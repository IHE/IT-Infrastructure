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D9145" w14:textId="77777777" w:rsidR="00720462" w:rsidRPr="000C4E89" w:rsidRDefault="00720462" w:rsidP="00720462">
      <w:pPr>
        <w:pStyle w:val="BodyText"/>
        <w:jc w:val="center"/>
        <w:rPr>
          <w:b/>
          <w:bCs/>
          <w:sz w:val="28"/>
          <w:szCs w:val="28"/>
        </w:rPr>
      </w:pPr>
      <w:r w:rsidRPr="000C4E89">
        <w:rPr>
          <w:b/>
          <w:bCs/>
          <w:sz w:val="28"/>
          <w:szCs w:val="28"/>
        </w:rPr>
        <w:t>Integrating the Healthcare Enterprise</w:t>
      </w:r>
    </w:p>
    <w:p w14:paraId="3E2AD118" w14:textId="77777777" w:rsidR="00720462" w:rsidRPr="000C4E89" w:rsidRDefault="00720462" w:rsidP="00720462">
      <w:pPr>
        <w:pStyle w:val="BodyText"/>
      </w:pPr>
    </w:p>
    <w:p w14:paraId="0BA45512" w14:textId="77777777" w:rsidR="00720462" w:rsidRPr="000C4E89" w:rsidRDefault="00720462" w:rsidP="00720462">
      <w:pPr>
        <w:pStyle w:val="BodyText"/>
        <w:jc w:val="center"/>
      </w:pPr>
      <w:r w:rsidRPr="000C4E89">
        <w:rPr>
          <w:noProof/>
        </w:rPr>
        <w:drawing>
          <wp:inline distT="0" distB="0" distL="0" distR="0" wp14:anchorId="108164CA" wp14:editId="4F0456D3">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A6054BA" w14:textId="77777777" w:rsidR="00720462" w:rsidRPr="000C4E89" w:rsidRDefault="00720462" w:rsidP="00720462">
      <w:pPr>
        <w:pStyle w:val="BodyText"/>
      </w:pPr>
    </w:p>
    <w:p w14:paraId="1C9F3E76" w14:textId="77777777" w:rsidR="00720462" w:rsidRPr="000C4E89" w:rsidRDefault="00720462" w:rsidP="00720462">
      <w:pPr>
        <w:pStyle w:val="BodyText"/>
        <w:jc w:val="center"/>
        <w:rPr>
          <w:b/>
          <w:sz w:val="44"/>
          <w:szCs w:val="44"/>
        </w:rPr>
      </w:pPr>
      <w:r w:rsidRPr="000C4E89">
        <w:rPr>
          <w:b/>
          <w:sz w:val="44"/>
          <w:szCs w:val="44"/>
        </w:rPr>
        <w:t>IHE IT Infrastructure</w:t>
      </w:r>
    </w:p>
    <w:p w14:paraId="242BF502" w14:textId="77777777" w:rsidR="00720462" w:rsidRPr="000C4E89" w:rsidRDefault="00720462" w:rsidP="00720462">
      <w:pPr>
        <w:pStyle w:val="BodyText"/>
        <w:jc w:val="center"/>
        <w:rPr>
          <w:b/>
          <w:sz w:val="44"/>
          <w:szCs w:val="44"/>
        </w:rPr>
      </w:pPr>
      <w:r w:rsidRPr="000C4E89">
        <w:rPr>
          <w:b/>
          <w:sz w:val="44"/>
          <w:szCs w:val="44"/>
        </w:rPr>
        <w:t>Technical Framework Supplement</w:t>
      </w:r>
    </w:p>
    <w:p w14:paraId="456313C9" w14:textId="77777777" w:rsidR="00720462" w:rsidRPr="000C4E89" w:rsidRDefault="00720462" w:rsidP="00720462">
      <w:pPr>
        <w:pStyle w:val="BodyText"/>
      </w:pPr>
    </w:p>
    <w:p w14:paraId="04FAD97E" w14:textId="77777777" w:rsidR="00720462" w:rsidRPr="000C4E89" w:rsidRDefault="00720462" w:rsidP="00720462">
      <w:pPr>
        <w:pStyle w:val="BodyText"/>
      </w:pPr>
    </w:p>
    <w:p w14:paraId="26767797" w14:textId="77777777" w:rsidR="00720462" w:rsidRPr="000C4E89" w:rsidRDefault="00720462" w:rsidP="00720462">
      <w:pPr>
        <w:pStyle w:val="BodyText"/>
      </w:pPr>
    </w:p>
    <w:p w14:paraId="29D693E7" w14:textId="77777777" w:rsidR="00966422" w:rsidRPr="000C4E89" w:rsidRDefault="00720462" w:rsidP="00720462">
      <w:pPr>
        <w:jc w:val="center"/>
        <w:rPr>
          <w:b/>
          <w:sz w:val="44"/>
          <w:szCs w:val="44"/>
        </w:rPr>
      </w:pPr>
      <w:r w:rsidRPr="000C4E89">
        <w:rPr>
          <w:b/>
          <w:sz w:val="44"/>
          <w:szCs w:val="44"/>
        </w:rPr>
        <w:t>Cross-Community Patient Discovery</w:t>
      </w:r>
    </w:p>
    <w:p w14:paraId="27F4D9AA" w14:textId="77777777" w:rsidR="00720462" w:rsidRPr="000C4E89" w:rsidRDefault="00720462" w:rsidP="00720462">
      <w:pPr>
        <w:jc w:val="center"/>
        <w:rPr>
          <w:b/>
          <w:sz w:val="44"/>
          <w:szCs w:val="44"/>
        </w:rPr>
      </w:pPr>
      <w:r w:rsidRPr="000C4E89">
        <w:rPr>
          <w:b/>
          <w:sz w:val="44"/>
          <w:szCs w:val="44"/>
        </w:rPr>
        <w:t>(</w:t>
      </w:r>
      <w:proofErr w:type="spellStart"/>
      <w:r w:rsidRPr="000C4E89">
        <w:rPr>
          <w:b/>
          <w:sz w:val="44"/>
          <w:szCs w:val="44"/>
        </w:rPr>
        <w:t>XCPD</w:t>
      </w:r>
      <w:proofErr w:type="spellEnd"/>
      <w:r w:rsidRPr="000C4E89">
        <w:rPr>
          <w:b/>
          <w:sz w:val="44"/>
          <w:szCs w:val="44"/>
        </w:rPr>
        <w:t>)</w:t>
      </w:r>
    </w:p>
    <w:p w14:paraId="774F12F1" w14:textId="77777777" w:rsidR="00720462" w:rsidRPr="000C4E89" w:rsidRDefault="00720462" w:rsidP="00720462">
      <w:pPr>
        <w:jc w:val="center"/>
        <w:rPr>
          <w:b/>
          <w:sz w:val="44"/>
          <w:szCs w:val="44"/>
        </w:rPr>
      </w:pPr>
      <w:r w:rsidRPr="000C4E89">
        <w:rPr>
          <w:b/>
          <w:sz w:val="44"/>
          <w:szCs w:val="44"/>
        </w:rPr>
        <w:t>Health Data Locator and Revoke Option</w:t>
      </w:r>
    </w:p>
    <w:p w14:paraId="2F968CA1" w14:textId="77777777" w:rsidR="00720462" w:rsidRPr="000C4E89" w:rsidRDefault="00720462" w:rsidP="00720462">
      <w:pPr>
        <w:pStyle w:val="BodyText"/>
      </w:pPr>
    </w:p>
    <w:p w14:paraId="3D9DD7AD" w14:textId="77777777" w:rsidR="00720462" w:rsidRPr="000C4E89" w:rsidRDefault="00720462" w:rsidP="00720462">
      <w:pPr>
        <w:pStyle w:val="BodyText"/>
      </w:pPr>
    </w:p>
    <w:p w14:paraId="6B67E3DB" w14:textId="52A27934" w:rsidR="00720462" w:rsidRPr="000C4E89" w:rsidRDefault="00F31EA8" w:rsidP="00720462">
      <w:pPr>
        <w:jc w:val="center"/>
      </w:pPr>
      <w:r w:rsidRPr="000C4E89">
        <w:rPr>
          <w:b/>
          <w:sz w:val="44"/>
          <w:szCs w:val="44"/>
        </w:rPr>
        <w:t>Rev. 2.</w:t>
      </w:r>
      <w:r w:rsidR="000C4E89" w:rsidRPr="000C4E89">
        <w:rPr>
          <w:b/>
          <w:sz w:val="44"/>
          <w:szCs w:val="44"/>
        </w:rPr>
        <w:t>9</w:t>
      </w:r>
      <w:r w:rsidRPr="000C4E89">
        <w:rPr>
          <w:b/>
          <w:sz w:val="44"/>
          <w:szCs w:val="44"/>
        </w:rPr>
        <w:t xml:space="preserve"> </w:t>
      </w:r>
      <w:r w:rsidR="0080776F">
        <w:rPr>
          <w:b/>
          <w:sz w:val="44"/>
          <w:szCs w:val="44"/>
        </w:rPr>
        <w:t>–</w:t>
      </w:r>
      <w:r w:rsidRPr="000C4E89">
        <w:rPr>
          <w:b/>
          <w:sz w:val="44"/>
          <w:szCs w:val="44"/>
        </w:rPr>
        <w:t xml:space="preserve"> </w:t>
      </w:r>
      <w:r w:rsidR="00720462" w:rsidRPr="000C4E89">
        <w:rPr>
          <w:b/>
          <w:sz w:val="44"/>
          <w:szCs w:val="44"/>
        </w:rPr>
        <w:t>Trial Implementation</w:t>
      </w:r>
    </w:p>
    <w:p w14:paraId="0B9D4ADD" w14:textId="77777777" w:rsidR="00720462" w:rsidRPr="000C4E89" w:rsidRDefault="00720462" w:rsidP="00720462">
      <w:pPr>
        <w:pStyle w:val="BodyText"/>
      </w:pPr>
    </w:p>
    <w:p w14:paraId="2C4DAEF8" w14:textId="77777777" w:rsidR="00720462" w:rsidRPr="000C4E89" w:rsidRDefault="00720462" w:rsidP="00720462">
      <w:pPr>
        <w:pStyle w:val="BodyText"/>
      </w:pPr>
    </w:p>
    <w:p w14:paraId="3B3E19CA" w14:textId="77777777" w:rsidR="00720462" w:rsidRPr="000C4E89" w:rsidRDefault="00720462" w:rsidP="00720462">
      <w:pPr>
        <w:pStyle w:val="BodyText"/>
      </w:pPr>
    </w:p>
    <w:p w14:paraId="58702EFA" w14:textId="432E330F" w:rsidR="00720462" w:rsidRPr="000C4E89" w:rsidRDefault="00720462" w:rsidP="00720462">
      <w:pPr>
        <w:pStyle w:val="BodyText"/>
        <w:tabs>
          <w:tab w:val="left" w:pos="5780"/>
        </w:tabs>
      </w:pPr>
    </w:p>
    <w:p w14:paraId="62C7096E" w14:textId="178626E3" w:rsidR="00720462" w:rsidRPr="000C4E89" w:rsidRDefault="00720462" w:rsidP="00720462">
      <w:pPr>
        <w:pStyle w:val="BodyText"/>
      </w:pPr>
      <w:r w:rsidRPr="000C4E89">
        <w:t>Date:</w:t>
      </w:r>
      <w:r w:rsidRPr="000C4E89">
        <w:tab/>
      </w:r>
      <w:r w:rsidRPr="000C4E89">
        <w:tab/>
      </w:r>
      <w:r w:rsidR="000C4E89" w:rsidRPr="000C4E89">
        <w:t xml:space="preserve">July </w:t>
      </w:r>
      <w:r w:rsidR="00DA6119">
        <w:t>24</w:t>
      </w:r>
      <w:r w:rsidR="000C4E89" w:rsidRPr="000C4E89">
        <w:t>, 2018</w:t>
      </w:r>
    </w:p>
    <w:p w14:paraId="08C1AE49" w14:textId="77777777" w:rsidR="00720462" w:rsidRPr="000C4E89" w:rsidRDefault="00720462" w:rsidP="00720462">
      <w:pPr>
        <w:pStyle w:val="BodyText"/>
      </w:pPr>
      <w:r w:rsidRPr="000C4E89">
        <w:t>Author:</w:t>
      </w:r>
      <w:r w:rsidRPr="000C4E89">
        <w:tab/>
        <w:t>IT Infrastructure Technical Committee</w:t>
      </w:r>
    </w:p>
    <w:p w14:paraId="0947DA86" w14:textId="77777777" w:rsidR="00720462" w:rsidRPr="000C4E89" w:rsidRDefault="00720462" w:rsidP="00A3252A">
      <w:pPr>
        <w:pStyle w:val="BodyText"/>
        <w:spacing w:after="60"/>
      </w:pPr>
      <w:r w:rsidRPr="000C4E89">
        <w:t>Email:</w:t>
      </w:r>
      <w:r w:rsidRPr="000C4E89">
        <w:tab/>
      </w:r>
      <w:r w:rsidRPr="000C4E89">
        <w:tab/>
        <w:t>iti@ihe.net</w:t>
      </w:r>
    </w:p>
    <w:p w14:paraId="2496FC68" w14:textId="77777777" w:rsidR="00720462" w:rsidRPr="000C4E89" w:rsidRDefault="00720462" w:rsidP="00720462">
      <w:pPr>
        <w:pStyle w:val="BodyText"/>
      </w:pPr>
    </w:p>
    <w:p w14:paraId="4F5DDE53" w14:textId="77777777" w:rsidR="00720462" w:rsidRPr="000C4E89" w:rsidRDefault="00720462" w:rsidP="00720462">
      <w:pPr>
        <w:pStyle w:val="BodyText"/>
      </w:pPr>
    </w:p>
    <w:p w14:paraId="5F26E700" w14:textId="77777777" w:rsidR="00720462" w:rsidRPr="000C4E89" w:rsidRDefault="00720462" w:rsidP="00720462">
      <w:pPr>
        <w:pStyle w:val="BodyText"/>
        <w:pBdr>
          <w:top w:val="single" w:sz="18" w:space="1" w:color="auto"/>
          <w:left w:val="single" w:sz="18" w:space="4" w:color="auto"/>
          <w:bottom w:val="single" w:sz="18" w:space="1" w:color="auto"/>
          <w:right w:val="single" w:sz="18" w:space="4" w:color="auto"/>
        </w:pBdr>
        <w:spacing w:line="276" w:lineRule="auto"/>
        <w:jc w:val="center"/>
      </w:pPr>
      <w:r w:rsidRPr="000C4E89">
        <w:rPr>
          <w:b/>
        </w:rPr>
        <w:t xml:space="preserve">Please verify you have the most recent version of this document. </w:t>
      </w:r>
      <w:r w:rsidRPr="000C4E89">
        <w:t xml:space="preserve">See </w:t>
      </w:r>
      <w:hyperlink r:id="rId9" w:history="1">
        <w:r w:rsidRPr="000C4E89">
          <w:rPr>
            <w:rStyle w:val="Hyperlink"/>
          </w:rPr>
          <w:t>here</w:t>
        </w:r>
      </w:hyperlink>
      <w:r w:rsidRPr="000C4E89">
        <w:t xml:space="preserve"> for Trial Implementation and Final Text versions and </w:t>
      </w:r>
      <w:hyperlink r:id="rId10" w:history="1">
        <w:r w:rsidRPr="000C4E89">
          <w:rPr>
            <w:rStyle w:val="Hyperlink"/>
          </w:rPr>
          <w:t>here</w:t>
        </w:r>
      </w:hyperlink>
      <w:r w:rsidRPr="000C4E89">
        <w:t xml:space="preserve"> for Public Comment versions.</w:t>
      </w:r>
    </w:p>
    <w:p w14:paraId="7278C476" w14:textId="77777777" w:rsidR="00720462" w:rsidRPr="000C4E89" w:rsidRDefault="00CF283F" w:rsidP="00720462">
      <w:pPr>
        <w:pStyle w:val="BodyText"/>
      </w:pPr>
      <w:r w:rsidRPr="000C4E89">
        <w:rPr>
          <w:rStyle w:val="BodyTextCharChar"/>
          <w:noProof w:val="0"/>
        </w:rPr>
        <w:br w:type="page"/>
      </w:r>
      <w:bookmarkStart w:id="0" w:name="_Toc209335206"/>
      <w:bookmarkStart w:id="1" w:name="_Toc211974224"/>
      <w:bookmarkStart w:id="2" w:name="_Toc237260053"/>
      <w:r w:rsidR="00720462" w:rsidRPr="000C4E89">
        <w:rPr>
          <w:rFonts w:ascii="Arial" w:hAnsi="Arial"/>
          <w:b/>
          <w:kern w:val="28"/>
          <w:sz w:val="28"/>
        </w:rPr>
        <w:lastRenderedPageBreak/>
        <w:t>Foreword</w:t>
      </w:r>
    </w:p>
    <w:p w14:paraId="1E15DE6D" w14:textId="108E8C3D" w:rsidR="00720462" w:rsidRPr="000C4E89" w:rsidRDefault="00720462" w:rsidP="00720462">
      <w:pPr>
        <w:pStyle w:val="BodyText"/>
      </w:pPr>
      <w:r w:rsidRPr="000C4E89">
        <w:t>This is a supplement to the IHE IT Infrastructure Technical Framework V1</w:t>
      </w:r>
      <w:r w:rsidR="000C4E89" w:rsidRPr="000C4E89">
        <w:t>5</w:t>
      </w:r>
      <w:r w:rsidRPr="000C4E89">
        <w:t>.0. Each supplement undergoes a process of public comment and trial implementation before being incorporated into the volumes of the Technical Frameworks.</w:t>
      </w:r>
    </w:p>
    <w:p w14:paraId="4802C34E" w14:textId="48477257" w:rsidR="00720462" w:rsidRPr="000C4E89" w:rsidRDefault="00720462" w:rsidP="00720462">
      <w:pPr>
        <w:pStyle w:val="BodyText"/>
      </w:pPr>
      <w:r w:rsidRPr="000C4E89">
        <w:t>This sup</w:t>
      </w:r>
      <w:r w:rsidR="007D3D91" w:rsidRPr="000C4E89">
        <w:t xml:space="preserve">plement is published on </w:t>
      </w:r>
      <w:r w:rsidR="000C4E89" w:rsidRPr="000C4E89">
        <w:t xml:space="preserve">July </w:t>
      </w:r>
      <w:r w:rsidR="00DA6119">
        <w:t>24</w:t>
      </w:r>
      <w:r w:rsidR="000C4E89" w:rsidRPr="000C4E89">
        <w:t>, 2018</w:t>
      </w:r>
      <w:r w:rsidRPr="000C4E89">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0C4E89">
          <w:rPr>
            <w:rStyle w:val="Hyperlink"/>
          </w:rPr>
          <w:t>http://www.ihe.net/ITI_Public_Comments</w:t>
        </w:r>
      </w:hyperlink>
      <w:r w:rsidRPr="000C4E89">
        <w:t>.</w:t>
      </w:r>
    </w:p>
    <w:p w14:paraId="2D0B5AA8" w14:textId="77777777" w:rsidR="00720462" w:rsidRPr="000C4E89" w:rsidRDefault="00720462" w:rsidP="00720462">
      <w:pPr>
        <w:pStyle w:val="BodyText"/>
      </w:pPr>
      <w:r w:rsidRPr="000C4E89">
        <w:t xml:space="preserve">This supplement describes changes to the existing technical framework documents. </w:t>
      </w:r>
    </w:p>
    <w:p w14:paraId="27A1B846" w14:textId="77777777" w:rsidR="00720462" w:rsidRPr="000C4E89" w:rsidRDefault="00720462" w:rsidP="00720462">
      <w:pPr>
        <w:pStyle w:val="BodyText"/>
      </w:pPr>
      <w:r w:rsidRPr="000C4E89">
        <w:t>“Boxed” instructions like the sample below indicate to the Volume Editor how to integrate the relevant section(s) into the relevant Technical Framework volume.</w:t>
      </w:r>
    </w:p>
    <w:p w14:paraId="022715B9" w14:textId="77777777" w:rsidR="00720462" w:rsidRPr="000C4E89" w:rsidRDefault="00720462" w:rsidP="00720462">
      <w:pPr>
        <w:pStyle w:val="EditorInstructions"/>
      </w:pPr>
      <w:r w:rsidRPr="000C4E89">
        <w:t xml:space="preserve">Amend </w:t>
      </w:r>
      <w:r w:rsidR="00966422" w:rsidRPr="000C4E89">
        <w:t>Section</w:t>
      </w:r>
      <w:r w:rsidRPr="000C4E89">
        <w:t xml:space="preserve"> </w:t>
      </w:r>
      <w:proofErr w:type="spellStart"/>
      <w:r w:rsidRPr="000C4E89">
        <w:t>X.X</w:t>
      </w:r>
      <w:proofErr w:type="spellEnd"/>
      <w:r w:rsidRPr="000C4E89">
        <w:t xml:space="preserve"> by the following:</w:t>
      </w:r>
    </w:p>
    <w:p w14:paraId="307907D7" w14:textId="77777777" w:rsidR="00720462" w:rsidRPr="000C4E89" w:rsidRDefault="00720462" w:rsidP="00720462">
      <w:pPr>
        <w:pStyle w:val="BodyText"/>
      </w:pPr>
      <w:r w:rsidRPr="000C4E89">
        <w:t xml:space="preserve">Where the amendment adds text, make the added text </w:t>
      </w:r>
      <w:r w:rsidRPr="000C4E89">
        <w:rPr>
          <w:rStyle w:val="InsertText"/>
        </w:rPr>
        <w:t>bold underline</w:t>
      </w:r>
      <w:r w:rsidRPr="000C4E89">
        <w:t xml:space="preserve">. Where the amendment removes text, make the removed text </w:t>
      </w:r>
      <w:r w:rsidRPr="000C4E89">
        <w:rPr>
          <w:rStyle w:val="DeleteText"/>
        </w:rPr>
        <w:t>bold strikethrough</w:t>
      </w:r>
      <w:r w:rsidRPr="000C4E89">
        <w:t>. When entire new sections are added, introduce with editor’s instructions to “add new text” or similar, which for readability are not bolded or underlined.</w:t>
      </w:r>
    </w:p>
    <w:p w14:paraId="2E2E8E56" w14:textId="77777777" w:rsidR="00720462" w:rsidRPr="000C4E89" w:rsidRDefault="00720462" w:rsidP="00720462"/>
    <w:p w14:paraId="4B1751CF" w14:textId="77777777" w:rsidR="00720462" w:rsidRPr="000C4E89" w:rsidRDefault="00720462" w:rsidP="00720462">
      <w:pPr>
        <w:pStyle w:val="BodyText"/>
      </w:pPr>
      <w:r w:rsidRPr="000C4E89">
        <w:t xml:space="preserve">General information about IHE can be found at: </w:t>
      </w:r>
      <w:hyperlink r:id="rId12" w:tooltip="http://www.ihe.net" w:history="1">
        <w:r w:rsidRPr="000C4E89">
          <w:rPr>
            <w:rStyle w:val="Hyperlink"/>
          </w:rPr>
          <w:t>http://www.ihe.net</w:t>
        </w:r>
      </w:hyperlink>
      <w:r w:rsidRPr="000C4E89">
        <w:t>.</w:t>
      </w:r>
    </w:p>
    <w:p w14:paraId="58AA4080" w14:textId="77777777" w:rsidR="00720462" w:rsidRPr="000C4E89" w:rsidRDefault="00720462" w:rsidP="00720462">
      <w:pPr>
        <w:pStyle w:val="BodyText"/>
      </w:pPr>
      <w:r w:rsidRPr="000C4E89">
        <w:t xml:space="preserve">Information about the IHE IT Infrastructure domain can be found at: </w:t>
      </w:r>
      <w:hyperlink r:id="rId13" w:tooltip="http://www.ihe.net/IHE_Domains" w:history="1">
        <w:r w:rsidRPr="000C4E89">
          <w:rPr>
            <w:rStyle w:val="Hyperlink"/>
          </w:rPr>
          <w:t>http://www.ihe.net/IHE_Domains</w:t>
        </w:r>
      </w:hyperlink>
      <w:r w:rsidRPr="000C4E89">
        <w:t>.</w:t>
      </w:r>
    </w:p>
    <w:p w14:paraId="16794139" w14:textId="77777777" w:rsidR="00720462" w:rsidRPr="000C4E89" w:rsidRDefault="00720462" w:rsidP="00720462">
      <w:pPr>
        <w:pStyle w:val="BodyText"/>
      </w:pPr>
      <w:r w:rsidRPr="000C4E89">
        <w:t xml:space="preserve">Information about the structure of IHE Technical Frameworks and Supplements can be found at: </w:t>
      </w:r>
      <w:hyperlink r:id="rId14" w:history="1">
        <w:r w:rsidRPr="000C4E89">
          <w:rPr>
            <w:rStyle w:val="Hyperlink"/>
          </w:rPr>
          <w:t>http://www.ihe.net/IHE_Process</w:t>
        </w:r>
      </w:hyperlink>
      <w:r w:rsidRPr="000C4E89">
        <w:t xml:space="preserve"> and </w:t>
      </w:r>
      <w:hyperlink r:id="rId15" w:history="1">
        <w:r w:rsidRPr="000C4E89">
          <w:rPr>
            <w:rStyle w:val="Hyperlink"/>
          </w:rPr>
          <w:t>http://www.ihe.net/Profiles</w:t>
        </w:r>
      </w:hyperlink>
      <w:r w:rsidRPr="000C4E89">
        <w:t>.</w:t>
      </w:r>
    </w:p>
    <w:p w14:paraId="44C7EF90" w14:textId="77777777" w:rsidR="00720462" w:rsidRPr="000C4E89" w:rsidRDefault="00720462" w:rsidP="00720462">
      <w:pPr>
        <w:pStyle w:val="BodyText"/>
      </w:pPr>
      <w:r w:rsidRPr="000C4E89">
        <w:t xml:space="preserve">The current version of the IHE Technical Framework can be found at: </w:t>
      </w:r>
      <w:hyperlink r:id="rId16" w:history="1">
        <w:r w:rsidRPr="000C4E89">
          <w:rPr>
            <w:rStyle w:val="Hyperlink"/>
          </w:rPr>
          <w:t>http://www.ihe.net/Technical_Frameworks</w:t>
        </w:r>
      </w:hyperlink>
      <w:r w:rsidRPr="000C4E89">
        <w:t>.</w:t>
      </w:r>
    </w:p>
    <w:p w14:paraId="453E4892" w14:textId="77777777" w:rsidR="00ED4CCE" w:rsidRPr="000C4E89" w:rsidRDefault="003A28FF" w:rsidP="00ED4CCE">
      <w:pPr>
        <w:pStyle w:val="BodyText"/>
        <w:rPr>
          <w:b/>
        </w:rPr>
      </w:pPr>
      <w:r w:rsidRPr="000C4E89">
        <w:br w:type="page"/>
      </w:r>
      <w:bookmarkEnd w:id="0"/>
      <w:bookmarkEnd w:id="1"/>
      <w:bookmarkEnd w:id="2"/>
      <w:r w:rsidR="00ED4CCE" w:rsidRPr="000C4E89">
        <w:rPr>
          <w:b/>
        </w:rPr>
        <w:lastRenderedPageBreak/>
        <w:t>CONTENTS</w:t>
      </w:r>
    </w:p>
    <w:p w14:paraId="0172DA0A" w14:textId="77777777" w:rsidR="00ED4CCE" w:rsidRPr="000C4E89" w:rsidRDefault="00ED4CCE" w:rsidP="00ED4CCE">
      <w:pPr>
        <w:pStyle w:val="BodyText"/>
        <w:rPr>
          <w:b/>
        </w:rPr>
      </w:pPr>
    </w:p>
    <w:p w14:paraId="789556BC" w14:textId="36C22A7E" w:rsidR="0080776F" w:rsidRDefault="00ED4CCE">
      <w:pPr>
        <w:pStyle w:val="TOC1"/>
        <w:rPr>
          <w:rFonts w:asciiTheme="minorHAnsi" w:eastAsiaTheme="minorEastAsia" w:hAnsiTheme="minorHAnsi" w:cstheme="minorBidi"/>
          <w:noProof/>
          <w:sz w:val="22"/>
          <w:szCs w:val="22"/>
        </w:rPr>
      </w:pPr>
      <w:r w:rsidRPr="000C4E89">
        <w:fldChar w:fldCharType="begin"/>
      </w:r>
      <w:r w:rsidRPr="000C4E89">
        <w:instrText xml:space="preserve"> TOC \o "2-7" \h \z \t "Heading 1,1,Appendix Heading 2,2,Appendix Heading 1,1,Appendix Heading 3,3,Glossary,1,Part Title,1" </w:instrText>
      </w:r>
      <w:r w:rsidRPr="000C4E89">
        <w:fldChar w:fldCharType="separate"/>
      </w:r>
      <w:hyperlink w:anchor="_Toc520109198" w:history="1">
        <w:r w:rsidR="0080776F" w:rsidRPr="00CE4396">
          <w:rPr>
            <w:rStyle w:val="Hyperlink"/>
            <w:noProof/>
          </w:rPr>
          <w:t>Introduction to this Supplement</w:t>
        </w:r>
        <w:r w:rsidR="0080776F">
          <w:rPr>
            <w:noProof/>
            <w:webHidden/>
          </w:rPr>
          <w:tab/>
        </w:r>
        <w:r w:rsidR="0080776F">
          <w:rPr>
            <w:noProof/>
            <w:webHidden/>
          </w:rPr>
          <w:fldChar w:fldCharType="begin"/>
        </w:r>
        <w:r w:rsidR="0080776F">
          <w:rPr>
            <w:noProof/>
            <w:webHidden/>
          </w:rPr>
          <w:instrText xml:space="preserve"> PAGEREF _Toc520109198 \h </w:instrText>
        </w:r>
        <w:r w:rsidR="0080776F">
          <w:rPr>
            <w:noProof/>
            <w:webHidden/>
          </w:rPr>
        </w:r>
        <w:r w:rsidR="0080776F">
          <w:rPr>
            <w:noProof/>
            <w:webHidden/>
          </w:rPr>
          <w:fldChar w:fldCharType="separate"/>
        </w:r>
        <w:r w:rsidR="0080776F">
          <w:rPr>
            <w:noProof/>
            <w:webHidden/>
          </w:rPr>
          <w:t>5</w:t>
        </w:r>
        <w:r w:rsidR="0080776F">
          <w:rPr>
            <w:noProof/>
            <w:webHidden/>
          </w:rPr>
          <w:fldChar w:fldCharType="end"/>
        </w:r>
      </w:hyperlink>
    </w:p>
    <w:p w14:paraId="142D5BE4" w14:textId="35195905" w:rsidR="0080776F" w:rsidRDefault="002778BE">
      <w:pPr>
        <w:pStyle w:val="TOC2"/>
        <w:rPr>
          <w:rFonts w:asciiTheme="minorHAnsi" w:eastAsiaTheme="minorEastAsia" w:hAnsiTheme="minorHAnsi" w:cstheme="minorBidi"/>
          <w:noProof/>
          <w:sz w:val="22"/>
          <w:szCs w:val="22"/>
        </w:rPr>
      </w:pPr>
      <w:hyperlink w:anchor="_Toc520109199" w:history="1">
        <w:r w:rsidR="0080776F" w:rsidRPr="00CE4396">
          <w:rPr>
            <w:rStyle w:val="Hyperlink"/>
            <w:noProof/>
          </w:rPr>
          <w:t>Open Issues and Questions</w:t>
        </w:r>
        <w:r w:rsidR="0080776F">
          <w:rPr>
            <w:noProof/>
            <w:webHidden/>
          </w:rPr>
          <w:tab/>
        </w:r>
        <w:r w:rsidR="0080776F">
          <w:rPr>
            <w:noProof/>
            <w:webHidden/>
          </w:rPr>
          <w:fldChar w:fldCharType="begin"/>
        </w:r>
        <w:r w:rsidR="0080776F">
          <w:rPr>
            <w:noProof/>
            <w:webHidden/>
          </w:rPr>
          <w:instrText xml:space="preserve"> PAGEREF _Toc520109199 \h </w:instrText>
        </w:r>
        <w:r w:rsidR="0080776F">
          <w:rPr>
            <w:noProof/>
            <w:webHidden/>
          </w:rPr>
        </w:r>
        <w:r w:rsidR="0080776F">
          <w:rPr>
            <w:noProof/>
            <w:webHidden/>
          </w:rPr>
          <w:fldChar w:fldCharType="separate"/>
        </w:r>
        <w:r w:rsidR="0080776F">
          <w:rPr>
            <w:noProof/>
            <w:webHidden/>
          </w:rPr>
          <w:t>5</w:t>
        </w:r>
        <w:r w:rsidR="0080776F">
          <w:rPr>
            <w:noProof/>
            <w:webHidden/>
          </w:rPr>
          <w:fldChar w:fldCharType="end"/>
        </w:r>
      </w:hyperlink>
    </w:p>
    <w:p w14:paraId="2B2AFB64" w14:textId="5FB9C217" w:rsidR="0080776F" w:rsidRDefault="002778BE">
      <w:pPr>
        <w:pStyle w:val="TOC2"/>
        <w:rPr>
          <w:rFonts w:asciiTheme="minorHAnsi" w:eastAsiaTheme="minorEastAsia" w:hAnsiTheme="minorHAnsi" w:cstheme="minorBidi"/>
          <w:noProof/>
          <w:sz w:val="22"/>
          <w:szCs w:val="22"/>
        </w:rPr>
      </w:pPr>
      <w:hyperlink w:anchor="_Toc520109200" w:history="1">
        <w:r w:rsidR="0080776F" w:rsidRPr="00CE4396">
          <w:rPr>
            <w:rStyle w:val="Hyperlink"/>
            <w:noProof/>
          </w:rPr>
          <w:t>Closed Issues</w:t>
        </w:r>
        <w:r w:rsidR="0080776F">
          <w:rPr>
            <w:noProof/>
            <w:webHidden/>
          </w:rPr>
          <w:tab/>
        </w:r>
        <w:r w:rsidR="0080776F">
          <w:rPr>
            <w:noProof/>
            <w:webHidden/>
          </w:rPr>
          <w:fldChar w:fldCharType="begin"/>
        </w:r>
        <w:r w:rsidR="0080776F">
          <w:rPr>
            <w:noProof/>
            <w:webHidden/>
          </w:rPr>
          <w:instrText xml:space="preserve"> PAGEREF _Toc520109200 \h </w:instrText>
        </w:r>
        <w:r w:rsidR="0080776F">
          <w:rPr>
            <w:noProof/>
            <w:webHidden/>
          </w:rPr>
        </w:r>
        <w:r w:rsidR="0080776F">
          <w:rPr>
            <w:noProof/>
            <w:webHidden/>
          </w:rPr>
          <w:fldChar w:fldCharType="separate"/>
        </w:r>
        <w:r w:rsidR="0080776F">
          <w:rPr>
            <w:noProof/>
            <w:webHidden/>
          </w:rPr>
          <w:t>5</w:t>
        </w:r>
        <w:r w:rsidR="0080776F">
          <w:rPr>
            <w:noProof/>
            <w:webHidden/>
          </w:rPr>
          <w:fldChar w:fldCharType="end"/>
        </w:r>
      </w:hyperlink>
    </w:p>
    <w:p w14:paraId="2AFB02B2" w14:textId="7E242B83" w:rsidR="0080776F" w:rsidRPr="00A3252A" w:rsidRDefault="002778BE">
      <w:pPr>
        <w:pStyle w:val="TOC1"/>
        <w:rPr>
          <w:rFonts w:asciiTheme="minorHAnsi" w:eastAsiaTheme="minorEastAsia" w:hAnsiTheme="minorHAnsi" w:cstheme="minorBidi"/>
          <w:b/>
          <w:noProof/>
          <w:sz w:val="22"/>
          <w:szCs w:val="22"/>
        </w:rPr>
      </w:pPr>
      <w:hyperlink w:anchor="_Toc520109201" w:history="1">
        <w:r w:rsidR="0080776F" w:rsidRPr="00A3252A">
          <w:rPr>
            <w:rStyle w:val="Hyperlink"/>
            <w:b/>
            <w:noProof/>
          </w:rPr>
          <w:t>Volume 1 – Integration Profiles</w:t>
        </w:r>
        <w:r w:rsidR="0080776F" w:rsidRPr="00A3252A">
          <w:rPr>
            <w:b/>
            <w:noProof/>
            <w:webHidden/>
          </w:rPr>
          <w:tab/>
        </w:r>
        <w:r w:rsidR="0080776F" w:rsidRPr="00A3252A">
          <w:rPr>
            <w:b/>
            <w:noProof/>
            <w:webHidden/>
          </w:rPr>
          <w:fldChar w:fldCharType="begin"/>
        </w:r>
        <w:r w:rsidR="0080776F" w:rsidRPr="00A3252A">
          <w:rPr>
            <w:b/>
            <w:noProof/>
            <w:webHidden/>
          </w:rPr>
          <w:instrText xml:space="preserve"> PAGEREF _Toc520109201 \h </w:instrText>
        </w:r>
        <w:r w:rsidR="0080776F" w:rsidRPr="00A3252A">
          <w:rPr>
            <w:b/>
            <w:noProof/>
            <w:webHidden/>
          </w:rPr>
        </w:r>
        <w:r w:rsidR="0080776F" w:rsidRPr="00A3252A">
          <w:rPr>
            <w:b/>
            <w:noProof/>
            <w:webHidden/>
          </w:rPr>
          <w:fldChar w:fldCharType="separate"/>
        </w:r>
        <w:r w:rsidR="0080776F" w:rsidRPr="00A3252A">
          <w:rPr>
            <w:b/>
            <w:noProof/>
            <w:webHidden/>
          </w:rPr>
          <w:t>7</w:t>
        </w:r>
        <w:r w:rsidR="0080776F" w:rsidRPr="00A3252A">
          <w:rPr>
            <w:b/>
            <w:noProof/>
            <w:webHidden/>
          </w:rPr>
          <w:fldChar w:fldCharType="end"/>
        </w:r>
      </w:hyperlink>
    </w:p>
    <w:p w14:paraId="7AA3388F" w14:textId="26DE0503" w:rsidR="0080776F" w:rsidRDefault="002778BE">
      <w:pPr>
        <w:pStyle w:val="TOC1"/>
        <w:rPr>
          <w:rFonts w:asciiTheme="minorHAnsi" w:eastAsiaTheme="minorEastAsia" w:hAnsiTheme="minorHAnsi" w:cstheme="minorBidi"/>
          <w:noProof/>
          <w:sz w:val="22"/>
          <w:szCs w:val="22"/>
        </w:rPr>
      </w:pPr>
      <w:hyperlink w:anchor="_Toc520109202" w:history="1">
        <w:r w:rsidR="0080776F" w:rsidRPr="00CE4396">
          <w:rPr>
            <w:rStyle w:val="Hyperlink"/>
            <w:noProof/>
          </w:rPr>
          <w:t>Glossary</w:t>
        </w:r>
        <w:r w:rsidR="0080776F">
          <w:rPr>
            <w:noProof/>
            <w:webHidden/>
          </w:rPr>
          <w:tab/>
        </w:r>
        <w:r w:rsidR="0080776F">
          <w:rPr>
            <w:noProof/>
            <w:webHidden/>
          </w:rPr>
          <w:fldChar w:fldCharType="begin"/>
        </w:r>
        <w:r w:rsidR="0080776F">
          <w:rPr>
            <w:noProof/>
            <w:webHidden/>
          </w:rPr>
          <w:instrText xml:space="preserve"> PAGEREF _Toc520109202 \h </w:instrText>
        </w:r>
        <w:r w:rsidR="0080776F">
          <w:rPr>
            <w:noProof/>
            <w:webHidden/>
          </w:rPr>
        </w:r>
        <w:r w:rsidR="0080776F">
          <w:rPr>
            <w:noProof/>
            <w:webHidden/>
          </w:rPr>
          <w:fldChar w:fldCharType="separate"/>
        </w:r>
        <w:r w:rsidR="0080776F">
          <w:rPr>
            <w:noProof/>
            <w:webHidden/>
          </w:rPr>
          <w:t>7</w:t>
        </w:r>
        <w:r w:rsidR="0080776F">
          <w:rPr>
            <w:noProof/>
            <w:webHidden/>
          </w:rPr>
          <w:fldChar w:fldCharType="end"/>
        </w:r>
      </w:hyperlink>
    </w:p>
    <w:p w14:paraId="62BDB43E" w14:textId="4B465F1A" w:rsidR="0080776F" w:rsidRDefault="002778BE">
      <w:pPr>
        <w:pStyle w:val="TOC2"/>
        <w:rPr>
          <w:rFonts w:asciiTheme="minorHAnsi" w:eastAsiaTheme="minorEastAsia" w:hAnsiTheme="minorHAnsi" w:cstheme="minorBidi"/>
          <w:noProof/>
          <w:sz w:val="22"/>
          <w:szCs w:val="22"/>
        </w:rPr>
      </w:pPr>
      <w:hyperlink w:anchor="_Toc520109203" w:history="1">
        <w:r w:rsidR="0080776F" w:rsidRPr="00CE4396">
          <w:rPr>
            <w:rStyle w:val="Hyperlink"/>
            <w:noProof/>
          </w:rPr>
          <w:t>1.7 History of Annual Changes</w:t>
        </w:r>
        <w:r w:rsidR="0080776F">
          <w:rPr>
            <w:noProof/>
            <w:webHidden/>
          </w:rPr>
          <w:tab/>
        </w:r>
        <w:r w:rsidR="0080776F">
          <w:rPr>
            <w:noProof/>
            <w:webHidden/>
          </w:rPr>
          <w:fldChar w:fldCharType="begin"/>
        </w:r>
        <w:r w:rsidR="0080776F">
          <w:rPr>
            <w:noProof/>
            <w:webHidden/>
          </w:rPr>
          <w:instrText xml:space="preserve"> PAGEREF _Toc520109203 \h </w:instrText>
        </w:r>
        <w:r w:rsidR="0080776F">
          <w:rPr>
            <w:noProof/>
            <w:webHidden/>
          </w:rPr>
        </w:r>
        <w:r w:rsidR="0080776F">
          <w:rPr>
            <w:noProof/>
            <w:webHidden/>
          </w:rPr>
          <w:fldChar w:fldCharType="separate"/>
        </w:r>
        <w:r w:rsidR="0080776F">
          <w:rPr>
            <w:noProof/>
            <w:webHidden/>
          </w:rPr>
          <w:t>7</w:t>
        </w:r>
        <w:r w:rsidR="0080776F">
          <w:rPr>
            <w:noProof/>
            <w:webHidden/>
          </w:rPr>
          <w:fldChar w:fldCharType="end"/>
        </w:r>
      </w:hyperlink>
    </w:p>
    <w:p w14:paraId="22B896C0" w14:textId="6DF7626B" w:rsidR="0080776F" w:rsidRDefault="002778BE">
      <w:pPr>
        <w:pStyle w:val="TOC3"/>
        <w:rPr>
          <w:rFonts w:asciiTheme="minorHAnsi" w:eastAsiaTheme="minorEastAsia" w:hAnsiTheme="minorHAnsi" w:cstheme="minorBidi"/>
          <w:noProof/>
          <w:sz w:val="22"/>
          <w:szCs w:val="22"/>
        </w:rPr>
      </w:pPr>
      <w:hyperlink w:anchor="_Toc520109204" w:history="1">
        <w:r w:rsidR="0080776F" w:rsidRPr="00CE4396">
          <w:rPr>
            <w:rStyle w:val="Hyperlink"/>
            <w:noProof/>
          </w:rPr>
          <w:t>27.1.1 Actors</w:t>
        </w:r>
        <w:r w:rsidR="0080776F">
          <w:rPr>
            <w:noProof/>
            <w:webHidden/>
          </w:rPr>
          <w:tab/>
        </w:r>
        <w:r w:rsidR="0080776F">
          <w:rPr>
            <w:noProof/>
            <w:webHidden/>
          </w:rPr>
          <w:fldChar w:fldCharType="begin"/>
        </w:r>
        <w:r w:rsidR="0080776F">
          <w:rPr>
            <w:noProof/>
            <w:webHidden/>
          </w:rPr>
          <w:instrText xml:space="preserve"> PAGEREF _Toc520109204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1E7C10A1" w14:textId="3FCF6DE6" w:rsidR="0080776F" w:rsidRDefault="002778BE">
      <w:pPr>
        <w:pStyle w:val="TOC4"/>
        <w:rPr>
          <w:rFonts w:asciiTheme="minorHAnsi" w:eastAsiaTheme="minorEastAsia" w:hAnsiTheme="minorHAnsi" w:cstheme="minorBidi"/>
          <w:noProof/>
          <w:sz w:val="22"/>
          <w:szCs w:val="22"/>
        </w:rPr>
      </w:pPr>
      <w:hyperlink w:anchor="_Toc520109205" w:history="1">
        <w:r w:rsidR="0080776F" w:rsidRPr="00CE4396">
          <w:rPr>
            <w:rStyle w:val="Hyperlink"/>
            <w:noProof/>
          </w:rPr>
          <w:t>27.1.1.1 Initiating Gateway</w:t>
        </w:r>
        <w:r w:rsidR="0080776F">
          <w:rPr>
            <w:noProof/>
            <w:webHidden/>
          </w:rPr>
          <w:tab/>
        </w:r>
        <w:r w:rsidR="0080776F">
          <w:rPr>
            <w:noProof/>
            <w:webHidden/>
          </w:rPr>
          <w:fldChar w:fldCharType="begin"/>
        </w:r>
        <w:r w:rsidR="0080776F">
          <w:rPr>
            <w:noProof/>
            <w:webHidden/>
          </w:rPr>
          <w:instrText xml:space="preserve"> PAGEREF _Toc520109205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1896B1E7" w14:textId="51CB24C8" w:rsidR="0080776F" w:rsidRDefault="002778BE">
      <w:pPr>
        <w:pStyle w:val="TOC4"/>
        <w:rPr>
          <w:rFonts w:asciiTheme="minorHAnsi" w:eastAsiaTheme="minorEastAsia" w:hAnsiTheme="minorHAnsi" w:cstheme="minorBidi"/>
          <w:noProof/>
          <w:sz w:val="22"/>
          <w:szCs w:val="22"/>
        </w:rPr>
      </w:pPr>
      <w:hyperlink w:anchor="_Toc520109206" w:history="1">
        <w:r w:rsidR="0080776F" w:rsidRPr="00CE4396">
          <w:rPr>
            <w:rStyle w:val="Hyperlink"/>
            <w:noProof/>
          </w:rPr>
          <w:t>27.1.1.2 Responding Gateway</w:t>
        </w:r>
        <w:r w:rsidR="0080776F">
          <w:rPr>
            <w:noProof/>
            <w:webHidden/>
          </w:rPr>
          <w:tab/>
        </w:r>
        <w:r w:rsidR="0080776F">
          <w:rPr>
            <w:noProof/>
            <w:webHidden/>
          </w:rPr>
          <w:fldChar w:fldCharType="begin"/>
        </w:r>
        <w:r w:rsidR="0080776F">
          <w:rPr>
            <w:noProof/>
            <w:webHidden/>
          </w:rPr>
          <w:instrText xml:space="preserve"> PAGEREF _Toc520109206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6833B458" w14:textId="760B0081" w:rsidR="0080776F" w:rsidRDefault="002778BE">
      <w:pPr>
        <w:pStyle w:val="TOC4"/>
        <w:rPr>
          <w:rFonts w:asciiTheme="minorHAnsi" w:eastAsiaTheme="minorEastAsia" w:hAnsiTheme="minorHAnsi" w:cstheme="minorBidi"/>
          <w:noProof/>
          <w:sz w:val="22"/>
          <w:szCs w:val="22"/>
        </w:rPr>
      </w:pPr>
      <w:hyperlink w:anchor="_Toc520109207" w:history="1">
        <w:r w:rsidR="0080776F" w:rsidRPr="00CE4396">
          <w:rPr>
            <w:rStyle w:val="Hyperlink"/>
            <w:noProof/>
          </w:rPr>
          <w:t>27.1.2.1 Cross Gateway Patient Discovery [ITI-55]</w:t>
        </w:r>
        <w:r w:rsidR="0080776F">
          <w:rPr>
            <w:noProof/>
            <w:webHidden/>
          </w:rPr>
          <w:tab/>
        </w:r>
        <w:r w:rsidR="0080776F">
          <w:rPr>
            <w:noProof/>
            <w:webHidden/>
          </w:rPr>
          <w:fldChar w:fldCharType="begin"/>
        </w:r>
        <w:r w:rsidR="0080776F">
          <w:rPr>
            <w:noProof/>
            <w:webHidden/>
          </w:rPr>
          <w:instrText xml:space="preserve"> PAGEREF _Toc520109207 \h </w:instrText>
        </w:r>
        <w:r w:rsidR="0080776F">
          <w:rPr>
            <w:noProof/>
            <w:webHidden/>
          </w:rPr>
        </w:r>
        <w:r w:rsidR="0080776F">
          <w:rPr>
            <w:noProof/>
            <w:webHidden/>
          </w:rPr>
          <w:fldChar w:fldCharType="separate"/>
        </w:r>
        <w:r w:rsidR="0080776F">
          <w:rPr>
            <w:noProof/>
            <w:webHidden/>
          </w:rPr>
          <w:t>9</w:t>
        </w:r>
        <w:r w:rsidR="0080776F">
          <w:rPr>
            <w:noProof/>
            <w:webHidden/>
          </w:rPr>
          <w:fldChar w:fldCharType="end"/>
        </w:r>
      </w:hyperlink>
    </w:p>
    <w:p w14:paraId="229A9479" w14:textId="41522FC5" w:rsidR="0080776F" w:rsidRDefault="002778BE">
      <w:pPr>
        <w:pStyle w:val="TOC4"/>
        <w:rPr>
          <w:rFonts w:asciiTheme="minorHAnsi" w:eastAsiaTheme="minorEastAsia" w:hAnsiTheme="minorHAnsi" w:cstheme="minorBidi"/>
          <w:noProof/>
          <w:sz w:val="22"/>
          <w:szCs w:val="22"/>
        </w:rPr>
      </w:pPr>
      <w:hyperlink w:anchor="_Toc520109208" w:history="1">
        <w:r w:rsidR="0080776F" w:rsidRPr="00CE4396">
          <w:rPr>
            <w:rStyle w:val="Hyperlink"/>
            <w:noProof/>
          </w:rPr>
          <w:t>27.1.2.2 Patient Location Query [ITI-56]</w:t>
        </w:r>
        <w:r w:rsidR="0080776F">
          <w:rPr>
            <w:noProof/>
            <w:webHidden/>
          </w:rPr>
          <w:tab/>
        </w:r>
        <w:r w:rsidR="0080776F">
          <w:rPr>
            <w:noProof/>
            <w:webHidden/>
          </w:rPr>
          <w:fldChar w:fldCharType="begin"/>
        </w:r>
        <w:r w:rsidR="0080776F">
          <w:rPr>
            <w:noProof/>
            <w:webHidden/>
          </w:rPr>
          <w:instrText xml:space="preserve"> PAGEREF _Toc520109208 \h </w:instrText>
        </w:r>
        <w:r w:rsidR="0080776F">
          <w:rPr>
            <w:noProof/>
            <w:webHidden/>
          </w:rPr>
        </w:r>
        <w:r w:rsidR="0080776F">
          <w:rPr>
            <w:noProof/>
            <w:webHidden/>
          </w:rPr>
          <w:fldChar w:fldCharType="separate"/>
        </w:r>
        <w:r w:rsidR="0080776F">
          <w:rPr>
            <w:noProof/>
            <w:webHidden/>
          </w:rPr>
          <w:t>10</w:t>
        </w:r>
        <w:r w:rsidR="0080776F">
          <w:rPr>
            <w:noProof/>
            <w:webHidden/>
          </w:rPr>
          <w:fldChar w:fldCharType="end"/>
        </w:r>
      </w:hyperlink>
    </w:p>
    <w:p w14:paraId="1F3EAD24" w14:textId="1C4D81E3" w:rsidR="0080776F" w:rsidRDefault="002778BE">
      <w:pPr>
        <w:pStyle w:val="TOC2"/>
        <w:rPr>
          <w:rFonts w:asciiTheme="minorHAnsi" w:eastAsiaTheme="minorEastAsia" w:hAnsiTheme="minorHAnsi" w:cstheme="minorBidi"/>
          <w:noProof/>
          <w:sz w:val="22"/>
          <w:szCs w:val="22"/>
        </w:rPr>
      </w:pPr>
      <w:hyperlink w:anchor="_Toc520109209" w:history="1">
        <w:r w:rsidR="0080776F" w:rsidRPr="00CE4396">
          <w:rPr>
            <w:rStyle w:val="Hyperlink"/>
            <w:noProof/>
          </w:rPr>
          <w:t>27.2 XCPD Integration Profile Options</w:t>
        </w:r>
        <w:r w:rsidR="0080776F">
          <w:rPr>
            <w:noProof/>
            <w:webHidden/>
          </w:rPr>
          <w:tab/>
        </w:r>
        <w:r w:rsidR="0080776F">
          <w:rPr>
            <w:noProof/>
            <w:webHidden/>
          </w:rPr>
          <w:fldChar w:fldCharType="begin"/>
        </w:r>
        <w:r w:rsidR="0080776F">
          <w:rPr>
            <w:noProof/>
            <w:webHidden/>
          </w:rPr>
          <w:instrText xml:space="preserve"> PAGEREF _Toc520109209 \h </w:instrText>
        </w:r>
        <w:r w:rsidR="0080776F">
          <w:rPr>
            <w:noProof/>
            <w:webHidden/>
          </w:rPr>
        </w:r>
        <w:r w:rsidR="0080776F">
          <w:rPr>
            <w:noProof/>
            <w:webHidden/>
          </w:rPr>
          <w:fldChar w:fldCharType="separate"/>
        </w:r>
        <w:r w:rsidR="0080776F">
          <w:rPr>
            <w:noProof/>
            <w:webHidden/>
          </w:rPr>
          <w:t>10</w:t>
        </w:r>
        <w:r w:rsidR="0080776F">
          <w:rPr>
            <w:noProof/>
            <w:webHidden/>
          </w:rPr>
          <w:fldChar w:fldCharType="end"/>
        </w:r>
      </w:hyperlink>
    </w:p>
    <w:p w14:paraId="428506FC" w14:textId="6E46CA94" w:rsidR="0080776F" w:rsidRDefault="002778BE">
      <w:pPr>
        <w:pStyle w:val="TOC3"/>
        <w:rPr>
          <w:rFonts w:asciiTheme="minorHAnsi" w:eastAsiaTheme="minorEastAsia" w:hAnsiTheme="minorHAnsi" w:cstheme="minorBidi"/>
          <w:noProof/>
          <w:sz w:val="22"/>
          <w:szCs w:val="22"/>
        </w:rPr>
      </w:pPr>
      <w:hyperlink w:anchor="_Toc520109210" w:history="1">
        <w:r w:rsidR="0080776F" w:rsidRPr="00CE4396">
          <w:rPr>
            <w:rStyle w:val="Hyperlink"/>
            <w:noProof/>
          </w:rPr>
          <w:t>27.2.1 Asynchronous Web Services Exchange Option</w:t>
        </w:r>
        <w:r w:rsidR="0080776F">
          <w:rPr>
            <w:noProof/>
            <w:webHidden/>
          </w:rPr>
          <w:tab/>
        </w:r>
        <w:r w:rsidR="0080776F">
          <w:rPr>
            <w:noProof/>
            <w:webHidden/>
          </w:rPr>
          <w:fldChar w:fldCharType="begin"/>
        </w:r>
        <w:r w:rsidR="0080776F">
          <w:rPr>
            <w:noProof/>
            <w:webHidden/>
          </w:rPr>
          <w:instrText xml:space="preserve"> PAGEREF _Toc520109210 \h </w:instrText>
        </w:r>
        <w:r w:rsidR="0080776F">
          <w:rPr>
            <w:noProof/>
            <w:webHidden/>
          </w:rPr>
        </w:r>
        <w:r w:rsidR="0080776F">
          <w:rPr>
            <w:noProof/>
            <w:webHidden/>
          </w:rPr>
          <w:fldChar w:fldCharType="separate"/>
        </w:r>
        <w:r w:rsidR="0080776F">
          <w:rPr>
            <w:noProof/>
            <w:webHidden/>
          </w:rPr>
          <w:t>11</w:t>
        </w:r>
        <w:r w:rsidR="0080776F">
          <w:rPr>
            <w:noProof/>
            <w:webHidden/>
          </w:rPr>
          <w:fldChar w:fldCharType="end"/>
        </w:r>
      </w:hyperlink>
    </w:p>
    <w:p w14:paraId="0469C146" w14:textId="190CEAE8" w:rsidR="0080776F" w:rsidRDefault="002778BE">
      <w:pPr>
        <w:pStyle w:val="TOC3"/>
        <w:rPr>
          <w:rFonts w:asciiTheme="minorHAnsi" w:eastAsiaTheme="minorEastAsia" w:hAnsiTheme="minorHAnsi" w:cstheme="minorBidi"/>
          <w:noProof/>
          <w:sz w:val="22"/>
          <w:szCs w:val="22"/>
        </w:rPr>
      </w:pPr>
      <w:hyperlink w:anchor="_Toc520109211" w:history="1">
        <w:r w:rsidR="0080776F" w:rsidRPr="00CE4396">
          <w:rPr>
            <w:rStyle w:val="Hyperlink"/>
            <w:noProof/>
          </w:rPr>
          <w:t>27.2.2 Deferred Response Option</w:t>
        </w:r>
        <w:r w:rsidR="0080776F">
          <w:rPr>
            <w:noProof/>
            <w:webHidden/>
          </w:rPr>
          <w:tab/>
        </w:r>
        <w:r w:rsidR="0080776F">
          <w:rPr>
            <w:noProof/>
            <w:webHidden/>
          </w:rPr>
          <w:fldChar w:fldCharType="begin"/>
        </w:r>
        <w:r w:rsidR="0080776F">
          <w:rPr>
            <w:noProof/>
            <w:webHidden/>
          </w:rPr>
          <w:instrText xml:space="preserve"> PAGEREF _Toc520109211 \h </w:instrText>
        </w:r>
        <w:r w:rsidR="0080776F">
          <w:rPr>
            <w:noProof/>
            <w:webHidden/>
          </w:rPr>
        </w:r>
        <w:r w:rsidR="0080776F">
          <w:rPr>
            <w:noProof/>
            <w:webHidden/>
          </w:rPr>
          <w:fldChar w:fldCharType="separate"/>
        </w:r>
        <w:r w:rsidR="0080776F">
          <w:rPr>
            <w:noProof/>
            <w:webHidden/>
          </w:rPr>
          <w:t>11</w:t>
        </w:r>
        <w:r w:rsidR="0080776F">
          <w:rPr>
            <w:noProof/>
            <w:webHidden/>
          </w:rPr>
          <w:fldChar w:fldCharType="end"/>
        </w:r>
      </w:hyperlink>
    </w:p>
    <w:p w14:paraId="68285818" w14:textId="1DFF115B" w:rsidR="0080776F" w:rsidRDefault="002778BE">
      <w:pPr>
        <w:pStyle w:val="TOC3"/>
        <w:rPr>
          <w:rFonts w:asciiTheme="minorHAnsi" w:eastAsiaTheme="minorEastAsia" w:hAnsiTheme="minorHAnsi" w:cstheme="minorBidi"/>
          <w:noProof/>
          <w:sz w:val="22"/>
          <w:szCs w:val="22"/>
        </w:rPr>
      </w:pPr>
      <w:hyperlink w:anchor="_Toc520109212" w:history="1">
        <w:r w:rsidR="0080776F" w:rsidRPr="00CE4396">
          <w:rPr>
            <w:rStyle w:val="Hyperlink"/>
            <w:noProof/>
          </w:rPr>
          <w:t>27.2.3 Health Data Locator Option</w:t>
        </w:r>
        <w:r w:rsidR="0080776F">
          <w:rPr>
            <w:noProof/>
            <w:webHidden/>
          </w:rPr>
          <w:tab/>
        </w:r>
        <w:r w:rsidR="0080776F">
          <w:rPr>
            <w:noProof/>
            <w:webHidden/>
          </w:rPr>
          <w:fldChar w:fldCharType="begin"/>
        </w:r>
        <w:r w:rsidR="0080776F">
          <w:rPr>
            <w:noProof/>
            <w:webHidden/>
          </w:rPr>
          <w:instrText xml:space="preserve"> PAGEREF _Toc520109212 \h </w:instrText>
        </w:r>
        <w:r w:rsidR="0080776F">
          <w:rPr>
            <w:noProof/>
            <w:webHidden/>
          </w:rPr>
        </w:r>
        <w:r w:rsidR="0080776F">
          <w:rPr>
            <w:noProof/>
            <w:webHidden/>
          </w:rPr>
          <w:fldChar w:fldCharType="separate"/>
        </w:r>
        <w:r w:rsidR="0080776F">
          <w:rPr>
            <w:noProof/>
            <w:webHidden/>
          </w:rPr>
          <w:t>12</w:t>
        </w:r>
        <w:r w:rsidR="0080776F">
          <w:rPr>
            <w:noProof/>
            <w:webHidden/>
          </w:rPr>
          <w:fldChar w:fldCharType="end"/>
        </w:r>
      </w:hyperlink>
    </w:p>
    <w:p w14:paraId="6EC87D5D" w14:textId="26426C5B" w:rsidR="0080776F" w:rsidRDefault="002778BE">
      <w:pPr>
        <w:pStyle w:val="TOC3"/>
        <w:rPr>
          <w:rFonts w:asciiTheme="minorHAnsi" w:eastAsiaTheme="minorEastAsia" w:hAnsiTheme="minorHAnsi" w:cstheme="minorBidi"/>
          <w:noProof/>
          <w:sz w:val="22"/>
          <w:szCs w:val="22"/>
        </w:rPr>
      </w:pPr>
      <w:hyperlink w:anchor="_Toc520109213" w:history="1">
        <w:r w:rsidR="0080776F" w:rsidRPr="00CE4396">
          <w:rPr>
            <w:rStyle w:val="Hyperlink"/>
            <w:noProof/>
          </w:rPr>
          <w:t>27.2.4 Revoke Option</w:t>
        </w:r>
        <w:r w:rsidR="0080776F">
          <w:rPr>
            <w:noProof/>
            <w:webHidden/>
          </w:rPr>
          <w:tab/>
        </w:r>
        <w:r w:rsidR="0080776F">
          <w:rPr>
            <w:noProof/>
            <w:webHidden/>
          </w:rPr>
          <w:fldChar w:fldCharType="begin"/>
        </w:r>
        <w:r w:rsidR="0080776F">
          <w:rPr>
            <w:noProof/>
            <w:webHidden/>
          </w:rPr>
          <w:instrText xml:space="preserve"> PAGEREF _Toc520109213 \h </w:instrText>
        </w:r>
        <w:r w:rsidR="0080776F">
          <w:rPr>
            <w:noProof/>
            <w:webHidden/>
          </w:rPr>
        </w:r>
        <w:r w:rsidR="0080776F">
          <w:rPr>
            <w:noProof/>
            <w:webHidden/>
          </w:rPr>
          <w:fldChar w:fldCharType="separate"/>
        </w:r>
        <w:r w:rsidR="0080776F">
          <w:rPr>
            <w:noProof/>
            <w:webHidden/>
          </w:rPr>
          <w:t>12</w:t>
        </w:r>
        <w:r w:rsidR="0080776F">
          <w:rPr>
            <w:noProof/>
            <w:webHidden/>
          </w:rPr>
          <w:fldChar w:fldCharType="end"/>
        </w:r>
      </w:hyperlink>
    </w:p>
    <w:p w14:paraId="1C7E412A" w14:textId="16105256" w:rsidR="0080776F" w:rsidRDefault="002778BE">
      <w:pPr>
        <w:pStyle w:val="TOC4"/>
        <w:rPr>
          <w:rFonts w:asciiTheme="minorHAnsi" w:eastAsiaTheme="minorEastAsia" w:hAnsiTheme="minorHAnsi" w:cstheme="minorBidi"/>
          <w:noProof/>
          <w:sz w:val="22"/>
          <w:szCs w:val="22"/>
        </w:rPr>
      </w:pPr>
      <w:hyperlink w:anchor="_Toc520109214" w:history="1">
        <w:r w:rsidR="0080776F" w:rsidRPr="00CE4396">
          <w:rPr>
            <w:rStyle w:val="Hyperlink"/>
            <w:noProof/>
          </w:rPr>
          <w:t>27.3.2.1 Illustration of use of Transactions (Informative)</w:t>
        </w:r>
        <w:r w:rsidR="0080776F">
          <w:rPr>
            <w:noProof/>
            <w:webHidden/>
          </w:rPr>
          <w:tab/>
        </w:r>
        <w:r w:rsidR="0080776F">
          <w:rPr>
            <w:noProof/>
            <w:webHidden/>
          </w:rPr>
          <w:fldChar w:fldCharType="begin"/>
        </w:r>
        <w:r w:rsidR="0080776F">
          <w:rPr>
            <w:noProof/>
            <w:webHidden/>
          </w:rPr>
          <w:instrText xml:space="preserve"> PAGEREF _Toc520109214 \h </w:instrText>
        </w:r>
        <w:r w:rsidR="0080776F">
          <w:rPr>
            <w:noProof/>
            <w:webHidden/>
          </w:rPr>
        </w:r>
        <w:r w:rsidR="0080776F">
          <w:rPr>
            <w:noProof/>
            <w:webHidden/>
          </w:rPr>
          <w:fldChar w:fldCharType="separate"/>
        </w:r>
        <w:r w:rsidR="0080776F">
          <w:rPr>
            <w:noProof/>
            <w:webHidden/>
          </w:rPr>
          <w:t>12</w:t>
        </w:r>
        <w:r w:rsidR="0080776F">
          <w:rPr>
            <w:noProof/>
            <w:webHidden/>
          </w:rPr>
          <w:fldChar w:fldCharType="end"/>
        </w:r>
      </w:hyperlink>
    </w:p>
    <w:p w14:paraId="32969CC9" w14:textId="617717D3" w:rsidR="0080776F" w:rsidRDefault="002778BE">
      <w:pPr>
        <w:pStyle w:val="TOC1"/>
        <w:rPr>
          <w:rFonts w:asciiTheme="minorHAnsi" w:eastAsiaTheme="minorEastAsia" w:hAnsiTheme="minorHAnsi" w:cstheme="minorBidi"/>
          <w:noProof/>
          <w:sz w:val="22"/>
          <w:szCs w:val="22"/>
        </w:rPr>
      </w:pPr>
      <w:hyperlink w:anchor="_Toc520109215" w:history="1">
        <w:r w:rsidR="0080776F" w:rsidRPr="00CE4396">
          <w:rPr>
            <w:rStyle w:val="Hyperlink"/>
            <w:noProof/>
          </w:rPr>
          <w:t>Appendix B – Transaction Summary Definitions</w:t>
        </w:r>
        <w:r w:rsidR="0080776F">
          <w:rPr>
            <w:noProof/>
            <w:webHidden/>
          </w:rPr>
          <w:tab/>
        </w:r>
        <w:r w:rsidR="0080776F">
          <w:rPr>
            <w:noProof/>
            <w:webHidden/>
          </w:rPr>
          <w:fldChar w:fldCharType="begin"/>
        </w:r>
        <w:r w:rsidR="0080776F">
          <w:rPr>
            <w:noProof/>
            <w:webHidden/>
          </w:rPr>
          <w:instrText xml:space="preserve"> PAGEREF _Toc520109215 \h </w:instrText>
        </w:r>
        <w:r w:rsidR="0080776F">
          <w:rPr>
            <w:noProof/>
            <w:webHidden/>
          </w:rPr>
        </w:r>
        <w:r w:rsidR="0080776F">
          <w:rPr>
            <w:noProof/>
            <w:webHidden/>
          </w:rPr>
          <w:fldChar w:fldCharType="separate"/>
        </w:r>
        <w:r w:rsidR="0080776F">
          <w:rPr>
            <w:noProof/>
            <w:webHidden/>
          </w:rPr>
          <w:t>15</w:t>
        </w:r>
        <w:r w:rsidR="0080776F">
          <w:rPr>
            <w:noProof/>
            <w:webHidden/>
          </w:rPr>
          <w:fldChar w:fldCharType="end"/>
        </w:r>
      </w:hyperlink>
    </w:p>
    <w:p w14:paraId="57098B28" w14:textId="4B277E31" w:rsidR="0080776F" w:rsidRPr="00A3252A" w:rsidRDefault="002778BE">
      <w:pPr>
        <w:pStyle w:val="TOC1"/>
        <w:rPr>
          <w:rFonts w:asciiTheme="minorHAnsi" w:eastAsiaTheme="minorEastAsia" w:hAnsiTheme="minorHAnsi" w:cstheme="minorBidi"/>
          <w:b/>
          <w:noProof/>
          <w:sz w:val="22"/>
          <w:szCs w:val="22"/>
        </w:rPr>
      </w:pPr>
      <w:hyperlink w:anchor="_Toc520109216" w:history="1">
        <w:r w:rsidR="0080776F" w:rsidRPr="00A3252A">
          <w:rPr>
            <w:rStyle w:val="Hyperlink"/>
            <w:b/>
            <w:noProof/>
          </w:rPr>
          <w:t>Volume 2b – Transactions</w:t>
        </w:r>
        <w:r w:rsidR="0080776F" w:rsidRPr="00A3252A">
          <w:rPr>
            <w:b/>
            <w:noProof/>
            <w:webHidden/>
          </w:rPr>
          <w:tab/>
        </w:r>
        <w:r w:rsidR="0080776F" w:rsidRPr="00A3252A">
          <w:rPr>
            <w:b/>
            <w:noProof/>
            <w:webHidden/>
          </w:rPr>
          <w:fldChar w:fldCharType="begin"/>
        </w:r>
        <w:r w:rsidR="0080776F" w:rsidRPr="00A3252A">
          <w:rPr>
            <w:b/>
            <w:noProof/>
            <w:webHidden/>
          </w:rPr>
          <w:instrText xml:space="preserve"> PAGEREF _Toc520109216 \h </w:instrText>
        </w:r>
        <w:r w:rsidR="0080776F" w:rsidRPr="00A3252A">
          <w:rPr>
            <w:b/>
            <w:noProof/>
            <w:webHidden/>
          </w:rPr>
        </w:r>
        <w:r w:rsidR="0080776F" w:rsidRPr="00A3252A">
          <w:rPr>
            <w:b/>
            <w:noProof/>
            <w:webHidden/>
          </w:rPr>
          <w:fldChar w:fldCharType="separate"/>
        </w:r>
        <w:r w:rsidR="0080776F" w:rsidRPr="00A3252A">
          <w:rPr>
            <w:b/>
            <w:noProof/>
            <w:webHidden/>
          </w:rPr>
          <w:t>16</w:t>
        </w:r>
        <w:r w:rsidR="0080776F" w:rsidRPr="00A3252A">
          <w:rPr>
            <w:b/>
            <w:noProof/>
            <w:webHidden/>
          </w:rPr>
          <w:fldChar w:fldCharType="end"/>
        </w:r>
      </w:hyperlink>
    </w:p>
    <w:p w14:paraId="242C69F4" w14:textId="413AB4A9" w:rsidR="0080776F" w:rsidRDefault="002778BE">
      <w:pPr>
        <w:pStyle w:val="TOC3"/>
        <w:rPr>
          <w:rFonts w:asciiTheme="minorHAnsi" w:eastAsiaTheme="minorEastAsia" w:hAnsiTheme="minorHAnsi" w:cstheme="minorBidi"/>
          <w:noProof/>
          <w:sz w:val="22"/>
          <w:szCs w:val="22"/>
        </w:rPr>
      </w:pPr>
      <w:hyperlink w:anchor="_Toc520109217" w:history="1">
        <w:r w:rsidR="0080776F" w:rsidRPr="00CE4396">
          <w:rPr>
            <w:rStyle w:val="Hyperlink"/>
            <w:noProof/>
          </w:rPr>
          <w:t>3.55.4 Interaction Diagram</w:t>
        </w:r>
        <w:r w:rsidR="0080776F">
          <w:rPr>
            <w:noProof/>
            <w:webHidden/>
          </w:rPr>
          <w:tab/>
        </w:r>
        <w:r w:rsidR="0080776F">
          <w:rPr>
            <w:noProof/>
            <w:webHidden/>
          </w:rPr>
          <w:fldChar w:fldCharType="begin"/>
        </w:r>
        <w:r w:rsidR="0080776F">
          <w:rPr>
            <w:noProof/>
            <w:webHidden/>
          </w:rPr>
          <w:instrText xml:space="preserve"> PAGEREF _Toc520109217 \h </w:instrText>
        </w:r>
        <w:r w:rsidR="0080776F">
          <w:rPr>
            <w:noProof/>
            <w:webHidden/>
          </w:rPr>
        </w:r>
        <w:r w:rsidR="0080776F">
          <w:rPr>
            <w:noProof/>
            <w:webHidden/>
          </w:rPr>
          <w:fldChar w:fldCharType="separate"/>
        </w:r>
        <w:r w:rsidR="0080776F">
          <w:rPr>
            <w:noProof/>
            <w:webHidden/>
          </w:rPr>
          <w:t>17</w:t>
        </w:r>
        <w:r w:rsidR="0080776F">
          <w:rPr>
            <w:noProof/>
            <w:webHidden/>
          </w:rPr>
          <w:fldChar w:fldCharType="end"/>
        </w:r>
      </w:hyperlink>
    </w:p>
    <w:p w14:paraId="56E9891C" w14:textId="191455C3" w:rsidR="0080776F" w:rsidRDefault="002778BE">
      <w:pPr>
        <w:pStyle w:val="TOC6"/>
        <w:rPr>
          <w:rFonts w:asciiTheme="minorHAnsi" w:eastAsiaTheme="minorEastAsia" w:hAnsiTheme="minorHAnsi" w:cstheme="minorBidi"/>
          <w:noProof/>
          <w:sz w:val="22"/>
          <w:szCs w:val="22"/>
        </w:rPr>
      </w:pPr>
      <w:hyperlink w:anchor="_Toc520109218" w:history="1">
        <w:r w:rsidR="0080776F" w:rsidRPr="00CE4396">
          <w:rPr>
            <w:rStyle w:val="Hyperlink"/>
            <w:noProof/>
          </w:rPr>
          <w:t>3.55.4.2.2.5 Specifying support as a Health Data Locator</w:t>
        </w:r>
        <w:r w:rsidR="0080776F">
          <w:rPr>
            <w:noProof/>
            <w:webHidden/>
          </w:rPr>
          <w:tab/>
        </w:r>
        <w:r w:rsidR="0080776F">
          <w:rPr>
            <w:noProof/>
            <w:webHidden/>
          </w:rPr>
          <w:fldChar w:fldCharType="begin"/>
        </w:r>
        <w:r w:rsidR="0080776F">
          <w:rPr>
            <w:noProof/>
            <w:webHidden/>
          </w:rPr>
          <w:instrText xml:space="preserve"> PAGEREF _Toc520109218 \h </w:instrText>
        </w:r>
        <w:r w:rsidR="0080776F">
          <w:rPr>
            <w:noProof/>
            <w:webHidden/>
          </w:rPr>
        </w:r>
        <w:r w:rsidR="0080776F">
          <w:rPr>
            <w:noProof/>
            <w:webHidden/>
          </w:rPr>
          <w:fldChar w:fldCharType="separate"/>
        </w:r>
        <w:r w:rsidR="0080776F">
          <w:rPr>
            <w:noProof/>
            <w:webHidden/>
          </w:rPr>
          <w:t>19</w:t>
        </w:r>
        <w:r w:rsidR="0080776F">
          <w:rPr>
            <w:noProof/>
            <w:webHidden/>
          </w:rPr>
          <w:fldChar w:fldCharType="end"/>
        </w:r>
      </w:hyperlink>
    </w:p>
    <w:p w14:paraId="583DDE59" w14:textId="1BA847C2" w:rsidR="0080776F" w:rsidRDefault="002778BE">
      <w:pPr>
        <w:pStyle w:val="TOC5"/>
        <w:rPr>
          <w:rFonts w:asciiTheme="minorHAnsi" w:eastAsiaTheme="minorEastAsia" w:hAnsiTheme="minorHAnsi" w:cstheme="minorBidi"/>
          <w:noProof/>
          <w:sz w:val="22"/>
          <w:szCs w:val="22"/>
        </w:rPr>
      </w:pPr>
      <w:hyperlink w:anchor="_Toc520109219" w:history="1">
        <w:r w:rsidR="0080776F" w:rsidRPr="00CE4396">
          <w:rPr>
            <w:rStyle w:val="Hyperlink"/>
            <w:noProof/>
          </w:rPr>
          <w:t>3.55.4.2.3 Expected Actions</w:t>
        </w:r>
        <w:r w:rsidR="0080776F">
          <w:rPr>
            <w:noProof/>
            <w:webHidden/>
          </w:rPr>
          <w:tab/>
        </w:r>
        <w:r w:rsidR="0080776F">
          <w:rPr>
            <w:noProof/>
            <w:webHidden/>
          </w:rPr>
          <w:fldChar w:fldCharType="begin"/>
        </w:r>
        <w:r w:rsidR="0080776F">
          <w:rPr>
            <w:noProof/>
            <w:webHidden/>
          </w:rPr>
          <w:instrText xml:space="preserve"> PAGEREF _Toc520109219 \h </w:instrText>
        </w:r>
        <w:r w:rsidR="0080776F">
          <w:rPr>
            <w:noProof/>
            <w:webHidden/>
          </w:rPr>
        </w:r>
        <w:r w:rsidR="0080776F">
          <w:rPr>
            <w:noProof/>
            <w:webHidden/>
          </w:rPr>
          <w:fldChar w:fldCharType="separate"/>
        </w:r>
        <w:r w:rsidR="0080776F">
          <w:rPr>
            <w:noProof/>
            <w:webHidden/>
          </w:rPr>
          <w:t>19</w:t>
        </w:r>
        <w:r w:rsidR="0080776F">
          <w:rPr>
            <w:noProof/>
            <w:webHidden/>
          </w:rPr>
          <w:fldChar w:fldCharType="end"/>
        </w:r>
      </w:hyperlink>
    </w:p>
    <w:p w14:paraId="5887DABE" w14:textId="1D65B6F7" w:rsidR="0080776F" w:rsidRDefault="002778BE">
      <w:pPr>
        <w:pStyle w:val="TOC4"/>
        <w:rPr>
          <w:rFonts w:asciiTheme="minorHAnsi" w:eastAsiaTheme="minorEastAsia" w:hAnsiTheme="minorHAnsi" w:cstheme="minorBidi"/>
          <w:noProof/>
          <w:sz w:val="22"/>
          <w:szCs w:val="22"/>
        </w:rPr>
      </w:pPr>
      <w:hyperlink w:anchor="_Toc520109220" w:history="1">
        <w:r w:rsidR="0080776F" w:rsidRPr="00CE4396">
          <w:rPr>
            <w:rStyle w:val="Hyperlink"/>
            <w:noProof/>
          </w:rPr>
          <w:t>3.55.4.3 Revoke Message</w:t>
        </w:r>
        <w:r w:rsidR="0080776F">
          <w:rPr>
            <w:noProof/>
            <w:webHidden/>
          </w:rPr>
          <w:tab/>
        </w:r>
        <w:r w:rsidR="0080776F">
          <w:rPr>
            <w:noProof/>
            <w:webHidden/>
          </w:rPr>
          <w:fldChar w:fldCharType="begin"/>
        </w:r>
        <w:r w:rsidR="0080776F">
          <w:rPr>
            <w:noProof/>
            <w:webHidden/>
          </w:rPr>
          <w:instrText xml:space="preserve"> PAGEREF _Toc520109220 \h </w:instrText>
        </w:r>
        <w:r w:rsidR="0080776F">
          <w:rPr>
            <w:noProof/>
            <w:webHidden/>
          </w:rPr>
        </w:r>
        <w:r w:rsidR="0080776F">
          <w:rPr>
            <w:noProof/>
            <w:webHidden/>
          </w:rPr>
          <w:fldChar w:fldCharType="separate"/>
        </w:r>
        <w:r w:rsidR="0080776F">
          <w:rPr>
            <w:noProof/>
            <w:webHidden/>
          </w:rPr>
          <w:t>20</w:t>
        </w:r>
        <w:r w:rsidR="0080776F">
          <w:rPr>
            <w:noProof/>
            <w:webHidden/>
          </w:rPr>
          <w:fldChar w:fldCharType="end"/>
        </w:r>
      </w:hyperlink>
    </w:p>
    <w:p w14:paraId="6EDF7FC4" w14:textId="34817EDA" w:rsidR="0080776F" w:rsidRDefault="002778BE">
      <w:pPr>
        <w:pStyle w:val="TOC5"/>
        <w:rPr>
          <w:rFonts w:asciiTheme="minorHAnsi" w:eastAsiaTheme="minorEastAsia" w:hAnsiTheme="minorHAnsi" w:cstheme="minorBidi"/>
          <w:noProof/>
          <w:sz w:val="22"/>
          <w:szCs w:val="22"/>
        </w:rPr>
      </w:pPr>
      <w:hyperlink w:anchor="_Toc520109221" w:history="1">
        <w:r w:rsidR="0080776F" w:rsidRPr="00CE4396">
          <w:rPr>
            <w:rStyle w:val="Hyperlink"/>
            <w:noProof/>
          </w:rPr>
          <w:t>3.55.4.3.1 Trigger Events</w:t>
        </w:r>
        <w:r w:rsidR="0080776F">
          <w:rPr>
            <w:noProof/>
            <w:webHidden/>
          </w:rPr>
          <w:tab/>
        </w:r>
        <w:r w:rsidR="0080776F">
          <w:rPr>
            <w:noProof/>
            <w:webHidden/>
          </w:rPr>
          <w:fldChar w:fldCharType="begin"/>
        </w:r>
        <w:r w:rsidR="0080776F">
          <w:rPr>
            <w:noProof/>
            <w:webHidden/>
          </w:rPr>
          <w:instrText xml:space="preserve"> PAGEREF _Toc520109221 \h </w:instrText>
        </w:r>
        <w:r w:rsidR="0080776F">
          <w:rPr>
            <w:noProof/>
            <w:webHidden/>
          </w:rPr>
        </w:r>
        <w:r w:rsidR="0080776F">
          <w:rPr>
            <w:noProof/>
            <w:webHidden/>
          </w:rPr>
          <w:fldChar w:fldCharType="separate"/>
        </w:r>
        <w:r w:rsidR="0080776F">
          <w:rPr>
            <w:noProof/>
            <w:webHidden/>
          </w:rPr>
          <w:t>21</w:t>
        </w:r>
        <w:r w:rsidR="0080776F">
          <w:rPr>
            <w:noProof/>
            <w:webHidden/>
          </w:rPr>
          <w:fldChar w:fldCharType="end"/>
        </w:r>
      </w:hyperlink>
    </w:p>
    <w:p w14:paraId="0F356CC1" w14:textId="51A5FE34" w:rsidR="0080776F" w:rsidRDefault="002778BE">
      <w:pPr>
        <w:pStyle w:val="TOC5"/>
        <w:rPr>
          <w:rFonts w:asciiTheme="minorHAnsi" w:eastAsiaTheme="minorEastAsia" w:hAnsiTheme="minorHAnsi" w:cstheme="minorBidi"/>
          <w:noProof/>
          <w:sz w:val="22"/>
          <w:szCs w:val="22"/>
        </w:rPr>
      </w:pPr>
      <w:hyperlink w:anchor="_Toc520109222" w:history="1">
        <w:r w:rsidR="0080776F" w:rsidRPr="00CE4396">
          <w:rPr>
            <w:rStyle w:val="Hyperlink"/>
            <w:noProof/>
          </w:rPr>
          <w:t>3.55.4.3.2 Message Semantics</w:t>
        </w:r>
        <w:r w:rsidR="0080776F">
          <w:rPr>
            <w:noProof/>
            <w:webHidden/>
          </w:rPr>
          <w:tab/>
        </w:r>
        <w:r w:rsidR="0080776F">
          <w:rPr>
            <w:noProof/>
            <w:webHidden/>
          </w:rPr>
          <w:fldChar w:fldCharType="begin"/>
        </w:r>
        <w:r w:rsidR="0080776F">
          <w:rPr>
            <w:noProof/>
            <w:webHidden/>
          </w:rPr>
          <w:instrText xml:space="preserve"> PAGEREF _Toc520109222 \h </w:instrText>
        </w:r>
        <w:r w:rsidR="0080776F">
          <w:rPr>
            <w:noProof/>
            <w:webHidden/>
          </w:rPr>
        </w:r>
        <w:r w:rsidR="0080776F">
          <w:rPr>
            <w:noProof/>
            <w:webHidden/>
          </w:rPr>
          <w:fldChar w:fldCharType="separate"/>
        </w:r>
        <w:r w:rsidR="0080776F">
          <w:rPr>
            <w:noProof/>
            <w:webHidden/>
          </w:rPr>
          <w:t>21</w:t>
        </w:r>
        <w:r w:rsidR="0080776F">
          <w:rPr>
            <w:noProof/>
            <w:webHidden/>
          </w:rPr>
          <w:fldChar w:fldCharType="end"/>
        </w:r>
      </w:hyperlink>
    </w:p>
    <w:p w14:paraId="0F99E6FB" w14:textId="1436DCDC" w:rsidR="0080776F" w:rsidRDefault="002778BE">
      <w:pPr>
        <w:pStyle w:val="TOC6"/>
        <w:rPr>
          <w:rFonts w:asciiTheme="minorHAnsi" w:eastAsiaTheme="minorEastAsia" w:hAnsiTheme="minorHAnsi" w:cstheme="minorBidi"/>
          <w:noProof/>
          <w:sz w:val="22"/>
          <w:szCs w:val="22"/>
        </w:rPr>
      </w:pPr>
      <w:hyperlink w:anchor="_Toc520109223" w:history="1">
        <w:r w:rsidR="0080776F" w:rsidRPr="00CE4396">
          <w:rPr>
            <w:rStyle w:val="Hyperlink"/>
            <w:noProof/>
          </w:rPr>
          <w:t>3.55.4.3.2.1 Message Information Model of the Patient Nullify Message</w:t>
        </w:r>
        <w:r w:rsidR="0080776F">
          <w:rPr>
            <w:noProof/>
            <w:webHidden/>
          </w:rPr>
          <w:tab/>
        </w:r>
        <w:r w:rsidR="0080776F">
          <w:rPr>
            <w:noProof/>
            <w:webHidden/>
          </w:rPr>
          <w:fldChar w:fldCharType="begin"/>
        </w:r>
        <w:r w:rsidR="0080776F">
          <w:rPr>
            <w:noProof/>
            <w:webHidden/>
          </w:rPr>
          <w:instrText xml:space="preserve"> PAGEREF _Toc520109223 \h </w:instrText>
        </w:r>
        <w:r w:rsidR="0080776F">
          <w:rPr>
            <w:noProof/>
            <w:webHidden/>
          </w:rPr>
        </w:r>
        <w:r w:rsidR="0080776F">
          <w:rPr>
            <w:noProof/>
            <w:webHidden/>
          </w:rPr>
          <w:fldChar w:fldCharType="separate"/>
        </w:r>
        <w:r w:rsidR="0080776F">
          <w:rPr>
            <w:noProof/>
            <w:webHidden/>
          </w:rPr>
          <w:t>21</w:t>
        </w:r>
        <w:r w:rsidR="0080776F">
          <w:rPr>
            <w:noProof/>
            <w:webHidden/>
          </w:rPr>
          <w:fldChar w:fldCharType="end"/>
        </w:r>
      </w:hyperlink>
    </w:p>
    <w:p w14:paraId="1E3EEDDF" w14:textId="4B5BEFB9" w:rsidR="0080776F" w:rsidRDefault="002778BE">
      <w:pPr>
        <w:pStyle w:val="TOC6"/>
        <w:rPr>
          <w:rFonts w:asciiTheme="minorHAnsi" w:eastAsiaTheme="minorEastAsia" w:hAnsiTheme="minorHAnsi" w:cstheme="minorBidi"/>
          <w:noProof/>
          <w:sz w:val="22"/>
          <w:szCs w:val="22"/>
        </w:rPr>
      </w:pPr>
      <w:hyperlink w:anchor="_Toc520109224" w:history="1">
        <w:r w:rsidR="0080776F" w:rsidRPr="00CE4396">
          <w:rPr>
            <w:rStyle w:val="Hyperlink"/>
            <w:noProof/>
          </w:rPr>
          <w:t>3.55.4.3.2.2 Control Act and Transmission Wrappers</w:t>
        </w:r>
        <w:r w:rsidR="0080776F">
          <w:rPr>
            <w:noProof/>
            <w:webHidden/>
          </w:rPr>
          <w:tab/>
        </w:r>
        <w:r w:rsidR="0080776F">
          <w:rPr>
            <w:noProof/>
            <w:webHidden/>
          </w:rPr>
          <w:fldChar w:fldCharType="begin"/>
        </w:r>
        <w:r w:rsidR="0080776F">
          <w:rPr>
            <w:noProof/>
            <w:webHidden/>
          </w:rPr>
          <w:instrText xml:space="preserve"> PAGEREF _Toc520109224 \h </w:instrText>
        </w:r>
        <w:r w:rsidR="0080776F">
          <w:rPr>
            <w:noProof/>
            <w:webHidden/>
          </w:rPr>
        </w:r>
        <w:r w:rsidR="0080776F">
          <w:rPr>
            <w:noProof/>
            <w:webHidden/>
          </w:rPr>
          <w:fldChar w:fldCharType="separate"/>
        </w:r>
        <w:r w:rsidR="0080776F">
          <w:rPr>
            <w:noProof/>
            <w:webHidden/>
          </w:rPr>
          <w:t>23</w:t>
        </w:r>
        <w:r w:rsidR="0080776F">
          <w:rPr>
            <w:noProof/>
            <w:webHidden/>
          </w:rPr>
          <w:fldChar w:fldCharType="end"/>
        </w:r>
      </w:hyperlink>
    </w:p>
    <w:p w14:paraId="6F3850D0" w14:textId="50FBF45D" w:rsidR="0080776F" w:rsidRDefault="002778BE">
      <w:pPr>
        <w:pStyle w:val="TOC5"/>
        <w:rPr>
          <w:rFonts w:asciiTheme="minorHAnsi" w:eastAsiaTheme="minorEastAsia" w:hAnsiTheme="minorHAnsi" w:cstheme="minorBidi"/>
          <w:noProof/>
          <w:sz w:val="22"/>
          <w:szCs w:val="22"/>
        </w:rPr>
      </w:pPr>
      <w:hyperlink w:anchor="_Toc520109225" w:history="1">
        <w:r w:rsidR="0080776F" w:rsidRPr="00CE4396">
          <w:rPr>
            <w:rStyle w:val="Hyperlink"/>
            <w:noProof/>
          </w:rPr>
          <w:t>3.55.4.3.3 Expected Actions</w:t>
        </w:r>
        <w:r w:rsidR="0080776F">
          <w:rPr>
            <w:noProof/>
            <w:webHidden/>
          </w:rPr>
          <w:tab/>
        </w:r>
        <w:r w:rsidR="0080776F">
          <w:rPr>
            <w:noProof/>
            <w:webHidden/>
          </w:rPr>
          <w:fldChar w:fldCharType="begin"/>
        </w:r>
        <w:r w:rsidR="0080776F">
          <w:rPr>
            <w:noProof/>
            <w:webHidden/>
          </w:rPr>
          <w:instrText xml:space="preserve"> PAGEREF _Toc520109225 \h </w:instrText>
        </w:r>
        <w:r w:rsidR="0080776F">
          <w:rPr>
            <w:noProof/>
            <w:webHidden/>
          </w:rPr>
        </w:r>
        <w:r w:rsidR="0080776F">
          <w:rPr>
            <w:noProof/>
            <w:webHidden/>
          </w:rPr>
          <w:fldChar w:fldCharType="separate"/>
        </w:r>
        <w:r w:rsidR="0080776F">
          <w:rPr>
            <w:noProof/>
            <w:webHidden/>
          </w:rPr>
          <w:t>23</w:t>
        </w:r>
        <w:r w:rsidR="0080776F">
          <w:rPr>
            <w:noProof/>
            <w:webHidden/>
          </w:rPr>
          <w:fldChar w:fldCharType="end"/>
        </w:r>
      </w:hyperlink>
    </w:p>
    <w:p w14:paraId="5E811C5E" w14:textId="251F890C" w:rsidR="0080776F" w:rsidRDefault="002778BE">
      <w:pPr>
        <w:pStyle w:val="TOC4"/>
        <w:rPr>
          <w:rFonts w:asciiTheme="minorHAnsi" w:eastAsiaTheme="minorEastAsia" w:hAnsiTheme="minorHAnsi" w:cstheme="minorBidi"/>
          <w:noProof/>
          <w:sz w:val="22"/>
          <w:szCs w:val="22"/>
        </w:rPr>
      </w:pPr>
      <w:hyperlink w:anchor="_Toc520109226" w:history="1">
        <w:r w:rsidR="0080776F" w:rsidRPr="00CE4396">
          <w:rPr>
            <w:rStyle w:val="Hyperlink"/>
            <w:noProof/>
          </w:rPr>
          <w:t>3.55.5.1 Security Audit Considerations</w:t>
        </w:r>
        <w:r w:rsidR="0080776F">
          <w:rPr>
            <w:noProof/>
            <w:webHidden/>
          </w:rPr>
          <w:tab/>
        </w:r>
        <w:r w:rsidR="0080776F">
          <w:rPr>
            <w:noProof/>
            <w:webHidden/>
          </w:rPr>
          <w:fldChar w:fldCharType="begin"/>
        </w:r>
        <w:r w:rsidR="0080776F">
          <w:rPr>
            <w:noProof/>
            <w:webHidden/>
          </w:rPr>
          <w:instrText xml:space="preserve"> PAGEREF _Toc520109226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1A2A3611" w14:textId="6BF0D47D" w:rsidR="0080776F" w:rsidRDefault="002778BE">
      <w:pPr>
        <w:pStyle w:val="TOC2"/>
        <w:rPr>
          <w:rFonts w:asciiTheme="minorHAnsi" w:eastAsiaTheme="minorEastAsia" w:hAnsiTheme="minorHAnsi" w:cstheme="minorBidi"/>
          <w:noProof/>
          <w:sz w:val="22"/>
          <w:szCs w:val="22"/>
        </w:rPr>
      </w:pPr>
      <w:hyperlink w:anchor="_Toc520109227" w:history="1">
        <w:r w:rsidR="0080776F" w:rsidRPr="00CE4396">
          <w:rPr>
            <w:rStyle w:val="Hyperlink"/>
            <w:noProof/>
          </w:rPr>
          <w:t>3.56 Patient Location Query</w:t>
        </w:r>
        <w:r w:rsidR="0080776F">
          <w:rPr>
            <w:noProof/>
            <w:webHidden/>
          </w:rPr>
          <w:tab/>
        </w:r>
        <w:r w:rsidR="0080776F">
          <w:rPr>
            <w:noProof/>
            <w:webHidden/>
          </w:rPr>
          <w:fldChar w:fldCharType="begin"/>
        </w:r>
        <w:r w:rsidR="0080776F">
          <w:rPr>
            <w:noProof/>
            <w:webHidden/>
          </w:rPr>
          <w:instrText xml:space="preserve"> PAGEREF _Toc520109227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6068DD93" w14:textId="662474AA" w:rsidR="0080776F" w:rsidRDefault="002778BE">
      <w:pPr>
        <w:pStyle w:val="TOC3"/>
        <w:rPr>
          <w:rFonts w:asciiTheme="minorHAnsi" w:eastAsiaTheme="minorEastAsia" w:hAnsiTheme="minorHAnsi" w:cstheme="minorBidi"/>
          <w:noProof/>
          <w:sz w:val="22"/>
          <w:szCs w:val="22"/>
        </w:rPr>
      </w:pPr>
      <w:hyperlink w:anchor="_Toc520109228" w:history="1">
        <w:r w:rsidR="0080776F" w:rsidRPr="00CE4396">
          <w:rPr>
            <w:rStyle w:val="Hyperlink"/>
            <w:noProof/>
          </w:rPr>
          <w:t>3.56.1 Scope</w:t>
        </w:r>
        <w:r w:rsidR="0080776F">
          <w:rPr>
            <w:noProof/>
            <w:webHidden/>
          </w:rPr>
          <w:tab/>
        </w:r>
        <w:r w:rsidR="0080776F">
          <w:rPr>
            <w:noProof/>
            <w:webHidden/>
          </w:rPr>
          <w:fldChar w:fldCharType="begin"/>
        </w:r>
        <w:r w:rsidR="0080776F">
          <w:rPr>
            <w:noProof/>
            <w:webHidden/>
          </w:rPr>
          <w:instrText xml:space="preserve"> PAGEREF _Toc520109228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32094178" w14:textId="17170CB2" w:rsidR="0080776F" w:rsidRDefault="002778BE">
      <w:pPr>
        <w:pStyle w:val="TOC3"/>
        <w:rPr>
          <w:rFonts w:asciiTheme="minorHAnsi" w:eastAsiaTheme="minorEastAsia" w:hAnsiTheme="minorHAnsi" w:cstheme="minorBidi"/>
          <w:noProof/>
          <w:sz w:val="22"/>
          <w:szCs w:val="22"/>
        </w:rPr>
      </w:pPr>
      <w:hyperlink w:anchor="_Toc520109229" w:history="1">
        <w:r w:rsidR="0080776F" w:rsidRPr="00CE4396">
          <w:rPr>
            <w:rStyle w:val="Hyperlink"/>
            <w:noProof/>
          </w:rPr>
          <w:t>3.56.2 Use Case Roles</w:t>
        </w:r>
        <w:r w:rsidR="0080776F">
          <w:rPr>
            <w:noProof/>
            <w:webHidden/>
          </w:rPr>
          <w:tab/>
        </w:r>
        <w:r w:rsidR="0080776F">
          <w:rPr>
            <w:noProof/>
            <w:webHidden/>
          </w:rPr>
          <w:fldChar w:fldCharType="begin"/>
        </w:r>
        <w:r w:rsidR="0080776F">
          <w:rPr>
            <w:noProof/>
            <w:webHidden/>
          </w:rPr>
          <w:instrText xml:space="preserve"> PAGEREF _Toc520109229 \h </w:instrText>
        </w:r>
        <w:r w:rsidR="0080776F">
          <w:rPr>
            <w:noProof/>
            <w:webHidden/>
          </w:rPr>
        </w:r>
        <w:r w:rsidR="0080776F">
          <w:rPr>
            <w:noProof/>
            <w:webHidden/>
          </w:rPr>
          <w:fldChar w:fldCharType="separate"/>
        </w:r>
        <w:r w:rsidR="0080776F">
          <w:rPr>
            <w:noProof/>
            <w:webHidden/>
          </w:rPr>
          <w:t>24</w:t>
        </w:r>
        <w:r w:rsidR="0080776F">
          <w:rPr>
            <w:noProof/>
            <w:webHidden/>
          </w:rPr>
          <w:fldChar w:fldCharType="end"/>
        </w:r>
      </w:hyperlink>
    </w:p>
    <w:p w14:paraId="2821761B" w14:textId="011BE9F4" w:rsidR="0080776F" w:rsidRDefault="002778BE">
      <w:pPr>
        <w:pStyle w:val="TOC3"/>
        <w:rPr>
          <w:rFonts w:asciiTheme="minorHAnsi" w:eastAsiaTheme="minorEastAsia" w:hAnsiTheme="minorHAnsi" w:cstheme="minorBidi"/>
          <w:noProof/>
          <w:sz w:val="22"/>
          <w:szCs w:val="22"/>
        </w:rPr>
      </w:pPr>
      <w:hyperlink w:anchor="_Toc520109230" w:history="1">
        <w:r w:rsidR="0080776F" w:rsidRPr="00CE4396">
          <w:rPr>
            <w:rStyle w:val="Hyperlink"/>
            <w:noProof/>
          </w:rPr>
          <w:t>3.56.3 Referenced Standard</w:t>
        </w:r>
        <w:r w:rsidR="0080776F">
          <w:rPr>
            <w:noProof/>
            <w:webHidden/>
          </w:rPr>
          <w:tab/>
        </w:r>
        <w:r w:rsidR="0080776F">
          <w:rPr>
            <w:noProof/>
            <w:webHidden/>
          </w:rPr>
          <w:fldChar w:fldCharType="begin"/>
        </w:r>
        <w:r w:rsidR="0080776F">
          <w:rPr>
            <w:noProof/>
            <w:webHidden/>
          </w:rPr>
          <w:instrText xml:space="preserve"> PAGEREF _Toc520109230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26BCB7A9" w14:textId="428623F2" w:rsidR="0080776F" w:rsidRDefault="002778BE">
      <w:pPr>
        <w:pStyle w:val="TOC3"/>
        <w:rPr>
          <w:rFonts w:asciiTheme="minorHAnsi" w:eastAsiaTheme="minorEastAsia" w:hAnsiTheme="minorHAnsi" w:cstheme="minorBidi"/>
          <w:noProof/>
          <w:sz w:val="22"/>
          <w:szCs w:val="22"/>
        </w:rPr>
      </w:pPr>
      <w:hyperlink w:anchor="_Toc520109231" w:history="1">
        <w:r w:rsidR="0080776F" w:rsidRPr="00CE4396">
          <w:rPr>
            <w:rStyle w:val="Hyperlink"/>
            <w:noProof/>
          </w:rPr>
          <w:t>3.56.4 Interaction Diagram</w:t>
        </w:r>
        <w:r w:rsidR="0080776F">
          <w:rPr>
            <w:noProof/>
            <w:webHidden/>
          </w:rPr>
          <w:tab/>
        </w:r>
        <w:r w:rsidR="0080776F">
          <w:rPr>
            <w:noProof/>
            <w:webHidden/>
          </w:rPr>
          <w:fldChar w:fldCharType="begin"/>
        </w:r>
        <w:r w:rsidR="0080776F">
          <w:rPr>
            <w:noProof/>
            <w:webHidden/>
          </w:rPr>
          <w:instrText xml:space="preserve"> PAGEREF _Toc520109231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30DE9DAB" w14:textId="465D9F88" w:rsidR="0080776F" w:rsidRDefault="002778BE">
      <w:pPr>
        <w:pStyle w:val="TOC4"/>
        <w:rPr>
          <w:rFonts w:asciiTheme="minorHAnsi" w:eastAsiaTheme="minorEastAsia" w:hAnsiTheme="minorHAnsi" w:cstheme="minorBidi"/>
          <w:noProof/>
          <w:sz w:val="22"/>
          <w:szCs w:val="22"/>
        </w:rPr>
      </w:pPr>
      <w:hyperlink w:anchor="_Toc520109232" w:history="1">
        <w:r w:rsidR="0080776F" w:rsidRPr="00CE4396">
          <w:rPr>
            <w:rStyle w:val="Hyperlink"/>
            <w:noProof/>
          </w:rPr>
          <w:t>3.56.4.1 Patient Location Query Request</w:t>
        </w:r>
        <w:r w:rsidR="0080776F">
          <w:rPr>
            <w:noProof/>
            <w:webHidden/>
          </w:rPr>
          <w:tab/>
        </w:r>
        <w:r w:rsidR="0080776F">
          <w:rPr>
            <w:noProof/>
            <w:webHidden/>
          </w:rPr>
          <w:fldChar w:fldCharType="begin"/>
        </w:r>
        <w:r w:rsidR="0080776F">
          <w:rPr>
            <w:noProof/>
            <w:webHidden/>
          </w:rPr>
          <w:instrText xml:space="preserve"> PAGEREF _Toc520109232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675389B4" w14:textId="39C47AEE" w:rsidR="0080776F" w:rsidRDefault="002778BE">
      <w:pPr>
        <w:pStyle w:val="TOC5"/>
        <w:rPr>
          <w:rFonts w:asciiTheme="minorHAnsi" w:eastAsiaTheme="minorEastAsia" w:hAnsiTheme="minorHAnsi" w:cstheme="minorBidi"/>
          <w:noProof/>
          <w:sz w:val="22"/>
          <w:szCs w:val="22"/>
        </w:rPr>
      </w:pPr>
      <w:hyperlink w:anchor="_Toc520109233" w:history="1">
        <w:r w:rsidR="0080776F" w:rsidRPr="00CE4396">
          <w:rPr>
            <w:rStyle w:val="Hyperlink"/>
            <w:noProof/>
          </w:rPr>
          <w:t>3.56.4.1.1 Trigger Events</w:t>
        </w:r>
        <w:r w:rsidR="0080776F">
          <w:rPr>
            <w:noProof/>
            <w:webHidden/>
          </w:rPr>
          <w:tab/>
        </w:r>
        <w:r w:rsidR="0080776F">
          <w:rPr>
            <w:noProof/>
            <w:webHidden/>
          </w:rPr>
          <w:fldChar w:fldCharType="begin"/>
        </w:r>
        <w:r w:rsidR="0080776F">
          <w:rPr>
            <w:noProof/>
            <w:webHidden/>
          </w:rPr>
          <w:instrText xml:space="preserve"> PAGEREF _Toc520109233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0AD69D67" w14:textId="5085A085" w:rsidR="0080776F" w:rsidRDefault="002778BE">
      <w:pPr>
        <w:pStyle w:val="TOC5"/>
        <w:rPr>
          <w:rFonts w:asciiTheme="minorHAnsi" w:eastAsiaTheme="minorEastAsia" w:hAnsiTheme="minorHAnsi" w:cstheme="minorBidi"/>
          <w:noProof/>
          <w:sz w:val="22"/>
          <w:szCs w:val="22"/>
        </w:rPr>
      </w:pPr>
      <w:hyperlink w:anchor="_Toc520109234" w:history="1">
        <w:r w:rsidR="0080776F" w:rsidRPr="00CE4396">
          <w:rPr>
            <w:rStyle w:val="Hyperlink"/>
            <w:noProof/>
          </w:rPr>
          <w:t>3.56.4.1.2 Message Semantics</w:t>
        </w:r>
        <w:r w:rsidR="0080776F">
          <w:rPr>
            <w:noProof/>
            <w:webHidden/>
          </w:rPr>
          <w:tab/>
        </w:r>
        <w:r w:rsidR="0080776F">
          <w:rPr>
            <w:noProof/>
            <w:webHidden/>
          </w:rPr>
          <w:fldChar w:fldCharType="begin"/>
        </w:r>
        <w:r w:rsidR="0080776F">
          <w:rPr>
            <w:noProof/>
            <w:webHidden/>
          </w:rPr>
          <w:instrText xml:space="preserve"> PAGEREF _Toc520109234 \h </w:instrText>
        </w:r>
        <w:r w:rsidR="0080776F">
          <w:rPr>
            <w:noProof/>
            <w:webHidden/>
          </w:rPr>
        </w:r>
        <w:r w:rsidR="0080776F">
          <w:rPr>
            <w:noProof/>
            <w:webHidden/>
          </w:rPr>
          <w:fldChar w:fldCharType="separate"/>
        </w:r>
        <w:r w:rsidR="0080776F">
          <w:rPr>
            <w:noProof/>
            <w:webHidden/>
          </w:rPr>
          <w:t>25</w:t>
        </w:r>
        <w:r w:rsidR="0080776F">
          <w:rPr>
            <w:noProof/>
            <w:webHidden/>
          </w:rPr>
          <w:fldChar w:fldCharType="end"/>
        </w:r>
      </w:hyperlink>
    </w:p>
    <w:p w14:paraId="6661382E" w14:textId="7F1D590A" w:rsidR="0080776F" w:rsidRDefault="002778BE">
      <w:pPr>
        <w:pStyle w:val="TOC6"/>
        <w:rPr>
          <w:rFonts w:asciiTheme="minorHAnsi" w:eastAsiaTheme="minorEastAsia" w:hAnsiTheme="minorHAnsi" w:cstheme="minorBidi"/>
          <w:noProof/>
          <w:sz w:val="22"/>
          <w:szCs w:val="22"/>
        </w:rPr>
      </w:pPr>
      <w:hyperlink w:anchor="_Toc520109235" w:history="1">
        <w:r w:rsidR="0080776F" w:rsidRPr="00CE4396">
          <w:rPr>
            <w:rStyle w:val="Hyperlink"/>
            <w:noProof/>
          </w:rPr>
          <w:t>3.56.4.1.2.1 Web Services Transport</w:t>
        </w:r>
        <w:r w:rsidR="0080776F">
          <w:rPr>
            <w:noProof/>
            <w:webHidden/>
          </w:rPr>
          <w:tab/>
        </w:r>
        <w:r w:rsidR="0080776F">
          <w:rPr>
            <w:noProof/>
            <w:webHidden/>
          </w:rPr>
          <w:fldChar w:fldCharType="begin"/>
        </w:r>
        <w:r w:rsidR="0080776F">
          <w:rPr>
            <w:noProof/>
            <w:webHidden/>
          </w:rPr>
          <w:instrText xml:space="preserve"> PAGEREF _Toc520109235 \h </w:instrText>
        </w:r>
        <w:r w:rsidR="0080776F">
          <w:rPr>
            <w:noProof/>
            <w:webHidden/>
          </w:rPr>
        </w:r>
        <w:r w:rsidR="0080776F">
          <w:rPr>
            <w:noProof/>
            <w:webHidden/>
          </w:rPr>
          <w:fldChar w:fldCharType="separate"/>
        </w:r>
        <w:r w:rsidR="0080776F">
          <w:rPr>
            <w:noProof/>
            <w:webHidden/>
          </w:rPr>
          <w:t>26</w:t>
        </w:r>
        <w:r w:rsidR="0080776F">
          <w:rPr>
            <w:noProof/>
            <w:webHidden/>
          </w:rPr>
          <w:fldChar w:fldCharType="end"/>
        </w:r>
      </w:hyperlink>
    </w:p>
    <w:p w14:paraId="3AB52CA8" w14:textId="51E19488" w:rsidR="0080776F" w:rsidRDefault="002778BE">
      <w:pPr>
        <w:pStyle w:val="TOC6"/>
        <w:rPr>
          <w:rFonts w:asciiTheme="minorHAnsi" w:eastAsiaTheme="minorEastAsia" w:hAnsiTheme="minorHAnsi" w:cstheme="minorBidi"/>
          <w:noProof/>
          <w:sz w:val="22"/>
          <w:szCs w:val="22"/>
        </w:rPr>
      </w:pPr>
      <w:hyperlink w:anchor="_Toc520109236" w:history="1">
        <w:r w:rsidR="0080776F" w:rsidRPr="00CE4396">
          <w:rPr>
            <w:rStyle w:val="Hyperlink"/>
            <w:noProof/>
          </w:rPr>
          <w:t>3.56.4.1.2.2 Example request message</w:t>
        </w:r>
        <w:r w:rsidR="0080776F">
          <w:rPr>
            <w:noProof/>
            <w:webHidden/>
          </w:rPr>
          <w:tab/>
        </w:r>
        <w:r w:rsidR="0080776F">
          <w:rPr>
            <w:noProof/>
            <w:webHidden/>
          </w:rPr>
          <w:fldChar w:fldCharType="begin"/>
        </w:r>
        <w:r w:rsidR="0080776F">
          <w:rPr>
            <w:noProof/>
            <w:webHidden/>
          </w:rPr>
          <w:instrText xml:space="preserve"> PAGEREF _Toc520109236 \h </w:instrText>
        </w:r>
        <w:r w:rsidR="0080776F">
          <w:rPr>
            <w:noProof/>
            <w:webHidden/>
          </w:rPr>
        </w:r>
        <w:r w:rsidR="0080776F">
          <w:rPr>
            <w:noProof/>
            <w:webHidden/>
          </w:rPr>
          <w:fldChar w:fldCharType="separate"/>
        </w:r>
        <w:r w:rsidR="0080776F">
          <w:rPr>
            <w:noProof/>
            <w:webHidden/>
          </w:rPr>
          <w:t>26</w:t>
        </w:r>
        <w:r w:rsidR="0080776F">
          <w:rPr>
            <w:noProof/>
            <w:webHidden/>
          </w:rPr>
          <w:fldChar w:fldCharType="end"/>
        </w:r>
      </w:hyperlink>
    </w:p>
    <w:p w14:paraId="537EEABE" w14:textId="3CAD9ED3" w:rsidR="0080776F" w:rsidRDefault="002778BE">
      <w:pPr>
        <w:pStyle w:val="TOC5"/>
        <w:rPr>
          <w:rFonts w:asciiTheme="minorHAnsi" w:eastAsiaTheme="minorEastAsia" w:hAnsiTheme="minorHAnsi" w:cstheme="minorBidi"/>
          <w:noProof/>
          <w:sz w:val="22"/>
          <w:szCs w:val="22"/>
        </w:rPr>
      </w:pPr>
      <w:hyperlink w:anchor="_Toc520109237" w:history="1">
        <w:r w:rsidR="0080776F" w:rsidRPr="00CE4396">
          <w:rPr>
            <w:rStyle w:val="Hyperlink"/>
            <w:noProof/>
          </w:rPr>
          <w:t>3.56.4.1.3 Expected Actions</w:t>
        </w:r>
        <w:r w:rsidR="0080776F">
          <w:rPr>
            <w:noProof/>
            <w:webHidden/>
          </w:rPr>
          <w:tab/>
        </w:r>
        <w:r w:rsidR="0080776F">
          <w:rPr>
            <w:noProof/>
            <w:webHidden/>
          </w:rPr>
          <w:fldChar w:fldCharType="begin"/>
        </w:r>
        <w:r w:rsidR="0080776F">
          <w:rPr>
            <w:noProof/>
            <w:webHidden/>
          </w:rPr>
          <w:instrText xml:space="preserve"> PAGEREF _Toc520109237 \h </w:instrText>
        </w:r>
        <w:r w:rsidR="0080776F">
          <w:rPr>
            <w:noProof/>
            <w:webHidden/>
          </w:rPr>
        </w:r>
        <w:r w:rsidR="0080776F">
          <w:rPr>
            <w:noProof/>
            <w:webHidden/>
          </w:rPr>
          <w:fldChar w:fldCharType="separate"/>
        </w:r>
        <w:r w:rsidR="0080776F">
          <w:rPr>
            <w:noProof/>
            <w:webHidden/>
          </w:rPr>
          <w:t>26</w:t>
        </w:r>
        <w:r w:rsidR="0080776F">
          <w:rPr>
            <w:noProof/>
            <w:webHidden/>
          </w:rPr>
          <w:fldChar w:fldCharType="end"/>
        </w:r>
      </w:hyperlink>
    </w:p>
    <w:p w14:paraId="47006054" w14:textId="5C9CE5CA" w:rsidR="0080776F" w:rsidRDefault="002778BE">
      <w:pPr>
        <w:pStyle w:val="TOC4"/>
        <w:rPr>
          <w:rFonts w:asciiTheme="minorHAnsi" w:eastAsiaTheme="minorEastAsia" w:hAnsiTheme="minorHAnsi" w:cstheme="minorBidi"/>
          <w:noProof/>
          <w:sz w:val="22"/>
          <w:szCs w:val="22"/>
        </w:rPr>
      </w:pPr>
      <w:hyperlink w:anchor="_Toc520109238" w:history="1">
        <w:r w:rsidR="0080776F" w:rsidRPr="00CE4396">
          <w:rPr>
            <w:rStyle w:val="Hyperlink"/>
            <w:noProof/>
          </w:rPr>
          <w:t>3.56.4.2 Patient Location Query Response</w:t>
        </w:r>
        <w:r w:rsidR="0080776F">
          <w:rPr>
            <w:noProof/>
            <w:webHidden/>
          </w:rPr>
          <w:tab/>
        </w:r>
        <w:r w:rsidR="0080776F">
          <w:rPr>
            <w:noProof/>
            <w:webHidden/>
          </w:rPr>
          <w:fldChar w:fldCharType="begin"/>
        </w:r>
        <w:r w:rsidR="0080776F">
          <w:rPr>
            <w:noProof/>
            <w:webHidden/>
          </w:rPr>
          <w:instrText xml:space="preserve"> PAGEREF _Toc520109238 \h </w:instrText>
        </w:r>
        <w:r w:rsidR="0080776F">
          <w:rPr>
            <w:noProof/>
            <w:webHidden/>
          </w:rPr>
        </w:r>
        <w:r w:rsidR="0080776F">
          <w:rPr>
            <w:noProof/>
            <w:webHidden/>
          </w:rPr>
          <w:fldChar w:fldCharType="separate"/>
        </w:r>
        <w:r w:rsidR="0080776F">
          <w:rPr>
            <w:noProof/>
            <w:webHidden/>
          </w:rPr>
          <w:t>27</w:t>
        </w:r>
        <w:r w:rsidR="0080776F">
          <w:rPr>
            <w:noProof/>
            <w:webHidden/>
          </w:rPr>
          <w:fldChar w:fldCharType="end"/>
        </w:r>
      </w:hyperlink>
    </w:p>
    <w:p w14:paraId="747C402B" w14:textId="286A5804" w:rsidR="0080776F" w:rsidRDefault="002778BE">
      <w:pPr>
        <w:pStyle w:val="TOC5"/>
        <w:rPr>
          <w:rFonts w:asciiTheme="minorHAnsi" w:eastAsiaTheme="minorEastAsia" w:hAnsiTheme="minorHAnsi" w:cstheme="minorBidi"/>
          <w:noProof/>
          <w:sz w:val="22"/>
          <w:szCs w:val="22"/>
        </w:rPr>
      </w:pPr>
      <w:hyperlink w:anchor="_Toc520109239" w:history="1">
        <w:r w:rsidR="0080776F" w:rsidRPr="00CE4396">
          <w:rPr>
            <w:rStyle w:val="Hyperlink"/>
            <w:noProof/>
          </w:rPr>
          <w:t>3.56.4.2.1 Trigger Events</w:t>
        </w:r>
        <w:r w:rsidR="0080776F">
          <w:rPr>
            <w:noProof/>
            <w:webHidden/>
          </w:rPr>
          <w:tab/>
        </w:r>
        <w:r w:rsidR="0080776F">
          <w:rPr>
            <w:noProof/>
            <w:webHidden/>
          </w:rPr>
          <w:fldChar w:fldCharType="begin"/>
        </w:r>
        <w:r w:rsidR="0080776F">
          <w:rPr>
            <w:noProof/>
            <w:webHidden/>
          </w:rPr>
          <w:instrText xml:space="preserve"> PAGEREF _Toc520109239 \h </w:instrText>
        </w:r>
        <w:r w:rsidR="0080776F">
          <w:rPr>
            <w:noProof/>
            <w:webHidden/>
          </w:rPr>
        </w:r>
        <w:r w:rsidR="0080776F">
          <w:rPr>
            <w:noProof/>
            <w:webHidden/>
          </w:rPr>
          <w:fldChar w:fldCharType="separate"/>
        </w:r>
        <w:r w:rsidR="0080776F">
          <w:rPr>
            <w:noProof/>
            <w:webHidden/>
          </w:rPr>
          <w:t>27</w:t>
        </w:r>
        <w:r w:rsidR="0080776F">
          <w:rPr>
            <w:noProof/>
            <w:webHidden/>
          </w:rPr>
          <w:fldChar w:fldCharType="end"/>
        </w:r>
      </w:hyperlink>
    </w:p>
    <w:p w14:paraId="5DB6A0AA" w14:textId="44481A6D" w:rsidR="0080776F" w:rsidRDefault="002778BE">
      <w:pPr>
        <w:pStyle w:val="TOC5"/>
        <w:rPr>
          <w:rFonts w:asciiTheme="minorHAnsi" w:eastAsiaTheme="minorEastAsia" w:hAnsiTheme="minorHAnsi" w:cstheme="minorBidi"/>
          <w:noProof/>
          <w:sz w:val="22"/>
          <w:szCs w:val="22"/>
        </w:rPr>
      </w:pPr>
      <w:hyperlink w:anchor="_Toc520109240" w:history="1">
        <w:r w:rsidR="0080776F" w:rsidRPr="00CE4396">
          <w:rPr>
            <w:rStyle w:val="Hyperlink"/>
            <w:noProof/>
          </w:rPr>
          <w:t>3.56.4.2.2 Message Semantics</w:t>
        </w:r>
        <w:r w:rsidR="0080776F">
          <w:rPr>
            <w:noProof/>
            <w:webHidden/>
          </w:rPr>
          <w:tab/>
        </w:r>
        <w:r w:rsidR="0080776F">
          <w:rPr>
            <w:noProof/>
            <w:webHidden/>
          </w:rPr>
          <w:fldChar w:fldCharType="begin"/>
        </w:r>
        <w:r w:rsidR="0080776F">
          <w:rPr>
            <w:noProof/>
            <w:webHidden/>
          </w:rPr>
          <w:instrText xml:space="preserve"> PAGEREF _Toc520109240 \h </w:instrText>
        </w:r>
        <w:r w:rsidR="0080776F">
          <w:rPr>
            <w:noProof/>
            <w:webHidden/>
          </w:rPr>
        </w:r>
        <w:r w:rsidR="0080776F">
          <w:rPr>
            <w:noProof/>
            <w:webHidden/>
          </w:rPr>
          <w:fldChar w:fldCharType="separate"/>
        </w:r>
        <w:r w:rsidR="0080776F">
          <w:rPr>
            <w:noProof/>
            <w:webHidden/>
          </w:rPr>
          <w:t>27</w:t>
        </w:r>
        <w:r w:rsidR="0080776F">
          <w:rPr>
            <w:noProof/>
            <w:webHidden/>
          </w:rPr>
          <w:fldChar w:fldCharType="end"/>
        </w:r>
      </w:hyperlink>
    </w:p>
    <w:p w14:paraId="423E7B17" w14:textId="7F96FA86" w:rsidR="0080776F" w:rsidRDefault="002778BE">
      <w:pPr>
        <w:pStyle w:val="TOC6"/>
        <w:rPr>
          <w:rFonts w:asciiTheme="minorHAnsi" w:eastAsiaTheme="minorEastAsia" w:hAnsiTheme="minorHAnsi" w:cstheme="minorBidi"/>
          <w:noProof/>
          <w:sz w:val="22"/>
          <w:szCs w:val="22"/>
        </w:rPr>
      </w:pPr>
      <w:hyperlink w:anchor="_Toc520109241" w:history="1">
        <w:r w:rsidR="0080776F" w:rsidRPr="00CE4396">
          <w:rPr>
            <w:rStyle w:val="Hyperlink"/>
            <w:noProof/>
          </w:rPr>
          <w:t>3.56.4.2.2.1 Web Services Transport</w:t>
        </w:r>
        <w:r w:rsidR="0080776F">
          <w:rPr>
            <w:noProof/>
            <w:webHidden/>
          </w:rPr>
          <w:tab/>
        </w:r>
        <w:r w:rsidR="0080776F">
          <w:rPr>
            <w:noProof/>
            <w:webHidden/>
          </w:rPr>
          <w:fldChar w:fldCharType="begin"/>
        </w:r>
        <w:r w:rsidR="0080776F">
          <w:rPr>
            <w:noProof/>
            <w:webHidden/>
          </w:rPr>
          <w:instrText xml:space="preserve"> PAGEREF _Toc520109241 \h </w:instrText>
        </w:r>
        <w:r w:rsidR="0080776F">
          <w:rPr>
            <w:noProof/>
            <w:webHidden/>
          </w:rPr>
        </w:r>
        <w:r w:rsidR="0080776F">
          <w:rPr>
            <w:noProof/>
            <w:webHidden/>
          </w:rPr>
          <w:fldChar w:fldCharType="separate"/>
        </w:r>
        <w:r w:rsidR="0080776F">
          <w:rPr>
            <w:noProof/>
            <w:webHidden/>
          </w:rPr>
          <w:t>28</w:t>
        </w:r>
        <w:r w:rsidR="0080776F">
          <w:rPr>
            <w:noProof/>
            <w:webHidden/>
          </w:rPr>
          <w:fldChar w:fldCharType="end"/>
        </w:r>
      </w:hyperlink>
    </w:p>
    <w:p w14:paraId="7204F952" w14:textId="29621F2F" w:rsidR="0080776F" w:rsidRDefault="002778BE">
      <w:pPr>
        <w:pStyle w:val="TOC6"/>
        <w:rPr>
          <w:rFonts w:asciiTheme="minorHAnsi" w:eastAsiaTheme="minorEastAsia" w:hAnsiTheme="minorHAnsi" w:cstheme="minorBidi"/>
          <w:noProof/>
          <w:sz w:val="22"/>
          <w:szCs w:val="22"/>
        </w:rPr>
      </w:pPr>
      <w:hyperlink w:anchor="_Toc520109242" w:history="1">
        <w:r w:rsidR="0080776F" w:rsidRPr="00CE4396">
          <w:rPr>
            <w:rStyle w:val="Hyperlink"/>
            <w:noProof/>
          </w:rPr>
          <w:t>3.56.4.2.2.2 Example response message</w:t>
        </w:r>
        <w:r w:rsidR="0080776F">
          <w:rPr>
            <w:noProof/>
            <w:webHidden/>
          </w:rPr>
          <w:tab/>
        </w:r>
        <w:r w:rsidR="0080776F">
          <w:rPr>
            <w:noProof/>
            <w:webHidden/>
          </w:rPr>
          <w:fldChar w:fldCharType="begin"/>
        </w:r>
        <w:r w:rsidR="0080776F">
          <w:rPr>
            <w:noProof/>
            <w:webHidden/>
          </w:rPr>
          <w:instrText xml:space="preserve"> PAGEREF _Toc520109242 \h </w:instrText>
        </w:r>
        <w:r w:rsidR="0080776F">
          <w:rPr>
            <w:noProof/>
            <w:webHidden/>
          </w:rPr>
        </w:r>
        <w:r w:rsidR="0080776F">
          <w:rPr>
            <w:noProof/>
            <w:webHidden/>
          </w:rPr>
          <w:fldChar w:fldCharType="separate"/>
        </w:r>
        <w:r w:rsidR="0080776F">
          <w:rPr>
            <w:noProof/>
            <w:webHidden/>
          </w:rPr>
          <w:t>28</w:t>
        </w:r>
        <w:r w:rsidR="0080776F">
          <w:rPr>
            <w:noProof/>
            <w:webHidden/>
          </w:rPr>
          <w:fldChar w:fldCharType="end"/>
        </w:r>
      </w:hyperlink>
    </w:p>
    <w:p w14:paraId="43DDA212" w14:textId="4637369E" w:rsidR="0080776F" w:rsidRDefault="002778BE">
      <w:pPr>
        <w:pStyle w:val="TOC5"/>
        <w:rPr>
          <w:rFonts w:asciiTheme="minorHAnsi" w:eastAsiaTheme="minorEastAsia" w:hAnsiTheme="minorHAnsi" w:cstheme="minorBidi"/>
          <w:noProof/>
          <w:sz w:val="22"/>
          <w:szCs w:val="22"/>
        </w:rPr>
      </w:pPr>
      <w:hyperlink w:anchor="_Toc520109243" w:history="1">
        <w:r w:rsidR="0080776F" w:rsidRPr="00CE4396">
          <w:rPr>
            <w:rStyle w:val="Hyperlink"/>
            <w:noProof/>
          </w:rPr>
          <w:t>3.56.4.2.3 Expected Actions</w:t>
        </w:r>
        <w:r w:rsidR="0080776F">
          <w:rPr>
            <w:noProof/>
            <w:webHidden/>
          </w:rPr>
          <w:tab/>
        </w:r>
        <w:r w:rsidR="0080776F">
          <w:rPr>
            <w:noProof/>
            <w:webHidden/>
          </w:rPr>
          <w:fldChar w:fldCharType="begin"/>
        </w:r>
        <w:r w:rsidR="0080776F">
          <w:rPr>
            <w:noProof/>
            <w:webHidden/>
          </w:rPr>
          <w:instrText xml:space="preserve"> PAGEREF _Toc520109243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289F59F1" w14:textId="21C98150" w:rsidR="0080776F" w:rsidRDefault="002778BE">
      <w:pPr>
        <w:pStyle w:val="TOC3"/>
        <w:rPr>
          <w:rFonts w:asciiTheme="minorHAnsi" w:eastAsiaTheme="minorEastAsia" w:hAnsiTheme="minorHAnsi" w:cstheme="minorBidi"/>
          <w:noProof/>
          <w:sz w:val="22"/>
          <w:szCs w:val="22"/>
        </w:rPr>
      </w:pPr>
      <w:hyperlink w:anchor="_Toc520109244" w:history="1">
        <w:r w:rsidR="0080776F" w:rsidRPr="00CE4396">
          <w:rPr>
            <w:rStyle w:val="Hyperlink"/>
            <w:noProof/>
          </w:rPr>
          <w:t>3.56.5 Security Considerations</w:t>
        </w:r>
        <w:r w:rsidR="0080776F">
          <w:rPr>
            <w:noProof/>
            <w:webHidden/>
          </w:rPr>
          <w:tab/>
        </w:r>
        <w:r w:rsidR="0080776F">
          <w:rPr>
            <w:noProof/>
            <w:webHidden/>
          </w:rPr>
          <w:fldChar w:fldCharType="begin"/>
        </w:r>
        <w:r w:rsidR="0080776F">
          <w:rPr>
            <w:noProof/>
            <w:webHidden/>
          </w:rPr>
          <w:instrText xml:space="preserve"> PAGEREF _Toc520109244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044A3E62" w14:textId="6DE132BD" w:rsidR="0080776F" w:rsidRDefault="002778BE">
      <w:pPr>
        <w:pStyle w:val="TOC4"/>
        <w:rPr>
          <w:rFonts w:asciiTheme="minorHAnsi" w:eastAsiaTheme="minorEastAsia" w:hAnsiTheme="minorHAnsi" w:cstheme="minorBidi"/>
          <w:noProof/>
          <w:sz w:val="22"/>
          <w:szCs w:val="22"/>
        </w:rPr>
      </w:pPr>
      <w:hyperlink w:anchor="_Toc520109245" w:history="1">
        <w:r w:rsidR="0080776F" w:rsidRPr="00CE4396">
          <w:rPr>
            <w:rStyle w:val="Hyperlink"/>
            <w:noProof/>
          </w:rPr>
          <w:t>3.56.5.1 Security Audit Considerations</w:t>
        </w:r>
        <w:r w:rsidR="0080776F">
          <w:rPr>
            <w:noProof/>
            <w:webHidden/>
          </w:rPr>
          <w:tab/>
        </w:r>
        <w:r w:rsidR="0080776F">
          <w:rPr>
            <w:noProof/>
            <w:webHidden/>
          </w:rPr>
          <w:fldChar w:fldCharType="begin"/>
        </w:r>
        <w:r w:rsidR="0080776F">
          <w:rPr>
            <w:noProof/>
            <w:webHidden/>
          </w:rPr>
          <w:instrText xml:space="preserve"> PAGEREF _Toc520109245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2F47E22F" w14:textId="268A5F73" w:rsidR="0080776F" w:rsidRDefault="002778BE">
      <w:pPr>
        <w:pStyle w:val="TOC5"/>
        <w:rPr>
          <w:rFonts w:asciiTheme="minorHAnsi" w:eastAsiaTheme="minorEastAsia" w:hAnsiTheme="minorHAnsi" w:cstheme="minorBidi"/>
          <w:noProof/>
          <w:sz w:val="22"/>
          <w:szCs w:val="22"/>
        </w:rPr>
      </w:pPr>
      <w:hyperlink w:anchor="_Toc520109246" w:history="1">
        <w:r w:rsidR="0080776F" w:rsidRPr="00CE4396">
          <w:rPr>
            <w:rStyle w:val="Hyperlink"/>
            <w:noProof/>
          </w:rPr>
          <w:t>3.56.5.1.1 Initiating Gateway audit message:</w:t>
        </w:r>
        <w:r w:rsidR="0080776F">
          <w:rPr>
            <w:noProof/>
            <w:webHidden/>
          </w:rPr>
          <w:tab/>
        </w:r>
        <w:r w:rsidR="0080776F">
          <w:rPr>
            <w:noProof/>
            <w:webHidden/>
          </w:rPr>
          <w:fldChar w:fldCharType="begin"/>
        </w:r>
        <w:r w:rsidR="0080776F">
          <w:rPr>
            <w:noProof/>
            <w:webHidden/>
          </w:rPr>
          <w:instrText xml:space="preserve"> PAGEREF _Toc520109246 \h </w:instrText>
        </w:r>
        <w:r w:rsidR="0080776F">
          <w:rPr>
            <w:noProof/>
            <w:webHidden/>
          </w:rPr>
        </w:r>
        <w:r w:rsidR="0080776F">
          <w:rPr>
            <w:noProof/>
            <w:webHidden/>
          </w:rPr>
          <w:fldChar w:fldCharType="separate"/>
        </w:r>
        <w:r w:rsidR="0080776F">
          <w:rPr>
            <w:noProof/>
            <w:webHidden/>
          </w:rPr>
          <w:t>29</w:t>
        </w:r>
        <w:r w:rsidR="0080776F">
          <w:rPr>
            <w:noProof/>
            <w:webHidden/>
          </w:rPr>
          <w:fldChar w:fldCharType="end"/>
        </w:r>
      </w:hyperlink>
    </w:p>
    <w:p w14:paraId="73BD01D5" w14:textId="6459DDA9" w:rsidR="0080776F" w:rsidRDefault="002778BE">
      <w:pPr>
        <w:pStyle w:val="TOC5"/>
        <w:rPr>
          <w:rFonts w:asciiTheme="minorHAnsi" w:eastAsiaTheme="minorEastAsia" w:hAnsiTheme="minorHAnsi" w:cstheme="minorBidi"/>
          <w:noProof/>
          <w:sz w:val="22"/>
          <w:szCs w:val="22"/>
        </w:rPr>
      </w:pPr>
      <w:hyperlink w:anchor="_Toc520109247" w:history="1">
        <w:r w:rsidR="0080776F" w:rsidRPr="00CE4396">
          <w:rPr>
            <w:rStyle w:val="Hyperlink"/>
            <w:noProof/>
          </w:rPr>
          <w:t>3.56.5.1.2 Responding Gateway audit message:</w:t>
        </w:r>
        <w:r w:rsidR="0080776F">
          <w:rPr>
            <w:noProof/>
            <w:webHidden/>
          </w:rPr>
          <w:tab/>
        </w:r>
        <w:r w:rsidR="0080776F">
          <w:rPr>
            <w:noProof/>
            <w:webHidden/>
          </w:rPr>
          <w:fldChar w:fldCharType="begin"/>
        </w:r>
        <w:r w:rsidR="0080776F">
          <w:rPr>
            <w:noProof/>
            <w:webHidden/>
          </w:rPr>
          <w:instrText xml:space="preserve"> PAGEREF _Toc520109247 \h </w:instrText>
        </w:r>
        <w:r w:rsidR="0080776F">
          <w:rPr>
            <w:noProof/>
            <w:webHidden/>
          </w:rPr>
        </w:r>
        <w:r w:rsidR="0080776F">
          <w:rPr>
            <w:noProof/>
            <w:webHidden/>
          </w:rPr>
          <w:fldChar w:fldCharType="separate"/>
        </w:r>
        <w:r w:rsidR="0080776F">
          <w:rPr>
            <w:noProof/>
            <w:webHidden/>
          </w:rPr>
          <w:t>31</w:t>
        </w:r>
        <w:r w:rsidR="0080776F">
          <w:rPr>
            <w:noProof/>
            <w:webHidden/>
          </w:rPr>
          <w:fldChar w:fldCharType="end"/>
        </w:r>
      </w:hyperlink>
    </w:p>
    <w:p w14:paraId="34FC43A3" w14:textId="741F95F4" w:rsidR="0080776F" w:rsidRDefault="002778BE">
      <w:pPr>
        <w:pStyle w:val="TOC3"/>
        <w:rPr>
          <w:rFonts w:asciiTheme="minorHAnsi" w:eastAsiaTheme="minorEastAsia" w:hAnsiTheme="minorHAnsi" w:cstheme="minorBidi"/>
          <w:noProof/>
          <w:sz w:val="22"/>
          <w:szCs w:val="22"/>
        </w:rPr>
      </w:pPr>
      <w:hyperlink w:anchor="_Toc520109248" w:history="1">
        <w:r w:rsidR="0080776F" w:rsidRPr="00CE4396">
          <w:rPr>
            <w:rStyle w:val="Hyperlink"/>
            <w:noProof/>
          </w:rPr>
          <w:t>3.56.6 Protocol Requirements</w:t>
        </w:r>
        <w:r w:rsidR="0080776F">
          <w:rPr>
            <w:noProof/>
            <w:webHidden/>
          </w:rPr>
          <w:tab/>
        </w:r>
        <w:r w:rsidR="0080776F">
          <w:rPr>
            <w:noProof/>
            <w:webHidden/>
          </w:rPr>
          <w:fldChar w:fldCharType="begin"/>
        </w:r>
        <w:r w:rsidR="0080776F">
          <w:rPr>
            <w:noProof/>
            <w:webHidden/>
          </w:rPr>
          <w:instrText xml:space="preserve"> PAGEREF _Toc520109248 \h </w:instrText>
        </w:r>
        <w:r w:rsidR="0080776F">
          <w:rPr>
            <w:noProof/>
            <w:webHidden/>
          </w:rPr>
        </w:r>
        <w:r w:rsidR="0080776F">
          <w:rPr>
            <w:noProof/>
            <w:webHidden/>
          </w:rPr>
          <w:fldChar w:fldCharType="separate"/>
        </w:r>
        <w:r w:rsidR="0080776F">
          <w:rPr>
            <w:noProof/>
            <w:webHidden/>
          </w:rPr>
          <w:t>32</w:t>
        </w:r>
        <w:r w:rsidR="0080776F">
          <w:rPr>
            <w:noProof/>
            <w:webHidden/>
          </w:rPr>
          <w:fldChar w:fldCharType="end"/>
        </w:r>
      </w:hyperlink>
    </w:p>
    <w:p w14:paraId="731D6090" w14:textId="77777777" w:rsidR="00ED4CCE" w:rsidRPr="000C4E89" w:rsidRDefault="00ED4CCE" w:rsidP="00ED4CCE">
      <w:pPr>
        <w:pStyle w:val="Heading1"/>
        <w:pageBreakBefore w:val="0"/>
        <w:numPr>
          <w:ilvl w:val="0"/>
          <w:numId w:val="0"/>
        </w:numPr>
        <w:rPr>
          <w:noProof w:val="0"/>
        </w:rPr>
      </w:pPr>
      <w:r w:rsidRPr="000C4E89">
        <w:rPr>
          <w:noProof w:val="0"/>
        </w:rPr>
        <w:fldChar w:fldCharType="end"/>
      </w:r>
      <w:r w:rsidR="008616CB" w:rsidRPr="000C4E89">
        <w:rPr>
          <w:bCs/>
          <w:noProof w:val="0"/>
        </w:rPr>
        <w:br w:type="page"/>
      </w:r>
      <w:bookmarkStart w:id="3" w:name="_Toc268851130"/>
      <w:bookmarkStart w:id="4" w:name="_Toc201058865"/>
      <w:bookmarkStart w:id="5" w:name="_Toc201058970"/>
      <w:bookmarkStart w:id="6" w:name="_Toc253489434"/>
      <w:bookmarkStart w:id="7" w:name="_Toc358800520"/>
      <w:bookmarkStart w:id="8" w:name="_Toc358800593"/>
      <w:bookmarkStart w:id="9" w:name="_Toc428449245"/>
      <w:bookmarkStart w:id="10" w:name="_Toc520109198"/>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Start w:id="18" w:name="_Toc427594862"/>
      <w:bookmarkStart w:id="19" w:name="_Toc428516827"/>
      <w:bookmarkEnd w:id="3"/>
      <w:bookmarkEnd w:id="4"/>
      <w:bookmarkEnd w:id="5"/>
      <w:r w:rsidRPr="000C4E89">
        <w:rPr>
          <w:noProof w:val="0"/>
        </w:rPr>
        <w:lastRenderedPageBreak/>
        <w:t>Introduction</w:t>
      </w:r>
      <w:bookmarkEnd w:id="6"/>
      <w:r w:rsidRPr="000C4E89">
        <w:rPr>
          <w:noProof w:val="0"/>
        </w:rPr>
        <w:t xml:space="preserve"> to this Supplement</w:t>
      </w:r>
      <w:bookmarkEnd w:id="7"/>
      <w:bookmarkEnd w:id="8"/>
      <w:bookmarkEnd w:id="9"/>
      <w:bookmarkEnd w:id="10"/>
    </w:p>
    <w:bookmarkEnd w:id="11"/>
    <w:bookmarkEnd w:id="12"/>
    <w:bookmarkEnd w:id="13"/>
    <w:bookmarkEnd w:id="14"/>
    <w:bookmarkEnd w:id="15"/>
    <w:bookmarkEnd w:id="16"/>
    <w:bookmarkEnd w:id="17"/>
    <w:bookmarkEnd w:id="18"/>
    <w:bookmarkEnd w:id="19"/>
    <w:p w14:paraId="490E65FA" w14:textId="77777777" w:rsidR="00E45F32" w:rsidRPr="00A3252A" w:rsidRDefault="00170563" w:rsidP="003802C5">
      <w:pPr>
        <w:pStyle w:val="BodyText"/>
      </w:pPr>
      <w:r w:rsidRPr="00A3252A">
        <w:t>Th</w:t>
      </w:r>
      <w:r w:rsidR="002B0325" w:rsidRPr="00A3252A">
        <w:t>is document adds two optional capabilities to the</w:t>
      </w:r>
      <w:r w:rsidRPr="00A3252A">
        <w:t xml:space="preserve"> Cross-Community Patient </w:t>
      </w:r>
      <w:r w:rsidR="00C7250E" w:rsidRPr="00A3252A">
        <w:t>Discovery</w:t>
      </w:r>
      <w:r w:rsidR="006C6335" w:rsidRPr="00A3252A">
        <w:t xml:space="preserve"> </w:t>
      </w:r>
      <w:r w:rsidR="00966422" w:rsidRPr="00A3252A">
        <w:t>Profile</w:t>
      </w:r>
      <w:r w:rsidR="002B0325" w:rsidRPr="00A3252A">
        <w:t xml:space="preserve"> by </w:t>
      </w:r>
      <w:r w:rsidR="004D22CB" w:rsidRPr="00A3252A">
        <w:t>add</w:t>
      </w:r>
      <w:r w:rsidR="002B0325" w:rsidRPr="00A3252A">
        <w:t>ing new material</w:t>
      </w:r>
      <w:r w:rsidR="004D22CB" w:rsidRPr="00A3252A">
        <w:t xml:space="preserve"> to ITI TF Vol</w:t>
      </w:r>
      <w:r w:rsidR="0057762F" w:rsidRPr="00A3252A">
        <w:t>umes</w:t>
      </w:r>
      <w:r w:rsidR="004D22CB" w:rsidRPr="00A3252A">
        <w:t xml:space="preserve"> 1 </w:t>
      </w:r>
      <w:r w:rsidR="00A54B0D" w:rsidRPr="00A3252A">
        <w:t xml:space="preserve">and </w:t>
      </w:r>
      <w:r w:rsidR="004D22CB" w:rsidRPr="00A3252A">
        <w:t>2</w:t>
      </w:r>
      <w:r w:rsidR="0057762F" w:rsidRPr="00A3252A">
        <w:t>b</w:t>
      </w:r>
      <w:r w:rsidR="004D22CB" w:rsidRPr="00A3252A">
        <w:t xml:space="preserve"> describing the</w:t>
      </w:r>
      <w:r w:rsidR="002B0325" w:rsidRPr="00A3252A">
        <w:t>se options</w:t>
      </w:r>
      <w:r w:rsidR="009C06BA" w:rsidRPr="00A3252A">
        <w:t xml:space="preserve">. </w:t>
      </w:r>
      <w:r w:rsidR="002B0325" w:rsidRPr="00A3252A">
        <w:t xml:space="preserve">These two options were extracted from the </w:t>
      </w:r>
      <w:proofErr w:type="spellStart"/>
      <w:r w:rsidR="002B0325" w:rsidRPr="00A3252A">
        <w:t>XCPD</w:t>
      </w:r>
      <w:proofErr w:type="spellEnd"/>
      <w:r w:rsidR="002B0325" w:rsidRPr="00A3252A">
        <w:t xml:space="preserve"> </w:t>
      </w:r>
      <w:r w:rsidR="00966422" w:rsidRPr="00A3252A">
        <w:t>Profile</w:t>
      </w:r>
      <w:r w:rsidR="002B0325" w:rsidRPr="00A3252A">
        <w:t xml:space="preserve"> prior to the </w:t>
      </w:r>
      <w:proofErr w:type="spellStart"/>
      <w:r w:rsidR="002B0325" w:rsidRPr="00A3252A">
        <w:t>XCPD</w:t>
      </w:r>
      <w:proofErr w:type="spellEnd"/>
      <w:r w:rsidR="002B0325" w:rsidRPr="00A3252A">
        <w:t xml:space="preserve"> </w:t>
      </w:r>
      <w:r w:rsidR="00966422" w:rsidRPr="00A3252A">
        <w:t>Profile</w:t>
      </w:r>
      <w:r w:rsidR="002B0325" w:rsidRPr="00A3252A">
        <w:t xml:space="preserve"> being moved from Trial Implementation to Final Text status due to these options not meeting the criteria for being promoted to final text.</w:t>
      </w:r>
    </w:p>
    <w:p w14:paraId="486B16CA" w14:textId="77777777" w:rsidR="00CF283F" w:rsidRPr="000C4E89" w:rsidRDefault="00CF283F" w:rsidP="00E77947">
      <w:pPr>
        <w:pStyle w:val="Heading2"/>
        <w:numPr>
          <w:ilvl w:val="0"/>
          <w:numId w:val="0"/>
        </w:numPr>
        <w:rPr>
          <w:noProof w:val="0"/>
        </w:rPr>
      </w:pPr>
      <w:bookmarkStart w:id="20" w:name="_Toc428516828"/>
      <w:bookmarkStart w:id="21" w:name="_Toc520109199"/>
      <w:r w:rsidRPr="000C4E89">
        <w:rPr>
          <w:noProof w:val="0"/>
        </w:rPr>
        <w:t>Open Issues and Questions</w:t>
      </w:r>
      <w:bookmarkEnd w:id="20"/>
      <w:bookmarkEnd w:id="21"/>
    </w:p>
    <w:p w14:paraId="4F561D99" w14:textId="77777777" w:rsidR="00731981" w:rsidRPr="000C4E89" w:rsidRDefault="00731981" w:rsidP="00502C55">
      <w:pPr>
        <w:pStyle w:val="ListBullet2"/>
      </w:pPr>
      <w:r w:rsidRPr="000C4E89">
        <w:rPr>
          <w:b/>
        </w:rPr>
        <w:t>X021:</w:t>
      </w:r>
      <w:r w:rsidRPr="000C4E89">
        <w:t xml:space="preserve"> </w:t>
      </w:r>
      <w:r w:rsidR="00251706" w:rsidRPr="000C4E89">
        <w:t>Use of revoke when Initiating Gateway does not choose to send a patient identifier in the Patient Discovery request</w:t>
      </w:r>
      <w:r w:rsidR="009C06BA" w:rsidRPr="000C4E89">
        <w:t xml:space="preserve">. </w:t>
      </w:r>
      <w:r w:rsidR="00251706" w:rsidRPr="000C4E89">
        <w:t>This is only allowed when the Initiating Gateway is not grouped with a Responding Gateway</w:t>
      </w:r>
      <w:r w:rsidR="009C06BA" w:rsidRPr="000C4E89">
        <w:t xml:space="preserve">. </w:t>
      </w:r>
      <w:r w:rsidR="00251706" w:rsidRPr="000C4E89">
        <w:t>The Patient Discovery request receiver can also not send a revoke unless grouped with an Initiating Gateway</w:t>
      </w:r>
      <w:r w:rsidR="009C06BA" w:rsidRPr="000C4E89">
        <w:t xml:space="preserve">. </w:t>
      </w:r>
      <w:r w:rsidR="00251706" w:rsidRPr="000C4E89">
        <w:t>Assuming that both sides contain a grouping of Initiating and Responding, and the rule regarding specification of a patient identifier in the request is ignored, the responder to the Patient Discovery request has no patient identifier to create a correlation with, so will have difficulty, and no real purpose, for saving any information about the request</w:t>
      </w:r>
      <w:r w:rsidR="009C06BA" w:rsidRPr="000C4E89">
        <w:t xml:space="preserve">. </w:t>
      </w:r>
      <w:r w:rsidR="00251706" w:rsidRPr="000C4E89">
        <w:t>So it will most likely have no reason to send a revoke</w:t>
      </w:r>
      <w:r w:rsidR="009C06BA" w:rsidRPr="000C4E89">
        <w:t xml:space="preserve">. </w:t>
      </w:r>
      <w:r w:rsidR="00251706" w:rsidRPr="000C4E89">
        <w:t>So this function is not supported, the initiating side must supply a patient identifier in order to receive a revoke.</w:t>
      </w:r>
    </w:p>
    <w:p w14:paraId="35BA44BC" w14:textId="77777777" w:rsidR="00CF283F" w:rsidRPr="000C4E89" w:rsidRDefault="00CF283F" w:rsidP="00E77947">
      <w:pPr>
        <w:pStyle w:val="Heading2"/>
        <w:numPr>
          <w:ilvl w:val="0"/>
          <w:numId w:val="0"/>
        </w:numPr>
        <w:rPr>
          <w:noProof w:val="0"/>
        </w:rPr>
      </w:pPr>
      <w:bookmarkStart w:id="22" w:name="_Toc428516829"/>
      <w:bookmarkStart w:id="23" w:name="_Toc520109200"/>
      <w:bookmarkStart w:id="24" w:name="_Toc473170357"/>
      <w:bookmarkStart w:id="25" w:name="_Toc504625754"/>
      <w:r w:rsidRPr="000C4E89">
        <w:rPr>
          <w:noProof w:val="0"/>
        </w:rPr>
        <w:t>Closed Issues</w:t>
      </w:r>
      <w:bookmarkEnd w:id="22"/>
      <w:bookmarkEnd w:id="23"/>
    </w:p>
    <w:p w14:paraId="45EBA515" w14:textId="77777777" w:rsidR="00FC2B9E" w:rsidRPr="000C4E89" w:rsidRDefault="006C56FC" w:rsidP="00502C55">
      <w:pPr>
        <w:pStyle w:val="ListBullet2"/>
      </w:pPr>
      <w:r w:rsidRPr="000C4E89">
        <w:rPr>
          <w:b/>
        </w:rPr>
        <w:t xml:space="preserve">X004: </w:t>
      </w:r>
      <w:r w:rsidR="00DB5563" w:rsidRPr="000C4E89">
        <w:t xml:space="preserve">During the development of this profile we considered an environment where a </w:t>
      </w:r>
      <w:r w:rsidR="009B403F" w:rsidRPr="000C4E89">
        <w:t>Health Data Locator</w:t>
      </w:r>
      <w:r w:rsidR="00DB5563" w:rsidRPr="000C4E89">
        <w:t xml:space="preserve"> existed external to any community</w:t>
      </w:r>
      <w:r w:rsidR="009C06BA" w:rsidRPr="000C4E89">
        <w:t xml:space="preserve">. </w:t>
      </w:r>
      <w:r w:rsidR="00DB5563" w:rsidRPr="000C4E89">
        <w:t xml:space="preserve">This is slightly more complicated an environment </w:t>
      </w:r>
      <w:r w:rsidR="00697DB5" w:rsidRPr="000C4E89">
        <w:t>than this capability within a community</w:t>
      </w:r>
      <w:r w:rsidR="009C06BA" w:rsidRPr="000C4E89">
        <w:t xml:space="preserve">. </w:t>
      </w:r>
      <w:r w:rsidR="00697DB5" w:rsidRPr="000C4E89">
        <w:t>Because of the lack of a clear requirement this environment is not currently addressed in the profile.</w:t>
      </w:r>
    </w:p>
    <w:p w14:paraId="7C28E6B9" w14:textId="77777777" w:rsidR="009340D4" w:rsidRPr="000C4E89" w:rsidRDefault="006C56FC" w:rsidP="00502C55">
      <w:pPr>
        <w:pStyle w:val="ListBullet2"/>
      </w:pPr>
      <w:r w:rsidRPr="000C4E89">
        <w:rPr>
          <w:b/>
        </w:rPr>
        <w:t xml:space="preserve">X005: </w:t>
      </w:r>
      <w:r w:rsidR="009340D4" w:rsidRPr="000C4E89">
        <w:t xml:space="preserve">Should the </w:t>
      </w:r>
      <w:proofErr w:type="spellStart"/>
      <w:r w:rsidR="009340D4" w:rsidRPr="000C4E89">
        <w:t>QD</w:t>
      </w:r>
      <w:proofErr w:type="spellEnd"/>
      <w:r w:rsidR="009340D4" w:rsidRPr="000C4E89">
        <w:t xml:space="preserve"> and </w:t>
      </w:r>
      <w:proofErr w:type="spellStart"/>
      <w:r w:rsidR="009340D4" w:rsidRPr="000C4E89">
        <w:t>QDLA</w:t>
      </w:r>
      <w:proofErr w:type="spellEnd"/>
      <w:r w:rsidR="009340D4" w:rsidRPr="000C4E89">
        <w:t xml:space="preserve"> be merged?  After review of the details of each it was agreed that only one transaction was needed, with an optional return attribute indicating support for the </w:t>
      </w:r>
      <w:proofErr w:type="spellStart"/>
      <w:r w:rsidR="009340D4" w:rsidRPr="000C4E89">
        <w:t>QIL</w:t>
      </w:r>
      <w:proofErr w:type="spellEnd"/>
      <w:r w:rsidR="009340D4" w:rsidRPr="000C4E89">
        <w:t xml:space="preserve"> transaction for this patient identifier.</w:t>
      </w:r>
    </w:p>
    <w:p w14:paraId="48284E14" w14:textId="77777777" w:rsidR="000A6334" w:rsidRPr="000C4E89" w:rsidRDefault="000A6334" w:rsidP="00502C55">
      <w:pPr>
        <w:pStyle w:val="ListBullet2"/>
      </w:pPr>
      <w:r w:rsidRPr="000C4E89">
        <w:rPr>
          <w:b/>
        </w:rPr>
        <w:t>X007:</w:t>
      </w:r>
      <w:r w:rsidRPr="000C4E89">
        <w:t xml:space="preserve"> Consider other names for Location Authority</w:t>
      </w:r>
      <w:r w:rsidR="009C06BA" w:rsidRPr="000C4E89">
        <w:t xml:space="preserve">. </w:t>
      </w:r>
      <w:r w:rsidRPr="000C4E89">
        <w:t>Agreed to use Health Data Locator</w:t>
      </w:r>
      <w:r w:rsidR="009B403F" w:rsidRPr="000C4E89">
        <w:t xml:space="preserve"> – all references to Location Authority replaced with Health Data Locator</w:t>
      </w:r>
      <w:r w:rsidRPr="000C4E89">
        <w:t>.</w:t>
      </w:r>
    </w:p>
    <w:p w14:paraId="4D482D4E" w14:textId="77777777" w:rsidR="008E2A15" w:rsidRPr="000C4E89" w:rsidRDefault="008E2A15" w:rsidP="00502C55">
      <w:pPr>
        <w:pStyle w:val="ListBullet2"/>
      </w:pPr>
      <w:r w:rsidRPr="000C4E89">
        <w:rPr>
          <w:b/>
        </w:rPr>
        <w:t xml:space="preserve">X010: </w:t>
      </w:r>
      <w:r w:rsidRPr="000C4E89">
        <w:t>Need names for the transactions.</w:t>
      </w:r>
    </w:p>
    <w:p w14:paraId="64FEF395" w14:textId="77777777" w:rsidR="008E2A15" w:rsidRPr="000C4E89" w:rsidRDefault="008E2A15" w:rsidP="00502C55">
      <w:pPr>
        <w:pStyle w:val="ListBullet3"/>
        <w:numPr>
          <w:ilvl w:val="0"/>
          <w:numId w:val="35"/>
        </w:numPr>
      </w:pPr>
      <w:proofErr w:type="spellStart"/>
      <w:r w:rsidRPr="000C4E89">
        <w:rPr>
          <w:b/>
        </w:rPr>
        <w:t>QIL</w:t>
      </w:r>
      <w:proofErr w:type="spellEnd"/>
      <w:r w:rsidRPr="000C4E89">
        <w:rPr>
          <w:b/>
        </w:rPr>
        <w:t xml:space="preserve"> -</w:t>
      </w:r>
      <w:r w:rsidRPr="000C4E89">
        <w:t xml:space="preserve"> Patient Location Query</w:t>
      </w:r>
    </w:p>
    <w:p w14:paraId="23D38AB3" w14:textId="77777777" w:rsidR="006F381D" w:rsidRPr="000C4E89" w:rsidRDefault="006F381D" w:rsidP="00502C55">
      <w:pPr>
        <w:pStyle w:val="ListBullet2"/>
      </w:pPr>
      <w:r w:rsidRPr="000C4E89">
        <w:rPr>
          <w:b/>
        </w:rPr>
        <w:t>X015:</w:t>
      </w:r>
      <w:r w:rsidRPr="000C4E89">
        <w:t xml:space="preserve"> Should the Patient Location Query re-use the XDS error codes as described in </w:t>
      </w:r>
      <w:r w:rsidR="00966422" w:rsidRPr="000C4E89">
        <w:t>Section</w:t>
      </w:r>
      <w:r w:rsidRPr="000C4E89">
        <w:t xml:space="preserve"> 3.</w:t>
      </w:r>
      <w:r w:rsidR="00CB1A79" w:rsidRPr="000C4E89">
        <w:t>56</w:t>
      </w:r>
      <w:r w:rsidRPr="000C4E89">
        <w:t>.4.1.3 or should it create new error codes that are specific to the cross-community environment</w:t>
      </w:r>
      <w:r w:rsidR="009C06BA" w:rsidRPr="000C4E89">
        <w:t xml:space="preserve">. </w:t>
      </w:r>
      <w:r w:rsidRPr="000C4E89">
        <w:t>Resolution: Create new error codes for the transaction</w:t>
      </w:r>
      <w:r w:rsidR="009C06BA" w:rsidRPr="000C4E89">
        <w:t xml:space="preserve">. </w:t>
      </w:r>
      <w:r w:rsidR="007B04F8" w:rsidRPr="000C4E89">
        <w:t>Error codes are delivered a SOAP faults, so no dependency on XDS in this transaction.</w:t>
      </w:r>
    </w:p>
    <w:p w14:paraId="057CBA44" w14:textId="77777777" w:rsidR="006F381D" w:rsidRPr="000C4E89" w:rsidRDefault="006F381D" w:rsidP="00502C55">
      <w:pPr>
        <w:pStyle w:val="ListBullet2"/>
      </w:pPr>
      <w:r w:rsidRPr="000C4E89">
        <w:rPr>
          <w:b/>
        </w:rPr>
        <w:t>X016:</w:t>
      </w:r>
      <w:r w:rsidRPr="000C4E89">
        <w:t xml:space="preserve"> Should the Cross Gateway Patient Discovery transaction provide coded values to describe events like:</w:t>
      </w:r>
      <w:r w:rsidRPr="000C4E89">
        <w:br/>
        <w:t xml:space="preserve">- I know the person but I have no data for them and I don’t have an identifier to share </w:t>
      </w:r>
      <w:r w:rsidRPr="000C4E89">
        <w:lastRenderedPageBreak/>
        <w:t>with you  (in this case should respond as if you don’t know this person)</w:t>
      </w:r>
      <w:r w:rsidRPr="000C4E89">
        <w:br/>
        <w:t xml:space="preserve">- I know the person but I’m not willing to share data with you unless you follow a manual procedure (in this case respond either way, and </w:t>
      </w:r>
      <w:r w:rsidR="007F06D6" w:rsidRPr="000C4E89">
        <w:t>manual</w:t>
      </w:r>
      <w:r w:rsidRPr="000C4E89">
        <w:t xml:space="preserve"> process is out of scope)</w:t>
      </w:r>
      <w:r w:rsidRPr="000C4E89">
        <w:br/>
        <w:t>- I can’t give you that answer (all of the above generically?)</w:t>
      </w:r>
      <w:r w:rsidRPr="000C4E89">
        <w:br/>
        <w:t xml:space="preserve">The above can be coded within </w:t>
      </w:r>
      <w:proofErr w:type="spellStart"/>
      <w:r w:rsidRPr="000C4E89">
        <w:t>DetectedIssueManagement</w:t>
      </w:r>
      <w:proofErr w:type="spellEnd"/>
      <w:r w:rsidRPr="000C4E89">
        <w:t xml:space="preserve"> code value</w:t>
      </w:r>
      <w:r w:rsidR="009C06BA" w:rsidRPr="000C4E89">
        <w:t xml:space="preserve">. </w:t>
      </w:r>
      <w:r w:rsidRPr="000C4E89">
        <w:t>Resolution:  All the cases listed are reflected in one coded value “</w:t>
      </w:r>
      <w:proofErr w:type="spellStart"/>
      <w:r w:rsidRPr="000C4E89">
        <w:t>AnswerNotAvailable</w:t>
      </w:r>
      <w:proofErr w:type="spellEnd"/>
      <w:r w:rsidRPr="000C4E89">
        <w:t>” – since they require human intervention it was felt that separate error codes were not necessary.</w:t>
      </w:r>
    </w:p>
    <w:p w14:paraId="1D026FE3" w14:textId="7B169BE1" w:rsidR="00B422A8" w:rsidRPr="000C4E89" w:rsidRDefault="00B422A8" w:rsidP="00502C55">
      <w:pPr>
        <w:pStyle w:val="ListBullet2"/>
      </w:pPr>
      <w:r w:rsidRPr="000C4E89">
        <w:rPr>
          <w:b/>
        </w:rPr>
        <w:t>X01</w:t>
      </w:r>
      <w:r w:rsidR="006F381D" w:rsidRPr="000C4E89">
        <w:rPr>
          <w:b/>
        </w:rPr>
        <w:t>8</w:t>
      </w:r>
      <w:r w:rsidR="002E3A49" w:rsidRPr="000C4E89">
        <w:rPr>
          <w:b/>
        </w:rPr>
        <w:t>:</w:t>
      </w:r>
      <w:r w:rsidR="002E3A49" w:rsidRPr="000C4E89">
        <w:t xml:space="preserve"> What standard should the Patient Location Query be based on? The following were considered: </w:t>
      </w:r>
      <w:proofErr w:type="spellStart"/>
      <w:r w:rsidR="002E3A49" w:rsidRPr="000C4E89">
        <w:t>ebXML</w:t>
      </w:r>
      <w:proofErr w:type="spellEnd"/>
      <w:r w:rsidR="002E3A49" w:rsidRPr="000C4E89">
        <w:t xml:space="preserve">, </w:t>
      </w:r>
      <w:r w:rsidR="00131F52" w:rsidRPr="000C4E89">
        <w:t>HL7</w:t>
      </w:r>
      <w:r w:rsidR="00131F52" w:rsidRPr="000C4E89">
        <w:rPr>
          <w:vertAlign w:val="superscript"/>
        </w:rPr>
        <w:t>®</w:t>
      </w:r>
      <w:r w:rsidR="00131F52" w:rsidRPr="000C4E89">
        <w:rPr>
          <w:rStyle w:val="FootnoteReference"/>
        </w:rPr>
        <w:footnoteReference w:id="1"/>
      </w:r>
      <w:r w:rsidR="002E3A49" w:rsidRPr="000C4E89">
        <w:t xml:space="preserve"> V3, PIXV3</w:t>
      </w:r>
      <w:r w:rsidR="009C06BA" w:rsidRPr="000C4E89">
        <w:t xml:space="preserve">. </w:t>
      </w:r>
      <w:r w:rsidR="002E3A49" w:rsidRPr="000C4E89">
        <w:t>These were discarded because they did not directly address the need, which is very simple</w:t>
      </w:r>
      <w:r w:rsidR="009C06BA" w:rsidRPr="000C4E89">
        <w:t xml:space="preserve">. </w:t>
      </w:r>
      <w:r w:rsidR="002E3A49" w:rsidRPr="000C4E89">
        <w:t xml:space="preserve">By convoluting PIXV3 or any other </w:t>
      </w:r>
      <w:r w:rsidR="00131F52" w:rsidRPr="000C4E89">
        <w:t>HL7</w:t>
      </w:r>
      <w:r w:rsidR="002E3A49" w:rsidRPr="000C4E89">
        <w:t xml:space="preserve"> V3 message we could carry the right information needed for the transaction, but it would have been extremely complicated and confusing</w:t>
      </w:r>
      <w:r w:rsidR="009C06BA" w:rsidRPr="000C4E89">
        <w:t xml:space="preserve">. </w:t>
      </w:r>
      <w:r w:rsidR="002E3A49" w:rsidRPr="000C4E89">
        <w:t>There would be significant excess baggage (meaning XML elements) carried on the transaction for no reason</w:t>
      </w:r>
      <w:r w:rsidR="009C06BA" w:rsidRPr="000C4E89">
        <w:t xml:space="preserve">. </w:t>
      </w:r>
      <w:r w:rsidR="002E3A49" w:rsidRPr="000C4E89">
        <w:t>For these reasons the implementation challenges were felt to be too great</w:t>
      </w:r>
      <w:r w:rsidR="009C06BA" w:rsidRPr="000C4E89">
        <w:t xml:space="preserve">. </w:t>
      </w:r>
      <w:proofErr w:type="spellStart"/>
      <w:r w:rsidR="002E3A49" w:rsidRPr="000C4E89">
        <w:t>ebXML</w:t>
      </w:r>
      <w:proofErr w:type="spellEnd"/>
      <w:r w:rsidR="002E3A49" w:rsidRPr="000C4E89">
        <w:t xml:space="preserve"> was also considered, and while it does carry the data in a reasonable way</w:t>
      </w:r>
      <w:r w:rsidR="009E0452" w:rsidRPr="000C4E89">
        <w:t>, it</w:t>
      </w:r>
      <w:r w:rsidR="002E3A49" w:rsidRPr="000C4E89">
        <w:t xml:space="preserve"> seemed also too heavy handed for the simple transaction</w:t>
      </w:r>
      <w:r w:rsidR="009C06BA" w:rsidRPr="000C4E89">
        <w:t xml:space="preserve">. </w:t>
      </w:r>
      <w:r w:rsidR="002E3A49" w:rsidRPr="000C4E89">
        <w:t>So the transaction uses Web Services and an IHE defined schema to accomplish the need.</w:t>
      </w:r>
    </w:p>
    <w:p w14:paraId="018B1F40" w14:textId="77777777" w:rsidR="00786FCC" w:rsidRPr="000C4E89" w:rsidRDefault="00786FCC" w:rsidP="00502C55">
      <w:pPr>
        <w:pStyle w:val="ListBullet2"/>
      </w:pPr>
      <w:r w:rsidRPr="000C4E89">
        <w:rPr>
          <w:b/>
        </w:rPr>
        <w:t>X019:</w:t>
      </w:r>
      <w:r w:rsidRPr="000C4E89">
        <w:t xml:space="preserve"> Patient Location Query support for multiple health data locators for different kinds of data</w:t>
      </w:r>
      <w:r w:rsidR="009C06BA" w:rsidRPr="000C4E89">
        <w:t xml:space="preserve">. </w:t>
      </w:r>
      <w:r w:rsidRPr="000C4E89">
        <w:t xml:space="preserve">This requirement was not addressed because of the desire to keep the </w:t>
      </w:r>
      <w:r w:rsidR="00CB78E4" w:rsidRPr="000C4E89">
        <w:t>Patient Location Query strictly focused on location of potential data and not bleed into the transaction information beyond the location – like types of data at a location</w:t>
      </w:r>
      <w:r w:rsidR="009C06BA" w:rsidRPr="000C4E89">
        <w:t xml:space="preserve">. </w:t>
      </w:r>
      <w:r w:rsidR="00CB78E4" w:rsidRPr="000C4E89">
        <w:t xml:space="preserve">It is felt that the </w:t>
      </w:r>
      <w:proofErr w:type="spellStart"/>
      <w:r w:rsidR="00CB78E4" w:rsidRPr="000C4E89">
        <w:t>XCA</w:t>
      </w:r>
      <w:proofErr w:type="spellEnd"/>
      <w:r w:rsidR="00CB78E4" w:rsidRPr="000C4E89">
        <w:t xml:space="preserve"> Query supports the ability to search for types of data and that function should be addressed at that layer of the workflow.</w:t>
      </w:r>
    </w:p>
    <w:p w14:paraId="513A8E2D" w14:textId="77777777" w:rsidR="003B2C75" w:rsidRPr="000C4E89" w:rsidRDefault="003B2C75" w:rsidP="00502C55">
      <w:pPr>
        <w:pStyle w:val="BodyText"/>
      </w:pPr>
    </w:p>
    <w:p w14:paraId="4E6D2978" w14:textId="77777777" w:rsidR="002023E9" w:rsidRPr="000C4E89" w:rsidRDefault="002023E9" w:rsidP="002023E9">
      <w:pPr>
        <w:pStyle w:val="BodyText"/>
      </w:pPr>
    </w:p>
    <w:p w14:paraId="4CDCACB8" w14:textId="77777777" w:rsidR="00CF283F" w:rsidRPr="000C4E89" w:rsidRDefault="00CF283F" w:rsidP="009C06BA">
      <w:pPr>
        <w:pStyle w:val="BodyText"/>
      </w:pPr>
    </w:p>
    <w:p w14:paraId="48DAFDAA" w14:textId="77777777" w:rsidR="00CF283F" w:rsidRPr="000C4E89" w:rsidRDefault="00CF283F" w:rsidP="0046286F">
      <w:pPr>
        <w:pStyle w:val="PartTitle"/>
      </w:pPr>
      <w:bookmarkStart w:id="26" w:name="_Toc428516830"/>
      <w:bookmarkStart w:id="27" w:name="_Toc520109201"/>
      <w:r w:rsidRPr="000C4E89">
        <w:lastRenderedPageBreak/>
        <w:t xml:space="preserve">Volume </w:t>
      </w:r>
      <w:r w:rsidR="00B43198" w:rsidRPr="000C4E89">
        <w:t>1</w:t>
      </w:r>
      <w:r w:rsidRPr="000C4E89">
        <w:t xml:space="preserve"> – Integration Profiles</w:t>
      </w:r>
      <w:bookmarkEnd w:id="26"/>
      <w:bookmarkEnd w:id="27"/>
    </w:p>
    <w:p w14:paraId="14422F0A" w14:textId="77777777" w:rsidR="001D1619" w:rsidRPr="000C4E89" w:rsidRDefault="001D1619" w:rsidP="00373E56">
      <w:pPr>
        <w:pStyle w:val="Glossary"/>
        <w:pageBreakBefore w:val="0"/>
        <w:rPr>
          <w:noProof w:val="0"/>
        </w:rPr>
      </w:pPr>
      <w:bookmarkStart w:id="28" w:name="_Toc428516831"/>
      <w:bookmarkStart w:id="29" w:name="_Toc520109202"/>
      <w:r w:rsidRPr="000C4E89">
        <w:rPr>
          <w:noProof w:val="0"/>
        </w:rPr>
        <w:t>G</w:t>
      </w:r>
      <w:r w:rsidR="008616CB" w:rsidRPr="000C4E89">
        <w:rPr>
          <w:noProof w:val="0"/>
        </w:rPr>
        <w:t>lossary</w:t>
      </w:r>
      <w:bookmarkEnd w:id="28"/>
      <w:bookmarkEnd w:id="29"/>
    </w:p>
    <w:p w14:paraId="4A1342A9" w14:textId="77777777" w:rsidR="001D1619" w:rsidRPr="000C4E89" w:rsidRDefault="001D1619" w:rsidP="001D1619">
      <w:pPr>
        <w:pStyle w:val="EditorInstructions"/>
      </w:pPr>
      <w:r w:rsidRPr="000C4E89">
        <w:t>Add the following term to the Glossary:</w:t>
      </w:r>
    </w:p>
    <w:p w14:paraId="5FF137CB" w14:textId="77777777" w:rsidR="00B56F85" w:rsidRPr="00C71026" w:rsidRDefault="00E20480" w:rsidP="003802C5">
      <w:pPr>
        <w:pStyle w:val="BodyText"/>
      </w:pPr>
      <w:r w:rsidRPr="00C71026">
        <w:rPr>
          <w:b/>
          <w:bCs/>
        </w:rPr>
        <w:t>Health Data Locator</w:t>
      </w:r>
      <w:r w:rsidRPr="00C71026">
        <w:t xml:space="preserve">: </w:t>
      </w:r>
      <w:r w:rsidR="005B65EC" w:rsidRPr="00C71026">
        <w:t xml:space="preserve">Health Data Locator is a function provided by a community or external entity </w:t>
      </w:r>
      <w:r w:rsidR="00DD1418" w:rsidRPr="00C71026">
        <w:t>that</w:t>
      </w:r>
      <w:r w:rsidR="005B65EC" w:rsidRPr="00C71026">
        <w:t xml:space="preserve"> </w:t>
      </w:r>
      <w:r w:rsidR="00B96CFF" w:rsidRPr="00C71026">
        <w:t>manages</w:t>
      </w:r>
      <w:r w:rsidR="005B65EC" w:rsidRPr="00C71026">
        <w:t xml:space="preserve"> the location</w:t>
      </w:r>
      <w:r w:rsidR="00B96CFF" w:rsidRPr="00C71026">
        <w:t>s</w:t>
      </w:r>
      <w:r w:rsidR="005B65EC" w:rsidRPr="00C71026">
        <w:t xml:space="preserve"> of patient health data</w:t>
      </w:r>
      <w:r w:rsidR="00B96CFF" w:rsidRPr="00C71026">
        <w:t xml:space="preserve"> for a selected set of patients</w:t>
      </w:r>
      <w:r w:rsidR="009C06BA" w:rsidRPr="00C71026">
        <w:t xml:space="preserve">. </w:t>
      </w:r>
      <w:r w:rsidR="005B65EC" w:rsidRPr="00C71026">
        <w:t>A Health Data Locator keeps track of communities that know a patient and provides a list of these communities to a requesting community.</w:t>
      </w:r>
    </w:p>
    <w:p w14:paraId="43F63DE3" w14:textId="77777777" w:rsidR="00CF283F" w:rsidRPr="000C4E89" w:rsidRDefault="00C62E65" w:rsidP="00662893">
      <w:pPr>
        <w:pStyle w:val="Heading2"/>
        <w:numPr>
          <w:ilvl w:val="0"/>
          <w:numId w:val="0"/>
        </w:numPr>
        <w:rPr>
          <w:noProof w:val="0"/>
        </w:rPr>
      </w:pPr>
      <w:bookmarkStart w:id="30" w:name="_Toc428516832"/>
      <w:bookmarkStart w:id="31" w:name="_Toc520109203"/>
      <w:r w:rsidRPr="000C4E89">
        <w:rPr>
          <w:noProof w:val="0"/>
        </w:rPr>
        <w:t xml:space="preserve">1.7 </w:t>
      </w:r>
      <w:r w:rsidR="00CF283F" w:rsidRPr="000C4E89">
        <w:rPr>
          <w:noProof w:val="0"/>
        </w:rPr>
        <w:t>History of Annual Changes</w:t>
      </w:r>
      <w:bookmarkEnd w:id="30"/>
      <w:bookmarkEnd w:id="31"/>
    </w:p>
    <w:p w14:paraId="58B110D2" w14:textId="77777777" w:rsidR="000F6D26" w:rsidRPr="000C4E89" w:rsidRDefault="000F6D26" w:rsidP="00DB1966">
      <w:pPr>
        <w:pStyle w:val="EditorInstructions"/>
      </w:pPr>
      <w:r w:rsidRPr="000C4E89">
        <w:t xml:space="preserve">Add the following bullet to the end of the bullet list in </w:t>
      </w:r>
      <w:r w:rsidR="007139CC" w:rsidRPr="000C4E89">
        <w:t>S</w:t>
      </w:r>
      <w:r w:rsidRPr="000C4E89">
        <w:t>ection 1.7</w:t>
      </w:r>
    </w:p>
    <w:p w14:paraId="1BDF1C96" w14:textId="77777777" w:rsidR="00CF283F" w:rsidRPr="000C4E89" w:rsidRDefault="00CF283F" w:rsidP="00502C55">
      <w:pPr>
        <w:pStyle w:val="ListBullet2"/>
      </w:pPr>
      <w:r w:rsidRPr="000C4E89">
        <w:t xml:space="preserve">Added </w:t>
      </w:r>
      <w:proofErr w:type="spellStart"/>
      <w:r w:rsidR="00574CA6" w:rsidRPr="000C4E89">
        <w:t>XCP</w:t>
      </w:r>
      <w:r w:rsidR="006C5A3D" w:rsidRPr="000C4E89">
        <w:t>D</w:t>
      </w:r>
      <w:proofErr w:type="spellEnd"/>
      <w:r w:rsidRPr="000C4E89">
        <w:t xml:space="preserve"> Profile </w:t>
      </w:r>
      <w:r w:rsidR="0026279D" w:rsidRPr="000C4E89">
        <w:t xml:space="preserve">options </w:t>
      </w:r>
      <w:r w:rsidR="009D53E8" w:rsidRPr="000C4E89">
        <w:t>that</w:t>
      </w:r>
      <w:r w:rsidRPr="000C4E89">
        <w:t xml:space="preserve"> </w:t>
      </w:r>
      <w:r w:rsidR="00574CA6" w:rsidRPr="000C4E89">
        <w:t xml:space="preserve">support the means to </w:t>
      </w:r>
      <w:r w:rsidR="0026279D" w:rsidRPr="000C4E89">
        <w:t xml:space="preserve">indicate a patient match should be revoked and added the option to </w:t>
      </w:r>
      <w:r w:rsidR="00574CA6" w:rsidRPr="000C4E89">
        <w:t>locate communities which hold patient relevant health data</w:t>
      </w:r>
      <w:r w:rsidR="0026279D" w:rsidRPr="000C4E89">
        <w:t>.</w:t>
      </w:r>
    </w:p>
    <w:p w14:paraId="5958673B" w14:textId="77777777" w:rsidR="001003FB" w:rsidRPr="000C4E89" w:rsidRDefault="001003FB">
      <w:pPr>
        <w:pStyle w:val="BodyText"/>
      </w:pPr>
      <w:bookmarkStart w:id="32" w:name="_Toc473170359"/>
      <w:bookmarkStart w:id="33" w:name="_Toc504625756"/>
      <w:bookmarkStart w:id="34" w:name="_Toc530206509"/>
      <w:bookmarkStart w:id="35" w:name="_Toc1388429"/>
      <w:bookmarkStart w:id="36" w:name="_Toc1388583"/>
      <w:bookmarkStart w:id="37" w:name="_Toc1456610"/>
      <w:bookmarkStart w:id="38" w:name="_Toc37034635"/>
      <w:bookmarkStart w:id="39" w:name="_Toc38846113"/>
      <w:bookmarkEnd w:id="24"/>
      <w:bookmarkEnd w:id="25"/>
    </w:p>
    <w:p w14:paraId="2F7D19E0" w14:textId="77777777" w:rsidR="001003FB" w:rsidRPr="000C4E89" w:rsidRDefault="001003FB" w:rsidP="001003FB">
      <w:pPr>
        <w:pStyle w:val="EditorInstructions"/>
      </w:pPr>
      <w:r w:rsidRPr="000C4E89">
        <w:t xml:space="preserve">Replace existing </w:t>
      </w:r>
      <w:proofErr w:type="spellStart"/>
      <w:r w:rsidRPr="000C4E89">
        <w:t>XCPD</w:t>
      </w:r>
      <w:proofErr w:type="spellEnd"/>
      <w:r w:rsidRPr="000C4E89">
        <w:t xml:space="preserve"> Actor Diagram 27.1-1 with the following diagram:</w:t>
      </w:r>
    </w:p>
    <w:p w14:paraId="6D567F3D" w14:textId="77777777" w:rsidR="001003FB" w:rsidRPr="003802C5" w:rsidRDefault="001003FB" w:rsidP="003802C5">
      <w:pPr>
        <w:pStyle w:val="BodyText"/>
      </w:pPr>
    </w:p>
    <w:p w14:paraId="2A5C3156" w14:textId="77777777" w:rsidR="00CF283F" w:rsidRPr="00C71026" w:rsidRDefault="00F962A4" w:rsidP="00A3252A">
      <w:pPr>
        <w:pStyle w:val="BodyText"/>
      </w:pPr>
      <w:bookmarkStart w:id="40" w:name="_MON_1246785565"/>
      <w:bookmarkStart w:id="41" w:name="_MON_1246990142"/>
      <w:bookmarkStart w:id="42" w:name="_MON_1246990241"/>
      <w:bookmarkStart w:id="43" w:name="_MON_1246990249"/>
      <w:bookmarkStart w:id="44" w:name="_MON_1247473422"/>
      <w:bookmarkStart w:id="45" w:name="_MON_1247473444"/>
      <w:bookmarkStart w:id="46" w:name="_MON_1247473504"/>
      <w:bookmarkStart w:id="47" w:name="_MON_1293340861"/>
      <w:bookmarkStart w:id="48" w:name="_MON_1294218422"/>
      <w:bookmarkStart w:id="49" w:name="_MON_1294495532"/>
      <w:bookmarkStart w:id="50" w:name="_MON_1297506119"/>
      <w:bookmarkStart w:id="51" w:name="_MON_1297506378"/>
      <w:bookmarkStart w:id="52" w:name="_MON_1297506727"/>
      <w:bookmarkStart w:id="53" w:name="_MON_1297506737"/>
      <w:bookmarkStart w:id="54" w:name="_MON_1297506771"/>
      <w:bookmarkStart w:id="55" w:name="_MON_1297506778"/>
      <w:bookmarkStart w:id="56" w:name="_MON_1297506794"/>
      <w:bookmarkStart w:id="57" w:name="_MON_1297506806"/>
      <w:bookmarkStart w:id="58" w:name="_MON_1297506816"/>
      <w:bookmarkStart w:id="59" w:name="_MON_1297506819"/>
      <w:bookmarkStart w:id="60" w:name="_MON_1297507163"/>
      <w:bookmarkStart w:id="61" w:name="_MON_1297507218"/>
      <w:bookmarkStart w:id="62" w:name="_MON_1297507222"/>
      <w:bookmarkStart w:id="63" w:name="_MON_1297507335"/>
      <w:bookmarkStart w:id="64" w:name="_MON_1297507347"/>
      <w:bookmarkStart w:id="65" w:name="_MON_1297507373"/>
      <w:bookmarkStart w:id="66" w:name="_MON_1297507381"/>
      <w:bookmarkStart w:id="67" w:name="_MON_1297507420"/>
      <w:bookmarkStart w:id="68" w:name="_MON_1297507469"/>
      <w:bookmarkStart w:id="69" w:name="_MON_1297507517"/>
      <w:bookmarkStart w:id="70" w:name="_MON_1297507523"/>
      <w:bookmarkStart w:id="71" w:name="_MON_1298182200"/>
      <w:bookmarkStart w:id="72" w:name="_MON_1298182377"/>
      <w:bookmarkStart w:id="73" w:name="_MON_1298182383"/>
      <w:bookmarkStart w:id="74" w:name="_MON_1298182500"/>
      <w:bookmarkStart w:id="75" w:name="_MON_1298182509"/>
      <w:bookmarkStart w:id="76" w:name="_MON_1298182717"/>
      <w:bookmarkStart w:id="77" w:name="_MON_1298182727"/>
      <w:bookmarkStart w:id="78" w:name="_MON_1298182755"/>
      <w:bookmarkStart w:id="79" w:name="_MON_1298182772"/>
      <w:bookmarkStart w:id="80" w:name="_MON_1298182795"/>
      <w:bookmarkStart w:id="81" w:name="_MON_1298182800"/>
      <w:bookmarkStart w:id="82" w:name="_MON_1298182815"/>
      <w:bookmarkStart w:id="83" w:name="_MON_1298182881"/>
      <w:bookmarkStart w:id="84" w:name="_MON_1298182892"/>
      <w:bookmarkStart w:id="85" w:name="_MON_1298182908"/>
      <w:bookmarkStart w:id="86" w:name="_MON_1298182915"/>
      <w:bookmarkStart w:id="87" w:name="_MON_1298801020"/>
      <w:bookmarkStart w:id="88" w:name="_MON_1300081536"/>
      <w:bookmarkStart w:id="89" w:name="_MON_1300081574"/>
      <w:bookmarkStart w:id="90" w:name="_MON_1300081582"/>
      <w:bookmarkStart w:id="91" w:name="_MON_1300081596"/>
      <w:bookmarkStart w:id="92" w:name="_MON_1300081609"/>
      <w:bookmarkStart w:id="93" w:name="_MON_1301483514"/>
      <w:bookmarkStart w:id="94" w:name="_MON_1302938794"/>
      <w:bookmarkStart w:id="95" w:name="_MON_1302970442"/>
      <w:bookmarkStart w:id="96" w:name="_MON_1302970452"/>
      <w:bookmarkStart w:id="97" w:name="_MON_1302970472"/>
      <w:bookmarkStart w:id="98" w:name="_MON_1303718920"/>
      <w:bookmarkStart w:id="99" w:name="_MON_1303718955"/>
      <w:bookmarkStart w:id="100" w:name="_MON_1304139888"/>
      <w:bookmarkStart w:id="101" w:name="_MON_1304140011"/>
      <w:bookmarkStart w:id="102" w:name="_MON_1304140020"/>
      <w:bookmarkStart w:id="103" w:name="_MON_1304140032"/>
      <w:bookmarkStart w:id="104" w:name="_MON_1304140036"/>
      <w:bookmarkStart w:id="105" w:name="_MON_1309235390"/>
      <w:bookmarkStart w:id="106" w:name="_MON_1309235482"/>
      <w:bookmarkStart w:id="107" w:name="_MON_1309235488"/>
      <w:bookmarkStart w:id="108" w:name="_MON_1309687931"/>
      <w:bookmarkStart w:id="109" w:name="_MON_1310380511"/>
      <w:bookmarkStart w:id="110" w:name="_MON_131104916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3802C5">
        <w:rPr>
          <w:noProof/>
        </w:rPr>
        <w:lastRenderedPageBreak/>
        <w:drawing>
          <wp:inline distT="0" distB="0" distL="0" distR="0" wp14:anchorId="7483B464" wp14:editId="6C683714">
            <wp:extent cx="5943600" cy="405892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58920"/>
                    </a:xfrm>
                    <a:prstGeom prst="rect">
                      <a:avLst/>
                    </a:prstGeom>
                  </pic:spPr>
                </pic:pic>
              </a:graphicData>
            </a:graphic>
          </wp:inline>
        </w:drawing>
      </w:r>
    </w:p>
    <w:p w14:paraId="2DDD728E" w14:textId="77777777" w:rsidR="00CF283F" w:rsidRPr="000C4E89" w:rsidRDefault="00CF283F">
      <w:pPr>
        <w:pStyle w:val="FigureTitle"/>
      </w:pPr>
      <w:r w:rsidRPr="000C4E89">
        <w:t xml:space="preserve">Figure </w:t>
      </w:r>
      <w:r w:rsidR="00E334D1" w:rsidRPr="000C4E89">
        <w:t>27</w:t>
      </w:r>
      <w:r w:rsidRPr="000C4E89">
        <w:t>.1-1</w:t>
      </w:r>
      <w:r w:rsidR="007E58D2" w:rsidRPr="000C4E89">
        <w:t xml:space="preserve">: </w:t>
      </w:r>
      <w:proofErr w:type="spellStart"/>
      <w:r w:rsidR="00C7250E" w:rsidRPr="000C4E89">
        <w:t>XCPD</w:t>
      </w:r>
      <w:proofErr w:type="spellEnd"/>
      <w:r w:rsidR="000C53C9" w:rsidRPr="000C4E89">
        <w:t xml:space="preserve"> </w:t>
      </w:r>
      <w:r w:rsidRPr="000C4E89">
        <w:t>Actor Diagram</w:t>
      </w:r>
    </w:p>
    <w:p w14:paraId="238081E9" w14:textId="77777777" w:rsidR="00C273C2" w:rsidRPr="003802C5" w:rsidRDefault="00C273C2" w:rsidP="003802C5">
      <w:pPr>
        <w:pStyle w:val="BodyText"/>
      </w:pPr>
    </w:p>
    <w:p w14:paraId="140496B2" w14:textId="77777777" w:rsidR="00F962A4" w:rsidRPr="00A3252A" w:rsidRDefault="00F962A4" w:rsidP="003802C5">
      <w:pPr>
        <w:pStyle w:val="BodyText"/>
      </w:pPr>
    </w:p>
    <w:p w14:paraId="0F15F658" w14:textId="77777777" w:rsidR="00F962A4" w:rsidRPr="000C4E89" w:rsidRDefault="00A34189" w:rsidP="00F962A4">
      <w:pPr>
        <w:pStyle w:val="EditorInstructions"/>
      </w:pPr>
      <w:r w:rsidRPr="000C4E89">
        <w:t>Update T</w:t>
      </w:r>
      <w:r w:rsidR="00F962A4" w:rsidRPr="000C4E89">
        <w:t>able 27.1-1</w:t>
      </w:r>
      <w:r w:rsidRPr="000C4E89">
        <w:t xml:space="preserve"> as shown:</w:t>
      </w:r>
    </w:p>
    <w:p w14:paraId="589852FA" w14:textId="77777777" w:rsidR="00F962A4" w:rsidRPr="000C4E89" w:rsidRDefault="00F962A4" w:rsidP="00502C55">
      <w:pPr>
        <w:pStyle w:val="BodyText"/>
      </w:pPr>
    </w:p>
    <w:p w14:paraId="66B425D2" w14:textId="77777777" w:rsidR="00F962A4" w:rsidRPr="000C4E89" w:rsidRDefault="00F962A4" w:rsidP="00014900">
      <w:pPr>
        <w:pStyle w:val="BodyText"/>
      </w:pPr>
    </w:p>
    <w:p w14:paraId="281BE3CC" w14:textId="77777777" w:rsidR="00CF283F" w:rsidRPr="000C4E89" w:rsidRDefault="00CF283F">
      <w:pPr>
        <w:pStyle w:val="TableTitle"/>
      </w:pPr>
      <w:r w:rsidRPr="000C4E89">
        <w:t xml:space="preserve">Table </w:t>
      </w:r>
      <w:r w:rsidR="00E55C1A" w:rsidRPr="000C4E89">
        <w:t>27</w:t>
      </w:r>
      <w:r w:rsidRPr="000C4E89">
        <w:t>.1-1</w:t>
      </w:r>
      <w:r w:rsidR="007E58D2" w:rsidRPr="000C4E89">
        <w:t>:</w:t>
      </w:r>
      <w:r w:rsidRPr="000C4E89">
        <w:t xml:space="preserve"> </w:t>
      </w:r>
      <w:proofErr w:type="spellStart"/>
      <w:r w:rsidR="002C1DC5" w:rsidRPr="000C4E89">
        <w:t>XCPD</w:t>
      </w:r>
      <w:proofErr w:type="spellEnd"/>
      <w:r w:rsidRPr="000C4E89">
        <w:t xml:space="preserve">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510"/>
        <w:gridCol w:w="1440"/>
        <w:gridCol w:w="1710"/>
      </w:tblGrid>
      <w:tr w:rsidR="00CF283F" w:rsidRPr="000C4E89" w14:paraId="31F3C9C4" w14:textId="77777777" w:rsidTr="007B1EF2">
        <w:tc>
          <w:tcPr>
            <w:tcW w:w="2268" w:type="dxa"/>
            <w:shd w:val="pct15" w:color="auto" w:fill="FFFFFF"/>
          </w:tcPr>
          <w:p w14:paraId="50FEE246" w14:textId="77777777" w:rsidR="00CF283F" w:rsidRPr="000C4E89" w:rsidRDefault="00CF283F" w:rsidP="00577ABF">
            <w:pPr>
              <w:pStyle w:val="TableEntryHeader"/>
            </w:pPr>
            <w:r w:rsidRPr="000C4E89">
              <w:t>Actors</w:t>
            </w:r>
          </w:p>
        </w:tc>
        <w:tc>
          <w:tcPr>
            <w:tcW w:w="3510" w:type="dxa"/>
            <w:shd w:val="pct15" w:color="auto" w:fill="FFFFFF"/>
          </w:tcPr>
          <w:p w14:paraId="5D3B771D" w14:textId="77777777" w:rsidR="00CF283F" w:rsidRPr="000C4E89" w:rsidRDefault="00CF283F" w:rsidP="00577ABF">
            <w:pPr>
              <w:pStyle w:val="TableEntryHeader"/>
            </w:pPr>
            <w:r w:rsidRPr="000C4E89">
              <w:t xml:space="preserve">Transactions </w:t>
            </w:r>
          </w:p>
        </w:tc>
        <w:tc>
          <w:tcPr>
            <w:tcW w:w="1440" w:type="dxa"/>
            <w:shd w:val="pct15" w:color="auto" w:fill="FFFFFF"/>
          </w:tcPr>
          <w:p w14:paraId="4D556BA6" w14:textId="77777777" w:rsidR="00CF283F" w:rsidRPr="000C4E89" w:rsidRDefault="00CF283F" w:rsidP="00577ABF">
            <w:pPr>
              <w:pStyle w:val="TableEntryHeader"/>
            </w:pPr>
            <w:r w:rsidRPr="000C4E89">
              <w:t>Optionality</w:t>
            </w:r>
          </w:p>
        </w:tc>
        <w:tc>
          <w:tcPr>
            <w:tcW w:w="1710" w:type="dxa"/>
            <w:shd w:val="pct15" w:color="auto" w:fill="FFFFFF"/>
          </w:tcPr>
          <w:p w14:paraId="610FB085" w14:textId="77777777" w:rsidR="00CF283F" w:rsidRPr="000C4E89" w:rsidRDefault="00CF283F" w:rsidP="00577ABF">
            <w:pPr>
              <w:pStyle w:val="TableEntryHeader"/>
            </w:pPr>
            <w:r w:rsidRPr="000C4E89">
              <w:t>Section</w:t>
            </w:r>
          </w:p>
        </w:tc>
      </w:tr>
      <w:tr w:rsidR="005C03D7" w:rsidRPr="000C4E89" w14:paraId="604A3D0C" w14:textId="77777777" w:rsidTr="007B1EF2">
        <w:trPr>
          <w:cantSplit/>
        </w:trPr>
        <w:tc>
          <w:tcPr>
            <w:tcW w:w="2268" w:type="dxa"/>
            <w:vMerge w:val="restart"/>
          </w:tcPr>
          <w:p w14:paraId="709029CF" w14:textId="77777777" w:rsidR="005C03D7" w:rsidRPr="000C4E89" w:rsidRDefault="005C03D7">
            <w:pPr>
              <w:pStyle w:val="TableEntry"/>
            </w:pPr>
            <w:r w:rsidRPr="000C4E89">
              <w:t>Initiating Gateway</w:t>
            </w:r>
          </w:p>
        </w:tc>
        <w:tc>
          <w:tcPr>
            <w:tcW w:w="3510" w:type="dxa"/>
          </w:tcPr>
          <w:p w14:paraId="65A0E095" w14:textId="77777777" w:rsidR="005C03D7" w:rsidRPr="000C4E89" w:rsidRDefault="004E0781">
            <w:pPr>
              <w:pStyle w:val="TableEntry"/>
            </w:pPr>
            <w:r w:rsidRPr="000C4E89">
              <w:t>Cross Gateway Patient Discovery</w:t>
            </w:r>
            <w:r w:rsidR="007B1EF2" w:rsidRPr="000C4E89">
              <w:t xml:space="preserve"> [ITI-55]</w:t>
            </w:r>
          </w:p>
        </w:tc>
        <w:tc>
          <w:tcPr>
            <w:tcW w:w="1440" w:type="dxa"/>
          </w:tcPr>
          <w:p w14:paraId="67D4B408" w14:textId="77777777" w:rsidR="005C03D7" w:rsidRPr="000C4E89" w:rsidRDefault="00C4214C">
            <w:pPr>
              <w:pStyle w:val="TableEntry"/>
              <w:jc w:val="center"/>
              <w:rPr>
                <w:vertAlign w:val="superscript"/>
              </w:rPr>
            </w:pPr>
            <w:r w:rsidRPr="000C4E89">
              <w:t>R</w:t>
            </w:r>
          </w:p>
        </w:tc>
        <w:tc>
          <w:tcPr>
            <w:tcW w:w="1710" w:type="dxa"/>
          </w:tcPr>
          <w:p w14:paraId="660B7311" w14:textId="0AC94E9A" w:rsidR="005C03D7" w:rsidRPr="000C4E89" w:rsidRDefault="00CC6CCC">
            <w:pPr>
              <w:pStyle w:val="TableEntry"/>
            </w:pPr>
            <w:r w:rsidRPr="000C4E89">
              <w:t>ITI TF-2b:</w:t>
            </w:r>
            <w:r w:rsidR="002834E0" w:rsidRPr="000C4E89">
              <w:t xml:space="preserve"> </w:t>
            </w:r>
            <w:r w:rsidR="00CB4C51" w:rsidRPr="000C4E89">
              <w:t>3</w:t>
            </w:r>
            <w:r w:rsidR="001E0E8E" w:rsidRPr="000C4E89">
              <w:t>.</w:t>
            </w:r>
            <w:r w:rsidR="00E01866" w:rsidRPr="000C4E89">
              <w:t>55</w:t>
            </w:r>
          </w:p>
        </w:tc>
      </w:tr>
      <w:tr w:rsidR="00113788" w:rsidRPr="000C4E89" w14:paraId="1D4A7FB0" w14:textId="77777777" w:rsidTr="007B1EF2">
        <w:trPr>
          <w:cantSplit/>
        </w:trPr>
        <w:tc>
          <w:tcPr>
            <w:tcW w:w="2268" w:type="dxa"/>
            <w:vMerge/>
          </w:tcPr>
          <w:p w14:paraId="1B14E874" w14:textId="77777777" w:rsidR="00113788" w:rsidRPr="000C4E89" w:rsidRDefault="00113788">
            <w:pPr>
              <w:pStyle w:val="TableEntry"/>
            </w:pPr>
          </w:p>
        </w:tc>
        <w:tc>
          <w:tcPr>
            <w:tcW w:w="3510" w:type="dxa"/>
          </w:tcPr>
          <w:p w14:paraId="0C265D9F" w14:textId="77777777" w:rsidR="00113788" w:rsidRPr="000C4E89" w:rsidRDefault="004E0781">
            <w:pPr>
              <w:pStyle w:val="TableEntry"/>
              <w:rPr>
                <w:b/>
                <w:u w:val="single"/>
              </w:rPr>
            </w:pPr>
            <w:r w:rsidRPr="000C4E89">
              <w:rPr>
                <w:b/>
                <w:u w:val="single"/>
              </w:rPr>
              <w:t>Patient Location Query</w:t>
            </w:r>
            <w:r w:rsidR="007B1EF2" w:rsidRPr="000C4E89">
              <w:rPr>
                <w:b/>
                <w:u w:val="single"/>
              </w:rPr>
              <w:t xml:space="preserve"> [ITI-56]</w:t>
            </w:r>
          </w:p>
        </w:tc>
        <w:tc>
          <w:tcPr>
            <w:tcW w:w="1440" w:type="dxa"/>
          </w:tcPr>
          <w:p w14:paraId="36E24812" w14:textId="77777777" w:rsidR="00113788" w:rsidRPr="000C4E89" w:rsidRDefault="004E0781">
            <w:pPr>
              <w:pStyle w:val="TableEntry"/>
              <w:jc w:val="center"/>
              <w:rPr>
                <w:b/>
                <w:u w:val="single"/>
                <w:vertAlign w:val="superscript"/>
              </w:rPr>
            </w:pPr>
            <w:r w:rsidRPr="000C4E89">
              <w:rPr>
                <w:b/>
                <w:u w:val="single"/>
              </w:rPr>
              <w:t>O</w:t>
            </w:r>
            <w:r w:rsidR="003D3E2F" w:rsidRPr="000C4E89">
              <w:rPr>
                <w:b/>
                <w:u w:val="single"/>
              </w:rPr>
              <w:t xml:space="preserve"> </w:t>
            </w:r>
          </w:p>
        </w:tc>
        <w:tc>
          <w:tcPr>
            <w:tcW w:w="1710" w:type="dxa"/>
          </w:tcPr>
          <w:p w14:paraId="21F3B3EE" w14:textId="613A0B1D" w:rsidR="00113788" w:rsidRPr="000C4E89" w:rsidRDefault="00CC6CCC">
            <w:pPr>
              <w:pStyle w:val="TableEntry"/>
              <w:rPr>
                <w:b/>
                <w:u w:val="single"/>
              </w:rPr>
            </w:pPr>
            <w:r w:rsidRPr="000C4E89">
              <w:rPr>
                <w:b/>
                <w:u w:val="single"/>
              </w:rPr>
              <w:t>ITI TF-2b:</w:t>
            </w:r>
            <w:r w:rsidR="002834E0" w:rsidRPr="000C4E89">
              <w:rPr>
                <w:b/>
                <w:u w:val="single"/>
              </w:rPr>
              <w:t xml:space="preserve"> </w:t>
            </w:r>
            <w:r w:rsidR="00CB4C51" w:rsidRPr="000C4E89">
              <w:rPr>
                <w:b/>
                <w:u w:val="single"/>
              </w:rPr>
              <w:t>3</w:t>
            </w:r>
            <w:r w:rsidR="001E0E8E" w:rsidRPr="000C4E89">
              <w:rPr>
                <w:b/>
                <w:u w:val="single"/>
              </w:rPr>
              <w:t>.</w:t>
            </w:r>
            <w:r w:rsidR="00E01866" w:rsidRPr="000C4E89">
              <w:rPr>
                <w:b/>
                <w:u w:val="single"/>
              </w:rPr>
              <w:t>56</w:t>
            </w:r>
          </w:p>
        </w:tc>
      </w:tr>
      <w:tr w:rsidR="00C60093" w:rsidRPr="000C4E89" w14:paraId="1F16F4CB" w14:textId="77777777" w:rsidTr="007B1EF2">
        <w:trPr>
          <w:cantSplit/>
        </w:trPr>
        <w:tc>
          <w:tcPr>
            <w:tcW w:w="2268" w:type="dxa"/>
            <w:vMerge w:val="restart"/>
          </w:tcPr>
          <w:p w14:paraId="4E114EB1" w14:textId="77777777" w:rsidR="00C60093" w:rsidRPr="000C4E89" w:rsidRDefault="00C60093" w:rsidP="00C60093">
            <w:pPr>
              <w:pStyle w:val="TableEntry"/>
            </w:pPr>
            <w:r w:rsidRPr="000C4E89">
              <w:t>Responding Gateway</w:t>
            </w:r>
          </w:p>
        </w:tc>
        <w:tc>
          <w:tcPr>
            <w:tcW w:w="3510" w:type="dxa"/>
          </w:tcPr>
          <w:p w14:paraId="0904A848" w14:textId="77777777" w:rsidR="00C60093" w:rsidRPr="000C4E89" w:rsidRDefault="00657C44">
            <w:pPr>
              <w:pStyle w:val="TableEntry"/>
            </w:pPr>
            <w:r w:rsidRPr="000C4E89">
              <w:t>Cross Gateway Patient Discovery</w:t>
            </w:r>
            <w:r w:rsidR="007B1EF2" w:rsidRPr="000C4E89">
              <w:t xml:space="preserve"> [ITI-55]</w:t>
            </w:r>
          </w:p>
        </w:tc>
        <w:tc>
          <w:tcPr>
            <w:tcW w:w="1440" w:type="dxa"/>
          </w:tcPr>
          <w:p w14:paraId="12B88CAE" w14:textId="77777777" w:rsidR="00C60093" w:rsidRPr="000C4E89" w:rsidRDefault="00C60093">
            <w:pPr>
              <w:pStyle w:val="TableEntry"/>
              <w:jc w:val="center"/>
              <w:rPr>
                <w:vertAlign w:val="superscript"/>
              </w:rPr>
            </w:pPr>
            <w:r w:rsidRPr="000C4E89">
              <w:t>R</w:t>
            </w:r>
          </w:p>
        </w:tc>
        <w:tc>
          <w:tcPr>
            <w:tcW w:w="1710" w:type="dxa"/>
          </w:tcPr>
          <w:p w14:paraId="4CF99D5E" w14:textId="67D90F1C" w:rsidR="00C60093" w:rsidRPr="000C4E89" w:rsidRDefault="00CC6CCC">
            <w:pPr>
              <w:pStyle w:val="TableEntry"/>
            </w:pPr>
            <w:r w:rsidRPr="000C4E89">
              <w:t>ITI TF-2b:</w:t>
            </w:r>
            <w:r w:rsidR="002834E0" w:rsidRPr="000C4E89">
              <w:t xml:space="preserve"> </w:t>
            </w:r>
            <w:r w:rsidR="00CB4C51" w:rsidRPr="000C4E89">
              <w:t>3</w:t>
            </w:r>
            <w:r w:rsidR="00C60093" w:rsidRPr="000C4E89">
              <w:t>.</w:t>
            </w:r>
            <w:r w:rsidR="00E01866" w:rsidRPr="000C4E89">
              <w:t>55</w:t>
            </w:r>
          </w:p>
        </w:tc>
      </w:tr>
      <w:tr w:rsidR="00C60093" w:rsidRPr="000C4E89" w14:paraId="2711A078" w14:textId="77777777" w:rsidTr="007B1EF2">
        <w:trPr>
          <w:cantSplit/>
        </w:trPr>
        <w:tc>
          <w:tcPr>
            <w:tcW w:w="2268" w:type="dxa"/>
            <w:vMerge/>
          </w:tcPr>
          <w:p w14:paraId="4EB9DAD3" w14:textId="77777777" w:rsidR="00C60093" w:rsidRPr="000C4E89" w:rsidRDefault="00C60093">
            <w:pPr>
              <w:pStyle w:val="TableEntry"/>
            </w:pPr>
          </w:p>
        </w:tc>
        <w:tc>
          <w:tcPr>
            <w:tcW w:w="3510" w:type="dxa"/>
          </w:tcPr>
          <w:p w14:paraId="4B0CAAA4" w14:textId="77777777" w:rsidR="00C60093" w:rsidRPr="000C4E89" w:rsidRDefault="00657C44">
            <w:pPr>
              <w:pStyle w:val="TableEntry"/>
              <w:rPr>
                <w:b/>
                <w:u w:val="single"/>
              </w:rPr>
            </w:pPr>
            <w:r w:rsidRPr="000C4E89">
              <w:rPr>
                <w:b/>
                <w:u w:val="single"/>
              </w:rPr>
              <w:t>Patient Location Query</w:t>
            </w:r>
            <w:r w:rsidR="007B1EF2" w:rsidRPr="000C4E89">
              <w:rPr>
                <w:b/>
                <w:u w:val="single"/>
              </w:rPr>
              <w:t xml:space="preserve"> [ITI-56]</w:t>
            </w:r>
          </w:p>
        </w:tc>
        <w:tc>
          <w:tcPr>
            <w:tcW w:w="1440" w:type="dxa"/>
          </w:tcPr>
          <w:p w14:paraId="3FFB3530" w14:textId="77777777" w:rsidR="00C60093" w:rsidRPr="000C4E89" w:rsidRDefault="000A54D2" w:rsidP="00DD404B">
            <w:pPr>
              <w:pStyle w:val="TableEntry"/>
              <w:ind w:left="0"/>
              <w:jc w:val="center"/>
              <w:rPr>
                <w:b/>
                <w:u w:val="single"/>
              </w:rPr>
            </w:pPr>
            <w:r w:rsidRPr="000C4E89">
              <w:rPr>
                <w:b/>
                <w:u w:val="single"/>
              </w:rPr>
              <w:t>O</w:t>
            </w:r>
          </w:p>
        </w:tc>
        <w:tc>
          <w:tcPr>
            <w:tcW w:w="1710" w:type="dxa"/>
          </w:tcPr>
          <w:p w14:paraId="23344396" w14:textId="0D25829C" w:rsidR="00C60093" w:rsidRPr="000C4E89" w:rsidRDefault="00CC6CCC">
            <w:pPr>
              <w:pStyle w:val="TableEntry"/>
              <w:rPr>
                <w:b/>
                <w:u w:val="single"/>
              </w:rPr>
            </w:pPr>
            <w:r w:rsidRPr="000C4E89">
              <w:rPr>
                <w:b/>
                <w:u w:val="single"/>
              </w:rPr>
              <w:t>ITI TF-2b:</w:t>
            </w:r>
            <w:r w:rsidR="002834E0" w:rsidRPr="000C4E89">
              <w:rPr>
                <w:b/>
                <w:u w:val="single"/>
              </w:rPr>
              <w:t xml:space="preserve"> </w:t>
            </w:r>
            <w:r w:rsidR="00CB4C51" w:rsidRPr="000C4E89">
              <w:rPr>
                <w:b/>
                <w:u w:val="single"/>
              </w:rPr>
              <w:t>3</w:t>
            </w:r>
            <w:r w:rsidR="00C60093" w:rsidRPr="000C4E89">
              <w:rPr>
                <w:b/>
                <w:u w:val="single"/>
              </w:rPr>
              <w:t>.</w:t>
            </w:r>
            <w:r w:rsidR="00E01866" w:rsidRPr="000C4E89">
              <w:rPr>
                <w:b/>
                <w:u w:val="single"/>
              </w:rPr>
              <w:t>56</w:t>
            </w:r>
          </w:p>
        </w:tc>
      </w:tr>
    </w:tbl>
    <w:p w14:paraId="6A45E04D" w14:textId="77777777" w:rsidR="00CF283F" w:rsidRPr="000C4E89" w:rsidRDefault="00CF283F" w:rsidP="00502C55">
      <w:pPr>
        <w:pStyle w:val="BodyText"/>
      </w:pPr>
    </w:p>
    <w:p w14:paraId="15BAD978" w14:textId="77777777" w:rsidR="00F962A4" w:rsidRPr="000C4E89" w:rsidRDefault="00F962A4" w:rsidP="00502C55">
      <w:pPr>
        <w:pStyle w:val="BodyText"/>
      </w:pPr>
    </w:p>
    <w:p w14:paraId="6DB66596" w14:textId="77777777" w:rsidR="00F962A4" w:rsidRPr="000C4E89" w:rsidRDefault="00A34189" w:rsidP="00F962A4">
      <w:pPr>
        <w:pStyle w:val="EditorInstructions"/>
      </w:pPr>
      <w:r w:rsidRPr="000C4E89">
        <w:lastRenderedPageBreak/>
        <w:t>Update S</w:t>
      </w:r>
      <w:r w:rsidR="00F962A4" w:rsidRPr="000C4E89">
        <w:t>ection 27.1</w:t>
      </w:r>
      <w:r w:rsidRPr="000C4E89">
        <w:t>.1 as shown</w:t>
      </w:r>
    </w:p>
    <w:p w14:paraId="09641944" w14:textId="77777777" w:rsidR="00F962A4" w:rsidRPr="000C4E89" w:rsidRDefault="00F962A4" w:rsidP="00502C55">
      <w:pPr>
        <w:pStyle w:val="BodyText"/>
      </w:pPr>
    </w:p>
    <w:p w14:paraId="6029FD39" w14:textId="77777777" w:rsidR="008550ED" w:rsidRPr="000C4E89" w:rsidRDefault="00571B69" w:rsidP="00C75F21">
      <w:pPr>
        <w:pStyle w:val="Heading3"/>
        <w:numPr>
          <w:ilvl w:val="0"/>
          <w:numId w:val="0"/>
        </w:numPr>
        <w:rPr>
          <w:noProof w:val="0"/>
        </w:rPr>
      </w:pPr>
      <w:bookmarkStart w:id="111" w:name="_Toc428516833"/>
      <w:bookmarkStart w:id="112" w:name="_Toc520109204"/>
      <w:r w:rsidRPr="000C4E89">
        <w:rPr>
          <w:noProof w:val="0"/>
        </w:rPr>
        <w:t>27</w:t>
      </w:r>
      <w:r w:rsidR="00C75F21" w:rsidRPr="000C4E89">
        <w:rPr>
          <w:noProof w:val="0"/>
        </w:rPr>
        <w:t>.1.1 Actors</w:t>
      </w:r>
      <w:bookmarkEnd w:id="111"/>
      <w:bookmarkEnd w:id="112"/>
    </w:p>
    <w:p w14:paraId="45E46466" w14:textId="77777777" w:rsidR="00657C44" w:rsidRPr="000C4E89" w:rsidRDefault="00571B69" w:rsidP="00C75F21">
      <w:pPr>
        <w:pStyle w:val="Heading4"/>
        <w:numPr>
          <w:ilvl w:val="0"/>
          <w:numId w:val="0"/>
        </w:numPr>
        <w:rPr>
          <w:noProof w:val="0"/>
        </w:rPr>
      </w:pPr>
      <w:bookmarkStart w:id="113" w:name="_Toc428516834"/>
      <w:bookmarkStart w:id="114" w:name="_Toc520109205"/>
      <w:r w:rsidRPr="000C4E89">
        <w:rPr>
          <w:noProof w:val="0"/>
        </w:rPr>
        <w:t>27</w:t>
      </w:r>
      <w:r w:rsidR="00657C44" w:rsidRPr="000C4E89">
        <w:rPr>
          <w:noProof w:val="0"/>
        </w:rPr>
        <w:t>.1.1.1 Initiating Gateway</w:t>
      </w:r>
      <w:bookmarkEnd w:id="113"/>
      <w:bookmarkEnd w:id="114"/>
    </w:p>
    <w:p w14:paraId="65EC7E16" w14:textId="77777777" w:rsidR="00CB1A79" w:rsidRPr="000C4E89" w:rsidRDefault="007D7D72" w:rsidP="007D7D72">
      <w:pPr>
        <w:pStyle w:val="BodyText"/>
      </w:pPr>
      <w:r w:rsidRPr="000C4E89">
        <w:t>The Initiating Gateway supports all outgoing inter-community communications</w:t>
      </w:r>
      <w:r w:rsidR="009C06BA" w:rsidRPr="000C4E89">
        <w:t xml:space="preserve">. </w:t>
      </w:r>
      <w:proofErr w:type="spellStart"/>
      <w:r w:rsidRPr="000C4E89">
        <w:t>XCPD</w:t>
      </w:r>
      <w:proofErr w:type="spellEnd"/>
      <w:r w:rsidRPr="000C4E89">
        <w:t xml:space="preserve"> uses this actor to initiate the Cross Gateway Patient Discovery</w:t>
      </w:r>
      <w:r w:rsidR="007B1EF2" w:rsidRPr="000C4E89">
        <w:t xml:space="preserve"> [ITI-55]</w:t>
      </w:r>
      <w:r w:rsidRPr="000C4E89">
        <w:t xml:space="preserve"> </w:t>
      </w:r>
      <w:r w:rsidRPr="000C4E89">
        <w:rPr>
          <w:b/>
          <w:u w:val="single"/>
        </w:rPr>
        <w:t>and, optionally, the Patient L</w:t>
      </w:r>
      <w:r w:rsidR="008E274E" w:rsidRPr="000C4E89">
        <w:rPr>
          <w:b/>
          <w:u w:val="single"/>
        </w:rPr>
        <w:t xml:space="preserve">ocation Query </w:t>
      </w:r>
      <w:r w:rsidR="007B1EF2" w:rsidRPr="000C4E89">
        <w:rPr>
          <w:b/>
          <w:u w:val="single"/>
        </w:rPr>
        <w:t xml:space="preserve">[ITI-56] </w:t>
      </w:r>
      <w:r w:rsidR="008E274E" w:rsidRPr="000C4E89">
        <w:rPr>
          <w:b/>
          <w:u w:val="single"/>
        </w:rPr>
        <w:t>transactions</w:t>
      </w:r>
      <w:r w:rsidR="009C06BA" w:rsidRPr="000C4E89">
        <w:t xml:space="preserve">. </w:t>
      </w:r>
      <w:r w:rsidR="00A70FF9" w:rsidRPr="000C4E89">
        <w:t>The Initiating Gateway is required to support synchronous transaction messaging and may declare an option to support Asynchronous Web Services Exchange</w:t>
      </w:r>
      <w:r w:rsidR="009C06BA" w:rsidRPr="000C4E89">
        <w:t xml:space="preserve">. </w:t>
      </w:r>
      <w:r w:rsidR="00A70FF9" w:rsidRPr="000C4E89">
        <w:t xml:space="preserve">Choosing </w:t>
      </w:r>
      <w:r w:rsidR="00CB66BA" w:rsidRPr="000C4E89">
        <w:t>Asynchronous</w:t>
      </w:r>
      <w:r w:rsidR="00A70FF9" w:rsidRPr="000C4E89">
        <w:t xml:space="preserve"> Web Services Exchange will allow the </w:t>
      </w:r>
      <w:r w:rsidR="00CB66BA" w:rsidRPr="000C4E89">
        <w:t>Initiating</w:t>
      </w:r>
      <w:r w:rsidR="00A70FF9" w:rsidRPr="000C4E89">
        <w:t xml:space="preserve"> Gateway to support workflows which </w:t>
      </w:r>
      <w:r w:rsidR="00CB1A79" w:rsidRPr="00C71026">
        <w:t>scale to large numbers of communities because Asynchronous Web Services Exchange allows for more efficient handling of latency and scale.</w:t>
      </w:r>
    </w:p>
    <w:p w14:paraId="3CADF473" w14:textId="77777777" w:rsidR="00C75F21" w:rsidRPr="000C4E89" w:rsidRDefault="00571B69" w:rsidP="00C75F21">
      <w:pPr>
        <w:pStyle w:val="Heading4"/>
        <w:numPr>
          <w:ilvl w:val="0"/>
          <w:numId w:val="0"/>
        </w:numPr>
        <w:rPr>
          <w:noProof w:val="0"/>
        </w:rPr>
      </w:pPr>
      <w:bookmarkStart w:id="115" w:name="_Toc428516835"/>
      <w:bookmarkStart w:id="116" w:name="_Toc520109206"/>
      <w:r w:rsidRPr="000C4E89">
        <w:rPr>
          <w:noProof w:val="0"/>
        </w:rPr>
        <w:t>27</w:t>
      </w:r>
      <w:r w:rsidR="00C75F21" w:rsidRPr="000C4E89">
        <w:rPr>
          <w:noProof w:val="0"/>
        </w:rPr>
        <w:t>.1.1.</w:t>
      </w:r>
      <w:r w:rsidR="00657C44" w:rsidRPr="000C4E89">
        <w:rPr>
          <w:noProof w:val="0"/>
        </w:rPr>
        <w:t>2</w:t>
      </w:r>
      <w:r w:rsidR="00F80C3A" w:rsidRPr="000C4E89">
        <w:rPr>
          <w:noProof w:val="0"/>
        </w:rPr>
        <w:t xml:space="preserve"> Responding Gateway</w:t>
      </w:r>
      <w:bookmarkEnd w:id="115"/>
      <w:bookmarkEnd w:id="116"/>
    </w:p>
    <w:p w14:paraId="7887AD2D" w14:textId="77777777" w:rsidR="00E2272D" w:rsidRPr="000C4E89" w:rsidRDefault="00E2272D" w:rsidP="00E2272D">
      <w:pPr>
        <w:pStyle w:val="BodyText"/>
      </w:pPr>
      <w:r w:rsidRPr="000C4E89">
        <w:t>The Responding Gateway supports all incoming inter-community communications</w:t>
      </w:r>
      <w:r w:rsidR="009C06BA" w:rsidRPr="000C4E89">
        <w:t xml:space="preserve">. </w:t>
      </w:r>
      <w:proofErr w:type="spellStart"/>
      <w:r w:rsidRPr="000C4E89">
        <w:t>XCPD</w:t>
      </w:r>
      <w:proofErr w:type="spellEnd"/>
      <w:r w:rsidRPr="000C4E89">
        <w:t xml:space="preserve"> uses this actor to receive the Cross Gateway Patient Discovery</w:t>
      </w:r>
      <w:r w:rsidR="00442583" w:rsidRPr="000C4E89">
        <w:t xml:space="preserve"> [ITI-55]</w:t>
      </w:r>
      <w:r w:rsidRPr="000C4E89">
        <w:t xml:space="preserve"> </w:t>
      </w:r>
      <w:r w:rsidRPr="000C4E89">
        <w:rPr>
          <w:b/>
          <w:u w:val="single"/>
        </w:rPr>
        <w:t>and, optionally, the Patient Location Query</w:t>
      </w:r>
      <w:r w:rsidR="00442583" w:rsidRPr="000C4E89">
        <w:rPr>
          <w:b/>
          <w:u w:val="single"/>
        </w:rPr>
        <w:t xml:space="preserve"> [ITI-56]</w:t>
      </w:r>
      <w:r w:rsidRPr="000C4E89">
        <w:rPr>
          <w:b/>
          <w:u w:val="single"/>
        </w:rPr>
        <w:t xml:space="preserve"> transactions</w:t>
      </w:r>
      <w:r w:rsidR="009C06BA" w:rsidRPr="000C4E89">
        <w:t xml:space="preserve">. </w:t>
      </w:r>
      <w:r w:rsidR="00DA1231" w:rsidRPr="000C4E89">
        <w:t xml:space="preserve">The Responding Gateway is required to support Asynchronous Web Services Exchange on all </w:t>
      </w:r>
      <w:r w:rsidR="00945627" w:rsidRPr="000C4E89">
        <w:t>implemented</w:t>
      </w:r>
      <w:r w:rsidR="00DA1231" w:rsidRPr="000C4E89">
        <w:t xml:space="preserve"> transactions</w:t>
      </w:r>
      <w:r w:rsidR="009C06BA" w:rsidRPr="000C4E89">
        <w:t xml:space="preserve">. </w:t>
      </w:r>
      <w:r w:rsidR="00DA1231" w:rsidRPr="000C4E89">
        <w:t>This allows the Initiating Gateway to choose the best of the two messaging patterns (synchronous or asynchronous) that fit the needs of the workflow</w:t>
      </w:r>
      <w:r w:rsidR="009C06BA" w:rsidRPr="000C4E89">
        <w:t xml:space="preserve">. </w:t>
      </w:r>
      <w:r w:rsidR="005B356D" w:rsidRPr="000C4E89">
        <w:t xml:space="preserve">Support for Asynchronous Web Services Exchange allows for workflows which scale to </w:t>
      </w:r>
      <w:r w:rsidR="00F5003C" w:rsidRPr="000C4E89">
        <w:t>l</w:t>
      </w:r>
      <w:r w:rsidR="005B356D" w:rsidRPr="000C4E89">
        <w:t>arge numbers of communities because it can handle latency and scale more efficiently.</w:t>
      </w:r>
    </w:p>
    <w:p w14:paraId="080B898B" w14:textId="77777777" w:rsidR="00A34189" w:rsidRPr="000C4E89" w:rsidRDefault="00A34189" w:rsidP="00E2272D">
      <w:pPr>
        <w:pStyle w:val="BodyText"/>
      </w:pPr>
    </w:p>
    <w:p w14:paraId="3DA84614" w14:textId="77777777" w:rsidR="00A34189" w:rsidRPr="000C4E89" w:rsidRDefault="00A34189" w:rsidP="00A34189">
      <w:pPr>
        <w:pStyle w:val="EditorInstructions"/>
      </w:pPr>
      <w:r w:rsidRPr="000C4E89">
        <w:t>Update Section 27.1.2.1 as shown:</w:t>
      </w:r>
    </w:p>
    <w:p w14:paraId="7B954A06" w14:textId="77777777" w:rsidR="00E87E0F" w:rsidRPr="000C4E89" w:rsidRDefault="00E87E0F" w:rsidP="00502C55">
      <w:pPr>
        <w:pStyle w:val="BodyText"/>
      </w:pPr>
    </w:p>
    <w:p w14:paraId="2945C370" w14:textId="77777777" w:rsidR="00657C44" w:rsidRPr="000C4E89" w:rsidRDefault="00571B69" w:rsidP="00657C44">
      <w:pPr>
        <w:pStyle w:val="Heading4"/>
        <w:numPr>
          <w:ilvl w:val="0"/>
          <w:numId w:val="0"/>
        </w:numPr>
        <w:rPr>
          <w:noProof w:val="0"/>
        </w:rPr>
      </w:pPr>
      <w:bookmarkStart w:id="117" w:name="_Toc428516836"/>
      <w:bookmarkStart w:id="118" w:name="_Toc520109207"/>
      <w:r w:rsidRPr="000C4E89">
        <w:rPr>
          <w:noProof w:val="0"/>
        </w:rPr>
        <w:t>27</w:t>
      </w:r>
      <w:r w:rsidR="00657C44" w:rsidRPr="000C4E89">
        <w:rPr>
          <w:noProof w:val="0"/>
        </w:rPr>
        <w:t>.1.2.1 Cross Gateway Patient Discovery</w:t>
      </w:r>
      <w:r w:rsidR="00B737AB" w:rsidRPr="000C4E89">
        <w:rPr>
          <w:noProof w:val="0"/>
        </w:rPr>
        <w:t xml:space="preserve"> [ITI-55]</w:t>
      </w:r>
      <w:bookmarkEnd w:id="117"/>
      <w:bookmarkEnd w:id="118"/>
    </w:p>
    <w:p w14:paraId="746771E2" w14:textId="77777777" w:rsidR="00A34189" w:rsidRPr="000C4E89" w:rsidRDefault="00A34189" w:rsidP="00A34189">
      <w:pPr>
        <w:pStyle w:val="BodyText"/>
      </w:pPr>
      <w:bookmarkStart w:id="119" w:name="OLE_LINK2"/>
      <w:r w:rsidRPr="000C4E89">
        <w:t>The Cross Gateway Patient Discovery transaction supports the ability for Initiating Gateways and Responding Gateways to discover mutually known patients</w:t>
      </w:r>
      <w:bookmarkEnd w:id="119"/>
      <w:r w:rsidR="009C06BA" w:rsidRPr="000C4E89">
        <w:t xml:space="preserve">. </w:t>
      </w:r>
      <w:r w:rsidRPr="000C4E89">
        <w:t>This transaction assumes an environment where patient data is well described and high quality demographic data is available.</w:t>
      </w:r>
    </w:p>
    <w:p w14:paraId="3F88CEE8" w14:textId="77777777" w:rsidR="00A34189" w:rsidRPr="000C4E89" w:rsidRDefault="00A34189" w:rsidP="00A34189">
      <w:pPr>
        <w:pStyle w:val="BodyText"/>
      </w:pPr>
      <w:r w:rsidRPr="000C4E89">
        <w:t>Because the transaction supports the mutual discovery of patients it can be seen as having dual purposes.</w:t>
      </w:r>
    </w:p>
    <w:p w14:paraId="7E767205" w14:textId="77777777" w:rsidR="00A34189" w:rsidRPr="000C4E89" w:rsidRDefault="00A34189" w:rsidP="00502C55">
      <w:pPr>
        <w:pStyle w:val="ListBullet2"/>
      </w:pPr>
      <w:r w:rsidRPr="000C4E89">
        <w:t>To support a query by the Initiating Gateway requesting a demographically matching patient from within the Responding Gateway’s community.</w:t>
      </w:r>
    </w:p>
    <w:p w14:paraId="21011E8F" w14:textId="77777777" w:rsidR="00A34189" w:rsidRPr="000C4E89" w:rsidRDefault="00A34189" w:rsidP="00502C55">
      <w:pPr>
        <w:pStyle w:val="ListBullet2"/>
      </w:pPr>
      <w:r w:rsidRPr="000C4E89">
        <w:t>To support a feed to Responding Gateway announcing that the patient is known by the Initiating Gateway’s community.</w:t>
      </w:r>
    </w:p>
    <w:p w14:paraId="42FE076D" w14:textId="77777777" w:rsidR="00A34189" w:rsidRPr="000C4E89" w:rsidRDefault="00A34189" w:rsidP="00A34189">
      <w:pPr>
        <w:pStyle w:val="BodyText"/>
      </w:pPr>
      <w:r w:rsidRPr="000C4E89">
        <w:lastRenderedPageBreak/>
        <w:t>This dual nature of the transaction is chosen for scalability purposes, as demographic matching algorithms are expensive on a large scale and once a match is identified it is important that both the initiating and responding sides of the transaction can use the results of that successful match.</w:t>
      </w:r>
    </w:p>
    <w:p w14:paraId="266FB245" w14:textId="77777777" w:rsidR="00A34189" w:rsidRPr="000C4E89" w:rsidRDefault="00A34189" w:rsidP="00A34189">
      <w:pPr>
        <w:pStyle w:val="BodyText"/>
      </w:pPr>
      <w:r w:rsidRPr="000C4E89">
        <w:t>The Cross Gateway Patient Discovery transaction has several modes, useful in different environments:</w:t>
      </w:r>
    </w:p>
    <w:p w14:paraId="2616DA75" w14:textId="77777777" w:rsidR="00A34189" w:rsidRPr="000C4E89" w:rsidRDefault="00A34189" w:rsidP="00502C55">
      <w:pPr>
        <w:pStyle w:val="ListBullet2"/>
      </w:pPr>
      <w:r w:rsidRPr="000C4E89">
        <w:t>Demographic Query only mode – in this mode only the demographics of the patient are included in the request</w:t>
      </w:r>
      <w:r w:rsidR="009C06BA" w:rsidRPr="000C4E89">
        <w:t xml:space="preserve">. </w:t>
      </w:r>
      <w:r w:rsidRPr="000C4E89">
        <w:t>The initiating community does not have, or does not choose to specify, a patient identifier for use by the Responding Gateway.</w:t>
      </w:r>
    </w:p>
    <w:p w14:paraId="55C788BA" w14:textId="77777777" w:rsidR="00A34189" w:rsidRPr="000C4E89" w:rsidRDefault="00A34189" w:rsidP="00502C55">
      <w:pPr>
        <w:pStyle w:val="ListBullet2"/>
      </w:pPr>
      <w:r w:rsidRPr="000C4E89">
        <w:t>Demographic Query and Feed – in this mode both the demographic and initiating community identifier are included in the request.</w:t>
      </w:r>
    </w:p>
    <w:p w14:paraId="62D539AF" w14:textId="77777777" w:rsidR="00A34189" w:rsidRPr="000C4E89" w:rsidRDefault="00A34189" w:rsidP="00502C55">
      <w:pPr>
        <w:pStyle w:val="ListBullet2"/>
      </w:pPr>
      <w:r w:rsidRPr="000C4E89">
        <w:t>Shared/national Patient Identifier Query and Feed – in this mode only a shared/national identifier is specified</w:t>
      </w:r>
      <w:r w:rsidR="009C06BA" w:rsidRPr="000C4E89">
        <w:t xml:space="preserve">. </w:t>
      </w:r>
      <w:r w:rsidRPr="000C4E89">
        <w:t>Demographics are not necessary because matching can be done on the identifier alone.</w:t>
      </w:r>
    </w:p>
    <w:p w14:paraId="2912E0EB" w14:textId="77777777" w:rsidR="00571B69" w:rsidRPr="000C4E89" w:rsidRDefault="00571B69" w:rsidP="00571B69">
      <w:pPr>
        <w:pStyle w:val="BodyText"/>
        <w:rPr>
          <w:b/>
          <w:u w:val="single"/>
        </w:rPr>
      </w:pPr>
      <w:r w:rsidRPr="000C4E89">
        <w:rPr>
          <w:b/>
          <w:u w:val="single"/>
        </w:rPr>
        <w:t xml:space="preserve">The Cross Gateway Patient Discovery transaction also supports the ability for Initiating Gateways to send a revoke message to Responding Gateways when </w:t>
      </w:r>
      <w:r w:rsidR="00896EFD" w:rsidRPr="000C4E89">
        <w:rPr>
          <w:b/>
          <w:u w:val="single"/>
        </w:rPr>
        <w:t xml:space="preserve">a </w:t>
      </w:r>
      <w:r w:rsidRPr="000C4E89">
        <w:rPr>
          <w:b/>
          <w:u w:val="single"/>
        </w:rPr>
        <w:t>prior patient identifier correlation may no longer be valid</w:t>
      </w:r>
      <w:r w:rsidR="009C06BA" w:rsidRPr="000C4E89">
        <w:rPr>
          <w:b/>
          <w:u w:val="single"/>
        </w:rPr>
        <w:t xml:space="preserve">. </w:t>
      </w:r>
      <w:r w:rsidRPr="000C4E89">
        <w:rPr>
          <w:b/>
          <w:u w:val="single"/>
        </w:rPr>
        <w:t xml:space="preserve">The revoke message is used when Responding Gateways and Initiating Gateways may have cached the correlation identified as part of a Cross Gateway Patient Discovery transaction. </w:t>
      </w:r>
    </w:p>
    <w:p w14:paraId="544B51E4" w14:textId="77777777" w:rsidR="00AC2E32" w:rsidRPr="000C4E89" w:rsidRDefault="00F411CF" w:rsidP="00AC2E32">
      <w:r w:rsidRPr="000C4E89">
        <w:t>This transaction can be used synchronously and asynchronously.</w:t>
      </w:r>
    </w:p>
    <w:p w14:paraId="68916C58" w14:textId="77777777" w:rsidR="00A34189" w:rsidRPr="000C4E89" w:rsidRDefault="00A34189" w:rsidP="00502C55">
      <w:pPr>
        <w:pStyle w:val="BodyText"/>
      </w:pPr>
    </w:p>
    <w:p w14:paraId="2DF667FA" w14:textId="77777777" w:rsidR="00A34189" w:rsidRPr="000C4E89" w:rsidRDefault="00A34189" w:rsidP="00A34189">
      <w:pPr>
        <w:pStyle w:val="EditorInstructions"/>
      </w:pPr>
      <w:r w:rsidRPr="000C4E89">
        <w:t>Add Section 27.1.2.2</w:t>
      </w:r>
    </w:p>
    <w:p w14:paraId="60FFACE6" w14:textId="77777777" w:rsidR="00C75F21" w:rsidRPr="000C4E89" w:rsidRDefault="000C72A0" w:rsidP="009C06BA">
      <w:pPr>
        <w:pStyle w:val="Heading4"/>
        <w:numPr>
          <w:ilvl w:val="0"/>
          <w:numId w:val="0"/>
        </w:numPr>
        <w:rPr>
          <w:noProof w:val="0"/>
        </w:rPr>
      </w:pPr>
      <w:bookmarkStart w:id="120" w:name="_Toc428516837"/>
      <w:bookmarkStart w:id="121" w:name="_Toc520109208"/>
      <w:r w:rsidRPr="000C4E89">
        <w:rPr>
          <w:noProof w:val="0"/>
        </w:rPr>
        <w:t>27</w:t>
      </w:r>
      <w:r w:rsidR="00C75F21" w:rsidRPr="000C4E89">
        <w:rPr>
          <w:noProof w:val="0"/>
        </w:rPr>
        <w:t>.1.2.</w:t>
      </w:r>
      <w:r w:rsidR="00657C44" w:rsidRPr="000C4E89">
        <w:rPr>
          <w:noProof w:val="0"/>
        </w:rPr>
        <w:t>2</w:t>
      </w:r>
      <w:r w:rsidR="00C75F21" w:rsidRPr="000C4E89">
        <w:rPr>
          <w:noProof w:val="0"/>
        </w:rPr>
        <w:t xml:space="preserve"> </w:t>
      </w:r>
      <w:r w:rsidR="00657C44" w:rsidRPr="000C4E89">
        <w:rPr>
          <w:noProof w:val="0"/>
        </w:rPr>
        <w:t>Patient Location Query</w:t>
      </w:r>
      <w:r w:rsidR="00B737AB" w:rsidRPr="000C4E89">
        <w:rPr>
          <w:noProof w:val="0"/>
        </w:rPr>
        <w:t xml:space="preserve"> [ITI-56]</w:t>
      </w:r>
      <w:bookmarkEnd w:id="120"/>
      <w:bookmarkEnd w:id="121"/>
    </w:p>
    <w:p w14:paraId="4B98CD8B" w14:textId="77777777" w:rsidR="00451041" w:rsidRPr="000C4E89" w:rsidRDefault="00451041" w:rsidP="00451041">
      <w:pPr>
        <w:pStyle w:val="BodyText"/>
      </w:pPr>
      <w:r w:rsidRPr="000C4E89">
        <w:t xml:space="preserve">The Patient Location Query supports the ability for an Initiating Gateway to query the Responding Gateway for a list of </w:t>
      </w:r>
      <w:r w:rsidR="00E26CBF" w:rsidRPr="000C4E89">
        <w:t>communities which may have relevant health data about particular</w:t>
      </w:r>
      <w:r w:rsidRPr="000C4E89">
        <w:t xml:space="preserve"> patient</w:t>
      </w:r>
      <w:r w:rsidR="00E26CBF" w:rsidRPr="000C4E89">
        <w:t>s</w:t>
      </w:r>
      <w:r w:rsidR="009C06BA" w:rsidRPr="000C4E89">
        <w:t xml:space="preserve">. </w:t>
      </w:r>
      <w:r w:rsidR="001F5A53" w:rsidRPr="000C4E89">
        <w:t>This transaction can be used synchronously and asynchronously.</w:t>
      </w:r>
    </w:p>
    <w:p w14:paraId="40122D1B" w14:textId="77777777" w:rsidR="008127C3" w:rsidRPr="000C4E89" w:rsidRDefault="008127C3" w:rsidP="009C06BA">
      <w:pPr>
        <w:pStyle w:val="BodyText"/>
      </w:pPr>
    </w:p>
    <w:p w14:paraId="145935F5" w14:textId="77777777" w:rsidR="008127C3" w:rsidRPr="000C4E89" w:rsidRDefault="00992D87" w:rsidP="008127C3">
      <w:pPr>
        <w:pStyle w:val="EditorInstructions"/>
      </w:pPr>
      <w:r w:rsidRPr="000C4E89">
        <w:t>Update Section 27.2 as shown:</w:t>
      </w:r>
    </w:p>
    <w:bookmarkEnd w:id="32"/>
    <w:bookmarkEnd w:id="33"/>
    <w:bookmarkEnd w:id="34"/>
    <w:bookmarkEnd w:id="35"/>
    <w:bookmarkEnd w:id="36"/>
    <w:bookmarkEnd w:id="37"/>
    <w:bookmarkEnd w:id="38"/>
    <w:bookmarkEnd w:id="39"/>
    <w:p w14:paraId="3D77C6FB" w14:textId="77777777" w:rsidR="00E87E0F" w:rsidRPr="000C4E89" w:rsidRDefault="00E87E0F" w:rsidP="00502C55">
      <w:pPr>
        <w:pStyle w:val="BodyText"/>
      </w:pPr>
    </w:p>
    <w:p w14:paraId="37194FE5" w14:textId="77777777" w:rsidR="00CF283F" w:rsidRPr="000C4E89" w:rsidRDefault="00A138E7" w:rsidP="00303E20">
      <w:pPr>
        <w:pStyle w:val="Heading2"/>
        <w:numPr>
          <w:ilvl w:val="0"/>
          <w:numId w:val="0"/>
        </w:numPr>
        <w:rPr>
          <w:noProof w:val="0"/>
        </w:rPr>
      </w:pPr>
      <w:bookmarkStart w:id="122" w:name="_Toc428516838"/>
      <w:bookmarkStart w:id="123" w:name="_Toc520109209"/>
      <w:r w:rsidRPr="000C4E89">
        <w:rPr>
          <w:noProof w:val="0"/>
        </w:rPr>
        <w:t>27</w:t>
      </w:r>
      <w:r w:rsidR="00CF283F" w:rsidRPr="000C4E89">
        <w:rPr>
          <w:noProof w:val="0"/>
        </w:rPr>
        <w:t xml:space="preserve">.2 </w:t>
      </w:r>
      <w:proofErr w:type="spellStart"/>
      <w:r w:rsidR="00C7250E" w:rsidRPr="000C4E89">
        <w:rPr>
          <w:noProof w:val="0"/>
        </w:rPr>
        <w:t>XCPD</w:t>
      </w:r>
      <w:proofErr w:type="spellEnd"/>
      <w:r w:rsidR="00CF283F" w:rsidRPr="000C4E89">
        <w:rPr>
          <w:noProof w:val="0"/>
        </w:rPr>
        <w:t xml:space="preserve"> Integration Profile Options</w:t>
      </w:r>
      <w:bookmarkEnd w:id="122"/>
      <w:bookmarkEnd w:id="123"/>
    </w:p>
    <w:p w14:paraId="611ACD52" w14:textId="77777777" w:rsidR="00992D87" w:rsidRPr="000C4E89" w:rsidRDefault="00992D87" w:rsidP="00992D87">
      <w:r w:rsidRPr="000C4E89">
        <w:t>Options that may be selected for this Integration Profile are listed in Table 27.2-1 along with the Actors to which they apply</w:t>
      </w:r>
      <w:r w:rsidR="009C06BA" w:rsidRPr="000C4E89">
        <w:t xml:space="preserve">. </w:t>
      </w:r>
      <w:r w:rsidRPr="000C4E89">
        <w:t>Dependencies between options when applicable are specified in notes.</w:t>
      </w:r>
    </w:p>
    <w:p w14:paraId="5C43A76B" w14:textId="77777777" w:rsidR="001149F0" w:rsidRPr="000C4E89" w:rsidRDefault="001149F0" w:rsidP="00014900">
      <w:pPr>
        <w:pStyle w:val="BodyText"/>
      </w:pPr>
    </w:p>
    <w:p w14:paraId="2A7A8B8A" w14:textId="77777777" w:rsidR="00CF283F" w:rsidRPr="000C4E89" w:rsidRDefault="00CF283F">
      <w:pPr>
        <w:pStyle w:val="TableTitle"/>
      </w:pPr>
      <w:r w:rsidRPr="000C4E89">
        <w:lastRenderedPageBreak/>
        <w:t xml:space="preserve">Table </w:t>
      </w:r>
      <w:r w:rsidR="00F26C56" w:rsidRPr="000C4E89">
        <w:t>27</w:t>
      </w:r>
      <w:r w:rsidRPr="000C4E89">
        <w:t>.2-1</w:t>
      </w:r>
      <w:r w:rsidR="007E58D2" w:rsidRPr="000C4E89">
        <w:t xml:space="preserve">: </w:t>
      </w:r>
      <w:proofErr w:type="spellStart"/>
      <w:r w:rsidR="00C7250E" w:rsidRPr="000C4E89">
        <w:t>XCPD</w:t>
      </w:r>
      <w:proofErr w:type="spellEnd"/>
      <w:r w:rsidRPr="000C4E8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3195"/>
        <w:gridCol w:w="2685"/>
      </w:tblGrid>
      <w:tr w:rsidR="00CF283F" w:rsidRPr="000C4E89" w14:paraId="7EEDD4A7" w14:textId="77777777" w:rsidTr="00A3252A">
        <w:trPr>
          <w:cantSplit/>
          <w:tblHeader/>
          <w:jc w:val="center"/>
        </w:trPr>
        <w:tc>
          <w:tcPr>
            <w:tcW w:w="2152" w:type="dxa"/>
            <w:shd w:val="pct15" w:color="auto" w:fill="FFFFFF"/>
          </w:tcPr>
          <w:p w14:paraId="3A47F48A" w14:textId="77777777" w:rsidR="00CF283F" w:rsidRPr="000C4E89" w:rsidRDefault="00CF283F" w:rsidP="00577ABF">
            <w:pPr>
              <w:pStyle w:val="TableEntryHeader"/>
            </w:pPr>
            <w:r w:rsidRPr="000C4E89">
              <w:t>Actor</w:t>
            </w:r>
          </w:p>
        </w:tc>
        <w:tc>
          <w:tcPr>
            <w:tcW w:w="0" w:type="auto"/>
            <w:shd w:val="pct15" w:color="auto" w:fill="FFFFFF"/>
          </w:tcPr>
          <w:p w14:paraId="757D2FF1" w14:textId="77777777" w:rsidR="00CF283F" w:rsidRPr="000C4E89" w:rsidRDefault="00CF283F" w:rsidP="00577ABF">
            <w:pPr>
              <w:pStyle w:val="TableEntryHeader"/>
            </w:pPr>
            <w:r w:rsidRPr="000C4E89">
              <w:t>Options</w:t>
            </w:r>
          </w:p>
        </w:tc>
        <w:tc>
          <w:tcPr>
            <w:tcW w:w="2685" w:type="dxa"/>
            <w:shd w:val="pct15" w:color="auto" w:fill="FFFFFF"/>
          </w:tcPr>
          <w:p w14:paraId="5EA51A46" w14:textId="31837BC9" w:rsidR="00CF283F" w:rsidRPr="000C4E89" w:rsidRDefault="00CF283F" w:rsidP="00577ABF">
            <w:pPr>
              <w:pStyle w:val="TableEntryHeader"/>
            </w:pPr>
            <w:r w:rsidRPr="000C4E89">
              <w:t>Vol</w:t>
            </w:r>
            <w:r w:rsidR="003802C5">
              <w:t>ume</w:t>
            </w:r>
            <w:r w:rsidRPr="000C4E89">
              <w:t xml:space="preserve"> &amp; Section</w:t>
            </w:r>
          </w:p>
        </w:tc>
      </w:tr>
      <w:tr w:rsidR="004D2104" w:rsidRPr="000C4E89" w14:paraId="7B9D16E5" w14:textId="77777777" w:rsidTr="00A3252A">
        <w:trPr>
          <w:cantSplit/>
          <w:trHeight w:val="332"/>
          <w:jc w:val="center"/>
        </w:trPr>
        <w:tc>
          <w:tcPr>
            <w:tcW w:w="2152" w:type="dxa"/>
            <w:vMerge w:val="restart"/>
          </w:tcPr>
          <w:p w14:paraId="05041A16" w14:textId="77777777" w:rsidR="004D2104" w:rsidRPr="000C4E89" w:rsidRDefault="004D2104" w:rsidP="004D2104">
            <w:pPr>
              <w:pStyle w:val="TableEntry"/>
            </w:pPr>
            <w:r w:rsidRPr="000C4E89">
              <w:t>Initiating Gateway</w:t>
            </w:r>
          </w:p>
        </w:tc>
        <w:tc>
          <w:tcPr>
            <w:tcW w:w="0" w:type="auto"/>
          </w:tcPr>
          <w:p w14:paraId="09696495" w14:textId="77777777" w:rsidR="004D2104" w:rsidRPr="000C4E89" w:rsidRDefault="004D2104" w:rsidP="006C10CA">
            <w:pPr>
              <w:pStyle w:val="TableEntry"/>
            </w:pPr>
            <w:r w:rsidRPr="000C4E89">
              <w:t>Asynchronous Web Services Exchange</w:t>
            </w:r>
          </w:p>
        </w:tc>
        <w:tc>
          <w:tcPr>
            <w:tcW w:w="2685" w:type="dxa"/>
          </w:tcPr>
          <w:p w14:paraId="2B447083" w14:textId="77777777" w:rsidR="004D2104" w:rsidRPr="000C4E89" w:rsidRDefault="004D2104" w:rsidP="004D2104">
            <w:pPr>
              <w:pStyle w:val="TableEntry"/>
            </w:pPr>
            <w:r w:rsidRPr="000C4E89">
              <w:t>ITI TF-1: 27.2.1</w:t>
            </w:r>
          </w:p>
        </w:tc>
      </w:tr>
      <w:tr w:rsidR="004D2104" w:rsidRPr="000C4E89" w14:paraId="24B7828D" w14:textId="77777777" w:rsidTr="00A3252A">
        <w:trPr>
          <w:cantSplit/>
          <w:trHeight w:val="332"/>
          <w:jc w:val="center"/>
        </w:trPr>
        <w:tc>
          <w:tcPr>
            <w:tcW w:w="2152" w:type="dxa"/>
            <w:vMerge/>
          </w:tcPr>
          <w:p w14:paraId="54845011" w14:textId="77777777" w:rsidR="004D2104" w:rsidRPr="000C4E89" w:rsidRDefault="004D2104" w:rsidP="004D2104">
            <w:pPr>
              <w:pStyle w:val="TableEntry"/>
            </w:pPr>
          </w:p>
        </w:tc>
        <w:tc>
          <w:tcPr>
            <w:tcW w:w="0" w:type="auto"/>
          </w:tcPr>
          <w:p w14:paraId="73008632" w14:textId="77777777" w:rsidR="004D2104" w:rsidRPr="000C4E89" w:rsidRDefault="004D2104" w:rsidP="006C10CA">
            <w:pPr>
              <w:pStyle w:val="TableEntry"/>
            </w:pPr>
            <w:r w:rsidRPr="000C4E89">
              <w:t>Deferred Response</w:t>
            </w:r>
          </w:p>
        </w:tc>
        <w:tc>
          <w:tcPr>
            <w:tcW w:w="2685" w:type="dxa"/>
          </w:tcPr>
          <w:p w14:paraId="76292D30" w14:textId="6643C1E7" w:rsidR="004D2104" w:rsidRPr="000C4E89" w:rsidRDefault="004D2104" w:rsidP="004D2104">
            <w:pPr>
              <w:pStyle w:val="TableEntry"/>
            </w:pPr>
            <w:r w:rsidRPr="000C4E89">
              <w:t>ITI TF-1:</w:t>
            </w:r>
            <w:r w:rsidR="006F2372" w:rsidRPr="000C4E89">
              <w:t xml:space="preserve"> </w:t>
            </w:r>
            <w:r w:rsidRPr="000C4E89">
              <w:t>27.2.2</w:t>
            </w:r>
          </w:p>
        </w:tc>
      </w:tr>
      <w:tr w:rsidR="004D2104" w:rsidRPr="000C4E89" w14:paraId="30E5EEF1" w14:textId="77777777" w:rsidTr="00A3252A">
        <w:trPr>
          <w:cantSplit/>
          <w:trHeight w:val="332"/>
          <w:jc w:val="center"/>
        </w:trPr>
        <w:tc>
          <w:tcPr>
            <w:tcW w:w="2152" w:type="dxa"/>
            <w:vMerge/>
          </w:tcPr>
          <w:p w14:paraId="2F18154B" w14:textId="77777777" w:rsidR="004D2104" w:rsidRPr="000C4E89" w:rsidRDefault="004D2104" w:rsidP="004D2104">
            <w:pPr>
              <w:pStyle w:val="TableEntry"/>
            </w:pPr>
          </w:p>
        </w:tc>
        <w:tc>
          <w:tcPr>
            <w:tcW w:w="0" w:type="auto"/>
          </w:tcPr>
          <w:p w14:paraId="49F5AF51" w14:textId="230D2803" w:rsidR="004D2104" w:rsidRPr="000C4E89" w:rsidRDefault="004D2104" w:rsidP="006C10CA">
            <w:pPr>
              <w:pStyle w:val="TableEntry"/>
              <w:rPr>
                <w:b/>
                <w:u w:val="single"/>
              </w:rPr>
            </w:pPr>
            <w:r w:rsidRPr="000C4E89">
              <w:rPr>
                <w:b/>
                <w:u w:val="single"/>
              </w:rPr>
              <w:t>Health Data Locator</w:t>
            </w:r>
          </w:p>
        </w:tc>
        <w:tc>
          <w:tcPr>
            <w:tcW w:w="2685" w:type="dxa"/>
          </w:tcPr>
          <w:p w14:paraId="7153A4CB" w14:textId="77777777" w:rsidR="004D2104" w:rsidRPr="000C4E89" w:rsidRDefault="004D2104" w:rsidP="004D2104">
            <w:pPr>
              <w:pStyle w:val="TableEntry"/>
              <w:rPr>
                <w:b/>
                <w:u w:val="single"/>
              </w:rPr>
            </w:pPr>
            <w:r w:rsidRPr="000C4E89">
              <w:rPr>
                <w:b/>
                <w:u w:val="single"/>
              </w:rPr>
              <w:t>ITI TF-1: 27.2.3</w:t>
            </w:r>
          </w:p>
        </w:tc>
      </w:tr>
      <w:tr w:rsidR="004D2104" w:rsidRPr="000C4E89" w14:paraId="75561E08" w14:textId="77777777" w:rsidTr="00A3252A">
        <w:trPr>
          <w:cantSplit/>
          <w:trHeight w:val="332"/>
          <w:jc w:val="center"/>
        </w:trPr>
        <w:tc>
          <w:tcPr>
            <w:tcW w:w="2152" w:type="dxa"/>
            <w:vMerge/>
          </w:tcPr>
          <w:p w14:paraId="000C5C4F" w14:textId="77777777" w:rsidR="004D2104" w:rsidRPr="000C4E89" w:rsidRDefault="004D2104" w:rsidP="004D2104">
            <w:pPr>
              <w:pStyle w:val="TableEntry"/>
            </w:pPr>
          </w:p>
        </w:tc>
        <w:tc>
          <w:tcPr>
            <w:tcW w:w="0" w:type="auto"/>
          </w:tcPr>
          <w:p w14:paraId="753E047C" w14:textId="4AC4CF3C" w:rsidR="004D2104" w:rsidRPr="000C4E89" w:rsidRDefault="004D2104" w:rsidP="006C10CA">
            <w:pPr>
              <w:pStyle w:val="TableEntry"/>
              <w:rPr>
                <w:b/>
                <w:u w:val="single"/>
              </w:rPr>
            </w:pPr>
            <w:r w:rsidRPr="000C4E89">
              <w:rPr>
                <w:b/>
                <w:u w:val="single"/>
              </w:rPr>
              <w:t xml:space="preserve">Revoke </w:t>
            </w:r>
          </w:p>
        </w:tc>
        <w:tc>
          <w:tcPr>
            <w:tcW w:w="2685" w:type="dxa"/>
          </w:tcPr>
          <w:p w14:paraId="673EF551" w14:textId="77777777" w:rsidR="004D2104" w:rsidRPr="000C4E89" w:rsidRDefault="004D2104" w:rsidP="004D2104">
            <w:pPr>
              <w:pStyle w:val="TableEntry"/>
              <w:rPr>
                <w:b/>
                <w:u w:val="single"/>
              </w:rPr>
            </w:pPr>
            <w:r w:rsidRPr="000C4E89">
              <w:rPr>
                <w:b/>
                <w:u w:val="single"/>
              </w:rPr>
              <w:t>ITI TF-1: 27.2.4</w:t>
            </w:r>
          </w:p>
        </w:tc>
      </w:tr>
      <w:tr w:rsidR="004D2104" w:rsidRPr="000C4E89" w14:paraId="2647C873" w14:textId="77777777" w:rsidTr="00A3252A">
        <w:trPr>
          <w:cantSplit/>
          <w:trHeight w:val="233"/>
          <w:jc w:val="center"/>
        </w:trPr>
        <w:tc>
          <w:tcPr>
            <w:tcW w:w="2152" w:type="dxa"/>
            <w:vMerge w:val="restart"/>
          </w:tcPr>
          <w:p w14:paraId="03CB118B" w14:textId="77777777" w:rsidR="004D2104" w:rsidRPr="000C4E89" w:rsidRDefault="004D2104" w:rsidP="004D2104">
            <w:pPr>
              <w:pStyle w:val="TableEntry"/>
            </w:pPr>
            <w:r w:rsidRPr="000C4E89">
              <w:t>Responding Gateway</w:t>
            </w:r>
          </w:p>
        </w:tc>
        <w:tc>
          <w:tcPr>
            <w:tcW w:w="0" w:type="auto"/>
          </w:tcPr>
          <w:p w14:paraId="206CC60F" w14:textId="77777777" w:rsidR="004D2104" w:rsidRPr="000C4E89" w:rsidRDefault="004D2104" w:rsidP="006C10CA">
            <w:pPr>
              <w:pStyle w:val="TableEntry"/>
            </w:pPr>
            <w:r w:rsidRPr="000C4E89">
              <w:t>Deferred Response</w:t>
            </w:r>
          </w:p>
        </w:tc>
        <w:tc>
          <w:tcPr>
            <w:tcW w:w="2685" w:type="dxa"/>
          </w:tcPr>
          <w:p w14:paraId="07F6E8A5" w14:textId="445CE5B3" w:rsidR="004D2104" w:rsidRPr="000C4E89" w:rsidRDefault="004D2104" w:rsidP="004D2104">
            <w:pPr>
              <w:pStyle w:val="TableEntry"/>
            </w:pPr>
            <w:r w:rsidRPr="000C4E89">
              <w:t>ITI TF-1:</w:t>
            </w:r>
            <w:r w:rsidR="006F2372" w:rsidRPr="000C4E89">
              <w:t xml:space="preserve"> </w:t>
            </w:r>
            <w:r w:rsidRPr="000C4E89">
              <w:t>27.2.2</w:t>
            </w:r>
          </w:p>
        </w:tc>
      </w:tr>
      <w:tr w:rsidR="004D2104" w:rsidRPr="000C4E89" w14:paraId="395327C7" w14:textId="77777777" w:rsidTr="00A3252A">
        <w:trPr>
          <w:cantSplit/>
          <w:trHeight w:val="233"/>
          <w:jc w:val="center"/>
        </w:trPr>
        <w:tc>
          <w:tcPr>
            <w:tcW w:w="2152" w:type="dxa"/>
            <w:vMerge/>
          </w:tcPr>
          <w:p w14:paraId="2AE1BAB2" w14:textId="77777777" w:rsidR="004D2104" w:rsidRPr="000C4E89" w:rsidRDefault="004D2104" w:rsidP="004D2104">
            <w:pPr>
              <w:pStyle w:val="TableEntry"/>
            </w:pPr>
          </w:p>
        </w:tc>
        <w:tc>
          <w:tcPr>
            <w:tcW w:w="0" w:type="auto"/>
          </w:tcPr>
          <w:p w14:paraId="30C40D1E" w14:textId="7B4F09F5" w:rsidR="004D2104" w:rsidRPr="000C4E89" w:rsidRDefault="004D2104" w:rsidP="006C10CA">
            <w:pPr>
              <w:pStyle w:val="TableEntry"/>
              <w:rPr>
                <w:b/>
                <w:u w:val="single"/>
              </w:rPr>
            </w:pPr>
            <w:r w:rsidRPr="000C4E89">
              <w:rPr>
                <w:b/>
                <w:u w:val="single"/>
              </w:rPr>
              <w:t xml:space="preserve">Health Data Locator </w:t>
            </w:r>
          </w:p>
        </w:tc>
        <w:tc>
          <w:tcPr>
            <w:tcW w:w="2685" w:type="dxa"/>
          </w:tcPr>
          <w:p w14:paraId="6C37F231" w14:textId="77777777" w:rsidR="004D2104" w:rsidRPr="000C4E89" w:rsidRDefault="004D2104" w:rsidP="004D2104">
            <w:pPr>
              <w:pStyle w:val="TableEntry"/>
              <w:rPr>
                <w:b/>
                <w:u w:val="single"/>
              </w:rPr>
            </w:pPr>
            <w:r w:rsidRPr="000C4E89">
              <w:rPr>
                <w:b/>
                <w:u w:val="single"/>
              </w:rPr>
              <w:t>ITI TF-1: 27.2.3</w:t>
            </w:r>
          </w:p>
        </w:tc>
      </w:tr>
      <w:tr w:rsidR="004D2104" w:rsidRPr="000C4E89" w14:paraId="38E17592" w14:textId="77777777" w:rsidTr="00A3252A">
        <w:trPr>
          <w:cantSplit/>
          <w:trHeight w:val="233"/>
          <w:jc w:val="center"/>
        </w:trPr>
        <w:tc>
          <w:tcPr>
            <w:tcW w:w="2152" w:type="dxa"/>
            <w:vMerge/>
          </w:tcPr>
          <w:p w14:paraId="4629DF60" w14:textId="77777777" w:rsidR="004D2104" w:rsidRPr="000C4E89" w:rsidRDefault="004D2104" w:rsidP="004D2104">
            <w:pPr>
              <w:pStyle w:val="TableEntry"/>
            </w:pPr>
          </w:p>
        </w:tc>
        <w:tc>
          <w:tcPr>
            <w:tcW w:w="0" w:type="auto"/>
          </w:tcPr>
          <w:p w14:paraId="4F6B36CC" w14:textId="223E020E" w:rsidR="004D2104" w:rsidRPr="000C4E89" w:rsidRDefault="004D2104" w:rsidP="006C10CA">
            <w:pPr>
              <w:pStyle w:val="TableEntry"/>
              <w:rPr>
                <w:b/>
                <w:u w:val="single"/>
              </w:rPr>
            </w:pPr>
            <w:r w:rsidRPr="000C4E89">
              <w:rPr>
                <w:b/>
                <w:u w:val="single"/>
              </w:rPr>
              <w:t xml:space="preserve">Revoke </w:t>
            </w:r>
          </w:p>
        </w:tc>
        <w:tc>
          <w:tcPr>
            <w:tcW w:w="2685" w:type="dxa"/>
          </w:tcPr>
          <w:p w14:paraId="5F22108A" w14:textId="77777777" w:rsidR="004D2104" w:rsidRPr="000C4E89" w:rsidRDefault="004D2104" w:rsidP="004D2104">
            <w:pPr>
              <w:pStyle w:val="TableEntry"/>
              <w:rPr>
                <w:b/>
                <w:u w:val="single"/>
              </w:rPr>
            </w:pPr>
            <w:r w:rsidRPr="000C4E89">
              <w:rPr>
                <w:b/>
                <w:u w:val="single"/>
              </w:rPr>
              <w:t>ITI TF-1: 27.2.4</w:t>
            </w:r>
          </w:p>
        </w:tc>
      </w:tr>
    </w:tbl>
    <w:p w14:paraId="3C682A0C" w14:textId="77777777" w:rsidR="00E87E0F" w:rsidRPr="000C4E89" w:rsidRDefault="00E87E0F" w:rsidP="00502C55">
      <w:pPr>
        <w:pStyle w:val="BodyText"/>
      </w:pPr>
      <w:bookmarkStart w:id="124" w:name="_Toc199194956"/>
      <w:bookmarkStart w:id="125" w:name="_Toc37034636"/>
      <w:bookmarkStart w:id="126" w:name="_Toc38846114"/>
      <w:bookmarkStart w:id="127" w:name="_Toc504625757"/>
      <w:bookmarkStart w:id="128" w:name="_Toc530206510"/>
      <w:bookmarkStart w:id="129" w:name="_Toc1388430"/>
      <w:bookmarkStart w:id="130" w:name="_Toc1388584"/>
      <w:bookmarkStart w:id="131" w:name="_Toc1456611"/>
    </w:p>
    <w:p w14:paraId="0321D732" w14:textId="77777777" w:rsidR="00992D87" w:rsidRPr="000C4E89" w:rsidRDefault="00992D87" w:rsidP="00992D87">
      <w:pPr>
        <w:pStyle w:val="Heading3"/>
        <w:numPr>
          <w:ilvl w:val="0"/>
          <w:numId w:val="0"/>
        </w:numPr>
        <w:rPr>
          <w:noProof w:val="0"/>
        </w:rPr>
      </w:pPr>
      <w:bookmarkStart w:id="132" w:name="_Toc428516839"/>
      <w:bookmarkStart w:id="133" w:name="_Toc520109210"/>
      <w:r w:rsidRPr="000C4E89">
        <w:rPr>
          <w:noProof w:val="0"/>
        </w:rPr>
        <w:t>27.2.1 Asynchronous Web Services Exchange Option</w:t>
      </w:r>
      <w:bookmarkEnd w:id="124"/>
      <w:bookmarkEnd w:id="132"/>
      <w:bookmarkEnd w:id="133"/>
      <w:r w:rsidRPr="000C4E89">
        <w:rPr>
          <w:noProof w:val="0"/>
        </w:rPr>
        <w:t xml:space="preserve"> </w:t>
      </w:r>
    </w:p>
    <w:p w14:paraId="44493B8E" w14:textId="77777777" w:rsidR="00992D87" w:rsidRPr="00C71026" w:rsidRDefault="00992D87" w:rsidP="00992D87">
      <w:pPr>
        <w:pStyle w:val="BodyText"/>
      </w:pPr>
      <w:bookmarkStart w:id="134" w:name="_Toc199067099"/>
      <w:bookmarkStart w:id="135" w:name="_Toc199067331"/>
      <w:bookmarkStart w:id="136" w:name="_Toc199077423"/>
      <w:bookmarkStart w:id="137" w:name="_Toc199082708"/>
      <w:bookmarkStart w:id="138" w:name="_Toc199147045"/>
      <w:bookmarkStart w:id="139" w:name="_Toc199194957"/>
      <w:r w:rsidRPr="000C4E89">
        <w:t>Initiating Gateways which support Asynchronous Web Services Exchange shall support Asynchronous Web Services Exchange on the Cross Gateway Patient Discovery [ITI-55</w:t>
      </w:r>
      <w:r w:rsidRPr="000C4E89">
        <w:rPr>
          <w:b/>
        </w:rPr>
        <w:t>]</w:t>
      </w:r>
      <w:r w:rsidRPr="000C4E89">
        <w:rPr>
          <w:b/>
          <w:u w:val="single"/>
        </w:rPr>
        <w:t xml:space="preserve"> and Patient Location Query [ITI-56] transactions</w:t>
      </w:r>
      <w:bookmarkEnd w:id="134"/>
      <w:bookmarkEnd w:id="135"/>
      <w:bookmarkEnd w:id="136"/>
      <w:bookmarkEnd w:id="137"/>
      <w:bookmarkEnd w:id="138"/>
      <w:bookmarkEnd w:id="139"/>
      <w:r w:rsidR="009C06BA" w:rsidRPr="000C4E89">
        <w:t xml:space="preserve">. </w:t>
      </w:r>
      <w:r w:rsidRPr="000C4E89">
        <w:t xml:space="preserve">Asynchronous processing is necessary to support scaling </w:t>
      </w:r>
      <w:r w:rsidRPr="00C71026">
        <w:t>to large numbers of communities because Asynchronous Web Services Exchange allows for more efficient handling of latency and scale.</w:t>
      </w:r>
    </w:p>
    <w:p w14:paraId="487E9EBD" w14:textId="77777777" w:rsidR="00992D87" w:rsidRPr="000C4E89" w:rsidRDefault="00992D87" w:rsidP="00992D87">
      <w:pPr>
        <w:pStyle w:val="Heading3"/>
        <w:numPr>
          <w:ilvl w:val="0"/>
          <w:numId w:val="0"/>
        </w:numPr>
        <w:rPr>
          <w:noProof w:val="0"/>
        </w:rPr>
      </w:pPr>
      <w:bookmarkStart w:id="140" w:name="_Toc271642328"/>
      <w:bookmarkStart w:id="141" w:name="_Toc334000956"/>
      <w:bookmarkStart w:id="142" w:name="_Toc428516840"/>
      <w:bookmarkStart w:id="143" w:name="_Toc520109211"/>
      <w:r w:rsidRPr="000C4E89">
        <w:rPr>
          <w:noProof w:val="0"/>
        </w:rPr>
        <w:t>27.2.2 Deferred Response Option</w:t>
      </w:r>
      <w:bookmarkEnd w:id="140"/>
      <w:bookmarkEnd w:id="141"/>
      <w:bookmarkEnd w:id="142"/>
      <w:bookmarkEnd w:id="143"/>
      <w:r w:rsidRPr="000C4E89">
        <w:rPr>
          <w:noProof w:val="0"/>
        </w:rPr>
        <w:t xml:space="preserve"> </w:t>
      </w:r>
    </w:p>
    <w:p w14:paraId="3C9C9592" w14:textId="77777777" w:rsidR="00992D87" w:rsidRPr="000C4E89" w:rsidRDefault="00992D87" w:rsidP="00992D87">
      <w:pPr>
        <w:pStyle w:val="BodyText"/>
      </w:pPr>
      <w:r w:rsidRPr="000C4E89">
        <w:t>Responding Gateways which support the Deferred Response Option shall support Deferred Response as described in ITI TF-2b: 3.55.6.2 on the Cross Gateway Patient Discovery [ITI-55] transaction.</w:t>
      </w:r>
    </w:p>
    <w:p w14:paraId="5E22E4DE" w14:textId="77777777" w:rsidR="00992D87" w:rsidRPr="000C4E89" w:rsidRDefault="00992D87" w:rsidP="00992D87">
      <w:pPr>
        <w:pStyle w:val="BodyText"/>
      </w:pPr>
      <w:r w:rsidRPr="000C4E89">
        <w:t>Initiating Gateways which support the Deferred Response Option shall support Deferred Response as described in ITI TF-2b: 3.55.6.2 on the Cross Gateway Patient Discovery [ITI-55] transaction</w:t>
      </w:r>
      <w:r w:rsidR="009C06BA" w:rsidRPr="000C4E89">
        <w:t xml:space="preserve">. </w:t>
      </w:r>
    </w:p>
    <w:p w14:paraId="7BB308E3" w14:textId="77777777" w:rsidR="00992D87" w:rsidRPr="00C71026" w:rsidRDefault="00992D87" w:rsidP="00502C55">
      <w:pPr>
        <w:pStyle w:val="BodyText"/>
      </w:pPr>
      <w:r w:rsidRPr="000C4E89">
        <w:t xml:space="preserve">The Deferred Response </w:t>
      </w:r>
      <w:r w:rsidR="00992FB9" w:rsidRPr="000C4E89">
        <w:t>Option</w:t>
      </w:r>
      <w:r w:rsidRPr="000C4E89">
        <w:t xml:space="preserve"> reflects the more detailed understanding and feedback from implementers regarding processing that may result in significant delay</w:t>
      </w:r>
      <w:r w:rsidR="009C06BA" w:rsidRPr="000C4E89">
        <w:t xml:space="preserve">. </w:t>
      </w:r>
      <w:r w:rsidRPr="000C4E89">
        <w:t>The existing Asynchronous Web Services Exchange Option can support some scenarios with delayed response but not environments where the delay in responding may be as much as days or weeks</w:t>
      </w:r>
      <w:r w:rsidR="009C06BA" w:rsidRPr="000C4E89">
        <w:t xml:space="preserve">. </w:t>
      </w:r>
      <w:r w:rsidRPr="000C4E89">
        <w:t>These cases require a mechanism that is managed by the application and which supports recovery through system restart</w:t>
      </w:r>
      <w:r w:rsidR="009C06BA" w:rsidRPr="000C4E89">
        <w:t xml:space="preserve">. </w:t>
      </w:r>
      <w:r w:rsidRPr="000C4E89">
        <w:t>Deferred Response mode provides applications with such capability</w:t>
      </w:r>
      <w:r w:rsidR="009C06BA" w:rsidRPr="000C4E89">
        <w:t xml:space="preserve">. </w:t>
      </w:r>
      <w:r w:rsidRPr="000C4E89">
        <w:t>In doing so it also adds responsibilities to the application, in particular for managing message correlation, creating application level acknowledgements and determining where to send a Deferred Response message</w:t>
      </w:r>
      <w:r w:rsidR="009C06BA" w:rsidRPr="000C4E89">
        <w:t xml:space="preserve">. </w:t>
      </w:r>
      <w:r w:rsidRPr="000C4E89">
        <w:t xml:space="preserve">The new flexibility allowed by the Deferred Response </w:t>
      </w:r>
      <w:r w:rsidR="00992FB9" w:rsidRPr="000C4E89">
        <w:t>Option</w:t>
      </w:r>
      <w:r w:rsidRPr="000C4E89">
        <w:t xml:space="preserve"> is deemed worthy of these additional requirements on the application. For more information about Deferred Response and Asynchronous messaging in general see </w:t>
      </w:r>
      <w:hyperlink r:id="rId18" w:history="1">
        <w:r w:rsidRPr="000C4E89">
          <w:rPr>
            <w:rStyle w:val="Hyperlink"/>
          </w:rPr>
          <w:t>http://wiki.ihe.net/index.php?title=Asynchronous_Messaging</w:t>
        </w:r>
      </w:hyperlink>
      <w:r w:rsidRPr="000C4E89">
        <w:t>.</w:t>
      </w:r>
    </w:p>
    <w:p w14:paraId="1E68F06A" w14:textId="77777777" w:rsidR="00D64173" w:rsidRPr="000C4E89" w:rsidRDefault="00624CD1" w:rsidP="00D64173">
      <w:pPr>
        <w:pStyle w:val="Heading3"/>
        <w:numPr>
          <w:ilvl w:val="0"/>
          <w:numId w:val="0"/>
        </w:numPr>
        <w:rPr>
          <w:noProof w:val="0"/>
          <w:u w:val="single"/>
        </w:rPr>
      </w:pPr>
      <w:bookmarkStart w:id="144" w:name="_Toc428516841"/>
      <w:bookmarkStart w:id="145" w:name="_Toc520109212"/>
      <w:r w:rsidRPr="000C4E89">
        <w:rPr>
          <w:noProof w:val="0"/>
          <w:u w:val="single"/>
        </w:rPr>
        <w:lastRenderedPageBreak/>
        <w:t>27</w:t>
      </w:r>
      <w:r w:rsidR="00992D87" w:rsidRPr="000C4E89">
        <w:rPr>
          <w:noProof w:val="0"/>
          <w:u w:val="single"/>
        </w:rPr>
        <w:t>.2.3</w:t>
      </w:r>
      <w:r w:rsidR="00D64173" w:rsidRPr="000C4E89">
        <w:rPr>
          <w:noProof w:val="0"/>
          <w:u w:val="single"/>
        </w:rPr>
        <w:t xml:space="preserve"> Health Data Locator Option</w:t>
      </w:r>
      <w:bookmarkEnd w:id="144"/>
      <w:bookmarkEnd w:id="145"/>
    </w:p>
    <w:p w14:paraId="3ADBE767" w14:textId="77777777" w:rsidR="00311FA1" w:rsidRPr="000C4E89" w:rsidRDefault="00311FA1" w:rsidP="00311FA1">
      <w:pPr>
        <w:pStyle w:val="BodyText"/>
        <w:rPr>
          <w:b/>
          <w:u w:val="single"/>
        </w:rPr>
      </w:pPr>
      <w:r w:rsidRPr="000C4E89">
        <w:rPr>
          <w:b/>
          <w:u w:val="single"/>
        </w:rPr>
        <w:t xml:space="preserve">Initiating Gateways which support the Health Data Locator Option shall support the </w:t>
      </w:r>
      <w:r w:rsidR="004E0781" w:rsidRPr="000C4E89">
        <w:rPr>
          <w:b/>
          <w:u w:val="single"/>
        </w:rPr>
        <w:t>Patient Location Query</w:t>
      </w:r>
      <w:r w:rsidRPr="000C4E89">
        <w:rPr>
          <w:b/>
          <w:u w:val="single"/>
        </w:rPr>
        <w:t xml:space="preserve"> </w:t>
      </w:r>
      <w:r w:rsidR="00D12807" w:rsidRPr="000C4E89">
        <w:rPr>
          <w:b/>
          <w:u w:val="single"/>
        </w:rPr>
        <w:t xml:space="preserve">[ITI-56] </w:t>
      </w:r>
      <w:r w:rsidRPr="000C4E89">
        <w:rPr>
          <w:b/>
          <w:u w:val="single"/>
        </w:rPr>
        <w:t xml:space="preserve">transaction </w:t>
      </w:r>
      <w:r w:rsidR="00AF06C9" w:rsidRPr="000C4E89">
        <w:rPr>
          <w:b/>
          <w:u w:val="single"/>
        </w:rPr>
        <w:t>to</w:t>
      </w:r>
      <w:r w:rsidRPr="000C4E89">
        <w:rPr>
          <w:b/>
          <w:u w:val="single"/>
        </w:rPr>
        <w:t xml:space="preserve"> request the location of </w:t>
      </w:r>
      <w:r w:rsidR="0047605A" w:rsidRPr="000C4E89">
        <w:rPr>
          <w:b/>
          <w:u w:val="single"/>
        </w:rPr>
        <w:t xml:space="preserve">a patient (or set of patients) </w:t>
      </w:r>
      <w:r w:rsidRPr="000C4E89">
        <w:rPr>
          <w:b/>
          <w:u w:val="single"/>
        </w:rPr>
        <w:t>health data.</w:t>
      </w:r>
    </w:p>
    <w:p w14:paraId="21492C8B" w14:textId="77777777" w:rsidR="00311FA1" w:rsidRPr="000C4E89" w:rsidRDefault="00311FA1" w:rsidP="00311FA1">
      <w:pPr>
        <w:pStyle w:val="BodyText"/>
        <w:rPr>
          <w:b/>
          <w:u w:val="single"/>
        </w:rPr>
      </w:pPr>
      <w:r w:rsidRPr="000C4E89">
        <w:rPr>
          <w:b/>
          <w:u w:val="single"/>
        </w:rPr>
        <w:t xml:space="preserve">Responding Gateways which support the Health Data Locator Option shall collect locations of health data for selected patients and make that information available to Initiating Gateways from other communities via the </w:t>
      </w:r>
      <w:r w:rsidR="007550AD" w:rsidRPr="000C4E89">
        <w:rPr>
          <w:b/>
          <w:u w:val="single"/>
        </w:rPr>
        <w:t>Patient Location Query</w:t>
      </w:r>
      <w:r w:rsidRPr="000C4E89">
        <w:rPr>
          <w:b/>
          <w:u w:val="single"/>
        </w:rPr>
        <w:t xml:space="preserve"> </w:t>
      </w:r>
      <w:r w:rsidR="00911DF2" w:rsidRPr="000C4E89">
        <w:rPr>
          <w:b/>
          <w:u w:val="single"/>
        </w:rPr>
        <w:t xml:space="preserve">[ITI-56] </w:t>
      </w:r>
      <w:r w:rsidRPr="000C4E89">
        <w:rPr>
          <w:b/>
          <w:u w:val="single"/>
        </w:rPr>
        <w:t>transaction.</w:t>
      </w:r>
    </w:p>
    <w:p w14:paraId="0F3E86F9" w14:textId="77777777" w:rsidR="00B93B61" w:rsidRPr="000C4E89" w:rsidRDefault="00992D87" w:rsidP="00516920">
      <w:pPr>
        <w:pStyle w:val="Heading3"/>
        <w:numPr>
          <w:ilvl w:val="0"/>
          <w:numId w:val="0"/>
        </w:numPr>
        <w:rPr>
          <w:noProof w:val="0"/>
          <w:u w:val="single"/>
        </w:rPr>
      </w:pPr>
      <w:bookmarkStart w:id="146" w:name="_Toc428516842"/>
      <w:bookmarkStart w:id="147" w:name="_Toc520109213"/>
      <w:r w:rsidRPr="000C4E89">
        <w:rPr>
          <w:noProof w:val="0"/>
          <w:u w:val="single"/>
        </w:rPr>
        <w:t>27.2.4</w:t>
      </w:r>
      <w:r w:rsidR="00B93B61" w:rsidRPr="000C4E89">
        <w:rPr>
          <w:noProof w:val="0"/>
          <w:u w:val="single"/>
        </w:rPr>
        <w:t xml:space="preserve"> Revoke Option</w:t>
      </w:r>
      <w:bookmarkEnd w:id="146"/>
      <w:bookmarkEnd w:id="147"/>
    </w:p>
    <w:p w14:paraId="6CCCB3F4" w14:textId="77777777" w:rsidR="00233A87" w:rsidRPr="000C4E89" w:rsidRDefault="00233A87" w:rsidP="00233A87">
      <w:pPr>
        <w:pStyle w:val="BodyText"/>
        <w:rPr>
          <w:b/>
          <w:u w:val="single"/>
        </w:rPr>
      </w:pPr>
      <w:proofErr w:type="spellStart"/>
      <w:r w:rsidRPr="000C4E89">
        <w:rPr>
          <w:b/>
          <w:u w:val="single"/>
        </w:rPr>
        <w:t>XCPD</w:t>
      </w:r>
      <w:proofErr w:type="spellEnd"/>
      <w:r w:rsidRPr="000C4E89">
        <w:rPr>
          <w:b/>
          <w:u w:val="single"/>
        </w:rPr>
        <w:t xml:space="preserve"> allows for the caching of correlations resulting from the Cross Gateway Patient Discovery transaction</w:t>
      </w:r>
      <w:r w:rsidR="009C06BA" w:rsidRPr="000C4E89">
        <w:rPr>
          <w:b/>
          <w:u w:val="single"/>
        </w:rPr>
        <w:t xml:space="preserve">. </w:t>
      </w:r>
      <w:r w:rsidRPr="000C4E89">
        <w:rPr>
          <w:b/>
          <w:u w:val="single"/>
        </w:rPr>
        <w:t xml:space="preserve">This caching is not required of any </w:t>
      </w:r>
      <w:proofErr w:type="spellStart"/>
      <w:r w:rsidRPr="000C4E89">
        <w:rPr>
          <w:b/>
          <w:u w:val="single"/>
        </w:rPr>
        <w:t>XCPD</w:t>
      </w:r>
      <w:proofErr w:type="spellEnd"/>
      <w:r w:rsidRPr="000C4E89">
        <w:rPr>
          <w:b/>
          <w:u w:val="single"/>
        </w:rPr>
        <w:t xml:space="preserve"> implementation but when used may be combined with use of the revoke message of the Cross Gateway Patient Discovery [ITI-55] transaction to invalidate cached correlations.</w:t>
      </w:r>
    </w:p>
    <w:p w14:paraId="04208C02" w14:textId="77777777" w:rsidR="00B93B61" w:rsidRPr="000C4E89" w:rsidRDefault="00B93B61" w:rsidP="00B93B61">
      <w:pPr>
        <w:pStyle w:val="BodyText"/>
        <w:rPr>
          <w:b/>
          <w:u w:val="single"/>
        </w:rPr>
      </w:pPr>
      <w:r w:rsidRPr="000C4E89">
        <w:rPr>
          <w:b/>
          <w:u w:val="single"/>
        </w:rPr>
        <w:t xml:space="preserve">Initiating Gateways which support the Revoke Option shall </w:t>
      </w:r>
      <w:r w:rsidR="00225531" w:rsidRPr="000C4E89">
        <w:rPr>
          <w:b/>
          <w:u w:val="single"/>
        </w:rPr>
        <w:t xml:space="preserve">be able to </w:t>
      </w:r>
      <w:r w:rsidR="0078190D" w:rsidRPr="000C4E89">
        <w:rPr>
          <w:b/>
          <w:u w:val="single"/>
        </w:rPr>
        <w:t>use</w:t>
      </w:r>
      <w:r w:rsidRPr="000C4E89">
        <w:rPr>
          <w:b/>
          <w:u w:val="single"/>
        </w:rPr>
        <w:t xml:space="preserve"> the </w:t>
      </w:r>
      <w:r w:rsidR="0078190D" w:rsidRPr="000C4E89">
        <w:rPr>
          <w:b/>
          <w:u w:val="single"/>
        </w:rPr>
        <w:t>r</w:t>
      </w:r>
      <w:r w:rsidRPr="000C4E89">
        <w:rPr>
          <w:b/>
          <w:u w:val="single"/>
        </w:rPr>
        <w:t xml:space="preserve">evoke </w:t>
      </w:r>
      <w:r w:rsidR="0078190D" w:rsidRPr="000C4E89">
        <w:rPr>
          <w:b/>
          <w:u w:val="single"/>
        </w:rPr>
        <w:t xml:space="preserve">message of the Cross Gateway Patient Discovery [ITI-55] </w:t>
      </w:r>
      <w:r w:rsidRPr="000C4E89">
        <w:rPr>
          <w:b/>
          <w:u w:val="single"/>
        </w:rPr>
        <w:t>transaction to notify a Responding Gateway that a patient identifier correlation may no longer be valid.</w:t>
      </w:r>
    </w:p>
    <w:p w14:paraId="6FA7DFA5" w14:textId="77777777" w:rsidR="00B93B61" w:rsidRPr="000C4E89" w:rsidRDefault="00B93B61" w:rsidP="00B93B61">
      <w:pPr>
        <w:pStyle w:val="BodyText"/>
        <w:rPr>
          <w:b/>
          <w:u w:val="single"/>
        </w:rPr>
      </w:pPr>
      <w:r w:rsidRPr="000C4E89">
        <w:rPr>
          <w:b/>
          <w:u w:val="single"/>
        </w:rPr>
        <w:t xml:space="preserve">Responding Gateways which support the Revoke Option shall </w:t>
      </w:r>
      <w:r w:rsidR="008D76C8" w:rsidRPr="000C4E89">
        <w:rPr>
          <w:b/>
          <w:u w:val="single"/>
        </w:rPr>
        <w:t>be able to receive</w:t>
      </w:r>
      <w:r w:rsidRPr="000C4E89">
        <w:rPr>
          <w:b/>
          <w:u w:val="single"/>
        </w:rPr>
        <w:t xml:space="preserve"> the </w:t>
      </w:r>
      <w:r w:rsidR="00530EE5" w:rsidRPr="000C4E89">
        <w:rPr>
          <w:b/>
          <w:u w:val="single"/>
        </w:rPr>
        <w:t>r</w:t>
      </w:r>
      <w:r w:rsidRPr="000C4E89">
        <w:rPr>
          <w:b/>
          <w:u w:val="single"/>
        </w:rPr>
        <w:t xml:space="preserve">evoke </w:t>
      </w:r>
      <w:r w:rsidR="00530EE5" w:rsidRPr="000C4E89">
        <w:rPr>
          <w:b/>
          <w:u w:val="single"/>
        </w:rPr>
        <w:t xml:space="preserve">message of the Cross Gateway Patient Discovery [ITI-55] </w:t>
      </w:r>
      <w:r w:rsidRPr="000C4E89">
        <w:rPr>
          <w:b/>
          <w:u w:val="single"/>
        </w:rPr>
        <w:t>transaction to be notified by an Initiating Gateway that a patient i</w:t>
      </w:r>
      <w:r w:rsidR="0010173D" w:rsidRPr="000C4E89">
        <w:rPr>
          <w:b/>
          <w:u w:val="single"/>
        </w:rPr>
        <w:t>dentifier correlation</w:t>
      </w:r>
      <w:r w:rsidRPr="000C4E89">
        <w:rPr>
          <w:b/>
          <w:u w:val="single"/>
        </w:rPr>
        <w:t xml:space="preserve"> is no longer valid.</w:t>
      </w:r>
    </w:p>
    <w:p w14:paraId="163BC29E" w14:textId="77777777" w:rsidR="008127C3" w:rsidRPr="000C4E89" w:rsidRDefault="008127C3" w:rsidP="009C06BA">
      <w:pPr>
        <w:pStyle w:val="BodyText"/>
      </w:pPr>
    </w:p>
    <w:p w14:paraId="0DA5DCAD" w14:textId="77777777" w:rsidR="008127C3" w:rsidRPr="000C4E89" w:rsidRDefault="008127C3" w:rsidP="008127C3">
      <w:pPr>
        <w:pStyle w:val="EditorInstructions"/>
      </w:pPr>
      <w:r w:rsidRPr="000C4E89">
        <w:t xml:space="preserve">Add </w:t>
      </w:r>
      <w:r w:rsidR="00E94FFD" w:rsidRPr="000C4E89">
        <w:t>the following text to the end of S</w:t>
      </w:r>
      <w:r w:rsidRPr="000C4E89">
        <w:t>ection 27.3.2.1</w:t>
      </w:r>
    </w:p>
    <w:p w14:paraId="2F0F91F2" w14:textId="77777777" w:rsidR="00FB2291" w:rsidRPr="000C4E89" w:rsidRDefault="007145FD" w:rsidP="00FB2291">
      <w:pPr>
        <w:pStyle w:val="Heading4"/>
        <w:numPr>
          <w:ilvl w:val="0"/>
          <w:numId w:val="0"/>
        </w:numPr>
        <w:rPr>
          <w:noProof w:val="0"/>
        </w:rPr>
      </w:pPr>
      <w:bookmarkStart w:id="148" w:name="_Toc428516843"/>
      <w:bookmarkStart w:id="149" w:name="_Toc520109214"/>
      <w:bookmarkEnd w:id="125"/>
      <w:bookmarkEnd w:id="126"/>
      <w:r w:rsidRPr="000C4E89">
        <w:rPr>
          <w:noProof w:val="0"/>
        </w:rPr>
        <w:t>27</w:t>
      </w:r>
      <w:r w:rsidR="00114349" w:rsidRPr="000C4E89">
        <w:rPr>
          <w:noProof w:val="0"/>
        </w:rPr>
        <w:t>.3.2</w:t>
      </w:r>
      <w:r w:rsidR="00FB2291" w:rsidRPr="000C4E89">
        <w:rPr>
          <w:noProof w:val="0"/>
        </w:rPr>
        <w:t xml:space="preserve">.1 </w:t>
      </w:r>
      <w:r w:rsidR="00CB66BA" w:rsidRPr="000C4E89">
        <w:rPr>
          <w:noProof w:val="0"/>
        </w:rPr>
        <w:t>Illustration</w:t>
      </w:r>
      <w:r w:rsidR="00FB2291" w:rsidRPr="000C4E89">
        <w:rPr>
          <w:noProof w:val="0"/>
        </w:rPr>
        <w:t xml:space="preserve"> of use of </w:t>
      </w:r>
      <w:r w:rsidR="00B27CD5" w:rsidRPr="000C4E89">
        <w:rPr>
          <w:noProof w:val="0"/>
        </w:rPr>
        <w:t>T</w:t>
      </w:r>
      <w:r w:rsidR="00FB2291" w:rsidRPr="000C4E89">
        <w:rPr>
          <w:noProof w:val="0"/>
        </w:rPr>
        <w:t>ransactions (Informative)</w:t>
      </w:r>
      <w:bookmarkEnd w:id="148"/>
      <w:bookmarkEnd w:id="149"/>
    </w:p>
    <w:p w14:paraId="035EB421" w14:textId="77777777" w:rsidR="00696C6C" w:rsidRPr="000C4E89" w:rsidRDefault="006E7754" w:rsidP="00502C55">
      <w:pPr>
        <w:pStyle w:val="BodyText"/>
      </w:pPr>
      <w:r w:rsidRPr="000C4E89">
        <w:t>(all existing text goes here)</w:t>
      </w:r>
    </w:p>
    <w:p w14:paraId="633106D7" w14:textId="77777777" w:rsidR="00363173" w:rsidRPr="000C4E89" w:rsidRDefault="00363173" w:rsidP="00502C55">
      <w:pPr>
        <w:pStyle w:val="BodyText"/>
      </w:pPr>
    </w:p>
    <w:p w14:paraId="6AE0506D" w14:textId="77777777" w:rsidR="00810769" w:rsidRPr="000C4E89" w:rsidRDefault="00323E09" w:rsidP="00502C55">
      <w:pPr>
        <w:pStyle w:val="BodyText"/>
        <w:rPr>
          <w:rStyle w:val="Strong"/>
          <w:u w:val="single"/>
        </w:rPr>
      </w:pPr>
      <w:r w:rsidRPr="000C4E89">
        <w:rPr>
          <w:rStyle w:val="Strong"/>
          <w:u w:val="single"/>
        </w:rPr>
        <w:t>Scenario # 2</w:t>
      </w:r>
      <w:r w:rsidR="00810769" w:rsidRPr="000C4E89">
        <w:rPr>
          <w:rStyle w:val="Strong"/>
          <w:u w:val="single"/>
        </w:rPr>
        <w:t>:</w:t>
      </w:r>
      <w:r w:rsidR="00804796" w:rsidRPr="000C4E89">
        <w:rPr>
          <w:rStyle w:val="Strong"/>
          <w:u w:val="single"/>
        </w:rPr>
        <w:t xml:space="preserve"> </w:t>
      </w:r>
      <w:r w:rsidR="00256995" w:rsidRPr="000C4E89">
        <w:rPr>
          <w:rStyle w:val="Strong"/>
          <w:u w:val="single"/>
        </w:rPr>
        <w:t>Use of Health Data Locator</w:t>
      </w:r>
      <w:r w:rsidR="00A0727B" w:rsidRPr="000C4E89">
        <w:rPr>
          <w:rStyle w:val="Strong"/>
          <w:u w:val="single"/>
        </w:rPr>
        <w:t xml:space="preserve"> (Informative)</w:t>
      </w:r>
    </w:p>
    <w:p w14:paraId="3A7A5C23" w14:textId="77777777" w:rsidR="00810769" w:rsidRPr="000C4E89" w:rsidRDefault="0030025C" w:rsidP="00502C55">
      <w:pPr>
        <w:pStyle w:val="BodyText"/>
        <w:rPr>
          <w:b/>
          <w:u w:val="single"/>
        </w:rPr>
      </w:pPr>
      <w:r w:rsidRPr="000C4E89">
        <w:rPr>
          <w:b/>
          <w:u w:val="single"/>
        </w:rPr>
        <w:t xml:space="preserve">Figure </w:t>
      </w:r>
      <w:r w:rsidR="00E95620" w:rsidRPr="000C4E89">
        <w:rPr>
          <w:b/>
          <w:u w:val="single"/>
        </w:rPr>
        <w:t>27</w:t>
      </w:r>
      <w:r w:rsidRPr="000C4E89">
        <w:rPr>
          <w:b/>
          <w:u w:val="single"/>
        </w:rPr>
        <w:t>.3</w:t>
      </w:r>
      <w:r w:rsidR="0046286F" w:rsidRPr="000C4E89">
        <w:rPr>
          <w:b/>
          <w:u w:val="single"/>
        </w:rPr>
        <w:t>.2.1</w:t>
      </w:r>
      <w:r w:rsidRPr="000C4E89">
        <w:rPr>
          <w:b/>
          <w:u w:val="single"/>
        </w:rPr>
        <w:t>-2</w:t>
      </w:r>
      <w:r w:rsidR="0002531E" w:rsidRPr="000C4E89">
        <w:rPr>
          <w:b/>
          <w:u w:val="single"/>
        </w:rPr>
        <w:t xml:space="preserve"> shows the transactions involved in sharing healthcare data for one patient among three communities</w:t>
      </w:r>
      <w:r w:rsidR="009C06BA" w:rsidRPr="000C4E89">
        <w:rPr>
          <w:b/>
          <w:u w:val="single"/>
        </w:rPr>
        <w:t xml:space="preserve">. </w:t>
      </w:r>
      <w:r w:rsidR="0002531E" w:rsidRPr="000C4E89">
        <w:rPr>
          <w:b/>
          <w:u w:val="single"/>
        </w:rPr>
        <w:t>In this scenario community C is a Health Data Locator for the patient</w:t>
      </w:r>
      <w:r w:rsidR="009C06BA" w:rsidRPr="000C4E89">
        <w:rPr>
          <w:b/>
          <w:u w:val="single"/>
        </w:rPr>
        <w:t xml:space="preserve">. </w:t>
      </w:r>
      <w:r w:rsidR="00793D4F" w:rsidRPr="000C4E89">
        <w:rPr>
          <w:b/>
          <w:u w:val="single"/>
        </w:rPr>
        <w:t>Details on each interaction follow the diagram.</w:t>
      </w:r>
    </w:p>
    <w:p w14:paraId="032D6BFB" w14:textId="77777777" w:rsidR="00810769" w:rsidRPr="000C4E89" w:rsidRDefault="00810769" w:rsidP="00577ABF">
      <w:pPr>
        <w:pStyle w:val="BodyText"/>
        <w:rPr>
          <w:highlight w:val="cyan"/>
        </w:rPr>
      </w:pPr>
    </w:p>
    <w:bookmarkStart w:id="150" w:name="_MON_1499085115"/>
    <w:bookmarkEnd w:id="150"/>
    <w:p w14:paraId="009437AE" w14:textId="77777777" w:rsidR="00CC4834" w:rsidRPr="000C4E89" w:rsidRDefault="00712824" w:rsidP="00014900">
      <w:pPr>
        <w:pStyle w:val="BodyText"/>
        <w:rPr>
          <w:highlight w:val="cyan"/>
        </w:rPr>
      </w:pPr>
      <w:r w:rsidRPr="000C4E89">
        <w:rPr>
          <w:highlight w:val="cyan"/>
        </w:rPr>
        <w:object w:dxaOrig="9660" w:dyaOrig="9390" w14:anchorId="1D48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470.25pt" o:ole="" filled="t" fillcolor="white [3212]">
            <v:imagedata r:id="rId19" o:title=""/>
          </v:shape>
          <o:OLEObject Type="Embed" ProgID="Word.Picture.8" ShapeID="_x0000_i1025" DrawAspect="Content" ObjectID="_1593853965" r:id="rId20"/>
        </w:object>
      </w:r>
      <w:bookmarkStart w:id="151" w:name="_MON_1104838916"/>
      <w:bookmarkStart w:id="152" w:name="_MON_1105205572"/>
      <w:bookmarkStart w:id="153" w:name="_MON_1109535523"/>
      <w:bookmarkStart w:id="154" w:name="_MON_1109538753"/>
      <w:bookmarkStart w:id="155" w:name="_MON_1112640119"/>
      <w:bookmarkStart w:id="156" w:name="_MON_1303213872"/>
      <w:bookmarkStart w:id="157" w:name="_MON_1303214102"/>
      <w:bookmarkStart w:id="158" w:name="_MON_1303214107"/>
      <w:bookmarkStart w:id="159" w:name="_MON_1303214873"/>
      <w:bookmarkStart w:id="160" w:name="_MON_1303215620"/>
      <w:bookmarkStart w:id="161" w:name="_MON_1303216743"/>
      <w:bookmarkStart w:id="162" w:name="_MON_1303217570"/>
      <w:bookmarkStart w:id="163" w:name="_MON_1303217612"/>
      <w:bookmarkStart w:id="164" w:name="_MON_1303217630"/>
      <w:bookmarkStart w:id="165" w:name="_MON_1303217668"/>
      <w:bookmarkStart w:id="166" w:name="_MON_1303217676"/>
      <w:bookmarkStart w:id="167" w:name="_MON_1303217942"/>
      <w:bookmarkStart w:id="168" w:name="_MON_1303217991"/>
      <w:bookmarkStart w:id="169" w:name="_MON_1303218085"/>
      <w:bookmarkStart w:id="170" w:name="_MON_1303218100"/>
      <w:bookmarkStart w:id="171" w:name="_MON_1303218944"/>
      <w:bookmarkStart w:id="172" w:name="_MON_1303713992"/>
      <w:bookmarkStart w:id="173" w:name="_MON_1309239953"/>
      <w:bookmarkStart w:id="174" w:name="_MON_1309240033"/>
      <w:bookmarkStart w:id="175" w:name="_MON_1309240506"/>
      <w:bookmarkStart w:id="176" w:name="_MON_130928809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24E316DE" w14:textId="2CDA0464" w:rsidR="008127C3" w:rsidRPr="000C4E89" w:rsidRDefault="0002531E" w:rsidP="00A3252A">
      <w:pPr>
        <w:pStyle w:val="FigureTitle"/>
      </w:pPr>
      <w:r w:rsidRPr="000C4E89">
        <w:t xml:space="preserve">Figure </w:t>
      </w:r>
      <w:r w:rsidR="00C5042C" w:rsidRPr="000C4E89">
        <w:t>27</w:t>
      </w:r>
      <w:r w:rsidR="0030025C" w:rsidRPr="000C4E89">
        <w:t>.3</w:t>
      </w:r>
      <w:r w:rsidR="0046286F" w:rsidRPr="000C4E89">
        <w:t>.2.1</w:t>
      </w:r>
      <w:r w:rsidR="0030025C" w:rsidRPr="000C4E89">
        <w:t>-2</w:t>
      </w:r>
      <w:r w:rsidR="007E58D2" w:rsidRPr="000C4E89">
        <w:t>:</w:t>
      </w:r>
      <w:r w:rsidR="00256995" w:rsidRPr="000C4E89">
        <w:t xml:space="preserve"> Detailed Interactions Health Data Locator</w:t>
      </w:r>
      <w:r w:rsidR="00FB2291" w:rsidRPr="000C4E89">
        <w:t xml:space="preserve"> (Informative)</w:t>
      </w:r>
    </w:p>
    <w:p w14:paraId="36F0F66D" w14:textId="77777777" w:rsidR="00D01BA7" w:rsidRPr="000C4E89" w:rsidRDefault="00217EC9" w:rsidP="00502C55">
      <w:pPr>
        <w:pStyle w:val="ListBullet2"/>
        <w:rPr>
          <w:b/>
          <w:u w:val="single"/>
        </w:rPr>
      </w:pPr>
      <w:r w:rsidRPr="000C4E89">
        <w:rPr>
          <w:b/>
          <w:u w:val="single"/>
        </w:rPr>
        <w:t xml:space="preserve"> </w:t>
      </w:r>
      <w:r w:rsidR="009F1D36" w:rsidRPr="000C4E89">
        <w:rPr>
          <w:b/>
          <w:u w:val="single"/>
        </w:rPr>
        <w:t>[1] The patient registers within Community A and a Patient Feed is sent to the Gateway.</w:t>
      </w:r>
    </w:p>
    <w:p w14:paraId="552A7AC7" w14:textId="77777777" w:rsidR="00D01BA7" w:rsidRPr="000C4E89" w:rsidRDefault="00D01BA7" w:rsidP="00502C55">
      <w:pPr>
        <w:pStyle w:val="ListBullet2"/>
        <w:rPr>
          <w:b/>
          <w:u w:val="single"/>
        </w:rPr>
      </w:pPr>
      <w:r w:rsidRPr="000C4E89">
        <w:rPr>
          <w:b/>
          <w:u w:val="single"/>
        </w:rPr>
        <w:t>[2] The Gateway uses the Cross Gateway Patient Discovery transaction to determine if this patient is known in community B</w:t>
      </w:r>
      <w:r w:rsidR="009C06BA" w:rsidRPr="000C4E89">
        <w:rPr>
          <w:b/>
          <w:u w:val="single"/>
        </w:rPr>
        <w:t xml:space="preserve">. </w:t>
      </w:r>
      <w:r w:rsidRPr="000C4E89">
        <w:rPr>
          <w:b/>
          <w:u w:val="single"/>
        </w:rPr>
        <w:t xml:space="preserve">Community B </w:t>
      </w:r>
      <w:r w:rsidR="001C0FC3" w:rsidRPr="000C4E89">
        <w:rPr>
          <w:b/>
          <w:u w:val="single"/>
        </w:rPr>
        <w:t xml:space="preserve">consults with its local </w:t>
      </w:r>
      <w:proofErr w:type="spellStart"/>
      <w:r w:rsidR="001C0FC3" w:rsidRPr="000C4E89">
        <w:rPr>
          <w:b/>
          <w:u w:val="single"/>
        </w:rPr>
        <w:t>MPI</w:t>
      </w:r>
      <w:proofErr w:type="spellEnd"/>
      <w:r w:rsidR="001C0FC3" w:rsidRPr="000C4E89">
        <w:rPr>
          <w:b/>
          <w:u w:val="single"/>
        </w:rPr>
        <w:t xml:space="preserve"> and </w:t>
      </w:r>
      <w:r w:rsidRPr="000C4E89">
        <w:rPr>
          <w:b/>
          <w:u w:val="single"/>
        </w:rPr>
        <w:t>responds with no matches, indicating the patient is not known in community B.</w:t>
      </w:r>
    </w:p>
    <w:p w14:paraId="59B5138F" w14:textId="77777777" w:rsidR="00D01BA7" w:rsidRPr="000C4E89" w:rsidRDefault="00D01BA7" w:rsidP="00502C55">
      <w:pPr>
        <w:pStyle w:val="ListBullet2"/>
        <w:rPr>
          <w:b/>
          <w:u w:val="single"/>
        </w:rPr>
      </w:pPr>
      <w:r w:rsidRPr="000C4E89">
        <w:rPr>
          <w:b/>
          <w:u w:val="single"/>
        </w:rPr>
        <w:lastRenderedPageBreak/>
        <w:t>[3] The Gateway uses the Cross Gateway Patient Discovery transaction to determine if this patient is known in community C</w:t>
      </w:r>
      <w:r w:rsidR="009C06BA" w:rsidRPr="000C4E89">
        <w:rPr>
          <w:b/>
          <w:u w:val="single"/>
        </w:rPr>
        <w:t xml:space="preserve">. </w:t>
      </w:r>
      <w:r w:rsidRPr="000C4E89">
        <w:rPr>
          <w:b/>
          <w:u w:val="single"/>
        </w:rPr>
        <w:t>Community C responds with one match including the patient identifier in C</w:t>
      </w:r>
      <w:r w:rsidR="003D2B7F" w:rsidRPr="000C4E89">
        <w:rPr>
          <w:b/>
          <w:u w:val="single"/>
        </w:rPr>
        <w:t xml:space="preserve"> and the indication that community C is a Health Data Locator for this patient</w:t>
      </w:r>
      <w:r w:rsidRPr="000C4E89">
        <w:rPr>
          <w:b/>
          <w:u w:val="single"/>
        </w:rPr>
        <w:t>.</w:t>
      </w:r>
    </w:p>
    <w:p w14:paraId="12BC4B0A" w14:textId="77777777" w:rsidR="00D01BA7" w:rsidRPr="000C4E89" w:rsidRDefault="00D01BA7" w:rsidP="00502C55">
      <w:pPr>
        <w:pStyle w:val="ListBullet2"/>
        <w:rPr>
          <w:b/>
          <w:u w:val="single"/>
        </w:rPr>
      </w:pPr>
      <w:r w:rsidRPr="000C4E89">
        <w:rPr>
          <w:b/>
          <w:u w:val="single"/>
        </w:rPr>
        <w:t xml:space="preserve">[4] Community C </w:t>
      </w:r>
      <w:r w:rsidR="00590C35" w:rsidRPr="000C4E89">
        <w:rPr>
          <w:b/>
          <w:u w:val="single"/>
        </w:rPr>
        <w:t xml:space="preserve">consults with its local </w:t>
      </w:r>
      <w:proofErr w:type="spellStart"/>
      <w:r w:rsidR="00590C35" w:rsidRPr="000C4E89">
        <w:rPr>
          <w:b/>
          <w:u w:val="single"/>
        </w:rPr>
        <w:t>MPI</w:t>
      </w:r>
      <w:proofErr w:type="spellEnd"/>
      <w:r w:rsidR="00590C35" w:rsidRPr="000C4E89">
        <w:rPr>
          <w:b/>
          <w:u w:val="single"/>
        </w:rPr>
        <w:t xml:space="preserve"> and finds a match</w:t>
      </w:r>
      <w:r w:rsidR="009C06BA" w:rsidRPr="000C4E89">
        <w:rPr>
          <w:b/>
          <w:u w:val="single"/>
        </w:rPr>
        <w:t xml:space="preserve">. </w:t>
      </w:r>
      <w:r w:rsidR="00590C35" w:rsidRPr="000C4E89">
        <w:rPr>
          <w:b/>
          <w:u w:val="single"/>
        </w:rPr>
        <w:t xml:space="preserve">It </w:t>
      </w:r>
      <w:r w:rsidRPr="000C4E89">
        <w:rPr>
          <w:b/>
          <w:u w:val="single"/>
        </w:rPr>
        <w:t xml:space="preserve">saves the </w:t>
      </w:r>
      <w:r w:rsidR="003D2B7F" w:rsidRPr="000C4E89">
        <w:rPr>
          <w:b/>
          <w:u w:val="single"/>
        </w:rPr>
        <w:t xml:space="preserve">association that the </w:t>
      </w:r>
      <w:r w:rsidRPr="000C4E89">
        <w:rPr>
          <w:b/>
          <w:u w:val="single"/>
        </w:rPr>
        <w:t xml:space="preserve">identifier designated on the Cross Gateway Patient Discovery transaction </w:t>
      </w:r>
      <w:r w:rsidR="003D2B7F" w:rsidRPr="000C4E89">
        <w:rPr>
          <w:b/>
          <w:u w:val="single"/>
        </w:rPr>
        <w:t>is</w:t>
      </w:r>
      <w:r w:rsidRPr="000C4E89">
        <w:rPr>
          <w:b/>
          <w:u w:val="single"/>
        </w:rPr>
        <w:t xml:space="preserve"> community A’s identifier for this patient.</w:t>
      </w:r>
    </w:p>
    <w:p w14:paraId="5C977C4C" w14:textId="77777777" w:rsidR="00D01BA7" w:rsidRPr="000C4E89" w:rsidRDefault="00D01BA7" w:rsidP="00502C55">
      <w:pPr>
        <w:pStyle w:val="ListBullet2"/>
        <w:rPr>
          <w:b/>
          <w:u w:val="single"/>
        </w:rPr>
      </w:pPr>
      <w:r w:rsidRPr="000C4E89">
        <w:rPr>
          <w:b/>
          <w:u w:val="single"/>
        </w:rPr>
        <w:t xml:space="preserve">[5] Community </w:t>
      </w:r>
      <w:r w:rsidR="00E94602" w:rsidRPr="000C4E89">
        <w:rPr>
          <w:b/>
          <w:u w:val="single"/>
        </w:rPr>
        <w:t>A</w:t>
      </w:r>
      <w:r w:rsidRPr="000C4E89">
        <w:rPr>
          <w:b/>
          <w:u w:val="single"/>
        </w:rPr>
        <w:t xml:space="preserve"> pre-loads </w:t>
      </w:r>
      <w:r w:rsidR="00E94602" w:rsidRPr="000C4E89">
        <w:rPr>
          <w:b/>
          <w:u w:val="single"/>
        </w:rPr>
        <w:t>locations</w:t>
      </w:r>
      <w:r w:rsidRPr="000C4E89">
        <w:rPr>
          <w:b/>
          <w:u w:val="single"/>
        </w:rPr>
        <w:t xml:space="preserve"> for this patient by sending a </w:t>
      </w:r>
      <w:r w:rsidR="00E94602" w:rsidRPr="000C4E89">
        <w:rPr>
          <w:b/>
          <w:u w:val="single"/>
        </w:rPr>
        <w:t>Patient Location Query to community C which has identified itself as a Health Data Locator.</w:t>
      </w:r>
    </w:p>
    <w:p w14:paraId="3A885C42" w14:textId="77777777" w:rsidR="00D01BA7" w:rsidRPr="000C4E89" w:rsidRDefault="00D01BA7" w:rsidP="00502C55">
      <w:pPr>
        <w:pStyle w:val="ListBullet2"/>
        <w:rPr>
          <w:b/>
          <w:u w:val="single"/>
        </w:rPr>
      </w:pPr>
      <w:r w:rsidRPr="000C4E89">
        <w:rPr>
          <w:b/>
          <w:u w:val="single"/>
        </w:rPr>
        <w:t xml:space="preserve">[6] </w:t>
      </w:r>
      <w:r w:rsidR="000931E2" w:rsidRPr="000C4E89">
        <w:rPr>
          <w:b/>
          <w:u w:val="single"/>
        </w:rPr>
        <w:t>This patient is seen, for the first time, within a</w:t>
      </w:r>
      <w:r w:rsidRPr="000C4E89">
        <w:rPr>
          <w:b/>
          <w:u w:val="single"/>
        </w:rPr>
        <w:t>n organization in community B</w:t>
      </w:r>
      <w:r w:rsidR="000931E2" w:rsidRPr="000C4E89">
        <w:rPr>
          <w:b/>
          <w:u w:val="single"/>
        </w:rPr>
        <w:t xml:space="preserve"> which subsequently</w:t>
      </w:r>
      <w:r w:rsidRPr="000C4E89">
        <w:rPr>
          <w:b/>
          <w:u w:val="single"/>
        </w:rPr>
        <w:t xml:space="preserve"> requests data about this patient and sends an XDS Registry Stored Query to its local Gateway.</w:t>
      </w:r>
    </w:p>
    <w:p w14:paraId="1C4811FE" w14:textId="77777777" w:rsidR="00D01BA7" w:rsidRPr="000C4E89" w:rsidRDefault="00D01BA7" w:rsidP="00502C55">
      <w:pPr>
        <w:pStyle w:val="ListBullet2"/>
        <w:rPr>
          <w:b/>
          <w:u w:val="single"/>
        </w:rPr>
      </w:pPr>
      <w:r w:rsidRPr="000C4E89">
        <w:rPr>
          <w:b/>
          <w:u w:val="single"/>
        </w:rPr>
        <w:t>[7] The Gateway uses the Cross Gateway Patient Discovery transaction to determine if this patient is known in community A</w:t>
      </w:r>
      <w:r w:rsidR="009C06BA" w:rsidRPr="000C4E89">
        <w:rPr>
          <w:b/>
          <w:u w:val="single"/>
        </w:rPr>
        <w:t xml:space="preserve">. </w:t>
      </w:r>
      <w:r w:rsidRPr="000C4E89">
        <w:rPr>
          <w:b/>
          <w:u w:val="single"/>
        </w:rPr>
        <w:t xml:space="preserve">Community A </w:t>
      </w:r>
      <w:r w:rsidR="00590C35" w:rsidRPr="000C4E89">
        <w:rPr>
          <w:b/>
          <w:u w:val="single"/>
        </w:rPr>
        <w:t xml:space="preserve">consults with its local </w:t>
      </w:r>
      <w:proofErr w:type="spellStart"/>
      <w:r w:rsidR="00590C35" w:rsidRPr="000C4E89">
        <w:rPr>
          <w:b/>
          <w:u w:val="single"/>
        </w:rPr>
        <w:t>MPI</w:t>
      </w:r>
      <w:proofErr w:type="spellEnd"/>
      <w:r w:rsidR="00590C35" w:rsidRPr="000C4E89">
        <w:rPr>
          <w:b/>
          <w:u w:val="single"/>
        </w:rPr>
        <w:t xml:space="preserve"> and </w:t>
      </w:r>
      <w:r w:rsidRPr="000C4E89">
        <w:rPr>
          <w:b/>
          <w:u w:val="single"/>
        </w:rPr>
        <w:t>responds with one match including the patient identifier in A.</w:t>
      </w:r>
      <w:r w:rsidR="00EE2066" w:rsidRPr="000C4E89">
        <w:rPr>
          <w:b/>
          <w:u w:val="single"/>
        </w:rPr>
        <w:t xml:space="preserve"> </w:t>
      </w:r>
    </w:p>
    <w:p w14:paraId="13E6F1BA" w14:textId="77777777" w:rsidR="00D01BA7" w:rsidRPr="000C4E89" w:rsidRDefault="00D01BA7" w:rsidP="00502C55">
      <w:pPr>
        <w:pStyle w:val="ListBullet2"/>
        <w:rPr>
          <w:b/>
          <w:u w:val="single"/>
        </w:rPr>
      </w:pPr>
      <w:r w:rsidRPr="000C4E89">
        <w:rPr>
          <w:b/>
          <w:u w:val="single"/>
        </w:rPr>
        <w:t>[8] The Gateway uses the Cross Gateway Patient Discovery transaction to determine if this patient is known in community C</w:t>
      </w:r>
      <w:r w:rsidR="009C06BA" w:rsidRPr="000C4E89">
        <w:rPr>
          <w:b/>
          <w:u w:val="single"/>
        </w:rPr>
        <w:t xml:space="preserve">. </w:t>
      </w:r>
      <w:r w:rsidRPr="000C4E89">
        <w:rPr>
          <w:b/>
          <w:u w:val="single"/>
        </w:rPr>
        <w:t>Community C responds with one match including the patient identifier in C</w:t>
      </w:r>
      <w:r w:rsidR="00E72363" w:rsidRPr="000C4E89">
        <w:rPr>
          <w:b/>
          <w:u w:val="single"/>
        </w:rPr>
        <w:t xml:space="preserve"> and the indication that community C is a Health Data Locator for this patient.</w:t>
      </w:r>
    </w:p>
    <w:p w14:paraId="1DD425BE" w14:textId="77777777" w:rsidR="00D01BA7" w:rsidRPr="000C4E89" w:rsidRDefault="00D01BA7" w:rsidP="00502C55">
      <w:pPr>
        <w:pStyle w:val="ListBullet2"/>
        <w:rPr>
          <w:b/>
          <w:u w:val="single"/>
        </w:rPr>
      </w:pPr>
      <w:r w:rsidRPr="000C4E89">
        <w:rPr>
          <w:b/>
          <w:u w:val="single"/>
        </w:rPr>
        <w:t xml:space="preserve">[9] Community C </w:t>
      </w:r>
      <w:r w:rsidR="00590C35" w:rsidRPr="000C4E89">
        <w:rPr>
          <w:b/>
          <w:u w:val="single"/>
        </w:rPr>
        <w:t xml:space="preserve">consults with its local </w:t>
      </w:r>
      <w:proofErr w:type="spellStart"/>
      <w:r w:rsidR="00590C35" w:rsidRPr="000C4E89">
        <w:rPr>
          <w:b/>
          <w:u w:val="single"/>
        </w:rPr>
        <w:t>MPI</w:t>
      </w:r>
      <w:proofErr w:type="spellEnd"/>
      <w:r w:rsidR="00590C35" w:rsidRPr="000C4E89">
        <w:rPr>
          <w:b/>
          <w:u w:val="single"/>
        </w:rPr>
        <w:t xml:space="preserve"> and finds a match</w:t>
      </w:r>
      <w:r w:rsidR="009C06BA" w:rsidRPr="000C4E89">
        <w:rPr>
          <w:b/>
          <w:u w:val="single"/>
        </w:rPr>
        <w:t xml:space="preserve">. </w:t>
      </w:r>
      <w:r w:rsidR="00590C35" w:rsidRPr="000C4E89">
        <w:rPr>
          <w:b/>
          <w:u w:val="single"/>
        </w:rPr>
        <w:t xml:space="preserve">It </w:t>
      </w:r>
      <w:r w:rsidRPr="000C4E89">
        <w:rPr>
          <w:b/>
          <w:u w:val="single"/>
        </w:rPr>
        <w:t xml:space="preserve">saves the </w:t>
      </w:r>
      <w:r w:rsidR="00EE2066" w:rsidRPr="000C4E89">
        <w:rPr>
          <w:b/>
          <w:u w:val="single"/>
        </w:rPr>
        <w:t xml:space="preserve">association that the </w:t>
      </w:r>
      <w:r w:rsidRPr="000C4E89">
        <w:rPr>
          <w:b/>
          <w:u w:val="single"/>
        </w:rPr>
        <w:t xml:space="preserve">identifier designated on the Cross Gateway Patient Discovery transaction </w:t>
      </w:r>
      <w:r w:rsidR="00EB2364" w:rsidRPr="000C4E89">
        <w:rPr>
          <w:b/>
          <w:u w:val="single"/>
        </w:rPr>
        <w:t>i</w:t>
      </w:r>
      <w:r w:rsidRPr="000C4E89">
        <w:rPr>
          <w:b/>
          <w:u w:val="single"/>
        </w:rPr>
        <w:t>s community B’s identifier for this patient.</w:t>
      </w:r>
    </w:p>
    <w:p w14:paraId="6EB8B433" w14:textId="42E729E0" w:rsidR="00D01BA7" w:rsidRPr="000C4E89" w:rsidRDefault="00D01BA7" w:rsidP="00502C55">
      <w:pPr>
        <w:pStyle w:val="ListBullet2"/>
        <w:rPr>
          <w:b/>
          <w:u w:val="single"/>
        </w:rPr>
      </w:pPr>
      <w:r w:rsidRPr="000C4E89">
        <w:rPr>
          <w:b/>
          <w:u w:val="single"/>
        </w:rPr>
        <w:t xml:space="preserve">[10] The community B gateway sends </w:t>
      </w:r>
      <w:r w:rsidR="00C908A5" w:rsidRPr="000C4E89">
        <w:rPr>
          <w:b/>
          <w:u w:val="single"/>
        </w:rPr>
        <w:t>an</w:t>
      </w:r>
      <w:r w:rsidRPr="000C4E89">
        <w:rPr>
          <w:b/>
          <w:u w:val="single"/>
        </w:rPr>
        <w:t xml:space="preserve"> </w:t>
      </w:r>
      <w:proofErr w:type="spellStart"/>
      <w:r w:rsidRPr="000C4E89">
        <w:rPr>
          <w:b/>
          <w:u w:val="single"/>
        </w:rPr>
        <w:t>XCA</w:t>
      </w:r>
      <w:proofErr w:type="spellEnd"/>
      <w:r w:rsidRPr="000C4E89">
        <w:rPr>
          <w:b/>
          <w:u w:val="single"/>
        </w:rPr>
        <w:t xml:space="preserve"> Cross Gateway Query to both Community A and C because both responded positively to the Cross Gateway Patient Discovery transaction</w:t>
      </w:r>
      <w:r w:rsidR="009C06BA" w:rsidRPr="000C4E89">
        <w:rPr>
          <w:b/>
          <w:u w:val="single"/>
        </w:rPr>
        <w:t xml:space="preserve">. </w:t>
      </w:r>
      <w:r w:rsidR="006D0025" w:rsidRPr="000C4E89">
        <w:rPr>
          <w:b/>
          <w:u w:val="single"/>
        </w:rPr>
        <w:t>Both responses are combined by the community B gateway and returned to the organization which originated the XDS Registry Stored Query in step [6].</w:t>
      </w:r>
    </w:p>
    <w:p w14:paraId="3EE601FD" w14:textId="77777777" w:rsidR="00D01BA7" w:rsidRPr="000C4E89" w:rsidRDefault="00D01BA7" w:rsidP="00502C55">
      <w:pPr>
        <w:pStyle w:val="ListBullet2"/>
        <w:rPr>
          <w:b/>
          <w:u w:val="single"/>
        </w:rPr>
      </w:pPr>
      <w:r w:rsidRPr="000C4E89">
        <w:rPr>
          <w:b/>
          <w:u w:val="single"/>
        </w:rPr>
        <w:t>[11] An organization in community A requests data about this patient and sends an XDS Registry Stored Query to its local Gateway.</w:t>
      </w:r>
    </w:p>
    <w:p w14:paraId="18E70B53" w14:textId="2D66EE71" w:rsidR="00D01BA7" w:rsidRPr="000C4E89" w:rsidRDefault="00D01BA7" w:rsidP="00502C55">
      <w:pPr>
        <w:pStyle w:val="ListBullet2"/>
        <w:rPr>
          <w:b/>
          <w:u w:val="single"/>
        </w:rPr>
      </w:pPr>
      <w:r w:rsidRPr="000C4E89">
        <w:rPr>
          <w:b/>
          <w:u w:val="single"/>
        </w:rPr>
        <w:t xml:space="preserve">[12] The Gateway has saved the </w:t>
      </w:r>
      <w:r w:rsidR="00DA5191" w:rsidRPr="000C4E89">
        <w:rPr>
          <w:b/>
          <w:u w:val="single"/>
        </w:rPr>
        <w:t xml:space="preserve">locations retrieve from </w:t>
      </w:r>
      <w:r w:rsidRPr="000C4E89">
        <w:rPr>
          <w:b/>
          <w:u w:val="single"/>
        </w:rPr>
        <w:t xml:space="preserve">community </w:t>
      </w:r>
      <w:r w:rsidR="00DA5191" w:rsidRPr="000C4E89">
        <w:rPr>
          <w:b/>
          <w:u w:val="single"/>
        </w:rPr>
        <w:t>C</w:t>
      </w:r>
      <w:r w:rsidRPr="000C4E89">
        <w:rPr>
          <w:b/>
          <w:u w:val="single"/>
        </w:rPr>
        <w:t xml:space="preserve"> in step [</w:t>
      </w:r>
      <w:r w:rsidR="00DA5191" w:rsidRPr="000C4E89">
        <w:rPr>
          <w:b/>
          <w:u w:val="single"/>
        </w:rPr>
        <w:t>5</w:t>
      </w:r>
      <w:r w:rsidRPr="000C4E89">
        <w:rPr>
          <w:b/>
          <w:u w:val="single"/>
        </w:rPr>
        <w:t xml:space="preserve">] </w:t>
      </w:r>
      <w:r w:rsidR="00DA5191" w:rsidRPr="000C4E89">
        <w:rPr>
          <w:b/>
          <w:u w:val="single"/>
        </w:rPr>
        <w:t>b</w:t>
      </w:r>
      <w:r w:rsidRPr="000C4E89">
        <w:rPr>
          <w:b/>
          <w:u w:val="single"/>
        </w:rPr>
        <w:t>ut this query may happen days or weeks or years later</w:t>
      </w:r>
      <w:r w:rsidR="009C06BA" w:rsidRPr="000C4E89">
        <w:rPr>
          <w:b/>
          <w:u w:val="single"/>
        </w:rPr>
        <w:t xml:space="preserve">. </w:t>
      </w:r>
      <w:r w:rsidRPr="000C4E89">
        <w:rPr>
          <w:b/>
          <w:u w:val="single"/>
        </w:rPr>
        <w:t xml:space="preserve">To </w:t>
      </w:r>
      <w:r w:rsidR="00DA5191" w:rsidRPr="000C4E89">
        <w:rPr>
          <w:b/>
          <w:u w:val="single"/>
        </w:rPr>
        <w:t>get a fresh copy of the locations for this patient</w:t>
      </w:r>
      <w:r w:rsidR="00990457" w:rsidRPr="000C4E89">
        <w:rPr>
          <w:b/>
          <w:u w:val="single"/>
        </w:rPr>
        <w:t>,</w:t>
      </w:r>
      <w:r w:rsidRPr="000C4E89">
        <w:rPr>
          <w:b/>
          <w:u w:val="single"/>
        </w:rPr>
        <w:t xml:space="preserve"> community A’s gateway </w:t>
      </w:r>
      <w:r w:rsidR="00DA5191" w:rsidRPr="000C4E89">
        <w:rPr>
          <w:b/>
          <w:u w:val="single"/>
        </w:rPr>
        <w:t>sends</w:t>
      </w:r>
      <w:r w:rsidRPr="000C4E89">
        <w:rPr>
          <w:b/>
          <w:u w:val="single"/>
        </w:rPr>
        <w:t xml:space="preserve"> </w:t>
      </w:r>
      <w:r w:rsidR="00990457" w:rsidRPr="000C4E89">
        <w:rPr>
          <w:b/>
          <w:u w:val="single"/>
        </w:rPr>
        <w:t>an</w:t>
      </w:r>
      <w:r w:rsidR="001A243C" w:rsidRPr="000C4E89">
        <w:rPr>
          <w:b/>
          <w:u w:val="single"/>
        </w:rPr>
        <w:t>o</w:t>
      </w:r>
      <w:r w:rsidR="00990457" w:rsidRPr="000C4E89">
        <w:rPr>
          <w:b/>
          <w:u w:val="single"/>
        </w:rPr>
        <w:t>ther</w:t>
      </w:r>
      <w:r w:rsidRPr="000C4E89">
        <w:rPr>
          <w:b/>
          <w:u w:val="single"/>
        </w:rPr>
        <w:t xml:space="preserve"> Pati</w:t>
      </w:r>
      <w:r w:rsidR="00DA5191" w:rsidRPr="000C4E89">
        <w:rPr>
          <w:b/>
          <w:u w:val="single"/>
        </w:rPr>
        <w:t>ent Location Query to</w:t>
      </w:r>
      <w:r w:rsidRPr="000C4E89">
        <w:rPr>
          <w:b/>
          <w:u w:val="single"/>
        </w:rPr>
        <w:t xml:space="preserve"> C</w:t>
      </w:r>
      <w:r w:rsidR="009C06BA" w:rsidRPr="000C4E89">
        <w:rPr>
          <w:b/>
          <w:u w:val="single"/>
        </w:rPr>
        <w:t xml:space="preserve">. </w:t>
      </w:r>
      <w:r w:rsidR="00DA5191" w:rsidRPr="000C4E89">
        <w:rPr>
          <w:b/>
          <w:u w:val="single"/>
        </w:rPr>
        <w:t>By doing so it discovers that B also knows this patient.</w:t>
      </w:r>
    </w:p>
    <w:p w14:paraId="72AA1C68" w14:textId="77777777" w:rsidR="00D01BA7" w:rsidRPr="000C4E89" w:rsidRDefault="00D01BA7" w:rsidP="00502C55">
      <w:pPr>
        <w:pStyle w:val="ListBullet2"/>
        <w:rPr>
          <w:b/>
          <w:u w:val="single"/>
        </w:rPr>
      </w:pPr>
      <w:r w:rsidRPr="000C4E89">
        <w:rPr>
          <w:b/>
          <w:u w:val="single"/>
        </w:rPr>
        <w:t xml:space="preserve">[13] </w:t>
      </w:r>
      <w:r w:rsidR="00417605" w:rsidRPr="000C4E89">
        <w:rPr>
          <w:b/>
          <w:u w:val="single"/>
        </w:rPr>
        <w:t>C</w:t>
      </w:r>
      <w:r w:rsidRPr="000C4E89">
        <w:rPr>
          <w:b/>
          <w:u w:val="single"/>
        </w:rPr>
        <w:t xml:space="preserve">ommunity A sends an </w:t>
      </w:r>
      <w:proofErr w:type="spellStart"/>
      <w:r w:rsidRPr="000C4E89">
        <w:rPr>
          <w:b/>
          <w:u w:val="single"/>
        </w:rPr>
        <w:t>XCA</w:t>
      </w:r>
      <w:proofErr w:type="spellEnd"/>
      <w:r w:rsidRPr="000C4E89">
        <w:rPr>
          <w:b/>
          <w:u w:val="single"/>
        </w:rPr>
        <w:t xml:space="preserve"> Cross Gateway Query to both community B and C and combines the responses in order to respond to the XDS Registry Stored Query</w:t>
      </w:r>
    </w:p>
    <w:p w14:paraId="0310B6E6" w14:textId="77777777" w:rsidR="00C273C2" w:rsidRPr="000C4E89" w:rsidRDefault="00C273C2" w:rsidP="00502C55">
      <w:pPr>
        <w:pStyle w:val="BodyText"/>
        <w:rPr>
          <w:highlight w:val="cyan"/>
        </w:rPr>
      </w:pPr>
    </w:p>
    <w:p w14:paraId="3345456F" w14:textId="77777777" w:rsidR="00715B25" w:rsidRPr="000C4E89" w:rsidRDefault="00715B25" w:rsidP="00715B25">
      <w:pPr>
        <w:pStyle w:val="EditorInstructions"/>
      </w:pPr>
      <w:r w:rsidRPr="000C4E89">
        <w:lastRenderedPageBreak/>
        <w:t xml:space="preserve">Add the following </w:t>
      </w:r>
      <w:r w:rsidR="002A4B11" w:rsidRPr="000C4E89">
        <w:t xml:space="preserve">new </w:t>
      </w:r>
      <w:r w:rsidRPr="000C4E89">
        <w:t>definition to Appendix B</w:t>
      </w:r>
    </w:p>
    <w:p w14:paraId="03858FCB" w14:textId="77777777" w:rsidR="00E87E0F" w:rsidRPr="000C4E89" w:rsidRDefault="00E87E0F" w:rsidP="00014900">
      <w:pPr>
        <w:pStyle w:val="BodyText"/>
      </w:pPr>
    </w:p>
    <w:p w14:paraId="35EA0868" w14:textId="147156F0" w:rsidR="00CF283F" w:rsidRPr="000C4E89" w:rsidRDefault="00A32F9E" w:rsidP="00C71026">
      <w:pPr>
        <w:pStyle w:val="Heading1"/>
        <w:pageBreakBefore w:val="0"/>
        <w:numPr>
          <w:ilvl w:val="0"/>
          <w:numId w:val="0"/>
        </w:numPr>
      </w:pPr>
      <w:bookmarkStart w:id="177" w:name="_Toc520109215"/>
      <w:r w:rsidRPr="000C4E89">
        <w:t>Appendix B</w:t>
      </w:r>
      <w:r w:rsidR="00F31EA8" w:rsidRPr="000C4E89">
        <w:t xml:space="preserve"> – </w:t>
      </w:r>
      <w:r w:rsidR="00CF283F" w:rsidRPr="000C4E89">
        <w:t>Transaction Summary Definitions</w:t>
      </w:r>
      <w:bookmarkEnd w:id="177"/>
    </w:p>
    <w:p w14:paraId="6E515751" w14:textId="77777777" w:rsidR="00451041" w:rsidRPr="000C4E89" w:rsidRDefault="00451041" w:rsidP="00451041">
      <w:pPr>
        <w:pStyle w:val="BodyText"/>
      </w:pPr>
      <w:r w:rsidRPr="000C4E89">
        <w:rPr>
          <w:b/>
        </w:rPr>
        <w:t>Patient Location Query</w:t>
      </w:r>
      <w:r w:rsidRPr="000C4E89">
        <w:t xml:space="preserve"> </w:t>
      </w:r>
      <w:r w:rsidR="00865E86" w:rsidRPr="000C4E89">
        <w:t>–</w:t>
      </w:r>
      <w:r w:rsidRPr="000C4E89">
        <w:t xml:space="preserve"> supports the ability to query for a list of </w:t>
      </w:r>
      <w:r w:rsidR="00743122" w:rsidRPr="000C4E89">
        <w:t xml:space="preserve">communities which may have </w:t>
      </w:r>
      <w:r w:rsidR="00ED4093" w:rsidRPr="000C4E89">
        <w:t xml:space="preserve">relevant </w:t>
      </w:r>
      <w:r w:rsidR="00743122" w:rsidRPr="000C4E89">
        <w:t xml:space="preserve">health data about </w:t>
      </w:r>
      <w:r w:rsidR="00EE4B89" w:rsidRPr="000C4E89">
        <w:t>particular</w:t>
      </w:r>
      <w:r w:rsidR="00743122" w:rsidRPr="000C4E89">
        <w:t xml:space="preserve"> </w:t>
      </w:r>
      <w:r w:rsidR="00300402" w:rsidRPr="000C4E89">
        <w:t>patient</w:t>
      </w:r>
      <w:r w:rsidRPr="000C4E89">
        <w:t xml:space="preserve">s. </w:t>
      </w:r>
    </w:p>
    <w:p w14:paraId="418FC0F3" w14:textId="77777777" w:rsidR="00A93073" w:rsidRPr="000C4E89" w:rsidRDefault="00A93073" w:rsidP="00A93073">
      <w:pPr>
        <w:pStyle w:val="BodyText"/>
      </w:pPr>
    </w:p>
    <w:p w14:paraId="42EA144D" w14:textId="5B20E72A" w:rsidR="00CF283F" w:rsidRPr="000C4E89" w:rsidRDefault="00CF283F" w:rsidP="002A6AE1">
      <w:pPr>
        <w:pStyle w:val="PartTitle"/>
      </w:pPr>
      <w:bookmarkStart w:id="178" w:name="_Toc428516844"/>
      <w:bookmarkStart w:id="179" w:name="_Toc520109216"/>
      <w:r w:rsidRPr="000C4E89">
        <w:lastRenderedPageBreak/>
        <w:t>Volume 2</w:t>
      </w:r>
      <w:r w:rsidR="00C3773E" w:rsidRPr="000C4E89">
        <w:t>b</w:t>
      </w:r>
      <w:r w:rsidRPr="000C4E89">
        <w:t xml:space="preserve"> </w:t>
      </w:r>
      <w:r w:rsidR="00F31EA8" w:rsidRPr="000C4E89">
        <w:t>–</w:t>
      </w:r>
      <w:r w:rsidRPr="000C4E89">
        <w:t xml:space="preserve"> Transactions</w:t>
      </w:r>
      <w:bookmarkEnd w:id="178"/>
      <w:bookmarkEnd w:id="179"/>
    </w:p>
    <w:p w14:paraId="2919A8A3" w14:textId="77777777" w:rsidR="00303E20" w:rsidRPr="000C4E89" w:rsidRDefault="002A4B11" w:rsidP="001F2D3D">
      <w:pPr>
        <w:pStyle w:val="EditorInstructions"/>
      </w:pPr>
      <w:bookmarkStart w:id="180" w:name="_Toc75083611"/>
      <w:r w:rsidRPr="000C4E89">
        <w:t>Update</w:t>
      </w:r>
      <w:r w:rsidR="00C273C2" w:rsidRPr="000C4E89">
        <w:t xml:space="preserve"> </w:t>
      </w:r>
      <w:r w:rsidR="007139CC" w:rsidRPr="000C4E89">
        <w:t>S</w:t>
      </w:r>
      <w:r w:rsidR="00303E20" w:rsidRPr="000C4E89">
        <w:t xml:space="preserve">ection </w:t>
      </w:r>
      <w:r w:rsidR="00E779BA" w:rsidRPr="000C4E89">
        <w:t>3.</w:t>
      </w:r>
      <w:r w:rsidR="00B964E9" w:rsidRPr="000C4E89">
        <w:t>55</w:t>
      </w:r>
      <w:bookmarkEnd w:id="180"/>
      <w:r w:rsidRPr="000C4E89">
        <w:t>.1 the second from last paragraph to add to the end of the paragraph as shown:</w:t>
      </w:r>
    </w:p>
    <w:p w14:paraId="586746D0" w14:textId="77777777" w:rsidR="002A4B11" w:rsidRPr="000C4E89" w:rsidRDefault="002A4B11" w:rsidP="00427BC8">
      <w:pPr>
        <w:pStyle w:val="BodyText"/>
      </w:pPr>
    </w:p>
    <w:p w14:paraId="0D146BFD" w14:textId="77777777" w:rsidR="00AB3F55" w:rsidRPr="000C4E89" w:rsidRDefault="00214853" w:rsidP="00427BC8">
      <w:pPr>
        <w:pStyle w:val="BodyText"/>
      </w:pPr>
      <w:r w:rsidRPr="000C4E89">
        <w:t xml:space="preserve">In the case of a match, the </w:t>
      </w:r>
      <w:r w:rsidR="00AB3F55" w:rsidRPr="000C4E89">
        <w:t>Responding Gateway may further update its own cache to indicate that the initiating community knows this patient and should be queried if data for this patient is desired</w:t>
      </w:r>
      <w:r w:rsidR="009C06BA" w:rsidRPr="000C4E89">
        <w:t xml:space="preserve">. </w:t>
      </w:r>
      <w:r w:rsidR="00771C55" w:rsidRPr="000C4E89">
        <w:rPr>
          <w:b/>
          <w:u w:val="single"/>
        </w:rPr>
        <w:t>The Cross Gateway Patient Discovery transaction also supports the ability for Initiating Gateways to send a revoke message to Responding Gateways when prior patient identifier correlation may no longer be valid</w:t>
      </w:r>
      <w:r w:rsidR="009C06BA" w:rsidRPr="000C4E89">
        <w:rPr>
          <w:b/>
          <w:u w:val="single"/>
        </w:rPr>
        <w:t xml:space="preserve">. </w:t>
      </w:r>
      <w:r w:rsidR="00771C55" w:rsidRPr="000C4E89">
        <w:rPr>
          <w:b/>
          <w:u w:val="single"/>
        </w:rPr>
        <w:t>The revoke message is used when Responding Gateways and Initiating Gateways may have cached the correlation identified as part of a Cross Gateway Patient Discovery transaction</w:t>
      </w:r>
      <w:r w:rsidR="009C06BA" w:rsidRPr="000C4E89">
        <w:rPr>
          <w:b/>
          <w:u w:val="single"/>
        </w:rPr>
        <w:t xml:space="preserve">. </w:t>
      </w:r>
    </w:p>
    <w:p w14:paraId="637F74E4" w14:textId="77777777" w:rsidR="00E66BD6" w:rsidRPr="000C4E89" w:rsidRDefault="00E66BD6" w:rsidP="003478EF">
      <w:pPr>
        <w:pStyle w:val="BodyText"/>
      </w:pPr>
      <w:r w:rsidRPr="000C4E89">
        <w:t xml:space="preserve">The criteria used for demographic matching is </w:t>
      </w:r>
      <w:r w:rsidR="00DE77F9" w:rsidRPr="000C4E89">
        <w:t>de</w:t>
      </w:r>
      <w:r w:rsidR="004C68AC" w:rsidRPr="000C4E89">
        <w:t>fi</w:t>
      </w:r>
      <w:r w:rsidR="00DE77F9" w:rsidRPr="000C4E89">
        <w:t>ned by</w:t>
      </w:r>
      <w:r w:rsidRPr="000C4E89">
        <w:t xml:space="preserve"> policy and not specified here</w:t>
      </w:r>
      <w:r w:rsidR="006F7233" w:rsidRPr="000C4E89">
        <w:t>,</w:t>
      </w:r>
      <w:r w:rsidRPr="000C4E89">
        <w:t xml:space="preserve"> but fully enabled by the transaction.</w:t>
      </w:r>
    </w:p>
    <w:p w14:paraId="2BB44092" w14:textId="77777777" w:rsidR="00C273C2" w:rsidRPr="000C4E89" w:rsidRDefault="00C273C2" w:rsidP="003478EF">
      <w:pPr>
        <w:pStyle w:val="BodyText"/>
      </w:pPr>
    </w:p>
    <w:p w14:paraId="3D1DF08A" w14:textId="77777777" w:rsidR="00C273C2" w:rsidRPr="000C4E89" w:rsidRDefault="00E75C24" w:rsidP="00C273C2">
      <w:pPr>
        <w:pStyle w:val="EditorInstructions"/>
      </w:pPr>
      <w:r w:rsidRPr="000C4E89">
        <w:t>Update</w:t>
      </w:r>
      <w:r w:rsidR="00C273C2" w:rsidRPr="000C4E89">
        <w:t xml:space="preserve"> the existing interaction diagram</w:t>
      </w:r>
      <w:r w:rsidRPr="000C4E89">
        <w:t xml:space="preserve"> in </w:t>
      </w:r>
      <w:r w:rsidR="00966422" w:rsidRPr="000C4E89">
        <w:t>Section</w:t>
      </w:r>
      <w:r w:rsidRPr="000C4E89">
        <w:t xml:space="preserve"> 3.55.4 to add the Revoke message as shown:</w:t>
      </w:r>
    </w:p>
    <w:p w14:paraId="40A1AD42" w14:textId="77777777" w:rsidR="00FD433F" w:rsidRPr="000C4E89" w:rsidRDefault="00FD433F" w:rsidP="00FD433F">
      <w:pPr>
        <w:pStyle w:val="BodyText"/>
      </w:pPr>
    </w:p>
    <w:p w14:paraId="15808FA0" w14:textId="77777777" w:rsidR="00CF283F" w:rsidRPr="000C4E89" w:rsidRDefault="00303E20" w:rsidP="00303E20">
      <w:pPr>
        <w:pStyle w:val="Heading3"/>
        <w:numPr>
          <w:ilvl w:val="0"/>
          <w:numId w:val="0"/>
        </w:numPr>
        <w:rPr>
          <w:noProof w:val="0"/>
        </w:rPr>
      </w:pPr>
      <w:bookmarkStart w:id="181" w:name="_Toc428516845"/>
      <w:bookmarkStart w:id="182" w:name="_Toc520109217"/>
      <w:r w:rsidRPr="000C4E89">
        <w:rPr>
          <w:noProof w:val="0"/>
        </w:rPr>
        <w:lastRenderedPageBreak/>
        <w:t>3</w:t>
      </w:r>
      <w:r w:rsidR="00CF283F" w:rsidRPr="000C4E89">
        <w:rPr>
          <w:noProof w:val="0"/>
        </w:rPr>
        <w:t>.</w:t>
      </w:r>
      <w:r w:rsidR="00B964E9" w:rsidRPr="000C4E89">
        <w:rPr>
          <w:noProof w:val="0"/>
        </w:rPr>
        <w:t>55</w:t>
      </w:r>
      <w:r w:rsidR="00CF283F" w:rsidRPr="000C4E89">
        <w:rPr>
          <w:noProof w:val="0"/>
        </w:rPr>
        <w:t>.4 Interaction Diagram</w:t>
      </w:r>
      <w:bookmarkEnd w:id="181"/>
      <w:bookmarkEnd w:id="182"/>
    </w:p>
    <w:p w14:paraId="0012AE04" w14:textId="77777777" w:rsidR="00DB3318" w:rsidRPr="000C4E89" w:rsidRDefault="008127C3">
      <w:pPr>
        <w:pStyle w:val="BodyText"/>
        <w:jc w:val="center"/>
      </w:pPr>
      <w:bookmarkStart w:id="183" w:name="_MON_1309691439"/>
      <w:bookmarkStart w:id="184" w:name="_MON_1309694677"/>
      <w:bookmarkStart w:id="185" w:name="_MON_1311049165"/>
      <w:bookmarkStart w:id="186" w:name="_MON_1359888793"/>
      <w:bookmarkStart w:id="187" w:name="_MON_1359888953"/>
      <w:bookmarkStart w:id="188" w:name="_MON_1359889075"/>
      <w:bookmarkStart w:id="189" w:name="_MON_1375085419"/>
      <w:bookmarkEnd w:id="127"/>
      <w:bookmarkEnd w:id="128"/>
      <w:bookmarkEnd w:id="129"/>
      <w:bookmarkEnd w:id="130"/>
      <w:bookmarkEnd w:id="131"/>
      <w:bookmarkEnd w:id="183"/>
      <w:bookmarkEnd w:id="184"/>
      <w:bookmarkEnd w:id="185"/>
      <w:bookmarkEnd w:id="186"/>
      <w:bookmarkEnd w:id="187"/>
      <w:bookmarkEnd w:id="188"/>
      <w:bookmarkEnd w:id="189"/>
      <w:r w:rsidRPr="000C4E89">
        <w:rPr>
          <w:noProof/>
        </w:rPr>
        <w:drawing>
          <wp:inline distT="0" distB="0" distL="0" distR="0" wp14:anchorId="78D93632" wp14:editId="6624C8F1">
            <wp:extent cx="4480560" cy="3787140"/>
            <wp:effectExtent l="0" t="0" r="0" b="8255"/>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80560" cy="3787140"/>
                    </a:xfrm>
                    <a:prstGeom prst="rect">
                      <a:avLst/>
                    </a:prstGeom>
                  </pic:spPr>
                </pic:pic>
              </a:graphicData>
            </a:graphic>
          </wp:inline>
        </w:drawing>
      </w:r>
    </w:p>
    <w:p w14:paraId="67AA8E77" w14:textId="77777777" w:rsidR="00C273C2" w:rsidRPr="000C4E89" w:rsidRDefault="00C273C2" w:rsidP="00502C55">
      <w:pPr>
        <w:pStyle w:val="BodyText"/>
      </w:pPr>
    </w:p>
    <w:p w14:paraId="15286239" w14:textId="77777777" w:rsidR="00C273C2" w:rsidRPr="000C4E89" w:rsidRDefault="00E75C24" w:rsidP="00C273C2">
      <w:pPr>
        <w:pStyle w:val="EditorInstructions"/>
      </w:pPr>
      <w:r w:rsidRPr="000C4E89">
        <w:t>Update Section</w:t>
      </w:r>
      <w:r w:rsidR="00C273C2" w:rsidRPr="000C4E89">
        <w:t xml:space="preserve"> 3.55.4.1.2</w:t>
      </w:r>
      <w:r w:rsidRPr="000C4E89">
        <w:t xml:space="preserve"> the second to last paragraph to add a sentence to the end of it as shown:</w:t>
      </w:r>
    </w:p>
    <w:p w14:paraId="494CD08A" w14:textId="77777777" w:rsidR="00F27984" w:rsidRPr="00A3252A" w:rsidRDefault="00F27984" w:rsidP="003802C5">
      <w:pPr>
        <w:pStyle w:val="BodyText"/>
      </w:pPr>
      <w:r w:rsidRPr="00A3252A">
        <w:t>The Initiating Gateway may specify a duration value in the SOAP Header element of the request</w:t>
      </w:r>
      <w:r w:rsidR="009C06BA" w:rsidRPr="00A3252A">
        <w:t xml:space="preserve">. </w:t>
      </w:r>
      <w:r w:rsidRPr="00A3252A">
        <w:t xml:space="preserve">This value suggests to the Responding Gateway a length of time that the Initiating Gateway recommends </w:t>
      </w:r>
      <w:r w:rsidR="00F20410" w:rsidRPr="00A3252A">
        <w:t xml:space="preserve">caching </w:t>
      </w:r>
      <w:r w:rsidRPr="00A3252A">
        <w:t>any correlation resulting from the inter</w:t>
      </w:r>
      <w:r w:rsidR="00F20410" w:rsidRPr="00A3252A">
        <w:t>action</w:t>
      </w:r>
      <w:r w:rsidR="009C06BA" w:rsidRPr="00A3252A">
        <w:t xml:space="preserve">. </w:t>
      </w:r>
      <w:r w:rsidR="00836EC1" w:rsidRPr="00A3252A">
        <w:t xml:space="preserve">The duration value is specified in the SOAP Header using the </w:t>
      </w:r>
      <w:proofErr w:type="spellStart"/>
      <w:r w:rsidR="00836EC1" w:rsidRPr="00A3252A">
        <w:t>CorrelationTimeToLive</w:t>
      </w:r>
      <w:proofErr w:type="spellEnd"/>
      <w:r w:rsidR="00836EC1" w:rsidRPr="00A3252A">
        <w:t xml:space="preserve"> element and contains a value conformant with the </w:t>
      </w:r>
      <w:proofErr w:type="spellStart"/>
      <w:r w:rsidR="00836EC1" w:rsidRPr="00A3252A">
        <w:t>xs:duration</w:t>
      </w:r>
      <w:proofErr w:type="spellEnd"/>
      <w:r w:rsidR="00836EC1" w:rsidRPr="00A3252A">
        <w:t xml:space="preserve"> type defined in http://www.w3.org/TR/xmlschema-2/#duration</w:t>
      </w:r>
      <w:r w:rsidR="009C06BA" w:rsidRPr="00A3252A">
        <w:t xml:space="preserve">. </w:t>
      </w:r>
      <w:r w:rsidR="007B5E87" w:rsidRPr="00A3252A">
        <w:t xml:space="preserve">If no </w:t>
      </w:r>
      <w:proofErr w:type="spellStart"/>
      <w:r w:rsidR="007B5E87" w:rsidRPr="00A3252A">
        <w:t>Cor</w:t>
      </w:r>
      <w:r w:rsidR="003D328D" w:rsidRPr="00A3252A">
        <w:t>r</w:t>
      </w:r>
      <w:r w:rsidR="007B5E87" w:rsidRPr="00A3252A">
        <w:t>elationTimeToLive</w:t>
      </w:r>
      <w:proofErr w:type="spellEnd"/>
      <w:r w:rsidR="007B5E87" w:rsidRPr="00A3252A">
        <w:t xml:space="preserve"> element is specified in the SOAP Header the Responding Gateway shall interpret this as a recommendation against caching, unless a mutually agreed policy states otherwise</w:t>
      </w:r>
      <w:r w:rsidR="009C06BA" w:rsidRPr="00A3252A">
        <w:t xml:space="preserve">. </w:t>
      </w:r>
      <w:r w:rsidR="00B44AFE" w:rsidRPr="00A3252A">
        <w:rPr>
          <w:b/>
          <w:bCs/>
          <w:u w:val="single"/>
        </w:rPr>
        <w:t xml:space="preserve">Mutually agreed policies may also be used to bind an Initiating Gateway to a specific </w:t>
      </w:r>
      <w:r w:rsidR="00DA3152" w:rsidRPr="00A3252A">
        <w:rPr>
          <w:b/>
          <w:bCs/>
          <w:u w:val="single"/>
        </w:rPr>
        <w:t xml:space="preserve">timeframe for use </w:t>
      </w:r>
      <w:r w:rsidR="00B44AFE" w:rsidRPr="00A3252A">
        <w:rPr>
          <w:b/>
          <w:bCs/>
          <w:u w:val="single"/>
        </w:rPr>
        <w:t>of the Revoke message.</w:t>
      </w:r>
    </w:p>
    <w:p w14:paraId="22E921F0" w14:textId="77777777" w:rsidR="008127C3" w:rsidRPr="000C4E89" w:rsidRDefault="008127C3" w:rsidP="009C06BA">
      <w:pPr>
        <w:pStyle w:val="BodyText"/>
      </w:pPr>
    </w:p>
    <w:p w14:paraId="64C7CBED" w14:textId="77777777" w:rsidR="008127C3" w:rsidRPr="000C4E89" w:rsidRDefault="00B74C41" w:rsidP="008127C3">
      <w:pPr>
        <w:pStyle w:val="EditorInstructions"/>
      </w:pPr>
      <w:r w:rsidRPr="000C4E89">
        <w:t xml:space="preserve">Update </w:t>
      </w:r>
      <w:r w:rsidR="008127C3" w:rsidRPr="000C4E89">
        <w:t>Section 3.55.4.1.2</w:t>
      </w:r>
      <w:r w:rsidR="001413B1" w:rsidRPr="000C4E89">
        <w:t>.4</w:t>
      </w:r>
      <w:r w:rsidRPr="000C4E89">
        <w:t xml:space="preserve"> the third paragraph to add a sentence to the end of the paragraph as shown:</w:t>
      </w:r>
    </w:p>
    <w:p w14:paraId="5FE737D6" w14:textId="77777777" w:rsidR="00E87E0F" w:rsidRPr="000C4E89" w:rsidRDefault="00E87E0F" w:rsidP="007525BD">
      <w:pPr>
        <w:rPr>
          <w:rStyle w:val="BodyTextCharChar"/>
          <w:noProof w:val="0"/>
        </w:rPr>
      </w:pPr>
    </w:p>
    <w:p w14:paraId="4455E66E" w14:textId="77777777" w:rsidR="001E6AF7" w:rsidRPr="000C4E89" w:rsidRDefault="001E6AF7" w:rsidP="00A3252A">
      <w:pPr>
        <w:pStyle w:val="BodyText"/>
        <w:rPr>
          <w:rStyle w:val="BodyTextCharChar"/>
          <w:noProof w:val="0"/>
        </w:rPr>
      </w:pPr>
      <w:r w:rsidRPr="00A3252A">
        <w:lastRenderedPageBreak/>
        <w:t xml:space="preserve">The Responding Gateway uses the </w:t>
      </w:r>
      <w:proofErr w:type="spellStart"/>
      <w:r w:rsidRPr="00A3252A">
        <w:t>homeCommunityId</w:t>
      </w:r>
      <w:proofErr w:type="spellEnd"/>
      <w:r w:rsidRPr="00A3252A">
        <w:t xml:space="preserve"> to obtain the Web Services endpoint of services that provide access to data in th</w:t>
      </w:r>
      <w:r w:rsidR="00822B6F" w:rsidRPr="00A3252A">
        <w:t xml:space="preserve">e </w:t>
      </w:r>
      <w:r w:rsidR="00B663D4" w:rsidRPr="00A3252A">
        <w:t>Initiating</w:t>
      </w:r>
      <w:r w:rsidR="00822B6F" w:rsidRPr="00A3252A">
        <w:t xml:space="preserve"> Gateway’s</w:t>
      </w:r>
      <w:r w:rsidRPr="00A3252A">
        <w:t xml:space="preserve"> community</w:t>
      </w:r>
      <w:r w:rsidR="009C06BA" w:rsidRPr="00A3252A">
        <w:t xml:space="preserve">. </w:t>
      </w:r>
      <w:r w:rsidR="001F44FA" w:rsidRPr="00A3252A">
        <w:rPr>
          <w:bCs/>
        </w:rPr>
        <w:t xml:space="preserve">The Responding Gateway may also use the specified value as an entry in its response to a </w:t>
      </w:r>
      <w:r w:rsidR="007550AD" w:rsidRPr="00A3252A">
        <w:rPr>
          <w:bCs/>
        </w:rPr>
        <w:t>Patient Location Query</w:t>
      </w:r>
      <w:r w:rsidR="001F44FA" w:rsidRPr="00A3252A">
        <w:rPr>
          <w:bCs/>
        </w:rPr>
        <w:t xml:space="preserve"> transaction.</w:t>
      </w:r>
    </w:p>
    <w:p w14:paraId="2E75F410" w14:textId="77777777" w:rsidR="001D7E0F" w:rsidRPr="000C4E89" w:rsidRDefault="001D7E0F" w:rsidP="00C71026">
      <w:pPr>
        <w:pStyle w:val="BodyText"/>
      </w:pPr>
    </w:p>
    <w:p w14:paraId="7E20C514" w14:textId="77777777" w:rsidR="001D7E0F" w:rsidRPr="000C4E89" w:rsidRDefault="001D7E0F" w:rsidP="001D7E0F">
      <w:pPr>
        <w:pStyle w:val="EditorInstructions"/>
      </w:pPr>
      <w:r w:rsidRPr="000C4E89">
        <w:t>Update Section 3.55.4.1.2.4 a middle paragraph to add a sentence to the end of the paragraph as shown:</w:t>
      </w:r>
    </w:p>
    <w:p w14:paraId="4A35841B" w14:textId="77777777" w:rsidR="001D7E0F" w:rsidRPr="000C4E89" w:rsidRDefault="001D7E0F" w:rsidP="00FB74A5">
      <w:pPr>
        <w:pStyle w:val="BodyText"/>
      </w:pPr>
    </w:p>
    <w:p w14:paraId="0219D2C2" w14:textId="77777777" w:rsidR="00495843" w:rsidRPr="00A3252A" w:rsidRDefault="00495843" w:rsidP="00A3252A">
      <w:pPr>
        <w:pStyle w:val="BodyText"/>
      </w:pPr>
      <w:r w:rsidRPr="00A3252A">
        <w:t xml:space="preserve">The Responding Gateway </w:t>
      </w:r>
      <w:r w:rsidR="009420BF" w:rsidRPr="00A3252A">
        <w:t xml:space="preserve">may </w:t>
      </w:r>
      <w:r w:rsidRPr="00A3252A">
        <w:t xml:space="preserve">use the specified assigning authority to identify which of the </w:t>
      </w:r>
      <w:proofErr w:type="spellStart"/>
      <w:r w:rsidRPr="00A3252A">
        <w:t>LivingSubjectID</w:t>
      </w:r>
      <w:proofErr w:type="spellEnd"/>
      <w:r w:rsidRPr="00A3252A">
        <w:t xml:space="preserve"> values to use in a reverse </w:t>
      </w:r>
      <w:r w:rsidR="00F44CD5" w:rsidRPr="00A3252A">
        <w:t>Cross Gateway Query</w:t>
      </w:r>
      <w:r w:rsidR="009C06BA" w:rsidRPr="00A3252A">
        <w:t xml:space="preserve">. </w:t>
      </w:r>
      <w:r w:rsidRPr="00A3252A">
        <w:rPr>
          <w:bCs/>
        </w:rPr>
        <w:t xml:space="preserve">The Responding Gateway may also use the </w:t>
      </w:r>
      <w:r w:rsidR="00F44CD5" w:rsidRPr="00A3252A">
        <w:rPr>
          <w:bCs/>
        </w:rPr>
        <w:t xml:space="preserve">identified </w:t>
      </w:r>
      <w:proofErr w:type="spellStart"/>
      <w:r w:rsidR="00F44CD5" w:rsidRPr="00A3252A">
        <w:rPr>
          <w:bCs/>
        </w:rPr>
        <w:t>LivingSubjectID</w:t>
      </w:r>
      <w:proofErr w:type="spellEnd"/>
      <w:r w:rsidRPr="00A3252A">
        <w:rPr>
          <w:bCs/>
        </w:rPr>
        <w:t xml:space="preserve"> value as an entry in its response to a </w:t>
      </w:r>
      <w:r w:rsidR="007550AD" w:rsidRPr="00A3252A">
        <w:rPr>
          <w:bCs/>
        </w:rPr>
        <w:t>Patient Location Query</w:t>
      </w:r>
      <w:r w:rsidRPr="00A3252A">
        <w:rPr>
          <w:bCs/>
        </w:rPr>
        <w:t xml:space="preserve"> transaction.</w:t>
      </w:r>
    </w:p>
    <w:p w14:paraId="33B712E0" w14:textId="77777777" w:rsidR="00246434" w:rsidRPr="000C4E89" w:rsidRDefault="00246434" w:rsidP="00502C55">
      <w:pPr>
        <w:pStyle w:val="BodyText"/>
      </w:pPr>
    </w:p>
    <w:p w14:paraId="115BF046" w14:textId="77777777" w:rsidR="00246434" w:rsidRPr="000C4E89" w:rsidRDefault="0025177E" w:rsidP="00246434">
      <w:pPr>
        <w:pStyle w:val="EditorInstructions"/>
      </w:pPr>
      <w:r w:rsidRPr="000C4E89">
        <w:t>Update</w:t>
      </w:r>
      <w:r w:rsidR="00246434" w:rsidRPr="000C4E89">
        <w:t xml:space="preserve"> Section 3.55.4.1.3</w:t>
      </w:r>
      <w:r w:rsidRPr="000C4E89">
        <w:t xml:space="preserve"> the last paragraphs, adding text as shown and adding an additional paragraph to the end of the section.</w:t>
      </w:r>
    </w:p>
    <w:p w14:paraId="0F1D7032" w14:textId="77777777" w:rsidR="0025177E" w:rsidRPr="000C4E89" w:rsidRDefault="0025177E" w:rsidP="00502C55">
      <w:pPr>
        <w:pStyle w:val="BodyText"/>
      </w:pPr>
    </w:p>
    <w:p w14:paraId="7765DB91" w14:textId="77777777" w:rsidR="00BC4967" w:rsidRPr="000C4E89" w:rsidRDefault="00BC4967" w:rsidP="00427BC8">
      <w:r w:rsidRPr="000C4E89">
        <w:t xml:space="preserve">The community associated with the Responding Gateway may make use of the </w:t>
      </w:r>
      <w:proofErr w:type="spellStart"/>
      <w:r w:rsidRPr="000C4E89">
        <w:t>homeCommunityI</w:t>
      </w:r>
      <w:r w:rsidR="007550AD" w:rsidRPr="000C4E89">
        <w:t>d</w:t>
      </w:r>
      <w:proofErr w:type="spellEnd"/>
      <w:r w:rsidRPr="000C4E89">
        <w:t xml:space="preserve"> and community patient identifier assigning authority by initiating a Cross Gateway Query </w:t>
      </w:r>
      <w:r w:rsidRPr="000C4E89">
        <w:rPr>
          <w:b/>
          <w:u w:val="single"/>
        </w:rPr>
        <w:t xml:space="preserve">and/or saving the information for use in a </w:t>
      </w:r>
      <w:r w:rsidR="007550AD" w:rsidRPr="000C4E89">
        <w:rPr>
          <w:b/>
          <w:u w:val="single"/>
        </w:rPr>
        <w:t>Patient Location Query</w:t>
      </w:r>
      <w:r w:rsidRPr="000C4E89">
        <w:rPr>
          <w:b/>
          <w:u w:val="single"/>
        </w:rPr>
        <w:t xml:space="preserve"> response</w:t>
      </w:r>
      <w:r w:rsidR="009C06BA" w:rsidRPr="000C4E89">
        <w:t xml:space="preserve">. </w:t>
      </w:r>
      <w:r w:rsidRPr="000C4E89">
        <w:t xml:space="preserve">See </w:t>
      </w:r>
      <w:r w:rsidR="00025ECA" w:rsidRPr="000C4E89">
        <w:t xml:space="preserve">ITI TF-2b: </w:t>
      </w:r>
      <w:r w:rsidR="00E779BA" w:rsidRPr="000C4E89">
        <w:t>3.</w:t>
      </w:r>
      <w:r w:rsidR="00557D59" w:rsidRPr="000C4E89">
        <w:t>55</w:t>
      </w:r>
      <w:r w:rsidRPr="000C4E89">
        <w:t>.4.1.2.</w:t>
      </w:r>
      <w:r w:rsidR="00427BC8" w:rsidRPr="000C4E89">
        <w:t>4</w:t>
      </w:r>
      <w:r w:rsidRPr="000C4E89">
        <w:t xml:space="preserve"> for more information</w:t>
      </w:r>
      <w:r w:rsidR="009C06BA" w:rsidRPr="000C4E89">
        <w:t xml:space="preserve">. </w:t>
      </w:r>
      <w:r w:rsidR="008D365F" w:rsidRPr="000C4E89">
        <w:t>This provisioning of the Responding Gateway community may be cached indefinitely, but efforts are needed to ensure that changes are properly reflected</w:t>
      </w:r>
      <w:r w:rsidR="009C06BA" w:rsidRPr="000C4E89">
        <w:t xml:space="preserve">. </w:t>
      </w:r>
      <w:r w:rsidR="00F15F74" w:rsidRPr="000C4E89">
        <w:t xml:space="preserve">For more detail about this issue refer to </w:t>
      </w:r>
      <w:r w:rsidR="00025ECA" w:rsidRPr="000C4E89">
        <w:t>ITI TF-2b:</w:t>
      </w:r>
      <w:r w:rsidR="00F15F74" w:rsidRPr="000C4E89">
        <w:t xml:space="preserve"> </w:t>
      </w:r>
      <w:r w:rsidR="00E779BA" w:rsidRPr="000C4E89">
        <w:t>3.</w:t>
      </w:r>
      <w:r w:rsidR="003C2829" w:rsidRPr="000C4E89">
        <w:t>55</w:t>
      </w:r>
      <w:r w:rsidR="003426D1" w:rsidRPr="000C4E89">
        <w:t>.4.2.</w:t>
      </w:r>
      <w:r w:rsidR="003916B1" w:rsidRPr="000C4E89">
        <w:t>3</w:t>
      </w:r>
      <w:r w:rsidR="00CA5ACD" w:rsidRPr="000C4E89">
        <w:t>.1</w:t>
      </w:r>
      <w:r w:rsidR="00BB13BC" w:rsidRPr="000C4E89">
        <w:t xml:space="preserve"> </w:t>
      </w:r>
      <w:r w:rsidR="00BB13BC" w:rsidRPr="000C4E89">
        <w:rPr>
          <w:b/>
          <w:u w:val="single"/>
        </w:rPr>
        <w:t>and the Revoke Message</w:t>
      </w:r>
      <w:r w:rsidR="003916B1" w:rsidRPr="000C4E89">
        <w:t>.</w:t>
      </w:r>
    </w:p>
    <w:p w14:paraId="19A54CBA" w14:textId="77777777" w:rsidR="005F71D5" w:rsidRPr="00A3252A" w:rsidRDefault="005F71D5" w:rsidP="00BC4967">
      <w:pPr>
        <w:rPr>
          <w:rStyle w:val="BodyTextChar"/>
        </w:rPr>
      </w:pPr>
      <w:r w:rsidRPr="000C4E89">
        <w:rPr>
          <w:b/>
          <w:u w:val="single"/>
        </w:rPr>
        <w:t xml:space="preserve">The Responding Gateway shall indicate in the response to the </w:t>
      </w:r>
      <w:r w:rsidR="00E779BA" w:rsidRPr="000C4E89">
        <w:rPr>
          <w:b/>
          <w:u w:val="single"/>
        </w:rPr>
        <w:t>Cross Gateway Patient Discovery</w:t>
      </w:r>
      <w:r w:rsidRPr="000C4E89">
        <w:rPr>
          <w:b/>
          <w:u w:val="single"/>
        </w:rPr>
        <w:t xml:space="preserve"> transaction</w:t>
      </w:r>
      <w:r w:rsidR="00527FC4" w:rsidRPr="000C4E89">
        <w:rPr>
          <w:b/>
          <w:u w:val="single"/>
        </w:rPr>
        <w:t xml:space="preserve"> whether </w:t>
      </w:r>
      <w:r w:rsidR="00C77EEE" w:rsidRPr="000C4E89">
        <w:rPr>
          <w:b/>
          <w:u w:val="single"/>
        </w:rPr>
        <w:t xml:space="preserve">it </w:t>
      </w:r>
      <w:r w:rsidR="00527FC4" w:rsidRPr="000C4E89">
        <w:rPr>
          <w:b/>
          <w:u w:val="single"/>
        </w:rPr>
        <w:t xml:space="preserve">is acting as a </w:t>
      </w:r>
      <w:r w:rsidR="009B403F" w:rsidRPr="000C4E89">
        <w:rPr>
          <w:b/>
          <w:u w:val="single"/>
        </w:rPr>
        <w:t>Health Data Locator</w:t>
      </w:r>
      <w:r w:rsidR="00527FC4" w:rsidRPr="000C4E89">
        <w:rPr>
          <w:b/>
          <w:u w:val="single"/>
        </w:rPr>
        <w:t xml:space="preserve"> for this patient</w:t>
      </w:r>
      <w:r w:rsidR="009C06BA" w:rsidRPr="000C4E89">
        <w:rPr>
          <w:b/>
          <w:u w:val="single"/>
        </w:rPr>
        <w:t xml:space="preserve">. </w:t>
      </w:r>
      <w:r w:rsidR="00C77EEE" w:rsidRPr="000C4E89">
        <w:rPr>
          <w:b/>
          <w:u w:val="single"/>
        </w:rPr>
        <w:t xml:space="preserve">See </w:t>
      </w:r>
      <w:r w:rsidR="00966422" w:rsidRPr="000C4E89">
        <w:rPr>
          <w:b/>
          <w:u w:val="single"/>
        </w:rPr>
        <w:t>Section</w:t>
      </w:r>
      <w:r w:rsidR="00C77EEE" w:rsidRPr="000C4E89">
        <w:rPr>
          <w:b/>
          <w:u w:val="single"/>
        </w:rPr>
        <w:t xml:space="preserve"> </w:t>
      </w:r>
      <w:r w:rsidR="00E779BA" w:rsidRPr="000C4E89">
        <w:rPr>
          <w:b/>
          <w:u w:val="single"/>
        </w:rPr>
        <w:t>3.</w:t>
      </w:r>
      <w:r w:rsidR="007E265A" w:rsidRPr="000C4E89">
        <w:rPr>
          <w:b/>
          <w:u w:val="single"/>
        </w:rPr>
        <w:t>55</w:t>
      </w:r>
      <w:r w:rsidR="00C77EEE" w:rsidRPr="000C4E89">
        <w:rPr>
          <w:b/>
          <w:u w:val="single"/>
        </w:rPr>
        <w:t>.4.2.2 for more information.</w:t>
      </w:r>
    </w:p>
    <w:p w14:paraId="757D4991" w14:textId="77777777" w:rsidR="00246434" w:rsidRPr="000C4E89" w:rsidRDefault="00246434" w:rsidP="00502C55">
      <w:pPr>
        <w:pStyle w:val="BodyText"/>
      </w:pPr>
    </w:p>
    <w:p w14:paraId="627C4340" w14:textId="77777777" w:rsidR="00246434" w:rsidRPr="000C4E89" w:rsidRDefault="0078007F" w:rsidP="00246434">
      <w:pPr>
        <w:pStyle w:val="EditorInstructions"/>
      </w:pPr>
      <w:r w:rsidRPr="000C4E89">
        <w:t>Update</w:t>
      </w:r>
      <w:r w:rsidR="00246434" w:rsidRPr="000C4E89">
        <w:t xml:space="preserve"> Section 3.55.4.2.2</w:t>
      </w:r>
      <w:r w:rsidRPr="000C4E89">
        <w:t xml:space="preserve"> to the 2</w:t>
      </w:r>
      <w:r w:rsidRPr="000C4E89">
        <w:rPr>
          <w:vertAlign w:val="superscript"/>
        </w:rPr>
        <w:t>nd</w:t>
      </w:r>
      <w:r w:rsidRPr="000C4E89">
        <w:t xml:space="preserve"> to last paragraph adding the sentence at the end.</w:t>
      </w:r>
    </w:p>
    <w:p w14:paraId="542CC697" w14:textId="77777777" w:rsidR="00FB0DAB" w:rsidRPr="000C4E89" w:rsidRDefault="00FB0DAB" w:rsidP="009C06BA">
      <w:pPr>
        <w:pStyle w:val="BodyText"/>
      </w:pPr>
    </w:p>
    <w:p w14:paraId="54CB6E9D" w14:textId="77777777" w:rsidR="00B740E4" w:rsidRPr="00A3252A" w:rsidRDefault="00B740E4" w:rsidP="005B3DC1">
      <w:pPr>
        <w:pStyle w:val="BodyText"/>
      </w:pPr>
      <w:r w:rsidRPr="00A3252A">
        <w:t>The Responding Gateway may specify a duration value in the SOAP Header element of the request</w:t>
      </w:r>
      <w:r w:rsidR="009C06BA" w:rsidRPr="00A3252A">
        <w:t xml:space="preserve">. </w:t>
      </w:r>
      <w:r w:rsidRPr="00A3252A">
        <w:t xml:space="preserve">This value suggests to the </w:t>
      </w:r>
      <w:r w:rsidR="003E4E31" w:rsidRPr="00A3252A">
        <w:t>Initiating</w:t>
      </w:r>
      <w:r w:rsidRPr="00A3252A">
        <w:t xml:space="preserve"> Gateway a length of time that the </w:t>
      </w:r>
      <w:r w:rsidR="00231AB6" w:rsidRPr="00A3252A">
        <w:t>Responding</w:t>
      </w:r>
      <w:r w:rsidRPr="00A3252A">
        <w:t xml:space="preserve"> Gateway recommends caching any correlation resulting from the interaction</w:t>
      </w:r>
      <w:r w:rsidR="009C06BA" w:rsidRPr="00A3252A">
        <w:t xml:space="preserve">. </w:t>
      </w:r>
      <w:r w:rsidRPr="00A3252A">
        <w:t xml:space="preserve">The duration value is specified in the SOAP Header using the </w:t>
      </w:r>
      <w:proofErr w:type="spellStart"/>
      <w:r w:rsidRPr="00A3252A">
        <w:t>CorrelationTimeToLive</w:t>
      </w:r>
      <w:proofErr w:type="spellEnd"/>
      <w:r w:rsidRPr="00A3252A">
        <w:t xml:space="preserve"> element and contains a value conformant with the </w:t>
      </w:r>
      <w:proofErr w:type="spellStart"/>
      <w:r w:rsidRPr="00A3252A">
        <w:t>xs:duration</w:t>
      </w:r>
      <w:proofErr w:type="spellEnd"/>
      <w:r w:rsidRPr="00A3252A">
        <w:t xml:space="preserve"> type defined in http://www.w3.org/TR/xmlschema-2/#duration</w:t>
      </w:r>
      <w:r w:rsidR="009C06BA" w:rsidRPr="00A3252A">
        <w:t xml:space="preserve">. </w:t>
      </w:r>
      <w:r w:rsidRPr="00A3252A">
        <w:t xml:space="preserve">If no </w:t>
      </w:r>
      <w:proofErr w:type="spellStart"/>
      <w:r w:rsidRPr="00A3252A">
        <w:t>CorrelationTimeToLive</w:t>
      </w:r>
      <w:proofErr w:type="spellEnd"/>
      <w:r w:rsidRPr="00A3252A">
        <w:t xml:space="preserve"> element is specified in the SOAP Header the </w:t>
      </w:r>
      <w:r w:rsidR="007E0F23" w:rsidRPr="00A3252A">
        <w:t>Initiating</w:t>
      </w:r>
      <w:r w:rsidRPr="00A3252A">
        <w:t xml:space="preserve"> Gateway shall interpret this as a recommendation against caching, unless a mutually agreed policy states </w:t>
      </w:r>
      <w:r w:rsidRPr="00A3252A">
        <w:lastRenderedPageBreak/>
        <w:t>otherwise</w:t>
      </w:r>
      <w:r w:rsidR="009C06BA" w:rsidRPr="00A3252A">
        <w:t xml:space="preserve">. </w:t>
      </w:r>
      <w:r w:rsidRPr="00A3252A">
        <w:rPr>
          <w:b/>
          <w:bCs/>
          <w:u w:val="single"/>
        </w:rPr>
        <w:t xml:space="preserve">Mutually agreed policies may also be used to bind a </w:t>
      </w:r>
      <w:r w:rsidR="007E0F23" w:rsidRPr="00A3252A">
        <w:rPr>
          <w:b/>
          <w:bCs/>
          <w:u w:val="single"/>
        </w:rPr>
        <w:t>Responding</w:t>
      </w:r>
      <w:r w:rsidRPr="00A3252A">
        <w:rPr>
          <w:b/>
          <w:bCs/>
          <w:u w:val="single"/>
        </w:rPr>
        <w:t xml:space="preserve"> Gateway to a specific timeframe for use of the Revoke message.</w:t>
      </w:r>
    </w:p>
    <w:p w14:paraId="1B5F5C1F" w14:textId="77777777" w:rsidR="00246434" w:rsidRPr="000C4E89" w:rsidRDefault="00246434" w:rsidP="00502C55">
      <w:pPr>
        <w:pStyle w:val="BodyText"/>
      </w:pPr>
    </w:p>
    <w:p w14:paraId="345DD7FF" w14:textId="77777777" w:rsidR="00246434" w:rsidRPr="000C4E89" w:rsidRDefault="00586284" w:rsidP="00246434">
      <w:pPr>
        <w:pStyle w:val="EditorInstructions"/>
      </w:pPr>
      <w:r w:rsidRPr="000C4E89">
        <w:t xml:space="preserve">Update </w:t>
      </w:r>
      <w:r w:rsidR="00966422" w:rsidRPr="000C4E89">
        <w:t>Section</w:t>
      </w:r>
      <w:r w:rsidR="001413B1" w:rsidRPr="000C4E89">
        <w:t xml:space="preserve"> </w:t>
      </w:r>
      <w:r w:rsidR="00246434" w:rsidRPr="000C4E89">
        <w:t>3.55.4.2.2.5</w:t>
      </w:r>
      <w:r w:rsidRPr="000C4E89">
        <w:t xml:space="preserve"> as shown</w:t>
      </w:r>
    </w:p>
    <w:p w14:paraId="0F341719" w14:textId="77777777" w:rsidR="00641C33" w:rsidRPr="000C4E89" w:rsidRDefault="00E779BA">
      <w:pPr>
        <w:pStyle w:val="Heading6"/>
        <w:numPr>
          <w:ilvl w:val="0"/>
          <w:numId w:val="0"/>
        </w:numPr>
        <w:rPr>
          <w:noProof w:val="0"/>
        </w:rPr>
      </w:pPr>
      <w:bookmarkStart w:id="190" w:name="_Toc428516846"/>
      <w:bookmarkStart w:id="191" w:name="_Toc520109218"/>
      <w:r w:rsidRPr="000C4E89">
        <w:rPr>
          <w:noProof w:val="0"/>
        </w:rPr>
        <w:t>3.</w:t>
      </w:r>
      <w:r w:rsidR="00B964E9" w:rsidRPr="000C4E89">
        <w:rPr>
          <w:noProof w:val="0"/>
        </w:rPr>
        <w:t>55</w:t>
      </w:r>
      <w:r w:rsidR="006A5909" w:rsidRPr="000C4E89">
        <w:rPr>
          <w:noProof w:val="0"/>
        </w:rPr>
        <w:t>.4.2.2.</w:t>
      </w:r>
      <w:r w:rsidR="00B73B07" w:rsidRPr="000C4E89">
        <w:rPr>
          <w:noProof w:val="0"/>
        </w:rPr>
        <w:t>5</w:t>
      </w:r>
      <w:r w:rsidR="00641C33" w:rsidRPr="000C4E89">
        <w:rPr>
          <w:noProof w:val="0"/>
        </w:rPr>
        <w:t xml:space="preserve"> </w:t>
      </w:r>
      <w:r w:rsidR="00CB66BA" w:rsidRPr="000C4E89">
        <w:rPr>
          <w:noProof w:val="0"/>
        </w:rPr>
        <w:t>Specifying</w:t>
      </w:r>
      <w:r w:rsidR="006A5909" w:rsidRPr="000C4E89">
        <w:rPr>
          <w:noProof w:val="0"/>
        </w:rPr>
        <w:t xml:space="preserve"> support as a </w:t>
      </w:r>
      <w:r w:rsidR="00D213F3" w:rsidRPr="000C4E89">
        <w:rPr>
          <w:noProof w:val="0"/>
        </w:rPr>
        <w:t>Health Data Locator</w:t>
      </w:r>
      <w:bookmarkEnd w:id="190"/>
      <w:bookmarkEnd w:id="191"/>
    </w:p>
    <w:p w14:paraId="5C66DC2B" w14:textId="77777777" w:rsidR="0020126B" w:rsidRPr="000C4E89" w:rsidRDefault="000B3770" w:rsidP="0020126B">
      <w:pPr>
        <w:pStyle w:val="BodyText"/>
      </w:pPr>
      <w:r w:rsidRPr="000C4E89">
        <w:t xml:space="preserve">The Responding Gateway shall specify its support for this patient as a </w:t>
      </w:r>
      <w:r w:rsidR="00D213F3" w:rsidRPr="000C4E89">
        <w:t>Health Data Locator</w:t>
      </w:r>
      <w:r w:rsidR="009C06BA" w:rsidRPr="000C4E89">
        <w:t xml:space="preserve">. </w:t>
      </w:r>
      <w:r w:rsidRPr="000C4E89">
        <w:t xml:space="preserve">This specification is a coded value within the </w:t>
      </w:r>
      <w:proofErr w:type="spellStart"/>
      <w:r w:rsidRPr="000C4E89">
        <w:t>assignedEntity</w:t>
      </w:r>
      <w:proofErr w:type="spellEnd"/>
      <w:r w:rsidRPr="000C4E89">
        <w:t xml:space="preserve"> of the custodian</w:t>
      </w:r>
      <w:r w:rsidR="00856B22" w:rsidRPr="000C4E89">
        <w:t xml:space="preserve"> of the </w:t>
      </w:r>
      <w:proofErr w:type="spellStart"/>
      <w:r w:rsidR="00856B22" w:rsidRPr="000C4E89">
        <w:t>RegistrationEvent</w:t>
      </w:r>
      <w:proofErr w:type="spellEnd"/>
      <w:r w:rsidR="009C06BA" w:rsidRPr="000C4E89">
        <w:t xml:space="preserve">. </w:t>
      </w:r>
      <w:r w:rsidRPr="000C4E89">
        <w:t>The valid codes for this designation are</w:t>
      </w:r>
      <w:r w:rsidR="0020126B" w:rsidRPr="000C4E89">
        <w:t xml:space="preserve"> described in </w:t>
      </w:r>
      <w:r w:rsidR="00CF6C2C" w:rsidRPr="000C4E89">
        <w:t>T</w:t>
      </w:r>
      <w:r w:rsidR="0020126B" w:rsidRPr="000C4E89">
        <w:t xml:space="preserve">able </w:t>
      </w:r>
      <w:r w:rsidR="00E779BA" w:rsidRPr="000C4E89">
        <w:t>3.</w:t>
      </w:r>
      <w:r w:rsidR="00B526AD" w:rsidRPr="000C4E89">
        <w:t>55</w:t>
      </w:r>
      <w:r w:rsidR="0020126B" w:rsidRPr="000C4E89">
        <w:t>.4.4.2-3</w:t>
      </w:r>
      <w:r w:rsidR="009C06BA" w:rsidRPr="000C4E89">
        <w:t xml:space="preserve">. </w:t>
      </w:r>
      <w:r w:rsidR="0020126B" w:rsidRPr="000C4E89">
        <w:t xml:space="preserve">The </w:t>
      </w:r>
      <w:proofErr w:type="spellStart"/>
      <w:r w:rsidR="0020126B" w:rsidRPr="000C4E89">
        <w:t>codeSystem</w:t>
      </w:r>
      <w:proofErr w:type="spellEnd"/>
      <w:r w:rsidR="0020126B" w:rsidRPr="000C4E89">
        <w:t xml:space="preserve"> for these code elements is 1.3.6.1.4.1.19376.1.2.2</w:t>
      </w:r>
      <w:r w:rsidR="000F2B5A" w:rsidRPr="000C4E89">
        <w:t>7</w:t>
      </w:r>
      <w:r w:rsidR="0020126B" w:rsidRPr="000C4E89">
        <w:t>.2.</w:t>
      </w:r>
    </w:p>
    <w:p w14:paraId="71193F66" w14:textId="77777777" w:rsidR="00936DD6" w:rsidRPr="000C4E89" w:rsidRDefault="00936DD6" w:rsidP="0020126B">
      <w:pPr>
        <w:pStyle w:val="BodyText"/>
        <w:rPr>
          <w:b/>
          <w:u w:val="single"/>
        </w:rPr>
      </w:pPr>
      <w:r w:rsidRPr="000C4E89">
        <w:rPr>
          <w:b/>
          <w:u w:val="single"/>
        </w:rPr>
        <w:t xml:space="preserve">If the response contains multiple </w:t>
      </w:r>
      <w:proofErr w:type="spellStart"/>
      <w:r w:rsidRPr="000C4E89">
        <w:rPr>
          <w:b/>
          <w:u w:val="single"/>
        </w:rPr>
        <w:t>RegistrationEvent</w:t>
      </w:r>
      <w:proofErr w:type="spellEnd"/>
      <w:r w:rsidRPr="000C4E89">
        <w:rPr>
          <w:b/>
          <w:u w:val="single"/>
        </w:rPr>
        <w:t xml:space="preserve"> elements with different </w:t>
      </w:r>
      <w:proofErr w:type="spellStart"/>
      <w:r w:rsidRPr="000C4E89">
        <w:rPr>
          <w:b/>
          <w:u w:val="single"/>
        </w:rPr>
        <w:t>homeCommunityId</w:t>
      </w:r>
      <w:proofErr w:type="spellEnd"/>
      <w:r w:rsidRPr="000C4E89">
        <w:rPr>
          <w:b/>
          <w:u w:val="single"/>
        </w:rPr>
        <w:t xml:space="preserve"> values this indicates that there may be multiple Health Data Locators operating within the community</w:t>
      </w:r>
      <w:r w:rsidR="009C06BA" w:rsidRPr="000C4E89">
        <w:rPr>
          <w:b/>
          <w:u w:val="single"/>
        </w:rPr>
        <w:t xml:space="preserve">. </w:t>
      </w:r>
      <w:r w:rsidRPr="000C4E89">
        <w:rPr>
          <w:b/>
          <w:u w:val="single"/>
        </w:rPr>
        <w:t xml:space="preserve">To access all locations for the patient the Initiating Gateway is encouraged to send multiple Patient Location Query transactions, one for each </w:t>
      </w:r>
      <w:proofErr w:type="spellStart"/>
      <w:r w:rsidRPr="000C4E89">
        <w:rPr>
          <w:b/>
          <w:u w:val="single"/>
        </w:rPr>
        <w:t>RegistrationEvent</w:t>
      </w:r>
      <w:proofErr w:type="spellEnd"/>
      <w:r w:rsidRPr="000C4E89">
        <w:rPr>
          <w:b/>
          <w:u w:val="single"/>
        </w:rPr>
        <w:t xml:space="preserve"> with a unique </w:t>
      </w:r>
      <w:proofErr w:type="spellStart"/>
      <w:r w:rsidRPr="000C4E89">
        <w:rPr>
          <w:b/>
          <w:u w:val="single"/>
        </w:rPr>
        <w:t>homeCommunityId</w:t>
      </w:r>
      <w:proofErr w:type="spellEnd"/>
      <w:r w:rsidRPr="000C4E89">
        <w:rPr>
          <w:b/>
          <w:u w:val="single"/>
        </w:rPr>
        <w:t xml:space="preserve"> and declaring </w:t>
      </w:r>
      <w:proofErr w:type="spellStart"/>
      <w:r w:rsidRPr="000C4E89">
        <w:rPr>
          <w:b/>
          <w:u w:val="single"/>
        </w:rPr>
        <w:t>SupportsHealthDataLocator</w:t>
      </w:r>
      <w:proofErr w:type="spellEnd"/>
      <w:r w:rsidRPr="000C4E89">
        <w:rPr>
          <w:b/>
          <w:u w:val="single"/>
        </w:rPr>
        <w:t>.</w:t>
      </w:r>
    </w:p>
    <w:p w14:paraId="18C50EEF" w14:textId="77777777" w:rsidR="000B3770" w:rsidRPr="000C4E89" w:rsidRDefault="000B3770" w:rsidP="009C06BA">
      <w:pPr>
        <w:pStyle w:val="TableTitle"/>
      </w:pPr>
      <w:r w:rsidRPr="000C4E89">
        <w:t xml:space="preserve">Table </w:t>
      </w:r>
      <w:r w:rsidR="00E779BA" w:rsidRPr="000C4E89">
        <w:t>3.</w:t>
      </w:r>
      <w:r w:rsidR="00B526AD" w:rsidRPr="000C4E89">
        <w:t>55</w:t>
      </w:r>
      <w:r w:rsidRPr="000C4E89">
        <w:t>.4.4.2-3</w:t>
      </w:r>
      <w:r w:rsidR="007E58D2" w:rsidRPr="000C4E89">
        <w:t>:</w:t>
      </w:r>
      <w:r w:rsidRPr="000C4E89">
        <w:t xml:space="preserve"> Coded values for </w:t>
      </w:r>
      <w:proofErr w:type="spellStart"/>
      <w:r w:rsidRPr="000C4E89">
        <w:t>codeSystem</w:t>
      </w:r>
      <w:proofErr w:type="spellEnd"/>
      <w:r w:rsidRPr="000C4E89">
        <w:t>=</w:t>
      </w:r>
      <w:r w:rsidR="00030A76" w:rsidRPr="000C4E89">
        <w:t>1.3.6.1.4.1.19376.1.2.2</w:t>
      </w:r>
      <w:r w:rsidR="000F2B5A" w:rsidRPr="000C4E89">
        <w:t>7</w:t>
      </w:r>
      <w:r w:rsidR="00030A76" w:rsidRPr="000C4E89">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588"/>
      </w:tblGrid>
      <w:tr w:rsidR="000B3770" w:rsidRPr="000C4E89" w14:paraId="27411339" w14:textId="77777777" w:rsidTr="00A3252A">
        <w:trPr>
          <w:cantSplit/>
          <w:tblHeader/>
        </w:trPr>
        <w:tc>
          <w:tcPr>
            <w:tcW w:w="2988" w:type="dxa"/>
            <w:shd w:val="clear" w:color="auto" w:fill="D9D9D9"/>
          </w:tcPr>
          <w:p w14:paraId="5ADAB679" w14:textId="77777777" w:rsidR="000B3770" w:rsidRPr="000C4E89" w:rsidRDefault="000B3770" w:rsidP="00577ABF">
            <w:pPr>
              <w:pStyle w:val="TableEntryHeader"/>
            </w:pPr>
            <w:r w:rsidRPr="000C4E89">
              <w:t>Value for code</w:t>
            </w:r>
          </w:p>
        </w:tc>
        <w:tc>
          <w:tcPr>
            <w:tcW w:w="6588" w:type="dxa"/>
            <w:shd w:val="clear" w:color="auto" w:fill="D9D9D9"/>
          </w:tcPr>
          <w:p w14:paraId="13971D05" w14:textId="77777777" w:rsidR="000B3770" w:rsidRPr="000C4E89" w:rsidRDefault="000B3770" w:rsidP="00577ABF">
            <w:pPr>
              <w:pStyle w:val="TableEntryHeader"/>
            </w:pPr>
            <w:r w:rsidRPr="000C4E89">
              <w:t>Meaning of code</w:t>
            </w:r>
          </w:p>
        </w:tc>
      </w:tr>
      <w:tr w:rsidR="000B3770" w:rsidRPr="000C4E89" w14:paraId="46959F1D" w14:textId="77777777" w:rsidTr="00A3252A">
        <w:tc>
          <w:tcPr>
            <w:tcW w:w="2988" w:type="dxa"/>
          </w:tcPr>
          <w:p w14:paraId="068B3359" w14:textId="77777777" w:rsidR="000B3770" w:rsidRPr="000C4E89" w:rsidRDefault="009F3D96" w:rsidP="00520F7D">
            <w:pPr>
              <w:pStyle w:val="TableEntry"/>
            </w:pPr>
            <w:proofErr w:type="spellStart"/>
            <w:r w:rsidRPr="000C4E89">
              <w:t>No</w:t>
            </w:r>
            <w:r w:rsidR="00A0509A" w:rsidRPr="000C4E89">
              <w:t>tHealthDataLocator</w:t>
            </w:r>
            <w:proofErr w:type="spellEnd"/>
          </w:p>
        </w:tc>
        <w:tc>
          <w:tcPr>
            <w:tcW w:w="6588" w:type="dxa"/>
          </w:tcPr>
          <w:p w14:paraId="253D954E" w14:textId="77777777" w:rsidR="000B3770" w:rsidRPr="000C4E89" w:rsidRDefault="00613C5E" w:rsidP="00520F7D">
            <w:pPr>
              <w:pStyle w:val="TableEntry"/>
            </w:pPr>
            <w:r w:rsidRPr="000C4E89">
              <w:t>This community does not maintain externally available location information about this patient</w:t>
            </w:r>
            <w:r w:rsidR="004C51F1" w:rsidRPr="000C4E89">
              <w:t xml:space="preserve"> and will respond with no data to a </w:t>
            </w:r>
            <w:r w:rsidR="007550AD" w:rsidRPr="000C4E89">
              <w:t>Patient Location Query</w:t>
            </w:r>
            <w:r w:rsidR="004C51F1" w:rsidRPr="000C4E89">
              <w:t xml:space="preserve"> transaction related to this patient</w:t>
            </w:r>
            <w:r w:rsidRPr="000C4E89">
              <w:t>.</w:t>
            </w:r>
          </w:p>
        </w:tc>
      </w:tr>
      <w:tr w:rsidR="00586284" w:rsidRPr="000C4E89" w14:paraId="43ED4AD5" w14:textId="77777777" w:rsidTr="00A3252A">
        <w:tc>
          <w:tcPr>
            <w:tcW w:w="2988" w:type="dxa"/>
          </w:tcPr>
          <w:p w14:paraId="7505E3D7" w14:textId="77777777" w:rsidR="00586284" w:rsidRPr="000C4E89" w:rsidRDefault="00586284" w:rsidP="00586284">
            <w:pPr>
              <w:pStyle w:val="TableEntry"/>
              <w:rPr>
                <w:b/>
                <w:u w:val="single"/>
              </w:rPr>
            </w:pPr>
            <w:proofErr w:type="spellStart"/>
            <w:r w:rsidRPr="000C4E89">
              <w:rPr>
                <w:b/>
                <w:u w:val="single"/>
              </w:rPr>
              <w:t>SupportsHealthDataLocator</w:t>
            </w:r>
            <w:proofErr w:type="spellEnd"/>
          </w:p>
        </w:tc>
        <w:tc>
          <w:tcPr>
            <w:tcW w:w="6588" w:type="dxa"/>
          </w:tcPr>
          <w:p w14:paraId="7E0293CE" w14:textId="77777777" w:rsidR="00586284" w:rsidRPr="000C4E89" w:rsidRDefault="00586284" w:rsidP="00586284">
            <w:pPr>
              <w:pStyle w:val="TableEntry"/>
              <w:rPr>
                <w:b/>
                <w:u w:val="single"/>
              </w:rPr>
            </w:pPr>
            <w:r w:rsidRPr="000C4E89">
              <w:rPr>
                <w:b/>
                <w:u w:val="single"/>
              </w:rPr>
              <w:t>This community maintains location information about this patient and makes it available to other communities via the Patient Location Query transaction.</w:t>
            </w:r>
          </w:p>
        </w:tc>
      </w:tr>
    </w:tbl>
    <w:p w14:paraId="015CB71B" w14:textId="77777777" w:rsidR="001413B1" w:rsidRPr="000C4E89" w:rsidRDefault="001413B1" w:rsidP="009C06BA">
      <w:pPr>
        <w:pStyle w:val="BodyText"/>
        <w:rPr>
          <w:highlight w:val="cyan"/>
        </w:rPr>
      </w:pPr>
    </w:p>
    <w:p w14:paraId="5CE94599" w14:textId="77777777" w:rsidR="00246434" w:rsidRPr="000C4E89" w:rsidRDefault="00246434" w:rsidP="00246434">
      <w:pPr>
        <w:pStyle w:val="EditorInstructions"/>
      </w:pPr>
      <w:r w:rsidRPr="000C4E89">
        <w:t xml:space="preserve">Add </w:t>
      </w:r>
      <w:r w:rsidR="00A323EA" w:rsidRPr="000C4E89">
        <w:t xml:space="preserve">the identified </w:t>
      </w:r>
      <w:r w:rsidRPr="000C4E89">
        <w:t xml:space="preserve">text to </w:t>
      </w:r>
      <w:r w:rsidR="00A323EA" w:rsidRPr="000C4E89">
        <w:t xml:space="preserve">the end of Case 1 in </w:t>
      </w:r>
      <w:r w:rsidRPr="000C4E89">
        <w:t>Section 3.55.4.2.3</w:t>
      </w:r>
    </w:p>
    <w:p w14:paraId="7C1FE0A9" w14:textId="77777777" w:rsidR="009B048D" w:rsidRPr="000C4E89" w:rsidRDefault="00E779BA" w:rsidP="009B048D">
      <w:pPr>
        <w:pStyle w:val="Heading5"/>
        <w:numPr>
          <w:ilvl w:val="0"/>
          <w:numId w:val="0"/>
        </w:numPr>
        <w:rPr>
          <w:noProof w:val="0"/>
        </w:rPr>
      </w:pPr>
      <w:bookmarkStart w:id="192" w:name="_Toc428516847"/>
      <w:bookmarkStart w:id="193" w:name="_Toc520109219"/>
      <w:r w:rsidRPr="000C4E89">
        <w:rPr>
          <w:noProof w:val="0"/>
        </w:rPr>
        <w:t>3.</w:t>
      </w:r>
      <w:r w:rsidR="00B964E9" w:rsidRPr="000C4E89">
        <w:rPr>
          <w:noProof w:val="0"/>
        </w:rPr>
        <w:t>55</w:t>
      </w:r>
      <w:r w:rsidR="006D768F" w:rsidRPr="000C4E89">
        <w:rPr>
          <w:noProof w:val="0"/>
        </w:rPr>
        <w:t>.4.2</w:t>
      </w:r>
      <w:r w:rsidR="009B048D" w:rsidRPr="000C4E89">
        <w:rPr>
          <w:noProof w:val="0"/>
        </w:rPr>
        <w:t>.3 Expected Actions</w:t>
      </w:r>
      <w:bookmarkEnd w:id="192"/>
      <w:bookmarkEnd w:id="193"/>
    </w:p>
    <w:p w14:paraId="6DFAB624" w14:textId="77777777" w:rsidR="001413B1" w:rsidRPr="000C4E89" w:rsidRDefault="001413B1" w:rsidP="001413B1">
      <w:pPr>
        <w:pStyle w:val="BodyText"/>
      </w:pPr>
      <w:r w:rsidRPr="000C4E89">
        <w:rPr>
          <w:b/>
        </w:rPr>
        <w:t>Case 1:</w:t>
      </w:r>
      <w:r w:rsidRPr="000C4E89">
        <w:t xml:space="preserve"> The Responding Gateway finds exactly one patient record matching the criteria sent in the query parameters. </w:t>
      </w:r>
    </w:p>
    <w:p w14:paraId="462A81EF" w14:textId="77777777" w:rsidR="001413B1" w:rsidRPr="000C4E89" w:rsidRDefault="001413B1" w:rsidP="001413B1">
      <w:pPr>
        <w:pStyle w:val="BodyText"/>
      </w:pPr>
      <w:r w:rsidRPr="000C4E89">
        <w:rPr>
          <w:b/>
        </w:rPr>
        <w:t>AA</w:t>
      </w:r>
      <w:r w:rsidRPr="000C4E89">
        <w:t xml:space="preserve"> (application accept) is returned in </w:t>
      </w:r>
      <w:proofErr w:type="spellStart"/>
      <w:r w:rsidRPr="000C4E89">
        <w:t>Acknowledgement.typeCode</w:t>
      </w:r>
      <w:proofErr w:type="spellEnd"/>
      <w:r w:rsidRPr="000C4E89">
        <w:t xml:space="preserve"> (transmission wrapper). </w:t>
      </w:r>
    </w:p>
    <w:p w14:paraId="67C7753B" w14:textId="77777777" w:rsidR="001413B1" w:rsidRPr="000C4E89" w:rsidRDefault="001413B1" w:rsidP="007260F1">
      <w:pPr>
        <w:pStyle w:val="BodyText"/>
      </w:pPr>
      <w:r w:rsidRPr="000C4E89">
        <w:rPr>
          <w:b/>
        </w:rPr>
        <w:t>OK</w:t>
      </w:r>
      <w:r w:rsidRPr="000C4E89">
        <w:t xml:space="preserve"> (data found, no errors) is returned in </w:t>
      </w:r>
      <w:proofErr w:type="spellStart"/>
      <w:r w:rsidRPr="000C4E89">
        <w:t>QueryAck.queryResponseCode</w:t>
      </w:r>
      <w:proofErr w:type="spellEnd"/>
      <w:r w:rsidRPr="000C4E89">
        <w:t xml:space="preserve"> (control act wrapper) </w:t>
      </w:r>
      <w:r w:rsidRPr="000C4E89">
        <w:cr/>
      </w:r>
    </w:p>
    <w:p w14:paraId="69E9363E" w14:textId="77777777" w:rsidR="0079600D" w:rsidRPr="000C4E89" w:rsidRDefault="007260F1" w:rsidP="007260F1">
      <w:pPr>
        <w:pStyle w:val="BodyText"/>
      </w:pPr>
      <w:r w:rsidRPr="000C4E89">
        <w:t xml:space="preserve">One </w:t>
      </w:r>
      <w:proofErr w:type="spellStart"/>
      <w:r w:rsidRPr="000C4E89">
        <w:t>RegistrationEvent</w:t>
      </w:r>
      <w:proofErr w:type="spellEnd"/>
      <w:r w:rsidRPr="000C4E89">
        <w:t xml:space="preserve"> (and the associated Patient role, subject of that event) is returned from the patient information source for </w:t>
      </w:r>
      <w:r w:rsidR="00D55A97" w:rsidRPr="000C4E89">
        <w:t>the</w:t>
      </w:r>
      <w:r w:rsidRPr="000C4E89">
        <w:t xml:space="preserve"> patient record found</w:t>
      </w:r>
      <w:r w:rsidR="009C06BA" w:rsidRPr="000C4E89">
        <w:t xml:space="preserve">. </w:t>
      </w:r>
      <w:r w:rsidR="0079600D" w:rsidRPr="000C4E89">
        <w:t>The community associated with</w:t>
      </w:r>
      <w:r w:rsidR="00A96696" w:rsidRPr="000C4E89">
        <w:t xml:space="preserve"> </w:t>
      </w:r>
      <w:r w:rsidR="0079600D" w:rsidRPr="000C4E89">
        <w:t>the Initiating Gateway may use the patient demographics and identifiers to: a) run an independent matching algorithm to ensure the quality of the match b) use</w:t>
      </w:r>
      <w:r w:rsidR="00A96696" w:rsidRPr="000C4E89">
        <w:t xml:space="preserve"> the</w:t>
      </w:r>
      <w:r w:rsidR="0079600D" w:rsidRPr="000C4E89">
        <w:t xml:space="preserve"> designated patient identifier in a Cross Gateway Query to get information about records related to the patient c) cache the </w:t>
      </w:r>
      <w:r w:rsidR="00CB66BA" w:rsidRPr="000C4E89">
        <w:lastRenderedPageBreak/>
        <w:t>correlation</w:t>
      </w:r>
      <w:r w:rsidR="0079600D" w:rsidRPr="000C4E89">
        <w:t xml:space="preserve"> for future use (see </w:t>
      </w:r>
      <w:r w:rsidR="00CF6C2C" w:rsidRPr="000C4E89">
        <w:t>ITI TF-2b:</w:t>
      </w:r>
      <w:r w:rsidR="0079600D" w:rsidRPr="000C4E89">
        <w:t xml:space="preserve"> </w:t>
      </w:r>
      <w:r w:rsidR="00E779BA" w:rsidRPr="000C4E89">
        <w:t>3.</w:t>
      </w:r>
      <w:r w:rsidR="007D0846" w:rsidRPr="000C4E89">
        <w:t>55</w:t>
      </w:r>
      <w:r w:rsidR="0079600D" w:rsidRPr="000C4E89">
        <w:t>.4.2.3.1 for more information about caching)</w:t>
      </w:r>
      <w:r w:rsidR="004344B5" w:rsidRPr="000C4E89">
        <w:t xml:space="preserve"> </w:t>
      </w:r>
      <w:r w:rsidR="004344B5" w:rsidRPr="000C4E89">
        <w:rPr>
          <w:b/>
          <w:u w:val="single"/>
        </w:rPr>
        <w:t xml:space="preserve">d) use a </w:t>
      </w:r>
      <w:r w:rsidR="007550AD" w:rsidRPr="000C4E89">
        <w:rPr>
          <w:b/>
          <w:u w:val="single"/>
        </w:rPr>
        <w:t>Patient Location Query</w:t>
      </w:r>
      <w:r w:rsidR="004344B5" w:rsidRPr="000C4E89">
        <w:rPr>
          <w:b/>
          <w:u w:val="single"/>
        </w:rPr>
        <w:t xml:space="preserve"> transaction to get a list of patient data locations</w:t>
      </w:r>
      <w:r w:rsidR="004344B5" w:rsidRPr="000C4E89">
        <w:t>.</w:t>
      </w:r>
    </w:p>
    <w:p w14:paraId="32D2D240" w14:textId="77777777" w:rsidR="00246434" w:rsidRPr="000C4E89" w:rsidRDefault="00246434" w:rsidP="00502C55">
      <w:pPr>
        <w:pStyle w:val="BodyText"/>
      </w:pPr>
    </w:p>
    <w:p w14:paraId="5CD8A00A" w14:textId="77777777" w:rsidR="00246434" w:rsidRPr="000C4E89" w:rsidRDefault="00246434" w:rsidP="00246434">
      <w:pPr>
        <w:pStyle w:val="EditorInstructions"/>
      </w:pPr>
      <w:r w:rsidRPr="000C4E89">
        <w:t xml:space="preserve">Add </w:t>
      </w:r>
      <w:r w:rsidR="00A323EA" w:rsidRPr="000C4E89">
        <w:t xml:space="preserve">the identified </w:t>
      </w:r>
      <w:r w:rsidRPr="000C4E89">
        <w:t>text to</w:t>
      </w:r>
      <w:r w:rsidR="00A323EA" w:rsidRPr="000C4E89">
        <w:t xml:space="preserve"> the second paragraph of </w:t>
      </w:r>
      <w:r w:rsidRPr="000C4E89">
        <w:t>Section 3.55.4.2.3.1</w:t>
      </w:r>
    </w:p>
    <w:p w14:paraId="7D8081B6" w14:textId="77777777" w:rsidR="00246434" w:rsidRPr="000C4E89" w:rsidRDefault="00246434" w:rsidP="009C06BA">
      <w:pPr>
        <w:pStyle w:val="BodyText"/>
      </w:pPr>
    </w:p>
    <w:p w14:paraId="45FD1A67" w14:textId="34F346BD" w:rsidR="00CA1233" w:rsidRPr="000C4E89" w:rsidRDefault="00F3529D" w:rsidP="00E50492">
      <w:pPr>
        <w:pStyle w:val="BodyText"/>
      </w:pPr>
      <w:r w:rsidRPr="000C4E89">
        <w:t xml:space="preserve">Both the requesting and responding side of the </w:t>
      </w:r>
      <w:r w:rsidR="00E779BA" w:rsidRPr="000C4E89">
        <w:t>Cross Gateway Patient Discovery</w:t>
      </w:r>
      <w:r w:rsidRPr="000C4E89">
        <w:t xml:space="preserve"> transa</w:t>
      </w:r>
      <w:r w:rsidR="007A78DB" w:rsidRPr="000C4E89">
        <w:t>c</w:t>
      </w:r>
      <w:r w:rsidRPr="000C4E89">
        <w:t>tion gain knowledge through this transaction</w:t>
      </w:r>
      <w:r w:rsidR="009C06BA" w:rsidRPr="000C4E89">
        <w:t xml:space="preserve">. </w:t>
      </w:r>
      <w:r w:rsidRPr="000C4E89">
        <w:t xml:space="preserve">That knowledge may be used immediately, by sending a </w:t>
      </w:r>
      <w:r w:rsidR="007550AD" w:rsidRPr="000C4E89">
        <w:rPr>
          <w:b/>
          <w:u w:val="single"/>
        </w:rPr>
        <w:t>Patient Location Query</w:t>
      </w:r>
      <w:r w:rsidRPr="000C4E89">
        <w:rPr>
          <w:b/>
          <w:u w:val="single"/>
        </w:rPr>
        <w:t xml:space="preserve"> or</w:t>
      </w:r>
      <w:r w:rsidRPr="000C4E89">
        <w:t xml:space="preserve"> Cross Gateway Query </w:t>
      </w:r>
      <w:r w:rsidR="003802C5" w:rsidRPr="000C4E89">
        <w:t>transaction or</w:t>
      </w:r>
      <w:r w:rsidRPr="000C4E89">
        <w:t xml:space="preserve"> may be cached for use at some other time </w:t>
      </w:r>
      <w:r w:rsidR="00660814" w:rsidRPr="000C4E89">
        <w:t>(</w:t>
      </w:r>
      <w:r w:rsidRPr="000C4E89">
        <w:t>or both</w:t>
      </w:r>
      <w:r w:rsidR="00660814" w:rsidRPr="000C4E89">
        <w:t>)</w:t>
      </w:r>
      <w:r w:rsidR="009C06BA" w:rsidRPr="000C4E89">
        <w:t xml:space="preserve">. </w:t>
      </w:r>
      <w:r w:rsidR="004413F1" w:rsidRPr="000C4E89">
        <w:t>This section addresses caching considerations when th</w:t>
      </w:r>
      <w:r w:rsidR="0003306C" w:rsidRPr="000C4E89">
        <w:t>e Cross Gateway Patient Discovery</w:t>
      </w:r>
      <w:r w:rsidR="004413F1" w:rsidRPr="000C4E89">
        <w:t xml:space="preserve"> transaction is used in the Demographic Query and Feed mode</w:t>
      </w:r>
      <w:r w:rsidR="009C06BA" w:rsidRPr="000C4E89">
        <w:t xml:space="preserve">. </w:t>
      </w:r>
      <w:r w:rsidR="004413F1" w:rsidRPr="000C4E89">
        <w:t xml:space="preserve">Other modes are a simplification of this mode with </w:t>
      </w:r>
      <w:r w:rsidR="00CB66BA" w:rsidRPr="000C4E89">
        <w:t>corresponding</w:t>
      </w:r>
      <w:r w:rsidR="004413F1" w:rsidRPr="000C4E89">
        <w:t xml:space="preserve"> simpli</w:t>
      </w:r>
      <w:r w:rsidR="001D0A4D" w:rsidRPr="000C4E89">
        <w:t>fi</w:t>
      </w:r>
      <w:r w:rsidR="004413F1" w:rsidRPr="000C4E89">
        <w:t>cations of the considerations presented</w:t>
      </w:r>
      <w:r w:rsidR="009C06BA" w:rsidRPr="000C4E89">
        <w:t xml:space="preserve">. </w:t>
      </w:r>
    </w:p>
    <w:p w14:paraId="19EAC1DA" w14:textId="18511605" w:rsidR="005209A5" w:rsidRPr="000C4E89" w:rsidRDefault="005209A5" w:rsidP="005209A5">
      <w:pPr>
        <w:pStyle w:val="EditorInstructions"/>
      </w:pPr>
      <w:r w:rsidRPr="000C4E89">
        <w:t>Add the identified text to this paragraph of Section 3.55.4.2.3.1</w:t>
      </w:r>
    </w:p>
    <w:p w14:paraId="5E1B9944" w14:textId="77777777" w:rsidR="00AA7A1F" w:rsidRPr="000C4E89" w:rsidRDefault="007A5216" w:rsidP="007A5216">
      <w:pPr>
        <w:rPr>
          <w:rStyle w:val="Strong"/>
        </w:rPr>
      </w:pPr>
      <w:r w:rsidRPr="000C4E89">
        <w:rPr>
          <w:rStyle w:val="Strong"/>
        </w:rPr>
        <w:t>Local changes in demographics, merge/link</w:t>
      </w:r>
    </w:p>
    <w:p w14:paraId="63D3B412" w14:textId="77777777" w:rsidR="007A5216" w:rsidRPr="000C4E89" w:rsidRDefault="00BF1233" w:rsidP="007A5216">
      <w:r w:rsidRPr="000C4E89">
        <w:t xml:space="preserve">When a local change in demographics or a merge/link event </w:t>
      </w:r>
      <w:r w:rsidR="00544C97" w:rsidRPr="000C4E89">
        <w:t>affects</w:t>
      </w:r>
      <w:r w:rsidRPr="000C4E89">
        <w:t xml:space="preserve"> the </w:t>
      </w:r>
      <w:proofErr w:type="spellStart"/>
      <w:r w:rsidRPr="000C4E89">
        <w:t>LocalPid</w:t>
      </w:r>
      <w:proofErr w:type="spellEnd"/>
      <w:r w:rsidR="004F38C8" w:rsidRPr="000C4E89">
        <w:t>,</w:t>
      </w:r>
      <w:r w:rsidRPr="000C4E89">
        <w:t xml:space="preserve"> the community may initiate a Cross Gateway Patient Discovery </w:t>
      </w:r>
      <w:r w:rsidR="000F1241" w:rsidRPr="000C4E89">
        <w:t>request</w:t>
      </w:r>
      <w:r w:rsidRPr="000C4E89">
        <w:t xml:space="preserve"> to validate the correlation</w:t>
      </w:r>
      <w:r w:rsidR="000F1241" w:rsidRPr="000C4E89">
        <w:t xml:space="preserve"> </w:t>
      </w:r>
      <w:r w:rsidR="000F1241" w:rsidRPr="000C4E89">
        <w:rPr>
          <w:b/>
          <w:u w:val="single"/>
        </w:rPr>
        <w:t>or use the Revoke message to remove any correlation previously identified</w:t>
      </w:r>
      <w:r w:rsidRPr="000C4E89">
        <w:t>.</w:t>
      </w:r>
    </w:p>
    <w:p w14:paraId="4BB005BB" w14:textId="77777777" w:rsidR="00E87E0F" w:rsidRPr="000C4E89" w:rsidRDefault="00E87E0F" w:rsidP="00502C55">
      <w:pPr>
        <w:pStyle w:val="BodyText"/>
      </w:pPr>
    </w:p>
    <w:p w14:paraId="3AD8C60E" w14:textId="79C67689" w:rsidR="005209A5" w:rsidRPr="000C4E89" w:rsidRDefault="005209A5" w:rsidP="005209A5">
      <w:pPr>
        <w:pStyle w:val="EditorInstructions"/>
      </w:pPr>
      <w:r w:rsidRPr="000C4E89">
        <w:t>Add the identified text to this paragraph of Section 3.55.4.2.3.1</w:t>
      </w:r>
    </w:p>
    <w:p w14:paraId="2932C8E0" w14:textId="77777777" w:rsidR="005209A5" w:rsidRPr="000C4E89" w:rsidRDefault="005209A5">
      <w:pPr>
        <w:pStyle w:val="BodyText"/>
        <w:rPr>
          <w:rStyle w:val="Strong"/>
          <w:b w:val="0"/>
          <w:bCs w:val="0"/>
        </w:rPr>
      </w:pPr>
    </w:p>
    <w:p w14:paraId="1C50FF49" w14:textId="77777777" w:rsidR="00BF1233" w:rsidRPr="000C4E89" w:rsidRDefault="00BF1233" w:rsidP="007A5216">
      <w:pPr>
        <w:rPr>
          <w:rStyle w:val="Strong"/>
        </w:rPr>
      </w:pPr>
      <w:r w:rsidRPr="000C4E89">
        <w:rPr>
          <w:rStyle w:val="Strong"/>
        </w:rPr>
        <w:t>External changes in demographics, merge/link</w:t>
      </w:r>
    </w:p>
    <w:p w14:paraId="6A5E590D" w14:textId="77777777" w:rsidR="00544C97" w:rsidRPr="000C4E89" w:rsidRDefault="00544C97" w:rsidP="00544C97">
      <w:r w:rsidRPr="000C4E89">
        <w:t>When an external change in demographics or merge/link event occurs</w:t>
      </w:r>
      <w:r w:rsidR="00017F40" w:rsidRPr="000C4E89">
        <w:t>,</w:t>
      </w:r>
      <w:r w:rsidRPr="000C4E89">
        <w:t xml:space="preserve"> the external community may initiate a Cross Gateway Patient Discovery </w:t>
      </w:r>
      <w:r w:rsidR="000F1241" w:rsidRPr="000C4E89">
        <w:t>request</w:t>
      </w:r>
      <w:r w:rsidRPr="000C4E89">
        <w:t xml:space="preserve"> which, when received, can be used to re-assess the correlation and adjust accordingly</w:t>
      </w:r>
      <w:r w:rsidR="009C06BA" w:rsidRPr="000C4E89">
        <w:t xml:space="preserve">. </w:t>
      </w:r>
      <w:r w:rsidR="000F1241" w:rsidRPr="000C4E89">
        <w:rPr>
          <w:b/>
          <w:u w:val="single"/>
        </w:rPr>
        <w:t>Alternately, the external community may initiate a Revoke</w:t>
      </w:r>
      <w:r w:rsidR="009C06BA" w:rsidRPr="000C4E89">
        <w:rPr>
          <w:b/>
          <w:u w:val="single"/>
        </w:rPr>
        <w:t xml:space="preserve">. </w:t>
      </w:r>
      <w:r w:rsidRPr="000C4E89">
        <w:rPr>
          <w:b/>
          <w:u w:val="single"/>
        </w:rPr>
        <w:t xml:space="preserve">If the external community chooses not to initiate a Cross Gateway Patient Discovery </w:t>
      </w:r>
      <w:r w:rsidR="000F1241" w:rsidRPr="000C4E89">
        <w:rPr>
          <w:b/>
          <w:u w:val="single"/>
        </w:rPr>
        <w:t>request or Revoke</w:t>
      </w:r>
      <w:r w:rsidRPr="000C4E89">
        <w:rPr>
          <w:b/>
          <w:u w:val="single"/>
        </w:rPr>
        <w:t xml:space="preserve"> the local community cannot know about changes</w:t>
      </w:r>
      <w:r w:rsidR="009C06BA" w:rsidRPr="000C4E89">
        <w:rPr>
          <w:u w:val="single"/>
        </w:rPr>
        <w:t xml:space="preserve">. </w:t>
      </w:r>
      <w:r w:rsidR="000F1241" w:rsidRPr="000C4E89">
        <w:t xml:space="preserve">Mutually agreed policies for use of the </w:t>
      </w:r>
      <w:proofErr w:type="spellStart"/>
      <w:r w:rsidR="000F1241" w:rsidRPr="000C4E89">
        <w:rPr>
          <w:iCs/>
          <w:color w:val="000000"/>
        </w:rPr>
        <w:t>CorrelationTimeToLive</w:t>
      </w:r>
      <w:proofErr w:type="spellEnd"/>
      <w:r w:rsidR="000F1241" w:rsidRPr="000C4E89">
        <w:rPr>
          <w:iCs/>
          <w:color w:val="000000"/>
        </w:rPr>
        <w:t xml:space="preserve"> SOAP header may enable greater assurance that changes are reflected when needed.</w:t>
      </w:r>
    </w:p>
    <w:p w14:paraId="408B3724" w14:textId="77777777" w:rsidR="00246434" w:rsidRPr="000C4E89" w:rsidRDefault="00246434" w:rsidP="00502C55">
      <w:pPr>
        <w:pStyle w:val="BodyText"/>
      </w:pPr>
    </w:p>
    <w:p w14:paraId="37CF3DBD" w14:textId="15C237E1" w:rsidR="00246434" w:rsidRPr="000C4E89" w:rsidRDefault="00246434" w:rsidP="00246434">
      <w:pPr>
        <w:pStyle w:val="EditorInstructions"/>
      </w:pPr>
      <w:r w:rsidRPr="000C4E89">
        <w:t>Add the following Section 3.55.4.3</w:t>
      </w:r>
      <w:r w:rsidR="00003DAB" w:rsidRPr="000C4E89">
        <w:t xml:space="preserve"> and subsections</w:t>
      </w:r>
    </w:p>
    <w:p w14:paraId="24805773" w14:textId="77777777" w:rsidR="00F859AE" w:rsidRPr="000C4E89" w:rsidRDefault="00F859AE" w:rsidP="00F859AE">
      <w:pPr>
        <w:pStyle w:val="Heading4"/>
        <w:numPr>
          <w:ilvl w:val="0"/>
          <w:numId w:val="0"/>
        </w:numPr>
        <w:rPr>
          <w:noProof w:val="0"/>
        </w:rPr>
      </w:pPr>
      <w:bookmarkStart w:id="194" w:name="_Toc428516848"/>
      <w:bookmarkStart w:id="195" w:name="_Toc520109220"/>
      <w:r w:rsidRPr="000C4E89">
        <w:rPr>
          <w:noProof w:val="0"/>
        </w:rPr>
        <w:t>3</w:t>
      </w:r>
      <w:r w:rsidR="00B964E9" w:rsidRPr="000C4E89">
        <w:rPr>
          <w:noProof w:val="0"/>
        </w:rPr>
        <w:t>.55</w:t>
      </w:r>
      <w:r w:rsidRPr="000C4E89">
        <w:rPr>
          <w:noProof w:val="0"/>
        </w:rPr>
        <w:t>.4.3 Revoke</w:t>
      </w:r>
      <w:r w:rsidR="0092482C" w:rsidRPr="000C4E89">
        <w:rPr>
          <w:noProof w:val="0"/>
        </w:rPr>
        <w:t xml:space="preserve"> Message</w:t>
      </w:r>
      <w:bookmarkEnd w:id="194"/>
      <w:bookmarkEnd w:id="195"/>
    </w:p>
    <w:p w14:paraId="6AA79DCF" w14:textId="197DD41C" w:rsidR="00F859AE" w:rsidRPr="000C4E89" w:rsidRDefault="00F859AE" w:rsidP="00F859AE">
      <w:pPr>
        <w:pStyle w:val="BodyText"/>
      </w:pPr>
      <w:r w:rsidRPr="000C4E89">
        <w:t>The</w:t>
      </w:r>
      <w:r w:rsidR="0092482C" w:rsidRPr="000C4E89">
        <w:t xml:space="preserve"> Revoke Message</w:t>
      </w:r>
      <w:r w:rsidRPr="000C4E89">
        <w:t xml:space="preserve"> is implemented using the </w:t>
      </w:r>
      <w:r w:rsidR="00131F52" w:rsidRPr="000C4E89">
        <w:t>HL7</w:t>
      </w:r>
      <w:r w:rsidRPr="000C4E89">
        <w:t xml:space="preserve"> Patient Registry Record Nullified (PRPA_IN201303UV02) message. </w:t>
      </w:r>
    </w:p>
    <w:p w14:paraId="3B5DEF88" w14:textId="77777777" w:rsidR="00F859AE" w:rsidRPr="000C4E89" w:rsidRDefault="00B964E9" w:rsidP="00F859AE">
      <w:pPr>
        <w:pStyle w:val="Heading5"/>
        <w:numPr>
          <w:ilvl w:val="0"/>
          <w:numId w:val="0"/>
        </w:numPr>
        <w:rPr>
          <w:noProof w:val="0"/>
        </w:rPr>
      </w:pPr>
      <w:bookmarkStart w:id="196" w:name="_Toc428516849"/>
      <w:bookmarkStart w:id="197" w:name="_Toc520109221"/>
      <w:r w:rsidRPr="000C4E89">
        <w:rPr>
          <w:noProof w:val="0"/>
        </w:rPr>
        <w:lastRenderedPageBreak/>
        <w:t>3.55</w:t>
      </w:r>
      <w:r w:rsidR="00F859AE" w:rsidRPr="000C4E89">
        <w:rPr>
          <w:noProof w:val="0"/>
        </w:rPr>
        <w:t>.4.</w:t>
      </w:r>
      <w:r w:rsidR="00C40EEF" w:rsidRPr="000C4E89">
        <w:rPr>
          <w:noProof w:val="0"/>
        </w:rPr>
        <w:t>3</w:t>
      </w:r>
      <w:r w:rsidR="00F859AE" w:rsidRPr="000C4E89">
        <w:rPr>
          <w:noProof w:val="0"/>
        </w:rPr>
        <w:t>.1 Trigger Events</w:t>
      </w:r>
      <w:bookmarkEnd w:id="196"/>
      <w:bookmarkEnd w:id="197"/>
    </w:p>
    <w:p w14:paraId="1DBB0C60" w14:textId="77777777" w:rsidR="00F859AE" w:rsidRPr="000C4E89" w:rsidRDefault="00F859AE" w:rsidP="00BA1C49">
      <w:r w:rsidRPr="000C4E89">
        <w:t xml:space="preserve">The initiating community </w:t>
      </w:r>
      <w:r w:rsidR="00BA1C49" w:rsidRPr="000C4E89">
        <w:t xml:space="preserve">has cached a correlation between a local </w:t>
      </w:r>
      <w:r w:rsidR="005374D8" w:rsidRPr="000C4E89">
        <w:t>patient identifier</w:t>
      </w:r>
      <w:r w:rsidR="00BA1C49" w:rsidRPr="000C4E89">
        <w:t xml:space="preserve"> and an external patient identifier</w:t>
      </w:r>
      <w:r w:rsidR="009C06BA" w:rsidRPr="000C4E89">
        <w:t xml:space="preserve">. </w:t>
      </w:r>
      <w:r w:rsidR="00BA1C49" w:rsidRPr="000C4E89">
        <w:t xml:space="preserve">A significant change has occurred related to the local identifier </w:t>
      </w:r>
      <w:r w:rsidR="005374D8" w:rsidRPr="000C4E89">
        <w:t>which suggests</w:t>
      </w:r>
      <w:r w:rsidR="00BA1C49" w:rsidRPr="000C4E89">
        <w:t xml:space="preserve"> that the cached correlation may no longer be valid</w:t>
      </w:r>
      <w:r w:rsidR="009C06BA" w:rsidRPr="000C4E89">
        <w:t xml:space="preserve">. </w:t>
      </w:r>
      <w:r w:rsidR="00BA1C49" w:rsidRPr="000C4E89">
        <w:t xml:space="preserve">The Initiating Gateway sends this message to notify the </w:t>
      </w:r>
      <w:r w:rsidR="00DF3888" w:rsidRPr="000C4E89">
        <w:t>responding</w:t>
      </w:r>
      <w:r w:rsidR="00BA1C49" w:rsidRPr="000C4E89">
        <w:t xml:space="preserve"> community that the previously identifie</w:t>
      </w:r>
      <w:r w:rsidR="00DF3888" w:rsidRPr="000C4E89">
        <w:t>d</w:t>
      </w:r>
      <w:r w:rsidR="00BA1C49" w:rsidRPr="000C4E89">
        <w:t xml:space="preserve"> correlation </w:t>
      </w:r>
      <w:r w:rsidR="00DF3888" w:rsidRPr="000C4E89">
        <w:t xml:space="preserve">may </w:t>
      </w:r>
      <w:r w:rsidR="00BA1C49" w:rsidRPr="000C4E89">
        <w:t xml:space="preserve">no longer </w:t>
      </w:r>
      <w:r w:rsidR="00DF3888" w:rsidRPr="000C4E89">
        <w:t xml:space="preserve">be </w:t>
      </w:r>
      <w:r w:rsidR="00BA1C49" w:rsidRPr="000C4E89">
        <w:t>valid.</w:t>
      </w:r>
    </w:p>
    <w:p w14:paraId="2BD67BCB" w14:textId="77777777" w:rsidR="00F859AE" w:rsidRPr="000C4E89" w:rsidRDefault="00B964E9" w:rsidP="00F859AE">
      <w:pPr>
        <w:pStyle w:val="Heading5"/>
        <w:numPr>
          <w:ilvl w:val="0"/>
          <w:numId w:val="0"/>
        </w:numPr>
        <w:rPr>
          <w:noProof w:val="0"/>
        </w:rPr>
      </w:pPr>
      <w:bookmarkStart w:id="198" w:name="_Toc428516850"/>
      <w:bookmarkStart w:id="199" w:name="_Toc520109222"/>
      <w:r w:rsidRPr="000C4E89">
        <w:rPr>
          <w:noProof w:val="0"/>
        </w:rPr>
        <w:t>3.55</w:t>
      </w:r>
      <w:r w:rsidR="00C40EEF" w:rsidRPr="000C4E89">
        <w:rPr>
          <w:noProof w:val="0"/>
        </w:rPr>
        <w:t>.4.3</w:t>
      </w:r>
      <w:r w:rsidR="00F859AE" w:rsidRPr="000C4E89">
        <w:rPr>
          <w:noProof w:val="0"/>
        </w:rPr>
        <w:t>.2</w:t>
      </w:r>
      <w:r w:rsidR="005374D8" w:rsidRPr="000C4E89">
        <w:rPr>
          <w:noProof w:val="0"/>
        </w:rPr>
        <w:t xml:space="preserve"> </w:t>
      </w:r>
      <w:r w:rsidR="00F859AE" w:rsidRPr="000C4E89">
        <w:rPr>
          <w:noProof w:val="0"/>
        </w:rPr>
        <w:t>Message Semantics</w:t>
      </w:r>
      <w:bookmarkEnd w:id="198"/>
      <w:bookmarkEnd w:id="199"/>
    </w:p>
    <w:p w14:paraId="5E57E812" w14:textId="0B3EF843" w:rsidR="008A25DF" w:rsidRPr="00A3252A" w:rsidRDefault="008A25DF" w:rsidP="003802C5">
      <w:pPr>
        <w:pStyle w:val="BodyText"/>
      </w:pPr>
      <w:r w:rsidRPr="003802C5">
        <w:t>The Responding Gateway shall support Asynchronous Web Services Exchange as described in ITI TF-2x: V.5</w:t>
      </w:r>
      <w:r w:rsidR="005E646E" w:rsidRPr="003802C5">
        <w:t>,</w:t>
      </w:r>
      <w:r w:rsidRPr="003802C5">
        <w:t xml:space="preserve"> Synchronous and Asynchronous Web Services Exchange</w:t>
      </w:r>
      <w:r w:rsidR="009C06BA" w:rsidRPr="003802C5">
        <w:t xml:space="preserve">. </w:t>
      </w:r>
      <w:r w:rsidRPr="00A3252A">
        <w:t xml:space="preserve">If the Initiating Gateway declares the Asynchronous Web Services Exchange </w:t>
      </w:r>
      <w:r w:rsidR="00F31EA8" w:rsidRPr="00A3252A">
        <w:t>Option,</w:t>
      </w:r>
      <w:r w:rsidRPr="00A3252A">
        <w:t xml:space="preserve"> it shall also support </w:t>
      </w:r>
      <w:r w:rsidRPr="003802C5">
        <w:t>Asynchronous Web Services Exchange as described in ITI TF-2x: V.5</w:t>
      </w:r>
      <w:r w:rsidR="009C06BA" w:rsidRPr="00A3252A">
        <w:t xml:space="preserve">. </w:t>
      </w:r>
      <w:r w:rsidRPr="00A3252A">
        <w:t>Use of Asynchronous Web Services Exchange is necessary when transactions scale to large numbers of communities because it allows for more efficient handling of latency and scale.</w:t>
      </w:r>
    </w:p>
    <w:p w14:paraId="6D6EE5C2" w14:textId="77777777" w:rsidR="00050A29" w:rsidRPr="000C4E89" w:rsidRDefault="00050A29" w:rsidP="00050A29">
      <w:pPr>
        <w:pStyle w:val="Heading6"/>
        <w:numPr>
          <w:ilvl w:val="0"/>
          <w:numId w:val="0"/>
        </w:numPr>
        <w:rPr>
          <w:noProof w:val="0"/>
        </w:rPr>
      </w:pPr>
      <w:bookmarkStart w:id="200" w:name="_Toc428516851"/>
      <w:bookmarkStart w:id="201" w:name="_Toc520109223"/>
      <w:r w:rsidRPr="000C4E89">
        <w:rPr>
          <w:noProof w:val="0"/>
        </w:rPr>
        <w:t>3.55.4.</w:t>
      </w:r>
      <w:r w:rsidR="00A17849" w:rsidRPr="000C4E89">
        <w:rPr>
          <w:noProof w:val="0"/>
        </w:rPr>
        <w:t>3</w:t>
      </w:r>
      <w:r w:rsidRPr="000C4E89">
        <w:rPr>
          <w:noProof w:val="0"/>
        </w:rPr>
        <w:t>.2.</w:t>
      </w:r>
      <w:r w:rsidR="00A17849" w:rsidRPr="000C4E89">
        <w:rPr>
          <w:noProof w:val="0"/>
        </w:rPr>
        <w:t>1</w:t>
      </w:r>
      <w:r w:rsidRPr="000C4E89">
        <w:rPr>
          <w:noProof w:val="0"/>
        </w:rPr>
        <w:t xml:space="preserve"> Message Information Model of the Patient </w:t>
      </w:r>
      <w:r w:rsidR="003434FC" w:rsidRPr="000C4E89">
        <w:rPr>
          <w:noProof w:val="0"/>
        </w:rPr>
        <w:t>Nullify</w:t>
      </w:r>
      <w:r w:rsidRPr="000C4E89">
        <w:rPr>
          <w:noProof w:val="0"/>
        </w:rPr>
        <w:t xml:space="preserve"> Message</w:t>
      </w:r>
      <w:bookmarkEnd w:id="200"/>
      <w:bookmarkEnd w:id="201"/>
    </w:p>
    <w:p w14:paraId="527140E8" w14:textId="77777777" w:rsidR="00050A29" w:rsidRPr="000C4E89" w:rsidRDefault="00050A29" w:rsidP="00050A29">
      <w:pPr>
        <w:pStyle w:val="BodyText"/>
      </w:pPr>
      <w:r w:rsidRPr="000C4E89">
        <w:t xml:space="preserve">Below is the Message Information Model for the Patient </w:t>
      </w:r>
      <w:r w:rsidR="004B31B7" w:rsidRPr="000C4E89">
        <w:t>Nullify</w:t>
      </w:r>
      <w:r w:rsidRPr="000C4E89">
        <w:t xml:space="preserve"> message, as restricted for this transaction. The purpose of the model is to describe the data elements relevant for this transaction. It is a strict common subset of the Patient </w:t>
      </w:r>
      <w:r w:rsidR="006A7262" w:rsidRPr="000C4E89">
        <w:t>Nullify Message</w:t>
      </w:r>
      <w:r w:rsidRPr="000C4E89">
        <w:t xml:space="preserve"> (PRPA_RM2013</w:t>
      </w:r>
      <w:r w:rsidR="006A7262" w:rsidRPr="000C4E89">
        <w:t>0</w:t>
      </w:r>
      <w:r w:rsidR="0046606D" w:rsidRPr="000C4E89">
        <w:t>5</w:t>
      </w:r>
      <w:r w:rsidRPr="000C4E89">
        <w:t xml:space="preserve">UV) </w:t>
      </w:r>
      <w:proofErr w:type="spellStart"/>
      <w:r w:rsidRPr="000C4E89">
        <w:t>RMIM</w:t>
      </w:r>
      <w:proofErr w:type="spellEnd"/>
      <w:r w:rsidRPr="000C4E89">
        <w:t xml:space="preserve">. </w:t>
      </w:r>
    </w:p>
    <w:p w14:paraId="5DD3E0D1" w14:textId="13E49363" w:rsidR="00050A29" w:rsidRPr="000C4E89" w:rsidRDefault="00050A29" w:rsidP="00050A29">
      <w:pPr>
        <w:pStyle w:val="BodyText"/>
      </w:pPr>
      <w:r w:rsidRPr="000C4E89">
        <w:t xml:space="preserve">The base </w:t>
      </w:r>
      <w:proofErr w:type="spellStart"/>
      <w:r w:rsidRPr="000C4E89">
        <w:t>RMIM</w:t>
      </w:r>
      <w:proofErr w:type="spellEnd"/>
      <w:r w:rsidRPr="000C4E89">
        <w:t xml:space="preserve"> can be found on the </w:t>
      </w:r>
      <w:r w:rsidR="00131F52" w:rsidRPr="000C4E89">
        <w:t>HL7</w:t>
      </w:r>
      <w:r w:rsidRPr="000C4E89">
        <w:t xml:space="preserve"> V3 2008 Edition CD at</w:t>
      </w:r>
      <w:r w:rsidR="005E646E" w:rsidRPr="000C4E89">
        <w:t>:</w:t>
      </w:r>
      <w:r w:rsidRPr="000C4E89">
        <w:t xml:space="preserve"> Edition2008/domains/</w:t>
      </w:r>
      <w:proofErr w:type="spellStart"/>
      <w:r w:rsidRPr="000C4E89">
        <w:t>uvpa</w:t>
      </w:r>
      <w:proofErr w:type="spellEnd"/>
      <w:r w:rsidRPr="000C4E89">
        <w:t>/editable/PRPA_RM2013</w:t>
      </w:r>
      <w:r w:rsidR="0072775A" w:rsidRPr="000C4E89">
        <w:t>05</w:t>
      </w:r>
      <w:r w:rsidRPr="000C4E89">
        <w:t xml:space="preserve">UV.htm. The following restrictions were made on the original </w:t>
      </w:r>
      <w:proofErr w:type="spellStart"/>
      <w:r w:rsidRPr="000C4E89">
        <w:t>RMIMs</w:t>
      </w:r>
      <w:proofErr w:type="spellEnd"/>
      <w:r w:rsidRPr="000C4E89">
        <w:t xml:space="preserve"> to arrive at the restricted model:</w:t>
      </w:r>
    </w:p>
    <w:p w14:paraId="24649848" w14:textId="77777777" w:rsidR="00050A29" w:rsidRPr="000C4E89" w:rsidRDefault="00050A29" w:rsidP="00502C55">
      <w:pPr>
        <w:pStyle w:val="ListBullet2"/>
      </w:pPr>
      <w:r w:rsidRPr="000C4E89">
        <w:t>The focal entity choice is restricted to be only a person</w:t>
      </w:r>
    </w:p>
    <w:p w14:paraId="4232BA47" w14:textId="77777777" w:rsidR="009F59BB" w:rsidRPr="000C4E89" w:rsidRDefault="00050A29" w:rsidP="00502C55">
      <w:pPr>
        <w:pStyle w:val="ListBullet2"/>
      </w:pPr>
      <w:r w:rsidRPr="000C4E89">
        <w:t xml:space="preserve">The </w:t>
      </w:r>
      <w:r w:rsidR="009F59BB" w:rsidRPr="000C4E89">
        <w:t>Patient shall have exactly two patient identifiers</w:t>
      </w:r>
    </w:p>
    <w:p w14:paraId="2F211182" w14:textId="14E92271" w:rsidR="00050A29" w:rsidRPr="000C4E89" w:rsidRDefault="009F59BB" w:rsidP="00502C55">
      <w:pPr>
        <w:pStyle w:val="ListBullet2"/>
      </w:pPr>
      <w:r w:rsidRPr="000C4E89">
        <w:t>Person.name shall be null and all other optional elements shall be omitted</w:t>
      </w:r>
      <w:r w:rsidR="004C36BC" w:rsidRPr="000C4E89">
        <w:t xml:space="preserve">, </w:t>
      </w:r>
      <w:r w:rsidR="00554313" w:rsidRPr="000C4E89">
        <w:t>i.e.:</w:t>
      </w:r>
    </w:p>
    <w:p w14:paraId="22A9684B" w14:textId="77777777" w:rsidR="004C36BC" w:rsidRPr="000C4E89" w:rsidRDefault="004C36BC" w:rsidP="00502C55">
      <w:pPr>
        <w:pStyle w:val="ListBullet3"/>
      </w:pPr>
      <w:proofErr w:type="spellStart"/>
      <w:r w:rsidRPr="000C4E89">
        <w:t>administrativeGender</w:t>
      </w:r>
      <w:proofErr w:type="spellEnd"/>
    </w:p>
    <w:p w14:paraId="5812C456" w14:textId="77777777" w:rsidR="004C36BC" w:rsidRPr="000C4E89" w:rsidRDefault="004C36BC" w:rsidP="00502C55">
      <w:pPr>
        <w:pStyle w:val="ListBullet3"/>
      </w:pPr>
      <w:proofErr w:type="spellStart"/>
      <w:r w:rsidRPr="000C4E89">
        <w:t>birthTime</w:t>
      </w:r>
      <w:proofErr w:type="spellEnd"/>
    </w:p>
    <w:p w14:paraId="6302EED5" w14:textId="77777777" w:rsidR="00050A29" w:rsidRPr="000C4E89" w:rsidRDefault="007128B7" w:rsidP="00502C55">
      <w:pPr>
        <w:pStyle w:val="ListBullet3"/>
      </w:pPr>
      <w:r w:rsidRPr="000C4E89">
        <w:t>birthplace</w:t>
      </w:r>
    </w:p>
    <w:p w14:paraId="0291482F" w14:textId="77777777" w:rsidR="00246434" w:rsidRPr="000C4E89" w:rsidRDefault="00246434" w:rsidP="00502C55">
      <w:pPr>
        <w:pStyle w:val="BodyText"/>
        <w:rPr>
          <w:highlight w:val="cyan"/>
        </w:rPr>
      </w:pPr>
    </w:p>
    <w:p w14:paraId="1A8AEEA5" w14:textId="77777777" w:rsidR="00050A29" w:rsidRPr="000C4E89" w:rsidRDefault="00CD5ABD" w:rsidP="00502C55">
      <w:pPr>
        <w:pStyle w:val="BodyText"/>
        <w:jc w:val="center"/>
        <w:rPr>
          <w:highlight w:val="cyan"/>
        </w:rPr>
      </w:pPr>
      <w:r w:rsidRPr="000C4E89">
        <w:rPr>
          <w:noProof/>
        </w:rPr>
        <w:lastRenderedPageBreak/>
        <w:drawing>
          <wp:inline distT="0" distB="0" distL="0" distR="0" wp14:anchorId="06A428B9" wp14:editId="451BFE51">
            <wp:extent cx="3924300" cy="4564380"/>
            <wp:effectExtent l="0" t="0" r="0" b="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24300" cy="4564380"/>
                    </a:xfrm>
                    <a:prstGeom prst="rect">
                      <a:avLst/>
                    </a:prstGeom>
                  </pic:spPr>
                </pic:pic>
              </a:graphicData>
            </a:graphic>
          </wp:inline>
        </w:drawing>
      </w:r>
    </w:p>
    <w:p w14:paraId="5EF1F2EE" w14:textId="77777777" w:rsidR="00050A29" w:rsidRPr="000C4E89" w:rsidRDefault="00050A29" w:rsidP="00050A29">
      <w:pPr>
        <w:pStyle w:val="FigureTitle"/>
      </w:pPr>
      <w:r w:rsidRPr="000C4E89">
        <w:t>Figure 3.55.4.3-1</w:t>
      </w:r>
      <w:r w:rsidR="007E58D2" w:rsidRPr="000C4E89">
        <w:t>:</w:t>
      </w:r>
      <w:r w:rsidR="00373E56" w:rsidRPr="000C4E89">
        <w:t xml:space="preserve"> Patient Nullify Message</w:t>
      </w:r>
    </w:p>
    <w:p w14:paraId="68DD328C" w14:textId="46244A07" w:rsidR="00050A29" w:rsidRPr="000C4E89" w:rsidRDefault="00050A29" w:rsidP="00050A29">
      <w:pPr>
        <w:pStyle w:val="BodyText"/>
      </w:pPr>
      <w:r w:rsidRPr="000C4E89">
        <w:t xml:space="preserve">The attributes of this model are described in the following table. Note that </w:t>
      </w:r>
      <w:proofErr w:type="spellStart"/>
      <w:r w:rsidRPr="000C4E89">
        <w:t>CMETs</w:t>
      </w:r>
      <w:proofErr w:type="spellEnd"/>
      <w:r w:rsidRPr="000C4E89">
        <w:t xml:space="preserve"> are not discussed, as the </w:t>
      </w:r>
      <w:r w:rsidR="00131F52" w:rsidRPr="000C4E89">
        <w:t>HL7</w:t>
      </w:r>
      <w:r w:rsidRPr="000C4E89">
        <w:t xml:space="preserve"> definitions for them are being used. </w:t>
      </w:r>
    </w:p>
    <w:p w14:paraId="08E91B1A" w14:textId="2AD30A09" w:rsidR="00F859AE" w:rsidRPr="000C4E89" w:rsidRDefault="00743F6E" w:rsidP="00577ABF">
      <w:pPr>
        <w:pStyle w:val="TableTitle"/>
      </w:pPr>
      <w:r w:rsidRPr="000C4E89">
        <w:t>Table 3.55.4.3-1: Patient Nullify Message</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517"/>
      </w:tblGrid>
      <w:tr w:rsidR="00BA1C49" w:rsidRPr="000C4E89" w14:paraId="618C2ACD" w14:textId="77777777" w:rsidTr="00A3252A">
        <w:trPr>
          <w:cantSplit/>
          <w:trHeight w:val="525"/>
          <w:tblHeader/>
        </w:trPr>
        <w:tc>
          <w:tcPr>
            <w:tcW w:w="4068" w:type="dxa"/>
            <w:shd w:val="clear" w:color="auto" w:fill="D9D9D9"/>
          </w:tcPr>
          <w:p w14:paraId="0711D554" w14:textId="25B2F9E4" w:rsidR="003802C5" w:rsidRDefault="00BA1C49" w:rsidP="003802C5">
            <w:pPr>
              <w:pStyle w:val="TableEntryHeader"/>
            </w:pPr>
            <w:r w:rsidRPr="000C4E89">
              <w:t>PRPA_HD2013</w:t>
            </w:r>
            <w:r w:rsidR="00FE61D8" w:rsidRPr="000C4E89">
              <w:t>05</w:t>
            </w:r>
            <w:r w:rsidRPr="000C4E89">
              <w:t>IHE</w:t>
            </w:r>
          </w:p>
          <w:p w14:paraId="71C170AF" w14:textId="7ED33128" w:rsidR="00BA1C49" w:rsidRPr="000C4E89" w:rsidRDefault="00BA1C49" w:rsidP="00A3252A">
            <w:pPr>
              <w:pStyle w:val="TableEntryHeader"/>
            </w:pPr>
            <w:r w:rsidRPr="000C4E89">
              <w:t>Patient Registry Record Nullified</w:t>
            </w:r>
          </w:p>
        </w:tc>
        <w:tc>
          <w:tcPr>
            <w:tcW w:w="5517" w:type="dxa"/>
            <w:shd w:val="clear" w:color="auto" w:fill="D9D9D9"/>
          </w:tcPr>
          <w:p w14:paraId="250CEB47" w14:textId="77777777" w:rsidR="00BA1C49" w:rsidRPr="000C4E89" w:rsidRDefault="00BA1C49" w:rsidP="00A3252A">
            <w:pPr>
              <w:pStyle w:val="TableEntryHeader"/>
            </w:pPr>
            <w:r w:rsidRPr="000C4E89">
              <w:t>This HMD extract defines the message used to ...</w:t>
            </w:r>
          </w:p>
          <w:p w14:paraId="7BAAC673" w14:textId="77777777" w:rsidR="00BA1C49" w:rsidRPr="000C4E89" w:rsidRDefault="00BA1C49" w:rsidP="00A3252A">
            <w:pPr>
              <w:pStyle w:val="TableEntryHeader"/>
            </w:pPr>
            <w:r w:rsidRPr="000C4E89">
              <w:t>Derived from Figure 3.</w:t>
            </w:r>
            <w:r w:rsidR="00E16054" w:rsidRPr="000C4E89">
              <w:t>55</w:t>
            </w:r>
            <w:r w:rsidRPr="000C4E89">
              <w:t>.4.</w:t>
            </w:r>
            <w:r w:rsidR="002F337F" w:rsidRPr="000C4E89">
              <w:t>3</w:t>
            </w:r>
            <w:r w:rsidR="005B246B" w:rsidRPr="000C4E89">
              <w:t>-1 (PRPA_RM</w:t>
            </w:r>
            <w:r w:rsidR="0072775A" w:rsidRPr="000C4E89">
              <w:t>2</w:t>
            </w:r>
            <w:r w:rsidRPr="000C4E89">
              <w:t>013</w:t>
            </w:r>
            <w:r w:rsidR="001D43BB" w:rsidRPr="000C4E89">
              <w:t>05</w:t>
            </w:r>
            <w:r w:rsidRPr="000C4E89">
              <w:t>IHE</w:t>
            </w:r>
            <w:r w:rsidR="00AC57A1" w:rsidRPr="000C4E89">
              <w:t>XCPD</w:t>
            </w:r>
            <w:r w:rsidRPr="000C4E89">
              <w:t>)</w:t>
            </w:r>
          </w:p>
        </w:tc>
      </w:tr>
      <w:tr w:rsidR="00BA1C49" w:rsidRPr="000C4E89" w14:paraId="1D6B6B84" w14:textId="77777777" w:rsidTr="00A3252A">
        <w:trPr>
          <w:cantSplit/>
        </w:trPr>
        <w:tc>
          <w:tcPr>
            <w:tcW w:w="4068" w:type="dxa"/>
            <w:shd w:val="clear" w:color="auto" w:fill="auto"/>
          </w:tcPr>
          <w:p w14:paraId="5952F295" w14:textId="77777777" w:rsidR="00BA1C49" w:rsidRPr="000C4E89" w:rsidRDefault="00BA1C49" w:rsidP="000016FF">
            <w:pPr>
              <w:pStyle w:val="TableEntry"/>
              <w:rPr>
                <w:b/>
              </w:rPr>
            </w:pPr>
            <w:r w:rsidRPr="000C4E89">
              <w:rPr>
                <w:b/>
              </w:rPr>
              <w:t>Patient</w:t>
            </w:r>
          </w:p>
        </w:tc>
        <w:tc>
          <w:tcPr>
            <w:tcW w:w="5517" w:type="dxa"/>
            <w:shd w:val="clear" w:color="auto" w:fill="auto"/>
          </w:tcPr>
          <w:p w14:paraId="5E311E7C" w14:textId="77777777" w:rsidR="00BA1C49" w:rsidRPr="000C4E89" w:rsidRDefault="00BA1C49" w:rsidP="000016FF">
            <w:pPr>
              <w:pStyle w:val="TableEntry"/>
            </w:pPr>
            <w:r w:rsidRPr="000C4E89">
              <w:t>The primary record for the focal person</w:t>
            </w:r>
          </w:p>
        </w:tc>
      </w:tr>
      <w:tr w:rsidR="00BA1C49" w:rsidRPr="000C4E89" w14:paraId="7BBA0275" w14:textId="77777777" w:rsidTr="00A3252A">
        <w:trPr>
          <w:cantSplit/>
        </w:trPr>
        <w:tc>
          <w:tcPr>
            <w:tcW w:w="4068" w:type="dxa"/>
            <w:shd w:val="clear" w:color="auto" w:fill="auto"/>
          </w:tcPr>
          <w:p w14:paraId="3D087315" w14:textId="77777777" w:rsidR="00BA1C49" w:rsidRPr="000C4E89" w:rsidRDefault="00BA1C49" w:rsidP="000016FF">
            <w:pPr>
              <w:pStyle w:val="TableEntry"/>
            </w:pPr>
            <w:proofErr w:type="spellStart"/>
            <w:r w:rsidRPr="000C4E89">
              <w:t>classCode</w:t>
            </w:r>
            <w:proofErr w:type="spellEnd"/>
            <w:r w:rsidRPr="000C4E89">
              <w:t xml:space="preserve"> [1..1] (M)</w:t>
            </w:r>
          </w:p>
          <w:p w14:paraId="0833B517" w14:textId="77777777" w:rsidR="00BA1C49" w:rsidRPr="000C4E89" w:rsidRDefault="00BA1C49" w:rsidP="000016FF">
            <w:pPr>
              <w:pStyle w:val="TableEntry"/>
            </w:pPr>
            <w:r w:rsidRPr="000C4E89">
              <w:t>Patient (CS) {</w:t>
            </w:r>
            <w:proofErr w:type="spellStart"/>
            <w:r w:rsidRPr="000C4E89">
              <w:t>CNE:PAT</w:t>
            </w:r>
            <w:proofErr w:type="spellEnd"/>
            <w:r w:rsidRPr="000C4E89">
              <w:t>}</w:t>
            </w:r>
          </w:p>
        </w:tc>
        <w:tc>
          <w:tcPr>
            <w:tcW w:w="5517" w:type="dxa"/>
            <w:shd w:val="clear" w:color="auto" w:fill="auto"/>
          </w:tcPr>
          <w:p w14:paraId="42B6D945" w14:textId="77777777" w:rsidR="00BA1C49" w:rsidRPr="000C4E89" w:rsidRDefault="00BA1C49" w:rsidP="000016FF">
            <w:pPr>
              <w:pStyle w:val="TableEntry"/>
            </w:pPr>
            <w:r w:rsidRPr="000C4E89">
              <w:t>Structural attribute; this is a "patient" role</w:t>
            </w:r>
          </w:p>
        </w:tc>
      </w:tr>
      <w:tr w:rsidR="00BA1C49" w:rsidRPr="000C4E89" w14:paraId="3BACC648" w14:textId="77777777" w:rsidTr="00A3252A">
        <w:trPr>
          <w:cantSplit/>
        </w:trPr>
        <w:tc>
          <w:tcPr>
            <w:tcW w:w="4068" w:type="dxa"/>
            <w:shd w:val="clear" w:color="auto" w:fill="auto"/>
          </w:tcPr>
          <w:p w14:paraId="29FD2CE7" w14:textId="77777777" w:rsidR="00BA1C49" w:rsidRPr="000C4E89" w:rsidRDefault="00B8265D" w:rsidP="000016FF">
            <w:pPr>
              <w:pStyle w:val="TableEntry"/>
            </w:pPr>
            <w:r w:rsidRPr="000C4E89">
              <w:t>id [2</w:t>
            </w:r>
            <w:r w:rsidR="00BA1C49" w:rsidRPr="000C4E89">
              <w:t>..</w:t>
            </w:r>
            <w:r w:rsidRPr="000C4E89">
              <w:t>2</w:t>
            </w:r>
            <w:r w:rsidR="00BA1C49" w:rsidRPr="000C4E89">
              <w:t xml:space="preserve">] (M) </w:t>
            </w:r>
          </w:p>
          <w:p w14:paraId="70B0710F" w14:textId="77777777" w:rsidR="00BA1C49" w:rsidRPr="000C4E89" w:rsidRDefault="00BA1C49" w:rsidP="000016FF">
            <w:pPr>
              <w:pStyle w:val="TableEntry"/>
            </w:pPr>
            <w:r w:rsidRPr="000C4E89">
              <w:t>Patient (</w:t>
            </w:r>
            <w:hyperlink r:id="rId23" w:anchor="dt-SET" w:history="1">
              <w:r w:rsidRPr="000C4E89">
                <w:rPr>
                  <w:rStyle w:val="Hyperlink"/>
                  <w:rFonts w:ascii="Arial" w:hAnsi="Arial" w:cs="Arial"/>
                  <w:szCs w:val="18"/>
                  <w:u w:val="none"/>
                </w:rPr>
                <w:t>SET</w:t>
              </w:r>
            </w:hyperlink>
            <w:r w:rsidRPr="000C4E89">
              <w:t>&lt;</w:t>
            </w:r>
            <w:hyperlink r:id="rId24" w:anchor="dt-II" w:history="1">
              <w:r w:rsidRPr="000C4E89">
                <w:rPr>
                  <w:rStyle w:val="Hyperlink"/>
                  <w:rFonts w:ascii="Arial" w:hAnsi="Arial" w:cs="Arial"/>
                  <w:szCs w:val="18"/>
                  <w:u w:val="none"/>
                </w:rPr>
                <w:t>II</w:t>
              </w:r>
            </w:hyperlink>
            <w:r w:rsidRPr="000C4E89">
              <w:t xml:space="preserve">&gt;) </w:t>
            </w:r>
          </w:p>
        </w:tc>
        <w:tc>
          <w:tcPr>
            <w:tcW w:w="5517" w:type="dxa"/>
            <w:shd w:val="clear" w:color="auto" w:fill="auto"/>
          </w:tcPr>
          <w:p w14:paraId="3BEE2FCE" w14:textId="77777777" w:rsidR="00BA1C49" w:rsidRPr="000C4E89" w:rsidRDefault="00BA1C49" w:rsidP="000016FF">
            <w:pPr>
              <w:pStyle w:val="TableEntry"/>
            </w:pPr>
            <w:r w:rsidRPr="000C4E89">
              <w:t>Shall contain two elements reflecting the correlation that is no longer valid</w:t>
            </w:r>
            <w:r w:rsidR="009C06BA" w:rsidRPr="000C4E89">
              <w:t xml:space="preserve">. </w:t>
            </w:r>
            <w:r w:rsidRPr="000C4E89">
              <w:t xml:space="preserve">One of the </w:t>
            </w:r>
            <w:r w:rsidR="00CB66BA" w:rsidRPr="000C4E89">
              <w:t>identifiers</w:t>
            </w:r>
            <w:r w:rsidRPr="000C4E89">
              <w:t xml:space="preserve"> is the patient identifier from the Initiating Gateway domain, the other is the </w:t>
            </w:r>
            <w:r w:rsidR="00CB66BA" w:rsidRPr="000C4E89">
              <w:t>identifier</w:t>
            </w:r>
            <w:r w:rsidRPr="000C4E89">
              <w:t xml:space="preserve"> from the Responding Gateway domain.</w:t>
            </w:r>
          </w:p>
        </w:tc>
      </w:tr>
      <w:tr w:rsidR="00BA1C49" w:rsidRPr="000C4E89" w14:paraId="053F7F3E" w14:textId="77777777" w:rsidTr="00A3252A">
        <w:trPr>
          <w:cantSplit/>
        </w:trPr>
        <w:tc>
          <w:tcPr>
            <w:tcW w:w="4068" w:type="dxa"/>
            <w:shd w:val="clear" w:color="auto" w:fill="auto"/>
          </w:tcPr>
          <w:p w14:paraId="6E3F86D4" w14:textId="77777777" w:rsidR="00BA1C49" w:rsidRPr="000C4E89" w:rsidRDefault="00BA1C49" w:rsidP="000016FF">
            <w:pPr>
              <w:pStyle w:val="TableEntry"/>
            </w:pPr>
            <w:proofErr w:type="spellStart"/>
            <w:r w:rsidRPr="000C4E89">
              <w:lastRenderedPageBreak/>
              <w:t>statusCode</w:t>
            </w:r>
            <w:proofErr w:type="spellEnd"/>
            <w:r w:rsidRPr="000C4E89">
              <w:t xml:space="preserve"> [1..1]</w:t>
            </w:r>
          </w:p>
          <w:p w14:paraId="16246895" w14:textId="77777777" w:rsidR="00BA1C49" w:rsidRPr="000C4E89" w:rsidRDefault="00BA1C49" w:rsidP="000016FF">
            <w:pPr>
              <w:pStyle w:val="TableEntry"/>
            </w:pPr>
            <w:r w:rsidRPr="000C4E89">
              <w:t>Patient (CS) {</w:t>
            </w:r>
            <w:proofErr w:type="spellStart"/>
            <w:r w:rsidRPr="000C4E89">
              <w:t>CNE:active</w:t>
            </w:r>
            <w:proofErr w:type="spellEnd"/>
            <w:r w:rsidRPr="000C4E89">
              <w:t>, fixed value= "</w:t>
            </w:r>
            <w:r w:rsidR="008D6943" w:rsidRPr="000C4E89">
              <w:t>nullified</w:t>
            </w:r>
            <w:r w:rsidRPr="000C4E89">
              <w:t>"}</w:t>
            </w:r>
          </w:p>
        </w:tc>
        <w:tc>
          <w:tcPr>
            <w:tcW w:w="5517" w:type="dxa"/>
            <w:shd w:val="clear" w:color="auto" w:fill="auto"/>
          </w:tcPr>
          <w:p w14:paraId="0DCCCF75" w14:textId="77777777" w:rsidR="00BA1C49" w:rsidRPr="000C4E89" w:rsidRDefault="00BA1C49" w:rsidP="000016FF">
            <w:pPr>
              <w:pStyle w:val="TableEntry"/>
            </w:pPr>
            <w:r w:rsidRPr="000C4E89">
              <w:t>A value specifying the state of this record in a patient registry (based on the RIM role class</w:t>
            </w:r>
            <w:r w:rsidR="008D6943" w:rsidRPr="000C4E89">
              <w:t xml:space="preserve"> state-machine). This record is nullified</w:t>
            </w:r>
            <w:r w:rsidR="009C06BA" w:rsidRPr="000C4E89">
              <w:t xml:space="preserve">. </w:t>
            </w:r>
          </w:p>
        </w:tc>
      </w:tr>
      <w:tr w:rsidR="00BA1C49" w:rsidRPr="000C4E89" w14:paraId="72013580" w14:textId="77777777" w:rsidTr="00A3252A">
        <w:trPr>
          <w:cantSplit/>
        </w:trPr>
        <w:tc>
          <w:tcPr>
            <w:tcW w:w="4068" w:type="dxa"/>
            <w:shd w:val="clear" w:color="auto" w:fill="auto"/>
          </w:tcPr>
          <w:p w14:paraId="700128CA" w14:textId="77777777" w:rsidR="00BA1C49" w:rsidRPr="000C4E89" w:rsidRDefault="00BA1C49" w:rsidP="000016FF">
            <w:pPr>
              <w:pStyle w:val="TableEntry"/>
              <w:rPr>
                <w:b/>
              </w:rPr>
            </w:pPr>
            <w:r w:rsidRPr="000C4E89">
              <w:rPr>
                <w:b/>
              </w:rPr>
              <w:t>Person</w:t>
            </w:r>
          </w:p>
        </w:tc>
        <w:tc>
          <w:tcPr>
            <w:tcW w:w="5517" w:type="dxa"/>
            <w:shd w:val="clear" w:color="auto" w:fill="auto"/>
          </w:tcPr>
          <w:p w14:paraId="7786C138" w14:textId="77777777" w:rsidR="00BA1C49" w:rsidRPr="000C4E89" w:rsidRDefault="00BA1C49" w:rsidP="000016FF">
            <w:pPr>
              <w:pStyle w:val="TableEntry"/>
            </w:pPr>
            <w:r w:rsidRPr="000C4E89">
              <w:t xml:space="preserve">A subtype of </w:t>
            </w:r>
            <w:proofErr w:type="spellStart"/>
            <w:r w:rsidRPr="000C4E89">
              <w:t>LivingSubject</w:t>
            </w:r>
            <w:proofErr w:type="spellEnd"/>
            <w:r w:rsidRPr="000C4E89">
              <w:t xml:space="preserve"> representing a human being</w:t>
            </w:r>
          </w:p>
          <w:p w14:paraId="07AF7AA8" w14:textId="77777777" w:rsidR="00BA1C49" w:rsidRPr="000C4E89" w:rsidRDefault="00BA1C49" w:rsidP="000016FF">
            <w:pPr>
              <w:pStyle w:val="TableEntry"/>
            </w:pPr>
            <w:r w:rsidRPr="000C4E89">
              <w:t>Either Person.name or Patient.id must be non-null</w:t>
            </w:r>
          </w:p>
        </w:tc>
      </w:tr>
      <w:tr w:rsidR="00BA1C49" w:rsidRPr="000C4E89" w14:paraId="558F535F" w14:textId="77777777" w:rsidTr="00A3252A">
        <w:trPr>
          <w:cantSplit/>
        </w:trPr>
        <w:tc>
          <w:tcPr>
            <w:tcW w:w="4068" w:type="dxa"/>
            <w:shd w:val="clear" w:color="auto" w:fill="auto"/>
          </w:tcPr>
          <w:p w14:paraId="336E71BA" w14:textId="77777777" w:rsidR="00BA1C49" w:rsidRPr="000C4E89" w:rsidRDefault="00BA1C49" w:rsidP="000016FF">
            <w:pPr>
              <w:pStyle w:val="TableEntry"/>
            </w:pPr>
            <w:proofErr w:type="spellStart"/>
            <w:r w:rsidRPr="000C4E89">
              <w:t>classCode</w:t>
            </w:r>
            <w:proofErr w:type="spellEnd"/>
            <w:r w:rsidRPr="000C4E89">
              <w:t xml:space="preserve"> [1..1] (M)</w:t>
            </w:r>
          </w:p>
          <w:p w14:paraId="2F0DBAB9" w14:textId="77777777" w:rsidR="00BA1C49" w:rsidRPr="000C4E89" w:rsidRDefault="00BA1C49" w:rsidP="000016FF">
            <w:pPr>
              <w:pStyle w:val="TableEntry"/>
            </w:pPr>
            <w:r w:rsidRPr="000C4E89">
              <w:t>Person (CS) {</w:t>
            </w:r>
            <w:proofErr w:type="spellStart"/>
            <w:r w:rsidRPr="000C4E89">
              <w:t>CNE:PSN</w:t>
            </w:r>
            <w:proofErr w:type="spellEnd"/>
            <w:r w:rsidRPr="000C4E89">
              <w:t>, fixed value= "</w:t>
            </w:r>
            <w:proofErr w:type="spellStart"/>
            <w:r w:rsidRPr="000C4E89">
              <w:t>PSN</w:t>
            </w:r>
            <w:proofErr w:type="spellEnd"/>
            <w:r w:rsidRPr="000C4E89">
              <w:t>"}</w:t>
            </w:r>
          </w:p>
        </w:tc>
        <w:tc>
          <w:tcPr>
            <w:tcW w:w="5517" w:type="dxa"/>
            <w:shd w:val="clear" w:color="auto" w:fill="auto"/>
          </w:tcPr>
          <w:p w14:paraId="3CC10FFE" w14:textId="77777777" w:rsidR="00BA1C49" w:rsidRPr="000C4E89" w:rsidRDefault="00BA1C49" w:rsidP="000016FF">
            <w:pPr>
              <w:pStyle w:val="TableEntry"/>
            </w:pPr>
            <w:r w:rsidRPr="000C4E89">
              <w:t>Structural attribute; this is a "person" entity</w:t>
            </w:r>
          </w:p>
        </w:tc>
      </w:tr>
      <w:tr w:rsidR="00BA1C49" w:rsidRPr="000C4E89" w14:paraId="354B8047" w14:textId="77777777" w:rsidTr="00A3252A">
        <w:trPr>
          <w:cantSplit/>
        </w:trPr>
        <w:tc>
          <w:tcPr>
            <w:tcW w:w="4068" w:type="dxa"/>
            <w:shd w:val="clear" w:color="auto" w:fill="auto"/>
          </w:tcPr>
          <w:p w14:paraId="767E4404" w14:textId="77777777" w:rsidR="00BA1C49" w:rsidRPr="000C4E89" w:rsidRDefault="00BA1C49" w:rsidP="000016FF">
            <w:pPr>
              <w:pStyle w:val="TableEntry"/>
            </w:pPr>
            <w:proofErr w:type="spellStart"/>
            <w:r w:rsidRPr="000C4E89">
              <w:t>determinerCode</w:t>
            </w:r>
            <w:proofErr w:type="spellEnd"/>
            <w:r w:rsidRPr="000C4E89">
              <w:t xml:space="preserve"> [1..1] (M)</w:t>
            </w:r>
          </w:p>
          <w:p w14:paraId="65044BDB" w14:textId="77777777" w:rsidR="00BA1C49" w:rsidRPr="000C4E89" w:rsidRDefault="00BA1C49" w:rsidP="000016FF">
            <w:pPr>
              <w:pStyle w:val="TableEntry"/>
            </w:pPr>
            <w:r w:rsidRPr="000C4E89">
              <w:t>Person (CS) {</w:t>
            </w:r>
            <w:proofErr w:type="spellStart"/>
            <w:r w:rsidRPr="000C4E89">
              <w:t>CNE:INSTANCE</w:t>
            </w:r>
            <w:proofErr w:type="spellEnd"/>
            <w:r w:rsidRPr="000C4E89">
              <w:t>, fixed value= "INSTANCE"}</w:t>
            </w:r>
          </w:p>
        </w:tc>
        <w:tc>
          <w:tcPr>
            <w:tcW w:w="5517" w:type="dxa"/>
            <w:shd w:val="clear" w:color="auto" w:fill="auto"/>
          </w:tcPr>
          <w:p w14:paraId="70DEFAE1" w14:textId="77777777" w:rsidR="00BA1C49" w:rsidRPr="000C4E89" w:rsidRDefault="00BA1C49" w:rsidP="000016FF">
            <w:pPr>
              <w:pStyle w:val="TableEntry"/>
            </w:pPr>
            <w:r w:rsidRPr="000C4E89">
              <w:t>Structural attribute; this is a specific person</w:t>
            </w:r>
          </w:p>
        </w:tc>
      </w:tr>
      <w:tr w:rsidR="00BA1C49" w:rsidRPr="000C4E89" w14:paraId="05ABFD43" w14:textId="77777777" w:rsidTr="00A3252A">
        <w:trPr>
          <w:cantSplit/>
        </w:trPr>
        <w:tc>
          <w:tcPr>
            <w:tcW w:w="4068" w:type="dxa"/>
            <w:shd w:val="clear" w:color="auto" w:fill="auto"/>
          </w:tcPr>
          <w:p w14:paraId="2C84E50F" w14:textId="77777777" w:rsidR="00BA1C49" w:rsidRPr="000C4E89" w:rsidRDefault="00631D3F" w:rsidP="000016FF">
            <w:pPr>
              <w:pStyle w:val="TableEntry"/>
            </w:pPr>
            <w:r w:rsidRPr="000C4E89">
              <w:t>name [1..1</w:t>
            </w:r>
            <w:r w:rsidR="00BA1C49" w:rsidRPr="000C4E89">
              <w:t>]</w:t>
            </w:r>
          </w:p>
          <w:p w14:paraId="01542BF2" w14:textId="77777777" w:rsidR="00BA1C49" w:rsidRPr="000C4E89" w:rsidRDefault="00BA1C49" w:rsidP="000016FF">
            <w:pPr>
              <w:pStyle w:val="TableEntry"/>
            </w:pPr>
            <w:r w:rsidRPr="000C4E89">
              <w:t>Person (BAG&lt;</w:t>
            </w:r>
            <w:proofErr w:type="spellStart"/>
            <w:r w:rsidRPr="000C4E89">
              <w:t>PN</w:t>
            </w:r>
            <w:proofErr w:type="spellEnd"/>
            <w:r w:rsidRPr="000C4E89">
              <w:t>&gt;)</w:t>
            </w:r>
          </w:p>
        </w:tc>
        <w:tc>
          <w:tcPr>
            <w:tcW w:w="5517" w:type="dxa"/>
            <w:shd w:val="clear" w:color="auto" w:fill="auto"/>
          </w:tcPr>
          <w:p w14:paraId="15269EEF" w14:textId="32841B15" w:rsidR="00BA1C49" w:rsidRPr="000C4E89" w:rsidRDefault="00BA1C49" w:rsidP="000016FF">
            <w:pPr>
              <w:pStyle w:val="TableEntry"/>
            </w:pPr>
            <w:r w:rsidRPr="000C4E89">
              <w:t xml:space="preserve">Name(s) for this </w:t>
            </w:r>
            <w:r w:rsidR="00F31EA8" w:rsidRPr="000C4E89">
              <w:t>person</w:t>
            </w:r>
            <w:r w:rsidR="00003DAB" w:rsidRPr="000C4E89">
              <w:t>; s</w:t>
            </w:r>
            <w:r w:rsidR="00F31EA8" w:rsidRPr="000C4E89">
              <w:t>hall</w:t>
            </w:r>
            <w:r w:rsidR="00B8265D" w:rsidRPr="000C4E89">
              <w:t xml:space="preserve"> contain null </w:t>
            </w:r>
            <w:r w:rsidR="007962C2" w:rsidRPr="000C4E89">
              <w:t>i.e.,</w:t>
            </w:r>
            <w:r w:rsidR="00357FF5" w:rsidRPr="000C4E89">
              <w:t xml:space="preserve"> </w:t>
            </w:r>
            <w:r w:rsidR="00A15E91" w:rsidRPr="000C4E89">
              <w:t>&lt;name nullFlavor=”NA”/&gt;</w:t>
            </w:r>
          </w:p>
        </w:tc>
      </w:tr>
    </w:tbl>
    <w:p w14:paraId="321FA86D" w14:textId="77777777" w:rsidR="00E87E0F" w:rsidRPr="000C4E89" w:rsidRDefault="00E87E0F" w:rsidP="00502C55">
      <w:pPr>
        <w:pStyle w:val="BodyText"/>
      </w:pPr>
    </w:p>
    <w:p w14:paraId="038D3ED2" w14:textId="77777777" w:rsidR="00963C5C" w:rsidRPr="000C4E89" w:rsidRDefault="00963C5C" w:rsidP="00963C5C">
      <w:pPr>
        <w:pStyle w:val="Heading6"/>
        <w:numPr>
          <w:ilvl w:val="0"/>
          <w:numId w:val="0"/>
        </w:numPr>
        <w:rPr>
          <w:noProof w:val="0"/>
        </w:rPr>
      </w:pPr>
      <w:bookmarkStart w:id="202" w:name="_Toc428516852"/>
      <w:bookmarkStart w:id="203" w:name="_Toc520109224"/>
      <w:r w:rsidRPr="000C4E89">
        <w:rPr>
          <w:noProof w:val="0"/>
        </w:rPr>
        <w:t>3.55.4.3.2.2 Control Act and Transmission Wrappers</w:t>
      </w:r>
      <w:bookmarkEnd w:id="202"/>
      <w:bookmarkEnd w:id="203"/>
    </w:p>
    <w:p w14:paraId="5C4A820A" w14:textId="5E2959E5" w:rsidR="00407D9F" w:rsidRPr="000C4E89" w:rsidRDefault="00405894" w:rsidP="00405894">
      <w:pPr>
        <w:pStyle w:val="BodyText"/>
      </w:pPr>
      <w:r w:rsidRPr="000C4E89">
        <w:t>Please see ITI TF-2x: Appendix O for details on the IHE guidelines for implementing the wrappers. Table 3.55.4.</w:t>
      </w:r>
      <w:r w:rsidR="005C5BBF" w:rsidRPr="000C4E89">
        <w:t>3</w:t>
      </w:r>
      <w:r w:rsidRPr="000C4E89">
        <w:t>-</w:t>
      </w:r>
      <w:r w:rsidR="00AE04E5" w:rsidRPr="000C4E89">
        <w:t>2</w:t>
      </w:r>
      <w:r w:rsidRPr="000C4E89">
        <w:t xml:space="preserve"> contains the Transmission and Control Act wrappers used for</w:t>
      </w:r>
      <w:r w:rsidR="00AE04E5" w:rsidRPr="000C4E89">
        <w:t xml:space="preserve"> </w:t>
      </w:r>
      <w:r w:rsidRPr="000C4E89">
        <w:t>t</w:t>
      </w:r>
      <w:r w:rsidR="00641B39" w:rsidRPr="000C4E89">
        <w:t xml:space="preserve">his </w:t>
      </w:r>
      <w:r w:rsidRPr="000C4E89">
        <w:t>interaction, and the associated constraints.</w:t>
      </w:r>
    </w:p>
    <w:p w14:paraId="316BACB9" w14:textId="77777777" w:rsidR="00405894" w:rsidRPr="000C4E89" w:rsidRDefault="005C5BBF" w:rsidP="00405894">
      <w:pPr>
        <w:pStyle w:val="TableTitle"/>
      </w:pPr>
      <w:r w:rsidRPr="000C4E89">
        <w:t>Table 3.55.4.3-2</w:t>
      </w:r>
      <w:r w:rsidR="007E58D2" w:rsidRPr="000C4E89">
        <w:t>:</w:t>
      </w:r>
      <w:r w:rsidRPr="000C4E89">
        <w:t xml:space="preserve"> Wrappers and Constraints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1"/>
        <w:gridCol w:w="4237"/>
      </w:tblGrid>
      <w:tr w:rsidR="00405894" w:rsidRPr="000C4E89" w14:paraId="68AE394B" w14:textId="77777777" w:rsidTr="00336FD3">
        <w:trPr>
          <w:cantSplit/>
          <w:tblHeader/>
          <w:jc w:val="center"/>
        </w:trPr>
        <w:tc>
          <w:tcPr>
            <w:tcW w:w="2632" w:type="dxa"/>
            <w:shd w:val="clear" w:color="auto" w:fill="D9D9D9"/>
          </w:tcPr>
          <w:p w14:paraId="0ACE0F0D" w14:textId="77777777" w:rsidR="00405894" w:rsidRPr="000C4E89" w:rsidRDefault="00405894" w:rsidP="00D27A42">
            <w:pPr>
              <w:pStyle w:val="TableEntryHeader"/>
            </w:pPr>
            <w:r w:rsidRPr="000C4E89">
              <w:t>Transmission Wrapper</w:t>
            </w:r>
          </w:p>
        </w:tc>
        <w:tc>
          <w:tcPr>
            <w:tcW w:w="2545" w:type="dxa"/>
            <w:shd w:val="clear" w:color="auto" w:fill="D9D9D9"/>
          </w:tcPr>
          <w:p w14:paraId="1E241109" w14:textId="77777777" w:rsidR="00405894" w:rsidRPr="000C4E89" w:rsidRDefault="00405894" w:rsidP="00D27A42">
            <w:pPr>
              <w:pStyle w:val="TableEntryHeader"/>
            </w:pPr>
            <w:r w:rsidRPr="000C4E89">
              <w:t>Trigger Event Control Act Wrapper</w:t>
            </w:r>
          </w:p>
        </w:tc>
      </w:tr>
      <w:tr w:rsidR="00405894" w:rsidRPr="000C4E89" w14:paraId="7754B330" w14:textId="77777777" w:rsidTr="00D27A42">
        <w:trPr>
          <w:jc w:val="center"/>
        </w:trPr>
        <w:tc>
          <w:tcPr>
            <w:tcW w:w="2632" w:type="dxa"/>
          </w:tcPr>
          <w:p w14:paraId="7ED8E6D5" w14:textId="77777777" w:rsidR="00405894" w:rsidRPr="000C4E89" w:rsidRDefault="00405894" w:rsidP="00D27A42">
            <w:pPr>
              <w:pStyle w:val="TableEntry"/>
            </w:pPr>
            <w:r w:rsidRPr="000C4E89">
              <w:t>MCCI_MT000100UV01 – Send Message Payload</w:t>
            </w:r>
          </w:p>
        </w:tc>
        <w:tc>
          <w:tcPr>
            <w:tcW w:w="2545" w:type="dxa"/>
          </w:tcPr>
          <w:p w14:paraId="621C6B7E" w14:textId="77777777" w:rsidR="00405894" w:rsidRPr="000C4E89" w:rsidRDefault="00405894" w:rsidP="00D27A42">
            <w:pPr>
              <w:pStyle w:val="TableEntry"/>
            </w:pPr>
            <w:r w:rsidRPr="000C4E89">
              <w:t>MFMI_MT700701UV01 – Master File / Registry Notification Control Act, Role Subject</w:t>
            </w:r>
          </w:p>
        </w:tc>
      </w:tr>
      <w:tr w:rsidR="00405894" w:rsidRPr="000C4E89" w14:paraId="45776131" w14:textId="77777777" w:rsidTr="00D27A42">
        <w:trPr>
          <w:jc w:val="center"/>
        </w:trPr>
        <w:tc>
          <w:tcPr>
            <w:tcW w:w="2632" w:type="dxa"/>
          </w:tcPr>
          <w:p w14:paraId="076B204B" w14:textId="77777777" w:rsidR="00405894" w:rsidRPr="000C4E89" w:rsidRDefault="00405894" w:rsidP="00D27A42">
            <w:pPr>
              <w:pStyle w:val="TableEntry"/>
            </w:pPr>
            <w:r w:rsidRPr="000C4E89">
              <w:t xml:space="preserve">The value of </w:t>
            </w:r>
            <w:proofErr w:type="spellStart"/>
            <w:r w:rsidRPr="000C4E89">
              <w:t>interaction</w:t>
            </w:r>
            <w:r w:rsidR="006D6672" w:rsidRPr="000C4E89">
              <w:t>Id</w:t>
            </w:r>
            <w:proofErr w:type="spellEnd"/>
            <w:r w:rsidR="006D6672" w:rsidRPr="000C4E89">
              <w:t xml:space="preserve"> </w:t>
            </w:r>
            <w:r w:rsidR="00E02732" w:rsidRPr="000C4E89">
              <w:t>shall</w:t>
            </w:r>
            <w:r w:rsidR="006D6672" w:rsidRPr="000C4E89">
              <w:t xml:space="preserve"> be set to PRPA_IN201303</w:t>
            </w:r>
            <w:r w:rsidRPr="000C4E89">
              <w:t>UV02</w:t>
            </w:r>
          </w:p>
          <w:p w14:paraId="33C2876F" w14:textId="77777777" w:rsidR="00405894" w:rsidRPr="000C4E89" w:rsidRDefault="00405894" w:rsidP="00D27A42">
            <w:pPr>
              <w:pStyle w:val="TableEntry"/>
            </w:pPr>
            <w:r w:rsidRPr="000C4E89">
              <w:t xml:space="preserve">The value of </w:t>
            </w:r>
            <w:proofErr w:type="spellStart"/>
            <w:r w:rsidRPr="000C4E89">
              <w:t>processingModeCode</w:t>
            </w:r>
            <w:proofErr w:type="spellEnd"/>
            <w:r w:rsidRPr="000C4E89">
              <w:t xml:space="preserve"> </w:t>
            </w:r>
            <w:r w:rsidR="00E02732" w:rsidRPr="000C4E89">
              <w:t>shall</w:t>
            </w:r>
            <w:r w:rsidRPr="000C4E89">
              <w:t xml:space="preserve"> be set to T</w:t>
            </w:r>
          </w:p>
          <w:p w14:paraId="48D26AEA" w14:textId="77777777" w:rsidR="00405894" w:rsidRPr="000C4E89" w:rsidRDefault="00405894" w:rsidP="00D27A42">
            <w:pPr>
              <w:pStyle w:val="TableEntry"/>
            </w:pPr>
            <w:r w:rsidRPr="000C4E89">
              <w:t xml:space="preserve">The </w:t>
            </w:r>
            <w:proofErr w:type="spellStart"/>
            <w:r w:rsidRPr="000C4E89">
              <w:t>acceptAckCode</w:t>
            </w:r>
            <w:proofErr w:type="spellEnd"/>
            <w:r w:rsidRPr="000C4E89">
              <w:t xml:space="preserve"> </w:t>
            </w:r>
            <w:r w:rsidR="00E02732" w:rsidRPr="000C4E89">
              <w:t>shall</w:t>
            </w:r>
            <w:r w:rsidRPr="000C4E89">
              <w:t xml:space="preserve"> be set to AL</w:t>
            </w:r>
          </w:p>
          <w:p w14:paraId="4B5C78AF" w14:textId="77777777" w:rsidR="00405894" w:rsidRPr="000C4E89" w:rsidRDefault="00405894" w:rsidP="00D27A42">
            <w:pPr>
              <w:pStyle w:val="TableEntry"/>
            </w:pPr>
            <w:r w:rsidRPr="000C4E89">
              <w:t xml:space="preserve">There </w:t>
            </w:r>
            <w:r w:rsidR="00E02732" w:rsidRPr="000C4E89">
              <w:t>shall</w:t>
            </w:r>
            <w:r w:rsidRPr="000C4E89">
              <w:t xml:space="preserve"> be only one receiver Device</w:t>
            </w:r>
          </w:p>
          <w:p w14:paraId="358EBE12" w14:textId="77777777" w:rsidR="00405894" w:rsidRPr="000C4E89" w:rsidRDefault="00405894" w:rsidP="00D27A42">
            <w:pPr>
              <w:pStyle w:val="TableEntry"/>
            </w:pPr>
          </w:p>
        </w:tc>
        <w:tc>
          <w:tcPr>
            <w:tcW w:w="2545" w:type="dxa"/>
          </w:tcPr>
          <w:p w14:paraId="401E92FA" w14:textId="77777777" w:rsidR="00405894" w:rsidRPr="000C4E89" w:rsidRDefault="00405894" w:rsidP="00D27A42">
            <w:pPr>
              <w:pStyle w:val="TableEntry"/>
            </w:pPr>
            <w:r w:rsidRPr="000C4E89">
              <w:t xml:space="preserve">The trigger event code in </w:t>
            </w:r>
            <w:proofErr w:type="spellStart"/>
            <w:r w:rsidRPr="000C4E89">
              <w:t>ControlActProcess.code</w:t>
            </w:r>
            <w:proofErr w:type="spellEnd"/>
            <w:r w:rsidRPr="000C4E89">
              <w:t xml:space="preserve"> </w:t>
            </w:r>
            <w:r w:rsidR="00E02732" w:rsidRPr="000C4E89">
              <w:t>shall</w:t>
            </w:r>
            <w:r w:rsidRPr="000C4E89">
              <w:t xml:space="preserve"> be set to PRPA_TE20130</w:t>
            </w:r>
            <w:r w:rsidR="00A2673D" w:rsidRPr="000C4E89">
              <w:t>3</w:t>
            </w:r>
            <w:r w:rsidRPr="000C4E89">
              <w:t>UV02</w:t>
            </w:r>
          </w:p>
          <w:p w14:paraId="6FF963DF" w14:textId="77777777" w:rsidR="00405894" w:rsidRPr="000C4E89" w:rsidRDefault="00405894" w:rsidP="00D27A42">
            <w:pPr>
              <w:pStyle w:val="TableEntry"/>
            </w:pPr>
            <w:proofErr w:type="spellStart"/>
            <w:r w:rsidRPr="000C4E89">
              <w:t>RegistrationEvent.statusCode</w:t>
            </w:r>
            <w:proofErr w:type="spellEnd"/>
            <w:r w:rsidRPr="000C4E89">
              <w:t xml:space="preserve"> </w:t>
            </w:r>
            <w:r w:rsidR="00E02732" w:rsidRPr="000C4E89">
              <w:t>shall</w:t>
            </w:r>
            <w:r w:rsidRPr="000C4E89">
              <w:t xml:space="preserve"> be set to “active”</w:t>
            </w:r>
          </w:p>
          <w:p w14:paraId="4D796729" w14:textId="77777777" w:rsidR="00405894" w:rsidRPr="000C4E89" w:rsidRDefault="00405894" w:rsidP="00D27A42">
            <w:pPr>
              <w:pStyle w:val="TableEntry"/>
            </w:pPr>
            <w:r w:rsidRPr="000C4E89">
              <w:t xml:space="preserve">There </w:t>
            </w:r>
            <w:r w:rsidR="00E02732" w:rsidRPr="000C4E89">
              <w:t>shall</w:t>
            </w:r>
            <w:r w:rsidRPr="000C4E89">
              <w:t xml:space="preserve"> be no </w:t>
            </w:r>
            <w:proofErr w:type="spellStart"/>
            <w:r w:rsidRPr="000C4E89">
              <w:t>InReplacementOf</w:t>
            </w:r>
            <w:proofErr w:type="spellEnd"/>
            <w:r w:rsidRPr="000C4E89">
              <w:t xml:space="preserve"> act relationship for these interactions.</w:t>
            </w:r>
          </w:p>
        </w:tc>
      </w:tr>
    </w:tbl>
    <w:p w14:paraId="0FD871B7" w14:textId="77777777" w:rsidR="00407D9F" w:rsidRPr="000C4E89" w:rsidRDefault="00407D9F" w:rsidP="009C06BA">
      <w:pPr>
        <w:pStyle w:val="BodyText"/>
        <w:rPr>
          <w:rStyle w:val="CharChar"/>
          <w:noProof w:val="0"/>
        </w:rPr>
      </w:pPr>
    </w:p>
    <w:p w14:paraId="7D8F35F2" w14:textId="24BBB6ED" w:rsidR="00982C10" w:rsidRPr="000C4E89" w:rsidRDefault="00405894" w:rsidP="00982C10">
      <w:pPr>
        <w:pStyle w:val="BodyText"/>
      </w:pPr>
      <w:r w:rsidRPr="000C4E89">
        <w:rPr>
          <w:rStyle w:val="CharChar"/>
          <w:noProof w:val="0"/>
        </w:rPr>
        <w:t xml:space="preserve">The composite message schemas which describe the full payload of these interactions, including the wrappers, can be found online on the IHE FTP site, see ITI TF-2x: Appendix W (the </w:t>
      </w:r>
      <w:r w:rsidR="00131F52" w:rsidRPr="000C4E89">
        <w:rPr>
          <w:rStyle w:val="CharChar"/>
          <w:noProof w:val="0"/>
        </w:rPr>
        <w:t>HL7</w:t>
      </w:r>
      <w:r w:rsidRPr="000C4E89">
        <w:rPr>
          <w:rStyle w:val="CharChar"/>
          <w:noProof w:val="0"/>
        </w:rPr>
        <w:t xml:space="preserve"> V3 2008 Normative Edition schemas are at</w:t>
      </w:r>
      <w:r w:rsidR="005E646E" w:rsidRPr="000C4E89">
        <w:rPr>
          <w:rStyle w:val="CharChar"/>
          <w:noProof w:val="0"/>
        </w:rPr>
        <w:t>:</w:t>
      </w:r>
      <w:r w:rsidRPr="000C4E89">
        <w:rPr>
          <w:rStyle w:val="Hyperlink"/>
          <w:u w:val="none"/>
        </w:rPr>
        <w:br/>
      </w:r>
      <w:r w:rsidR="00982C10" w:rsidRPr="000C4E89">
        <w:t>Edition2008/processable</w:t>
      </w:r>
      <w:r w:rsidR="006E0909" w:rsidRPr="000C4E89">
        <w:t>/multicacheschemas/PRPA_IN201303</w:t>
      </w:r>
      <w:r w:rsidR="00982C10" w:rsidRPr="000C4E89">
        <w:t>UV02.xsd).</w:t>
      </w:r>
    </w:p>
    <w:p w14:paraId="7A157527" w14:textId="77777777" w:rsidR="00D963A9" w:rsidRPr="000C4E89" w:rsidRDefault="00D963A9" w:rsidP="00D963A9">
      <w:pPr>
        <w:pStyle w:val="Heading5"/>
        <w:numPr>
          <w:ilvl w:val="0"/>
          <w:numId w:val="0"/>
        </w:numPr>
        <w:rPr>
          <w:noProof w:val="0"/>
        </w:rPr>
      </w:pPr>
      <w:bookmarkStart w:id="204" w:name="_Toc428516853"/>
      <w:bookmarkStart w:id="205" w:name="_Toc520109225"/>
      <w:r w:rsidRPr="000C4E89">
        <w:rPr>
          <w:noProof w:val="0"/>
        </w:rPr>
        <w:t>3.55.4.3.3 Expected Actions</w:t>
      </w:r>
      <w:bookmarkEnd w:id="204"/>
      <w:bookmarkEnd w:id="205"/>
    </w:p>
    <w:p w14:paraId="243C5D45" w14:textId="77777777" w:rsidR="00D963A9" w:rsidRPr="000C4E89" w:rsidRDefault="00D963A9" w:rsidP="00D963A9">
      <w:pPr>
        <w:pStyle w:val="BodyText"/>
      </w:pPr>
      <w:r w:rsidRPr="000C4E89">
        <w:t xml:space="preserve">The Responding Gateway shall </w:t>
      </w:r>
      <w:r w:rsidR="00957B48" w:rsidRPr="000C4E89">
        <w:t>send an accept acknowledgement for any properly formatted Patient Nullify Message</w:t>
      </w:r>
      <w:r w:rsidR="009C06BA" w:rsidRPr="000C4E89">
        <w:t xml:space="preserve">. </w:t>
      </w:r>
      <w:r w:rsidRPr="000C4E89">
        <w:t>The Responding Gateway may update its cached patient correlations and/or initiate a workflow to update the cache.</w:t>
      </w:r>
    </w:p>
    <w:p w14:paraId="46633DA6" w14:textId="77777777" w:rsidR="00D201E1" w:rsidRPr="000C4E89" w:rsidRDefault="005209A5" w:rsidP="00D201E1">
      <w:pPr>
        <w:pStyle w:val="EditorInstructions"/>
      </w:pPr>
      <w:r w:rsidRPr="000C4E89">
        <w:lastRenderedPageBreak/>
        <w:t>Update</w:t>
      </w:r>
      <w:r w:rsidR="00D201E1" w:rsidRPr="000C4E89">
        <w:t xml:space="preserve"> Section 3.55.5.1</w:t>
      </w:r>
      <w:r w:rsidRPr="000C4E89">
        <w:t xml:space="preserve"> as shown:</w:t>
      </w:r>
    </w:p>
    <w:p w14:paraId="6840E6E3" w14:textId="77777777" w:rsidR="00680648" w:rsidRPr="000C4E89" w:rsidRDefault="00E779BA" w:rsidP="00F632DE">
      <w:pPr>
        <w:pStyle w:val="Heading4"/>
        <w:numPr>
          <w:ilvl w:val="0"/>
          <w:numId w:val="0"/>
        </w:numPr>
        <w:rPr>
          <w:noProof w:val="0"/>
        </w:rPr>
      </w:pPr>
      <w:bookmarkStart w:id="206" w:name="_Toc428516854"/>
      <w:bookmarkStart w:id="207" w:name="_Toc520109226"/>
      <w:r w:rsidRPr="000C4E89">
        <w:rPr>
          <w:noProof w:val="0"/>
        </w:rPr>
        <w:t>3.</w:t>
      </w:r>
      <w:r w:rsidR="00B964E9" w:rsidRPr="000C4E89">
        <w:rPr>
          <w:noProof w:val="0"/>
        </w:rPr>
        <w:t>55</w:t>
      </w:r>
      <w:r w:rsidR="00680648" w:rsidRPr="000C4E89">
        <w:rPr>
          <w:noProof w:val="0"/>
        </w:rPr>
        <w:t>.5.1 Security Audit Considerations</w:t>
      </w:r>
      <w:bookmarkEnd w:id="206"/>
      <w:bookmarkEnd w:id="207"/>
    </w:p>
    <w:p w14:paraId="1CE68DA6" w14:textId="0C13FD03" w:rsidR="00B3758D" w:rsidRPr="000C4E89" w:rsidRDefault="00C2115F" w:rsidP="00C2115F">
      <w:r w:rsidRPr="000C4E89">
        <w:t xml:space="preserve">The </w:t>
      </w:r>
      <w:r w:rsidR="00E779BA" w:rsidRPr="000C4E89">
        <w:t>Cross Gateway Patient Discovery</w:t>
      </w:r>
      <w:r w:rsidRPr="000C4E89">
        <w:t xml:space="preserve"> </w:t>
      </w:r>
      <w:r w:rsidR="00003DAB" w:rsidRPr="000C4E89">
        <w:t>t</w:t>
      </w:r>
      <w:r w:rsidRPr="000C4E89">
        <w:t xml:space="preserve">ransaction is a Query Information event as defined in </w:t>
      </w:r>
      <w:r w:rsidR="00CB77A6" w:rsidRPr="000C4E89">
        <w:t xml:space="preserve">ITI TF-2a: </w:t>
      </w:r>
      <w:r w:rsidR="00003DAB" w:rsidRPr="000C4E89">
        <w:t>Table 3.20.4.1.1.1-1</w:t>
      </w:r>
      <w:r w:rsidRPr="000C4E89">
        <w:t xml:space="preserve">. </w:t>
      </w:r>
    </w:p>
    <w:p w14:paraId="53D4E475" w14:textId="77777777" w:rsidR="00B3758D" w:rsidRPr="000C4E89" w:rsidRDefault="00B3758D" w:rsidP="00C2115F">
      <w:pPr>
        <w:rPr>
          <w:b/>
          <w:u w:val="single"/>
        </w:rPr>
      </w:pPr>
      <w:r w:rsidRPr="000C4E89">
        <w:rPr>
          <w:b/>
          <w:u w:val="single"/>
        </w:rPr>
        <w:t xml:space="preserve">There </w:t>
      </w:r>
      <w:r w:rsidR="00966422" w:rsidRPr="000C4E89">
        <w:rPr>
          <w:b/>
          <w:u w:val="single"/>
        </w:rPr>
        <w:t>are</w:t>
      </w:r>
      <w:r w:rsidRPr="000C4E89">
        <w:rPr>
          <w:b/>
          <w:u w:val="single"/>
        </w:rPr>
        <w:t xml:space="preserve"> no specific auditing requirements for the Revoke Message.</w:t>
      </w:r>
    </w:p>
    <w:p w14:paraId="294D3D76" w14:textId="77777777" w:rsidR="00190591" w:rsidRPr="000C4E89" w:rsidRDefault="00190591" w:rsidP="00190591">
      <w:pPr>
        <w:pStyle w:val="BodyText"/>
      </w:pPr>
    </w:p>
    <w:p w14:paraId="133BB35C" w14:textId="77777777" w:rsidR="00E56C72" w:rsidRPr="000C4E89" w:rsidRDefault="00E56C72" w:rsidP="005E646E">
      <w:pPr>
        <w:pStyle w:val="EditorInstructions"/>
      </w:pPr>
      <w:r w:rsidRPr="000C4E89">
        <w:t xml:space="preserve">Add </w:t>
      </w:r>
      <w:r w:rsidR="00BE0C95" w:rsidRPr="000C4E89">
        <w:t>S</w:t>
      </w:r>
      <w:r w:rsidRPr="000C4E89">
        <w:t xml:space="preserve">ection </w:t>
      </w:r>
      <w:r w:rsidR="00FE571B" w:rsidRPr="000C4E89">
        <w:t>3.</w:t>
      </w:r>
      <w:r w:rsidR="00EA62B2" w:rsidRPr="000C4E89">
        <w:t>56</w:t>
      </w:r>
    </w:p>
    <w:p w14:paraId="745C7B94" w14:textId="77777777" w:rsidR="00E87E0F" w:rsidRPr="000C4E89" w:rsidRDefault="00E87E0F" w:rsidP="00502C55">
      <w:pPr>
        <w:pStyle w:val="BodyText"/>
      </w:pPr>
    </w:p>
    <w:p w14:paraId="1AFDCE96" w14:textId="77777777" w:rsidR="00E56C72" w:rsidRPr="000C4E89" w:rsidRDefault="00FE571B" w:rsidP="00E56C72">
      <w:pPr>
        <w:pStyle w:val="Heading2"/>
        <w:numPr>
          <w:ilvl w:val="0"/>
          <w:numId w:val="0"/>
        </w:numPr>
        <w:rPr>
          <w:noProof w:val="0"/>
        </w:rPr>
      </w:pPr>
      <w:bookmarkStart w:id="208" w:name="_Toc428516855"/>
      <w:bookmarkStart w:id="209" w:name="_Toc520109227"/>
      <w:r w:rsidRPr="000C4E89">
        <w:rPr>
          <w:noProof w:val="0"/>
        </w:rPr>
        <w:t>3.</w:t>
      </w:r>
      <w:r w:rsidR="0046517D" w:rsidRPr="000C4E89">
        <w:rPr>
          <w:noProof w:val="0"/>
        </w:rPr>
        <w:t>56</w:t>
      </w:r>
      <w:r w:rsidR="00E56C72" w:rsidRPr="000C4E89">
        <w:rPr>
          <w:noProof w:val="0"/>
        </w:rPr>
        <w:t xml:space="preserve"> </w:t>
      </w:r>
      <w:r w:rsidR="007550AD" w:rsidRPr="000C4E89">
        <w:rPr>
          <w:noProof w:val="0"/>
        </w:rPr>
        <w:t>Patient Location Query</w:t>
      </w:r>
      <w:bookmarkEnd w:id="208"/>
      <w:bookmarkEnd w:id="209"/>
    </w:p>
    <w:p w14:paraId="15EB00AD" w14:textId="75DE091E" w:rsidR="00E56C72" w:rsidRPr="000C4E89" w:rsidRDefault="00E56C72" w:rsidP="00E56C72">
      <w:pPr>
        <w:pStyle w:val="BodyText"/>
      </w:pPr>
      <w:r w:rsidRPr="000C4E89">
        <w:t xml:space="preserve">This section corresponds to Transaction </w:t>
      </w:r>
      <w:r w:rsidR="004B4121" w:rsidRPr="000C4E89">
        <w:t>56</w:t>
      </w:r>
      <w:r w:rsidRPr="000C4E89">
        <w:t xml:space="preserve"> of the IHE Technical Framework. Transaction </w:t>
      </w:r>
      <w:r w:rsidR="004B4121" w:rsidRPr="000C4E89">
        <w:t>56</w:t>
      </w:r>
      <w:r w:rsidRPr="000C4E89">
        <w:t xml:space="preserve"> is used by the </w:t>
      </w:r>
      <w:r w:rsidR="009D69D5" w:rsidRPr="000C4E89">
        <w:t>Initiating Gateway</w:t>
      </w:r>
      <w:r w:rsidRPr="000C4E89">
        <w:t xml:space="preserve"> and </w:t>
      </w:r>
      <w:r w:rsidR="009D69D5" w:rsidRPr="000C4E89">
        <w:t>Responding Gateway</w:t>
      </w:r>
      <w:r w:rsidRPr="000C4E89">
        <w:t xml:space="preserve"> </w:t>
      </w:r>
      <w:r w:rsidR="003C32AD" w:rsidRPr="000C4E89">
        <w:t>Actor</w:t>
      </w:r>
      <w:r w:rsidRPr="000C4E89">
        <w:t>s.</w:t>
      </w:r>
    </w:p>
    <w:p w14:paraId="73859874" w14:textId="77777777" w:rsidR="00E56C72" w:rsidRPr="000C4E89" w:rsidRDefault="00FE571B" w:rsidP="00E56C72">
      <w:pPr>
        <w:pStyle w:val="Heading3"/>
        <w:numPr>
          <w:ilvl w:val="0"/>
          <w:numId w:val="0"/>
        </w:numPr>
        <w:rPr>
          <w:noProof w:val="0"/>
        </w:rPr>
      </w:pPr>
      <w:bookmarkStart w:id="210" w:name="_Toc428516856"/>
      <w:bookmarkStart w:id="211" w:name="_Toc520109228"/>
      <w:r w:rsidRPr="000C4E89">
        <w:rPr>
          <w:noProof w:val="0"/>
        </w:rPr>
        <w:t>3.</w:t>
      </w:r>
      <w:r w:rsidR="0046517D" w:rsidRPr="000C4E89">
        <w:rPr>
          <w:noProof w:val="0"/>
        </w:rPr>
        <w:t>56</w:t>
      </w:r>
      <w:r w:rsidR="00E56C72" w:rsidRPr="000C4E89">
        <w:rPr>
          <w:noProof w:val="0"/>
        </w:rPr>
        <w:t>.1 Scope</w:t>
      </w:r>
      <w:bookmarkEnd w:id="210"/>
      <w:bookmarkEnd w:id="211"/>
    </w:p>
    <w:p w14:paraId="67368F67" w14:textId="77777777" w:rsidR="0007287A" w:rsidRPr="000C4E89" w:rsidRDefault="0007287A" w:rsidP="0007287A">
      <w:pPr>
        <w:pStyle w:val="BodyText"/>
        <w:rPr>
          <w:rFonts w:eastAsia="Arial"/>
          <w:iCs/>
          <w:lang w:eastAsia="ar-SA"/>
        </w:rPr>
      </w:pPr>
      <w:r w:rsidRPr="000C4E89">
        <w:rPr>
          <w:rFonts w:eastAsia="Arial"/>
          <w:iCs/>
          <w:lang w:eastAsia="ar-SA"/>
        </w:rPr>
        <w:t xml:space="preserve">The </w:t>
      </w:r>
      <w:r w:rsidR="007550AD" w:rsidRPr="000C4E89">
        <w:rPr>
          <w:rFonts w:eastAsia="Arial"/>
          <w:iCs/>
          <w:lang w:eastAsia="ar-SA"/>
        </w:rPr>
        <w:t>Patient Location Query</w:t>
      </w:r>
      <w:r w:rsidRPr="000C4E89">
        <w:rPr>
          <w:rFonts w:eastAsia="Arial"/>
          <w:iCs/>
          <w:lang w:eastAsia="ar-SA"/>
        </w:rPr>
        <w:t xml:space="preserve"> transaction supports a query that retrieves </w:t>
      </w:r>
      <w:r w:rsidR="004023F4" w:rsidRPr="000C4E89">
        <w:rPr>
          <w:rFonts w:eastAsia="Arial"/>
          <w:iCs/>
          <w:lang w:eastAsia="ar-SA"/>
        </w:rPr>
        <w:t xml:space="preserve">a list of communities which may have healthcare data </w:t>
      </w:r>
      <w:r w:rsidRPr="000C4E89">
        <w:rPr>
          <w:rFonts w:eastAsia="Arial"/>
          <w:iCs/>
          <w:lang w:eastAsia="ar-SA"/>
        </w:rPr>
        <w:t>for a patient referenced by patient identifier</w:t>
      </w:r>
      <w:r w:rsidR="009C06BA" w:rsidRPr="000C4E89">
        <w:rPr>
          <w:rFonts w:eastAsia="Arial"/>
          <w:iCs/>
          <w:lang w:eastAsia="ar-SA"/>
        </w:rPr>
        <w:t xml:space="preserve">. </w:t>
      </w:r>
    </w:p>
    <w:p w14:paraId="33284699" w14:textId="1FAA37B3" w:rsidR="00E56C72" w:rsidRDefault="00FE571B" w:rsidP="00E56C72">
      <w:pPr>
        <w:pStyle w:val="Heading3"/>
        <w:numPr>
          <w:ilvl w:val="0"/>
          <w:numId w:val="0"/>
        </w:numPr>
        <w:rPr>
          <w:noProof w:val="0"/>
        </w:rPr>
      </w:pPr>
      <w:bookmarkStart w:id="212" w:name="_Toc428516857"/>
      <w:bookmarkStart w:id="213" w:name="_Toc520109229"/>
      <w:r w:rsidRPr="000C4E89">
        <w:rPr>
          <w:noProof w:val="0"/>
        </w:rPr>
        <w:t>3.</w:t>
      </w:r>
      <w:r w:rsidR="0046517D" w:rsidRPr="000C4E89">
        <w:rPr>
          <w:noProof w:val="0"/>
        </w:rPr>
        <w:t>56</w:t>
      </w:r>
      <w:r w:rsidR="00E56C72" w:rsidRPr="000C4E89">
        <w:rPr>
          <w:noProof w:val="0"/>
        </w:rPr>
        <w:t>.2 Use Case Roles</w:t>
      </w:r>
      <w:bookmarkEnd w:id="212"/>
      <w:bookmarkEnd w:id="213"/>
    </w:p>
    <w:p w14:paraId="733597F6" w14:textId="0A3DBB08" w:rsidR="003802C5" w:rsidRDefault="003802C5" w:rsidP="00A3252A">
      <w:pPr>
        <w:pStyle w:val="BodyText"/>
        <w:jc w:val="center"/>
      </w:pPr>
      <w:r>
        <w:rPr>
          <w:noProof/>
        </w:rPr>
        <mc:AlternateContent>
          <mc:Choice Requires="wpc">
            <w:drawing>
              <wp:inline distT="0" distB="0" distL="0" distR="0" wp14:anchorId="267DF96A" wp14:editId="4BC0EC2B">
                <wp:extent cx="4410075" cy="18764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1523025" y="1009650"/>
                            <a:ext cx="1238250" cy="704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23876" y="171450"/>
                            <a:ext cx="857250" cy="561975"/>
                          </a:xfrm>
                          <a:prstGeom prst="rect">
                            <a:avLst/>
                          </a:prstGeom>
                          <a:solidFill>
                            <a:schemeClr val="lt1"/>
                          </a:solidFill>
                          <a:ln w="6350">
                            <a:solidFill>
                              <a:prstClr val="black"/>
                            </a:solidFill>
                          </a:ln>
                        </wps:spPr>
                        <wps:txbx>
                          <w:txbxContent>
                            <w:p w14:paraId="6DF47B2A" w14:textId="6525A79B" w:rsidR="002778BE" w:rsidRPr="00A3252A" w:rsidRDefault="002778BE" w:rsidP="00A3252A">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67025" y="171450"/>
                            <a:ext cx="857250" cy="561975"/>
                          </a:xfrm>
                          <a:prstGeom prst="rect">
                            <a:avLst/>
                          </a:prstGeom>
                          <a:solidFill>
                            <a:schemeClr val="lt1"/>
                          </a:solidFill>
                          <a:ln w="6350">
                            <a:solidFill>
                              <a:prstClr val="black"/>
                            </a:solidFill>
                          </a:ln>
                        </wps:spPr>
                        <wps:txbx>
                          <w:txbxContent>
                            <w:p w14:paraId="6EEE65B4" w14:textId="358B6C17" w:rsidR="002778BE" w:rsidRPr="00A3252A" w:rsidRDefault="002778BE" w:rsidP="00A3252A">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65900" y="1112873"/>
                            <a:ext cx="972162" cy="601627"/>
                          </a:xfrm>
                          <a:prstGeom prst="rect">
                            <a:avLst/>
                          </a:prstGeom>
                          <a:noFill/>
                          <a:ln w="6350">
                            <a:noFill/>
                          </a:ln>
                        </wps:spPr>
                        <wps:txbx>
                          <w:txbxContent>
                            <w:p w14:paraId="25108648" w14:textId="1A997C01" w:rsidR="002778BE" w:rsidRPr="00A3252A" w:rsidRDefault="002778BE" w:rsidP="00A3252A">
                              <w:pPr>
                                <w:spacing w:before="0"/>
                                <w:jc w:val="center"/>
                                <w:rPr>
                                  <w:sz w:val="20"/>
                                </w:rPr>
                              </w:pPr>
                              <w:r w:rsidRPr="00A3252A">
                                <w:rPr>
                                  <w:sz w:val="20"/>
                                </w:rPr>
                                <w:t>Patient Location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a:stCxn id="16" idx="2"/>
                          <a:endCxn id="7" idx="1"/>
                        </wps:cNvCnPr>
                        <wps:spPr>
                          <a:xfrm>
                            <a:off x="952501" y="733425"/>
                            <a:ext cx="751862"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2"/>
                          <a:endCxn id="7" idx="7"/>
                        </wps:cNvCnPr>
                        <wps:spPr>
                          <a:xfrm flipH="1">
                            <a:off x="2579937" y="733425"/>
                            <a:ext cx="715713"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7DF96A" id="Canvas 2" o:spid="_x0000_s1026"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">
                <v:shape id="_x0000_s1027" type="#_x0000_t75" style="position:absolute;width:44100;height:18764;visibility:visible;mso-wrap-style:square">
                  <v:fill o:detectmouseclick="t"/>
                  <v:path o:connecttype="none"/>
                </v:shape>
                <v:oval id="Oval 7" o:spid="_x0000_s1028"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 Box 16" o:spid="_x0000_s1029"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DF47B2A" w14:textId="6525A79B" w:rsidR="002778BE" w:rsidRPr="00A3252A" w:rsidRDefault="002778BE" w:rsidP="00A3252A">
                        <w:pPr>
                          <w:jc w:val="center"/>
                          <w:rPr>
                            <w:sz w:val="20"/>
                          </w:rPr>
                        </w:pPr>
                        <w:r w:rsidRPr="00A3252A">
                          <w:rPr>
                            <w:sz w:val="20"/>
                          </w:rPr>
                          <w:t>Initiating Gateway</w:t>
                        </w:r>
                      </w:p>
                    </w:txbxContent>
                  </v:textbox>
                </v:shape>
                <v:shape id="Text Box 17" o:spid="_x0000_s1030"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EEE65B4" w14:textId="358B6C17" w:rsidR="002778BE" w:rsidRPr="00A3252A" w:rsidRDefault="002778BE" w:rsidP="00A3252A">
                        <w:pPr>
                          <w:jc w:val="center"/>
                          <w:rPr>
                            <w:sz w:val="20"/>
                          </w:rPr>
                        </w:pPr>
                        <w:r w:rsidRPr="00A3252A">
                          <w:rPr>
                            <w:sz w:val="20"/>
                          </w:rPr>
                          <w:t>Responding Gateway</w:t>
                        </w:r>
                      </w:p>
                    </w:txbxContent>
                  </v:textbox>
                </v:shape>
                <v:shape id="Text Box 18" o:spid="_x0000_s1031"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25108648" w14:textId="1A997C01" w:rsidR="002778BE" w:rsidRPr="00A3252A" w:rsidRDefault="002778BE" w:rsidP="00A3252A">
                        <w:pPr>
                          <w:spacing w:before="0"/>
                          <w:jc w:val="center"/>
                          <w:rPr>
                            <w:sz w:val="20"/>
                          </w:rPr>
                        </w:pPr>
                        <w:r w:rsidRPr="00A3252A">
                          <w:rPr>
                            <w:sz w:val="20"/>
                          </w:rPr>
                          <w:t>Patient Location Query</w:t>
                        </w:r>
                      </w:p>
                    </w:txbxContent>
                  </v:textbox>
                </v:shape>
                <v:line id="Straight Connector 20" o:spid="_x0000_s1032"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033"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w10:anchorlock/>
              </v:group>
            </w:pict>
          </mc:Fallback>
        </mc:AlternateContent>
      </w:r>
    </w:p>
    <w:p w14:paraId="4E9334DF" w14:textId="77777777" w:rsidR="00E56C72" w:rsidRPr="000C4E89" w:rsidRDefault="00E56C72" w:rsidP="00502C55">
      <w:pPr>
        <w:pStyle w:val="BodyText"/>
      </w:pPr>
      <w:bookmarkStart w:id="214" w:name="_MON_1302352288"/>
      <w:bookmarkStart w:id="215" w:name="_MON_1303188728"/>
      <w:bookmarkStart w:id="216" w:name="_MON_1303715520"/>
      <w:bookmarkStart w:id="217" w:name="_MON_1303715557"/>
      <w:bookmarkStart w:id="218" w:name="_MON_1302350103"/>
      <w:bookmarkEnd w:id="214"/>
      <w:bookmarkEnd w:id="215"/>
      <w:bookmarkEnd w:id="216"/>
      <w:bookmarkEnd w:id="217"/>
      <w:bookmarkEnd w:id="218"/>
      <w:r w:rsidRPr="000C4E89">
        <w:rPr>
          <w:b/>
          <w:bCs/>
        </w:rPr>
        <w:t>Actor</w:t>
      </w:r>
      <w:r w:rsidRPr="000C4E89">
        <w:t>:</w:t>
      </w:r>
      <w:r w:rsidR="00C07F56" w:rsidRPr="000C4E89">
        <w:t xml:space="preserve"> Initiating Gateway</w:t>
      </w:r>
      <w:r w:rsidRPr="000C4E89">
        <w:t xml:space="preserve"> </w:t>
      </w:r>
    </w:p>
    <w:p w14:paraId="00602782" w14:textId="5D8D913E" w:rsidR="00E56C72" w:rsidRPr="000C4E89" w:rsidRDefault="00E56C72">
      <w:pPr>
        <w:pStyle w:val="BodyText"/>
      </w:pPr>
      <w:r w:rsidRPr="000C4E89">
        <w:rPr>
          <w:b/>
          <w:bCs/>
        </w:rPr>
        <w:t>Role</w:t>
      </w:r>
      <w:r w:rsidRPr="000C4E89">
        <w:t xml:space="preserve">: </w:t>
      </w:r>
      <w:r w:rsidR="00A56081" w:rsidRPr="000C4E89">
        <w:t>Requests the Responding Gateway to provide patient data locations in the form of a list of community identifiers (</w:t>
      </w:r>
      <w:proofErr w:type="spellStart"/>
      <w:r w:rsidR="00A56081" w:rsidRPr="000C4E89">
        <w:t>homeCommunityId</w:t>
      </w:r>
      <w:proofErr w:type="spellEnd"/>
      <w:r w:rsidR="00A56081" w:rsidRPr="000C4E89">
        <w:t>) that reference communities that may have healthcare records for the patient</w:t>
      </w:r>
      <w:r w:rsidR="004F38C8" w:rsidRPr="000C4E89">
        <w:t xml:space="preserve"> identifier </w:t>
      </w:r>
      <w:r w:rsidR="00A56081" w:rsidRPr="000C4E89">
        <w:t>specified in the request.</w:t>
      </w:r>
    </w:p>
    <w:p w14:paraId="03D84733" w14:textId="77777777" w:rsidR="00E56C72" w:rsidRPr="000C4E89" w:rsidRDefault="00E56C72" w:rsidP="00502C55">
      <w:pPr>
        <w:pStyle w:val="BodyText"/>
      </w:pPr>
      <w:r w:rsidRPr="000C4E89">
        <w:rPr>
          <w:b/>
          <w:bCs/>
        </w:rPr>
        <w:t>Actor</w:t>
      </w:r>
      <w:r w:rsidRPr="000C4E89">
        <w:t xml:space="preserve">: </w:t>
      </w:r>
      <w:r w:rsidR="00C07F56" w:rsidRPr="000C4E89">
        <w:t>Responding Gateway</w:t>
      </w:r>
    </w:p>
    <w:p w14:paraId="1B302003" w14:textId="1B09DAA8" w:rsidR="00E56C72" w:rsidRPr="000C4E89" w:rsidRDefault="00E56C72">
      <w:pPr>
        <w:pStyle w:val="BodyText"/>
      </w:pPr>
      <w:r w:rsidRPr="000C4E89">
        <w:rPr>
          <w:b/>
          <w:bCs/>
        </w:rPr>
        <w:t>Role</w:t>
      </w:r>
      <w:r w:rsidRPr="000C4E89">
        <w:t xml:space="preserve">: </w:t>
      </w:r>
      <w:r w:rsidR="00A56081" w:rsidRPr="000C4E89">
        <w:t>Responds with a list of patient data locations.</w:t>
      </w:r>
    </w:p>
    <w:p w14:paraId="2048C295" w14:textId="77777777" w:rsidR="00E56C72" w:rsidRPr="000C4E89" w:rsidRDefault="00FE571B" w:rsidP="00E56C72">
      <w:pPr>
        <w:pStyle w:val="Heading3"/>
        <w:numPr>
          <w:ilvl w:val="0"/>
          <w:numId w:val="0"/>
        </w:numPr>
        <w:rPr>
          <w:noProof w:val="0"/>
        </w:rPr>
      </w:pPr>
      <w:bookmarkStart w:id="219" w:name="_Toc428516858"/>
      <w:bookmarkStart w:id="220" w:name="_Toc520109230"/>
      <w:r w:rsidRPr="000C4E89">
        <w:rPr>
          <w:noProof w:val="0"/>
        </w:rPr>
        <w:lastRenderedPageBreak/>
        <w:t>3.</w:t>
      </w:r>
      <w:r w:rsidR="0046517D" w:rsidRPr="000C4E89">
        <w:rPr>
          <w:noProof w:val="0"/>
        </w:rPr>
        <w:t>56</w:t>
      </w:r>
      <w:r w:rsidR="00E56C72" w:rsidRPr="000C4E89">
        <w:rPr>
          <w:noProof w:val="0"/>
        </w:rPr>
        <w:t>.3 Referenced Standard</w:t>
      </w:r>
      <w:bookmarkEnd w:id="219"/>
      <w:bookmarkEnd w:id="220"/>
    </w:p>
    <w:p w14:paraId="7B7F33AB" w14:textId="248CDFFF" w:rsidR="001B0F69" w:rsidRPr="000C4E89" w:rsidRDefault="00131F52" w:rsidP="00E2691A">
      <w:pPr>
        <w:pStyle w:val="BodyText"/>
      </w:pPr>
      <w:r w:rsidRPr="000C4E89">
        <w:t>HL7</w:t>
      </w:r>
      <w:r w:rsidR="001B0F69" w:rsidRPr="000C4E89">
        <w:t xml:space="preserve"> V3 </w:t>
      </w:r>
      <w:r w:rsidR="00554313" w:rsidRPr="000C4E89">
        <w:t>Datatypes 2008</w:t>
      </w:r>
      <w:r w:rsidR="001B0F69" w:rsidRPr="000C4E89">
        <w:t xml:space="preserve"> Normative Edition</w:t>
      </w:r>
    </w:p>
    <w:p w14:paraId="59EE1407" w14:textId="77777777" w:rsidR="00E2691A" w:rsidRPr="000C4E89" w:rsidRDefault="00E2691A" w:rsidP="00E2691A">
      <w:pPr>
        <w:pStyle w:val="BodyText"/>
      </w:pPr>
      <w:r w:rsidRPr="000C4E89">
        <w:t>Appendix V</w:t>
      </w:r>
      <w:r w:rsidRPr="000C4E89">
        <w:tab/>
        <w:t>ITI TF-2x</w:t>
      </w:r>
      <w:r w:rsidR="00C14282" w:rsidRPr="000C4E89">
        <w:t>: Appendix</w:t>
      </w:r>
      <w:r w:rsidRPr="000C4E89">
        <w:t xml:space="preserve"> V: Web Services for IHE Transactions</w:t>
      </w:r>
    </w:p>
    <w:p w14:paraId="1D833E2A" w14:textId="77777777" w:rsidR="00E2691A" w:rsidRPr="003802C5" w:rsidRDefault="00E2691A" w:rsidP="00A3252A">
      <w:pPr>
        <w:pStyle w:val="BodyText"/>
        <w:ind w:left="1440"/>
      </w:pPr>
      <w:r w:rsidRPr="003802C5">
        <w:t>Contains references to all Web Services standards and requirements of use</w:t>
      </w:r>
    </w:p>
    <w:p w14:paraId="4EF4A121" w14:textId="77777777" w:rsidR="00E56C72" w:rsidRPr="000C4E89" w:rsidRDefault="00FE571B" w:rsidP="00E56C72">
      <w:pPr>
        <w:pStyle w:val="Heading3"/>
        <w:numPr>
          <w:ilvl w:val="0"/>
          <w:numId w:val="0"/>
        </w:numPr>
        <w:rPr>
          <w:noProof w:val="0"/>
        </w:rPr>
      </w:pPr>
      <w:bookmarkStart w:id="221" w:name="_Toc428516859"/>
      <w:bookmarkStart w:id="222" w:name="_Toc520109231"/>
      <w:r w:rsidRPr="000C4E89">
        <w:rPr>
          <w:noProof w:val="0"/>
        </w:rPr>
        <w:t>3.</w:t>
      </w:r>
      <w:r w:rsidR="0046517D" w:rsidRPr="000C4E89">
        <w:rPr>
          <w:noProof w:val="0"/>
        </w:rPr>
        <w:t>56</w:t>
      </w:r>
      <w:r w:rsidR="00E56C72" w:rsidRPr="000C4E89">
        <w:rPr>
          <w:noProof w:val="0"/>
        </w:rPr>
        <w:t>.4 Interaction Diagram</w:t>
      </w:r>
      <w:bookmarkEnd w:id="221"/>
      <w:bookmarkEnd w:id="222"/>
    </w:p>
    <w:bookmarkStart w:id="223" w:name="_MON_1303718956"/>
    <w:bookmarkEnd w:id="223"/>
    <w:bookmarkStart w:id="224" w:name="_MON_1303718532"/>
    <w:bookmarkEnd w:id="224"/>
    <w:p w14:paraId="19D660F5" w14:textId="77777777" w:rsidR="00E56C72" w:rsidRPr="000C4E89" w:rsidRDefault="005A1903" w:rsidP="00502C55">
      <w:pPr>
        <w:pStyle w:val="BodyText"/>
        <w:jc w:val="center"/>
      </w:pPr>
      <w:r w:rsidRPr="000C4E89">
        <w:rPr>
          <w:sz w:val="20"/>
        </w:rPr>
        <w:object w:dxaOrig="8080" w:dyaOrig="3600" w14:anchorId="25A81AF3">
          <v:shape id="_x0000_i1026" type="#_x0000_t75" style="width:419.25pt;height:168pt" o:ole="" fillcolor="window">
            <v:imagedata r:id="rId25" o:title="" cropbottom="-40821f" cropright="-53822f"/>
          </v:shape>
          <o:OLEObject Type="Embed" ProgID="Word.Picture.8" ShapeID="_x0000_i1026" DrawAspect="Content" ObjectID="_1593853966" r:id="rId26"/>
        </w:object>
      </w:r>
    </w:p>
    <w:p w14:paraId="5052550B" w14:textId="77777777" w:rsidR="00E56C72" w:rsidRPr="000C4E89" w:rsidRDefault="00FE571B" w:rsidP="00E56C72">
      <w:pPr>
        <w:pStyle w:val="Heading4"/>
        <w:numPr>
          <w:ilvl w:val="0"/>
          <w:numId w:val="0"/>
        </w:numPr>
        <w:rPr>
          <w:noProof w:val="0"/>
        </w:rPr>
      </w:pPr>
      <w:bookmarkStart w:id="225" w:name="_Toc428516860"/>
      <w:bookmarkStart w:id="226" w:name="_Toc520109232"/>
      <w:r w:rsidRPr="000C4E89">
        <w:rPr>
          <w:noProof w:val="0"/>
        </w:rPr>
        <w:t>3.</w:t>
      </w:r>
      <w:r w:rsidR="0046517D" w:rsidRPr="000C4E89">
        <w:rPr>
          <w:noProof w:val="0"/>
        </w:rPr>
        <w:t>56</w:t>
      </w:r>
      <w:r w:rsidR="00E56C72" w:rsidRPr="000C4E89">
        <w:rPr>
          <w:noProof w:val="0"/>
        </w:rPr>
        <w:t xml:space="preserve">.4.1 </w:t>
      </w:r>
      <w:r w:rsidR="007550AD" w:rsidRPr="000C4E89">
        <w:rPr>
          <w:noProof w:val="0"/>
        </w:rPr>
        <w:t>Patient Location Query</w:t>
      </w:r>
      <w:r w:rsidR="005749F1" w:rsidRPr="000C4E89">
        <w:rPr>
          <w:noProof w:val="0"/>
        </w:rPr>
        <w:t xml:space="preserve"> Request</w:t>
      </w:r>
      <w:bookmarkEnd w:id="225"/>
      <w:bookmarkEnd w:id="226"/>
    </w:p>
    <w:p w14:paraId="01957020" w14:textId="77777777" w:rsidR="00F3120C" w:rsidRPr="00A3252A" w:rsidRDefault="00F3120C" w:rsidP="003802C5">
      <w:pPr>
        <w:pStyle w:val="BodyText"/>
      </w:pPr>
      <w:r w:rsidRPr="00A3252A">
        <w:t>This message carries a request for a list of communities which may have healthcare data about the identified patient.</w:t>
      </w:r>
    </w:p>
    <w:p w14:paraId="5CFB2908" w14:textId="77777777" w:rsidR="00E56C72" w:rsidRPr="000C4E89" w:rsidRDefault="00FE571B" w:rsidP="00E56C72">
      <w:pPr>
        <w:pStyle w:val="Heading5"/>
        <w:numPr>
          <w:ilvl w:val="0"/>
          <w:numId w:val="0"/>
        </w:numPr>
        <w:rPr>
          <w:noProof w:val="0"/>
        </w:rPr>
      </w:pPr>
      <w:bookmarkStart w:id="227" w:name="_Toc428516861"/>
      <w:bookmarkStart w:id="228" w:name="_Toc520109233"/>
      <w:r w:rsidRPr="000C4E89">
        <w:rPr>
          <w:noProof w:val="0"/>
        </w:rPr>
        <w:t>3.</w:t>
      </w:r>
      <w:r w:rsidR="0046517D" w:rsidRPr="000C4E89">
        <w:rPr>
          <w:noProof w:val="0"/>
        </w:rPr>
        <w:t>56</w:t>
      </w:r>
      <w:r w:rsidR="00E56C72" w:rsidRPr="000C4E89">
        <w:rPr>
          <w:noProof w:val="0"/>
        </w:rPr>
        <w:t>.4.1.1 Trigger Events</w:t>
      </w:r>
      <w:bookmarkEnd w:id="227"/>
      <w:bookmarkEnd w:id="228"/>
    </w:p>
    <w:p w14:paraId="2A61F498" w14:textId="77777777" w:rsidR="00810A78" w:rsidRPr="00A3252A" w:rsidRDefault="00810A78" w:rsidP="00810A78">
      <w:pPr>
        <w:pStyle w:val="BodyText"/>
      </w:pPr>
      <w:r w:rsidRPr="000C4E89">
        <w:t xml:space="preserve">A new patient arrives at a medical provider and medical records for this patient </w:t>
      </w:r>
      <w:r w:rsidR="007C52D0" w:rsidRPr="000C4E89">
        <w:t>are desired from outside the medical provider’s community</w:t>
      </w:r>
      <w:r w:rsidR="009C06BA" w:rsidRPr="000C4E89">
        <w:t xml:space="preserve">. </w:t>
      </w:r>
      <w:r w:rsidR="007C52D0" w:rsidRPr="000C4E89">
        <w:t>In cases of an existing patient</w:t>
      </w:r>
      <w:r w:rsidR="009420BF" w:rsidRPr="000C4E89">
        <w:t>,</w:t>
      </w:r>
      <w:r w:rsidR="007C52D0" w:rsidRPr="000C4E89">
        <w:t xml:space="preserve"> this transaction may be used to determine if there is new data available outside the communi</w:t>
      </w:r>
      <w:r w:rsidR="007C52D0" w:rsidRPr="003802C5">
        <w:t>ty.</w:t>
      </w:r>
    </w:p>
    <w:p w14:paraId="0AF1449D" w14:textId="77777777" w:rsidR="00E56C72" w:rsidRPr="000C4E89" w:rsidRDefault="00FE571B" w:rsidP="00E56C72">
      <w:pPr>
        <w:pStyle w:val="Heading5"/>
        <w:numPr>
          <w:ilvl w:val="0"/>
          <w:numId w:val="0"/>
        </w:numPr>
        <w:rPr>
          <w:noProof w:val="0"/>
        </w:rPr>
      </w:pPr>
      <w:bookmarkStart w:id="229" w:name="_Toc428516862"/>
      <w:bookmarkStart w:id="230" w:name="_Toc520109234"/>
      <w:r w:rsidRPr="000C4E89">
        <w:rPr>
          <w:noProof w:val="0"/>
        </w:rPr>
        <w:t>3.</w:t>
      </w:r>
      <w:r w:rsidR="0046517D" w:rsidRPr="000C4E89">
        <w:rPr>
          <w:noProof w:val="0"/>
        </w:rPr>
        <w:t>56</w:t>
      </w:r>
      <w:r w:rsidR="00E56C72" w:rsidRPr="000C4E89">
        <w:rPr>
          <w:noProof w:val="0"/>
        </w:rPr>
        <w:t>.4.1.2 Message Semantics</w:t>
      </w:r>
      <w:bookmarkEnd w:id="229"/>
      <w:bookmarkEnd w:id="230"/>
    </w:p>
    <w:p w14:paraId="64E1E2E5" w14:textId="6484D01F" w:rsidR="00414380" w:rsidRPr="00C71026" w:rsidRDefault="00414380" w:rsidP="003802C5">
      <w:pPr>
        <w:pStyle w:val="BodyText"/>
      </w:pPr>
      <w:r w:rsidRPr="003802C5">
        <w:t xml:space="preserve">The Patient Location Query request is a Web Service request complying with all requirements </w:t>
      </w:r>
      <w:r w:rsidRPr="00A3252A">
        <w:t xml:space="preserve">in </w:t>
      </w:r>
      <w:r w:rsidRPr="003802C5">
        <w:t xml:space="preserve">ITI TF-2x: </w:t>
      </w:r>
      <w:r w:rsidRPr="00A3252A">
        <w:t>Appendix V: Web Services for IHE Transactions</w:t>
      </w:r>
      <w:r w:rsidR="009C06BA" w:rsidRPr="00A3252A">
        <w:t xml:space="preserve">. </w:t>
      </w:r>
      <w:r w:rsidRPr="00A3252A">
        <w:t xml:space="preserve">The content of the message is a single </w:t>
      </w:r>
      <w:r w:rsidRPr="003802C5">
        <w:t>&lt;</w:t>
      </w:r>
      <w:proofErr w:type="spellStart"/>
      <w:r w:rsidR="004E7170" w:rsidRPr="003802C5">
        <w:t>xcpd</w:t>
      </w:r>
      <w:r w:rsidRPr="00C71026">
        <w:t>:PatientLocationQueryRequest</w:t>
      </w:r>
      <w:proofErr w:type="spellEnd"/>
      <w:r w:rsidRPr="00C71026">
        <w:t>/&gt; element which contains a single &lt;</w:t>
      </w:r>
      <w:proofErr w:type="spellStart"/>
      <w:r w:rsidR="004E7170" w:rsidRPr="00C71026">
        <w:t>xcpd</w:t>
      </w:r>
      <w:r w:rsidRPr="00C71026">
        <w:t>:RequestedPatientId</w:t>
      </w:r>
      <w:proofErr w:type="spellEnd"/>
      <w:r w:rsidRPr="00C71026">
        <w:t>/&gt; element</w:t>
      </w:r>
      <w:r w:rsidR="009C06BA" w:rsidRPr="00C71026">
        <w:t xml:space="preserve">. </w:t>
      </w:r>
      <w:r w:rsidRPr="00C71026">
        <w:t>The &lt;</w:t>
      </w:r>
      <w:proofErr w:type="spellStart"/>
      <w:r w:rsidR="004E7170" w:rsidRPr="00C71026">
        <w:t>xcpd</w:t>
      </w:r>
      <w:r w:rsidRPr="00C71026">
        <w:t>:RequestedPatientId</w:t>
      </w:r>
      <w:proofErr w:type="spellEnd"/>
      <w:r w:rsidRPr="00C71026">
        <w:t xml:space="preserve">/&gt; contains the patient identifier which shall be coded consistent with the </w:t>
      </w:r>
      <w:r w:rsidR="00131F52" w:rsidRPr="00C71026">
        <w:t>HL7</w:t>
      </w:r>
      <w:r w:rsidR="001B0F69" w:rsidRPr="00C71026">
        <w:t xml:space="preserve"> V3 II</w:t>
      </w:r>
      <w:r w:rsidRPr="00C71026">
        <w:t xml:space="preserve"> Data Type.</w:t>
      </w:r>
    </w:p>
    <w:p w14:paraId="48CA5D4F" w14:textId="56311BEA" w:rsidR="0091513D" w:rsidRPr="00A3252A" w:rsidRDefault="006B722E" w:rsidP="00C71026">
      <w:pPr>
        <w:pStyle w:val="BodyText"/>
      </w:pPr>
      <w:r w:rsidRPr="00C71026">
        <w:t>The Responding Gateway</w:t>
      </w:r>
      <w:r w:rsidR="00E2691A" w:rsidRPr="00C71026">
        <w:t xml:space="preserve"> shall support Asynchronous Web Services Exchange as described in ITI TF-2</w:t>
      </w:r>
      <w:r w:rsidRPr="00C71026">
        <w:t>x</w:t>
      </w:r>
      <w:r w:rsidR="00E2691A" w:rsidRPr="00C71026">
        <w:t>:</w:t>
      </w:r>
      <w:r w:rsidR="0091513D" w:rsidRPr="00C71026">
        <w:t xml:space="preserve"> </w:t>
      </w:r>
      <w:r w:rsidR="00E2691A" w:rsidRPr="00C71026">
        <w:t>V.5 Synchronous and Asynchronous Web Services Exchange</w:t>
      </w:r>
      <w:r w:rsidR="009C06BA" w:rsidRPr="00C71026">
        <w:t xml:space="preserve">. </w:t>
      </w:r>
      <w:r w:rsidR="00E2691A" w:rsidRPr="00A3252A">
        <w:t>I</w:t>
      </w:r>
      <w:r w:rsidRPr="00A3252A">
        <w:t xml:space="preserve">f the Initiating Gateway declares the Asynchronous Web Services Exchange </w:t>
      </w:r>
      <w:r w:rsidR="00554313" w:rsidRPr="00A3252A">
        <w:t>Option,</w:t>
      </w:r>
      <w:r w:rsidR="00E2691A" w:rsidRPr="00A3252A">
        <w:t xml:space="preserve"> </w:t>
      </w:r>
      <w:r w:rsidRPr="00A3252A">
        <w:t xml:space="preserve">it shall also support </w:t>
      </w:r>
      <w:r w:rsidRPr="003802C5">
        <w:t>Asynchronous Web Services Exchange as described in ITI TF-2x: V.5</w:t>
      </w:r>
      <w:r w:rsidR="009C06BA" w:rsidRPr="00A3252A">
        <w:t xml:space="preserve">. </w:t>
      </w:r>
      <w:r w:rsidR="0091513D" w:rsidRPr="00A3252A">
        <w:t xml:space="preserve">Use of Asynchronous </w:t>
      </w:r>
      <w:r w:rsidR="00E22C32" w:rsidRPr="00A3252A">
        <w:t xml:space="preserve">Web Services </w:t>
      </w:r>
      <w:r w:rsidR="0091513D" w:rsidRPr="00A3252A">
        <w:t xml:space="preserve">Exchange is necessary </w:t>
      </w:r>
      <w:r w:rsidR="00E22C32" w:rsidRPr="00A3252A">
        <w:t>when</w:t>
      </w:r>
      <w:r w:rsidR="0091513D" w:rsidRPr="00A3252A">
        <w:t xml:space="preserve"> transactions scale to large numbers of communities </w:t>
      </w:r>
      <w:r w:rsidR="00E22C32" w:rsidRPr="00A3252A">
        <w:t>because it</w:t>
      </w:r>
      <w:r w:rsidR="0091513D" w:rsidRPr="00A3252A">
        <w:t xml:space="preserve"> allows for more efficient handling of latency and scale.</w:t>
      </w:r>
    </w:p>
    <w:p w14:paraId="166A6BAE" w14:textId="77777777" w:rsidR="006D6A91" w:rsidRPr="000C4E89" w:rsidRDefault="006D6A91" w:rsidP="000F0817">
      <w:pPr>
        <w:pStyle w:val="BodyText"/>
      </w:pPr>
      <w:r w:rsidRPr="000C4E89">
        <w:lastRenderedPageBreak/>
        <w:t xml:space="preserve">The </w:t>
      </w:r>
      <w:r w:rsidR="00F651A2" w:rsidRPr="000C4E89">
        <w:t>Initiating Gateway</w:t>
      </w:r>
      <w:r w:rsidRPr="000C4E89">
        <w:t xml:space="preserve"> has acquired the correct patient identifier to use in this transaction through some other interactions outside the scope of this transaction</w:t>
      </w:r>
      <w:r w:rsidR="009C06BA" w:rsidRPr="000C4E89">
        <w:t xml:space="preserve">. </w:t>
      </w:r>
      <w:r w:rsidR="00F54A08" w:rsidRPr="000C4E89">
        <w:t xml:space="preserve">One approach </w:t>
      </w:r>
      <w:r w:rsidR="00F651A2" w:rsidRPr="000C4E89">
        <w:t>is to use the Cross Gateway Patient Discovery transaction</w:t>
      </w:r>
      <w:r w:rsidR="00F54A08" w:rsidRPr="000C4E89">
        <w:t>, which returns the identifier associated with a set of demographics.</w:t>
      </w:r>
    </w:p>
    <w:p w14:paraId="0BB1ACBC" w14:textId="77777777" w:rsidR="00F45855" w:rsidRPr="000C4E89" w:rsidRDefault="00F45855" w:rsidP="000F0817">
      <w:pPr>
        <w:pStyle w:val="BodyText"/>
      </w:pPr>
      <w:r w:rsidRPr="000C4E89">
        <w:t>An example of th</w:t>
      </w:r>
      <w:r w:rsidR="00220EFD" w:rsidRPr="000C4E89">
        <w:t>e Patient Location Query request</w:t>
      </w:r>
      <w:r w:rsidRPr="000C4E89">
        <w:t>:</w:t>
      </w:r>
    </w:p>
    <w:p w14:paraId="3A3C5674" w14:textId="77777777" w:rsidR="0034693E" w:rsidRPr="000C4E89" w:rsidRDefault="0034693E" w:rsidP="005119E6">
      <w:pPr>
        <w:pStyle w:val="StylePlainText8ptBoxSinglesolidlineAuto05ptLin"/>
      </w:pPr>
      <w:r w:rsidRPr="000C4E89">
        <w:t>&lt;</w:t>
      </w:r>
      <w:proofErr w:type="spellStart"/>
      <w:r w:rsidRPr="000C4E89">
        <w:t>xcpd:PatientLocationQueryRequest</w:t>
      </w:r>
      <w:proofErr w:type="spellEnd"/>
      <w:r w:rsidRPr="000C4E89">
        <w:t xml:space="preserve"> </w:t>
      </w:r>
      <w:proofErr w:type="spellStart"/>
      <w:r w:rsidRPr="000C4E89">
        <w:t>xmlns:xcpd</w:t>
      </w:r>
      <w:proofErr w:type="spellEnd"/>
      <w:r w:rsidRPr="000C4E89">
        <w:t xml:space="preserve">="urn:ihe:iti:xcpd:2009    </w:t>
      </w:r>
      <w:r w:rsidRPr="000C4E89">
        <w:br/>
        <w:t xml:space="preserve">      </w:t>
      </w:r>
      <w:proofErr w:type="spellStart"/>
      <w:r w:rsidRPr="000C4E89">
        <w:t>xmlns:xsi</w:t>
      </w:r>
      <w:proofErr w:type="spellEnd"/>
      <w:r w:rsidRPr="000C4E89">
        <w:t xml:space="preserve">="http://www.w3.org/2001/XMLSchema-instance" </w:t>
      </w:r>
      <w:r w:rsidRPr="000C4E89">
        <w:br/>
        <w:t xml:space="preserve">      </w:t>
      </w:r>
      <w:proofErr w:type="spellStart"/>
      <w:r w:rsidRPr="000C4E89">
        <w:t>xsi:schemaLocation</w:t>
      </w:r>
      <w:proofErr w:type="spellEnd"/>
      <w:r w:rsidRPr="000C4E89">
        <w:t>="urn:ihe:iti:xcpd:2009&gt;</w:t>
      </w:r>
    </w:p>
    <w:p w14:paraId="37CD75C9" w14:textId="77777777" w:rsidR="0034693E" w:rsidRPr="000C4E89" w:rsidRDefault="004A3505" w:rsidP="005119E6">
      <w:pPr>
        <w:pStyle w:val="StylePlainText8ptBoxSinglesolidlineAuto05ptLin"/>
      </w:pPr>
      <w:r w:rsidRPr="000C4E89">
        <w:t xml:space="preserve">  </w:t>
      </w:r>
      <w:r w:rsidR="0034693E" w:rsidRPr="000C4E89">
        <w:t>&lt;</w:t>
      </w:r>
      <w:proofErr w:type="spellStart"/>
      <w:r w:rsidR="00872AB1" w:rsidRPr="000C4E89">
        <w:t>xcpd</w:t>
      </w:r>
      <w:r w:rsidR="00D667F8" w:rsidRPr="000C4E89">
        <w:t>:RequestedPatientId</w:t>
      </w:r>
      <w:proofErr w:type="spellEnd"/>
    </w:p>
    <w:p w14:paraId="602C6B19" w14:textId="77777777" w:rsidR="004A3505" w:rsidRPr="000C4E89" w:rsidRDefault="00D667F8" w:rsidP="005119E6">
      <w:pPr>
        <w:pStyle w:val="StylePlainText8ptBoxSinglesolidlineAuto05ptLin"/>
      </w:pPr>
      <w:r w:rsidRPr="000C4E89">
        <w:t xml:space="preserve">        </w:t>
      </w:r>
      <w:r w:rsidR="004A3505" w:rsidRPr="000C4E89">
        <w:t>root="1.2.840.114350.1.13.99997.2.3412" extension="38273N237"</w:t>
      </w:r>
      <w:r w:rsidRPr="000C4E89">
        <w:t>/</w:t>
      </w:r>
      <w:r w:rsidR="004A3505" w:rsidRPr="000C4E89">
        <w:t>&gt;</w:t>
      </w:r>
    </w:p>
    <w:p w14:paraId="23157813" w14:textId="77777777" w:rsidR="00F45855" w:rsidRPr="000C4E89" w:rsidRDefault="0034693E" w:rsidP="005119E6">
      <w:pPr>
        <w:pStyle w:val="StylePlainText8ptBoxSinglesolidlineAuto05ptLin"/>
      </w:pPr>
      <w:r w:rsidRPr="000C4E89">
        <w:t>&lt;/</w:t>
      </w:r>
      <w:proofErr w:type="spellStart"/>
      <w:r w:rsidR="00E66C37" w:rsidRPr="000C4E89">
        <w:t>xcpd</w:t>
      </w:r>
      <w:r w:rsidRPr="000C4E89">
        <w:t>:PatientLocationQueryRequest</w:t>
      </w:r>
      <w:proofErr w:type="spellEnd"/>
      <w:r w:rsidRPr="000C4E89">
        <w:t>&gt;</w:t>
      </w:r>
      <w:r w:rsidR="00F45855" w:rsidRPr="000C4E89">
        <w:t xml:space="preserve">        </w:t>
      </w:r>
    </w:p>
    <w:p w14:paraId="09AC2A27" w14:textId="77777777" w:rsidR="004A41C7" w:rsidRPr="000C4E89" w:rsidRDefault="00FE571B" w:rsidP="00E83B0A">
      <w:pPr>
        <w:pStyle w:val="Heading6"/>
        <w:numPr>
          <w:ilvl w:val="0"/>
          <w:numId w:val="0"/>
        </w:numPr>
        <w:rPr>
          <w:noProof w:val="0"/>
        </w:rPr>
      </w:pPr>
      <w:bookmarkStart w:id="231" w:name="_Toc428516863"/>
      <w:bookmarkStart w:id="232" w:name="_Toc520109235"/>
      <w:r w:rsidRPr="000C4E89">
        <w:rPr>
          <w:noProof w:val="0"/>
        </w:rPr>
        <w:t>3.</w:t>
      </w:r>
      <w:r w:rsidR="0046517D" w:rsidRPr="000C4E89">
        <w:rPr>
          <w:noProof w:val="0"/>
        </w:rPr>
        <w:t>56</w:t>
      </w:r>
      <w:r w:rsidR="004A41C7" w:rsidRPr="000C4E89">
        <w:rPr>
          <w:noProof w:val="0"/>
        </w:rPr>
        <w:t>.4.1.2.</w:t>
      </w:r>
      <w:r w:rsidR="00E83B0A" w:rsidRPr="000C4E89">
        <w:rPr>
          <w:noProof w:val="0"/>
        </w:rPr>
        <w:t xml:space="preserve">1 </w:t>
      </w:r>
      <w:r w:rsidR="004A41C7" w:rsidRPr="000C4E89">
        <w:rPr>
          <w:noProof w:val="0"/>
        </w:rPr>
        <w:t>Web Services Transport</w:t>
      </w:r>
      <w:bookmarkEnd w:id="231"/>
      <w:bookmarkEnd w:id="232"/>
    </w:p>
    <w:p w14:paraId="2CD9C4F4" w14:textId="1D40D5F8" w:rsidR="004C2F6B" w:rsidRPr="000C4E89" w:rsidRDefault="00581DFA" w:rsidP="004C2F6B">
      <w:pPr>
        <w:pStyle w:val="BodyText"/>
      </w:pPr>
      <w:r w:rsidRPr="000C4E89">
        <w:t>See</w:t>
      </w:r>
      <w:r w:rsidR="00CF6C2C" w:rsidRPr="000C4E89">
        <w:t xml:space="preserve"> </w:t>
      </w:r>
      <w:r w:rsidR="00AA7F77" w:rsidRPr="000C4E89">
        <w:t>Section</w:t>
      </w:r>
      <w:r w:rsidRPr="000C4E89">
        <w:t xml:space="preserve"> </w:t>
      </w:r>
      <w:r w:rsidR="00FE571B" w:rsidRPr="000C4E89">
        <w:t>3.</w:t>
      </w:r>
      <w:r w:rsidR="00B44359" w:rsidRPr="000C4E89">
        <w:t>56</w:t>
      </w:r>
      <w:r w:rsidRPr="000C4E89">
        <w:t>.6</w:t>
      </w:r>
      <w:r w:rsidR="007C07ED" w:rsidRPr="000C4E89">
        <w:t xml:space="preserve"> below.</w:t>
      </w:r>
    </w:p>
    <w:p w14:paraId="3965939E" w14:textId="77777777" w:rsidR="00A54BF4" w:rsidRPr="000C4E89" w:rsidRDefault="00FE571B" w:rsidP="00AB6494">
      <w:pPr>
        <w:pStyle w:val="Heading6"/>
        <w:numPr>
          <w:ilvl w:val="0"/>
          <w:numId w:val="0"/>
        </w:numPr>
        <w:rPr>
          <w:noProof w:val="0"/>
        </w:rPr>
      </w:pPr>
      <w:bookmarkStart w:id="233" w:name="_Toc428516864"/>
      <w:bookmarkStart w:id="234" w:name="_Toc520109236"/>
      <w:r w:rsidRPr="000C4E89">
        <w:rPr>
          <w:noProof w:val="0"/>
        </w:rPr>
        <w:t>3.</w:t>
      </w:r>
      <w:r w:rsidR="0046517D" w:rsidRPr="000C4E89">
        <w:rPr>
          <w:noProof w:val="0"/>
        </w:rPr>
        <w:t>56</w:t>
      </w:r>
      <w:r w:rsidR="00A54BF4" w:rsidRPr="000C4E89">
        <w:rPr>
          <w:noProof w:val="0"/>
        </w:rPr>
        <w:t>.4.1.2.</w:t>
      </w:r>
      <w:r w:rsidR="00E83B0A" w:rsidRPr="000C4E89">
        <w:rPr>
          <w:noProof w:val="0"/>
        </w:rPr>
        <w:t xml:space="preserve">2 </w:t>
      </w:r>
      <w:r w:rsidR="00A54BF4" w:rsidRPr="000C4E89">
        <w:rPr>
          <w:noProof w:val="0"/>
        </w:rPr>
        <w:t xml:space="preserve">Example </w:t>
      </w:r>
      <w:r w:rsidR="007E293D" w:rsidRPr="000C4E89">
        <w:rPr>
          <w:noProof w:val="0"/>
        </w:rPr>
        <w:t xml:space="preserve">request </w:t>
      </w:r>
      <w:r w:rsidR="00A54BF4" w:rsidRPr="000C4E89">
        <w:rPr>
          <w:noProof w:val="0"/>
        </w:rPr>
        <w:t>message</w:t>
      </w:r>
      <w:bookmarkEnd w:id="233"/>
      <w:bookmarkEnd w:id="234"/>
    </w:p>
    <w:p w14:paraId="08DCD91D" w14:textId="77777777" w:rsidR="004A41C7" w:rsidRPr="000C4E89" w:rsidRDefault="007E293D" w:rsidP="000F0817">
      <w:pPr>
        <w:pStyle w:val="BodyText"/>
      </w:pPr>
      <w:r w:rsidRPr="000C4E89">
        <w:t>A complete example of the request message is:</w:t>
      </w:r>
    </w:p>
    <w:p w14:paraId="5E20FE9A" w14:textId="77777777" w:rsidR="007E293D" w:rsidRPr="000C4E89" w:rsidRDefault="007E293D" w:rsidP="005119E6">
      <w:pPr>
        <w:pStyle w:val="StylePlainText8ptBoxSinglesolidlineAuto05ptLin"/>
      </w:pPr>
      <w:r w:rsidRPr="000C4E89">
        <w:t>&lt;</w:t>
      </w:r>
      <w:proofErr w:type="spellStart"/>
      <w:r w:rsidRPr="000C4E89">
        <w:t>s:Envelope</w:t>
      </w:r>
      <w:proofErr w:type="spellEnd"/>
      <w:r w:rsidRPr="000C4E89">
        <w:t xml:space="preserve"> </w:t>
      </w:r>
      <w:proofErr w:type="spellStart"/>
      <w:r w:rsidRPr="000C4E89">
        <w:t>xmlns:s</w:t>
      </w:r>
      <w:proofErr w:type="spellEnd"/>
      <w:r w:rsidRPr="000C4E89">
        <w:t xml:space="preserve">="http://www.w3.org/2003/05/soap-envelope" </w:t>
      </w:r>
      <w:proofErr w:type="spellStart"/>
      <w:r w:rsidRPr="000C4E89">
        <w:t>xmlns:a</w:t>
      </w:r>
      <w:proofErr w:type="spellEnd"/>
      <w:r w:rsidRPr="000C4E89">
        <w:t>="http://www.w3.org/2005/08/addressing"&gt;</w:t>
      </w:r>
    </w:p>
    <w:p w14:paraId="32D4319D" w14:textId="77777777" w:rsidR="007E293D" w:rsidRPr="000C4E89" w:rsidRDefault="007E293D" w:rsidP="005119E6">
      <w:pPr>
        <w:pStyle w:val="StylePlainText8ptBoxSinglesolidlineAuto05ptLin"/>
      </w:pPr>
      <w:r w:rsidRPr="000C4E89">
        <w:t>&lt;</w:t>
      </w:r>
      <w:proofErr w:type="spellStart"/>
      <w:r w:rsidRPr="000C4E89">
        <w:t>s:Header</w:t>
      </w:r>
      <w:proofErr w:type="spellEnd"/>
      <w:r w:rsidRPr="000C4E89">
        <w:t>&gt;</w:t>
      </w:r>
    </w:p>
    <w:p w14:paraId="11801B72" w14:textId="77777777" w:rsidR="007E293D" w:rsidRPr="000C4E89" w:rsidRDefault="007E293D" w:rsidP="005119E6">
      <w:pPr>
        <w:pStyle w:val="StylePlainText8ptBoxSinglesolidlineAuto05ptLin"/>
      </w:pPr>
      <w:r w:rsidRPr="000C4E89">
        <w:t>&lt;</w:t>
      </w:r>
      <w:proofErr w:type="spellStart"/>
      <w:r w:rsidRPr="000C4E89">
        <w:t>a:Action</w:t>
      </w:r>
      <w:proofErr w:type="spellEnd"/>
      <w:r w:rsidR="00022D61" w:rsidRPr="000C4E89">
        <w:t xml:space="preserve"> </w:t>
      </w:r>
      <w:r w:rsidRPr="000C4E89">
        <w:t>s:mustUnderstand="1"&gt;urn:ihe:iti:2009:</w:t>
      </w:r>
      <w:r w:rsidR="007550AD" w:rsidRPr="000C4E89">
        <w:t>PatientLocationQuery</w:t>
      </w:r>
      <w:r w:rsidRPr="000C4E89">
        <w:t>&lt;/a:Action&gt;</w:t>
      </w:r>
    </w:p>
    <w:p w14:paraId="7AA99BDC" w14:textId="77777777" w:rsidR="007E293D" w:rsidRPr="000C4E89" w:rsidRDefault="007E293D" w:rsidP="005119E6">
      <w:pPr>
        <w:pStyle w:val="StylePlainText8ptBoxSinglesolidlineAuto05ptLin"/>
      </w:pPr>
      <w:r w:rsidRPr="000C4E89">
        <w:t>&lt;a:MessageID&gt;urn:uuid:a02ca8cd-86fa-4afc-a27c-16c183b2055&lt;/a:MessageID&gt;</w:t>
      </w:r>
    </w:p>
    <w:p w14:paraId="57CD30A5" w14:textId="77777777" w:rsidR="007E293D" w:rsidRPr="000C4E89" w:rsidRDefault="007E293D" w:rsidP="005119E6">
      <w:pPr>
        <w:pStyle w:val="StylePlainText8ptBoxSinglesolidlineAuto05ptLin"/>
      </w:pPr>
      <w:r w:rsidRPr="000C4E89">
        <w:t>&lt;</w:t>
      </w:r>
      <w:proofErr w:type="spellStart"/>
      <w:r w:rsidRPr="000C4E89">
        <w:t>a:ReplyTo</w:t>
      </w:r>
      <w:proofErr w:type="spellEnd"/>
      <w:r w:rsidRPr="000C4E89">
        <w:t>&gt;</w:t>
      </w:r>
    </w:p>
    <w:p w14:paraId="75D00F2B" w14:textId="77777777" w:rsidR="007E293D" w:rsidRPr="000C4E89" w:rsidRDefault="00022D61" w:rsidP="005119E6">
      <w:pPr>
        <w:pStyle w:val="StylePlainText8ptBoxSinglesolidlineAuto05ptLin"/>
      </w:pPr>
      <w:r w:rsidRPr="000C4E89">
        <w:t xml:space="preserve">  </w:t>
      </w:r>
      <w:r w:rsidR="007E293D" w:rsidRPr="000C4E89">
        <w:t>&lt;a:Address&gt;http://www.w3.org/2005/08/addressing/anonymous&lt;/a:Address&gt;</w:t>
      </w:r>
    </w:p>
    <w:p w14:paraId="49E2CDAC" w14:textId="77777777" w:rsidR="007E293D" w:rsidRPr="000C4E89" w:rsidRDefault="007E293D" w:rsidP="005119E6">
      <w:pPr>
        <w:pStyle w:val="StylePlainText8ptBoxSinglesolidlineAuto05ptLin"/>
      </w:pPr>
      <w:r w:rsidRPr="000C4E89">
        <w:t>&lt;/</w:t>
      </w:r>
      <w:proofErr w:type="spellStart"/>
      <w:r w:rsidRPr="000C4E89">
        <w:t>a:ReplyTo</w:t>
      </w:r>
      <w:proofErr w:type="spellEnd"/>
      <w:r w:rsidRPr="000C4E89">
        <w:t>&gt;</w:t>
      </w:r>
    </w:p>
    <w:p w14:paraId="1CF90C70" w14:textId="77777777" w:rsidR="007E293D" w:rsidRPr="000C4E89" w:rsidRDefault="007E293D" w:rsidP="005119E6">
      <w:pPr>
        <w:pStyle w:val="StylePlainText8ptBoxSinglesolidlineAuto05ptLin"/>
      </w:pPr>
      <w:r w:rsidRPr="000C4E89">
        <w:t>&lt;</w:t>
      </w:r>
      <w:proofErr w:type="spellStart"/>
      <w:r w:rsidRPr="000C4E89">
        <w:t>a:To</w:t>
      </w:r>
      <w:proofErr w:type="spellEnd"/>
      <w:r w:rsidRPr="000C4E89">
        <w:t xml:space="preserve"> s:mustUnderstand="1"&gt;http://localhost:2647/Service/IHERespondingGateway.svc&lt;/a:To&gt;</w:t>
      </w:r>
    </w:p>
    <w:p w14:paraId="195EED12" w14:textId="77777777" w:rsidR="007E293D" w:rsidRPr="000C4E89" w:rsidRDefault="007E293D" w:rsidP="005119E6">
      <w:pPr>
        <w:pStyle w:val="StylePlainText8ptBoxSinglesolidlineAuto05ptLin"/>
      </w:pPr>
      <w:r w:rsidRPr="000C4E89">
        <w:t>&lt;/</w:t>
      </w:r>
      <w:proofErr w:type="spellStart"/>
      <w:r w:rsidRPr="000C4E89">
        <w:t>s:Header</w:t>
      </w:r>
      <w:proofErr w:type="spellEnd"/>
      <w:r w:rsidRPr="000C4E89">
        <w:t>&gt;</w:t>
      </w:r>
    </w:p>
    <w:p w14:paraId="69B990D8" w14:textId="77777777" w:rsidR="007E293D" w:rsidRPr="000C4E89" w:rsidRDefault="007E293D" w:rsidP="005119E6">
      <w:pPr>
        <w:pStyle w:val="StylePlainText8ptBoxSinglesolidlineAuto05ptLin"/>
      </w:pPr>
      <w:r w:rsidRPr="000C4E89">
        <w:t xml:space="preserve">  &lt;</w:t>
      </w:r>
      <w:proofErr w:type="spellStart"/>
      <w:r w:rsidRPr="000C4E89">
        <w:t>s:Body</w:t>
      </w:r>
      <w:proofErr w:type="spellEnd"/>
      <w:r w:rsidRPr="000C4E89">
        <w:t>&gt;</w:t>
      </w:r>
    </w:p>
    <w:p w14:paraId="0EF6AF59" w14:textId="77777777" w:rsidR="00022D61" w:rsidRPr="000C4E89" w:rsidRDefault="00022D61" w:rsidP="005119E6">
      <w:pPr>
        <w:pStyle w:val="StylePlainText8ptBoxSinglesolidlineAuto05ptLin"/>
      </w:pPr>
      <w:r w:rsidRPr="000C4E89">
        <w:t>&lt;</w:t>
      </w:r>
      <w:proofErr w:type="spellStart"/>
      <w:r w:rsidRPr="000C4E89">
        <w:t>xcpd:PatientLocationQueryRequest</w:t>
      </w:r>
      <w:proofErr w:type="spellEnd"/>
      <w:r w:rsidRPr="000C4E89">
        <w:t xml:space="preserve"> </w:t>
      </w:r>
      <w:proofErr w:type="spellStart"/>
      <w:r w:rsidRPr="000C4E89">
        <w:t>xmlns:xcpd</w:t>
      </w:r>
      <w:proofErr w:type="spellEnd"/>
      <w:r w:rsidRPr="000C4E89">
        <w:t xml:space="preserve">="urn:ihe:iti:xcpd:2009    </w:t>
      </w:r>
      <w:r w:rsidRPr="000C4E89">
        <w:br/>
        <w:t xml:space="preserve">      </w:t>
      </w:r>
      <w:proofErr w:type="spellStart"/>
      <w:r w:rsidRPr="000C4E89">
        <w:t>xmlns:xsi</w:t>
      </w:r>
      <w:proofErr w:type="spellEnd"/>
      <w:r w:rsidRPr="000C4E89">
        <w:t xml:space="preserve">="http://www.w3.org/2001/XMLSchema-instance" </w:t>
      </w:r>
      <w:r w:rsidRPr="000C4E89">
        <w:br/>
        <w:t xml:space="preserve">      </w:t>
      </w:r>
      <w:proofErr w:type="spellStart"/>
      <w:r w:rsidRPr="000C4E89">
        <w:t>xsi:schemaLocation</w:t>
      </w:r>
      <w:proofErr w:type="spellEnd"/>
      <w:r w:rsidRPr="000C4E89">
        <w:t>="urn:ihe:iti:xcpd:2009&gt;</w:t>
      </w:r>
    </w:p>
    <w:p w14:paraId="28B1ACFE" w14:textId="77777777" w:rsidR="009315A3" w:rsidRPr="000C4E89" w:rsidRDefault="00022D61" w:rsidP="005119E6">
      <w:pPr>
        <w:pStyle w:val="StylePlainText8ptBoxSinglesolidlineAuto05ptLin"/>
      </w:pPr>
      <w:r w:rsidRPr="000C4E89">
        <w:t>&lt;</w:t>
      </w:r>
      <w:proofErr w:type="spellStart"/>
      <w:r w:rsidRPr="000C4E89">
        <w:t>xcpd:RequestedPatientId</w:t>
      </w:r>
      <w:proofErr w:type="spellEnd"/>
    </w:p>
    <w:p w14:paraId="434666F0" w14:textId="77777777" w:rsidR="00022D61" w:rsidRPr="000C4E89" w:rsidRDefault="00022D61" w:rsidP="005119E6">
      <w:pPr>
        <w:pStyle w:val="StylePlainText8ptBoxSinglesolidlineAuto05ptLin"/>
      </w:pPr>
      <w:r w:rsidRPr="000C4E89">
        <w:t xml:space="preserve">    root="1.2.840.114350.1.13.99997.2.3412" extension="38273N237"/&gt;</w:t>
      </w:r>
    </w:p>
    <w:p w14:paraId="7EE7D6C8" w14:textId="77777777" w:rsidR="00022D61" w:rsidRPr="000C4E89" w:rsidRDefault="00022D61" w:rsidP="005119E6">
      <w:pPr>
        <w:pStyle w:val="StylePlainText8ptBoxSinglesolidlineAuto05ptLin"/>
      </w:pPr>
      <w:r w:rsidRPr="000C4E89">
        <w:t>&lt;/</w:t>
      </w:r>
      <w:proofErr w:type="spellStart"/>
      <w:r w:rsidRPr="000C4E89">
        <w:t>xcpd:PatientLocationQueryRequest</w:t>
      </w:r>
      <w:proofErr w:type="spellEnd"/>
      <w:r w:rsidRPr="000C4E89">
        <w:t xml:space="preserve">&gt;        </w:t>
      </w:r>
    </w:p>
    <w:p w14:paraId="1F27AF71" w14:textId="77777777" w:rsidR="007E293D" w:rsidRPr="000C4E89" w:rsidRDefault="0014746E" w:rsidP="005119E6">
      <w:pPr>
        <w:pStyle w:val="StylePlainText8ptBoxSinglesolidlineAuto05ptLin"/>
      </w:pPr>
      <w:r w:rsidRPr="000C4E89">
        <w:t>&lt;</w:t>
      </w:r>
      <w:r w:rsidR="007E293D" w:rsidRPr="000C4E89">
        <w:t>/</w:t>
      </w:r>
      <w:proofErr w:type="spellStart"/>
      <w:r w:rsidR="007E293D" w:rsidRPr="000C4E89">
        <w:t>s:Body</w:t>
      </w:r>
      <w:proofErr w:type="spellEnd"/>
      <w:r w:rsidR="007E293D" w:rsidRPr="000C4E89">
        <w:t>&gt;</w:t>
      </w:r>
    </w:p>
    <w:p w14:paraId="50825465" w14:textId="77777777" w:rsidR="007E293D" w:rsidRPr="000C4E89" w:rsidRDefault="007E293D" w:rsidP="005119E6">
      <w:pPr>
        <w:pStyle w:val="StylePlainText8ptBoxSinglesolidlineAuto05ptLin"/>
      </w:pPr>
      <w:r w:rsidRPr="000C4E89">
        <w:t>&lt;/</w:t>
      </w:r>
      <w:proofErr w:type="spellStart"/>
      <w:r w:rsidRPr="000C4E89">
        <w:t>s:Envelope</w:t>
      </w:r>
      <w:proofErr w:type="spellEnd"/>
      <w:r w:rsidRPr="000C4E89">
        <w:t>&gt;</w:t>
      </w:r>
    </w:p>
    <w:p w14:paraId="39A0A9D3" w14:textId="77777777" w:rsidR="00E56C72" w:rsidRPr="000C4E89" w:rsidRDefault="00FE571B" w:rsidP="00E56C72">
      <w:pPr>
        <w:pStyle w:val="Heading5"/>
        <w:numPr>
          <w:ilvl w:val="0"/>
          <w:numId w:val="0"/>
        </w:numPr>
        <w:rPr>
          <w:noProof w:val="0"/>
        </w:rPr>
      </w:pPr>
      <w:bookmarkStart w:id="235" w:name="_Toc428516865"/>
      <w:bookmarkStart w:id="236" w:name="_Toc520109237"/>
      <w:r w:rsidRPr="000C4E89">
        <w:rPr>
          <w:noProof w:val="0"/>
        </w:rPr>
        <w:t>3.</w:t>
      </w:r>
      <w:r w:rsidR="0046517D" w:rsidRPr="000C4E89">
        <w:rPr>
          <w:noProof w:val="0"/>
        </w:rPr>
        <w:t>56</w:t>
      </w:r>
      <w:r w:rsidR="00E56C72" w:rsidRPr="000C4E89">
        <w:rPr>
          <w:noProof w:val="0"/>
        </w:rPr>
        <w:t>.4.1.3 Expected Actions</w:t>
      </w:r>
      <w:bookmarkEnd w:id="235"/>
      <w:bookmarkEnd w:id="236"/>
    </w:p>
    <w:p w14:paraId="639FD2C6" w14:textId="77777777" w:rsidR="008A38FB" w:rsidRPr="000C4E89" w:rsidRDefault="008A38FB" w:rsidP="008A38FB">
      <w:pPr>
        <w:pStyle w:val="BodyText"/>
      </w:pPr>
      <w:r w:rsidRPr="000C4E89">
        <w:t xml:space="preserve">The </w:t>
      </w:r>
      <w:r w:rsidR="00F651A2" w:rsidRPr="000C4E89">
        <w:t>Responding Gateway</w:t>
      </w:r>
      <w:r w:rsidRPr="000C4E89">
        <w:t xml:space="preserve"> </w:t>
      </w:r>
      <w:r w:rsidR="00D9117F" w:rsidRPr="000C4E89">
        <w:t>shall</w:t>
      </w:r>
      <w:r w:rsidRPr="000C4E89">
        <w:t xml:space="preserve"> respond with the </w:t>
      </w:r>
      <w:r w:rsidR="007550AD" w:rsidRPr="000C4E89">
        <w:t>Patient Location Query</w:t>
      </w:r>
      <w:r w:rsidRPr="000C4E89">
        <w:t xml:space="preserve"> Response Message indicating the data </w:t>
      </w:r>
      <w:r w:rsidR="00F651A2" w:rsidRPr="000C4E89">
        <w:t>i</w:t>
      </w:r>
      <w:r w:rsidR="00B21FC8" w:rsidRPr="000C4E89">
        <w:t>t</w:t>
      </w:r>
      <w:r w:rsidRPr="000C4E89">
        <w:t xml:space="preserve"> has related to the specified patient identifier</w:t>
      </w:r>
      <w:r w:rsidR="009C06BA" w:rsidRPr="000C4E89">
        <w:t xml:space="preserve">. </w:t>
      </w:r>
    </w:p>
    <w:p w14:paraId="0565EEF1" w14:textId="77777777" w:rsidR="00D91D31" w:rsidRPr="000C4E89" w:rsidRDefault="00ED20C3" w:rsidP="00D91D31">
      <w:pPr>
        <w:pStyle w:val="BodyText"/>
      </w:pPr>
      <w:r w:rsidRPr="000C4E89">
        <w:t xml:space="preserve">The Responding Gateway </w:t>
      </w:r>
      <w:r w:rsidR="00F3563C" w:rsidRPr="000C4E89">
        <w:t xml:space="preserve">shall </w:t>
      </w:r>
      <w:r w:rsidRPr="000C4E89">
        <w:t>use</w:t>
      </w:r>
      <w:r w:rsidR="007D7E60" w:rsidRPr="000C4E89">
        <w:t xml:space="preserve"> </w:t>
      </w:r>
      <w:r w:rsidRPr="000C4E89">
        <w:t xml:space="preserve">the </w:t>
      </w:r>
      <w:r w:rsidR="00D91D31" w:rsidRPr="000C4E89">
        <w:t>SOAP Fa</w:t>
      </w:r>
      <w:r w:rsidR="008F6A44" w:rsidRPr="000C4E89">
        <w:t>u</w:t>
      </w:r>
      <w:r w:rsidR="00D91D31" w:rsidRPr="000C4E89">
        <w:t>lts</w:t>
      </w:r>
      <w:r w:rsidR="00872867" w:rsidRPr="000C4E89">
        <w:t xml:space="preserve"> </w:t>
      </w:r>
      <w:r w:rsidR="00C55D25" w:rsidRPr="000C4E89">
        <w:t>defined in Table 3.56</w:t>
      </w:r>
      <w:r w:rsidR="00BD3D2C" w:rsidRPr="000C4E89">
        <w:t>.4.1.3</w:t>
      </w:r>
      <w:r w:rsidR="00C55D25" w:rsidRPr="000C4E89">
        <w:t xml:space="preserve">-1 </w:t>
      </w:r>
      <w:r w:rsidR="00872867" w:rsidRPr="000C4E89">
        <w:t>when appropriate</w:t>
      </w:r>
      <w:r w:rsidR="009C06BA" w:rsidRPr="000C4E89">
        <w:t xml:space="preserve">. </w:t>
      </w:r>
      <w:r w:rsidR="001A0DE9" w:rsidRPr="000C4E89">
        <w:t>Initiating Gateway</w:t>
      </w:r>
      <w:r w:rsidR="00D91D31" w:rsidRPr="000C4E89">
        <w:t>s</w:t>
      </w:r>
      <w:r w:rsidR="001A0DE9" w:rsidRPr="000C4E89">
        <w:t xml:space="preserve"> shall be capable of accepting other values </w:t>
      </w:r>
      <w:r w:rsidR="00D91D31" w:rsidRPr="000C4E89">
        <w:t>beyond the ones specified here</w:t>
      </w:r>
      <w:r w:rsidR="001A0DE9" w:rsidRPr="000C4E89">
        <w:t>.</w:t>
      </w:r>
      <w:r w:rsidR="00D91D31" w:rsidRPr="000C4E89">
        <w:t xml:space="preserve"> </w:t>
      </w:r>
    </w:p>
    <w:p w14:paraId="328C5471" w14:textId="77777777" w:rsidR="006841CE" w:rsidRPr="000C4E89" w:rsidRDefault="006841CE" w:rsidP="00D91D31">
      <w:pPr>
        <w:pStyle w:val="BodyText"/>
      </w:pPr>
    </w:p>
    <w:p w14:paraId="4C903211" w14:textId="77777777" w:rsidR="0092160A" w:rsidRPr="000C4E89" w:rsidRDefault="006841CE" w:rsidP="006841CE">
      <w:pPr>
        <w:pStyle w:val="TableTitle"/>
      </w:pPr>
      <w:r w:rsidRPr="000C4E89">
        <w:lastRenderedPageBreak/>
        <w:t xml:space="preserve">Table </w:t>
      </w:r>
      <w:r w:rsidR="00D37CB7" w:rsidRPr="000C4E89">
        <w:t>3.56.4.1.3</w:t>
      </w:r>
      <w:r w:rsidRPr="000C4E89">
        <w:t>-1</w:t>
      </w:r>
      <w:r w:rsidR="007E58D2" w:rsidRPr="000C4E89">
        <w:t>:</w:t>
      </w:r>
      <w:r w:rsidR="00407D9F" w:rsidRPr="000C4E89">
        <w:t xml:space="preserve"> SOAP </w:t>
      </w:r>
      <w:r w:rsidR="00FC7D7D" w:rsidRPr="000C4E89">
        <w:t>F</w:t>
      </w:r>
      <w:r w:rsidR="00407D9F" w:rsidRPr="000C4E89">
        <w:t>aults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8"/>
        <w:gridCol w:w="1440"/>
        <w:gridCol w:w="3258"/>
      </w:tblGrid>
      <w:tr w:rsidR="00CF7B57" w:rsidRPr="000C4E89" w14:paraId="5AA5A2BD" w14:textId="77777777" w:rsidTr="00336FD3">
        <w:trPr>
          <w:cantSplit/>
          <w:tblHeader/>
        </w:trPr>
        <w:tc>
          <w:tcPr>
            <w:tcW w:w="4878" w:type="dxa"/>
            <w:shd w:val="clear" w:color="auto" w:fill="D9D9D9"/>
          </w:tcPr>
          <w:p w14:paraId="52DD86CC" w14:textId="77777777" w:rsidR="00DB62FB" w:rsidRPr="000C4E89" w:rsidRDefault="00DB62FB" w:rsidP="00AB6494">
            <w:pPr>
              <w:pStyle w:val="TableEntryHeader"/>
            </w:pPr>
            <w:r w:rsidRPr="000C4E89">
              <w:t>Description</w:t>
            </w:r>
            <w:r w:rsidR="005950CA" w:rsidRPr="000C4E89">
              <w:t xml:space="preserve"> of error</w:t>
            </w:r>
          </w:p>
        </w:tc>
        <w:tc>
          <w:tcPr>
            <w:tcW w:w="1440" w:type="dxa"/>
            <w:shd w:val="clear" w:color="auto" w:fill="D9D9D9"/>
          </w:tcPr>
          <w:p w14:paraId="17892B09" w14:textId="77777777" w:rsidR="00DB62FB" w:rsidRPr="000C4E89" w:rsidRDefault="00740F75" w:rsidP="00AB6494">
            <w:pPr>
              <w:pStyle w:val="TableEntryHeader"/>
            </w:pPr>
            <w:r w:rsidRPr="000C4E89">
              <w:t>C</w:t>
            </w:r>
            <w:r w:rsidR="00DB62FB" w:rsidRPr="000C4E89">
              <w:t>ode</w:t>
            </w:r>
          </w:p>
        </w:tc>
        <w:tc>
          <w:tcPr>
            <w:tcW w:w="3258" w:type="dxa"/>
            <w:shd w:val="clear" w:color="auto" w:fill="D9D9D9"/>
          </w:tcPr>
          <w:p w14:paraId="0444B378" w14:textId="77777777" w:rsidR="00DB62FB" w:rsidRPr="000C4E89" w:rsidRDefault="00740F75" w:rsidP="00AB6494">
            <w:pPr>
              <w:pStyle w:val="TableEntryHeader"/>
            </w:pPr>
            <w:r w:rsidRPr="000C4E89">
              <w:t>Reason Text</w:t>
            </w:r>
          </w:p>
        </w:tc>
      </w:tr>
      <w:tr w:rsidR="00CF7B57" w:rsidRPr="000C4E89" w14:paraId="1B062432" w14:textId="77777777" w:rsidTr="00D377F2">
        <w:tc>
          <w:tcPr>
            <w:tcW w:w="4878" w:type="dxa"/>
          </w:tcPr>
          <w:p w14:paraId="1F610394" w14:textId="77777777" w:rsidR="00DB62FB" w:rsidRPr="000C4E89" w:rsidRDefault="009E2FDF" w:rsidP="00AB6494">
            <w:pPr>
              <w:pStyle w:val="TableEntry"/>
            </w:pPr>
            <w:r w:rsidRPr="000C4E89">
              <w:t>The Responding Gateway is t</w:t>
            </w:r>
            <w:r w:rsidR="00DB62FB" w:rsidRPr="000C4E89">
              <w:t>oo busy to respond to the request</w:t>
            </w:r>
          </w:p>
        </w:tc>
        <w:tc>
          <w:tcPr>
            <w:tcW w:w="1440" w:type="dxa"/>
          </w:tcPr>
          <w:p w14:paraId="67D31337" w14:textId="77777777" w:rsidR="00DB62FB" w:rsidRPr="000C4E89" w:rsidRDefault="00566B80" w:rsidP="00AB6494">
            <w:pPr>
              <w:pStyle w:val="TableEntry"/>
            </w:pPr>
            <w:r w:rsidRPr="000C4E89">
              <w:t>Receiver</w:t>
            </w:r>
          </w:p>
        </w:tc>
        <w:tc>
          <w:tcPr>
            <w:tcW w:w="3258" w:type="dxa"/>
          </w:tcPr>
          <w:p w14:paraId="279505A4" w14:textId="77777777" w:rsidR="00DB62FB" w:rsidRPr="000C4E89" w:rsidRDefault="009E2FDF" w:rsidP="00AB6494">
            <w:pPr>
              <w:pStyle w:val="TableEntry"/>
            </w:pPr>
            <w:r w:rsidRPr="000C4E89">
              <w:t>Busy</w:t>
            </w:r>
          </w:p>
        </w:tc>
      </w:tr>
      <w:tr w:rsidR="00CF7B57" w:rsidRPr="000C4E89" w14:paraId="2E83DDE8" w14:textId="77777777" w:rsidTr="00D377F2">
        <w:tc>
          <w:tcPr>
            <w:tcW w:w="4878" w:type="dxa"/>
          </w:tcPr>
          <w:p w14:paraId="55A74DCE" w14:textId="77777777" w:rsidR="00DB62FB" w:rsidRPr="000C4E89" w:rsidRDefault="009E2FDF" w:rsidP="00AB6494">
            <w:pPr>
              <w:pStyle w:val="TableEntry"/>
            </w:pPr>
            <w:r w:rsidRPr="000C4E89">
              <w:t>The Responding Gateway resources are too low to respond to the request</w:t>
            </w:r>
          </w:p>
        </w:tc>
        <w:tc>
          <w:tcPr>
            <w:tcW w:w="1440" w:type="dxa"/>
          </w:tcPr>
          <w:p w14:paraId="0E60C828" w14:textId="77777777" w:rsidR="00DB62FB" w:rsidRPr="000C4E89" w:rsidRDefault="00566B80" w:rsidP="00AB6494">
            <w:pPr>
              <w:pStyle w:val="TableEntry"/>
            </w:pPr>
            <w:r w:rsidRPr="000C4E89">
              <w:t>Receiver</w:t>
            </w:r>
          </w:p>
        </w:tc>
        <w:tc>
          <w:tcPr>
            <w:tcW w:w="3258" w:type="dxa"/>
          </w:tcPr>
          <w:p w14:paraId="31EB64B9" w14:textId="77777777" w:rsidR="00DB62FB" w:rsidRPr="000C4E89" w:rsidRDefault="009E2FDF" w:rsidP="00AB6494">
            <w:pPr>
              <w:pStyle w:val="TableEntry"/>
            </w:pPr>
            <w:r w:rsidRPr="000C4E89">
              <w:t>Resources Low</w:t>
            </w:r>
          </w:p>
        </w:tc>
      </w:tr>
      <w:tr w:rsidR="00CF7B57" w:rsidRPr="000C4E89" w14:paraId="0AD3207B" w14:textId="77777777" w:rsidTr="00D377F2">
        <w:tc>
          <w:tcPr>
            <w:tcW w:w="4878" w:type="dxa"/>
          </w:tcPr>
          <w:p w14:paraId="13E4D8D0" w14:textId="77777777" w:rsidR="00DB62FB" w:rsidRPr="000C4E89" w:rsidRDefault="009E2FDF" w:rsidP="00AB6494">
            <w:pPr>
              <w:pStyle w:val="TableEntry"/>
            </w:pPr>
            <w:r w:rsidRPr="000C4E89">
              <w:t>The Responding Gateway is not a Health Data Locator for the patient specified in the request.</w:t>
            </w:r>
          </w:p>
        </w:tc>
        <w:tc>
          <w:tcPr>
            <w:tcW w:w="1440" w:type="dxa"/>
          </w:tcPr>
          <w:p w14:paraId="4D5E5AA2" w14:textId="77777777" w:rsidR="00DB62FB" w:rsidRPr="000C4E89" w:rsidRDefault="00566B80" w:rsidP="00AB6494">
            <w:pPr>
              <w:pStyle w:val="TableEntry"/>
            </w:pPr>
            <w:r w:rsidRPr="000C4E89">
              <w:t>Sender</w:t>
            </w:r>
          </w:p>
        </w:tc>
        <w:tc>
          <w:tcPr>
            <w:tcW w:w="3258" w:type="dxa"/>
          </w:tcPr>
          <w:p w14:paraId="37C7E619" w14:textId="77777777" w:rsidR="00DB62FB" w:rsidRPr="000C4E89" w:rsidRDefault="009E2FDF" w:rsidP="00AB6494">
            <w:pPr>
              <w:pStyle w:val="TableEntry"/>
            </w:pPr>
            <w:r w:rsidRPr="000C4E89">
              <w:t>Not a Health Data Locator for the specified patient identifier</w:t>
            </w:r>
          </w:p>
        </w:tc>
      </w:tr>
    </w:tbl>
    <w:p w14:paraId="6091C887" w14:textId="77777777" w:rsidR="00DB62FB" w:rsidRPr="000C4E89" w:rsidRDefault="00DB62FB" w:rsidP="00502C55">
      <w:pPr>
        <w:pStyle w:val="BodyText"/>
      </w:pPr>
    </w:p>
    <w:p w14:paraId="53C6C593" w14:textId="77777777" w:rsidR="00CB101D" w:rsidRPr="000C4E89" w:rsidRDefault="00CB101D" w:rsidP="00CB101D">
      <w:r w:rsidRPr="000C4E89">
        <w:t>An example of a SOAP Fault is:</w:t>
      </w:r>
    </w:p>
    <w:p w14:paraId="0B966CC6" w14:textId="77777777" w:rsidR="00CB101D" w:rsidRPr="000C4E89" w:rsidRDefault="00CB101D" w:rsidP="00502C55">
      <w:pPr>
        <w:pStyle w:val="BodyText"/>
      </w:pPr>
    </w:p>
    <w:p w14:paraId="24D7AFA3" w14:textId="77777777" w:rsidR="00CB101D" w:rsidRPr="000C4E89" w:rsidRDefault="00CB101D" w:rsidP="005119E6">
      <w:pPr>
        <w:pStyle w:val="StylePlainText8ptBoxSinglesolidlineAuto05ptLin"/>
      </w:pPr>
      <w:r w:rsidRPr="000C4E89">
        <w:t>&lt;</w:t>
      </w:r>
      <w:proofErr w:type="spellStart"/>
      <w:r w:rsidRPr="000C4E89">
        <w:t>env:Envelope</w:t>
      </w:r>
      <w:proofErr w:type="spellEnd"/>
      <w:r w:rsidRPr="000C4E89">
        <w:t xml:space="preserve"> </w:t>
      </w:r>
      <w:proofErr w:type="spellStart"/>
      <w:r w:rsidRPr="000C4E89">
        <w:t>xmlns:env</w:t>
      </w:r>
      <w:proofErr w:type="spellEnd"/>
      <w:r w:rsidRPr="000C4E89">
        <w:t>="http://www.w3.org/2003/05/soap-envelope"</w:t>
      </w:r>
    </w:p>
    <w:p w14:paraId="0179D38A" w14:textId="77777777" w:rsidR="00CB101D" w:rsidRPr="000C4E89" w:rsidRDefault="00CB101D" w:rsidP="005119E6">
      <w:pPr>
        <w:pStyle w:val="StylePlainText8ptBoxSinglesolidlineAuto05ptLin"/>
      </w:pPr>
      <w:r w:rsidRPr="000C4E89">
        <w:t xml:space="preserve">              </w:t>
      </w:r>
      <w:proofErr w:type="spellStart"/>
      <w:r w:rsidRPr="000C4E89">
        <w:t>xmlns:xml</w:t>
      </w:r>
      <w:proofErr w:type="spellEnd"/>
      <w:r w:rsidRPr="000C4E89">
        <w:t>="http://www.w3.org/XML/1998/namespace"&gt;</w:t>
      </w:r>
    </w:p>
    <w:p w14:paraId="39B50803" w14:textId="77777777" w:rsidR="00CB101D" w:rsidRPr="000C4E89" w:rsidRDefault="00CB101D" w:rsidP="005119E6">
      <w:pPr>
        <w:pStyle w:val="StylePlainText8ptBoxSinglesolidlineAuto05ptLin"/>
      </w:pPr>
      <w:r w:rsidRPr="000C4E89">
        <w:t xml:space="preserve"> &lt;</w:t>
      </w:r>
      <w:proofErr w:type="spellStart"/>
      <w:r w:rsidRPr="000C4E89">
        <w:t>env:Body</w:t>
      </w:r>
      <w:proofErr w:type="spellEnd"/>
      <w:r w:rsidRPr="000C4E89">
        <w:t>&gt;</w:t>
      </w:r>
    </w:p>
    <w:p w14:paraId="71011B60" w14:textId="77777777" w:rsidR="00CB101D" w:rsidRPr="000C4E89" w:rsidRDefault="00CB101D" w:rsidP="005119E6">
      <w:pPr>
        <w:pStyle w:val="StylePlainText8ptBoxSinglesolidlineAuto05ptLin"/>
      </w:pPr>
      <w:r w:rsidRPr="000C4E89">
        <w:t xml:space="preserve">  &lt;</w:t>
      </w:r>
      <w:proofErr w:type="spellStart"/>
      <w:r w:rsidRPr="000C4E89">
        <w:t>env:Fault</w:t>
      </w:r>
      <w:proofErr w:type="spellEnd"/>
      <w:r w:rsidRPr="000C4E89">
        <w:t>&gt;</w:t>
      </w:r>
    </w:p>
    <w:p w14:paraId="528437B2" w14:textId="77777777" w:rsidR="00CB101D" w:rsidRPr="000C4E89" w:rsidRDefault="00CB101D" w:rsidP="005119E6">
      <w:pPr>
        <w:pStyle w:val="StylePlainText8ptBoxSinglesolidlineAuto05ptLin"/>
      </w:pPr>
      <w:r w:rsidRPr="000C4E89">
        <w:t xml:space="preserve">   &lt;</w:t>
      </w:r>
      <w:proofErr w:type="spellStart"/>
      <w:r w:rsidRPr="000C4E89">
        <w:t>env:Code</w:t>
      </w:r>
      <w:proofErr w:type="spellEnd"/>
      <w:r w:rsidRPr="000C4E89">
        <w:t>&gt;</w:t>
      </w:r>
    </w:p>
    <w:p w14:paraId="35599164" w14:textId="77777777" w:rsidR="00CB101D" w:rsidRPr="000C4E89" w:rsidRDefault="00CB101D" w:rsidP="005119E6">
      <w:pPr>
        <w:pStyle w:val="StylePlainText8ptBoxSinglesolidlineAuto05ptLin"/>
      </w:pPr>
      <w:r w:rsidRPr="000C4E89">
        <w:t xml:space="preserve">     &lt;</w:t>
      </w:r>
      <w:proofErr w:type="spellStart"/>
      <w:r w:rsidRPr="000C4E89">
        <w:t>env:Value</w:t>
      </w:r>
      <w:proofErr w:type="spellEnd"/>
      <w:r w:rsidRPr="000C4E89">
        <w:t>&gt;</w:t>
      </w:r>
      <w:proofErr w:type="spellStart"/>
      <w:r w:rsidRPr="000C4E89">
        <w:t>env:</w:t>
      </w:r>
      <w:r w:rsidR="00FE685B" w:rsidRPr="000C4E89">
        <w:t>Receiver</w:t>
      </w:r>
      <w:proofErr w:type="spellEnd"/>
      <w:r w:rsidRPr="000C4E89">
        <w:t>&lt;/</w:t>
      </w:r>
      <w:proofErr w:type="spellStart"/>
      <w:r w:rsidRPr="000C4E89">
        <w:t>env:Value</w:t>
      </w:r>
      <w:proofErr w:type="spellEnd"/>
      <w:r w:rsidRPr="000C4E89">
        <w:t>&gt;</w:t>
      </w:r>
    </w:p>
    <w:p w14:paraId="482B681E" w14:textId="77777777" w:rsidR="00CB101D" w:rsidRPr="000C4E89" w:rsidRDefault="00CB101D" w:rsidP="005119E6">
      <w:pPr>
        <w:pStyle w:val="StylePlainText8ptBoxSinglesolidlineAuto05ptLin"/>
      </w:pPr>
      <w:r w:rsidRPr="000C4E89">
        <w:t xml:space="preserve">   &lt;/</w:t>
      </w:r>
      <w:proofErr w:type="spellStart"/>
      <w:r w:rsidRPr="000C4E89">
        <w:t>env:Code</w:t>
      </w:r>
      <w:proofErr w:type="spellEnd"/>
      <w:r w:rsidRPr="000C4E89">
        <w:t>&gt;</w:t>
      </w:r>
    </w:p>
    <w:p w14:paraId="444628FB" w14:textId="77777777" w:rsidR="00CB101D" w:rsidRPr="000C4E89" w:rsidRDefault="00CB101D" w:rsidP="005119E6">
      <w:pPr>
        <w:pStyle w:val="StylePlainText8ptBoxSinglesolidlineAuto05ptLin"/>
      </w:pPr>
      <w:r w:rsidRPr="000C4E89">
        <w:t xml:space="preserve">   &lt;</w:t>
      </w:r>
      <w:proofErr w:type="spellStart"/>
      <w:r w:rsidRPr="000C4E89">
        <w:t>env:Reason</w:t>
      </w:r>
      <w:proofErr w:type="spellEnd"/>
      <w:r w:rsidRPr="000C4E89">
        <w:t>&gt;</w:t>
      </w:r>
    </w:p>
    <w:p w14:paraId="529EF61B" w14:textId="77777777" w:rsidR="00CB101D" w:rsidRPr="000C4E89" w:rsidRDefault="00CB101D" w:rsidP="005119E6">
      <w:pPr>
        <w:pStyle w:val="StylePlainText8ptBoxSinglesolidlineAuto05ptLin"/>
      </w:pPr>
      <w:r w:rsidRPr="000C4E89">
        <w:t xml:space="preserve">     &lt;</w:t>
      </w:r>
      <w:proofErr w:type="spellStart"/>
      <w:r w:rsidRPr="000C4E89">
        <w:t>env:Text</w:t>
      </w:r>
      <w:proofErr w:type="spellEnd"/>
      <w:r w:rsidRPr="000C4E89">
        <w:t xml:space="preserve"> </w:t>
      </w:r>
      <w:proofErr w:type="spellStart"/>
      <w:r w:rsidRPr="000C4E89">
        <w:t>xml:lang</w:t>
      </w:r>
      <w:proofErr w:type="spellEnd"/>
      <w:r w:rsidRPr="000C4E89">
        <w:t>="</w:t>
      </w:r>
      <w:proofErr w:type="spellStart"/>
      <w:r w:rsidRPr="000C4E89">
        <w:t>en</w:t>
      </w:r>
      <w:proofErr w:type="spellEnd"/>
      <w:r w:rsidRPr="000C4E89">
        <w:t>"&gt;Busy&lt;/</w:t>
      </w:r>
      <w:proofErr w:type="spellStart"/>
      <w:r w:rsidRPr="000C4E89">
        <w:t>env:Text</w:t>
      </w:r>
      <w:proofErr w:type="spellEnd"/>
      <w:r w:rsidRPr="000C4E89">
        <w:t>&gt;</w:t>
      </w:r>
    </w:p>
    <w:p w14:paraId="37544A3E" w14:textId="77777777" w:rsidR="00CB101D" w:rsidRPr="000C4E89" w:rsidRDefault="00CB101D" w:rsidP="005119E6">
      <w:pPr>
        <w:pStyle w:val="StylePlainText8ptBoxSinglesolidlineAuto05ptLin"/>
      </w:pPr>
      <w:r w:rsidRPr="000C4E89">
        <w:t xml:space="preserve">   &lt;/</w:t>
      </w:r>
      <w:proofErr w:type="spellStart"/>
      <w:r w:rsidRPr="000C4E89">
        <w:t>env:Reason</w:t>
      </w:r>
      <w:proofErr w:type="spellEnd"/>
      <w:r w:rsidRPr="000C4E89">
        <w:t>&gt;</w:t>
      </w:r>
    </w:p>
    <w:p w14:paraId="37B0FD99" w14:textId="77777777" w:rsidR="00CB101D" w:rsidRPr="000C4E89" w:rsidRDefault="00CB101D" w:rsidP="005119E6">
      <w:pPr>
        <w:pStyle w:val="StylePlainText8ptBoxSinglesolidlineAuto05ptLin"/>
      </w:pPr>
      <w:r w:rsidRPr="000C4E89">
        <w:t xml:space="preserve">  &lt;/</w:t>
      </w:r>
      <w:proofErr w:type="spellStart"/>
      <w:r w:rsidRPr="000C4E89">
        <w:t>env:Fault</w:t>
      </w:r>
      <w:proofErr w:type="spellEnd"/>
      <w:r w:rsidRPr="000C4E89">
        <w:t>&gt;</w:t>
      </w:r>
    </w:p>
    <w:p w14:paraId="1BFD9E97" w14:textId="77777777" w:rsidR="00CB101D" w:rsidRPr="000C4E89" w:rsidRDefault="00CB101D" w:rsidP="005119E6">
      <w:pPr>
        <w:pStyle w:val="StylePlainText8ptBoxSinglesolidlineAuto05ptLin"/>
      </w:pPr>
      <w:r w:rsidRPr="000C4E89">
        <w:t xml:space="preserve"> &lt;/</w:t>
      </w:r>
      <w:proofErr w:type="spellStart"/>
      <w:r w:rsidRPr="000C4E89">
        <w:t>env:Body</w:t>
      </w:r>
      <w:proofErr w:type="spellEnd"/>
      <w:r w:rsidRPr="000C4E89">
        <w:t>&gt;</w:t>
      </w:r>
    </w:p>
    <w:p w14:paraId="6BB9CFAF" w14:textId="77777777" w:rsidR="00CB101D" w:rsidRPr="000C4E89" w:rsidRDefault="00CB101D" w:rsidP="005119E6">
      <w:pPr>
        <w:pStyle w:val="StylePlainText8ptBoxSinglesolidlineAuto05ptLin"/>
      </w:pPr>
      <w:r w:rsidRPr="000C4E89">
        <w:t>&lt;/</w:t>
      </w:r>
      <w:proofErr w:type="spellStart"/>
      <w:r w:rsidRPr="000C4E89">
        <w:t>env:Envelope</w:t>
      </w:r>
      <w:proofErr w:type="spellEnd"/>
      <w:r w:rsidRPr="000C4E89">
        <w:t>&gt;</w:t>
      </w:r>
    </w:p>
    <w:p w14:paraId="52615BB1" w14:textId="77777777" w:rsidR="00E87E0F" w:rsidRPr="000C4E89" w:rsidRDefault="00E87E0F" w:rsidP="00502C55">
      <w:pPr>
        <w:pStyle w:val="BodyText"/>
      </w:pPr>
    </w:p>
    <w:p w14:paraId="7C077D86" w14:textId="77777777" w:rsidR="00E56C72" w:rsidRPr="000C4E89" w:rsidRDefault="00FE571B" w:rsidP="00E56C72">
      <w:pPr>
        <w:pStyle w:val="Heading4"/>
        <w:numPr>
          <w:ilvl w:val="0"/>
          <w:numId w:val="0"/>
        </w:numPr>
        <w:rPr>
          <w:noProof w:val="0"/>
        </w:rPr>
      </w:pPr>
      <w:bookmarkStart w:id="237" w:name="_Toc428516866"/>
      <w:bookmarkStart w:id="238" w:name="_Toc520109238"/>
      <w:r w:rsidRPr="000C4E89">
        <w:rPr>
          <w:noProof w:val="0"/>
        </w:rPr>
        <w:t>3.</w:t>
      </w:r>
      <w:r w:rsidR="0046517D" w:rsidRPr="000C4E89">
        <w:rPr>
          <w:noProof w:val="0"/>
        </w:rPr>
        <w:t>56</w:t>
      </w:r>
      <w:r w:rsidR="00E56C72" w:rsidRPr="000C4E89">
        <w:rPr>
          <w:noProof w:val="0"/>
        </w:rPr>
        <w:t xml:space="preserve">.4.2 </w:t>
      </w:r>
      <w:r w:rsidR="007550AD" w:rsidRPr="000C4E89">
        <w:rPr>
          <w:noProof w:val="0"/>
        </w:rPr>
        <w:t>Patient Location Query</w:t>
      </w:r>
      <w:r w:rsidR="005749F1" w:rsidRPr="000C4E89">
        <w:rPr>
          <w:noProof w:val="0"/>
        </w:rPr>
        <w:t xml:space="preserve"> Response</w:t>
      </w:r>
      <w:bookmarkEnd w:id="237"/>
      <w:bookmarkEnd w:id="238"/>
    </w:p>
    <w:p w14:paraId="466770EB" w14:textId="77777777" w:rsidR="0031648C" w:rsidRPr="00A3252A" w:rsidRDefault="0031648C" w:rsidP="003802C5">
      <w:pPr>
        <w:pStyle w:val="BodyText"/>
      </w:pPr>
      <w:r w:rsidRPr="00A3252A">
        <w:t>This message carries a response to a request for a list of communities which may have healthcare data about the identified patient.</w:t>
      </w:r>
    </w:p>
    <w:p w14:paraId="0963CF4D" w14:textId="77777777" w:rsidR="00E56C72" w:rsidRPr="000C4E89" w:rsidRDefault="00FE571B" w:rsidP="00E56C72">
      <w:pPr>
        <w:pStyle w:val="Heading5"/>
        <w:numPr>
          <w:ilvl w:val="0"/>
          <w:numId w:val="0"/>
        </w:numPr>
        <w:rPr>
          <w:noProof w:val="0"/>
        </w:rPr>
      </w:pPr>
      <w:bookmarkStart w:id="239" w:name="_Toc428516867"/>
      <w:bookmarkStart w:id="240" w:name="_Toc520109239"/>
      <w:r w:rsidRPr="000C4E89">
        <w:rPr>
          <w:noProof w:val="0"/>
        </w:rPr>
        <w:t>3.</w:t>
      </w:r>
      <w:r w:rsidR="0046517D" w:rsidRPr="000C4E89">
        <w:rPr>
          <w:noProof w:val="0"/>
        </w:rPr>
        <w:t>56</w:t>
      </w:r>
      <w:r w:rsidR="00E56C72" w:rsidRPr="000C4E89">
        <w:rPr>
          <w:noProof w:val="0"/>
        </w:rPr>
        <w:t>.4.2.1 Trigger Events</w:t>
      </w:r>
      <w:bookmarkEnd w:id="239"/>
      <w:bookmarkEnd w:id="240"/>
    </w:p>
    <w:p w14:paraId="55146DFA" w14:textId="77777777" w:rsidR="00876632" w:rsidRPr="000C4E89" w:rsidRDefault="00876632" w:rsidP="00876632">
      <w:pPr>
        <w:pStyle w:val="BodyText"/>
      </w:pPr>
      <w:r w:rsidRPr="000C4E89">
        <w:t xml:space="preserve">A </w:t>
      </w:r>
      <w:r w:rsidR="007550AD" w:rsidRPr="000C4E89">
        <w:t>Patient Location Query</w:t>
      </w:r>
      <w:r w:rsidRPr="000C4E89">
        <w:t xml:space="preserve"> Request Message is received.</w:t>
      </w:r>
    </w:p>
    <w:p w14:paraId="0BCBE1B8" w14:textId="77777777" w:rsidR="00E56C72" w:rsidRPr="000C4E89" w:rsidRDefault="00FE571B" w:rsidP="00E56C72">
      <w:pPr>
        <w:pStyle w:val="Heading5"/>
        <w:numPr>
          <w:ilvl w:val="0"/>
          <w:numId w:val="0"/>
        </w:numPr>
        <w:rPr>
          <w:noProof w:val="0"/>
        </w:rPr>
      </w:pPr>
      <w:bookmarkStart w:id="241" w:name="_Toc428516868"/>
      <w:bookmarkStart w:id="242" w:name="_Toc520109240"/>
      <w:r w:rsidRPr="000C4E89">
        <w:rPr>
          <w:noProof w:val="0"/>
        </w:rPr>
        <w:t>3.</w:t>
      </w:r>
      <w:r w:rsidR="0046517D" w:rsidRPr="000C4E89">
        <w:rPr>
          <w:noProof w:val="0"/>
        </w:rPr>
        <w:t>56</w:t>
      </w:r>
      <w:r w:rsidR="00E56C72" w:rsidRPr="000C4E89">
        <w:rPr>
          <w:noProof w:val="0"/>
        </w:rPr>
        <w:t>.4.2.2 Message Semantics</w:t>
      </w:r>
      <w:bookmarkEnd w:id="241"/>
      <w:bookmarkEnd w:id="242"/>
    </w:p>
    <w:p w14:paraId="279F17C7" w14:textId="77777777" w:rsidR="006A6BCA" w:rsidRPr="000C4E89" w:rsidRDefault="006A6BCA" w:rsidP="006A6BCA">
      <w:pPr>
        <w:pStyle w:val="BodyText"/>
      </w:pPr>
      <w:r w:rsidRPr="000C4E89">
        <w:t>The Patient Location Query response is a Web Services response complying with all requirements in ITI TF-2x: Appendix V: Web Services for IHE Transactions</w:t>
      </w:r>
      <w:r w:rsidR="009C06BA" w:rsidRPr="000C4E89">
        <w:t xml:space="preserve">. </w:t>
      </w:r>
    </w:p>
    <w:p w14:paraId="1D5FEF28" w14:textId="3508B401" w:rsidR="006A6BCA" w:rsidRPr="00A3252A" w:rsidRDefault="006A6BCA" w:rsidP="003802C5">
      <w:pPr>
        <w:pStyle w:val="BodyText"/>
      </w:pPr>
      <w:r w:rsidRPr="003802C5">
        <w:t>The Responding Gateway shall support Asynchronous Web Services Exchange as described in ITI TF-2x:</w:t>
      </w:r>
      <w:r w:rsidR="00CF6C2C" w:rsidRPr="00C71026">
        <w:t xml:space="preserve"> </w:t>
      </w:r>
      <w:r w:rsidRPr="00C71026">
        <w:t>V.5 Synchronous and Asynchronous Web Services Exchange</w:t>
      </w:r>
      <w:r w:rsidR="009C06BA" w:rsidRPr="00C71026">
        <w:t xml:space="preserve">. </w:t>
      </w:r>
      <w:r w:rsidRPr="00A3252A">
        <w:t xml:space="preserve">If the Initiating Gateway declares the Asynchronous Web Services Exchange </w:t>
      </w:r>
      <w:r w:rsidR="00554313" w:rsidRPr="00A3252A">
        <w:t>Option,</w:t>
      </w:r>
      <w:r w:rsidRPr="00A3252A">
        <w:t xml:space="preserve"> it shall also support </w:t>
      </w:r>
      <w:r w:rsidRPr="003802C5">
        <w:t>Asynchronous Web Services Exchange as described in ITI TF-2x:</w:t>
      </w:r>
      <w:r w:rsidR="00CF6C2C" w:rsidRPr="00C71026">
        <w:t xml:space="preserve"> </w:t>
      </w:r>
      <w:r w:rsidRPr="00C71026">
        <w:t>V.5</w:t>
      </w:r>
      <w:r w:rsidR="009C06BA" w:rsidRPr="00A3252A">
        <w:t xml:space="preserve">. </w:t>
      </w:r>
      <w:r w:rsidR="00F219F6" w:rsidRPr="00A3252A">
        <w:t>Use of Asynchronous Web Services Exchange is necessary when transactions scale to large numbers of communities because it allows for more efficient handling of latency and scale.</w:t>
      </w:r>
    </w:p>
    <w:p w14:paraId="04669E69" w14:textId="77777777" w:rsidR="006A6BCA" w:rsidRPr="003802C5" w:rsidRDefault="006A6BCA" w:rsidP="00C71026">
      <w:pPr>
        <w:pStyle w:val="BodyText"/>
      </w:pPr>
      <w:r w:rsidRPr="00A3252A">
        <w:lastRenderedPageBreak/>
        <w:t>The Responding Gateway has acquired the data returned in this transaction through some other interactions outside the scope of this transaction</w:t>
      </w:r>
      <w:r w:rsidR="009C06BA" w:rsidRPr="00A3252A">
        <w:t xml:space="preserve">. </w:t>
      </w:r>
      <w:r w:rsidRPr="00A3252A">
        <w:t>One approach is to use the Cross Gateway Patient Discovery transaction.</w:t>
      </w:r>
    </w:p>
    <w:p w14:paraId="6FD7E38E" w14:textId="77777777" w:rsidR="006A6BCA" w:rsidRPr="000C4E89" w:rsidRDefault="006A6BCA" w:rsidP="006A6BCA">
      <w:pPr>
        <w:pStyle w:val="BodyText"/>
      </w:pPr>
      <w:r w:rsidRPr="000C4E89">
        <w:t>The content of the message is a single &lt;</w:t>
      </w:r>
      <w:proofErr w:type="spellStart"/>
      <w:r w:rsidRPr="000C4E89">
        <w:t>ihe:PatientLocationQueryResponse</w:t>
      </w:r>
      <w:proofErr w:type="spellEnd"/>
      <w:r w:rsidRPr="000C4E89">
        <w:t>/&gt; element</w:t>
      </w:r>
      <w:r w:rsidR="00CD404D" w:rsidRPr="000C4E89">
        <w:t xml:space="preserve"> which </w:t>
      </w:r>
      <w:r w:rsidRPr="000C4E89">
        <w:t>is defined as:</w:t>
      </w:r>
    </w:p>
    <w:p w14:paraId="4841AE61" w14:textId="77777777" w:rsidR="006A6BCA" w:rsidRPr="000C4E89" w:rsidRDefault="006A6BCA" w:rsidP="00502C55">
      <w:pPr>
        <w:pStyle w:val="ListBullet2"/>
      </w:pPr>
      <w:r w:rsidRPr="000C4E89">
        <w:t>An optional sequence of &lt;</w:t>
      </w:r>
      <w:proofErr w:type="spellStart"/>
      <w:r w:rsidR="004E7170" w:rsidRPr="000C4E89">
        <w:t>xcpd</w:t>
      </w:r>
      <w:r w:rsidRPr="000C4E89">
        <w:t>:PatientLocationResponse</w:t>
      </w:r>
      <w:proofErr w:type="spellEnd"/>
      <w:r w:rsidRPr="000C4E89">
        <w:t xml:space="preserve">/&gt; elements </w:t>
      </w:r>
      <w:r w:rsidR="00311E69" w:rsidRPr="000C4E89">
        <w:t xml:space="preserve">which </w:t>
      </w:r>
      <w:r w:rsidRPr="000C4E89">
        <w:t>contain</w:t>
      </w:r>
      <w:r w:rsidR="00CF6C2C" w:rsidRPr="000C4E89">
        <w:t>:</w:t>
      </w:r>
    </w:p>
    <w:p w14:paraId="1ACB9961" w14:textId="77777777" w:rsidR="006A6BCA" w:rsidRPr="000C4E89" w:rsidRDefault="006A6BCA" w:rsidP="00502C55">
      <w:pPr>
        <w:pStyle w:val="ListBullet3"/>
      </w:pPr>
      <w:r w:rsidRPr="000C4E89">
        <w:t>A required &lt;</w:t>
      </w:r>
      <w:proofErr w:type="spellStart"/>
      <w:r w:rsidR="004E7170" w:rsidRPr="000C4E89">
        <w:t>xcpd</w:t>
      </w:r>
      <w:r w:rsidRPr="000C4E89">
        <w:t>:HomeCommunityId</w:t>
      </w:r>
      <w:proofErr w:type="spellEnd"/>
      <w:r w:rsidRPr="000C4E89">
        <w:t xml:space="preserve">/&gt; element. The value of this element shall be the identifier of a community which might have </w:t>
      </w:r>
      <w:r w:rsidR="00311E69" w:rsidRPr="000C4E89">
        <w:t>data about the patient identified in the request</w:t>
      </w:r>
      <w:r w:rsidR="009C06BA" w:rsidRPr="000C4E89">
        <w:t xml:space="preserve">. </w:t>
      </w:r>
      <w:r w:rsidR="001E4C79" w:rsidRPr="000C4E89">
        <w:t xml:space="preserve">Shall be coded consistent with the </w:t>
      </w:r>
      <w:proofErr w:type="spellStart"/>
      <w:r w:rsidR="001E4C79" w:rsidRPr="000C4E89">
        <w:t>anyURI</w:t>
      </w:r>
      <w:proofErr w:type="spellEnd"/>
      <w:r w:rsidR="001E4C79" w:rsidRPr="000C4E89">
        <w:t xml:space="preserve"> Data Type.</w:t>
      </w:r>
    </w:p>
    <w:p w14:paraId="0FC7E56C" w14:textId="375669C8" w:rsidR="006A6BCA" w:rsidRPr="000C4E89" w:rsidRDefault="004E7170" w:rsidP="00502C55">
      <w:pPr>
        <w:pStyle w:val="ListBullet3"/>
      </w:pPr>
      <w:r w:rsidRPr="000C4E89">
        <w:t>A required &lt;</w:t>
      </w:r>
      <w:proofErr w:type="spellStart"/>
      <w:r w:rsidRPr="000C4E89">
        <w:t>xcpd</w:t>
      </w:r>
      <w:r w:rsidR="006A6BCA" w:rsidRPr="000C4E89">
        <w:t>:CorrespondingPatientId</w:t>
      </w:r>
      <w:proofErr w:type="spellEnd"/>
      <w:r w:rsidR="006A6BCA" w:rsidRPr="000C4E89">
        <w:t xml:space="preserve">/&gt; element that contains the patient identifier that the requested patient is known by within the community identified by the </w:t>
      </w:r>
      <w:proofErr w:type="spellStart"/>
      <w:r w:rsidR="006A6BCA" w:rsidRPr="000C4E89">
        <w:t>ihe:HomeCommunityId</w:t>
      </w:r>
      <w:proofErr w:type="spellEnd"/>
      <w:r w:rsidR="006A6BCA" w:rsidRPr="000C4E89">
        <w:t xml:space="preserve"> element</w:t>
      </w:r>
      <w:r w:rsidR="009C06BA" w:rsidRPr="000C4E89">
        <w:t xml:space="preserve">. </w:t>
      </w:r>
      <w:r w:rsidR="009E0E02" w:rsidRPr="000C4E89">
        <w:t xml:space="preserve">Shall be coded consistent with the </w:t>
      </w:r>
      <w:r w:rsidR="00131F52" w:rsidRPr="000C4E89">
        <w:t>HL7</w:t>
      </w:r>
      <w:r w:rsidR="009E0E02" w:rsidRPr="000C4E89">
        <w:t xml:space="preserve"> V3 II Data Type</w:t>
      </w:r>
      <w:r w:rsidR="001E4C79" w:rsidRPr="000C4E89">
        <w:t>.</w:t>
      </w:r>
    </w:p>
    <w:p w14:paraId="02B92925" w14:textId="69D8B913" w:rsidR="006A6BCA" w:rsidRPr="000C4E89" w:rsidRDefault="004E7170" w:rsidP="00502C55">
      <w:pPr>
        <w:pStyle w:val="ListBullet3"/>
      </w:pPr>
      <w:r w:rsidRPr="000C4E89">
        <w:t>A required &lt;</w:t>
      </w:r>
      <w:proofErr w:type="spellStart"/>
      <w:r w:rsidRPr="000C4E89">
        <w:t>xcpd</w:t>
      </w:r>
      <w:r w:rsidR="006A6BCA" w:rsidRPr="000C4E89">
        <w:t>:RequestedPatientId</w:t>
      </w:r>
      <w:proofErr w:type="spellEnd"/>
      <w:r w:rsidR="006A6BCA" w:rsidRPr="000C4E89">
        <w:t>/&gt; that is the same identifier specified in the query request</w:t>
      </w:r>
      <w:r w:rsidR="009C06BA" w:rsidRPr="000C4E89">
        <w:t xml:space="preserve">. </w:t>
      </w:r>
      <w:r w:rsidR="009E0E02" w:rsidRPr="000C4E89">
        <w:t xml:space="preserve">Shall be coded consistent with the </w:t>
      </w:r>
      <w:r w:rsidR="00131F52" w:rsidRPr="000C4E89">
        <w:t>HL7</w:t>
      </w:r>
      <w:r w:rsidR="009E0E02" w:rsidRPr="000C4E89">
        <w:t xml:space="preserve"> V3 II Data Type</w:t>
      </w:r>
    </w:p>
    <w:p w14:paraId="146C19CE" w14:textId="77777777" w:rsidR="001D1A81" w:rsidRPr="000C4E89" w:rsidRDefault="001D1A81" w:rsidP="0084024B">
      <w:r w:rsidRPr="000C4E89">
        <w:t>The &lt;</w:t>
      </w:r>
      <w:proofErr w:type="spellStart"/>
      <w:r w:rsidR="004E7170" w:rsidRPr="000C4E89">
        <w:t>xcpd</w:t>
      </w:r>
      <w:r w:rsidRPr="000C4E89">
        <w:t>:PatientLocationResponse</w:t>
      </w:r>
      <w:proofErr w:type="spellEnd"/>
      <w:r w:rsidRPr="000C4E89">
        <w:t>&gt; element in the schema may have additional sub-elements defined by national committees</w:t>
      </w:r>
      <w:r w:rsidR="009C06BA" w:rsidRPr="000C4E89">
        <w:t xml:space="preserve">. </w:t>
      </w:r>
      <w:r w:rsidRPr="000C4E89">
        <w:t xml:space="preserve">Initiating Gateways </w:t>
      </w:r>
      <w:r w:rsidR="00F61DE1" w:rsidRPr="000C4E89">
        <w:t xml:space="preserve">shall accept </w:t>
      </w:r>
      <w:r w:rsidR="004E7170" w:rsidRPr="000C4E89">
        <w:t xml:space="preserve">extra </w:t>
      </w:r>
      <w:r w:rsidR="00F61DE1" w:rsidRPr="000C4E89">
        <w:t>sub-</w:t>
      </w:r>
      <w:r w:rsidR="004E7170" w:rsidRPr="000C4E89">
        <w:t xml:space="preserve">elements and </w:t>
      </w:r>
      <w:r w:rsidRPr="000C4E89">
        <w:t>may ignore the</w:t>
      </w:r>
      <w:r w:rsidR="004E7170" w:rsidRPr="000C4E89">
        <w:t>m</w:t>
      </w:r>
      <w:r w:rsidR="009C06BA" w:rsidRPr="000C4E89">
        <w:t xml:space="preserve">. </w:t>
      </w:r>
      <w:r w:rsidRPr="000C4E89">
        <w:t xml:space="preserve">National committees are responsible </w:t>
      </w:r>
      <w:r w:rsidR="00B72464" w:rsidRPr="000C4E89">
        <w:t>for</w:t>
      </w:r>
      <w:r w:rsidRPr="000C4E89">
        <w:t xml:space="preserve"> provid</w:t>
      </w:r>
      <w:r w:rsidR="00B72464" w:rsidRPr="000C4E89">
        <w:t>ing</w:t>
      </w:r>
      <w:r w:rsidRPr="000C4E89">
        <w:t xml:space="preserve"> an extended schema if the schema is extended</w:t>
      </w:r>
      <w:r w:rsidR="009C06BA" w:rsidRPr="000C4E89">
        <w:t xml:space="preserve">. </w:t>
      </w:r>
      <w:r w:rsidRPr="000C4E89">
        <w:t xml:space="preserve">The schema </w:t>
      </w:r>
      <w:r w:rsidR="00FB7662" w:rsidRPr="000C4E89">
        <w:t xml:space="preserve">shall not be extended </w:t>
      </w:r>
      <w:r w:rsidRPr="000C4E89">
        <w:t>outside of IHE national/regional committees.</w:t>
      </w:r>
    </w:p>
    <w:p w14:paraId="1226B182" w14:textId="25E819AD" w:rsidR="0084024B" w:rsidRPr="000C4E89" w:rsidRDefault="0084024B" w:rsidP="0084024B">
      <w:r w:rsidRPr="000C4E89">
        <w:t xml:space="preserve">If the Responding Gateway is not managing patient data locations for the identified patient, or does not know the patient identifier, it shall respond with </w:t>
      </w:r>
      <w:r w:rsidR="00426FC8" w:rsidRPr="000C4E89">
        <w:t>a SOAP Fault</w:t>
      </w:r>
      <w:r w:rsidR="00FF0BCC" w:rsidRPr="000C4E89">
        <w:t xml:space="preserve"> see </w:t>
      </w:r>
      <w:r w:rsidR="00AA7F77" w:rsidRPr="000C4E89">
        <w:t>Section</w:t>
      </w:r>
      <w:r w:rsidR="00FF0BCC" w:rsidRPr="000C4E89">
        <w:t xml:space="preserve"> 3.</w:t>
      </w:r>
      <w:r w:rsidR="00B72464" w:rsidRPr="000C4E89">
        <w:t>56</w:t>
      </w:r>
      <w:r w:rsidR="00FF0BCC" w:rsidRPr="000C4E89">
        <w:t>.4.1.3</w:t>
      </w:r>
      <w:r w:rsidRPr="000C4E89">
        <w:t>.</w:t>
      </w:r>
    </w:p>
    <w:p w14:paraId="71747F25" w14:textId="77777777" w:rsidR="006448E9" w:rsidRPr="000C4E89" w:rsidRDefault="00FE571B" w:rsidP="00AB6494">
      <w:pPr>
        <w:pStyle w:val="Heading6"/>
        <w:numPr>
          <w:ilvl w:val="0"/>
          <w:numId w:val="0"/>
        </w:numPr>
        <w:rPr>
          <w:noProof w:val="0"/>
        </w:rPr>
      </w:pPr>
      <w:bookmarkStart w:id="243" w:name="_Toc428516869"/>
      <w:bookmarkStart w:id="244" w:name="_Toc520109241"/>
      <w:r w:rsidRPr="000C4E89">
        <w:rPr>
          <w:noProof w:val="0"/>
        </w:rPr>
        <w:t>3.</w:t>
      </w:r>
      <w:r w:rsidR="0046517D" w:rsidRPr="000C4E89">
        <w:rPr>
          <w:noProof w:val="0"/>
        </w:rPr>
        <w:t>56</w:t>
      </w:r>
      <w:r w:rsidR="006448E9" w:rsidRPr="000C4E89">
        <w:rPr>
          <w:noProof w:val="0"/>
        </w:rPr>
        <w:t>.4.2.2.</w:t>
      </w:r>
      <w:r w:rsidR="00F85B99" w:rsidRPr="000C4E89">
        <w:rPr>
          <w:noProof w:val="0"/>
        </w:rPr>
        <w:t>1</w:t>
      </w:r>
      <w:r w:rsidR="006448E9" w:rsidRPr="000C4E89">
        <w:rPr>
          <w:noProof w:val="0"/>
        </w:rPr>
        <w:t xml:space="preserve"> Web Services Transport</w:t>
      </w:r>
      <w:bookmarkEnd w:id="243"/>
      <w:bookmarkEnd w:id="244"/>
    </w:p>
    <w:p w14:paraId="1D3EB41E" w14:textId="542DBD44" w:rsidR="006448E9" w:rsidRPr="000C4E89" w:rsidRDefault="00F74765" w:rsidP="006448E9">
      <w:pPr>
        <w:pStyle w:val="BodyText"/>
      </w:pPr>
      <w:r w:rsidRPr="000C4E89">
        <w:t xml:space="preserve">See </w:t>
      </w:r>
      <w:r w:rsidR="00AA7F77" w:rsidRPr="000C4E89">
        <w:t>Section</w:t>
      </w:r>
      <w:r w:rsidRPr="000C4E89">
        <w:t xml:space="preserve"> </w:t>
      </w:r>
      <w:r w:rsidR="00FE571B" w:rsidRPr="000C4E89">
        <w:t>3.</w:t>
      </w:r>
      <w:r w:rsidR="002008F1" w:rsidRPr="000C4E89">
        <w:t>56</w:t>
      </w:r>
      <w:r w:rsidRPr="000C4E89">
        <w:t>.6.</w:t>
      </w:r>
    </w:p>
    <w:p w14:paraId="0990982D" w14:textId="77777777" w:rsidR="006448E9" w:rsidRPr="000C4E89" w:rsidRDefault="00FE571B" w:rsidP="00AB6494">
      <w:pPr>
        <w:pStyle w:val="Heading6"/>
        <w:numPr>
          <w:ilvl w:val="0"/>
          <w:numId w:val="0"/>
        </w:numPr>
        <w:rPr>
          <w:noProof w:val="0"/>
        </w:rPr>
      </w:pPr>
      <w:bookmarkStart w:id="245" w:name="_Toc428516870"/>
      <w:bookmarkStart w:id="246" w:name="_Toc520109242"/>
      <w:r w:rsidRPr="000C4E89">
        <w:rPr>
          <w:noProof w:val="0"/>
        </w:rPr>
        <w:t>3.</w:t>
      </w:r>
      <w:r w:rsidR="0046517D" w:rsidRPr="000C4E89">
        <w:rPr>
          <w:noProof w:val="0"/>
        </w:rPr>
        <w:t>56</w:t>
      </w:r>
      <w:r w:rsidR="006448E9" w:rsidRPr="000C4E89">
        <w:rPr>
          <w:noProof w:val="0"/>
        </w:rPr>
        <w:t>.4.2.2.</w:t>
      </w:r>
      <w:r w:rsidR="00F85B99" w:rsidRPr="000C4E89">
        <w:rPr>
          <w:noProof w:val="0"/>
        </w:rPr>
        <w:t>2</w:t>
      </w:r>
      <w:r w:rsidR="006448E9" w:rsidRPr="000C4E89">
        <w:rPr>
          <w:noProof w:val="0"/>
        </w:rPr>
        <w:t xml:space="preserve"> Example response message</w:t>
      </w:r>
      <w:bookmarkEnd w:id="245"/>
      <w:bookmarkEnd w:id="246"/>
    </w:p>
    <w:p w14:paraId="0B2AAF72" w14:textId="77777777" w:rsidR="00003979" w:rsidRPr="000C4E89" w:rsidRDefault="00003979" w:rsidP="00003979">
      <w:pPr>
        <w:pStyle w:val="BodyText"/>
      </w:pPr>
      <w:r w:rsidRPr="000C4E89">
        <w:t>A complete example of the response message is:</w:t>
      </w:r>
    </w:p>
    <w:p w14:paraId="7F996B9F" w14:textId="77777777" w:rsidR="0005444D" w:rsidRPr="000C4E89" w:rsidRDefault="0005444D" w:rsidP="005119E6">
      <w:pPr>
        <w:pStyle w:val="StylePlainText8ptBoxSinglesolidlineAuto05ptLin"/>
      </w:pPr>
      <w:r w:rsidRPr="000C4E89">
        <w:t>&lt;</w:t>
      </w:r>
      <w:proofErr w:type="spellStart"/>
      <w:r w:rsidRPr="000C4E89">
        <w:t>xcpd:PatientLocationQueryResponse</w:t>
      </w:r>
      <w:proofErr w:type="spellEnd"/>
      <w:r w:rsidRPr="000C4E89">
        <w:t xml:space="preserve"> </w:t>
      </w:r>
    </w:p>
    <w:p w14:paraId="3BC2B058" w14:textId="77777777" w:rsidR="0005444D" w:rsidRPr="000C4E89" w:rsidRDefault="0005444D" w:rsidP="005119E6">
      <w:pPr>
        <w:pStyle w:val="StylePlainText8ptBoxSinglesolidlineAuto05ptLin"/>
      </w:pPr>
      <w:r w:rsidRPr="000C4E89">
        <w:t xml:space="preserve"> </w:t>
      </w:r>
      <w:proofErr w:type="spellStart"/>
      <w:r w:rsidRPr="000C4E89">
        <w:t>xmlns:xcpd</w:t>
      </w:r>
      <w:proofErr w:type="spellEnd"/>
      <w:r w:rsidRPr="000C4E89">
        <w:t>="urn:ihe:iti:xcpd:2009"</w:t>
      </w:r>
    </w:p>
    <w:p w14:paraId="36F3E3EE" w14:textId="77777777" w:rsidR="0005444D" w:rsidRPr="000C4E89" w:rsidRDefault="0005444D" w:rsidP="005119E6">
      <w:pPr>
        <w:pStyle w:val="StylePlainText8ptBoxSinglesolidlineAuto05ptLin"/>
      </w:pPr>
      <w:r w:rsidRPr="000C4E89">
        <w:t xml:space="preserve"> </w:t>
      </w:r>
      <w:proofErr w:type="spellStart"/>
      <w:r w:rsidRPr="000C4E89">
        <w:t>xmlns:xsi</w:t>
      </w:r>
      <w:proofErr w:type="spellEnd"/>
      <w:r w:rsidRPr="000C4E89">
        <w:t>="http://www.w3.org/2001/XMLSchema-instance"</w:t>
      </w:r>
    </w:p>
    <w:p w14:paraId="457BF1A2" w14:textId="77777777" w:rsidR="0005444D" w:rsidRPr="000C4E89" w:rsidRDefault="0005444D" w:rsidP="005119E6">
      <w:pPr>
        <w:pStyle w:val="StylePlainText8ptBoxSinglesolidlineAuto05ptLin"/>
      </w:pPr>
      <w:r w:rsidRPr="000C4E89">
        <w:t xml:space="preserve"> </w:t>
      </w:r>
      <w:proofErr w:type="spellStart"/>
      <w:r w:rsidRPr="000C4E89">
        <w:t>xsi:schemaLocation</w:t>
      </w:r>
      <w:proofErr w:type="spellEnd"/>
      <w:r w:rsidRPr="000C4E89">
        <w:t>="urn:ihe:iti:xcpd:2009"&gt;</w:t>
      </w:r>
    </w:p>
    <w:p w14:paraId="3EF1BB54" w14:textId="77777777" w:rsidR="0005444D" w:rsidRPr="000C4E89" w:rsidRDefault="0005444D" w:rsidP="005119E6">
      <w:pPr>
        <w:pStyle w:val="StylePlainText8ptBoxSinglesolidlineAuto05ptLin"/>
      </w:pPr>
      <w:r w:rsidRPr="000C4E89">
        <w:t xml:space="preserve">    &lt;</w:t>
      </w:r>
      <w:proofErr w:type="spellStart"/>
      <w:r w:rsidRPr="000C4E89">
        <w:t>xcpd:PatientLocationResponse</w:t>
      </w:r>
      <w:proofErr w:type="spellEnd"/>
      <w:r w:rsidRPr="000C4E89">
        <w:t>&gt;</w:t>
      </w:r>
    </w:p>
    <w:p w14:paraId="5AAC596F" w14:textId="77777777" w:rsidR="0005444D" w:rsidRPr="000C4E89" w:rsidRDefault="0005444D" w:rsidP="005119E6">
      <w:pPr>
        <w:pStyle w:val="StylePlainText8ptBoxSinglesolidlineAuto05ptLin"/>
      </w:pPr>
      <w:r w:rsidRPr="000C4E89">
        <w:t xml:space="preserve">        &lt;xcpd:HomeCommunityId&gt;</w:t>
      </w:r>
      <w:r w:rsidR="003E54F1" w:rsidRPr="000C4E89">
        <w:t>urn:oid:1</w:t>
      </w:r>
      <w:r w:rsidRPr="000C4E89">
        <w:t>.2.3</w:t>
      </w:r>
      <w:r w:rsidR="003E54F1" w:rsidRPr="000C4E89">
        <w:t>33495.30291</w:t>
      </w:r>
      <w:r w:rsidRPr="000C4E89">
        <w:t>&lt;/xcpd:HomeCommunityId&gt;</w:t>
      </w:r>
    </w:p>
    <w:p w14:paraId="20EFE1F3" w14:textId="77777777" w:rsidR="00A71B8C" w:rsidRPr="000C4E89" w:rsidRDefault="0005444D" w:rsidP="005119E6">
      <w:pPr>
        <w:pStyle w:val="StylePlainText8ptBoxSinglesolidlineAuto05ptLin"/>
      </w:pPr>
      <w:r w:rsidRPr="000C4E89">
        <w:t xml:space="preserve">        &lt;</w:t>
      </w:r>
      <w:proofErr w:type="spellStart"/>
      <w:r w:rsidRPr="000C4E89">
        <w:t>xcpd:</w:t>
      </w:r>
      <w:r w:rsidR="0024705C" w:rsidRPr="000C4E89">
        <w:t>CorrespondingPatientId</w:t>
      </w:r>
      <w:proofErr w:type="spellEnd"/>
    </w:p>
    <w:p w14:paraId="2DBBECF6" w14:textId="77777777" w:rsidR="00A71B8C" w:rsidRPr="000C4E89" w:rsidRDefault="00A71B8C" w:rsidP="005119E6">
      <w:pPr>
        <w:pStyle w:val="StylePlainText8ptBoxSinglesolidlineAuto05ptLin"/>
      </w:pPr>
      <w:r w:rsidRPr="000C4E89">
        <w:t xml:space="preserve">          root="1.2.840.114350.1.13.99997.12" extension="38273N237"/&gt;</w:t>
      </w:r>
    </w:p>
    <w:p w14:paraId="1D7E705D" w14:textId="77777777" w:rsidR="00A71B8C" w:rsidRPr="000C4E89" w:rsidRDefault="0005444D" w:rsidP="005119E6">
      <w:pPr>
        <w:pStyle w:val="StylePlainText8ptBoxSinglesolidlineAuto05ptLin"/>
      </w:pPr>
      <w:r w:rsidRPr="000C4E89">
        <w:t xml:space="preserve">        &lt;</w:t>
      </w:r>
      <w:proofErr w:type="spellStart"/>
      <w:r w:rsidRPr="000C4E89">
        <w:t>xcpd</w:t>
      </w:r>
      <w:r w:rsidR="0054339D" w:rsidRPr="000C4E89">
        <w:t>:RequestedPatientId</w:t>
      </w:r>
      <w:proofErr w:type="spellEnd"/>
    </w:p>
    <w:p w14:paraId="16A94ED8" w14:textId="77777777" w:rsidR="00A71B8C" w:rsidRPr="000C4E89" w:rsidRDefault="0054339D" w:rsidP="005119E6">
      <w:pPr>
        <w:pStyle w:val="StylePlainText8ptBoxSinglesolidlineAuto05ptLin"/>
      </w:pPr>
      <w:r w:rsidRPr="000C4E89">
        <w:t xml:space="preserve">          </w:t>
      </w:r>
      <w:r w:rsidR="00A71B8C" w:rsidRPr="000C4E89">
        <w:t xml:space="preserve">root="1.2.840.114350.1.13.99997.2.3412" </w:t>
      </w:r>
    </w:p>
    <w:p w14:paraId="78426AA4" w14:textId="77777777" w:rsidR="00A71B8C" w:rsidRPr="000C4E89" w:rsidRDefault="00A71B8C" w:rsidP="005119E6">
      <w:pPr>
        <w:pStyle w:val="StylePlainText8ptBoxSinglesolidlineAuto05ptLin"/>
      </w:pPr>
      <w:r w:rsidRPr="000C4E89">
        <w:t xml:space="preserve">                 extension="38273N237"/&gt;</w:t>
      </w:r>
    </w:p>
    <w:p w14:paraId="2701FBEF" w14:textId="77777777" w:rsidR="0005444D" w:rsidRPr="000C4E89" w:rsidRDefault="0005444D" w:rsidP="005119E6">
      <w:pPr>
        <w:pStyle w:val="StylePlainText8ptBoxSinglesolidlineAuto05ptLin"/>
      </w:pPr>
      <w:r w:rsidRPr="000C4E89">
        <w:t xml:space="preserve">    &lt;/</w:t>
      </w:r>
      <w:proofErr w:type="spellStart"/>
      <w:r w:rsidR="00C84C09" w:rsidRPr="000C4E89">
        <w:t>xcpd</w:t>
      </w:r>
      <w:r w:rsidRPr="000C4E89">
        <w:t>:PatientLocationResponse</w:t>
      </w:r>
      <w:proofErr w:type="spellEnd"/>
      <w:r w:rsidRPr="000C4E89">
        <w:t>&gt;</w:t>
      </w:r>
    </w:p>
    <w:p w14:paraId="122AB819" w14:textId="77777777" w:rsidR="0024705C" w:rsidRPr="000C4E89" w:rsidRDefault="0024705C" w:rsidP="005119E6">
      <w:pPr>
        <w:pStyle w:val="StylePlainText8ptBoxSinglesolidlineAuto05ptLin"/>
      </w:pPr>
      <w:r w:rsidRPr="000C4E89">
        <w:lastRenderedPageBreak/>
        <w:t xml:space="preserve">    &lt;</w:t>
      </w:r>
      <w:proofErr w:type="spellStart"/>
      <w:r w:rsidRPr="000C4E89">
        <w:t>xcpd:PatientLocationResponse</w:t>
      </w:r>
      <w:proofErr w:type="spellEnd"/>
      <w:r w:rsidRPr="000C4E89">
        <w:t>&gt;</w:t>
      </w:r>
    </w:p>
    <w:p w14:paraId="0BE55A5F" w14:textId="77777777" w:rsidR="0024705C" w:rsidRPr="000C4E89" w:rsidRDefault="0024705C" w:rsidP="005119E6">
      <w:pPr>
        <w:pStyle w:val="StylePlainText8ptBoxSinglesolidlineAuto05ptLin"/>
      </w:pPr>
      <w:r w:rsidRPr="000C4E89">
        <w:t xml:space="preserve">        &lt;xcpd:HomeCommunityId&gt;urn:oid:555.324.1.2.3&lt;/xcpd:HomeCommunityId&gt;</w:t>
      </w:r>
    </w:p>
    <w:p w14:paraId="78C8A655" w14:textId="77777777" w:rsidR="0024705C" w:rsidRPr="000C4E89" w:rsidRDefault="0024705C" w:rsidP="005119E6">
      <w:pPr>
        <w:pStyle w:val="StylePlainText8ptBoxSinglesolidlineAuto05ptLin"/>
      </w:pPr>
      <w:r w:rsidRPr="000C4E89">
        <w:t xml:space="preserve">        &lt;</w:t>
      </w:r>
      <w:proofErr w:type="spellStart"/>
      <w:r w:rsidRPr="000C4E89">
        <w:t>xcpd:CorrespondingPatientId</w:t>
      </w:r>
      <w:proofErr w:type="spellEnd"/>
    </w:p>
    <w:p w14:paraId="44A1F115" w14:textId="77777777" w:rsidR="0024705C" w:rsidRPr="000C4E89" w:rsidRDefault="0024705C" w:rsidP="005119E6">
      <w:pPr>
        <w:pStyle w:val="StylePlainText8ptBoxSinglesolidlineAuto05ptLin"/>
      </w:pPr>
      <w:r w:rsidRPr="000C4E89">
        <w:t xml:space="preserve">          </w:t>
      </w:r>
      <w:r w:rsidR="00BE1780" w:rsidRPr="000C4E89">
        <w:t>root="555.324.1.2.3</w:t>
      </w:r>
      <w:r w:rsidRPr="000C4E89">
        <w:t>.12" extension="</w:t>
      </w:r>
      <w:r w:rsidR="00BE1780" w:rsidRPr="000C4E89">
        <w:t>7382931</w:t>
      </w:r>
      <w:r w:rsidRPr="000C4E89">
        <w:t>"/&gt;</w:t>
      </w:r>
    </w:p>
    <w:p w14:paraId="13AA832E" w14:textId="77777777" w:rsidR="0024705C" w:rsidRPr="000C4E89" w:rsidRDefault="0024705C" w:rsidP="005119E6">
      <w:pPr>
        <w:pStyle w:val="StylePlainText8ptBoxSinglesolidlineAuto05ptLin"/>
      </w:pPr>
      <w:r w:rsidRPr="000C4E89">
        <w:t xml:space="preserve"> </w:t>
      </w:r>
      <w:r w:rsidR="00C5426E" w:rsidRPr="000C4E89">
        <w:t xml:space="preserve">       &lt;</w:t>
      </w:r>
      <w:proofErr w:type="spellStart"/>
      <w:r w:rsidR="00C5426E" w:rsidRPr="000C4E89">
        <w:t>xcpd:RequestedPatientId</w:t>
      </w:r>
      <w:proofErr w:type="spellEnd"/>
    </w:p>
    <w:p w14:paraId="0F77394E" w14:textId="77777777" w:rsidR="0024705C" w:rsidRPr="000C4E89" w:rsidRDefault="0024705C" w:rsidP="005119E6">
      <w:pPr>
        <w:pStyle w:val="StylePlainText8ptBoxSinglesolidlineAuto05ptLin"/>
      </w:pPr>
      <w:r w:rsidRPr="000C4E89">
        <w:t xml:space="preserve">          root="1.2.840.114350.1.13.99997.2.3412" extension="38273N237"/&gt;</w:t>
      </w:r>
    </w:p>
    <w:p w14:paraId="6BDE24A6" w14:textId="77777777" w:rsidR="0024705C" w:rsidRPr="000C4E89" w:rsidRDefault="0024705C" w:rsidP="005119E6">
      <w:pPr>
        <w:pStyle w:val="StylePlainText8ptBoxSinglesolidlineAuto05ptLin"/>
      </w:pPr>
      <w:r w:rsidRPr="000C4E89">
        <w:t xml:space="preserve">    &lt;/</w:t>
      </w:r>
      <w:proofErr w:type="spellStart"/>
      <w:r w:rsidR="00C5426E" w:rsidRPr="000C4E89">
        <w:t>xcpd</w:t>
      </w:r>
      <w:r w:rsidRPr="000C4E89">
        <w:t>:PatientLocationResponse</w:t>
      </w:r>
      <w:proofErr w:type="spellEnd"/>
      <w:r w:rsidRPr="000C4E89">
        <w:t>&gt;</w:t>
      </w:r>
    </w:p>
    <w:p w14:paraId="4430E0CD" w14:textId="77777777" w:rsidR="00003979" w:rsidRPr="000C4E89" w:rsidRDefault="0005444D" w:rsidP="005119E6">
      <w:pPr>
        <w:pStyle w:val="StylePlainText8ptBoxSinglesolidlineAuto05ptLin"/>
      </w:pPr>
      <w:r w:rsidRPr="000C4E89">
        <w:t>&lt;/</w:t>
      </w:r>
      <w:proofErr w:type="spellStart"/>
      <w:r w:rsidRPr="000C4E89">
        <w:t>xcpd:PatientLocationQueryResponse</w:t>
      </w:r>
      <w:proofErr w:type="spellEnd"/>
      <w:r w:rsidRPr="000C4E89">
        <w:t>&gt;</w:t>
      </w:r>
    </w:p>
    <w:p w14:paraId="222CF2EA" w14:textId="77777777" w:rsidR="00E87E0F" w:rsidRPr="000C4E89" w:rsidRDefault="00E87E0F" w:rsidP="00502C55">
      <w:pPr>
        <w:pStyle w:val="BodyText"/>
      </w:pPr>
    </w:p>
    <w:p w14:paraId="316FB7B3" w14:textId="77777777" w:rsidR="00E56C72" w:rsidRPr="000C4E89" w:rsidRDefault="00FE571B" w:rsidP="00E56C72">
      <w:pPr>
        <w:pStyle w:val="Heading5"/>
        <w:numPr>
          <w:ilvl w:val="0"/>
          <w:numId w:val="0"/>
        </w:numPr>
        <w:rPr>
          <w:noProof w:val="0"/>
        </w:rPr>
      </w:pPr>
      <w:bookmarkStart w:id="247" w:name="_Toc428516871"/>
      <w:bookmarkStart w:id="248" w:name="_Toc520109243"/>
      <w:r w:rsidRPr="000C4E89">
        <w:rPr>
          <w:noProof w:val="0"/>
        </w:rPr>
        <w:t>3.</w:t>
      </w:r>
      <w:r w:rsidR="0046517D" w:rsidRPr="000C4E89">
        <w:rPr>
          <w:noProof w:val="0"/>
        </w:rPr>
        <w:t>56</w:t>
      </w:r>
      <w:r w:rsidR="00E56C72" w:rsidRPr="000C4E89">
        <w:rPr>
          <w:noProof w:val="0"/>
        </w:rPr>
        <w:t>.4.2.3 Expected Actions</w:t>
      </w:r>
      <w:bookmarkEnd w:id="247"/>
      <w:bookmarkEnd w:id="248"/>
    </w:p>
    <w:p w14:paraId="25E72CD0" w14:textId="301E9C15" w:rsidR="0084024B" w:rsidRPr="000C4E89" w:rsidRDefault="00110601" w:rsidP="0084024B">
      <w:pPr>
        <w:pStyle w:val="BodyText"/>
      </w:pPr>
      <w:r w:rsidRPr="000C4E89">
        <w:t xml:space="preserve">The Initiating Gateway may use the list of communities to send </w:t>
      </w:r>
      <w:r w:rsidR="00C908A5" w:rsidRPr="000C4E89">
        <w:t>an</w:t>
      </w:r>
      <w:r w:rsidRPr="000C4E89">
        <w:t xml:space="preserve"> </w:t>
      </w:r>
      <w:proofErr w:type="spellStart"/>
      <w:r w:rsidR="00F651A2" w:rsidRPr="000C4E89">
        <w:t>XCA</w:t>
      </w:r>
      <w:proofErr w:type="spellEnd"/>
      <w:r w:rsidR="00F651A2" w:rsidRPr="000C4E89">
        <w:t xml:space="preserve"> </w:t>
      </w:r>
      <w:r w:rsidRPr="000C4E89">
        <w:t>Cross Gateway Query</w:t>
      </w:r>
      <w:r w:rsidR="00AA7F77" w:rsidRPr="000C4E89">
        <w:t xml:space="preserve"> [ITI-38]</w:t>
      </w:r>
      <w:r w:rsidRPr="000C4E89">
        <w:t xml:space="preserve"> transaction to each, using the value of the </w:t>
      </w:r>
      <w:proofErr w:type="spellStart"/>
      <w:r w:rsidR="0098709C" w:rsidRPr="000C4E89">
        <w:t>CorrespondingPatientId</w:t>
      </w:r>
      <w:proofErr w:type="spellEnd"/>
      <w:r w:rsidRPr="000C4E89">
        <w:t>, to find all data about the patient</w:t>
      </w:r>
      <w:r w:rsidR="009C06BA" w:rsidRPr="000C4E89">
        <w:t xml:space="preserve">. </w:t>
      </w:r>
      <w:r w:rsidRPr="000C4E89">
        <w:t>The Initiating Gateway may also cache the information, maintaining its cache through repeated polling of the original responder, or through rece</w:t>
      </w:r>
      <w:r w:rsidR="00F651A2" w:rsidRPr="000C4E89">
        <w:t>i</w:t>
      </w:r>
      <w:r w:rsidRPr="000C4E89">
        <w:t xml:space="preserve">pt of subsequent </w:t>
      </w:r>
      <w:r w:rsidR="00E779BA" w:rsidRPr="000C4E89">
        <w:t>Cross Gateway Patient Discovery</w:t>
      </w:r>
      <w:r w:rsidRPr="000C4E89">
        <w:t xml:space="preserve"> transactions</w:t>
      </w:r>
      <w:r w:rsidR="009C06BA" w:rsidRPr="000C4E89">
        <w:t xml:space="preserve">. </w:t>
      </w:r>
      <w:r w:rsidR="00E431AA" w:rsidRPr="000C4E89">
        <w:t>S</w:t>
      </w:r>
      <w:r w:rsidRPr="000C4E89">
        <w:t xml:space="preserve">upport for subscription to updates to the list is not </w:t>
      </w:r>
      <w:r w:rsidR="00F651A2" w:rsidRPr="000C4E89">
        <w:t>profiled by IHE</w:t>
      </w:r>
      <w:r w:rsidRPr="000C4E89">
        <w:t>.</w:t>
      </w:r>
    </w:p>
    <w:p w14:paraId="30AEF8C9" w14:textId="77777777" w:rsidR="00E56C72" w:rsidRPr="000C4E89" w:rsidRDefault="00FE571B" w:rsidP="00D87359">
      <w:pPr>
        <w:pStyle w:val="Heading3"/>
        <w:numPr>
          <w:ilvl w:val="0"/>
          <w:numId w:val="0"/>
        </w:numPr>
        <w:rPr>
          <w:noProof w:val="0"/>
        </w:rPr>
      </w:pPr>
      <w:bookmarkStart w:id="249" w:name="_Toc428516872"/>
      <w:bookmarkStart w:id="250" w:name="_Toc520109244"/>
      <w:r w:rsidRPr="000C4E89">
        <w:rPr>
          <w:noProof w:val="0"/>
        </w:rPr>
        <w:t>3.</w:t>
      </w:r>
      <w:r w:rsidR="0046517D" w:rsidRPr="000C4E89">
        <w:rPr>
          <w:noProof w:val="0"/>
        </w:rPr>
        <w:t>56</w:t>
      </w:r>
      <w:r w:rsidR="00E56C72" w:rsidRPr="000C4E89">
        <w:rPr>
          <w:noProof w:val="0"/>
        </w:rPr>
        <w:t>.5 Security Considerations</w:t>
      </w:r>
      <w:bookmarkEnd w:id="249"/>
      <w:bookmarkEnd w:id="250"/>
    </w:p>
    <w:p w14:paraId="438B0CF6" w14:textId="77777777" w:rsidR="00E56C72" w:rsidRPr="000C4E89" w:rsidRDefault="00FE571B" w:rsidP="00AB6494">
      <w:pPr>
        <w:pStyle w:val="Heading4"/>
        <w:numPr>
          <w:ilvl w:val="0"/>
          <w:numId w:val="0"/>
        </w:numPr>
        <w:rPr>
          <w:noProof w:val="0"/>
        </w:rPr>
      </w:pPr>
      <w:bookmarkStart w:id="251" w:name="_Toc428516873"/>
      <w:bookmarkStart w:id="252" w:name="_Toc520109245"/>
      <w:r w:rsidRPr="000C4E89">
        <w:rPr>
          <w:noProof w:val="0"/>
        </w:rPr>
        <w:t>3.</w:t>
      </w:r>
      <w:r w:rsidR="0046517D" w:rsidRPr="000C4E89">
        <w:rPr>
          <w:noProof w:val="0"/>
        </w:rPr>
        <w:t>56</w:t>
      </w:r>
      <w:r w:rsidR="00E56C72" w:rsidRPr="000C4E89">
        <w:rPr>
          <w:noProof w:val="0"/>
        </w:rPr>
        <w:t>.5.1 Security Audit Considerations</w:t>
      </w:r>
      <w:bookmarkEnd w:id="251"/>
      <w:bookmarkEnd w:id="252"/>
    </w:p>
    <w:p w14:paraId="487D2052" w14:textId="6A17F263" w:rsidR="008A0B4B" w:rsidRPr="000C4E89" w:rsidRDefault="008A0B4B" w:rsidP="008A0B4B">
      <w:r w:rsidRPr="000C4E89">
        <w:t xml:space="preserve">The </w:t>
      </w:r>
      <w:r w:rsidR="007550AD" w:rsidRPr="000C4E89">
        <w:t>Patient Location Query</w:t>
      </w:r>
      <w:r w:rsidRPr="000C4E89">
        <w:t xml:space="preserve"> </w:t>
      </w:r>
      <w:r w:rsidR="00003DAB" w:rsidRPr="000C4E89">
        <w:t>t</w:t>
      </w:r>
      <w:r w:rsidRPr="000C4E89">
        <w:t xml:space="preserve">ransaction is a Query Information event as defined in </w:t>
      </w:r>
      <w:r w:rsidR="007611F0" w:rsidRPr="000C4E89">
        <w:t>ITI</w:t>
      </w:r>
      <w:r w:rsidR="00FA5481" w:rsidRPr="000C4E89">
        <w:t xml:space="preserve"> TF</w:t>
      </w:r>
      <w:r w:rsidR="007611F0" w:rsidRPr="000C4E89">
        <w:t xml:space="preserve">-2a: </w:t>
      </w:r>
      <w:r w:rsidR="00044765" w:rsidRPr="000C4E89">
        <w:t xml:space="preserve">Table </w:t>
      </w:r>
      <w:r w:rsidR="00003DAB" w:rsidRPr="000C4E89">
        <w:t>3.20.4.1.1.1-1</w:t>
      </w:r>
      <w:r w:rsidRPr="000C4E89">
        <w:t xml:space="preserve">. The </w:t>
      </w:r>
      <w:r w:rsidR="00992FB9" w:rsidRPr="000C4E89">
        <w:t>a</w:t>
      </w:r>
      <w:r w:rsidRPr="000C4E89">
        <w:t>ctors involved shall record audit events according to the following:</w:t>
      </w:r>
    </w:p>
    <w:p w14:paraId="3487F0C5" w14:textId="77777777" w:rsidR="008A0B4B" w:rsidRPr="000C4E89" w:rsidRDefault="00FE571B" w:rsidP="00CB45CE">
      <w:pPr>
        <w:pStyle w:val="Heading5"/>
        <w:numPr>
          <w:ilvl w:val="0"/>
          <w:numId w:val="0"/>
        </w:numPr>
        <w:rPr>
          <w:noProof w:val="0"/>
        </w:rPr>
      </w:pPr>
      <w:bookmarkStart w:id="253" w:name="_Toc428516874"/>
      <w:bookmarkStart w:id="254" w:name="_Toc520109246"/>
      <w:r w:rsidRPr="000C4E89">
        <w:rPr>
          <w:noProof w:val="0"/>
        </w:rPr>
        <w:t>3.</w:t>
      </w:r>
      <w:r w:rsidR="0046517D" w:rsidRPr="000C4E89">
        <w:rPr>
          <w:noProof w:val="0"/>
        </w:rPr>
        <w:t>56</w:t>
      </w:r>
      <w:r w:rsidR="009C28F8" w:rsidRPr="000C4E89">
        <w:rPr>
          <w:noProof w:val="0"/>
        </w:rPr>
        <w:t>.5.1.1 Initiating Ga</w:t>
      </w:r>
      <w:r w:rsidR="008A0B4B" w:rsidRPr="000C4E89">
        <w:rPr>
          <w:noProof w:val="0"/>
        </w:rPr>
        <w:t>t</w:t>
      </w:r>
      <w:r w:rsidR="009C28F8" w:rsidRPr="000C4E89">
        <w:rPr>
          <w:noProof w:val="0"/>
        </w:rPr>
        <w:t>e</w:t>
      </w:r>
      <w:r w:rsidR="008A0B4B" w:rsidRPr="000C4E89">
        <w:rPr>
          <w:noProof w:val="0"/>
        </w:rPr>
        <w:t>way audit message:</w:t>
      </w:r>
      <w:bookmarkEnd w:id="253"/>
      <w:bookmarkEnd w:id="25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0C4E89" w14:paraId="0B737436" w14:textId="77777777" w:rsidTr="00502C55">
        <w:trPr>
          <w:cantSplit/>
        </w:trPr>
        <w:tc>
          <w:tcPr>
            <w:tcW w:w="1458" w:type="dxa"/>
            <w:tcBorders>
              <w:bottom w:val="single" w:sz="4" w:space="0" w:color="auto"/>
            </w:tcBorders>
            <w:textDirection w:val="btLr"/>
            <w:vAlign w:val="center"/>
          </w:tcPr>
          <w:p w14:paraId="5E2C95D9"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6F7D8F54" w14:textId="77777777" w:rsidR="008A0B4B" w:rsidRPr="000C4E89" w:rsidRDefault="008A0B4B" w:rsidP="00502C55">
            <w:pPr>
              <w:pStyle w:val="TableEntryHeader"/>
              <w:rPr>
                <w:kern w:val="28"/>
              </w:rPr>
            </w:pPr>
            <w:r w:rsidRPr="000C4E89">
              <w:t>Field Name</w:t>
            </w:r>
          </w:p>
        </w:tc>
        <w:tc>
          <w:tcPr>
            <w:tcW w:w="720" w:type="dxa"/>
            <w:tcBorders>
              <w:bottom w:val="single" w:sz="4" w:space="0" w:color="auto"/>
            </w:tcBorders>
            <w:vAlign w:val="center"/>
          </w:tcPr>
          <w:p w14:paraId="3EF08021" w14:textId="77777777" w:rsidR="008A0B4B" w:rsidRPr="000C4E89" w:rsidRDefault="008A0B4B" w:rsidP="00502C55">
            <w:pPr>
              <w:pStyle w:val="TableEntryHeader"/>
              <w:rPr>
                <w:kern w:val="28"/>
              </w:rPr>
            </w:pPr>
            <w:proofErr w:type="spellStart"/>
            <w:r w:rsidRPr="000C4E89">
              <w:t>Opt</w:t>
            </w:r>
            <w:proofErr w:type="spellEnd"/>
          </w:p>
        </w:tc>
        <w:tc>
          <w:tcPr>
            <w:tcW w:w="4878" w:type="dxa"/>
            <w:tcBorders>
              <w:bottom w:val="single" w:sz="4" w:space="0" w:color="auto"/>
            </w:tcBorders>
            <w:vAlign w:val="center"/>
          </w:tcPr>
          <w:p w14:paraId="2B703A25" w14:textId="77777777" w:rsidR="008A0B4B" w:rsidRPr="000C4E89" w:rsidRDefault="008A0B4B" w:rsidP="00502C55">
            <w:pPr>
              <w:pStyle w:val="TableEntryHeader"/>
              <w:rPr>
                <w:kern w:val="28"/>
              </w:rPr>
            </w:pPr>
            <w:r w:rsidRPr="000C4E89">
              <w:t>Value Constraints</w:t>
            </w:r>
          </w:p>
        </w:tc>
      </w:tr>
      <w:tr w:rsidR="008A0B4B" w:rsidRPr="000C4E89" w14:paraId="3D1F27B0" w14:textId="77777777" w:rsidTr="00502C55">
        <w:trPr>
          <w:cantSplit/>
        </w:trPr>
        <w:tc>
          <w:tcPr>
            <w:tcW w:w="1458" w:type="dxa"/>
            <w:vMerge w:val="restart"/>
            <w:tcBorders>
              <w:top w:val="single" w:sz="4" w:space="0" w:color="auto"/>
            </w:tcBorders>
          </w:tcPr>
          <w:p w14:paraId="673DFC21"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Event</w:t>
            </w:r>
          </w:p>
          <w:p w14:paraId="4FFE66E3" w14:textId="59836090"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EventIdentification</w:t>
            </w:r>
            <w:proofErr w:type="spellEnd"/>
          </w:p>
        </w:tc>
        <w:tc>
          <w:tcPr>
            <w:tcW w:w="2610" w:type="dxa"/>
            <w:tcBorders>
              <w:top w:val="single" w:sz="4" w:space="0" w:color="auto"/>
            </w:tcBorders>
            <w:vAlign w:val="center"/>
          </w:tcPr>
          <w:p w14:paraId="6DBDF7B1" w14:textId="77777777" w:rsidR="008A0B4B" w:rsidRPr="000C4E89" w:rsidRDefault="008A0B4B" w:rsidP="008A0B4B">
            <w:pPr>
              <w:pStyle w:val="TableEntry"/>
              <w:rPr>
                <w:sz w:val="16"/>
              </w:rPr>
            </w:pPr>
            <w:proofErr w:type="spellStart"/>
            <w:r w:rsidRPr="000C4E89">
              <w:rPr>
                <w:sz w:val="16"/>
              </w:rPr>
              <w:t>EventID</w:t>
            </w:r>
            <w:proofErr w:type="spellEnd"/>
          </w:p>
        </w:tc>
        <w:tc>
          <w:tcPr>
            <w:tcW w:w="720" w:type="dxa"/>
            <w:tcBorders>
              <w:top w:val="single" w:sz="4" w:space="0" w:color="auto"/>
            </w:tcBorders>
            <w:vAlign w:val="center"/>
          </w:tcPr>
          <w:p w14:paraId="2BD42A5A" w14:textId="77777777" w:rsidR="008A0B4B" w:rsidRPr="000C4E89" w:rsidRDefault="008A0B4B" w:rsidP="008A0B4B">
            <w:pPr>
              <w:pStyle w:val="TableEntry"/>
              <w:jc w:val="center"/>
              <w:rPr>
                <w:sz w:val="16"/>
              </w:rPr>
            </w:pPr>
            <w:r w:rsidRPr="000C4E89">
              <w:rPr>
                <w:sz w:val="16"/>
              </w:rPr>
              <w:t>M</w:t>
            </w:r>
          </w:p>
        </w:tc>
        <w:tc>
          <w:tcPr>
            <w:tcW w:w="4878" w:type="dxa"/>
            <w:tcBorders>
              <w:top w:val="single" w:sz="4" w:space="0" w:color="auto"/>
            </w:tcBorders>
            <w:vAlign w:val="center"/>
          </w:tcPr>
          <w:p w14:paraId="05698BA7" w14:textId="77777777" w:rsidR="008A0B4B" w:rsidRPr="000C4E89" w:rsidRDefault="008A0B4B" w:rsidP="008A0B4B">
            <w:pPr>
              <w:pStyle w:val="TableEntry"/>
              <w:rPr>
                <w:sz w:val="16"/>
              </w:rPr>
            </w:pPr>
            <w:r w:rsidRPr="000C4E89">
              <w:rPr>
                <w:sz w:val="16"/>
              </w:rPr>
              <w:t>EV(110112, DCM, “Query”)</w:t>
            </w:r>
          </w:p>
        </w:tc>
      </w:tr>
      <w:tr w:rsidR="008A0B4B" w:rsidRPr="000C4E89" w14:paraId="384E230F" w14:textId="77777777" w:rsidTr="008A0B4B">
        <w:trPr>
          <w:cantSplit/>
        </w:trPr>
        <w:tc>
          <w:tcPr>
            <w:tcW w:w="1458" w:type="dxa"/>
            <w:vMerge/>
            <w:vAlign w:val="center"/>
          </w:tcPr>
          <w:p w14:paraId="6F42503E" w14:textId="77777777" w:rsidR="008A0B4B" w:rsidRPr="000C4E89" w:rsidRDefault="008A0B4B" w:rsidP="008A0B4B">
            <w:pPr>
              <w:pStyle w:val="TableLabel"/>
              <w:rPr>
                <w:sz w:val="16"/>
              </w:rPr>
            </w:pPr>
          </w:p>
        </w:tc>
        <w:tc>
          <w:tcPr>
            <w:tcW w:w="2610" w:type="dxa"/>
            <w:vAlign w:val="center"/>
          </w:tcPr>
          <w:p w14:paraId="5E0D5B66" w14:textId="77777777" w:rsidR="008A0B4B" w:rsidRPr="000C4E89" w:rsidRDefault="008A0B4B" w:rsidP="008A0B4B">
            <w:pPr>
              <w:pStyle w:val="TableEntry"/>
              <w:rPr>
                <w:sz w:val="16"/>
              </w:rPr>
            </w:pPr>
            <w:proofErr w:type="spellStart"/>
            <w:r w:rsidRPr="000C4E89">
              <w:rPr>
                <w:sz w:val="16"/>
              </w:rPr>
              <w:t>EventActionCode</w:t>
            </w:r>
            <w:proofErr w:type="spellEnd"/>
          </w:p>
        </w:tc>
        <w:tc>
          <w:tcPr>
            <w:tcW w:w="720" w:type="dxa"/>
            <w:vAlign w:val="center"/>
          </w:tcPr>
          <w:p w14:paraId="41784214" w14:textId="77777777" w:rsidR="008A0B4B" w:rsidRPr="000C4E89" w:rsidRDefault="008A0B4B" w:rsidP="008A0B4B">
            <w:pPr>
              <w:pStyle w:val="TableEntry"/>
              <w:jc w:val="center"/>
              <w:rPr>
                <w:sz w:val="16"/>
              </w:rPr>
            </w:pPr>
            <w:r w:rsidRPr="000C4E89">
              <w:rPr>
                <w:sz w:val="16"/>
              </w:rPr>
              <w:t>M</w:t>
            </w:r>
          </w:p>
        </w:tc>
        <w:tc>
          <w:tcPr>
            <w:tcW w:w="4878" w:type="dxa"/>
          </w:tcPr>
          <w:p w14:paraId="3D8BD3EE" w14:textId="77777777" w:rsidR="008A0B4B" w:rsidRPr="000C4E89" w:rsidRDefault="008A0B4B" w:rsidP="008A0B4B">
            <w:pPr>
              <w:pStyle w:val="TableEntry"/>
              <w:rPr>
                <w:sz w:val="16"/>
              </w:rPr>
            </w:pPr>
            <w:r w:rsidRPr="000C4E89">
              <w:rPr>
                <w:sz w:val="16"/>
              </w:rPr>
              <w:t xml:space="preserve">“E” (Execute) </w:t>
            </w:r>
          </w:p>
        </w:tc>
      </w:tr>
      <w:tr w:rsidR="008A0B4B" w:rsidRPr="000C4E89" w14:paraId="44EBD795" w14:textId="77777777" w:rsidTr="008A0B4B">
        <w:trPr>
          <w:cantSplit/>
        </w:trPr>
        <w:tc>
          <w:tcPr>
            <w:tcW w:w="1458" w:type="dxa"/>
            <w:vMerge/>
            <w:vAlign w:val="center"/>
          </w:tcPr>
          <w:p w14:paraId="28A3C8DF" w14:textId="77777777" w:rsidR="008A0B4B" w:rsidRPr="000C4E89" w:rsidRDefault="008A0B4B" w:rsidP="008A0B4B">
            <w:pPr>
              <w:pStyle w:val="TableLabel"/>
              <w:rPr>
                <w:sz w:val="16"/>
              </w:rPr>
            </w:pPr>
          </w:p>
        </w:tc>
        <w:tc>
          <w:tcPr>
            <w:tcW w:w="2610" w:type="dxa"/>
            <w:vAlign w:val="center"/>
          </w:tcPr>
          <w:p w14:paraId="2E5DE55C" w14:textId="77777777" w:rsidR="008A0B4B" w:rsidRPr="000C4E89" w:rsidRDefault="008A0B4B" w:rsidP="008A0B4B">
            <w:pPr>
              <w:pStyle w:val="TableEntry"/>
              <w:rPr>
                <w:i/>
                <w:iCs/>
                <w:sz w:val="16"/>
              </w:rPr>
            </w:pPr>
            <w:proofErr w:type="spellStart"/>
            <w:r w:rsidRPr="000C4E89">
              <w:rPr>
                <w:i/>
                <w:iCs/>
                <w:sz w:val="16"/>
              </w:rPr>
              <w:t>EventDateTime</w:t>
            </w:r>
            <w:proofErr w:type="spellEnd"/>
          </w:p>
        </w:tc>
        <w:tc>
          <w:tcPr>
            <w:tcW w:w="720" w:type="dxa"/>
            <w:vAlign w:val="center"/>
          </w:tcPr>
          <w:p w14:paraId="6334C5CC"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7A9518F8" w14:textId="77777777" w:rsidR="008A0B4B" w:rsidRPr="000C4E89" w:rsidRDefault="008A0B4B" w:rsidP="008A0B4B">
            <w:pPr>
              <w:pStyle w:val="TableEntry"/>
              <w:rPr>
                <w:i/>
                <w:iCs/>
                <w:sz w:val="16"/>
              </w:rPr>
            </w:pPr>
            <w:r w:rsidRPr="000C4E89">
              <w:rPr>
                <w:i/>
                <w:iCs/>
                <w:sz w:val="16"/>
              </w:rPr>
              <w:t>not specialized</w:t>
            </w:r>
          </w:p>
        </w:tc>
      </w:tr>
      <w:tr w:rsidR="008A0B4B" w:rsidRPr="000C4E89" w14:paraId="1074E5BF" w14:textId="77777777" w:rsidTr="008A0B4B">
        <w:trPr>
          <w:cantSplit/>
        </w:trPr>
        <w:tc>
          <w:tcPr>
            <w:tcW w:w="1458" w:type="dxa"/>
            <w:vMerge/>
            <w:vAlign w:val="center"/>
          </w:tcPr>
          <w:p w14:paraId="26BA41C7" w14:textId="77777777" w:rsidR="008A0B4B" w:rsidRPr="000C4E89" w:rsidRDefault="008A0B4B" w:rsidP="008A0B4B">
            <w:pPr>
              <w:pStyle w:val="TableLabel"/>
              <w:rPr>
                <w:sz w:val="16"/>
              </w:rPr>
            </w:pPr>
          </w:p>
        </w:tc>
        <w:tc>
          <w:tcPr>
            <w:tcW w:w="2610" w:type="dxa"/>
            <w:vAlign w:val="center"/>
          </w:tcPr>
          <w:p w14:paraId="527A302E" w14:textId="77777777" w:rsidR="008A0B4B" w:rsidRPr="000C4E89" w:rsidRDefault="008A0B4B" w:rsidP="008A0B4B">
            <w:pPr>
              <w:pStyle w:val="TableEntry"/>
              <w:rPr>
                <w:i/>
                <w:iCs/>
                <w:sz w:val="16"/>
              </w:rPr>
            </w:pPr>
            <w:proofErr w:type="spellStart"/>
            <w:r w:rsidRPr="000C4E89">
              <w:rPr>
                <w:i/>
                <w:iCs/>
                <w:sz w:val="16"/>
              </w:rPr>
              <w:t>EventOutcomeIndicator</w:t>
            </w:r>
            <w:proofErr w:type="spellEnd"/>
          </w:p>
        </w:tc>
        <w:tc>
          <w:tcPr>
            <w:tcW w:w="720" w:type="dxa"/>
            <w:vAlign w:val="center"/>
          </w:tcPr>
          <w:p w14:paraId="34973A17"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289C54FB" w14:textId="77777777" w:rsidR="008A0B4B" w:rsidRPr="000C4E89" w:rsidRDefault="008A0B4B" w:rsidP="008A0B4B">
            <w:pPr>
              <w:pStyle w:val="TableEntry"/>
              <w:rPr>
                <w:i/>
                <w:iCs/>
                <w:sz w:val="16"/>
              </w:rPr>
            </w:pPr>
            <w:r w:rsidRPr="000C4E89">
              <w:rPr>
                <w:i/>
                <w:iCs/>
                <w:sz w:val="16"/>
              </w:rPr>
              <w:t>not specialized</w:t>
            </w:r>
          </w:p>
        </w:tc>
      </w:tr>
      <w:tr w:rsidR="008A0B4B" w:rsidRPr="000C4E89" w14:paraId="42E8F205" w14:textId="77777777" w:rsidTr="008A0B4B">
        <w:trPr>
          <w:cantSplit/>
        </w:trPr>
        <w:tc>
          <w:tcPr>
            <w:tcW w:w="1458" w:type="dxa"/>
            <w:vMerge/>
            <w:tcBorders>
              <w:bottom w:val="single" w:sz="4" w:space="0" w:color="auto"/>
            </w:tcBorders>
            <w:vAlign w:val="center"/>
          </w:tcPr>
          <w:p w14:paraId="6F9E8B94"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305D99A3" w14:textId="77777777" w:rsidR="008A0B4B" w:rsidRPr="000C4E89" w:rsidRDefault="008A0B4B" w:rsidP="008A0B4B">
            <w:pPr>
              <w:pStyle w:val="TableEntry"/>
              <w:rPr>
                <w:sz w:val="16"/>
              </w:rPr>
            </w:pPr>
            <w:proofErr w:type="spellStart"/>
            <w:r w:rsidRPr="000C4E89">
              <w:rPr>
                <w:sz w:val="16"/>
              </w:rPr>
              <w:t>EventTypeCode</w:t>
            </w:r>
            <w:proofErr w:type="spellEnd"/>
          </w:p>
        </w:tc>
        <w:tc>
          <w:tcPr>
            <w:tcW w:w="720" w:type="dxa"/>
            <w:tcBorders>
              <w:bottom w:val="single" w:sz="4" w:space="0" w:color="auto"/>
            </w:tcBorders>
            <w:vAlign w:val="center"/>
          </w:tcPr>
          <w:p w14:paraId="11DBD936" w14:textId="77777777" w:rsidR="008A0B4B" w:rsidRPr="000C4E89" w:rsidRDefault="008A0B4B" w:rsidP="008A0B4B">
            <w:pPr>
              <w:pStyle w:val="TableEntry"/>
              <w:jc w:val="center"/>
              <w:rPr>
                <w:sz w:val="16"/>
              </w:rPr>
            </w:pPr>
            <w:r w:rsidRPr="000C4E89">
              <w:rPr>
                <w:sz w:val="16"/>
              </w:rPr>
              <w:t>M</w:t>
            </w:r>
          </w:p>
        </w:tc>
        <w:tc>
          <w:tcPr>
            <w:tcW w:w="4878" w:type="dxa"/>
            <w:tcBorders>
              <w:bottom w:val="single" w:sz="4" w:space="0" w:color="auto"/>
            </w:tcBorders>
            <w:vAlign w:val="center"/>
          </w:tcPr>
          <w:p w14:paraId="3A289BAC" w14:textId="77777777" w:rsidR="008A0B4B" w:rsidRPr="000C4E89" w:rsidRDefault="009C28F8" w:rsidP="008A0B4B">
            <w:pPr>
              <w:pStyle w:val="TableEntry"/>
              <w:rPr>
                <w:sz w:val="16"/>
              </w:rPr>
            </w:pPr>
            <w:r w:rsidRPr="000C4E89">
              <w:rPr>
                <w:sz w:val="16"/>
              </w:rPr>
              <w:t>EV(“ITI-</w:t>
            </w:r>
            <w:r w:rsidR="002762E4" w:rsidRPr="000C4E89">
              <w:rPr>
                <w:sz w:val="16"/>
              </w:rPr>
              <w:t>56</w:t>
            </w:r>
            <w:r w:rsidR="008A0B4B" w:rsidRPr="000C4E89">
              <w:rPr>
                <w:sz w:val="16"/>
              </w:rPr>
              <w:t>”, “IHE Transactions”, “</w:t>
            </w:r>
            <w:r w:rsidR="0093208B" w:rsidRPr="000C4E89">
              <w:rPr>
                <w:sz w:val="16"/>
              </w:rPr>
              <w:t>Patient Location Query</w:t>
            </w:r>
            <w:r w:rsidR="008A0B4B" w:rsidRPr="000C4E89">
              <w:rPr>
                <w:sz w:val="16"/>
              </w:rPr>
              <w:t>”)</w:t>
            </w:r>
          </w:p>
        </w:tc>
      </w:tr>
      <w:tr w:rsidR="008A0B4B" w:rsidRPr="000C4E89" w14:paraId="073CA01C" w14:textId="77777777" w:rsidTr="008A0B4B">
        <w:trPr>
          <w:cantSplit/>
        </w:trPr>
        <w:tc>
          <w:tcPr>
            <w:tcW w:w="9666" w:type="dxa"/>
            <w:gridSpan w:val="4"/>
            <w:tcBorders>
              <w:bottom w:val="single" w:sz="4" w:space="0" w:color="auto"/>
            </w:tcBorders>
          </w:tcPr>
          <w:p w14:paraId="7D99902A" w14:textId="77777777" w:rsidR="008A0B4B" w:rsidRPr="00DA6119" w:rsidRDefault="008A0B4B" w:rsidP="00A3252A">
            <w:pPr>
              <w:pStyle w:val="TableEntry"/>
              <w:rPr>
                <w:bCs/>
              </w:rPr>
            </w:pPr>
            <w:r w:rsidRPr="00A3252A">
              <w:rPr>
                <w:b/>
                <w:bCs/>
              </w:rPr>
              <w:t>Source (</w:t>
            </w:r>
            <w:r w:rsidR="00506BE8" w:rsidRPr="00A3252A">
              <w:rPr>
                <w:b/>
                <w:bCs/>
              </w:rPr>
              <w:t>Initiating Gateway</w:t>
            </w:r>
            <w:r w:rsidRPr="00A3252A">
              <w:rPr>
                <w:b/>
                <w:bCs/>
              </w:rPr>
              <w:t>) (1)</w:t>
            </w:r>
          </w:p>
        </w:tc>
      </w:tr>
      <w:tr w:rsidR="008A0B4B" w:rsidRPr="000C4E89" w14:paraId="434B3F9D" w14:textId="77777777" w:rsidTr="008A0B4B">
        <w:trPr>
          <w:cantSplit/>
        </w:trPr>
        <w:tc>
          <w:tcPr>
            <w:tcW w:w="9666" w:type="dxa"/>
            <w:gridSpan w:val="4"/>
            <w:tcBorders>
              <w:bottom w:val="single" w:sz="4" w:space="0" w:color="auto"/>
            </w:tcBorders>
          </w:tcPr>
          <w:p w14:paraId="3BD70799" w14:textId="77777777" w:rsidR="008A0B4B" w:rsidRPr="00DA6119" w:rsidRDefault="008A0B4B" w:rsidP="00A3252A">
            <w:pPr>
              <w:pStyle w:val="TableEntry"/>
              <w:rPr>
                <w:bCs/>
                <w:szCs w:val="16"/>
              </w:rPr>
            </w:pPr>
            <w:r w:rsidRPr="00A3252A">
              <w:rPr>
                <w:b/>
                <w:bCs/>
                <w:szCs w:val="16"/>
              </w:rPr>
              <w:t>Human Requestor (0..n)</w:t>
            </w:r>
          </w:p>
        </w:tc>
      </w:tr>
      <w:tr w:rsidR="008A0B4B" w:rsidRPr="000C4E89" w14:paraId="435C2D1D" w14:textId="77777777" w:rsidTr="008A0B4B">
        <w:trPr>
          <w:cantSplit/>
        </w:trPr>
        <w:tc>
          <w:tcPr>
            <w:tcW w:w="9666" w:type="dxa"/>
            <w:gridSpan w:val="4"/>
            <w:tcBorders>
              <w:bottom w:val="single" w:sz="4" w:space="0" w:color="auto"/>
            </w:tcBorders>
          </w:tcPr>
          <w:p w14:paraId="38D44B5E" w14:textId="77777777" w:rsidR="008A0B4B" w:rsidRPr="00DA6119" w:rsidRDefault="008A0B4B" w:rsidP="00A3252A">
            <w:pPr>
              <w:pStyle w:val="TableEntry"/>
              <w:rPr>
                <w:bCs/>
              </w:rPr>
            </w:pPr>
            <w:r w:rsidRPr="00A3252A">
              <w:rPr>
                <w:b/>
                <w:bCs/>
              </w:rPr>
              <w:t>Destination (</w:t>
            </w:r>
            <w:r w:rsidR="00506BE8" w:rsidRPr="00A3252A">
              <w:rPr>
                <w:b/>
                <w:bCs/>
              </w:rPr>
              <w:t>Responding Gateway</w:t>
            </w:r>
            <w:r w:rsidRPr="00A3252A">
              <w:rPr>
                <w:b/>
                <w:bCs/>
              </w:rPr>
              <w:t>) (1)</w:t>
            </w:r>
          </w:p>
        </w:tc>
      </w:tr>
      <w:tr w:rsidR="008A0B4B" w:rsidRPr="000C4E89" w14:paraId="02C8E341" w14:textId="77777777" w:rsidTr="008A0B4B">
        <w:trPr>
          <w:cantSplit/>
        </w:trPr>
        <w:tc>
          <w:tcPr>
            <w:tcW w:w="9666" w:type="dxa"/>
            <w:gridSpan w:val="4"/>
            <w:tcBorders>
              <w:bottom w:val="single" w:sz="4" w:space="0" w:color="auto"/>
            </w:tcBorders>
          </w:tcPr>
          <w:p w14:paraId="423B94D1" w14:textId="77777777" w:rsidR="008A0B4B" w:rsidRPr="00DA6119" w:rsidRDefault="008A0B4B" w:rsidP="00A3252A">
            <w:pPr>
              <w:pStyle w:val="TableEntry"/>
              <w:rPr>
                <w:bCs/>
              </w:rPr>
            </w:pPr>
            <w:r w:rsidRPr="00A3252A">
              <w:rPr>
                <w:b/>
                <w:bCs/>
              </w:rPr>
              <w:t>Audit Source (</w:t>
            </w:r>
            <w:r w:rsidR="00506BE8" w:rsidRPr="00A3252A">
              <w:rPr>
                <w:b/>
                <w:bCs/>
              </w:rPr>
              <w:t>Initiating Gateway</w:t>
            </w:r>
            <w:r w:rsidRPr="00A3252A">
              <w:rPr>
                <w:b/>
                <w:bCs/>
              </w:rPr>
              <w:t>) (1)</w:t>
            </w:r>
          </w:p>
        </w:tc>
      </w:tr>
      <w:tr w:rsidR="008A0B4B" w:rsidRPr="000C4E89" w14:paraId="25E96E07"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6FC2F978" w14:textId="77777777" w:rsidR="008A0B4B" w:rsidRPr="00DA6119" w:rsidRDefault="008A0B4B" w:rsidP="00A3252A">
            <w:pPr>
              <w:pStyle w:val="TableEntry"/>
              <w:rPr>
                <w:bCs/>
              </w:rPr>
            </w:pPr>
            <w:r w:rsidRPr="00A3252A">
              <w:rPr>
                <w:b/>
                <w:bCs/>
              </w:rPr>
              <w:t>Patient (1..n)</w:t>
            </w:r>
          </w:p>
        </w:tc>
      </w:tr>
      <w:tr w:rsidR="008A0B4B" w:rsidRPr="000C4E89" w14:paraId="29E0C343"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072ECFA6" w14:textId="77777777" w:rsidR="008A0B4B" w:rsidRPr="00DA6119" w:rsidRDefault="008A0B4B" w:rsidP="00A3252A">
            <w:pPr>
              <w:pStyle w:val="TableEntry"/>
              <w:rPr>
                <w:bCs/>
              </w:rPr>
            </w:pPr>
            <w:r w:rsidRPr="00A3252A">
              <w:rPr>
                <w:b/>
                <w:bCs/>
              </w:rPr>
              <w:t>Query Parameters(1)</w:t>
            </w:r>
          </w:p>
        </w:tc>
      </w:tr>
    </w:tbl>
    <w:p w14:paraId="5444EF06" w14:textId="77777777" w:rsidR="009C4547" w:rsidRDefault="009C4547" w:rsidP="003802C5">
      <w:pPr>
        <w:pStyle w:val="BodyText"/>
      </w:pPr>
    </w:p>
    <w:p w14:paraId="7A22A78D" w14:textId="4DD4F28C" w:rsidR="009C4547" w:rsidRDefault="009C4547" w:rsidP="003802C5">
      <w:pPr>
        <w:pStyle w:val="BodyText"/>
      </w:pPr>
    </w:p>
    <w:p w14:paraId="7D69B328" w14:textId="77777777" w:rsidR="00C908A5" w:rsidRDefault="00C908A5" w:rsidP="003802C5">
      <w:pPr>
        <w:pStyle w:val="BodyText"/>
      </w:pPr>
    </w:p>
    <w:p w14:paraId="63FE5F44" w14:textId="77777777" w:rsidR="009C4547" w:rsidRDefault="009C4547" w:rsidP="003802C5">
      <w:pPr>
        <w:pStyle w:val="BodyText"/>
      </w:pPr>
    </w:p>
    <w:p w14:paraId="2EAF9E68" w14:textId="3996A9D7" w:rsidR="008A0B4B" w:rsidRPr="00A3252A" w:rsidRDefault="008A0B4B" w:rsidP="003802C5">
      <w:pPr>
        <w:pStyle w:val="BodyText"/>
      </w:pPr>
      <w:r w:rsidRPr="003802C5">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4AD7746D" w14:textId="77777777" w:rsidTr="008A0B4B">
        <w:trPr>
          <w:cantSplit/>
        </w:trPr>
        <w:tc>
          <w:tcPr>
            <w:tcW w:w="1548" w:type="dxa"/>
            <w:vMerge w:val="restart"/>
            <w:tcBorders>
              <w:top w:val="single" w:sz="4" w:space="0" w:color="auto"/>
            </w:tcBorders>
          </w:tcPr>
          <w:p w14:paraId="225CD70C"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Source</w:t>
            </w:r>
          </w:p>
          <w:p w14:paraId="5EB2A3FA"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tcBorders>
              <w:top w:val="single" w:sz="4" w:space="0" w:color="auto"/>
            </w:tcBorders>
            <w:vAlign w:val="center"/>
          </w:tcPr>
          <w:p w14:paraId="064985A4"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tcBorders>
              <w:top w:val="single" w:sz="4" w:space="0" w:color="auto"/>
            </w:tcBorders>
            <w:vAlign w:val="center"/>
          </w:tcPr>
          <w:p w14:paraId="4D98938F" w14:textId="77777777" w:rsidR="008A0B4B" w:rsidRPr="000C4E89" w:rsidRDefault="001E7555" w:rsidP="008A0B4B">
            <w:pPr>
              <w:pStyle w:val="TableEntry"/>
              <w:jc w:val="center"/>
              <w:rPr>
                <w:i/>
                <w:iCs/>
                <w:sz w:val="16"/>
              </w:rPr>
            </w:pPr>
            <w:r w:rsidRPr="000C4E89">
              <w:rPr>
                <w:sz w:val="16"/>
              </w:rPr>
              <w:t>M</w:t>
            </w:r>
          </w:p>
        </w:tc>
        <w:tc>
          <w:tcPr>
            <w:tcW w:w="4968" w:type="dxa"/>
            <w:tcBorders>
              <w:top w:val="single" w:sz="4" w:space="0" w:color="auto"/>
            </w:tcBorders>
            <w:vAlign w:val="center"/>
          </w:tcPr>
          <w:p w14:paraId="7161AA84" w14:textId="77777777" w:rsidR="00CC4834" w:rsidRPr="00A3252A" w:rsidRDefault="001E7555" w:rsidP="00A3252A">
            <w:pPr>
              <w:pStyle w:val="TableEntry"/>
              <w:rPr>
                <w:sz w:val="16"/>
              </w:rPr>
            </w:pPr>
            <w:r w:rsidRPr="00A3252A">
              <w:rPr>
                <w:sz w:val="16"/>
              </w:rPr>
              <w:t>If Asynchronous Web Services Exchange is being used, the content of the &lt;</w:t>
            </w:r>
            <w:proofErr w:type="spellStart"/>
            <w:r w:rsidRPr="00A3252A">
              <w:rPr>
                <w:sz w:val="16"/>
              </w:rPr>
              <w:t>wsa:ReplyTo</w:t>
            </w:r>
            <w:proofErr w:type="spellEnd"/>
            <w:r w:rsidRPr="00A3252A">
              <w:rPr>
                <w:sz w:val="16"/>
              </w:rPr>
              <w:t>/&gt; element</w:t>
            </w:r>
            <w:r w:rsidR="001149F0" w:rsidRPr="00A3252A">
              <w:rPr>
                <w:sz w:val="16"/>
              </w:rPr>
              <w:t xml:space="preserve">. </w:t>
            </w:r>
            <w:r w:rsidRPr="00A3252A">
              <w:rPr>
                <w:sz w:val="16"/>
              </w:rPr>
              <w:t>Otherwise, not specialized.</w:t>
            </w:r>
          </w:p>
        </w:tc>
      </w:tr>
      <w:tr w:rsidR="008A0B4B" w:rsidRPr="000C4E89" w14:paraId="0255488B" w14:textId="77777777" w:rsidTr="008A0B4B">
        <w:trPr>
          <w:cantSplit/>
        </w:trPr>
        <w:tc>
          <w:tcPr>
            <w:tcW w:w="1548" w:type="dxa"/>
            <w:vMerge/>
            <w:textDirection w:val="btLr"/>
            <w:vAlign w:val="center"/>
          </w:tcPr>
          <w:p w14:paraId="469A57C8" w14:textId="77777777" w:rsidR="008A0B4B" w:rsidRPr="000C4E89" w:rsidRDefault="008A0B4B" w:rsidP="008A0B4B">
            <w:pPr>
              <w:pStyle w:val="TableLabel"/>
              <w:rPr>
                <w:sz w:val="16"/>
              </w:rPr>
            </w:pPr>
          </w:p>
        </w:tc>
        <w:tc>
          <w:tcPr>
            <w:tcW w:w="2520" w:type="dxa"/>
            <w:vAlign w:val="center"/>
          </w:tcPr>
          <w:p w14:paraId="2A2679DC" w14:textId="77777777" w:rsidR="008A0B4B" w:rsidRPr="000C4E89" w:rsidRDefault="008A0B4B" w:rsidP="008A0B4B">
            <w:pPr>
              <w:pStyle w:val="TableEntry"/>
              <w:rPr>
                <w:sz w:val="16"/>
              </w:rPr>
            </w:pPr>
            <w:proofErr w:type="spellStart"/>
            <w:r w:rsidRPr="000C4E89">
              <w:rPr>
                <w:sz w:val="16"/>
              </w:rPr>
              <w:t>AlternativeUserID</w:t>
            </w:r>
            <w:proofErr w:type="spellEnd"/>
          </w:p>
        </w:tc>
        <w:tc>
          <w:tcPr>
            <w:tcW w:w="630" w:type="dxa"/>
            <w:vAlign w:val="center"/>
          </w:tcPr>
          <w:p w14:paraId="211DBD79"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0CFA888D" w14:textId="77777777" w:rsidR="008A0B4B" w:rsidRPr="000C4E89" w:rsidRDefault="008A0B4B" w:rsidP="008A0B4B">
            <w:pPr>
              <w:pStyle w:val="TableEntry"/>
              <w:rPr>
                <w:i/>
                <w:iCs/>
                <w:sz w:val="16"/>
              </w:rPr>
            </w:pPr>
            <w:r w:rsidRPr="000C4E89">
              <w:rPr>
                <w:sz w:val="16"/>
              </w:rPr>
              <w:t>the process ID as used within the local operating system in the local system logs.</w:t>
            </w:r>
          </w:p>
        </w:tc>
      </w:tr>
      <w:tr w:rsidR="008A0B4B" w:rsidRPr="000C4E89" w14:paraId="4113C251" w14:textId="77777777" w:rsidTr="008A0B4B">
        <w:trPr>
          <w:cantSplit/>
        </w:trPr>
        <w:tc>
          <w:tcPr>
            <w:tcW w:w="1548" w:type="dxa"/>
            <w:vMerge/>
            <w:textDirection w:val="btLr"/>
            <w:vAlign w:val="center"/>
          </w:tcPr>
          <w:p w14:paraId="1CCC9C45" w14:textId="77777777" w:rsidR="008A0B4B" w:rsidRPr="000C4E89" w:rsidRDefault="008A0B4B" w:rsidP="008A0B4B">
            <w:pPr>
              <w:pStyle w:val="TableLabel"/>
              <w:rPr>
                <w:sz w:val="16"/>
              </w:rPr>
            </w:pPr>
          </w:p>
        </w:tc>
        <w:tc>
          <w:tcPr>
            <w:tcW w:w="2520" w:type="dxa"/>
            <w:vAlign w:val="center"/>
          </w:tcPr>
          <w:p w14:paraId="7093B724"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6DE5DA22"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25EE4682" w14:textId="77777777" w:rsidR="008A0B4B" w:rsidRPr="000C4E89" w:rsidRDefault="008A0B4B" w:rsidP="00577ABF">
            <w:pPr>
              <w:pStyle w:val="TableEntry"/>
              <w:rPr>
                <w:i/>
                <w:iCs/>
                <w:sz w:val="16"/>
              </w:rPr>
            </w:pPr>
            <w:r w:rsidRPr="000C4E89">
              <w:rPr>
                <w:i/>
                <w:iCs/>
                <w:sz w:val="16"/>
              </w:rPr>
              <w:t>not specialized</w:t>
            </w:r>
          </w:p>
        </w:tc>
      </w:tr>
      <w:tr w:rsidR="00291CC1" w:rsidRPr="000C4E89" w14:paraId="32776AC1" w14:textId="77777777" w:rsidTr="008A0B4B">
        <w:trPr>
          <w:cantSplit/>
        </w:trPr>
        <w:tc>
          <w:tcPr>
            <w:tcW w:w="1548" w:type="dxa"/>
            <w:vMerge/>
            <w:textDirection w:val="btLr"/>
            <w:vAlign w:val="center"/>
          </w:tcPr>
          <w:p w14:paraId="2E127624" w14:textId="77777777" w:rsidR="00291CC1" w:rsidRPr="000C4E89" w:rsidRDefault="00291CC1" w:rsidP="00291CC1">
            <w:pPr>
              <w:pStyle w:val="TableLabel"/>
              <w:rPr>
                <w:sz w:val="16"/>
              </w:rPr>
            </w:pPr>
          </w:p>
        </w:tc>
        <w:tc>
          <w:tcPr>
            <w:tcW w:w="2520" w:type="dxa"/>
            <w:vAlign w:val="center"/>
          </w:tcPr>
          <w:p w14:paraId="154B1F51" w14:textId="77777777" w:rsidR="00291CC1" w:rsidRPr="000C4E89" w:rsidRDefault="00291CC1" w:rsidP="00577ABF">
            <w:pPr>
              <w:pStyle w:val="TableEntry"/>
              <w:rPr>
                <w:i/>
                <w:iCs/>
                <w:sz w:val="16"/>
              </w:rPr>
            </w:pPr>
            <w:proofErr w:type="spellStart"/>
            <w:r w:rsidRPr="000C4E89">
              <w:rPr>
                <w:i/>
                <w:iCs/>
                <w:sz w:val="16"/>
              </w:rPr>
              <w:t>UserIsRequestor</w:t>
            </w:r>
            <w:proofErr w:type="spellEnd"/>
          </w:p>
        </w:tc>
        <w:tc>
          <w:tcPr>
            <w:tcW w:w="630" w:type="dxa"/>
            <w:vAlign w:val="center"/>
          </w:tcPr>
          <w:p w14:paraId="7DFD30E7" w14:textId="77777777" w:rsidR="00291CC1" w:rsidRPr="000C4E89" w:rsidRDefault="00291CC1" w:rsidP="00291CC1">
            <w:pPr>
              <w:pStyle w:val="TableEntry"/>
              <w:jc w:val="center"/>
              <w:rPr>
                <w:iCs/>
                <w:sz w:val="16"/>
              </w:rPr>
            </w:pPr>
            <w:r w:rsidRPr="000C4E89">
              <w:rPr>
                <w:i/>
                <w:iCs/>
                <w:sz w:val="16"/>
              </w:rPr>
              <w:t>U</w:t>
            </w:r>
          </w:p>
        </w:tc>
        <w:tc>
          <w:tcPr>
            <w:tcW w:w="4968" w:type="dxa"/>
            <w:vAlign w:val="center"/>
          </w:tcPr>
          <w:p w14:paraId="7549FCE2" w14:textId="77777777" w:rsidR="00291CC1" w:rsidRPr="000C4E89" w:rsidRDefault="00291CC1" w:rsidP="00291CC1">
            <w:pPr>
              <w:pStyle w:val="TableEntry"/>
              <w:rPr>
                <w:iCs/>
                <w:sz w:val="16"/>
              </w:rPr>
            </w:pPr>
            <w:r w:rsidRPr="000C4E89">
              <w:rPr>
                <w:i/>
                <w:iCs/>
                <w:sz w:val="16"/>
              </w:rPr>
              <w:t>not specialized</w:t>
            </w:r>
          </w:p>
        </w:tc>
      </w:tr>
      <w:tr w:rsidR="008A0B4B" w:rsidRPr="000C4E89" w14:paraId="10051007" w14:textId="77777777" w:rsidTr="008A0B4B">
        <w:trPr>
          <w:cantSplit/>
        </w:trPr>
        <w:tc>
          <w:tcPr>
            <w:tcW w:w="1548" w:type="dxa"/>
            <w:vMerge/>
            <w:textDirection w:val="btLr"/>
            <w:vAlign w:val="center"/>
          </w:tcPr>
          <w:p w14:paraId="2A47434F" w14:textId="77777777" w:rsidR="008A0B4B" w:rsidRPr="000C4E89" w:rsidRDefault="008A0B4B" w:rsidP="008A0B4B">
            <w:pPr>
              <w:pStyle w:val="TableLabel"/>
              <w:rPr>
                <w:sz w:val="16"/>
              </w:rPr>
            </w:pPr>
          </w:p>
        </w:tc>
        <w:tc>
          <w:tcPr>
            <w:tcW w:w="2520" w:type="dxa"/>
            <w:vAlign w:val="center"/>
          </w:tcPr>
          <w:p w14:paraId="0AEDF556"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65E98A3B"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4B68D6CB" w14:textId="77777777" w:rsidR="008A0B4B" w:rsidRPr="000C4E89" w:rsidRDefault="008A0B4B" w:rsidP="008A0B4B">
            <w:pPr>
              <w:pStyle w:val="TableEntry"/>
              <w:rPr>
                <w:sz w:val="16"/>
              </w:rPr>
            </w:pPr>
            <w:r w:rsidRPr="000C4E89">
              <w:rPr>
                <w:sz w:val="16"/>
              </w:rPr>
              <w:t>EV(110153, DCM, “Source”)</w:t>
            </w:r>
          </w:p>
        </w:tc>
      </w:tr>
      <w:tr w:rsidR="008A0B4B" w:rsidRPr="000C4E89" w14:paraId="58E5D157" w14:textId="77777777" w:rsidTr="008A0B4B">
        <w:trPr>
          <w:cantSplit/>
        </w:trPr>
        <w:tc>
          <w:tcPr>
            <w:tcW w:w="1548" w:type="dxa"/>
            <w:vMerge/>
            <w:textDirection w:val="btLr"/>
            <w:vAlign w:val="center"/>
          </w:tcPr>
          <w:p w14:paraId="2D448DB3" w14:textId="77777777" w:rsidR="008A0B4B" w:rsidRPr="000C4E89" w:rsidRDefault="008A0B4B" w:rsidP="008A0B4B">
            <w:pPr>
              <w:pStyle w:val="TableLabel"/>
              <w:rPr>
                <w:sz w:val="16"/>
              </w:rPr>
            </w:pPr>
          </w:p>
        </w:tc>
        <w:tc>
          <w:tcPr>
            <w:tcW w:w="2520" w:type="dxa"/>
            <w:vAlign w:val="center"/>
          </w:tcPr>
          <w:p w14:paraId="39FCC57F"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31317F31"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52E93D69"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7774DC60" w14:textId="77777777" w:rsidTr="00502C55">
        <w:trPr>
          <w:cantSplit/>
        </w:trPr>
        <w:tc>
          <w:tcPr>
            <w:tcW w:w="1548" w:type="dxa"/>
            <w:vMerge/>
            <w:tcBorders>
              <w:bottom w:val="single" w:sz="4" w:space="0" w:color="auto"/>
            </w:tcBorders>
            <w:textDirection w:val="btLr"/>
            <w:vAlign w:val="center"/>
          </w:tcPr>
          <w:p w14:paraId="039CDB8A" w14:textId="77777777" w:rsidR="008A0B4B" w:rsidRPr="000C4E89" w:rsidRDefault="008A0B4B" w:rsidP="008A0B4B">
            <w:pPr>
              <w:pStyle w:val="TableLabel"/>
              <w:rPr>
                <w:sz w:val="16"/>
              </w:rPr>
            </w:pPr>
          </w:p>
        </w:tc>
        <w:tc>
          <w:tcPr>
            <w:tcW w:w="2520" w:type="dxa"/>
            <w:tcBorders>
              <w:bottom w:val="single" w:sz="4" w:space="0" w:color="auto"/>
            </w:tcBorders>
            <w:vAlign w:val="center"/>
          </w:tcPr>
          <w:p w14:paraId="339EE3F2"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tcBorders>
              <w:bottom w:val="single" w:sz="4" w:space="0" w:color="auto"/>
            </w:tcBorders>
            <w:vAlign w:val="center"/>
          </w:tcPr>
          <w:p w14:paraId="719B9832" w14:textId="77777777" w:rsidR="008A0B4B" w:rsidRPr="000C4E89" w:rsidRDefault="008A0B4B" w:rsidP="008A0B4B">
            <w:pPr>
              <w:pStyle w:val="TableEntry"/>
              <w:jc w:val="center"/>
              <w:rPr>
                <w:iCs/>
                <w:sz w:val="16"/>
              </w:rPr>
            </w:pPr>
            <w:r w:rsidRPr="000C4E89">
              <w:rPr>
                <w:iCs/>
                <w:sz w:val="16"/>
              </w:rPr>
              <w:t>M</w:t>
            </w:r>
          </w:p>
        </w:tc>
        <w:tc>
          <w:tcPr>
            <w:tcW w:w="4968" w:type="dxa"/>
            <w:tcBorders>
              <w:bottom w:val="single" w:sz="4" w:space="0" w:color="auto"/>
            </w:tcBorders>
            <w:vAlign w:val="center"/>
          </w:tcPr>
          <w:p w14:paraId="792ABBD5" w14:textId="77777777" w:rsidR="008A0B4B" w:rsidRPr="000C4E89" w:rsidRDefault="008A0B4B" w:rsidP="00CD37A3">
            <w:pPr>
              <w:pStyle w:val="TableEntry"/>
              <w:rPr>
                <w:sz w:val="16"/>
              </w:rPr>
            </w:pPr>
            <w:r w:rsidRPr="000C4E89">
              <w:rPr>
                <w:sz w:val="16"/>
              </w:rPr>
              <w:t>The machine name or IP address.</w:t>
            </w:r>
          </w:p>
        </w:tc>
      </w:tr>
    </w:tbl>
    <w:p w14:paraId="593754C5" w14:textId="77777777" w:rsidR="00407D9F" w:rsidRPr="000C4E89" w:rsidRDefault="00407D9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2A6D4FEC" w14:textId="77777777" w:rsidTr="00502C55">
        <w:trPr>
          <w:cantSplit/>
        </w:trPr>
        <w:tc>
          <w:tcPr>
            <w:tcW w:w="1548" w:type="dxa"/>
            <w:vMerge w:val="restart"/>
            <w:tcBorders>
              <w:top w:val="single" w:sz="4" w:space="0" w:color="auto"/>
            </w:tcBorders>
          </w:tcPr>
          <w:p w14:paraId="3ABBFA2F"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Human Requestor (if known)</w:t>
            </w:r>
          </w:p>
          <w:p w14:paraId="5879B723" w14:textId="77777777" w:rsidR="008A0B4B" w:rsidRPr="000C4E89" w:rsidRDefault="008A0B4B" w:rsidP="008A0B4B">
            <w:pPr>
              <w:pStyle w:val="TableLabel"/>
              <w:rPr>
                <w:sz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tcBorders>
              <w:top w:val="single" w:sz="4" w:space="0" w:color="auto"/>
            </w:tcBorders>
            <w:vAlign w:val="center"/>
          </w:tcPr>
          <w:p w14:paraId="5073A04A"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tcBorders>
              <w:top w:val="single" w:sz="4" w:space="0" w:color="auto"/>
            </w:tcBorders>
            <w:vAlign w:val="center"/>
          </w:tcPr>
          <w:p w14:paraId="7ED92A45" w14:textId="77777777" w:rsidR="008A0B4B" w:rsidRPr="000C4E89" w:rsidRDefault="008A0B4B" w:rsidP="008A0B4B">
            <w:pPr>
              <w:pStyle w:val="TableEntry"/>
              <w:jc w:val="center"/>
              <w:rPr>
                <w:sz w:val="16"/>
              </w:rPr>
            </w:pPr>
            <w:r w:rsidRPr="000C4E89">
              <w:rPr>
                <w:sz w:val="16"/>
              </w:rPr>
              <w:t>M</w:t>
            </w:r>
          </w:p>
        </w:tc>
        <w:tc>
          <w:tcPr>
            <w:tcW w:w="4968" w:type="dxa"/>
            <w:tcBorders>
              <w:top w:val="single" w:sz="4" w:space="0" w:color="auto"/>
            </w:tcBorders>
            <w:vAlign w:val="center"/>
          </w:tcPr>
          <w:p w14:paraId="6C378EC7" w14:textId="77777777" w:rsidR="008A0B4B" w:rsidRPr="000C4E89" w:rsidRDefault="008A0B4B" w:rsidP="008A0B4B">
            <w:pPr>
              <w:pStyle w:val="TableEntry"/>
              <w:rPr>
                <w:sz w:val="16"/>
              </w:rPr>
            </w:pPr>
            <w:r w:rsidRPr="000C4E89">
              <w:rPr>
                <w:sz w:val="16"/>
              </w:rPr>
              <w:t>Identity of the human that initiated the transaction.</w:t>
            </w:r>
          </w:p>
        </w:tc>
      </w:tr>
      <w:tr w:rsidR="008A0B4B" w:rsidRPr="000C4E89" w14:paraId="065014A4" w14:textId="77777777" w:rsidTr="008A0B4B">
        <w:trPr>
          <w:cantSplit/>
        </w:trPr>
        <w:tc>
          <w:tcPr>
            <w:tcW w:w="1548" w:type="dxa"/>
            <w:vMerge/>
            <w:textDirection w:val="btLr"/>
            <w:vAlign w:val="center"/>
          </w:tcPr>
          <w:p w14:paraId="3E9FCC4E" w14:textId="77777777" w:rsidR="008A0B4B" w:rsidRPr="000C4E89" w:rsidRDefault="008A0B4B" w:rsidP="008A0B4B">
            <w:pPr>
              <w:pStyle w:val="TableLabel"/>
              <w:rPr>
                <w:sz w:val="16"/>
              </w:rPr>
            </w:pPr>
          </w:p>
        </w:tc>
        <w:tc>
          <w:tcPr>
            <w:tcW w:w="2520" w:type="dxa"/>
            <w:vAlign w:val="center"/>
          </w:tcPr>
          <w:p w14:paraId="136D8F53" w14:textId="77777777" w:rsidR="008A0B4B" w:rsidRPr="000C4E89" w:rsidRDefault="008A0B4B" w:rsidP="008A0B4B">
            <w:pPr>
              <w:pStyle w:val="TableEntry"/>
              <w:rPr>
                <w:i/>
                <w:iCs/>
                <w:sz w:val="16"/>
              </w:rPr>
            </w:pPr>
            <w:proofErr w:type="spellStart"/>
            <w:r w:rsidRPr="000C4E89">
              <w:rPr>
                <w:i/>
                <w:iCs/>
                <w:sz w:val="16"/>
              </w:rPr>
              <w:t>AlternativeUserID</w:t>
            </w:r>
            <w:proofErr w:type="spellEnd"/>
          </w:p>
        </w:tc>
        <w:tc>
          <w:tcPr>
            <w:tcW w:w="630" w:type="dxa"/>
            <w:vAlign w:val="center"/>
          </w:tcPr>
          <w:p w14:paraId="6D202576"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054A168F" w14:textId="77777777" w:rsidR="008A0B4B" w:rsidRPr="000C4E89" w:rsidRDefault="008A0B4B" w:rsidP="008A0B4B">
            <w:pPr>
              <w:pStyle w:val="TableEntry"/>
              <w:rPr>
                <w:i/>
                <w:iCs/>
                <w:sz w:val="16"/>
              </w:rPr>
            </w:pPr>
            <w:r w:rsidRPr="000C4E89">
              <w:rPr>
                <w:i/>
                <w:iCs/>
                <w:sz w:val="16"/>
              </w:rPr>
              <w:t>not specialized</w:t>
            </w:r>
          </w:p>
        </w:tc>
      </w:tr>
      <w:tr w:rsidR="008A0B4B" w:rsidRPr="000C4E89" w14:paraId="5C2D7663" w14:textId="77777777" w:rsidTr="008A0B4B">
        <w:trPr>
          <w:cantSplit/>
        </w:trPr>
        <w:tc>
          <w:tcPr>
            <w:tcW w:w="1548" w:type="dxa"/>
            <w:vMerge/>
            <w:textDirection w:val="btLr"/>
            <w:vAlign w:val="center"/>
          </w:tcPr>
          <w:p w14:paraId="49347CE4" w14:textId="77777777" w:rsidR="008A0B4B" w:rsidRPr="000C4E89" w:rsidRDefault="008A0B4B" w:rsidP="008A0B4B">
            <w:pPr>
              <w:pStyle w:val="TableLabel"/>
              <w:rPr>
                <w:sz w:val="16"/>
              </w:rPr>
            </w:pPr>
          </w:p>
        </w:tc>
        <w:tc>
          <w:tcPr>
            <w:tcW w:w="2520" w:type="dxa"/>
            <w:vAlign w:val="center"/>
          </w:tcPr>
          <w:p w14:paraId="7DA82232"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3634E388"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2609AC8D" w14:textId="77777777" w:rsidR="008A0B4B" w:rsidRPr="000C4E89" w:rsidRDefault="008A0B4B" w:rsidP="008A0B4B">
            <w:pPr>
              <w:pStyle w:val="TableEntry"/>
              <w:rPr>
                <w:i/>
                <w:iCs/>
                <w:sz w:val="16"/>
              </w:rPr>
            </w:pPr>
            <w:r w:rsidRPr="000C4E89">
              <w:rPr>
                <w:i/>
                <w:iCs/>
                <w:sz w:val="16"/>
              </w:rPr>
              <w:t>not specialized</w:t>
            </w:r>
          </w:p>
        </w:tc>
      </w:tr>
      <w:tr w:rsidR="00291CC1" w:rsidRPr="000C4E89" w14:paraId="082A94D0" w14:textId="77777777" w:rsidTr="008A0B4B">
        <w:trPr>
          <w:cantSplit/>
        </w:trPr>
        <w:tc>
          <w:tcPr>
            <w:tcW w:w="1548" w:type="dxa"/>
            <w:vMerge/>
            <w:textDirection w:val="btLr"/>
            <w:vAlign w:val="center"/>
          </w:tcPr>
          <w:p w14:paraId="572393A6" w14:textId="77777777" w:rsidR="00291CC1" w:rsidRPr="000C4E89" w:rsidRDefault="00291CC1" w:rsidP="00291CC1">
            <w:pPr>
              <w:pStyle w:val="TableLabel"/>
              <w:rPr>
                <w:sz w:val="16"/>
              </w:rPr>
            </w:pPr>
          </w:p>
        </w:tc>
        <w:tc>
          <w:tcPr>
            <w:tcW w:w="2520" w:type="dxa"/>
            <w:vAlign w:val="center"/>
          </w:tcPr>
          <w:p w14:paraId="0AE41F6D" w14:textId="77777777" w:rsidR="00291CC1" w:rsidRPr="000C4E89" w:rsidRDefault="00291CC1" w:rsidP="00577ABF">
            <w:pPr>
              <w:pStyle w:val="TableEntry"/>
              <w:rPr>
                <w:i/>
                <w:iCs/>
                <w:sz w:val="16"/>
              </w:rPr>
            </w:pPr>
            <w:proofErr w:type="spellStart"/>
            <w:r w:rsidRPr="000C4E89">
              <w:rPr>
                <w:i/>
                <w:iCs/>
                <w:sz w:val="16"/>
              </w:rPr>
              <w:t>UserIsRequestor</w:t>
            </w:r>
            <w:proofErr w:type="spellEnd"/>
          </w:p>
        </w:tc>
        <w:tc>
          <w:tcPr>
            <w:tcW w:w="630" w:type="dxa"/>
            <w:vAlign w:val="center"/>
          </w:tcPr>
          <w:p w14:paraId="6C963D16" w14:textId="77777777" w:rsidR="00291CC1" w:rsidRPr="000C4E89" w:rsidRDefault="00291CC1" w:rsidP="00291CC1">
            <w:pPr>
              <w:pStyle w:val="TableEntry"/>
              <w:jc w:val="center"/>
              <w:rPr>
                <w:sz w:val="16"/>
              </w:rPr>
            </w:pPr>
            <w:r w:rsidRPr="000C4E89">
              <w:rPr>
                <w:i/>
                <w:iCs/>
                <w:sz w:val="16"/>
              </w:rPr>
              <w:t>U</w:t>
            </w:r>
          </w:p>
        </w:tc>
        <w:tc>
          <w:tcPr>
            <w:tcW w:w="4968" w:type="dxa"/>
            <w:vAlign w:val="center"/>
          </w:tcPr>
          <w:p w14:paraId="5AB26070" w14:textId="77777777" w:rsidR="00291CC1" w:rsidRPr="000C4E89" w:rsidRDefault="00291CC1" w:rsidP="00291CC1">
            <w:pPr>
              <w:pStyle w:val="TableEntry"/>
              <w:rPr>
                <w:sz w:val="16"/>
              </w:rPr>
            </w:pPr>
            <w:r w:rsidRPr="000C4E89">
              <w:rPr>
                <w:i/>
                <w:iCs/>
                <w:sz w:val="16"/>
              </w:rPr>
              <w:t>not specialized</w:t>
            </w:r>
          </w:p>
        </w:tc>
      </w:tr>
      <w:tr w:rsidR="008A0B4B" w:rsidRPr="000C4E89" w14:paraId="24CBB529" w14:textId="77777777" w:rsidTr="008A0B4B">
        <w:trPr>
          <w:cantSplit/>
        </w:trPr>
        <w:tc>
          <w:tcPr>
            <w:tcW w:w="1548" w:type="dxa"/>
            <w:vMerge/>
            <w:textDirection w:val="btLr"/>
            <w:vAlign w:val="center"/>
          </w:tcPr>
          <w:p w14:paraId="649BA728" w14:textId="77777777" w:rsidR="008A0B4B" w:rsidRPr="000C4E89" w:rsidRDefault="008A0B4B" w:rsidP="008A0B4B">
            <w:pPr>
              <w:pStyle w:val="TableLabel"/>
              <w:rPr>
                <w:sz w:val="16"/>
              </w:rPr>
            </w:pPr>
          </w:p>
        </w:tc>
        <w:tc>
          <w:tcPr>
            <w:tcW w:w="2520" w:type="dxa"/>
            <w:vAlign w:val="center"/>
          </w:tcPr>
          <w:p w14:paraId="4268A131"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42FCB1B6" w14:textId="77777777" w:rsidR="008A0B4B" w:rsidRPr="000C4E89" w:rsidRDefault="008A0B4B" w:rsidP="008A0B4B">
            <w:pPr>
              <w:pStyle w:val="TableEntry"/>
              <w:jc w:val="center"/>
              <w:rPr>
                <w:sz w:val="16"/>
              </w:rPr>
            </w:pPr>
            <w:r w:rsidRPr="000C4E89">
              <w:rPr>
                <w:sz w:val="16"/>
              </w:rPr>
              <w:t>U</w:t>
            </w:r>
          </w:p>
        </w:tc>
        <w:tc>
          <w:tcPr>
            <w:tcW w:w="4968" w:type="dxa"/>
            <w:vAlign w:val="center"/>
          </w:tcPr>
          <w:p w14:paraId="733A75F2" w14:textId="77777777" w:rsidR="008A0B4B" w:rsidRPr="000C4E89" w:rsidRDefault="008A0B4B" w:rsidP="008A0B4B">
            <w:pPr>
              <w:pStyle w:val="TableEntry"/>
              <w:rPr>
                <w:sz w:val="16"/>
              </w:rPr>
            </w:pPr>
            <w:r w:rsidRPr="000C4E89">
              <w:rPr>
                <w:sz w:val="16"/>
              </w:rPr>
              <w:t>Access Control role(s) the user holds that allows this transaction.</w:t>
            </w:r>
          </w:p>
        </w:tc>
      </w:tr>
      <w:tr w:rsidR="00291CC1" w:rsidRPr="000C4E89" w14:paraId="7B537D71" w14:textId="77777777" w:rsidTr="008A0B4B">
        <w:trPr>
          <w:cantSplit/>
        </w:trPr>
        <w:tc>
          <w:tcPr>
            <w:tcW w:w="1548" w:type="dxa"/>
            <w:vMerge/>
            <w:textDirection w:val="btLr"/>
            <w:vAlign w:val="center"/>
          </w:tcPr>
          <w:p w14:paraId="35F19D44" w14:textId="77777777" w:rsidR="00291CC1" w:rsidRPr="000C4E89" w:rsidRDefault="00291CC1" w:rsidP="00291CC1">
            <w:pPr>
              <w:pStyle w:val="TableLabel"/>
              <w:rPr>
                <w:sz w:val="16"/>
              </w:rPr>
            </w:pPr>
          </w:p>
        </w:tc>
        <w:tc>
          <w:tcPr>
            <w:tcW w:w="2520" w:type="dxa"/>
            <w:vAlign w:val="center"/>
          </w:tcPr>
          <w:p w14:paraId="112B1C76" w14:textId="77777777" w:rsidR="00291CC1" w:rsidRPr="000C4E89" w:rsidRDefault="00291CC1" w:rsidP="00291CC1">
            <w:pPr>
              <w:pStyle w:val="TableEntry"/>
              <w:rPr>
                <w:i/>
                <w:iCs/>
                <w:sz w:val="16"/>
              </w:rPr>
            </w:pPr>
            <w:proofErr w:type="spellStart"/>
            <w:r w:rsidRPr="000C4E89">
              <w:rPr>
                <w:i/>
                <w:iCs/>
                <w:sz w:val="16"/>
              </w:rPr>
              <w:t>NetworkAccessPointTypeCode</w:t>
            </w:r>
            <w:proofErr w:type="spellEnd"/>
          </w:p>
        </w:tc>
        <w:tc>
          <w:tcPr>
            <w:tcW w:w="630" w:type="dxa"/>
            <w:vAlign w:val="center"/>
          </w:tcPr>
          <w:p w14:paraId="3DEF9DC7" w14:textId="77777777" w:rsidR="00291CC1" w:rsidRPr="000C4E89" w:rsidRDefault="00291CC1" w:rsidP="00291CC1">
            <w:pPr>
              <w:pStyle w:val="TableEntry"/>
              <w:jc w:val="center"/>
              <w:rPr>
                <w:i/>
                <w:iCs/>
                <w:sz w:val="16"/>
              </w:rPr>
            </w:pPr>
            <w:r w:rsidRPr="000C4E89">
              <w:rPr>
                <w:i/>
                <w:iCs/>
                <w:sz w:val="16"/>
              </w:rPr>
              <w:t>U</w:t>
            </w:r>
          </w:p>
        </w:tc>
        <w:tc>
          <w:tcPr>
            <w:tcW w:w="4968" w:type="dxa"/>
            <w:vAlign w:val="center"/>
          </w:tcPr>
          <w:p w14:paraId="2C84BD00" w14:textId="77777777" w:rsidR="00291CC1" w:rsidRPr="000C4E89" w:rsidRDefault="00291CC1" w:rsidP="00502C55">
            <w:pPr>
              <w:pStyle w:val="TableEntry"/>
              <w:rPr>
                <w:i/>
                <w:iCs/>
                <w:sz w:val="16"/>
              </w:rPr>
            </w:pPr>
            <w:r w:rsidRPr="000C4E89">
              <w:rPr>
                <w:i/>
                <w:iCs/>
                <w:sz w:val="16"/>
              </w:rPr>
              <w:t>not specialized</w:t>
            </w:r>
          </w:p>
        </w:tc>
      </w:tr>
      <w:tr w:rsidR="00291CC1" w:rsidRPr="000C4E89" w14:paraId="0CB9C945" w14:textId="77777777" w:rsidTr="00502C55">
        <w:trPr>
          <w:cantSplit/>
        </w:trPr>
        <w:tc>
          <w:tcPr>
            <w:tcW w:w="1548" w:type="dxa"/>
            <w:vMerge/>
            <w:tcBorders>
              <w:bottom w:val="single" w:sz="4" w:space="0" w:color="auto"/>
            </w:tcBorders>
            <w:textDirection w:val="btLr"/>
            <w:vAlign w:val="center"/>
          </w:tcPr>
          <w:p w14:paraId="4D004D17" w14:textId="77777777" w:rsidR="00291CC1" w:rsidRPr="000C4E89" w:rsidRDefault="00291CC1" w:rsidP="00291CC1">
            <w:pPr>
              <w:pStyle w:val="TableLabel"/>
              <w:rPr>
                <w:sz w:val="16"/>
              </w:rPr>
            </w:pPr>
          </w:p>
        </w:tc>
        <w:tc>
          <w:tcPr>
            <w:tcW w:w="2520" w:type="dxa"/>
            <w:tcBorders>
              <w:bottom w:val="single" w:sz="4" w:space="0" w:color="auto"/>
            </w:tcBorders>
            <w:vAlign w:val="center"/>
          </w:tcPr>
          <w:p w14:paraId="1F9A3AB5" w14:textId="77777777" w:rsidR="00291CC1" w:rsidRPr="000C4E89" w:rsidRDefault="00291CC1" w:rsidP="00291CC1">
            <w:pPr>
              <w:pStyle w:val="TableEntry"/>
              <w:rPr>
                <w:i/>
                <w:iCs/>
                <w:sz w:val="16"/>
              </w:rPr>
            </w:pPr>
            <w:proofErr w:type="spellStart"/>
            <w:r w:rsidRPr="000C4E89">
              <w:rPr>
                <w:i/>
                <w:iCs/>
                <w:sz w:val="16"/>
              </w:rPr>
              <w:t>NetworkAccessPointID</w:t>
            </w:r>
            <w:proofErr w:type="spellEnd"/>
          </w:p>
        </w:tc>
        <w:tc>
          <w:tcPr>
            <w:tcW w:w="630" w:type="dxa"/>
            <w:tcBorders>
              <w:bottom w:val="single" w:sz="4" w:space="0" w:color="auto"/>
            </w:tcBorders>
            <w:vAlign w:val="center"/>
          </w:tcPr>
          <w:p w14:paraId="7ACAF2F0" w14:textId="77777777" w:rsidR="00291CC1" w:rsidRPr="000C4E89" w:rsidRDefault="00291CC1" w:rsidP="00291CC1">
            <w:pPr>
              <w:pStyle w:val="TableEntry"/>
              <w:jc w:val="center"/>
              <w:rPr>
                <w:i/>
                <w:iCs/>
                <w:sz w:val="16"/>
              </w:rPr>
            </w:pPr>
            <w:r w:rsidRPr="000C4E89">
              <w:rPr>
                <w:i/>
                <w:iCs/>
                <w:sz w:val="16"/>
              </w:rPr>
              <w:t>U</w:t>
            </w:r>
          </w:p>
        </w:tc>
        <w:tc>
          <w:tcPr>
            <w:tcW w:w="4968" w:type="dxa"/>
            <w:tcBorders>
              <w:bottom w:val="single" w:sz="4" w:space="0" w:color="auto"/>
            </w:tcBorders>
            <w:vAlign w:val="center"/>
          </w:tcPr>
          <w:p w14:paraId="56D6E270" w14:textId="77777777" w:rsidR="00291CC1" w:rsidRPr="000C4E89" w:rsidRDefault="00291CC1" w:rsidP="00966422">
            <w:pPr>
              <w:pStyle w:val="TableEntry"/>
              <w:rPr>
                <w:i/>
                <w:iCs/>
                <w:sz w:val="16"/>
              </w:rPr>
            </w:pPr>
            <w:r w:rsidRPr="000C4E89">
              <w:rPr>
                <w:i/>
                <w:iCs/>
                <w:sz w:val="16"/>
              </w:rPr>
              <w:t>not specialized</w:t>
            </w:r>
          </w:p>
        </w:tc>
      </w:tr>
    </w:tbl>
    <w:p w14:paraId="4E6B02BB" w14:textId="77777777" w:rsidR="008A0B4B" w:rsidRPr="000C4E89"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77DBC2CF" w14:textId="77777777" w:rsidTr="00502C55">
        <w:trPr>
          <w:cantSplit/>
        </w:trPr>
        <w:tc>
          <w:tcPr>
            <w:tcW w:w="1548" w:type="dxa"/>
            <w:vMerge w:val="restart"/>
          </w:tcPr>
          <w:p w14:paraId="7A548F48"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Destination</w:t>
            </w:r>
          </w:p>
          <w:p w14:paraId="1909A4B6"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vAlign w:val="center"/>
          </w:tcPr>
          <w:p w14:paraId="22008ECB"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vAlign w:val="center"/>
          </w:tcPr>
          <w:p w14:paraId="0A72CFD3"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719B8F77" w14:textId="77777777" w:rsidR="008A0B4B" w:rsidRPr="000C4E89" w:rsidRDefault="008A0B4B" w:rsidP="008A0B4B">
            <w:pPr>
              <w:pStyle w:val="TableEntry"/>
              <w:rPr>
                <w:sz w:val="16"/>
              </w:rPr>
            </w:pPr>
            <w:r w:rsidRPr="000C4E89">
              <w:rPr>
                <w:sz w:val="16"/>
              </w:rPr>
              <w:t>SOAP endpoint URI.</w:t>
            </w:r>
          </w:p>
        </w:tc>
      </w:tr>
      <w:tr w:rsidR="008A0B4B" w:rsidRPr="000C4E89" w14:paraId="72CEBDFC" w14:textId="77777777" w:rsidTr="008A0B4B">
        <w:trPr>
          <w:cantSplit/>
        </w:trPr>
        <w:tc>
          <w:tcPr>
            <w:tcW w:w="1548" w:type="dxa"/>
            <w:vMerge/>
            <w:textDirection w:val="btLr"/>
            <w:vAlign w:val="center"/>
          </w:tcPr>
          <w:p w14:paraId="44CD85B2" w14:textId="77777777" w:rsidR="008A0B4B" w:rsidRPr="000C4E89" w:rsidRDefault="008A0B4B" w:rsidP="008A0B4B">
            <w:pPr>
              <w:pStyle w:val="TableLabel"/>
              <w:rPr>
                <w:sz w:val="16"/>
              </w:rPr>
            </w:pPr>
          </w:p>
        </w:tc>
        <w:tc>
          <w:tcPr>
            <w:tcW w:w="2520" w:type="dxa"/>
            <w:vAlign w:val="center"/>
          </w:tcPr>
          <w:p w14:paraId="1B8ED94E" w14:textId="77777777" w:rsidR="008A0B4B" w:rsidRPr="000C4E89" w:rsidRDefault="008A0B4B" w:rsidP="008A0B4B">
            <w:pPr>
              <w:pStyle w:val="TableEntry"/>
              <w:rPr>
                <w:i/>
                <w:iCs/>
                <w:sz w:val="16"/>
              </w:rPr>
            </w:pPr>
            <w:proofErr w:type="spellStart"/>
            <w:r w:rsidRPr="000C4E89">
              <w:rPr>
                <w:i/>
                <w:iCs/>
                <w:sz w:val="16"/>
              </w:rPr>
              <w:t>AlternativeUserID</w:t>
            </w:r>
            <w:proofErr w:type="spellEnd"/>
          </w:p>
        </w:tc>
        <w:tc>
          <w:tcPr>
            <w:tcW w:w="630" w:type="dxa"/>
            <w:vAlign w:val="center"/>
          </w:tcPr>
          <w:p w14:paraId="52333E6E"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12EEEB8A" w14:textId="77777777" w:rsidR="008A0B4B" w:rsidRPr="000C4E89" w:rsidRDefault="008A0B4B" w:rsidP="008A0B4B">
            <w:pPr>
              <w:pStyle w:val="TableEntry"/>
              <w:rPr>
                <w:i/>
                <w:iCs/>
                <w:sz w:val="16"/>
              </w:rPr>
            </w:pPr>
            <w:r w:rsidRPr="000C4E89">
              <w:rPr>
                <w:i/>
                <w:iCs/>
                <w:sz w:val="16"/>
              </w:rPr>
              <w:t>not specialized</w:t>
            </w:r>
          </w:p>
        </w:tc>
      </w:tr>
      <w:tr w:rsidR="008A0B4B" w:rsidRPr="000C4E89" w14:paraId="21B7E713" w14:textId="77777777" w:rsidTr="008A0B4B">
        <w:trPr>
          <w:cantSplit/>
        </w:trPr>
        <w:tc>
          <w:tcPr>
            <w:tcW w:w="1548" w:type="dxa"/>
            <w:vMerge/>
            <w:textDirection w:val="btLr"/>
            <w:vAlign w:val="center"/>
          </w:tcPr>
          <w:p w14:paraId="005B56E0" w14:textId="77777777" w:rsidR="008A0B4B" w:rsidRPr="000C4E89" w:rsidRDefault="008A0B4B" w:rsidP="008A0B4B">
            <w:pPr>
              <w:pStyle w:val="TableLabel"/>
              <w:rPr>
                <w:sz w:val="16"/>
              </w:rPr>
            </w:pPr>
          </w:p>
        </w:tc>
        <w:tc>
          <w:tcPr>
            <w:tcW w:w="2520" w:type="dxa"/>
            <w:vAlign w:val="center"/>
          </w:tcPr>
          <w:p w14:paraId="4B207942"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37D8C76C"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1267586C" w14:textId="77777777" w:rsidR="008A0B4B" w:rsidRPr="000C4E89" w:rsidRDefault="008A0B4B" w:rsidP="008A0B4B">
            <w:pPr>
              <w:pStyle w:val="TableEntry"/>
              <w:rPr>
                <w:i/>
                <w:iCs/>
                <w:sz w:val="16"/>
              </w:rPr>
            </w:pPr>
            <w:r w:rsidRPr="000C4E89">
              <w:rPr>
                <w:i/>
                <w:iCs/>
                <w:sz w:val="16"/>
              </w:rPr>
              <w:t>not specialized</w:t>
            </w:r>
          </w:p>
        </w:tc>
      </w:tr>
      <w:tr w:rsidR="008A0B4B" w:rsidRPr="000C4E89" w14:paraId="20CC3710" w14:textId="77777777" w:rsidTr="008A0B4B">
        <w:trPr>
          <w:cantSplit/>
        </w:trPr>
        <w:tc>
          <w:tcPr>
            <w:tcW w:w="1548" w:type="dxa"/>
            <w:vMerge/>
            <w:textDirection w:val="btLr"/>
            <w:vAlign w:val="center"/>
          </w:tcPr>
          <w:p w14:paraId="27289474" w14:textId="77777777" w:rsidR="008A0B4B" w:rsidRPr="000C4E89" w:rsidRDefault="008A0B4B" w:rsidP="008A0B4B">
            <w:pPr>
              <w:pStyle w:val="TableLabel"/>
              <w:rPr>
                <w:sz w:val="16"/>
              </w:rPr>
            </w:pPr>
          </w:p>
        </w:tc>
        <w:tc>
          <w:tcPr>
            <w:tcW w:w="2520" w:type="dxa"/>
            <w:vAlign w:val="center"/>
          </w:tcPr>
          <w:p w14:paraId="5AD3E3BB" w14:textId="77777777" w:rsidR="008A0B4B" w:rsidRPr="000C4E89" w:rsidRDefault="008A0B4B" w:rsidP="008A0B4B">
            <w:pPr>
              <w:pStyle w:val="TableEntry"/>
              <w:rPr>
                <w:iCs/>
                <w:sz w:val="16"/>
              </w:rPr>
            </w:pPr>
            <w:proofErr w:type="spellStart"/>
            <w:r w:rsidRPr="000C4E89">
              <w:rPr>
                <w:iCs/>
                <w:sz w:val="16"/>
              </w:rPr>
              <w:t>UserIsRequestor</w:t>
            </w:r>
            <w:proofErr w:type="spellEnd"/>
          </w:p>
        </w:tc>
        <w:tc>
          <w:tcPr>
            <w:tcW w:w="630" w:type="dxa"/>
            <w:vAlign w:val="center"/>
          </w:tcPr>
          <w:p w14:paraId="0DD4629D"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27D7E72B" w14:textId="77777777" w:rsidR="008A0B4B" w:rsidRPr="000C4E89" w:rsidRDefault="008A0B4B" w:rsidP="008A0B4B">
            <w:pPr>
              <w:pStyle w:val="TableEntry"/>
              <w:rPr>
                <w:iCs/>
                <w:sz w:val="16"/>
              </w:rPr>
            </w:pPr>
            <w:r w:rsidRPr="000C4E89">
              <w:rPr>
                <w:iCs/>
                <w:sz w:val="16"/>
              </w:rPr>
              <w:t>“false”</w:t>
            </w:r>
          </w:p>
        </w:tc>
      </w:tr>
      <w:tr w:rsidR="008A0B4B" w:rsidRPr="000C4E89" w14:paraId="6FCF1F7F" w14:textId="77777777" w:rsidTr="008A0B4B">
        <w:trPr>
          <w:cantSplit/>
        </w:trPr>
        <w:tc>
          <w:tcPr>
            <w:tcW w:w="1548" w:type="dxa"/>
            <w:vMerge/>
            <w:textDirection w:val="btLr"/>
            <w:vAlign w:val="center"/>
          </w:tcPr>
          <w:p w14:paraId="55691D81" w14:textId="77777777" w:rsidR="008A0B4B" w:rsidRPr="000C4E89" w:rsidRDefault="008A0B4B" w:rsidP="008A0B4B">
            <w:pPr>
              <w:pStyle w:val="TableLabel"/>
              <w:rPr>
                <w:sz w:val="16"/>
              </w:rPr>
            </w:pPr>
          </w:p>
        </w:tc>
        <w:tc>
          <w:tcPr>
            <w:tcW w:w="2520" w:type="dxa"/>
            <w:vAlign w:val="center"/>
          </w:tcPr>
          <w:p w14:paraId="3C9DBCA6"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0A5AFD88"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5FBCF9FC" w14:textId="77777777" w:rsidR="008A0B4B" w:rsidRPr="000C4E89" w:rsidRDefault="008A0B4B" w:rsidP="008A0B4B">
            <w:pPr>
              <w:pStyle w:val="TableEntry"/>
              <w:rPr>
                <w:sz w:val="16"/>
              </w:rPr>
            </w:pPr>
            <w:r w:rsidRPr="000C4E89">
              <w:rPr>
                <w:sz w:val="16"/>
              </w:rPr>
              <w:t>EV(110152, DCM, “Destination”)</w:t>
            </w:r>
          </w:p>
        </w:tc>
      </w:tr>
      <w:tr w:rsidR="008A0B4B" w:rsidRPr="000C4E89" w14:paraId="03552562" w14:textId="77777777" w:rsidTr="008A0B4B">
        <w:trPr>
          <w:cantSplit/>
        </w:trPr>
        <w:tc>
          <w:tcPr>
            <w:tcW w:w="1548" w:type="dxa"/>
            <w:vMerge/>
            <w:textDirection w:val="btLr"/>
            <w:vAlign w:val="center"/>
          </w:tcPr>
          <w:p w14:paraId="77F83B00" w14:textId="77777777" w:rsidR="008A0B4B" w:rsidRPr="000C4E89" w:rsidRDefault="008A0B4B" w:rsidP="008A0B4B">
            <w:pPr>
              <w:pStyle w:val="TableLabel"/>
              <w:rPr>
                <w:sz w:val="16"/>
              </w:rPr>
            </w:pPr>
          </w:p>
        </w:tc>
        <w:tc>
          <w:tcPr>
            <w:tcW w:w="2520" w:type="dxa"/>
            <w:vAlign w:val="center"/>
          </w:tcPr>
          <w:p w14:paraId="08FC768D"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585CA2F6"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74E4A9DB"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59AC76EE" w14:textId="77777777" w:rsidTr="00502C55">
        <w:trPr>
          <w:cantSplit/>
        </w:trPr>
        <w:tc>
          <w:tcPr>
            <w:tcW w:w="1548" w:type="dxa"/>
            <w:vMerge/>
            <w:textDirection w:val="btLr"/>
            <w:vAlign w:val="center"/>
          </w:tcPr>
          <w:p w14:paraId="7487C696" w14:textId="77777777" w:rsidR="008A0B4B" w:rsidRPr="000C4E89" w:rsidRDefault="008A0B4B" w:rsidP="008A0B4B">
            <w:pPr>
              <w:pStyle w:val="TableLabel"/>
              <w:rPr>
                <w:sz w:val="16"/>
              </w:rPr>
            </w:pPr>
          </w:p>
        </w:tc>
        <w:tc>
          <w:tcPr>
            <w:tcW w:w="2520" w:type="dxa"/>
            <w:vAlign w:val="center"/>
          </w:tcPr>
          <w:p w14:paraId="17DA6C39"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vAlign w:val="center"/>
          </w:tcPr>
          <w:p w14:paraId="31767756"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28CCF3AA" w14:textId="77777777" w:rsidR="008A0B4B" w:rsidRPr="000C4E89" w:rsidRDefault="008A0B4B" w:rsidP="00CC4834">
            <w:pPr>
              <w:pStyle w:val="TableEntry"/>
              <w:rPr>
                <w:sz w:val="16"/>
              </w:rPr>
            </w:pPr>
            <w:r w:rsidRPr="000C4E89">
              <w:rPr>
                <w:sz w:val="16"/>
              </w:rPr>
              <w:t>The machine name or IP address</w:t>
            </w:r>
          </w:p>
        </w:tc>
      </w:tr>
    </w:tbl>
    <w:p w14:paraId="6589A812" w14:textId="77777777" w:rsidR="00E87E0F" w:rsidRPr="000C4E89" w:rsidRDefault="00E87E0F" w:rsidP="00502C5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0C4E89" w14:paraId="63B28162" w14:textId="77777777" w:rsidTr="008A0B4B">
        <w:trPr>
          <w:cantSplit/>
        </w:trPr>
        <w:tc>
          <w:tcPr>
            <w:tcW w:w="1728" w:type="dxa"/>
            <w:vMerge w:val="restart"/>
            <w:tcBorders>
              <w:top w:val="single" w:sz="4" w:space="0" w:color="auto"/>
            </w:tcBorders>
          </w:tcPr>
          <w:p w14:paraId="6D01A0F7"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Audit Source</w:t>
            </w:r>
          </w:p>
          <w:p w14:paraId="7289092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AuditSourceIdentification</w:t>
            </w:r>
            <w:proofErr w:type="spellEnd"/>
          </w:p>
        </w:tc>
        <w:tc>
          <w:tcPr>
            <w:tcW w:w="2340" w:type="dxa"/>
            <w:tcBorders>
              <w:top w:val="single" w:sz="4" w:space="0" w:color="auto"/>
            </w:tcBorders>
            <w:vAlign w:val="center"/>
          </w:tcPr>
          <w:p w14:paraId="0E3227D2" w14:textId="77777777" w:rsidR="008A0B4B" w:rsidRPr="000C4E89" w:rsidRDefault="008A0B4B" w:rsidP="008A0B4B">
            <w:pPr>
              <w:pStyle w:val="TableEntry"/>
              <w:rPr>
                <w:i/>
                <w:iCs/>
                <w:sz w:val="16"/>
              </w:rPr>
            </w:pPr>
            <w:proofErr w:type="spellStart"/>
            <w:r w:rsidRPr="000C4E89">
              <w:rPr>
                <w:i/>
                <w:iCs/>
                <w:sz w:val="16"/>
              </w:rPr>
              <w:t>AuditSourceID</w:t>
            </w:r>
            <w:proofErr w:type="spellEnd"/>
          </w:p>
        </w:tc>
        <w:tc>
          <w:tcPr>
            <w:tcW w:w="630" w:type="dxa"/>
            <w:tcBorders>
              <w:top w:val="single" w:sz="4" w:space="0" w:color="auto"/>
            </w:tcBorders>
            <w:vAlign w:val="center"/>
          </w:tcPr>
          <w:p w14:paraId="352E4B60" w14:textId="77777777" w:rsidR="008A0B4B" w:rsidRPr="000C4E89" w:rsidRDefault="008A0B4B" w:rsidP="008A0B4B">
            <w:pPr>
              <w:pStyle w:val="TableEntry"/>
              <w:jc w:val="center"/>
              <w:rPr>
                <w:i/>
                <w:iCs/>
                <w:sz w:val="16"/>
              </w:rPr>
            </w:pPr>
            <w:r w:rsidRPr="000C4E89">
              <w:rPr>
                <w:i/>
                <w:iCs/>
                <w:sz w:val="16"/>
              </w:rPr>
              <w:t>U</w:t>
            </w:r>
          </w:p>
        </w:tc>
        <w:tc>
          <w:tcPr>
            <w:tcW w:w="4968" w:type="dxa"/>
            <w:tcBorders>
              <w:top w:val="single" w:sz="4" w:space="0" w:color="auto"/>
            </w:tcBorders>
            <w:vAlign w:val="center"/>
          </w:tcPr>
          <w:p w14:paraId="4C0E8288" w14:textId="77777777" w:rsidR="008A0B4B" w:rsidRPr="000C4E89" w:rsidRDefault="00407D9F" w:rsidP="009C06BA">
            <w:pPr>
              <w:pStyle w:val="TableEntry"/>
              <w:rPr>
                <w:i/>
                <w:iCs/>
                <w:sz w:val="16"/>
              </w:rPr>
            </w:pPr>
            <w:r w:rsidRPr="000C4E89">
              <w:rPr>
                <w:i/>
                <w:iCs/>
                <w:sz w:val="16"/>
              </w:rPr>
              <w:t>n</w:t>
            </w:r>
            <w:r w:rsidR="008A0B4B" w:rsidRPr="000C4E89">
              <w:rPr>
                <w:i/>
                <w:iCs/>
                <w:sz w:val="16"/>
              </w:rPr>
              <w:t>ot specialized</w:t>
            </w:r>
          </w:p>
        </w:tc>
      </w:tr>
      <w:tr w:rsidR="008A0B4B" w:rsidRPr="000C4E89" w14:paraId="38351B2C" w14:textId="77777777" w:rsidTr="008A0B4B">
        <w:trPr>
          <w:cantSplit/>
        </w:trPr>
        <w:tc>
          <w:tcPr>
            <w:tcW w:w="1728" w:type="dxa"/>
            <w:vMerge/>
            <w:textDirection w:val="btLr"/>
            <w:vAlign w:val="center"/>
          </w:tcPr>
          <w:p w14:paraId="521A6E9B" w14:textId="77777777" w:rsidR="008A0B4B" w:rsidRPr="000C4E89" w:rsidRDefault="008A0B4B" w:rsidP="008A0B4B">
            <w:pPr>
              <w:pStyle w:val="TableLabel"/>
              <w:rPr>
                <w:sz w:val="16"/>
              </w:rPr>
            </w:pPr>
          </w:p>
        </w:tc>
        <w:tc>
          <w:tcPr>
            <w:tcW w:w="2340" w:type="dxa"/>
            <w:vAlign w:val="center"/>
          </w:tcPr>
          <w:p w14:paraId="5B1220A0" w14:textId="77777777" w:rsidR="008A0B4B" w:rsidRPr="000C4E89" w:rsidRDefault="008A0B4B" w:rsidP="008A0B4B">
            <w:pPr>
              <w:pStyle w:val="TableEntry"/>
              <w:rPr>
                <w:i/>
                <w:iCs/>
                <w:sz w:val="16"/>
              </w:rPr>
            </w:pPr>
            <w:proofErr w:type="spellStart"/>
            <w:r w:rsidRPr="000C4E89">
              <w:rPr>
                <w:i/>
                <w:iCs/>
                <w:sz w:val="16"/>
              </w:rPr>
              <w:t>AuditEnterpriseSiteID</w:t>
            </w:r>
            <w:proofErr w:type="spellEnd"/>
          </w:p>
        </w:tc>
        <w:tc>
          <w:tcPr>
            <w:tcW w:w="630" w:type="dxa"/>
            <w:vAlign w:val="center"/>
          </w:tcPr>
          <w:p w14:paraId="617A7EAD"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335AA9E9" w14:textId="77777777" w:rsidR="008A0B4B" w:rsidRPr="000C4E89" w:rsidRDefault="008A0B4B" w:rsidP="008A0B4B">
            <w:pPr>
              <w:pStyle w:val="TableEntry"/>
              <w:rPr>
                <w:i/>
                <w:iCs/>
                <w:sz w:val="16"/>
              </w:rPr>
            </w:pPr>
            <w:r w:rsidRPr="000C4E89">
              <w:rPr>
                <w:i/>
                <w:iCs/>
                <w:sz w:val="16"/>
              </w:rPr>
              <w:t>not specialized</w:t>
            </w:r>
          </w:p>
        </w:tc>
      </w:tr>
      <w:tr w:rsidR="008A0B4B" w:rsidRPr="000C4E89" w14:paraId="1B0681AD" w14:textId="77777777" w:rsidTr="008A0B4B">
        <w:trPr>
          <w:cantSplit/>
        </w:trPr>
        <w:tc>
          <w:tcPr>
            <w:tcW w:w="1728" w:type="dxa"/>
            <w:vMerge/>
            <w:textDirection w:val="btLr"/>
            <w:vAlign w:val="center"/>
          </w:tcPr>
          <w:p w14:paraId="6860446B" w14:textId="77777777" w:rsidR="008A0B4B" w:rsidRPr="000C4E89" w:rsidRDefault="008A0B4B" w:rsidP="008A0B4B">
            <w:pPr>
              <w:pStyle w:val="TableLabel"/>
              <w:rPr>
                <w:sz w:val="16"/>
              </w:rPr>
            </w:pPr>
          </w:p>
        </w:tc>
        <w:tc>
          <w:tcPr>
            <w:tcW w:w="2340" w:type="dxa"/>
            <w:vAlign w:val="center"/>
          </w:tcPr>
          <w:p w14:paraId="502DAA1E" w14:textId="77777777" w:rsidR="008A0B4B" w:rsidRPr="000C4E89" w:rsidRDefault="008A0B4B" w:rsidP="008A0B4B">
            <w:pPr>
              <w:pStyle w:val="TableEntry"/>
              <w:rPr>
                <w:i/>
                <w:iCs/>
                <w:sz w:val="16"/>
              </w:rPr>
            </w:pPr>
            <w:proofErr w:type="spellStart"/>
            <w:r w:rsidRPr="000C4E89">
              <w:rPr>
                <w:i/>
                <w:iCs/>
                <w:sz w:val="16"/>
              </w:rPr>
              <w:t>AuditSourceTypeCode</w:t>
            </w:r>
            <w:proofErr w:type="spellEnd"/>
          </w:p>
        </w:tc>
        <w:tc>
          <w:tcPr>
            <w:tcW w:w="630" w:type="dxa"/>
            <w:vAlign w:val="center"/>
          </w:tcPr>
          <w:p w14:paraId="02E4144C"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02EB6175" w14:textId="77777777" w:rsidR="008A0B4B" w:rsidRPr="000C4E89" w:rsidRDefault="008A0B4B" w:rsidP="00577ABF">
            <w:pPr>
              <w:pStyle w:val="TableEntry"/>
              <w:rPr>
                <w:i/>
                <w:iCs/>
                <w:sz w:val="16"/>
              </w:rPr>
            </w:pPr>
            <w:r w:rsidRPr="000C4E89">
              <w:rPr>
                <w:i/>
                <w:iCs/>
                <w:sz w:val="16"/>
              </w:rPr>
              <w:t>not specialized</w:t>
            </w:r>
          </w:p>
        </w:tc>
      </w:tr>
    </w:tbl>
    <w:p w14:paraId="63A98EDA" w14:textId="77777777" w:rsidR="008A0B4B" w:rsidRPr="000C4E89"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3C523138" w14:textId="77777777" w:rsidTr="00502C55">
        <w:trPr>
          <w:cantSplit/>
        </w:trPr>
        <w:tc>
          <w:tcPr>
            <w:tcW w:w="1548" w:type="dxa"/>
            <w:vMerge w:val="restart"/>
          </w:tcPr>
          <w:p w14:paraId="7ADA1E8D" w14:textId="77777777" w:rsidR="008A0B4B" w:rsidRPr="000C4E89" w:rsidRDefault="008A0B4B" w:rsidP="003444B0">
            <w:pPr>
              <w:pStyle w:val="TableLabel"/>
            </w:pPr>
            <w:r w:rsidRPr="000C4E89">
              <w:t>Patient</w:t>
            </w:r>
          </w:p>
          <w:p w14:paraId="1CD313DE"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68ADDCE0"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70FF642D"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10B2F448" w14:textId="77777777" w:rsidR="008A0B4B" w:rsidRPr="000C4E89" w:rsidRDefault="008A0B4B" w:rsidP="003444B0">
            <w:pPr>
              <w:pStyle w:val="TableEntry"/>
              <w:rPr>
                <w:sz w:val="16"/>
                <w:szCs w:val="16"/>
              </w:rPr>
            </w:pPr>
            <w:r w:rsidRPr="000C4E89">
              <w:rPr>
                <w:sz w:val="16"/>
                <w:szCs w:val="16"/>
              </w:rPr>
              <w:t>“1” (Person)</w:t>
            </w:r>
          </w:p>
        </w:tc>
      </w:tr>
      <w:tr w:rsidR="008A0B4B" w:rsidRPr="000C4E89" w14:paraId="574A6C85" w14:textId="77777777" w:rsidTr="008A0B4B">
        <w:trPr>
          <w:cantSplit/>
        </w:trPr>
        <w:tc>
          <w:tcPr>
            <w:tcW w:w="1548" w:type="dxa"/>
            <w:vMerge/>
            <w:vAlign w:val="center"/>
          </w:tcPr>
          <w:p w14:paraId="3836FAA0" w14:textId="77777777" w:rsidR="008A0B4B" w:rsidRPr="000C4E89" w:rsidRDefault="008A0B4B" w:rsidP="003444B0">
            <w:pPr>
              <w:pStyle w:val="TableLabel"/>
            </w:pPr>
          </w:p>
        </w:tc>
        <w:tc>
          <w:tcPr>
            <w:tcW w:w="2520" w:type="dxa"/>
            <w:vAlign w:val="center"/>
          </w:tcPr>
          <w:p w14:paraId="30399854"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2C959DF1"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02D8EEB6" w14:textId="77777777" w:rsidR="008A0B4B" w:rsidRPr="000C4E89" w:rsidRDefault="008A0B4B" w:rsidP="003444B0">
            <w:pPr>
              <w:pStyle w:val="TableEntry"/>
              <w:rPr>
                <w:sz w:val="16"/>
                <w:szCs w:val="16"/>
              </w:rPr>
            </w:pPr>
            <w:r w:rsidRPr="000C4E89">
              <w:rPr>
                <w:sz w:val="16"/>
                <w:szCs w:val="16"/>
              </w:rPr>
              <w:t>“1” (Patient)</w:t>
            </w:r>
          </w:p>
        </w:tc>
      </w:tr>
      <w:tr w:rsidR="008A0B4B" w:rsidRPr="000C4E89" w14:paraId="24AC5BD0" w14:textId="77777777" w:rsidTr="008A0B4B">
        <w:trPr>
          <w:cantSplit/>
        </w:trPr>
        <w:tc>
          <w:tcPr>
            <w:tcW w:w="1548" w:type="dxa"/>
            <w:vMerge/>
            <w:vAlign w:val="center"/>
          </w:tcPr>
          <w:p w14:paraId="5D321132" w14:textId="77777777" w:rsidR="008A0B4B" w:rsidRPr="000C4E89" w:rsidRDefault="008A0B4B" w:rsidP="003444B0">
            <w:pPr>
              <w:pStyle w:val="TableLabel"/>
            </w:pPr>
          </w:p>
        </w:tc>
        <w:tc>
          <w:tcPr>
            <w:tcW w:w="2520" w:type="dxa"/>
            <w:vAlign w:val="center"/>
          </w:tcPr>
          <w:p w14:paraId="64CA84B4"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4851C98D"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4AE101A" w14:textId="77777777" w:rsidR="008A0B4B" w:rsidRPr="000C4E89" w:rsidRDefault="008A0B4B" w:rsidP="00577ABF">
            <w:pPr>
              <w:pStyle w:val="TableEntry"/>
              <w:rPr>
                <w:i/>
                <w:iCs/>
                <w:sz w:val="16"/>
              </w:rPr>
            </w:pPr>
            <w:r w:rsidRPr="000C4E89">
              <w:rPr>
                <w:i/>
                <w:iCs/>
                <w:sz w:val="16"/>
              </w:rPr>
              <w:t>not specialized</w:t>
            </w:r>
          </w:p>
        </w:tc>
      </w:tr>
      <w:tr w:rsidR="008A0B4B" w:rsidRPr="000C4E89" w14:paraId="2FF92329" w14:textId="77777777" w:rsidTr="008A0B4B">
        <w:trPr>
          <w:cantSplit/>
        </w:trPr>
        <w:tc>
          <w:tcPr>
            <w:tcW w:w="1548" w:type="dxa"/>
            <w:vMerge/>
            <w:vAlign w:val="center"/>
          </w:tcPr>
          <w:p w14:paraId="034AEE0B" w14:textId="77777777" w:rsidR="008A0B4B" w:rsidRPr="000C4E89" w:rsidRDefault="008A0B4B" w:rsidP="003444B0">
            <w:pPr>
              <w:pStyle w:val="TableLabel"/>
            </w:pPr>
          </w:p>
        </w:tc>
        <w:tc>
          <w:tcPr>
            <w:tcW w:w="2520" w:type="dxa"/>
            <w:vAlign w:val="center"/>
          </w:tcPr>
          <w:p w14:paraId="6C9AC74D" w14:textId="77777777" w:rsidR="008A0B4B" w:rsidRPr="000C4E89" w:rsidRDefault="008A0B4B" w:rsidP="003444B0">
            <w:pPr>
              <w:pStyle w:val="TableEntry"/>
              <w:rPr>
                <w:i/>
                <w:sz w:val="16"/>
                <w:szCs w:val="16"/>
              </w:rPr>
            </w:pPr>
            <w:proofErr w:type="spellStart"/>
            <w:r w:rsidRPr="000C4E89">
              <w:rPr>
                <w:i/>
                <w:sz w:val="16"/>
                <w:szCs w:val="16"/>
              </w:rPr>
              <w:t>ParticipantObjectIDTypeCode</w:t>
            </w:r>
            <w:proofErr w:type="spellEnd"/>
          </w:p>
        </w:tc>
        <w:tc>
          <w:tcPr>
            <w:tcW w:w="630" w:type="dxa"/>
            <w:vAlign w:val="center"/>
          </w:tcPr>
          <w:p w14:paraId="08DCD4BB" w14:textId="77777777" w:rsidR="008A0B4B" w:rsidRPr="000C4E89" w:rsidRDefault="008A0B4B" w:rsidP="003444B0">
            <w:pPr>
              <w:pStyle w:val="TableEntry"/>
              <w:rPr>
                <w:i/>
                <w:sz w:val="16"/>
                <w:szCs w:val="16"/>
              </w:rPr>
            </w:pPr>
            <w:r w:rsidRPr="000C4E89">
              <w:rPr>
                <w:i/>
                <w:sz w:val="16"/>
                <w:szCs w:val="16"/>
              </w:rPr>
              <w:t>M</w:t>
            </w:r>
          </w:p>
        </w:tc>
        <w:tc>
          <w:tcPr>
            <w:tcW w:w="4968" w:type="dxa"/>
            <w:vAlign w:val="center"/>
          </w:tcPr>
          <w:p w14:paraId="1AD9C8CD" w14:textId="77777777" w:rsidR="008A0B4B" w:rsidRPr="000C4E89" w:rsidRDefault="00E45402" w:rsidP="003444B0">
            <w:pPr>
              <w:pStyle w:val="TableEntry"/>
              <w:rPr>
                <w:sz w:val="16"/>
                <w:szCs w:val="16"/>
              </w:rPr>
            </w:pPr>
            <w:r w:rsidRPr="000C4E89">
              <w:rPr>
                <w:i/>
                <w:sz w:val="16"/>
                <w:szCs w:val="16"/>
              </w:rPr>
              <w:t>not specialized</w:t>
            </w:r>
          </w:p>
        </w:tc>
      </w:tr>
      <w:tr w:rsidR="008A0B4B" w:rsidRPr="000C4E89" w14:paraId="5CDDCED9" w14:textId="77777777" w:rsidTr="008A0B4B">
        <w:trPr>
          <w:cantSplit/>
        </w:trPr>
        <w:tc>
          <w:tcPr>
            <w:tcW w:w="1548" w:type="dxa"/>
            <w:vMerge/>
            <w:vAlign w:val="center"/>
          </w:tcPr>
          <w:p w14:paraId="03C6A8B3" w14:textId="77777777" w:rsidR="008A0B4B" w:rsidRPr="000C4E89" w:rsidRDefault="008A0B4B" w:rsidP="003444B0">
            <w:pPr>
              <w:pStyle w:val="TableLabel"/>
            </w:pPr>
          </w:p>
        </w:tc>
        <w:tc>
          <w:tcPr>
            <w:tcW w:w="2520" w:type="dxa"/>
            <w:vAlign w:val="center"/>
          </w:tcPr>
          <w:p w14:paraId="77429578" w14:textId="77777777" w:rsidR="008A0B4B" w:rsidRPr="000C4E89" w:rsidRDefault="008A0B4B" w:rsidP="00577ABF">
            <w:pPr>
              <w:pStyle w:val="TableEntry"/>
              <w:rPr>
                <w:i/>
                <w:iCs/>
                <w:sz w:val="16"/>
              </w:rPr>
            </w:pPr>
            <w:proofErr w:type="spellStart"/>
            <w:r w:rsidRPr="000C4E89">
              <w:rPr>
                <w:i/>
                <w:iCs/>
                <w:sz w:val="16"/>
              </w:rPr>
              <w:t>ParticipantObjectSensitivity</w:t>
            </w:r>
            <w:proofErr w:type="spellEnd"/>
          </w:p>
        </w:tc>
        <w:tc>
          <w:tcPr>
            <w:tcW w:w="630" w:type="dxa"/>
            <w:vAlign w:val="center"/>
          </w:tcPr>
          <w:p w14:paraId="506D1082"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31F2512" w14:textId="77777777" w:rsidR="008A0B4B" w:rsidRPr="000C4E89" w:rsidRDefault="008A0B4B" w:rsidP="00577ABF">
            <w:pPr>
              <w:pStyle w:val="TableEntry"/>
              <w:rPr>
                <w:i/>
                <w:iCs/>
                <w:sz w:val="16"/>
              </w:rPr>
            </w:pPr>
            <w:r w:rsidRPr="000C4E89">
              <w:rPr>
                <w:i/>
                <w:iCs/>
                <w:sz w:val="16"/>
              </w:rPr>
              <w:t>not specialized</w:t>
            </w:r>
          </w:p>
        </w:tc>
      </w:tr>
      <w:tr w:rsidR="008A0B4B" w:rsidRPr="000C4E89" w14:paraId="0A54A53C" w14:textId="77777777" w:rsidTr="008A0B4B">
        <w:trPr>
          <w:cantSplit/>
        </w:trPr>
        <w:tc>
          <w:tcPr>
            <w:tcW w:w="1548" w:type="dxa"/>
            <w:vMerge/>
            <w:vAlign w:val="center"/>
          </w:tcPr>
          <w:p w14:paraId="44553439" w14:textId="77777777" w:rsidR="008A0B4B" w:rsidRPr="000C4E89" w:rsidRDefault="008A0B4B" w:rsidP="003444B0">
            <w:pPr>
              <w:pStyle w:val="TableLabel"/>
            </w:pPr>
          </w:p>
        </w:tc>
        <w:tc>
          <w:tcPr>
            <w:tcW w:w="2520" w:type="dxa"/>
            <w:vAlign w:val="center"/>
          </w:tcPr>
          <w:p w14:paraId="13C153F0"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7ABDE0DF" w14:textId="77777777" w:rsidR="008A0B4B" w:rsidRPr="000C4E89" w:rsidRDefault="008A0B4B" w:rsidP="003444B0">
            <w:pPr>
              <w:pStyle w:val="TableEntry"/>
              <w:rPr>
                <w:sz w:val="16"/>
                <w:szCs w:val="16"/>
              </w:rPr>
            </w:pPr>
            <w:r w:rsidRPr="000C4E89">
              <w:rPr>
                <w:sz w:val="16"/>
                <w:szCs w:val="16"/>
              </w:rPr>
              <w:t>M</w:t>
            </w:r>
          </w:p>
        </w:tc>
        <w:tc>
          <w:tcPr>
            <w:tcW w:w="4968" w:type="dxa"/>
          </w:tcPr>
          <w:p w14:paraId="6168BE2D" w14:textId="77777777" w:rsidR="008A0B4B" w:rsidRPr="000C4E89" w:rsidRDefault="008A0B4B" w:rsidP="003444B0">
            <w:pPr>
              <w:pStyle w:val="TableEntry"/>
              <w:rPr>
                <w:sz w:val="16"/>
                <w:szCs w:val="16"/>
              </w:rPr>
            </w:pPr>
            <w:r w:rsidRPr="000C4E89">
              <w:rPr>
                <w:sz w:val="16"/>
                <w:szCs w:val="16"/>
              </w:rPr>
              <w:t xml:space="preserve">The patient ID in HL7 CX format. </w:t>
            </w:r>
          </w:p>
        </w:tc>
      </w:tr>
      <w:tr w:rsidR="008A0B4B" w:rsidRPr="000C4E89" w14:paraId="4A50A2B0" w14:textId="77777777" w:rsidTr="008A0B4B">
        <w:trPr>
          <w:cantSplit/>
        </w:trPr>
        <w:tc>
          <w:tcPr>
            <w:tcW w:w="1548" w:type="dxa"/>
            <w:vMerge/>
            <w:vAlign w:val="center"/>
          </w:tcPr>
          <w:p w14:paraId="6C539CF3" w14:textId="77777777" w:rsidR="008A0B4B" w:rsidRPr="000C4E89" w:rsidRDefault="008A0B4B" w:rsidP="003444B0">
            <w:pPr>
              <w:pStyle w:val="TableLabel"/>
            </w:pPr>
          </w:p>
        </w:tc>
        <w:tc>
          <w:tcPr>
            <w:tcW w:w="2520" w:type="dxa"/>
            <w:vAlign w:val="center"/>
          </w:tcPr>
          <w:p w14:paraId="5EB91248" w14:textId="77777777" w:rsidR="008A0B4B" w:rsidRPr="000C4E89" w:rsidRDefault="008A0B4B"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7CFF45AB"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820B871" w14:textId="77777777" w:rsidR="008A0B4B" w:rsidRPr="000C4E89" w:rsidRDefault="008A0B4B" w:rsidP="00577ABF">
            <w:pPr>
              <w:pStyle w:val="TableEntry"/>
              <w:rPr>
                <w:i/>
                <w:iCs/>
                <w:sz w:val="16"/>
              </w:rPr>
            </w:pPr>
            <w:r w:rsidRPr="000C4E89">
              <w:rPr>
                <w:i/>
                <w:iCs/>
                <w:sz w:val="16"/>
              </w:rPr>
              <w:t>not specialized</w:t>
            </w:r>
          </w:p>
        </w:tc>
      </w:tr>
      <w:tr w:rsidR="008A0B4B" w:rsidRPr="000C4E89" w14:paraId="68B69DD6" w14:textId="77777777" w:rsidTr="008A0B4B">
        <w:trPr>
          <w:cantSplit/>
        </w:trPr>
        <w:tc>
          <w:tcPr>
            <w:tcW w:w="1548" w:type="dxa"/>
            <w:vMerge/>
            <w:vAlign w:val="center"/>
          </w:tcPr>
          <w:p w14:paraId="127E1966" w14:textId="77777777" w:rsidR="008A0B4B" w:rsidRPr="000C4E89" w:rsidRDefault="008A0B4B" w:rsidP="003444B0">
            <w:pPr>
              <w:pStyle w:val="TableLabel"/>
            </w:pPr>
          </w:p>
        </w:tc>
        <w:tc>
          <w:tcPr>
            <w:tcW w:w="2520" w:type="dxa"/>
            <w:vAlign w:val="center"/>
          </w:tcPr>
          <w:p w14:paraId="0AA12145" w14:textId="77777777" w:rsidR="008A0B4B" w:rsidRPr="000C4E89" w:rsidRDefault="008A0B4B" w:rsidP="00577ABF">
            <w:pPr>
              <w:pStyle w:val="TableEntry"/>
              <w:rPr>
                <w:i/>
                <w:iCs/>
                <w:sz w:val="16"/>
              </w:rPr>
            </w:pPr>
            <w:proofErr w:type="spellStart"/>
            <w:r w:rsidRPr="000C4E89">
              <w:rPr>
                <w:i/>
                <w:iCs/>
                <w:sz w:val="16"/>
              </w:rPr>
              <w:t>ParticipantObjectQuery</w:t>
            </w:r>
            <w:proofErr w:type="spellEnd"/>
          </w:p>
        </w:tc>
        <w:tc>
          <w:tcPr>
            <w:tcW w:w="630" w:type="dxa"/>
            <w:vAlign w:val="center"/>
          </w:tcPr>
          <w:p w14:paraId="628604EB"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4A7795B2" w14:textId="77777777" w:rsidR="008A0B4B" w:rsidRPr="000C4E89" w:rsidRDefault="008A0B4B" w:rsidP="00577ABF">
            <w:pPr>
              <w:pStyle w:val="TableEntry"/>
              <w:rPr>
                <w:i/>
                <w:iCs/>
                <w:sz w:val="16"/>
              </w:rPr>
            </w:pPr>
            <w:r w:rsidRPr="000C4E89">
              <w:rPr>
                <w:i/>
                <w:iCs/>
                <w:sz w:val="16"/>
              </w:rPr>
              <w:t>not specialized</w:t>
            </w:r>
          </w:p>
        </w:tc>
      </w:tr>
      <w:tr w:rsidR="008A0B4B" w:rsidRPr="000C4E89" w14:paraId="109E0C81" w14:textId="77777777" w:rsidTr="008A0B4B">
        <w:trPr>
          <w:cantSplit/>
        </w:trPr>
        <w:tc>
          <w:tcPr>
            <w:tcW w:w="1548" w:type="dxa"/>
            <w:vMerge/>
            <w:vAlign w:val="center"/>
          </w:tcPr>
          <w:p w14:paraId="40D20238" w14:textId="77777777" w:rsidR="008A0B4B" w:rsidRPr="000C4E89" w:rsidRDefault="008A0B4B" w:rsidP="003444B0">
            <w:pPr>
              <w:pStyle w:val="TableLabel"/>
            </w:pPr>
          </w:p>
        </w:tc>
        <w:tc>
          <w:tcPr>
            <w:tcW w:w="2520" w:type="dxa"/>
            <w:vAlign w:val="center"/>
          </w:tcPr>
          <w:p w14:paraId="53ABF243" w14:textId="77777777" w:rsidR="008A0B4B" w:rsidRPr="000C4E89" w:rsidRDefault="008A0B4B"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0679DEF7"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C6B6F6B" w14:textId="77777777" w:rsidR="008A0B4B" w:rsidRPr="000C4E89" w:rsidRDefault="008A0B4B" w:rsidP="00577ABF">
            <w:pPr>
              <w:pStyle w:val="TableEntry"/>
              <w:rPr>
                <w:i/>
                <w:iCs/>
                <w:sz w:val="16"/>
              </w:rPr>
            </w:pPr>
            <w:r w:rsidRPr="000C4E89">
              <w:rPr>
                <w:i/>
                <w:iCs/>
                <w:sz w:val="16"/>
              </w:rPr>
              <w:t>not specialized</w:t>
            </w:r>
          </w:p>
        </w:tc>
      </w:tr>
    </w:tbl>
    <w:p w14:paraId="1A525FEC" w14:textId="77777777" w:rsidR="00407D9F" w:rsidRPr="000C4E89" w:rsidRDefault="00407D9F"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3516A585" w14:textId="77777777" w:rsidTr="00502C55">
        <w:trPr>
          <w:cantSplit/>
        </w:trPr>
        <w:tc>
          <w:tcPr>
            <w:tcW w:w="1548" w:type="dxa"/>
            <w:vMerge w:val="restart"/>
          </w:tcPr>
          <w:p w14:paraId="653696E8" w14:textId="77777777" w:rsidR="008A0B4B" w:rsidRPr="000C4E89" w:rsidRDefault="008A0B4B" w:rsidP="003444B0">
            <w:pPr>
              <w:pStyle w:val="TableLabel"/>
            </w:pPr>
            <w:r w:rsidRPr="000C4E89">
              <w:lastRenderedPageBreak/>
              <w:t>Query Parameters</w:t>
            </w:r>
          </w:p>
          <w:p w14:paraId="7A4828A1"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3D4BAD56"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1B459808"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57E631F0" w14:textId="77777777" w:rsidR="008A0B4B" w:rsidRPr="000C4E89" w:rsidRDefault="008A0B4B" w:rsidP="003444B0">
            <w:pPr>
              <w:pStyle w:val="TableEntry"/>
              <w:rPr>
                <w:sz w:val="16"/>
                <w:szCs w:val="16"/>
              </w:rPr>
            </w:pPr>
            <w:r w:rsidRPr="000C4E89">
              <w:rPr>
                <w:sz w:val="16"/>
                <w:szCs w:val="16"/>
              </w:rPr>
              <w:t>“2” (system object)</w:t>
            </w:r>
          </w:p>
        </w:tc>
      </w:tr>
      <w:tr w:rsidR="008A0B4B" w:rsidRPr="000C4E89" w14:paraId="170D8822" w14:textId="77777777" w:rsidTr="008A0B4B">
        <w:trPr>
          <w:cantSplit/>
        </w:trPr>
        <w:tc>
          <w:tcPr>
            <w:tcW w:w="1548" w:type="dxa"/>
            <w:vMerge/>
            <w:vAlign w:val="center"/>
          </w:tcPr>
          <w:p w14:paraId="40D8B748" w14:textId="77777777" w:rsidR="008A0B4B" w:rsidRPr="000C4E89" w:rsidRDefault="008A0B4B" w:rsidP="003444B0"/>
        </w:tc>
        <w:tc>
          <w:tcPr>
            <w:tcW w:w="2520" w:type="dxa"/>
            <w:vAlign w:val="center"/>
          </w:tcPr>
          <w:p w14:paraId="54FC286F"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68A81E03"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14944451" w14:textId="77777777" w:rsidR="008A0B4B" w:rsidRPr="000C4E89" w:rsidRDefault="008A0B4B" w:rsidP="003444B0">
            <w:pPr>
              <w:pStyle w:val="TableEntry"/>
              <w:rPr>
                <w:sz w:val="16"/>
                <w:szCs w:val="16"/>
              </w:rPr>
            </w:pPr>
            <w:r w:rsidRPr="000C4E89">
              <w:rPr>
                <w:sz w:val="16"/>
                <w:szCs w:val="16"/>
              </w:rPr>
              <w:t>“24” (query)</w:t>
            </w:r>
          </w:p>
        </w:tc>
      </w:tr>
      <w:tr w:rsidR="008A0B4B" w:rsidRPr="000C4E89" w14:paraId="40218552" w14:textId="77777777" w:rsidTr="008A0B4B">
        <w:trPr>
          <w:cantSplit/>
        </w:trPr>
        <w:tc>
          <w:tcPr>
            <w:tcW w:w="1548" w:type="dxa"/>
            <w:vMerge/>
            <w:vAlign w:val="center"/>
          </w:tcPr>
          <w:p w14:paraId="7D2C365F" w14:textId="77777777" w:rsidR="008A0B4B" w:rsidRPr="000C4E89" w:rsidRDefault="008A0B4B" w:rsidP="003444B0"/>
        </w:tc>
        <w:tc>
          <w:tcPr>
            <w:tcW w:w="2520" w:type="dxa"/>
            <w:vAlign w:val="center"/>
          </w:tcPr>
          <w:p w14:paraId="242ED94B"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3452D29C"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86685A2" w14:textId="77777777" w:rsidR="008A0B4B" w:rsidRPr="000C4E89" w:rsidRDefault="008A0B4B" w:rsidP="00577ABF">
            <w:pPr>
              <w:pStyle w:val="TableEntry"/>
              <w:rPr>
                <w:i/>
                <w:iCs/>
                <w:sz w:val="16"/>
              </w:rPr>
            </w:pPr>
            <w:r w:rsidRPr="000C4E89">
              <w:rPr>
                <w:i/>
                <w:iCs/>
                <w:sz w:val="16"/>
              </w:rPr>
              <w:t>not specialized</w:t>
            </w:r>
          </w:p>
        </w:tc>
      </w:tr>
      <w:tr w:rsidR="008A0B4B" w:rsidRPr="000C4E89" w14:paraId="1BC6AB5C" w14:textId="77777777" w:rsidTr="008A0B4B">
        <w:trPr>
          <w:cantSplit/>
        </w:trPr>
        <w:tc>
          <w:tcPr>
            <w:tcW w:w="1548" w:type="dxa"/>
            <w:vMerge/>
            <w:vAlign w:val="center"/>
          </w:tcPr>
          <w:p w14:paraId="61048316" w14:textId="77777777" w:rsidR="008A0B4B" w:rsidRPr="000C4E89" w:rsidRDefault="008A0B4B" w:rsidP="003444B0"/>
        </w:tc>
        <w:tc>
          <w:tcPr>
            <w:tcW w:w="2520" w:type="dxa"/>
            <w:vAlign w:val="center"/>
          </w:tcPr>
          <w:p w14:paraId="0525DD34" w14:textId="77777777" w:rsidR="008A0B4B" w:rsidRPr="000C4E89" w:rsidRDefault="008A0B4B" w:rsidP="003444B0">
            <w:pPr>
              <w:pStyle w:val="TableEntry"/>
              <w:rPr>
                <w:sz w:val="16"/>
                <w:szCs w:val="16"/>
              </w:rPr>
            </w:pPr>
            <w:proofErr w:type="spellStart"/>
            <w:r w:rsidRPr="000C4E89">
              <w:rPr>
                <w:sz w:val="16"/>
                <w:szCs w:val="16"/>
              </w:rPr>
              <w:t>ParticipantObjectIDTypeCode</w:t>
            </w:r>
            <w:proofErr w:type="spellEnd"/>
          </w:p>
        </w:tc>
        <w:tc>
          <w:tcPr>
            <w:tcW w:w="630" w:type="dxa"/>
            <w:vAlign w:val="center"/>
          </w:tcPr>
          <w:p w14:paraId="18A3D12F" w14:textId="77777777" w:rsidR="008A0B4B" w:rsidRPr="000C4E89" w:rsidRDefault="008A0B4B" w:rsidP="003444B0">
            <w:pPr>
              <w:pStyle w:val="TableEntry"/>
              <w:rPr>
                <w:sz w:val="16"/>
                <w:szCs w:val="16"/>
              </w:rPr>
            </w:pPr>
            <w:r w:rsidRPr="000C4E89">
              <w:rPr>
                <w:sz w:val="16"/>
                <w:szCs w:val="16"/>
              </w:rPr>
              <w:t>M</w:t>
            </w:r>
          </w:p>
        </w:tc>
        <w:tc>
          <w:tcPr>
            <w:tcW w:w="4968" w:type="dxa"/>
          </w:tcPr>
          <w:p w14:paraId="5F9CC1E1" w14:textId="77777777" w:rsidR="008A0B4B" w:rsidRPr="000C4E89" w:rsidRDefault="00DE2C9F" w:rsidP="003444B0">
            <w:pPr>
              <w:pStyle w:val="TableEntry"/>
              <w:rPr>
                <w:sz w:val="16"/>
                <w:szCs w:val="16"/>
              </w:rPr>
            </w:pPr>
            <w:r w:rsidRPr="000C4E89">
              <w:rPr>
                <w:sz w:val="16"/>
                <w:szCs w:val="16"/>
              </w:rPr>
              <w:t>EV(“ITI-</w:t>
            </w:r>
            <w:r w:rsidR="002762E4" w:rsidRPr="000C4E89">
              <w:rPr>
                <w:sz w:val="16"/>
                <w:szCs w:val="16"/>
              </w:rPr>
              <w:t>56</w:t>
            </w:r>
            <w:r w:rsidR="008A0B4B" w:rsidRPr="000C4E89">
              <w:rPr>
                <w:sz w:val="16"/>
                <w:szCs w:val="16"/>
              </w:rPr>
              <w:t>”, “IHE Transactions”, “</w:t>
            </w:r>
            <w:r w:rsidRPr="000C4E89">
              <w:rPr>
                <w:sz w:val="16"/>
                <w:szCs w:val="16"/>
              </w:rPr>
              <w:t>Patient Location Query</w:t>
            </w:r>
            <w:r w:rsidR="008A0B4B" w:rsidRPr="000C4E89">
              <w:rPr>
                <w:sz w:val="16"/>
                <w:szCs w:val="16"/>
              </w:rPr>
              <w:t>”)</w:t>
            </w:r>
          </w:p>
        </w:tc>
      </w:tr>
      <w:tr w:rsidR="008A0B4B" w:rsidRPr="000C4E89" w14:paraId="0FEDE6EB" w14:textId="77777777" w:rsidTr="008A0B4B">
        <w:trPr>
          <w:cantSplit/>
        </w:trPr>
        <w:tc>
          <w:tcPr>
            <w:tcW w:w="1548" w:type="dxa"/>
            <w:vMerge/>
            <w:vAlign w:val="center"/>
          </w:tcPr>
          <w:p w14:paraId="2FA89B00" w14:textId="77777777" w:rsidR="008A0B4B" w:rsidRPr="000C4E89" w:rsidRDefault="008A0B4B" w:rsidP="003444B0"/>
        </w:tc>
        <w:tc>
          <w:tcPr>
            <w:tcW w:w="2520" w:type="dxa"/>
            <w:vAlign w:val="center"/>
          </w:tcPr>
          <w:p w14:paraId="724F19C7" w14:textId="77777777" w:rsidR="008A0B4B" w:rsidRPr="000C4E89" w:rsidRDefault="008A0B4B" w:rsidP="00577ABF">
            <w:pPr>
              <w:pStyle w:val="TableEntry"/>
              <w:rPr>
                <w:i/>
                <w:iCs/>
                <w:sz w:val="16"/>
              </w:rPr>
            </w:pPr>
            <w:proofErr w:type="spellStart"/>
            <w:r w:rsidRPr="000C4E89">
              <w:rPr>
                <w:i/>
                <w:iCs/>
                <w:sz w:val="16"/>
              </w:rPr>
              <w:t>ParticipantObjectSensitivity</w:t>
            </w:r>
            <w:proofErr w:type="spellEnd"/>
          </w:p>
        </w:tc>
        <w:tc>
          <w:tcPr>
            <w:tcW w:w="630" w:type="dxa"/>
            <w:vAlign w:val="center"/>
          </w:tcPr>
          <w:p w14:paraId="5F9CCBC5"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1D4234BD" w14:textId="77777777" w:rsidR="008A0B4B" w:rsidRPr="000C4E89" w:rsidRDefault="008A0B4B" w:rsidP="00577ABF">
            <w:pPr>
              <w:pStyle w:val="TableEntry"/>
              <w:rPr>
                <w:i/>
                <w:iCs/>
                <w:sz w:val="16"/>
              </w:rPr>
            </w:pPr>
            <w:r w:rsidRPr="000C4E89">
              <w:rPr>
                <w:i/>
                <w:iCs/>
                <w:sz w:val="16"/>
              </w:rPr>
              <w:t>not specialized</w:t>
            </w:r>
          </w:p>
        </w:tc>
      </w:tr>
      <w:tr w:rsidR="008A0B4B" w:rsidRPr="000C4E89" w14:paraId="322C2E6E" w14:textId="77777777" w:rsidTr="008A0B4B">
        <w:trPr>
          <w:cantSplit/>
        </w:trPr>
        <w:tc>
          <w:tcPr>
            <w:tcW w:w="1548" w:type="dxa"/>
            <w:vMerge/>
            <w:vAlign w:val="center"/>
          </w:tcPr>
          <w:p w14:paraId="34C077F3" w14:textId="77777777" w:rsidR="008A0B4B" w:rsidRPr="000C4E89" w:rsidRDefault="008A0B4B" w:rsidP="003444B0"/>
        </w:tc>
        <w:tc>
          <w:tcPr>
            <w:tcW w:w="2520" w:type="dxa"/>
            <w:vAlign w:val="center"/>
          </w:tcPr>
          <w:p w14:paraId="56C6700E"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15C5AD91" w14:textId="77777777" w:rsidR="008A0B4B" w:rsidRPr="000C4E89" w:rsidRDefault="008A0B4B" w:rsidP="003444B0">
            <w:pPr>
              <w:pStyle w:val="TableEntry"/>
              <w:rPr>
                <w:sz w:val="16"/>
                <w:szCs w:val="16"/>
              </w:rPr>
            </w:pPr>
            <w:r w:rsidRPr="000C4E89">
              <w:rPr>
                <w:sz w:val="16"/>
                <w:szCs w:val="16"/>
              </w:rPr>
              <w:t>M</w:t>
            </w:r>
          </w:p>
        </w:tc>
        <w:tc>
          <w:tcPr>
            <w:tcW w:w="4968" w:type="dxa"/>
          </w:tcPr>
          <w:p w14:paraId="5BA05D67" w14:textId="77777777" w:rsidR="008A0B4B" w:rsidRPr="000C4E89" w:rsidRDefault="00803A84" w:rsidP="003444B0">
            <w:pPr>
              <w:pStyle w:val="TableEntry"/>
              <w:rPr>
                <w:sz w:val="16"/>
                <w:szCs w:val="16"/>
              </w:rPr>
            </w:pPr>
            <w:r w:rsidRPr="000C4E89">
              <w:rPr>
                <w:sz w:val="16"/>
                <w:szCs w:val="16"/>
              </w:rPr>
              <w:t>“</w:t>
            </w:r>
            <w:proofErr w:type="spellStart"/>
            <w:r w:rsidRPr="000C4E89">
              <w:rPr>
                <w:sz w:val="16"/>
                <w:szCs w:val="16"/>
              </w:rPr>
              <w:t>PatientLocationQueryRequest</w:t>
            </w:r>
            <w:proofErr w:type="spellEnd"/>
            <w:r w:rsidRPr="000C4E89">
              <w:rPr>
                <w:sz w:val="16"/>
                <w:szCs w:val="16"/>
              </w:rPr>
              <w:t>”</w:t>
            </w:r>
          </w:p>
        </w:tc>
      </w:tr>
      <w:tr w:rsidR="00506BE8" w:rsidRPr="000C4E89" w14:paraId="2E9F98EE" w14:textId="77777777" w:rsidTr="008A0B4B">
        <w:trPr>
          <w:cantSplit/>
        </w:trPr>
        <w:tc>
          <w:tcPr>
            <w:tcW w:w="1548" w:type="dxa"/>
            <w:vMerge/>
            <w:vAlign w:val="center"/>
          </w:tcPr>
          <w:p w14:paraId="63FE0F05" w14:textId="77777777" w:rsidR="00506BE8" w:rsidRPr="000C4E89" w:rsidRDefault="00506BE8" w:rsidP="003444B0"/>
        </w:tc>
        <w:tc>
          <w:tcPr>
            <w:tcW w:w="2520" w:type="dxa"/>
            <w:vAlign w:val="center"/>
          </w:tcPr>
          <w:p w14:paraId="24932396" w14:textId="77777777" w:rsidR="00506BE8" w:rsidRPr="000C4E89" w:rsidRDefault="00506BE8"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3BC8F321" w14:textId="77777777" w:rsidR="00506BE8" w:rsidRPr="000C4E89" w:rsidRDefault="00506BE8" w:rsidP="00577ABF">
            <w:pPr>
              <w:pStyle w:val="TableEntry"/>
              <w:rPr>
                <w:i/>
                <w:iCs/>
                <w:sz w:val="16"/>
              </w:rPr>
            </w:pPr>
            <w:r w:rsidRPr="000C4E89">
              <w:rPr>
                <w:i/>
                <w:iCs/>
                <w:sz w:val="16"/>
              </w:rPr>
              <w:t>U</w:t>
            </w:r>
          </w:p>
        </w:tc>
        <w:tc>
          <w:tcPr>
            <w:tcW w:w="4968" w:type="dxa"/>
            <w:vAlign w:val="center"/>
          </w:tcPr>
          <w:p w14:paraId="27241753" w14:textId="77777777" w:rsidR="00506BE8" w:rsidRPr="000C4E89" w:rsidRDefault="00506BE8" w:rsidP="00577ABF">
            <w:pPr>
              <w:pStyle w:val="TableEntry"/>
              <w:rPr>
                <w:i/>
                <w:iCs/>
                <w:sz w:val="16"/>
              </w:rPr>
            </w:pPr>
            <w:r w:rsidRPr="000C4E89">
              <w:rPr>
                <w:i/>
                <w:iCs/>
                <w:sz w:val="16"/>
              </w:rPr>
              <w:t>not specialized</w:t>
            </w:r>
          </w:p>
        </w:tc>
      </w:tr>
      <w:tr w:rsidR="00506BE8" w:rsidRPr="000C4E89" w14:paraId="5EA63F38" w14:textId="77777777" w:rsidTr="008A0B4B">
        <w:trPr>
          <w:cantSplit/>
        </w:trPr>
        <w:tc>
          <w:tcPr>
            <w:tcW w:w="1548" w:type="dxa"/>
            <w:vMerge/>
            <w:vAlign w:val="center"/>
          </w:tcPr>
          <w:p w14:paraId="3BBAAAC4" w14:textId="77777777" w:rsidR="00506BE8" w:rsidRPr="000C4E89" w:rsidRDefault="00506BE8" w:rsidP="003444B0"/>
        </w:tc>
        <w:tc>
          <w:tcPr>
            <w:tcW w:w="2520" w:type="dxa"/>
            <w:vAlign w:val="center"/>
          </w:tcPr>
          <w:p w14:paraId="033605E9" w14:textId="77777777" w:rsidR="00506BE8" w:rsidRPr="000C4E89" w:rsidRDefault="00506BE8" w:rsidP="003444B0">
            <w:pPr>
              <w:pStyle w:val="TableEntry"/>
              <w:rPr>
                <w:sz w:val="16"/>
                <w:szCs w:val="16"/>
              </w:rPr>
            </w:pPr>
            <w:proofErr w:type="spellStart"/>
            <w:r w:rsidRPr="000C4E89">
              <w:rPr>
                <w:sz w:val="16"/>
                <w:szCs w:val="16"/>
              </w:rPr>
              <w:t>ParticipantObjectQuery</w:t>
            </w:r>
            <w:proofErr w:type="spellEnd"/>
          </w:p>
        </w:tc>
        <w:tc>
          <w:tcPr>
            <w:tcW w:w="630" w:type="dxa"/>
            <w:vAlign w:val="center"/>
          </w:tcPr>
          <w:p w14:paraId="4A8D73EA" w14:textId="77777777" w:rsidR="00506BE8" w:rsidRPr="000C4E89" w:rsidRDefault="00506BE8" w:rsidP="003444B0">
            <w:pPr>
              <w:pStyle w:val="TableEntry"/>
              <w:rPr>
                <w:sz w:val="16"/>
                <w:szCs w:val="16"/>
              </w:rPr>
            </w:pPr>
            <w:r w:rsidRPr="000C4E89">
              <w:rPr>
                <w:sz w:val="16"/>
                <w:szCs w:val="16"/>
              </w:rPr>
              <w:t>M</w:t>
            </w:r>
          </w:p>
        </w:tc>
        <w:tc>
          <w:tcPr>
            <w:tcW w:w="4968" w:type="dxa"/>
            <w:vAlign w:val="center"/>
          </w:tcPr>
          <w:p w14:paraId="2FA4C1A9" w14:textId="77777777" w:rsidR="00506BE8" w:rsidRPr="000C4E89" w:rsidRDefault="00506BE8" w:rsidP="003444B0">
            <w:pPr>
              <w:pStyle w:val="TableEntry"/>
              <w:rPr>
                <w:sz w:val="16"/>
                <w:szCs w:val="16"/>
              </w:rPr>
            </w:pPr>
            <w:r w:rsidRPr="000C4E89">
              <w:rPr>
                <w:sz w:val="16"/>
                <w:szCs w:val="16"/>
              </w:rPr>
              <w:t xml:space="preserve">the </w:t>
            </w:r>
            <w:proofErr w:type="spellStart"/>
            <w:r w:rsidR="00E56B0A" w:rsidRPr="000C4E89">
              <w:rPr>
                <w:sz w:val="16"/>
                <w:szCs w:val="16"/>
              </w:rPr>
              <w:t>PatientLocationQueryRequest</w:t>
            </w:r>
            <w:proofErr w:type="spellEnd"/>
            <w:r w:rsidRPr="000C4E89">
              <w:rPr>
                <w:sz w:val="16"/>
                <w:szCs w:val="16"/>
              </w:rPr>
              <w:t>, base64 encoded.</w:t>
            </w:r>
          </w:p>
        </w:tc>
      </w:tr>
      <w:tr w:rsidR="00506BE8" w:rsidRPr="000C4E89" w14:paraId="39E2534E" w14:textId="77777777" w:rsidTr="00502C55">
        <w:trPr>
          <w:cantSplit/>
          <w:trHeight w:val="116"/>
        </w:trPr>
        <w:tc>
          <w:tcPr>
            <w:tcW w:w="1548" w:type="dxa"/>
            <w:vMerge/>
            <w:vAlign w:val="center"/>
          </w:tcPr>
          <w:p w14:paraId="2AD4247B" w14:textId="77777777" w:rsidR="00506BE8" w:rsidRPr="000C4E89" w:rsidRDefault="00506BE8" w:rsidP="003444B0"/>
        </w:tc>
        <w:tc>
          <w:tcPr>
            <w:tcW w:w="2520" w:type="dxa"/>
            <w:vAlign w:val="center"/>
          </w:tcPr>
          <w:p w14:paraId="2788540F" w14:textId="77777777" w:rsidR="00506BE8" w:rsidRPr="000C4E89" w:rsidRDefault="00506BE8"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340D80F7" w14:textId="77777777" w:rsidR="00506BE8" w:rsidRPr="000C4E89" w:rsidRDefault="00506BE8" w:rsidP="00577ABF">
            <w:pPr>
              <w:pStyle w:val="TableEntry"/>
              <w:rPr>
                <w:i/>
                <w:iCs/>
                <w:sz w:val="16"/>
              </w:rPr>
            </w:pPr>
            <w:r w:rsidRPr="000C4E89">
              <w:rPr>
                <w:i/>
                <w:iCs/>
                <w:sz w:val="16"/>
              </w:rPr>
              <w:t>U</w:t>
            </w:r>
          </w:p>
        </w:tc>
        <w:tc>
          <w:tcPr>
            <w:tcW w:w="4968" w:type="dxa"/>
            <w:vAlign w:val="center"/>
          </w:tcPr>
          <w:p w14:paraId="05196272" w14:textId="77777777" w:rsidR="00506BE8" w:rsidRPr="000C4E89" w:rsidRDefault="00506BE8" w:rsidP="00577ABF">
            <w:pPr>
              <w:pStyle w:val="TableEntry"/>
              <w:rPr>
                <w:i/>
                <w:iCs/>
                <w:sz w:val="16"/>
              </w:rPr>
            </w:pPr>
            <w:r w:rsidRPr="000C4E89">
              <w:rPr>
                <w:i/>
                <w:iCs/>
                <w:sz w:val="16"/>
              </w:rPr>
              <w:t>not specialized</w:t>
            </w:r>
          </w:p>
        </w:tc>
      </w:tr>
    </w:tbl>
    <w:p w14:paraId="3AA2B167" w14:textId="77777777" w:rsidR="008A0B4B" w:rsidRPr="000C4E89" w:rsidRDefault="008A0B4B" w:rsidP="00457676">
      <w:pPr>
        <w:pStyle w:val="Heading5"/>
        <w:numPr>
          <w:ilvl w:val="0"/>
          <w:numId w:val="0"/>
        </w:numPr>
        <w:rPr>
          <w:noProof w:val="0"/>
        </w:rPr>
      </w:pPr>
      <w:bookmarkStart w:id="255" w:name="_Toc428516875"/>
      <w:bookmarkStart w:id="256" w:name="_Toc520109247"/>
      <w:r w:rsidRPr="000C4E89">
        <w:rPr>
          <w:noProof w:val="0"/>
        </w:rPr>
        <w:t>3.</w:t>
      </w:r>
      <w:r w:rsidR="0046517D" w:rsidRPr="000C4E89">
        <w:rPr>
          <w:noProof w:val="0"/>
        </w:rPr>
        <w:t>56</w:t>
      </w:r>
      <w:r w:rsidRPr="000C4E89">
        <w:rPr>
          <w:noProof w:val="0"/>
        </w:rPr>
        <w:t>.5.1.2 Responding Gateway audit message:</w:t>
      </w:r>
      <w:bookmarkEnd w:id="255"/>
      <w:bookmarkEnd w:id="25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0C4E89" w14:paraId="52DFD062" w14:textId="77777777" w:rsidTr="00502C55">
        <w:trPr>
          <w:cantSplit/>
        </w:trPr>
        <w:tc>
          <w:tcPr>
            <w:tcW w:w="1458" w:type="dxa"/>
            <w:tcBorders>
              <w:bottom w:val="single" w:sz="4" w:space="0" w:color="auto"/>
            </w:tcBorders>
            <w:textDirection w:val="btLr"/>
            <w:vAlign w:val="center"/>
          </w:tcPr>
          <w:p w14:paraId="0E7C7CA3"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58C61FE0" w14:textId="77777777" w:rsidR="008A0B4B" w:rsidRPr="000C4E89" w:rsidRDefault="008A0B4B" w:rsidP="00502C55">
            <w:pPr>
              <w:pStyle w:val="TableEntryHeader"/>
              <w:rPr>
                <w:kern w:val="28"/>
              </w:rPr>
            </w:pPr>
            <w:r w:rsidRPr="000C4E89">
              <w:t>Field Name</w:t>
            </w:r>
          </w:p>
        </w:tc>
        <w:tc>
          <w:tcPr>
            <w:tcW w:w="720" w:type="dxa"/>
            <w:tcBorders>
              <w:bottom w:val="single" w:sz="4" w:space="0" w:color="auto"/>
            </w:tcBorders>
            <w:vAlign w:val="center"/>
          </w:tcPr>
          <w:p w14:paraId="43C1CA16" w14:textId="77777777" w:rsidR="008A0B4B" w:rsidRPr="000C4E89" w:rsidRDefault="008A0B4B" w:rsidP="00502C55">
            <w:pPr>
              <w:pStyle w:val="TableEntryHeader"/>
              <w:rPr>
                <w:kern w:val="28"/>
              </w:rPr>
            </w:pPr>
            <w:proofErr w:type="spellStart"/>
            <w:r w:rsidRPr="000C4E89">
              <w:t>Opt</w:t>
            </w:r>
            <w:proofErr w:type="spellEnd"/>
          </w:p>
        </w:tc>
        <w:tc>
          <w:tcPr>
            <w:tcW w:w="4878" w:type="dxa"/>
            <w:tcBorders>
              <w:bottom w:val="single" w:sz="4" w:space="0" w:color="auto"/>
            </w:tcBorders>
            <w:vAlign w:val="center"/>
          </w:tcPr>
          <w:p w14:paraId="7C72958A" w14:textId="77777777" w:rsidR="008A0B4B" w:rsidRPr="000C4E89" w:rsidRDefault="008A0B4B" w:rsidP="00502C55">
            <w:pPr>
              <w:pStyle w:val="TableEntryHeader"/>
              <w:rPr>
                <w:kern w:val="28"/>
              </w:rPr>
            </w:pPr>
            <w:r w:rsidRPr="000C4E89">
              <w:t>Value Constraints</w:t>
            </w:r>
          </w:p>
        </w:tc>
      </w:tr>
      <w:tr w:rsidR="008A0B4B" w:rsidRPr="000C4E89" w14:paraId="5F5AECB6" w14:textId="77777777" w:rsidTr="00502C55">
        <w:trPr>
          <w:cantSplit/>
        </w:trPr>
        <w:tc>
          <w:tcPr>
            <w:tcW w:w="1458" w:type="dxa"/>
            <w:vMerge w:val="restart"/>
            <w:tcBorders>
              <w:top w:val="single" w:sz="4" w:space="0" w:color="auto"/>
            </w:tcBorders>
          </w:tcPr>
          <w:p w14:paraId="6F4A262D"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Event</w:t>
            </w:r>
          </w:p>
          <w:p w14:paraId="0AA77FB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EventIdentification</w:t>
            </w:r>
            <w:proofErr w:type="spellEnd"/>
          </w:p>
        </w:tc>
        <w:tc>
          <w:tcPr>
            <w:tcW w:w="2610" w:type="dxa"/>
            <w:tcBorders>
              <w:top w:val="single" w:sz="4" w:space="0" w:color="auto"/>
            </w:tcBorders>
            <w:vAlign w:val="center"/>
          </w:tcPr>
          <w:p w14:paraId="56DC4502" w14:textId="77777777" w:rsidR="008A0B4B" w:rsidRPr="000C4E89" w:rsidRDefault="008A0B4B" w:rsidP="008A0B4B">
            <w:pPr>
              <w:pStyle w:val="TableEntry"/>
              <w:rPr>
                <w:sz w:val="16"/>
              </w:rPr>
            </w:pPr>
            <w:proofErr w:type="spellStart"/>
            <w:r w:rsidRPr="000C4E89">
              <w:rPr>
                <w:sz w:val="16"/>
              </w:rPr>
              <w:t>EventID</w:t>
            </w:r>
            <w:proofErr w:type="spellEnd"/>
          </w:p>
        </w:tc>
        <w:tc>
          <w:tcPr>
            <w:tcW w:w="720" w:type="dxa"/>
            <w:tcBorders>
              <w:top w:val="single" w:sz="4" w:space="0" w:color="auto"/>
            </w:tcBorders>
            <w:vAlign w:val="center"/>
          </w:tcPr>
          <w:p w14:paraId="5B504547" w14:textId="77777777" w:rsidR="008A0B4B" w:rsidRPr="000C4E89" w:rsidRDefault="008A0B4B" w:rsidP="008A0B4B">
            <w:pPr>
              <w:pStyle w:val="TableEntry"/>
              <w:jc w:val="center"/>
              <w:rPr>
                <w:sz w:val="16"/>
              </w:rPr>
            </w:pPr>
            <w:r w:rsidRPr="000C4E89">
              <w:rPr>
                <w:sz w:val="16"/>
              </w:rPr>
              <w:t>M</w:t>
            </w:r>
          </w:p>
        </w:tc>
        <w:tc>
          <w:tcPr>
            <w:tcW w:w="4878" w:type="dxa"/>
            <w:tcBorders>
              <w:top w:val="single" w:sz="4" w:space="0" w:color="auto"/>
            </w:tcBorders>
            <w:vAlign w:val="center"/>
          </w:tcPr>
          <w:p w14:paraId="317E8FAF" w14:textId="77777777" w:rsidR="008A0B4B" w:rsidRPr="000C4E89" w:rsidRDefault="008A0B4B" w:rsidP="008A0B4B">
            <w:pPr>
              <w:pStyle w:val="TableEntry"/>
              <w:rPr>
                <w:sz w:val="16"/>
              </w:rPr>
            </w:pPr>
            <w:r w:rsidRPr="000C4E89">
              <w:rPr>
                <w:sz w:val="16"/>
              </w:rPr>
              <w:t>EV(110112, DCM, “Query”)</w:t>
            </w:r>
          </w:p>
        </w:tc>
      </w:tr>
      <w:tr w:rsidR="008A0B4B" w:rsidRPr="000C4E89" w14:paraId="425F2F3B" w14:textId="77777777" w:rsidTr="008A0B4B">
        <w:trPr>
          <w:cantSplit/>
        </w:trPr>
        <w:tc>
          <w:tcPr>
            <w:tcW w:w="1458" w:type="dxa"/>
            <w:vMerge/>
            <w:vAlign w:val="center"/>
          </w:tcPr>
          <w:p w14:paraId="3E37EE8A" w14:textId="77777777" w:rsidR="008A0B4B" w:rsidRPr="000C4E89" w:rsidRDefault="008A0B4B" w:rsidP="008A0B4B">
            <w:pPr>
              <w:pStyle w:val="TableLabel"/>
              <w:rPr>
                <w:sz w:val="16"/>
              </w:rPr>
            </w:pPr>
          </w:p>
        </w:tc>
        <w:tc>
          <w:tcPr>
            <w:tcW w:w="2610" w:type="dxa"/>
            <w:vAlign w:val="center"/>
          </w:tcPr>
          <w:p w14:paraId="02C6F79B" w14:textId="77777777" w:rsidR="008A0B4B" w:rsidRPr="000C4E89" w:rsidRDefault="008A0B4B" w:rsidP="008A0B4B">
            <w:pPr>
              <w:pStyle w:val="TableEntry"/>
              <w:rPr>
                <w:sz w:val="16"/>
              </w:rPr>
            </w:pPr>
            <w:proofErr w:type="spellStart"/>
            <w:r w:rsidRPr="000C4E89">
              <w:rPr>
                <w:sz w:val="16"/>
              </w:rPr>
              <w:t>EventActionCode</w:t>
            </w:r>
            <w:proofErr w:type="spellEnd"/>
          </w:p>
        </w:tc>
        <w:tc>
          <w:tcPr>
            <w:tcW w:w="720" w:type="dxa"/>
            <w:vAlign w:val="center"/>
          </w:tcPr>
          <w:p w14:paraId="2615B620" w14:textId="77777777" w:rsidR="008A0B4B" w:rsidRPr="000C4E89" w:rsidRDefault="008A0B4B" w:rsidP="008A0B4B">
            <w:pPr>
              <w:pStyle w:val="TableEntry"/>
              <w:jc w:val="center"/>
              <w:rPr>
                <w:sz w:val="16"/>
              </w:rPr>
            </w:pPr>
            <w:r w:rsidRPr="000C4E89">
              <w:rPr>
                <w:sz w:val="16"/>
              </w:rPr>
              <w:t>M</w:t>
            </w:r>
          </w:p>
        </w:tc>
        <w:tc>
          <w:tcPr>
            <w:tcW w:w="4878" w:type="dxa"/>
          </w:tcPr>
          <w:p w14:paraId="29F8A1AD" w14:textId="77777777" w:rsidR="008A0B4B" w:rsidRPr="000C4E89" w:rsidRDefault="008A0B4B" w:rsidP="008A0B4B">
            <w:pPr>
              <w:pStyle w:val="TableEntry"/>
              <w:rPr>
                <w:sz w:val="16"/>
              </w:rPr>
            </w:pPr>
            <w:r w:rsidRPr="000C4E89">
              <w:rPr>
                <w:sz w:val="16"/>
              </w:rPr>
              <w:t xml:space="preserve">“E” (Execute) </w:t>
            </w:r>
          </w:p>
        </w:tc>
      </w:tr>
      <w:tr w:rsidR="008A0B4B" w:rsidRPr="000C4E89" w14:paraId="41D5857C" w14:textId="77777777" w:rsidTr="008A0B4B">
        <w:trPr>
          <w:cantSplit/>
        </w:trPr>
        <w:tc>
          <w:tcPr>
            <w:tcW w:w="1458" w:type="dxa"/>
            <w:vMerge/>
            <w:vAlign w:val="center"/>
          </w:tcPr>
          <w:p w14:paraId="58A3CBEA" w14:textId="77777777" w:rsidR="008A0B4B" w:rsidRPr="000C4E89" w:rsidRDefault="008A0B4B" w:rsidP="008A0B4B">
            <w:pPr>
              <w:pStyle w:val="TableLabel"/>
              <w:rPr>
                <w:sz w:val="16"/>
              </w:rPr>
            </w:pPr>
          </w:p>
        </w:tc>
        <w:tc>
          <w:tcPr>
            <w:tcW w:w="2610" w:type="dxa"/>
            <w:vAlign w:val="center"/>
          </w:tcPr>
          <w:p w14:paraId="1ED2B5EA" w14:textId="77777777" w:rsidR="008A0B4B" w:rsidRPr="000C4E89" w:rsidRDefault="008A0B4B" w:rsidP="008A0B4B">
            <w:pPr>
              <w:pStyle w:val="TableEntry"/>
              <w:rPr>
                <w:i/>
                <w:iCs/>
                <w:sz w:val="16"/>
              </w:rPr>
            </w:pPr>
            <w:proofErr w:type="spellStart"/>
            <w:r w:rsidRPr="000C4E89">
              <w:rPr>
                <w:i/>
                <w:iCs/>
                <w:sz w:val="16"/>
              </w:rPr>
              <w:t>EventDateTime</w:t>
            </w:r>
            <w:proofErr w:type="spellEnd"/>
          </w:p>
        </w:tc>
        <w:tc>
          <w:tcPr>
            <w:tcW w:w="720" w:type="dxa"/>
            <w:vAlign w:val="center"/>
          </w:tcPr>
          <w:p w14:paraId="149986AF"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60D0B5A6" w14:textId="77777777" w:rsidR="008A0B4B" w:rsidRPr="000C4E89" w:rsidRDefault="008A0B4B" w:rsidP="008A0B4B">
            <w:pPr>
              <w:pStyle w:val="TableEntry"/>
              <w:rPr>
                <w:i/>
                <w:iCs/>
                <w:sz w:val="16"/>
              </w:rPr>
            </w:pPr>
            <w:r w:rsidRPr="000C4E89">
              <w:rPr>
                <w:i/>
                <w:iCs/>
                <w:sz w:val="16"/>
              </w:rPr>
              <w:t>not specialized</w:t>
            </w:r>
          </w:p>
        </w:tc>
      </w:tr>
      <w:tr w:rsidR="008A0B4B" w:rsidRPr="000C4E89" w14:paraId="35B43359" w14:textId="77777777" w:rsidTr="008A0B4B">
        <w:trPr>
          <w:cantSplit/>
        </w:trPr>
        <w:tc>
          <w:tcPr>
            <w:tcW w:w="1458" w:type="dxa"/>
            <w:vMerge/>
            <w:vAlign w:val="center"/>
          </w:tcPr>
          <w:p w14:paraId="376EBA44" w14:textId="77777777" w:rsidR="008A0B4B" w:rsidRPr="000C4E89" w:rsidRDefault="008A0B4B" w:rsidP="008A0B4B">
            <w:pPr>
              <w:pStyle w:val="TableLabel"/>
              <w:rPr>
                <w:sz w:val="16"/>
              </w:rPr>
            </w:pPr>
          </w:p>
        </w:tc>
        <w:tc>
          <w:tcPr>
            <w:tcW w:w="2610" w:type="dxa"/>
            <w:vAlign w:val="center"/>
          </w:tcPr>
          <w:p w14:paraId="2DECA2D6" w14:textId="77777777" w:rsidR="008A0B4B" w:rsidRPr="000C4E89" w:rsidRDefault="008A0B4B" w:rsidP="008A0B4B">
            <w:pPr>
              <w:pStyle w:val="TableEntry"/>
              <w:rPr>
                <w:i/>
                <w:iCs/>
                <w:sz w:val="16"/>
              </w:rPr>
            </w:pPr>
            <w:proofErr w:type="spellStart"/>
            <w:r w:rsidRPr="000C4E89">
              <w:rPr>
                <w:i/>
                <w:iCs/>
                <w:sz w:val="16"/>
              </w:rPr>
              <w:t>EventOutcomeIndicator</w:t>
            </w:r>
            <w:proofErr w:type="spellEnd"/>
          </w:p>
        </w:tc>
        <w:tc>
          <w:tcPr>
            <w:tcW w:w="720" w:type="dxa"/>
            <w:vAlign w:val="center"/>
          </w:tcPr>
          <w:p w14:paraId="6A2FC74D" w14:textId="77777777" w:rsidR="008A0B4B" w:rsidRPr="000C4E89" w:rsidRDefault="008A0B4B" w:rsidP="008A0B4B">
            <w:pPr>
              <w:pStyle w:val="TableEntry"/>
              <w:jc w:val="center"/>
              <w:rPr>
                <w:i/>
                <w:iCs/>
                <w:sz w:val="16"/>
              </w:rPr>
            </w:pPr>
            <w:r w:rsidRPr="000C4E89">
              <w:rPr>
                <w:i/>
                <w:iCs/>
                <w:sz w:val="16"/>
              </w:rPr>
              <w:t>M</w:t>
            </w:r>
          </w:p>
        </w:tc>
        <w:tc>
          <w:tcPr>
            <w:tcW w:w="4878" w:type="dxa"/>
            <w:vAlign w:val="center"/>
          </w:tcPr>
          <w:p w14:paraId="45FDD3D4" w14:textId="77777777" w:rsidR="008A0B4B" w:rsidRPr="000C4E89" w:rsidRDefault="008A0B4B" w:rsidP="008A0B4B">
            <w:pPr>
              <w:pStyle w:val="TableEntry"/>
              <w:rPr>
                <w:i/>
                <w:iCs/>
                <w:sz w:val="16"/>
              </w:rPr>
            </w:pPr>
            <w:r w:rsidRPr="000C4E89">
              <w:rPr>
                <w:i/>
                <w:iCs/>
                <w:sz w:val="16"/>
              </w:rPr>
              <w:t>not specialized</w:t>
            </w:r>
          </w:p>
        </w:tc>
      </w:tr>
      <w:tr w:rsidR="008A0B4B" w:rsidRPr="000C4E89" w14:paraId="33BCE6DC" w14:textId="77777777" w:rsidTr="008A0B4B">
        <w:trPr>
          <w:cantSplit/>
        </w:trPr>
        <w:tc>
          <w:tcPr>
            <w:tcW w:w="1458" w:type="dxa"/>
            <w:vMerge/>
            <w:tcBorders>
              <w:bottom w:val="single" w:sz="4" w:space="0" w:color="auto"/>
            </w:tcBorders>
            <w:vAlign w:val="center"/>
          </w:tcPr>
          <w:p w14:paraId="5D22B42C" w14:textId="77777777" w:rsidR="008A0B4B" w:rsidRPr="000C4E89" w:rsidRDefault="008A0B4B" w:rsidP="008A0B4B">
            <w:pPr>
              <w:pStyle w:val="TableLabel"/>
              <w:rPr>
                <w:sz w:val="16"/>
              </w:rPr>
            </w:pPr>
          </w:p>
        </w:tc>
        <w:tc>
          <w:tcPr>
            <w:tcW w:w="2610" w:type="dxa"/>
            <w:tcBorders>
              <w:bottom w:val="single" w:sz="4" w:space="0" w:color="auto"/>
            </w:tcBorders>
            <w:vAlign w:val="center"/>
          </w:tcPr>
          <w:p w14:paraId="1766E9D5" w14:textId="77777777" w:rsidR="008A0B4B" w:rsidRPr="000C4E89" w:rsidRDefault="008A0B4B" w:rsidP="008A0B4B">
            <w:pPr>
              <w:pStyle w:val="TableEntry"/>
              <w:rPr>
                <w:sz w:val="16"/>
              </w:rPr>
            </w:pPr>
            <w:proofErr w:type="spellStart"/>
            <w:r w:rsidRPr="000C4E89">
              <w:rPr>
                <w:sz w:val="16"/>
              </w:rPr>
              <w:t>EventTypeCode</w:t>
            </w:r>
            <w:proofErr w:type="spellEnd"/>
          </w:p>
        </w:tc>
        <w:tc>
          <w:tcPr>
            <w:tcW w:w="720" w:type="dxa"/>
            <w:tcBorders>
              <w:bottom w:val="single" w:sz="4" w:space="0" w:color="auto"/>
            </w:tcBorders>
            <w:vAlign w:val="center"/>
          </w:tcPr>
          <w:p w14:paraId="62254ECB" w14:textId="77777777" w:rsidR="008A0B4B" w:rsidRPr="000C4E89" w:rsidRDefault="008A0B4B" w:rsidP="008A0B4B">
            <w:pPr>
              <w:pStyle w:val="TableEntry"/>
              <w:jc w:val="center"/>
              <w:rPr>
                <w:sz w:val="16"/>
              </w:rPr>
            </w:pPr>
            <w:r w:rsidRPr="000C4E89">
              <w:rPr>
                <w:sz w:val="16"/>
              </w:rPr>
              <w:t>M</w:t>
            </w:r>
          </w:p>
        </w:tc>
        <w:tc>
          <w:tcPr>
            <w:tcW w:w="4878" w:type="dxa"/>
            <w:tcBorders>
              <w:bottom w:val="single" w:sz="4" w:space="0" w:color="auto"/>
            </w:tcBorders>
            <w:vAlign w:val="center"/>
          </w:tcPr>
          <w:p w14:paraId="4C4CA759" w14:textId="77777777" w:rsidR="008A0B4B" w:rsidRPr="000C4E89" w:rsidRDefault="00DE2C9F" w:rsidP="008A0B4B">
            <w:pPr>
              <w:pStyle w:val="TableEntry"/>
              <w:rPr>
                <w:sz w:val="16"/>
              </w:rPr>
            </w:pPr>
            <w:r w:rsidRPr="000C4E89">
              <w:rPr>
                <w:sz w:val="16"/>
              </w:rPr>
              <w:t>EV(“ITI-</w:t>
            </w:r>
            <w:r w:rsidR="002762E4" w:rsidRPr="000C4E89">
              <w:rPr>
                <w:sz w:val="16"/>
              </w:rPr>
              <w:t>56</w:t>
            </w:r>
            <w:r w:rsidR="008A0B4B" w:rsidRPr="000C4E89">
              <w:rPr>
                <w:sz w:val="16"/>
              </w:rPr>
              <w:t>”, “IHE Transactions”, “</w:t>
            </w:r>
            <w:r w:rsidRPr="000C4E89">
              <w:rPr>
                <w:sz w:val="16"/>
              </w:rPr>
              <w:t>Patient Location Query</w:t>
            </w:r>
            <w:r w:rsidR="008A0B4B" w:rsidRPr="000C4E89">
              <w:rPr>
                <w:sz w:val="16"/>
              </w:rPr>
              <w:t>”)</w:t>
            </w:r>
          </w:p>
        </w:tc>
      </w:tr>
      <w:tr w:rsidR="008A0B4B" w:rsidRPr="000C4E89" w14:paraId="77A8A55C" w14:textId="77777777" w:rsidTr="008A0B4B">
        <w:trPr>
          <w:cantSplit/>
        </w:trPr>
        <w:tc>
          <w:tcPr>
            <w:tcW w:w="9666" w:type="dxa"/>
            <w:gridSpan w:val="4"/>
            <w:tcBorders>
              <w:bottom w:val="single" w:sz="4" w:space="0" w:color="auto"/>
            </w:tcBorders>
          </w:tcPr>
          <w:p w14:paraId="70F1647B" w14:textId="77777777" w:rsidR="008A0B4B" w:rsidRPr="00DA6119" w:rsidRDefault="008A0B4B" w:rsidP="00A3252A">
            <w:pPr>
              <w:pStyle w:val="TableEntry"/>
              <w:rPr>
                <w:bCs/>
              </w:rPr>
            </w:pPr>
            <w:r w:rsidRPr="00A3252A">
              <w:rPr>
                <w:b/>
                <w:bCs/>
              </w:rPr>
              <w:t>Source (</w:t>
            </w:r>
            <w:r w:rsidR="002E64D7" w:rsidRPr="00A3252A">
              <w:rPr>
                <w:b/>
                <w:bCs/>
              </w:rPr>
              <w:t>Initiating Gateway</w:t>
            </w:r>
            <w:r w:rsidRPr="00A3252A">
              <w:rPr>
                <w:b/>
                <w:bCs/>
              </w:rPr>
              <w:t>) (1)</w:t>
            </w:r>
          </w:p>
        </w:tc>
      </w:tr>
      <w:tr w:rsidR="008A0B4B" w:rsidRPr="000C4E89" w14:paraId="7F380F20" w14:textId="77777777" w:rsidTr="008A0B4B">
        <w:trPr>
          <w:cantSplit/>
        </w:trPr>
        <w:tc>
          <w:tcPr>
            <w:tcW w:w="9666" w:type="dxa"/>
            <w:gridSpan w:val="4"/>
            <w:tcBorders>
              <w:bottom w:val="single" w:sz="4" w:space="0" w:color="auto"/>
            </w:tcBorders>
          </w:tcPr>
          <w:p w14:paraId="1BDCC32B" w14:textId="77777777" w:rsidR="008A0B4B" w:rsidRPr="00DA6119" w:rsidRDefault="008A0B4B" w:rsidP="00A3252A">
            <w:pPr>
              <w:pStyle w:val="TableEntry"/>
              <w:rPr>
                <w:bCs/>
              </w:rPr>
            </w:pPr>
            <w:r w:rsidRPr="00A3252A">
              <w:rPr>
                <w:b/>
                <w:bCs/>
              </w:rPr>
              <w:t>Destination (</w:t>
            </w:r>
            <w:r w:rsidR="00454E41" w:rsidRPr="00A3252A">
              <w:rPr>
                <w:b/>
                <w:bCs/>
              </w:rPr>
              <w:t>Responding Gateway</w:t>
            </w:r>
            <w:r w:rsidRPr="00A3252A">
              <w:rPr>
                <w:b/>
                <w:bCs/>
              </w:rPr>
              <w:t>) (1)</w:t>
            </w:r>
          </w:p>
        </w:tc>
      </w:tr>
      <w:tr w:rsidR="008A0B4B" w:rsidRPr="000C4E89" w14:paraId="0B6C01BC" w14:textId="77777777" w:rsidTr="008A0B4B">
        <w:trPr>
          <w:cantSplit/>
        </w:trPr>
        <w:tc>
          <w:tcPr>
            <w:tcW w:w="9666" w:type="dxa"/>
            <w:gridSpan w:val="4"/>
            <w:tcBorders>
              <w:bottom w:val="single" w:sz="4" w:space="0" w:color="auto"/>
            </w:tcBorders>
          </w:tcPr>
          <w:p w14:paraId="24A93BE8" w14:textId="77777777" w:rsidR="008A0B4B" w:rsidRPr="00DA6119" w:rsidRDefault="008A0B4B" w:rsidP="00A3252A">
            <w:pPr>
              <w:pStyle w:val="TableEntry"/>
              <w:rPr>
                <w:bCs/>
              </w:rPr>
            </w:pPr>
            <w:r w:rsidRPr="00A3252A">
              <w:rPr>
                <w:b/>
                <w:bCs/>
              </w:rPr>
              <w:t>Audit Source (</w:t>
            </w:r>
            <w:r w:rsidR="00454E41" w:rsidRPr="00A3252A">
              <w:rPr>
                <w:b/>
                <w:bCs/>
              </w:rPr>
              <w:t>Initiating Gateway</w:t>
            </w:r>
            <w:r w:rsidRPr="00A3252A">
              <w:rPr>
                <w:b/>
                <w:bCs/>
              </w:rPr>
              <w:t>) (1)</w:t>
            </w:r>
          </w:p>
        </w:tc>
      </w:tr>
      <w:tr w:rsidR="008A0B4B" w:rsidRPr="000C4E89" w14:paraId="7EACDDD4"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498B4397" w14:textId="77777777" w:rsidR="008A0B4B" w:rsidRPr="00DA6119" w:rsidRDefault="008A0B4B" w:rsidP="00A3252A">
            <w:pPr>
              <w:pStyle w:val="TableEntry"/>
              <w:rPr>
                <w:bCs/>
              </w:rPr>
            </w:pPr>
            <w:r w:rsidRPr="00A3252A">
              <w:rPr>
                <w:b/>
                <w:bCs/>
              </w:rPr>
              <w:t>Patient (0..n)</w:t>
            </w:r>
          </w:p>
        </w:tc>
      </w:tr>
      <w:tr w:rsidR="008A0B4B" w:rsidRPr="000C4E89" w14:paraId="18B29DEC"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48C71663" w14:textId="77777777" w:rsidR="008A0B4B" w:rsidRPr="00DA6119" w:rsidRDefault="008A0B4B" w:rsidP="00A3252A">
            <w:pPr>
              <w:pStyle w:val="TableEntry"/>
              <w:rPr>
                <w:bCs/>
              </w:rPr>
            </w:pPr>
            <w:r w:rsidRPr="00A3252A">
              <w:rPr>
                <w:b/>
                <w:bCs/>
              </w:rPr>
              <w:t>Query Parameters(1)</w:t>
            </w:r>
          </w:p>
        </w:tc>
      </w:tr>
    </w:tbl>
    <w:p w14:paraId="170B25A4" w14:textId="77777777" w:rsidR="00E87E0F" w:rsidRPr="000C4E89" w:rsidRDefault="00E87E0F" w:rsidP="00502C55">
      <w:pPr>
        <w:pStyle w:val="BodyText"/>
      </w:pPr>
    </w:p>
    <w:p w14:paraId="21AFBBA7" w14:textId="77777777" w:rsidR="008A0B4B" w:rsidRPr="00A3252A" w:rsidRDefault="008A0B4B" w:rsidP="003802C5">
      <w:pPr>
        <w:pStyle w:val="BodyText"/>
      </w:pPr>
      <w:r w:rsidRPr="003802C5">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19FDB93B" w14:textId="77777777" w:rsidTr="00A3252A">
        <w:trPr>
          <w:cantSplit/>
        </w:trPr>
        <w:tc>
          <w:tcPr>
            <w:tcW w:w="1548" w:type="dxa"/>
            <w:vMerge w:val="restart"/>
          </w:tcPr>
          <w:p w14:paraId="6DBEBC8C" w14:textId="77777777" w:rsidR="008A0B4B" w:rsidRPr="000C4E89" w:rsidRDefault="008A0B4B" w:rsidP="008A0B4B">
            <w:pPr>
              <w:spacing w:before="40" w:after="40"/>
              <w:ind w:left="72" w:right="72"/>
              <w:jc w:val="center"/>
              <w:rPr>
                <w:rFonts w:ascii="Arial" w:hAnsi="Arial"/>
                <w:b/>
                <w:bCs/>
                <w:sz w:val="20"/>
              </w:rPr>
            </w:pPr>
            <w:r w:rsidRPr="000C4E89">
              <w:rPr>
                <w:rFonts w:ascii="Arial" w:hAnsi="Arial"/>
                <w:b/>
                <w:bCs/>
                <w:sz w:val="20"/>
              </w:rPr>
              <w:t>Source</w:t>
            </w:r>
          </w:p>
          <w:p w14:paraId="4954409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vAlign w:val="center"/>
          </w:tcPr>
          <w:p w14:paraId="403FCDAE"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vAlign w:val="center"/>
          </w:tcPr>
          <w:p w14:paraId="6AC275B5" w14:textId="77777777" w:rsidR="008A0B4B" w:rsidRPr="000C4E89" w:rsidRDefault="00010536" w:rsidP="008A0B4B">
            <w:pPr>
              <w:pStyle w:val="TableEntry"/>
              <w:jc w:val="center"/>
              <w:rPr>
                <w:i/>
                <w:iCs/>
                <w:sz w:val="16"/>
              </w:rPr>
            </w:pPr>
            <w:r w:rsidRPr="000C4E89">
              <w:rPr>
                <w:sz w:val="16"/>
              </w:rPr>
              <w:t>M</w:t>
            </w:r>
          </w:p>
        </w:tc>
        <w:tc>
          <w:tcPr>
            <w:tcW w:w="4968" w:type="dxa"/>
            <w:vAlign w:val="center"/>
          </w:tcPr>
          <w:p w14:paraId="412A975E" w14:textId="77777777" w:rsidR="00CC4834" w:rsidRPr="000C4E89" w:rsidRDefault="00010536" w:rsidP="00014900">
            <w:pPr>
              <w:pStyle w:val="TableEntry"/>
              <w:rPr>
                <w:i/>
                <w:iCs/>
                <w:sz w:val="16"/>
              </w:rPr>
            </w:pPr>
            <w:r w:rsidRPr="000C4E89">
              <w:rPr>
                <w:sz w:val="16"/>
              </w:rPr>
              <w:t>If Asynchronous Web Services Exchange is being used, the content of the &lt;</w:t>
            </w:r>
            <w:proofErr w:type="spellStart"/>
            <w:r w:rsidRPr="000C4E89">
              <w:rPr>
                <w:sz w:val="16"/>
              </w:rPr>
              <w:t>wsa:ReplyTo</w:t>
            </w:r>
            <w:proofErr w:type="spellEnd"/>
            <w:r w:rsidRPr="000C4E89">
              <w:rPr>
                <w:sz w:val="16"/>
              </w:rPr>
              <w:t>/&gt; element</w:t>
            </w:r>
            <w:r w:rsidR="001149F0" w:rsidRPr="000C4E89">
              <w:rPr>
                <w:sz w:val="16"/>
              </w:rPr>
              <w:t xml:space="preserve">. </w:t>
            </w:r>
            <w:r w:rsidRPr="000C4E89">
              <w:rPr>
                <w:sz w:val="16"/>
              </w:rPr>
              <w:t>Otherwise, not specialized.</w:t>
            </w:r>
          </w:p>
        </w:tc>
      </w:tr>
      <w:tr w:rsidR="008A0B4B" w:rsidRPr="000C4E89" w14:paraId="7CACBC66" w14:textId="77777777" w:rsidTr="00A3252A">
        <w:trPr>
          <w:cantSplit/>
        </w:trPr>
        <w:tc>
          <w:tcPr>
            <w:tcW w:w="1548" w:type="dxa"/>
            <w:vMerge/>
            <w:textDirection w:val="btLr"/>
            <w:vAlign w:val="center"/>
          </w:tcPr>
          <w:p w14:paraId="35B7DC3C" w14:textId="77777777" w:rsidR="008A0B4B" w:rsidRPr="000C4E89" w:rsidRDefault="008A0B4B" w:rsidP="008A0B4B">
            <w:pPr>
              <w:pStyle w:val="TableLabel"/>
              <w:rPr>
                <w:sz w:val="16"/>
              </w:rPr>
            </w:pPr>
          </w:p>
        </w:tc>
        <w:tc>
          <w:tcPr>
            <w:tcW w:w="2520" w:type="dxa"/>
            <w:vAlign w:val="center"/>
          </w:tcPr>
          <w:p w14:paraId="6988AE6E" w14:textId="77777777" w:rsidR="008A0B4B" w:rsidRPr="000C4E89" w:rsidRDefault="008A0B4B" w:rsidP="008A0B4B">
            <w:pPr>
              <w:pStyle w:val="TableEntry"/>
              <w:rPr>
                <w:i/>
                <w:sz w:val="16"/>
              </w:rPr>
            </w:pPr>
            <w:proofErr w:type="spellStart"/>
            <w:r w:rsidRPr="000C4E89">
              <w:rPr>
                <w:i/>
                <w:sz w:val="16"/>
              </w:rPr>
              <w:t>AlternativeUserID</w:t>
            </w:r>
            <w:proofErr w:type="spellEnd"/>
          </w:p>
        </w:tc>
        <w:tc>
          <w:tcPr>
            <w:tcW w:w="630" w:type="dxa"/>
            <w:vAlign w:val="center"/>
          </w:tcPr>
          <w:p w14:paraId="3B989A7D"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686B6FCB" w14:textId="77777777" w:rsidR="008A0B4B" w:rsidRPr="000C4E89" w:rsidRDefault="008A0B4B" w:rsidP="00577ABF">
            <w:pPr>
              <w:pStyle w:val="TableEntry"/>
              <w:rPr>
                <w:i/>
                <w:iCs/>
                <w:sz w:val="16"/>
              </w:rPr>
            </w:pPr>
            <w:r w:rsidRPr="000C4E89">
              <w:rPr>
                <w:i/>
                <w:iCs/>
                <w:sz w:val="16"/>
              </w:rPr>
              <w:t>not specialized</w:t>
            </w:r>
          </w:p>
        </w:tc>
      </w:tr>
      <w:tr w:rsidR="008A0B4B" w:rsidRPr="000C4E89" w14:paraId="04184D28" w14:textId="77777777" w:rsidTr="00A3252A">
        <w:trPr>
          <w:cantSplit/>
        </w:trPr>
        <w:tc>
          <w:tcPr>
            <w:tcW w:w="1548" w:type="dxa"/>
            <w:vMerge/>
            <w:textDirection w:val="btLr"/>
            <w:vAlign w:val="center"/>
          </w:tcPr>
          <w:p w14:paraId="09C4865A" w14:textId="77777777" w:rsidR="008A0B4B" w:rsidRPr="000C4E89" w:rsidRDefault="008A0B4B" w:rsidP="008A0B4B">
            <w:pPr>
              <w:pStyle w:val="TableLabel"/>
              <w:rPr>
                <w:sz w:val="16"/>
              </w:rPr>
            </w:pPr>
          </w:p>
        </w:tc>
        <w:tc>
          <w:tcPr>
            <w:tcW w:w="2520" w:type="dxa"/>
            <w:vAlign w:val="center"/>
          </w:tcPr>
          <w:p w14:paraId="5362D062"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10E12775"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28B35D8A" w14:textId="77777777" w:rsidR="008A0B4B" w:rsidRPr="000C4E89" w:rsidRDefault="008A0B4B" w:rsidP="00577ABF">
            <w:pPr>
              <w:pStyle w:val="TableEntry"/>
              <w:rPr>
                <w:i/>
                <w:iCs/>
                <w:sz w:val="16"/>
              </w:rPr>
            </w:pPr>
            <w:r w:rsidRPr="000C4E89">
              <w:rPr>
                <w:i/>
                <w:iCs/>
                <w:sz w:val="16"/>
              </w:rPr>
              <w:t>not specialized</w:t>
            </w:r>
          </w:p>
        </w:tc>
      </w:tr>
      <w:tr w:rsidR="00291CC1" w:rsidRPr="000C4E89" w14:paraId="5934734B" w14:textId="77777777" w:rsidTr="00A3252A">
        <w:trPr>
          <w:cantSplit/>
        </w:trPr>
        <w:tc>
          <w:tcPr>
            <w:tcW w:w="1548" w:type="dxa"/>
            <w:vMerge/>
            <w:textDirection w:val="btLr"/>
            <w:vAlign w:val="center"/>
          </w:tcPr>
          <w:p w14:paraId="335498BA" w14:textId="77777777" w:rsidR="00291CC1" w:rsidRPr="000C4E89" w:rsidRDefault="00291CC1" w:rsidP="00291CC1">
            <w:pPr>
              <w:pStyle w:val="TableLabel"/>
              <w:rPr>
                <w:sz w:val="16"/>
              </w:rPr>
            </w:pPr>
          </w:p>
        </w:tc>
        <w:tc>
          <w:tcPr>
            <w:tcW w:w="2520" w:type="dxa"/>
            <w:vAlign w:val="center"/>
          </w:tcPr>
          <w:p w14:paraId="4F73DCF4" w14:textId="77777777" w:rsidR="00291CC1" w:rsidRPr="000C4E89" w:rsidRDefault="00291CC1" w:rsidP="00577ABF">
            <w:pPr>
              <w:pStyle w:val="TableEntry"/>
              <w:rPr>
                <w:i/>
                <w:iCs/>
                <w:sz w:val="16"/>
              </w:rPr>
            </w:pPr>
            <w:proofErr w:type="spellStart"/>
            <w:r w:rsidRPr="000C4E89">
              <w:rPr>
                <w:i/>
                <w:iCs/>
                <w:sz w:val="16"/>
              </w:rPr>
              <w:t>UserIsRequestor</w:t>
            </w:r>
            <w:proofErr w:type="spellEnd"/>
          </w:p>
        </w:tc>
        <w:tc>
          <w:tcPr>
            <w:tcW w:w="630" w:type="dxa"/>
            <w:vAlign w:val="center"/>
          </w:tcPr>
          <w:p w14:paraId="2AF05E20" w14:textId="77777777" w:rsidR="00291CC1" w:rsidRPr="000C4E89" w:rsidRDefault="00291CC1" w:rsidP="00291CC1">
            <w:pPr>
              <w:pStyle w:val="TableEntry"/>
              <w:jc w:val="center"/>
              <w:rPr>
                <w:iCs/>
                <w:sz w:val="16"/>
              </w:rPr>
            </w:pPr>
            <w:r w:rsidRPr="000C4E89">
              <w:rPr>
                <w:i/>
                <w:iCs/>
                <w:sz w:val="16"/>
              </w:rPr>
              <w:t>U</w:t>
            </w:r>
          </w:p>
        </w:tc>
        <w:tc>
          <w:tcPr>
            <w:tcW w:w="4968" w:type="dxa"/>
            <w:vAlign w:val="center"/>
          </w:tcPr>
          <w:p w14:paraId="6257B12A" w14:textId="77777777" w:rsidR="00291CC1" w:rsidRPr="000C4E89" w:rsidRDefault="00291CC1" w:rsidP="00291CC1">
            <w:pPr>
              <w:pStyle w:val="TableEntry"/>
              <w:rPr>
                <w:iCs/>
                <w:sz w:val="16"/>
              </w:rPr>
            </w:pPr>
            <w:r w:rsidRPr="000C4E89">
              <w:rPr>
                <w:i/>
                <w:iCs/>
                <w:sz w:val="16"/>
              </w:rPr>
              <w:t>not specialized</w:t>
            </w:r>
          </w:p>
        </w:tc>
      </w:tr>
      <w:tr w:rsidR="008A0B4B" w:rsidRPr="000C4E89" w14:paraId="631620BA" w14:textId="77777777" w:rsidTr="00A3252A">
        <w:trPr>
          <w:cantSplit/>
        </w:trPr>
        <w:tc>
          <w:tcPr>
            <w:tcW w:w="1548" w:type="dxa"/>
            <w:vMerge/>
            <w:textDirection w:val="btLr"/>
            <w:vAlign w:val="center"/>
          </w:tcPr>
          <w:p w14:paraId="4C37F8AF" w14:textId="77777777" w:rsidR="008A0B4B" w:rsidRPr="000C4E89" w:rsidRDefault="008A0B4B" w:rsidP="008A0B4B">
            <w:pPr>
              <w:pStyle w:val="TableLabel"/>
              <w:rPr>
                <w:sz w:val="16"/>
              </w:rPr>
            </w:pPr>
          </w:p>
        </w:tc>
        <w:tc>
          <w:tcPr>
            <w:tcW w:w="2520" w:type="dxa"/>
            <w:vAlign w:val="center"/>
          </w:tcPr>
          <w:p w14:paraId="1A4C35C2"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78B70154"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1FBAFA04" w14:textId="77777777" w:rsidR="008A0B4B" w:rsidRPr="000C4E89" w:rsidRDefault="008A0B4B" w:rsidP="008A0B4B">
            <w:pPr>
              <w:pStyle w:val="TableEntry"/>
              <w:rPr>
                <w:sz w:val="16"/>
              </w:rPr>
            </w:pPr>
            <w:r w:rsidRPr="000C4E89">
              <w:rPr>
                <w:sz w:val="16"/>
              </w:rPr>
              <w:t>EV(110153, DCM, “Source”)</w:t>
            </w:r>
          </w:p>
        </w:tc>
      </w:tr>
      <w:tr w:rsidR="008A0B4B" w:rsidRPr="000C4E89" w14:paraId="14E7A51A" w14:textId="77777777" w:rsidTr="00A3252A">
        <w:trPr>
          <w:cantSplit/>
        </w:trPr>
        <w:tc>
          <w:tcPr>
            <w:tcW w:w="1548" w:type="dxa"/>
            <w:vMerge/>
            <w:textDirection w:val="btLr"/>
            <w:vAlign w:val="center"/>
          </w:tcPr>
          <w:p w14:paraId="62F25F07" w14:textId="77777777" w:rsidR="008A0B4B" w:rsidRPr="000C4E89" w:rsidRDefault="008A0B4B" w:rsidP="008A0B4B">
            <w:pPr>
              <w:pStyle w:val="TableLabel"/>
              <w:rPr>
                <w:sz w:val="16"/>
              </w:rPr>
            </w:pPr>
          </w:p>
        </w:tc>
        <w:tc>
          <w:tcPr>
            <w:tcW w:w="2520" w:type="dxa"/>
            <w:vAlign w:val="center"/>
          </w:tcPr>
          <w:p w14:paraId="0734791F"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03174B1E"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2FA981DC"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1F1A42A1" w14:textId="77777777" w:rsidTr="00A3252A">
        <w:trPr>
          <w:cantSplit/>
        </w:trPr>
        <w:tc>
          <w:tcPr>
            <w:tcW w:w="1548" w:type="dxa"/>
            <w:vMerge/>
            <w:textDirection w:val="btLr"/>
            <w:vAlign w:val="center"/>
          </w:tcPr>
          <w:p w14:paraId="15B58833" w14:textId="77777777" w:rsidR="008A0B4B" w:rsidRPr="000C4E89" w:rsidRDefault="008A0B4B" w:rsidP="008A0B4B">
            <w:pPr>
              <w:pStyle w:val="TableLabel"/>
              <w:rPr>
                <w:sz w:val="16"/>
              </w:rPr>
            </w:pPr>
          </w:p>
        </w:tc>
        <w:tc>
          <w:tcPr>
            <w:tcW w:w="2520" w:type="dxa"/>
            <w:vAlign w:val="center"/>
          </w:tcPr>
          <w:p w14:paraId="7036D761"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vAlign w:val="center"/>
          </w:tcPr>
          <w:p w14:paraId="02F18FB1"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082218B3" w14:textId="77777777" w:rsidR="008A0B4B" w:rsidRPr="000C4E89" w:rsidRDefault="008A0B4B" w:rsidP="00CD37A3">
            <w:pPr>
              <w:pStyle w:val="TableEntry"/>
              <w:rPr>
                <w:sz w:val="16"/>
              </w:rPr>
            </w:pPr>
            <w:r w:rsidRPr="000C4E89">
              <w:rPr>
                <w:sz w:val="16"/>
              </w:rPr>
              <w:t>The machine name or IP address</w:t>
            </w:r>
          </w:p>
        </w:tc>
      </w:tr>
    </w:tbl>
    <w:p w14:paraId="4D7ADC6A" w14:textId="20F9C97F" w:rsidR="008A0B4B" w:rsidRDefault="008A0B4B" w:rsidP="008A0B4B"/>
    <w:p w14:paraId="29B3CD5A" w14:textId="3785521D" w:rsidR="009C4547" w:rsidRDefault="009C4547" w:rsidP="008A0B4B"/>
    <w:p w14:paraId="10ABF975" w14:textId="45167283" w:rsidR="009C4547" w:rsidRDefault="009C4547" w:rsidP="008A0B4B"/>
    <w:p w14:paraId="0933F192" w14:textId="6B18CC5F" w:rsidR="009C4547" w:rsidRDefault="009C4547" w:rsidP="008A0B4B"/>
    <w:p w14:paraId="316536B3" w14:textId="3569027C" w:rsidR="009C4547" w:rsidRDefault="009C4547" w:rsidP="008A0B4B"/>
    <w:p w14:paraId="18911C3A" w14:textId="52BB0633" w:rsidR="009C4547" w:rsidRDefault="009C4547" w:rsidP="008A0B4B"/>
    <w:p w14:paraId="6BE9BD39" w14:textId="77777777" w:rsidR="009C4547" w:rsidRPr="000C4E89" w:rsidRDefault="009C4547"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7A7B77D5" w14:textId="77777777" w:rsidTr="00502C55">
        <w:trPr>
          <w:cantSplit/>
        </w:trPr>
        <w:tc>
          <w:tcPr>
            <w:tcW w:w="1548" w:type="dxa"/>
            <w:vMerge w:val="restart"/>
          </w:tcPr>
          <w:p w14:paraId="7D66B977"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lastRenderedPageBreak/>
              <w:t>Destination</w:t>
            </w:r>
          </w:p>
          <w:p w14:paraId="68E6026A"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ActiveParticipant</w:t>
            </w:r>
            <w:proofErr w:type="spellEnd"/>
          </w:p>
        </w:tc>
        <w:tc>
          <w:tcPr>
            <w:tcW w:w="2520" w:type="dxa"/>
            <w:vAlign w:val="center"/>
          </w:tcPr>
          <w:p w14:paraId="5AF783D5" w14:textId="77777777" w:rsidR="008A0B4B" w:rsidRPr="000C4E89" w:rsidRDefault="008A0B4B" w:rsidP="008A0B4B">
            <w:pPr>
              <w:pStyle w:val="TableEntry"/>
              <w:rPr>
                <w:sz w:val="16"/>
              </w:rPr>
            </w:pPr>
            <w:proofErr w:type="spellStart"/>
            <w:r w:rsidRPr="000C4E89">
              <w:rPr>
                <w:sz w:val="16"/>
              </w:rPr>
              <w:t>UserID</w:t>
            </w:r>
            <w:proofErr w:type="spellEnd"/>
          </w:p>
        </w:tc>
        <w:tc>
          <w:tcPr>
            <w:tcW w:w="630" w:type="dxa"/>
            <w:vAlign w:val="center"/>
          </w:tcPr>
          <w:p w14:paraId="64896EB9"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0769A213" w14:textId="77777777" w:rsidR="008A0B4B" w:rsidRPr="000C4E89" w:rsidRDefault="008A0B4B" w:rsidP="008A0B4B">
            <w:pPr>
              <w:pStyle w:val="TableEntry"/>
              <w:rPr>
                <w:sz w:val="16"/>
              </w:rPr>
            </w:pPr>
            <w:r w:rsidRPr="000C4E89">
              <w:rPr>
                <w:sz w:val="16"/>
              </w:rPr>
              <w:t>SOAP endpoint URI.</w:t>
            </w:r>
          </w:p>
        </w:tc>
      </w:tr>
      <w:tr w:rsidR="008A0B4B" w:rsidRPr="000C4E89" w14:paraId="6E5C9819" w14:textId="77777777" w:rsidTr="008A0B4B">
        <w:trPr>
          <w:cantSplit/>
        </w:trPr>
        <w:tc>
          <w:tcPr>
            <w:tcW w:w="1548" w:type="dxa"/>
            <w:vMerge/>
            <w:textDirection w:val="btLr"/>
            <w:vAlign w:val="center"/>
          </w:tcPr>
          <w:p w14:paraId="6DB12AC6" w14:textId="77777777" w:rsidR="008A0B4B" w:rsidRPr="000C4E89" w:rsidRDefault="008A0B4B" w:rsidP="008A0B4B">
            <w:pPr>
              <w:pStyle w:val="TableLabel"/>
              <w:rPr>
                <w:sz w:val="16"/>
              </w:rPr>
            </w:pPr>
          </w:p>
        </w:tc>
        <w:tc>
          <w:tcPr>
            <w:tcW w:w="2520" w:type="dxa"/>
            <w:vAlign w:val="center"/>
          </w:tcPr>
          <w:p w14:paraId="40C2ECA2" w14:textId="77777777" w:rsidR="008A0B4B" w:rsidRPr="000C4E89" w:rsidRDefault="008A0B4B" w:rsidP="009C06BA">
            <w:pPr>
              <w:pStyle w:val="TableEntry"/>
              <w:rPr>
                <w:sz w:val="16"/>
              </w:rPr>
            </w:pPr>
            <w:proofErr w:type="spellStart"/>
            <w:r w:rsidRPr="000C4E89">
              <w:rPr>
                <w:sz w:val="16"/>
              </w:rPr>
              <w:t>AlternativeUserID</w:t>
            </w:r>
            <w:proofErr w:type="spellEnd"/>
          </w:p>
        </w:tc>
        <w:tc>
          <w:tcPr>
            <w:tcW w:w="630" w:type="dxa"/>
            <w:vAlign w:val="center"/>
          </w:tcPr>
          <w:p w14:paraId="10FCE2B0"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509139A0" w14:textId="77777777" w:rsidR="008A0B4B" w:rsidRPr="000C4E89" w:rsidRDefault="008A0B4B" w:rsidP="008A0B4B">
            <w:pPr>
              <w:pStyle w:val="TableEntry"/>
              <w:rPr>
                <w:i/>
                <w:iCs/>
                <w:sz w:val="16"/>
              </w:rPr>
            </w:pPr>
            <w:r w:rsidRPr="000C4E89">
              <w:rPr>
                <w:sz w:val="16"/>
              </w:rPr>
              <w:t>the process ID as used within the local operating system in the local system logs.</w:t>
            </w:r>
          </w:p>
        </w:tc>
      </w:tr>
      <w:tr w:rsidR="008A0B4B" w:rsidRPr="000C4E89" w14:paraId="5B755AAA" w14:textId="77777777" w:rsidTr="008A0B4B">
        <w:trPr>
          <w:cantSplit/>
        </w:trPr>
        <w:tc>
          <w:tcPr>
            <w:tcW w:w="1548" w:type="dxa"/>
            <w:vMerge/>
            <w:textDirection w:val="btLr"/>
            <w:vAlign w:val="center"/>
          </w:tcPr>
          <w:p w14:paraId="7143E347" w14:textId="77777777" w:rsidR="008A0B4B" w:rsidRPr="000C4E89" w:rsidRDefault="008A0B4B" w:rsidP="008A0B4B">
            <w:pPr>
              <w:pStyle w:val="TableLabel"/>
              <w:rPr>
                <w:sz w:val="16"/>
              </w:rPr>
            </w:pPr>
          </w:p>
        </w:tc>
        <w:tc>
          <w:tcPr>
            <w:tcW w:w="2520" w:type="dxa"/>
            <w:vAlign w:val="center"/>
          </w:tcPr>
          <w:p w14:paraId="5472FFB8" w14:textId="77777777" w:rsidR="008A0B4B" w:rsidRPr="000C4E89" w:rsidRDefault="008A0B4B" w:rsidP="008A0B4B">
            <w:pPr>
              <w:pStyle w:val="TableEntry"/>
              <w:rPr>
                <w:i/>
                <w:iCs/>
                <w:sz w:val="16"/>
              </w:rPr>
            </w:pPr>
            <w:proofErr w:type="spellStart"/>
            <w:r w:rsidRPr="000C4E89">
              <w:rPr>
                <w:i/>
                <w:iCs/>
                <w:sz w:val="16"/>
              </w:rPr>
              <w:t>UserName</w:t>
            </w:r>
            <w:proofErr w:type="spellEnd"/>
          </w:p>
        </w:tc>
        <w:tc>
          <w:tcPr>
            <w:tcW w:w="630" w:type="dxa"/>
            <w:vAlign w:val="center"/>
          </w:tcPr>
          <w:p w14:paraId="5AC92975"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724851C1" w14:textId="77777777" w:rsidR="008A0B4B" w:rsidRPr="000C4E89" w:rsidRDefault="008A0B4B" w:rsidP="008A0B4B">
            <w:pPr>
              <w:pStyle w:val="TableEntry"/>
              <w:rPr>
                <w:i/>
                <w:iCs/>
                <w:sz w:val="16"/>
              </w:rPr>
            </w:pPr>
            <w:r w:rsidRPr="000C4E89">
              <w:rPr>
                <w:i/>
                <w:iCs/>
                <w:sz w:val="16"/>
              </w:rPr>
              <w:t>not specialized</w:t>
            </w:r>
          </w:p>
        </w:tc>
      </w:tr>
      <w:tr w:rsidR="008A0B4B" w:rsidRPr="000C4E89" w14:paraId="1A76ACAE" w14:textId="77777777" w:rsidTr="008A0B4B">
        <w:trPr>
          <w:cantSplit/>
        </w:trPr>
        <w:tc>
          <w:tcPr>
            <w:tcW w:w="1548" w:type="dxa"/>
            <w:vMerge/>
            <w:textDirection w:val="btLr"/>
            <w:vAlign w:val="center"/>
          </w:tcPr>
          <w:p w14:paraId="402407D8" w14:textId="77777777" w:rsidR="008A0B4B" w:rsidRPr="000C4E89" w:rsidRDefault="008A0B4B" w:rsidP="008A0B4B">
            <w:pPr>
              <w:pStyle w:val="TableLabel"/>
              <w:rPr>
                <w:sz w:val="16"/>
              </w:rPr>
            </w:pPr>
          </w:p>
        </w:tc>
        <w:tc>
          <w:tcPr>
            <w:tcW w:w="2520" w:type="dxa"/>
            <w:vAlign w:val="center"/>
          </w:tcPr>
          <w:p w14:paraId="414DCC60" w14:textId="77777777" w:rsidR="008A0B4B" w:rsidRPr="000C4E89" w:rsidRDefault="008A0B4B" w:rsidP="008A0B4B">
            <w:pPr>
              <w:pStyle w:val="TableEntry"/>
              <w:rPr>
                <w:iCs/>
                <w:sz w:val="16"/>
              </w:rPr>
            </w:pPr>
            <w:proofErr w:type="spellStart"/>
            <w:r w:rsidRPr="000C4E89">
              <w:rPr>
                <w:iCs/>
                <w:sz w:val="16"/>
              </w:rPr>
              <w:t>UserIsRequestor</w:t>
            </w:r>
            <w:proofErr w:type="spellEnd"/>
          </w:p>
        </w:tc>
        <w:tc>
          <w:tcPr>
            <w:tcW w:w="630" w:type="dxa"/>
            <w:vAlign w:val="center"/>
          </w:tcPr>
          <w:p w14:paraId="60A64FB9"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674D45AB" w14:textId="77777777" w:rsidR="008A0B4B" w:rsidRPr="000C4E89" w:rsidRDefault="008A0B4B" w:rsidP="008A0B4B">
            <w:pPr>
              <w:pStyle w:val="TableEntry"/>
              <w:rPr>
                <w:iCs/>
                <w:sz w:val="16"/>
              </w:rPr>
            </w:pPr>
            <w:r w:rsidRPr="000C4E89">
              <w:rPr>
                <w:iCs/>
                <w:sz w:val="16"/>
              </w:rPr>
              <w:t>“false”</w:t>
            </w:r>
          </w:p>
        </w:tc>
      </w:tr>
      <w:tr w:rsidR="008A0B4B" w:rsidRPr="000C4E89" w14:paraId="18229E64" w14:textId="77777777" w:rsidTr="008A0B4B">
        <w:trPr>
          <w:cantSplit/>
        </w:trPr>
        <w:tc>
          <w:tcPr>
            <w:tcW w:w="1548" w:type="dxa"/>
            <w:vMerge/>
            <w:textDirection w:val="btLr"/>
            <w:vAlign w:val="center"/>
          </w:tcPr>
          <w:p w14:paraId="55CB56D7" w14:textId="77777777" w:rsidR="008A0B4B" w:rsidRPr="000C4E89" w:rsidRDefault="008A0B4B" w:rsidP="008A0B4B">
            <w:pPr>
              <w:pStyle w:val="TableLabel"/>
              <w:rPr>
                <w:sz w:val="16"/>
              </w:rPr>
            </w:pPr>
          </w:p>
        </w:tc>
        <w:tc>
          <w:tcPr>
            <w:tcW w:w="2520" w:type="dxa"/>
            <w:vAlign w:val="center"/>
          </w:tcPr>
          <w:p w14:paraId="74CF68D1" w14:textId="77777777" w:rsidR="008A0B4B" w:rsidRPr="000C4E89" w:rsidRDefault="008A0B4B" w:rsidP="008A0B4B">
            <w:pPr>
              <w:pStyle w:val="TableEntry"/>
              <w:rPr>
                <w:sz w:val="16"/>
              </w:rPr>
            </w:pPr>
            <w:proofErr w:type="spellStart"/>
            <w:r w:rsidRPr="000C4E89">
              <w:rPr>
                <w:sz w:val="16"/>
              </w:rPr>
              <w:t>RoleIDCode</w:t>
            </w:r>
            <w:proofErr w:type="spellEnd"/>
          </w:p>
        </w:tc>
        <w:tc>
          <w:tcPr>
            <w:tcW w:w="630" w:type="dxa"/>
            <w:vAlign w:val="center"/>
          </w:tcPr>
          <w:p w14:paraId="53F51DA6" w14:textId="77777777" w:rsidR="008A0B4B" w:rsidRPr="000C4E89" w:rsidRDefault="008A0B4B" w:rsidP="008A0B4B">
            <w:pPr>
              <w:pStyle w:val="TableEntry"/>
              <w:jc w:val="center"/>
              <w:rPr>
                <w:sz w:val="16"/>
              </w:rPr>
            </w:pPr>
            <w:r w:rsidRPr="000C4E89">
              <w:rPr>
                <w:sz w:val="16"/>
              </w:rPr>
              <w:t>M</w:t>
            </w:r>
          </w:p>
        </w:tc>
        <w:tc>
          <w:tcPr>
            <w:tcW w:w="4968" w:type="dxa"/>
            <w:vAlign w:val="center"/>
          </w:tcPr>
          <w:p w14:paraId="7D7F4FBA" w14:textId="77777777" w:rsidR="008A0B4B" w:rsidRPr="000C4E89" w:rsidRDefault="008A0B4B" w:rsidP="008A0B4B">
            <w:pPr>
              <w:pStyle w:val="TableEntry"/>
              <w:rPr>
                <w:sz w:val="16"/>
              </w:rPr>
            </w:pPr>
            <w:r w:rsidRPr="000C4E89">
              <w:rPr>
                <w:sz w:val="16"/>
              </w:rPr>
              <w:t>EV(110152, DCM, “Destination”)</w:t>
            </w:r>
          </w:p>
        </w:tc>
      </w:tr>
      <w:tr w:rsidR="008A0B4B" w:rsidRPr="000C4E89" w14:paraId="0859E7EC" w14:textId="77777777" w:rsidTr="008A0B4B">
        <w:trPr>
          <w:cantSplit/>
        </w:trPr>
        <w:tc>
          <w:tcPr>
            <w:tcW w:w="1548" w:type="dxa"/>
            <w:vMerge/>
            <w:textDirection w:val="btLr"/>
            <w:vAlign w:val="center"/>
          </w:tcPr>
          <w:p w14:paraId="032313B6" w14:textId="77777777" w:rsidR="008A0B4B" w:rsidRPr="000C4E89" w:rsidRDefault="008A0B4B" w:rsidP="008A0B4B">
            <w:pPr>
              <w:pStyle w:val="TableLabel"/>
              <w:rPr>
                <w:sz w:val="16"/>
              </w:rPr>
            </w:pPr>
          </w:p>
        </w:tc>
        <w:tc>
          <w:tcPr>
            <w:tcW w:w="2520" w:type="dxa"/>
            <w:vAlign w:val="center"/>
          </w:tcPr>
          <w:p w14:paraId="73B7D520" w14:textId="77777777" w:rsidR="008A0B4B" w:rsidRPr="000C4E89" w:rsidRDefault="008A0B4B" w:rsidP="008A0B4B">
            <w:pPr>
              <w:pStyle w:val="TableEntry"/>
              <w:rPr>
                <w:iCs/>
                <w:sz w:val="16"/>
              </w:rPr>
            </w:pPr>
            <w:proofErr w:type="spellStart"/>
            <w:r w:rsidRPr="000C4E89">
              <w:rPr>
                <w:iCs/>
                <w:sz w:val="16"/>
              </w:rPr>
              <w:t>NetworkAccessPointTypeCode</w:t>
            </w:r>
            <w:proofErr w:type="spellEnd"/>
          </w:p>
        </w:tc>
        <w:tc>
          <w:tcPr>
            <w:tcW w:w="630" w:type="dxa"/>
            <w:vAlign w:val="center"/>
          </w:tcPr>
          <w:p w14:paraId="6E782CAD"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1356E9F4" w14:textId="77777777" w:rsidR="008A0B4B" w:rsidRPr="000C4E89" w:rsidRDefault="008A0B4B" w:rsidP="008A0B4B">
            <w:pPr>
              <w:pStyle w:val="TableEntry"/>
              <w:rPr>
                <w:sz w:val="16"/>
              </w:rPr>
            </w:pPr>
            <w:r w:rsidRPr="000C4E89">
              <w:rPr>
                <w:sz w:val="16"/>
              </w:rPr>
              <w:t>“1” for machine (DNS) name, “2” for IP address</w:t>
            </w:r>
          </w:p>
        </w:tc>
      </w:tr>
      <w:tr w:rsidR="008A0B4B" w:rsidRPr="000C4E89" w14:paraId="1811092B" w14:textId="77777777" w:rsidTr="00502C55">
        <w:trPr>
          <w:cantSplit/>
        </w:trPr>
        <w:tc>
          <w:tcPr>
            <w:tcW w:w="1548" w:type="dxa"/>
            <w:vMerge/>
            <w:textDirection w:val="btLr"/>
            <w:vAlign w:val="center"/>
          </w:tcPr>
          <w:p w14:paraId="7C22F7A3" w14:textId="77777777" w:rsidR="008A0B4B" w:rsidRPr="000C4E89" w:rsidRDefault="008A0B4B" w:rsidP="008A0B4B">
            <w:pPr>
              <w:pStyle w:val="TableLabel"/>
              <w:rPr>
                <w:sz w:val="16"/>
              </w:rPr>
            </w:pPr>
          </w:p>
        </w:tc>
        <w:tc>
          <w:tcPr>
            <w:tcW w:w="2520" w:type="dxa"/>
            <w:vAlign w:val="center"/>
          </w:tcPr>
          <w:p w14:paraId="64831D2D" w14:textId="77777777" w:rsidR="008A0B4B" w:rsidRPr="000C4E89" w:rsidRDefault="008A0B4B" w:rsidP="008A0B4B">
            <w:pPr>
              <w:pStyle w:val="TableEntry"/>
              <w:rPr>
                <w:iCs/>
                <w:sz w:val="16"/>
              </w:rPr>
            </w:pPr>
            <w:proofErr w:type="spellStart"/>
            <w:r w:rsidRPr="000C4E89">
              <w:rPr>
                <w:iCs/>
                <w:sz w:val="16"/>
              </w:rPr>
              <w:t>NetworkAccessPointID</w:t>
            </w:r>
            <w:proofErr w:type="spellEnd"/>
          </w:p>
        </w:tc>
        <w:tc>
          <w:tcPr>
            <w:tcW w:w="630" w:type="dxa"/>
            <w:vAlign w:val="center"/>
          </w:tcPr>
          <w:p w14:paraId="15033605" w14:textId="77777777" w:rsidR="008A0B4B" w:rsidRPr="000C4E89" w:rsidRDefault="008A0B4B" w:rsidP="008A0B4B">
            <w:pPr>
              <w:pStyle w:val="TableEntry"/>
              <w:jc w:val="center"/>
              <w:rPr>
                <w:iCs/>
                <w:sz w:val="16"/>
              </w:rPr>
            </w:pPr>
            <w:r w:rsidRPr="000C4E89">
              <w:rPr>
                <w:iCs/>
                <w:sz w:val="16"/>
              </w:rPr>
              <w:t>M</w:t>
            </w:r>
          </w:p>
        </w:tc>
        <w:tc>
          <w:tcPr>
            <w:tcW w:w="4968" w:type="dxa"/>
            <w:vAlign w:val="center"/>
          </w:tcPr>
          <w:p w14:paraId="373C1C28" w14:textId="77777777" w:rsidR="008A0B4B" w:rsidRPr="000C4E89" w:rsidRDefault="008A0B4B" w:rsidP="00CC4834">
            <w:pPr>
              <w:pStyle w:val="TableEntry"/>
              <w:rPr>
                <w:sz w:val="16"/>
              </w:rPr>
            </w:pPr>
            <w:r w:rsidRPr="000C4E89">
              <w:rPr>
                <w:sz w:val="16"/>
              </w:rPr>
              <w:t>The machine name or IP address</w:t>
            </w:r>
          </w:p>
        </w:tc>
      </w:tr>
    </w:tbl>
    <w:p w14:paraId="609979E8" w14:textId="77777777" w:rsidR="008A0B4B" w:rsidRPr="000C4E89" w:rsidRDefault="008A0B4B" w:rsidP="008A0B4B"/>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0C4E89" w14:paraId="2C607F2B" w14:textId="77777777" w:rsidTr="008A0B4B">
        <w:trPr>
          <w:cantSplit/>
        </w:trPr>
        <w:tc>
          <w:tcPr>
            <w:tcW w:w="1728" w:type="dxa"/>
            <w:vMerge w:val="restart"/>
            <w:tcBorders>
              <w:top w:val="single" w:sz="4" w:space="0" w:color="auto"/>
            </w:tcBorders>
          </w:tcPr>
          <w:p w14:paraId="7AE69776" w14:textId="77777777" w:rsidR="008A0B4B" w:rsidRPr="000C4E89" w:rsidRDefault="008A0B4B" w:rsidP="00502C55">
            <w:pPr>
              <w:spacing w:before="40" w:after="40"/>
              <w:ind w:left="72" w:right="72"/>
              <w:jc w:val="center"/>
              <w:rPr>
                <w:rFonts w:ascii="Arial" w:hAnsi="Arial"/>
                <w:b/>
                <w:bCs/>
                <w:sz w:val="20"/>
              </w:rPr>
            </w:pPr>
            <w:r w:rsidRPr="000C4E89">
              <w:rPr>
                <w:rFonts w:ascii="Arial" w:hAnsi="Arial"/>
                <w:b/>
                <w:bCs/>
                <w:sz w:val="20"/>
              </w:rPr>
              <w:t>Audit Source</w:t>
            </w:r>
          </w:p>
          <w:p w14:paraId="7B4D966E" w14:textId="77777777" w:rsidR="008A0B4B" w:rsidRPr="000C4E89" w:rsidRDefault="008A0B4B" w:rsidP="008A0B4B">
            <w:pPr>
              <w:pStyle w:val="TableLabel"/>
              <w:rPr>
                <w:sz w:val="12"/>
                <w:szCs w:val="12"/>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AuditSourceIdentification</w:t>
            </w:r>
            <w:proofErr w:type="spellEnd"/>
          </w:p>
        </w:tc>
        <w:tc>
          <w:tcPr>
            <w:tcW w:w="2340" w:type="dxa"/>
            <w:tcBorders>
              <w:top w:val="single" w:sz="4" w:space="0" w:color="auto"/>
            </w:tcBorders>
            <w:vAlign w:val="center"/>
          </w:tcPr>
          <w:p w14:paraId="6A90F0DF" w14:textId="77777777" w:rsidR="008A0B4B" w:rsidRPr="000C4E89" w:rsidRDefault="008A0B4B" w:rsidP="008A0B4B">
            <w:pPr>
              <w:pStyle w:val="TableEntry"/>
              <w:rPr>
                <w:i/>
                <w:iCs/>
                <w:sz w:val="16"/>
              </w:rPr>
            </w:pPr>
            <w:proofErr w:type="spellStart"/>
            <w:r w:rsidRPr="000C4E89">
              <w:rPr>
                <w:i/>
                <w:iCs/>
                <w:sz w:val="16"/>
              </w:rPr>
              <w:t>AuditSourceID</w:t>
            </w:r>
            <w:proofErr w:type="spellEnd"/>
          </w:p>
        </w:tc>
        <w:tc>
          <w:tcPr>
            <w:tcW w:w="630" w:type="dxa"/>
            <w:tcBorders>
              <w:top w:val="single" w:sz="4" w:space="0" w:color="auto"/>
            </w:tcBorders>
            <w:vAlign w:val="center"/>
          </w:tcPr>
          <w:p w14:paraId="55757F0A" w14:textId="77777777" w:rsidR="008A0B4B" w:rsidRPr="000C4E89" w:rsidRDefault="008A0B4B" w:rsidP="008A0B4B">
            <w:pPr>
              <w:pStyle w:val="TableEntry"/>
              <w:jc w:val="center"/>
              <w:rPr>
                <w:i/>
                <w:iCs/>
                <w:sz w:val="16"/>
              </w:rPr>
            </w:pPr>
            <w:r w:rsidRPr="000C4E89">
              <w:rPr>
                <w:i/>
                <w:iCs/>
                <w:sz w:val="16"/>
              </w:rPr>
              <w:t>U</w:t>
            </w:r>
          </w:p>
        </w:tc>
        <w:tc>
          <w:tcPr>
            <w:tcW w:w="4968" w:type="dxa"/>
            <w:tcBorders>
              <w:top w:val="single" w:sz="4" w:space="0" w:color="auto"/>
            </w:tcBorders>
            <w:vAlign w:val="center"/>
          </w:tcPr>
          <w:p w14:paraId="17978F48" w14:textId="77777777" w:rsidR="008A0B4B" w:rsidRPr="000C4E89" w:rsidRDefault="00407D9F" w:rsidP="009C06BA">
            <w:pPr>
              <w:pStyle w:val="TableEntry"/>
              <w:rPr>
                <w:i/>
                <w:iCs/>
                <w:sz w:val="16"/>
              </w:rPr>
            </w:pPr>
            <w:r w:rsidRPr="000C4E89">
              <w:rPr>
                <w:i/>
                <w:iCs/>
                <w:sz w:val="16"/>
              </w:rPr>
              <w:t>n</w:t>
            </w:r>
            <w:r w:rsidR="008A0B4B" w:rsidRPr="000C4E89">
              <w:rPr>
                <w:i/>
                <w:iCs/>
                <w:sz w:val="16"/>
              </w:rPr>
              <w:t>ot specialized</w:t>
            </w:r>
          </w:p>
        </w:tc>
      </w:tr>
      <w:tr w:rsidR="008A0B4B" w:rsidRPr="000C4E89" w14:paraId="52F5E6E8" w14:textId="77777777" w:rsidTr="008A0B4B">
        <w:trPr>
          <w:cantSplit/>
        </w:trPr>
        <w:tc>
          <w:tcPr>
            <w:tcW w:w="1728" w:type="dxa"/>
            <w:vMerge/>
            <w:textDirection w:val="btLr"/>
            <w:vAlign w:val="center"/>
          </w:tcPr>
          <w:p w14:paraId="0CFB6F70" w14:textId="77777777" w:rsidR="008A0B4B" w:rsidRPr="000C4E89" w:rsidRDefault="008A0B4B" w:rsidP="008A0B4B">
            <w:pPr>
              <w:pStyle w:val="TableLabel"/>
              <w:rPr>
                <w:sz w:val="16"/>
              </w:rPr>
            </w:pPr>
          </w:p>
        </w:tc>
        <w:tc>
          <w:tcPr>
            <w:tcW w:w="2340" w:type="dxa"/>
            <w:vAlign w:val="center"/>
          </w:tcPr>
          <w:p w14:paraId="24EED4DC" w14:textId="77777777" w:rsidR="008A0B4B" w:rsidRPr="000C4E89" w:rsidRDefault="008A0B4B" w:rsidP="008A0B4B">
            <w:pPr>
              <w:pStyle w:val="TableEntry"/>
              <w:rPr>
                <w:i/>
                <w:iCs/>
                <w:sz w:val="16"/>
              </w:rPr>
            </w:pPr>
            <w:proofErr w:type="spellStart"/>
            <w:r w:rsidRPr="000C4E89">
              <w:rPr>
                <w:i/>
                <w:iCs/>
                <w:sz w:val="16"/>
              </w:rPr>
              <w:t>AuditEnterpriseSiteID</w:t>
            </w:r>
            <w:proofErr w:type="spellEnd"/>
          </w:p>
        </w:tc>
        <w:tc>
          <w:tcPr>
            <w:tcW w:w="630" w:type="dxa"/>
            <w:vAlign w:val="center"/>
          </w:tcPr>
          <w:p w14:paraId="7968C619"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4384A68A" w14:textId="77777777" w:rsidR="008A0B4B" w:rsidRPr="000C4E89" w:rsidRDefault="008A0B4B" w:rsidP="008A0B4B">
            <w:pPr>
              <w:pStyle w:val="TableEntry"/>
              <w:rPr>
                <w:i/>
                <w:iCs/>
                <w:sz w:val="16"/>
              </w:rPr>
            </w:pPr>
            <w:r w:rsidRPr="000C4E89">
              <w:rPr>
                <w:i/>
                <w:iCs/>
                <w:sz w:val="16"/>
              </w:rPr>
              <w:t>not specialized</w:t>
            </w:r>
          </w:p>
        </w:tc>
      </w:tr>
      <w:tr w:rsidR="008A0B4B" w:rsidRPr="000C4E89" w14:paraId="469AF974" w14:textId="77777777" w:rsidTr="008A0B4B">
        <w:trPr>
          <w:cantSplit/>
        </w:trPr>
        <w:tc>
          <w:tcPr>
            <w:tcW w:w="1728" w:type="dxa"/>
            <w:vMerge/>
            <w:textDirection w:val="btLr"/>
            <w:vAlign w:val="center"/>
          </w:tcPr>
          <w:p w14:paraId="3EA825E7" w14:textId="77777777" w:rsidR="008A0B4B" w:rsidRPr="000C4E89" w:rsidRDefault="008A0B4B" w:rsidP="008A0B4B">
            <w:pPr>
              <w:pStyle w:val="TableLabel"/>
              <w:rPr>
                <w:sz w:val="16"/>
              </w:rPr>
            </w:pPr>
          </w:p>
        </w:tc>
        <w:tc>
          <w:tcPr>
            <w:tcW w:w="2340" w:type="dxa"/>
            <w:vAlign w:val="center"/>
          </w:tcPr>
          <w:p w14:paraId="53C2DDAB" w14:textId="77777777" w:rsidR="008A0B4B" w:rsidRPr="000C4E89" w:rsidRDefault="008A0B4B" w:rsidP="008A0B4B">
            <w:pPr>
              <w:pStyle w:val="TableEntry"/>
              <w:rPr>
                <w:i/>
                <w:iCs/>
                <w:sz w:val="16"/>
              </w:rPr>
            </w:pPr>
            <w:proofErr w:type="spellStart"/>
            <w:r w:rsidRPr="000C4E89">
              <w:rPr>
                <w:i/>
                <w:iCs/>
                <w:sz w:val="16"/>
              </w:rPr>
              <w:t>AuditSourceTypeCode</w:t>
            </w:r>
            <w:proofErr w:type="spellEnd"/>
          </w:p>
        </w:tc>
        <w:tc>
          <w:tcPr>
            <w:tcW w:w="630" w:type="dxa"/>
            <w:vAlign w:val="center"/>
          </w:tcPr>
          <w:p w14:paraId="75BEBF49" w14:textId="77777777" w:rsidR="008A0B4B" w:rsidRPr="000C4E89" w:rsidRDefault="008A0B4B" w:rsidP="008A0B4B">
            <w:pPr>
              <w:pStyle w:val="TableEntry"/>
              <w:jc w:val="center"/>
              <w:rPr>
                <w:i/>
                <w:iCs/>
                <w:sz w:val="16"/>
              </w:rPr>
            </w:pPr>
            <w:r w:rsidRPr="000C4E89">
              <w:rPr>
                <w:i/>
                <w:iCs/>
                <w:sz w:val="16"/>
              </w:rPr>
              <w:t>U</w:t>
            </w:r>
          </w:p>
        </w:tc>
        <w:tc>
          <w:tcPr>
            <w:tcW w:w="4968" w:type="dxa"/>
            <w:vAlign w:val="center"/>
          </w:tcPr>
          <w:p w14:paraId="31BD4F61" w14:textId="77777777" w:rsidR="008A0B4B" w:rsidRPr="000C4E89" w:rsidRDefault="008A0B4B" w:rsidP="00577ABF">
            <w:pPr>
              <w:pStyle w:val="TableEntry"/>
              <w:rPr>
                <w:i/>
                <w:iCs/>
                <w:sz w:val="16"/>
              </w:rPr>
            </w:pPr>
            <w:r w:rsidRPr="000C4E89">
              <w:rPr>
                <w:i/>
                <w:iCs/>
                <w:sz w:val="16"/>
              </w:rPr>
              <w:t>not specialized</w:t>
            </w:r>
          </w:p>
        </w:tc>
      </w:tr>
    </w:tbl>
    <w:p w14:paraId="4260C057" w14:textId="77777777" w:rsidR="008A0B4B" w:rsidRPr="000C4E89" w:rsidRDefault="008A0B4B"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3D15206C" w14:textId="77777777" w:rsidTr="00502C55">
        <w:trPr>
          <w:cantSplit/>
        </w:trPr>
        <w:tc>
          <w:tcPr>
            <w:tcW w:w="1548" w:type="dxa"/>
            <w:vMerge w:val="restart"/>
          </w:tcPr>
          <w:p w14:paraId="14BFA459" w14:textId="77777777" w:rsidR="008A0B4B" w:rsidRPr="000C4E89" w:rsidRDefault="008A0B4B" w:rsidP="003444B0">
            <w:pPr>
              <w:pStyle w:val="TableLabel"/>
            </w:pPr>
            <w:r w:rsidRPr="000C4E89">
              <w:t>Patient</w:t>
            </w:r>
          </w:p>
          <w:p w14:paraId="17109C89"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73520211"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2C263F43"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5255B532" w14:textId="77777777" w:rsidR="008A0B4B" w:rsidRPr="000C4E89" w:rsidRDefault="008A0B4B" w:rsidP="003444B0">
            <w:pPr>
              <w:pStyle w:val="TableEntry"/>
              <w:rPr>
                <w:sz w:val="16"/>
                <w:szCs w:val="16"/>
              </w:rPr>
            </w:pPr>
            <w:r w:rsidRPr="000C4E89">
              <w:rPr>
                <w:sz w:val="16"/>
                <w:szCs w:val="16"/>
              </w:rPr>
              <w:t>“1” (Person)</w:t>
            </w:r>
          </w:p>
        </w:tc>
      </w:tr>
      <w:tr w:rsidR="008A0B4B" w:rsidRPr="000C4E89" w14:paraId="277AB6D2" w14:textId="77777777" w:rsidTr="008A0B4B">
        <w:trPr>
          <w:cantSplit/>
        </w:trPr>
        <w:tc>
          <w:tcPr>
            <w:tcW w:w="1548" w:type="dxa"/>
            <w:vMerge/>
            <w:vAlign w:val="center"/>
          </w:tcPr>
          <w:p w14:paraId="6E89A03B" w14:textId="77777777" w:rsidR="008A0B4B" w:rsidRPr="000C4E89" w:rsidRDefault="008A0B4B" w:rsidP="003444B0">
            <w:pPr>
              <w:pStyle w:val="TableLabel"/>
            </w:pPr>
          </w:p>
        </w:tc>
        <w:tc>
          <w:tcPr>
            <w:tcW w:w="2520" w:type="dxa"/>
            <w:vAlign w:val="center"/>
          </w:tcPr>
          <w:p w14:paraId="30D4DED6"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717584B1"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4470690B" w14:textId="77777777" w:rsidR="008A0B4B" w:rsidRPr="000C4E89" w:rsidRDefault="008A0B4B" w:rsidP="003444B0">
            <w:pPr>
              <w:pStyle w:val="TableEntry"/>
              <w:rPr>
                <w:sz w:val="16"/>
                <w:szCs w:val="16"/>
              </w:rPr>
            </w:pPr>
            <w:r w:rsidRPr="000C4E89">
              <w:rPr>
                <w:sz w:val="16"/>
                <w:szCs w:val="16"/>
              </w:rPr>
              <w:t>“1” (Patient)</w:t>
            </w:r>
          </w:p>
        </w:tc>
      </w:tr>
      <w:tr w:rsidR="008A0B4B" w:rsidRPr="000C4E89" w14:paraId="3A4670AB" w14:textId="77777777" w:rsidTr="008A0B4B">
        <w:trPr>
          <w:cantSplit/>
        </w:trPr>
        <w:tc>
          <w:tcPr>
            <w:tcW w:w="1548" w:type="dxa"/>
            <w:vMerge/>
            <w:vAlign w:val="center"/>
          </w:tcPr>
          <w:p w14:paraId="29C45861" w14:textId="77777777" w:rsidR="008A0B4B" w:rsidRPr="000C4E89" w:rsidRDefault="008A0B4B" w:rsidP="003444B0">
            <w:pPr>
              <w:pStyle w:val="TableLabel"/>
            </w:pPr>
          </w:p>
        </w:tc>
        <w:tc>
          <w:tcPr>
            <w:tcW w:w="2520" w:type="dxa"/>
            <w:vAlign w:val="center"/>
          </w:tcPr>
          <w:p w14:paraId="6C7F3CA7"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6846D471"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0050E3F9" w14:textId="77777777" w:rsidR="008A0B4B" w:rsidRPr="000C4E89" w:rsidRDefault="008A0B4B" w:rsidP="00577ABF">
            <w:pPr>
              <w:pStyle w:val="TableEntry"/>
              <w:rPr>
                <w:i/>
                <w:iCs/>
                <w:sz w:val="16"/>
              </w:rPr>
            </w:pPr>
            <w:r w:rsidRPr="000C4E89">
              <w:rPr>
                <w:i/>
                <w:iCs/>
                <w:sz w:val="16"/>
              </w:rPr>
              <w:t>not specialized</w:t>
            </w:r>
          </w:p>
        </w:tc>
      </w:tr>
      <w:tr w:rsidR="008A0B4B" w:rsidRPr="000C4E89" w14:paraId="0ADA80E4" w14:textId="77777777" w:rsidTr="008A0B4B">
        <w:trPr>
          <w:cantSplit/>
        </w:trPr>
        <w:tc>
          <w:tcPr>
            <w:tcW w:w="1548" w:type="dxa"/>
            <w:vMerge/>
            <w:vAlign w:val="center"/>
          </w:tcPr>
          <w:p w14:paraId="3B5D2637" w14:textId="77777777" w:rsidR="008A0B4B" w:rsidRPr="000C4E89" w:rsidRDefault="008A0B4B" w:rsidP="003444B0">
            <w:pPr>
              <w:pStyle w:val="TableLabel"/>
            </w:pPr>
          </w:p>
        </w:tc>
        <w:tc>
          <w:tcPr>
            <w:tcW w:w="2520" w:type="dxa"/>
            <w:vAlign w:val="center"/>
          </w:tcPr>
          <w:p w14:paraId="7F8FE8E3" w14:textId="77777777" w:rsidR="008A0B4B" w:rsidRPr="000C4E89" w:rsidRDefault="008A0B4B" w:rsidP="003444B0">
            <w:pPr>
              <w:pStyle w:val="TableEntry"/>
              <w:rPr>
                <w:i/>
                <w:sz w:val="16"/>
                <w:szCs w:val="16"/>
              </w:rPr>
            </w:pPr>
            <w:proofErr w:type="spellStart"/>
            <w:r w:rsidRPr="000C4E89">
              <w:rPr>
                <w:i/>
                <w:sz w:val="16"/>
                <w:szCs w:val="16"/>
              </w:rPr>
              <w:t>ParticipantObjectIDTypeCode</w:t>
            </w:r>
            <w:proofErr w:type="spellEnd"/>
          </w:p>
        </w:tc>
        <w:tc>
          <w:tcPr>
            <w:tcW w:w="630" w:type="dxa"/>
            <w:vAlign w:val="center"/>
          </w:tcPr>
          <w:p w14:paraId="4EE655A8" w14:textId="77777777" w:rsidR="008A0B4B" w:rsidRPr="000C4E89" w:rsidRDefault="008A0B4B" w:rsidP="003444B0">
            <w:pPr>
              <w:pStyle w:val="TableEntry"/>
              <w:rPr>
                <w:i/>
                <w:sz w:val="16"/>
                <w:szCs w:val="16"/>
              </w:rPr>
            </w:pPr>
            <w:r w:rsidRPr="000C4E89">
              <w:rPr>
                <w:i/>
                <w:sz w:val="16"/>
                <w:szCs w:val="16"/>
              </w:rPr>
              <w:t>M</w:t>
            </w:r>
          </w:p>
        </w:tc>
        <w:tc>
          <w:tcPr>
            <w:tcW w:w="4968" w:type="dxa"/>
            <w:vAlign w:val="center"/>
          </w:tcPr>
          <w:p w14:paraId="7570FE59" w14:textId="77777777" w:rsidR="008A0B4B" w:rsidRPr="000C4E89" w:rsidRDefault="00E45402" w:rsidP="003444B0">
            <w:pPr>
              <w:pStyle w:val="TableEntry"/>
              <w:rPr>
                <w:sz w:val="16"/>
                <w:szCs w:val="16"/>
              </w:rPr>
            </w:pPr>
            <w:r w:rsidRPr="000C4E89">
              <w:rPr>
                <w:i/>
                <w:sz w:val="16"/>
                <w:szCs w:val="16"/>
              </w:rPr>
              <w:t>not specialized</w:t>
            </w:r>
          </w:p>
        </w:tc>
      </w:tr>
      <w:tr w:rsidR="008A0B4B" w:rsidRPr="000C4E89" w14:paraId="31398DE1" w14:textId="77777777" w:rsidTr="008A0B4B">
        <w:trPr>
          <w:cantSplit/>
        </w:trPr>
        <w:tc>
          <w:tcPr>
            <w:tcW w:w="1548" w:type="dxa"/>
            <w:vMerge/>
            <w:vAlign w:val="center"/>
          </w:tcPr>
          <w:p w14:paraId="7B8F554F" w14:textId="77777777" w:rsidR="008A0B4B" w:rsidRPr="000C4E89" w:rsidRDefault="008A0B4B" w:rsidP="003444B0">
            <w:pPr>
              <w:pStyle w:val="TableLabel"/>
            </w:pPr>
          </w:p>
        </w:tc>
        <w:tc>
          <w:tcPr>
            <w:tcW w:w="2520" w:type="dxa"/>
            <w:vAlign w:val="center"/>
          </w:tcPr>
          <w:p w14:paraId="44C8B787" w14:textId="77777777" w:rsidR="008A0B4B" w:rsidRPr="000C4E89" w:rsidRDefault="008A0B4B" w:rsidP="003444B0">
            <w:pPr>
              <w:pStyle w:val="TableEntry"/>
              <w:rPr>
                <w:i/>
                <w:sz w:val="16"/>
                <w:szCs w:val="16"/>
              </w:rPr>
            </w:pPr>
            <w:proofErr w:type="spellStart"/>
            <w:r w:rsidRPr="000C4E89">
              <w:rPr>
                <w:i/>
                <w:sz w:val="16"/>
                <w:szCs w:val="16"/>
              </w:rPr>
              <w:t>ParticipantObjectSensitivity</w:t>
            </w:r>
            <w:proofErr w:type="spellEnd"/>
          </w:p>
        </w:tc>
        <w:tc>
          <w:tcPr>
            <w:tcW w:w="630" w:type="dxa"/>
            <w:vAlign w:val="center"/>
          </w:tcPr>
          <w:p w14:paraId="63358B62" w14:textId="77777777" w:rsidR="008A0B4B" w:rsidRPr="000C4E89" w:rsidRDefault="008A0B4B" w:rsidP="003444B0">
            <w:pPr>
              <w:pStyle w:val="TableEntry"/>
              <w:rPr>
                <w:i/>
                <w:sz w:val="16"/>
                <w:szCs w:val="16"/>
              </w:rPr>
            </w:pPr>
            <w:r w:rsidRPr="000C4E89">
              <w:rPr>
                <w:i/>
                <w:sz w:val="16"/>
                <w:szCs w:val="16"/>
              </w:rPr>
              <w:t>U</w:t>
            </w:r>
          </w:p>
        </w:tc>
        <w:tc>
          <w:tcPr>
            <w:tcW w:w="4968" w:type="dxa"/>
            <w:vAlign w:val="center"/>
          </w:tcPr>
          <w:p w14:paraId="18312A89" w14:textId="77777777" w:rsidR="008A0B4B" w:rsidRPr="000C4E89" w:rsidRDefault="008A0B4B" w:rsidP="003444B0">
            <w:pPr>
              <w:pStyle w:val="TableEntry"/>
              <w:rPr>
                <w:i/>
                <w:sz w:val="16"/>
                <w:szCs w:val="16"/>
              </w:rPr>
            </w:pPr>
            <w:r w:rsidRPr="000C4E89">
              <w:rPr>
                <w:i/>
                <w:sz w:val="16"/>
                <w:szCs w:val="16"/>
              </w:rPr>
              <w:t>not specialized</w:t>
            </w:r>
          </w:p>
        </w:tc>
      </w:tr>
      <w:tr w:rsidR="008A0B4B" w:rsidRPr="000C4E89" w14:paraId="100F3190" w14:textId="77777777" w:rsidTr="008A0B4B">
        <w:trPr>
          <w:cantSplit/>
        </w:trPr>
        <w:tc>
          <w:tcPr>
            <w:tcW w:w="1548" w:type="dxa"/>
            <w:vMerge/>
            <w:vAlign w:val="center"/>
          </w:tcPr>
          <w:p w14:paraId="0804CEDA" w14:textId="77777777" w:rsidR="008A0B4B" w:rsidRPr="000C4E89" w:rsidRDefault="008A0B4B" w:rsidP="003444B0">
            <w:pPr>
              <w:pStyle w:val="TableLabel"/>
            </w:pPr>
          </w:p>
        </w:tc>
        <w:tc>
          <w:tcPr>
            <w:tcW w:w="2520" w:type="dxa"/>
            <w:vAlign w:val="center"/>
          </w:tcPr>
          <w:p w14:paraId="3B803A11"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414072D8" w14:textId="77777777" w:rsidR="008A0B4B" w:rsidRPr="000C4E89" w:rsidRDefault="008A0B4B" w:rsidP="003444B0">
            <w:pPr>
              <w:pStyle w:val="TableEntry"/>
              <w:rPr>
                <w:sz w:val="16"/>
                <w:szCs w:val="16"/>
              </w:rPr>
            </w:pPr>
            <w:r w:rsidRPr="000C4E89">
              <w:rPr>
                <w:sz w:val="16"/>
                <w:szCs w:val="16"/>
              </w:rPr>
              <w:t>M</w:t>
            </w:r>
          </w:p>
        </w:tc>
        <w:tc>
          <w:tcPr>
            <w:tcW w:w="4968" w:type="dxa"/>
          </w:tcPr>
          <w:p w14:paraId="6082AC0C" w14:textId="77777777" w:rsidR="008A0B4B" w:rsidRPr="000C4E89" w:rsidRDefault="008A0B4B" w:rsidP="003444B0">
            <w:pPr>
              <w:pStyle w:val="TableEntry"/>
              <w:rPr>
                <w:sz w:val="16"/>
                <w:szCs w:val="16"/>
              </w:rPr>
            </w:pPr>
            <w:r w:rsidRPr="000C4E89">
              <w:rPr>
                <w:sz w:val="16"/>
                <w:szCs w:val="16"/>
              </w:rPr>
              <w:t xml:space="preserve">The patient ID in HL7 CX format. </w:t>
            </w:r>
          </w:p>
        </w:tc>
      </w:tr>
      <w:tr w:rsidR="008A0B4B" w:rsidRPr="000C4E89" w14:paraId="040C85EA" w14:textId="77777777" w:rsidTr="008A0B4B">
        <w:trPr>
          <w:cantSplit/>
        </w:trPr>
        <w:tc>
          <w:tcPr>
            <w:tcW w:w="1548" w:type="dxa"/>
            <w:vMerge/>
            <w:vAlign w:val="center"/>
          </w:tcPr>
          <w:p w14:paraId="31ED15B0" w14:textId="77777777" w:rsidR="008A0B4B" w:rsidRPr="000C4E89" w:rsidRDefault="008A0B4B" w:rsidP="003444B0">
            <w:pPr>
              <w:pStyle w:val="TableLabel"/>
            </w:pPr>
          </w:p>
        </w:tc>
        <w:tc>
          <w:tcPr>
            <w:tcW w:w="2520" w:type="dxa"/>
            <w:vAlign w:val="center"/>
          </w:tcPr>
          <w:p w14:paraId="6F65D980" w14:textId="77777777" w:rsidR="008A0B4B" w:rsidRPr="000C4E89" w:rsidRDefault="008A0B4B"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3155F82A"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4A1E360E" w14:textId="77777777" w:rsidR="008A0B4B" w:rsidRPr="000C4E89" w:rsidRDefault="008A0B4B" w:rsidP="00577ABF">
            <w:pPr>
              <w:pStyle w:val="TableEntry"/>
              <w:rPr>
                <w:i/>
                <w:iCs/>
                <w:sz w:val="16"/>
              </w:rPr>
            </w:pPr>
            <w:r w:rsidRPr="000C4E89">
              <w:rPr>
                <w:i/>
                <w:iCs/>
                <w:sz w:val="16"/>
              </w:rPr>
              <w:t>not specialized</w:t>
            </w:r>
          </w:p>
        </w:tc>
      </w:tr>
      <w:tr w:rsidR="008A0B4B" w:rsidRPr="000C4E89" w14:paraId="4F5694F3" w14:textId="77777777" w:rsidTr="008A0B4B">
        <w:trPr>
          <w:cantSplit/>
        </w:trPr>
        <w:tc>
          <w:tcPr>
            <w:tcW w:w="1548" w:type="dxa"/>
            <w:vMerge/>
            <w:vAlign w:val="center"/>
          </w:tcPr>
          <w:p w14:paraId="6F7A18C7" w14:textId="77777777" w:rsidR="008A0B4B" w:rsidRPr="000C4E89" w:rsidRDefault="008A0B4B" w:rsidP="003444B0">
            <w:pPr>
              <w:pStyle w:val="TableLabel"/>
            </w:pPr>
          </w:p>
        </w:tc>
        <w:tc>
          <w:tcPr>
            <w:tcW w:w="2520" w:type="dxa"/>
            <w:vAlign w:val="center"/>
          </w:tcPr>
          <w:p w14:paraId="3A158207" w14:textId="77777777" w:rsidR="008A0B4B" w:rsidRPr="000C4E89" w:rsidRDefault="008A0B4B" w:rsidP="00577ABF">
            <w:pPr>
              <w:pStyle w:val="TableEntry"/>
              <w:rPr>
                <w:i/>
                <w:iCs/>
                <w:sz w:val="16"/>
              </w:rPr>
            </w:pPr>
            <w:proofErr w:type="spellStart"/>
            <w:r w:rsidRPr="000C4E89">
              <w:rPr>
                <w:i/>
                <w:iCs/>
                <w:sz w:val="16"/>
              </w:rPr>
              <w:t>ParticipantObjectQuery</w:t>
            </w:r>
            <w:proofErr w:type="spellEnd"/>
          </w:p>
        </w:tc>
        <w:tc>
          <w:tcPr>
            <w:tcW w:w="630" w:type="dxa"/>
            <w:vAlign w:val="center"/>
          </w:tcPr>
          <w:p w14:paraId="662A2A92"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7AB00FAF" w14:textId="77777777" w:rsidR="008A0B4B" w:rsidRPr="000C4E89" w:rsidRDefault="008A0B4B" w:rsidP="00577ABF">
            <w:pPr>
              <w:pStyle w:val="TableEntry"/>
              <w:rPr>
                <w:i/>
                <w:iCs/>
                <w:sz w:val="16"/>
              </w:rPr>
            </w:pPr>
            <w:r w:rsidRPr="000C4E89">
              <w:rPr>
                <w:i/>
                <w:iCs/>
                <w:sz w:val="16"/>
              </w:rPr>
              <w:t>not specialized</w:t>
            </w:r>
          </w:p>
        </w:tc>
      </w:tr>
      <w:tr w:rsidR="008A0B4B" w:rsidRPr="000C4E89" w14:paraId="055AA83B" w14:textId="77777777" w:rsidTr="008A0B4B">
        <w:trPr>
          <w:cantSplit/>
        </w:trPr>
        <w:tc>
          <w:tcPr>
            <w:tcW w:w="1548" w:type="dxa"/>
            <w:vMerge/>
            <w:vAlign w:val="center"/>
          </w:tcPr>
          <w:p w14:paraId="479D092A" w14:textId="77777777" w:rsidR="008A0B4B" w:rsidRPr="000C4E89" w:rsidRDefault="008A0B4B" w:rsidP="003444B0">
            <w:pPr>
              <w:pStyle w:val="TableLabel"/>
            </w:pPr>
          </w:p>
        </w:tc>
        <w:tc>
          <w:tcPr>
            <w:tcW w:w="2520" w:type="dxa"/>
            <w:vAlign w:val="center"/>
          </w:tcPr>
          <w:p w14:paraId="6E7576C2" w14:textId="77777777" w:rsidR="008A0B4B" w:rsidRPr="000C4E89" w:rsidRDefault="008A0B4B"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2B59DCE6"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317C371A" w14:textId="77777777" w:rsidR="008A0B4B" w:rsidRPr="000C4E89" w:rsidRDefault="008A0B4B" w:rsidP="00577ABF">
            <w:pPr>
              <w:pStyle w:val="TableEntry"/>
              <w:rPr>
                <w:i/>
                <w:iCs/>
                <w:sz w:val="16"/>
              </w:rPr>
            </w:pPr>
            <w:r w:rsidRPr="000C4E89">
              <w:rPr>
                <w:i/>
                <w:iCs/>
                <w:sz w:val="16"/>
              </w:rPr>
              <w:t>not specialized</w:t>
            </w:r>
          </w:p>
        </w:tc>
      </w:tr>
    </w:tbl>
    <w:p w14:paraId="01F4935D" w14:textId="77777777" w:rsidR="00407D9F" w:rsidRPr="000C4E89" w:rsidRDefault="00407D9F"/>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0C4E89" w14:paraId="6A206040" w14:textId="77777777" w:rsidTr="00502C55">
        <w:trPr>
          <w:cantSplit/>
        </w:trPr>
        <w:tc>
          <w:tcPr>
            <w:tcW w:w="1548" w:type="dxa"/>
            <w:vMerge w:val="restart"/>
          </w:tcPr>
          <w:p w14:paraId="1EC6058B" w14:textId="77777777" w:rsidR="008A0B4B" w:rsidRPr="000C4E89" w:rsidRDefault="008A0B4B" w:rsidP="003444B0">
            <w:pPr>
              <w:pStyle w:val="TableLabel"/>
            </w:pPr>
            <w:r w:rsidRPr="000C4E89">
              <w:t>Query Parameters</w:t>
            </w:r>
          </w:p>
          <w:p w14:paraId="2DCF662A" w14:textId="77777777" w:rsidR="008A0B4B" w:rsidRPr="000C4E89" w:rsidRDefault="008A0B4B" w:rsidP="009C06BA">
            <w:pPr>
              <w:pStyle w:val="TableLabel"/>
              <w:rPr>
                <w:sz w:val="16"/>
                <w:szCs w:val="16"/>
              </w:rPr>
            </w:pPr>
            <w:proofErr w:type="spellStart"/>
            <w:r w:rsidRPr="000C4E89">
              <w:rPr>
                <w:sz w:val="12"/>
                <w:szCs w:val="12"/>
              </w:rPr>
              <w:t>AuditMessage</w:t>
            </w:r>
            <w:proofErr w:type="spellEnd"/>
            <w:r w:rsidRPr="000C4E89">
              <w:rPr>
                <w:sz w:val="12"/>
                <w:szCs w:val="12"/>
              </w:rPr>
              <w:t>/</w:t>
            </w:r>
            <w:r w:rsidRPr="000C4E89">
              <w:rPr>
                <w:sz w:val="12"/>
                <w:szCs w:val="12"/>
              </w:rPr>
              <w:br/>
            </w:r>
            <w:proofErr w:type="spellStart"/>
            <w:r w:rsidRPr="000C4E89">
              <w:rPr>
                <w:sz w:val="12"/>
                <w:szCs w:val="12"/>
              </w:rPr>
              <w:t>ParticipantObjectIdentification</w:t>
            </w:r>
            <w:proofErr w:type="spellEnd"/>
          </w:p>
        </w:tc>
        <w:tc>
          <w:tcPr>
            <w:tcW w:w="2520" w:type="dxa"/>
            <w:vAlign w:val="center"/>
          </w:tcPr>
          <w:p w14:paraId="088F1A60" w14:textId="77777777" w:rsidR="008A0B4B" w:rsidRPr="000C4E89" w:rsidRDefault="008A0B4B" w:rsidP="003444B0">
            <w:pPr>
              <w:pStyle w:val="TableEntry"/>
              <w:rPr>
                <w:sz w:val="16"/>
                <w:szCs w:val="16"/>
              </w:rPr>
            </w:pPr>
            <w:proofErr w:type="spellStart"/>
            <w:r w:rsidRPr="000C4E89">
              <w:rPr>
                <w:sz w:val="16"/>
                <w:szCs w:val="16"/>
              </w:rPr>
              <w:t>ParticipantObjectTypeCode</w:t>
            </w:r>
            <w:proofErr w:type="spellEnd"/>
          </w:p>
        </w:tc>
        <w:tc>
          <w:tcPr>
            <w:tcW w:w="630" w:type="dxa"/>
            <w:vAlign w:val="center"/>
          </w:tcPr>
          <w:p w14:paraId="74F3826E"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3CDFA096" w14:textId="77777777" w:rsidR="008A0B4B" w:rsidRPr="000C4E89" w:rsidRDefault="008A0B4B" w:rsidP="003444B0">
            <w:pPr>
              <w:pStyle w:val="TableEntry"/>
              <w:rPr>
                <w:sz w:val="16"/>
                <w:szCs w:val="16"/>
              </w:rPr>
            </w:pPr>
            <w:r w:rsidRPr="000C4E89">
              <w:rPr>
                <w:sz w:val="16"/>
                <w:szCs w:val="16"/>
              </w:rPr>
              <w:t>“2” (system object)</w:t>
            </w:r>
          </w:p>
        </w:tc>
      </w:tr>
      <w:tr w:rsidR="008A0B4B" w:rsidRPr="000C4E89" w14:paraId="3CD472A9" w14:textId="77777777" w:rsidTr="008A0B4B">
        <w:trPr>
          <w:cantSplit/>
        </w:trPr>
        <w:tc>
          <w:tcPr>
            <w:tcW w:w="1548" w:type="dxa"/>
            <w:vMerge/>
            <w:vAlign w:val="center"/>
          </w:tcPr>
          <w:p w14:paraId="77195535" w14:textId="77777777" w:rsidR="008A0B4B" w:rsidRPr="000C4E89" w:rsidRDefault="008A0B4B" w:rsidP="003444B0"/>
        </w:tc>
        <w:tc>
          <w:tcPr>
            <w:tcW w:w="2520" w:type="dxa"/>
            <w:vAlign w:val="center"/>
          </w:tcPr>
          <w:p w14:paraId="21E6C9EB" w14:textId="77777777" w:rsidR="008A0B4B" w:rsidRPr="000C4E89" w:rsidRDefault="008A0B4B" w:rsidP="003444B0">
            <w:pPr>
              <w:pStyle w:val="TableEntry"/>
              <w:rPr>
                <w:sz w:val="16"/>
                <w:szCs w:val="16"/>
              </w:rPr>
            </w:pPr>
            <w:proofErr w:type="spellStart"/>
            <w:r w:rsidRPr="000C4E89">
              <w:rPr>
                <w:sz w:val="16"/>
                <w:szCs w:val="16"/>
              </w:rPr>
              <w:t>ParticipantObjectTypeCodeRole</w:t>
            </w:r>
            <w:proofErr w:type="spellEnd"/>
          </w:p>
        </w:tc>
        <w:tc>
          <w:tcPr>
            <w:tcW w:w="630" w:type="dxa"/>
            <w:vAlign w:val="center"/>
          </w:tcPr>
          <w:p w14:paraId="2DDCF2FF" w14:textId="77777777" w:rsidR="008A0B4B" w:rsidRPr="000C4E89" w:rsidRDefault="008A0B4B" w:rsidP="003444B0">
            <w:pPr>
              <w:pStyle w:val="TableEntry"/>
              <w:rPr>
                <w:sz w:val="16"/>
                <w:szCs w:val="16"/>
              </w:rPr>
            </w:pPr>
            <w:r w:rsidRPr="000C4E89">
              <w:rPr>
                <w:sz w:val="16"/>
                <w:szCs w:val="16"/>
              </w:rPr>
              <w:t>M</w:t>
            </w:r>
          </w:p>
        </w:tc>
        <w:tc>
          <w:tcPr>
            <w:tcW w:w="4968" w:type="dxa"/>
            <w:vAlign w:val="center"/>
          </w:tcPr>
          <w:p w14:paraId="1062E413" w14:textId="77777777" w:rsidR="008A0B4B" w:rsidRPr="000C4E89" w:rsidRDefault="008A0B4B" w:rsidP="003444B0">
            <w:pPr>
              <w:pStyle w:val="TableEntry"/>
              <w:rPr>
                <w:sz w:val="16"/>
                <w:szCs w:val="16"/>
              </w:rPr>
            </w:pPr>
            <w:r w:rsidRPr="000C4E89">
              <w:rPr>
                <w:sz w:val="16"/>
                <w:szCs w:val="16"/>
              </w:rPr>
              <w:t>“24” (query)</w:t>
            </w:r>
          </w:p>
        </w:tc>
      </w:tr>
      <w:tr w:rsidR="008A0B4B" w:rsidRPr="000C4E89" w14:paraId="49262FFA" w14:textId="77777777" w:rsidTr="008A0B4B">
        <w:trPr>
          <w:cantSplit/>
        </w:trPr>
        <w:tc>
          <w:tcPr>
            <w:tcW w:w="1548" w:type="dxa"/>
            <w:vMerge/>
            <w:vAlign w:val="center"/>
          </w:tcPr>
          <w:p w14:paraId="3D3F9B5B" w14:textId="77777777" w:rsidR="008A0B4B" w:rsidRPr="000C4E89" w:rsidRDefault="008A0B4B" w:rsidP="003444B0"/>
        </w:tc>
        <w:tc>
          <w:tcPr>
            <w:tcW w:w="2520" w:type="dxa"/>
            <w:vAlign w:val="center"/>
          </w:tcPr>
          <w:p w14:paraId="4C37C35B" w14:textId="77777777" w:rsidR="008A0B4B" w:rsidRPr="000C4E89" w:rsidRDefault="008A0B4B" w:rsidP="00577ABF">
            <w:pPr>
              <w:pStyle w:val="TableEntry"/>
              <w:rPr>
                <w:i/>
                <w:iCs/>
                <w:sz w:val="16"/>
              </w:rPr>
            </w:pPr>
            <w:proofErr w:type="spellStart"/>
            <w:r w:rsidRPr="000C4E89">
              <w:rPr>
                <w:i/>
                <w:iCs/>
                <w:sz w:val="16"/>
              </w:rPr>
              <w:t>ParticipantObjectDataLifeCycle</w:t>
            </w:r>
            <w:proofErr w:type="spellEnd"/>
          </w:p>
        </w:tc>
        <w:tc>
          <w:tcPr>
            <w:tcW w:w="630" w:type="dxa"/>
            <w:vAlign w:val="center"/>
          </w:tcPr>
          <w:p w14:paraId="124E56F9"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26B4AEC" w14:textId="77777777" w:rsidR="008A0B4B" w:rsidRPr="000C4E89" w:rsidRDefault="008A0B4B" w:rsidP="00577ABF">
            <w:pPr>
              <w:pStyle w:val="TableEntry"/>
              <w:rPr>
                <w:i/>
                <w:iCs/>
                <w:sz w:val="16"/>
              </w:rPr>
            </w:pPr>
            <w:r w:rsidRPr="000C4E89">
              <w:rPr>
                <w:i/>
                <w:iCs/>
                <w:sz w:val="16"/>
              </w:rPr>
              <w:t>not specialized</w:t>
            </w:r>
          </w:p>
        </w:tc>
      </w:tr>
      <w:tr w:rsidR="008A0B4B" w:rsidRPr="000C4E89" w14:paraId="54C3BB1F" w14:textId="77777777" w:rsidTr="008A0B4B">
        <w:trPr>
          <w:cantSplit/>
        </w:trPr>
        <w:tc>
          <w:tcPr>
            <w:tcW w:w="1548" w:type="dxa"/>
            <w:vMerge/>
            <w:vAlign w:val="center"/>
          </w:tcPr>
          <w:p w14:paraId="590B6768" w14:textId="77777777" w:rsidR="008A0B4B" w:rsidRPr="000C4E89" w:rsidRDefault="008A0B4B" w:rsidP="003444B0"/>
        </w:tc>
        <w:tc>
          <w:tcPr>
            <w:tcW w:w="2520" w:type="dxa"/>
            <w:vAlign w:val="center"/>
          </w:tcPr>
          <w:p w14:paraId="258AD59A" w14:textId="77777777" w:rsidR="008A0B4B" w:rsidRPr="000C4E89" w:rsidRDefault="008A0B4B" w:rsidP="003444B0">
            <w:pPr>
              <w:pStyle w:val="TableEntry"/>
              <w:rPr>
                <w:sz w:val="16"/>
                <w:szCs w:val="16"/>
              </w:rPr>
            </w:pPr>
            <w:proofErr w:type="spellStart"/>
            <w:r w:rsidRPr="000C4E89">
              <w:rPr>
                <w:sz w:val="16"/>
                <w:szCs w:val="16"/>
              </w:rPr>
              <w:t>ParticipantObjectIDTypeCode</w:t>
            </w:r>
            <w:proofErr w:type="spellEnd"/>
          </w:p>
        </w:tc>
        <w:tc>
          <w:tcPr>
            <w:tcW w:w="630" w:type="dxa"/>
            <w:vAlign w:val="center"/>
          </w:tcPr>
          <w:p w14:paraId="5A314019" w14:textId="77777777" w:rsidR="008A0B4B" w:rsidRPr="000C4E89" w:rsidRDefault="008A0B4B" w:rsidP="003444B0">
            <w:pPr>
              <w:pStyle w:val="TableEntry"/>
              <w:rPr>
                <w:sz w:val="16"/>
                <w:szCs w:val="16"/>
              </w:rPr>
            </w:pPr>
            <w:r w:rsidRPr="000C4E89">
              <w:rPr>
                <w:sz w:val="16"/>
                <w:szCs w:val="16"/>
              </w:rPr>
              <w:t>M</w:t>
            </w:r>
          </w:p>
        </w:tc>
        <w:tc>
          <w:tcPr>
            <w:tcW w:w="4968" w:type="dxa"/>
          </w:tcPr>
          <w:p w14:paraId="2E74E00A" w14:textId="77777777" w:rsidR="008A0B4B" w:rsidRPr="000C4E89" w:rsidRDefault="00D31C41" w:rsidP="003444B0">
            <w:pPr>
              <w:pStyle w:val="TableEntry"/>
              <w:rPr>
                <w:sz w:val="16"/>
                <w:szCs w:val="16"/>
              </w:rPr>
            </w:pPr>
            <w:r w:rsidRPr="000C4E89">
              <w:rPr>
                <w:sz w:val="16"/>
                <w:szCs w:val="16"/>
              </w:rPr>
              <w:t>EV(“ITI-</w:t>
            </w:r>
            <w:r w:rsidR="002762E4" w:rsidRPr="000C4E89">
              <w:rPr>
                <w:sz w:val="16"/>
                <w:szCs w:val="16"/>
              </w:rPr>
              <w:t>56</w:t>
            </w:r>
            <w:r w:rsidRPr="000C4E89">
              <w:rPr>
                <w:sz w:val="16"/>
                <w:szCs w:val="16"/>
              </w:rPr>
              <w:t>”, “IHE Transactions”, “Patient Location Query</w:t>
            </w:r>
            <w:r w:rsidR="008A0B4B" w:rsidRPr="000C4E89">
              <w:rPr>
                <w:sz w:val="16"/>
                <w:szCs w:val="16"/>
              </w:rPr>
              <w:t>”)</w:t>
            </w:r>
          </w:p>
        </w:tc>
      </w:tr>
      <w:tr w:rsidR="008A0B4B" w:rsidRPr="000C4E89" w14:paraId="0311AFDC" w14:textId="77777777" w:rsidTr="008A0B4B">
        <w:trPr>
          <w:cantSplit/>
        </w:trPr>
        <w:tc>
          <w:tcPr>
            <w:tcW w:w="1548" w:type="dxa"/>
            <w:vMerge/>
            <w:vAlign w:val="center"/>
          </w:tcPr>
          <w:p w14:paraId="73EE65C8" w14:textId="77777777" w:rsidR="008A0B4B" w:rsidRPr="000C4E89" w:rsidRDefault="008A0B4B" w:rsidP="003444B0"/>
        </w:tc>
        <w:tc>
          <w:tcPr>
            <w:tcW w:w="2520" w:type="dxa"/>
            <w:vAlign w:val="center"/>
          </w:tcPr>
          <w:p w14:paraId="1BC39B7A" w14:textId="77777777" w:rsidR="008A0B4B" w:rsidRPr="000C4E89" w:rsidRDefault="008A0B4B" w:rsidP="00577ABF">
            <w:pPr>
              <w:pStyle w:val="TableEntry"/>
              <w:rPr>
                <w:i/>
                <w:iCs/>
                <w:sz w:val="16"/>
              </w:rPr>
            </w:pPr>
            <w:proofErr w:type="spellStart"/>
            <w:r w:rsidRPr="000C4E89">
              <w:rPr>
                <w:i/>
                <w:iCs/>
                <w:sz w:val="16"/>
              </w:rPr>
              <w:t>ParticipantObjectSensitivity</w:t>
            </w:r>
            <w:proofErr w:type="spellEnd"/>
          </w:p>
        </w:tc>
        <w:tc>
          <w:tcPr>
            <w:tcW w:w="630" w:type="dxa"/>
            <w:vAlign w:val="center"/>
          </w:tcPr>
          <w:p w14:paraId="3A304780" w14:textId="77777777" w:rsidR="008A0B4B" w:rsidRPr="000C4E89" w:rsidRDefault="008A0B4B" w:rsidP="00577ABF">
            <w:pPr>
              <w:pStyle w:val="TableEntry"/>
              <w:rPr>
                <w:i/>
                <w:iCs/>
                <w:sz w:val="16"/>
              </w:rPr>
            </w:pPr>
            <w:r w:rsidRPr="000C4E89">
              <w:rPr>
                <w:i/>
                <w:iCs/>
                <w:sz w:val="16"/>
              </w:rPr>
              <w:t>U</w:t>
            </w:r>
          </w:p>
        </w:tc>
        <w:tc>
          <w:tcPr>
            <w:tcW w:w="4968" w:type="dxa"/>
            <w:vAlign w:val="center"/>
          </w:tcPr>
          <w:p w14:paraId="6933CB78" w14:textId="77777777" w:rsidR="008A0B4B" w:rsidRPr="000C4E89" w:rsidRDefault="008A0B4B" w:rsidP="00577ABF">
            <w:pPr>
              <w:pStyle w:val="TableEntry"/>
              <w:rPr>
                <w:i/>
                <w:iCs/>
                <w:sz w:val="16"/>
              </w:rPr>
            </w:pPr>
            <w:r w:rsidRPr="000C4E89">
              <w:rPr>
                <w:i/>
                <w:iCs/>
                <w:sz w:val="16"/>
              </w:rPr>
              <w:t>not specialized</w:t>
            </w:r>
          </w:p>
        </w:tc>
      </w:tr>
      <w:tr w:rsidR="008A0B4B" w:rsidRPr="000C4E89" w14:paraId="70BA87F4" w14:textId="77777777" w:rsidTr="008A0B4B">
        <w:trPr>
          <w:cantSplit/>
        </w:trPr>
        <w:tc>
          <w:tcPr>
            <w:tcW w:w="1548" w:type="dxa"/>
            <w:vMerge/>
            <w:vAlign w:val="center"/>
          </w:tcPr>
          <w:p w14:paraId="589448A9" w14:textId="77777777" w:rsidR="008A0B4B" w:rsidRPr="000C4E89" w:rsidRDefault="008A0B4B" w:rsidP="003444B0"/>
        </w:tc>
        <w:tc>
          <w:tcPr>
            <w:tcW w:w="2520" w:type="dxa"/>
            <w:vAlign w:val="center"/>
          </w:tcPr>
          <w:p w14:paraId="4BB46F03" w14:textId="77777777" w:rsidR="008A0B4B" w:rsidRPr="000C4E89" w:rsidRDefault="008A0B4B" w:rsidP="003444B0">
            <w:pPr>
              <w:pStyle w:val="TableEntry"/>
              <w:rPr>
                <w:sz w:val="16"/>
                <w:szCs w:val="16"/>
              </w:rPr>
            </w:pPr>
            <w:proofErr w:type="spellStart"/>
            <w:r w:rsidRPr="000C4E89">
              <w:rPr>
                <w:sz w:val="16"/>
                <w:szCs w:val="16"/>
              </w:rPr>
              <w:t>ParticipantObjectID</w:t>
            </w:r>
            <w:proofErr w:type="spellEnd"/>
          </w:p>
        </w:tc>
        <w:tc>
          <w:tcPr>
            <w:tcW w:w="630" w:type="dxa"/>
            <w:vAlign w:val="center"/>
          </w:tcPr>
          <w:p w14:paraId="64139AFB" w14:textId="77777777" w:rsidR="008A0B4B" w:rsidRPr="000C4E89" w:rsidRDefault="008A0B4B" w:rsidP="003444B0">
            <w:pPr>
              <w:pStyle w:val="TableEntry"/>
              <w:rPr>
                <w:sz w:val="16"/>
                <w:szCs w:val="16"/>
              </w:rPr>
            </w:pPr>
            <w:r w:rsidRPr="000C4E89">
              <w:rPr>
                <w:sz w:val="16"/>
                <w:szCs w:val="16"/>
              </w:rPr>
              <w:t>M</w:t>
            </w:r>
          </w:p>
        </w:tc>
        <w:tc>
          <w:tcPr>
            <w:tcW w:w="4968" w:type="dxa"/>
          </w:tcPr>
          <w:p w14:paraId="5F2D87AB" w14:textId="77777777" w:rsidR="008A0B4B" w:rsidRPr="000C4E89" w:rsidRDefault="00E3295D" w:rsidP="003444B0">
            <w:pPr>
              <w:pStyle w:val="TableEntry"/>
              <w:rPr>
                <w:sz w:val="16"/>
                <w:szCs w:val="16"/>
              </w:rPr>
            </w:pPr>
            <w:r w:rsidRPr="000C4E89">
              <w:rPr>
                <w:sz w:val="16"/>
                <w:szCs w:val="16"/>
              </w:rPr>
              <w:t>“</w:t>
            </w:r>
            <w:proofErr w:type="spellStart"/>
            <w:r w:rsidRPr="000C4E89">
              <w:rPr>
                <w:sz w:val="16"/>
                <w:szCs w:val="16"/>
              </w:rPr>
              <w:t>P</w:t>
            </w:r>
            <w:r w:rsidR="00802A70" w:rsidRPr="000C4E89">
              <w:rPr>
                <w:sz w:val="16"/>
                <w:szCs w:val="16"/>
              </w:rPr>
              <w:t>atientLocationQueryRequest</w:t>
            </w:r>
            <w:proofErr w:type="spellEnd"/>
            <w:r w:rsidRPr="000C4E89">
              <w:rPr>
                <w:sz w:val="16"/>
                <w:szCs w:val="16"/>
              </w:rPr>
              <w:t>”</w:t>
            </w:r>
          </w:p>
        </w:tc>
      </w:tr>
      <w:tr w:rsidR="002E64D7" w:rsidRPr="000C4E89" w14:paraId="5F74C969" w14:textId="77777777" w:rsidTr="008A0B4B">
        <w:trPr>
          <w:cantSplit/>
        </w:trPr>
        <w:tc>
          <w:tcPr>
            <w:tcW w:w="1548" w:type="dxa"/>
            <w:vMerge/>
            <w:vAlign w:val="center"/>
          </w:tcPr>
          <w:p w14:paraId="3EFE9DDE" w14:textId="77777777" w:rsidR="002E64D7" w:rsidRPr="000C4E89" w:rsidRDefault="002E64D7" w:rsidP="003444B0"/>
        </w:tc>
        <w:tc>
          <w:tcPr>
            <w:tcW w:w="2520" w:type="dxa"/>
            <w:vAlign w:val="center"/>
          </w:tcPr>
          <w:p w14:paraId="48FB1BCC" w14:textId="77777777" w:rsidR="002E64D7" w:rsidRPr="000C4E89" w:rsidRDefault="002E64D7" w:rsidP="00577ABF">
            <w:pPr>
              <w:pStyle w:val="TableEntry"/>
              <w:rPr>
                <w:i/>
                <w:iCs/>
                <w:sz w:val="16"/>
              </w:rPr>
            </w:pPr>
            <w:proofErr w:type="spellStart"/>
            <w:r w:rsidRPr="000C4E89">
              <w:rPr>
                <w:i/>
                <w:iCs/>
                <w:sz w:val="16"/>
              </w:rPr>
              <w:t>ParticipantObjectName</w:t>
            </w:r>
            <w:proofErr w:type="spellEnd"/>
          </w:p>
        </w:tc>
        <w:tc>
          <w:tcPr>
            <w:tcW w:w="630" w:type="dxa"/>
            <w:vAlign w:val="center"/>
          </w:tcPr>
          <w:p w14:paraId="64664C41" w14:textId="77777777" w:rsidR="002E64D7" w:rsidRPr="000C4E89" w:rsidRDefault="002E64D7" w:rsidP="00577ABF">
            <w:pPr>
              <w:pStyle w:val="TableEntry"/>
              <w:rPr>
                <w:i/>
                <w:iCs/>
                <w:sz w:val="16"/>
              </w:rPr>
            </w:pPr>
            <w:r w:rsidRPr="000C4E89">
              <w:rPr>
                <w:i/>
                <w:iCs/>
                <w:sz w:val="16"/>
              </w:rPr>
              <w:t>U</w:t>
            </w:r>
          </w:p>
        </w:tc>
        <w:tc>
          <w:tcPr>
            <w:tcW w:w="4968" w:type="dxa"/>
            <w:vAlign w:val="center"/>
          </w:tcPr>
          <w:p w14:paraId="43885013" w14:textId="77777777" w:rsidR="002E64D7" w:rsidRPr="000C4E89" w:rsidRDefault="002E64D7" w:rsidP="00577ABF">
            <w:pPr>
              <w:pStyle w:val="TableEntry"/>
              <w:rPr>
                <w:i/>
                <w:iCs/>
                <w:sz w:val="16"/>
              </w:rPr>
            </w:pPr>
            <w:r w:rsidRPr="000C4E89">
              <w:rPr>
                <w:i/>
                <w:iCs/>
                <w:sz w:val="16"/>
              </w:rPr>
              <w:t>not specialized</w:t>
            </w:r>
          </w:p>
        </w:tc>
      </w:tr>
      <w:tr w:rsidR="002E64D7" w:rsidRPr="000C4E89" w14:paraId="42290994" w14:textId="77777777" w:rsidTr="008A0B4B">
        <w:trPr>
          <w:cantSplit/>
        </w:trPr>
        <w:tc>
          <w:tcPr>
            <w:tcW w:w="1548" w:type="dxa"/>
            <w:vMerge/>
            <w:vAlign w:val="center"/>
          </w:tcPr>
          <w:p w14:paraId="1E5F9930" w14:textId="77777777" w:rsidR="002E64D7" w:rsidRPr="000C4E89" w:rsidRDefault="002E64D7" w:rsidP="003444B0"/>
        </w:tc>
        <w:tc>
          <w:tcPr>
            <w:tcW w:w="2520" w:type="dxa"/>
            <w:vAlign w:val="center"/>
          </w:tcPr>
          <w:p w14:paraId="54848A52" w14:textId="77777777" w:rsidR="002E64D7" w:rsidRPr="000C4E89" w:rsidRDefault="002E64D7" w:rsidP="003444B0">
            <w:pPr>
              <w:pStyle w:val="TableEntry"/>
              <w:rPr>
                <w:sz w:val="16"/>
                <w:szCs w:val="16"/>
              </w:rPr>
            </w:pPr>
            <w:proofErr w:type="spellStart"/>
            <w:r w:rsidRPr="000C4E89">
              <w:rPr>
                <w:sz w:val="16"/>
                <w:szCs w:val="16"/>
              </w:rPr>
              <w:t>ParticipantObjectQuery</w:t>
            </w:r>
            <w:proofErr w:type="spellEnd"/>
          </w:p>
        </w:tc>
        <w:tc>
          <w:tcPr>
            <w:tcW w:w="630" w:type="dxa"/>
            <w:vAlign w:val="center"/>
          </w:tcPr>
          <w:p w14:paraId="7BBB5B5B" w14:textId="77777777" w:rsidR="002E64D7" w:rsidRPr="000C4E89" w:rsidRDefault="002E64D7" w:rsidP="003444B0">
            <w:pPr>
              <w:pStyle w:val="TableEntry"/>
              <w:rPr>
                <w:sz w:val="16"/>
                <w:szCs w:val="16"/>
              </w:rPr>
            </w:pPr>
            <w:r w:rsidRPr="000C4E89">
              <w:rPr>
                <w:sz w:val="16"/>
                <w:szCs w:val="16"/>
              </w:rPr>
              <w:t>M</w:t>
            </w:r>
          </w:p>
        </w:tc>
        <w:tc>
          <w:tcPr>
            <w:tcW w:w="4968" w:type="dxa"/>
            <w:vAlign w:val="center"/>
          </w:tcPr>
          <w:p w14:paraId="5DAC9DA7" w14:textId="77777777" w:rsidR="002E64D7" w:rsidRPr="000C4E89" w:rsidRDefault="00E3295D" w:rsidP="003444B0">
            <w:pPr>
              <w:pStyle w:val="TableEntry"/>
              <w:rPr>
                <w:sz w:val="16"/>
                <w:szCs w:val="16"/>
              </w:rPr>
            </w:pPr>
            <w:r w:rsidRPr="000C4E89">
              <w:rPr>
                <w:sz w:val="16"/>
                <w:szCs w:val="16"/>
              </w:rPr>
              <w:t>T</w:t>
            </w:r>
            <w:r w:rsidR="002E64D7" w:rsidRPr="000C4E89">
              <w:rPr>
                <w:sz w:val="16"/>
                <w:szCs w:val="16"/>
              </w:rPr>
              <w:t>he</w:t>
            </w:r>
            <w:r w:rsidRPr="000C4E89">
              <w:rPr>
                <w:sz w:val="16"/>
                <w:szCs w:val="16"/>
              </w:rPr>
              <w:t xml:space="preserve"> </w:t>
            </w:r>
            <w:proofErr w:type="spellStart"/>
            <w:r w:rsidRPr="000C4E89">
              <w:rPr>
                <w:sz w:val="16"/>
                <w:szCs w:val="16"/>
              </w:rPr>
              <w:t>P</w:t>
            </w:r>
            <w:r w:rsidR="00802A70" w:rsidRPr="000C4E89">
              <w:rPr>
                <w:sz w:val="16"/>
                <w:szCs w:val="16"/>
              </w:rPr>
              <w:t>atientLocationQueryRequest</w:t>
            </w:r>
            <w:proofErr w:type="spellEnd"/>
            <w:r w:rsidR="002E64D7" w:rsidRPr="000C4E89">
              <w:rPr>
                <w:sz w:val="16"/>
                <w:szCs w:val="16"/>
              </w:rPr>
              <w:t>, base64 encoded.</w:t>
            </w:r>
          </w:p>
        </w:tc>
      </w:tr>
      <w:tr w:rsidR="002E64D7" w:rsidRPr="000C4E89" w14:paraId="6C0B764F" w14:textId="77777777" w:rsidTr="008A0B4B">
        <w:trPr>
          <w:cantSplit/>
        </w:trPr>
        <w:tc>
          <w:tcPr>
            <w:tcW w:w="1548" w:type="dxa"/>
            <w:vMerge/>
            <w:vAlign w:val="center"/>
          </w:tcPr>
          <w:p w14:paraId="3B613A8C" w14:textId="77777777" w:rsidR="002E64D7" w:rsidRPr="000C4E89" w:rsidRDefault="002E64D7" w:rsidP="003444B0"/>
        </w:tc>
        <w:tc>
          <w:tcPr>
            <w:tcW w:w="2520" w:type="dxa"/>
            <w:vAlign w:val="center"/>
          </w:tcPr>
          <w:p w14:paraId="1C0FE727" w14:textId="77777777" w:rsidR="002E64D7" w:rsidRPr="000C4E89" w:rsidRDefault="002E64D7" w:rsidP="00577ABF">
            <w:pPr>
              <w:pStyle w:val="TableEntry"/>
              <w:rPr>
                <w:i/>
                <w:iCs/>
                <w:sz w:val="16"/>
              </w:rPr>
            </w:pPr>
            <w:proofErr w:type="spellStart"/>
            <w:r w:rsidRPr="000C4E89">
              <w:rPr>
                <w:i/>
                <w:iCs/>
                <w:sz w:val="16"/>
              </w:rPr>
              <w:t>ParticipantObjectDetail</w:t>
            </w:r>
            <w:proofErr w:type="spellEnd"/>
          </w:p>
        </w:tc>
        <w:tc>
          <w:tcPr>
            <w:tcW w:w="630" w:type="dxa"/>
            <w:vAlign w:val="center"/>
          </w:tcPr>
          <w:p w14:paraId="292371ED" w14:textId="77777777" w:rsidR="002E64D7" w:rsidRPr="000C4E89" w:rsidRDefault="002E64D7" w:rsidP="00577ABF">
            <w:pPr>
              <w:pStyle w:val="TableEntry"/>
              <w:rPr>
                <w:i/>
                <w:iCs/>
                <w:sz w:val="16"/>
              </w:rPr>
            </w:pPr>
            <w:r w:rsidRPr="000C4E89">
              <w:rPr>
                <w:i/>
                <w:iCs/>
                <w:sz w:val="16"/>
              </w:rPr>
              <w:t>U</w:t>
            </w:r>
          </w:p>
        </w:tc>
        <w:tc>
          <w:tcPr>
            <w:tcW w:w="4968" w:type="dxa"/>
            <w:vAlign w:val="center"/>
          </w:tcPr>
          <w:p w14:paraId="4FD651C3" w14:textId="77777777" w:rsidR="002E64D7" w:rsidRPr="000C4E89" w:rsidRDefault="002E64D7" w:rsidP="00577ABF">
            <w:pPr>
              <w:pStyle w:val="TableEntry"/>
              <w:rPr>
                <w:i/>
                <w:iCs/>
                <w:sz w:val="16"/>
              </w:rPr>
            </w:pPr>
            <w:r w:rsidRPr="000C4E89">
              <w:rPr>
                <w:i/>
                <w:iCs/>
                <w:sz w:val="16"/>
              </w:rPr>
              <w:t>not specialized</w:t>
            </w:r>
          </w:p>
        </w:tc>
      </w:tr>
    </w:tbl>
    <w:p w14:paraId="2FC0AAAB" w14:textId="77777777" w:rsidR="001326C9" w:rsidRDefault="001326C9" w:rsidP="00E25991"/>
    <w:p w14:paraId="0EC6B80D" w14:textId="34FED867" w:rsidR="00E25991" w:rsidRPr="000C4E89" w:rsidRDefault="001F2D77" w:rsidP="00E25991">
      <w:r w:rsidRPr="000C4E89">
        <w:t xml:space="preserve">The </w:t>
      </w:r>
      <w:r w:rsidR="007550AD" w:rsidRPr="000C4E89">
        <w:t>Patient Location Query</w:t>
      </w:r>
      <w:r w:rsidRPr="000C4E89">
        <w:t xml:space="preserve"> transaction does not require auditing of </w:t>
      </w:r>
      <w:r w:rsidR="00E25991" w:rsidRPr="000C4E89">
        <w:t xml:space="preserve">the returned result because </w:t>
      </w:r>
      <w:r w:rsidRPr="000C4E89">
        <w:t>the result contains only</w:t>
      </w:r>
      <w:r w:rsidR="00E25991" w:rsidRPr="000C4E89">
        <w:t xml:space="preserve"> opaque identifiers</w:t>
      </w:r>
      <w:r w:rsidR="009C06BA" w:rsidRPr="000C4E89">
        <w:t xml:space="preserve">. </w:t>
      </w:r>
      <w:r w:rsidRPr="000C4E89">
        <w:t>Implementers a</w:t>
      </w:r>
      <w:r w:rsidR="00705765" w:rsidRPr="000C4E89">
        <w:t>re</w:t>
      </w:r>
      <w:r w:rsidRPr="000C4E89">
        <w:t xml:space="preserve"> free to audit more extensively if it is desired.</w:t>
      </w:r>
    </w:p>
    <w:p w14:paraId="788F8E3B" w14:textId="77777777" w:rsidR="007C07ED" w:rsidRPr="000C4E89" w:rsidRDefault="00FE571B" w:rsidP="007C07ED">
      <w:pPr>
        <w:pStyle w:val="Heading3"/>
        <w:numPr>
          <w:ilvl w:val="0"/>
          <w:numId w:val="0"/>
        </w:numPr>
        <w:rPr>
          <w:noProof w:val="0"/>
        </w:rPr>
      </w:pPr>
      <w:bookmarkStart w:id="257" w:name="_Toc428516876"/>
      <w:bookmarkStart w:id="258" w:name="_Toc520109248"/>
      <w:r w:rsidRPr="000C4E89">
        <w:rPr>
          <w:noProof w:val="0"/>
        </w:rPr>
        <w:t>3.</w:t>
      </w:r>
      <w:r w:rsidR="0046517D" w:rsidRPr="000C4E89">
        <w:rPr>
          <w:noProof w:val="0"/>
        </w:rPr>
        <w:t>56</w:t>
      </w:r>
      <w:r w:rsidR="007C07ED" w:rsidRPr="000C4E89">
        <w:rPr>
          <w:noProof w:val="0"/>
        </w:rPr>
        <w:t>.6 Protocol Requirements</w:t>
      </w:r>
      <w:bookmarkEnd w:id="257"/>
      <w:bookmarkEnd w:id="258"/>
    </w:p>
    <w:p w14:paraId="36506086" w14:textId="77777777" w:rsidR="00584F81" w:rsidRPr="000C4E89" w:rsidRDefault="00584F81" w:rsidP="00584F81">
      <w:pPr>
        <w:pStyle w:val="BodyText"/>
      </w:pPr>
      <w:r w:rsidRPr="000C4E89">
        <w:t xml:space="preserve">The </w:t>
      </w:r>
      <w:r w:rsidR="007550AD" w:rsidRPr="000C4E89">
        <w:t>Patient Location Query</w:t>
      </w:r>
      <w:r w:rsidRPr="000C4E89">
        <w:t xml:space="preserve"> request and response will be transmitted using Web Services, according to the requirements specified in </w:t>
      </w:r>
      <w:r w:rsidR="00C47F67" w:rsidRPr="000C4E89">
        <w:t>ITI TF-2x</w:t>
      </w:r>
      <w:r w:rsidR="00A04C42" w:rsidRPr="000C4E89">
        <w:t>:</w:t>
      </w:r>
      <w:r w:rsidR="00C47F67" w:rsidRPr="000C4E89">
        <w:t xml:space="preserve"> </w:t>
      </w:r>
      <w:r w:rsidRPr="000C4E89">
        <w:t xml:space="preserve">Appendix V. The specific values for the WSDL describing the </w:t>
      </w:r>
      <w:r w:rsidR="007550AD" w:rsidRPr="000C4E89">
        <w:t>Patient Location Query</w:t>
      </w:r>
      <w:r w:rsidRPr="000C4E89">
        <w:t xml:space="preserve"> transaction are described in this section.</w:t>
      </w:r>
    </w:p>
    <w:p w14:paraId="4493CE85" w14:textId="77777777" w:rsidR="00584F81" w:rsidRPr="000C4E89" w:rsidRDefault="00584F81" w:rsidP="00584F81">
      <w:pPr>
        <w:pStyle w:val="BodyText"/>
      </w:pPr>
      <w:r w:rsidRPr="000C4E89">
        <w:lastRenderedPageBreak/>
        <w:t xml:space="preserve">The </w:t>
      </w:r>
      <w:r w:rsidR="00D12883" w:rsidRPr="000C4E89">
        <w:t>Responding Gateway</w:t>
      </w:r>
      <w:r w:rsidRPr="000C4E89">
        <w:t xml:space="preserve"> shall accept a </w:t>
      </w:r>
      <w:r w:rsidR="007550AD" w:rsidRPr="000C4E89">
        <w:t>Patient Location Query</w:t>
      </w:r>
      <w:r w:rsidRPr="000C4E89">
        <w:t xml:space="preserve"> Request formatted as a SIMPLE SOAP message and respond with a </w:t>
      </w:r>
      <w:r w:rsidR="007550AD" w:rsidRPr="000C4E89">
        <w:t>Patient Location Query</w:t>
      </w:r>
      <w:r w:rsidR="00D12883" w:rsidRPr="000C4E89">
        <w:t xml:space="preserve"> R</w:t>
      </w:r>
      <w:r w:rsidRPr="000C4E89">
        <w:t xml:space="preserve">esponse formatted as a SIMPLE SOAP message. The </w:t>
      </w:r>
      <w:r w:rsidR="00D12883" w:rsidRPr="000C4E89">
        <w:t>Initiating Gateway</w:t>
      </w:r>
      <w:r w:rsidRPr="000C4E89">
        <w:t xml:space="preserve"> shall generate the </w:t>
      </w:r>
      <w:r w:rsidR="007550AD" w:rsidRPr="000C4E89">
        <w:t>Patient Location Query</w:t>
      </w:r>
      <w:r w:rsidRPr="000C4E89">
        <w:t xml:space="preserve"> Request formatted as a SIMPLE SOAP message and accept a </w:t>
      </w:r>
      <w:r w:rsidR="007550AD" w:rsidRPr="000C4E89">
        <w:t>Patient Location Query</w:t>
      </w:r>
      <w:r w:rsidRPr="000C4E89">
        <w:t xml:space="preserve"> Response formatted as a SIMPLE SOAP message.</w:t>
      </w:r>
    </w:p>
    <w:p w14:paraId="756695FC" w14:textId="77777777" w:rsidR="00584F81" w:rsidRPr="000C4E89" w:rsidRDefault="00584F81" w:rsidP="00584F81">
      <w:pPr>
        <w:pStyle w:val="BodyText"/>
      </w:pPr>
      <w:r w:rsidRPr="000C4E89">
        <w:t>IHE-WSP201) The attribute /</w:t>
      </w:r>
      <w:proofErr w:type="spellStart"/>
      <w:r w:rsidRPr="000C4E89">
        <w:t>wsdl:definitions</w:t>
      </w:r>
      <w:proofErr w:type="spellEnd"/>
      <w:r w:rsidRPr="000C4E89">
        <w:t>/</w:t>
      </w:r>
      <w:r w:rsidR="009905E2" w:rsidRPr="000C4E89">
        <w:t>@name shall be “</w:t>
      </w:r>
      <w:proofErr w:type="spellStart"/>
      <w:r w:rsidR="009905E2" w:rsidRPr="000C4E89">
        <w:t>RespondingGateway</w:t>
      </w:r>
      <w:proofErr w:type="spellEnd"/>
      <w:r w:rsidRPr="000C4E89">
        <w:t>”.</w:t>
      </w:r>
    </w:p>
    <w:p w14:paraId="7B94E44C" w14:textId="77777777" w:rsidR="00584F81" w:rsidRPr="000C4E89" w:rsidRDefault="00584F81" w:rsidP="00584F81">
      <w:pPr>
        <w:pStyle w:val="BodyText"/>
      </w:pPr>
      <w:r w:rsidRPr="000C4E89">
        <w:t>The following WSDL naming conventions shall apply:</w:t>
      </w:r>
    </w:p>
    <w:p w14:paraId="1A072C46" w14:textId="77777777" w:rsidR="00584F81" w:rsidRPr="000C4E89" w:rsidRDefault="00584F81" w:rsidP="00584F81">
      <w:pPr>
        <w:pStyle w:val="BodyText"/>
      </w:pPr>
      <w:r w:rsidRPr="000C4E89">
        <w:tab/>
      </w:r>
      <w:proofErr w:type="spellStart"/>
      <w:r w:rsidRPr="000C4E89">
        <w:t>wsdl:def</w:t>
      </w:r>
      <w:r w:rsidR="00573970" w:rsidRPr="000C4E89">
        <w:t>initions</w:t>
      </w:r>
      <w:proofErr w:type="spellEnd"/>
      <w:r w:rsidR="00573970" w:rsidRPr="000C4E89">
        <w:t>/@name="</w:t>
      </w:r>
      <w:proofErr w:type="spellStart"/>
      <w:r w:rsidR="00573970" w:rsidRPr="000C4E89">
        <w:t>RespondingGateway</w:t>
      </w:r>
      <w:proofErr w:type="spellEnd"/>
      <w:r w:rsidRPr="000C4E89">
        <w:t>":</w:t>
      </w:r>
    </w:p>
    <w:p w14:paraId="203A4C3A" w14:textId="77777777" w:rsidR="00584F81" w:rsidRPr="000C4E89" w:rsidRDefault="00584F81" w:rsidP="00584F81">
      <w:pPr>
        <w:pStyle w:val="BodyText"/>
      </w:pPr>
      <w:r w:rsidRPr="000C4E89">
        <w:t>query message    -&gt; "</w:t>
      </w:r>
      <w:proofErr w:type="spellStart"/>
      <w:r w:rsidR="007550AD" w:rsidRPr="000C4E89">
        <w:t>PatientLocationQuery</w:t>
      </w:r>
      <w:r w:rsidRPr="000C4E89">
        <w:t>_Message</w:t>
      </w:r>
      <w:proofErr w:type="spellEnd"/>
      <w:r w:rsidRPr="000C4E89">
        <w:t>"</w:t>
      </w:r>
    </w:p>
    <w:p w14:paraId="778B1BE4" w14:textId="77777777" w:rsidR="00584F81" w:rsidRPr="000C4E89" w:rsidRDefault="00584F81" w:rsidP="00584F81">
      <w:pPr>
        <w:pStyle w:val="BodyText"/>
      </w:pPr>
      <w:r w:rsidRPr="000C4E89">
        <w:tab/>
        <w:t>query response   -&gt; "</w:t>
      </w:r>
      <w:proofErr w:type="spellStart"/>
      <w:r w:rsidR="007550AD" w:rsidRPr="000C4E89">
        <w:t>PatientLocationQuery</w:t>
      </w:r>
      <w:r w:rsidRPr="000C4E89">
        <w:t>Response_Message</w:t>
      </w:r>
      <w:proofErr w:type="spellEnd"/>
      <w:r w:rsidRPr="000C4E89">
        <w:t>"</w:t>
      </w:r>
    </w:p>
    <w:p w14:paraId="2EB9FD54" w14:textId="77777777" w:rsidR="00584F81" w:rsidRPr="000C4E89" w:rsidRDefault="00584F81" w:rsidP="00584F81">
      <w:pPr>
        <w:pStyle w:val="BodyText"/>
      </w:pPr>
      <w:r w:rsidRPr="000C4E89">
        <w:tab/>
      </w:r>
      <w:proofErr w:type="spellStart"/>
      <w:r w:rsidRPr="000C4E89">
        <w:t>portType</w:t>
      </w:r>
      <w:proofErr w:type="spellEnd"/>
      <w:r w:rsidRPr="000C4E89">
        <w:t xml:space="preserve">         -&gt; "</w:t>
      </w:r>
      <w:proofErr w:type="spellStart"/>
      <w:r w:rsidR="008A61FD" w:rsidRPr="000C4E89">
        <w:t>RespondingGateway</w:t>
      </w:r>
      <w:r w:rsidRPr="000C4E89">
        <w:t>_PortType</w:t>
      </w:r>
      <w:proofErr w:type="spellEnd"/>
      <w:r w:rsidRPr="000C4E89">
        <w:t>"</w:t>
      </w:r>
    </w:p>
    <w:p w14:paraId="303850F7" w14:textId="77777777" w:rsidR="00584F81" w:rsidRPr="000C4E89" w:rsidRDefault="00584F81" w:rsidP="00584F81">
      <w:pPr>
        <w:pStyle w:val="BodyText"/>
      </w:pPr>
      <w:r w:rsidRPr="000C4E89">
        <w:tab/>
        <w:t>operation        -&gt; "</w:t>
      </w:r>
      <w:proofErr w:type="spellStart"/>
      <w:r w:rsidR="007550AD" w:rsidRPr="000C4E89">
        <w:t>PatientLocationQuery</w:t>
      </w:r>
      <w:proofErr w:type="spellEnd"/>
      <w:r w:rsidRPr="000C4E89">
        <w:t>"</w:t>
      </w:r>
    </w:p>
    <w:p w14:paraId="7B86D836" w14:textId="77777777" w:rsidR="00584F81" w:rsidRPr="000C4E89" w:rsidRDefault="00584F81" w:rsidP="00584F81">
      <w:pPr>
        <w:pStyle w:val="BodyText"/>
      </w:pPr>
      <w:r w:rsidRPr="000C4E89">
        <w:tab/>
        <w:t>SOAP 1.2 binding -&gt; "</w:t>
      </w:r>
      <w:r w:rsidR="008A61FD" w:rsidRPr="000C4E89">
        <w:t>RespondingGateway</w:t>
      </w:r>
      <w:r w:rsidRPr="000C4E89">
        <w:t>_Binding_Soap12"</w:t>
      </w:r>
    </w:p>
    <w:p w14:paraId="7F219091" w14:textId="77777777" w:rsidR="00584F81" w:rsidRPr="000C4E89" w:rsidRDefault="00584F81" w:rsidP="00584F81">
      <w:pPr>
        <w:pStyle w:val="BodyText"/>
      </w:pPr>
      <w:r w:rsidRPr="000C4E89">
        <w:tab/>
        <w:t xml:space="preserve">SOAP </w:t>
      </w:r>
      <w:r w:rsidR="008A61FD" w:rsidRPr="000C4E89">
        <w:t>1.2 port    -&gt; "RespondingGateway</w:t>
      </w:r>
      <w:r w:rsidRPr="000C4E89">
        <w:t>_Port_Soap12"</w:t>
      </w:r>
    </w:p>
    <w:p w14:paraId="45B3FBBE" w14:textId="77777777" w:rsidR="00584F81" w:rsidRPr="000C4E89" w:rsidRDefault="00584F81" w:rsidP="00584F81">
      <w:pPr>
        <w:pStyle w:val="BodyText"/>
      </w:pPr>
    </w:p>
    <w:p w14:paraId="24CD859C" w14:textId="33BAB335" w:rsidR="00584F81" w:rsidRPr="000C4E89" w:rsidRDefault="00584F81" w:rsidP="00584F81">
      <w:pPr>
        <w:pStyle w:val="BodyText"/>
      </w:pPr>
      <w:r w:rsidRPr="000C4E89">
        <w:t xml:space="preserve">IHE-WSP202) The </w:t>
      </w:r>
      <w:proofErr w:type="spellStart"/>
      <w:r w:rsidRPr="000C4E89">
        <w:t>targetNamespace</w:t>
      </w:r>
      <w:proofErr w:type="spellEnd"/>
      <w:r w:rsidRPr="000C4E89">
        <w:t xml:space="preserve"> of the WSDL shall be “urn:ihe:iti:</w:t>
      </w:r>
      <w:r w:rsidR="00D70DB7" w:rsidRPr="000C4E89">
        <w:t>xcpd</w:t>
      </w:r>
      <w:r w:rsidRPr="000C4E89">
        <w:t>:200</w:t>
      </w:r>
      <w:r w:rsidR="00D70DB7" w:rsidRPr="000C4E89">
        <w:t>9</w:t>
      </w:r>
      <w:r w:rsidRPr="000C4E89">
        <w:t>”</w:t>
      </w:r>
    </w:p>
    <w:p w14:paraId="7B8B867D" w14:textId="77777777" w:rsidR="00584F81" w:rsidRPr="000C4E89" w:rsidRDefault="00584F81" w:rsidP="00584F81">
      <w:pPr>
        <w:pStyle w:val="BodyText"/>
      </w:pPr>
      <w:r w:rsidRPr="000C4E89">
        <w:t xml:space="preserve">These are the requirements for the </w:t>
      </w:r>
      <w:r w:rsidR="007550AD" w:rsidRPr="000C4E89">
        <w:t>Patient Location Query</w:t>
      </w:r>
      <w:r w:rsidRPr="000C4E89">
        <w:t xml:space="preserve"> transaction presented in the order in which they would appear in the WSDL definition:</w:t>
      </w:r>
    </w:p>
    <w:p w14:paraId="32B35AED" w14:textId="77777777" w:rsidR="00584F81" w:rsidRPr="000C4E89" w:rsidRDefault="00584F81" w:rsidP="00502C55">
      <w:pPr>
        <w:pStyle w:val="ListBullet2"/>
      </w:pPr>
      <w:r w:rsidRPr="000C4E89">
        <w:t>The following types shall be imported (</w:t>
      </w:r>
      <w:proofErr w:type="spellStart"/>
      <w:r w:rsidRPr="000C4E89">
        <w:t>xsd:import</w:t>
      </w:r>
      <w:proofErr w:type="spellEnd"/>
      <w:r w:rsidRPr="000C4E89">
        <w:t>) in the /definitions/types section:</w:t>
      </w:r>
    </w:p>
    <w:p w14:paraId="25B41722" w14:textId="77777777" w:rsidR="00584F81" w:rsidRPr="000C4E89" w:rsidRDefault="00584F81" w:rsidP="00502C55">
      <w:pPr>
        <w:pStyle w:val="ListBullet3"/>
      </w:pPr>
      <w:r w:rsidRPr="000C4E89">
        <w:t xml:space="preserve">namespace=" </w:t>
      </w:r>
      <w:r w:rsidR="004B7FF5" w:rsidRPr="000C4E89">
        <w:t>urn:ihe:iti:xcpd:2009</w:t>
      </w:r>
      <w:r w:rsidRPr="000C4E89">
        <w:t>"</w:t>
      </w:r>
    </w:p>
    <w:p w14:paraId="08E82F73" w14:textId="77777777" w:rsidR="00584F81" w:rsidRPr="000C4E89" w:rsidRDefault="00584F81" w:rsidP="00502C55">
      <w:pPr>
        <w:pStyle w:val="ListBullet2"/>
      </w:pPr>
      <w:r w:rsidRPr="000C4E89">
        <w:t xml:space="preserve">The /definitions/message/part/@element attribute of the </w:t>
      </w:r>
      <w:r w:rsidR="007550AD" w:rsidRPr="000C4E89">
        <w:t>Patient Location Query</w:t>
      </w:r>
      <w:r w:rsidRPr="000C4E89">
        <w:t xml:space="preserve"> Request message shall be defined as “</w:t>
      </w:r>
      <w:proofErr w:type="spellStart"/>
      <w:r w:rsidR="00B40506" w:rsidRPr="000C4E89">
        <w:t>xcpd</w:t>
      </w:r>
      <w:proofErr w:type="spellEnd"/>
      <w:r w:rsidRPr="000C4E89">
        <w:t>:</w:t>
      </w:r>
      <w:r w:rsidR="00B40506" w:rsidRPr="000C4E89">
        <w:t xml:space="preserve"> </w:t>
      </w:r>
      <w:proofErr w:type="spellStart"/>
      <w:r w:rsidR="00B40506" w:rsidRPr="000C4E89">
        <w:t>PatientLocationQueryRequest</w:t>
      </w:r>
      <w:proofErr w:type="spellEnd"/>
      <w:r w:rsidRPr="000C4E89">
        <w:t>”</w:t>
      </w:r>
    </w:p>
    <w:p w14:paraId="4E70F5D0" w14:textId="77777777" w:rsidR="00584F81" w:rsidRPr="000C4E89" w:rsidRDefault="00584F81" w:rsidP="00502C55">
      <w:pPr>
        <w:pStyle w:val="ListBullet2"/>
      </w:pPr>
      <w:r w:rsidRPr="000C4E89">
        <w:t xml:space="preserve">The /definitions/message/part/@element attribute of the </w:t>
      </w:r>
      <w:r w:rsidR="007550AD" w:rsidRPr="000C4E89">
        <w:t>Patient Location Query</w:t>
      </w:r>
      <w:r w:rsidRPr="000C4E89">
        <w:t xml:space="preserve"> Response message shall be defined as “</w:t>
      </w:r>
      <w:proofErr w:type="spellStart"/>
      <w:r w:rsidR="00B40506" w:rsidRPr="000C4E89">
        <w:t>xcpd</w:t>
      </w:r>
      <w:proofErr w:type="spellEnd"/>
      <w:r w:rsidRPr="000C4E89">
        <w:t>:</w:t>
      </w:r>
      <w:r w:rsidR="00B40506" w:rsidRPr="000C4E89">
        <w:t xml:space="preserve"> </w:t>
      </w:r>
      <w:proofErr w:type="spellStart"/>
      <w:r w:rsidR="00B40506" w:rsidRPr="000C4E89">
        <w:t>PatientLocationQuery</w:t>
      </w:r>
      <w:r w:rsidRPr="000C4E89">
        <w:t>Response</w:t>
      </w:r>
      <w:proofErr w:type="spellEnd"/>
      <w:r w:rsidRPr="000C4E89">
        <w:t>”</w:t>
      </w:r>
    </w:p>
    <w:p w14:paraId="5E931EC0" w14:textId="77777777" w:rsidR="00584F81" w:rsidRPr="000C4E89" w:rsidRDefault="00584F81" w:rsidP="00502C55">
      <w:pPr>
        <w:pStyle w:val="ListBullet2"/>
      </w:pPr>
      <w:r w:rsidRPr="000C4E89">
        <w:t>The /definitions/</w:t>
      </w:r>
      <w:proofErr w:type="spellStart"/>
      <w:r w:rsidRPr="000C4E89">
        <w:t>portType</w:t>
      </w:r>
      <w:proofErr w:type="spellEnd"/>
      <w:r w:rsidRPr="000C4E89">
        <w:t>/operation/input/@</w:t>
      </w:r>
      <w:proofErr w:type="spellStart"/>
      <w:r w:rsidRPr="000C4E89">
        <w:t>wsaw:Action</w:t>
      </w:r>
      <w:proofErr w:type="spellEnd"/>
      <w:r w:rsidRPr="000C4E89">
        <w:t xml:space="preserve"> attribute for the </w:t>
      </w:r>
      <w:r w:rsidR="007550AD" w:rsidRPr="000C4E89">
        <w:t xml:space="preserve">Patient Location </w:t>
      </w:r>
      <w:proofErr w:type="spellStart"/>
      <w:r w:rsidR="007550AD" w:rsidRPr="000C4E89">
        <w:t>Query</w:t>
      </w:r>
      <w:r w:rsidR="00395B82" w:rsidRPr="000C4E89">
        <w:t>Req</w:t>
      </w:r>
      <w:r w:rsidRPr="000C4E89">
        <w:t>uest</w:t>
      </w:r>
      <w:proofErr w:type="spellEnd"/>
      <w:r w:rsidRPr="000C4E89">
        <w:t xml:space="preserve"> message shall be defined as “urn:ihe:iti:200</w:t>
      </w:r>
      <w:r w:rsidR="00395B82" w:rsidRPr="000C4E89">
        <w:t>9</w:t>
      </w:r>
      <w:r w:rsidRPr="000C4E89">
        <w:t>:</w:t>
      </w:r>
      <w:r w:rsidR="007550AD" w:rsidRPr="000C4E89">
        <w:t>PatientLocationQuery</w:t>
      </w:r>
      <w:r w:rsidRPr="000C4E89">
        <w:t>”</w:t>
      </w:r>
    </w:p>
    <w:p w14:paraId="4D0FA50F" w14:textId="77777777" w:rsidR="00584F81" w:rsidRPr="000C4E89" w:rsidRDefault="00584F81" w:rsidP="00502C55">
      <w:pPr>
        <w:pStyle w:val="ListBullet2"/>
      </w:pPr>
      <w:r w:rsidRPr="000C4E89">
        <w:t>The /definitions/</w:t>
      </w:r>
      <w:proofErr w:type="spellStart"/>
      <w:r w:rsidRPr="000C4E89">
        <w:t>portType</w:t>
      </w:r>
      <w:proofErr w:type="spellEnd"/>
      <w:r w:rsidRPr="000C4E89">
        <w:t>/operation/output/@</w:t>
      </w:r>
      <w:proofErr w:type="spellStart"/>
      <w:r w:rsidRPr="000C4E89">
        <w:t>wsaw:Action</w:t>
      </w:r>
      <w:proofErr w:type="spellEnd"/>
      <w:r w:rsidRPr="000C4E89">
        <w:t xml:space="preserve"> attribute for the </w:t>
      </w:r>
      <w:r w:rsidR="001030B3" w:rsidRPr="000C4E89">
        <w:t>Patient Location</w:t>
      </w:r>
      <w:r w:rsidRPr="000C4E89">
        <w:t xml:space="preserve"> Query Response message shall</w:t>
      </w:r>
      <w:r w:rsidR="006664D4" w:rsidRPr="000C4E89">
        <w:t xml:space="preserve"> be defined as “urn:ihe:iti:2009</w:t>
      </w:r>
      <w:r w:rsidRPr="000C4E89">
        <w:t>:</w:t>
      </w:r>
      <w:r w:rsidR="007550AD" w:rsidRPr="000C4E89">
        <w:t>PatientLocationQuery</w:t>
      </w:r>
      <w:r w:rsidR="006664D4" w:rsidRPr="000C4E89">
        <w:t>Re</w:t>
      </w:r>
      <w:r w:rsidRPr="000C4E89">
        <w:t>sponse”</w:t>
      </w:r>
    </w:p>
    <w:p w14:paraId="6C3C0D35" w14:textId="79C2B51D" w:rsidR="00584F81" w:rsidRPr="000C4E89" w:rsidRDefault="001B0F46" w:rsidP="001B0F46">
      <w:pPr>
        <w:pStyle w:val="ListBullet2"/>
      </w:pPr>
      <w:r w:rsidRPr="000C4E89">
        <w:t xml:space="preserve">The /definitions/binding/operation/soap12:operation/@soapActionRequired attribute </w:t>
      </w:r>
      <w:r w:rsidR="00F272FB" w:rsidRPr="000C4E89">
        <w:t xml:space="preserve">shall </w:t>
      </w:r>
      <w:r w:rsidRPr="000C4E89">
        <w:t>be defined as “false”</w:t>
      </w:r>
    </w:p>
    <w:p w14:paraId="56D3A583" w14:textId="2A4CE9DF" w:rsidR="00CF283F" w:rsidRPr="000C4E89" w:rsidRDefault="00584F81" w:rsidP="00D201E1">
      <w:pPr>
        <w:pStyle w:val="BodyText"/>
      </w:pPr>
      <w:r w:rsidRPr="000C4E89">
        <w:t xml:space="preserve">A full WSDL for the </w:t>
      </w:r>
      <w:r w:rsidR="00955C56" w:rsidRPr="000C4E89">
        <w:t>Initiating and Responding Gateway</w:t>
      </w:r>
      <w:r w:rsidRPr="000C4E89">
        <w:t xml:space="preserve"> </w:t>
      </w:r>
      <w:r w:rsidR="001205A5" w:rsidRPr="000C4E89">
        <w:t>A</w:t>
      </w:r>
      <w:r w:rsidRPr="000C4E89">
        <w:t xml:space="preserve">ctors is found in </w:t>
      </w:r>
      <w:r w:rsidR="00A04C42" w:rsidRPr="000C4E89">
        <w:t xml:space="preserve">ITI TF-2x: </w:t>
      </w:r>
      <w:r w:rsidRPr="000C4E89">
        <w:t>Appendix W.</w:t>
      </w:r>
    </w:p>
    <w:sectPr w:rsidR="00CF283F" w:rsidRPr="000C4E89" w:rsidSect="00F31EA8">
      <w:headerReference w:type="even" r:id="rId27"/>
      <w:headerReference w:type="default" r:id="rId28"/>
      <w:footerReference w:type="even" r:id="rId29"/>
      <w:footerReference w:type="default" r:id="rId30"/>
      <w:headerReference w:type="first" r:id="rId31"/>
      <w:footerReference w:type="first" r:id="rId3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C09BA" w14:textId="77777777" w:rsidR="00827CCD" w:rsidRDefault="00827CCD">
      <w:r>
        <w:separator/>
      </w:r>
    </w:p>
  </w:endnote>
  <w:endnote w:type="continuationSeparator" w:id="0">
    <w:p w14:paraId="71046F3B" w14:textId="77777777" w:rsidR="00827CCD" w:rsidRDefault="0082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5840B" w14:textId="77777777" w:rsidR="002778BE" w:rsidRDefault="002778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1787B2" w14:textId="77777777" w:rsidR="002778BE" w:rsidRDefault="00277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11AEC" w14:textId="77777777" w:rsidR="002778BE" w:rsidRDefault="002778BE">
    <w:pPr>
      <w:pStyle w:val="Footer"/>
      <w:ind w:right="360"/>
    </w:pPr>
    <w:r>
      <w:t>__________________________________________________________________________</w:t>
    </w:r>
  </w:p>
  <w:bookmarkStart w:id="259" w:name="_Toc473170355"/>
  <w:p w14:paraId="4682B483" w14:textId="7A46CE5F" w:rsidR="002778BE" w:rsidRPr="00502C55" w:rsidRDefault="002778BE" w:rsidP="000E1DF7">
    <w:pPr>
      <w:pStyle w:val="Footer"/>
      <w:framePr w:w="327" w:wrap="around" w:vAnchor="text" w:hAnchor="page" w:x="6202" w:y="-69"/>
      <w:rPr>
        <w:rStyle w:val="PageNumber"/>
        <w:sz w:val="20"/>
      </w:rPr>
    </w:pPr>
    <w:r w:rsidRPr="00502C55">
      <w:rPr>
        <w:rStyle w:val="PageNumber"/>
        <w:sz w:val="20"/>
      </w:rPr>
      <w:fldChar w:fldCharType="begin"/>
    </w:r>
    <w:r w:rsidRPr="00502C55">
      <w:rPr>
        <w:rStyle w:val="PageNumber"/>
        <w:sz w:val="20"/>
      </w:rPr>
      <w:instrText xml:space="preserve">PAGE  </w:instrText>
    </w:r>
    <w:r w:rsidRPr="00502C55">
      <w:rPr>
        <w:rStyle w:val="PageNumber"/>
        <w:sz w:val="20"/>
      </w:rPr>
      <w:fldChar w:fldCharType="separate"/>
    </w:r>
    <w:r>
      <w:rPr>
        <w:rStyle w:val="PageNumber"/>
        <w:noProof/>
        <w:sz w:val="20"/>
      </w:rPr>
      <w:t>34</w:t>
    </w:r>
    <w:r w:rsidRPr="00502C55">
      <w:rPr>
        <w:rStyle w:val="PageNumber"/>
        <w:sz w:val="20"/>
      </w:rPr>
      <w:fldChar w:fldCharType="end"/>
    </w:r>
  </w:p>
  <w:p w14:paraId="1F53EB32" w14:textId="77777777" w:rsidR="002778BE" w:rsidRDefault="002778BE" w:rsidP="00E93605">
    <w:pPr>
      <w:pStyle w:val="Footer"/>
      <w:ind w:right="360"/>
      <w:rPr>
        <w:sz w:val="20"/>
      </w:rPr>
    </w:pPr>
  </w:p>
  <w:p w14:paraId="71729C53" w14:textId="0C694E5B" w:rsidR="002778BE" w:rsidRDefault="002778BE" w:rsidP="00E93605">
    <w:pPr>
      <w:pStyle w:val="Footer"/>
      <w:ind w:right="360"/>
    </w:pPr>
    <w:bookmarkStart w:id="260" w:name="OLE_LINK1"/>
    <w:bookmarkStart w:id="261" w:name="OLE_LINK3"/>
    <w:bookmarkStart w:id="262" w:name="_Hlk520110570"/>
    <w:bookmarkStart w:id="263" w:name="_Hlk520110577"/>
    <w:bookmarkStart w:id="264" w:name="_Hlk520110578"/>
    <w:bookmarkStart w:id="265" w:name="OLE_LINK4"/>
    <w:bookmarkStart w:id="266" w:name="OLE_LINK5"/>
    <w:bookmarkStart w:id="267" w:name="_Hlk520110579"/>
    <w:bookmarkStart w:id="268" w:name="_GoBack"/>
    <w:r>
      <w:rPr>
        <w:sz w:val="20"/>
      </w:rPr>
      <w:t xml:space="preserve">Rev. 2.9 – 2018-07-24 </w:t>
    </w:r>
    <w:r>
      <w:rPr>
        <w:sz w:val="20"/>
      </w:rPr>
      <w:tab/>
    </w:r>
    <w:r>
      <w:rPr>
        <w:sz w:val="20"/>
      </w:rPr>
      <w:tab/>
      <w:t xml:space="preserve">                         Copyright © 2018: IHE International, Inc.</w:t>
    </w:r>
    <w:bookmarkEnd w:id="259"/>
    <w:bookmarkEnd w:id="260"/>
    <w:bookmarkEnd w:id="261"/>
    <w:bookmarkEnd w:id="262"/>
    <w:bookmarkEnd w:id="263"/>
    <w:bookmarkEnd w:id="264"/>
    <w:bookmarkEnd w:id="265"/>
    <w:bookmarkEnd w:id="266"/>
    <w:bookmarkEnd w:id="267"/>
    <w:bookmarkEnd w:id="26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B8BB" w14:textId="3EEFAA70" w:rsidR="002778BE" w:rsidRDefault="002778BE">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F568F" w14:textId="77777777" w:rsidR="00827CCD" w:rsidRDefault="00827CCD">
      <w:r>
        <w:separator/>
      </w:r>
    </w:p>
  </w:footnote>
  <w:footnote w:type="continuationSeparator" w:id="0">
    <w:p w14:paraId="4A3C7BB6" w14:textId="77777777" w:rsidR="00827CCD" w:rsidRDefault="00827CCD">
      <w:r>
        <w:continuationSeparator/>
      </w:r>
    </w:p>
  </w:footnote>
  <w:footnote w:id="1">
    <w:p w14:paraId="13F2E02E" w14:textId="2D4C1EB6" w:rsidR="002778BE" w:rsidRDefault="002778BE">
      <w:pPr>
        <w:pStyle w:val="FootnoteText"/>
      </w:pPr>
      <w:r>
        <w:rPr>
          <w:rStyle w:val="FootnoteReference"/>
        </w:rPr>
        <w:footnoteRef/>
      </w:r>
      <w:r>
        <w:t xml:space="preserve"> HL7 </w:t>
      </w:r>
      <w:r w:rsidRPr="00131F52">
        <w:t>is the registered trademark of Health Level Seven International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16C5" w14:textId="77777777" w:rsidR="002778BE" w:rsidRDefault="00277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9B71D" w14:textId="77777777" w:rsidR="002778BE" w:rsidRDefault="002778BE">
    <w:pPr>
      <w:pStyle w:val="Header"/>
    </w:pPr>
    <w:r>
      <w:t xml:space="preserve">IHE IT Infrastructure Technical Framework Supplement – </w:t>
    </w:r>
    <w:proofErr w:type="spellStart"/>
    <w:r>
      <w:t>XCPD</w:t>
    </w:r>
    <w:proofErr w:type="spellEnd"/>
    <w:r>
      <w:t xml:space="preserve"> Health Data Locator Query &amp; Revoke Option</w:t>
    </w:r>
    <w:r>
      <w:br/>
      <w:t>______________________________________________________________________________</w:t>
    </w:r>
  </w:p>
  <w:p w14:paraId="58628D4E" w14:textId="77777777" w:rsidR="002778BE" w:rsidRDefault="00277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7C8D3" w14:textId="77777777" w:rsidR="002778BE" w:rsidRDefault="0027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B2B06"/>
    <w:multiLevelType w:val="hybridMultilevel"/>
    <w:tmpl w:val="867CC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1574DD"/>
    <w:multiLevelType w:val="hybridMultilevel"/>
    <w:tmpl w:val="29D2E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051E4"/>
    <w:multiLevelType w:val="hybridMultilevel"/>
    <w:tmpl w:val="D234BB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C42C9"/>
    <w:multiLevelType w:val="singleLevel"/>
    <w:tmpl w:val="E8EE7F68"/>
    <w:lvl w:ilvl="0">
      <w:start w:val="1"/>
      <w:numFmt w:val="bullet"/>
      <w:pStyle w:val="bullet1"/>
      <w:lvlText w:val=""/>
      <w:lvlJc w:val="left"/>
      <w:pPr>
        <w:tabs>
          <w:tab w:val="num" w:pos="360"/>
        </w:tabs>
        <w:ind w:left="360" w:hanging="360"/>
      </w:pPr>
      <w:rPr>
        <w:rFonts w:ascii="Symbol" w:hAnsi="Symbol" w:hint="default"/>
      </w:r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E43C9"/>
    <w:multiLevelType w:val="hybridMultilevel"/>
    <w:tmpl w:val="959063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E0CE1"/>
    <w:multiLevelType w:val="hybridMultilevel"/>
    <w:tmpl w:val="725230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0"/>
  </w:num>
  <w:num w:numId="2">
    <w:abstractNumId w:val="16"/>
  </w:num>
  <w:num w:numId="3">
    <w:abstractNumId w:val="15"/>
  </w:num>
  <w:num w:numId="4">
    <w:abstractNumId w:val="13"/>
  </w:num>
  <w:num w:numId="5">
    <w:abstractNumId w:val="14"/>
  </w:num>
  <w:num w:numId="6">
    <w:abstractNumId w:val="17"/>
  </w:num>
  <w:num w:numId="7">
    <w:abstractNumId w:val="9"/>
  </w:num>
  <w:num w:numId="8">
    <w:abstractNumId w:val="7"/>
  </w:num>
  <w:num w:numId="9">
    <w:abstractNumId w:val="6"/>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4"/>
  </w:num>
  <w:num w:numId="17">
    <w:abstractNumId w:val="17"/>
  </w:num>
  <w:num w:numId="18">
    <w:abstractNumId w:val="17"/>
  </w:num>
  <w:num w:numId="19">
    <w:abstractNumId w:val="17"/>
  </w:num>
  <w:num w:numId="20">
    <w:abstractNumId w:val="11"/>
  </w:num>
  <w:num w:numId="21">
    <w:abstractNumId w:val="17"/>
  </w:num>
  <w:num w:numId="22">
    <w:abstractNumId w:val="5"/>
  </w:num>
  <w:num w:numId="23">
    <w:abstractNumId w:val="9"/>
  </w:num>
  <w:num w:numId="24">
    <w:abstractNumId w:val="9"/>
  </w:num>
  <w:num w:numId="25">
    <w:abstractNumId w:val="7"/>
  </w:num>
  <w:num w:numId="26">
    <w:abstractNumId w:val="6"/>
  </w:num>
  <w:num w:numId="27">
    <w:abstractNumId w:val="5"/>
  </w:num>
  <w:num w:numId="28">
    <w:abstractNumId w:val="4"/>
  </w:num>
  <w:num w:numId="29">
    <w:abstractNumId w:val="8"/>
  </w:num>
  <w:num w:numId="30">
    <w:abstractNumId w:val="8"/>
  </w:num>
  <w:num w:numId="31">
    <w:abstractNumId w:val="3"/>
  </w:num>
  <w:num w:numId="32">
    <w:abstractNumId w:val="2"/>
  </w:num>
  <w:num w:numId="33">
    <w:abstractNumId w:val="1"/>
  </w:num>
  <w:num w:numId="34">
    <w:abstractNumId w:val="0"/>
  </w:num>
  <w:num w:numId="3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8f8f8,#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67"/>
    <w:rsid w:val="00000EF3"/>
    <w:rsid w:val="000016FF"/>
    <w:rsid w:val="00001A28"/>
    <w:rsid w:val="00001BA0"/>
    <w:rsid w:val="0000214E"/>
    <w:rsid w:val="000022B9"/>
    <w:rsid w:val="0000277C"/>
    <w:rsid w:val="000030DD"/>
    <w:rsid w:val="00003529"/>
    <w:rsid w:val="00003979"/>
    <w:rsid w:val="00003DAB"/>
    <w:rsid w:val="00004918"/>
    <w:rsid w:val="00005C89"/>
    <w:rsid w:val="000104AF"/>
    <w:rsid w:val="00010536"/>
    <w:rsid w:val="000118DE"/>
    <w:rsid w:val="00011DC6"/>
    <w:rsid w:val="00013720"/>
    <w:rsid w:val="00013B8E"/>
    <w:rsid w:val="00014611"/>
    <w:rsid w:val="00014900"/>
    <w:rsid w:val="00015777"/>
    <w:rsid w:val="00017F40"/>
    <w:rsid w:val="00017FE3"/>
    <w:rsid w:val="000223C1"/>
    <w:rsid w:val="00022780"/>
    <w:rsid w:val="00022B08"/>
    <w:rsid w:val="00022D61"/>
    <w:rsid w:val="00023C70"/>
    <w:rsid w:val="0002531E"/>
    <w:rsid w:val="00025ECA"/>
    <w:rsid w:val="00030A76"/>
    <w:rsid w:val="00031422"/>
    <w:rsid w:val="00031E9D"/>
    <w:rsid w:val="0003306C"/>
    <w:rsid w:val="000331F8"/>
    <w:rsid w:val="0003366F"/>
    <w:rsid w:val="00033AA4"/>
    <w:rsid w:val="00035313"/>
    <w:rsid w:val="000362B3"/>
    <w:rsid w:val="0003763F"/>
    <w:rsid w:val="0003792F"/>
    <w:rsid w:val="00037FE0"/>
    <w:rsid w:val="00041788"/>
    <w:rsid w:val="00043848"/>
    <w:rsid w:val="00044765"/>
    <w:rsid w:val="00045AD7"/>
    <w:rsid w:val="00045F94"/>
    <w:rsid w:val="00046122"/>
    <w:rsid w:val="00047B5A"/>
    <w:rsid w:val="00050262"/>
    <w:rsid w:val="000507EF"/>
    <w:rsid w:val="000508B1"/>
    <w:rsid w:val="00050A29"/>
    <w:rsid w:val="00052782"/>
    <w:rsid w:val="00052D79"/>
    <w:rsid w:val="00053D89"/>
    <w:rsid w:val="00053F59"/>
    <w:rsid w:val="000542F3"/>
    <w:rsid w:val="0005444D"/>
    <w:rsid w:val="00054EC1"/>
    <w:rsid w:val="0005557D"/>
    <w:rsid w:val="00055D49"/>
    <w:rsid w:val="0005672B"/>
    <w:rsid w:val="00061DCF"/>
    <w:rsid w:val="000622EE"/>
    <w:rsid w:val="000663F6"/>
    <w:rsid w:val="00067C74"/>
    <w:rsid w:val="00067CAE"/>
    <w:rsid w:val="00071AE9"/>
    <w:rsid w:val="000727B8"/>
    <w:rsid w:val="0007287A"/>
    <w:rsid w:val="00072F39"/>
    <w:rsid w:val="0007385F"/>
    <w:rsid w:val="0007519B"/>
    <w:rsid w:val="00075976"/>
    <w:rsid w:val="00084E91"/>
    <w:rsid w:val="00085024"/>
    <w:rsid w:val="00085476"/>
    <w:rsid w:val="0008598B"/>
    <w:rsid w:val="000871EA"/>
    <w:rsid w:val="00092E0B"/>
    <w:rsid w:val="000931E2"/>
    <w:rsid w:val="000937EA"/>
    <w:rsid w:val="000969BF"/>
    <w:rsid w:val="00097769"/>
    <w:rsid w:val="000A047E"/>
    <w:rsid w:val="000A0CCB"/>
    <w:rsid w:val="000A12C0"/>
    <w:rsid w:val="000A349C"/>
    <w:rsid w:val="000A54D2"/>
    <w:rsid w:val="000A6334"/>
    <w:rsid w:val="000A69D1"/>
    <w:rsid w:val="000B2CA8"/>
    <w:rsid w:val="000B3770"/>
    <w:rsid w:val="000B6279"/>
    <w:rsid w:val="000B67E0"/>
    <w:rsid w:val="000B6D99"/>
    <w:rsid w:val="000C0D69"/>
    <w:rsid w:val="000C0F2B"/>
    <w:rsid w:val="000C2FA0"/>
    <w:rsid w:val="000C4873"/>
    <w:rsid w:val="000C4E89"/>
    <w:rsid w:val="000C53C9"/>
    <w:rsid w:val="000C556F"/>
    <w:rsid w:val="000C5621"/>
    <w:rsid w:val="000C593B"/>
    <w:rsid w:val="000C72A0"/>
    <w:rsid w:val="000C7DD4"/>
    <w:rsid w:val="000D026D"/>
    <w:rsid w:val="000D17CB"/>
    <w:rsid w:val="000D1A7D"/>
    <w:rsid w:val="000D419B"/>
    <w:rsid w:val="000D486F"/>
    <w:rsid w:val="000D48DE"/>
    <w:rsid w:val="000D615C"/>
    <w:rsid w:val="000D782A"/>
    <w:rsid w:val="000E1DF7"/>
    <w:rsid w:val="000E36CF"/>
    <w:rsid w:val="000E39BC"/>
    <w:rsid w:val="000E3FEB"/>
    <w:rsid w:val="000E42F5"/>
    <w:rsid w:val="000E68FF"/>
    <w:rsid w:val="000E7379"/>
    <w:rsid w:val="000E7FC8"/>
    <w:rsid w:val="000F0817"/>
    <w:rsid w:val="000F1241"/>
    <w:rsid w:val="000F2B5A"/>
    <w:rsid w:val="000F2F41"/>
    <w:rsid w:val="000F31B2"/>
    <w:rsid w:val="000F514E"/>
    <w:rsid w:val="000F515A"/>
    <w:rsid w:val="000F6D26"/>
    <w:rsid w:val="000F73BD"/>
    <w:rsid w:val="0010004E"/>
    <w:rsid w:val="001003FB"/>
    <w:rsid w:val="00100992"/>
    <w:rsid w:val="00100EEA"/>
    <w:rsid w:val="0010173D"/>
    <w:rsid w:val="00101F0C"/>
    <w:rsid w:val="001030B3"/>
    <w:rsid w:val="00106306"/>
    <w:rsid w:val="001066DB"/>
    <w:rsid w:val="00107B13"/>
    <w:rsid w:val="00110299"/>
    <w:rsid w:val="00110601"/>
    <w:rsid w:val="00110942"/>
    <w:rsid w:val="001114CE"/>
    <w:rsid w:val="001124A7"/>
    <w:rsid w:val="00112607"/>
    <w:rsid w:val="00113648"/>
    <w:rsid w:val="00113788"/>
    <w:rsid w:val="00114256"/>
    <w:rsid w:val="00114349"/>
    <w:rsid w:val="001149F0"/>
    <w:rsid w:val="00114B27"/>
    <w:rsid w:val="001155C2"/>
    <w:rsid w:val="0011630F"/>
    <w:rsid w:val="001205A5"/>
    <w:rsid w:val="001212D6"/>
    <w:rsid w:val="0012285F"/>
    <w:rsid w:val="00123642"/>
    <w:rsid w:val="00124DD4"/>
    <w:rsid w:val="001253AA"/>
    <w:rsid w:val="00126D7F"/>
    <w:rsid w:val="00127C4D"/>
    <w:rsid w:val="00131541"/>
    <w:rsid w:val="00131F52"/>
    <w:rsid w:val="00132579"/>
    <w:rsid w:val="001326C9"/>
    <w:rsid w:val="00133565"/>
    <w:rsid w:val="00133CEF"/>
    <w:rsid w:val="00134F74"/>
    <w:rsid w:val="00135831"/>
    <w:rsid w:val="001360EF"/>
    <w:rsid w:val="001364B0"/>
    <w:rsid w:val="0013679B"/>
    <w:rsid w:val="00137859"/>
    <w:rsid w:val="001379D2"/>
    <w:rsid w:val="00137C47"/>
    <w:rsid w:val="001401A5"/>
    <w:rsid w:val="0014052C"/>
    <w:rsid w:val="00140BDC"/>
    <w:rsid w:val="00140F31"/>
    <w:rsid w:val="001413B1"/>
    <w:rsid w:val="00143981"/>
    <w:rsid w:val="00143AF2"/>
    <w:rsid w:val="001446F8"/>
    <w:rsid w:val="00146D69"/>
    <w:rsid w:val="0014746E"/>
    <w:rsid w:val="00151A7E"/>
    <w:rsid w:val="00156027"/>
    <w:rsid w:val="00156144"/>
    <w:rsid w:val="0016276F"/>
    <w:rsid w:val="00163465"/>
    <w:rsid w:val="00164561"/>
    <w:rsid w:val="001649FE"/>
    <w:rsid w:val="001659B1"/>
    <w:rsid w:val="00166251"/>
    <w:rsid w:val="00167DBA"/>
    <w:rsid w:val="00170563"/>
    <w:rsid w:val="001708D7"/>
    <w:rsid w:val="001721BD"/>
    <w:rsid w:val="00172D5E"/>
    <w:rsid w:val="0017397C"/>
    <w:rsid w:val="0017503B"/>
    <w:rsid w:val="00177240"/>
    <w:rsid w:val="00180798"/>
    <w:rsid w:val="00180F72"/>
    <w:rsid w:val="00181126"/>
    <w:rsid w:val="00181133"/>
    <w:rsid w:val="00181418"/>
    <w:rsid w:val="001827CF"/>
    <w:rsid w:val="00183F6A"/>
    <w:rsid w:val="001869C9"/>
    <w:rsid w:val="00186DAB"/>
    <w:rsid w:val="00190591"/>
    <w:rsid w:val="00190F11"/>
    <w:rsid w:val="001940EA"/>
    <w:rsid w:val="00194B26"/>
    <w:rsid w:val="001950E2"/>
    <w:rsid w:val="001A0DE9"/>
    <w:rsid w:val="001A134B"/>
    <w:rsid w:val="001A243C"/>
    <w:rsid w:val="001A5A61"/>
    <w:rsid w:val="001A731B"/>
    <w:rsid w:val="001A7858"/>
    <w:rsid w:val="001B0F46"/>
    <w:rsid w:val="001B0F69"/>
    <w:rsid w:val="001B12B7"/>
    <w:rsid w:val="001B49AA"/>
    <w:rsid w:val="001B50F6"/>
    <w:rsid w:val="001B51A7"/>
    <w:rsid w:val="001B5207"/>
    <w:rsid w:val="001B58C1"/>
    <w:rsid w:val="001B595B"/>
    <w:rsid w:val="001C0123"/>
    <w:rsid w:val="001C0FC3"/>
    <w:rsid w:val="001C1873"/>
    <w:rsid w:val="001C1B72"/>
    <w:rsid w:val="001C3515"/>
    <w:rsid w:val="001C5D39"/>
    <w:rsid w:val="001D0A4D"/>
    <w:rsid w:val="001D1619"/>
    <w:rsid w:val="001D1A81"/>
    <w:rsid w:val="001D2217"/>
    <w:rsid w:val="001D43BB"/>
    <w:rsid w:val="001D4611"/>
    <w:rsid w:val="001D5081"/>
    <w:rsid w:val="001D52AE"/>
    <w:rsid w:val="001D55AC"/>
    <w:rsid w:val="001D61BC"/>
    <w:rsid w:val="001D7125"/>
    <w:rsid w:val="001D739A"/>
    <w:rsid w:val="001D7E0F"/>
    <w:rsid w:val="001E0E8E"/>
    <w:rsid w:val="001E2AFF"/>
    <w:rsid w:val="001E4244"/>
    <w:rsid w:val="001E44D8"/>
    <w:rsid w:val="001E4C79"/>
    <w:rsid w:val="001E5BE0"/>
    <w:rsid w:val="001E6AF7"/>
    <w:rsid w:val="001E6F98"/>
    <w:rsid w:val="001E7555"/>
    <w:rsid w:val="001F284E"/>
    <w:rsid w:val="001F2D3D"/>
    <w:rsid w:val="001F2D77"/>
    <w:rsid w:val="001F44FA"/>
    <w:rsid w:val="001F5A53"/>
    <w:rsid w:val="001F6BEA"/>
    <w:rsid w:val="001F797F"/>
    <w:rsid w:val="001F7A09"/>
    <w:rsid w:val="002008F1"/>
    <w:rsid w:val="0020126B"/>
    <w:rsid w:val="002023E9"/>
    <w:rsid w:val="00202523"/>
    <w:rsid w:val="00203940"/>
    <w:rsid w:val="00203E7A"/>
    <w:rsid w:val="002041A0"/>
    <w:rsid w:val="00204480"/>
    <w:rsid w:val="00204FD0"/>
    <w:rsid w:val="00207868"/>
    <w:rsid w:val="00210FAF"/>
    <w:rsid w:val="00212DC1"/>
    <w:rsid w:val="00212DE9"/>
    <w:rsid w:val="00213804"/>
    <w:rsid w:val="00214853"/>
    <w:rsid w:val="002148EC"/>
    <w:rsid w:val="002165CF"/>
    <w:rsid w:val="002173E6"/>
    <w:rsid w:val="002176D0"/>
    <w:rsid w:val="00217EC9"/>
    <w:rsid w:val="00220EFD"/>
    <w:rsid w:val="0022179D"/>
    <w:rsid w:val="002220B7"/>
    <w:rsid w:val="0022352C"/>
    <w:rsid w:val="00224D09"/>
    <w:rsid w:val="00225531"/>
    <w:rsid w:val="002262CD"/>
    <w:rsid w:val="00226CB4"/>
    <w:rsid w:val="00227093"/>
    <w:rsid w:val="0022720A"/>
    <w:rsid w:val="00227D0E"/>
    <w:rsid w:val="00230B25"/>
    <w:rsid w:val="00231AB6"/>
    <w:rsid w:val="00232777"/>
    <w:rsid w:val="0023308F"/>
    <w:rsid w:val="002331B6"/>
    <w:rsid w:val="00233A87"/>
    <w:rsid w:val="002342A7"/>
    <w:rsid w:val="00235302"/>
    <w:rsid w:val="0023708A"/>
    <w:rsid w:val="00237F06"/>
    <w:rsid w:val="00241955"/>
    <w:rsid w:val="00241CDE"/>
    <w:rsid w:val="002433F7"/>
    <w:rsid w:val="00243F09"/>
    <w:rsid w:val="00243F39"/>
    <w:rsid w:val="00245D8C"/>
    <w:rsid w:val="00246434"/>
    <w:rsid w:val="0024705C"/>
    <w:rsid w:val="0024752E"/>
    <w:rsid w:val="0025036A"/>
    <w:rsid w:val="00251706"/>
    <w:rsid w:val="0025177E"/>
    <w:rsid w:val="0025182D"/>
    <w:rsid w:val="002518A8"/>
    <w:rsid w:val="00251B2D"/>
    <w:rsid w:val="00251D83"/>
    <w:rsid w:val="00251E72"/>
    <w:rsid w:val="002523A8"/>
    <w:rsid w:val="0025266F"/>
    <w:rsid w:val="00252738"/>
    <w:rsid w:val="0025310C"/>
    <w:rsid w:val="00253756"/>
    <w:rsid w:val="002553C8"/>
    <w:rsid w:val="00256070"/>
    <w:rsid w:val="00256995"/>
    <w:rsid w:val="00257A11"/>
    <w:rsid w:val="00261943"/>
    <w:rsid w:val="002623FD"/>
    <w:rsid w:val="0026279D"/>
    <w:rsid w:val="00262CCC"/>
    <w:rsid w:val="00262ED1"/>
    <w:rsid w:val="002637C3"/>
    <w:rsid w:val="002645B0"/>
    <w:rsid w:val="00266696"/>
    <w:rsid w:val="00266880"/>
    <w:rsid w:val="002677C9"/>
    <w:rsid w:val="002753D1"/>
    <w:rsid w:val="002756A6"/>
    <w:rsid w:val="002762E4"/>
    <w:rsid w:val="00276913"/>
    <w:rsid w:val="00276A99"/>
    <w:rsid w:val="002778BE"/>
    <w:rsid w:val="00281EBD"/>
    <w:rsid w:val="00282DFF"/>
    <w:rsid w:val="002834E0"/>
    <w:rsid w:val="00283E91"/>
    <w:rsid w:val="00286302"/>
    <w:rsid w:val="002909C3"/>
    <w:rsid w:val="00291BFF"/>
    <w:rsid w:val="00291CC1"/>
    <w:rsid w:val="002922C7"/>
    <w:rsid w:val="00292C2C"/>
    <w:rsid w:val="0029331C"/>
    <w:rsid w:val="002942FC"/>
    <w:rsid w:val="002A0899"/>
    <w:rsid w:val="002A0CB4"/>
    <w:rsid w:val="002A1872"/>
    <w:rsid w:val="002A4B11"/>
    <w:rsid w:val="002A5A7E"/>
    <w:rsid w:val="002A6AE1"/>
    <w:rsid w:val="002A6E81"/>
    <w:rsid w:val="002A7808"/>
    <w:rsid w:val="002A79B3"/>
    <w:rsid w:val="002A7F87"/>
    <w:rsid w:val="002B0325"/>
    <w:rsid w:val="002B1EF1"/>
    <w:rsid w:val="002B289B"/>
    <w:rsid w:val="002B2FD7"/>
    <w:rsid w:val="002B35EE"/>
    <w:rsid w:val="002B4116"/>
    <w:rsid w:val="002B54DE"/>
    <w:rsid w:val="002B6B39"/>
    <w:rsid w:val="002B7531"/>
    <w:rsid w:val="002C1245"/>
    <w:rsid w:val="002C1625"/>
    <w:rsid w:val="002C1DC5"/>
    <w:rsid w:val="002C2AEF"/>
    <w:rsid w:val="002C63C5"/>
    <w:rsid w:val="002C7AC9"/>
    <w:rsid w:val="002D0F7B"/>
    <w:rsid w:val="002D35A1"/>
    <w:rsid w:val="002D3A1C"/>
    <w:rsid w:val="002D4117"/>
    <w:rsid w:val="002D4B1A"/>
    <w:rsid w:val="002D6279"/>
    <w:rsid w:val="002D6974"/>
    <w:rsid w:val="002E0558"/>
    <w:rsid w:val="002E11D8"/>
    <w:rsid w:val="002E1339"/>
    <w:rsid w:val="002E1924"/>
    <w:rsid w:val="002E2172"/>
    <w:rsid w:val="002E2ED3"/>
    <w:rsid w:val="002E3063"/>
    <w:rsid w:val="002E37ED"/>
    <w:rsid w:val="002E3A49"/>
    <w:rsid w:val="002E4286"/>
    <w:rsid w:val="002E64D7"/>
    <w:rsid w:val="002E6E6B"/>
    <w:rsid w:val="002E7289"/>
    <w:rsid w:val="002E7A34"/>
    <w:rsid w:val="002F076A"/>
    <w:rsid w:val="002F2668"/>
    <w:rsid w:val="002F2C7D"/>
    <w:rsid w:val="002F337F"/>
    <w:rsid w:val="002F33D1"/>
    <w:rsid w:val="002F4350"/>
    <w:rsid w:val="002F44FF"/>
    <w:rsid w:val="0030025C"/>
    <w:rsid w:val="00300402"/>
    <w:rsid w:val="003013DD"/>
    <w:rsid w:val="00301D6B"/>
    <w:rsid w:val="00301D85"/>
    <w:rsid w:val="00301DA2"/>
    <w:rsid w:val="00303E20"/>
    <w:rsid w:val="0030459E"/>
    <w:rsid w:val="00305DB5"/>
    <w:rsid w:val="00306449"/>
    <w:rsid w:val="003069E9"/>
    <w:rsid w:val="00307A3D"/>
    <w:rsid w:val="0031035F"/>
    <w:rsid w:val="00311E69"/>
    <w:rsid w:val="00311FA1"/>
    <w:rsid w:val="0031203A"/>
    <w:rsid w:val="0031208C"/>
    <w:rsid w:val="0031297B"/>
    <w:rsid w:val="003129F2"/>
    <w:rsid w:val="00312F56"/>
    <w:rsid w:val="0031365B"/>
    <w:rsid w:val="00314562"/>
    <w:rsid w:val="00315CD5"/>
    <w:rsid w:val="00315FCD"/>
    <w:rsid w:val="0031648C"/>
    <w:rsid w:val="00321CEA"/>
    <w:rsid w:val="00323E09"/>
    <w:rsid w:val="00325F32"/>
    <w:rsid w:val="003264C0"/>
    <w:rsid w:val="003301D7"/>
    <w:rsid w:val="00332A84"/>
    <w:rsid w:val="00333008"/>
    <w:rsid w:val="00336FD3"/>
    <w:rsid w:val="00337C23"/>
    <w:rsid w:val="003420B8"/>
    <w:rsid w:val="003426D1"/>
    <w:rsid w:val="003434FC"/>
    <w:rsid w:val="00343FBF"/>
    <w:rsid w:val="003444B0"/>
    <w:rsid w:val="0034693E"/>
    <w:rsid w:val="003478EF"/>
    <w:rsid w:val="00352C8B"/>
    <w:rsid w:val="0035362F"/>
    <w:rsid w:val="003577C8"/>
    <w:rsid w:val="00357FF5"/>
    <w:rsid w:val="00360EAB"/>
    <w:rsid w:val="00361E33"/>
    <w:rsid w:val="00362D97"/>
    <w:rsid w:val="00363173"/>
    <w:rsid w:val="00364E19"/>
    <w:rsid w:val="00370431"/>
    <w:rsid w:val="00370F55"/>
    <w:rsid w:val="00370FA0"/>
    <w:rsid w:val="00372D04"/>
    <w:rsid w:val="00373BCA"/>
    <w:rsid w:val="00373E56"/>
    <w:rsid w:val="00375B95"/>
    <w:rsid w:val="00376157"/>
    <w:rsid w:val="003769C9"/>
    <w:rsid w:val="003802C5"/>
    <w:rsid w:val="00382BCE"/>
    <w:rsid w:val="003832B8"/>
    <w:rsid w:val="00384C0F"/>
    <w:rsid w:val="00385578"/>
    <w:rsid w:val="00385F66"/>
    <w:rsid w:val="00386CEC"/>
    <w:rsid w:val="0038767C"/>
    <w:rsid w:val="00387869"/>
    <w:rsid w:val="00387E10"/>
    <w:rsid w:val="003916B1"/>
    <w:rsid w:val="00392452"/>
    <w:rsid w:val="0039371F"/>
    <w:rsid w:val="00395B82"/>
    <w:rsid w:val="0039627B"/>
    <w:rsid w:val="003A01FA"/>
    <w:rsid w:val="003A1ED4"/>
    <w:rsid w:val="003A2260"/>
    <w:rsid w:val="003A28FF"/>
    <w:rsid w:val="003A2E38"/>
    <w:rsid w:val="003A327E"/>
    <w:rsid w:val="003A44AF"/>
    <w:rsid w:val="003A6DA2"/>
    <w:rsid w:val="003B01EA"/>
    <w:rsid w:val="003B1C69"/>
    <w:rsid w:val="003B2A2B"/>
    <w:rsid w:val="003B2C75"/>
    <w:rsid w:val="003B3ADB"/>
    <w:rsid w:val="003B40F0"/>
    <w:rsid w:val="003B4604"/>
    <w:rsid w:val="003B532C"/>
    <w:rsid w:val="003B5629"/>
    <w:rsid w:val="003C00D9"/>
    <w:rsid w:val="003C10FA"/>
    <w:rsid w:val="003C140B"/>
    <w:rsid w:val="003C18AF"/>
    <w:rsid w:val="003C2829"/>
    <w:rsid w:val="003C32AD"/>
    <w:rsid w:val="003C4EA6"/>
    <w:rsid w:val="003C581F"/>
    <w:rsid w:val="003C610D"/>
    <w:rsid w:val="003C71CB"/>
    <w:rsid w:val="003D1513"/>
    <w:rsid w:val="003D2B7F"/>
    <w:rsid w:val="003D328D"/>
    <w:rsid w:val="003D3E2F"/>
    <w:rsid w:val="003D406A"/>
    <w:rsid w:val="003D4613"/>
    <w:rsid w:val="003D46D7"/>
    <w:rsid w:val="003D5092"/>
    <w:rsid w:val="003D7AFF"/>
    <w:rsid w:val="003E00A9"/>
    <w:rsid w:val="003E0418"/>
    <w:rsid w:val="003E14AF"/>
    <w:rsid w:val="003E1D78"/>
    <w:rsid w:val="003E2E45"/>
    <w:rsid w:val="003E3456"/>
    <w:rsid w:val="003E485D"/>
    <w:rsid w:val="003E4E31"/>
    <w:rsid w:val="003E54F1"/>
    <w:rsid w:val="003E7D8D"/>
    <w:rsid w:val="003E7FE5"/>
    <w:rsid w:val="003F06DC"/>
    <w:rsid w:val="003F0AA6"/>
    <w:rsid w:val="003F1989"/>
    <w:rsid w:val="003F2F98"/>
    <w:rsid w:val="003F327E"/>
    <w:rsid w:val="003F3BE4"/>
    <w:rsid w:val="003F4155"/>
    <w:rsid w:val="003F50B2"/>
    <w:rsid w:val="003F5577"/>
    <w:rsid w:val="004017DA"/>
    <w:rsid w:val="004023F4"/>
    <w:rsid w:val="004030B9"/>
    <w:rsid w:val="00403202"/>
    <w:rsid w:val="00403358"/>
    <w:rsid w:val="00404F2D"/>
    <w:rsid w:val="00405894"/>
    <w:rsid w:val="00405942"/>
    <w:rsid w:val="00405EBA"/>
    <w:rsid w:val="0040741A"/>
    <w:rsid w:val="00407D9F"/>
    <w:rsid w:val="004118C7"/>
    <w:rsid w:val="00411D75"/>
    <w:rsid w:val="00412615"/>
    <w:rsid w:val="00414380"/>
    <w:rsid w:val="00415362"/>
    <w:rsid w:val="004157D4"/>
    <w:rsid w:val="00416DCF"/>
    <w:rsid w:val="00417605"/>
    <w:rsid w:val="00420329"/>
    <w:rsid w:val="00420D59"/>
    <w:rsid w:val="00421204"/>
    <w:rsid w:val="0042243F"/>
    <w:rsid w:val="00425ABD"/>
    <w:rsid w:val="00426AE4"/>
    <w:rsid w:val="00426FC8"/>
    <w:rsid w:val="00427BC8"/>
    <w:rsid w:val="0043012D"/>
    <w:rsid w:val="004306FB"/>
    <w:rsid w:val="00430761"/>
    <w:rsid w:val="00430A30"/>
    <w:rsid w:val="00430A32"/>
    <w:rsid w:val="00430F16"/>
    <w:rsid w:val="0043183E"/>
    <w:rsid w:val="00431ECE"/>
    <w:rsid w:val="00432BEE"/>
    <w:rsid w:val="00432BFA"/>
    <w:rsid w:val="00432D1D"/>
    <w:rsid w:val="004344B5"/>
    <w:rsid w:val="004347F3"/>
    <w:rsid w:val="00435A04"/>
    <w:rsid w:val="004371DB"/>
    <w:rsid w:val="00440D22"/>
    <w:rsid w:val="004413DC"/>
    <w:rsid w:val="004413F1"/>
    <w:rsid w:val="004419BE"/>
    <w:rsid w:val="00441C3B"/>
    <w:rsid w:val="00442583"/>
    <w:rsid w:val="00443765"/>
    <w:rsid w:val="00443829"/>
    <w:rsid w:val="004449BD"/>
    <w:rsid w:val="0044591E"/>
    <w:rsid w:val="00450778"/>
    <w:rsid w:val="00450FA0"/>
    <w:rsid w:val="00451041"/>
    <w:rsid w:val="00454E41"/>
    <w:rsid w:val="004551B2"/>
    <w:rsid w:val="00455D48"/>
    <w:rsid w:val="00456ABA"/>
    <w:rsid w:val="00457676"/>
    <w:rsid w:val="00457967"/>
    <w:rsid w:val="00457F53"/>
    <w:rsid w:val="00460490"/>
    <w:rsid w:val="00461F09"/>
    <w:rsid w:val="0046286F"/>
    <w:rsid w:val="0046517D"/>
    <w:rsid w:val="004658A8"/>
    <w:rsid w:val="0046606D"/>
    <w:rsid w:val="004706CC"/>
    <w:rsid w:val="004737D2"/>
    <w:rsid w:val="00475BDC"/>
    <w:rsid w:val="00475FD3"/>
    <w:rsid w:val="0047605A"/>
    <w:rsid w:val="00477258"/>
    <w:rsid w:val="004807B1"/>
    <w:rsid w:val="00482D2C"/>
    <w:rsid w:val="00482DC2"/>
    <w:rsid w:val="004835BC"/>
    <w:rsid w:val="004841ED"/>
    <w:rsid w:val="004858A4"/>
    <w:rsid w:val="00485DBE"/>
    <w:rsid w:val="00486333"/>
    <w:rsid w:val="00487170"/>
    <w:rsid w:val="00487909"/>
    <w:rsid w:val="00490484"/>
    <w:rsid w:val="0049050F"/>
    <w:rsid w:val="0049149A"/>
    <w:rsid w:val="00492EC4"/>
    <w:rsid w:val="00494594"/>
    <w:rsid w:val="004950E7"/>
    <w:rsid w:val="00495843"/>
    <w:rsid w:val="00496BAF"/>
    <w:rsid w:val="004976F9"/>
    <w:rsid w:val="004A0606"/>
    <w:rsid w:val="004A1E4C"/>
    <w:rsid w:val="004A202F"/>
    <w:rsid w:val="004A3505"/>
    <w:rsid w:val="004A41C7"/>
    <w:rsid w:val="004A50DD"/>
    <w:rsid w:val="004A59D1"/>
    <w:rsid w:val="004A6641"/>
    <w:rsid w:val="004A6B90"/>
    <w:rsid w:val="004B268C"/>
    <w:rsid w:val="004B2AD8"/>
    <w:rsid w:val="004B31B7"/>
    <w:rsid w:val="004B3BFE"/>
    <w:rsid w:val="004B3EC2"/>
    <w:rsid w:val="004B4121"/>
    <w:rsid w:val="004B48C2"/>
    <w:rsid w:val="004B606C"/>
    <w:rsid w:val="004B67B5"/>
    <w:rsid w:val="004B7FF5"/>
    <w:rsid w:val="004C2E65"/>
    <w:rsid w:val="004C2F6B"/>
    <w:rsid w:val="004C3464"/>
    <w:rsid w:val="004C3612"/>
    <w:rsid w:val="004C36BC"/>
    <w:rsid w:val="004C4474"/>
    <w:rsid w:val="004C4EEE"/>
    <w:rsid w:val="004C51F1"/>
    <w:rsid w:val="004C5E9B"/>
    <w:rsid w:val="004C68AC"/>
    <w:rsid w:val="004C7337"/>
    <w:rsid w:val="004D02B1"/>
    <w:rsid w:val="004D0E7A"/>
    <w:rsid w:val="004D1042"/>
    <w:rsid w:val="004D1315"/>
    <w:rsid w:val="004D1418"/>
    <w:rsid w:val="004D1C17"/>
    <w:rsid w:val="004D2104"/>
    <w:rsid w:val="004D22CB"/>
    <w:rsid w:val="004D256B"/>
    <w:rsid w:val="004D2F8A"/>
    <w:rsid w:val="004D3CBA"/>
    <w:rsid w:val="004D4328"/>
    <w:rsid w:val="004D4535"/>
    <w:rsid w:val="004D4EC8"/>
    <w:rsid w:val="004D7EA9"/>
    <w:rsid w:val="004E0781"/>
    <w:rsid w:val="004E29D8"/>
    <w:rsid w:val="004E4206"/>
    <w:rsid w:val="004E4D16"/>
    <w:rsid w:val="004E5895"/>
    <w:rsid w:val="004E6E90"/>
    <w:rsid w:val="004E6EE6"/>
    <w:rsid w:val="004E7170"/>
    <w:rsid w:val="004F058B"/>
    <w:rsid w:val="004F05C2"/>
    <w:rsid w:val="004F0D47"/>
    <w:rsid w:val="004F0FBC"/>
    <w:rsid w:val="004F3000"/>
    <w:rsid w:val="004F38C8"/>
    <w:rsid w:val="004F592E"/>
    <w:rsid w:val="004F67B7"/>
    <w:rsid w:val="00500B2A"/>
    <w:rsid w:val="0050143C"/>
    <w:rsid w:val="00501D8C"/>
    <w:rsid w:val="00502C55"/>
    <w:rsid w:val="00504205"/>
    <w:rsid w:val="00504D24"/>
    <w:rsid w:val="00506BE8"/>
    <w:rsid w:val="00510CFA"/>
    <w:rsid w:val="005119E6"/>
    <w:rsid w:val="00511B61"/>
    <w:rsid w:val="0051248F"/>
    <w:rsid w:val="00512799"/>
    <w:rsid w:val="005127B7"/>
    <w:rsid w:val="00513730"/>
    <w:rsid w:val="00516920"/>
    <w:rsid w:val="005209A5"/>
    <w:rsid w:val="00520F7D"/>
    <w:rsid w:val="0052399D"/>
    <w:rsid w:val="00524F22"/>
    <w:rsid w:val="00525266"/>
    <w:rsid w:val="005262C0"/>
    <w:rsid w:val="00527FC4"/>
    <w:rsid w:val="00530EE5"/>
    <w:rsid w:val="00531665"/>
    <w:rsid w:val="00532E2B"/>
    <w:rsid w:val="00533E23"/>
    <w:rsid w:val="0053485A"/>
    <w:rsid w:val="00534D4A"/>
    <w:rsid w:val="00536F19"/>
    <w:rsid w:val="005374D8"/>
    <w:rsid w:val="0054023E"/>
    <w:rsid w:val="005403E7"/>
    <w:rsid w:val="00540D74"/>
    <w:rsid w:val="00541DF4"/>
    <w:rsid w:val="00542AA2"/>
    <w:rsid w:val="0054339D"/>
    <w:rsid w:val="00543B8F"/>
    <w:rsid w:val="00544C97"/>
    <w:rsid w:val="005453C8"/>
    <w:rsid w:val="00545759"/>
    <w:rsid w:val="00546437"/>
    <w:rsid w:val="00547D2F"/>
    <w:rsid w:val="005503B8"/>
    <w:rsid w:val="0055181A"/>
    <w:rsid w:val="00554313"/>
    <w:rsid w:val="005573DC"/>
    <w:rsid w:val="00557D59"/>
    <w:rsid w:val="00561E5F"/>
    <w:rsid w:val="0056223D"/>
    <w:rsid w:val="00563BE9"/>
    <w:rsid w:val="00566B80"/>
    <w:rsid w:val="00567953"/>
    <w:rsid w:val="0057005B"/>
    <w:rsid w:val="00571B69"/>
    <w:rsid w:val="005732A6"/>
    <w:rsid w:val="005737CE"/>
    <w:rsid w:val="00573970"/>
    <w:rsid w:val="005749F1"/>
    <w:rsid w:val="00574CA6"/>
    <w:rsid w:val="005771A2"/>
    <w:rsid w:val="0057762F"/>
    <w:rsid w:val="00577ABF"/>
    <w:rsid w:val="005802DA"/>
    <w:rsid w:val="00580723"/>
    <w:rsid w:val="005810B2"/>
    <w:rsid w:val="00581DFA"/>
    <w:rsid w:val="00582AA5"/>
    <w:rsid w:val="00583734"/>
    <w:rsid w:val="005848F4"/>
    <w:rsid w:val="00584F81"/>
    <w:rsid w:val="00585E5A"/>
    <w:rsid w:val="00586284"/>
    <w:rsid w:val="0058683D"/>
    <w:rsid w:val="00586933"/>
    <w:rsid w:val="00590C35"/>
    <w:rsid w:val="00591B5E"/>
    <w:rsid w:val="005930E0"/>
    <w:rsid w:val="00593859"/>
    <w:rsid w:val="005946D8"/>
    <w:rsid w:val="00594836"/>
    <w:rsid w:val="005950CA"/>
    <w:rsid w:val="00595431"/>
    <w:rsid w:val="0059612C"/>
    <w:rsid w:val="0059666A"/>
    <w:rsid w:val="00596F77"/>
    <w:rsid w:val="005A0763"/>
    <w:rsid w:val="005A0E65"/>
    <w:rsid w:val="005A1903"/>
    <w:rsid w:val="005A1E7B"/>
    <w:rsid w:val="005A1EDB"/>
    <w:rsid w:val="005A6E2F"/>
    <w:rsid w:val="005B22EC"/>
    <w:rsid w:val="005B246B"/>
    <w:rsid w:val="005B356D"/>
    <w:rsid w:val="005B3B9F"/>
    <w:rsid w:val="005B3DC1"/>
    <w:rsid w:val="005B4B8A"/>
    <w:rsid w:val="005B4C9A"/>
    <w:rsid w:val="005B65EC"/>
    <w:rsid w:val="005B6BAB"/>
    <w:rsid w:val="005B6BBC"/>
    <w:rsid w:val="005C03D7"/>
    <w:rsid w:val="005C1483"/>
    <w:rsid w:val="005C358E"/>
    <w:rsid w:val="005C4474"/>
    <w:rsid w:val="005C466F"/>
    <w:rsid w:val="005C4CB2"/>
    <w:rsid w:val="005C5B66"/>
    <w:rsid w:val="005C5BBF"/>
    <w:rsid w:val="005C66EC"/>
    <w:rsid w:val="005D0E38"/>
    <w:rsid w:val="005D1D6E"/>
    <w:rsid w:val="005D1EB7"/>
    <w:rsid w:val="005D23DF"/>
    <w:rsid w:val="005D2931"/>
    <w:rsid w:val="005D58A2"/>
    <w:rsid w:val="005E0601"/>
    <w:rsid w:val="005E0ADA"/>
    <w:rsid w:val="005E104B"/>
    <w:rsid w:val="005E1C77"/>
    <w:rsid w:val="005E27AA"/>
    <w:rsid w:val="005E2859"/>
    <w:rsid w:val="005E402D"/>
    <w:rsid w:val="005E413C"/>
    <w:rsid w:val="005E4DFF"/>
    <w:rsid w:val="005E556C"/>
    <w:rsid w:val="005E5C27"/>
    <w:rsid w:val="005E646E"/>
    <w:rsid w:val="005F04C2"/>
    <w:rsid w:val="005F2B67"/>
    <w:rsid w:val="005F51FB"/>
    <w:rsid w:val="005F5EB1"/>
    <w:rsid w:val="005F66F4"/>
    <w:rsid w:val="005F71D5"/>
    <w:rsid w:val="0060095C"/>
    <w:rsid w:val="00601069"/>
    <w:rsid w:val="00603338"/>
    <w:rsid w:val="006034EE"/>
    <w:rsid w:val="00603A25"/>
    <w:rsid w:val="00603ED5"/>
    <w:rsid w:val="00604862"/>
    <w:rsid w:val="006055C1"/>
    <w:rsid w:val="006065B9"/>
    <w:rsid w:val="0061076D"/>
    <w:rsid w:val="00612E35"/>
    <w:rsid w:val="00613A02"/>
    <w:rsid w:val="00613C5E"/>
    <w:rsid w:val="006147CA"/>
    <w:rsid w:val="00615A71"/>
    <w:rsid w:val="00615A94"/>
    <w:rsid w:val="00615D07"/>
    <w:rsid w:val="0061716D"/>
    <w:rsid w:val="00617946"/>
    <w:rsid w:val="006179C0"/>
    <w:rsid w:val="00620C15"/>
    <w:rsid w:val="00621AB8"/>
    <w:rsid w:val="00623DE1"/>
    <w:rsid w:val="006241DA"/>
    <w:rsid w:val="00624CD1"/>
    <w:rsid w:val="00627B4E"/>
    <w:rsid w:val="00630C40"/>
    <w:rsid w:val="006315C6"/>
    <w:rsid w:val="0063164E"/>
    <w:rsid w:val="00631D3F"/>
    <w:rsid w:val="00634720"/>
    <w:rsid w:val="00634A3F"/>
    <w:rsid w:val="00634C7D"/>
    <w:rsid w:val="006369F8"/>
    <w:rsid w:val="00636AE5"/>
    <w:rsid w:val="0063757E"/>
    <w:rsid w:val="00637C02"/>
    <w:rsid w:val="006402EF"/>
    <w:rsid w:val="0064044E"/>
    <w:rsid w:val="006414C6"/>
    <w:rsid w:val="0064163B"/>
    <w:rsid w:val="00641B39"/>
    <w:rsid w:val="00641C33"/>
    <w:rsid w:val="006423FA"/>
    <w:rsid w:val="006448E9"/>
    <w:rsid w:val="00644FC1"/>
    <w:rsid w:val="006454EC"/>
    <w:rsid w:val="0064616B"/>
    <w:rsid w:val="0064735D"/>
    <w:rsid w:val="006477A9"/>
    <w:rsid w:val="00650780"/>
    <w:rsid w:val="00651244"/>
    <w:rsid w:val="00653EE6"/>
    <w:rsid w:val="0065573D"/>
    <w:rsid w:val="00656840"/>
    <w:rsid w:val="00657030"/>
    <w:rsid w:val="006572A5"/>
    <w:rsid w:val="0065773F"/>
    <w:rsid w:val="0065794A"/>
    <w:rsid w:val="00657C44"/>
    <w:rsid w:val="00660814"/>
    <w:rsid w:val="00661C27"/>
    <w:rsid w:val="00662715"/>
    <w:rsid w:val="00662893"/>
    <w:rsid w:val="006635ED"/>
    <w:rsid w:val="0066451D"/>
    <w:rsid w:val="00664A88"/>
    <w:rsid w:val="00664BF4"/>
    <w:rsid w:val="00665BAF"/>
    <w:rsid w:val="006664D4"/>
    <w:rsid w:val="0066784C"/>
    <w:rsid w:val="00667F01"/>
    <w:rsid w:val="00667F3B"/>
    <w:rsid w:val="00667FF4"/>
    <w:rsid w:val="00670C61"/>
    <w:rsid w:val="0067180B"/>
    <w:rsid w:val="0067252E"/>
    <w:rsid w:val="00672E8F"/>
    <w:rsid w:val="006742CD"/>
    <w:rsid w:val="00675C90"/>
    <w:rsid w:val="00676364"/>
    <w:rsid w:val="00680648"/>
    <w:rsid w:val="00681A74"/>
    <w:rsid w:val="00682277"/>
    <w:rsid w:val="00683D5F"/>
    <w:rsid w:val="006841CE"/>
    <w:rsid w:val="00684631"/>
    <w:rsid w:val="006853FD"/>
    <w:rsid w:val="0068543E"/>
    <w:rsid w:val="00685888"/>
    <w:rsid w:val="00687DB5"/>
    <w:rsid w:val="00691032"/>
    <w:rsid w:val="006911DA"/>
    <w:rsid w:val="00691A45"/>
    <w:rsid w:val="00691E73"/>
    <w:rsid w:val="00692D16"/>
    <w:rsid w:val="00693B1D"/>
    <w:rsid w:val="00694D77"/>
    <w:rsid w:val="00695B64"/>
    <w:rsid w:val="00696C6C"/>
    <w:rsid w:val="00697DB5"/>
    <w:rsid w:val="00697E32"/>
    <w:rsid w:val="006A23D7"/>
    <w:rsid w:val="006A2873"/>
    <w:rsid w:val="006A2969"/>
    <w:rsid w:val="006A2ADE"/>
    <w:rsid w:val="006A361C"/>
    <w:rsid w:val="006A3E94"/>
    <w:rsid w:val="006A46D9"/>
    <w:rsid w:val="006A5909"/>
    <w:rsid w:val="006A6BCA"/>
    <w:rsid w:val="006A7262"/>
    <w:rsid w:val="006A769F"/>
    <w:rsid w:val="006A7976"/>
    <w:rsid w:val="006B059E"/>
    <w:rsid w:val="006B2BA0"/>
    <w:rsid w:val="006B387E"/>
    <w:rsid w:val="006B6403"/>
    <w:rsid w:val="006B722E"/>
    <w:rsid w:val="006C10CA"/>
    <w:rsid w:val="006C4E8D"/>
    <w:rsid w:val="006C560A"/>
    <w:rsid w:val="006C56FC"/>
    <w:rsid w:val="006C5A3D"/>
    <w:rsid w:val="006C6335"/>
    <w:rsid w:val="006C6B30"/>
    <w:rsid w:val="006C73B6"/>
    <w:rsid w:val="006D0025"/>
    <w:rsid w:val="006D1769"/>
    <w:rsid w:val="006D18DA"/>
    <w:rsid w:val="006D30AC"/>
    <w:rsid w:val="006D4330"/>
    <w:rsid w:val="006D452E"/>
    <w:rsid w:val="006D4E5D"/>
    <w:rsid w:val="006D5998"/>
    <w:rsid w:val="006D6672"/>
    <w:rsid w:val="006D6A91"/>
    <w:rsid w:val="006D768F"/>
    <w:rsid w:val="006E0909"/>
    <w:rsid w:val="006E0922"/>
    <w:rsid w:val="006E0BA4"/>
    <w:rsid w:val="006E0D2B"/>
    <w:rsid w:val="006E0D9C"/>
    <w:rsid w:val="006E12EF"/>
    <w:rsid w:val="006E1E6F"/>
    <w:rsid w:val="006E46BC"/>
    <w:rsid w:val="006E46C9"/>
    <w:rsid w:val="006E4C20"/>
    <w:rsid w:val="006E4D2E"/>
    <w:rsid w:val="006E5AC8"/>
    <w:rsid w:val="006E6EF0"/>
    <w:rsid w:val="006E7039"/>
    <w:rsid w:val="006E7754"/>
    <w:rsid w:val="006E7C0D"/>
    <w:rsid w:val="006F0E8A"/>
    <w:rsid w:val="006F1153"/>
    <w:rsid w:val="006F2372"/>
    <w:rsid w:val="006F2E6E"/>
    <w:rsid w:val="006F356A"/>
    <w:rsid w:val="006F381D"/>
    <w:rsid w:val="006F3BB9"/>
    <w:rsid w:val="006F3E29"/>
    <w:rsid w:val="006F4EBA"/>
    <w:rsid w:val="006F50CF"/>
    <w:rsid w:val="006F5BA6"/>
    <w:rsid w:val="006F7233"/>
    <w:rsid w:val="006F7759"/>
    <w:rsid w:val="007020B8"/>
    <w:rsid w:val="00703018"/>
    <w:rsid w:val="00703AB4"/>
    <w:rsid w:val="007040CB"/>
    <w:rsid w:val="00704D42"/>
    <w:rsid w:val="0070575A"/>
    <w:rsid w:val="00705765"/>
    <w:rsid w:val="007066D6"/>
    <w:rsid w:val="00706861"/>
    <w:rsid w:val="00707EB1"/>
    <w:rsid w:val="00707FDE"/>
    <w:rsid w:val="00712824"/>
    <w:rsid w:val="007128B7"/>
    <w:rsid w:val="00712FCB"/>
    <w:rsid w:val="0071374E"/>
    <w:rsid w:val="007139CC"/>
    <w:rsid w:val="00714249"/>
    <w:rsid w:val="007145FD"/>
    <w:rsid w:val="00715248"/>
    <w:rsid w:val="007156FC"/>
    <w:rsid w:val="00715B25"/>
    <w:rsid w:val="00716FB7"/>
    <w:rsid w:val="00720462"/>
    <w:rsid w:val="00723258"/>
    <w:rsid w:val="00723B2F"/>
    <w:rsid w:val="0072487F"/>
    <w:rsid w:val="00724B0D"/>
    <w:rsid w:val="007251A4"/>
    <w:rsid w:val="007260B7"/>
    <w:rsid w:val="007260F1"/>
    <w:rsid w:val="0072775A"/>
    <w:rsid w:val="00727E1E"/>
    <w:rsid w:val="007305AA"/>
    <w:rsid w:val="00731981"/>
    <w:rsid w:val="00732841"/>
    <w:rsid w:val="00732DE3"/>
    <w:rsid w:val="00733FE8"/>
    <w:rsid w:val="00740F75"/>
    <w:rsid w:val="00743122"/>
    <w:rsid w:val="00743F6E"/>
    <w:rsid w:val="0074549F"/>
    <w:rsid w:val="0074563F"/>
    <w:rsid w:val="00745852"/>
    <w:rsid w:val="007477D4"/>
    <w:rsid w:val="00750D31"/>
    <w:rsid w:val="007525BD"/>
    <w:rsid w:val="00753362"/>
    <w:rsid w:val="00753759"/>
    <w:rsid w:val="00753C0E"/>
    <w:rsid w:val="00754879"/>
    <w:rsid w:val="007550AD"/>
    <w:rsid w:val="0075667D"/>
    <w:rsid w:val="00756B8A"/>
    <w:rsid w:val="0075756D"/>
    <w:rsid w:val="00760565"/>
    <w:rsid w:val="00760623"/>
    <w:rsid w:val="007611F0"/>
    <w:rsid w:val="00767DFE"/>
    <w:rsid w:val="007711E7"/>
    <w:rsid w:val="00771C55"/>
    <w:rsid w:val="0077212E"/>
    <w:rsid w:val="007728A5"/>
    <w:rsid w:val="007732F4"/>
    <w:rsid w:val="0077429F"/>
    <w:rsid w:val="00774F29"/>
    <w:rsid w:val="007774C6"/>
    <w:rsid w:val="00777A31"/>
    <w:rsid w:val="00777D15"/>
    <w:rsid w:val="0078007F"/>
    <w:rsid w:val="00780E9E"/>
    <w:rsid w:val="0078190D"/>
    <w:rsid w:val="00782CE6"/>
    <w:rsid w:val="00782F5A"/>
    <w:rsid w:val="0078372A"/>
    <w:rsid w:val="00784689"/>
    <w:rsid w:val="0078469B"/>
    <w:rsid w:val="00785681"/>
    <w:rsid w:val="00786917"/>
    <w:rsid w:val="00786FCC"/>
    <w:rsid w:val="007878DE"/>
    <w:rsid w:val="00791F31"/>
    <w:rsid w:val="0079322A"/>
    <w:rsid w:val="00793D4F"/>
    <w:rsid w:val="0079406F"/>
    <w:rsid w:val="00794104"/>
    <w:rsid w:val="00795043"/>
    <w:rsid w:val="0079600D"/>
    <w:rsid w:val="007961AC"/>
    <w:rsid w:val="007962C2"/>
    <w:rsid w:val="0079655D"/>
    <w:rsid w:val="00796873"/>
    <w:rsid w:val="00797630"/>
    <w:rsid w:val="007A014F"/>
    <w:rsid w:val="007A0E9B"/>
    <w:rsid w:val="007A3998"/>
    <w:rsid w:val="007A5216"/>
    <w:rsid w:val="007A7254"/>
    <w:rsid w:val="007A78DB"/>
    <w:rsid w:val="007A7BF7"/>
    <w:rsid w:val="007B0495"/>
    <w:rsid w:val="007B04F8"/>
    <w:rsid w:val="007B08B7"/>
    <w:rsid w:val="007B0F9F"/>
    <w:rsid w:val="007B11F6"/>
    <w:rsid w:val="007B1713"/>
    <w:rsid w:val="007B18A3"/>
    <w:rsid w:val="007B1EF2"/>
    <w:rsid w:val="007B22D5"/>
    <w:rsid w:val="007B417C"/>
    <w:rsid w:val="007B4398"/>
    <w:rsid w:val="007B5E87"/>
    <w:rsid w:val="007C05A9"/>
    <w:rsid w:val="007C07ED"/>
    <w:rsid w:val="007C0FE6"/>
    <w:rsid w:val="007C1418"/>
    <w:rsid w:val="007C1D10"/>
    <w:rsid w:val="007C2BB2"/>
    <w:rsid w:val="007C52D0"/>
    <w:rsid w:val="007C5F83"/>
    <w:rsid w:val="007C72A5"/>
    <w:rsid w:val="007C72E7"/>
    <w:rsid w:val="007C7464"/>
    <w:rsid w:val="007D05AC"/>
    <w:rsid w:val="007D0763"/>
    <w:rsid w:val="007D0846"/>
    <w:rsid w:val="007D14FE"/>
    <w:rsid w:val="007D15C3"/>
    <w:rsid w:val="007D1AC8"/>
    <w:rsid w:val="007D26FF"/>
    <w:rsid w:val="007D2EE2"/>
    <w:rsid w:val="007D3D91"/>
    <w:rsid w:val="007D5FB6"/>
    <w:rsid w:val="007D6156"/>
    <w:rsid w:val="007D626C"/>
    <w:rsid w:val="007D6A5B"/>
    <w:rsid w:val="007D788E"/>
    <w:rsid w:val="007D7D72"/>
    <w:rsid w:val="007D7E60"/>
    <w:rsid w:val="007E0130"/>
    <w:rsid w:val="007E0168"/>
    <w:rsid w:val="007E0278"/>
    <w:rsid w:val="007E0F23"/>
    <w:rsid w:val="007E1568"/>
    <w:rsid w:val="007E1D6F"/>
    <w:rsid w:val="007E265A"/>
    <w:rsid w:val="007E278E"/>
    <w:rsid w:val="007E293D"/>
    <w:rsid w:val="007E2A2C"/>
    <w:rsid w:val="007E2EDF"/>
    <w:rsid w:val="007E3045"/>
    <w:rsid w:val="007E31B8"/>
    <w:rsid w:val="007E39F3"/>
    <w:rsid w:val="007E4E88"/>
    <w:rsid w:val="007E585C"/>
    <w:rsid w:val="007E58D2"/>
    <w:rsid w:val="007E5B51"/>
    <w:rsid w:val="007E7CF0"/>
    <w:rsid w:val="007F06D6"/>
    <w:rsid w:val="007F169E"/>
    <w:rsid w:val="007F1872"/>
    <w:rsid w:val="007F1EE8"/>
    <w:rsid w:val="007F2072"/>
    <w:rsid w:val="007F5D05"/>
    <w:rsid w:val="007F5FB1"/>
    <w:rsid w:val="007F61DD"/>
    <w:rsid w:val="00800348"/>
    <w:rsid w:val="00802A70"/>
    <w:rsid w:val="00802F29"/>
    <w:rsid w:val="00803184"/>
    <w:rsid w:val="00803470"/>
    <w:rsid w:val="00803A84"/>
    <w:rsid w:val="00804796"/>
    <w:rsid w:val="00804B84"/>
    <w:rsid w:val="00805511"/>
    <w:rsid w:val="0080591A"/>
    <w:rsid w:val="00805DE8"/>
    <w:rsid w:val="00806C32"/>
    <w:rsid w:val="0080776F"/>
    <w:rsid w:val="008103C2"/>
    <w:rsid w:val="00810769"/>
    <w:rsid w:val="00810A78"/>
    <w:rsid w:val="00811336"/>
    <w:rsid w:val="008127C3"/>
    <w:rsid w:val="0082043D"/>
    <w:rsid w:val="008204EF"/>
    <w:rsid w:val="00821965"/>
    <w:rsid w:val="00822B6F"/>
    <w:rsid w:val="0082411F"/>
    <w:rsid w:val="00825166"/>
    <w:rsid w:val="008252A7"/>
    <w:rsid w:val="00825717"/>
    <w:rsid w:val="00827CCD"/>
    <w:rsid w:val="00827DF9"/>
    <w:rsid w:val="00831193"/>
    <w:rsid w:val="00833E21"/>
    <w:rsid w:val="00836EC1"/>
    <w:rsid w:val="0084024B"/>
    <w:rsid w:val="00841166"/>
    <w:rsid w:val="0084256A"/>
    <w:rsid w:val="008431CB"/>
    <w:rsid w:val="00843FF3"/>
    <w:rsid w:val="0085025F"/>
    <w:rsid w:val="008507D0"/>
    <w:rsid w:val="00850F58"/>
    <w:rsid w:val="00851412"/>
    <w:rsid w:val="00851679"/>
    <w:rsid w:val="00851D13"/>
    <w:rsid w:val="0085346A"/>
    <w:rsid w:val="008539FD"/>
    <w:rsid w:val="008550ED"/>
    <w:rsid w:val="00855C8E"/>
    <w:rsid w:val="00856B22"/>
    <w:rsid w:val="008570C7"/>
    <w:rsid w:val="00857F5E"/>
    <w:rsid w:val="0086150B"/>
    <w:rsid w:val="008616CB"/>
    <w:rsid w:val="008623E3"/>
    <w:rsid w:val="00864C2D"/>
    <w:rsid w:val="00865E86"/>
    <w:rsid w:val="00866381"/>
    <w:rsid w:val="0086776E"/>
    <w:rsid w:val="00870F6B"/>
    <w:rsid w:val="00871CFD"/>
    <w:rsid w:val="008726AC"/>
    <w:rsid w:val="00872867"/>
    <w:rsid w:val="00872AB1"/>
    <w:rsid w:val="00874A4D"/>
    <w:rsid w:val="00875C7F"/>
    <w:rsid w:val="00876632"/>
    <w:rsid w:val="00876AFB"/>
    <w:rsid w:val="00882707"/>
    <w:rsid w:val="00884581"/>
    <w:rsid w:val="00884BE4"/>
    <w:rsid w:val="0088537F"/>
    <w:rsid w:val="0088563A"/>
    <w:rsid w:val="008856FF"/>
    <w:rsid w:val="00891B1D"/>
    <w:rsid w:val="00893182"/>
    <w:rsid w:val="00893560"/>
    <w:rsid w:val="008939A6"/>
    <w:rsid w:val="00894622"/>
    <w:rsid w:val="00894D5E"/>
    <w:rsid w:val="008969E4"/>
    <w:rsid w:val="00896A7F"/>
    <w:rsid w:val="00896EFD"/>
    <w:rsid w:val="00897C60"/>
    <w:rsid w:val="008A0A71"/>
    <w:rsid w:val="008A0B4B"/>
    <w:rsid w:val="008A2576"/>
    <w:rsid w:val="008A25DF"/>
    <w:rsid w:val="008A31E5"/>
    <w:rsid w:val="008A36D3"/>
    <w:rsid w:val="008A38FB"/>
    <w:rsid w:val="008A3932"/>
    <w:rsid w:val="008A4354"/>
    <w:rsid w:val="008A491D"/>
    <w:rsid w:val="008A56D0"/>
    <w:rsid w:val="008A5A5F"/>
    <w:rsid w:val="008A61FD"/>
    <w:rsid w:val="008A7663"/>
    <w:rsid w:val="008B177A"/>
    <w:rsid w:val="008B1CCF"/>
    <w:rsid w:val="008B2F9E"/>
    <w:rsid w:val="008B59CE"/>
    <w:rsid w:val="008B788C"/>
    <w:rsid w:val="008B7A6D"/>
    <w:rsid w:val="008B7CFD"/>
    <w:rsid w:val="008C0CF6"/>
    <w:rsid w:val="008C3D71"/>
    <w:rsid w:val="008C4E8A"/>
    <w:rsid w:val="008C504B"/>
    <w:rsid w:val="008C603A"/>
    <w:rsid w:val="008C6C49"/>
    <w:rsid w:val="008C6EAC"/>
    <w:rsid w:val="008D03D6"/>
    <w:rsid w:val="008D178C"/>
    <w:rsid w:val="008D365F"/>
    <w:rsid w:val="008D57B4"/>
    <w:rsid w:val="008D6876"/>
    <w:rsid w:val="008D6943"/>
    <w:rsid w:val="008D76C8"/>
    <w:rsid w:val="008E274E"/>
    <w:rsid w:val="008E2A15"/>
    <w:rsid w:val="008E61A3"/>
    <w:rsid w:val="008E7762"/>
    <w:rsid w:val="008F07C7"/>
    <w:rsid w:val="008F1FE7"/>
    <w:rsid w:val="008F287E"/>
    <w:rsid w:val="008F2C05"/>
    <w:rsid w:val="008F2F7F"/>
    <w:rsid w:val="008F571F"/>
    <w:rsid w:val="008F6A44"/>
    <w:rsid w:val="008F6D40"/>
    <w:rsid w:val="008F7B94"/>
    <w:rsid w:val="009025B5"/>
    <w:rsid w:val="00902A89"/>
    <w:rsid w:val="0090321E"/>
    <w:rsid w:val="00903A08"/>
    <w:rsid w:val="00904160"/>
    <w:rsid w:val="00904B5D"/>
    <w:rsid w:val="00905826"/>
    <w:rsid w:val="00906951"/>
    <w:rsid w:val="00907136"/>
    <w:rsid w:val="00907B2A"/>
    <w:rsid w:val="00907B91"/>
    <w:rsid w:val="00911DF2"/>
    <w:rsid w:val="00913359"/>
    <w:rsid w:val="00914FC4"/>
    <w:rsid w:val="0091513D"/>
    <w:rsid w:val="009156F1"/>
    <w:rsid w:val="00917BAE"/>
    <w:rsid w:val="00917E72"/>
    <w:rsid w:val="0092160A"/>
    <w:rsid w:val="0092257D"/>
    <w:rsid w:val="0092291D"/>
    <w:rsid w:val="00922BE6"/>
    <w:rsid w:val="00923628"/>
    <w:rsid w:val="0092482C"/>
    <w:rsid w:val="009252D1"/>
    <w:rsid w:val="009256B5"/>
    <w:rsid w:val="00925C44"/>
    <w:rsid w:val="00926682"/>
    <w:rsid w:val="00926925"/>
    <w:rsid w:val="009278CF"/>
    <w:rsid w:val="009315A3"/>
    <w:rsid w:val="0093208B"/>
    <w:rsid w:val="009338A1"/>
    <w:rsid w:val="009340D4"/>
    <w:rsid w:val="00936306"/>
    <w:rsid w:val="00936DD6"/>
    <w:rsid w:val="00937C4B"/>
    <w:rsid w:val="00937E08"/>
    <w:rsid w:val="009420BF"/>
    <w:rsid w:val="009429FB"/>
    <w:rsid w:val="00943D32"/>
    <w:rsid w:val="00944D32"/>
    <w:rsid w:val="0094546C"/>
    <w:rsid w:val="00945627"/>
    <w:rsid w:val="00945E0A"/>
    <w:rsid w:val="009464EC"/>
    <w:rsid w:val="009468E2"/>
    <w:rsid w:val="00946F03"/>
    <w:rsid w:val="00947525"/>
    <w:rsid w:val="00947B8E"/>
    <w:rsid w:val="009515E0"/>
    <w:rsid w:val="009517AA"/>
    <w:rsid w:val="00951E0C"/>
    <w:rsid w:val="00953C4E"/>
    <w:rsid w:val="00953F29"/>
    <w:rsid w:val="009549FB"/>
    <w:rsid w:val="009550A7"/>
    <w:rsid w:val="009553E7"/>
    <w:rsid w:val="00955C56"/>
    <w:rsid w:val="00957B48"/>
    <w:rsid w:val="009608DF"/>
    <w:rsid w:val="00960F9B"/>
    <w:rsid w:val="00963332"/>
    <w:rsid w:val="00963C5C"/>
    <w:rsid w:val="00963C81"/>
    <w:rsid w:val="00964AAB"/>
    <w:rsid w:val="00966422"/>
    <w:rsid w:val="00967492"/>
    <w:rsid w:val="00967656"/>
    <w:rsid w:val="00967EC0"/>
    <w:rsid w:val="009716BC"/>
    <w:rsid w:val="0097197B"/>
    <w:rsid w:val="00971CE4"/>
    <w:rsid w:val="00974034"/>
    <w:rsid w:val="00975919"/>
    <w:rsid w:val="00980AC8"/>
    <w:rsid w:val="009813A1"/>
    <w:rsid w:val="0098199C"/>
    <w:rsid w:val="009825E4"/>
    <w:rsid w:val="00982C10"/>
    <w:rsid w:val="00983865"/>
    <w:rsid w:val="009839FB"/>
    <w:rsid w:val="00983E57"/>
    <w:rsid w:val="00985598"/>
    <w:rsid w:val="0098709C"/>
    <w:rsid w:val="00990239"/>
    <w:rsid w:val="00990457"/>
    <w:rsid w:val="009905E2"/>
    <w:rsid w:val="00991B29"/>
    <w:rsid w:val="00992D87"/>
    <w:rsid w:val="00992FB9"/>
    <w:rsid w:val="00993A6F"/>
    <w:rsid w:val="00996B72"/>
    <w:rsid w:val="009975D9"/>
    <w:rsid w:val="00997DD9"/>
    <w:rsid w:val="009A0120"/>
    <w:rsid w:val="009A03EE"/>
    <w:rsid w:val="009A1374"/>
    <w:rsid w:val="009A193D"/>
    <w:rsid w:val="009A4CDD"/>
    <w:rsid w:val="009B048D"/>
    <w:rsid w:val="009B0832"/>
    <w:rsid w:val="009B15C7"/>
    <w:rsid w:val="009B2D0E"/>
    <w:rsid w:val="009B3715"/>
    <w:rsid w:val="009B403F"/>
    <w:rsid w:val="009B479A"/>
    <w:rsid w:val="009C06BA"/>
    <w:rsid w:val="009C1C5D"/>
    <w:rsid w:val="009C28F8"/>
    <w:rsid w:val="009C320C"/>
    <w:rsid w:val="009C4547"/>
    <w:rsid w:val="009C4A0B"/>
    <w:rsid w:val="009C5E38"/>
    <w:rsid w:val="009D0EB8"/>
    <w:rsid w:val="009D4511"/>
    <w:rsid w:val="009D49F1"/>
    <w:rsid w:val="009D4A0E"/>
    <w:rsid w:val="009D4DED"/>
    <w:rsid w:val="009D53E8"/>
    <w:rsid w:val="009D69D5"/>
    <w:rsid w:val="009D6A87"/>
    <w:rsid w:val="009E0452"/>
    <w:rsid w:val="009E0E02"/>
    <w:rsid w:val="009E2FDF"/>
    <w:rsid w:val="009E3C78"/>
    <w:rsid w:val="009E53F1"/>
    <w:rsid w:val="009E5D17"/>
    <w:rsid w:val="009E7574"/>
    <w:rsid w:val="009F0C26"/>
    <w:rsid w:val="009F1C06"/>
    <w:rsid w:val="009F1D36"/>
    <w:rsid w:val="009F3D96"/>
    <w:rsid w:val="009F42E6"/>
    <w:rsid w:val="009F59BB"/>
    <w:rsid w:val="009F59EF"/>
    <w:rsid w:val="009F7885"/>
    <w:rsid w:val="00A00A5F"/>
    <w:rsid w:val="00A01293"/>
    <w:rsid w:val="00A045BA"/>
    <w:rsid w:val="00A04C42"/>
    <w:rsid w:val="00A0509A"/>
    <w:rsid w:val="00A06BBB"/>
    <w:rsid w:val="00A0727B"/>
    <w:rsid w:val="00A07CA7"/>
    <w:rsid w:val="00A1008B"/>
    <w:rsid w:val="00A10B1D"/>
    <w:rsid w:val="00A10D33"/>
    <w:rsid w:val="00A10E1E"/>
    <w:rsid w:val="00A11CD3"/>
    <w:rsid w:val="00A11D1D"/>
    <w:rsid w:val="00A128EF"/>
    <w:rsid w:val="00A138E7"/>
    <w:rsid w:val="00A13945"/>
    <w:rsid w:val="00A13A75"/>
    <w:rsid w:val="00A15E91"/>
    <w:rsid w:val="00A16449"/>
    <w:rsid w:val="00A16EDA"/>
    <w:rsid w:val="00A17849"/>
    <w:rsid w:val="00A1799E"/>
    <w:rsid w:val="00A17C17"/>
    <w:rsid w:val="00A17F4E"/>
    <w:rsid w:val="00A213B0"/>
    <w:rsid w:val="00A21E10"/>
    <w:rsid w:val="00A21EA1"/>
    <w:rsid w:val="00A25846"/>
    <w:rsid w:val="00A2673D"/>
    <w:rsid w:val="00A27930"/>
    <w:rsid w:val="00A27F8B"/>
    <w:rsid w:val="00A30F06"/>
    <w:rsid w:val="00A31359"/>
    <w:rsid w:val="00A31F73"/>
    <w:rsid w:val="00A322F4"/>
    <w:rsid w:val="00A323EA"/>
    <w:rsid w:val="00A3252A"/>
    <w:rsid w:val="00A32657"/>
    <w:rsid w:val="00A32F9E"/>
    <w:rsid w:val="00A34189"/>
    <w:rsid w:val="00A34F7B"/>
    <w:rsid w:val="00A37298"/>
    <w:rsid w:val="00A376E3"/>
    <w:rsid w:val="00A37C92"/>
    <w:rsid w:val="00A401FB"/>
    <w:rsid w:val="00A40868"/>
    <w:rsid w:val="00A40F1D"/>
    <w:rsid w:val="00A41315"/>
    <w:rsid w:val="00A41906"/>
    <w:rsid w:val="00A43C75"/>
    <w:rsid w:val="00A4585D"/>
    <w:rsid w:val="00A45A98"/>
    <w:rsid w:val="00A50373"/>
    <w:rsid w:val="00A52573"/>
    <w:rsid w:val="00A53217"/>
    <w:rsid w:val="00A54B0D"/>
    <w:rsid w:val="00A54BF4"/>
    <w:rsid w:val="00A55B4B"/>
    <w:rsid w:val="00A56081"/>
    <w:rsid w:val="00A56550"/>
    <w:rsid w:val="00A606DE"/>
    <w:rsid w:val="00A60BE5"/>
    <w:rsid w:val="00A60E89"/>
    <w:rsid w:val="00A62545"/>
    <w:rsid w:val="00A627F7"/>
    <w:rsid w:val="00A643A0"/>
    <w:rsid w:val="00A67AE0"/>
    <w:rsid w:val="00A709E9"/>
    <w:rsid w:val="00A70FF9"/>
    <w:rsid w:val="00A71B8C"/>
    <w:rsid w:val="00A71D96"/>
    <w:rsid w:val="00A733B3"/>
    <w:rsid w:val="00A73DF8"/>
    <w:rsid w:val="00A74442"/>
    <w:rsid w:val="00A744FC"/>
    <w:rsid w:val="00A748C9"/>
    <w:rsid w:val="00A75F48"/>
    <w:rsid w:val="00A76C9F"/>
    <w:rsid w:val="00A805B4"/>
    <w:rsid w:val="00A8063B"/>
    <w:rsid w:val="00A84BEB"/>
    <w:rsid w:val="00A85101"/>
    <w:rsid w:val="00A859C5"/>
    <w:rsid w:val="00A862BF"/>
    <w:rsid w:val="00A8758E"/>
    <w:rsid w:val="00A87B2E"/>
    <w:rsid w:val="00A90591"/>
    <w:rsid w:val="00A910E1"/>
    <w:rsid w:val="00A91960"/>
    <w:rsid w:val="00A92075"/>
    <w:rsid w:val="00A93073"/>
    <w:rsid w:val="00A941F9"/>
    <w:rsid w:val="00A94469"/>
    <w:rsid w:val="00A9551B"/>
    <w:rsid w:val="00A957A4"/>
    <w:rsid w:val="00A958D4"/>
    <w:rsid w:val="00A960E5"/>
    <w:rsid w:val="00A964F9"/>
    <w:rsid w:val="00A96696"/>
    <w:rsid w:val="00A96D62"/>
    <w:rsid w:val="00A96FA9"/>
    <w:rsid w:val="00AA0D9E"/>
    <w:rsid w:val="00AA0F15"/>
    <w:rsid w:val="00AA10A2"/>
    <w:rsid w:val="00AA2614"/>
    <w:rsid w:val="00AA2711"/>
    <w:rsid w:val="00AA430D"/>
    <w:rsid w:val="00AA64DD"/>
    <w:rsid w:val="00AA64EB"/>
    <w:rsid w:val="00AA669A"/>
    <w:rsid w:val="00AA6809"/>
    <w:rsid w:val="00AA684E"/>
    <w:rsid w:val="00AA7A1F"/>
    <w:rsid w:val="00AA7F77"/>
    <w:rsid w:val="00AB1C4B"/>
    <w:rsid w:val="00AB2436"/>
    <w:rsid w:val="00AB24FA"/>
    <w:rsid w:val="00AB3F55"/>
    <w:rsid w:val="00AB465B"/>
    <w:rsid w:val="00AB5BB9"/>
    <w:rsid w:val="00AB5BC9"/>
    <w:rsid w:val="00AB5D27"/>
    <w:rsid w:val="00AB6494"/>
    <w:rsid w:val="00AB6B17"/>
    <w:rsid w:val="00AB6BC1"/>
    <w:rsid w:val="00AC2C05"/>
    <w:rsid w:val="00AC2E32"/>
    <w:rsid w:val="00AC3007"/>
    <w:rsid w:val="00AC4CB0"/>
    <w:rsid w:val="00AC50DD"/>
    <w:rsid w:val="00AC5660"/>
    <w:rsid w:val="00AC57A1"/>
    <w:rsid w:val="00AC6294"/>
    <w:rsid w:val="00AC7848"/>
    <w:rsid w:val="00AD0E52"/>
    <w:rsid w:val="00AD1090"/>
    <w:rsid w:val="00AD1F75"/>
    <w:rsid w:val="00AD30A1"/>
    <w:rsid w:val="00AD3EA6"/>
    <w:rsid w:val="00AD42E6"/>
    <w:rsid w:val="00AD722C"/>
    <w:rsid w:val="00AE04E5"/>
    <w:rsid w:val="00AE34C6"/>
    <w:rsid w:val="00AE578E"/>
    <w:rsid w:val="00AE5E06"/>
    <w:rsid w:val="00AE6765"/>
    <w:rsid w:val="00AE6A86"/>
    <w:rsid w:val="00AE6C44"/>
    <w:rsid w:val="00AE6FC7"/>
    <w:rsid w:val="00AF06C9"/>
    <w:rsid w:val="00AF0B37"/>
    <w:rsid w:val="00AF1869"/>
    <w:rsid w:val="00AF1C8B"/>
    <w:rsid w:val="00AF2904"/>
    <w:rsid w:val="00AF2C9B"/>
    <w:rsid w:val="00AF30CA"/>
    <w:rsid w:val="00AF37BE"/>
    <w:rsid w:val="00AF45B4"/>
    <w:rsid w:val="00AF49C1"/>
    <w:rsid w:val="00AF4E15"/>
    <w:rsid w:val="00AF4F07"/>
    <w:rsid w:val="00AF5877"/>
    <w:rsid w:val="00AF5981"/>
    <w:rsid w:val="00AF5985"/>
    <w:rsid w:val="00AF5DD7"/>
    <w:rsid w:val="00AF718A"/>
    <w:rsid w:val="00AF7336"/>
    <w:rsid w:val="00B01912"/>
    <w:rsid w:val="00B01BA7"/>
    <w:rsid w:val="00B03950"/>
    <w:rsid w:val="00B0569D"/>
    <w:rsid w:val="00B06CEB"/>
    <w:rsid w:val="00B06E9A"/>
    <w:rsid w:val="00B072B1"/>
    <w:rsid w:val="00B10DCE"/>
    <w:rsid w:val="00B11484"/>
    <w:rsid w:val="00B1148B"/>
    <w:rsid w:val="00B11D53"/>
    <w:rsid w:val="00B11FC3"/>
    <w:rsid w:val="00B12908"/>
    <w:rsid w:val="00B12AB5"/>
    <w:rsid w:val="00B14085"/>
    <w:rsid w:val="00B14889"/>
    <w:rsid w:val="00B14DB3"/>
    <w:rsid w:val="00B15CA1"/>
    <w:rsid w:val="00B165EF"/>
    <w:rsid w:val="00B16C5D"/>
    <w:rsid w:val="00B21FC8"/>
    <w:rsid w:val="00B22258"/>
    <w:rsid w:val="00B2243B"/>
    <w:rsid w:val="00B2361E"/>
    <w:rsid w:val="00B24863"/>
    <w:rsid w:val="00B25984"/>
    <w:rsid w:val="00B26849"/>
    <w:rsid w:val="00B27CD5"/>
    <w:rsid w:val="00B32108"/>
    <w:rsid w:val="00B34591"/>
    <w:rsid w:val="00B35749"/>
    <w:rsid w:val="00B35B84"/>
    <w:rsid w:val="00B36695"/>
    <w:rsid w:val="00B3758D"/>
    <w:rsid w:val="00B37C6F"/>
    <w:rsid w:val="00B40506"/>
    <w:rsid w:val="00B422A8"/>
    <w:rsid w:val="00B43198"/>
    <w:rsid w:val="00B433B3"/>
    <w:rsid w:val="00B44359"/>
    <w:rsid w:val="00B44AFE"/>
    <w:rsid w:val="00B4519F"/>
    <w:rsid w:val="00B45A86"/>
    <w:rsid w:val="00B46FC2"/>
    <w:rsid w:val="00B51D1F"/>
    <w:rsid w:val="00B526AD"/>
    <w:rsid w:val="00B52BC9"/>
    <w:rsid w:val="00B53084"/>
    <w:rsid w:val="00B530A9"/>
    <w:rsid w:val="00B54780"/>
    <w:rsid w:val="00B56231"/>
    <w:rsid w:val="00B5668D"/>
    <w:rsid w:val="00B567E1"/>
    <w:rsid w:val="00B56AAC"/>
    <w:rsid w:val="00B56F85"/>
    <w:rsid w:val="00B57388"/>
    <w:rsid w:val="00B6154E"/>
    <w:rsid w:val="00B61574"/>
    <w:rsid w:val="00B630B4"/>
    <w:rsid w:val="00B6316D"/>
    <w:rsid w:val="00B6623C"/>
    <w:rsid w:val="00B663D4"/>
    <w:rsid w:val="00B66462"/>
    <w:rsid w:val="00B679FB"/>
    <w:rsid w:val="00B67F2F"/>
    <w:rsid w:val="00B7081F"/>
    <w:rsid w:val="00B71A48"/>
    <w:rsid w:val="00B71BED"/>
    <w:rsid w:val="00B7203C"/>
    <w:rsid w:val="00B72464"/>
    <w:rsid w:val="00B72BBA"/>
    <w:rsid w:val="00B737AB"/>
    <w:rsid w:val="00B73B07"/>
    <w:rsid w:val="00B73B16"/>
    <w:rsid w:val="00B73C91"/>
    <w:rsid w:val="00B740E4"/>
    <w:rsid w:val="00B74470"/>
    <w:rsid w:val="00B74785"/>
    <w:rsid w:val="00B74C41"/>
    <w:rsid w:val="00B7569D"/>
    <w:rsid w:val="00B76E53"/>
    <w:rsid w:val="00B81352"/>
    <w:rsid w:val="00B8265D"/>
    <w:rsid w:val="00B82A6F"/>
    <w:rsid w:val="00B82C88"/>
    <w:rsid w:val="00B876DA"/>
    <w:rsid w:val="00B87B5F"/>
    <w:rsid w:val="00B9030D"/>
    <w:rsid w:val="00B93B61"/>
    <w:rsid w:val="00B95BCD"/>
    <w:rsid w:val="00B964E9"/>
    <w:rsid w:val="00B96CFF"/>
    <w:rsid w:val="00B9780C"/>
    <w:rsid w:val="00BA00D9"/>
    <w:rsid w:val="00BA1C49"/>
    <w:rsid w:val="00BA250D"/>
    <w:rsid w:val="00BA359E"/>
    <w:rsid w:val="00BA3AF9"/>
    <w:rsid w:val="00BA3C75"/>
    <w:rsid w:val="00BA3EBD"/>
    <w:rsid w:val="00BA3EBE"/>
    <w:rsid w:val="00BA4526"/>
    <w:rsid w:val="00BA676A"/>
    <w:rsid w:val="00BA6D22"/>
    <w:rsid w:val="00BA73CF"/>
    <w:rsid w:val="00BA7415"/>
    <w:rsid w:val="00BB06E5"/>
    <w:rsid w:val="00BB088E"/>
    <w:rsid w:val="00BB0E86"/>
    <w:rsid w:val="00BB13BC"/>
    <w:rsid w:val="00BB188F"/>
    <w:rsid w:val="00BB1D1D"/>
    <w:rsid w:val="00BB35B3"/>
    <w:rsid w:val="00BB3ECD"/>
    <w:rsid w:val="00BB3EF9"/>
    <w:rsid w:val="00BB62A7"/>
    <w:rsid w:val="00BB655C"/>
    <w:rsid w:val="00BB7750"/>
    <w:rsid w:val="00BC1750"/>
    <w:rsid w:val="00BC35C6"/>
    <w:rsid w:val="00BC4967"/>
    <w:rsid w:val="00BC62A9"/>
    <w:rsid w:val="00BC79A3"/>
    <w:rsid w:val="00BD085F"/>
    <w:rsid w:val="00BD0B01"/>
    <w:rsid w:val="00BD0BBF"/>
    <w:rsid w:val="00BD261B"/>
    <w:rsid w:val="00BD3240"/>
    <w:rsid w:val="00BD3D2C"/>
    <w:rsid w:val="00BD41B6"/>
    <w:rsid w:val="00BD5B45"/>
    <w:rsid w:val="00BD67D4"/>
    <w:rsid w:val="00BD77A4"/>
    <w:rsid w:val="00BD7C32"/>
    <w:rsid w:val="00BD7DDA"/>
    <w:rsid w:val="00BE03FC"/>
    <w:rsid w:val="00BE0C95"/>
    <w:rsid w:val="00BE1780"/>
    <w:rsid w:val="00BE2B07"/>
    <w:rsid w:val="00BE2FA8"/>
    <w:rsid w:val="00BE37E3"/>
    <w:rsid w:val="00BE4A42"/>
    <w:rsid w:val="00BE4D69"/>
    <w:rsid w:val="00BE7601"/>
    <w:rsid w:val="00BE784F"/>
    <w:rsid w:val="00BF11D1"/>
    <w:rsid w:val="00BF1233"/>
    <w:rsid w:val="00BF12C1"/>
    <w:rsid w:val="00BF25D4"/>
    <w:rsid w:val="00BF3CE5"/>
    <w:rsid w:val="00BF53B3"/>
    <w:rsid w:val="00C00330"/>
    <w:rsid w:val="00C004C8"/>
    <w:rsid w:val="00C02898"/>
    <w:rsid w:val="00C02ABC"/>
    <w:rsid w:val="00C03679"/>
    <w:rsid w:val="00C054CF"/>
    <w:rsid w:val="00C05F07"/>
    <w:rsid w:val="00C07F56"/>
    <w:rsid w:val="00C10BBD"/>
    <w:rsid w:val="00C113A7"/>
    <w:rsid w:val="00C113ED"/>
    <w:rsid w:val="00C11CDE"/>
    <w:rsid w:val="00C139D6"/>
    <w:rsid w:val="00C14282"/>
    <w:rsid w:val="00C16AF0"/>
    <w:rsid w:val="00C16F34"/>
    <w:rsid w:val="00C20E16"/>
    <w:rsid w:val="00C2115F"/>
    <w:rsid w:val="00C21D7F"/>
    <w:rsid w:val="00C22553"/>
    <w:rsid w:val="00C25D0F"/>
    <w:rsid w:val="00C273C2"/>
    <w:rsid w:val="00C32A53"/>
    <w:rsid w:val="00C335DF"/>
    <w:rsid w:val="00C346C4"/>
    <w:rsid w:val="00C36551"/>
    <w:rsid w:val="00C3773E"/>
    <w:rsid w:val="00C37B3B"/>
    <w:rsid w:val="00C40EEF"/>
    <w:rsid w:val="00C41082"/>
    <w:rsid w:val="00C4214C"/>
    <w:rsid w:val="00C42BCD"/>
    <w:rsid w:val="00C446ED"/>
    <w:rsid w:val="00C44AB9"/>
    <w:rsid w:val="00C44DB9"/>
    <w:rsid w:val="00C451F2"/>
    <w:rsid w:val="00C4523A"/>
    <w:rsid w:val="00C45FD1"/>
    <w:rsid w:val="00C469F9"/>
    <w:rsid w:val="00C4708F"/>
    <w:rsid w:val="00C47F67"/>
    <w:rsid w:val="00C5042C"/>
    <w:rsid w:val="00C5103C"/>
    <w:rsid w:val="00C512AA"/>
    <w:rsid w:val="00C5176D"/>
    <w:rsid w:val="00C52CEC"/>
    <w:rsid w:val="00C53666"/>
    <w:rsid w:val="00C5426E"/>
    <w:rsid w:val="00C545B5"/>
    <w:rsid w:val="00C55370"/>
    <w:rsid w:val="00C55D25"/>
    <w:rsid w:val="00C56AAE"/>
    <w:rsid w:val="00C5733A"/>
    <w:rsid w:val="00C57F67"/>
    <w:rsid w:val="00C60093"/>
    <w:rsid w:val="00C6255A"/>
    <w:rsid w:val="00C62E65"/>
    <w:rsid w:val="00C67424"/>
    <w:rsid w:val="00C67AEA"/>
    <w:rsid w:val="00C71026"/>
    <w:rsid w:val="00C71FDB"/>
    <w:rsid w:val="00C721DC"/>
    <w:rsid w:val="00C7250E"/>
    <w:rsid w:val="00C74C6B"/>
    <w:rsid w:val="00C75CBB"/>
    <w:rsid w:val="00C75F21"/>
    <w:rsid w:val="00C77EEE"/>
    <w:rsid w:val="00C77FB5"/>
    <w:rsid w:val="00C806CD"/>
    <w:rsid w:val="00C80AD9"/>
    <w:rsid w:val="00C80D5C"/>
    <w:rsid w:val="00C8112F"/>
    <w:rsid w:val="00C837D3"/>
    <w:rsid w:val="00C84C09"/>
    <w:rsid w:val="00C84DB9"/>
    <w:rsid w:val="00C85BC0"/>
    <w:rsid w:val="00C908A5"/>
    <w:rsid w:val="00C90A1F"/>
    <w:rsid w:val="00C92BFD"/>
    <w:rsid w:val="00C937BD"/>
    <w:rsid w:val="00C946B0"/>
    <w:rsid w:val="00CA0465"/>
    <w:rsid w:val="00CA0738"/>
    <w:rsid w:val="00CA1233"/>
    <w:rsid w:val="00CA214C"/>
    <w:rsid w:val="00CA345C"/>
    <w:rsid w:val="00CA3952"/>
    <w:rsid w:val="00CA3CA1"/>
    <w:rsid w:val="00CA4967"/>
    <w:rsid w:val="00CA4AC4"/>
    <w:rsid w:val="00CA4AE7"/>
    <w:rsid w:val="00CA5002"/>
    <w:rsid w:val="00CA5ACD"/>
    <w:rsid w:val="00CA5C4E"/>
    <w:rsid w:val="00CA5FDA"/>
    <w:rsid w:val="00CA7206"/>
    <w:rsid w:val="00CB101D"/>
    <w:rsid w:val="00CB16BB"/>
    <w:rsid w:val="00CB1A79"/>
    <w:rsid w:val="00CB2538"/>
    <w:rsid w:val="00CB3C06"/>
    <w:rsid w:val="00CB43CD"/>
    <w:rsid w:val="00CB45CE"/>
    <w:rsid w:val="00CB4C51"/>
    <w:rsid w:val="00CB59A1"/>
    <w:rsid w:val="00CB66B6"/>
    <w:rsid w:val="00CB66BA"/>
    <w:rsid w:val="00CB7596"/>
    <w:rsid w:val="00CB77A6"/>
    <w:rsid w:val="00CB78E4"/>
    <w:rsid w:val="00CB7967"/>
    <w:rsid w:val="00CC0618"/>
    <w:rsid w:val="00CC1C1E"/>
    <w:rsid w:val="00CC3180"/>
    <w:rsid w:val="00CC36BD"/>
    <w:rsid w:val="00CC3E2A"/>
    <w:rsid w:val="00CC412E"/>
    <w:rsid w:val="00CC429E"/>
    <w:rsid w:val="00CC4834"/>
    <w:rsid w:val="00CC5023"/>
    <w:rsid w:val="00CC6140"/>
    <w:rsid w:val="00CC6CCC"/>
    <w:rsid w:val="00CC77FA"/>
    <w:rsid w:val="00CD17BF"/>
    <w:rsid w:val="00CD1CDB"/>
    <w:rsid w:val="00CD37A3"/>
    <w:rsid w:val="00CD3963"/>
    <w:rsid w:val="00CD404D"/>
    <w:rsid w:val="00CD40A2"/>
    <w:rsid w:val="00CD5ABD"/>
    <w:rsid w:val="00CD5DDF"/>
    <w:rsid w:val="00CD6F42"/>
    <w:rsid w:val="00CE103A"/>
    <w:rsid w:val="00CE1B7A"/>
    <w:rsid w:val="00CE3106"/>
    <w:rsid w:val="00CE4851"/>
    <w:rsid w:val="00CE4A1B"/>
    <w:rsid w:val="00CE528A"/>
    <w:rsid w:val="00CE5804"/>
    <w:rsid w:val="00CE66E1"/>
    <w:rsid w:val="00CE6C39"/>
    <w:rsid w:val="00CE6CDE"/>
    <w:rsid w:val="00CE726E"/>
    <w:rsid w:val="00CE7430"/>
    <w:rsid w:val="00CF079D"/>
    <w:rsid w:val="00CF0FA3"/>
    <w:rsid w:val="00CF1763"/>
    <w:rsid w:val="00CF1AF8"/>
    <w:rsid w:val="00CF20C9"/>
    <w:rsid w:val="00CF27FD"/>
    <w:rsid w:val="00CF283F"/>
    <w:rsid w:val="00CF2D8C"/>
    <w:rsid w:val="00CF302D"/>
    <w:rsid w:val="00CF358F"/>
    <w:rsid w:val="00CF5077"/>
    <w:rsid w:val="00CF6C2C"/>
    <w:rsid w:val="00CF7345"/>
    <w:rsid w:val="00CF7B57"/>
    <w:rsid w:val="00CF7C3C"/>
    <w:rsid w:val="00D012FF"/>
    <w:rsid w:val="00D01BA7"/>
    <w:rsid w:val="00D02495"/>
    <w:rsid w:val="00D027D9"/>
    <w:rsid w:val="00D07D2B"/>
    <w:rsid w:val="00D10661"/>
    <w:rsid w:val="00D12807"/>
    <w:rsid w:val="00D12883"/>
    <w:rsid w:val="00D132AC"/>
    <w:rsid w:val="00D1390B"/>
    <w:rsid w:val="00D142B1"/>
    <w:rsid w:val="00D177CA"/>
    <w:rsid w:val="00D201E1"/>
    <w:rsid w:val="00D213F3"/>
    <w:rsid w:val="00D21D39"/>
    <w:rsid w:val="00D21FC1"/>
    <w:rsid w:val="00D22107"/>
    <w:rsid w:val="00D2499F"/>
    <w:rsid w:val="00D26C58"/>
    <w:rsid w:val="00D27A42"/>
    <w:rsid w:val="00D30D7D"/>
    <w:rsid w:val="00D31C41"/>
    <w:rsid w:val="00D32E2F"/>
    <w:rsid w:val="00D34A5B"/>
    <w:rsid w:val="00D34D36"/>
    <w:rsid w:val="00D34EA7"/>
    <w:rsid w:val="00D37664"/>
    <w:rsid w:val="00D377F2"/>
    <w:rsid w:val="00D37CB7"/>
    <w:rsid w:val="00D40B6B"/>
    <w:rsid w:val="00D41DEB"/>
    <w:rsid w:val="00D42999"/>
    <w:rsid w:val="00D43AF3"/>
    <w:rsid w:val="00D44F5B"/>
    <w:rsid w:val="00D45AC4"/>
    <w:rsid w:val="00D46046"/>
    <w:rsid w:val="00D4667B"/>
    <w:rsid w:val="00D46916"/>
    <w:rsid w:val="00D47D47"/>
    <w:rsid w:val="00D50473"/>
    <w:rsid w:val="00D51194"/>
    <w:rsid w:val="00D5256B"/>
    <w:rsid w:val="00D5258C"/>
    <w:rsid w:val="00D52ACE"/>
    <w:rsid w:val="00D53B38"/>
    <w:rsid w:val="00D53F3D"/>
    <w:rsid w:val="00D55A97"/>
    <w:rsid w:val="00D5607D"/>
    <w:rsid w:val="00D60828"/>
    <w:rsid w:val="00D61DD0"/>
    <w:rsid w:val="00D620C2"/>
    <w:rsid w:val="00D630FD"/>
    <w:rsid w:val="00D64173"/>
    <w:rsid w:val="00D64AD6"/>
    <w:rsid w:val="00D667F8"/>
    <w:rsid w:val="00D6726C"/>
    <w:rsid w:val="00D67FFE"/>
    <w:rsid w:val="00D70DB7"/>
    <w:rsid w:val="00D7149D"/>
    <w:rsid w:val="00D7243C"/>
    <w:rsid w:val="00D74761"/>
    <w:rsid w:val="00D74FB1"/>
    <w:rsid w:val="00D76BE6"/>
    <w:rsid w:val="00D76DEF"/>
    <w:rsid w:val="00D82BFB"/>
    <w:rsid w:val="00D82C9F"/>
    <w:rsid w:val="00D82FD2"/>
    <w:rsid w:val="00D83969"/>
    <w:rsid w:val="00D84337"/>
    <w:rsid w:val="00D8463B"/>
    <w:rsid w:val="00D84CC1"/>
    <w:rsid w:val="00D854BD"/>
    <w:rsid w:val="00D858A1"/>
    <w:rsid w:val="00D85A7B"/>
    <w:rsid w:val="00D85D80"/>
    <w:rsid w:val="00D86C4E"/>
    <w:rsid w:val="00D87359"/>
    <w:rsid w:val="00D87553"/>
    <w:rsid w:val="00D90588"/>
    <w:rsid w:val="00D9066A"/>
    <w:rsid w:val="00D9117F"/>
    <w:rsid w:val="00D91D31"/>
    <w:rsid w:val="00D930D7"/>
    <w:rsid w:val="00D932B2"/>
    <w:rsid w:val="00D93863"/>
    <w:rsid w:val="00D955B5"/>
    <w:rsid w:val="00D963A9"/>
    <w:rsid w:val="00DA1231"/>
    <w:rsid w:val="00DA23DC"/>
    <w:rsid w:val="00DA3152"/>
    <w:rsid w:val="00DA38D9"/>
    <w:rsid w:val="00DA3CA2"/>
    <w:rsid w:val="00DA4627"/>
    <w:rsid w:val="00DA5130"/>
    <w:rsid w:val="00DA5191"/>
    <w:rsid w:val="00DA60F1"/>
    <w:rsid w:val="00DA6119"/>
    <w:rsid w:val="00DA6428"/>
    <w:rsid w:val="00DB0BA4"/>
    <w:rsid w:val="00DB1754"/>
    <w:rsid w:val="00DB1966"/>
    <w:rsid w:val="00DB1D6D"/>
    <w:rsid w:val="00DB2050"/>
    <w:rsid w:val="00DB3318"/>
    <w:rsid w:val="00DB3A6D"/>
    <w:rsid w:val="00DB3FCF"/>
    <w:rsid w:val="00DB448C"/>
    <w:rsid w:val="00DB5563"/>
    <w:rsid w:val="00DB62FB"/>
    <w:rsid w:val="00DB6694"/>
    <w:rsid w:val="00DB764C"/>
    <w:rsid w:val="00DC2D83"/>
    <w:rsid w:val="00DC4BD4"/>
    <w:rsid w:val="00DC5941"/>
    <w:rsid w:val="00DC62A0"/>
    <w:rsid w:val="00DC6DD4"/>
    <w:rsid w:val="00DD1418"/>
    <w:rsid w:val="00DD1862"/>
    <w:rsid w:val="00DD2983"/>
    <w:rsid w:val="00DD3313"/>
    <w:rsid w:val="00DD404B"/>
    <w:rsid w:val="00DD47FB"/>
    <w:rsid w:val="00DD578A"/>
    <w:rsid w:val="00DD5D43"/>
    <w:rsid w:val="00DD6226"/>
    <w:rsid w:val="00DD66A7"/>
    <w:rsid w:val="00DD685B"/>
    <w:rsid w:val="00DD6F18"/>
    <w:rsid w:val="00DD72BA"/>
    <w:rsid w:val="00DE1CFC"/>
    <w:rsid w:val="00DE2C9F"/>
    <w:rsid w:val="00DE30AF"/>
    <w:rsid w:val="00DE3BC7"/>
    <w:rsid w:val="00DE3E87"/>
    <w:rsid w:val="00DE460B"/>
    <w:rsid w:val="00DE500C"/>
    <w:rsid w:val="00DE5FFB"/>
    <w:rsid w:val="00DE77F9"/>
    <w:rsid w:val="00DF21E5"/>
    <w:rsid w:val="00DF27B0"/>
    <w:rsid w:val="00DF2FE5"/>
    <w:rsid w:val="00DF305F"/>
    <w:rsid w:val="00DF3888"/>
    <w:rsid w:val="00DF4F04"/>
    <w:rsid w:val="00DF5691"/>
    <w:rsid w:val="00DF71DB"/>
    <w:rsid w:val="00DF7647"/>
    <w:rsid w:val="00DF77CE"/>
    <w:rsid w:val="00E00059"/>
    <w:rsid w:val="00E003DD"/>
    <w:rsid w:val="00E010CA"/>
    <w:rsid w:val="00E01866"/>
    <w:rsid w:val="00E02732"/>
    <w:rsid w:val="00E02755"/>
    <w:rsid w:val="00E03527"/>
    <w:rsid w:val="00E0388C"/>
    <w:rsid w:val="00E03C5B"/>
    <w:rsid w:val="00E059DB"/>
    <w:rsid w:val="00E06623"/>
    <w:rsid w:val="00E072B1"/>
    <w:rsid w:val="00E10790"/>
    <w:rsid w:val="00E13972"/>
    <w:rsid w:val="00E13C7B"/>
    <w:rsid w:val="00E16054"/>
    <w:rsid w:val="00E20480"/>
    <w:rsid w:val="00E21491"/>
    <w:rsid w:val="00E2272D"/>
    <w:rsid w:val="00E22C32"/>
    <w:rsid w:val="00E23C3A"/>
    <w:rsid w:val="00E2574A"/>
    <w:rsid w:val="00E25991"/>
    <w:rsid w:val="00E260C2"/>
    <w:rsid w:val="00E2691A"/>
    <w:rsid w:val="00E26CBF"/>
    <w:rsid w:val="00E3295D"/>
    <w:rsid w:val="00E334D1"/>
    <w:rsid w:val="00E401BD"/>
    <w:rsid w:val="00E404AB"/>
    <w:rsid w:val="00E412E6"/>
    <w:rsid w:val="00E41457"/>
    <w:rsid w:val="00E41876"/>
    <w:rsid w:val="00E418CC"/>
    <w:rsid w:val="00E431AA"/>
    <w:rsid w:val="00E432F6"/>
    <w:rsid w:val="00E4414A"/>
    <w:rsid w:val="00E45402"/>
    <w:rsid w:val="00E45898"/>
    <w:rsid w:val="00E45F32"/>
    <w:rsid w:val="00E46F1D"/>
    <w:rsid w:val="00E471E7"/>
    <w:rsid w:val="00E50492"/>
    <w:rsid w:val="00E51168"/>
    <w:rsid w:val="00E5323C"/>
    <w:rsid w:val="00E55365"/>
    <w:rsid w:val="00E55C1A"/>
    <w:rsid w:val="00E56B0A"/>
    <w:rsid w:val="00E56C72"/>
    <w:rsid w:val="00E56E59"/>
    <w:rsid w:val="00E57E8E"/>
    <w:rsid w:val="00E608A1"/>
    <w:rsid w:val="00E60BC5"/>
    <w:rsid w:val="00E638CE"/>
    <w:rsid w:val="00E66BD6"/>
    <w:rsid w:val="00E66C37"/>
    <w:rsid w:val="00E71942"/>
    <w:rsid w:val="00E72363"/>
    <w:rsid w:val="00E7362F"/>
    <w:rsid w:val="00E75C24"/>
    <w:rsid w:val="00E76DC5"/>
    <w:rsid w:val="00E776F9"/>
    <w:rsid w:val="00E77947"/>
    <w:rsid w:val="00E779B6"/>
    <w:rsid w:val="00E779BA"/>
    <w:rsid w:val="00E77C4D"/>
    <w:rsid w:val="00E81978"/>
    <w:rsid w:val="00E81AAF"/>
    <w:rsid w:val="00E81C91"/>
    <w:rsid w:val="00E83B0A"/>
    <w:rsid w:val="00E83C81"/>
    <w:rsid w:val="00E83D6A"/>
    <w:rsid w:val="00E8509F"/>
    <w:rsid w:val="00E85944"/>
    <w:rsid w:val="00E86750"/>
    <w:rsid w:val="00E87BC9"/>
    <w:rsid w:val="00E87E0F"/>
    <w:rsid w:val="00E91415"/>
    <w:rsid w:val="00E93605"/>
    <w:rsid w:val="00E94602"/>
    <w:rsid w:val="00E94FFD"/>
    <w:rsid w:val="00E9515F"/>
    <w:rsid w:val="00E95620"/>
    <w:rsid w:val="00E95D9C"/>
    <w:rsid w:val="00E9655E"/>
    <w:rsid w:val="00E968FD"/>
    <w:rsid w:val="00E97772"/>
    <w:rsid w:val="00EA133F"/>
    <w:rsid w:val="00EA1573"/>
    <w:rsid w:val="00EA1633"/>
    <w:rsid w:val="00EA390D"/>
    <w:rsid w:val="00EA4FF0"/>
    <w:rsid w:val="00EA62B2"/>
    <w:rsid w:val="00EA7446"/>
    <w:rsid w:val="00EA74DE"/>
    <w:rsid w:val="00EB0242"/>
    <w:rsid w:val="00EB1A32"/>
    <w:rsid w:val="00EB1A70"/>
    <w:rsid w:val="00EB1E62"/>
    <w:rsid w:val="00EB2364"/>
    <w:rsid w:val="00EB3CDE"/>
    <w:rsid w:val="00EB49EE"/>
    <w:rsid w:val="00EB55E6"/>
    <w:rsid w:val="00EB5B12"/>
    <w:rsid w:val="00EB7216"/>
    <w:rsid w:val="00EB74EC"/>
    <w:rsid w:val="00EB78BE"/>
    <w:rsid w:val="00EC0B6A"/>
    <w:rsid w:val="00EC130D"/>
    <w:rsid w:val="00EC1CA7"/>
    <w:rsid w:val="00EC3D19"/>
    <w:rsid w:val="00EC3DD8"/>
    <w:rsid w:val="00ED20C3"/>
    <w:rsid w:val="00ED2958"/>
    <w:rsid w:val="00ED3DCB"/>
    <w:rsid w:val="00ED4093"/>
    <w:rsid w:val="00ED4CCE"/>
    <w:rsid w:val="00ED4FC3"/>
    <w:rsid w:val="00ED556B"/>
    <w:rsid w:val="00ED5A22"/>
    <w:rsid w:val="00ED7C21"/>
    <w:rsid w:val="00EE2066"/>
    <w:rsid w:val="00EE2693"/>
    <w:rsid w:val="00EE3254"/>
    <w:rsid w:val="00EE3504"/>
    <w:rsid w:val="00EE4816"/>
    <w:rsid w:val="00EE48B0"/>
    <w:rsid w:val="00EE4B89"/>
    <w:rsid w:val="00EE5D38"/>
    <w:rsid w:val="00EE61F3"/>
    <w:rsid w:val="00EE6FAE"/>
    <w:rsid w:val="00EF0235"/>
    <w:rsid w:val="00EF0915"/>
    <w:rsid w:val="00EF159D"/>
    <w:rsid w:val="00EF2C55"/>
    <w:rsid w:val="00EF39B1"/>
    <w:rsid w:val="00EF517E"/>
    <w:rsid w:val="00EF6534"/>
    <w:rsid w:val="00EF69E8"/>
    <w:rsid w:val="00F011EF"/>
    <w:rsid w:val="00F01555"/>
    <w:rsid w:val="00F01BAC"/>
    <w:rsid w:val="00F01E7D"/>
    <w:rsid w:val="00F03B67"/>
    <w:rsid w:val="00F0403C"/>
    <w:rsid w:val="00F04062"/>
    <w:rsid w:val="00F04346"/>
    <w:rsid w:val="00F043F4"/>
    <w:rsid w:val="00F0497B"/>
    <w:rsid w:val="00F064A3"/>
    <w:rsid w:val="00F10E5B"/>
    <w:rsid w:val="00F139C9"/>
    <w:rsid w:val="00F140D5"/>
    <w:rsid w:val="00F15F74"/>
    <w:rsid w:val="00F161B9"/>
    <w:rsid w:val="00F161C3"/>
    <w:rsid w:val="00F172AF"/>
    <w:rsid w:val="00F1769C"/>
    <w:rsid w:val="00F20410"/>
    <w:rsid w:val="00F2093A"/>
    <w:rsid w:val="00F21759"/>
    <w:rsid w:val="00F219F6"/>
    <w:rsid w:val="00F24A63"/>
    <w:rsid w:val="00F26C56"/>
    <w:rsid w:val="00F272FB"/>
    <w:rsid w:val="00F27984"/>
    <w:rsid w:val="00F3120C"/>
    <w:rsid w:val="00F31EA8"/>
    <w:rsid w:val="00F3380A"/>
    <w:rsid w:val="00F340D7"/>
    <w:rsid w:val="00F345E8"/>
    <w:rsid w:val="00F3529D"/>
    <w:rsid w:val="00F3563C"/>
    <w:rsid w:val="00F411CF"/>
    <w:rsid w:val="00F41B39"/>
    <w:rsid w:val="00F4205D"/>
    <w:rsid w:val="00F446E7"/>
    <w:rsid w:val="00F44CD5"/>
    <w:rsid w:val="00F45855"/>
    <w:rsid w:val="00F47548"/>
    <w:rsid w:val="00F5003C"/>
    <w:rsid w:val="00F50809"/>
    <w:rsid w:val="00F530D3"/>
    <w:rsid w:val="00F53AC5"/>
    <w:rsid w:val="00F5451B"/>
    <w:rsid w:val="00F54A08"/>
    <w:rsid w:val="00F56002"/>
    <w:rsid w:val="00F56C3C"/>
    <w:rsid w:val="00F61DE1"/>
    <w:rsid w:val="00F632DE"/>
    <w:rsid w:val="00F651A2"/>
    <w:rsid w:val="00F66490"/>
    <w:rsid w:val="00F6697E"/>
    <w:rsid w:val="00F670AC"/>
    <w:rsid w:val="00F67B07"/>
    <w:rsid w:val="00F67DE7"/>
    <w:rsid w:val="00F7102B"/>
    <w:rsid w:val="00F717FB"/>
    <w:rsid w:val="00F72092"/>
    <w:rsid w:val="00F74765"/>
    <w:rsid w:val="00F76B47"/>
    <w:rsid w:val="00F774E6"/>
    <w:rsid w:val="00F80255"/>
    <w:rsid w:val="00F80C3A"/>
    <w:rsid w:val="00F8314D"/>
    <w:rsid w:val="00F83B0C"/>
    <w:rsid w:val="00F859AE"/>
    <w:rsid w:val="00F85B99"/>
    <w:rsid w:val="00F86224"/>
    <w:rsid w:val="00F87362"/>
    <w:rsid w:val="00F90230"/>
    <w:rsid w:val="00F91C20"/>
    <w:rsid w:val="00F94218"/>
    <w:rsid w:val="00F94318"/>
    <w:rsid w:val="00F962A4"/>
    <w:rsid w:val="00F967B3"/>
    <w:rsid w:val="00FA204D"/>
    <w:rsid w:val="00FA2237"/>
    <w:rsid w:val="00FA40EC"/>
    <w:rsid w:val="00FA4F55"/>
    <w:rsid w:val="00FA5481"/>
    <w:rsid w:val="00FA77EE"/>
    <w:rsid w:val="00FA7DA2"/>
    <w:rsid w:val="00FB0DAB"/>
    <w:rsid w:val="00FB1597"/>
    <w:rsid w:val="00FB21C3"/>
    <w:rsid w:val="00FB2291"/>
    <w:rsid w:val="00FB74A5"/>
    <w:rsid w:val="00FB7662"/>
    <w:rsid w:val="00FC0F1E"/>
    <w:rsid w:val="00FC126E"/>
    <w:rsid w:val="00FC2B9E"/>
    <w:rsid w:val="00FC3372"/>
    <w:rsid w:val="00FC6B9E"/>
    <w:rsid w:val="00FC731B"/>
    <w:rsid w:val="00FC7A4D"/>
    <w:rsid w:val="00FC7D7D"/>
    <w:rsid w:val="00FD3AE4"/>
    <w:rsid w:val="00FD433F"/>
    <w:rsid w:val="00FD4810"/>
    <w:rsid w:val="00FE088D"/>
    <w:rsid w:val="00FE260E"/>
    <w:rsid w:val="00FE2B49"/>
    <w:rsid w:val="00FE3BBB"/>
    <w:rsid w:val="00FE519F"/>
    <w:rsid w:val="00FE571B"/>
    <w:rsid w:val="00FE61D8"/>
    <w:rsid w:val="00FE685B"/>
    <w:rsid w:val="00FF0BCC"/>
    <w:rsid w:val="00FF13CA"/>
    <w:rsid w:val="00FF46CA"/>
    <w:rsid w:val="00FF4B4D"/>
    <w:rsid w:val="00FF5DB7"/>
    <w:rsid w:val="00FF6373"/>
    <w:rsid w:val="00FF6518"/>
    <w:rsid w:val="00FF6C6C"/>
    <w:rsid w:val="00FF6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8f8f8,#eaeaea"/>
    </o:shapedefaults>
    <o:shapelayout v:ext="edit">
      <o:idmap v:ext="edit" data="1"/>
    </o:shapelayout>
  </w:shapeDefaults>
  <w:decimalSymbol w:val="."/>
  <w:listSeparator w:val=","/>
  <w14:docId w14:val="38A60EF7"/>
  <w15:docId w15:val="{0F9BBC29-7F38-4C37-B721-EF74DD66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7D9F"/>
    <w:pPr>
      <w:spacing w:before="120"/>
    </w:pPr>
    <w:rPr>
      <w:sz w:val="24"/>
    </w:rPr>
  </w:style>
  <w:style w:type="paragraph" w:styleId="Heading1">
    <w:name w:val="heading 1"/>
    <w:next w:val="BodyText"/>
    <w:link w:val="Heading1Char"/>
    <w:qFormat/>
    <w:rsid w:val="002433F7"/>
    <w:pPr>
      <w:keepNext/>
      <w:pageBreakBefore/>
      <w:numPr>
        <w:numId w:val="6"/>
      </w:numPr>
      <w:spacing w:before="240" w:after="60"/>
      <w:outlineLvl w:val="0"/>
    </w:pPr>
    <w:rPr>
      <w:rFonts w:ascii="Arial" w:hAnsi="Arial"/>
      <w:b/>
      <w:noProof/>
      <w:kern w:val="28"/>
      <w:sz w:val="28"/>
    </w:rPr>
  </w:style>
  <w:style w:type="paragraph" w:styleId="Heading2">
    <w:name w:val="heading 2"/>
    <w:basedOn w:val="Heading1"/>
    <w:next w:val="BodyText"/>
    <w:qFormat/>
    <w:rsid w:val="002433F7"/>
    <w:pPr>
      <w:pageBreakBefore w:val="0"/>
      <w:numPr>
        <w:ilvl w:val="1"/>
      </w:numPr>
      <w:outlineLvl w:val="1"/>
    </w:pPr>
  </w:style>
  <w:style w:type="paragraph" w:styleId="Heading3">
    <w:name w:val="heading 3"/>
    <w:basedOn w:val="Heading2"/>
    <w:next w:val="BodyText"/>
    <w:qFormat/>
    <w:rsid w:val="002433F7"/>
    <w:pPr>
      <w:numPr>
        <w:ilvl w:val="2"/>
      </w:numPr>
      <w:ind w:left="1080" w:hanging="1080"/>
      <w:outlineLvl w:val="2"/>
    </w:pPr>
    <w:rPr>
      <w:sz w:val="24"/>
    </w:rPr>
  </w:style>
  <w:style w:type="paragraph" w:styleId="Heading4">
    <w:name w:val="heading 4"/>
    <w:basedOn w:val="Heading3"/>
    <w:next w:val="BodyText"/>
    <w:link w:val="Heading4Char"/>
    <w:qFormat/>
    <w:rsid w:val="002433F7"/>
    <w:pPr>
      <w:numPr>
        <w:ilvl w:val="3"/>
      </w:numPr>
      <w:tabs>
        <w:tab w:val="left" w:pos="900"/>
      </w:tabs>
      <w:outlineLvl w:val="3"/>
    </w:pPr>
  </w:style>
  <w:style w:type="paragraph" w:styleId="Heading5">
    <w:name w:val="heading 5"/>
    <w:basedOn w:val="Heading4"/>
    <w:next w:val="BodyText"/>
    <w:qFormat/>
    <w:rsid w:val="002433F7"/>
    <w:pPr>
      <w:numPr>
        <w:ilvl w:val="4"/>
      </w:numPr>
      <w:tabs>
        <w:tab w:val="clear" w:pos="900"/>
      </w:tabs>
      <w:outlineLvl w:val="4"/>
    </w:pPr>
  </w:style>
  <w:style w:type="paragraph" w:styleId="Heading6">
    <w:name w:val="heading 6"/>
    <w:basedOn w:val="Heading5"/>
    <w:next w:val="BodyText"/>
    <w:qFormat/>
    <w:rsid w:val="002433F7"/>
    <w:pPr>
      <w:numPr>
        <w:ilvl w:val="5"/>
      </w:numPr>
      <w:outlineLvl w:val="5"/>
    </w:pPr>
  </w:style>
  <w:style w:type="paragraph" w:styleId="Heading7">
    <w:name w:val="heading 7"/>
    <w:basedOn w:val="Heading6"/>
    <w:next w:val="BodyText"/>
    <w:qFormat/>
    <w:rsid w:val="002433F7"/>
    <w:pPr>
      <w:numPr>
        <w:ilvl w:val="6"/>
      </w:numPr>
      <w:outlineLvl w:val="6"/>
    </w:pPr>
  </w:style>
  <w:style w:type="paragraph" w:styleId="Heading8">
    <w:name w:val="heading 8"/>
    <w:basedOn w:val="Heading7"/>
    <w:next w:val="BodyText"/>
    <w:qFormat/>
    <w:rsid w:val="002433F7"/>
    <w:pPr>
      <w:numPr>
        <w:ilvl w:val="7"/>
      </w:numPr>
      <w:outlineLvl w:val="7"/>
    </w:pPr>
  </w:style>
  <w:style w:type="paragraph" w:styleId="Heading9">
    <w:name w:val="heading 9"/>
    <w:basedOn w:val="Heading8"/>
    <w:next w:val="BodyText"/>
    <w:qFormat/>
    <w:rsid w:val="002433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7E58D2"/>
    <w:pPr>
      <w:spacing w:before="120"/>
    </w:pPr>
    <w:rPr>
      <w:sz w:val="24"/>
    </w:rPr>
  </w:style>
  <w:style w:type="paragraph" w:styleId="BodyTextIndent">
    <w:name w:val="Body Text Indent"/>
    <w:basedOn w:val="BodyText"/>
    <w:link w:val="BodyTextIndentChar"/>
    <w:rsid w:val="002433F7"/>
    <w:pPr>
      <w:ind w:left="360"/>
    </w:pPr>
  </w:style>
  <w:style w:type="paragraph" w:styleId="ListNumber">
    <w:name w:val="List Number"/>
    <w:basedOn w:val="Normal"/>
    <w:uiPriority w:val="99"/>
    <w:unhideWhenUsed/>
    <w:rsid w:val="00363173"/>
    <w:pPr>
      <w:numPr>
        <w:numId w:val="30"/>
      </w:numPr>
      <w:contextualSpacing/>
    </w:pPr>
  </w:style>
  <w:style w:type="paragraph" w:styleId="List">
    <w:name w:val="List"/>
    <w:basedOn w:val="BodyText"/>
    <w:link w:val="ListChar"/>
    <w:rsid w:val="00363173"/>
    <w:pPr>
      <w:ind w:left="1080" w:hanging="720"/>
    </w:pPr>
  </w:style>
  <w:style w:type="paragraph" w:styleId="ListBullet">
    <w:name w:val="List Bullet"/>
    <w:basedOn w:val="Normal"/>
    <w:link w:val="ListBulletChar"/>
    <w:unhideWhenUsed/>
    <w:rsid w:val="00363173"/>
    <w:pPr>
      <w:numPr>
        <w:numId w:val="24"/>
      </w:numPr>
    </w:pPr>
  </w:style>
  <w:style w:type="paragraph" w:styleId="ListBullet2">
    <w:name w:val="List Bullet 2"/>
    <w:basedOn w:val="Normal"/>
    <w:link w:val="ListBullet2Char"/>
    <w:rsid w:val="00363173"/>
    <w:pPr>
      <w:numPr>
        <w:numId w:val="25"/>
      </w:numPr>
    </w:pPr>
  </w:style>
  <w:style w:type="paragraph" w:styleId="ListBullet3">
    <w:name w:val="List Bullet 3"/>
    <w:basedOn w:val="Normal"/>
    <w:link w:val="ListBullet3Char"/>
    <w:rsid w:val="00363173"/>
    <w:pPr>
      <w:numPr>
        <w:numId w:val="26"/>
      </w:numPr>
    </w:pPr>
  </w:style>
  <w:style w:type="paragraph" w:styleId="List2">
    <w:name w:val="List 2"/>
    <w:basedOn w:val="List"/>
    <w:link w:val="List2Char"/>
    <w:rsid w:val="00363173"/>
    <w:pPr>
      <w:ind w:left="1440"/>
    </w:pPr>
  </w:style>
  <w:style w:type="paragraph" w:styleId="TOC1">
    <w:name w:val="toc 1"/>
    <w:next w:val="Normal"/>
    <w:uiPriority w:val="39"/>
    <w:rsid w:val="00363173"/>
    <w:pPr>
      <w:tabs>
        <w:tab w:val="right" w:leader="dot" w:pos="9346"/>
      </w:tabs>
      <w:ind w:left="288" w:hanging="288"/>
    </w:pPr>
    <w:rPr>
      <w:sz w:val="24"/>
      <w:szCs w:val="24"/>
    </w:rPr>
  </w:style>
  <w:style w:type="paragraph" w:styleId="TOC2">
    <w:name w:val="toc 2"/>
    <w:basedOn w:val="TOC1"/>
    <w:next w:val="Normal"/>
    <w:uiPriority w:val="39"/>
    <w:rsid w:val="00363173"/>
    <w:pPr>
      <w:tabs>
        <w:tab w:val="clear" w:pos="9346"/>
        <w:tab w:val="right" w:leader="dot" w:pos="9350"/>
      </w:tabs>
      <w:ind w:left="720" w:hanging="432"/>
    </w:pPr>
  </w:style>
  <w:style w:type="paragraph" w:styleId="TOC3">
    <w:name w:val="toc 3"/>
    <w:basedOn w:val="TOC2"/>
    <w:next w:val="Normal"/>
    <w:uiPriority w:val="39"/>
    <w:rsid w:val="00363173"/>
    <w:pPr>
      <w:ind w:left="1152" w:hanging="576"/>
    </w:pPr>
  </w:style>
  <w:style w:type="paragraph" w:styleId="TOC4">
    <w:name w:val="toc 4"/>
    <w:basedOn w:val="TOC3"/>
    <w:next w:val="Normal"/>
    <w:uiPriority w:val="39"/>
    <w:rsid w:val="00363173"/>
    <w:pPr>
      <w:ind w:left="1584" w:hanging="720"/>
    </w:pPr>
  </w:style>
  <w:style w:type="paragraph" w:styleId="TOC5">
    <w:name w:val="toc 5"/>
    <w:basedOn w:val="TOC4"/>
    <w:next w:val="Normal"/>
    <w:uiPriority w:val="39"/>
    <w:rsid w:val="00363173"/>
    <w:pPr>
      <w:ind w:left="2160" w:hanging="1008"/>
    </w:pPr>
  </w:style>
  <w:style w:type="paragraph" w:styleId="TOC6">
    <w:name w:val="toc 6"/>
    <w:basedOn w:val="TOC5"/>
    <w:next w:val="Normal"/>
    <w:uiPriority w:val="39"/>
    <w:rsid w:val="00363173"/>
    <w:pPr>
      <w:ind w:left="2592" w:hanging="1152"/>
    </w:pPr>
  </w:style>
  <w:style w:type="paragraph" w:styleId="TOC7">
    <w:name w:val="toc 7"/>
    <w:basedOn w:val="TOC6"/>
    <w:next w:val="Normal"/>
    <w:uiPriority w:val="39"/>
    <w:rsid w:val="00363173"/>
    <w:pPr>
      <w:ind w:left="3024" w:hanging="1296"/>
    </w:pPr>
  </w:style>
  <w:style w:type="paragraph" w:styleId="TOC8">
    <w:name w:val="toc 8"/>
    <w:basedOn w:val="TOC7"/>
    <w:next w:val="Normal"/>
    <w:uiPriority w:val="39"/>
    <w:rsid w:val="00363173"/>
    <w:pPr>
      <w:ind w:left="3456" w:hanging="1440"/>
    </w:pPr>
  </w:style>
  <w:style w:type="paragraph" w:styleId="TOC9">
    <w:name w:val="toc 9"/>
    <w:basedOn w:val="TOC8"/>
    <w:next w:val="Normal"/>
    <w:uiPriority w:val="39"/>
    <w:rsid w:val="00363173"/>
    <w:pPr>
      <w:ind w:left="4032" w:hanging="1728"/>
    </w:pPr>
  </w:style>
  <w:style w:type="paragraph" w:customStyle="1" w:styleId="TableEntry">
    <w:name w:val="Table Entry"/>
    <w:basedOn w:val="BodyText"/>
    <w:link w:val="TableEntryChar"/>
    <w:rsid w:val="0046286F"/>
    <w:pPr>
      <w:spacing w:before="40" w:after="40"/>
      <w:ind w:left="72" w:right="72"/>
    </w:pPr>
    <w:rPr>
      <w:sz w:val="18"/>
    </w:rPr>
  </w:style>
  <w:style w:type="paragraph" w:customStyle="1" w:styleId="TableEntryHeader">
    <w:name w:val="Table Entry Header"/>
    <w:basedOn w:val="TableEntry"/>
    <w:rsid w:val="009C4547"/>
    <w:pPr>
      <w:keepNext/>
      <w:jc w:val="center"/>
    </w:pPr>
    <w:rPr>
      <w:rFonts w:ascii="Arial" w:hAnsi="Arial"/>
      <w:b/>
      <w:sz w:val="20"/>
    </w:rPr>
  </w:style>
  <w:style w:type="paragraph" w:customStyle="1" w:styleId="TableTitle">
    <w:name w:val="Table Title"/>
    <w:basedOn w:val="BodyText"/>
    <w:link w:val="TableTitleChar1"/>
    <w:rsid w:val="009C4547"/>
    <w:pPr>
      <w:keepNext/>
      <w:spacing w:before="300" w:after="60"/>
      <w:jc w:val="center"/>
    </w:pPr>
    <w:rPr>
      <w:rFonts w:ascii="Arial" w:hAnsi="Arial"/>
      <w:b/>
      <w:sz w:val="22"/>
    </w:rPr>
  </w:style>
  <w:style w:type="paragraph" w:customStyle="1" w:styleId="FigureTitle">
    <w:name w:val="Figure Title"/>
    <w:basedOn w:val="TableTitle"/>
    <w:link w:val="FigureTitleChar1"/>
    <w:rsid w:val="009C4547"/>
    <w:pPr>
      <w:keepNext w:val="0"/>
      <w:keepLines/>
      <w:spacing w:before="60" w:after="300"/>
    </w:pPr>
  </w:style>
  <w:style w:type="paragraph" w:styleId="Caption">
    <w:name w:val="caption"/>
    <w:basedOn w:val="BodyText"/>
    <w:next w:val="BodyText"/>
    <w:qFormat/>
    <w:rsid w:val="002433F7"/>
    <w:rPr>
      <w:rFonts w:ascii="Arial" w:hAnsi="Arial"/>
      <w:b/>
    </w:rPr>
  </w:style>
  <w:style w:type="paragraph" w:styleId="List3">
    <w:name w:val="List 3"/>
    <w:basedOn w:val="Normal"/>
    <w:link w:val="List3Char"/>
    <w:rsid w:val="00363173"/>
    <w:pPr>
      <w:ind w:left="1800" w:hanging="720"/>
    </w:pPr>
  </w:style>
  <w:style w:type="paragraph" w:styleId="ListContinue">
    <w:name w:val="List Continue"/>
    <w:basedOn w:val="Normal"/>
    <w:link w:val="ListContinueChar"/>
    <w:uiPriority w:val="99"/>
    <w:unhideWhenUsed/>
    <w:rsid w:val="00363173"/>
    <w:pPr>
      <w:ind w:left="360"/>
      <w:contextualSpacing/>
    </w:pPr>
  </w:style>
  <w:style w:type="paragraph" w:styleId="ListContinue2">
    <w:name w:val="List Continue 2"/>
    <w:basedOn w:val="Normal"/>
    <w:uiPriority w:val="99"/>
    <w:unhideWhenUsed/>
    <w:rsid w:val="00363173"/>
    <w:pPr>
      <w:ind w:left="720"/>
      <w:contextualSpacing/>
    </w:pPr>
  </w:style>
  <w:style w:type="paragraph" w:customStyle="1" w:styleId="ParagraphHeading">
    <w:name w:val="Paragraph Heading"/>
    <w:basedOn w:val="Caption"/>
    <w:next w:val="BodyText"/>
    <w:rsid w:val="002433F7"/>
    <w:pPr>
      <w:spacing w:before="180"/>
    </w:pPr>
  </w:style>
  <w:style w:type="paragraph" w:customStyle="1" w:styleId="ListNumberContinue">
    <w:name w:val="List Number Continue"/>
    <w:basedOn w:val="Normal"/>
    <w:rsid w:val="00363173"/>
    <w:pPr>
      <w:spacing w:before="60"/>
      <w:ind w:left="900"/>
    </w:pPr>
  </w:style>
  <w:style w:type="paragraph" w:customStyle="1" w:styleId="ListBulletContinue">
    <w:name w:val="List Bullet Continue"/>
    <w:basedOn w:val="ListBullet"/>
    <w:rsid w:val="002433F7"/>
    <w:pPr>
      <w:numPr>
        <w:numId w:val="0"/>
      </w:numPr>
      <w:ind w:left="720"/>
    </w:pPr>
  </w:style>
  <w:style w:type="paragraph" w:customStyle="1" w:styleId="ListBullet2Continue">
    <w:name w:val="List Bullet 2 Continue"/>
    <w:basedOn w:val="ListBullet2"/>
    <w:rsid w:val="002433F7"/>
    <w:pPr>
      <w:numPr>
        <w:numId w:val="0"/>
      </w:numPr>
      <w:ind w:left="1080"/>
    </w:pPr>
  </w:style>
  <w:style w:type="paragraph" w:customStyle="1" w:styleId="ListBullet3Continue">
    <w:name w:val="List Bullet 3 Continue"/>
    <w:basedOn w:val="ListBullet3"/>
    <w:rsid w:val="002433F7"/>
    <w:pPr>
      <w:numPr>
        <w:numId w:val="0"/>
      </w:numPr>
      <w:ind w:left="1440"/>
    </w:pPr>
  </w:style>
  <w:style w:type="paragraph" w:customStyle="1" w:styleId="List3Continue">
    <w:name w:val="List 3 Continue"/>
    <w:basedOn w:val="List3"/>
    <w:rsid w:val="00363173"/>
    <w:pPr>
      <w:ind w:firstLine="0"/>
    </w:pPr>
  </w:style>
  <w:style w:type="paragraph" w:customStyle="1" w:styleId="AppendixHeading2">
    <w:name w:val="Appendix Heading 2"/>
    <w:next w:val="BodyText"/>
    <w:rsid w:val="0046286F"/>
    <w:pPr>
      <w:numPr>
        <w:ilvl w:val="1"/>
        <w:numId w:val="16"/>
      </w:numPr>
      <w:spacing w:before="240" w:after="60"/>
    </w:pPr>
    <w:rPr>
      <w:rFonts w:ascii="Arial" w:hAnsi="Arial"/>
      <w:b/>
      <w:noProof/>
      <w:sz w:val="28"/>
    </w:rPr>
  </w:style>
  <w:style w:type="paragraph" w:customStyle="1" w:styleId="AppendixHeading1">
    <w:name w:val="Appendix Heading 1"/>
    <w:next w:val="BodyText"/>
    <w:rsid w:val="0046286F"/>
    <w:pPr>
      <w:spacing w:before="240" w:after="60"/>
    </w:pPr>
    <w:rPr>
      <w:rFonts w:ascii="Arial" w:hAnsi="Arial"/>
      <w:b/>
      <w:noProof/>
      <w:sz w:val="28"/>
    </w:rPr>
  </w:style>
  <w:style w:type="paragraph" w:customStyle="1" w:styleId="AppendixHeading3">
    <w:name w:val="Appendix Heading 3"/>
    <w:basedOn w:val="AppendixHeading2"/>
    <w:next w:val="BodyText"/>
    <w:rsid w:val="0046286F"/>
    <w:pPr>
      <w:numPr>
        <w:ilvl w:val="2"/>
      </w:numPr>
    </w:pPr>
    <w:rPr>
      <w:sz w:val="24"/>
    </w:rPr>
  </w:style>
  <w:style w:type="character" w:styleId="FootnoteReference">
    <w:name w:val="footnote reference"/>
    <w:semiHidden/>
    <w:rsid w:val="002433F7"/>
    <w:rPr>
      <w:vertAlign w:val="superscript"/>
    </w:rPr>
  </w:style>
  <w:style w:type="paragraph" w:styleId="Header">
    <w:name w:val="header"/>
    <w:basedOn w:val="Normal"/>
    <w:rsid w:val="002433F7"/>
    <w:pPr>
      <w:tabs>
        <w:tab w:val="center" w:pos="4320"/>
        <w:tab w:val="right" w:pos="8640"/>
      </w:tabs>
    </w:pPr>
  </w:style>
  <w:style w:type="paragraph" w:styleId="FootnoteText">
    <w:name w:val="footnote text"/>
    <w:basedOn w:val="Normal"/>
    <w:semiHidden/>
    <w:rsid w:val="002433F7"/>
    <w:rPr>
      <w:sz w:val="20"/>
    </w:rPr>
  </w:style>
  <w:style w:type="character" w:styleId="PageNumber">
    <w:name w:val="page number"/>
    <w:basedOn w:val="DefaultParagraphFont"/>
    <w:rsid w:val="002433F7"/>
  </w:style>
  <w:style w:type="paragraph" w:styleId="Footer">
    <w:name w:val="footer"/>
    <w:basedOn w:val="Normal"/>
    <w:rsid w:val="002433F7"/>
    <w:pPr>
      <w:tabs>
        <w:tab w:val="center" w:pos="4320"/>
        <w:tab w:val="right" w:pos="8640"/>
      </w:tabs>
    </w:pPr>
  </w:style>
  <w:style w:type="character" w:styleId="FollowedHyperlink">
    <w:name w:val="FollowedHyperlink"/>
    <w:rsid w:val="002433F7"/>
    <w:rPr>
      <w:color w:val="800080"/>
      <w:u w:val="single"/>
    </w:rPr>
  </w:style>
  <w:style w:type="paragraph" w:customStyle="1" w:styleId="Glossary">
    <w:name w:val="Glossary"/>
    <w:basedOn w:val="Heading1"/>
    <w:rsid w:val="002433F7"/>
    <w:pPr>
      <w:numPr>
        <w:numId w:val="0"/>
      </w:numPr>
    </w:pPr>
  </w:style>
  <w:style w:type="character" w:styleId="Hyperlink">
    <w:name w:val="Hyperlink"/>
    <w:uiPriority w:val="99"/>
    <w:rsid w:val="002433F7"/>
    <w:rPr>
      <w:color w:val="0000FF"/>
      <w:u w:val="single"/>
    </w:rPr>
  </w:style>
  <w:style w:type="paragraph" w:styleId="DocumentMap">
    <w:name w:val="Document Map"/>
    <w:basedOn w:val="Normal"/>
    <w:semiHidden/>
    <w:rsid w:val="002433F7"/>
    <w:pPr>
      <w:shd w:val="clear" w:color="auto" w:fill="000080"/>
    </w:pPr>
    <w:rPr>
      <w:rFonts w:ascii="Tahoma" w:hAnsi="Tahoma" w:cs="Tahoma"/>
    </w:rPr>
  </w:style>
  <w:style w:type="paragraph" w:styleId="CommentText">
    <w:name w:val="annotation text"/>
    <w:basedOn w:val="Normal"/>
    <w:semiHidden/>
    <w:rsid w:val="002433F7"/>
    <w:rPr>
      <w:sz w:val="20"/>
    </w:rPr>
  </w:style>
  <w:style w:type="paragraph" w:styleId="ListContinue3">
    <w:name w:val="List Continue 3"/>
    <w:basedOn w:val="Normal"/>
    <w:uiPriority w:val="99"/>
    <w:unhideWhenUsed/>
    <w:rsid w:val="00363173"/>
    <w:pPr>
      <w:ind w:left="1080"/>
      <w:contextualSpacing/>
    </w:pPr>
  </w:style>
  <w:style w:type="paragraph" w:styleId="ListContinue4">
    <w:name w:val="List Continue 4"/>
    <w:basedOn w:val="Normal"/>
    <w:uiPriority w:val="99"/>
    <w:unhideWhenUsed/>
    <w:rsid w:val="00363173"/>
    <w:pPr>
      <w:ind w:left="1440"/>
      <w:contextualSpacing/>
    </w:pPr>
  </w:style>
  <w:style w:type="paragraph" w:styleId="ListContinue5">
    <w:name w:val="List Continue 5"/>
    <w:basedOn w:val="Normal"/>
    <w:uiPriority w:val="99"/>
    <w:unhideWhenUsed/>
    <w:rsid w:val="00363173"/>
    <w:pPr>
      <w:ind w:left="1800"/>
      <w:contextualSpacing/>
    </w:pPr>
  </w:style>
  <w:style w:type="paragraph" w:styleId="ListNumber2">
    <w:name w:val="List Number 2"/>
    <w:basedOn w:val="Normal"/>
    <w:link w:val="ListNumber2Char"/>
    <w:rsid w:val="00363173"/>
    <w:pPr>
      <w:numPr>
        <w:numId w:val="31"/>
      </w:numPr>
    </w:pPr>
  </w:style>
  <w:style w:type="paragraph" w:styleId="ListNumber3">
    <w:name w:val="List Number 3"/>
    <w:basedOn w:val="Normal"/>
    <w:rsid w:val="00363173"/>
    <w:pPr>
      <w:numPr>
        <w:numId w:val="32"/>
      </w:numPr>
    </w:pPr>
  </w:style>
  <w:style w:type="paragraph" w:styleId="ListNumber4">
    <w:name w:val="List Number 4"/>
    <w:basedOn w:val="Normal"/>
    <w:rsid w:val="00363173"/>
    <w:pPr>
      <w:numPr>
        <w:numId w:val="33"/>
      </w:numPr>
    </w:pPr>
  </w:style>
  <w:style w:type="paragraph" w:styleId="ListNumber5">
    <w:name w:val="List Number 5"/>
    <w:basedOn w:val="Normal"/>
    <w:uiPriority w:val="99"/>
    <w:unhideWhenUsed/>
    <w:rsid w:val="00363173"/>
    <w:pPr>
      <w:numPr>
        <w:numId w:val="34"/>
      </w:numPr>
    </w:pPr>
  </w:style>
  <w:style w:type="paragraph" w:styleId="PlainText">
    <w:name w:val="Plain Text"/>
    <w:basedOn w:val="Normal"/>
    <w:link w:val="PlainTextChar"/>
    <w:rsid w:val="002433F7"/>
    <w:rPr>
      <w:rFonts w:ascii="Courier New" w:hAnsi="Courier New" w:cs="Courier New"/>
      <w:sz w:val="20"/>
    </w:rPr>
  </w:style>
  <w:style w:type="paragraph" w:styleId="TableofAuthorities">
    <w:name w:val="table of authorities"/>
    <w:basedOn w:val="Normal"/>
    <w:next w:val="Normal"/>
    <w:semiHidden/>
    <w:rsid w:val="002433F7"/>
    <w:pPr>
      <w:ind w:left="240" w:hanging="240"/>
    </w:pPr>
  </w:style>
  <w:style w:type="paragraph" w:styleId="TableofFigures">
    <w:name w:val="table of figures"/>
    <w:basedOn w:val="Normal"/>
    <w:next w:val="Normal"/>
    <w:semiHidden/>
    <w:rsid w:val="002433F7"/>
    <w:pPr>
      <w:ind w:left="480" w:hanging="480"/>
    </w:pPr>
  </w:style>
  <w:style w:type="paragraph" w:styleId="Title">
    <w:name w:val="Title"/>
    <w:basedOn w:val="Normal"/>
    <w:qFormat/>
    <w:rsid w:val="0046286F"/>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2433F7"/>
    <w:rPr>
      <w:rFonts w:ascii="Arial" w:hAnsi="Arial" w:cs="Arial"/>
      <w:b/>
      <w:bCs/>
      <w:szCs w:val="24"/>
    </w:rPr>
  </w:style>
  <w:style w:type="character" w:styleId="CommentReference">
    <w:name w:val="annotation reference"/>
    <w:semiHidden/>
    <w:rsid w:val="002433F7"/>
    <w:rPr>
      <w:sz w:val="16"/>
      <w:szCs w:val="16"/>
    </w:rPr>
  </w:style>
  <w:style w:type="paragraph" w:styleId="BodyText2">
    <w:name w:val="Body Text 2"/>
    <w:basedOn w:val="Normal"/>
    <w:rsid w:val="002433F7"/>
    <w:pPr>
      <w:spacing w:after="120" w:line="480" w:lineRule="auto"/>
    </w:pPr>
  </w:style>
  <w:style w:type="paragraph" w:styleId="BodyTextIndent2">
    <w:name w:val="Body Text Indent 2"/>
    <w:basedOn w:val="Normal"/>
    <w:rsid w:val="002433F7"/>
    <w:pPr>
      <w:spacing w:after="120" w:line="480" w:lineRule="auto"/>
      <w:ind w:left="360"/>
    </w:pPr>
  </w:style>
  <w:style w:type="paragraph" w:customStyle="1" w:styleId="Note">
    <w:name w:val="Note"/>
    <w:basedOn w:val="FootnoteText"/>
    <w:rsid w:val="002433F7"/>
    <w:pPr>
      <w:ind w:left="1152" w:hanging="720"/>
    </w:pPr>
    <w:rPr>
      <w:sz w:val="18"/>
    </w:rPr>
  </w:style>
  <w:style w:type="paragraph" w:customStyle="1" w:styleId="EditorInstructions">
    <w:name w:val="Editor Instructions"/>
    <w:basedOn w:val="BodyText"/>
    <w:rsid w:val="002433F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2433F7"/>
    <w:rPr>
      <w:noProof/>
      <w:sz w:val="24"/>
      <w:lang w:val="en-US" w:eastAsia="en-US" w:bidi="ar-SA"/>
    </w:rPr>
  </w:style>
  <w:style w:type="paragraph" w:customStyle="1" w:styleId="instructions">
    <w:name w:val="instructions"/>
    <w:basedOn w:val="BodyText"/>
    <w:rsid w:val="002433F7"/>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2433F7"/>
    <w:rPr>
      <w:rFonts w:ascii="Tahoma" w:hAnsi="Tahoma" w:cs="Tahoma"/>
      <w:sz w:val="16"/>
      <w:szCs w:val="16"/>
    </w:rPr>
  </w:style>
  <w:style w:type="paragraph" w:customStyle="1" w:styleId="PartTitle">
    <w:name w:val="Part Title"/>
    <w:basedOn w:val="Title"/>
    <w:next w:val="BodyText"/>
    <w:rsid w:val="0046286F"/>
    <w:pPr>
      <w:keepNext/>
      <w:pageBreakBefore/>
    </w:pPr>
  </w:style>
  <w:style w:type="table" w:styleId="TableGrid">
    <w:name w:val="Table Grid"/>
    <w:basedOn w:val="TableNormal"/>
    <w:rsid w:val="003264C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7E58D2"/>
    <w:rPr>
      <w:sz w:val="24"/>
    </w:rPr>
  </w:style>
  <w:style w:type="character" w:styleId="Strong">
    <w:name w:val="Strong"/>
    <w:qFormat/>
    <w:rsid w:val="00CA7206"/>
    <w:rPr>
      <w:b/>
      <w:bCs/>
    </w:rPr>
  </w:style>
  <w:style w:type="character" w:customStyle="1" w:styleId="CharChar">
    <w:name w:val="Char Char"/>
    <w:rsid w:val="00CA7206"/>
    <w:rPr>
      <w:noProof/>
      <w:sz w:val="24"/>
      <w:lang w:val="en-US" w:eastAsia="en-US" w:bidi="ar-SA"/>
    </w:rPr>
  </w:style>
  <w:style w:type="paragraph" w:styleId="CommentSubject">
    <w:name w:val="annotation subject"/>
    <w:basedOn w:val="CommentText"/>
    <w:next w:val="CommentText"/>
    <w:semiHidden/>
    <w:rsid w:val="00CA7206"/>
    <w:rPr>
      <w:b/>
      <w:bCs/>
    </w:rPr>
  </w:style>
  <w:style w:type="character" w:customStyle="1" w:styleId="PlainTextChar">
    <w:name w:val="Plain Text Char"/>
    <w:link w:val="PlainText"/>
    <w:rsid w:val="005946D8"/>
    <w:rPr>
      <w:rFonts w:ascii="Courier New" w:hAnsi="Courier New" w:cs="Courier New"/>
      <w:lang w:val="en-US" w:eastAsia="en-US" w:bidi="ar-SA"/>
    </w:rPr>
  </w:style>
  <w:style w:type="character" w:customStyle="1" w:styleId="FigureTitleChar1">
    <w:name w:val="Figure Title Char1"/>
    <w:link w:val="FigureTitle"/>
    <w:rsid w:val="009C4547"/>
    <w:rPr>
      <w:rFonts w:ascii="Arial" w:hAnsi="Arial"/>
      <w:b/>
      <w:sz w:val="22"/>
    </w:rPr>
  </w:style>
  <w:style w:type="character" w:styleId="LineNumber">
    <w:name w:val="line number"/>
    <w:basedOn w:val="DefaultParagraphFont"/>
    <w:rsid w:val="00E55365"/>
  </w:style>
  <w:style w:type="paragraph" w:customStyle="1" w:styleId="TableLabel">
    <w:name w:val="Table Label"/>
    <w:basedOn w:val="TableEntry"/>
    <w:rsid w:val="00C2115F"/>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rsid w:val="00C2115F"/>
    <w:rPr>
      <w:noProof/>
      <w:sz w:val="18"/>
      <w:lang w:val="en-US" w:eastAsia="en-US" w:bidi="ar-SA"/>
    </w:rPr>
  </w:style>
  <w:style w:type="paragraph" w:styleId="ListBullet5">
    <w:name w:val="List Bullet 5"/>
    <w:basedOn w:val="Normal"/>
    <w:uiPriority w:val="99"/>
    <w:unhideWhenUsed/>
    <w:rsid w:val="00363173"/>
    <w:pPr>
      <w:numPr>
        <w:numId w:val="28"/>
      </w:numPr>
    </w:pPr>
  </w:style>
  <w:style w:type="paragraph" w:customStyle="1" w:styleId="bullet1">
    <w:name w:val="bullet 1"/>
    <w:basedOn w:val="Normal"/>
    <w:rsid w:val="001A134B"/>
    <w:pPr>
      <w:numPr>
        <w:numId w:val="4"/>
      </w:numPr>
      <w:tabs>
        <w:tab w:val="left" w:pos="720"/>
      </w:tabs>
      <w:spacing w:before="0" w:after="200"/>
    </w:pPr>
    <w:rPr>
      <w:rFonts w:ascii="Arial" w:hAnsi="Arial"/>
      <w:noProof/>
      <w:sz w:val="20"/>
    </w:rPr>
  </w:style>
  <w:style w:type="character" w:customStyle="1" w:styleId="TableTitleChar1">
    <w:name w:val="Table Title Char1"/>
    <w:link w:val="TableTitle"/>
    <w:rsid w:val="009C4547"/>
    <w:rPr>
      <w:rFonts w:ascii="Arial" w:hAnsi="Arial"/>
      <w:b/>
      <w:sz w:val="22"/>
    </w:rPr>
  </w:style>
  <w:style w:type="paragraph" w:styleId="NormalWeb">
    <w:name w:val="Normal (Web)"/>
    <w:basedOn w:val="Normal"/>
    <w:uiPriority w:val="99"/>
    <w:rsid w:val="00BA1C49"/>
    <w:pPr>
      <w:spacing w:before="100" w:beforeAutospacing="1" w:after="100" w:afterAutospacing="1"/>
    </w:pPr>
    <w:rPr>
      <w:rFonts w:eastAsia="MS Mincho"/>
      <w:szCs w:val="24"/>
      <w:lang w:eastAsia="ja-JP"/>
    </w:rPr>
  </w:style>
  <w:style w:type="character" w:customStyle="1" w:styleId="Heading4Char">
    <w:name w:val="Heading 4 Char"/>
    <w:link w:val="Heading4"/>
    <w:rsid w:val="00A10E1E"/>
    <w:rPr>
      <w:rFonts w:ascii="Arial" w:hAnsi="Arial"/>
      <w:b/>
      <w:noProof/>
      <w:kern w:val="28"/>
      <w:sz w:val="24"/>
      <w:lang w:val="en-US" w:eastAsia="en-US" w:bidi="ar-SA"/>
    </w:rPr>
  </w:style>
  <w:style w:type="paragraph" w:customStyle="1" w:styleId="AppendixHeading4">
    <w:name w:val="Appendix Heading 4"/>
    <w:basedOn w:val="AppendixHeading3"/>
    <w:next w:val="BodyText"/>
    <w:rsid w:val="00653EE6"/>
    <w:pPr>
      <w:numPr>
        <w:ilvl w:val="0"/>
        <w:numId w:val="0"/>
      </w:numPr>
    </w:pPr>
  </w:style>
  <w:style w:type="character" w:customStyle="1" w:styleId="Heading1Char">
    <w:name w:val="Heading 1 Char"/>
    <w:link w:val="Heading1"/>
    <w:uiPriority w:val="99"/>
    <w:rsid w:val="00D32E2F"/>
    <w:rPr>
      <w:rFonts w:ascii="Arial" w:hAnsi="Arial"/>
      <w:b/>
      <w:noProof/>
      <w:kern w:val="28"/>
      <w:sz w:val="28"/>
      <w:lang w:val="en-US" w:eastAsia="en-US" w:bidi="ar-SA"/>
    </w:rPr>
  </w:style>
  <w:style w:type="character" w:customStyle="1" w:styleId="InsertText">
    <w:name w:val="Insert Text"/>
    <w:rsid w:val="0046286F"/>
    <w:rPr>
      <w:b/>
      <w:dstrike w:val="0"/>
      <w:u w:val="single"/>
      <w:vertAlign w:val="baseline"/>
    </w:rPr>
  </w:style>
  <w:style w:type="character" w:customStyle="1" w:styleId="DeleteText">
    <w:name w:val="Delete Text"/>
    <w:rsid w:val="0046286F"/>
    <w:rPr>
      <w:b/>
      <w:strike/>
      <w:dstrike w:val="0"/>
      <w:vertAlign w:val="baseline"/>
    </w:rPr>
  </w:style>
  <w:style w:type="paragraph" w:customStyle="1" w:styleId="XMLExample">
    <w:name w:val="XML Example"/>
    <w:basedOn w:val="BodyText"/>
    <w:rsid w:val="00BD7DDA"/>
    <w:pPr>
      <w:spacing w:before="0"/>
    </w:pPr>
    <w:rPr>
      <w:rFonts w:ascii="Courier New" w:hAnsi="Courier New" w:cs="Courier New"/>
      <w:sz w:val="20"/>
    </w:rPr>
  </w:style>
  <w:style w:type="paragraph" w:styleId="Revision">
    <w:name w:val="Revision"/>
    <w:hidden/>
    <w:uiPriority w:val="99"/>
    <w:semiHidden/>
    <w:rsid w:val="001F2D3D"/>
    <w:rPr>
      <w:sz w:val="24"/>
    </w:rPr>
  </w:style>
  <w:style w:type="paragraph" w:customStyle="1" w:styleId="StylePlainText8ptBoxSinglesolidlineAuto05ptLin">
    <w:name w:val="Style Plain Text + 8 pt Box: (Single solid line Auto  0.5 pt Lin..."/>
    <w:basedOn w:val="PlainText"/>
    <w:rsid w:val="002B1EF1"/>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BodyTextIndentChar">
    <w:name w:val="Body Text Indent Char"/>
    <w:basedOn w:val="BodyTextChar"/>
    <w:link w:val="BodyTextIndent"/>
    <w:rsid w:val="002B1EF1"/>
    <w:rPr>
      <w:sz w:val="24"/>
    </w:rPr>
  </w:style>
  <w:style w:type="paragraph" w:styleId="ListParagraph">
    <w:name w:val="List Paragraph"/>
    <w:basedOn w:val="Normal"/>
    <w:uiPriority w:val="34"/>
    <w:qFormat/>
    <w:rsid w:val="00363173"/>
    <w:pPr>
      <w:ind w:left="720"/>
    </w:pPr>
  </w:style>
  <w:style w:type="character" w:customStyle="1" w:styleId="ListChar">
    <w:name w:val="List Char"/>
    <w:link w:val="List"/>
    <w:rsid w:val="00363173"/>
    <w:rPr>
      <w:sz w:val="24"/>
    </w:rPr>
  </w:style>
  <w:style w:type="paragraph" w:customStyle="1" w:styleId="List1">
    <w:name w:val="List 1"/>
    <w:basedOn w:val="List"/>
    <w:link w:val="List1Char"/>
    <w:qFormat/>
    <w:rsid w:val="00363173"/>
  </w:style>
  <w:style w:type="character" w:customStyle="1" w:styleId="List1Char">
    <w:name w:val="List 1 Char"/>
    <w:link w:val="List1"/>
    <w:rsid w:val="00363173"/>
    <w:rPr>
      <w:sz w:val="24"/>
    </w:rPr>
  </w:style>
  <w:style w:type="character" w:customStyle="1" w:styleId="List2Char">
    <w:name w:val="List 2 Char"/>
    <w:link w:val="List2"/>
    <w:rsid w:val="00363173"/>
    <w:rPr>
      <w:sz w:val="24"/>
    </w:rPr>
  </w:style>
  <w:style w:type="character" w:customStyle="1" w:styleId="List3Char">
    <w:name w:val="List 3 Char"/>
    <w:link w:val="List3"/>
    <w:rsid w:val="00363173"/>
    <w:rPr>
      <w:sz w:val="24"/>
    </w:rPr>
  </w:style>
  <w:style w:type="paragraph" w:styleId="List4">
    <w:name w:val="List 4"/>
    <w:basedOn w:val="Normal"/>
    <w:uiPriority w:val="99"/>
    <w:unhideWhenUsed/>
    <w:rsid w:val="00363173"/>
    <w:pPr>
      <w:ind w:left="1800" w:hanging="360"/>
    </w:pPr>
  </w:style>
  <w:style w:type="paragraph" w:styleId="List5">
    <w:name w:val="List 5"/>
    <w:basedOn w:val="Normal"/>
    <w:link w:val="List5Char"/>
    <w:rsid w:val="00363173"/>
    <w:pPr>
      <w:ind w:left="1800" w:hanging="360"/>
    </w:pPr>
  </w:style>
  <w:style w:type="character" w:customStyle="1" w:styleId="List5Char">
    <w:name w:val="List 5 Char"/>
    <w:link w:val="List5"/>
    <w:rsid w:val="00363173"/>
    <w:rPr>
      <w:sz w:val="24"/>
    </w:rPr>
  </w:style>
  <w:style w:type="character" w:customStyle="1" w:styleId="ListBulletChar">
    <w:name w:val="List Bullet Char"/>
    <w:link w:val="ListBullet"/>
    <w:rsid w:val="00363173"/>
    <w:rPr>
      <w:sz w:val="24"/>
    </w:rPr>
  </w:style>
  <w:style w:type="paragraph" w:customStyle="1" w:styleId="ListBullet1">
    <w:name w:val="List Bullet 1"/>
    <w:basedOn w:val="ListBullet"/>
    <w:link w:val="ListBullet1Char"/>
    <w:qFormat/>
    <w:rsid w:val="00363173"/>
    <w:pPr>
      <w:numPr>
        <w:numId w:val="0"/>
      </w:numPr>
    </w:pPr>
  </w:style>
  <w:style w:type="character" w:customStyle="1" w:styleId="ListBullet1Char">
    <w:name w:val="List Bullet 1 Char"/>
    <w:link w:val="ListBullet1"/>
    <w:rsid w:val="00363173"/>
    <w:rPr>
      <w:sz w:val="24"/>
    </w:rPr>
  </w:style>
  <w:style w:type="character" w:customStyle="1" w:styleId="ListBullet2Char">
    <w:name w:val="List Bullet 2 Char"/>
    <w:link w:val="ListBullet2"/>
    <w:rsid w:val="00363173"/>
    <w:rPr>
      <w:sz w:val="24"/>
    </w:rPr>
  </w:style>
  <w:style w:type="character" w:customStyle="1" w:styleId="ListBullet3Char">
    <w:name w:val="List Bullet 3 Char"/>
    <w:link w:val="ListBullet3"/>
    <w:rsid w:val="00363173"/>
    <w:rPr>
      <w:sz w:val="24"/>
    </w:rPr>
  </w:style>
  <w:style w:type="paragraph" w:styleId="ListBullet4">
    <w:name w:val="List Bullet 4"/>
    <w:basedOn w:val="Normal"/>
    <w:rsid w:val="00363173"/>
    <w:pPr>
      <w:numPr>
        <w:numId w:val="27"/>
      </w:numPr>
    </w:pPr>
  </w:style>
  <w:style w:type="character" w:customStyle="1" w:styleId="ListContinueChar">
    <w:name w:val="List Continue Char"/>
    <w:link w:val="ListContinue"/>
    <w:uiPriority w:val="99"/>
    <w:rsid w:val="00363173"/>
    <w:rPr>
      <w:sz w:val="24"/>
    </w:rPr>
  </w:style>
  <w:style w:type="paragraph" w:customStyle="1" w:styleId="ListContinue1">
    <w:name w:val="List Continue 1"/>
    <w:basedOn w:val="ListContinue"/>
    <w:link w:val="ListContinue1Char"/>
    <w:qFormat/>
    <w:rsid w:val="00363173"/>
  </w:style>
  <w:style w:type="character" w:customStyle="1" w:styleId="ListContinue1Char">
    <w:name w:val="List Continue 1 Char"/>
    <w:link w:val="ListContinue1"/>
    <w:rsid w:val="00363173"/>
    <w:rPr>
      <w:sz w:val="24"/>
    </w:rPr>
  </w:style>
  <w:style w:type="paragraph" w:customStyle="1" w:styleId="ListNumber1">
    <w:name w:val="List Number 1"/>
    <w:basedOn w:val="ListNumber"/>
    <w:link w:val="ListNumber1Char"/>
    <w:qFormat/>
    <w:rsid w:val="00363173"/>
    <w:pPr>
      <w:numPr>
        <w:numId w:val="0"/>
      </w:numPr>
      <w:contextualSpacing w:val="0"/>
    </w:pPr>
  </w:style>
  <w:style w:type="character" w:customStyle="1" w:styleId="ListNumber1Char">
    <w:name w:val="List Number 1 Char"/>
    <w:link w:val="ListNumber1"/>
    <w:rsid w:val="00363173"/>
    <w:rPr>
      <w:sz w:val="24"/>
    </w:rPr>
  </w:style>
  <w:style w:type="character" w:customStyle="1" w:styleId="ListNumber2Char">
    <w:name w:val="List Number 2 Char"/>
    <w:link w:val="ListNumber2"/>
    <w:rsid w:val="0036317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2003">
      <w:bodyDiv w:val="1"/>
      <w:marLeft w:val="0"/>
      <w:marRight w:val="0"/>
      <w:marTop w:val="0"/>
      <w:marBottom w:val="0"/>
      <w:divBdr>
        <w:top w:val="none" w:sz="0" w:space="0" w:color="auto"/>
        <w:left w:val="none" w:sz="0" w:space="0" w:color="auto"/>
        <w:bottom w:val="none" w:sz="0" w:space="0" w:color="auto"/>
        <w:right w:val="none" w:sz="0" w:space="0" w:color="auto"/>
      </w:divBdr>
    </w:div>
    <w:div w:id="90854088">
      <w:bodyDiv w:val="1"/>
      <w:marLeft w:val="0"/>
      <w:marRight w:val="0"/>
      <w:marTop w:val="0"/>
      <w:marBottom w:val="0"/>
      <w:divBdr>
        <w:top w:val="none" w:sz="0" w:space="0" w:color="auto"/>
        <w:left w:val="none" w:sz="0" w:space="0" w:color="auto"/>
        <w:bottom w:val="none" w:sz="0" w:space="0" w:color="auto"/>
        <w:right w:val="none" w:sz="0" w:space="0" w:color="auto"/>
      </w:divBdr>
      <w:divsChild>
        <w:div w:id="241335452">
          <w:marLeft w:val="0"/>
          <w:marRight w:val="0"/>
          <w:marTop w:val="0"/>
          <w:marBottom w:val="0"/>
          <w:divBdr>
            <w:top w:val="none" w:sz="0" w:space="0" w:color="auto"/>
            <w:left w:val="none" w:sz="0" w:space="0" w:color="auto"/>
            <w:bottom w:val="none" w:sz="0" w:space="0" w:color="auto"/>
            <w:right w:val="none" w:sz="0" w:space="0" w:color="auto"/>
          </w:divBdr>
        </w:div>
        <w:div w:id="265115138">
          <w:marLeft w:val="0"/>
          <w:marRight w:val="0"/>
          <w:marTop w:val="0"/>
          <w:marBottom w:val="0"/>
          <w:divBdr>
            <w:top w:val="none" w:sz="0" w:space="0" w:color="auto"/>
            <w:left w:val="none" w:sz="0" w:space="0" w:color="auto"/>
            <w:bottom w:val="none" w:sz="0" w:space="0" w:color="auto"/>
            <w:right w:val="none" w:sz="0" w:space="0" w:color="auto"/>
          </w:divBdr>
        </w:div>
        <w:div w:id="387922069">
          <w:marLeft w:val="0"/>
          <w:marRight w:val="0"/>
          <w:marTop w:val="0"/>
          <w:marBottom w:val="0"/>
          <w:divBdr>
            <w:top w:val="none" w:sz="0" w:space="0" w:color="auto"/>
            <w:left w:val="none" w:sz="0" w:space="0" w:color="auto"/>
            <w:bottom w:val="none" w:sz="0" w:space="0" w:color="auto"/>
            <w:right w:val="none" w:sz="0" w:space="0" w:color="auto"/>
          </w:divBdr>
        </w:div>
        <w:div w:id="444156762">
          <w:marLeft w:val="0"/>
          <w:marRight w:val="0"/>
          <w:marTop w:val="0"/>
          <w:marBottom w:val="0"/>
          <w:divBdr>
            <w:top w:val="none" w:sz="0" w:space="0" w:color="auto"/>
            <w:left w:val="none" w:sz="0" w:space="0" w:color="auto"/>
            <w:bottom w:val="none" w:sz="0" w:space="0" w:color="auto"/>
            <w:right w:val="none" w:sz="0" w:space="0" w:color="auto"/>
          </w:divBdr>
        </w:div>
        <w:div w:id="463542693">
          <w:marLeft w:val="0"/>
          <w:marRight w:val="0"/>
          <w:marTop w:val="0"/>
          <w:marBottom w:val="0"/>
          <w:divBdr>
            <w:top w:val="none" w:sz="0" w:space="0" w:color="auto"/>
            <w:left w:val="none" w:sz="0" w:space="0" w:color="auto"/>
            <w:bottom w:val="none" w:sz="0" w:space="0" w:color="auto"/>
            <w:right w:val="none" w:sz="0" w:space="0" w:color="auto"/>
          </w:divBdr>
        </w:div>
        <w:div w:id="572280380">
          <w:marLeft w:val="0"/>
          <w:marRight w:val="0"/>
          <w:marTop w:val="0"/>
          <w:marBottom w:val="0"/>
          <w:divBdr>
            <w:top w:val="none" w:sz="0" w:space="0" w:color="auto"/>
            <w:left w:val="none" w:sz="0" w:space="0" w:color="auto"/>
            <w:bottom w:val="none" w:sz="0" w:space="0" w:color="auto"/>
            <w:right w:val="none" w:sz="0" w:space="0" w:color="auto"/>
          </w:divBdr>
        </w:div>
        <w:div w:id="601645218">
          <w:marLeft w:val="0"/>
          <w:marRight w:val="0"/>
          <w:marTop w:val="0"/>
          <w:marBottom w:val="0"/>
          <w:divBdr>
            <w:top w:val="none" w:sz="0" w:space="0" w:color="auto"/>
            <w:left w:val="none" w:sz="0" w:space="0" w:color="auto"/>
            <w:bottom w:val="none" w:sz="0" w:space="0" w:color="auto"/>
            <w:right w:val="none" w:sz="0" w:space="0" w:color="auto"/>
          </w:divBdr>
        </w:div>
        <w:div w:id="632444001">
          <w:marLeft w:val="0"/>
          <w:marRight w:val="0"/>
          <w:marTop w:val="0"/>
          <w:marBottom w:val="0"/>
          <w:divBdr>
            <w:top w:val="none" w:sz="0" w:space="0" w:color="auto"/>
            <w:left w:val="none" w:sz="0" w:space="0" w:color="auto"/>
            <w:bottom w:val="none" w:sz="0" w:space="0" w:color="auto"/>
            <w:right w:val="none" w:sz="0" w:space="0" w:color="auto"/>
          </w:divBdr>
        </w:div>
        <w:div w:id="706298784">
          <w:marLeft w:val="0"/>
          <w:marRight w:val="0"/>
          <w:marTop w:val="0"/>
          <w:marBottom w:val="0"/>
          <w:divBdr>
            <w:top w:val="none" w:sz="0" w:space="0" w:color="auto"/>
            <w:left w:val="none" w:sz="0" w:space="0" w:color="auto"/>
            <w:bottom w:val="none" w:sz="0" w:space="0" w:color="auto"/>
            <w:right w:val="none" w:sz="0" w:space="0" w:color="auto"/>
          </w:divBdr>
        </w:div>
        <w:div w:id="706952864">
          <w:marLeft w:val="0"/>
          <w:marRight w:val="0"/>
          <w:marTop w:val="0"/>
          <w:marBottom w:val="0"/>
          <w:divBdr>
            <w:top w:val="none" w:sz="0" w:space="0" w:color="auto"/>
            <w:left w:val="none" w:sz="0" w:space="0" w:color="auto"/>
            <w:bottom w:val="none" w:sz="0" w:space="0" w:color="auto"/>
            <w:right w:val="none" w:sz="0" w:space="0" w:color="auto"/>
          </w:divBdr>
        </w:div>
        <w:div w:id="781143369">
          <w:marLeft w:val="0"/>
          <w:marRight w:val="0"/>
          <w:marTop w:val="0"/>
          <w:marBottom w:val="0"/>
          <w:divBdr>
            <w:top w:val="none" w:sz="0" w:space="0" w:color="auto"/>
            <w:left w:val="none" w:sz="0" w:space="0" w:color="auto"/>
            <w:bottom w:val="none" w:sz="0" w:space="0" w:color="auto"/>
            <w:right w:val="none" w:sz="0" w:space="0" w:color="auto"/>
          </w:divBdr>
        </w:div>
        <w:div w:id="914168531">
          <w:marLeft w:val="0"/>
          <w:marRight w:val="0"/>
          <w:marTop w:val="0"/>
          <w:marBottom w:val="0"/>
          <w:divBdr>
            <w:top w:val="none" w:sz="0" w:space="0" w:color="auto"/>
            <w:left w:val="none" w:sz="0" w:space="0" w:color="auto"/>
            <w:bottom w:val="none" w:sz="0" w:space="0" w:color="auto"/>
            <w:right w:val="none" w:sz="0" w:space="0" w:color="auto"/>
          </w:divBdr>
        </w:div>
        <w:div w:id="960573401">
          <w:marLeft w:val="0"/>
          <w:marRight w:val="0"/>
          <w:marTop w:val="0"/>
          <w:marBottom w:val="0"/>
          <w:divBdr>
            <w:top w:val="none" w:sz="0" w:space="0" w:color="auto"/>
            <w:left w:val="none" w:sz="0" w:space="0" w:color="auto"/>
            <w:bottom w:val="none" w:sz="0" w:space="0" w:color="auto"/>
            <w:right w:val="none" w:sz="0" w:space="0" w:color="auto"/>
          </w:divBdr>
        </w:div>
        <w:div w:id="1043021258">
          <w:marLeft w:val="0"/>
          <w:marRight w:val="0"/>
          <w:marTop w:val="0"/>
          <w:marBottom w:val="0"/>
          <w:divBdr>
            <w:top w:val="none" w:sz="0" w:space="0" w:color="auto"/>
            <w:left w:val="none" w:sz="0" w:space="0" w:color="auto"/>
            <w:bottom w:val="none" w:sz="0" w:space="0" w:color="auto"/>
            <w:right w:val="none" w:sz="0" w:space="0" w:color="auto"/>
          </w:divBdr>
        </w:div>
        <w:div w:id="1196967359">
          <w:marLeft w:val="0"/>
          <w:marRight w:val="0"/>
          <w:marTop w:val="0"/>
          <w:marBottom w:val="0"/>
          <w:divBdr>
            <w:top w:val="none" w:sz="0" w:space="0" w:color="auto"/>
            <w:left w:val="none" w:sz="0" w:space="0" w:color="auto"/>
            <w:bottom w:val="none" w:sz="0" w:space="0" w:color="auto"/>
            <w:right w:val="none" w:sz="0" w:space="0" w:color="auto"/>
          </w:divBdr>
        </w:div>
        <w:div w:id="1357729154">
          <w:marLeft w:val="0"/>
          <w:marRight w:val="0"/>
          <w:marTop w:val="0"/>
          <w:marBottom w:val="0"/>
          <w:divBdr>
            <w:top w:val="none" w:sz="0" w:space="0" w:color="auto"/>
            <w:left w:val="none" w:sz="0" w:space="0" w:color="auto"/>
            <w:bottom w:val="none" w:sz="0" w:space="0" w:color="auto"/>
            <w:right w:val="none" w:sz="0" w:space="0" w:color="auto"/>
          </w:divBdr>
        </w:div>
        <w:div w:id="1658149682">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5538841">
          <w:marLeft w:val="0"/>
          <w:marRight w:val="0"/>
          <w:marTop w:val="0"/>
          <w:marBottom w:val="0"/>
          <w:divBdr>
            <w:top w:val="none" w:sz="0" w:space="0" w:color="auto"/>
            <w:left w:val="none" w:sz="0" w:space="0" w:color="auto"/>
            <w:bottom w:val="none" w:sz="0" w:space="0" w:color="auto"/>
            <w:right w:val="none" w:sz="0" w:space="0" w:color="auto"/>
          </w:divBdr>
        </w:div>
        <w:div w:id="1944799529">
          <w:marLeft w:val="0"/>
          <w:marRight w:val="0"/>
          <w:marTop w:val="0"/>
          <w:marBottom w:val="0"/>
          <w:divBdr>
            <w:top w:val="none" w:sz="0" w:space="0" w:color="auto"/>
            <w:left w:val="none" w:sz="0" w:space="0" w:color="auto"/>
            <w:bottom w:val="none" w:sz="0" w:space="0" w:color="auto"/>
            <w:right w:val="none" w:sz="0" w:space="0" w:color="auto"/>
          </w:divBdr>
        </w:div>
        <w:div w:id="2076314492">
          <w:marLeft w:val="0"/>
          <w:marRight w:val="0"/>
          <w:marTop w:val="0"/>
          <w:marBottom w:val="0"/>
          <w:divBdr>
            <w:top w:val="none" w:sz="0" w:space="0" w:color="auto"/>
            <w:left w:val="none" w:sz="0" w:space="0" w:color="auto"/>
            <w:bottom w:val="none" w:sz="0" w:space="0" w:color="auto"/>
            <w:right w:val="none" w:sz="0" w:space="0" w:color="auto"/>
          </w:divBdr>
        </w:div>
      </w:divsChild>
    </w:div>
    <w:div w:id="108665113">
      <w:bodyDiv w:val="1"/>
      <w:marLeft w:val="0"/>
      <w:marRight w:val="0"/>
      <w:marTop w:val="0"/>
      <w:marBottom w:val="0"/>
      <w:divBdr>
        <w:top w:val="none" w:sz="0" w:space="0" w:color="auto"/>
        <w:left w:val="none" w:sz="0" w:space="0" w:color="auto"/>
        <w:bottom w:val="none" w:sz="0" w:space="0" w:color="auto"/>
        <w:right w:val="none" w:sz="0" w:space="0" w:color="auto"/>
      </w:divBdr>
      <w:divsChild>
        <w:div w:id="413168365">
          <w:marLeft w:val="0"/>
          <w:marRight w:val="0"/>
          <w:marTop w:val="0"/>
          <w:marBottom w:val="0"/>
          <w:divBdr>
            <w:top w:val="none" w:sz="0" w:space="0" w:color="auto"/>
            <w:left w:val="none" w:sz="0" w:space="0" w:color="auto"/>
            <w:bottom w:val="none" w:sz="0" w:space="0" w:color="auto"/>
            <w:right w:val="none" w:sz="0" w:space="0" w:color="auto"/>
          </w:divBdr>
        </w:div>
        <w:div w:id="436757699">
          <w:marLeft w:val="0"/>
          <w:marRight w:val="0"/>
          <w:marTop w:val="0"/>
          <w:marBottom w:val="0"/>
          <w:divBdr>
            <w:top w:val="none" w:sz="0" w:space="0" w:color="auto"/>
            <w:left w:val="none" w:sz="0" w:space="0" w:color="auto"/>
            <w:bottom w:val="none" w:sz="0" w:space="0" w:color="auto"/>
            <w:right w:val="none" w:sz="0" w:space="0" w:color="auto"/>
          </w:divBdr>
        </w:div>
        <w:div w:id="468012968">
          <w:marLeft w:val="0"/>
          <w:marRight w:val="0"/>
          <w:marTop w:val="0"/>
          <w:marBottom w:val="0"/>
          <w:divBdr>
            <w:top w:val="none" w:sz="0" w:space="0" w:color="auto"/>
            <w:left w:val="none" w:sz="0" w:space="0" w:color="auto"/>
            <w:bottom w:val="none" w:sz="0" w:space="0" w:color="auto"/>
            <w:right w:val="none" w:sz="0" w:space="0" w:color="auto"/>
          </w:divBdr>
        </w:div>
        <w:div w:id="782189030">
          <w:marLeft w:val="0"/>
          <w:marRight w:val="0"/>
          <w:marTop w:val="0"/>
          <w:marBottom w:val="0"/>
          <w:divBdr>
            <w:top w:val="none" w:sz="0" w:space="0" w:color="auto"/>
            <w:left w:val="none" w:sz="0" w:space="0" w:color="auto"/>
            <w:bottom w:val="none" w:sz="0" w:space="0" w:color="auto"/>
            <w:right w:val="none" w:sz="0" w:space="0" w:color="auto"/>
          </w:divBdr>
        </w:div>
        <w:div w:id="787240302">
          <w:marLeft w:val="0"/>
          <w:marRight w:val="0"/>
          <w:marTop w:val="0"/>
          <w:marBottom w:val="0"/>
          <w:divBdr>
            <w:top w:val="none" w:sz="0" w:space="0" w:color="auto"/>
            <w:left w:val="none" w:sz="0" w:space="0" w:color="auto"/>
            <w:bottom w:val="none" w:sz="0" w:space="0" w:color="auto"/>
            <w:right w:val="none" w:sz="0" w:space="0" w:color="auto"/>
          </w:divBdr>
        </w:div>
        <w:div w:id="962349410">
          <w:marLeft w:val="0"/>
          <w:marRight w:val="0"/>
          <w:marTop w:val="0"/>
          <w:marBottom w:val="0"/>
          <w:divBdr>
            <w:top w:val="none" w:sz="0" w:space="0" w:color="auto"/>
            <w:left w:val="none" w:sz="0" w:space="0" w:color="auto"/>
            <w:bottom w:val="none" w:sz="0" w:space="0" w:color="auto"/>
            <w:right w:val="none" w:sz="0" w:space="0" w:color="auto"/>
          </w:divBdr>
        </w:div>
        <w:div w:id="1010454033">
          <w:marLeft w:val="0"/>
          <w:marRight w:val="0"/>
          <w:marTop w:val="0"/>
          <w:marBottom w:val="0"/>
          <w:divBdr>
            <w:top w:val="none" w:sz="0" w:space="0" w:color="auto"/>
            <w:left w:val="none" w:sz="0" w:space="0" w:color="auto"/>
            <w:bottom w:val="none" w:sz="0" w:space="0" w:color="auto"/>
            <w:right w:val="none" w:sz="0" w:space="0" w:color="auto"/>
          </w:divBdr>
        </w:div>
        <w:div w:id="1132022091">
          <w:marLeft w:val="0"/>
          <w:marRight w:val="0"/>
          <w:marTop w:val="0"/>
          <w:marBottom w:val="0"/>
          <w:divBdr>
            <w:top w:val="none" w:sz="0" w:space="0" w:color="auto"/>
            <w:left w:val="none" w:sz="0" w:space="0" w:color="auto"/>
            <w:bottom w:val="none" w:sz="0" w:space="0" w:color="auto"/>
            <w:right w:val="none" w:sz="0" w:space="0" w:color="auto"/>
          </w:divBdr>
        </w:div>
        <w:div w:id="1452942667">
          <w:marLeft w:val="0"/>
          <w:marRight w:val="0"/>
          <w:marTop w:val="0"/>
          <w:marBottom w:val="0"/>
          <w:divBdr>
            <w:top w:val="none" w:sz="0" w:space="0" w:color="auto"/>
            <w:left w:val="none" w:sz="0" w:space="0" w:color="auto"/>
            <w:bottom w:val="none" w:sz="0" w:space="0" w:color="auto"/>
            <w:right w:val="none" w:sz="0" w:space="0" w:color="auto"/>
          </w:divBdr>
        </w:div>
        <w:div w:id="1929193205">
          <w:marLeft w:val="0"/>
          <w:marRight w:val="0"/>
          <w:marTop w:val="0"/>
          <w:marBottom w:val="0"/>
          <w:divBdr>
            <w:top w:val="none" w:sz="0" w:space="0" w:color="auto"/>
            <w:left w:val="none" w:sz="0" w:space="0" w:color="auto"/>
            <w:bottom w:val="none" w:sz="0" w:space="0" w:color="auto"/>
            <w:right w:val="none" w:sz="0" w:space="0" w:color="auto"/>
          </w:divBdr>
        </w:div>
        <w:div w:id="1987317936">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sChild>
    </w:div>
    <w:div w:id="144400098">
      <w:bodyDiv w:val="1"/>
      <w:marLeft w:val="0"/>
      <w:marRight w:val="0"/>
      <w:marTop w:val="0"/>
      <w:marBottom w:val="0"/>
      <w:divBdr>
        <w:top w:val="none" w:sz="0" w:space="0" w:color="auto"/>
        <w:left w:val="none" w:sz="0" w:space="0" w:color="auto"/>
        <w:bottom w:val="none" w:sz="0" w:space="0" w:color="auto"/>
        <w:right w:val="none" w:sz="0" w:space="0" w:color="auto"/>
      </w:divBdr>
    </w:div>
    <w:div w:id="186262005">
      <w:bodyDiv w:val="1"/>
      <w:marLeft w:val="0"/>
      <w:marRight w:val="0"/>
      <w:marTop w:val="0"/>
      <w:marBottom w:val="0"/>
      <w:divBdr>
        <w:top w:val="none" w:sz="0" w:space="0" w:color="auto"/>
        <w:left w:val="none" w:sz="0" w:space="0" w:color="auto"/>
        <w:bottom w:val="none" w:sz="0" w:space="0" w:color="auto"/>
        <w:right w:val="none" w:sz="0" w:space="0" w:color="auto"/>
      </w:divBdr>
    </w:div>
    <w:div w:id="210698389">
      <w:bodyDiv w:val="1"/>
      <w:marLeft w:val="0"/>
      <w:marRight w:val="0"/>
      <w:marTop w:val="0"/>
      <w:marBottom w:val="0"/>
      <w:divBdr>
        <w:top w:val="none" w:sz="0" w:space="0" w:color="auto"/>
        <w:left w:val="none" w:sz="0" w:space="0" w:color="auto"/>
        <w:bottom w:val="none" w:sz="0" w:space="0" w:color="auto"/>
        <w:right w:val="none" w:sz="0" w:space="0" w:color="auto"/>
      </w:divBdr>
    </w:div>
    <w:div w:id="213742216">
      <w:bodyDiv w:val="1"/>
      <w:marLeft w:val="0"/>
      <w:marRight w:val="0"/>
      <w:marTop w:val="0"/>
      <w:marBottom w:val="0"/>
      <w:divBdr>
        <w:top w:val="none" w:sz="0" w:space="0" w:color="auto"/>
        <w:left w:val="none" w:sz="0" w:space="0" w:color="auto"/>
        <w:bottom w:val="none" w:sz="0" w:space="0" w:color="auto"/>
        <w:right w:val="none" w:sz="0" w:space="0" w:color="auto"/>
      </w:divBdr>
    </w:div>
    <w:div w:id="214005937">
      <w:bodyDiv w:val="1"/>
      <w:marLeft w:val="0"/>
      <w:marRight w:val="0"/>
      <w:marTop w:val="0"/>
      <w:marBottom w:val="0"/>
      <w:divBdr>
        <w:top w:val="none" w:sz="0" w:space="0" w:color="auto"/>
        <w:left w:val="none" w:sz="0" w:space="0" w:color="auto"/>
        <w:bottom w:val="none" w:sz="0" w:space="0" w:color="auto"/>
        <w:right w:val="none" w:sz="0" w:space="0" w:color="auto"/>
      </w:divBdr>
      <w:divsChild>
        <w:div w:id="260725453">
          <w:marLeft w:val="0"/>
          <w:marRight w:val="0"/>
          <w:marTop w:val="0"/>
          <w:marBottom w:val="0"/>
          <w:divBdr>
            <w:top w:val="none" w:sz="0" w:space="0" w:color="auto"/>
            <w:left w:val="none" w:sz="0" w:space="0" w:color="auto"/>
            <w:bottom w:val="none" w:sz="0" w:space="0" w:color="auto"/>
            <w:right w:val="none" w:sz="0" w:space="0" w:color="auto"/>
          </w:divBdr>
        </w:div>
        <w:div w:id="268126950">
          <w:marLeft w:val="0"/>
          <w:marRight w:val="0"/>
          <w:marTop w:val="0"/>
          <w:marBottom w:val="0"/>
          <w:divBdr>
            <w:top w:val="none" w:sz="0" w:space="0" w:color="auto"/>
            <w:left w:val="none" w:sz="0" w:space="0" w:color="auto"/>
            <w:bottom w:val="none" w:sz="0" w:space="0" w:color="auto"/>
            <w:right w:val="none" w:sz="0" w:space="0" w:color="auto"/>
          </w:divBdr>
        </w:div>
        <w:div w:id="538124268">
          <w:marLeft w:val="0"/>
          <w:marRight w:val="0"/>
          <w:marTop w:val="0"/>
          <w:marBottom w:val="0"/>
          <w:divBdr>
            <w:top w:val="none" w:sz="0" w:space="0" w:color="auto"/>
            <w:left w:val="none" w:sz="0" w:space="0" w:color="auto"/>
            <w:bottom w:val="none" w:sz="0" w:space="0" w:color="auto"/>
            <w:right w:val="none" w:sz="0" w:space="0" w:color="auto"/>
          </w:divBdr>
        </w:div>
        <w:div w:id="655457342">
          <w:marLeft w:val="0"/>
          <w:marRight w:val="0"/>
          <w:marTop w:val="0"/>
          <w:marBottom w:val="0"/>
          <w:divBdr>
            <w:top w:val="none" w:sz="0" w:space="0" w:color="auto"/>
            <w:left w:val="none" w:sz="0" w:space="0" w:color="auto"/>
            <w:bottom w:val="none" w:sz="0" w:space="0" w:color="auto"/>
            <w:right w:val="none" w:sz="0" w:space="0" w:color="auto"/>
          </w:divBdr>
        </w:div>
        <w:div w:id="716928569">
          <w:marLeft w:val="0"/>
          <w:marRight w:val="0"/>
          <w:marTop w:val="0"/>
          <w:marBottom w:val="0"/>
          <w:divBdr>
            <w:top w:val="none" w:sz="0" w:space="0" w:color="auto"/>
            <w:left w:val="none" w:sz="0" w:space="0" w:color="auto"/>
            <w:bottom w:val="none" w:sz="0" w:space="0" w:color="auto"/>
            <w:right w:val="none" w:sz="0" w:space="0" w:color="auto"/>
          </w:divBdr>
        </w:div>
        <w:div w:id="1456295549">
          <w:marLeft w:val="0"/>
          <w:marRight w:val="0"/>
          <w:marTop w:val="0"/>
          <w:marBottom w:val="0"/>
          <w:divBdr>
            <w:top w:val="none" w:sz="0" w:space="0" w:color="auto"/>
            <w:left w:val="none" w:sz="0" w:space="0" w:color="auto"/>
            <w:bottom w:val="none" w:sz="0" w:space="0" w:color="auto"/>
            <w:right w:val="none" w:sz="0" w:space="0" w:color="auto"/>
          </w:divBdr>
        </w:div>
        <w:div w:id="1576237602">
          <w:marLeft w:val="0"/>
          <w:marRight w:val="0"/>
          <w:marTop w:val="0"/>
          <w:marBottom w:val="0"/>
          <w:divBdr>
            <w:top w:val="none" w:sz="0" w:space="0" w:color="auto"/>
            <w:left w:val="none" w:sz="0" w:space="0" w:color="auto"/>
            <w:bottom w:val="none" w:sz="0" w:space="0" w:color="auto"/>
            <w:right w:val="none" w:sz="0" w:space="0" w:color="auto"/>
          </w:divBdr>
        </w:div>
        <w:div w:id="1839464827">
          <w:marLeft w:val="0"/>
          <w:marRight w:val="0"/>
          <w:marTop w:val="0"/>
          <w:marBottom w:val="0"/>
          <w:divBdr>
            <w:top w:val="none" w:sz="0" w:space="0" w:color="auto"/>
            <w:left w:val="none" w:sz="0" w:space="0" w:color="auto"/>
            <w:bottom w:val="none" w:sz="0" w:space="0" w:color="auto"/>
            <w:right w:val="none" w:sz="0" w:space="0" w:color="auto"/>
          </w:divBdr>
        </w:div>
        <w:div w:id="1922565694">
          <w:marLeft w:val="0"/>
          <w:marRight w:val="0"/>
          <w:marTop w:val="0"/>
          <w:marBottom w:val="0"/>
          <w:divBdr>
            <w:top w:val="none" w:sz="0" w:space="0" w:color="auto"/>
            <w:left w:val="none" w:sz="0" w:space="0" w:color="auto"/>
            <w:bottom w:val="none" w:sz="0" w:space="0" w:color="auto"/>
            <w:right w:val="none" w:sz="0" w:space="0" w:color="auto"/>
          </w:divBdr>
        </w:div>
      </w:divsChild>
    </w:div>
    <w:div w:id="264652578">
      <w:bodyDiv w:val="1"/>
      <w:marLeft w:val="0"/>
      <w:marRight w:val="0"/>
      <w:marTop w:val="0"/>
      <w:marBottom w:val="0"/>
      <w:divBdr>
        <w:top w:val="none" w:sz="0" w:space="0" w:color="auto"/>
        <w:left w:val="none" w:sz="0" w:space="0" w:color="auto"/>
        <w:bottom w:val="none" w:sz="0" w:space="0" w:color="auto"/>
        <w:right w:val="none" w:sz="0" w:space="0" w:color="auto"/>
      </w:divBdr>
      <w:divsChild>
        <w:div w:id="89549012">
          <w:marLeft w:val="0"/>
          <w:marRight w:val="0"/>
          <w:marTop w:val="0"/>
          <w:marBottom w:val="0"/>
          <w:divBdr>
            <w:top w:val="none" w:sz="0" w:space="0" w:color="auto"/>
            <w:left w:val="none" w:sz="0" w:space="0" w:color="auto"/>
            <w:bottom w:val="none" w:sz="0" w:space="0" w:color="auto"/>
            <w:right w:val="none" w:sz="0" w:space="0" w:color="auto"/>
          </w:divBdr>
        </w:div>
        <w:div w:id="605843555">
          <w:marLeft w:val="0"/>
          <w:marRight w:val="0"/>
          <w:marTop w:val="0"/>
          <w:marBottom w:val="0"/>
          <w:divBdr>
            <w:top w:val="none" w:sz="0" w:space="0" w:color="auto"/>
            <w:left w:val="none" w:sz="0" w:space="0" w:color="auto"/>
            <w:bottom w:val="none" w:sz="0" w:space="0" w:color="auto"/>
            <w:right w:val="none" w:sz="0" w:space="0" w:color="auto"/>
          </w:divBdr>
        </w:div>
        <w:div w:id="809903302">
          <w:marLeft w:val="0"/>
          <w:marRight w:val="0"/>
          <w:marTop w:val="0"/>
          <w:marBottom w:val="0"/>
          <w:divBdr>
            <w:top w:val="none" w:sz="0" w:space="0" w:color="auto"/>
            <w:left w:val="none" w:sz="0" w:space="0" w:color="auto"/>
            <w:bottom w:val="none" w:sz="0" w:space="0" w:color="auto"/>
            <w:right w:val="none" w:sz="0" w:space="0" w:color="auto"/>
          </w:divBdr>
        </w:div>
        <w:div w:id="1060859148">
          <w:marLeft w:val="0"/>
          <w:marRight w:val="0"/>
          <w:marTop w:val="0"/>
          <w:marBottom w:val="0"/>
          <w:divBdr>
            <w:top w:val="none" w:sz="0" w:space="0" w:color="auto"/>
            <w:left w:val="none" w:sz="0" w:space="0" w:color="auto"/>
            <w:bottom w:val="none" w:sz="0" w:space="0" w:color="auto"/>
            <w:right w:val="none" w:sz="0" w:space="0" w:color="auto"/>
          </w:divBdr>
        </w:div>
        <w:div w:id="1431467302">
          <w:marLeft w:val="0"/>
          <w:marRight w:val="0"/>
          <w:marTop w:val="0"/>
          <w:marBottom w:val="0"/>
          <w:divBdr>
            <w:top w:val="none" w:sz="0" w:space="0" w:color="auto"/>
            <w:left w:val="none" w:sz="0" w:space="0" w:color="auto"/>
            <w:bottom w:val="none" w:sz="0" w:space="0" w:color="auto"/>
            <w:right w:val="none" w:sz="0" w:space="0" w:color="auto"/>
          </w:divBdr>
        </w:div>
        <w:div w:id="1554001286">
          <w:marLeft w:val="0"/>
          <w:marRight w:val="0"/>
          <w:marTop w:val="0"/>
          <w:marBottom w:val="0"/>
          <w:divBdr>
            <w:top w:val="none" w:sz="0" w:space="0" w:color="auto"/>
            <w:left w:val="none" w:sz="0" w:space="0" w:color="auto"/>
            <w:bottom w:val="none" w:sz="0" w:space="0" w:color="auto"/>
            <w:right w:val="none" w:sz="0" w:space="0" w:color="auto"/>
          </w:divBdr>
        </w:div>
        <w:div w:id="1838108259">
          <w:marLeft w:val="0"/>
          <w:marRight w:val="0"/>
          <w:marTop w:val="0"/>
          <w:marBottom w:val="0"/>
          <w:divBdr>
            <w:top w:val="none" w:sz="0" w:space="0" w:color="auto"/>
            <w:left w:val="none" w:sz="0" w:space="0" w:color="auto"/>
            <w:bottom w:val="none" w:sz="0" w:space="0" w:color="auto"/>
            <w:right w:val="none" w:sz="0" w:space="0" w:color="auto"/>
          </w:divBdr>
        </w:div>
      </w:divsChild>
    </w:div>
    <w:div w:id="308481806">
      <w:bodyDiv w:val="1"/>
      <w:marLeft w:val="0"/>
      <w:marRight w:val="0"/>
      <w:marTop w:val="0"/>
      <w:marBottom w:val="0"/>
      <w:divBdr>
        <w:top w:val="none" w:sz="0" w:space="0" w:color="auto"/>
        <w:left w:val="none" w:sz="0" w:space="0" w:color="auto"/>
        <w:bottom w:val="none" w:sz="0" w:space="0" w:color="auto"/>
        <w:right w:val="none" w:sz="0" w:space="0" w:color="auto"/>
      </w:divBdr>
    </w:div>
    <w:div w:id="341665852">
      <w:bodyDiv w:val="1"/>
      <w:marLeft w:val="0"/>
      <w:marRight w:val="0"/>
      <w:marTop w:val="0"/>
      <w:marBottom w:val="0"/>
      <w:divBdr>
        <w:top w:val="none" w:sz="0" w:space="0" w:color="auto"/>
        <w:left w:val="none" w:sz="0" w:space="0" w:color="auto"/>
        <w:bottom w:val="none" w:sz="0" w:space="0" w:color="auto"/>
        <w:right w:val="none" w:sz="0" w:space="0" w:color="auto"/>
      </w:divBdr>
      <w:divsChild>
        <w:div w:id="37974296">
          <w:marLeft w:val="0"/>
          <w:marRight w:val="0"/>
          <w:marTop w:val="0"/>
          <w:marBottom w:val="0"/>
          <w:divBdr>
            <w:top w:val="none" w:sz="0" w:space="0" w:color="auto"/>
            <w:left w:val="none" w:sz="0" w:space="0" w:color="auto"/>
            <w:bottom w:val="none" w:sz="0" w:space="0" w:color="auto"/>
            <w:right w:val="none" w:sz="0" w:space="0" w:color="auto"/>
          </w:divBdr>
        </w:div>
        <w:div w:id="50470624">
          <w:marLeft w:val="0"/>
          <w:marRight w:val="0"/>
          <w:marTop w:val="0"/>
          <w:marBottom w:val="0"/>
          <w:divBdr>
            <w:top w:val="none" w:sz="0" w:space="0" w:color="auto"/>
            <w:left w:val="none" w:sz="0" w:space="0" w:color="auto"/>
            <w:bottom w:val="none" w:sz="0" w:space="0" w:color="auto"/>
            <w:right w:val="none" w:sz="0" w:space="0" w:color="auto"/>
          </w:divBdr>
        </w:div>
        <w:div w:id="981692699">
          <w:marLeft w:val="0"/>
          <w:marRight w:val="0"/>
          <w:marTop w:val="0"/>
          <w:marBottom w:val="0"/>
          <w:divBdr>
            <w:top w:val="none" w:sz="0" w:space="0" w:color="auto"/>
            <w:left w:val="none" w:sz="0" w:space="0" w:color="auto"/>
            <w:bottom w:val="none" w:sz="0" w:space="0" w:color="auto"/>
            <w:right w:val="none" w:sz="0" w:space="0" w:color="auto"/>
          </w:divBdr>
        </w:div>
        <w:div w:id="1260260636">
          <w:marLeft w:val="0"/>
          <w:marRight w:val="0"/>
          <w:marTop w:val="0"/>
          <w:marBottom w:val="0"/>
          <w:divBdr>
            <w:top w:val="none" w:sz="0" w:space="0" w:color="auto"/>
            <w:left w:val="none" w:sz="0" w:space="0" w:color="auto"/>
            <w:bottom w:val="none" w:sz="0" w:space="0" w:color="auto"/>
            <w:right w:val="none" w:sz="0" w:space="0" w:color="auto"/>
          </w:divBdr>
        </w:div>
        <w:div w:id="1617442400">
          <w:marLeft w:val="0"/>
          <w:marRight w:val="0"/>
          <w:marTop w:val="0"/>
          <w:marBottom w:val="0"/>
          <w:divBdr>
            <w:top w:val="none" w:sz="0" w:space="0" w:color="auto"/>
            <w:left w:val="none" w:sz="0" w:space="0" w:color="auto"/>
            <w:bottom w:val="none" w:sz="0" w:space="0" w:color="auto"/>
            <w:right w:val="none" w:sz="0" w:space="0" w:color="auto"/>
          </w:divBdr>
        </w:div>
        <w:div w:id="1629819952">
          <w:marLeft w:val="0"/>
          <w:marRight w:val="0"/>
          <w:marTop w:val="0"/>
          <w:marBottom w:val="0"/>
          <w:divBdr>
            <w:top w:val="none" w:sz="0" w:space="0" w:color="auto"/>
            <w:left w:val="none" w:sz="0" w:space="0" w:color="auto"/>
            <w:bottom w:val="none" w:sz="0" w:space="0" w:color="auto"/>
            <w:right w:val="none" w:sz="0" w:space="0" w:color="auto"/>
          </w:divBdr>
        </w:div>
        <w:div w:id="1971933149">
          <w:marLeft w:val="0"/>
          <w:marRight w:val="0"/>
          <w:marTop w:val="0"/>
          <w:marBottom w:val="0"/>
          <w:divBdr>
            <w:top w:val="none" w:sz="0" w:space="0" w:color="auto"/>
            <w:left w:val="none" w:sz="0" w:space="0" w:color="auto"/>
            <w:bottom w:val="none" w:sz="0" w:space="0" w:color="auto"/>
            <w:right w:val="none" w:sz="0" w:space="0" w:color="auto"/>
          </w:divBdr>
        </w:div>
      </w:divsChild>
    </w:div>
    <w:div w:id="368267615">
      <w:bodyDiv w:val="1"/>
      <w:marLeft w:val="0"/>
      <w:marRight w:val="0"/>
      <w:marTop w:val="0"/>
      <w:marBottom w:val="0"/>
      <w:divBdr>
        <w:top w:val="none" w:sz="0" w:space="0" w:color="auto"/>
        <w:left w:val="none" w:sz="0" w:space="0" w:color="auto"/>
        <w:bottom w:val="none" w:sz="0" w:space="0" w:color="auto"/>
        <w:right w:val="none" w:sz="0" w:space="0" w:color="auto"/>
      </w:divBdr>
      <w:divsChild>
        <w:div w:id="264853059">
          <w:marLeft w:val="0"/>
          <w:marRight w:val="0"/>
          <w:marTop w:val="0"/>
          <w:marBottom w:val="0"/>
          <w:divBdr>
            <w:top w:val="none" w:sz="0" w:space="0" w:color="auto"/>
            <w:left w:val="none" w:sz="0" w:space="0" w:color="auto"/>
            <w:bottom w:val="none" w:sz="0" w:space="0" w:color="auto"/>
            <w:right w:val="none" w:sz="0" w:space="0" w:color="auto"/>
          </w:divBdr>
        </w:div>
        <w:div w:id="278998260">
          <w:marLeft w:val="0"/>
          <w:marRight w:val="0"/>
          <w:marTop w:val="0"/>
          <w:marBottom w:val="0"/>
          <w:divBdr>
            <w:top w:val="none" w:sz="0" w:space="0" w:color="auto"/>
            <w:left w:val="none" w:sz="0" w:space="0" w:color="auto"/>
            <w:bottom w:val="none" w:sz="0" w:space="0" w:color="auto"/>
            <w:right w:val="none" w:sz="0" w:space="0" w:color="auto"/>
          </w:divBdr>
        </w:div>
        <w:div w:id="1171531596">
          <w:marLeft w:val="0"/>
          <w:marRight w:val="0"/>
          <w:marTop w:val="0"/>
          <w:marBottom w:val="0"/>
          <w:divBdr>
            <w:top w:val="none" w:sz="0" w:space="0" w:color="auto"/>
            <w:left w:val="none" w:sz="0" w:space="0" w:color="auto"/>
            <w:bottom w:val="none" w:sz="0" w:space="0" w:color="auto"/>
            <w:right w:val="none" w:sz="0" w:space="0" w:color="auto"/>
          </w:divBdr>
        </w:div>
        <w:div w:id="1756197282">
          <w:marLeft w:val="0"/>
          <w:marRight w:val="0"/>
          <w:marTop w:val="0"/>
          <w:marBottom w:val="0"/>
          <w:divBdr>
            <w:top w:val="none" w:sz="0" w:space="0" w:color="auto"/>
            <w:left w:val="none" w:sz="0" w:space="0" w:color="auto"/>
            <w:bottom w:val="none" w:sz="0" w:space="0" w:color="auto"/>
            <w:right w:val="none" w:sz="0" w:space="0" w:color="auto"/>
          </w:divBdr>
        </w:div>
        <w:div w:id="1840189915">
          <w:marLeft w:val="0"/>
          <w:marRight w:val="0"/>
          <w:marTop w:val="0"/>
          <w:marBottom w:val="0"/>
          <w:divBdr>
            <w:top w:val="none" w:sz="0" w:space="0" w:color="auto"/>
            <w:left w:val="none" w:sz="0" w:space="0" w:color="auto"/>
            <w:bottom w:val="none" w:sz="0" w:space="0" w:color="auto"/>
            <w:right w:val="none" w:sz="0" w:space="0" w:color="auto"/>
          </w:divBdr>
        </w:div>
        <w:div w:id="1907840109">
          <w:marLeft w:val="0"/>
          <w:marRight w:val="0"/>
          <w:marTop w:val="0"/>
          <w:marBottom w:val="0"/>
          <w:divBdr>
            <w:top w:val="none" w:sz="0" w:space="0" w:color="auto"/>
            <w:left w:val="none" w:sz="0" w:space="0" w:color="auto"/>
            <w:bottom w:val="none" w:sz="0" w:space="0" w:color="auto"/>
            <w:right w:val="none" w:sz="0" w:space="0" w:color="auto"/>
          </w:divBdr>
        </w:div>
        <w:div w:id="1971082831">
          <w:marLeft w:val="0"/>
          <w:marRight w:val="0"/>
          <w:marTop w:val="0"/>
          <w:marBottom w:val="0"/>
          <w:divBdr>
            <w:top w:val="none" w:sz="0" w:space="0" w:color="auto"/>
            <w:left w:val="none" w:sz="0" w:space="0" w:color="auto"/>
            <w:bottom w:val="none" w:sz="0" w:space="0" w:color="auto"/>
            <w:right w:val="none" w:sz="0" w:space="0" w:color="auto"/>
          </w:divBdr>
        </w:div>
      </w:divsChild>
    </w:div>
    <w:div w:id="431822213">
      <w:bodyDiv w:val="1"/>
      <w:marLeft w:val="0"/>
      <w:marRight w:val="0"/>
      <w:marTop w:val="0"/>
      <w:marBottom w:val="0"/>
      <w:divBdr>
        <w:top w:val="none" w:sz="0" w:space="0" w:color="auto"/>
        <w:left w:val="none" w:sz="0" w:space="0" w:color="auto"/>
        <w:bottom w:val="none" w:sz="0" w:space="0" w:color="auto"/>
        <w:right w:val="none" w:sz="0" w:space="0" w:color="auto"/>
      </w:divBdr>
      <w:divsChild>
        <w:div w:id="301885715">
          <w:marLeft w:val="0"/>
          <w:marRight w:val="0"/>
          <w:marTop w:val="0"/>
          <w:marBottom w:val="0"/>
          <w:divBdr>
            <w:top w:val="none" w:sz="0" w:space="0" w:color="auto"/>
            <w:left w:val="none" w:sz="0" w:space="0" w:color="auto"/>
            <w:bottom w:val="none" w:sz="0" w:space="0" w:color="auto"/>
            <w:right w:val="none" w:sz="0" w:space="0" w:color="auto"/>
          </w:divBdr>
        </w:div>
        <w:div w:id="393432828">
          <w:marLeft w:val="0"/>
          <w:marRight w:val="0"/>
          <w:marTop w:val="0"/>
          <w:marBottom w:val="0"/>
          <w:divBdr>
            <w:top w:val="none" w:sz="0" w:space="0" w:color="auto"/>
            <w:left w:val="none" w:sz="0" w:space="0" w:color="auto"/>
            <w:bottom w:val="none" w:sz="0" w:space="0" w:color="auto"/>
            <w:right w:val="none" w:sz="0" w:space="0" w:color="auto"/>
          </w:divBdr>
        </w:div>
        <w:div w:id="442581172">
          <w:marLeft w:val="0"/>
          <w:marRight w:val="0"/>
          <w:marTop w:val="0"/>
          <w:marBottom w:val="0"/>
          <w:divBdr>
            <w:top w:val="none" w:sz="0" w:space="0" w:color="auto"/>
            <w:left w:val="none" w:sz="0" w:space="0" w:color="auto"/>
            <w:bottom w:val="none" w:sz="0" w:space="0" w:color="auto"/>
            <w:right w:val="none" w:sz="0" w:space="0" w:color="auto"/>
          </w:divBdr>
        </w:div>
        <w:div w:id="734202934">
          <w:marLeft w:val="0"/>
          <w:marRight w:val="0"/>
          <w:marTop w:val="0"/>
          <w:marBottom w:val="0"/>
          <w:divBdr>
            <w:top w:val="none" w:sz="0" w:space="0" w:color="auto"/>
            <w:left w:val="none" w:sz="0" w:space="0" w:color="auto"/>
            <w:bottom w:val="none" w:sz="0" w:space="0" w:color="auto"/>
            <w:right w:val="none" w:sz="0" w:space="0" w:color="auto"/>
          </w:divBdr>
        </w:div>
        <w:div w:id="961618272">
          <w:marLeft w:val="0"/>
          <w:marRight w:val="0"/>
          <w:marTop w:val="0"/>
          <w:marBottom w:val="0"/>
          <w:divBdr>
            <w:top w:val="none" w:sz="0" w:space="0" w:color="auto"/>
            <w:left w:val="none" w:sz="0" w:space="0" w:color="auto"/>
            <w:bottom w:val="none" w:sz="0" w:space="0" w:color="auto"/>
            <w:right w:val="none" w:sz="0" w:space="0" w:color="auto"/>
          </w:divBdr>
        </w:div>
        <w:div w:id="1608997138">
          <w:marLeft w:val="0"/>
          <w:marRight w:val="0"/>
          <w:marTop w:val="0"/>
          <w:marBottom w:val="0"/>
          <w:divBdr>
            <w:top w:val="none" w:sz="0" w:space="0" w:color="auto"/>
            <w:left w:val="none" w:sz="0" w:space="0" w:color="auto"/>
            <w:bottom w:val="none" w:sz="0" w:space="0" w:color="auto"/>
            <w:right w:val="none" w:sz="0" w:space="0" w:color="auto"/>
          </w:divBdr>
        </w:div>
        <w:div w:id="1716734994">
          <w:marLeft w:val="0"/>
          <w:marRight w:val="0"/>
          <w:marTop w:val="0"/>
          <w:marBottom w:val="0"/>
          <w:divBdr>
            <w:top w:val="none" w:sz="0" w:space="0" w:color="auto"/>
            <w:left w:val="none" w:sz="0" w:space="0" w:color="auto"/>
            <w:bottom w:val="none" w:sz="0" w:space="0" w:color="auto"/>
            <w:right w:val="none" w:sz="0" w:space="0" w:color="auto"/>
          </w:divBdr>
        </w:div>
        <w:div w:id="1911576296">
          <w:marLeft w:val="0"/>
          <w:marRight w:val="0"/>
          <w:marTop w:val="0"/>
          <w:marBottom w:val="0"/>
          <w:divBdr>
            <w:top w:val="none" w:sz="0" w:space="0" w:color="auto"/>
            <w:left w:val="none" w:sz="0" w:space="0" w:color="auto"/>
            <w:bottom w:val="none" w:sz="0" w:space="0" w:color="auto"/>
            <w:right w:val="none" w:sz="0" w:space="0" w:color="auto"/>
          </w:divBdr>
        </w:div>
        <w:div w:id="1928422891">
          <w:marLeft w:val="0"/>
          <w:marRight w:val="0"/>
          <w:marTop w:val="0"/>
          <w:marBottom w:val="0"/>
          <w:divBdr>
            <w:top w:val="none" w:sz="0" w:space="0" w:color="auto"/>
            <w:left w:val="none" w:sz="0" w:space="0" w:color="auto"/>
            <w:bottom w:val="none" w:sz="0" w:space="0" w:color="auto"/>
            <w:right w:val="none" w:sz="0" w:space="0" w:color="auto"/>
          </w:divBdr>
        </w:div>
      </w:divsChild>
    </w:div>
    <w:div w:id="614748739">
      <w:bodyDiv w:val="1"/>
      <w:marLeft w:val="0"/>
      <w:marRight w:val="0"/>
      <w:marTop w:val="0"/>
      <w:marBottom w:val="0"/>
      <w:divBdr>
        <w:top w:val="none" w:sz="0" w:space="0" w:color="auto"/>
        <w:left w:val="none" w:sz="0" w:space="0" w:color="auto"/>
        <w:bottom w:val="none" w:sz="0" w:space="0" w:color="auto"/>
        <w:right w:val="none" w:sz="0" w:space="0" w:color="auto"/>
      </w:divBdr>
    </w:div>
    <w:div w:id="786051132">
      <w:bodyDiv w:val="1"/>
      <w:marLeft w:val="0"/>
      <w:marRight w:val="0"/>
      <w:marTop w:val="0"/>
      <w:marBottom w:val="0"/>
      <w:divBdr>
        <w:top w:val="none" w:sz="0" w:space="0" w:color="auto"/>
        <w:left w:val="none" w:sz="0" w:space="0" w:color="auto"/>
        <w:bottom w:val="none" w:sz="0" w:space="0" w:color="auto"/>
        <w:right w:val="none" w:sz="0" w:space="0" w:color="auto"/>
      </w:divBdr>
    </w:div>
    <w:div w:id="792021876">
      <w:bodyDiv w:val="1"/>
      <w:marLeft w:val="0"/>
      <w:marRight w:val="0"/>
      <w:marTop w:val="0"/>
      <w:marBottom w:val="0"/>
      <w:divBdr>
        <w:top w:val="none" w:sz="0" w:space="0" w:color="auto"/>
        <w:left w:val="none" w:sz="0" w:space="0" w:color="auto"/>
        <w:bottom w:val="none" w:sz="0" w:space="0" w:color="auto"/>
        <w:right w:val="none" w:sz="0" w:space="0" w:color="auto"/>
      </w:divBdr>
      <w:divsChild>
        <w:div w:id="32655260">
          <w:marLeft w:val="0"/>
          <w:marRight w:val="0"/>
          <w:marTop w:val="0"/>
          <w:marBottom w:val="0"/>
          <w:divBdr>
            <w:top w:val="none" w:sz="0" w:space="0" w:color="auto"/>
            <w:left w:val="none" w:sz="0" w:space="0" w:color="auto"/>
            <w:bottom w:val="none" w:sz="0" w:space="0" w:color="auto"/>
            <w:right w:val="none" w:sz="0" w:space="0" w:color="auto"/>
          </w:divBdr>
        </w:div>
        <w:div w:id="135491716">
          <w:marLeft w:val="0"/>
          <w:marRight w:val="0"/>
          <w:marTop w:val="0"/>
          <w:marBottom w:val="0"/>
          <w:divBdr>
            <w:top w:val="none" w:sz="0" w:space="0" w:color="auto"/>
            <w:left w:val="none" w:sz="0" w:space="0" w:color="auto"/>
            <w:bottom w:val="none" w:sz="0" w:space="0" w:color="auto"/>
            <w:right w:val="none" w:sz="0" w:space="0" w:color="auto"/>
          </w:divBdr>
        </w:div>
        <w:div w:id="314919826">
          <w:marLeft w:val="0"/>
          <w:marRight w:val="0"/>
          <w:marTop w:val="0"/>
          <w:marBottom w:val="0"/>
          <w:divBdr>
            <w:top w:val="none" w:sz="0" w:space="0" w:color="auto"/>
            <w:left w:val="none" w:sz="0" w:space="0" w:color="auto"/>
            <w:bottom w:val="none" w:sz="0" w:space="0" w:color="auto"/>
            <w:right w:val="none" w:sz="0" w:space="0" w:color="auto"/>
          </w:divBdr>
        </w:div>
        <w:div w:id="457996522">
          <w:marLeft w:val="0"/>
          <w:marRight w:val="0"/>
          <w:marTop w:val="0"/>
          <w:marBottom w:val="0"/>
          <w:divBdr>
            <w:top w:val="none" w:sz="0" w:space="0" w:color="auto"/>
            <w:left w:val="none" w:sz="0" w:space="0" w:color="auto"/>
            <w:bottom w:val="none" w:sz="0" w:space="0" w:color="auto"/>
            <w:right w:val="none" w:sz="0" w:space="0" w:color="auto"/>
          </w:divBdr>
        </w:div>
        <w:div w:id="1031684254">
          <w:marLeft w:val="0"/>
          <w:marRight w:val="0"/>
          <w:marTop w:val="0"/>
          <w:marBottom w:val="0"/>
          <w:divBdr>
            <w:top w:val="none" w:sz="0" w:space="0" w:color="auto"/>
            <w:left w:val="none" w:sz="0" w:space="0" w:color="auto"/>
            <w:bottom w:val="none" w:sz="0" w:space="0" w:color="auto"/>
            <w:right w:val="none" w:sz="0" w:space="0" w:color="auto"/>
          </w:divBdr>
        </w:div>
        <w:div w:id="1224485594">
          <w:marLeft w:val="0"/>
          <w:marRight w:val="0"/>
          <w:marTop w:val="0"/>
          <w:marBottom w:val="0"/>
          <w:divBdr>
            <w:top w:val="none" w:sz="0" w:space="0" w:color="auto"/>
            <w:left w:val="none" w:sz="0" w:space="0" w:color="auto"/>
            <w:bottom w:val="none" w:sz="0" w:space="0" w:color="auto"/>
            <w:right w:val="none" w:sz="0" w:space="0" w:color="auto"/>
          </w:divBdr>
        </w:div>
        <w:div w:id="1293711386">
          <w:marLeft w:val="0"/>
          <w:marRight w:val="0"/>
          <w:marTop w:val="0"/>
          <w:marBottom w:val="0"/>
          <w:divBdr>
            <w:top w:val="none" w:sz="0" w:space="0" w:color="auto"/>
            <w:left w:val="none" w:sz="0" w:space="0" w:color="auto"/>
            <w:bottom w:val="none" w:sz="0" w:space="0" w:color="auto"/>
            <w:right w:val="none" w:sz="0" w:space="0" w:color="auto"/>
          </w:divBdr>
        </w:div>
        <w:div w:id="1505781819">
          <w:marLeft w:val="0"/>
          <w:marRight w:val="0"/>
          <w:marTop w:val="0"/>
          <w:marBottom w:val="0"/>
          <w:divBdr>
            <w:top w:val="none" w:sz="0" w:space="0" w:color="auto"/>
            <w:left w:val="none" w:sz="0" w:space="0" w:color="auto"/>
            <w:bottom w:val="none" w:sz="0" w:space="0" w:color="auto"/>
            <w:right w:val="none" w:sz="0" w:space="0" w:color="auto"/>
          </w:divBdr>
        </w:div>
        <w:div w:id="2045904279">
          <w:marLeft w:val="0"/>
          <w:marRight w:val="0"/>
          <w:marTop w:val="0"/>
          <w:marBottom w:val="0"/>
          <w:divBdr>
            <w:top w:val="none" w:sz="0" w:space="0" w:color="auto"/>
            <w:left w:val="none" w:sz="0" w:space="0" w:color="auto"/>
            <w:bottom w:val="none" w:sz="0" w:space="0" w:color="auto"/>
            <w:right w:val="none" w:sz="0" w:space="0" w:color="auto"/>
          </w:divBdr>
        </w:div>
      </w:divsChild>
    </w:div>
    <w:div w:id="849443218">
      <w:bodyDiv w:val="1"/>
      <w:marLeft w:val="0"/>
      <w:marRight w:val="0"/>
      <w:marTop w:val="0"/>
      <w:marBottom w:val="0"/>
      <w:divBdr>
        <w:top w:val="none" w:sz="0" w:space="0" w:color="auto"/>
        <w:left w:val="none" w:sz="0" w:space="0" w:color="auto"/>
        <w:bottom w:val="none" w:sz="0" w:space="0" w:color="auto"/>
        <w:right w:val="none" w:sz="0" w:space="0" w:color="auto"/>
      </w:divBdr>
      <w:divsChild>
        <w:div w:id="515507482">
          <w:marLeft w:val="0"/>
          <w:marRight w:val="0"/>
          <w:marTop w:val="0"/>
          <w:marBottom w:val="0"/>
          <w:divBdr>
            <w:top w:val="none" w:sz="0" w:space="0" w:color="auto"/>
            <w:left w:val="none" w:sz="0" w:space="0" w:color="auto"/>
            <w:bottom w:val="none" w:sz="0" w:space="0" w:color="auto"/>
            <w:right w:val="none" w:sz="0" w:space="0" w:color="auto"/>
          </w:divBdr>
        </w:div>
        <w:div w:id="555703664">
          <w:marLeft w:val="0"/>
          <w:marRight w:val="0"/>
          <w:marTop w:val="0"/>
          <w:marBottom w:val="0"/>
          <w:divBdr>
            <w:top w:val="none" w:sz="0" w:space="0" w:color="auto"/>
            <w:left w:val="none" w:sz="0" w:space="0" w:color="auto"/>
            <w:bottom w:val="none" w:sz="0" w:space="0" w:color="auto"/>
            <w:right w:val="none" w:sz="0" w:space="0" w:color="auto"/>
          </w:divBdr>
        </w:div>
        <w:div w:id="778069786">
          <w:marLeft w:val="0"/>
          <w:marRight w:val="0"/>
          <w:marTop w:val="0"/>
          <w:marBottom w:val="0"/>
          <w:divBdr>
            <w:top w:val="none" w:sz="0" w:space="0" w:color="auto"/>
            <w:left w:val="none" w:sz="0" w:space="0" w:color="auto"/>
            <w:bottom w:val="none" w:sz="0" w:space="0" w:color="auto"/>
            <w:right w:val="none" w:sz="0" w:space="0" w:color="auto"/>
          </w:divBdr>
        </w:div>
        <w:div w:id="944726611">
          <w:marLeft w:val="0"/>
          <w:marRight w:val="0"/>
          <w:marTop w:val="0"/>
          <w:marBottom w:val="0"/>
          <w:divBdr>
            <w:top w:val="none" w:sz="0" w:space="0" w:color="auto"/>
            <w:left w:val="none" w:sz="0" w:space="0" w:color="auto"/>
            <w:bottom w:val="none" w:sz="0" w:space="0" w:color="auto"/>
            <w:right w:val="none" w:sz="0" w:space="0" w:color="auto"/>
          </w:divBdr>
        </w:div>
        <w:div w:id="1015111702">
          <w:marLeft w:val="0"/>
          <w:marRight w:val="0"/>
          <w:marTop w:val="0"/>
          <w:marBottom w:val="0"/>
          <w:divBdr>
            <w:top w:val="none" w:sz="0" w:space="0" w:color="auto"/>
            <w:left w:val="none" w:sz="0" w:space="0" w:color="auto"/>
            <w:bottom w:val="none" w:sz="0" w:space="0" w:color="auto"/>
            <w:right w:val="none" w:sz="0" w:space="0" w:color="auto"/>
          </w:divBdr>
        </w:div>
        <w:div w:id="1589772729">
          <w:marLeft w:val="0"/>
          <w:marRight w:val="0"/>
          <w:marTop w:val="0"/>
          <w:marBottom w:val="0"/>
          <w:divBdr>
            <w:top w:val="none" w:sz="0" w:space="0" w:color="auto"/>
            <w:left w:val="none" w:sz="0" w:space="0" w:color="auto"/>
            <w:bottom w:val="none" w:sz="0" w:space="0" w:color="auto"/>
            <w:right w:val="none" w:sz="0" w:space="0" w:color="auto"/>
          </w:divBdr>
        </w:div>
        <w:div w:id="1716851756">
          <w:marLeft w:val="0"/>
          <w:marRight w:val="0"/>
          <w:marTop w:val="0"/>
          <w:marBottom w:val="0"/>
          <w:divBdr>
            <w:top w:val="none" w:sz="0" w:space="0" w:color="auto"/>
            <w:left w:val="none" w:sz="0" w:space="0" w:color="auto"/>
            <w:bottom w:val="none" w:sz="0" w:space="0" w:color="auto"/>
            <w:right w:val="none" w:sz="0" w:space="0" w:color="auto"/>
          </w:divBdr>
        </w:div>
        <w:div w:id="1822576967">
          <w:marLeft w:val="0"/>
          <w:marRight w:val="0"/>
          <w:marTop w:val="0"/>
          <w:marBottom w:val="0"/>
          <w:divBdr>
            <w:top w:val="none" w:sz="0" w:space="0" w:color="auto"/>
            <w:left w:val="none" w:sz="0" w:space="0" w:color="auto"/>
            <w:bottom w:val="none" w:sz="0" w:space="0" w:color="auto"/>
            <w:right w:val="none" w:sz="0" w:space="0" w:color="auto"/>
          </w:divBdr>
        </w:div>
        <w:div w:id="2028021530">
          <w:marLeft w:val="0"/>
          <w:marRight w:val="0"/>
          <w:marTop w:val="0"/>
          <w:marBottom w:val="0"/>
          <w:divBdr>
            <w:top w:val="none" w:sz="0" w:space="0" w:color="auto"/>
            <w:left w:val="none" w:sz="0" w:space="0" w:color="auto"/>
            <w:bottom w:val="none" w:sz="0" w:space="0" w:color="auto"/>
            <w:right w:val="none" w:sz="0" w:space="0" w:color="auto"/>
          </w:divBdr>
        </w:div>
      </w:divsChild>
    </w:div>
    <w:div w:id="870650989">
      <w:bodyDiv w:val="1"/>
      <w:marLeft w:val="0"/>
      <w:marRight w:val="0"/>
      <w:marTop w:val="0"/>
      <w:marBottom w:val="0"/>
      <w:divBdr>
        <w:top w:val="none" w:sz="0" w:space="0" w:color="auto"/>
        <w:left w:val="none" w:sz="0" w:space="0" w:color="auto"/>
        <w:bottom w:val="none" w:sz="0" w:space="0" w:color="auto"/>
        <w:right w:val="none" w:sz="0" w:space="0" w:color="auto"/>
      </w:divBdr>
      <w:divsChild>
        <w:div w:id="177669284">
          <w:marLeft w:val="0"/>
          <w:marRight w:val="0"/>
          <w:marTop w:val="0"/>
          <w:marBottom w:val="0"/>
          <w:divBdr>
            <w:top w:val="none" w:sz="0" w:space="0" w:color="auto"/>
            <w:left w:val="none" w:sz="0" w:space="0" w:color="auto"/>
            <w:bottom w:val="none" w:sz="0" w:space="0" w:color="auto"/>
            <w:right w:val="none" w:sz="0" w:space="0" w:color="auto"/>
          </w:divBdr>
        </w:div>
        <w:div w:id="358506025">
          <w:marLeft w:val="0"/>
          <w:marRight w:val="0"/>
          <w:marTop w:val="0"/>
          <w:marBottom w:val="0"/>
          <w:divBdr>
            <w:top w:val="none" w:sz="0" w:space="0" w:color="auto"/>
            <w:left w:val="none" w:sz="0" w:space="0" w:color="auto"/>
            <w:bottom w:val="none" w:sz="0" w:space="0" w:color="auto"/>
            <w:right w:val="none" w:sz="0" w:space="0" w:color="auto"/>
          </w:divBdr>
        </w:div>
        <w:div w:id="483468090">
          <w:marLeft w:val="0"/>
          <w:marRight w:val="0"/>
          <w:marTop w:val="0"/>
          <w:marBottom w:val="0"/>
          <w:divBdr>
            <w:top w:val="none" w:sz="0" w:space="0" w:color="auto"/>
            <w:left w:val="none" w:sz="0" w:space="0" w:color="auto"/>
            <w:bottom w:val="none" w:sz="0" w:space="0" w:color="auto"/>
            <w:right w:val="none" w:sz="0" w:space="0" w:color="auto"/>
          </w:divBdr>
        </w:div>
        <w:div w:id="547499112">
          <w:marLeft w:val="0"/>
          <w:marRight w:val="0"/>
          <w:marTop w:val="0"/>
          <w:marBottom w:val="0"/>
          <w:divBdr>
            <w:top w:val="none" w:sz="0" w:space="0" w:color="auto"/>
            <w:left w:val="none" w:sz="0" w:space="0" w:color="auto"/>
            <w:bottom w:val="none" w:sz="0" w:space="0" w:color="auto"/>
            <w:right w:val="none" w:sz="0" w:space="0" w:color="auto"/>
          </w:divBdr>
        </w:div>
        <w:div w:id="924654918">
          <w:marLeft w:val="0"/>
          <w:marRight w:val="0"/>
          <w:marTop w:val="0"/>
          <w:marBottom w:val="0"/>
          <w:divBdr>
            <w:top w:val="none" w:sz="0" w:space="0" w:color="auto"/>
            <w:left w:val="none" w:sz="0" w:space="0" w:color="auto"/>
            <w:bottom w:val="none" w:sz="0" w:space="0" w:color="auto"/>
            <w:right w:val="none" w:sz="0" w:space="0" w:color="auto"/>
          </w:divBdr>
        </w:div>
        <w:div w:id="969163697">
          <w:marLeft w:val="0"/>
          <w:marRight w:val="0"/>
          <w:marTop w:val="0"/>
          <w:marBottom w:val="0"/>
          <w:divBdr>
            <w:top w:val="none" w:sz="0" w:space="0" w:color="auto"/>
            <w:left w:val="none" w:sz="0" w:space="0" w:color="auto"/>
            <w:bottom w:val="none" w:sz="0" w:space="0" w:color="auto"/>
            <w:right w:val="none" w:sz="0" w:space="0" w:color="auto"/>
          </w:divBdr>
        </w:div>
        <w:div w:id="1512063322">
          <w:marLeft w:val="0"/>
          <w:marRight w:val="0"/>
          <w:marTop w:val="0"/>
          <w:marBottom w:val="0"/>
          <w:divBdr>
            <w:top w:val="none" w:sz="0" w:space="0" w:color="auto"/>
            <w:left w:val="none" w:sz="0" w:space="0" w:color="auto"/>
            <w:bottom w:val="none" w:sz="0" w:space="0" w:color="auto"/>
            <w:right w:val="none" w:sz="0" w:space="0" w:color="auto"/>
          </w:divBdr>
        </w:div>
        <w:div w:id="1878423574">
          <w:marLeft w:val="0"/>
          <w:marRight w:val="0"/>
          <w:marTop w:val="0"/>
          <w:marBottom w:val="0"/>
          <w:divBdr>
            <w:top w:val="none" w:sz="0" w:space="0" w:color="auto"/>
            <w:left w:val="none" w:sz="0" w:space="0" w:color="auto"/>
            <w:bottom w:val="none" w:sz="0" w:space="0" w:color="auto"/>
            <w:right w:val="none" w:sz="0" w:space="0" w:color="auto"/>
          </w:divBdr>
        </w:div>
        <w:div w:id="2113356930">
          <w:marLeft w:val="0"/>
          <w:marRight w:val="0"/>
          <w:marTop w:val="0"/>
          <w:marBottom w:val="0"/>
          <w:divBdr>
            <w:top w:val="none" w:sz="0" w:space="0" w:color="auto"/>
            <w:left w:val="none" w:sz="0" w:space="0" w:color="auto"/>
            <w:bottom w:val="none" w:sz="0" w:space="0" w:color="auto"/>
            <w:right w:val="none" w:sz="0" w:space="0" w:color="auto"/>
          </w:divBdr>
        </w:div>
      </w:divsChild>
    </w:div>
    <w:div w:id="953365544">
      <w:bodyDiv w:val="1"/>
      <w:marLeft w:val="0"/>
      <w:marRight w:val="0"/>
      <w:marTop w:val="0"/>
      <w:marBottom w:val="0"/>
      <w:divBdr>
        <w:top w:val="none" w:sz="0" w:space="0" w:color="auto"/>
        <w:left w:val="none" w:sz="0" w:space="0" w:color="auto"/>
        <w:bottom w:val="none" w:sz="0" w:space="0" w:color="auto"/>
        <w:right w:val="none" w:sz="0" w:space="0" w:color="auto"/>
      </w:divBdr>
    </w:div>
    <w:div w:id="977805947">
      <w:bodyDiv w:val="1"/>
      <w:marLeft w:val="0"/>
      <w:marRight w:val="0"/>
      <w:marTop w:val="0"/>
      <w:marBottom w:val="0"/>
      <w:divBdr>
        <w:top w:val="none" w:sz="0" w:space="0" w:color="auto"/>
        <w:left w:val="none" w:sz="0" w:space="0" w:color="auto"/>
        <w:bottom w:val="none" w:sz="0" w:space="0" w:color="auto"/>
        <w:right w:val="none" w:sz="0" w:space="0" w:color="auto"/>
      </w:divBdr>
    </w:div>
    <w:div w:id="1003241583">
      <w:bodyDiv w:val="1"/>
      <w:marLeft w:val="0"/>
      <w:marRight w:val="0"/>
      <w:marTop w:val="0"/>
      <w:marBottom w:val="0"/>
      <w:divBdr>
        <w:top w:val="none" w:sz="0" w:space="0" w:color="auto"/>
        <w:left w:val="none" w:sz="0" w:space="0" w:color="auto"/>
        <w:bottom w:val="none" w:sz="0" w:space="0" w:color="auto"/>
        <w:right w:val="none" w:sz="0" w:space="0" w:color="auto"/>
      </w:divBdr>
    </w:div>
    <w:div w:id="1153763259">
      <w:bodyDiv w:val="1"/>
      <w:marLeft w:val="0"/>
      <w:marRight w:val="0"/>
      <w:marTop w:val="0"/>
      <w:marBottom w:val="0"/>
      <w:divBdr>
        <w:top w:val="none" w:sz="0" w:space="0" w:color="auto"/>
        <w:left w:val="none" w:sz="0" w:space="0" w:color="auto"/>
        <w:bottom w:val="none" w:sz="0" w:space="0" w:color="auto"/>
        <w:right w:val="none" w:sz="0" w:space="0" w:color="auto"/>
      </w:divBdr>
      <w:divsChild>
        <w:div w:id="647634589">
          <w:marLeft w:val="0"/>
          <w:marRight w:val="0"/>
          <w:marTop w:val="0"/>
          <w:marBottom w:val="0"/>
          <w:divBdr>
            <w:top w:val="none" w:sz="0" w:space="0" w:color="auto"/>
            <w:left w:val="none" w:sz="0" w:space="0" w:color="auto"/>
            <w:bottom w:val="none" w:sz="0" w:space="0" w:color="auto"/>
            <w:right w:val="none" w:sz="0" w:space="0" w:color="auto"/>
          </w:divBdr>
        </w:div>
        <w:div w:id="2029136854">
          <w:marLeft w:val="0"/>
          <w:marRight w:val="0"/>
          <w:marTop w:val="0"/>
          <w:marBottom w:val="0"/>
          <w:divBdr>
            <w:top w:val="none" w:sz="0" w:space="0" w:color="auto"/>
            <w:left w:val="none" w:sz="0" w:space="0" w:color="auto"/>
            <w:bottom w:val="none" w:sz="0" w:space="0" w:color="auto"/>
            <w:right w:val="none" w:sz="0" w:space="0" w:color="auto"/>
          </w:divBdr>
        </w:div>
        <w:div w:id="2138402414">
          <w:marLeft w:val="0"/>
          <w:marRight w:val="0"/>
          <w:marTop w:val="0"/>
          <w:marBottom w:val="0"/>
          <w:divBdr>
            <w:top w:val="none" w:sz="0" w:space="0" w:color="auto"/>
            <w:left w:val="none" w:sz="0" w:space="0" w:color="auto"/>
            <w:bottom w:val="none" w:sz="0" w:space="0" w:color="auto"/>
            <w:right w:val="none" w:sz="0" w:space="0" w:color="auto"/>
          </w:divBdr>
        </w:div>
      </w:divsChild>
    </w:div>
    <w:div w:id="1158107750">
      <w:bodyDiv w:val="1"/>
      <w:marLeft w:val="0"/>
      <w:marRight w:val="0"/>
      <w:marTop w:val="0"/>
      <w:marBottom w:val="0"/>
      <w:divBdr>
        <w:top w:val="none" w:sz="0" w:space="0" w:color="auto"/>
        <w:left w:val="none" w:sz="0" w:space="0" w:color="auto"/>
        <w:bottom w:val="none" w:sz="0" w:space="0" w:color="auto"/>
        <w:right w:val="none" w:sz="0" w:space="0" w:color="auto"/>
      </w:divBdr>
      <w:divsChild>
        <w:div w:id="130447852">
          <w:marLeft w:val="0"/>
          <w:marRight w:val="0"/>
          <w:marTop w:val="0"/>
          <w:marBottom w:val="0"/>
          <w:divBdr>
            <w:top w:val="none" w:sz="0" w:space="0" w:color="auto"/>
            <w:left w:val="none" w:sz="0" w:space="0" w:color="auto"/>
            <w:bottom w:val="none" w:sz="0" w:space="0" w:color="auto"/>
            <w:right w:val="none" w:sz="0" w:space="0" w:color="auto"/>
          </w:divBdr>
        </w:div>
        <w:div w:id="563031539">
          <w:marLeft w:val="0"/>
          <w:marRight w:val="0"/>
          <w:marTop w:val="0"/>
          <w:marBottom w:val="0"/>
          <w:divBdr>
            <w:top w:val="none" w:sz="0" w:space="0" w:color="auto"/>
            <w:left w:val="none" w:sz="0" w:space="0" w:color="auto"/>
            <w:bottom w:val="none" w:sz="0" w:space="0" w:color="auto"/>
            <w:right w:val="none" w:sz="0" w:space="0" w:color="auto"/>
          </w:divBdr>
        </w:div>
        <w:div w:id="773790271">
          <w:marLeft w:val="0"/>
          <w:marRight w:val="0"/>
          <w:marTop w:val="0"/>
          <w:marBottom w:val="0"/>
          <w:divBdr>
            <w:top w:val="none" w:sz="0" w:space="0" w:color="auto"/>
            <w:left w:val="none" w:sz="0" w:space="0" w:color="auto"/>
            <w:bottom w:val="none" w:sz="0" w:space="0" w:color="auto"/>
            <w:right w:val="none" w:sz="0" w:space="0" w:color="auto"/>
          </w:divBdr>
        </w:div>
        <w:div w:id="785122096">
          <w:marLeft w:val="0"/>
          <w:marRight w:val="0"/>
          <w:marTop w:val="0"/>
          <w:marBottom w:val="0"/>
          <w:divBdr>
            <w:top w:val="none" w:sz="0" w:space="0" w:color="auto"/>
            <w:left w:val="none" w:sz="0" w:space="0" w:color="auto"/>
            <w:bottom w:val="none" w:sz="0" w:space="0" w:color="auto"/>
            <w:right w:val="none" w:sz="0" w:space="0" w:color="auto"/>
          </w:divBdr>
        </w:div>
        <w:div w:id="798377183">
          <w:marLeft w:val="0"/>
          <w:marRight w:val="0"/>
          <w:marTop w:val="0"/>
          <w:marBottom w:val="0"/>
          <w:divBdr>
            <w:top w:val="none" w:sz="0" w:space="0" w:color="auto"/>
            <w:left w:val="none" w:sz="0" w:space="0" w:color="auto"/>
            <w:bottom w:val="none" w:sz="0" w:space="0" w:color="auto"/>
            <w:right w:val="none" w:sz="0" w:space="0" w:color="auto"/>
          </w:divBdr>
        </w:div>
        <w:div w:id="869731784">
          <w:marLeft w:val="0"/>
          <w:marRight w:val="0"/>
          <w:marTop w:val="0"/>
          <w:marBottom w:val="0"/>
          <w:divBdr>
            <w:top w:val="none" w:sz="0" w:space="0" w:color="auto"/>
            <w:left w:val="none" w:sz="0" w:space="0" w:color="auto"/>
            <w:bottom w:val="none" w:sz="0" w:space="0" w:color="auto"/>
            <w:right w:val="none" w:sz="0" w:space="0" w:color="auto"/>
          </w:divBdr>
        </w:div>
        <w:div w:id="895703432">
          <w:marLeft w:val="0"/>
          <w:marRight w:val="0"/>
          <w:marTop w:val="0"/>
          <w:marBottom w:val="0"/>
          <w:divBdr>
            <w:top w:val="none" w:sz="0" w:space="0" w:color="auto"/>
            <w:left w:val="none" w:sz="0" w:space="0" w:color="auto"/>
            <w:bottom w:val="none" w:sz="0" w:space="0" w:color="auto"/>
            <w:right w:val="none" w:sz="0" w:space="0" w:color="auto"/>
          </w:divBdr>
        </w:div>
        <w:div w:id="988704643">
          <w:marLeft w:val="0"/>
          <w:marRight w:val="0"/>
          <w:marTop w:val="0"/>
          <w:marBottom w:val="0"/>
          <w:divBdr>
            <w:top w:val="none" w:sz="0" w:space="0" w:color="auto"/>
            <w:left w:val="none" w:sz="0" w:space="0" w:color="auto"/>
            <w:bottom w:val="none" w:sz="0" w:space="0" w:color="auto"/>
            <w:right w:val="none" w:sz="0" w:space="0" w:color="auto"/>
          </w:divBdr>
        </w:div>
        <w:div w:id="1044795047">
          <w:marLeft w:val="0"/>
          <w:marRight w:val="0"/>
          <w:marTop w:val="0"/>
          <w:marBottom w:val="0"/>
          <w:divBdr>
            <w:top w:val="none" w:sz="0" w:space="0" w:color="auto"/>
            <w:left w:val="none" w:sz="0" w:space="0" w:color="auto"/>
            <w:bottom w:val="none" w:sz="0" w:space="0" w:color="auto"/>
            <w:right w:val="none" w:sz="0" w:space="0" w:color="auto"/>
          </w:divBdr>
        </w:div>
        <w:div w:id="1095248524">
          <w:marLeft w:val="0"/>
          <w:marRight w:val="0"/>
          <w:marTop w:val="0"/>
          <w:marBottom w:val="0"/>
          <w:divBdr>
            <w:top w:val="none" w:sz="0" w:space="0" w:color="auto"/>
            <w:left w:val="none" w:sz="0" w:space="0" w:color="auto"/>
            <w:bottom w:val="none" w:sz="0" w:space="0" w:color="auto"/>
            <w:right w:val="none" w:sz="0" w:space="0" w:color="auto"/>
          </w:divBdr>
        </w:div>
        <w:div w:id="1118372986">
          <w:marLeft w:val="0"/>
          <w:marRight w:val="0"/>
          <w:marTop w:val="0"/>
          <w:marBottom w:val="0"/>
          <w:divBdr>
            <w:top w:val="none" w:sz="0" w:space="0" w:color="auto"/>
            <w:left w:val="none" w:sz="0" w:space="0" w:color="auto"/>
            <w:bottom w:val="none" w:sz="0" w:space="0" w:color="auto"/>
            <w:right w:val="none" w:sz="0" w:space="0" w:color="auto"/>
          </w:divBdr>
        </w:div>
        <w:div w:id="1224683651">
          <w:marLeft w:val="0"/>
          <w:marRight w:val="0"/>
          <w:marTop w:val="0"/>
          <w:marBottom w:val="0"/>
          <w:divBdr>
            <w:top w:val="none" w:sz="0" w:space="0" w:color="auto"/>
            <w:left w:val="none" w:sz="0" w:space="0" w:color="auto"/>
            <w:bottom w:val="none" w:sz="0" w:space="0" w:color="auto"/>
            <w:right w:val="none" w:sz="0" w:space="0" w:color="auto"/>
          </w:divBdr>
        </w:div>
        <w:div w:id="1366174156">
          <w:marLeft w:val="0"/>
          <w:marRight w:val="0"/>
          <w:marTop w:val="0"/>
          <w:marBottom w:val="0"/>
          <w:divBdr>
            <w:top w:val="none" w:sz="0" w:space="0" w:color="auto"/>
            <w:left w:val="none" w:sz="0" w:space="0" w:color="auto"/>
            <w:bottom w:val="none" w:sz="0" w:space="0" w:color="auto"/>
            <w:right w:val="none" w:sz="0" w:space="0" w:color="auto"/>
          </w:divBdr>
        </w:div>
        <w:div w:id="1367633172">
          <w:marLeft w:val="0"/>
          <w:marRight w:val="0"/>
          <w:marTop w:val="0"/>
          <w:marBottom w:val="0"/>
          <w:divBdr>
            <w:top w:val="none" w:sz="0" w:space="0" w:color="auto"/>
            <w:left w:val="none" w:sz="0" w:space="0" w:color="auto"/>
            <w:bottom w:val="none" w:sz="0" w:space="0" w:color="auto"/>
            <w:right w:val="none" w:sz="0" w:space="0" w:color="auto"/>
          </w:divBdr>
        </w:div>
        <w:div w:id="1427534753">
          <w:marLeft w:val="0"/>
          <w:marRight w:val="0"/>
          <w:marTop w:val="0"/>
          <w:marBottom w:val="0"/>
          <w:divBdr>
            <w:top w:val="none" w:sz="0" w:space="0" w:color="auto"/>
            <w:left w:val="none" w:sz="0" w:space="0" w:color="auto"/>
            <w:bottom w:val="none" w:sz="0" w:space="0" w:color="auto"/>
            <w:right w:val="none" w:sz="0" w:space="0" w:color="auto"/>
          </w:divBdr>
        </w:div>
        <w:div w:id="1431853034">
          <w:marLeft w:val="0"/>
          <w:marRight w:val="0"/>
          <w:marTop w:val="0"/>
          <w:marBottom w:val="0"/>
          <w:divBdr>
            <w:top w:val="none" w:sz="0" w:space="0" w:color="auto"/>
            <w:left w:val="none" w:sz="0" w:space="0" w:color="auto"/>
            <w:bottom w:val="none" w:sz="0" w:space="0" w:color="auto"/>
            <w:right w:val="none" w:sz="0" w:space="0" w:color="auto"/>
          </w:divBdr>
        </w:div>
        <w:div w:id="1552576428">
          <w:marLeft w:val="0"/>
          <w:marRight w:val="0"/>
          <w:marTop w:val="0"/>
          <w:marBottom w:val="0"/>
          <w:divBdr>
            <w:top w:val="none" w:sz="0" w:space="0" w:color="auto"/>
            <w:left w:val="none" w:sz="0" w:space="0" w:color="auto"/>
            <w:bottom w:val="none" w:sz="0" w:space="0" w:color="auto"/>
            <w:right w:val="none" w:sz="0" w:space="0" w:color="auto"/>
          </w:divBdr>
        </w:div>
        <w:div w:id="1614706275">
          <w:marLeft w:val="0"/>
          <w:marRight w:val="0"/>
          <w:marTop w:val="0"/>
          <w:marBottom w:val="0"/>
          <w:divBdr>
            <w:top w:val="none" w:sz="0" w:space="0" w:color="auto"/>
            <w:left w:val="none" w:sz="0" w:space="0" w:color="auto"/>
            <w:bottom w:val="none" w:sz="0" w:space="0" w:color="auto"/>
            <w:right w:val="none" w:sz="0" w:space="0" w:color="auto"/>
          </w:divBdr>
        </w:div>
        <w:div w:id="1843009128">
          <w:marLeft w:val="0"/>
          <w:marRight w:val="0"/>
          <w:marTop w:val="0"/>
          <w:marBottom w:val="0"/>
          <w:divBdr>
            <w:top w:val="none" w:sz="0" w:space="0" w:color="auto"/>
            <w:left w:val="none" w:sz="0" w:space="0" w:color="auto"/>
            <w:bottom w:val="none" w:sz="0" w:space="0" w:color="auto"/>
            <w:right w:val="none" w:sz="0" w:space="0" w:color="auto"/>
          </w:divBdr>
        </w:div>
        <w:div w:id="1986666626">
          <w:marLeft w:val="0"/>
          <w:marRight w:val="0"/>
          <w:marTop w:val="0"/>
          <w:marBottom w:val="0"/>
          <w:divBdr>
            <w:top w:val="none" w:sz="0" w:space="0" w:color="auto"/>
            <w:left w:val="none" w:sz="0" w:space="0" w:color="auto"/>
            <w:bottom w:val="none" w:sz="0" w:space="0" w:color="auto"/>
            <w:right w:val="none" w:sz="0" w:space="0" w:color="auto"/>
          </w:divBdr>
        </w:div>
        <w:div w:id="2032023097">
          <w:marLeft w:val="0"/>
          <w:marRight w:val="0"/>
          <w:marTop w:val="0"/>
          <w:marBottom w:val="0"/>
          <w:divBdr>
            <w:top w:val="none" w:sz="0" w:space="0" w:color="auto"/>
            <w:left w:val="none" w:sz="0" w:space="0" w:color="auto"/>
            <w:bottom w:val="none" w:sz="0" w:space="0" w:color="auto"/>
            <w:right w:val="none" w:sz="0" w:space="0" w:color="auto"/>
          </w:divBdr>
        </w:div>
        <w:div w:id="2034499892">
          <w:marLeft w:val="0"/>
          <w:marRight w:val="0"/>
          <w:marTop w:val="0"/>
          <w:marBottom w:val="0"/>
          <w:divBdr>
            <w:top w:val="none" w:sz="0" w:space="0" w:color="auto"/>
            <w:left w:val="none" w:sz="0" w:space="0" w:color="auto"/>
            <w:bottom w:val="none" w:sz="0" w:space="0" w:color="auto"/>
            <w:right w:val="none" w:sz="0" w:space="0" w:color="auto"/>
          </w:divBdr>
        </w:div>
        <w:div w:id="2139492308">
          <w:marLeft w:val="0"/>
          <w:marRight w:val="0"/>
          <w:marTop w:val="0"/>
          <w:marBottom w:val="0"/>
          <w:divBdr>
            <w:top w:val="none" w:sz="0" w:space="0" w:color="auto"/>
            <w:left w:val="none" w:sz="0" w:space="0" w:color="auto"/>
            <w:bottom w:val="none" w:sz="0" w:space="0" w:color="auto"/>
            <w:right w:val="none" w:sz="0" w:space="0" w:color="auto"/>
          </w:divBdr>
        </w:div>
      </w:divsChild>
    </w:div>
    <w:div w:id="1211109664">
      <w:bodyDiv w:val="1"/>
      <w:marLeft w:val="0"/>
      <w:marRight w:val="0"/>
      <w:marTop w:val="0"/>
      <w:marBottom w:val="0"/>
      <w:divBdr>
        <w:top w:val="none" w:sz="0" w:space="0" w:color="auto"/>
        <w:left w:val="none" w:sz="0" w:space="0" w:color="auto"/>
        <w:bottom w:val="none" w:sz="0" w:space="0" w:color="auto"/>
        <w:right w:val="none" w:sz="0" w:space="0" w:color="auto"/>
      </w:divBdr>
      <w:divsChild>
        <w:div w:id="565996022">
          <w:marLeft w:val="0"/>
          <w:marRight w:val="0"/>
          <w:marTop w:val="0"/>
          <w:marBottom w:val="0"/>
          <w:divBdr>
            <w:top w:val="none" w:sz="0" w:space="0" w:color="auto"/>
            <w:left w:val="none" w:sz="0" w:space="0" w:color="auto"/>
            <w:bottom w:val="none" w:sz="0" w:space="0" w:color="auto"/>
            <w:right w:val="none" w:sz="0" w:space="0" w:color="auto"/>
          </w:divBdr>
        </w:div>
        <w:div w:id="630092006">
          <w:marLeft w:val="0"/>
          <w:marRight w:val="0"/>
          <w:marTop w:val="0"/>
          <w:marBottom w:val="0"/>
          <w:divBdr>
            <w:top w:val="none" w:sz="0" w:space="0" w:color="auto"/>
            <w:left w:val="none" w:sz="0" w:space="0" w:color="auto"/>
            <w:bottom w:val="none" w:sz="0" w:space="0" w:color="auto"/>
            <w:right w:val="none" w:sz="0" w:space="0" w:color="auto"/>
          </w:divBdr>
        </w:div>
        <w:div w:id="814562158">
          <w:marLeft w:val="0"/>
          <w:marRight w:val="0"/>
          <w:marTop w:val="0"/>
          <w:marBottom w:val="0"/>
          <w:divBdr>
            <w:top w:val="none" w:sz="0" w:space="0" w:color="auto"/>
            <w:left w:val="none" w:sz="0" w:space="0" w:color="auto"/>
            <w:bottom w:val="none" w:sz="0" w:space="0" w:color="auto"/>
            <w:right w:val="none" w:sz="0" w:space="0" w:color="auto"/>
          </w:divBdr>
        </w:div>
        <w:div w:id="934896652">
          <w:marLeft w:val="0"/>
          <w:marRight w:val="0"/>
          <w:marTop w:val="0"/>
          <w:marBottom w:val="0"/>
          <w:divBdr>
            <w:top w:val="none" w:sz="0" w:space="0" w:color="auto"/>
            <w:left w:val="none" w:sz="0" w:space="0" w:color="auto"/>
            <w:bottom w:val="none" w:sz="0" w:space="0" w:color="auto"/>
            <w:right w:val="none" w:sz="0" w:space="0" w:color="auto"/>
          </w:divBdr>
        </w:div>
        <w:div w:id="1307851911">
          <w:marLeft w:val="0"/>
          <w:marRight w:val="0"/>
          <w:marTop w:val="0"/>
          <w:marBottom w:val="0"/>
          <w:divBdr>
            <w:top w:val="none" w:sz="0" w:space="0" w:color="auto"/>
            <w:left w:val="none" w:sz="0" w:space="0" w:color="auto"/>
            <w:bottom w:val="none" w:sz="0" w:space="0" w:color="auto"/>
            <w:right w:val="none" w:sz="0" w:space="0" w:color="auto"/>
          </w:divBdr>
        </w:div>
        <w:div w:id="1309214079">
          <w:marLeft w:val="0"/>
          <w:marRight w:val="0"/>
          <w:marTop w:val="0"/>
          <w:marBottom w:val="0"/>
          <w:divBdr>
            <w:top w:val="none" w:sz="0" w:space="0" w:color="auto"/>
            <w:left w:val="none" w:sz="0" w:space="0" w:color="auto"/>
            <w:bottom w:val="none" w:sz="0" w:space="0" w:color="auto"/>
            <w:right w:val="none" w:sz="0" w:space="0" w:color="auto"/>
          </w:divBdr>
        </w:div>
        <w:div w:id="1338970081">
          <w:marLeft w:val="0"/>
          <w:marRight w:val="0"/>
          <w:marTop w:val="0"/>
          <w:marBottom w:val="0"/>
          <w:divBdr>
            <w:top w:val="none" w:sz="0" w:space="0" w:color="auto"/>
            <w:left w:val="none" w:sz="0" w:space="0" w:color="auto"/>
            <w:bottom w:val="none" w:sz="0" w:space="0" w:color="auto"/>
            <w:right w:val="none" w:sz="0" w:space="0" w:color="auto"/>
          </w:divBdr>
        </w:div>
        <w:div w:id="1748769846">
          <w:marLeft w:val="0"/>
          <w:marRight w:val="0"/>
          <w:marTop w:val="0"/>
          <w:marBottom w:val="0"/>
          <w:divBdr>
            <w:top w:val="none" w:sz="0" w:space="0" w:color="auto"/>
            <w:left w:val="none" w:sz="0" w:space="0" w:color="auto"/>
            <w:bottom w:val="none" w:sz="0" w:space="0" w:color="auto"/>
            <w:right w:val="none" w:sz="0" w:space="0" w:color="auto"/>
          </w:divBdr>
        </w:div>
        <w:div w:id="2114745531">
          <w:marLeft w:val="0"/>
          <w:marRight w:val="0"/>
          <w:marTop w:val="0"/>
          <w:marBottom w:val="0"/>
          <w:divBdr>
            <w:top w:val="none" w:sz="0" w:space="0" w:color="auto"/>
            <w:left w:val="none" w:sz="0" w:space="0" w:color="auto"/>
            <w:bottom w:val="none" w:sz="0" w:space="0" w:color="auto"/>
            <w:right w:val="none" w:sz="0" w:space="0" w:color="auto"/>
          </w:divBdr>
        </w:div>
      </w:divsChild>
    </w:div>
    <w:div w:id="1215193276">
      <w:bodyDiv w:val="1"/>
      <w:marLeft w:val="0"/>
      <w:marRight w:val="0"/>
      <w:marTop w:val="0"/>
      <w:marBottom w:val="0"/>
      <w:divBdr>
        <w:top w:val="none" w:sz="0" w:space="0" w:color="auto"/>
        <w:left w:val="none" w:sz="0" w:space="0" w:color="auto"/>
        <w:bottom w:val="none" w:sz="0" w:space="0" w:color="auto"/>
        <w:right w:val="none" w:sz="0" w:space="0" w:color="auto"/>
      </w:divBdr>
      <w:divsChild>
        <w:div w:id="150171668">
          <w:marLeft w:val="0"/>
          <w:marRight w:val="0"/>
          <w:marTop w:val="0"/>
          <w:marBottom w:val="0"/>
          <w:divBdr>
            <w:top w:val="none" w:sz="0" w:space="0" w:color="auto"/>
            <w:left w:val="none" w:sz="0" w:space="0" w:color="auto"/>
            <w:bottom w:val="none" w:sz="0" w:space="0" w:color="auto"/>
            <w:right w:val="none" w:sz="0" w:space="0" w:color="auto"/>
          </w:divBdr>
        </w:div>
        <w:div w:id="483084265">
          <w:marLeft w:val="0"/>
          <w:marRight w:val="0"/>
          <w:marTop w:val="0"/>
          <w:marBottom w:val="0"/>
          <w:divBdr>
            <w:top w:val="none" w:sz="0" w:space="0" w:color="auto"/>
            <w:left w:val="none" w:sz="0" w:space="0" w:color="auto"/>
            <w:bottom w:val="none" w:sz="0" w:space="0" w:color="auto"/>
            <w:right w:val="none" w:sz="0" w:space="0" w:color="auto"/>
          </w:divBdr>
        </w:div>
        <w:div w:id="787700557">
          <w:marLeft w:val="0"/>
          <w:marRight w:val="0"/>
          <w:marTop w:val="0"/>
          <w:marBottom w:val="0"/>
          <w:divBdr>
            <w:top w:val="none" w:sz="0" w:space="0" w:color="auto"/>
            <w:left w:val="none" w:sz="0" w:space="0" w:color="auto"/>
            <w:bottom w:val="none" w:sz="0" w:space="0" w:color="auto"/>
            <w:right w:val="none" w:sz="0" w:space="0" w:color="auto"/>
          </w:divBdr>
        </w:div>
        <w:div w:id="840975102">
          <w:marLeft w:val="0"/>
          <w:marRight w:val="0"/>
          <w:marTop w:val="0"/>
          <w:marBottom w:val="0"/>
          <w:divBdr>
            <w:top w:val="none" w:sz="0" w:space="0" w:color="auto"/>
            <w:left w:val="none" w:sz="0" w:space="0" w:color="auto"/>
            <w:bottom w:val="none" w:sz="0" w:space="0" w:color="auto"/>
            <w:right w:val="none" w:sz="0" w:space="0" w:color="auto"/>
          </w:divBdr>
        </w:div>
        <w:div w:id="944969345">
          <w:marLeft w:val="0"/>
          <w:marRight w:val="0"/>
          <w:marTop w:val="0"/>
          <w:marBottom w:val="0"/>
          <w:divBdr>
            <w:top w:val="none" w:sz="0" w:space="0" w:color="auto"/>
            <w:left w:val="none" w:sz="0" w:space="0" w:color="auto"/>
            <w:bottom w:val="none" w:sz="0" w:space="0" w:color="auto"/>
            <w:right w:val="none" w:sz="0" w:space="0" w:color="auto"/>
          </w:divBdr>
        </w:div>
        <w:div w:id="1020859876">
          <w:marLeft w:val="0"/>
          <w:marRight w:val="0"/>
          <w:marTop w:val="0"/>
          <w:marBottom w:val="0"/>
          <w:divBdr>
            <w:top w:val="none" w:sz="0" w:space="0" w:color="auto"/>
            <w:left w:val="none" w:sz="0" w:space="0" w:color="auto"/>
            <w:bottom w:val="none" w:sz="0" w:space="0" w:color="auto"/>
            <w:right w:val="none" w:sz="0" w:space="0" w:color="auto"/>
          </w:divBdr>
        </w:div>
        <w:div w:id="1214384547">
          <w:marLeft w:val="0"/>
          <w:marRight w:val="0"/>
          <w:marTop w:val="0"/>
          <w:marBottom w:val="0"/>
          <w:divBdr>
            <w:top w:val="none" w:sz="0" w:space="0" w:color="auto"/>
            <w:left w:val="none" w:sz="0" w:space="0" w:color="auto"/>
            <w:bottom w:val="none" w:sz="0" w:space="0" w:color="auto"/>
            <w:right w:val="none" w:sz="0" w:space="0" w:color="auto"/>
          </w:divBdr>
        </w:div>
        <w:div w:id="1293558586">
          <w:marLeft w:val="0"/>
          <w:marRight w:val="0"/>
          <w:marTop w:val="0"/>
          <w:marBottom w:val="0"/>
          <w:divBdr>
            <w:top w:val="none" w:sz="0" w:space="0" w:color="auto"/>
            <w:left w:val="none" w:sz="0" w:space="0" w:color="auto"/>
            <w:bottom w:val="none" w:sz="0" w:space="0" w:color="auto"/>
            <w:right w:val="none" w:sz="0" w:space="0" w:color="auto"/>
          </w:divBdr>
        </w:div>
        <w:div w:id="1362054014">
          <w:marLeft w:val="0"/>
          <w:marRight w:val="0"/>
          <w:marTop w:val="0"/>
          <w:marBottom w:val="0"/>
          <w:divBdr>
            <w:top w:val="none" w:sz="0" w:space="0" w:color="auto"/>
            <w:left w:val="none" w:sz="0" w:space="0" w:color="auto"/>
            <w:bottom w:val="none" w:sz="0" w:space="0" w:color="auto"/>
            <w:right w:val="none" w:sz="0" w:space="0" w:color="auto"/>
          </w:divBdr>
        </w:div>
        <w:div w:id="1402291018">
          <w:marLeft w:val="0"/>
          <w:marRight w:val="0"/>
          <w:marTop w:val="0"/>
          <w:marBottom w:val="0"/>
          <w:divBdr>
            <w:top w:val="none" w:sz="0" w:space="0" w:color="auto"/>
            <w:left w:val="none" w:sz="0" w:space="0" w:color="auto"/>
            <w:bottom w:val="none" w:sz="0" w:space="0" w:color="auto"/>
            <w:right w:val="none" w:sz="0" w:space="0" w:color="auto"/>
          </w:divBdr>
        </w:div>
        <w:div w:id="1645159067">
          <w:marLeft w:val="0"/>
          <w:marRight w:val="0"/>
          <w:marTop w:val="0"/>
          <w:marBottom w:val="0"/>
          <w:divBdr>
            <w:top w:val="none" w:sz="0" w:space="0" w:color="auto"/>
            <w:left w:val="none" w:sz="0" w:space="0" w:color="auto"/>
            <w:bottom w:val="none" w:sz="0" w:space="0" w:color="auto"/>
            <w:right w:val="none" w:sz="0" w:space="0" w:color="auto"/>
          </w:divBdr>
        </w:div>
        <w:div w:id="1792629932">
          <w:marLeft w:val="0"/>
          <w:marRight w:val="0"/>
          <w:marTop w:val="0"/>
          <w:marBottom w:val="0"/>
          <w:divBdr>
            <w:top w:val="none" w:sz="0" w:space="0" w:color="auto"/>
            <w:left w:val="none" w:sz="0" w:space="0" w:color="auto"/>
            <w:bottom w:val="none" w:sz="0" w:space="0" w:color="auto"/>
            <w:right w:val="none" w:sz="0" w:space="0" w:color="auto"/>
          </w:divBdr>
        </w:div>
        <w:div w:id="2100328083">
          <w:marLeft w:val="0"/>
          <w:marRight w:val="0"/>
          <w:marTop w:val="0"/>
          <w:marBottom w:val="0"/>
          <w:divBdr>
            <w:top w:val="none" w:sz="0" w:space="0" w:color="auto"/>
            <w:left w:val="none" w:sz="0" w:space="0" w:color="auto"/>
            <w:bottom w:val="none" w:sz="0" w:space="0" w:color="auto"/>
            <w:right w:val="none" w:sz="0" w:space="0" w:color="auto"/>
          </w:divBdr>
        </w:div>
      </w:divsChild>
    </w:div>
    <w:div w:id="1371027149">
      <w:bodyDiv w:val="1"/>
      <w:marLeft w:val="0"/>
      <w:marRight w:val="0"/>
      <w:marTop w:val="0"/>
      <w:marBottom w:val="0"/>
      <w:divBdr>
        <w:top w:val="none" w:sz="0" w:space="0" w:color="auto"/>
        <w:left w:val="none" w:sz="0" w:space="0" w:color="auto"/>
        <w:bottom w:val="none" w:sz="0" w:space="0" w:color="auto"/>
        <w:right w:val="none" w:sz="0" w:space="0" w:color="auto"/>
      </w:divBdr>
      <w:divsChild>
        <w:div w:id="216552097">
          <w:marLeft w:val="0"/>
          <w:marRight w:val="0"/>
          <w:marTop w:val="0"/>
          <w:marBottom w:val="0"/>
          <w:divBdr>
            <w:top w:val="none" w:sz="0" w:space="0" w:color="auto"/>
            <w:left w:val="none" w:sz="0" w:space="0" w:color="auto"/>
            <w:bottom w:val="none" w:sz="0" w:space="0" w:color="auto"/>
            <w:right w:val="none" w:sz="0" w:space="0" w:color="auto"/>
          </w:divBdr>
        </w:div>
        <w:div w:id="378165970">
          <w:marLeft w:val="0"/>
          <w:marRight w:val="0"/>
          <w:marTop w:val="0"/>
          <w:marBottom w:val="0"/>
          <w:divBdr>
            <w:top w:val="none" w:sz="0" w:space="0" w:color="auto"/>
            <w:left w:val="none" w:sz="0" w:space="0" w:color="auto"/>
            <w:bottom w:val="none" w:sz="0" w:space="0" w:color="auto"/>
            <w:right w:val="none" w:sz="0" w:space="0" w:color="auto"/>
          </w:divBdr>
        </w:div>
        <w:div w:id="806049360">
          <w:marLeft w:val="0"/>
          <w:marRight w:val="0"/>
          <w:marTop w:val="0"/>
          <w:marBottom w:val="0"/>
          <w:divBdr>
            <w:top w:val="none" w:sz="0" w:space="0" w:color="auto"/>
            <w:left w:val="none" w:sz="0" w:space="0" w:color="auto"/>
            <w:bottom w:val="none" w:sz="0" w:space="0" w:color="auto"/>
            <w:right w:val="none" w:sz="0" w:space="0" w:color="auto"/>
          </w:divBdr>
        </w:div>
        <w:div w:id="965738605">
          <w:marLeft w:val="0"/>
          <w:marRight w:val="0"/>
          <w:marTop w:val="0"/>
          <w:marBottom w:val="0"/>
          <w:divBdr>
            <w:top w:val="none" w:sz="0" w:space="0" w:color="auto"/>
            <w:left w:val="none" w:sz="0" w:space="0" w:color="auto"/>
            <w:bottom w:val="none" w:sz="0" w:space="0" w:color="auto"/>
            <w:right w:val="none" w:sz="0" w:space="0" w:color="auto"/>
          </w:divBdr>
        </w:div>
        <w:div w:id="1470712221">
          <w:marLeft w:val="0"/>
          <w:marRight w:val="0"/>
          <w:marTop w:val="0"/>
          <w:marBottom w:val="0"/>
          <w:divBdr>
            <w:top w:val="none" w:sz="0" w:space="0" w:color="auto"/>
            <w:left w:val="none" w:sz="0" w:space="0" w:color="auto"/>
            <w:bottom w:val="none" w:sz="0" w:space="0" w:color="auto"/>
            <w:right w:val="none" w:sz="0" w:space="0" w:color="auto"/>
          </w:divBdr>
        </w:div>
        <w:div w:id="1482841916">
          <w:marLeft w:val="0"/>
          <w:marRight w:val="0"/>
          <w:marTop w:val="0"/>
          <w:marBottom w:val="0"/>
          <w:divBdr>
            <w:top w:val="none" w:sz="0" w:space="0" w:color="auto"/>
            <w:left w:val="none" w:sz="0" w:space="0" w:color="auto"/>
            <w:bottom w:val="none" w:sz="0" w:space="0" w:color="auto"/>
            <w:right w:val="none" w:sz="0" w:space="0" w:color="auto"/>
          </w:divBdr>
        </w:div>
        <w:div w:id="1498954816">
          <w:marLeft w:val="0"/>
          <w:marRight w:val="0"/>
          <w:marTop w:val="0"/>
          <w:marBottom w:val="0"/>
          <w:divBdr>
            <w:top w:val="none" w:sz="0" w:space="0" w:color="auto"/>
            <w:left w:val="none" w:sz="0" w:space="0" w:color="auto"/>
            <w:bottom w:val="none" w:sz="0" w:space="0" w:color="auto"/>
            <w:right w:val="none" w:sz="0" w:space="0" w:color="auto"/>
          </w:divBdr>
        </w:div>
        <w:div w:id="1643996951">
          <w:marLeft w:val="0"/>
          <w:marRight w:val="0"/>
          <w:marTop w:val="0"/>
          <w:marBottom w:val="0"/>
          <w:divBdr>
            <w:top w:val="none" w:sz="0" w:space="0" w:color="auto"/>
            <w:left w:val="none" w:sz="0" w:space="0" w:color="auto"/>
            <w:bottom w:val="none" w:sz="0" w:space="0" w:color="auto"/>
            <w:right w:val="none" w:sz="0" w:space="0" w:color="auto"/>
          </w:divBdr>
        </w:div>
        <w:div w:id="1966545440">
          <w:marLeft w:val="0"/>
          <w:marRight w:val="0"/>
          <w:marTop w:val="0"/>
          <w:marBottom w:val="0"/>
          <w:divBdr>
            <w:top w:val="none" w:sz="0" w:space="0" w:color="auto"/>
            <w:left w:val="none" w:sz="0" w:space="0" w:color="auto"/>
            <w:bottom w:val="none" w:sz="0" w:space="0" w:color="auto"/>
            <w:right w:val="none" w:sz="0" w:space="0" w:color="auto"/>
          </w:divBdr>
        </w:div>
      </w:divsChild>
    </w:div>
    <w:div w:id="1390812087">
      <w:bodyDiv w:val="1"/>
      <w:marLeft w:val="0"/>
      <w:marRight w:val="0"/>
      <w:marTop w:val="0"/>
      <w:marBottom w:val="0"/>
      <w:divBdr>
        <w:top w:val="none" w:sz="0" w:space="0" w:color="auto"/>
        <w:left w:val="none" w:sz="0" w:space="0" w:color="auto"/>
        <w:bottom w:val="none" w:sz="0" w:space="0" w:color="auto"/>
        <w:right w:val="none" w:sz="0" w:space="0" w:color="auto"/>
      </w:divBdr>
      <w:divsChild>
        <w:div w:id="557017457">
          <w:marLeft w:val="0"/>
          <w:marRight w:val="0"/>
          <w:marTop w:val="0"/>
          <w:marBottom w:val="0"/>
          <w:divBdr>
            <w:top w:val="none" w:sz="0" w:space="0" w:color="auto"/>
            <w:left w:val="none" w:sz="0" w:space="0" w:color="auto"/>
            <w:bottom w:val="none" w:sz="0" w:space="0" w:color="auto"/>
            <w:right w:val="none" w:sz="0" w:space="0" w:color="auto"/>
          </w:divBdr>
        </w:div>
        <w:div w:id="607467747">
          <w:marLeft w:val="0"/>
          <w:marRight w:val="0"/>
          <w:marTop w:val="0"/>
          <w:marBottom w:val="0"/>
          <w:divBdr>
            <w:top w:val="none" w:sz="0" w:space="0" w:color="auto"/>
            <w:left w:val="none" w:sz="0" w:space="0" w:color="auto"/>
            <w:bottom w:val="none" w:sz="0" w:space="0" w:color="auto"/>
            <w:right w:val="none" w:sz="0" w:space="0" w:color="auto"/>
          </w:divBdr>
        </w:div>
        <w:div w:id="1180048557">
          <w:marLeft w:val="0"/>
          <w:marRight w:val="0"/>
          <w:marTop w:val="0"/>
          <w:marBottom w:val="0"/>
          <w:divBdr>
            <w:top w:val="none" w:sz="0" w:space="0" w:color="auto"/>
            <w:left w:val="none" w:sz="0" w:space="0" w:color="auto"/>
            <w:bottom w:val="none" w:sz="0" w:space="0" w:color="auto"/>
            <w:right w:val="none" w:sz="0" w:space="0" w:color="auto"/>
          </w:divBdr>
        </w:div>
        <w:div w:id="1232810679">
          <w:marLeft w:val="0"/>
          <w:marRight w:val="0"/>
          <w:marTop w:val="0"/>
          <w:marBottom w:val="0"/>
          <w:divBdr>
            <w:top w:val="none" w:sz="0" w:space="0" w:color="auto"/>
            <w:left w:val="none" w:sz="0" w:space="0" w:color="auto"/>
            <w:bottom w:val="none" w:sz="0" w:space="0" w:color="auto"/>
            <w:right w:val="none" w:sz="0" w:space="0" w:color="auto"/>
          </w:divBdr>
        </w:div>
        <w:div w:id="1491210710">
          <w:marLeft w:val="0"/>
          <w:marRight w:val="0"/>
          <w:marTop w:val="0"/>
          <w:marBottom w:val="0"/>
          <w:divBdr>
            <w:top w:val="none" w:sz="0" w:space="0" w:color="auto"/>
            <w:left w:val="none" w:sz="0" w:space="0" w:color="auto"/>
            <w:bottom w:val="none" w:sz="0" w:space="0" w:color="auto"/>
            <w:right w:val="none" w:sz="0" w:space="0" w:color="auto"/>
          </w:divBdr>
        </w:div>
        <w:div w:id="1976177014">
          <w:marLeft w:val="0"/>
          <w:marRight w:val="0"/>
          <w:marTop w:val="0"/>
          <w:marBottom w:val="0"/>
          <w:divBdr>
            <w:top w:val="none" w:sz="0" w:space="0" w:color="auto"/>
            <w:left w:val="none" w:sz="0" w:space="0" w:color="auto"/>
            <w:bottom w:val="none" w:sz="0" w:space="0" w:color="auto"/>
            <w:right w:val="none" w:sz="0" w:space="0" w:color="auto"/>
          </w:divBdr>
        </w:div>
        <w:div w:id="2111898266">
          <w:marLeft w:val="0"/>
          <w:marRight w:val="0"/>
          <w:marTop w:val="0"/>
          <w:marBottom w:val="0"/>
          <w:divBdr>
            <w:top w:val="none" w:sz="0" w:space="0" w:color="auto"/>
            <w:left w:val="none" w:sz="0" w:space="0" w:color="auto"/>
            <w:bottom w:val="none" w:sz="0" w:space="0" w:color="auto"/>
            <w:right w:val="none" w:sz="0" w:space="0" w:color="auto"/>
          </w:divBdr>
        </w:div>
      </w:divsChild>
    </w:div>
    <w:div w:id="1425150626">
      <w:bodyDiv w:val="1"/>
      <w:marLeft w:val="0"/>
      <w:marRight w:val="0"/>
      <w:marTop w:val="0"/>
      <w:marBottom w:val="0"/>
      <w:divBdr>
        <w:top w:val="none" w:sz="0" w:space="0" w:color="auto"/>
        <w:left w:val="none" w:sz="0" w:space="0" w:color="auto"/>
        <w:bottom w:val="none" w:sz="0" w:space="0" w:color="auto"/>
        <w:right w:val="none" w:sz="0" w:space="0" w:color="auto"/>
      </w:divBdr>
      <w:divsChild>
        <w:div w:id="48117292">
          <w:marLeft w:val="0"/>
          <w:marRight w:val="0"/>
          <w:marTop w:val="0"/>
          <w:marBottom w:val="0"/>
          <w:divBdr>
            <w:top w:val="none" w:sz="0" w:space="0" w:color="auto"/>
            <w:left w:val="none" w:sz="0" w:space="0" w:color="auto"/>
            <w:bottom w:val="none" w:sz="0" w:space="0" w:color="auto"/>
            <w:right w:val="none" w:sz="0" w:space="0" w:color="auto"/>
          </w:divBdr>
        </w:div>
        <w:div w:id="990867733">
          <w:marLeft w:val="0"/>
          <w:marRight w:val="0"/>
          <w:marTop w:val="0"/>
          <w:marBottom w:val="0"/>
          <w:divBdr>
            <w:top w:val="none" w:sz="0" w:space="0" w:color="auto"/>
            <w:left w:val="none" w:sz="0" w:space="0" w:color="auto"/>
            <w:bottom w:val="none" w:sz="0" w:space="0" w:color="auto"/>
            <w:right w:val="none" w:sz="0" w:space="0" w:color="auto"/>
          </w:divBdr>
        </w:div>
        <w:div w:id="1266958820">
          <w:marLeft w:val="0"/>
          <w:marRight w:val="0"/>
          <w:marTop w:val="0"/>
          <w:marBottom w:val="0"/>
          <w:divBdr>
            <w:top w:val="none" w:sz="0" w:space="0" w:color="auto"/>
            <w:left w:val="none" w:sz="0" w:space="0" w:color="auto"/>
            <w:bottom w:val="none" w:sz="0" w:space="0" w:color="auto"/>
            <w:right w:val="none" w:sz="0" w:space="0" w:color="auto"/>
          </w:divBdr>
        </w:div>
        <w:div w:id="1664966281">
          <w:marLeft w:val="0"/>
          <w:marRight w:val="0"/>
          <w:marTop w:val="0"/>
          <w:marBottom w:val="0"/>
          <w:divBdr>
            <w:top w:val="none" w:sz="0" w:space="0" w:color="auto"/>
            <w:left w:val="none" w:sz="0" w:space="0" w:color="auto"/>
            <w:bottom w:val="none" w:sz="0" w:space="0" w:color="auto"/>
            <w:right w:val="none" w:sz="0" w:space="0" w:color="auto"/>
          </w:divBdr>
        </w:div>
        <w:div w:id="1753503123">
          <w:marLeft w:val="0"/>
          <w:marRight w:val="0"/>
          <w:marTop w:val="0"/>
          <w:marBottom w:val="0"/>
          <w:divBdr>
            <w:top w:val="none" w:sz="0" w:space="0" w:color="auto"/>
            <w:left w:val="none" w:sz="0" w:space="0" w:color="auto"/>
            <w:bottom w:val="none" w:sz="0" w:space="0" w:color="auto"/>
            <w:right w:val="none" w:sz="0" w:space="0" w:color="auto"/>
          </w:divBdr>
        </w:div>
        <w:div w:id="1884947221">
          <w:marLeft w:val="0"/>
          <w:marRight w:val="0"/>
          <w:marTop w:val="0"/>
          <w:marBottom w:val="0"/>
          <w:divBdr>
            <w:top w:val="none" w:sz="0" w:space="0" w:color="auto"/>
            <w:left w:val="none" w:sz="0" w:space="0" w:color="auto"/>
            <w:bottom w:val="none" w:sz="0" w:space="0" w:color="auto"/>
            <w:right w:val="none" w:sz="0" w:space="0" w:color="auto"/>
          </w:divBdr>
        </w:div>
        <w:div w:id="1964192530">
          <w:marLeft w:val="0"/>
          <w:marRight w:val="0"/>
          <w:marTop w:val="0"/>
          <w:marBottom w:val="0"/>
          <w:divBdr>
            <w:top w:val="none" w:sz="0" w:space="0" w:color="auto"/>
            <w:left w:val="none" w:sz="0" w:space="0" w:color="auto"/>
            <w:bottom w:val="none" w:sz="0" w:space="0" w:color="auto"/>
            <w:right w:val="none" w:sz="0" w:space="0" w:color="auto"/>
          </w:divBdr>
        </w:div>
      </w:divsChild>
    </w:div>
    <w:div w:id="1438132822">
      <w:bodyDiv w:val="1"/>
      <w:marLeft w:val="0"/>
      <w:marRight w:val="0"/>
      <w:marTop w:val="0"/>
      <w:marBottom w:val="0"/>
      <w:divBdr>
        <w:top w:val="none" w:sz="0" w:space="0" w:color="auto"/>
        <w:left w:val="none" w:sz="0" w:space="0" w:color="auto"/>
        <w:bottom w:val="none" w:sz="0" w:space="0" w:color="auto"/>
        <w:right w:val="none" w:sz="0" w:space="0" w:color="auto"/>
      </w:divBdr>
      <w:divsChild>
        <w:div w:id="396904419">
          <w:marLeft w:val="0"/>
          <w:marRight w:val="0"/>
          <w:marTop w:val="0"/>
          <w:marBottom w:val="0"/>
          <w:divBdr>
            <w:top w:val="none" w:sz="0" w:space="0" w:color="auto"/>
            <w:left w:val="none" w:sz="0" w:space="0" w:color="auto"/>
            <w:bottom w:val="none" w:sz="0" w:space="0" w:color="auto"/>
            <w:right w:val="none" w:sz="0" w:space="0" w:color="auto"/>
          </w:divBdr>
        </w:div>
        <w:div w:id="397629727">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722603277">
          <w:marLeft w:val="0"/>
          <w:marRight w:val="0"/>
          <w:marTop w:val="0"/>
          <w:marBottom w:val="0"/>
          <w:divBdr>
            <w:top w:val="none" w:sz="0" w:space="0" w:color="auto"/>
            <w:left w:val="none" w:sz="0" w:space="0" w:color="auto"/>
            <w:bottom w:val="none" w:sz="0" w:space="0" w:color="auto"/>
            <w:right w:val="none" w:sz="0" w:space="0" w:color="auto"/>
          </w:divBdr>
        </w:div>
        <w:div w:id="774524696">
          <w:marLeft w:val="0"/>
          <w:marRight w:val="0"/>
          <w:marTop w:val="0"/>
          <w:marBottom w:val="0"/>
          <w:divBdr>
            <w:top w:val="none" w:sz="0" w:space="0" w:color="auto"/>
            <w:left w:val="none" w:sz="0" w:space="0" w:color="auto"/>
            <w:bottom w:val="none" w:sz="0" w:space="0" w:color="auto"/>
            <w:right w:val="none" w:sz="0" w:space="0" w:color="auto"/>
          </w:divBdr>
        </w:div>
        <w:div w:id="1626622071">
          <w:marLeft w:val="0"/>
          <w:marRight w:val="0"/>
          <w:marTop w:val="0"/>
          <w:marBottom w:val="0"/>
          <w:divBdr>
            <w:top w:val="none" w:sz="0" w:space="0" w:color="auto"/>
            <w:left w:val="none" w:sz="0" w:space="0" w:color="auto"/>
            <w:bottom w:val="none" w:sz="0" w:space="0" w:color="auto"/>
            <w:right w:val="none" w:sz="0" w:space="0" w:color="auto"/>
          </w:divBdr>
        </w:div>
        <w:div w:id="1726559036">
          <w:marLeft w:val="0"/>
          <w:marRight w:val="0"/>
          <w:marTop w:val="0"/>
          <w:marBottom w:val="0"/>
          <w:divBdr>
            <w:top w:val="none" w:sz="0" w:space="0" w:color="auto"/>
            <w:left w:val="none" w:sz="0" w:space="0" w:color="auto"/>
            <w:bottom w:val="none" w:sz="0" w:space="0" w:color="auto"/>
            <w:right w:val="none" w:sz="0" w:space="0" w:color="auto"/>
          </w:divBdr>
        </w:div>
      </w:divsChild>
    </w:div>
    <w:div w:id="1441337029">
      <w:bodyDiv w:val="1"/>
      <w:marLeft w:val="0"/>
      <w:marRight w:val="0"/>
      <w:marTop w:val="0"/>
      <w:marBottom w:val="0"/>
      <w:divBdr>
        <w:top w:val="none" w:sz="0" w:space="0" w:color="auto"/>
        <w:left w:val="none" w:sz="0" w:space="0" w:color="auto"/>
        <w:bottom w:val="none" w:sz="0" w:space="0" w:color="auto"/>
        <w:right w:val="none" w:sz="0" w:space="0" w:color="auto"/>
      </w:divBdr>
    </w:div>
    <w:div w:id="1471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576693">
          <w:marLeft w:val="0"/>
          <w:marRight w:val="0"/>
          <w:marTop w:val="0"/>
          <w:marBottom w:val="0"/>
          <w:divBdr>
            <w:top w:val="none" w:sz="0" w:space="0" w:color="auto"/>
            <w:left w:val="none" w:sz="0" w:space="0" w:color="auto"/>
            <w:bottom w:val="none" w:sz="0" w:space="0" w:color="auto"/>
            <w:right w:val="none" w:sz="0" w:space="0" w:color="auto"/>
          </w:divBdr>
        </w:div>
        <w:div w:id="665522579">
          <w:marLeft w:val="0"/>
          <w:marRight w:val="0"/>
          <w:marTop w:val="0"/>
          <w:marBottom w:val="0"/>
          <w:divBdr>
            <w:top w:val="none" w:sz="0" w:space="0" w:color="auto"/>
            <w:left w:val="none" w:sz="0" w:space="0" w:color="auto"/>
            <w:bottom w:val="none" w:sz="0" w:space="0" w:color="auto"/>
            <w:right w:val="none" w:sz="0" w:space="0" w:color="auto"/>
          </w:divBdr>
        </w:div>
        <w:div w:id="792988708">
          <w:marLeft w:val="0"/>
          <w:marRight w:val="0"/>
          <w:marTop w:val="0"/>
          <w:marBottom w:val="0"/>
          <w:divBdr>
            <w:top w:val="none" w:sz="0" w:space="0" w:color="auto"/>
            <w:left w:val="none" w:sz="0" w:space="0" w:color="auto"/>
            <w:bottom w:val="none" w:sz="0" w:space="0" w:color="auto"/>
            <w:right w:val="none" w:sz="0" w:space="0" w:color="auto"/>
          </w:divBdr>
        </w:div>
        <w:div w:id="849028553">
          <w:marLeft w:val="0"/>
          <w:marRight w:val="0"/>
          <w:marTop w:val="0"/>
          <w:marBottom w:val="0"/>
          <w:divBdr>
            <w:top w:val="none" w:sz="0" w:space="0" w:color="auto"/>
            <w:left w:val="none" w:sz="0" w:space="0" w:color="auto"/>
            <w:bottom w:val="none" w:sz="0" w:space="0" w:color="auto"/>
            <w:right w:val="none" w:sz="0" w:space="0" w:color="auto"/>
          </w:divBdr>
        </w:div>
        <w:div w:id="1077434763">
          <w:marLeft w:val="0"/>
          <w:marRight w:val="0"/>
          <w:marTop w:val="0"/>
          <w:marBottom w:val="0"/>
          <w:divBdr>
            <w:top w:val="none" w:sz="0" w:space="0" w:color="auto"/>
            <w:left w:val="none" w:sz="0" w:space="0" w:color="auto"/>
            <w:bottom w:val="none" w:sz="0" w:space="0" w:color="auto"/>
            <w:right w:val="none" w:sz="0" w:space="0" w:color="auto"/>
          </w:divBdr>
        </w:div>
        <w:div w:id="1082725140">
          <w:marLeft w:val="0"/>
          <w:marRight w:val="0"/>
          <w:marTop w:val="0"/>
          <w:marBottom w:val="0"/>
          <w:divBdr>
            <w:top w:val="none" w:sz="0" w:space="0" w:color="auto"/>
            <w:left w:val="none" w:sz="0" w:space="0" w:color="auto"/>
            <w:bottom w:val="none" w:sz="0" w:space="0" w:color="auto"/>
            <w:right w:val="none" w:sz="0" w:space="0" w:color="auto"/>
          </w:divBdr>
        </w:div>
        <w:div w:id="1128553712">
          <w:marLeft w:val="0"/>
          <w:marRight w:val="0"/>
          <w:marTop w:val="0"/>
          <w:marBottom w:val="0"/>
          <w:divBdr>
            <w:top w:val="none" w:sz="0" w:space="0" w:color="auto"/>
            <w:left w:val="none" w:sz="0" w:space="0" w:color="auto"/>
            <w:bottom w:val="none" w:sz="0" w:space="0" w:color="auto"/>
            <w:right w:val="none" w:sz="0" w:space="0" w:color="auto"/>
          </w:divBdr>
        </w:div>
        <w:div w:id="1542743484">
          <w:marLeft w:val="0"/>
          <w:marRight w:val="0"/>
          <w:marTop w:val="0"/>
          <w:marBottom w:val="0"/>
          <w:divBdr>
            <w:top w:val="none" w:sz="0" w:space="0" w:color="auto"/>
            <w:left w:val="none" w:sz="0" w:space="0" w:color="auto"/>
            <w:bottom w:val="none" w:sz="0" w:space="0" w:color="auto"/>
            <w:right w:val="none" w:sz="0" w:space="0" w:color="auto"/>
          </w:divBdr>
        </w:div>
        <w:div w:id="1924794622">
          <w:marLeft w:val="0"/>
          <w:marRight w:val="0"/>
          <w:marTop w:val="0"/>
          <w:marBottom w:val="0"/>
          <w:divBdr>
            <w:top w:val="none" w:sz="0" w:space="0" w:color="auto"/>
            <w:left w:val="none" w:sz="0" w:space="0" w:color="auto"/>
            <w:bottom w:val="none" w:sz="0" w:space="0" w:color="auto"/>
            <w:right w:val="none" w:sz="0" w:space="0" w:color="auto"/>
          </w:divBdr>
        </w:div>
        <w:div w:id="2027049141">
          <w:marLeft w:val="0"/>
          <w:marRight w:val="0"/>
          <w:marTop w:val="0"/>
          <w:marBottom w:val="0"/>
          <w:divBdr>
            <w:top w:val="none" w:sz="0" w:space="0" w:color="auto"/>
            <w:left w:val="none" w:sz="0" w:space="0" w:color="auto"/>
            <w:bottom w:val="none" w:sz="0" w:space="0" w:color="auto"/>
            <w:right w:val="none" w:sz="0" w:space="0" w:color="auto"/>
          </w:divBdr>
        </w:div>
        <w:div w:id="2033412884">
          <w:marLeft w:val="0"/>
          <w:marRight w:val="0"/>
          <w:marTop w:val="0"/>
          <w:marBottom w:val="0"/>
          <w:divBdr>
            <w:top w:val="none" w:sz="0" w:space="0" w:color="auto"/>
            <w:left w:val="none" w:sz="0" w:space="0" w:color="auto"/>
            <w:bottom w:val="none" w:sz="0" w:space="0" w:color="auto"/>
            <w:right w:val="none" w:sz="0" w:space="0" w:color="auto"/>
          </w:divBdr>
        </w:div>
        <w:div w:id="2110927853">
          <w:marLeft w:val="0"/>
          <w:marRight w:val="0"/>
          <w:marTop w:val="0"/>
          <w:marBottom w:val="0"/>
          <w:divBdr>
            <w:top w:val="none" w:sz="0" w:space="0" w:color="auto"/>
            <w:left w:val="none" w:sz="0" w:space="0" w:color="auto"/>
            <w:bottom w:val="none" w:sz="0" w:space="0" w:color="auto"/>
            <w:right w:val="none" w:sz="0" w:space="0" w:color="auto"/>
          </w:divBdr>
        </w:div>
      </w:divsChild>
    </w:div>
    <w:div w:id="1478959351">
      <w:bodyDiv w:val="1"/>
      <w:marLeft w:val="0"/>
      <w:marRight w:val="0"/>
      <w:marTop w:val="0"/>
      <w:marBottom w:val="0"/>
      <w:divBdr>
        <w:top w:val="none" w:sz="0" w:space="0" w:color="auto"/>
        <w:left w:val="none" w:sz="0" w:space="0" w:color="auto"/>
        <w:bottom w:val="none" w:sz="0" w:space="0" w:color="auto"/>
        <w:right w:val="none" w:sz="0" w:space="0" w:color="auto"/>
      </w:divBdr>
      <w:divsChild>
        <w:div w:id="174341988">
          <w:marLeft w:val="0"/>
          <w:marRight w:val="0"/>
          <w:marTop w:val="0"/>
          <w:marBottom w:val="0"/>
          <w:divBdr>
            <w:top w:val="none" w:sz="0" w:space="0" w:color="auto"/>
            <w:left w:val="none" w:sz="0" w:space="0" w:color="auto"/>
            <w:bottom w:val="none" w:sz="0" w:space="0" w:color="auto"/>
            <w:right w:val="none" w:sz="0" w:space="0" w:color="auto"/>
          </w:divBdr>
        </w:div>
        <w:div w:id="485435664">
          <w:marLeft w:val="0"/>
          <w:marRight w:val="0"/>
          <w:marTop w:val="0"/>
          <w:marBottom w:val="0"/>
          <w:divBdr>
            <w:top w:val="none" w:sz="0" w:space="0" w:color="auto"/>
            <w:left w:val="none" w:sz="0" w:space="0" w:color="auto"/>
            <w:bottom w:val="none" w:sz="0" w:space="0" w:color="auto"/>
            <w:right w:val="none" w:sz="0" w:space="0" w:color="auto"/>
          </w:divBdr>
        </w:div>
        <w:div w:id="590621762">
          <w:marLeft w:val="0"/>
          <w:marRight w:val="0"/>
          <w:marTop w:val="0"/>
          <w:marBottom w:val="0"/>
          <w:divBdr>
            <w:top w:val="none" w:sz="0" w:space="0" w:color="auto"/>
            <w:left w:val="none" w:sz="0" w:space="0" w:color="auto"/>
            <w:bottom w:val="none" w:sz="0" w:space="0" w:color="auto"/>
            <w:right w:val="none" w:sz="0" w:space="0" w:color="auto"/>
          </w:divBdr>
        </w:div>
        <w:div w:id="798838104">
          <w:marLeft w:val="0"/>
          <w:marRight w:val="0"/>
          <w:marTop w:val="0"/>
          <w:marBottom w:val="0"/>
          <w:divBdr>
            <w:top w:val="none" w:sz="0" w:space="0" w:color="auto"/>
            <w:left w:val="none" w:sz="0" w:space="0" w:color="auto"/>
            <w:bottom w:val="none" w:sz="0" w:space="0" w:color="auto"/>
            <w:right w:val="none" w:sz="0" w:space="0" w:color="auto"/>
          </w:divBdr>
        </w:div>
        <w:div w:id="1385715165">
          <w:marLeft w:val="0"/>
          <w:marRight w:val="0"/>
          <w:marTop w:val="0"/>
          <w:marBottom w:val="0"/>
          <w:divBdr>
            <w:top w:val="none" w:sz="0" w:space="0" w:color="auto"/>
            <w:left w:val="none" w:sz="0" w:space="0" w:color="auto"/>
            <w:bottom w:val="none" w:sz="0" w:space="0" w:color="auto"/>
            <w:right w:val="none" w:sz="0" w:space="0" w:color="auto"/>
          </w:divBdr>
        </w:div>
        <w:div w:id="1598825001">
          <w:marLeft w:val="0"/>
          <w:marRight w:val="0"/>
          <w:marTop w:val="0"/>
          <w:marBottom w:val="0"/>
          <w:divBdr>
            <w:top w:val="none" w:sz="0" w:space="0" w:color="auto"/>
            <w:left w:val="none" w:sz="0" w:space="0" w:color="auto"/>
            <w:bottom w:val="none" w:sz="0" w:space="0" w:color="auto"/>
            <w:right w:val="none" w:sz="0" w:space="0" w:color="auto"/>
          </w:divBdr>
        </w:div>
        <w:div w:id="1735079575">
          <w:marLeft w:val="0"/>
          <w:marRight w:val="0"/>
          <w:marTop w:val="0"/>
          <w:marBottom w:val="0"/>
          <w:divBdr>
            <w:top w:val="none" w:sz="0" w:space="0" w:color="auto"/>
            <w:left w:val="none" w:sz="0" w:space="0" w:color="auto"/>
            <w:bottom w:val="none" w:sz="0" w:space="0" w:color="auto"/>
            <w:right w:val="none" w:sz="0" w:space="0" w:color="auto"/>
          </w:divBdr>
        </w:div>
        <w:div w:id="1907841675">
          <w:marLeft w:val="0"/>
          <w:marRight w:val="0"/>
          <w:marTop w:val="0"/>
          <w:marBottom w:val="0"/>
          <w:divBdr>
            <w:top w:val="none" w:sz="0" w:space="0" w:color="auto"/>
            <w:left w:val="none" w:sz="0" w:space="0" w:color="auto"/>
            <w:bottom w:val="none" w:sz="0" w:space="0" w:color="auto"/>
            <w:right w:val="none" w:sz="0" w:space="0" w:color="auto"/>
          </w:divBdr>
        </w:div>
        <w:div w:id="2129468464">
          <w:marLeft w:val="0"/>
          <w:marRight w:val="0"/>
          <w:marTop w:val="0"/>
          <w:marBottom w:val="0"/>
          <w:divBdr>
            <w:top w:val="none" w:sz="0" w:space="0" w:color="auto"/>
            <w:left w:val="none" w:sz="0" w:space="0" w:color="auto"/>
            <w:bottom w:val="none" w:sz="0" w:space="0" w:color="auto"/>
            <w:right w:val="none" w:sz="0" w:space="0" w:color="auto"/>
          </w:divBdr>
        </w:div>
      </w:divsChild>
    </w:div>
    <w:div w:id="1539704040">
      <w:bodyDiv w:val="1"/>
      <w:marLeft w:val="0"/>
      <w:marRight w:val="0"/>
      <w:marTop w:val="0"/>
      <w:marBottom w:val="0"/>
      <w:divBdr>
        <w:top w:val="none" w:sz="0" w:space="0" w:color="auto"/>
        <w:left w:val="none" w:sz="0" w:space="0" w:color="auto"/>
        <w:bottom w:val="none" w:sz="0" w:space="0" w:color="auto"/>
        <w:right w:val="none" w:sz="0" w:space="0" w:color="auto"/>
      </w:divBdr>
      <w:divsChild>
        <w:div w:id="126550043">
          <w:marLeft w:val="0"/>
          <w:marRight w:val="0"/>
          <w:marTop w:val="0"/>
          <w:marBottom w:val="0"/>
          <w:divBdr>
            <w:top w:val="none" w:sz="0" w:space="0" w:color="auto"/>
            <w:left w:val="none" w:sz="0" w:space="0" w:color="auto"/>
            <w:bottom w:val="none" w:sz="0" w:space="0" w:color="auto"/>
            <w:right w:val="none" w:sz="0" w:space="0" w:color="auto"/>
          </w:divBdr>
        </w:div>
        <w:div w:id="404689812">
          <w:marLeft w:val="0"/>
          <w:marRight w:val="0"/>
          <w:marTop w:val="0"/>
          <w:marBottom w:val="0"/>
          <w:divBdr>
            <w:top w:val="none" w:sz="0" w:space="0" w:color="auto"/>
            <w:left w:val="none" w:sz="0" w:space="0" w:color="auto"/>
            <w:bottom w:val="none" w:sz="0" w:space="0" w:color="auto"/>
            <w:right w:val="none" w:sz="0" w:space="0" w:color="auto"/>
          </w:divBdr>
        </w:div>
        <w:div w:id="413626386">
          <w:marLeft w:val="0"/>
          <w:marRight w:val="0"/>
          <w:marTop w:val="0"/>
          <w:marBottom w:val="0"/>
          <w:divBdr>
            <w:top w:val="none" w:sz="0" w:space="0" w:color="auto"/>
            <w:left w:val="none" w:sz="0" w:space="0" w:color="auto"/>
            <w:bottom w:val="none" w:sz="0" w:space="0" w:color="auto"/>
            <w:right w:val="none" w:sz="0" w:space="0" w:color="auto"/>
          </w:divBdr>
        </w:div>
        <w:div w:id="508447377">
          <w:marLeft w:val="0"/>
          <w:marRight w:val="0"/>
          <w:marTop w:val="0"/>
          <w:marBottom w:val="0"/>
          <w:divBdr>
            <w:top w:val="none" w:sz="0" w:space="0" w:color="auto"/>
            <w:left w:val="none" w:sz="0" w:space="0" w:color="auto"/>
            <w:bottom w:val="none" w:sz="0" w:space="0" w:color="auto"/>
            <w:right w:val="none" w:sz="0" w:space="0" w:color="auto"/>
          </w:divBdr>
        </w:div>
        <w:div w:id="796411741">
          <w:marLeft w:val="0"/>
          <w:marRight w:val="0"/>
          <w:marTop w:val="0"/>
          <w:marBottom w:val="0"/>
          <w:divBdr>
            <w:top w:val="none" w:sz="0" w:space="0" w:color="auto"/>
            <w:left w:val="none" w:sz="0" w:space="0" w:color="auto"/>
            <w:bottom w:val="none" w:sz="0" w:space="0" w:color="auto"/>
            <w:right w:val="none" w:sz="0" w:space="0" w:color="auto"/>
          </w:divBdr>
        </w:div>
        <w:div w:id="1340425832">
          <w:marLeft w:val="0"/>
          <w:marRight w:val="0"/>
          <w:marTop w:val="0"/>
          <w:marBottom w:val="0"/>
          <w:divBdr>
            <w:top w:val="none" w:sz="0" w:space="0" w:color="auto"/>
            <w:left w:val="none" w:sz="0" w:space="0" w:color="auto"/>
            <w:bottom w:val="none" w:sz="0" w:space="0" w:color="auto"/>
            <w:right w:val="none" w:sz="0" w:space="0" w:color="auto"/>
          </w:divBdr>
        </w:div>
        <w:div w:id="1988048662">
          <w:marLeft w:val="0"/>
          <w:marRight w:val="0"/>
          <w:marTop w:val="0"/>
          <w:marBottom w:val="0"/>
          <w:divBdr>
            <w:top w:val="none" w:sz="0" w:space="0" w:color="auto"/>
            <w:left w:val="none" w:sz="0" w:space="0" w:color="auto"/>
            <w:bottom w:val="none" w:sz="0" w:space="0" w:color="auto"/>
            <w:right w:val="none" w:sz="0" w:space="0" w:color="auto"/>
          </w:divBdr>
        </w:div>
      </w:divsChild>
    </w:div>
    <w:div w:id="1618097178">
      <w:bodyDiv w:val="1"/>
      <w:marLeft w:val="0"/>
      <w:marRight w:val="0"/>
      <w:marTop w:val="0"/>
      <w:marBottom w:val="0"/>
      <w:divBdr>
        <w:top w:val="none" w:sz="0" w:space="0" w:color="auto"/>
        <w:left w:val="none" w:sz="0" w:space="0" w:color="auto"/>
        <w:bottom w:val="none" w:sz="0" w:space="0" w:color="auto"/>
        <w:right w:val="none" w:sz="0" w:space="0" w:color="auto"/>
      </w:divBdr>
    </w:div>
    <w:div w:id="1826554648">
      <w:bodyDiv w:val="1"/>
      <w:marLeft w:val="0"/>
      <w:marRight w:val="0"/>
      <w:marTop w:val="0"/>
      <w:marBottom w:val="0"/>
      <w:divBdr>
        <w:top w:val="none" w:sz="0" w:space="0" w:color="auto"/>
        <w:left w:val="none" w:sz="0" w:space="0" w:color="auto"/>
        <w:bottom w:val="none" w:sz="0" w:space="0" w:color="auto"/>
        <w:right w:val="none" w:sz="0" w:space="0" w:color="auto"/>
      </w:divBdr>
    </w:div>
    <w:div w:id="1941600413">
      <w:bodyDiv w:val="1"/>
      <w:marLeft w:val="0"/>
      <w:marRight w:val="0"/>
      <w:marTop w:val="0"/>
      <w:marBottom w:val="0"/>
      <w:divBdr>
        <w:top w:val="none" w:sz="0" w:space="0" w:color="auto"/>
        <w:left w:val="none" w:sz="0" w:space="0" w:color="auto"/>
        <w:bottom w:val="none" w:sz="0" w:space="0" w:color="auto"/>
        <w:right w:val="none" w:sz="0" w:space="0" w:color="auto"/>
      </w:divBdr>
      <w:divsChild>
        <w:div w:id="126823715">
          <w:marLeft w:val="0"/>
          <w:marRight w:val="0"/>
          <w:marTop w:val="0"/>
          <w:marBottom w:val="0"/>
          <w:divBdr>
            <w:top w:val="none" w:sz="0" w:space="0" w:color="auto"/>
            <w:left w:val="none" w:sz="0" w:space="0" w:color="auto"/>
            <w:bottom w:val="none" w:sz="0" w:space="0" w:color="auto"/>
            <w:right w:val="none" w:sz="0" w:space="0" w:color="auto"/>
          </w:divBdr>
        </w:div>
        <w:div w:id="732116598">
          <w:marLeft w:val="0"/>
          <w:marRight w:val="0"/>
          <w:marTop w:val="0"/>
          <w:marBottom w:val="0"/>
          <w:divBdr>
            <w:top w:val="none" w:sz="0" w:space="0" w:color="auto"/>
            <w:left w:val="none" w:sz="0" w:space="0" w:color="auto"/>
            <w:bottom w:val="none" w:sz="0" w:space="0" w:color="auto"/>
            <w:right w:val="none" w:sz="0" w:space="0" w:color="auto"/>
          </w:divBdr>
        </w:div>
        <w:div w:id="898857740">
          <w:marLeft w:val="0"/>
          <w:marRight w:val="0"/>
          <w:marTop w:val="0"/>
          <w:marBottom w:val="0"/>
          <w:divBdr>
            <w:top w:val="none" w:sz="0" w:space="0" w:color="auto"/>
            <w:left w:val="none" w:sz="0" w:space="0" w:color="auto"/>
            <w:bottom w:val="none" w:sz="0" w:space="0" w:color="auto"/>
            <w:right w:val="none" w:sz="0" w:space="0" w:color="auto"/>
          </w:divBdr>
        </w:div>
        <w:div w:id="997416731">
          <w:marLeft w:val="0"/>
          <w:marRight w:val="0"/>
          <w:marTop w:val="0"/>
          <w:marBottom w:val="0"/>
          <w:divBdr>
            <w:top w:val="none" w:sz="0" w:space="0" w:color="auto"/>
            <w:left w:val="none" w:sz="0" w:space="0" w:color="auto"/>
            <w:bottom w:val="none" w:sz="0" w:space="0" w:color="auto"/>
            <w:right w:val="none" w:sz="0" w:space="0" w:color="auto"/>
          </w:divBdr>
        </w:div>
        <w:div w:id="1077019534">
          <w:marLeft w:val="0"/>
          <w:marRight w:val="0"/>
          <w:marTop w:val="0"/>
          <w:marBottom w:val="0"/>
          <w:divBdr>
            <w:top w:val="none" w:sz="0" w:space="0" w:color="auto"/>
            <w:left w:val="none" w:sz="0" w:space="0" w:color="auto"/>
            <w:bottom w:val="none" w:sz="0" w:space="0" w:color="auto"/>
            <w:right w:val="none" w:sz="0" w:space="0" w:color="auto"/>
          </w:divBdr>
        </w:div>
        <w:div w:id="1130782340">
          <w:marLeft w:val="0"/>
          <w:marRight w:val="0"/>
          <w:marTop w:val="0"/>
          <w:marBottom w:val="0"/>
          <w:divBdr>
            <w:top w:val="none" w:sz="0" w:space="0" w:color="auto"/>
            <w:left w:val="none" w:sz="0" w:space="0" w:color="auto"/>
            <w:bottom w:val="none" w:sz="0" w:space="0" w:color="auto"/>
            <w:right w:val="none" w:sz="0" w:space="0" w:color="auto"/>
          </w:divBdr>
        </w:div>
        <w:div w:id="1293632411">
          <w:marLeft w:val="0"/>
          <w:marRight w:val="0"/>
          <w:marTop w:val="0"/>
          <w:marBottom w:val="0"/>
          <w:divBdr>
            <w:top w:val="none" w:sz="0" w:space="0" w:color="auto"/>
            <w:left w:val="none" w:sz="0" w:space="0" w:color="auto"/>
            <w:bottom w:val="none" w:sz="0" w:space="0" w:color="auto"/>
            <w:right w:val="none" w:sz="0" w:space="0" w:color="auto"/>
          </w:divBdr>
        </w:div>
        <w:div w:id="1870800848">
          <w:marLeft w:val="0"/>
          <w:marRight w:val="0"/>
          <w:marTop w:val="0"/>
          <w:marBottom w:val="0"/>
          <w:divBdr>
            <w:top w:val="none" w:sz="0" w:space="0" w:color="auto"/>
            <w:left w:val="none" w:sz="0" w:space="0" w:color="auto"/>
            <w:bottom w:val="none" w:sz="0" w:space="0" w:color="auto"/>
            <w:right w:val="none" w:sz="0" w:space="0" w:color="auto"/>
          </w:divBdr>
        </w:div>
        <w:div w:id="1901479786">
          <w:marLeft w:val="0"/>
          <w:marRight w:val="0"/>
          <w:marTop w:val="0"/>
          <w:marBottom w:val="0"/>
          <w:divBdr>
            <w:top w:val="none" w:sz="0" w:space="0" w:color="auto"/>
            <w:left w:val="none" w:sz="0" w:space="0" w:color="auto"/>
            <w:bottom w:val="none" w:sz="0" w:space="0" w:color="auto"/>
            <w:right w:val="none" w:sz="0" w:space="0" w:color="auto"/>
          </w:divBdr>
        </w:div>
      </w:divsChild>
    </w:div>
    <w:div w:id="1944877519">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sChild>
        <w:div w:id="50621422">
          <w:marLeft w:val="0"/>
          <w:marRight w:val="0"/>
          <w:marTop w:val="0"/>
          <w:marBottom w:val="0"/>
          <w:divBdr>
            <w:top w:val="none" w:sz="0" w:space="0" w:color="auto"/>
            <w:left w:val="none" w:sz="0" w:space="0" w:color="auto"/>
            <w:bottom w:val="none" w:sz="0" w:space="0" w:color="auto"/>
            <w:right w:val="none" w:sz="0" w:space="0" w:color="auto"/>
          </w:divBdr>
        </w:div>
        <w:div w:id="109513630">
          <w:marLeft w:val="0"/>
          <w:marRight w:val="0"/>
          <w:marTop w:val="0"/>
          <w:marBottom w:val="0"/>
          <w:divBdr>
            <w:top w:val="none" w:sz="0" w:space="0" w:color="auto"/>
            <w:left w:val="none" w:sz="0" w:space="0" w:color="auto"/>
            <w:bottom w:val="none" w:sz="0" w:space="0" w:color="auto"/>
            <w:right w:val="none" w:sz="0" w:space="0" w:color="auto"/>
          </w:divBdr>
        </w:div>
        <w:div w:id="204293446">
          <w:marLeft w:val="0"/>
          <w:marRight w:val="0"/>
          <w:marTop w:val="0"/>
          <w:marBottom w:val="0"/>
          <w:divBdr>
            <w:top w:val="none" w:sz="0" w:space="0" w:color="auto"/>
            <w:left w:val="none" w:sz="0" w:space="0" w:color="auto"/>
            <w:bottom w:val="none" w:sz="0" w:space="0" w:color="auto"/>
            <w:right w:val="none" w:sz="0" w:space="0" w:color="auto"/>
          </w:divBdr>
        </w:div>
        <w:div w:id="553975831">
          <w:marLeft w:val="0"/>
          <w:marRight w:val="0"/>
          <w:marTop w:val="0"/>
          <w:marBottom w:val="0"/>
          <w:divBdr>
            <w:top w:val="none" w:sz="0" w:space="0" w:color="auto"/>
            <w:left w:val="none" w:sz="0" w:space="0" w:color="auto"/>
            <w:bottom w:val="none" w:sz="0" w:space="0" w:color="auto"/>
            <w:right w:val="none" w:sz="0" w:space="0" w:color="auto"/>
          </w:divBdr>
        </w:div>
        <w:div w:id="599407768">
          <w:marLeft w:val="0"/>
          <w:marRight w:val="0"/>
          <w:marTop w:val="0"/>
          <w:marBottom w:val="0"/>
          <w:divBdr>
            <w:top w:val="none" w:sz="0" w:space="0" w:color="auto"/>
            <w:left w:val="none" w:sz="0" w:space="0" w:color="auto"/>
            <w:bottom w:val="none" w:sz="0" w:space="0" w:color="auto"/>
            <w:right w:val="none" w:sz="0" w:space="0" w:color="auto"/>
          </w:divBdr>
        </w:div>
        <w:div w:id="605624584">
          <w:marLeft w:val="0"/>
          <w:marRight w:val="0"/>
          <w:marTop w:val="0"/>
          <w:marBottom w:val="0"/>
          <w:divBdr>
            <w:top w:val="none" w:sz="0" w:space="0" w:color="auto"/>
            <w:left w:val="none" w:sz="0" w:space="0" w:color="auto"/>
            <w:bottom w:val="none" w:sz="0" w:space="0" w:color="auto"/>
            <w:right w:val="none" w:sz="0" w:space="0" w:color="auto"/>
          </w:divBdr>
        </w:div>
        <w:div w:id="848720080">
          <w:marLeft w:val="0"/>
          <w:marRight w:val="0"/>
          <w:marTop w:val="0"/>
          <w:marBottom w:val="0"/>
          <w:divBdr>
            <w:top w:val="none" w:sz="0" w:space="0" w:color="auto"/>
            <w:left w:val="none" w:sz="0" w:space="0" w:color="auto"/>
            <w:bottom w:val="none" w:sz="0" w:space="0" w:color="auto"/>
            <w:right w:val="none" w:sz="0" w:space="0" w:color="auto"/>
          </w:divBdr>
        </w:div>
        <w:div w:id="999775888">
          <w:marLeft w:val="0"/>
          <w:marRight w:val="0"/>
          <w:marTop w:val="0"/>
          <w:marBottom w:val="0"/>
          <w:divBdr>
            <w:top w:val="none" w:sz="0" w:space="0" w:color="auto"/>
            <w:left w:val="none" w:sz="0" w:space="0" w:color="auto"/>
            <w:bottom w:val="none" w:sz="0" w:space="0" w:color="auto"/>
            <w:right w:val="none" w:sz="0" w:space="0" w:color="auto"/>
          </w:divBdr>
        </w:div>
        <w:div w:id="1023438686">
          <w:marLeft w:val="0"/>
          <w:marRight w:val="0"/>
          <w:marTop w:val="0"/>
          <w:marBottom w:val="0"/>
          <w:divBdr>
            <w:top w:val="none" w:sz="0" w:space="0" w:color="auto"/>
            <w:left w:val="none" w:sz="0" w:space="0" w:color="auto"/>
            <w:bottom w:val="none" w:sz="0" w:space="0" w:color="auto"/>
            <w:right w:val="none" w:sz="0" w:space="0" w:color="auto"/>
          </w:divBdr>
        </w:div>
        <w:div w:id="1108818444">
          <w:marLeft w:val="0"/>
          <w:marRight w:val="0"/>
          <w:marTop w:val="0"/>
          <w:marBottom w:val="0"/>
          <w:divBdr>
            <w:top w:val="none" w:sz="0" w:space="0" w:color="auto"/>
            <w:left w:val="none" w:sz="0" w:space="0" w:color="auto"/>
            <w:bottom w:val="none" w:sz="0" w:space="0" w:color="auto"/>
            <w:right w:val="none" w:sz="0" w:space="0" w:color="auto"/>
          </w:divBdr>
        </w:div>
        <w:div w:id="1287277233">
          <w:marLeft w:val="0"/>
          <w:marRight w:val="0"/>
          <w:marTop w:val="0"/>
          <w:marBottom w:val="0"/>
          <w:divBdr>
            <w:top w:val="none" w:sz="0" w:space="0" w:color="auto"/>
            <w:left w:val="none" w:sz="0" w:space="0" w:color="auto"/>
            <w:bottom w:val="none" w:sz="0" w:space="0" w:color="auto"/>
            <w:right w:val="none" w:sz="0" w:space="0" w:color="auto"/>
          </w:divBdr>
        </w:div>
        <w:div w:id="1489321910">
          <w:marLeft w:val="0"/>
          <w:marRight w:val="0"/>
          <w:marTop w:val="0"/>
          <w:marBottom w:val="0"/>
          <w:divBdr>
            <w:top w:val="none" w:sz="0" w:space="0" w:color="auto"/>
            <w:left w:val="none" w:sz="0" w:space="0" w:color="auto"/>
            <w:bottom w:val="none" w:sz="0" w:space="0" w:color="auto"/>
            <w:right w:val="none" w:sz="0" w:space="0" w:color="auto"/>
          </w:divBdr>
        </w:div>
        <w:div w:id="1682775943">
          <w:marLeft w:val="0"/>
          <w:marRight w:val="0"/>
          <w:marTop w:val="0"/>
          <w:marBottom w:val="0"/>
          <w:divBdr>
            <w:top w:val="none" w:sz="0" w:space="0" w:color="auto"/>
            <w:left w:val="none" w:sz="0" w:space="0" w:color="auto"/>
            <w:bottom w:val="none" w:sz="0" w:space="0" w:color="auto"/>
            <w:right w:val="none" w:sz="0" w:space="0" w:color="auto"/>
          </w:divBdr>
        </w:div>
        <w:div w:id="1984575620">
          <w:marLeft w:val="0"/>
          <w:marRight w:val="0"/>
          <w:marTop w:val="0"/>
          <w:marBottom w:val="0"/>
          <w:divBdr>
            <w:top w:val="none" w:sz="0" w:space="0" w:color="auto"/>
            <w:left w:val="none" w:sz="0" w:space="0" w:color="auto"/>
            <w:bottom w:val="none" w:sz="0" w:space="0" w:color="auto"/>
            <w:right w:val="none" w:sz="0" w:space="0" w:color="auto"/>
          </w:divBdr>
        </w:div>
        <w:div w:id="2078017524">
          <w:marLeft w:val="0"/>
          <w:marRight w:val="0"/>
          <w:marTop w:val="0"/>
          <w:marBottom w:val="0"/>
          <w:divBdr>
            <w:top w:val="none" w:sz="0" w:space="0" w:color="auto"/>
            <w:left w:val="none" w:sz="0" w:space="0" w:color="auto"/>
            <w:bottom w:val="none" w:sz="0" w:space="0" w:color="auto"/>
            <w:right w:val="none" w:sz="0" w:space="0" w:color="auto"/>
          </w:divBdr>
        </w:div>
      </w:divsChild>
    </w:div>
    <w:div w:id="20763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hyperlink" Target="http://wiki.ihe.net/index.php?title=Asynchronous_Messaging" TargetMode="Externa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png"/><Relationship Id="rId25" Type="http://schemas.openxmlformats.org/officeDocument/2006/relationships/image" Target="media/image6.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1.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file:///C:\v3ballot_2006jan\html\infrastructure\datatypes\datatypes.htm"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hyperlink" Target="file:///C:\v3ballot_2006jan\html\infrastructure\datatypes\datatypes.htm" TargetMode="External"/><Relationship Id="rId28" Type="http://schemas.openxmlformats.org/officeDocument/2006/relationships/header" Target="header2.xm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6E1E-B37C-4EDB-A379-8477B2F4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Template>
  <TotalTime>76</TotalTime>
  <Pages>1</Pages>
  <Words>7840</Words>
  <Characters>48612</Characters>
  <Application>Microsoft Office Word</Application>
  <DocSecurity>0</DocSecurity>
  <Lines>1313</Lines>
  <Paragraphs>868</Paragraphs>
  <ScaleCrop>false</ScaleCrop>
  <HeadingPairs>
    <vt:vector size="2" baseType="variant">
      <vt:variant>
        <vt:lpstr>Title</vt:lpstr>
      </vt:variant>
      <vt:variant>
        <vt:i4>1</vt:i4>
      </vt:variant>
    </vt:vector>
  </HeadingPairs>
  <TitlesOfParts>
    <vt:vector size="1" baseType="lpstr">
      <vt:lpstr>IHE_ITI_Suppl_XCPD_HDL_Revoke_Option_Rev2.9_TI_2018-07-24</vt:lpstr>
    </vt:vector>
  </TitlesOfParts>
  <Company>IHE</Company>
  <LinksUpToDate>false</LinksUpToDate>
  <CharactersWithSpaces>55584</CharactersWithSpaces>
  <SharedDoc>false</SharedDoc>
  <HLinks>
    <vt:vector size="714" baseType="variant">
      <vt:variant>
        <vt:i4>7995482</vt:i4>
      </vt:variant>
      <vt:variant>
        <vt:i4>516</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513</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1507413</vt:i4>
      </vt:variant>
      <vt:variant>
        <vt:i4>507</vt:i4>
      </vt:variant>
      <vt:variant>
        <vt:i4>0</vt:i4>
      </vt:variant>
      <vt:variant>
        <vt:i4>5</vt:i4>
      </vt:variant>
      <vt:variant>
        <vt:lpwstr>http://hl7.org/v3ballot2007may/html/infrastructure/rim/rim.htm</vt:lpwstr>
      </vt:variant>
      <vt:variant>
        <vt:lpwstr>Observation-cls</vt:lpwstr>
      </vt:variant>
      <vt:variant>
        <vt:i4>2818167</vt:i4>
      </vt:variant>
      <vt:variant>
        <vt:i4>504</vt:i4>
      </vt:variant>
      <vt:variant>
        <vt:i4>0</vt:i4>
      </vt:variant>
      <vt:variant>
        <vt:i4>5</vt:i4>
      </vt:variant>
      <vt:variant>
        <vt:lpwstr>http://hl7.org/v3ballot2007may/html/infrastructure/datatypes/datatypes.htm</vt:lpwstr>
      </vt:variant>
      <vt:variant>
        <vt:lpwstr>dt-CD</vt:lpwstr>
      </vt:variant>
      <vt:variant>
        <vt:i4>1507413</vt:i4>
      </vt:variant>
      <vt:variant>
        <vt:i4>501</vt:i4>
      </vt:variant>
      <vt:variant>
        <vt:i4>0</vt:i4>
      </vt:variant>
      <vt:variant>
        <vt:i4>5</vt:i4>
      </vt:variant>
      <vt:variant>
        <vt:lpwstr>http://hl7.org/v3ballot2007may/html/infrastructure/rim/rim.htm</vt:lpwstr>
      </vt:variant>
      <vt:variant>
        <vt:lpwstr>Observation-cls</vt:lpwstr>
      </vt:variant>
      <vt:variant>
        <vt:i4>2424868</vt:i4>
      </vt:variant>
      <vt:variant>
        <vt:i4>498</vt:i4>
      </vt:variant>
      <vt:variant>
        <vt:i4>0</vt:i4>
      </vt:variant>
      <vt:variant>
        <vt:i4>5</vt:i4>
      </vt:variant>
      <vt:variant>
        <vt:lpwstr>http://hl7.org/v3ballot2007may/html/infrastructure/vocabulary/ActMood.htm</vt:lpwstr>
      </vt:variant>
      <vt:variant>
        <vt:lpwstr>ActMood</vt:lpwstr>
      </vt:variant>
      <vt:variant>
        <vt:i4>2818167</vt:i4>
      </vt:variant>
      <vt:variant>
        <vt:i4>495</vt:i4>
      </vt:variant>
      <vt:variant>
        <vt:i4>0</vt:i4>
      </vt:variant>
      <vt:variant>
        <vt:i4>5</vt:i4>
      </vt:variant>
      <vt:variant>
        <vt:lpwstr>http://hl7.org/v3ballot2007may/html/infrastructure/datatypes/datatypes.htm</vt:lpwstr>
      </vt:variant>
      <vt:variant>
        <vt:lpwstr>dt-CS</vt:lpwstr>
      </vt:variant>
      <vt:variant>
        <vt:i4>1507413</vt:i4>
      </vt:variant>
      <vt:variant>
        <vt:i4>492</vt:i4>
      </vt:variant>
      <vt:variant>
        <vt:i4>0</vt:i4>
      </vt:variant>
      <vt:variant>
        <vt:i4>5</vt:i4>
      </vt:variant>
      <vt:variant>
        <vt:lpwstr>http://hl7.org/v3ballot2007may/html/infrastructure/rim/rim.htm</vt:lpwstr>
      </vt:variant>
      <vt:variant>
        <vt:lpwstr>Observation-cls</vt:lpwstr>
      </vt:variant>
      <vt:variant>
        <vt:i4>7995506</vt:i4>
      </vt:variant>
      <vt:variant>
        <vt:i4>489</vt:i4>
      </vt:variant>
      <vt:variant>
        <vt:i4>0</vt:i4>
      </vt:variant>
      <vt:variant>
        <vt:i4>5</vt:i4>
      </vt:variant>
      <vt:variant>
        <vt:lpwstr>http://hl7.org/v3ballot2007may/html/infrastructure/vocabulary/ActClass.htm</vt:lpwstr>
      </vt:variant>
      <vt:variant>
        <vt:lpwstr>ActClass</vt:lpwstr>
      </vt:variant>
      <vt:variant>
        <vt:i4>2818167</vt:i4>
      </vt:variant>
      <vt:variant>
        <vt:i4>486</vt:i4>
      </vt:variant>
      <vt:variant>
        <vt:i4>0</vt:i4>
      </vt:variant>
      <vt:variant>
        <vt:i4>5</vt:i4>
      </vt:variant>
      <vt:variant>
        <vt:lpwstr>http://hl7.org/v3ballot2007may/html/infrastructure/datatypes/datatypes.htm</vt:lpwstr>
      </vt:variant>
      <vt:variant>
        <vt:lpwstr>dt-CS</vt:lpwstr>
      </vt:variant>
      <vt:variant>
        <vt:i4>1507413</vt:i4>
      </vt:variant>
      <vt:variant>
        <vt:i4>483</vt:i4>
      </vt:variant>
      <vt:variant>
        <vt:i4>0</vt:i4>
      </vt:variant>
      <vt:variant>
        <vt:i4>5</vt:i4>
      </vt:variant>
      <vt:variant>
        <vt:lpwstr>http://hl7.org/v3ballot2007may/html/infrastructure/rim/rim.htm</vt:lpwstr>
      </vt:variant>
      <vt:variant>
        <vt:lpwstr>Observation-cls</vt:lpwstr>
      </vt:variant>
      <vt:variant>
        <vt:i4>7995482</vt:i4>
      </vt:variant>
      <vt:variant>
        <vt:i4>480</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477</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8192076</vt:i4>
      </vt:variant>
      <vt:variant>
        <vt:i4>474</vt:i4>
      </vt:variant>
      <vt:variant>
        <vt:i4>0</vt:i4>
      </vt:variant>
      <vt:variant>
        <vt:i4>5</vt:i4>
      </vt:variant>
      <vt:variant>
        <vt:lpwstr>ftp://ftp.ihe.net/IT_Infrastructure/TF_Maintenance-2007-2008/TF/CommitteeVersions/vassil/Application Data/v3ballot_2006jan/html/infrastructure/rim/rim.htm</vt:lpwstr>
      </vt:variant>
      <vt:variant>
        <vt:lpwstr>Role-cls</vt:lpwstr>
      </vt:variant>
      <vt:variant>
        <vt:i4>7995482</vt:i4>
      </vt:variant>
      <vt:variant>
        <vt:i4>471</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468</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6815840</vt:i4>
      </vt:variant>
      <vt:variant>
        <vt:i4>462</vt:i4>
      </vt:variant>
      <vt:variant>
        <vt:i4>0</vt:i4>
      </vt:variant>
      <vt:variant>
        <vt:i4>5</vt:i4>
      </vt:variant>
      <vt:variant>
        <vt:lpwstr>http://www.hl7.org/v3ballot/html/infrastructure/datatypes/datatypes.htm</vt:lpwstr>
      </vt:variant>
      <vt:variant>
        <vt:lpwstr>dt-ST</vt:lpwstr>
      </vt:variant>
      <vt:variant>
        <vt:i4>2228282</vt:i4>
      </vt:variant>
      <vt:variant>
        <vt:i4>459</vt:i4>
      </vt:variant>
      <vt:variant>
        <vt:i4>0</vt:i4>
      </vt:variant>
      <vt:variant>
        <vt:i4>5</vt:i4>
      </vt:variant>
      <vt:variant>
        <vt:lpwstr>http://www.hl7.org/v3ballot/html/infrastructure/rim/rim.htm</vt:lpwstr>
      </vt:variant>
      <vt:variant>
        <vt:lpwstr>ParameterItem-cls</vt:lpwstr>
      </vt:variant>
      <vt:variant>
        <vt:i4>196613</vt:i4>
      </vt:variant>
      <vt:variant>
        <vt:i4>456</vt:i4>
      </vt:variant>
      <vt:variant>
        <vt:i4>0</vt:i4>
      </vt:variant>
      <vt:variant>
        <vt:i4>5</vt:i4>
      </vt:variant>
      <vt:variant>
        <vt:lpwstr>http://www.hl7.org/v3ballot/html/infrastructure/datatypes/datatypes.htm</vt:lpwstr>
      </vt:variant>
      <vt:variant>
        <vt:lpwstr>dt-TEL</vt:lpwstr>
      </vt:variant>
      <vt:variant>
        <vt:i4>2228282</vt:i4>
      </vt:variant>
      <vt:variant>
        <vt:i4>453</vt:i4>
      </vt:variant>
      <vt:variant>
        <vt:i4>0</vt:i4>
      </vt:variant>
      <vt:variant>
        <vt:i4>5</vt:i4>
      </vt:variant>
      <vt:variant>
        <vt:lpwstr>http://www.hl7.org/v3ballot/html/infrastructure/rim/rim.htm</vt:lpwstr>
      </vt:variant>
      <vt:variant>
        <vt:lpwstr>ParameterItem-cls</vt:lpwstr>
      </vt:variant>
      <vt:variant>
        <vt:i4>6815840</vt:i4>
      </vt:variant>
      <vt:variant>
        <vt:i4>450</vt:i4>
      </vt:variant>
      <vt:variant>
        <vt:i4>0</vt:i4>
      </vt:variant>
      <vt:variant>
        <vt:i4>5</vt:i4>
      </vt:variant>
      <vt:variant>
        <vt:lpwstr>http://www.hl7.org/v3ballot/html/infrastructure/datatypes/datatypes.htm</vt:lpwstr>
      </vt:variant>
      <vt:variant>
        <vt:lpwstr>dt-ST</vt:lpwstr>
      </vt:variant>
      <vt:variant>
        <vt:i4>2228282</vt:i4>
      </vt:variant>
      <vt:variant>
        <vt:i4>447</vt:i4>
      </vt:variant>
      <vt:variant>
        <vt:i4>0</vt:i4>
      </vt:variant>
      <vt:variant>
        <vt:i4>5</vt:i4>
      </vt:variant>
      <vt:variant>
        <vt:lpwstr>http://www.hl7.org/v3ballot/html/infrastructure/rim/rim.htm</vt:lpwstr>
      </vt:variant>
      <vt:variant>
        <vt:lpwstr>ParameterItem-cls</vt:lpwstr>
      </vt:variant>
      <vt:variant>
        <vt:i4>7012448</vt:i4>
      </vt:variant>
      <vt:variant>
        <vt:i4>444</vt:i4>
      </vt:variant>
      <vt:variant>
        <vt:i4>0</vt:i4>
      </vt:variant>
      <vt:variant>
        <vt:i4>5</vt:i4>
      </vt:variant>
      <vt:variant>
        <vt:lpwstr>http://www.hl7.org/v3ballot/html/infrastructure/datatypes/datatypes.htm</vt:lpwstr>
      </vt:variant>
      <vt:variant>
        <vt:lpwstr>dt-PN</vt:lpwstr>
      </vt:variant>
      <vt:variant>
        <vt:i4>2228282</vt:i4>
      </vt:variant>
      <vt:variant>
        <vt:i4>441</vt:i4>
      </vt:variant>
      <vt:variant>
        <vt:i4>0</vt:i4>
      </vt:variant>
      <vt:variant>
        <vt:i4>5</vt:i4>
      </vt:variant>
      <vt:variant>
        <vt:lpwstr>http://www.hl7.org/v3ballot/html/infrastructure/rim/rim.htm</vt:lpwstr>
      </vt:variant>
      <vt:variant>
        <vt:lpwstr>ParameterItem-cls</vt:lpwstr>
      </vt:variant>
      <vt:variant>
        <vt:i4>3866743</vt:i4>
      </vt:variant>
      <vt:variant>
        <vt:i4>438</vt:i4>
      </vt:variant>
      <vt:variant>
        <vt:i4>0</vt:i4>
      </vt:variant>
      <vt:variant>
        <vt:i4>5</vt:i4>
      </vt:variant>
      <vt:variant>
        <vt:lpwstr>http://hl7.org/v3ballot2007may/html/infrastructure/datatypes/datatypes.htm</vt:lpwstr>
      </vt:variant>
      <vt:variant>
        <vt:lpwstr>dt-ST</vt:lpwstr>
      </vt:variant>
      <vt:variant>
        <vt:i4>7405613</vt:i4>
      </vt:variant>
      <vt:variant>
        <vt:i4>435</vt:i4>
      </vt:variant>
      <vt:variant>
        <vt:i4>0</vt:i4>
      </vt:variant>
      <vt:variant>
        <vt:i4>5</vt:i4>
      </vt:variant>
      <vt:variant>
        <vt:lpwstr>http://hl7.org/v3ballot2007may/html/infrastructure/rim/rim.htm</vt:lpwstr>
      </vt:variant>
      <vt:variant>
        <vt:lpwstr>ParameterItem-cls</vt:lpwstr>
      </vt:variant>
      <vt:variant>
        <vt:i4>2162807</vt:i4>
      </vt:variant>
      <vt:variant>
        <vt:i4>432</vt:i4>
      </vt:variant>
      <vt:variant>
        <vt:i4>0</vt:i4>
      </vt:variant>
      <vt:variant>
        <vt:i4>5</vt:i4>
      </vt:variant>
      <vt:variant>
        <vt:lpwstr>http://hl7.org/v3ballot2007may/html/infrastructure/datatypes/datatypes.htm</vt:lpwstr>
      </vt:variant>
      <vt:variant>
        <vt:lpwstr>dt-II</vt:lpwstr>
      </vt:variant>
      <vt:variant>
        <vt:i4>7405613</vt:i4>
      </vt:variant>
      <vt:variant>
        <vt:i4>429</vt:i4>
      </vt:variant>
      <vt:variant>
        <vt:i4>0</vt:i4>
      </vt:variant>
      <vt:variant>
        <vt:i4>5</vt:i4>
      </vt:variant>
      <vt:variant>
        <vt:lpwstr>http://hl7.org/v3ballot2007may/html/infrastructure/rim/rim.htm</vt:lpwstr>
      </vt:variant>
      <vt:variant>
        <vt:lpwstr>ParameterItem-cls</vt:lpwstr>
      </vt:variant>
      <vt:variant>
        <vt:i4>3866743</vt:i4>
      </vt:variant>
      <vt:variant>
        <vt:i4>426</vt:i4>
      </vt:variant>
      <vt:variant>
        <vt:i4>0</vt:i4>
      </vt:variant>
      <vt:variant>
        <vt:i4>5</vt:i4>
      </vt:variant>
      <vt:variant>
        <vt:lpwstr>http://hl7.org/v3ballot2007may/html/infrastructure/datatypes/datatypes.htm</vt:lpwstr>
      </vt:variant>
      <vt:variant>
        <vt:lpwstr>dt-ST</vt:lpwstr>
      </vt:variant>
      <vt:variant>
        <vt:i4>7405613</vt:i4>
      </vt:variant>
      <vt:variant>
        <vt:i4>423</vt:i4>
      </vt:variant>
      <vt:variant>
        <vt:i4>0</vt:i4>
      </vt:variant>
      <vt:variant>
        <vt:i4>5</vt:i4>
      </vt:variant>
      <vt:variant>
        <vt:lpwstr>http://hl7.org/v3ballot2007may/html/infrastructure/rim/rim.htm</vt:lpwstr>
      </vt:variant>
      <vt:variant>
        <vt:lpwstr>ParameterItem-cls</vt:lpwstr>
      </vt:variant>
      <vt:variant>
        <vt:i4>7405613</vt:i4>
      </vt:variant>
      <vt:variant>
        <vt:i4>420</vt:i4>
      </vt:variant>
      <vt:variant>
        <vt:i4>0</vt:i4>
      </vt:variant>
      <vt:variant>
        <vt:i4>5</vt:i4>
      </vt:variant>
      <vt:variant>
        <vt:lpwstr>http://hl7.org/v3ballot2007may/html/infrastructure/rim/rim.htm</vt:lpwstr>
      </vt:variant>
      <vt:variant>
        <vt:lpwstr>ParameterItem-cls</vt:lpwstr>
      </vt:variant>
      <vt:variant>
        <vt:i4>3866743</vt:i4>
      </vt:variant>
      <vt:variant>
        <vt:i4>417</vt:i4>
      </vt:variant>
      <vt:variant>
        <vt:i4>0</vt:i4>
      </vt:variant>
      <vt:variant>
        <vt:i4>5</vt:i4>
      </vt:variant>
      <vt:variant>
        <vt:lpwstr>http://hl7.org/v3ballot2007may/html/infrastructure/datatypes/datatypes.htm</vt:lpwstr>
      </vt:variant>
      <vt:variant>
        <vt:lpwstr>dt-ST</vt:lpwstr>
      </vt:variant>
      <vt:variant>
        <vt:i4>7405613</vt:i4>
      </vt:variant>
      <vt:variant>
        <vt:i4>414</vt:i4>
      </vt:variant>
      <vt:variant>
        <vt:i4>0</vt:i4>
      </vt:variant>
      <vt:variant>
        <vt:i4>5</vt:i4>
      </vt:variant>
      <vt:variant>
        <vt:lpwstr>http://hl7.org/v3ballot2007may/html/infrastructure/rim/rim.htm</vt:lpwstr>
      </vt:variant>
      <vt:variant>
        <vt:lpwstr>ParameterItem-cls</vt:lpwstr>
      </vt:variant>
      <vt:variant>
        <vt:i4>2162807</vt:i4>
      </vt:variant>
      <vt:variant>
        <vt:i4>411</vt:i4>
      </vt:variant>
      <vt:variant>
        <vt:i4>0</vt:i4>
      </vt:variant>
      <vt:variant>
        <vt:i4>5</vt:i4>
      </vt:variant>
      <vt:variant>
        <vt:lpwstr>http://hl7.org/v3ballot2007may/html/infrastructure/datatypes/datatypes.htm</vt:lpwstr>
      </vt:variant>
      <vt:variant>
        <vt:lpwstr>dt-II</vt:lpwstr>
      </vt:variant>
      <vt:variant>
        <vt:i4>7405613</vt:i4>
      </vt:variant>
      <vt:variant>
        <vt:i4>408</vt:i4>
      </vt:variant>
      <vt:variant>
        <vt:i4>0</vt:i4>
      </vt:variant>
      <vt:variant>
        <vt:i4>5</vt:i4>
      </vt:variant>
      <vt:variant>
        <vt:lpwstr>http://hl7.org/v3ballot2007may/html/infrastructure/rim/rim.htm</vt:lpwstr>
      </vt:variant>
      <vt:variant>
        <vt:lpwstr>ParameterItem-cls</vt:lpwstr>
      </vt:variant>
      <vt:variant>
        <vt:i4>3866743</vt:i4>
      </vt:variant>
      <vt:variant>
        <vt:i4>405</vt:i4>
      </vt:variant>
      <vt:variant>
        <vt:i4>0</vt:i4>
      </vt:variant>
      <vt:variant>
        <vt:i4>5</vt:i4>
      </vt:variant>
      <vt:variant>
        <vt:lpwstr>http://hl7.org/v3ballot2007may/html/infrastructure/datatypes/datatypes.htm</vt:lpwstr>
      </vt:variant>
      <vt:variant>
        <vt:lpwstr>dt-ST</vt:lpwstr>
      </vt:variant>
      <vt:variant>
        <vt:i4>7405613</vt:i4>
      </vt:variant>
      <vt:variant>
        <vt:i4>402</vt:i4>
      </vt:variant>
      <vt:variant>
        <vt:i4>0</vt:i4>
      </vt:variant>
      <vt:variant>
        <vt:i4>5</vt:i4>
      </vt:variant>
      <vt:variant>
        <vt:lpwstr>http://hl7.org/v3ballot2007may/html/infrastructure/rim/rim.htm</vt:lpwstr>
      </vt:variant>
      <vt:variant>
        <vt:lpwstr>ParameterItem-cls</vt:lpwstr>
      </vt:variant>
      <vt:variant>
        <vt:i4>3932279</vt:i4>
      </vt:variant>
      <vt:variant>
        <vt:i4>399</vt:i4>
      </vt:variant>
      <vt:variant>
        <vt:i4>0</vt:i4>
      </vt:variant>
      <vt:variant>
        <vt:i4>5</vt:i4>
      </vt:variant>
      <vt:variant>
        <vt:lpwstr>http://hl7.org/v3ballot2007may/html/infrastructure/datatypes/datatypes.htm</vt:lpwstr>
      </vt:variant>
      <vt:variant>
        <vt:lpwstr>dt-TS</vt:lpwstr>
      </vt:variant>
      <vt:variant>
        <vt:i4>5046273</vt:i4>
      </vt:variant>
      <vt:variant>
        <vt:i4>396</vt:i4>
      </vt:variant>
      <vt:variant>
        <vt:i4>0</vt:i4>
      </vt:variant>
      <vt:variant>
        <vt:i4>5</vt:i4>
      </vt:variant>
      <vt:variant>
        <vt:lpwstr>http://hl7.org/v3ballot2007may/html/infrastructure/datatypes/datatypes.htm</vt:lpwstr>
      </vt:variant>
      <vt:variant>
        <vt:lpwstr>dt-IVL</vt:lpwstr>
      </vt:variant>
      <vt:variant>
        <vt:i4>7405613</vt:i4>
      </vt:variant>
      <vt:variant>
        <vt:i4>393</vt:i4>
      </vt:variant>
      <vt:variant>
        <vt:i4>0</vt:i4>
      </vt:variant>
      <vt:variant>
        <vt:i4>5</vt:i4>
      </vt:variant>
      <vt:variant>
        <vt:lpwstr>http://hl7.org/v3ballot2007may/html/infrastructure/rim/rim.htm</vt:lpwstr>
      </vt:variant>
      <vt:variant>
        <vt:lpwstr>ParameterItem-cls</vt:lpwstr>
      </vt:variant>
      <vt:variant>
        <vt:i4>3866743</vt:i4>
      </vt:variant>
      <vt:variant>
        <vt:i4>390</vt:i4>
      </vt:variant>
      <vt:variant>
        <vt:i4>0</vt:i4>
      </vt:variant>
      <vt:variant>
        <vt:i4>5</vt:i4>
      </vt:variant>
      <vt:variant>
        <vt:lpwstr>http://hl7.org/v3ballot2007may/html/infrastructure/datatypes/datatypes.htm</vt:lpwstr>
      </vt:variant>
      <vt:variant>
        <vt:lpwstr>dt-ST</vt:lpwstr>
      </vt:variant>
      <vt:variant>
        <vt:i4>7405613</vt:i4>
      </vt:variant>
      <vt:variant>
        <vt:i4>387</vt:i4>
      </vt:variant>
      <vt:variant>
        <vt:i4>0</vt:i4>
      </vt:variant>
      <vt:variant>
        <vt:i4>5</vt:i4>
      </vt:variant>
      <vt:variant>
        <vt:lpwstr>http://hl7.org/v3ballot2007may/html/infrastructure/rim/rim.htm</vt:lpwstr>
      </vt:variant>
      <vt:variant>
        <vt:lpwstr>ParameterItem-cls</vt:lpwstr>
      </vt:variant>
      <vt:variant>
        <vt:i4>7995506</vt:i4>
      </vt:variant>
      <vt:variant>
        <vt:i4>384</vt:i4>
      </vt:variant>
      <vt:variant>
        <vt:i4>0</vt:i4>
      </vt:variant>
      <vt:variant>
        <vt:i4>5</vt:i4>
      </vt:variant>
      <vt:variant>
        <vt:lpwstr>http://hl7.org/v3ballot2007may/html/infrastructure/vocabulary/AdministrativeGender.htm</vt:lpwstr>
      </vt:variant>
      <vt:variant>
        <vt:lpwstr>AdministrativeGender</vt:lpwstr>
      </vt:variant>
      <vt:variant>
        <vt:i4>2818167</vt:i4>
      </vt:variant>
      <vt:variant>
        <vt:i4>381</vt:i4>
      </vt:variant>
      <vt:variant>
        <vt:i4>0</vt:i4>
      </vt:variant>
      <vt:variant>
        <vt:i4>5</vt:i4>
      </vt:variant>
      <vt:variant>
        <vt:lpwstr>http://hl7.org/v3ballot2007may/html/infrastructure/datatypes/datatypes.htm</vt:lpwstr>
      </vt:variant>
      <vt:variant>
        <vt:lpwstr>dt-CE</vt:lpwstr>
      </vt:variant>
      <vt:variant>
        <vt:i4>7405613</vt:i4>
      </vt:variant>
      <vt:variant>
        <vt:i4>378</vt:i4>
      </vt:variant>
      <vt:variant>
        <vt:i4>0</vt:i4>
      </vt:variant>
      <vt:variant>
        <vt:i4>5</vt:i4>
      </vt:variant>
      <vt:variant>
        <vt:lpwstr>http://hl7.org/v3ballot2007may/html/infrastructure/rim/rim.htm</vt:lpwstr>
      </vt:variant>
      <vt:variant>
        <vt:lpwstr>ParameterItem-cls</vt:lpwstr>
      </vt:variant>
      <vt:variant>
        <vt:i4>3866743</vt:i4>
      </vt:variant>
      <vt:variant>
        <vt:i4>375</vt:i4>
      </vt:variant>
      <vt:variant>
        <vt:i4>0</vt:i4>
      </vt:variant>
      <vt:variant>
        <vt:i4>5</vt:i4>
      </vt:variant>
      <vt:variant>
        <vt:lpwstr>http://hl7.org/v3ballot2007may/html/infrastructure/datatypes/datatypes.htm</vt:lpwstr>
      </vt:variant>
      <vt:variant>
        <vt:lpwstr>dt-ST</vt:lpwstr>
      </vt:variant>
      <vt:variant>
        <vt:i4>7405613</vt:i4>
      </vt:variant>
      <vt:variant>
        <vt:i4>372</vt:i4>
      </vt:variant>
      <vt:variant>
        <vt:i4>0</vt:i4>
      </vt:variant>
      <vt:variant>
        <vt:i4>5</vt:i4>
      </vt:variant>
      <vt:variant>
        <vt:lpwstr>http://hl7.org/v3ballot2007may/html/infrastructure/rim/rim.htm</vt:lpwstr>
      </vt:variant>
      <vt:variant>
        <vt:lpwstr>ParameterItem-cls</vt:lpwstr>
      </vt:variant>
      <vt:variant>
        <vt:i4>7405613</vt:i4>
      </vt:variant>
      <vt:variant>
        <vt:i4>369</vt:i4>
      </vt:variant>
      <vt:variant>
        <vt:i4>0</vt:i4>
      </vt:variant>
      <vt:variant>
        <vt:i4>5</vt:i4>
      </vt:variant>
      <vt:variant>
        <vt:lpwstr>http://hl7.org/v3ballot2007may/html/infrastructure/rim/rim.htm</vt:lpwstr>
      </vt:variant>
      <vt:variant>
        <vt:lpwstr>ParameterItem-cls</vt:lpwstr>
      </vt:variant>
      <vt:variant>
        <vt:i4>3866743</vt:i4>
      </vt:variant>
      <vt:variant>
        <vt:i4>366</vt:i4>
      </vt:variant>
      <vt:variant>
        <vt:i4>0</vt:i4>
      </vt:variant>
      <vt:variant>
        <vt:i4>5</vt:i4>
      </vt:variant>
      <vt:variant>
        <vt:lpwstr>http://hl7.org/v3ballot2007may/html/infrastructure/datatypes/datatypes.htm</vt:lpwstr>
      </vt:variant>
      <vt:variant>
        <vt:lpwstr>dt-ST</vt:lpwstr>
      </vt:variant>
      <vt:variant>
        <vt:i4>7405613</vt:i4>
      </vt:variant>
      <vt:variant>
        <vt:i4>363</vt:i4>
      </vt:variant>
      <vt:variant>
        <vt:i4>0</vt:i4>
      </vt:variant>
      <vt:variant>
        <vt:i4>5</vt:i4>
      </vt:variant>
      <vt:variant>
        <vt:lpwstr>http://hl7.org/v3ballot2007may/html/infrastructure/rim/rim.htm</vt:lpwstr>
      </vt:variant>
      <vt:variant>
        <vt:lpwstr>ParameterItem-cls</vt:lpwstr>
      </vt:variant>
      <vt:variant>
        <vt:i4>7405613</vt:i4>
      </vt:variant>
      <vt:variant>
        <vt:i4>360</vt:i4>
      </vt:variant>
      <vt:variant>
        <vt:i4>0</vt:i4>
      </vt:variant>
      <vt:variant>
        <vt:i4>5</vt:i4>
      </vt:variant>
      <vt:variant>
        <vt:lpwstr>http://hl7.org/v3ballot2007may/html/infrastructure/rim/rim.htm</vt:lpwstr>
      </vt:variant>
      <vt:variant>
        <vt:lpwstr>ParameterItem-cls</vt:lpwstr>
      </vt:variant>
      <vt:variant>
        <vt:i4>2424884</vt:i4>
      </vt:variant>
      <vt:variant>
        <vt:i4>357</vt:i4>
      </vt:variant>
      <vt:variant>
        <vt:i4>0</vt:i4>
      </vt:variant>
      <vt:variant>
        <vt:i4>5</vt:i4>
      </vt:variant>
      <vt:variant>
        <vt:lpwstr>http://hl7.org/v3ballot2007may/html/infrastructure/vocabulary/QueryRequestLimit.htm</vt:lpwstr>
      </vt:variant>
      <vt:variant>
        <vt:lpwstr>QueryRequestLimit</vt:lpwstr>
      </vt:variant>
      <vt:variant>
        <vt:i4>2818167</vt:i4>
      </vt:variant>
      <vt:variant>
        <vt:i4>354</vt:i4>
      </vt:variant>
      <vt:variant>
        <vt:i4>0</vt:i4>
      </vt:variant>
      <vt:variant>
        <vt:i4>5</vt:i4>
      </vt:variant>
      <vt:variant>
        <vt:lpwstr>http://hl7.org/v3ballot2007may/html/infrastructure/datatypes/datatypes.htm</vt:lpwstr>
      </vt:variant>
      <vt:variant>
        <vt:lpwstr>dt-CE</vt:lpwstr>
      </vt:variant>
      <vt:variant>
        <vt:i4>2097259</vt:i4>
      </vt:variant>
      <vt:variant>
        <vt:i4>351</vt:i4>
      </vt:variant>
      <vt:variant>
        <vt:i4>0</vt:i4>
      </vt:variant>
      <vt:variant>
        <vt:i4>5</vt:i4>
      </vt:variant>
      <vt:variant>
        <vt:lpwstr>http://hl7.org/v3ballot2007may/html/infrastructure/rim/rim.htm</vt:lpwstr>
      </vt:variant>
      <vt:variant>
        <vt:lpwstr>QueryByParameter-cls</vt:lpwstr>
      </vt:variant>
      <vt:variant>
        <vt:i4>5570585</vt:i4>
      </vt:variant>
      <vt:variant>
        <vt:i4>348</vt:i4>
      </vt:variant>
      <vt:variant>
        <vt:i4>0</vt:i4>
      </vt:variant>
      <vt:variant>
        <vt:i4>5</vt:i4>
      </vt:variant>
      <vt:variant>
        <vt:lpwstr>http://hl7.org/v3ballot2007may/html/infrastructure/datatypes/datatypes.htm</vt:lpwstr>
      </vt:variant>
      <vt:variant>
        <vt:lpwstr>dt-INT</vt:lpwstr>
      </vt:variant>
      <vt:variant>
        <vt:i4>2097259</vt:i4>
      </vt:variant>
      <vt:variant>
        <vt:i4>345</vt:i4>
      </vt:variant>
      <vt:variant>
        <vt:i4>0</vt:i4>
      </vt:variant>
      <vt:variant>
        <vt:i4>5</vt:i4>
      </vt:variant>
      <vt:variant>
        <vt:lpwstr>http://hl7.org/v3ballot2007may/html/infrastructure/rim/rim.htm</vt:lpwstr>
      </vt:variant>
      <vt:variant>
        <vt:lpwstr>QueryByParameter-cls</vt:lpwstr>
      </vt:variant>
      <vt:variant>
        <vt:i4>2424889</vt:i4>
      </vt:variant>
      <vt:variant>
        <vt:i4>342</vt:i4>
      </vt:variant>
      <vt:variant>
        <vt:i4>0</vt:i4>
      </vt:variant>
      <vt:variant>
        <vt:i4>5</vt:i4>
      </vt:variant>
      <vt:variant>
        <vt:lpwstr>http://hl7.org/v3ballot2007may/html/infrastructure/vocabulary/QueryPriority.htm</vt:lpwstr>
      </vt:variant>
      <vt:variant>
        <vt:lpwstr>QueryPriority</vt:lpwstr>
      </vt:variant>
      <vt:variant>
        <vt:i4>2818167</vt:i4>
      </vt:variant>
      <vt:variant>
        <vt:i4>339</vt:i4>
      </vt:variant>
      <vt:variant>
        <vt:i4>0</vt:i4>
      </vt:variant>
      <vt:variant>
        <vt:i4>5</vt:i4>
      </vt:variant>
      <vt:variant>
        <vt:lpwstr>http://hl7.org/v3ballot2007may/html/infrastructure/datatypes/datatypes.htm</vt:lpwstr>
      </vt:variant>
      <vt:variant>
        <vt:lpwstr>dt-CS</vt:lpwstr>
      </vt:variant>
      <vt:variant>
        <vt:i4>2097259</vt:i4>
      </vt:variant>
      <vt:variant>
        <vt:i4>336</vt:i4>
      </vt:variant>
      <vt:variant>
        <vt:i4>0</vt:i4>
      </vt:variant>
      <vt:variant>
        <vt:i4>5</vt:i4>
      </vt:variant>
      <vt:variant>
        <vt:lpwstr>http://hl7.org/v3ballot2007may/html/infrastructure/rim/rim.htm</vt:lpwstr>
      </vt:variant>
      <vt:variant>
        <vt:lpwstr>QueryByParameter-cls</vt:lpwstr>
      </vt:variant>
      <vt:variant>
        <vt:i4>7995506</vt:i4>
      </vt:variant>
      <vt:variant>
        <vt:i4>333</vt:i4>
      </vt:variant>
      <vt:variant>
        <vt:i4>0</vt:i4>
      </vt:variant>
      <vt:variant>
        <vt:i4>5</vt:i4>
      </vt:variant>
      <vt:variant>
        <vt:lpwstr>http://hl7.org/v3ballot2007may/html/infrastructure/vocabulary/ResponseModality.htm</vt:lpwstr>
      </vt:variant>
      <vt:variant>
        <vt:lpwstr>ResponseModality</vt:lpwstr>
      </vt:variant>
      <vt:variant>
        <vt:i4>2818167</vt:i4>
      </vt:variant>
      <vt:variant>
        <vt:i4>330</vt:i4>
      </vt:variant>
      <vt:variant>
        <vt:i4>0</vt:i4>
      </vt:variant>
      <vt:variant>
        <vt:i4>5</vt:i4>
      </vt:variant>
      <vt:variant>
        <vt:lpwstr>http://hl7.org/v3ballot2007may/html/infrastructure/datatypes/datatypes.htm</vt:lpwstr>
      </vt:variant>
      <vt:variant>
        <vt:lpwstr>dt-CS</vt:lpwstr>
      </vt:variant>
      <vt:variant>
        <vt:i4>2097259</vt:i4>
      </vt:variant>
      <vt:variant>
        <vt:i4>327</vt:i4>
      </vt:variant>
      <vt:variant>
        <vt:i4>0</vt:i4>
      </vt:variant>
      <vt:variant>
        <vt:i4>5</vt:i4>
      </vt:variant>
      <vt:variant>
        <vt:lpwstr>http://hl7.org/v3ballot2007may/html/infrastructure/rim/rim.htm</vt:lpwstr>
      </vt:variant>
      <vt:variant>
        <vt:lpwstr>QueryByParameter-cls</vt:lpwstr>
      </vt:variant>
      <vt:variant>
        <vt:i4>2424869</vt:i4>
      </vt:variant>
      <vt:variant>
        <vt:i4>324</vt:i4>
      </vt:variant>
      <vt:variant>
        <vt:i4>0</vt:i4>
      </vt:variant>
      <vt:variant>
        <vt:i4>5</vt:i4>
      </vt:variant>
      <vt:variant>
        <vt:lpwstr>http://hl7.org/v3ballot2007may/html/infrastructure/vocabulary/QueryStatusCode.htm</vt:lpwstr>
      </vt:variant>
      <vt:variant>
        <vt:lpwstr>QueryStatusCode</vt:lpwstr>
      </vt:variant>
      <vt:variant>
        <vt:i4>2818167</vt:i4>
      </vt:variant>
      <vt:variant>
        <vt:i4>321</vt:i4>
      </vt:variant>
      <vt:variant>
        <vt:i4>0</vt:i4>
      </vt:variant>
      <vt:variant>
        <vt:i4>5</vt:i4>
      </vt:variant>
      <vt:variant>
        <vt:lpwstr>http://hl7.org/v3ballot2007may/html/infrastructure/datatypes/datatypes.htm</vt:lpwstr>
      </vt:variant>
      <vt:variant>
        <vt:lpwstr>dt-CS</vt:lpwstr>
      </vt:variant>
      <vt:variant>
        <vt:i4>2097259</vt:i4>
      </vt:variant>
      <vt:variant>
        <vt:i4>318</vt:i4>
      </vt:variant>
      <vt:variant>
        <vt:i4>0</vt:i4>
      </vt:variant>
      <vt:variant>
        <vt:i4>5</vt:i4>
      </vt:variant>
      <vt:variant>
        <vt:lpwstr>http://hl7.org/v3ballot2007may/html/infrastructure/rim/rim.htm</vt:lpwstr>
      </vt:variant>
      <vt:variant>
        <vt:lpwstr>QueryByParameter-cls</vt:lpwstr>
      </vt:variant>
      <vt:variant>
        <vt:i4>2162807</vt:i4>
      </vt:variant>
      <vt:variant>
        <vt:i4>315</vt:i4>
      </vt:variant>
      <vt:variant>
        <vt:i4>0</vt:i4>
      </vt:variant>
      <vt:variant>
        <vt:i4>5</vt:i4>
      </vt:variant>
      <vt:variant>
        <vt:lpwstr>http://hl7.org/v3ballot2007may/html/infrastructure/datatypes/datatypes.htm</vt:lpwstr>
      </vt:variant>
      <vt:variant>
        <vt:lpwstr>dt-II</vt:lpwstr>
      </vt:variant>
      <vt:variant>
        <vt:i4>2097259</vt:i4>
      </vt:variant>
      <vt:variant>
        <vt:i4>312</vt:i4>
      </vt:variant>
      <vt:variant>
        <vt:i4>0</vt:i4>
      </vt:variant>
      <vt:variant>
        <vt:i4>5</vt:i4>
      </vt:variant>
      <vt:variant>
        <vt:lpwstr>http://hl7.org/v3ballot2007may/html/infrastructure/rim/rim.htm</vt:lpwstr>
      </vt:variant>
      <vt:variant>
        <vt:lpwstr>QueryByParameter-cls</vt:lpwstr>
      </vt:variant>
      <vt:variant>
        <vt:i4>2621533</vt:i4>
      </vt:variant>
      <vt:variant>
        <vt:i4>291</vt:i4>
      </vt:variant>
      <vt:variant>
        <vt:i4>0</vt:i4>
      </vt:variant>
      <vt:variant>
        <vt:i4>5</vt:i4>
      </vt:variant>
      <vt:variant>
        <vt:lpwstr>http://wiki.ihe.net/index.php?title=Asynchronous_Messaging</vt:lpwstr>
      </vt:variant>
      <vt:variant>
        <vt:lpwstr/>
      </vt:variant>
      <vt:variant>
        <vt:i4>1835070</vt:i4>
      </vt:variant>
      <vt:variant>
        <vt:i4>281</vt:i4>
      </vt:variant>
      <vt:variant>
        <vt:i4>0</vt:i4>
      </vt:variant>
      <vt:variant>
        <vt:i4>5</vt:i4>
      </vt:variant>
      <vt:variant>
        <vt:lpwstr/>
      </vt:variant>
      <vt:variant>
        <vt:lpwstr>_Toc334000982</vt:lpwstr>
      </vt:variant>
      <vt:variant>
        <vt:i4>1835070</vt:i4>
      </vt:variant>
      <vt:variant>
        <vt:i4>275</vt:i4>
      </vt:variant>
      <vt:variant>
        <vt:i4>0</vt:i4>
      </vt:variant>
      <vt:variant>
        <vt:i4>5</vt:i4>
      </vt:variant>
      <vt:variant>
        <vt:lpwstr/>
      </vt:variant>
      <vt:variant>
        <vt:lpwstr>_Toc334000981</vt:lpwstr>
      </vt:variant>
      <vt:variant>
        <vt:i4>1835070</vt:i4>
      </vt:variant>
      <vt:variant>
        <vt:i4>269</vt:i4>
      </vt:variant>
      <vt:variant>
        <vt:i4>0</vt:i4>
      </vt:variant>
      <vt:variant>
        <vt:i4>5</vt:i4>
      </vt:variant>
      <vt:variant>
        <vt:lpwstr/>
      </vt:variant>
      <vt:variant>
        <vt:lpwstr>_Toc334000980</vt:lpwstr>
      </vt:variant>
      <vt:variant>
        <vt:i4>1245246</vt:i4>
      </vt:variant>
      <vt:variant>
        <vt:i4>263</vt:i4>
      </vt:variant>
      <vt:variant>
        <vt:i4>0</vt:i4>
      </vt:variant>
      <vt:variant>
        <vt:i4>5</vt:i4>
      </vt:variant>
      <vt:variant>
        <vt:lpwstr/>
      </vt:variant>
      <vt:variant>
        <vt:lpwstr>_Toc334000979</vt:lpwstr>
      </vt:variant>
      <vt:variant>
        <vt:i4>1245246</vt:i4>
      </vt:variant>
      <vt:variant>
        <vt:i4>257</vt:i4>
      </vt:variant>
      <vt:variant>
        <vt:i4>0</vt:i4>
      </vt:variant>
      <vt:variant>
        <vt:i4>5</vt:i4>
      </vt:variant>
      <vt:variant>
        <vt:lpwstr/>
      </vt:variant>
      <vt:variant>
        <vt:lpwstr>_Toc334000978</vt:lpwstr>
      </vt:variant>
      <vt:variant>
        <vt:i4>1245246</vt:i4>
      </vt:variant>
      <vt:variant>
        <vt:i4>251</vt:i4>
      </vt:variant>
      <vt:variant>
        <vt:i4>0</vt:i4>
      </vt:variant>
      <vt:variant>
        <vt:i4>5</vt:i4>
      </vt:variant>
      <vt:variant>
        <vt:lpwstr/>
      </vt:variant>
      <vt:variant>
        <vt:lpwstr>_Toc334000977</vt:lpwstr>
      </vt:variant>
      <vt:variant>
        <vt:i4>1245246</vt:i4>
      </vt:variant>
      <vt:variant>
        <vt:i4>245</vt:i4>
      </vt:variant>
      <vt:variant>
        <vt:i4>0</vt:i4>
      </vt:variant>
      <vt:variant>
        <vt:i4>5</vt:i4>
      </vt:variant>
      <vt:variant>
        <vt:lpwstr/>
      </vt:variant>
      <vt:variant>
        <vt:lpwstr>_Toc334000976</vt:lpwstr>
      </vt:variant>
      <vt:variant>
        <vt:i4>1245246</vt:i4>
      </vt:variant>
      <vt:variant>
        <vt:i4>239</vt:i4>
      </vt:variant>
      <vt:variant>
        <vt:i4>0</vt:i4>
      </vt:variant>
      <vt:variant>
        <vt:i4>5</vt:i4>
      </vt:variant>
      <vt:variant>
        <vt:lpwstr/>
      </vt:variant>
      <vt:variant>
        <vt:lpwstr>_Toc334000975</vt:lpwstr>
      </vt:variant>
      <vt:variant>
        <vt:i4>1245246</vt:i4>
      </vt:variant>
      <vt:variant>
        <vt:i4>233</vt:i4>
      </vt:variant>
      <vt:variant>
        <vt:i4>0</vt:i4>
      </vt:variant>
      <vt:variant>
        <vt:i4>5</vt:i4>
      </vt:variant>
      <vt:variant>
        <vt:lpwstr/>
      </vt:variant>
      <vt:variant>
        <vt:lpwstr>_Toc334000974</vt:lpwstr>
      </vt:variant>
      <vt:variant>
        <vt:i4>1245246</vt:i4>
      </vt:variant>
      <vt:variant>
        <vt:i4>227</vt:i4>
      </vt:variant>
      <vt:variant>
        <vt:i4>0</vt:i4>
      </vt:variant>
      <vt:variant>
        <vt:i4>5</vt:i4>
      </vt:variant>
      <vt:variant>
        <vt:lpwstr/>
      </vt:variant>
      <vt:variant>
        <vt:lpwstr>_Toc334000973</vt:lpwstr>
      </vt:variant>
      <vt:variant>
        <vt:i4>1245246</vt:i4>
      </vt:variant>
      <vt:variant>
        <vt:i4>221</vt:i4>
      </vt:variant>
      <vt:variant>
        <vt:i4>0</vt:i4>
      </vt:variant>
      <vt:variant>
        <vt:i4>5</vt:i4>
      </vt:variant>
      <vt:variant>
        <vt:lpwstr/>
      </vt:variant>
      <vt:variant>
        <vt:lpwstr>_Toc334000972</vt:lpwstr>
      </vt:variant>
      <vt:variant>
        <vt:i4>1245246</vt:i4>
      </vt:variant>
      <vt:variant>
        <vt:i4>215</vt:i4>
      </vt:variant>
      <vt:variant>
        <vt:i4>0</vt:i4>
      </vt:variant>
      <vt:variant>
        <vt:i4>5</vt:i4>
      </vt:variant>
      <vt:variant>
        <vt:lpwstr/>
      </vt:variant>
      <vt:variant>
        <vt:lpwstr>_Toc334000971</vt:lpwstr>
      </vt:variant>
      <vt:variant>
        <vt:i4>1245246</vt:i4>
      </vt:variant>
      <vt:variant>
        <vt:i4>209</vt:i4>
      </vt:variant>
      <vt:variant>
        <vt:i4>0</vt:i4>
      </vt:variant>
      <vt:variant>
        <vt:i4>5</vt:i4>
      </vt:variant>
      <vt:variant>
        <vt:lpwstr/>
      </vt:variant>
      <vt:variant>
        <vt:lpwstr>_Toc334000970</vt:lpwstr>
      </vt:variant>
      <vt:variant>
        <vt:i4>1179710</vt:i4>
      </vt:variant>
      <vt:variant>
        <vt:i4>203</vt:i4>
      </vt:variant>
      <vt:variant>
        <vt:i4>0</vt:i4>
      </vt:variant>
      <vt:variant>
        <vt:i4>5</vt:i4>
      </vt:variant>
      <vt:variant>
        <vt:lpwstr/>
      </vt:variant>
      <vt:variant>
        <vt:lpwstr>_Toc334000969</vt:lpwstr>
      </vt:variant>
      <vt:variant>
        <vt:i4>1179710</vt:i4>
      </vt:variant>
      <vt:variant>
        <vt:i4>197</vt:i4>
      </vt:variant>
      <vt:variant>
        <vt:i4>0</vt:i4>
      </vt:variant>
      <vt:variant>
        <vt:i4>5</vt:i4>
      </vt:variant>
      <vt:variant>
        <vt:lpwstr/>
      </vt:variant>
      <vt:variant>
        <vt:lpwstr>_Toc334000968</vt:lpwstr>
      </vt:variant>
      <vt:variant>
        <vt:i4>1179710</vt:i4>
      </vt:variant>
      <vt:variant>
        <vt:i4>191</vt:i4>
      </vt:variant>
      <vt:variant>
        <vt:i4>0</vt:i4>
      </vt:variant>
      <vt:variant>
        <vt:i4>5</vt:i4>
      </vt:variant>
      <vt:variant>
        <vt:lpwstr/>
      </vt:variant>
      <vt:variant>
        <vt:lpwstr>_Toc334000967</vt:lpwstr>
      </vt:variant>
      <vt:variant>
        <vt:i4>1179710</vt:i4>
      </vt:variant>
      <vt:variant>
        <vt:i4>185</vt:i4>
      </vt:variant>
      <vt:variant>
        <vt:i4>0</vt:i4>
      </vt:variant>
      <vt:variant>
        <vt:i4>5</vt:i4>
      </vt:variant>
      <vt:variant>
        <vt:lpwstr/>
      </vt:variant>
      <vt:variant>
        <vt:lpwstr>_Toc334000966</vt:lpwstr>
      </vt:variant>
      <vt:variant>
        <vt:i4>1179710</vt:i4>
      </vt:variant>
      <vt:variant>
        <vt:i4>179</vt:i4>
      </vt:variant>
      <vt:variant>
        <vt:i4>0</vt:i4>
      </vt:variant>
      <vt:variant>
        <vt:i4>5</vt:i4>
      </vt:variant>
      <vt:variant>
        <vt:lpwstr/>
      </vt:variant>
      <vt:variant>
        <vt:lpwstr>_Toc334000965</vt:lpwstr>
      </vt:variant>
      <vt:variant>
        <vt:i4>1179710</vt:i4>
      </vt:variant>
      <vt:variant>
        <vt:i4>173</vt:i4>
      </vt:variant>
      <vt:variant>
        <vt:i4>0</vt:i4>
      </vt:variant>
      <vt:variant>
        <vt:i4>5</vt:i4>
      </vt:variant>
      <vt:variant>
        <vt:lpwstr/>
      </vt:variant>
      <vt:variant>
        <vt:lpwstr>_Toc334000964</vt:lpwstr>
      </vt:variant>
      <vt:variant>
        <vt:i4>1179710</vt:i4>
      </vt:variant>
      <vt:variant>
        <vt:i4>167</vt:i4>
      </vt:variant>
      <vt:variant>
        <vt:i4>0</vt:i4>
      </vt:variant>
      <vt:variant>
        <vt:i4>5</vt:i4>
      </vt:variant>
      <vt:variant>
        <vt:lpwstr/>
      </vt:variant>
      <vt:variant>
        <vt:lpwstr>_Toc334000963</vt:lpwstr>
      </vt:variant>
      <vt:variant>
        <vt:i4>1179710</vt:i4>
      </vt:variant>
      <vt:variant>
        <vt:i4>161</vt:i4>
      </vt:variant>
      <vt:variant>
        <vt:i4>0</vt:i4>
      </vt:variant>
      <vt:variant>
        <vt:i4>5</vt:i4>
      </vt:variant>
      <vt:variant>
        <vt:lpwstr/>
      </vt:variant>
      <vt:variant>
        <vt:lpwstr>_Toc334000962</vt:lpwstr>
      </vt:variant>
      <vt:variant>
        <vt:i4>1179710</vt:i4>
      </vt:variant>
      <vt:variant>
        <vt:i4>155</vt:i4>
      </vt:variant>
      <vt:variant>
        <vt:i4>0</vt:i4>
      </vt:variant>
      <vt:variant>
        <vt:i4>5</vt:i4>
      </vt:variant>
      <vt:variant>
        <vt:lpwstr/>
      </vt:variant>
      <vt:variant>
        <vt:lpwstr>_Toc334000961</vt:lpwstr>
      </vt:variant>
      <vt:variant>
        <vt:i4>1179710</vt:i4>
      </vt:variant>
      <vt:variant>
        <vt:i4>149</vt:i4>
      </vt:variant>
      <vt:variant>
        <vt:i4>0</vt:i4>
      </vt:variant>
      <vt:variant>
        <vt:i4>5</vt:i4>
      </vt:variant>
      <vt:variant>
        <vt:lpwstr/>
      </vt:variant>
      <vt:variant>
        <vt:lpwstr>_Toc334000960</vt:lpwstr>
      </vt:variant>
      <vt:variant>
        <vt:i4>1114174</vt:i4>
      </vt:variant>
      <vt:variant>
        <vt:i4>143</vt:i4>
      </vt:variant>
      <vt:variant>
        <vt:i4>0</vt:i4>
      </vt:variant>
      <vt:variant>
        <vt:i4>5</vt:i4>
      </vt:variant>
      <vt:variant>
        <vt:lpwstr/>
      </vt:variant>
      <vt:variant>
        <vt:lpwstr>_Toc334000959</vt:lpwstr>
      </vt:variant>
      <vt:variant>
        <vt:i4>1114174</vt:i4>
      </vt:variant>
      <vt:variant>
        <vt:i4>137</vt:i4>
      </vt:variant>
      <vt:variant>
        <vt:i4>0</vt:i4>
      </vt:variant>
      <vt:variant>
        <vt:i4>5</vt:i4>
      </vt:variant>
      <vt:variant>
        <vt:lpwstr/>
      </vt:variant>
      <vt:variant>
        <vt:lpwstr>_Toc334000958</vt:lpwstr>
      </vt:variant>
      <vt:variant>
        <vt:i4>1114174</vt:i4>
      </vt:variant>
      <vt:variant>
        <vt:i4>131</vt:i4>
      </vt:variant>
      <vt:variant>
        <vt:i4>0</vt:i4>
      </vt:variant>
      <vt:variant>
        <vt:i4>5</vt:i4>
      </vt:variant>
      <vt:variant>
        <vt:lpwstr/>
      </vt:variant>
      <vt:variant>
        <vt:lpwstr>_Toc334000957</vt:lpwstr>
      </vt:variant>
      <vt:variant>
        <vt:i4>1114174</vt:i4>
      </vt:variant>
      <vt:variant>
        <vt:i4>125</vt:i4>
      </vt:variant>
      <vt:variant>
        <vt:i4>0</vt:i4>
      </vt:variant>
      <vt:variant>
        <vt:i4>5</vt:i4>
      </vt:variant>
      <vt:variant>
        <vt:lpwstr/>
      </vt:variant>
      <vt:variant>
        <vt:lpwstr>_Toc334000956</vt:lpwstr>
      </vt:variant>
      <vt:variant>
        <vt:i4>1114174</vt:i4>
      </vt:variant>
      <vt:variant>
        <vt:i4>119</vt:i4>
      </vt:variant>
      <vt:variant>
        <vt:i4>0</vt:i4>
      </vt:variant>
      <vt:variant>
        <vt:i4>5</vt:i4>
      </vt:variant>
      <vt:variant>
        <vt:lpwstr/>
      </vt:variant>
      <vt:variant>
        <vt:lpwstr>_Toc334000955</vt:lpwstr>
      </vt:variant>
      <vt:variant>
        <vt:i4>1114174</vt:i4>
      </vt:variant>
      <vt:variant>
        <vt:i4>113</vt:i4>
      </vt:variant>
      <vt:variant>
        <vt:i4>0</vt:i4>
      </vt:variant>
      <vt:variant>
        <vt:i4>5</vt:i4>
      </vt:variant>
      <vt:variant>
        <vt:lpwstr/>
      </vt:variant>
      <vt:variant>
        <vt:lpwstr>_Toc334000954</vt:lpwstr>
      </vt:variant>
      <vt:variant>
        <vt:i4>1114174</vt:i4>
      </vt:variant>
      <vt:variant>
        <vt:i4>107</vt:i4>
      </vt:variant>
      <vt:variant>
        <vt:i4>0</vt:i4>
      </vt:variant>
      <vt:variant>
        <vt:i4>5</vt:i4>
      </vt:variant>
      <vt:variant>
        <vt:lpwstr/>
      </vt:variant>
      <vt:variant>
        <vt:lpwstr>_Toc334000953</vt:lpwstr>
      </vt:variant>
      <vt:variant>
        <vt:i4>1114174</vt:i4>
      </vt:variant>
      <vt:variant>
        <vt:i4>101</vt:i4>
      </vt:variant>
      <vt:variant>
        <vt:i4>0</vt:i4>
      </vt:variant>
      <vt:variant>
        <vt:i4>5</vt:i4>
      </vt:variant>
      <vt:variant>
        <vt:lpwstr/>
      </vt:variant>
      <vt:variant>
        <vt:lpwstr>_Toc334000952</vt:lpwstr>
      </vt:variant>
      <vt:variant>
        <vt:i4>1114174</vt:i4>
      </vt:variant>
      <vt:variant>
        <vt:i4>95</vt:i4>
      </vt:variant>
      <vt:variant>
        <vt:i4>0</vt:i4>
      </vt:variant>
      <vt:variant>
        <vt:i4>5</vt:i4>
      </vt:variant>
      <vt:variant>
        <vt:lpwstr/>
      </vt:variant>
      <vt:variant>
        <vt:lpwstr>_Toc334000951</vt:lpwstr>
      </vt:variant>
      <vt:variant>
        <vt:i4>1114174</vt:i4>
      </vt:variant>
      <vt:variant>
        <vt:i4>89</vt:i4>
      </vt:variant>
      <vt:variant>
        <vt:i4>0</vt:i4>
      </vt:variant>
      <vt:variant>
        <vt:i4>5</vt:i4>
      </vt:variant>
      <vt:variant>
        <vt:lpwstr/>
      </vt:variant>
      <vt:variant>
        <vt:lpwstr>_Toc334000950</vt:lpwstr>
      </vt:variant>
      <vt:variant>
        <vt:i4>1048638</vt:i4>
      </vt:variant>
      <vt:variant>
        <vt:i4>83</vt:i4>
      </vt:variant>
      <vt:variant>
        <vt:i4>0</vt:i4>
      </vt:variant>
      <vt:variant>
        <vt:i4>5</vt:i4>
      </vt:variant>
      <vt:variant>
        <vt:lpwstr/>
      </vt:variant>
      <vt:variant>
        <vt:lpwstr>_Toc334000949</vt:lpwstr>
      </vt:variant>
      <vt:variant>
        <vt:i4>1048638</vt:i4>
      </vt:variant>
      <vt:variant>
        <vt:i4>77</vt:i4>
      </vt:variant>
      <vt:variant>
        <vt:i4>0</vt:i4>
      </vt:variant>
      <vt:variant>
        <vt:i4>5</vt:i4>
      </vt:variant>
      <vt:variant>
        <vt:lpwstr/>
      </vt:variant>
      <vt:variant>
        <vt:lpwstr>_Toc334000948</vt:lpwstr>
      </vt:variant>
      <vt:variant>
        <vt:i4>1048638</vt:i4>
      </vt:variant>
      <vt:variant>
        <vt:i4>71</vt:i4>
      </vt:variant>
      <vt:variant>
        <vt:i4>0</vt:i4>
      </vt:variant>
      <vt:variant>
        <vt:i4>5</vt:i4>
      </vt:variant>
      <vt:variant>
        <vt:lpwstr/>
      </vt:variant>
      <vt:variant>
        <vt:lpwstr>_Toc334000947</vt:lpwstr>
      </vt:variant>
      <vt:variant>
        <vt:i4>1048638</vt:i4>
      </vt:variant>
      <vt:variant>
        <vt:i4>65</vt:i4>
      </vt:variant>
      <vt:variant>
        <vt:i4>0</vt:i4>
      </vt:variant>
      <vt:variant>
        <vt:i4>5</vt:i4>
      </vt:variant>
      <vt:variant>
        <vt:lpwstr/>
      </vt:variant>
      <vt:variant>
        <vt:lpwstr>_Toc334000946</vt:lpwstr>
      </vt:variant>
      <vt:variant>
        <vt:i4>1048638</vt:i4>
      </vt:variant>
      <vt:variant>
        <vt:i4>59</vt:i4>
      </vt:variant>
      <vt:variant>
        <vt:i4>0</vt:i4>
      </vt:variant>
      <vt:variant>
        <vt:i4>5</vt:i4>
      </vt:variant>
      <vt:variant>
        <vt:lpwstr/>
      </vt:variant>
      <vt:variant>
        <vt:lpwstr>_Toc334000945</vt:lpwstr>
      </vt:variant>
      <vt:variant>
        <vt:i4>1048638</vt:i4>
      </vt:variant>
      <vt:variant>
        <vt:i4>53</vt:i4>
      </vt:variant>
      <vt:variant>
        <vt:i4>0</vt:i4>
      </vt:variant>
      <vt:variant>
        <vt:i4>5</vt:i4>
      </vt:variant>
      <vt:variant>
        <vt:lpwstr/>
      </vt:variant>
      <vt:variant>
        <vt:lpwstr>_Toc334000944</vt:lpwstr>
      </vt:variant>
      <vt:variant>
        <vt:i4>1048638</vt:i4>
      </vt:variant>
      <vt:variant>
        <vt:i4>47</vt:i4>
      </vt:variant>
      <vt:variant>
        <vt:i4>0</vt:i4>
      </vt:variant>
      <vt:variant>
        <vt:i4>5</vt:i4>
      </vt:variant>
      <vt:variant>
        <vt:lpwstr/>
      </vt:variant>
      <vt:variant>
        <vt:lpwstr>_Toc334000943</vt:lpwstr>
      </vt:variant>
      <vt:variant>
        <vt:i4>1048638</vt:i4>
      </vt:variant>
      <vt:variant>
        <vt:i4>41</vt:i4>
      </vt:variant>
      <vt:variant>
        <vt:i4>0</vt:i4>
      </vt:variant>
      <vt:variant>
        <vt:i4>5</vt:i4>
      </vt:variant>
      <vt:variant>
        <vt:lpwstr/>
      </vt:variant>
      <vt:variant>
        <vt:lpwstr>_Toc334000942</vt:lpwstr>
      </vt:variant>
      <vt:variant>
        <vt:i4>1048638</vt:i4>
      </vt:variant>
      <vt:variant>
        <vt:i4>35</vt:i4>
      </vt:variant>
      <vt:variant>
        <vt:i4>0</vt:i4>
      </vt:variant>
      <vt:variant>
        <vt:i4>5</vt:i4>
      </vt:variant>
      <vt:variant>
        <vt:lpwstr/>
      </vt:variant>
      <vt:variant>
        <vt:lpwstr>_Toc334000941</vt:lpwstr>
      </vt:variant>
      <vt:variant>
        <vt:i4>1048638</vt:i4>
      </vt:variant>
      <vt:variant>
        <vt:i4>29</vt:i4>
      </vt:variant>
      <vt:variant>
        <vt:i4>0</vt:i4>
      </vt:variant>
      <vt:variant>
        <vt:i4>5</vt:i4>
      </vt:variant>
      <vt:variant>
        <vt:lpwstr/>
      </vt:variant>
      <vt:variant>
        <vt:lpwstr>_Toc334000940</vt:lpwstr>
      </vt:variant>
      <vt:variant>
        <vt:i4>1507390</vt:i4>
      </vt:variant>
      <vt:variant>
        <vt:i4>23</vt:i4>
      </vt:variant>
      <vt:variant>
        <vt:i4>0</vt:i4>
      </vt:variant>
      <vt:variant>
        <vt:i4>5</vt:i4>
      </vt:variant>
      <vt:variant>
        <vt:lpwstr/>
      </vt:variant>
      <vt:variant>
        <vt:lpwstr>_Toc334000939</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7602269</vt:i4>
      </vt:variant>
      <vt:variant>
        <vt:i4>3</vt:i4>
      </vt:variant>
      <vt:variant>
        <vt:i4>0</vt:i4>
      </vt:variant>
      <vt:variant>
        <vt:i4>5</vt:i4>
      </vt:variant>
      <vt:variant>
        <vt:lpwstr>mailto:iti@ihe.net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IHE_ITI_Suppl_XCPD_HDL_Revoke_Option_Rev2.9_TI_2018-07-24</dc:title>
  <dc:subject>IHE ITI Cross-Community Patient Discovery Supplement</dc:subject>
  <dc:creator>IHE ITI Technical Committee</dc:creator>
  <cp:keywords>IHE ITI Supplement</cp:keywords>
  <cp:lastModifiedBy>Mary Jungers</cp:lastModifiedBy>
  <cp:revision>12</cp:revision>
  <cp:lastPrinted>2011-03-04T14:56:00Z</cp:lastPrinted>
  <dcterms:created xsi:type="dcterms:W3CDTF">2018-06-01T13:51:00Z</dcterms:created>
  <dcterms:modified xsi:type="dcterms:W3CDTF">2018-07-23T17:26:00Z</dcterms:modified>
  <cp:category>IHE Supplement</cp:category>
</cp:coreProperties>
</file>