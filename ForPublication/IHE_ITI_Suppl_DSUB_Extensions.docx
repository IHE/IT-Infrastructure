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665AE" w14:textId="77777777" w:rsidR="00EC6B47" w:rsidRPr="007201A9" w:rsidRDefault="00EC6B47" w:rsidP="00EC6B47">
      <w:pPr>
        <w:pStyle w:val="BodyText"/>
        <w:jc w:val="center"/>
        <w:rPr>
          <w:b/>
          <w:bCs/>
          <w:noProof w:val="0"/>
          <w:sz w:val="28"/>
          <w:szCs w:val="28"/>
        </w:rPr>
      </w:pPr>
      <w:bookmarkStart w:id="0" w:name="OLE_LINK1"/>
      <w:bookmarkStart w:id="1" w:name="OLE_LINK2"/>
      <w:bookmarkStart w:id="2" w:name="_Toc231117658"/>
      <w:bookmarkStart w:id="3" w:name="_Toc237684736"/>
      <w:bookmarkStart w:id="4" w:name="_Toc237767162"/>
      <w:bookmarkStart w:id="5" w:name="_Toc363802963"/>
      <w:bookmarkStart w:id="6" w:name="_Toc428454109"/>
      <w:bookmarkStart w:id="7" w:name="_GoBack"/>
      <w:bookmarkEnd w:id="7"/>
      <w:r w:rsidRPr="007201A9">
        <w:rPr>
          <w:b/>
          <w:bCs/>
          <w:noProof w:val="0"/>
          <w:sz w:val="28"/>
          <w:szCs w:val="28"/>
        </w:rPr>
        <w:t>Integrating the Healthcare Enterprise</w:t>
      </w:r>
    </w:p>
    <w:p w14:paraId="09879A9B" w14:textId="77777777" w:rsidR="00EC6B47" w:rsidRPr="007201A9" w:rsidRDefault="00EC6B47" w:rsidP="00EC6B47">
      <w:pPr>
        <w:pStyle w:val="BodyText"/>
        <w:rPr>
          <w:noProof w:val="0"/>
        </w:rPr>
      </w:pPr>
    </w:p>
    <w:p w14:paraId="3242F058" w14:textId="77777777" w:rsidR="00EC6B47" w:rsidRPr="007201A9" w:rsidRDefault="00EC6B47" w:rsidP="00EC6B47">
      <w:pPr>
        <w:pStyle w:val="BodyText"/>
        <w:jc w:val="center"/>
        <w:rPr>
          <w:noProof w:val="0"/>
        </w:rPr>
      </w:pPr>
      <w:r w:rsidRPr="007201A9">
        <w:drawing>
          <wp:inline distT="0" distB="0" distL="0" distR="0" wp14:anchorId="37433480" wp14:editId="2841D6FC">
            <wp:extent cx="1638300" cy="838200"/>
            <wp:effectExtent l="0" t="0" r="0" b="0"/>
            <wp:docPr id="2" name="Picture 17"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4D0B371C" w14:textId="77777777" w:rsidR="00EC6B47" w:rsidRPr="007201A9" w:rsidRDefault="00EC6B47" w:rsidP="00EC6B47">
      <w:pPr>
        <w:pStyle w:val="BodyText"/>
        <w:rPr>
          <w:noProof w:val="0"/>
        </w:rPr>
      </w:pPr>
    </w:p>
    <w:p w14:paraId="424E1087" w14:textId="3D5C9E31" w:rsidR="00EC6B47" w:rsidRPr="007201A9" w:rsidRDefault="00EC6B47" w:rsidP="00EC6B47">
      <w:pPr>
        <w:pStyle w:val="BodyText"/>
        <w:jc w:val="center"/>
        <w:rPr>
          <w:b/>
          <w:noProof w:val="0"/>
          <w:sz w:val="44"/>
          <w:szCs w:val="44"/>
        </w:rPr>
      </w:pPr>
      <w:r w:rsidRPr="007201A9">
        <w:rPr>
          <w:b/>
          <w:noProof w:val="0"/>
          <w:sz w:val="44"/>
          <w:szCs w:val="44"/>
        </w:rPr>
        <w:t xml:space="preserve">IHE </w:t>
      </w:r>
      <w:r w:rsidR="008027D3" w:rsidRPr="007201A9">
        <w:rPr>
          <w:b/>
          <w:noProof w:val="0"/>
          <w:sz w:val="44"/>
          <w:szCs w:val="44"/>
        </w:rPr>
        <w:t>IT Infrastructure</w:t>
      </w:r>
    </w:p>
    <w:p w14:paraId="47DCDF56" w14:textId="77777777" w:rsidR="00EC6B47" w:rsidRPr="007201A9" w:rsidRDefault="00EC6B47" w:rsidP="00EC6B47">
      <w:pPr>
        <w:pStyle w:val="BodyText"/>
        <w:jc w:val="center"/>
        <w:rPr>
          <w:b/>
          <w:noProof w:val="0"/>
          <w:sz w:val="44"/>
          <w:szCs w:val="44"/>
        </w:rPr>
      </w:pPr>
      <w:r w:rsidRPr="007201A9">
        <w:rPr>
          <w:b/>
          <w:noProof w:val="0"/>
          <w:sz w:val="44"/>
          <w:szCs w:val="44"/>
        </w:rPr>
        <w:t>Technical Framework Supplement</w:t>
      </w:r>
    </w:p>
    <w:p w14:paraId="7F70CD57" w14:textId="77777777" w:rsidR="00EC6B47" w:rsidRPr="007201A9" w:rsidRDefault="00EC6B47" w:rsidP="00EC6B47">
      <w:pPr>
        <w:pStyle w:val="BodyText"/>
        <w:rPr>
          <w:noProof w:val="0"/>
        </w:rPr>
      </w:pPr>
    </w:p>
    <w:p w14:paraId="25828069" w14:textId="77777777" w:rsidR="00EC6B47" w:rsidRPr="007201A9" w:rsidRDefault="00EC6B47" w:rsidP="00EC6B47">
      <w:pPr>
        <w:pStyle w:val="BodyText"/>
        <w:rPr>
          <w:noProof w:val="0"/>
        </w:rPr>
      </w:pPr>
    </w:p>
    <w:p w14:paraId="1A851516" w14:textId="77777777" w:rsidR="00EC6B47" w:rsidRPr="007201A9" w:rsidRDefault="00EC6B47" w:rsidP="00EC6B47">
      <w:pPr>
        <w:pStyle w:val="BodyText"/>
        <w:rPr>
          <w:noProof w:val="0"/>
        </w:rPr>
      </w:pPr>
    </w:p>
    <w:p w14:paraId="6092CE02" w14:textId="77777777" w:rsidR="00557DA5" w:rsidRPr="007201A9" w:rsidRDefault="00557DA5" w:rsidP="00EC6B47">
      <w:pPr>
        <w:pStyle w:val="BodyText"/>
        <w:jc w:val="center"/>
        <w:rPr>
          <w:b/>
          <w:noProof w:val="0"/>
          <w:sz w:val="44"/>
          <w:szCs w:val="44"/>
        </w:rPr>
      </w:pPr>
      <w:bookmarkStart w:id="8" w:name="OLE_LINK6"/>
      <w:bookmarkStart w:id="9" w:name="OLE_LINK7"/>
      <w:r w:rsidRPr="007201A9">
        <w:rPr>
          <w:b/>
          <w:noProof w:val="0"/>
          <w:sz w:val="44"/>
          <w:szCs w:val="44"/>
        </w:rPr>
        <w:t>Extensions to the</w:t>
      </w:r>
    </w:p>
    <w:p w14:paraId="1144E50C" w14:textId="0502F751" w:rsidR="00EC6B47" w:rsidRPr="007201A9" w:rsidRDefault="00557DA5" w:rsidP="00EC6B47">
      <w:pPr>
        <w:pStyle w:val="BodyText"/>
        <w:jc w:val="center"/>
        <w:rPr>
          <w:b/>
          <w:noProof w:val="0"/>
          <w:sz w:val="44"/>
          <w:szCs w:val="44"/>
        </w:rPr>
      </w:pPr>
      <w:r w:rsidRPr="007201A9">
        <w:rPr>
          <w:b/>
          <w:noProof w:val="0"/>
          <w:sz w:val="44"/>
          <w:szCs w:val="44"/>
        </w:rPr>
        <w:t>Document Metadata Subscription</w:t>
      </w:r>
      <w:r w:rsidR="00440170" w:rsidRPr="007201A9">
        <w:rPr>
          <w:b/>
          <w:noProof w:val="0"/>
          <w:sz w:val="44"/>
          <w:szCs w:val="44"/>
        </w:rPr>
        <w:t xml:space="preserve"> (DSUB)</w:t>
      </w:r>
      <w:r w:rsidRPr="007201A9">
        <w:rPr>
          <w:b/>
          <w:noProof w:val="0"/>
          <w:sz w:val="44"/>
          <w:szCs w:val="44"/>
        </w:rPr>
        <w:t xml:space="preserve"> </w:t>
      </w:r>
    </w:p>
    <w:p w14:paraId="3CF653EC" w14:textId="474E784B" w:rsidR="00557DA5" w:rsidRPr="007201A9" w:rsidRDefault="00557DA5" w:rsidP="00EC6B47">
      <w:pPr>
        <w:pStyle w:val="BodyText"/>
        <w:jc w:val="center"/>
        <w:rPr>
          <w:b/>
          <w:noProof w:val="0"/>
          <w:sz w:val="44"/>
          <w:szCs w:val="44"/>
        </w:rPr>
      </w:pPr>
      <w:r w:rsidRPr="007201A9">
        <w:rPr>
          <w:b/>
          <w:noProof w:val="0"/>
          <w:sz w:val="44"/>
          <w:szCs w:val="44"/>
        </w:rPr>
        <w:t>Profile</w:t>
      </w:r>
      <w:bookmarkEnd w:id="8"/>
      <w:bookmarkEnd w:id="9"/>
    </w:p>
    <w:p w14:paraId="60CC6CE0" w14:textId="77777777" w:rsidR="00EC6B47" w:rsidRPr="007201A9" w:rsidRDefault="00EC6B47" w:rsidP="00EC6B47">
      <w:pPr>
        <w:pStyle w:val="BodyText"/>
        <w:rPr>
          <w:noProof w:val="0"/>
        </w:rPr>
      </w:pPr>
    </w:p>
    <w:p w14:paraId="1D79A651" w14:textId="77777777" w:rsidR="00EC6B47" w:rsidRPr="007201A9" w:rsidRDefault="00EC6B47" w:rsidP="00EC6B47">
      <w:pPr>
        <w:pStyle w:val="BodyText"/>
        <w:rPr>
          <w:noProof w:val="0"/>
        </w:rPr>
      </w:pPr>
    </w:p>
    <w:p w14:paraId="5EEE3C34" w14:textId="4BC83273" w:rsidR="00EC6B47" w:rsidRPr="007201A9" w:rsidRDefault="009A01B0" w:rsidP="00EC6B47">
      <w:pPr>
        <w:pStyle w:val="BodyText"/>
        <w:jc w:val="center"/>
        <w:rPr>
          <w:b/>
          <w:noProof w:val="0"/>
          <w:sz w:val="44"/>
          <w:szCs w:val="44"/>
        </w:rPr>
      </w:pPr>
      <w:r w:rsidRPr="007201A9">
        <w:rPr>
          <w:b/>
          <w:noProof w:val="0"/>
          <w:sz w:val="44"/>
          <w:szCs w:val="44"/>
        </w:rPr>
        <w:t xml:space="preserve">Rev. </w:t>
      </w:r>
      <w:r w:rsidR="006C6929" w:rsidRPr="007201A9">
        <w:rPr>
          <w:b/>
          <w:noProof w:val="0"/>
          <w:sz w:val="44"/>
          <w:szCs w:val="44"/>
        </w:rPr>
        <w:t>1.</w:t>
      </w:r>
      <w:r w:rsidR="007201A9">
        <w:rPr>
          <w:b/>
          <w:noProof w:val="0"/>
          <w:sz w:val="44"/>
          <w:szCs w:val="44"/>
        </w:rPr>
        <w:t>3</w:t>
      </w:r>
      <w:r w:rsidR="007201A9" w:rsidRPr="007201A9">
        <w:rPr>
          <w:b/>
          <w:noProof w:val="0"/>
          <w:sz w:val="44"/>
          <w:szCs w:val="44"/>
        </w:rPr>
        <w:t xml:space="preserve"> </w:t>
      </w:r>
      <w:r w:rsidRPr="007201A9">
        <w:rPr>
          <w:b/>
          <w:noProof w:val="0"/>
          <w:sz w:val="44"/>
          <w:szCs w:val="44"/>
        </w:rPr>
        <w:t>– Trial</w:t>
      </w:r>
      <w:r w:rsidR="00EC6B47" w:rsidRPr="007201A9">
        <w:rPr>
          <w:b/>
          <w:noProof w:val="0"/>
          <w:sz w:val="44"/>
          <w:szCs w:val="44"/>
        </w:rPr>
        <w:t xml:space="preserve"> Implementation </w:t>
      </w:r>
    </w:p>
    <w:p w14:paraId="74887B5E" w14:textId="77777777" w:rsidR="00EC6B47" w:rsidRPr="007201A9" w:rsidRDefault="00EC6B47" w:rsidP="00EC6B47">
      <w:pPr>
        <w:pStyle w:val="BodyText"/>
        <w:rPr>
          <w:noProof w:val="0"/>
        </w:rPr>
      </w:pPr>
    </w:p>
    <w:p w14:paraId="32F1B53E" w14:textId="77777777" w:rsidR="00EC6B47" w:rsidRPr="007201A9" w:rsidRDefault="00EC6B47" w:rsidP="00EC6B47">
      <w:pPr>
        <w:pStyle w:val="BodyText"/>
        <w:rPr>
          <w:noProof w:val="0"/>
        </w:rPr>
      </w:pPr>
    </w:p>
    <w:p w14:paraId="7DC2DB2B" w14:textId="77777777" w:rsidR="00EC6B47" w:rsidRPr="007201A9" w:rsidRDefault="00EC6B47" w:rsidP="00EC6B47">
      <w:pPr>
        <w:pStyle w:val="BodyText"/>
        <w:rPr>
          <w:noProof w:val="0"/>
        </w:rPr>
      </w:pPr>
    </w:p>
    <w:p w14:paraId="375F040C" w14:textId="77777777" w:rsidR="00EC6B47" w:rsidRPr="007201A9" w:rsidRDefault="00EC6B47" w:rsidP="00EC6B47">
      <w:pPr>
        <w:pStyle w:val="BodyText"/>
        <w:rPr>
          <w:noProof w:val="0"/>
        </w:rPr>
      </w:pPr>
    </w:p>
    <w:p w14:paraId="532B0AEA" w14:textId="4CF51234" w:rsidR="00EC6B47" w:rsidRPr="007201A9" w:rsidRDefault="00EC6B47" w:rsidP="00EC6B47">
      <w:pPr>
        <w:pStyle w:val="BodyText"/>
        <w:rPr>
          <w:noProof w:val="0"/>
        </w:rPr>
      </w:pPr>
      <w:r w:rsidRPr="007201A9">
        <w:rPr>
          <w:noProof w:val="0"/>
        </w:rPr>
        <w:t>Date:</w:t>
      </w:r>
      <w:r w:rsidRPr="007201A9">
        <w:rPr>
          <w:noProof w:val="0"/>
        </w:rPr>
        <w:tab/>
      </w:r>
      <w:r w:rsidRPr="007201A9">
        <w:rPr>
          <w:noProof w:val="0"/>
        </w:rPr>
        <w:tab/>
      </w:r>
      <w:r w:rsidR="00A61A86">
        <w:rPr>
          <w:noProof w:val="0"/>
        </w:rPr>
        <w:t>July 12</w:t>
      </w:r>
      <w:r w:rsidR="007201A9">
        <w:rPr>
          <w:noProof w:val="0"/>
        </w:rPr>
        <w:t>, 2019</w:t>
      </w:r>
    </w:p>
    <w:p w14:paraId="354E8295" w14:textId="479E4D85" w:rsidR="00EC6B47" w:rsidRPr="007201A9" w:rsidRDefault="00EC6B47" w:rsidP="00EC6B47">
      <w:pPr>
        <w:pStyle w:val="BodyText"/>
        <w:rPr>
          <w:noProof w:val="0"/>
        </w:rPr>
      </w:pPr>
      <w:r w:rsidRPr="007201A9">
        <w:rPr>
          <w:noProof w:val="0"/>
        </w:rPr>
        <w:t>Author:</w:t>
      </w:r>
      <w:r w:rsidRPr="007201A9">
        <w:rPr>
          <w:noProof w:val="0"/>
        </w:rPr>
        <w:tab/>
        <w:t>IHE IT Infrastructure Technical Committee</w:t>
      </w:r>
    </w:p>
    <w:p w14:paraId="1FF46439" w14:textId="611F6995" w:rsidR="00EC6B47" w:rsidRPr="007201A9" w:rsidRDefault="00EC6B47" w:rsidP="002059AF">
      <w:pPr>
        <w:pStyle w:val="BodyText"/>
        <w:spacing w:after="60"/>
        <w:rPr>
          <w:noProof w:val="0"/>
        </w:rPr>
      </w:pPr>
      <w:r w:rsidRPr="007201A9">
        <w:rPr>
          <w:noProof w:val="0"/>
        </w:rPr>
        <w:t>Email:</w:t>
      </w:r>
      <w:r w:rsidRPr="007201A9">
        <w:rPr>
          <w:noProof w:val="0"/>
        </w:rPr>
        <w:tab/>
      </w:r>
      <w:r w:rsidRPr="007201A9">
        <w:rPr>
          <w:noProof w:val="0"/>
        </w:rPr>
        <w:tab/>
        <w:t>iti@ihe.net</w:t>
      </w:r>
    </w:p>
    <w:p w14:paraId="7DB5AD3A" w14:textId="77777777" w:rsidR="00EC6B47" w:rsidRPr="007201A9" w:rsidRDefault="00EC6B47" w:rsidP="00EC6B47">
      <w:pPr>
        <w:pStyle w:val="BodyText"/>
        <w:rPr>
          <w:noProof w:val="0"/>
        </w:rPr>
      </w:pPr>
    </w:p>
    <w:p w14:paraId="3DC3980F" w14:textId="77777777" w:rsidR="00EC6B47" w:rsidRPr="007201A9" w:rsidRDefault="00EC6B47" w:rsidP="00EC6B47">
      <w:pPr>
        <w:pStyle w:val="BodyText"/>
        <w:rPr>
          <w:noProof w:val="0"/>
        </w:rPr>
      </w:pPr>
    </w:p>
    <w:p w14:paraId="13AD5962" w14:textId="77777777" w:rsidR="00EC6B47" w:rsidRPr="007201A9" w:rsidRDefault="00EC6B47" w:rsidP="00EC6B47">
      <w:pPr>
        <w:pStyle w:val="BodyText"/>
        <w:pBdr>
          <w:top w:val="single" w:sz="18" w:space="1" w:color="auto"/>
          <w:left w:val="single" w:sz="18" w:space="4" w:color="auto"/>
          <w:bottom w:val="single" w:sz="18" w:space="1" w:color="auto"/>
          <w:right w:val="single" w:sz="18" w:space="4" w:color="auto"/>
        </w:pBdr>
        <w:spacing w:line="276" w:lineRule="auto"/>
        <w:jc w:val="center"/>
        <w:rPr>
          <w:noProof w:val="0"/>
        </w:rPr>
      </w:pPr>
      <w:r w:rsidRPr="007201A9">
        <w:rPr>
          <w:b/>
          <w:noProof w:val="0"/>
        </w:rPr>
        <w:t xml:space="preserve">Please verify you have the most recent version of this document. </w:t>
      </w:r>
      <w:r w:rsidRPr="007201A9">
        <w:rPr>
          <w:noProof w:val="0"/>
        </w:rPr>
        <w:t xml:space="preserve">See </w:t>
      </w:r>
      <w:hyperlink r:id="rId9" w:history="1">
        <w:r w:rsidRPr="007201A9">
          <w:rPr>
            <w:rStyle w:val="Hyperlink"/>
            <w:noProof w:val="0"/>
          </w:rPr>
          <w:t>here</w:t>
        </w:r>
      </w:hyperlink>
      <w:r w:rsidRPr="007201A9">
        <w:rPr>
          <w:noProof w:val="0"/>
        </w:rPr>
        <w:t xml:space="preserve"> for Trial Implementation and Final Text versions and </w:t>
      </w:r>
      <w:hyperlink r:id="rId10" w:history="1">
        <w:r w:rsidRPr="007201A9">
          <w:rPr>
            <w:rStyle w:val="Hyperlink"/>
            <w:noProof w:val="0"/>
          </w:rPr>
          <w:t>here</w:t>
        </w:r>
      </w:hyperlink>
      <w:r w:rsidRPr="007201A9">
        <w:rPr>
          <w:noProof w:val="0"/>
        </w:rPr>
        <w:t xml:space="preserve"> for Public Comment versions</w:t>
      </w:r>
      <w:bookmarkEnd w:id="0"/>
      <w:bookmarkEnd w:id="1"/>
      <w:r w:rsidRPr="007201A9">
        <w:rPr>
          <w:noProof w:val="0"/>
        </w:rPr>
        <w:t>.</w:t>
      </w:r>
    </w:p>
    <w:p w14:paraId="7C4AC796" w14:textId="77777777" w:rsidR="00EC6B47" w:rsidRPr="007201A9" w:rsidRDefault="00EC6B47" w:rsidP="00EC6B47">
      <w:pPr>
        <w:pStyle w:val="BodyText"/>
        <w:rPr>
          <w:noProof w:val="0"/>
        </w:rPr>
      </w:pPr>
      <w:r w:rsidRPr="007201A9">
        <w:rPr>
          <w:noProof w:val="0"/>
        </w:rPr>
        <w:br w:type="page"/>
      </w:r>
      <w:r w:rsidRPr="007201A9">
        <w:rPr>
          <w:rFonts w:ascii="Arial" w:hAnsi="Arial"/>
          <w:b/>
          <w:noProof w:val="0"/>
          <w:kern w:val="28"/>
          <w:sz w:val="28"/>
        </w:rPr>
        <w:lastRenderedPageBreak/>
        <w:t>Foreword</w:t>
      </w:r>
    </w:p>
    <w:p w14:paraId="2A6288A7" w14:textId="07CFCA4E" w:rsidR="00343E71" w:rsidRPr="007201A9" w:rsidRDefault="00343E71" w:rsidP="00343E71">
      <w:pPr>
        <w:pStyle w:val="BodyText"/>
        <w:rPr>
          <w:noProof w:val="0"/>
        </w:rPr>
      </w:pPr>
      <w:r w:rsidRPr="007201A9">
        <w:rPr>
          <w:noProof w:val="0"/>
        </w:rPr>
        <w:t>This is a supplement to the IHE IT Infrastructure Technical Framework V1</w:t>
      </w:r>
      <w:r w:rsidR="007201A9">
        <w:rPr>
          <w:noProof w:val="0"/>
        </w:rPr>
        <w:t>6</w:t>
      </w:r>
      <w:r w:rsidRPr="007201A9">
        <w:rPr>
          <w:noProof w:val="0"/>
        </w:rPr>
        <w:t>.0. Each supplement undergoes a process of public comment and trial implementation before being incorporated into the volumes of the Technical Frameworks.</w:t>
      </w:r>
    </w:p>
    <w:p w14:paraId="21212E0D" w14:textId="55041FC9" w:rsidR="00343E71" w:rsidRPr="007201A9" w:rsidRDefault="00343E71" w:rsidP="00343E71">
      <w:pPr>
        <w:pStyle w:val="BodyText"/>
        <w:rPr>
          <w:noProof w:val="0"/>
        </w:rPr>
      </w:pPr>
      <w:r w:rsidRPr="007201A9">
        <w:rPr>
          <w:noProof w:val="0"/>
        </w:rPr>
        <w:t xml:space="preserve">This supplement is published on </w:t>
      </w:r>
      <w:r w:rsidR="00A61A86">
        <w:rPr>
          <w:noProof w:val="0"/>
        </w:rPr>
        <w:t>July 12</w:t>
      </w:r>
      <w:r w:rsidR="007201A9">
        <w:rPr>
          <w:noProof w:val="0"/>
        </w:rPr>
        <w:t>, 2019</w:t>
      </w:r>
      <w:r w:rsidRPr="007201A9">
        <w:rPr>
          <w:noProof w:val="0"/>
        </w:rPr>
        <w:t xml:space="preserve">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7201A9">
          <w:rPr>
            <w:rStyle w:val="Hyperlink"/>
            <w:noProof w:val="0"/>
          </w:rPr>
          <w:t>http://www.ihe.net/ITI_Public_Comments</w:t>
        </w:r>
      </w:hyperlink>
      <w:r w:rsidRPr="007201A9">
        <w:rPr>
          <w:noProof w:val="0"/>
        </w:rPr>
        <w:t>.</w:t>
      </w:r>
    </w:p>
    <w:p w14:paraId="10F06694" w14:textId="77777777" w:rsidR="00343E71" w:rsidRPr="007201A9" w:rsidRDefault="00343E71" w:rsidP="00343E71">
      <w:pPr>
        <w:pStyle w:val="BodyText"/>
        <w:rPr>
          <w:noProof w:val="0"/>
        </w:rPr>
      </w:pPr>
      <w:r w:rsidRPr="007201A9">
        <w:rPr>
          <w:noProof w:val="0"/>
        </w:rPr>
        <w:t xml:space="preserve">This supplement describes changes to the existing technical framework documents. </w:t>
      </w:r>
    </w:p>
    <w:p w14:paraId="719C0049" w14:textId="77777777" w:rsidR="00343E71" w:rsidRPr="007201A9" w:rsidRDefault="00343E71" w:rsidP="00343E71">
      <w:pPr>
        <w:pStyle w:val="BodyText"/>
        <w:rPr>
          <w:noProof w:val="0"/>
        </w:rPr>
      </w:pPr>
      <w:r w:rsidRPr="007201A9">
        <w:rPr>
          <w:noProof w:val="0"/>
        </w:rPr>
        <w:t>“Boxed” instructions like the sample below indicate to the Volume Editor how to integrate the relevant section(s) into the relevant Technical Framework volume.</w:t>
      </w:r>
    </w:p>
    <w:p w14:paraId="08C3E1C7" w14:textId="77777777" w:rsidR="00343E71" w:rsidRPr="007201A9" w:rsidRDefault="00343E71" w:rsidP="00343E71">
      <w:pPr>
        <w:pStyle w:val="EditorInstructions"/>
        <w:rPr>
          <w:noProof w:val="0"/>
        </w:rPr>
      </w:pPr>
      <w:r w:rsidRPr="007201A9">
        <w:rPr>
          <w:noProof w:val="0"/>
        </w:rPr>
        <w:t>Amend Section X.X by the following:</w:t>
      </w:r>
    </w:p>
    <w:p w14:paraId="5DB944B7" w14:textId="77777777" w:rsidR="00343E71" w:rsidRPr="007201A9" w:rsidRDefault="00343E71" w:rsidP="00343E71">
      <w:pPr>
        <w:pStyle w:val="BodyText"/>
        <w:rPr>
          <w:noProof w:val="0"/>
        </w:rPr>
      </w:pPr>
      <w:r w:rsidRPr="007201A9">
        <w:rPr>
          <w:noProof w:val="0"/>
        </w:rPr>
        <w:t xml:space="preserve">Where the amendment adds text, make the added text </w:t>
      </w:r>
      <w:r w:rsidRPr="007201A9">
        <w:rPr>
          <w:rStyle w:val="InsertText"/>
          <w:noProof w:val="0"/>
        </w:rPr>
        <w:t>bold underline</w:t>
      </w:r>
      <w:r w:rsidRPr="007201A9">
        <w:rPr>
          <w:noProof w:val="0"/>
        </w:rPr>
        <w:t xml:space="preserve">. Where the amendment removes text, make the removed text </w:t>
      </w:r>
      <w:r w:rsidRPr="007201A9">
        <w:rPr>
          <w:rStyle w:val="DeleteText"/>
          <w:noProof w:val="0"/>
        </w:rPr>
        <w:t>bold strikethrough</w:t>
      </w:r>
      <w:r w:rsidRPr="007201A9">
        <w:rPr>
          <w:noProof w:val="0"/>
        </w:rPr>
        <w:t>. When entire new sections are added, introduce with editor’s instructions to “add new text” or similar, which for readability are not bolded or underlined.</w:t>
      </w:r>
    </w:p>
    <w:p w14:paraId="278E0DE1" w14:textId="77777777" w:rsidR="00343E71" w:rsidRPr="007201A9" w:rsidRDefault="00343E71" w:rsidP="00343E71">
      <w:pPr>
        <w:rPr>
          <w:lang w:val="en-US"/>
        </w:rPr>
      </w:pPr>
    </w:p>
    <w:p w14:paraId="0FB72BB6" w14:textId="278815CD" w:rsidR="00343E71" w:rsidRPr="007201A9" w:rsidRDefault="00343E71" w:rsidP="00343E71">
      <w:pPr>
        <w:pStyle w:val="BodyText"/>
        <w:rPr>
          <w:noProof w:val="0"/>
        </w:rPr>
      </w:pPr>
      <w:r w:rsidRPr="007201A9">
        <w:rPr>
          <w:noProof w:val="0"/>
        </w:rPr>
        <w:t xml:space="preserve">General information about IHE can be found </w:t>
      </w:r>
      <w:r w:rsidR="009A01B0" w:rsidRPr="007201A9">
        <w:rPr>
          <w:noProof w:val="0"/>
        </w:rPr>
        <w:t>at</w:t>
      </w:r>
      <w:r w:rsidRPr="007201A9">
        <w:rPr>
          <w:noProof w:val="0"/>
        </w:rPr>
        <w:t xml:space="preserve"> </w:t>
      </w:r>
      <w:hyperlink r:id="rId12" w:tooltip="http://www.ihe.net" w:history="1">
        <w:r w:rsidRPr="007201A9">
          <w:rPr>
            <w:rStyle w:val="Hyperlink"/>
            <w:noProof w:val="0"/>
          </w:rPr>
          <w:t>http://www.ihe.net</w:t>
        </w:r>
      </w:hyperlink>
      <w:r w:rsidRPr="007201A9">
        <w:rPr>
          <w:noProof w:val="0"/>
        </w:rPr>
        <w:t>.</w:t>
      </w:r>
    </w:p>
    <w:p w14:paraId="011496B9" w14:textId="61A4C43C" w:rsidR="00343E71" w:rsidRPr="007201A9" w:rsidRDefault="00343E71" w:rsidP="00343E71">
      <w:pPr>
        <w:pStyle w:val="BodyText"/>
        <w:rPr>
          <w:noProof w:val="0"/>
        </w:rPr>
      </w:pPr>
      <w:r w:rsidRPr="007201A9">
        <w:rPr>
          <w:noProof w:val="0"/>
        </w:rPr>
        <w:t xml:space="preserve">Information about the IHE IT Infrastructure domain can be found </w:t>
      </w:r>
      <w:r w:rsidR="009A01B0" w:rsidRPr="007201A9">
        <w:rPr>
          <w:noProof w:val="0"/>
        </w:rPr>
        <w:t>at</w:t>
      </w:r>
      <w:r w:rsidRPr="007201A9">
        <w:rPr>
          <w:noProof w:val="0"/>
        </w:rPr>
        <w:t xml:space="preserve"> </w:t>
      </w:r>
      <w:hyperlink r:id="rId13" w:tooltip="http://www.ihe.net/IHE_Domains" w:history="1">
        <w:r w:rsidRPr="007201A9">
          <w:rPr>
            <w:rStyle w:val="Hyperlink"/>
            <w:noProof w:val="0"/>
          </w:rPr>
          <w:t>http://www.ihe.net/IHE_Domains</w:t>
        </w:r>
      </w:hyperlink>
      <w:r w:rsidRPr="007201A9">
        <w:rPr>
          <w:noProof w:val="0"/>
        </w:rPr>
        <w:t>.</w:t>
      </w:r>
    </w:p>
    <w:p w14:paraId="0DE6F421" w14:textId="7E9978D4" w:rsidR="00343E71" w:rsidRPr="007201A9" w:rsidRDefault="00343E71" w:rsidP="00343E71">
      <w:pPr>
        <w:pStyle w:val="BodyText"/>
        <w:rPr>
          <w:noProof w:val="0"/>
        </w:rPr>
      </w:pPr>
      <w:r w:rsidRPr="007201A9">
        <w:rPr>
          <w:noProof w:val="0"/>
        </w:rPr>
        <w:t xml:space="preserve">Information about the structure of IHE Technical Frameworks and Supplements can be found </w:t>
      </w:r>
      <w:r w:rsidR="009A01B0" w:rsidRPr="007201A9">
        <w:rPr>
          <w:noProof w:val="0"/>
        </w:rPr>
        <w:t>at</w:t>
      </w:r>
      <w:r w:rsidRPr="007201A9">
        <w:rPr>
          <w:noProof w:val="0"/>
        </w:rPr>
        <w:t xml:space="preserve"> </w:t>
      </w:r>
      <w:hyperlink r:id="rId14" w:history="1">
        <w:r w:rsidRPr="007201A9">
          <w:rPr>
            <w:rStyle w:val="Hyperlink"/>
            <w:noProof w:val="0"/>
          </w:rPr>
          <w:t>http://www.ihe.net/IHE_Process</w:t>
        </w:r>
      </w:hyperlink>
      <w:r w:rsidRPr="007201A9">
        <w:rPr>
          <w:noProof w:val="0"/>
        </w:rPr>
        <w:t xml:space="preserve"> and </w:t>
      </w:r>
      <w:hyperlink r:id="rId15" w:history="1">
        <w:r w:rsidRPr="007201A9">
          <w:rPr>
            <w:rStyle w:val="Hyperlink"/>
            <w:noProof w:val="0"/>
          </w:rPr>
          <w:t>http://www.ihe.net/Profiles</w:t>
        </w:r>
      </w:hyperlink>
      <w:r w:rsidRPr="007201A9">
        <w:rPr>
          <w:noProof w:val="0"/>
        </w:rPr>
        <w:t>.</w:t>
      </w:r>
    </w:p>
    <w:p w14:paraId="0270B7B3" w14:textId="39C4C028" w:rsidR="00EC6B47" w:rsidRPr="007201A9" w:rsidRDefault="00343E71" w:rsidP="00EC6B47">
      <w:pPr>
        <w:pStyle w:val="BodyText"/>
        <w:rPr>
          <w:noProof w:val="0"/>
        </w:rPr>
      </w:pPr>
      <w:r w:rsidRPr="007201A9">
        <w:rPr>
          <w:noProof w:val="0"/>
        </w:rPr>
        <w:t xml:space="preserve">The current version of the IHE Technical Framework can be found </w:t>
      </w:r>
      <w:r w:rsidR="009A01B0" w:rsidRPr="007201A9">
        <w:rPr>
          <w:noProof w:val="0"/>
        </w:rPr>
        <w:t>at</w:t>
      </w:r>
      <w:r w:rsidRPr="007201A9">
        <w:rPr>
          <w:noProof w:val="0"/>
        </w:rPr>
        <w:t xml:space="preserve"> </w:t>
      </w:r>
      <w:hyperlink r:id="rId16" w:history="1">
        <w:r w:rsidRPr="007201A9">
          <w:rPr>
            <w:rStyle w:val="Hyperlink"/>
            <w:noProof w:val="0"/>
          </w:rPr>
          <w:t>http://www.ihe.net/Technical_Frameworks</w:t>
        </w:r>
      </w:hyperlink>
      <w:r w:rsidRPr="007201A9">
        <w:rPr>
          <w:noProof w:val="0"/>
        </w:rPr>
        <w:t>.</w:t>
      </w:r>
    </w:p>
    <w:p w14:paraId="39440434" w14:textId="77777777" w:rsidR="00EC6B47" w:rsidRPr="007201A9" w:rsidRDefault="00EC6B47" w:rsidP="00EC6B47">
      <w:pPr>
        <w:pStyle w:val="BodyText"/>
        <w:rPr>
          <w:noProof w:val="0"/>
          <w:highlight w:val="yellow"/>
        </w:rPr>
      </w:pPr>
    </w:p>
    <w:p w14:paraId="0161FEE3" w14:textId="77777777" w:rsidR="00EC6B47" w:rsidRPr="007201A9" w:rsidRDefault="00EC6B47" w:rsidP="00EC6B47">
      <w:pPr>
        <w:pStyle w:val="TOCHeading"/>
        <w:rPr>
          <w:rFonts w:ascii="Times New Roman" w:hAnsi="Times New Roman"/>
          <w:color w:val="auto"/>
          <w:sz w:val="24"/>
          <w:szCs w:val="24"/>
        </w:rPr>
      </w:pPr>
      <w:r w:rsidRPr="007201A9">
        <w:br w:type="page"/>
      </w:r>
      <w:r w:rsidRPr="007201A9">
        <w:rPr>
          <w:rFonts w:ascii="Times New Roman" w:hAnsi="Times New Roman"/>
          <w:color w:val="auto"/>
          <w:sz w:val="24"/>
          <w:szCs w:val="24"/>
        </w:rPr>
        <w:lastRenderedPageBreak/>
        <w:t>CONTENTS</w:t>
      </w:r>
    </w:p>
    <w:p w14:paraId="277BF33A" w14:textId="77777777" w:rsidR="00EC6B47" w:rsidRPr="007201A9" w:rsidRDefault="00EC6B47" w:rsidP="00EC6B47">
      <w:pPr>
        <w:rPr>
          <w:lang w:val="en-US"/>
        </w:rPr>
      </w:pPr>
    </w:p>
    <w:p w14:paraId="5783C1B3" w14:textId="21DE67E5" w:rsidR="00A61A86" w:rsidRDefault="00EC6B47">
      <w:pPr>
        <w:pStyle w:val="TOC1"/>
        <w:rPr>
          <w:rFonts w:asciiTheme="minorHAnsi" w:eastAsiaTheme="minorEastAsia" w:hAnsiTheme="minorHAnsi" w:cstheme="minorBidi"/>
          <w:noProof/>
          <w:sz w:val="22"/>
          <w:szCs w:val="22"/>
        </w:rPr>
      </w:pPr>
      <w:r w:rsidRPr="007201A9">
        <w:rPr>
          <w:smallCaps/>
          <w:sz w:val="20"/>
        </w:rPr>
        <w:fldChar w:fldCharType="begin"/>
      </w:r>
      <w:r w:rsidRPr="007201A9">
        <w:instrText xml:space="preserve"> TOC \o "2-7" \h \z \t "Heading 1,1,Appendix Heading 2,2,Appendix Heading 1,1,Appendix Heading 3,3,Glossary,1,Part Title,1" </w:instrText>
      </w:r>
      <w:r w:rsidRPr="007201A9">
        <w:rPr>
          <w:smallCaps/>
          <w:sz w:val="20"/>
        </w:rPr>
        <w:fldChar w:fldCharType="separate"/>
      </w:r>
      <w:hyperlink w:anchor="_Toc13816020" w:history="1">
        <w:r w:rsidR="00A61A86" w:rsidRPr="00534753">
          <w:rPr>
            <w:rStyle w:val="Hyperlink"/>
            <w:noProof/>
          </w:rPr>
          <w:t>Introduction to this Supplement</w:t>
        </w:r>
        <w:r w:rsidR="00A61A86">
          <w:rPr>
            <w:noProof/>
            <w:webHidden/>
          </w:rPr>
          <w:tab/>
        </w:r>
        <w:r w:rsidR="00A61A86">
          <w:rPr>
            <w:noProof/>
            <w:webHidden/>
          </w:rPr>
          <w:fldChar w:fldCharType="begin"/>
        </w:r>
        <w:r w:rsidR="00A61A86">
          <w:rPr>
            <w:noProof/>
            <w:webHidden/>
          </w:rPr>
          <w:instrText xml:space="preserve"> PAGEREF _Toc13816020 \h </w:instrText>
        </w:r>
        <w:r w:rsidR="00A61A86">
          <w:rPr>
            <w:noProof/>
            <w:webHidden/>
          </w:rPr>
        </w:r>
        <w:r w:rsidR="00A61A86">
          <w:rPr>
            <w:noProof/>
            <w:webHidden/>
          </w:rPr>
          <w:fldChar w:fldCharType="separate"/>
        </w:r>
        <w:r w:rsidR="00A61A86">
          <w:rPr>
            <w:noProof/>
            <w:webHidden/>
          </w:rPr>
          <w:t>6</w:t>
        </w:r>
        <w:r w:rsidR="00A61A86">
          <w:rPr>
            <w:noProof/>
            <w:webHidden/>
          </w:rPr>
          <w:fldChar w:fldCharType="end"/>
        </w:r>
      </w:hyperlink>
    </w:p>
    <w:p w14:paraId="74AAD5ED" w14:textId="69D0997E" w:rsidR="00A61A86" w:rsidRDefault="00A61A86">
      <w:pPr>
        <w:pStyle w:val="TOC2"/>
        <w:rPr>
          <w:rFonts w:asciiTheme="minorHAnsi" w:eastAsiaTheme="minorEastAsia" w:hAnsiTheme="minorHAnsi" w:cstheme="minorBidi"/>
          <w:noProof/>
          <w:sz w:val="22"/>
          <w:szCs w:val="22"/>
        </w:rPr>
      </w:pPr>
      <w:hyperlink w:anchor="_Toc13816021" w:history="1">
        <w:r w:rsidRPr="00534753">
          <w:rPr>
            <w:rStyle w:val="Hyperlink"/>
            <w:noProof/>
          </w:rPr>
          <w:t>Open Issues and Questions</w:t>
        </w:r>
        <w:r>
          <w:rPr>
            <w:noProof/>
            <w:webHidden/>
          </w:rPr>
          <w:tab/>
        </w:r>
        <w:r>
          <w:rPr>
            <w:noProof/>
            <w:webHidden/>
          </w:rPr>
          <w:fldChar w:fldCharType="begin"/>
        </w:r>
        <w:r>
          <w:rPr>
            <w:noProof/>
            <w:webHidden/>
          </w:rPr>
          <w:instrText xml:space="preserve"> PAGEREF _Toc13816021 \h </w:instrText>
        </w:r>
        <w:r>
          <w:rPr>
            <w:noProof/>
            <w:webHidden/>
          </w:rPr>
        </w:r>
        <w:r>
          <w:rPr>
            <w:noProof/>
            <w:webHidden/>
          </w:rPr>
          <w:fldChar w:fldCharType="separate"/>
        </w:r>
        <w:r>
          <w:rPr>
            <w:noProof/>
            <w:webHidden/>
          </w:rPr>
          <w:t>6</w:t>
        </w:r>
        <w:r>
          <w:rPr>
            <w:noProof/>
            <w:webHidden/>
          </w:rPr>
          <w:fldChar w:fldCharType="end"/>
        </w:r>
      </w:hyperlink>
    </w:p>
    <w:p w14:paraId="58DDE67F" w14:textId="39E807B6" w:rsidR="00A61A86" w:rsidRDefault="00A61A86">
      <w:pPr>
        <w:pStyle w:val="TOC2"/>
        <w:rPr>
          <w:rFonts w:asciiTheme="minorHAnsi" w:eastAsiaTheme="minorEastAsia" w:hAnsiTheme="minorHAnsi" w:cstheme="minorBidi"/>
          <w:noProof/>
          <w:sz w:val="22"/>
          <w:szCs w:val="22"/>
        </w:rPr>
      </w:pPr>
      <w:hyperlink w:anchor="_Toc13816022" w:history="1">
        <w:r w:rsidRPr="00534753">
          <w:rPr>
            <w:rStyle w:val="Hyperlink"/>
            <w:noProof/>
          </w:rPr>
          <w:t>Closed Issues</w:t>
        </w:r>
        <w:r>
          <w:rPr>
            <w:noProof/>
            <w:webHidden/>
          </w:rPr>
          <w:tab/>
        </w:r>
        <w:r>
          <w:rPr>
            <w:noProof/>
            <w:webHidden/>
          </w:rPr>
          <w:fldChar w:fldCharType="begin"/>
        </w:r>
        <w:r>
          <w:rPr>
            <w:noProof/>
            <w:webHidden/>
          </w:rPr>
          <w:instrText xml:space="preserve"> PAGEREF _Toc13816022 \h </w:instrText>
        </w:r>
        <w:r>
          <w:rPr>
            <w:noProof/>
            <w:webHidden/>
          </w:rPr>
        </w:r>
        <w:r>
          <w:rPr>
            <w:noProof/>
            <w:webHidden/>
          </w:rPr>
          <w:fldChar w:fldCharType="separate"/>
        </w:r>
        <w:r>
          <w:rPr>
            <w:noProof/>
            <w:webHidden/>
          </w:rPr>
          <w:t>6</w:t>
        </w:r>
        <w:r>
          <w:rPr>
            <w:noProof/>
            <w:webHidden/>
          </w:rPr>
          <w:fldChar w:fldCharType="end"/>
        </w:r>
      </w:hyperlink>
    </w:p>
    <w:p w14:paraId="53E08AA6" w14:textId="5F8078B9" w:rsidR="00A61A86" w:rsidRPr="002059AF" w:rsidRDefault="00A61A86">
      <w:pPr>
        <w:pStyle w:val="TOC1"/>
        <w:rPr>
          <w:rFonts w:asciiTheme="minorHAnsi" w:eastAsiaTheme="minorEastAsia" w:hAnsiTheme="minorHAnsi" w:cstheme="minorBidi"/>
          <w:b/>
          <w:bCs/>
          <w:noProof/>
          <w:sz w:val="22"/>
          <w:szCs w:val="22"/>
        </w:rPr>
      </w:pPr>
      <w:hyperlink w:anchor="_Toc13816023" w:history="1">
        <w:r w:rsidRPr="002059AF">
          <w:rPr>
            <w:rStyle w:val="Hyperlink"/>
            <w:b/>
            <w:bCs/>
            <w:noProof/>
          </w:rPr>
          <w:t>Volume 1 – Profiles</w:t>
        </w:r>
        <w:r w:rsidRPr="002059AF">
          <w:rPr>
            <w:b/>
            <w:bCs/>
            <w:noProof/>
            <w:webHidden/>
          </w:rPr>
          <w:tab/>
        </w:r>
        <w:r w:rsidRPr="002059AF">
          <w:rPr>
            <w:b/>
            <w:bCs/>
            <w:noProof/>
            <w:webHidden/>
          </w:rPr>
          <w:fldChar w:fldCharType="begin"/>
        </w:r>
        <w:r w:rsidRPr="002059AF">
          <w:rPr>
            <w:b/>
            <w:bCs/>
            <w:noProof/>
            <w:webHidden/>
          </w:rPr>
          <w:instrText xml:space="preserve"> PAGEREF _Toc13816023 \h </w:instrText>
        </w:r>
        <w:r w:rsidRPr="002059AF">
          <w:rPr>
            <w:b/>
            <w:bCs/>
            <w:noProof/>
            <w:webHidden/>
          </w:rPr>
        </w:r>
        <w:r w:rsidRPr="002059AF">
          <w:rPr>
            <w:b/>
            <w:bCs/>
            <w:noProof/>
            <w:webHidden/>
          </w:rPr>
          <w:fldChar w:fldCharType="separate"/>
        </w:r>
        <w:r w:rsidRPr="002059AF">
          <w:rPr>
            <w:b/>
            <w:bCs/>
            <w:noProof/>
            <w:webHidden/>
          </w:rPr>
          <w:t>7</w:t>
        </w:r>
        <w:r w:rsidRPr="002059AF">
          <w:rPr>
            <w:b/>
            <w:bCs/>
            <w:noProof/>
            <w:webHidden/>
          </w:rPr>
          <w:fldChar w:fldCharType="end"/>
        </w:r>
      </w:hyperlink>
    </w:p>
    <w:p w14:paraId="6833ED73" w14:textId="757E0AEA" w:rsidR="00A61A86" w:rsidRDefault="00A61A86">
      <w:pPr>
        <w:pStyle w:val="TOC2"/>
        <w:rPr>
          <w:rFonts w:asciiTheme="minorHAnsi" w:eastAsiaTheme="minorEastAsia" w:hAnsiTheme="minorHAnsi" w:cstheme="minorBidi"/>
          <w:noProof/>
          <w:sz w:val="22"/>
          <w:szCs w:val="22"/>
        </w:rPr>
      </w:pPr>
      <w:hyperlink w:anchor="_Toc13816024" w:history="1">
        <w:r w:rsidRPr="00534753">
          <w:rPr>
            <w:rStyle w:val="Hyperlink"/>
            <w:noProof/>
          </w:rPr>
          <w:t>Copyright Permission</w:t>
        </w:r>
        <w:r>
          <w:rPr>
            <w:noProof/>
            <w:webHidden/>
          </w:rPr>
          <w:tab/>
        </w:r>
        <w:r>
          <w:rPr>
            <w:noProof/>
            <w:webHidden/>
          </w:rPr>
          <w:fldChar w:fldCharType="begin"/>
        </w:r>
        <w:r>
          <w:rPr>
            <w:noProof/>
            <w:webHidden/>
          </w:rPr>
          <w:instrText xml:space="preserve"> PAGEREF _Toc13816024 \h </w:instrText>
        </w:r>
        <w:r>
          <w:rPr>
            <w:noProof/>
            <w:webHidden/>
          </w:rPr>
        </w:r>
        <w:r>
          <w:rPr>
            <w:noProof/>
            <w:webHidden/>
          </w:rPr>
          <w:fldChar w:fldCharType="separate"/>
        </w:r>
        <w:r>
          <w:rPr>
            <w:noProof/>
            <w:webHidden/>
          </w:rPr>
          <w:t>7</w:t>
        </w:r>
        <w:r>
          <w:rPr>
            <w:noProof/>
            <w:webHidden/>
          </w:rPr>
          <w:fldChar w:fldCharType="end"/>
        </w:r>
      </w:hyperlink>
    </w:p>
    <w:p w14:paraId="2B294B3E" w14:textId="13A63179" w:rsidR="00A61A86" w:rsidRDefault="00A61A86">
      <w:pPr>
        <w:pStyle w:val="TOC2"/>
        <w:rPr>
          <w:rFonts w:asciiTheme="minorHAnsi" w:eastAsiaTheme="minorEastAsia" w:hAnsiTheme="minorHAnsi" w:cstheme="minorBidi"/>
          <w:noProof/>
          <w:sz w:val="22"/>
          <w:szCs w:val="22"/>
        </w:rPr>
      </w:pPr>
      <w:hyperlink w:anchor="_Toc13816025" w:history="1">
        <w:r w:rsidRPr="00534753">
          <w:rPr>
            <w:rStyle w:val="Hyperlink"/>
            <w:noProof/>
          </w:rPr>
          <w:t>Domain-specific additions</w:t>
        </w:r>
        <w:r>
          <w:rPr>
            <w:noProof/>
            <w:webHidden/>
          </w:rPr>
          <w:tab/>
        </w:r>
        <w:r>
          <w:rPr>
            <w:noProof/>
            <w:webHidden/>
          </w:rPr>
          <w:fldChar w:fldCharType="begin"/>
        </w:r>
        <w:r>
          <w:rPr>
            <w:noProof/>
            <w:webHidden/>
          </w:rPr>
          <w:instrText xml:space="preserve"> PAGEREF _Toc13816025 \h </w:instrText>
        </w:r>
        <w:r>
          <w:rPr>
            <w:noProof/>
            <w:webHidden/>
          </w:rPr>
        </w:r>
        <w:r>
          <w:rPr>
            <w:noProof/>
            <w:webHidden/>
          </w:rPr>
          <w:fldChar w:fldCharType="separate"/>
        </w:r>
        <w:r>
          <w:rPr>
            <w:noProof/>
            <w:webHidden/>
          </w:rPr>
          <w:t>7</w:t>
        </w:r>
        <w:r>
          <w:rPr>
            <w:noProof/>
            <w:webHidden/>
          </w:rPr>
          <w:fldChar w:fldCharType="end"/>
        </w:r>
      </w:hyperlink>
    </w:p>
    <w:p w14:paraId="6A3843AA" w14:textId="6116851A" w:rsidR="00A61A86" w:rsidRDefault="00A61A86">
      <w:pPr>
        <w:pStyle w:val="TOC1"/>
        <w:rPr>
          <w:rFonts w:asciiTheme="minorHAnsi" w:eastAsiaTheme="minorEastAsia" w:hAnsiTheme="minorHAnsi" w:cstheme="minorBidi"/>
          <w:noProof/>
          <w:sz w:val="22"/>
          <w:szCs w:val="22"/>
        </w:rPr>
      </w:pPr>
      <w:hyperlink w:anchor="_Toc13816026" w:history="1">
        <w:r w:rsidRPr="00534753">
          <w:rPr>
            <w:rStyle w:val="Hyperlink"/>
            <w:noProof/>
          </w:rPr>
          <w:t>26 Document Metadata Subscription Integration Profile</w:t>
        </w:r>
        <w:r>
          <w:rPr>
            <w:noProof/>
            <w:webHidden/>
          </w:rPr>
          <w:tab/>
        </w:r>
        <w:r>
          <w:rPr>
            <w:noProof/>
            <w:webHidden/>
          </w:rPr>
          <w:fldChar w:fldCharType="begin"/>
        </w:r>
        <w:r>
          <w:rPr>
            <w:noProof/>
            <w:webHidden/>
          </w:rPr>
          <w:instrText xml:space="preserve"> PAGEREF _Toc13816026 \h </w:instrText>
        </w:r>
        <w:r>
          <w:rPr>
            <w:noProof/>
            <w:webHidden/>
          </w:rPr>
        </w:r>
        <w:r>
          <w:rPr>
            <w:noProof/>
            <w:webHidden/>
          </w:rPr>
          <w:fldChar w:fldCharType="separate"/>
        </w:r>
        <w:r>
          <w:rPr>
            <w:noProof/>
            <w:webHidden/>
          </w:rPr>
          <w:t>8</w:t>
        </w:r>
        <w:r>
          <w:rPr>
            <w:noProof/>
            <w:webHidden/>
          </w:rPr>
          <w:fldChar w:fldCharType="end"/>
        </w:r>
      </w:hyperlink>
    </w:p>
    <w:p w14:paraId="0B88CF2A" w14:textId="371F36DC" w:rsidR="00A61A86" w:rsidRDefault="00A61A86">
      <w:pPr>
        <w:pStyle w:val="TOC4"/>
        <w:rPr>
          <w:rFonts w:asciiTheme="minorHAnsi" w:eastAsiaTheme="minorEastAsia" w:hAnsiTheme="minorHAnsi" w:cstheme="minorBidi"/>
          <w:noProof/>
          <w:sz w:val="22"/>
          <w:szCs w:val="22"/>
        </w:rPr>
      </w:pPr>
      <w:hyperlink w:anchor="_Toc13816027" w:history="1">
        <w:r w:rsidRPr="00534753">
          <w:rPr>
            <w:rStyle w:val="Hyperlink"/>
            <w:bCs/>
            <w:noProof/>
          </w:rPr>
          <w:t>26.1.1.5 Notification Puller</w:t>
        </w:r>
        <w:r>
          <w:rPr>
            <w:noProof/>
            <w:webHidden/>
          </w:rPr>
          <w:tab/>
        </w:r>
        <w:r>
          <w:rPr>
            <w:noProof/>
            <w:webHidden/>
          </w:rPr>
          <w:fldChar w:fldCharType="begin"/>
        </w:r>
        <w:r>
          <w:rPr>
            <w:noProof/>
            <w:webHidden/>
          </w:rPr>
          <w:instrText xml:space="preserve"> PAGEREF _Toc13816027 \h </w:instrText>
        </w:r>
        <w:r>
          <w:rPr>
            <w:noProof/>
            <w:webHidden/>
          </w:rPr>
        </w:r>
        <w:r>
          <w:rPr>
            <w:noProof/>
            <w:webHidden/>
          </w:rPr>
          <w:fldChar w:fldCharType="separate"/>
        </w:r>
        <w:r>
          <w:rPr>
            <w:noProof/>
            <w:webHidden/>
          </w:rPr>
          <w:t>10</w:t>
        </w:r>
        <w:r>
          <w:rPr>
            <w:noProof/>
            <w:webHidden/>
          </w:rPr>
          <w:fldChar w:fldCharType="end"/>
        </w:r>
      </w:hyperlink>
    </w:p>
    <w:p w14:paraId="1A804225" w14:textId="51CF11DA" w:rsidR="00A61A86" w:rsidRDefault="00A61A86">
      <w:pPr>
        <w:pStyle w:val="TOC4"/>
        <w:rPr>
          <w:rFonts w:asciiTheme="minorHAnsi" w:eastAsiaTheme="minorEastAsia" w:hAnsiTheme="minorHAnsi" w:cstheme="minorBidi"/>
          <w:noProof/>
          <w:sz w:val="22"/>
          <w:szCs w:val="22"/>
        </w:rPr>
      </w:pPr>
      <w:hyperlink w:anchor="_Toc13816028" w:history="1">
        <w:r w:rsidRPr="00534753">
          <w:rPr>
            <w:rStyle w:val="Hyperlink"/>
            <w:bCs/>
            <w:noProof/>
          </w:rPr>
          <w:t>26.1.1.6 Notification Pull Point</w:t>
        </w:r>
        <w:r>
          <w:rPr>
            <w:noProof/>
            <w:webHidden/>
          </w:rPr>
          <w:tab/>
        </w:r>
        <w:r>
          <w:rPr>
            <w:noProof/>
            <w:webHidden/>
          </w:rPr>
          <w:fldChar w:fldCharType="begin"/>
        </w:r>
        <w:r>
          <w:rPr>
            <w:noProof/>
            <w:webHidden/>
          </w:rPr>
          <w:instrText xml:space="preserve"> PAGEREF _Toc13816028 \h </w:instrText>
        </w:r>
        <w:r>
          <w:rPr>
            <w:noProof/>
            <w:webHidden/>
          </w:rPr>
        </w:r>
        <w:r>
          <w:rPr>
            <w:noProof/>
            <w:webHidden/>
          </w:rPr>
          <w:fldChar w:fldCharType="separate"/>
        </w:r>
        <w:r>
          <w:rPr>
            <w:noProof/>
            <w:webHidden/>
          </w:rPr>
          <w:t>11</w:t>
        </w:r>
        <w:r>
          <w:rPr>
            <w:noProof/>
            <w:webHidden/>
          </w:rPr>
          <w:fldChar w:fldCharType="end"/>
        </w:r>
      </w:hyperlink>
    </w:p>
    <w:p w14:paraId="45764EA5" w14:textId="0F78FAC3" w:rsidR="00A61A86" w:rsidRDefault="00A61A86">
      <w:pPr>
        <w:pStyle w:val="TOC3"/>
        <w:rPr>
          <w:rFonts w:asciiTheme="minorHAnsi" w:eastAsiaTheme="minorEastAsia" w:hAnsiTheme="minorHAnsi" w:cstheme="minorBidi"/>
          <w:noProof/>
          <w:sz w:val="22"/>
          <w:szCs w:val="22"/>
        </w:rPr>
      </w:pPr>
      <w:hyperlink w:anchor="_Toc13816029" w:history="1">
        <w:r w:rsidRPr="00534753">
          <w:rPr>
            <w:rStyle w:val="Hyperlink"/>
            <w:noProof/>
          </w:rPr>
          <w:t>26.2.2 Folder Subscription Option</w:t>
        </w:r>
        <w:r>
          <w:rPr>
            <w:noProof/>
            <w:webHidden/>
          </w:rPr>
          <w:tab/>
        </w:r>
        <w:r>
          <w:rPr>
            <w:noProof/>
            <w:webHidden/>
          </w:rPr>
          <w:fldChar w:fldCharType="begin"/>
        </w:r>
        <w:r>
          <w:rPr>
            <w:noProof/>
            <w:webHidden/>
          </w:rPr>
          <w:instrText xml:space="preserve"> PAGEREF _Toc13816029 \h </w:instrText>
        </w:r>
        <w:r>
          <w:rPr>
            <w:noProof/>
            <w:webHidden/>
          </w:rPr>
        </w:r>
        <w:r>
          <w:rPr>
            <w:noProof/>
            <w:webHidden/>
          </w:rPr>
          <w:fldChar w:fldCharType="separate"/>
        </w:r>
        <w:r>
          <w:rPr>
            <w:noProof/>
            <w:webHidden/>
          </w:rPr>
          <w:t>12</w:t>
        </w:r>
        <w:r>
          <w:rPr>
            <w:noProof/>
            <w:webHidden/>
          </w:rPr>
          <w:fldChar w:fldCharType="end"/>
        </w:r>
      </w:hyperlink>
    </w:p>
    <w:p w14:paraId="66B3FB89" w14:textId="174E4ECB" w:rsidR="00A61A86" w:rsidRDefault="00A61A86">
      <w:pPr>
        <w:pStyle w:val="TOC3"/>
        <w:rPr>
          <w:rFonts w:asciiTheme="minorHAnsi" w:eastAsiaTheme="minorEastAsia" w:hAnsiTheme="minorHAnsi" w:cstheme="minorBidi"/>
          <w:noProof/>
          <w:sz w:val="22"/>
          <w:szCs w:val="22"/>
        </w:rPr>
      </w:pPr>
      <w:hyperlink w:anchor="_Toc13816030" w:history="1">
        <w:r w:rsidRPr="00534753">
          <w:rPr>
            <w:rStyle w:val="Hyperlink"/>
            <w:noProof/>
          </w:rPr>
          <w:t>26.2.3 Patient-Independent Subscription Option</w:t>
        </w:r>
        <w:r>
          <w:rPr>
            <w:noProof/>
            <w:webHidden/>
          </w:rPr>
          <w:tab/>
        </w:r>
        <w:r>
          <w:rPr>
            <w:noProof/>
            <w:webHidden/>
          </w:rPr>
          <w:fldChar w:fldCharType="begin"/>
        </w:r>
        <w:r>
          <w:rPr>
            <w:noProof/>
            <w:webHidden/>
          </w:rPr>
          <w:instrText xml:space="preserve"> PAGEREF _Toc13816030 \h </w:instrText>
        </w:r>
        <w:r>
          <w:rPr>
            <w:noProof/>
            <w:webHidden/>
          </w:rPr>
        </w:r>
        <w:r>
          <w:rPr>
            <w:noProof/>
            <w:webHidden/>
          </w:rPr>
          <w:fldChar w:fldCharType="separate"/>
        </w:r>
        <w:r>
          <w:rPr>
            <w:noProof/>
            <w:webHidden/>
          </w:rPr>
          <w:t>12</w:t>
        </w:r>
        <w:r>
          <w:rPr>
            <w:noProof/>
            <w:webHidden/>
          </w:rPr>
          <w:fldChar w:fldCharType="end"/>
        </w:r>
      </w:hyperlink>
    </w:p>
    <w:p w14:paraId="21C5B0AE" w14:textId="150D5F18" w:rsidR="00A61A86" w:rsidRDefault="00A61A86">
      <w:pPr>
        <w:pStyle w:val="TOC3"/>
        <w:rPr>
          <w:rFonts w:asciiTheme="minorHAnsi" w:eastAsiaTheme="minorEastAsia" w:hAnsiTheme="minorHAnsi" w:cstheme="minorBidi"/>
          <w:noProof/>
          <w:sz w:val="22"/>
          <w:szCs w:val="22"/>
        </w:rPr>
      </w:pPr>
      <w:hyperlink w:anchor="_Toc13816031" w:history="1">
        <w:r w:rsidRPr="00534753">
          <w:rPr>
            <w:rStyle w:val="Hyperlink"/>
            <w:bCs/>
            <w:noProof/>
          </w:rPr>
          <w:t>26.4.1 Concepts</w:t>
        </w:r>
        <w:r>
          <w:rPr>
            <w:noProof/>
            <w:webHidden/>
          </w:rPr>
          <w:tab/>
        </w:r>
        <w:r>
          <w:rPr>
            <w:noProof/>
            <w:webHidden/>
          </w:rPr>
          <w:fldChar w:fldCharType="begin"/>
        </w:r>
        <w:r>
          <w:rPr>
            <w:noProof/>
            <w:webHidden/>
          </w:rPr>
          <w:instrText xml:space="preserve"> PAGEREF _Toc13816031 \h </w:instrText>
        </w:r>
        <w:r>
          <w:rPr>
            <w:noProof/>
            <w:webHidden/>
          </w:rPr>
        </w:r>
        <w:r>
          <w:rPr>
            <w:noProof/>
            <w:webHidden/>
          </w:rPr>
          <w:fldChar w:fldCharType="separate"/>
        </w:r>
        <w:r>
          <w:rPr>
            <w:noProof/>
            <w:webHidden/>
          </w:rPr>
          <w:t>13</w:t>
        </w:r>
        <w:r>
          <w:rPr>
            <w:noProof/>
            <w:webHidden/>
          </w:rPr>
          <w:fldChar w:fldCharType="end"/>
        </w:r>
      </w:hyperlink>
    </w:p>
    <w:p w14:paraId="3817CAFE" w14:textId="5399C4E1" w:rsidR="00A61A86" w:rsidRDefault="00A61A86">
      <w:pPr>
        <w:pStyle w:val="TOC4"/>
        <w:rPr>
          <w:rFonts w:asciiTheme="minorHAnsi" w:eastAsiaTheme="minorEastAsia" w:hAnsiTheme="minorHAnsi" w:cstheme="minorBidi"/>
          <w:noProof/>
          <w:sz w:val="22"/>
          <w:szCs w:val="22"/>
        </w:rPr>
      </w:pPr>
      <w:hyperlink w:anchor="_Toc13816032" w:history="1">
        <w:r w:rsidRPr="00534753">
          <w:rPr>
            <w:rStyle w:val="Hyperlink"/>
            <w:noProof/>
          </w:rPr>
          <w:t>26.4.2.6 Use Case #6: Folder subscription</w:t>
        </w:r>
        <w:r>
          <w:rPr>
            <w:noProof/>
            <w:webHidden/>
          </w:rPr>
          <w:tab/>
        </w:r>
        <w:r>
          <w:rPr>
            <w:noProof/>
            <w:webHidden/>
          </w:rPr>
          <w:fldChar w:fldCharType="begin"/>
        </w:r>
        <w:r>
          <w:rPr>
            <w:noProof/>
            <w:webHidden/>
          </w:rPr>
          <w:instrText xml:space="preserve"> PAGEREF _Toc13816032 \h </w:instrText>
        </w:r>
        <w:r>
          <w:rPr>
            <w:noProof/>
            <w:webHidden/>
          </w:rPr>
        </w:r>
        <w:r>
          <w:rPr>
            <w:noProof/>
            <w:webHidden/>
          </w:rPr>
          <w:fldChar w:fldCharType="separate"/>
        </w:r>
        <w:r>
          <w:rPr>
            <w:noProof/>
            <w:webHidden/>
          </w:rPr>
          <w:t>14</w:t>
        </w:r>
        <w:r>
          <w:rPr>
            <w:noProof/>
            <w:webHidden/>
          </w:rPr>
          <w:fldChar w:fldCharType="end"/>
        </w:r>
      </w:hyperlink>
    </w:p>
    <w:p w14:paraId="03D34C91" w14:textId="120CB79A" w:rsidR="00A61A86" w:rsidRDefault="00A61A86">
      <w:pPr>
        <w:pStyle w:val="TOC5"/>
        <w:rPr>
          <w:rFonts w:asciiTheme="minorHAnsi" w:eastAsiaTheme="minorEastAsia" w:hAnsiTheme="minorHAnsi" w:cstheme="minorBidi"/>
          <w:noProof/>
          <w:sz w:val="22"/>
          <w:szCs w:val="22"/>
        </w:rPr>
      </w:pPr>
      <w:hyperlink w:anchor="_Toc13816033" w:history="1">
        <w:r w:rsidRPr="00534753">
          <w:rPr>
            <w:rStyle w:val="Hyperlink"/>
            <w:noProof/>
          </w:rPr>
          <w:t>26.4.2.6.1 Folder subscription Use Case Description</w:t>
        </w:r>
        <w:r>
          <w:rPr>
            <w:noProof/>
            <w:webHidden/>
          </w:rPr>
          <w:tab/>
        </w:r>
        <w:r>
          <w:rPr>
            <w:noProof/>
            <w:webHidden/>
          </w:rPr>
          <w:fldChar w:fldCharType="begin"/>
        </w:r>
        <w:r>
          <w:rPr>
            <w:noProof/>
            <w:webHidden/>
          </w:rPr>
          <w:instrText xml:space="preserve"> PAGEREF _Toc13816033 \h </w:instrText>
        </w:r>
        <w:r>
          <w:rPr>
            <w:noProof/>
            <w:webHidden/>
          </w:rPr>
        </w:r>
        <w:r>
          <w:rPr>
            <w:noProof/>
            <w:webHidden/>
          </w:rPr>
          <w:fldChar w:fldCharType="separate"/>
        </w:r>
        <w:r>
          <w:rPr>
            <w:noProof/>
            <w:webHidden/>
          </w:rPr>
          <w:t>14</w:t>
        </w:r>
        <w:r>
          <w:rPr>
            <w:noProof/>
            <w:webHidden/>
          </w:rPr>
          <w:fldChar w:fldCharType="end"/>
        </w:r>
      </w:hyperlink>
    </w:p>
    <w:p w14:paraId="5C2D056E" w14:textId="0315011C" w:rsidR="00A61A86" w:rsidRDefault="00A61A86">
      <w:pPr>
        <w:pStyle w:val="TOC5"/>
        <w:rPr>
          <w:rFonts w:asciiTheme="minorHAnsi" w:eastAsiaTheme="minorEastAsia" w:hAnsiTheme="minorHAnsi" w:cstheme="minorBidi"/>
          <w:noProof/>
          <w:sz w:val="22"/>
          <w:szCs w:val="22"/>
        </w:rPr>
      </w:pPr>
      <w:hyperlink w:anchor="_Toc13816034" w:history="1">
        <w:r w:rsidRPr="00534753">
          <w:rPr>
            <w:rStyle w:val="Hyperlink"/>
            <w:noProof/>
          </w:rPr>
          <w:t>26.4.2.6.2. Folder subscription Process Flow</w:t>
        </w:r>
        <w:r>
          <w:rPr>
            <w:noProof/>
            <w:webHidden/>
          </w:rPr>
          <w:tab/>
        </w:r>
        <w:r>
          <w:rPr>
            <w:noProof/>
            <w:webHidden/>
          </w:rPr>
          <w:fldChar w:fldCharType="begin"/>
        </w:r>
        <w:r>
          <w:rPr>
            <w:noProof/>
            <w:webHidden/>
          </w:rPr>
          <w:instrText xml:space="preserve"> PAGEREF _Toc13816034 \h </w:instrText>
        </w:r>
        <w:r>
          <w:rPr>
            <w:noProof/>
            <w:webHidden/>
          </w:rPr>
        </w:r>
        <w:r>
          <w:rPr>
            <w:noProof/>
            <w:webHidden/>
          </w:rPr>
          <w:fldChar w:fldCharType="separate"/>
        </w:r>
        <w:r>
          <w:rPr>
            <w:noProof/>
            <w:webHidden/>
          </w:rPr>
          <w:t>15</w:t>
        </w:r>
        <w:r>
          <w:rPr>
            <w:noProof/>
            <w:webHidden/>
          </w:rPr>
          <w:fldChar w:fldCharType="end"/>
        </w:r>
      </w:hyperlink>
    </w:p>
    <w:p w14:paraId="463633FD" w14:textId="64C704C3" w:rsidR="00A61A86" w:rsidRDefault="00A61A86">
      <w:pPr>
        <w:pStyle w:val="TOC4"/>
        <w:rPr>
          <w:rFonts w:asciiTheme="minorHAnsi" w:eastAsiaTheme="minorEastAsia" w:hAnsiTheme="minorHAnsi" w:cstheme="minorBidi"/>
          <w:noProof/>
          <w:sz w:val="22"/>
          <w:szCs w:val="22"/>
        </w:rPr>
      </w:pPr>
      <w:hyperlink w:anchor="_Toc13816035" w:history="1">
        <w:r w:rsidRPr="00534753">
          <w:rPr>
            <w:rStyle w:val="Hyperlink"/>
            <w:noProof/>
          </w:rPr>
          <w:t>26.4.2.7 Use Case #7: GP’s EHR notification</w:t>
        </w:r>
        <w:r>
          <w:rPr>
            <w:noProof/>
            <w:webHidden/>
          </w:rPr>
          <w:tab/>
        </w:r>
        <w:r>
          <w:rPr>
            <w:noProof/>
            <w:webHidden/>
          </w:rPr>
          <w:fldChar w:fldCharType="begin"/>
        </w:r>
        <w:r>
          <w:rPr>
            <w:noProof/>
            <w:webHidden/>
          </w:rPr>
          <w:instrText xml:space="preserve"> PAGEREF _Toc13816035 \h </w:instrText>
        </w:r>
        <w:r>
          <w:rPr>
            <w:noProof/>
            <w:webHidden/>
          </w:rPr>
        </w:r>
        <w:r>
          <w:rPr>
            <w:noProof/>
            <w:webHidden/>
          </w:rPr>
          <w:fldChar w:fldCharType="separate"/>
        </w:r>
        <w:r>
          <w:rPr>
            <w:noProof/>
            <w:webHidden/>
          </w:rPr>
          <w:t>15</w:t>
        </w:r>
        <w:r>
          <w:rPr>
            <w:noProof/>
            <w:webHidden/>
          </w:rPr>
          <w:fldChar w:fldCharType="end"/>
        </w:r>
      </w:hyperlink>
    </w:p>
    <w:p w14:paraId="28754163" w14:textId="394B348D" w:rsidR="00A61A86" w:rsidRDefault="00A61A86">
      <w:pPr>
        <w:pStyle w:val="TOC5"/>
        <w:rPr>
          <w:rFonts w:asciiTheme="minorHAnsi" w:eastAsiaTheme="minorEastAsia" w:hAnsiTheme="minorHAnsi" w:cstheme="minorBidi"/>
          <w:noProof/>
          <w:sz w:val="22"/>
          <w:szCs w:val="22"/>
        </w:rPr>
      </w:pPr>
      <w:hyperlink w:anchor="_Toc13816036" w:history="1">
        <w:r w:rsidRPr="00534753">
          <w:rPr>
            <w:rStyle w:val="Hyperlink"/>
            <w:bCs/>
            <w:noProof/>
          </w:rPr>
          <w:t>26.4.2.7.1 GP’s EHR notification Use Case Description</w:t>
        </w:r>
        <w:r>
          <w:rPr>
            <w:noProof/>
            <w:webHidden/>
          </w:rPr>
          <w:tab/>
        </w:r>
        <w:r>
          <w:rPr>
            <w:noProof/>
            <w:webHidden/>
          </w:rPr>
          <w:fldChar w:fldCharType="begin"/>
        </w:r>
        <w:r>
          <w:rPr>
            <w:noProof/>
            <w:webHidden/>
          </w:rPr>
          <w:instrText xml:space="preserve"> PAGEREF _Toc13816036 \h </w:instrText>
        </w:r>
        <w:r>
          <w:rPr>
            <w:noProof/>
            <w:webHidden/>
          </w:rPr>
        </w:r>
        <w:r>
          <w:rPr>
            <w:noProof/>
            <w:webHidden/>
          </w:rPr>
          <w:fldChar w:fldCharType="separate"/>
        </w:r>
        <w:r>
          <w:rPr>
            <w:noProof/>
            <w:webHidden/>
          </w:rPr>
          <w:t>15</w:t>
        </w:r>
        <w:r>
          <w:rPr>
            <w:noProof/>
            <w:webHidden/>
          </w:rPr>
          <w:fldChar w:fldCharType="end"/>
        </w:r>
      </w:hyperlink>
    </w:p>
    <w:p w14:paraId="355A2997" w14:textId="6B50C9D1" w:rsidR="00A61A86" w:rsidRDefault="00A61A86">
      <w:pPr>
        <w:pStyle w:val="TOC5"/>
        <w:rPr>
          <w:rFonts w:asciiTheme="minorHAnsi" w:eastAsiaTheme="minorEastAsia" w:hAnsiTheme="minorHAnsi" w:cstheme="minorBidi"/>
          <w:noProof/>
          <w:sz w:val="22"/>
          <w:szCs w:val="22"/>
        </w:rPr>
      </w:pPr>
      <w:hyperlink w:anchor="_Toc13816037" w:history="1">
        <w:r w:rsidRPr="00534753">
          <w:rPr>
            <w:rStyle w:val="Hyperlink"/>
            <w:iCs/>
            <w:noProof/>
          </w:rPr>
          <w:t>26.4</w:t>
        </w:r>
        <w:r w:rsidRPr="00534753">
          <w:rPr>
            <w:rStyle w:val="Hyperlink"/>
            <w:noProof/>
          </w:rPr>
          <w:t xml:space="preserve">.2.7.2 GP’s </w:t>
        </w:r>
        <w:r w:rsidRPr="00534753">
          <w:rPr>
            <w:rStyle w:val="Hyperlink"/>
            <w:bCs/>
            <w:noProof/>
          </w:rPr>
          <w:t xml:space="preserve">EHR notification </w:t>
        </w:r>
        <w:r w:rsidRPr="00534753">
          <w:rPr>
            <w:rStyle w:val="Hyperlink"/>
            <w:noProof/>
          </w:rPr>
          <w:t>Process Flow</w:t>
        </w:r>
        <w:r>
          <w:rPr>
            <w:noProof/>
            <w:webHidden/>
          </w:rPr>
          <w:tab/>
        </w:r>
        <w:r>
          <w:rPr>
            <w:noProof/>
            <w:webHidden/>
          </w:rPr>
          <w:fldChar w:fldCharType="begin"/>
        </w:r>
        <w:r>
          <w:rPr>
            <w:noProof/>
            <w:webHidden/>
          </w:rPr>
          <w:instrText xml:space="preserve"> PAGEREF _Toc13816037 \h </w:instrText>
        </w:r>
        <w:r>
          <w:rPr>
            <w:noProof/>
            <w:webHidden/>
          </w:rPr>
        </w:r>
        <w:r>
          <w:rPr>
            <w:noProof/>
            <w:webHidden/>
          </w:rPr>
          <w:fldChar w:fldCharType="separate"/>
        </w:r>
        <w:r>
          <w:rPr>
            <w:noProof/>
            <w:webHidden/>
          </w:rPr>
          <w:t>16</w:t>
        </w:r>
        <w:r>
          <w:rPr>
            <w:noProof/>
            <w:webHidden/>
          </w:rPr>
          <w:fldChar w:fldCharType="end"/>
        </w:r>
      </w:hyperlink>
    </w:p>
    <w:p w14:paraId="5EFA494A" w14:textId="6227CC38" w:rsidR="00A61A86" w:rsidRDefault="00A61A86">
      <w:pPr>
        <w:pStyle w:val="TOC4"/>
        <w:rPr>
          <w:rFonts w:asciiTheme="minorHAnsi" w:eastAsiaTheme="minorEastAsia" w:hAnsiTheme="minorHAnsi" w:cstheme="minorBidi"/>
          <w:noProof/>
          <w:sz w:val="22"/>
          <w:szCs w:val="22"/>
        </w:rPr>
      </w:pPr>
      <w:hyperlink w:anchor="_Toc13816038" w:history="1">
        <w:r w:rsidRPr="00534753">
          <w:rPr>
            <w:rStyle w:val="Hyperlink"/>
            <w:noProof/>
          </w:rPr>
          <w:t>26.4.2.8 Use Case #8: Patient-independent tele-consultant notification</w:t>
        </w:r>
        <w:r>
          <w:rPr>
            <w:noProof/>
            <w:webHidden/>
          </w:rPr>
          <w:tab/>
        </w:r>
        <w:r>
          <w:rPr>
            <w:noProof/>
            <w:webHidden/>
          </w:rPr>
          <w:fldChar w:fldCharType="begin"/>
        </w:r>
        <w:r>
          <w:rPr>
            <w:noProof/>
            <w:webHidden/>
          </w:rPr>
          <w:instrText xml:space="preserve"> PAGEREF _Toc13816038 \h </w:instrText>
        </w:r>
        <w:r>
          <w:rPr>
            <w:noProof/>
            <w:webHidden/>
          </w:rPr>
        </w:r>
        <w:r>
          <w:rPr>
            <w:noProof/>
            <w:webHidden/>
          </w:rPr>
          <w:fldChar w:fldCharType="separate"/>
        </w:r>
        <w:r>
          <w:rPr>
            <w:noProof/>
            <w:webHidden/>
          </w:rPr>
          <w:t>17</w:t>
        </w:r>
        <w:r>
          <w:rPr>
            <w:noProof/>
            <w:webHidden/>
          </w:rPr>
          <w:fldChar w:fldCharType="end"/>
        </w:r>
      </w:hyperlink>
    </w:p>
    <w:p w14:paraId="42DA8801" w14:textId="7071CD55" w:rsidR="00A61A86" w:rsidRDefault="00A61A86">
      <w:pPr>
        <w:pStyle w:val="TOC5"/>
        <w:rPr>
          <w:rFonts w:asciiTheme="minorHAnsi" w:eastAsiaTheme="minorEastAsia" w:hAnsiTheme="minorHAnsi" w:cstheme="minorBidi"/>
          <w:noProof/>
          <w:sz w:val="22"/>
          <w:szCs w:val="22"/>
        </w:rPr>
      </w:pPr>
      <w:hyperlink w:anchor="_Toc13816039" w:history="1">
        <w:r w:rsidRPr="00534753">
          <w:rPr>
            <w:rStyle w:val="Hyperlink"/>
            <w:noProof/>
          </w:rPr>
          <w:t>26.4.2.8.1 Patient-independent tele-consultant scenario</w:t>
        </w:r>
        <w:r>
          <w:rPr>
            <w:noProof/>
            <w:webHidden/>
          </w:rPr>
          <w:tab/>
        </w:r>
        <w:r>
          <w:rPr>
            <w:noProof/>
            <w:webHidden/>
          </w:rPr>
          <w:fldChar w:fldCharType="begin"/>
        </w:r>
        <w:r>
          <w:rPr>
            <w:noProof/>
            <w:webHidden/>
          </w:rPr>
          <w:instrText xml:space="preserve"> PAGEREF _Toc13816039 \h </w:instrText>
        </w:r>
        <w:r>
          <w:rPr>
            <w:noProof/>
            <w:webHidden/>
          </w:rPr>
        </w:r>
        <w:r>
          <w:rPr>
            <w:noProof/>
            <w:webHidden/>
          </w:rPr>
          <w:fldChar w:fldCharType="separate"/>
        </w:r>
        <w:r>
          <w:rPr>
            <w:noProof/>
            <w:webHidden/>
          </w:rPr>
          <w:t>17</w:t>
        </w:r>
        <w:r>
          <w:rPr>
            <w:noProof/>
            <w:webHidden/>
          </w:rPr>
          <w:fldChar w:fldCharType="end"/>
        </w:r>
      </w:hyperlink>
    </w:p>
    <w:p w14:paraId="54A06C53" w14:textId="15A306E3" w:rsidR="00A61A86" w:rsidRDefault="00A61A86">
      <w:pPr>
        <w:pStyle w:val="TOC5"/>
        <w:rPr>
          <w:rFonts w:asciiTheme="minorHAnsi" w:eastAsiaTheme="minorEastAsia" w:hAnsiTheme="minorHAnsi" w:cstheme="minorBidi"/>
          <w:noProof/>
          <w:sz w:val="22"/>
          <w:szCs w:val="22"/>
        </w:rPr>
      </w:pPr>
      <w:hyperlink w:anchor="_Toc13816040" w:history="1">
        <w:r w:rsidRPr="00534753">
          <w:rPr>
            <w:rStyle w:val="Hyperlink"/>
            <w:noProof/>
          </w:rPr>
          <w:t>26.4.2.8.2 Tele-Consultant patient-independent notification Process Flow</w:t>
        </w:r>
        <w:r>
          <w:rPr>
            <w:noProof/>
            <w:webHidden/>
          </w:rPr>
          <w:tab/>
        </w:r>
        <w:r>
          <w:rPr>
            <w:noProof/>
            <w:webHidden/>
          </w:rPr>
          <w:fldChar w:fldCharType="begin"/>
        </w:r>
        <w:r>
          <w:rPr>
            <w:noProof/>
            <w:webHidden/>
          </w:rPr>
          <w:instrText xml:space="preserve"> PAGEREF _Toc13816040 \h </w:instrText>
        </w:r>
        <w:r>
          <w:rPr>
            <w:noProof/>
            <w:webHidden/>
          </w:rPr>
        </w:r>
        <w:r>
          <w:rPr>
            <w:noProof/>
            <w:webHidden/>
          </w:rPr>
          <w:fldChar w:fldCharType="separate"/>
        </w:r>
        <w:r>
          <w:rPr>
            <w:noProof/>
            <w:webHidden/>
          </w:rPr>
          <w:t>18</w:t>
        </w:r>
        <w:r>
          <w:rPr>
            <w:noProof/>
            <w:webHidden/>
          </w:rPr>
          <w:fldChar w:fldCharType="end"/>
        </w:r>
      </w:hyperlink>
    </w:p>
    <w:p w14:paraId="29687D74" w14:textId="739E1C1D" w:rsidR="00A61A86" w:rsidRDefault="00A61A86">
      <w:pPr>
        <w:pStyle w:val="TOC2"/>
        <w:rPr>
          <w:rFonts w:asciiTheme="minorHAnsi" w:eastAsiaTheme="minorEastAsia" w:hAnsiTheme="minorHAnsi" w:cstheme="minorBidi"/>
          <w:noProof/>
          <w:sz w:val="22"/>
          <w:szCs w:val="22"/>
        </w:rPr>
      </w:pPr>
      <w:hyperlink w:anchor="_Toc13816041" w:history="1">
        <w:r w:rsidRPr="00534753">
          <w:rPr>
            <w:rStyle w:val="Hyperlink"/>
            <w:bCs/>
            <w:noProof/>
          </w:rPr>
          <w:t>26.5 DSUB Security Considerations</w:t>
        </w:r>
        <w:r>
          <w:rPr>
            <w:noProof/>
            <w:webHidden/>
          </w:rPr>
          <w:tab/>
        </w:r>
        <w:r>
          <w:rPr>
            <w:noProof/>
            <w:webHidden/>
          </w:rPr>
          <w:fldChar w:fldCharType="begin"/>
        </w:r>
        <w:r>
          <w:rPr>
            <w:noProof/>
            <w:webHidden/>
          </w:rPr>
          <w:instrText xml:space="preserve"> PAGEREF _Toc13816041 \h </w:instrText>
        </w:r>
        <w:r>
          <w:rPr>
            <w:noProof/>
            <w:webHidden/>
          </w:rPr>
        </w:r>
        <w:r>
          <w:rPr>
            <w:noProof/>
            <w:webHidden/>
          </w:rPr>
          <w:fldChar w:fldCharType="separate"/>
        </w:r>
        <w:r>
          <w:rPr>
            <w:noProof/>
            <w:webHidden/>
          </w:rPr>
          <w:t>18</w:t>
        </w:r>
        <w:r>
          <w:rPr>
            <w:noProof/>
            <w:webHidden/>
          </w:rPr>
          <w:fldChar w:fldCharType="end"/>
        </w:r>
      </w:hyperlink>
    </w:p>
    <w:p w14:paraId="28A181B1" w14:textId="46D1958C" w:rsidR="00A61A86" w:rsidRPr="002059AF" w:rsidRDefault="00A61A86">
      <w:pPr>
        <w:pStyle w:val="TOC1"/>
        <w:rPr>
          <w:rFonts w:asciiTheme="minorHAnsi" w:eastAsiaTheme="minorEastAsia" w:hAnsiTheme="minorHAnsi" w:cstheme="minorBidi"/>
          <w:b/>
          <w:bCs/>
          <w:noProof/>
          <w:sz w:val="22"/>
          <w:szCs w:val="22"/>
        </w:rPr>
      </w:pPr>
      <w:hyperlink w:anchor="_Toc13816042" w:history="1">
        <w:r w:rsidRPr="002059AF">
          <w:rPr>
            <w:rStyle w:val="Hyperlink"/>
            <w:b/>
            <w:bCs/>
            <w:noProof/>
          </w:rPr>
          <w:t>Volume 2b – Transactions</w:t>
        </w:r>
        <w:r w:rsidRPr="002059AF">
          <w:rPr>
            <w:b/>
            <w:bCs/>
            <w:noProof/>
            <w:webHidden/>
          </w:rPr>
          <w:tab/>
        </w:r>
        <w:r w:rsidRPr="002059AF">
          <w:rPr>
            <w:b/>
            <w:bCs/>
            <w:noProof/>
            <w:webHidden/>
          </w:rPr>
          <w:fldChar w:fldCharType="begin"/>
        </w:r>
        <w:r w:rsidRPr="002059AF">
          <w:rPr>
            <w:b/>
            <w:bCs/>
            <w:noProof/>
            <w:webHidden/>
          </w:rPr>
          <w:instrText xml:space="preserve"> PAGEREF _Toc13816042 \h </w:instrText>
        </w:r>
        <w:r w:rsidRPr="002059AF">
          <w:rPr>
            <w:b/>
            <w:bCs/>
            <w:noProof/>
            <w:webHidden/>
          </w:rPr>
        </w:r>
        <w:r w:rsidRPr="002059AF">
          <w:rPr>
            <w:b/>
            <w:bCs/>
            <w:noProof/>
            <w:webHidden/>
          </w:rPr>
          <w:fldChar w:fldCharType="separate"/>
        </w:r>
        <w:r w:rsidRPr="002059AF">
          <w:rPr>
            <w:b/>
            <w:bCs/>
            <w:noProof/>
            <w:webHidden/>
          </w:rPr>
          <w:t>20</w:t>
        </w:r>
        <w:r w:rsidRPr="002059AF">
          <w:rPr>
            <w:b/>
            <w:bCs/>
            <w:noProof/>
            <w:webHidden/>
          </w:rPr>
          <w:fldChar w:fldCharType="end"/>
        </w:r>
      </w:hyperlink>
    </w:p>
    <w:p w14:paraId="56F91FC4" w14:textId="5A2D0BEB" w:rsidR="00A61A86" w:rsidRDefault="00A61A86">
      <w:pPr>
        <w:pStyle w:val="TOC6"/>
        <w:rPr>
          <w:rFonts w:asciiTheme="minorHAnsi" w:eastAsiaTheme="minorEastAsia" w:hAnsiTheme="minorHAnsi" w:cstheme="minorBidi"/>
          <w:noProof/>
          <w:sz w:val="22"/>
          <w:szCs w:val="22"/>
        </w:rPr>
      </w:pPr>
      <w:hyperlink w:anchor="_Toc13816043" w:history="1">
        <w:r w:rsidRPr="00534753">
          <w:rPr>
            <w:rStyle w:val="Hyperlink"/>
            <w:noProof/>
          </w:rPr>
          <w:t>3.52.4.1.3.1 Folder Subscription Option</w:t>
        </w:r>
        <w:r>
          <w:rPr>
            <w:noProof/>
            <w:webHidden/>
          </w:rPr>
          <w:tab/>
        </w:r>
        <w:r>
          <w:rPr>
            <w:noProof/>
            <w:webHidden/>
          </w:rPr>
          <w:fldChar w:fldCharType="begin"/>
        </w:r>
        <w:r>
          <w:rPr>
            <w:noProof/>
            <w:webHidden/>
          </w:rPr>
          <w:instrText xml:space="preserve"> PAGEREF _Toc13816043 \h </w:instrText>
        </w:r>
        <w:r>
          <w:rPr>
            <w:noProof/>
            <w:webHidden/>
          </w:rPr>
        </w:r>
        <w:r>
          <w:rPr>
            <w:noProof/>
            <w:webHidden/>
          </w:rPr>
          <w:fldChar w:fldCharType="separate"/>
        </w:r>
        <w:r>
          <w:rPr>
            <w:noProof/>
            <w:webHidden/>
          </w:rPr>
          <w:t>20</w:t>
        </w:r>
        <w:r>
          <w:rPr>
            <w:noProof/>
            <w:webHidden/>
          </w:rPr>
          <w:fldChar w:fldCharType="end"/>
        </w:r>
      </w:hyperlink>
    </w:p>
    <w:p w14:paraId="2E449272" w14:textId="78A62CD9" w:rsidR="00A61A86" w:rsidRDefault="00A61A86">
      <w:pPr>
        <w:pStyle w:val="TOC5"/>
        <w:rPr>
          <w:rFonts w:asciiTheme="minorHAnsi" w:eastAsiaTheme="minorEastAsia" w:hAnsiTheme="minorHAnsi" w:cstheme="minorBidi"/>
          <w:noProof/>
          <w:sz w:val="22"/>
          <w:szCs w:val="22"/>
        </w:rPr>
      </w:pPr>
      <w:hyperlink w:anchor="_Toc13816044" w:history="1">
        <w:r w:rsidRPr="00534753">
          <w:rPr>
            <w:rStyle w:val="Hyperlink"/>
            <w:noProof/>
          </w:rPr>
          <w:t>3.52.5.1.4 ihe:FolderMetadata</w:t>
        </w:r>
        <w:r>
          <w:rPr>
            <w:noProof/>
            <w:webHidden/>
          </w:rPr>
          <w:tab/>
        </w:r>
        <w:r>
          <w:rPr>
            <w:noProof/>
            <w:webHidden/>
          </w:rPr>
          <w:fldChar w:fldCharType="begin"/>
        </w:r>
        <w:r>
          <w:rPr>
            <w:noProof/>
            <w:webHidden/>
          </w:rPr>
          <w:instrText xml:space="preserve"> PAGEREF _Toc13816044 \h </w:instrText>
        </w:r>
        <w:r>
          <w:rPr>
            <w:noProof/>
            <w:webHidden/>
          </w:rPr>
        </w:r>
        <w:r>
          <w:rPr>
            <w:noProof/>
            <w:webHidden/>
          </w:rPr>
          <w:fldChar w:fldCharType="separate"/>
        </w:r>
        <w:r>
          <w:rPr>
            <w:noProof/>
            <w:webHidden/>
          </w:rPr>
          <w:t>20</w:t>
        </w:r>
        <w:r>
          <w:rPr>
            <w:noProof/>
            <w:webHidden/>
          </w:rPr>
          <w:fldChar w:fldCharType="end"/>
        </w:r>
      </w:hyperlink>
    </w:p>
    <w:p w14:paraId="17B2FD01" w14:textId="68721CFB" w:rsidR="00A61A86" w:rsidRDefault="00A61A86">
      <w:pPr>
        <w:pStyle w:val="TOC4"/>
        <w:rPr>
          <w:rFonts w:asciiTheme="minorHAnsi" w:eastAsiaTheme="minorEastAsia" w:hAnsiTheme="minorHAnsi" w:cstheme="minorBidi"/>
          <w:noProof/>
          <w:sz w:val="22"/>
          <w:szCs w:val="22"/>
        </w:rPr>
      </w:pPr>
      <w:hyperlink w:anchor="_Toc13816045" w:history="1">
        <w:r w:rsidRPr="00534753">
          <w:rPr>
            <w:rStyle w:val="Hyperlink"/>
            <w:noProof/>
          </w:rPr>
          <w:t>3.52.5.2 Building Filter Expressions</w:t>
        </w:r>
        <w:r>
          <w:rPr>
            <w:noProof/>
            <w:webHidden/>
          </w:rPr>
          <w:tab/>
        </w:r>
        <w:r>
          <w:rPr>
            <w:noProof/>
            <w:webHidden/>
          </w:rPr>
          <w:fldChar w:fldCharType="begin"/>
        </w:r>
        <w:r>
          <w:rPr>
            <w:noProof/>
            <w:webHidden/>
          </w:rPr>
          <w:instrText xml:space="preserve"> PAGEREF _Toc13816045 \h </w:instrText>
        </w:r>
        <w:r>
          <w:rPr>
            <w:noProof/>
            <w:webHidden/>
          </w:rPr>
        </w:r>
        <w:r>
          <w:rPr>
            <w:noProof/>
            <w:webHidden/>
          </w:rPr>
          <w:fldChar w:fldCharType="separate"/>
        </w:r>
        <w:r>
          <w:rPr>
            <w:noProof/>
            <w:webHidden/>
          </w:rPr>
          <w:t>20</w:t>
        </w:r>
        <w:r>
          <w:rPr>
            <w:noProof/>
            <w:webHidden/>
          </w:rPr>
          <w:fldChar w:fldCharType="end"/>
        </w:r>
      </w:hyperlink>
    </w:p>
    <w:p w14:paraId="48A0BDD2" w14:textId="4035ACD9" w:rsidR="00A61A86" w:rsidRDefault="00A61A86">
      <w:pPr>
        <w:pStyle w:val="TOC5"/>
        <w:rPr>
          <w:rFonts w:asciiTheme="minorHAnsi" w:eastAsiaTheme="minorEastAsia" w:hAnsiTheme="minorHAnsi" w:cstheme="minorBidi"/>
          <w:noProof/>
          <w:sz w:val="22"/>
          <w:szCs w:val="22"/>
        </w:rPr>
      </w:pPr>
      <w:hyperlink w:anchor="_Toc13816046" w:history="1">
        <w:r w:rsidRPr="00534753">
          <w:rPr>
            <w:rStyle w:val="Hyperlink"/>
            <w:noProof/>
            <w:lang w:eastAsia="it-IT"/>
          </w:rPr>
          <w:t>3.52.5.2.3 Subscriptions for folders metadata</w:t>
        </w:r>
        <w:r>
          <w:rPr>
            <w:noProof/>
            <w:webHidden/>
          </w:rPr>
          <w:tab/>
        </w:r>
        <w:r>
          <w:rPr>
            <w:noProof/>
            <w:webHidden/>
          </w:rPr>
          <w:fldChar w:fldCharType="begin"/>
        </w:r>
        <w:r>
          <w:rPr>
            <w:noProof/>
            <w:webHidden/>
          </w:rPr>
          <w:instrText xml:space="preserve"> PAGEREF _Toc13816046 \h </w:instrText>
        </w:r>
        <w:r>
          <w:rPr>
            <w:noProof/>
            <w:webHidden/>
          </w:rPr>
        </w:r>
        <w:r>
          <w:rPr>
            <w:noProof/>
            <w:webHidden/>
          </w:rPr>
          <w:fldChar w:fldCharType="separate"/>
        </w:r>
        <w:r>
          <w:rPr>
            <w:noProof/>
            <w:webHidden/>
          </w:rPr>
          <w:t>21</w:t>
        </w:r>
        <w:r>
          <w:rPr>
            <w:noProof/>
            <w:webHidden/>
          </w:rPr>
          <w:fldChar w:fldCharType="end"/>
        </w:r>
      </w:hyperlink>
    </w:p>
    <w:p w14:paraId="599EEC71" w14:textId="5BDFF9A8" w:rsidR="00A61A86" w:rsidRDefault="00A61A86">
      <w:pPr>
        <w:pStyle w:val="TOC5"/>
        <w:rPr>
          <w:rFonts w:asciiTheme="minorHAnsi" w:eastAsiaTheme="minorEastAsia" w:hAnsiTheme="minorHAnsi" w:cstheme="minorBidi"/>
          <w:noProof/>
          <w:sz w:val="22"/>
          <w:szCs w:val="22"/>
        </w:rPr>
      </w:pPr>
      <w:hyperlink w:anchor="_Toc13816047" w:history="1">
        <w:r w:rsidRPr="00534753">
          <w:rPr>
            <w:rStyle w:val="Hyperlink"/>
            <w:noProof/>
            <w:lang w:eastAsia="it-IT"/>
          </w:rPr>
          <w:t>3.52.5.2.4 Patient-Independent Subscriptions for Document metadata</w:t>
        </w:r>
        <w:r>
          <w:rPr>
            <w:noProof/>
            <w:webHidden/>
          </w:rPr>
          <w:tab/>
        </w:r>
        <w:r>
          <w:rPr>
            <w:noProof/>
            <w:webHidden/>
          </w:rPr>
          <w:fldChar w:fldCharType="begin"/>
        </w:r>
        <w:r>
          <w:rPr>
            <w:noProof/>
            <w:webHidden/>
          </w:rPr>
          <w:instrText xml:space="preserve"> PAGEREF _Toc13816047 \h </w:instrText>
        </w:r>
        <w:r>
          <w:rPr>
            <w:noProof/>
            <w:webHidden/>
          </w:rPr>
        </w:r>
        <w:r>
          <w:rPr>
            <w:noProof/>
            <w:webHidden/>
          </w:rPr>
          <w:fldChar w:fldCharType="separate"/>
        </w:r>
        <w:r>
          <w:rPr>
            <w:noProof/>
            <w:webHidden/>
          </w:rPr>
          <w:t>22</w:t>
        </w:r>
        <w:r>
          <w:rPr>
            <w:noProof/>
            <w:webHidden/>
          </w:rPr>
          <w:fldChar w:fldCharType="end"/>
        </w:r>
      </w:hyperlink>
    </w:p>
    <w:p w14:paraId="40E18C02" w14:textId="759692B1" w:rsidR="00A61A86" w:rsidRDefault="00A61A86">
      <w:pPr>
        <w:pStyle w:val="TOC5"/>
        <w:rPr>
          <w:rFonts w:asciiTheme="minorHAnsi" w:eastAsiaTheme="minorEastAsia" w:hAnsiTheme="minorHAnsi" w:cstheme="minorBidi"/>
          <w:noProof/>
          <w:sz w:val="22"/>
          <w:szCs w:val="22"/>
        </w:rPr>
      </w:pPr>
      <w:hyperlink w:anchor="_Toc13816048" w:history="1">
        <w:r w:rsidRPr="00534753">
          <w:rPr>
            <w:rStyle w:val="Hyperlink"/>
            <w:noProof/>
          </w:rPr>
          <w:t>3.52.5.2.5 Patient-Independent Subscriptions for SubmissionSet metadata</w:t>
        </w:r>
        <w:r>
          <w:rPr>
            <w:noProof/>
            <w:webHidden/>
          </w:rPr>
          <w:tab/>
        </w:r>
        <w:r>
          <w:rPr>
            <w:noProof/>
            <w:webHidden/>
          </w:rPr>
          <w:fldChar w:fldCharType="begin"/>
        </w:r>
        <w:r>
          <w:rPr>
            <w:noProof/>
            <w:webHidden/>
          </w:rPr>
          <w:instrText xml:space="preserve"> PAGEREF _Toc13816048 \h </w:instrText>
        </w:r>
        <w:r>
          <w:rPr>
            <w:noProof/>
            <w:webHidden/>
          </w:rPr>
        </w:r>
        <w:r>
          <w:rPr>
            <w:noProof/>
            <w:webHidden/>
          </w:rPr>
          <w:fldChar w:fldCharType="separate"/>
        </w:r>
        <w:r>
          <w:rPr>
            <w:noProof/>
            <w:webHidden/>
          </w:rPr>
          <w:t>24</w:t>
        </w:r>
        <w:r>
          <w:rPr>
            <w:noProof/>
            <w:webHidden/>
          </w:rPr>
          <w:fldChar w:fldCharType="end"/>
        </w:r>
      </w:hyperlink>
    </w:p>
    <w:p w14:paraId="27C50437" w14:textId="7ACAD778" w:rsidR="00A61A86" w:rsidRDefault="00A61A86">
      <w:pPr>
        <w:pStyle w:val="TOC3"/>
        <w:rPr>
          <w:rFonts w:asciiTheme="minorHAnsi" w:eastAsiaTheme="minorEastAsia" w:hAnsiTheme="minorHAnsi" w:cstheme="minorBidi"/>
          <w:noProof/>
          <w:sz w:val="22"/>
          <w:szCs w:val="22"/>
        </w:rPr>
      </w:pPr>
      <w:hyperlink w:anchor="_Toc13816049" w:history="1">
        <w:r w:rsidRPr="00534753">
          <w:rPr>
            <w:rStyle w:val="Hyperlink"/>
            <w:noProof/>
          </w:rPr>
          <w:t>3.52.6 Security Considerations</w:t>
        </w:r>
        <w:r>
          <w:rPr>
            <w:noProof/>
            <w:webHidden/>
          </w:rPr>
          <w:tab/>
        </w:r>
        <w:r>
          <w:rPr>
            <w:noProof/>
            <w:webHidden/>
          </w:rPr>
          <w:fldChar w:fldCharType="begin"/>
        </w:r>
        <w:r>
          <w:rPr>
            <w:noProof/>
            <w:webHidden/>
          </w:rPr>
          <w:instrText xml:space="preserve"> PAGEREF _Toc13816049 \h </w:instrText>
        </w:r>
        <w:r>
          <w:rPr>
            <w:noProof/>
            <w:webHidden/>
          </w:rPr>
        </w:r>
        <w:r>
          <w:rPr>
            <w:noProof/>
            <w:webHidden/>
          </w:rPr>
          <w:fldChar w:fldCharType="separate"/>
        </w:r>
        <w:r>
          <w:rPr>
            <w:noProof/>
            <w:webHidden/>
          </w:rPr>
          <w:t>26</w:t>
        </w:r>
        <w:r>
          <w:rPr>
            <w:noProof/>
            <w:webHidden/>
          </w:rPr>
          <w:fldChar w:fldCharType="end"/>
        </w:r>
      </w:hyperlink>
    </w:p>
    <w:p w14:paraId="4C3F8381" w14:textId="55DE76D8" w:rsidR="00A61A86" w:rsidRDefault="00A61A86">
      <w:pPr>
        <w:pStyle w:val="TOC5"/>
        <w:rPr>
          <w:rFonts w:asciiTheme="minorHAnsi" w:eastAsiaTheme="minorEastAsia" w:hAnsiTheme="minorHAnsi" w:cstheme="minorBidi"/>
          <w:noProof/>
          <w:sz w:val="22"/>
          <w:szCs w:val="22"/>
        </w:rPr>
      </w:pPr>
      <w:hyperlink w:anchor="_Toc13816050" w:history="1">
        <w:r w:rsidRPr="00534753">
          <w:rPr>
            <w:rStyle w:val="Hyperlink"/>
            <w:noProof/>
          </w:rPr>
          <w:t>3.53.4.1.2 Message Semantics</w:t>
        </w:r>
        <w:r>
          <w:rPr>
            <w:noProof/>
            <w:webHidden/>
          </w:rPr>
          <w:tab/>
        </w:r>
        <w:r>
          <w:rPr>
            <w:noProof/>
            <w:webHidden/>
          </w:rPr>
          <w:fldChar w:fldCharType="begin"/>
        </w:r>
        <w:r>
          <w:rPr>
            <w:noProof/>
            <w:webHidden/>
          </w:rPr>
          <w:instrText xml:space="preserve"> PAGEREF _Toc13816050 \h </w:instrText>
        </w:r>
        <w:r>
          <w:rPr>
            <w:noProof/>
            <w:webHidden/>
          </w:rPr>
        </w:r>
        <w:r>
          <w:rPr>
            <w:noProof/>
            <w:webHidden/>
          </w:rPr>
          <w:fldChar w:fldCharType="separate"/>
        </w:r>
        <w:r>
          <w:rPr>
            <w:noProof/>
            <w:webHidden/>
          </w:rPr>
          <w:t>27</w:t>
        </w:r>
        <w:r>
          <w:rPr>
            <w:noProof/>
            <w:webHidden/>
          </w:rPr>
          <w:fldChar w:fldCharType="end"/>
        </w:r>
      </w:hyperlink>
    </w:p>
    <w:p w14:paraId="3BA4B751" w14:textId="4CD815DA" w:rsidR="00A61A86" w:rsidRDefault="00A61A86">
      <w:pPr>
        <w:pStyle w:val="TOC5"/>
        <w:rPr>
          <w:rFonts w:asciiTheme="minorHAnsi" w:eastAsiaTheme="minorEastAsia" w:hAnsiTheme="minorHAnsi" w:cstheme="minorBidi"/>
          <w:noProof/>
          <w:sz w:val="22"/>
          <w:szCs w:val="22"/>
        </w:rPr>
      </w:pPr>
      <w:hyperlink w:anchor="_Toc13816051" w:history="1">
        <w:r w:rsidRPr="00534753">
          <w:rPr>
            <w:rStyle w:val="Hyperlink"/>
            <w:noProof/>
          </w:rPr>
          <w:t>3.53.4.1.3 Expected Actions</w:t>
        </w:r>
        <w:r>
          <w:rPr>
            <w:noProof/>
            <w:webHidden/>
          </w:rPr>
          <w:tab/>
        </w:r>
        <w:r>
          <w:rPr>
            <w:noProof/>
            <w:webHidden/>
          </w:rPr>
          <w:fldChar w:fldCharType="begin"/>
        </w:r>
        <w:r>
          <w:rPr>
            <w:noProof/>
            <w:webHidden/>
          </w:rPr>
          <w:instrText xml:space="preserve"> PAGEREF _Toc13816051 \h </w:instrText>
        </w:r>
        <w:r>
          <w:rPr>
            <w:noProof/>
            <w:webHidden/>
          </w:rPr>
        </w:r>
        <w:r>
          <w:rPr>
            <w:noProof/>
            <w:webHidden/>
          </w:rPr>
          <w:fldChar w:fldCharType="separate"/>
        </w:r>
        <w:r>
          <w:rPr>
            <w:noProof/>
            <w:webHidden/>
          </w:rPr>
          <w:t>29</w:t>
        </w:r>
        <w:r>
          <w:rPr>
            <w:noProof/>
            <w:webHidden/>
          </w:rPr>
          <w:fldChar w:fldCharType="end"/>
        </w:r>
      </w:hyperlink>
    </w:p>
    <w:p w14:paraId="391974E5" w14:textId="1F5BCB2E" w:rsidR="00A61A86" w:rsidRDefault="00A61A86">
      <w:pPr>
        <w:pStyle w:val="TOC6"/>
        <w:rPr>
          <w:rFonts w:asciiTheme="minorHAnsi" w:eastAsiaTheme="minorEastAsia" w:hAnsiTheme="minorHAnsi" w:cstheme="minorBidi"/>
          <w:noProof/>
          <w:sz w:val="22"/>
          <w:szCs w:val="22"/>
        </w:rPr>
      </w:pPr>
      <w:hyperlink w:anchor="_Toc13816052" w:history="1">
        <w:r w:rsidRPr="00534753">
          <w:rPr>
            <w:rStyle w:val="Hyperlink"/>
            <w:noProof/>
          </w:rPr>
          <w:t>3.53.4.1.4.4 Folder Notification Example (ihe:FolderMetadata)</w:t>
        </w:r>
        <w:r>
          <w:rPr>
            <w:noProof/>
            <w:webHidden/>
          </w:rPr>
          <w:tab/>
        </w:r>
        <w:r>
          <w:rPr>
            <w:noProof/>
            <w:webHidden/>
          </w:rPr>
          <w:fldChar w:fldCharType="begin"/>
        </w:r>
        <w:r>
          <w:rPr>
            <w:noProof/>
            <w:webHidden/>
          </w:rPr>
          <w:instrText xml:space="preserve"> PAGEREF _Toc13816052 \h </w:instrText>
        </w:r>
        <w:r>
          <w:rPr>
            <w:noProof/>
            <w:webHidden/>
          </w:rPr>
        </w:r>
        <w:r>
          <w:rPr>
            <w:noProof/>
            <w:webHidden/>
          </w:rPr>
          <w:fldChar w:fldCharType="separate"/>
        </w:r>
        <w:r>
          <w:rPr>
            <w:noProof/>
            <w:webHidden/>
          </w:rPr>
          <w:t>29</w:t>
        </w:r>
        <w:r>
          <w:rPr>
            <w:noProof/>
            <w:webHidden/>
          </w:rPr>
          <w:fldChar w:fldCharType="end"/>
        </w:r>
      </w:hyperlink>
    </w:p>
    <w:p w14:paraId="20A64032" w14:textId="01CA5B78" w:rsidR="00A61A86" w:rsidRDefault="00A61A86">
      <w:pPr>
        <w:pStyle w:val="TOC5"/>
        <w:rPr>
          <w:rFonts w:asciiTheme="minorHAnsi" w:eastAsiaTheme="minorEastAsia" w:hAnsiTheme="minorHAnsi" w:cstheme="minorBidi"/>
          <w:noProof/>
          <w:sz w:val="22"/>
          <w:szCs w:val="22"/>
        </w:rPr>
      </w:pPr>
      <w:hyperlink w:anchor="_Toc13816053" w:history="1">
        <w:r w:rsidRPr="00534753">
          <w:rPr>
            <w:rStyle w:val="Hyperlink"/>
            <w:noProof/>
          </w:rPr>
          <w:t>3.54.4.1.1 Trigger</w:t>
        </w:r>
        <w:r>
          <w:rPr>
            <w:noProof/>
            <w:webHidden/>
          </w:rPr>
          <w:tab/>
        </w:r>
        <w:r>
          <w:rPr>
            <w:noProof/>
            <w:webHidden/>
          </w:rPr>
          <w:fldChar w:fldCharType="begin"/>
        </w:r>
        <w:r>
          <w:rPr>
            <w:noProof/>
            <w:webHidden/>
          </w:rPr>
          <w:instrText xml:space="preserve"> PAGEREF _Toc13816053 \h </w:instrText>
        </w:r>
        <w:r>
          <w:rPr>
            <w:noProof/>
            <w:webHidden/>
          </w:rPr>
        </w:r>
        <w:r>
          <w:rPr>
            <w:noProof/>
            <w:webHidden/>
          </w:rPr>
          <w:fldChar w:fldCharType="separate"/>
        </w:r>
        <w:r>
          <w:rPr>
            <w:noProof/>
            <w:webHidden/>
          </w:rPr>
          <w:t>32</w:t>
        </w:r>
        <w:r>
          <w:rPr>
            <w:noProof/>
            <w:webHidden/>
          </w:rPr>
          <w:fldChar w:fldCharType="end"/>
        </w:r>
      </w:hyperlink>
    </w:p>
    <w:p w14:paraId="24F99130" w14:textId="7847C18B" w:rsidR="00A61A86" w:rsidRDefault="00A61A86">
      <w:pPr>
        <w:pStyle w:val="TOC5"/>
        <w:rPr>
          <w:rFonts w:asciiTheme="minorHAnsi" w:eastAsiaTheme="minorEastAsia" w:hAnsiTheme="minorHAnsi" w:cstheme="minorBidi"/>
          <w:noProof/>
          <w:sz w:val="22"/>
          <w:szCs w:val="22"/>
        </w:rPr>
      </w:pPr>
      <w:hyperlink w:anchor="_Toc13816054" w:history="1">
        <w:r w:rsidRPr="00534753">
          <w:rPr>
            <w:rStyle w:val="Hyperlink"/>
            <w:noProof/>
          </w:rPr>
          <w:t>3.54.4.1.2 Message Semantics</w:t>
        </w:r>
        <w:r>
          <w:rPr>
            <w:noProof/>
            <w:webHidden/>
          </w:rPr>
          <w:tab/>
        </w:r>
        <w:r>
          <w:rPr>
            <w:noProof/>
            <w:webHidden/>
          </w:rPr>
          <w:fldChar w:fldCharType="begin"/>
        </w:r>
        <w:r>
          <w:rPr>
            <w:noProof/>
            <w:webHidden/>
          </w:rPr>
          <w:instrText xml:space="preserve"> PAGEREF _Toc13816054 \h </w:instrText>
        </w:r>
        <w:r>
          <w:rPr>
            <w:noProof/>
            <w:webHidden/>
          </w:rPr>
        </w:r>
        <w:r>
          <w:rPr>
            <w:noProof/>
            <w:webHidden/>
          </w:rPr>
          <w:fldChar w:fldCharType="separate"/>
        </w:r>
        <w:r>
          <w:rPr>
            <w:noProof/>
            <w:webHidden/>
          </w:rPr>
          <w:t>33</w:t>
        </w:r>
        <w:r>
          <w:rPr>
            <w:noProof/>
            <w:webHidden/>
          </w:rPr>
          <w:fldChar w:fldCharType="end"/>
        </w:r>
      </w:hyperlink>
    </w:p>
    <w:p w14:paraId="15439BCF" w14:textId="780A13E6" w:rsidR="00A61A86" w:rsidRDefault="00A61A86">
      <w:pPr>
        <w:pStyle w:val="TOC5"/>
        <w:rPr>
          <w:rFonts w:asciiTheme="minorHAnsi" w:eastAsiaTheme="minorEastAsia" w:hAnsiTheme="minorHAnsi" w:cstheme="minorBidi"/>
          <w:noProof/>
          <w:sz w:val="22"/>
          <w:szCs w:val="22"/>
        </w:rPr>
      </w:pPr>
      <w:hyperlink w:anchor="_Toc13816055" w:history="1">
        <w:r w:rsidRPr="00534753">
          <w:rPr>
            <w:rStyle w:val="Hyperlink"/>
            <w:noProof/>
          </w:rPr>
          <w:t>3.54.5.1.1 Document Metadata Publisher Audit Message:</w:t>
        </w:r>
        <w:r>
          <w:rPr>
            <w:noProof/>
            <w:webHidden/>
          </w:rPr>
          <w:tab/>
        </w:r>
        <w:r>
          <w:rPr>
            <w:noProof/>
            <w:webHidden/>
          </w:rPr>
          <w:fldChar w:fldCharType="begin"/>
        </w:r>
        <w:r>
          <w:rPr>
            <w:noProof/>
            <w:webHidden/>
          </w:rPr>
          <w:instrText xml:space="preserve"> PAGEREF _Toc13816055 \h </w:instrText>
        </w:r>
        <w:r>
          <w:rPr>
            <w:noProof/>
            <w:webHidden/>
          </w:rPr>
        </w:r>
        <w:r>
          <w:rPr>
            <w:noProof/>
            <w:webHidden/>
          </w:rPr>
          <w:fldChar w:fldCharType="separate"/>
        </w:r>
        <w:r>
          <w:rPr>
            <w:noProof/>
            <w:webHidden/>
          </w:rPr>
          <w:t>33</w:t>
        </w:r>
        <w:r>
          <w:rPr>
            <w:noProof/>
            <w:webHidden/>
          </w:rPr>
          <w:fldChar w:fldCharType="end"/>
        </w:r>
      </w:hyperlink>
    </w:p>
    <w:p w14:paraId="5DBCFE9B" w14:textId="6E039212" w:rsidR="00A61A86" w:rsidRDefault="00A61A86">
      <w:pPr>
        <w:pStyle w:val="TOC5"/>
        <w:rPr>
          <w:rFonts w:asciiTheme="minorHAnsi" w:eastAsiaTheme="minorEastAsia" w:hAnsiTheme="minorHAnsi" w:cstheme="minorBidi"/>
          <w:noProof/>
          <w:sz w:val="22"/>
          <w:szCs w:val="22"/>
        </w:rPr>
      </w:pPr>
      <w:hyperlink w:anchor="_Toc13816056" w:history="1">
        <w:r w:rsidRPr="00534753">
          <w:rPr>
            <w:rStyle w:val="Hyperlink"/>
            <w:noProof/>
          </w:rPr>
          <w:t>3.54.5.1.2 Document Metadata Notification Broker audit message:</w:t>
        </w:r>
        <w:r>
          <w:rPr>
            <w:noProof/>
            <w:webHidden/>
          </w:rPr>
          <w:tab/>
        </w:r>
        <w:r>
          <w:rPr>
            <w:noProof/>
            <w:webHidden/>
          </w:rPr>
          <w:fldChar w:fldCharType="begin"/>
        </w:r>
        <w:r>
          <w:rPr>
            <w:noProof/>
            <w:webHidden/>
          </w:rPr>
          <w:instrText xml:space="preserve"> PAGEREF _Toc13816056 \h </w:instrText>
        </w:r>
        <w:r>
          <w:rPr>
            <w:noProof/>
            <w:webHidden/>
          </w:rPr>
        </w:r>
        <w:r>
          <w:rPr>
            <w:noProof/>
            <w:webHidden/>
          </w:rPr>
          <w:fldChar w:fldCharType="separate"/>
        </w:r>
        <w:r>
          <w:rPr>
            <w:noProof/>
            <w:webHidden/>
          </w:rPr>
          <w:t>34</w:t>
        </w:r>
        <w:r>
          <w:rPr>
            <w:noProof/>
            <w:webHidden/>
          </w:rPr>
          <w:fldChar w:fldCharType="end"/>
        </w:r>
      </w:hyperlink>
    </w:p>
    <w:p w14:paraId="3680792B" w14:textId="4B516498" w:rsidR="00A61A86" w:rsidRPr="002059AF" w:rsidRDefault="00A61A86">
      <w:pPr>
        <w:pStyle w:val="TOC1"/>
        <w:rPr>
          <w:rFonts w:asciiTheme="minorHAnsi" w:eastAsiaTheme="minorEastAsia" w:hAnsiTheme="minorHAnsi" w:cstheme="minorBidi"/>
          <w:b/>
          <w:bCs/>
          <w:noProof/>
          <w:sz w:val="22"/>
          <w:szCs w:val="22"/>
        </w:rPr>
      </w:pPr>
      <w:hyperlink w:anchor="_Toc13816057" w:history="1">
        <w:r w:rsidRPr="002059AF">
          <w:rPr>
            <w:rStyle w:val="Hyperlink"/>
            <w:b/>
            <w:bCs/>
            <w:noProof/>
          </w:rPr>
          <w:t>Volume 2c – Transactions</w:t>
        </w:r>
        <w:r w:rsidRPr="002059AF">
          <w:rPr>
            <w:b/>
            <w:bCs/>
            <w:noProof/>
            <w:webHidden/>
          </w:rPr>
          <w:tab/>
        </w:r>
        <w:r w:rsidRPr="002059AF">
          <w:rPr>
            <w:b/>
            <w:bCs/>
            <w:noProof/>
            <w:webHidden/>
          </w:rPr>
          <w:fldChar w:fldCharType="begin"/>
        </w:r>
        <w:r w:rsidRPr="002059AF">
          <w:rPr>
            <w:b/>
            <w:bCs/>
            <w:noProof/>
            <w:webHidden/>
          </w:rPr>
          <w:instrText xml:space="preserve"> PAGEREF _Toc13816057 \h </w:instrText>
        </w:r>
        <w:r w:rsidRPr="002059AF">
          <w:rPr>
            <w:b/>
            <w:bCs/>
            <w:noProof/>
            <w:webHidden/>
          </w:rPr>
        </w:r>
        <w:r w:rsidRPr="002059AF">
          <w:rPr>
            <w:b/>
            <w:bCs/>
            <w:noProof/>
            <w:webHidden/>
          </w:rPr>
          <w:fldChar w:fldCharType="separate"/>
        </w:r>
        <w:r w:rsidRPr="002059AF">
          <w:rPr>
            <w:b/>
            <w:bCs/>
            <w:noProof/>
            <w:webHidden/>
          </w:rPr>
          <w:t>36</w:t>
        </w:r>
        <w:r w:rsidRPr="002059AF">
          <w:rPr>
            <w:b/>
            <w:bCs/>
            <w:noProof/>
            <w:webHidden/>
          </w:rPr>
          <w:fldChar w:fldCharType="end"/>
        </w:r>
      </w:hyperlink>
    </w:p>
    <w:p w14:paraId="79B53FEF" w14:textId="1A90859D" w:rsidR="00A61A86" w:rsidRDefault="00A61A86">
      <w:pPr>
        <w:pStyle w:val="TOC2"/>
        <w:rPr>
          <w:rFonts w:asciiTheme="minorHAnsi" w:eastAsiaTheme="minorEastAsia" w:hAnsiTheme="minorHAnsi" w:cstheme="minorBidi"/>
          <w:noProof/>
          <w:sz w:val="22"/>
          <w:szCs w:val="22"/>
        </w:rPr>
      </w:pPr>
      <w:hyperlink w:anchor="_Toc13816058" w:history="1">
        <w:r w:rsidRPr="00534753">
          <w:rPr>
            <w:rStyle w:val="Hyperlink"/>
            <w:noProof/>
          </w:rPr>
          <w:t>3.69 Create Destroy Pull Point [ITI-69]</w:t>
        </w:r>
        <w:r>
          <w:rPr>
            <w:noProof/>
            <w:webHidden/>
          </w:rPr>
          <w:tab/>
        </w:r>
        <w:r>
          <w:rPr>
            <w:noProof/>
            <w:webHidden/>
          </w:rPr>
          <w:fldChar w:fldCharType="begin"/>
        </w:r>
        <w:r>
          <w:rPr>
            <w:noProof/>
            <w:webHidden/>
          </w:rPr>
          <w:instrText xml:space="preserve"> PAGEREF _Toc13816058 \h </w:instrText>
        </w:r>
        <w:r>
          <w:rPr>
            <w:noProof/>
            <w:webHidden/>
          </w:rPr>
        </w:r>
        <w:r>
          <w:rPr>
            <w:noProof/>
            <w:webHidden/>
          </w:rPr>
          <w:fldChar w:fldCharType="separate"/>
        </w:r>
        <w:r>
          <w:rPr>
            <w:noProof/>
            <w:webHidden/>
          </w:rPr>
          <w:t>36</w:t>
        </w:r>
        <w:r>
          <w:rPr>
            <w:noProof/>
            <w:webHidden/>
          </w:rPr>
          <w:fldChar w:fldCharType="end"/>
        </w:r>
      </w:hyperlink>
    </w:p>
    <w:p w14:paraId="3962A172" w14:textId="754EE60D" w:rsidR="00A61A86" w:rsidRDefault="00A61A86">
      <w:pPr>
        <w:pStyle w:val="TOC3"/>
        <w:rPr>
          <w:rFonts w:asciiTheme="minorHAnsi" w:eastAsiaTheme="minorEastAsia" w:hAnsiTheme="minorHAnsi" w:cstheme="minorBidi"/>
          <w:noProof/>
          <w:sz w:val="22"/>
          <w:szCs w:val="22"/>
        </w:rPr>
      </w:pPr>
      <w:hyperlink w:anchor="_Toc13816059" w:history="1">
        <w:r w:rsidRPr="00534753">
          <w:rPr>
            <w:rStyle w:val="Hyperlink"/>
            <w:noProof/>
          </w:rPr>
          <w:t>3.69.1 Scope</w:t>
        </w:r>
        <w:r>
          <w:rPr>
            <w:noProof/>
            <w:webHidden/>
          </w:rPr>
          <w:tab/>
        </w:r>
        <w:r>
          <w:rPr>
            <w:noProof/>
            <w:webHidden/>
          </w:rPr>
          <w:fldChar w:fldCharType="begin"/>
        </w:r>
        <w:r>
          <w:rPr>
            <w:noProof/>
            <w:webHidden/>
          </w:rPr>
          <w:instrText xml:space="preserve"> PAGEREF _Toc13816059 \h </w:instrText>
        </w:r>
        <w:r>
          <w:rPr>
            <w:noProof/>
            <w:webHidden/>
          </w:rPr>
        </w:r>
        <w:r>
          <w:rPr>
            <w:noProof/>
            <w:webHidden/>
          </w:rPr>
          <w:fldChar w:fldCharType="separate"/>
        </w:r>
        <w:r>
          <w:rPr>
            <w:noProof/>
            <w:webHidden/>
          </w:rPr>
          <w:t>36</w:t>
        </w:r>
        <w:r>
          <w:rPr>
            <w:noProof/>
            <w:webHidden/>
          </w:rPr>
          <w:fldChar w:fldCharType="end"/>
        </w:r>
      </w:hyperlink>
    </w:p>
    <w:p w14:paraId="17D8625E" w14:textId="10064AE3" w:rsidR="00A61A86" w:rsidRDefault="00A61A86">
      <w:pPr>
        <w:pStyle w:val="TOC3"/>
        <w:rPr>
          <w:rFonts w:asciiTheme="minorHAnsi" w:eastAsiaTheme="minorEastAsia" w:hAnsiTheme="minorHAnsi" w:cstheme="minorBidi"/>
          <w:noProof/>
          <w:sz w:val="22"/>
          <w:szCs w:val="22"/>
        </w:rPr>
      </w:pPr>
      <w:hyperlink w:anchor="_Toc13816060" w:history="1">
        <w:r w:rsidRPr="00534753">
          <w:rPr>
            <w:rStyle w:val="Hyperlink"/>
            <w:noProof/>
          </w:rPr>
          <w:t>3.69.2 Actor Roles</w:t>
        </w:r>
        <w:r>
          <w:rPr>
            <w:noProof/>
            <w:webHidden/>
          </w:rPr>
          <w:tab/>
        </w:r>
        <w:r>
          <w:rPr>
            <w:noProof/>
            <w:webHidden/>
          </w:rPr>
          <w:fldChar w:fldCharType="begin"/>
        </w:r>
        <w:r>
          <w:rPr>
            <w:noProof/>
            <w:webHidden/>
          </w:rPr>
          <w:instrText xml:space="preserve"> PAGEREF _Toc13816060 \h </w:instrText>
        </w:r>
        <w:r>
          <w:rPr>
            <w:noProof/>
            <w:webHidden/>
          </w:rPr>
        </w:r>
        <w:r>
          <w:rPr>
            <w:noProof/>
            <w:webHidden/>
          </w:rPr>
          <w:fldChar w:fldCharType="separate"/>
        </w:r>
        <w:r>
          <w:rPr>
            <w:noProof/>
            <w:webHidden/>
          </w:rPr>
          <w:t>36</w:t>
        </w:r>
        <w:r>
          <w:rPr>
            <w:noProof/>
            <w:webHidden/>
          </w:rPr>
          <w:fldChar w:fldCharType="end"/>
        </w:r>
      </w:hyperlink>
    </w:p>
    <w:p w14:paraId="63425C5B" w14:textId="58D338BF" w:rsidR="00A61A86" w:rsidRDefault="00A61A86">
      <w:pPr>
        <w:pStyle w:val="TOC3"/>
        <w:rPr>
          <w:rFonts w:asciiTheme="minorHAnsi" w:eastAsiaTheme="minorEastAsia" w:hAnsiTheme="minorHAnsi" w:cstheme="minorBidi"/>
          <w:noProof/>
          <w:sz w:val="22"/>
          <w:szCs w:val="22"/>
        </w:rPr>
      </w:pPr>
      <w:hyperlink w:anchor="_Toc13816061" w:history="1">
        <w:r w:rsidRPr="00534753">
          <w:rPr>
            <w:rStyle w:val="Hyperlink"/>
            <w:noProof/>
          </w:rPr>
          <w:t>3.69.3 Referenced Standards</w:t>
        </w:r>
        <w:r>
          <w:rPr>
            <w:noProof/>
            <w:webHidden/>
          </w:rPr>
          <w:tab/>
        </w:r>
        <w:r>
          <w:rPr>
            <w:noProof/>
            <w:webHidden/>
          </w:rPr>
          <w:fldChar w:fldCharType="begin"/>
        </w:r>
        <w:r>
          <w:rPr>
            <w:noProof/>
            <w:webHidden/>
          </w:rPr>
          <w:instrText xml:space="preserve"> PAGEREF _Toc13816061 \h </w:instrText>
        </w:r>
        <w:r>
          <w:rPr>
            <w:noProof/>
            <w:webHidden/>
          </w:rPr>
        </w:r>
        <w:r>
          <w:rPr>
            <w:noProof/>
            <w:webHidden/>
          </w:rPr>
          <w:fldChar w:fldCharType="separate"/>
        </w:r>
        <w:r>
          <w:rPr>
            <w:noProof/>
            <w:webHidden/>
          </w:rPr>
          <w:t>37</w:t>
        </w:r>
        <w:r>
          <w:rPr>
            <w:noProof/>
            <w:webHidden/>
          </w:rPr>
          <w:fldChar w:fldCharType="end"/>
        </w:r>
      </w:hyperlink>
    </w:p>
    <w:p w14:paraId="03DDEF58" w14:textId="654B857F" w:rsidR="00A61A86" w:rsidRDefault="00A61A86">
      <w:pPr>
        <w:pStyle w:val="TOC3"/>
        <w:rPr>
          <w:rFonts w:asciiTheme="minorHAnsi" w:eastAsiaTheme="minorEastAsia" w:hAnsiTheme="minorHAnsi" w:cstheme="minorBidi"/>
          <w:noProof/>
          <w:sz w:val="22"/>
          <w:szCs w:val="22"/>
        </w:rPr>
      </w:pPr>
      <w:hyperlink w:anchor="_Toc13816062" w:history="1">
        <w:r w:rsidRPr="00534753">
          <w:rPr>
            <w:rStyle w:val="Hyperlink"/>
            <w:noProof/>
          </w:rPr>
          <w:t xml:space="preserve">3.69.4 </w:t>
        </w:r>
        <w:r w:rsidRPr="00534753">
          <w:rPr>
            <w:rStyle w:val="Hyperlink"/>
            <w:strike/>
            <w:noProof/>
          </w:rPr>
          <w:t xml:space="preserve">Interaction Diagram </w:t>
        </w:r>
        <w:r w:rsidRPr="00534753">
          <w:rPr>
            <w:rStyle w:val="Hyperlink"/>
            <w:noProof/>
          </w:rPr>
          <w:t>Messages</w:t>
        </w:r>
        <w:r>
          <w:rPr>
            <w:noProof/>
            <w:webHidden/>
          </w:rPr>
          <w:tab/>
        </w:r>
        <w:r>
          <w:rPr>
            <w:noProof/>
            <w:webHidden/>
          </w:rPr>
          <w:fldChar w:fldCharType="begin"/>
        </w:r>
        <w:r>
          <w:rPr>
            <w:noProof/>
            <w:webHidden/>
          </w:rPr>
          <w:instrText xml:space="preserve"> PAGEREF _Toc13816062 \h </w:instrText>
        </w:r>
        <w:r>
          <w:rPr>
            <w:noProof/>
            <w:webHidden/>
          </w:rPr>
        </w:r>
        <w:r>
          <w:rPr>
            <w:noProof/>
            <w:webHidden/>
          </w:rPr>
          <w:fldChar w:fldCharType="separate"/>
        </w:r>
        <w:r>
          <w:rPr>
            <w:noProof/>
            <w:webHidden/>
          </w:rPr>
          <w:t>37</w:t>
        </w:r>
        <w:r>
          <w:rPr>
            <w:noProof/>
            <w:webHidden/>
          </w:rPr>
          <w:fldChar w:fldCharType="end"/>
        </w:r>
      </w:hyperlink>
    </w:p>
    <w:p w14:paraId="7433C61A" w14:textId="4A0EDDD7" w:rsidR="00A61A86" w:rsidRDefault="00A61A86">
      <w:pPr>
        <w:pStyle w:val="TOC4"/>
        <w:rPr>
          <w:rFonts w:asciiTheme="minorHAnsi" w:eastAsiaTheme="minorEastAsia" w:hAnsiTheme="minorHAnsi" w:cstheme="minorBidi"/>
          <w:noProof/>
          <w:sz w:val="22"/>
          <w:szCs w:val="22"/>
        </w:rPr>
      </w:pPr>
      <w:hyperlink w:anchor="_Toc13816063" w:history="1">
        <w:r w:rsidRPr="00534753">
          <w:rPr>
            <w:rStyle w:val="Hyperlink"/>
            <w:noProof/>
          </w:rPr>
          <w:t>3.69.4.1 CreatePullPoint Request message</w:t>
        </w:r>
        <w:r>
          <w:rPr>
            <w:noProof/>
            <w:webHidden/>
          </w:rPr>
          <w:tab/>
        </w:r>
        <w:r>
          <w:rPr>
            <w:noProof/>
            <w:webHidden/>
          </w:rPr>
          <w:fldChar w:fldCharType="begin"/>
        </w:r>
        <w:r>
          <w:rPr>
            <w:noProof/>
            <w:webHidden/>
          </w:rPr>
          <w:instrText xml:space="preserve"> PAGEREF _Toc13816063 \h </w:instrText>
        </w:r>
        <w:r>
          <w:rPr>
            <w:noProof/>
            <w:webHidden/>
          </w:rPr>
        </w:r>
        <w:r>
          <w:rPr>
            <w:noProof/>
            <w:webHidden/>
          </w:rPr>
          <w:fldChar w:fldCharType="separate"/>
        </w:r>
        <w:r>
          <w:rPr>
            <w:noProof/>
            <w:webHidden/>
          </w:rPr>
          <w:t>37</w:t>
        </w:r>
        <w:r>
          <w:rPr>
            <w:noProof/>
            <w:webHidden/>
          </w:rPr>
          <w:fldChar w:fldCharType="end"/>
        </w:r>
      </w:hyperlink>
    </w:p>
    <w:p w14:paraId="0143CA10" w14:textId="5D04364A" w:rsidR="00A61A86" w:rsidRDefault="00A61A86">
      <w:pPr>
        <w:pStyle w:val="TOC5"/>
        <w:rPr>
          <w:rFonts w:asciiTheme="minorHAnsi" w:eastAsiaTheme="minorEastAsia" w:hAnsiTheme="minorHAnsi" w:cstheme="minorBidi"/>
          <w:noProof/>
          <w:sz w:val="22"/>
          <w:szCs w:val="22"/>
        </w:rPr>
      </w:pPr>
      <w:hyperlink w:anchor="_Toc13816064" w:history="1">
        <w:r w:rsidRPr="00534753">
          <w:rPr>
            <w:rStyle w:val="Hyperlink"/>
            <w:noProof/>
          </w:rPr>
          <w:t>3.69.4.1.1 Trigger Events</w:t>
        </w:r>
        <w:r>
          <w:rPr>
            <w:noProof/>
            <w:webHidden/>
          </w:rPr>
          <w:tab/>
        </w:r>
        <w:r>
          <w:rPr>
            <w:noProof/>
            <w:webHidden/>
          </w:rPr>
          <w:fldChar w:fldCharType="begin"/>
        </w:r>
        <w:r>
          <w:rPr>
            <w:noProof/>
            <w:webHidden/>
          </w:rPr>
          <w:instrText xml:space="preserve"> PAGEREF _Toc13816064 \h </w:instrText>
        </w:r>
        <w:r>
          <w:rPr>
            <w:noProof/>
            <w:webHidden/>
          </w:rPr>
        </w:r>
        <w:r>
          <w:rPr>
            <w:noProof/>
            <w:webHidden/>
          </w:rPr>
          <w:fldChar w:fldCharType="separate"/>
        </w:r>
        <w:r>
          <w:rPr>
            <w:noProof/>
            <w:webHidden/>
          </w:rPr>
          <w:t>39</w:t>
        </w:r>
        <w:r>
          <w:rPr>
            <w:noProof/>
            <w:webHidden/>
          </w:rPr>
          <w:fldChar w:fldCharType="end"/>
        </w:r>
      </w:hyperlink>
    </w:p>
    <w:p w14:paraId="20AB699B" w14:textId="0ABF03AE" w:rsidR="00A61A86" w:rsidRDefault="00A61A86">
      <w:pPr>
        <w:pStyle w:val="TOC5"/>
        <w:rPr>
          <w:rFonts w:asciiTheme="minorHAnsi" w:eastAsiaTheme="minorEastAsia" w:hAnsiTheme="minorHAnsi" w:cstheme="minorBidi"/>
          <w:noProof/>
          <w:sz w:val="22"/>
          <w:szCs w:val="22"/>
        </w:rPr>
      </w:pPr>
      <w:hyperlink w:anchor="_Toc13816065" w:history="1">
        <w:r w:rsidRPr="00534753">
          <w:rPr>
            <w:rStyle w:val="Hyperlink"/>
            <w:noProof/>
          </w:rPr>
          <w:t>3.69.4.1.2 Message Semantics</w:t>
        </w:r>
        <w:r>
          <w:rPr>
            <w:noProof/>
            <w:webHidden/>
          </w:rPr>
          <w:tab/>
        </w:r>
        <w:r>
          <w:rPr>
            <w:noProof/>
            <w:webHidden/>
          </w:rPr>
          <w:fldChar w:fldCharType="begin"/>
        </w:r>
        <w:r>
          <w:rPr>
            <w:noProof/>
            <w:webHidden/>
          </w:rPr>
          <w:instrText xml:space="preserve"> PAGEREF _Toc13816065 \h </w:instrText>
        </w:r>
        <w:r>
          <w:rPr>
            <w:noProof/>
            <w:webHidden/>
          </w:rPr>
        </w:r>
        <w:r>
          <w:rPr>
            <w:noProof/>
            <w:webHidden/>
          </w:rPr>
          <w:fldChar w:fldCharType="separate"/>
        </w:r>
        <w:r>
          <w:rPr>
            <w:noProof/>
            <w:webHidden/>
          </w:rPr>
          <w:t>39</w:t>
        </w:r>
        <w:r>
          <w:rPr>
            <w:noProof/>
            <w:webHidden/>
          </w:rPr>
          <w:fldChar w:fldCharType="end"/>
        </w:r>
      </w:hyperlink>
    </w:p>
    <w:p w14:paraId="6AFF3613" w14:textId="7B622D18" w:rsidR="00A61A86" w:rsidRDefault="00A61A86">
      <w:pPr>
        <w:pStyle w:val="TOC5"/>
        <w:rPr>
          <w:rFonts w:asciiTheme="minorHAnsi" w:eastAsiaTheme="minorEastAsia" w:hAnsiTheme="minorHAnsi" w:cstheme="minorBidi"/>
          <w:noProof/>
          <w:sz w:val="22"/>
          <w:szCs w:val="22"/>
        </w:rPr>
      </w:pPr>
      <w:hyperlink w:anchor="_Toc13816066" w:history="1">
        <w:r w:rsidRPr="00534753">
          <w:rPr>
            <w:rStyle w:val="Hyperlink"/>
            <w:noProof/>
          </w:rPr>
          <w:t>3.69.4.1.3 Expected Actions</w:t>
        </w:r>
        <w:r>
          <w:rPr>
            <w:noProof/>
            <w:webHidden/>
          </w:rPr>
          <w:tab/>
        </w:r>
        <w:r>
          <w:rPr>
            <w:noProof/>
            <w:webHidden/>
          </w:rPr>
          <w:fldChar w:fldCharType="begin"/>
        </w:r>
        <w:r>
          <w:rPr>
            <w:noProof/>
            <w:webHidden/>
          </w:rPr>
          <w:instrText xml:space="preserve"> PAGEREF _Toc13816066 \h </w:instrText>
        </w:r>
        <w:r>
          <w:rPr>
            <w:noProof/>
            <w:webHidden/>
          </w:rPr>
        </w:r>
        <w:r>
          <w:rPr>
            <w:noProof/>
            <w:webHidden/>
          </w:rPr>
          <w:fldChar w:fldCharType="separate"/>
        </w:r>
        <w:r>
          <w:rPr>
            <w:noProof/>
            <w:webHidden/>
          </w:rPr>
          <w:t>40</w:t>
        </w:r>
        <w:r>
          <w:rPr>
            <w:noProof/>
            <w:webHidden/>
          </w:rPr>
          <w:fldChar w:fldCharType="end"/>
        </w:r>
      </w:hyperlink>
    </w:p>
    <w:p w14:paraId="5BCA6947" w14:textId="5D487E6D" w:rsidR="00A61A86" w:rsidRDefault="00A61A86">
      <w:pPr>
        <w:pStyle w:val="TOC5"/>
        <w:rPr>
          <w:rFonts w:asciiTheme="minorHAnsi" w:eastAsiaTheme="minorEastAsia" w:hAnsiTheme="minorHAnsi" w:cstheme="minorBidi"/>
          <w:noProof/>
          <w:sz w:val="22"/>
          <w:szCs w:val="22"/>
        </w:rPr>
      </w:pPr>
      <w:hyperlink w:anchor="_Toc13816067" w:history="1">
        <w:r w:rsidRPr="00534753">
          <w:rPr>
            <w:rStyle w:val="Hyperlink"/>
            <w:noProof/>
          </w:rPr>
          <w:t>3.69.4.1.4 Example SOAP Encoding of the CreatePullPoint Request Message</w:t>
        </w:r>
        <w:r>
          <w:rPr>
            <w:noProof/>
            <w:webHidden/>
          </w:rPr>
          <w:tab/>
        </w:r>
        <w:r>
          <w:rPr>
            <w:noProof/>
            <w:webHidden/>
          </w:rPr>
          <w:fldChar w:fldCharType="begin"/>
        </w:r>
        <w:r>
          <w:rPr>
            <w:noProof/>
            <w:webHidden/>
          </w:rPr>
          <w:instrText xml:space="preserve"> PAGEREF _Toc13816067 \h </w:instrText>
        </w:r>
        <w:r>
          <w:rPr>
            <w:noProof/>
            <w:webHidden/>
          </w:rPr>
        </w:r>
        <w:r>
          <w:rPr>
            <w:noProof/>
            <w:webHidden/>
          </w:rPr>
          <w:fldChar w:fldCharType="separate"/>
        </w:r>
        <w:r>
          <w:rPr>
            <w:noProof/>
            <w:webHidden/>
          </w:rPr>
          <w:t>40</w:t>
        </w:r>
        <w:r>
          <w:rPr>
            <w:noProof/>
            <w:webHidden/>
          </w:rPr>
          <w:fldChar w:fldCharType="end"/>
        </w:r>
      </w:hyperlink>
    </w:p>
    <w:p w14:paraId="7F35C073" w14:textId="7E8A11A1" w:rsidR="00A61A86" w:rsidRDefault="00A61A86">
      <w:pPr>
        <w:pStyle w:val="TOC4"/>
        <w:rPr>
          <w:rFonts w:asciiTheme="minorHAnsi" w:eastAsiaTheme="minorEastAsia" w:hAnsiTheme="minorHAnsi" w:cstheme="minorBidi"/>
          <w:noProof/>
          <w:sz w:val="22"/>
          <w:szCs w:val="22"/>
        </w:rPr>
      </w:pPr>
      <w:hyperlink w:anchor="_Toc13816068" w:history="1">
        <w:r w:rsidRPr="00534753">
          <w:rPr>
            <w:rStyle w:val="Hyperlink"/>
            <w:noProof/>
          </w:rPr>
          <w:t>3.69.4.2 CreatePullPoint Response message</w:t>
        </w:r>
        <w:r>
          <w:rPr>
            <w:noProof/>
            <w:webHidden/>
          </w:rPr>
          <w:tab/>
        </w:r>
        <w:r>
          <w:rPr>
            <w:noProof/>
            <w:webHidden/>
          </w:rPr>
          <w:fldChar w:fldCharType="begin"/>
        </w:r>
        <w:r>
          <w:rPr>
            <w:noProof/>
            <w:webHidden/>
          </w:rPr>
          <w:instrText xml:space="preserve"> PAGEREF _Toc13816068 \h </w:instrText>
        </w:r>
        <w:r>
          <w:rPr>
            <w:noProof/>
            <w:webHidden/>
          </w:rPr>
        </w:r>
        <w:r>
          <w:rPr>
            <w:noProof/>
            <w:webHidden/>
          </w:rPr>
          <w:fldChar w:fldCharType="separate"/>
        </w:r>
        <w:r>
          <w:rPr>
            <w:noProof/>
            <w:webHidden/>
          </w:rPr>
          <w:t>40</w:t>
        </w:r>
        <w:r>
          <w:rPr>
            <w:noProof/>
            <w:webHidden/>
          </w:rPr>
          <w:fldChar w:fldCharType="end"/>
        </w:r>
      </w:hyperlink>
    </w:p>
    <w:p w14:paraId="4C24FF0D" w14:textId="0ABDBD1D" w:rsidR="00A61A86" w:rsidRDefault="00A61A86">
      <w:pPr>
        <w:pStyle w:val="TOC5"/>
        <w:rPr>
          <w:rFonts w:asciiTheme="minorHAnsi" w:eastAsiaTheme="minorEastAsia" w:hAnsiTheme="minorHAnsi" w:cstheme="minorBidi"/>
          <w:noProof/>
          <w:sz w:val="22"/>
          <w:szCs w:val="22"/>
        </w:rPr>
      </w:pPr>
      <w:hyperlink w:anchor="_Toc13816069" w:history="1">
        <w:r w:rsidRPr="00534753">
          <w:rPr>
            <w:rStyle w:val="Hyperlink"/>
            <w:noProof/>
          </w:rPr>
          <w:t>3.69.4.2.1 Trigger Events</w:t>
        </w:r>
        <w:r>
          <w:rPr>
            <w:noProof/>
            <w:webHidden/>
          </w:rPr>
          <w:tab/>
        </w:r>
        <w:r>
          <w:rPr>
            <w:noProof/>
            <w:webHidden/>
          </w:rPr>
          <w:fldChar w:fldCharType="begin"/>
        </w:r>
        <w:r>
          <w:rPr>
            <w:noProof/>
            <w:webHidden/>
          </w:rPr>
          <w:instrText xml:space="preserve"> PAGEREF _Toc13816069 \h </w:instrText>
        </w:r>
        <w:r>
          <w:rPr>
            <w:noProof/>
            <w:webHidden/>
          </w:rPr>
        </w:r>
        <w:r>
          <w:rPr>
            <w:noProof/>
            <w:webHidden/>
          </w:rPr>
          <w:fldChar w:fldCharType="separate"/>
        </w:r>
        <w:r>
          <w:rPr>
            <w:noProof/>
            <w:webHidden/>
          </w:rPr>
          <w:t>40</w:t>
        </w:r>
        <w:r>
          <w:rPr>
            <w:noProof/>
            <w:webHidden/>
          </w:rPr>
          <w:fldChar w:fldCharType="end"/>
        </w:r>
      </w:hyperlink>
    </w:p>
    <w:p w14:paraId="4259788E" w14:textId="3DCEE9B6" w:rsidR="00A61A86" w:rsidRDefault="00A61A86">
      <w:pPr>
        <w:pStyle w:val="TOC5"/>
        <w:rPr>
          <w:rFonts w:asciiTheme="minorHAnsi" w:eastAsiaTheme="minorEastAsia" w:hAnsiTheme="minorHAnsi" w:cstheme="minorBidi"/>
          <w:noProof/>
          <w:sz w:val="22"/>
          <w:szCs w:val="22"/>
        </w:rPr>
      </w:pPr>
      <w:hyperlink w:anchor="_Toc13816070" w:history="1">
        <w:r w:rsidRPr="00534753">
          <w:rPr>
            <w:rStyle w:val="Hyperlink"/>
            <w:noProof/>
          </w:rPr>
          <w:t>3.69.4.2.2 Message Semantics</w:t>
        </w:r>
        <w:r>
          <w:rPr>
            <w:noProof/>
            <w:webHidden/>
          </w:rPr>
          <w:tab/>
        </w:r>
        <w:r>
          <w:rPr>
            <w:noProof/>
            <w:webHidden/>
          </w:rPr>
          <w:fldChar w:fldCharType="begin"/>
        </w:r>
        <w:r>
          <w:rPr>
            <w:noProof/>
            <w:webHidden/>
          </w:rPr>
          <w:instrText xml:space="preserve"> PAGEREF _Toc13816070 \h </w:instrText>
        </w:r>
        <w:r>
          <w:rPr>
            <w:noProof/>
            <w:webHidden/>
          </w:rPr>
        </w:r>
        <w:r>
          <w:rPr>
            <w:noProof/>
            <w:webHidden/>
          </w:rPr>
          <w:fldChar w:fldCharType="separate"/>
        </w:r>
        <w:r>
          <w:rPr>
            <w:noProof/>
            <w:webHidden/>
          </w:rPr>
          <w:t>41</w:t>
        </w:r>
        <w:r>
          <w:rPr>
            <w:noProof/>
            <w:webHidden/>
          </w:rPr>
          <w:fldChar w:fldCharType="end"/>
        </w:r>
      </w:hyperlink>
    </w:p>
    <w:p w14:paraId="7D72A976" w14:textId="485CC98F" w:rsidR="00A61A86" w:rsidRDefault="00A61A86">
      <w:pPr>
        <w:pStyle w:val="TOC5"/>
        <w:rPr>
          <w:rFonts w:asciiTheme="minorHAnsi" w:eastAsiaTheme="minorEastAsia" w:hAnsiTheme="minorHAnsi" w:cstheme="minorBidi"/>
          <w:noProof/>
          <w:sz w:val="22"/>
          <w:szCs w:val="22"/>
        </w:rPr>
      </w:pPr>
      <w:hyperlink w:anchor="_Toc13816071" w:history="1">
        <w:r w:rsidRPr="00534753">
          <w:rPr>
            <w:rStyle w:val="Hyperlink"/>
            <w:noProof/>
          </w:rPr>
          <w:t>3.69.4.2.3 Expected Actions</w:t>
        </w:r>
        <w:r>
          <w:rPr>
            <w:noProof/>
            <w:webHidden/>
          </w:rPr>
          <w:tab/>
        </w:r>
        <w:r>
          <w:rPr>
            <w:noProof/>
            <w:webHidden/>
          </w:rPr>
          <w:fldChar w:fldCharType="begin"/>
        </w:r>
        <w:r>
          <w:rPr>
            <w:noProof/>
            <w:webHidden/>
          </w:rPr>
          <w:instrText xml:space="preserve"> PAGEREF _Toc13816071 \h </w:instrText>
        </w:r>
        <w:r>
          <w:rPr>
            <w:noProof/>
            <w:webHidden/>
          </w:rPr>
        </w:r>
        <w:r>
          <w:rPr>
            <w:noProof/>
            <w:webHidden/>
          </w:rPr>
          <w:fldChar w:fldCharType="separate"/>
        </w:r>
        <w:r>
          <w:rPr>
            <w:noProof/>
            <w:webHidden/>
          </w:rPr>
          <w:t>41</w:t>
        </w:r>
        <w:r>
          <w:rPr>
            <w:noProof/>
            <w:webHidden/>
          </w:rPr>
          <w:fldChar w:fldCharType="end"/>
        </w:r>
      </w:hyperlink>
    </w:p>
    <w:p w14:paraId="32DC17D1" w14:textId="35E7CFB5" w:rsidR="00A61A86" w:rsidRDefault="00A61A86">
      <w:pPr>
        <w:pStyle w:val="TOC5"/>
        <w:rPr>
          <w:rFonts w:asciiTheme="minorHAnsi" w:eastAsiaTheme="minorEastAsia" w:hAnsiTheme="minorHAnsi" w:cstheme="minorBidi"/>
          <w:noProof/>
          <w:sz w:val="22"/>
          <w:szCs w:val="22"/>
        </w:rPr>
      </w:pPr>
      <w:hyperlink w:anchor="_Toc13816072" w:history="1">
        <w:r w:rsidRPr="00534753">
          <w:rPr>
            <w:rStyle w:val="Hyperlink"/>
            <w:noProof/>
          </w:rPr>
          <w:t>3.69.4.2.4 Example SOAP Encoding of the CreatePullPoint Response Message</w:t>
        </w:r>
        <w:r>
          <w:rPr>
            <w:noProof/>
            <w:webHidden/>
          </w:rPr>
          <w:tab/>
        </w:r>
        <w:r>
          <w:rPr>
            <w:noProof/>
            <w:webHidden/>
          </w:rPr>
          <w:fldChar w:fldCharType="begin"/>
        </w:r>
        <w:r>
          <w:rPr>
            <w:noProof/>
            <w:webHidden/>
          </w:rPr>
          <w:instrText xml:space="preserve"> PAGEREF _Toc13816072 \h </w:instrText>
        </w:r>
        <w:r>
          <w:rPr>
            <w:noProof/>
            <w:webHidden/>
          </w:rPr>
        </w:r>
        <w:r>
          <w:rPr>
            <w:noProof/>
            <w:webHidden/>
          </w:rPr>
          <w:fldChar w:fldCharType="separate"/>
        </w:r>
        <w:r>
          <w:rPr>
            <w:noProof/>
            <w:webHidden/>
          </w:rPr>
          <w:t>41</w:t>
        </w:r>
        <w:r>
          <w:rPr>
            <w:noProof/>
            <w:webHidden/>
          </w:rPr>
          <w:fldChar w:fldCharType="end"/>
        </w:r>
      </w:hyperlink>
    </w:p>
    <w:p w14:paraId="408A81D2" w14:textId="0AC5FBB5" w:rsidR="00A61A86" w:rsidRDefault="00A61A86">
      <w:pPr>
        <w:pStyle w:val="TOC4"/>
        <w:rPr>
          <w:rFonts w:asciiTheme="minorHAnsi" w:eastAsiaTheme="minorEastAsia" w:hAnsiTheme="minorHAnsi" w:cstheme="minorBidi"/>
          <w:noProof/>
          <w:sz w:val="22"/>
          <w:szCs w:val="22"/>
        </w:rPr>
      </w:pPr>
      <w:hyperlink w:anchor="_Toc13816073" w:history="1">
        <w:r w:rsidRPr="00534753">
          <w:rPr>
            <w:rStyle w:val="Hyperlink"/>
            <w:noProof/>
          </w:rPr>
          <w:t>3.69.4.3 DestroyPullPoint Request message</w:t>
        </w:r>
        <w:r>
          <w:rPr>
            <w:noProof/>
            <w:webHidden/>
          </w:rPr>
          <w:tab/>
        </w:r>
        <w:r>
          <w:rPr>
            <w:noProof/>
            <w:webHidden/>
          </w:rPr>
          <w:fldChar w:fldCharType="begin"/>
        </w:r>
        <w:r>
          <w:rPr>
            <w:noProof/>
            <w:webHidden/>
          </w:rPr>
          <w:instrText xml:space="preserve"> PAGEREF _Toc13816073 \h </w:instrText>
        </w:r>
        <w:r>
          <w:rPr>
            <w:noProof/>
            <w:webHidden/>
          </w:rPr>
        </w:r>
        <w:r>
          <w:rPr>
            <w:noProof/>
            <w:webHidden/>
          </w:rPr>
          <w:fldChar w:fldCharType="separate"/>
        </w:r>
        <w:r>
          <w:rPr>
            <w:noProof/>
            <w:webHidden/>
          </w:rPr>
          <w:t>42</w:t>
        </w:r>
        <w:r>
          <w:rPr>
            <w:noProof/>
            <w:webHidden/>
          </w:rPr>
          <w:fldChar w:fldCharType="end"/>
        </w:r>
      </w:hyperlink>
    </w:p>
    <w:p w14:paraId="1CA3276A" w14:textId="291A6778" w:rsidR="00A61A86" w:rsidRDefault="00A61A86">
      <w:pPr>
        <w:pStyle w:val="TOC5"/>
        <w:rPr>
          <w:rFonts w:asciiTheme="minorHAnsi" w:eastAsiaTheme="minorEastAsia" w:hAnsiTheme="minorHAnsi" w:cstheme="minorBidi"/>
          <w:noProof/>
          <w:sz w:val="22"/>
          <w:szCs w:val="22"/>
        </w:rPr>
      </w:pPr>
      <w:hyperlink w:anchor="_Toc13816074" w:history="1">
        <w:r w:rsidRPr="00534753">
          <w:rPr>
            <w:rStyle w:val="Hyperlink"/>
            <w:noProof/>
          </w:rPr>
          <w:t>3.69.4.3.1 Trigger Events</w:t>
        </w:r>
        <w:r>
          <w:rPr>
            <w:noProof/>
            <w:webHidden/>
          </w:rPr>
          <w:tab/>
        </w:r>
        <w:r>
          <w:rPr>
            <w:noProof/>
            <w:webHidden/>
          </w:rPr>
          <w:fldChar w:fldCharType="begin"/>
        </w:r>
        <w:r>
          <w:rPr>
            <w:noProof/>
            <w:webHidden/>
          </w:rPr>
          <w:instrText xml:space="preserve"> PAGEREF _Toc13816074 \h </w:instrText>
        </w:r>
        <w:r>
          <w:rPr>
            <w:noProof/>
            <w:webHidden/>
          </w:rPr>
        </w:r>
        <w:r>
          <w:rPr>
            <w:noProof/>
            <w:webHidden/>
          </w:rPr>
          <w:fldChar w:fldCharType="separate"/>
        </w:r>
        <w:r>
          <w:rPr>
            <w:noProof/>
            <w:webHidden/>
          </w:rPr>
          <w:t>42</w:t>
        </w:r>
        <w:r>
          <w:rPr>
            <w:noProof/>
            <w:webHidden/>
          </w:rPr>
          <w:fldChar w:fldCharType="end"/>
        </w:r>
      </w:hyperlink>
    </w:p>
    <w:p w14:paraId="3A2BC3FB" w14:textId="239471DE" w:rsidR="00A61A86" w:rsidRDefault="00A61A86">
      <w:pPr>
        <w:pStyle w:val="TOC5"/>
        <w:rPr>
          <w:rFonts w:asciiTheme="minorHAnsi" w:eastAsiaTheme="minorEastAsia" w:hAnsiTheme="minorHAnsi" w:cstheme="minorBidi"/>
          <w:noProof/>
          <w:sz w:val="22"/>
          <w:szCs w:val="22"/>
        </w:rPr>
      </w:pPr>
      <w:hyperlink w:anchor="_Toc13816075" w:history="1">
        <w:r w:rsidRPr="00534753">
          <w:rPr>
            <w:rStyle w:val="Hyperlink"/>
            <w:noProof/>
          </w:rPr>
          <w:t>3.69.4.3.2 Message Semantics</w:t>
        </w:r>
        <w:r>
          <w:rPr>
            <w:noProof/>
            <w:webHidden/>
          </w:rPr>
          <w:tab/>
        </w:r>
        <w:r>
          <w:rPr>
            <w:noProof/>
            <w:webHidden/>
          </w:rPr>
          <w:fldChar w:fldCharType="begin"/>
        </w:r>
        <w:r>
          <w:rPr>
            <w:noProof/>
            <w:webHidden/>
          </w:rPr>
          <w:instrText xml:space="preserve"> PAGEREF _Toc13816075 \h </w:instrText>
        </w:r>
        <w:r>
          <w:rPr>
            <w:noProof/>
            <w:webHidden/>
          </w:rPr>
        </w:r>
        <w:r>
          <w:rPr>
            <w:noProof/>
            <w:webHidden/>
          </w:rPr>
          <w:fldChar w:fldCharType="separate"/>
        </w:r>
        <w:r>
          <w:rPr>
            <w:noProof/>
            <w:webHidden/>
          </w:rPr>
          <w:t>42</w:t>
        </w:r>
        <w:r>
          <w:rPr>
            <w:noProof/>
            <w:webHidden/>
          </w:rPr>
          <w:fldChar w:fldCharType="end"/>
        </w:r>
      </w:hyperlink>
    </w:p>
    <w:p w14:paraId="3C0A500C" w14:textId="7A39D573" w:rsidR="00A61A86" w:rsidRDefault="00A61A86">
      <w:pPr>
        <w:pStyle w:val="TOC5"/>
        <w:rPr>
          <w:rFonts w:asciiTheme="minorHAnsi" w:eastAsiaTheme="minorEastAsia" w:hAnsiTheme="minorHAnsi" w:cstheme="minorBidi"/>
          <w:noProof/>
          <w:sz w:val="22"/>
          <w:szCs w:val="22"/>
        </w:rPr>
      </w:pPr>
      <w:hyperlink w:anchor="_Toc13816076" w:history="1">
        <w:r w:rsidRPr="00534753">
          <w:rPr>
            <w:rStyle w:val="Hyperlink"/>
            <w:noProof/>
          </w:rPr>
          <w:t>3.69.4.3.3 Expected Actions</w:t>
        </w:r>
        <w:r>
          <w:rPr>
            <w:noProof/>
            <w:webHidden/>
          </w:rPr>
          <w:tab/>
        </w:r>
        <w:r>
          <w:rPr>
            <w:noProof/>
            <w:webHidden/>
          </w:rPr>
          <w:fldChar w:fldCharType="begin"/>
        </w:r>
        <w:r>
          <w:rPr>
            <w:noProof/>
            <w:webHidden/>
          </w:rPr>
          <w:instrText xml:space="preserve"> PAGEREF _Toc13816076 \h </w:instrText>
        </w:r>
        <w:r>
          <w:rPr>
            <w:noProof/>
            <w:webHidden/>
          </w:rPr>
        </w:r>
        <w:r>
          <w:rPr>
            <w:noProof/>
            <w:webHidden/>
          </w:rPr>
          <w:fldChar w:fldCharType="separate"/>
        </w:r>
        <w:r>
          <w:rPr>
            <w:noProof/>
            <w:webHidden/>
          </w:rPr>
          <w:t>42</w:t>
        </w:r>
        <w:r>
          <w:rPr>
            <w:noProof/>
            <w:webHidden/>
          </w:rPr>
          <w:fldChar w:fldCharType="end"/>
        </w:r>
      </w:hyperlink>
    </w:p>
    <w:p w14:paraId="72ADAA5B" w14:textId="3E152AC4" w:rsidR="00A61A86" w:rsidRDefault="00A61A86">
      <w:pPr>
        <w:pStyle w:val="TOC5"/>
        <w:rPr>
          <w:rFonts w:asciiTheme="minorHAnsi" w:eastAsiaTheme="minorEastAsia" w:hAnsiTheme="minorHAnsi" w:cstheme="minorBidi"/>
          <w:noProof/>
          <w:sz w:val="22"/>
          <w:szCs w:val="22"/>
        </w:rPr>
      </w:pPr>
      <w:hyperlink w:anchor="_Toc13816077" w:history="1">
        <w:r w:rsidRPr="00534753">
          <w:rPr>
            <w:rStyle w:val="Hyperlink"/>
            <w:noProof/>
          </w:rPr>
          <w:t>3.69.4.3.4 Example SOAP Encoding of the DestroyPullPoint Request Message</w:t>
        </w:r>
        <w:r>
          <w:rPr>
            <w:noProof/>
            <w:webHidden/>
          </w:rPr>
          <w:tab/>
        </w:r>
        <w:r>
          <w:rPr>
            <w:noProof/>
            <w:webHidden/>
          </w:rPr>
          <w:fldChar w:fldCharType="begin"/>
        </w:r>
        <w:r>
          <w:rPr>
            <w:noProof/>
            <w:webHidden/>
          </w:rPr>
          <w:instrText xml:space="preserve"> PAGEREF _Toc13816077 \h </w:instrText>
        </w:r>
        <w:r>
          <w:rPr>
            <w:noProof/>
            <w:webHidden/>
          </w:rPr>
        </w:r>
        <w:r>
          <w:rPr>
            <w:noProof/>
            <w:webHidden/>
          </w:rPr>
          <w:fldChar w:fldCharType="separate"/>
        </w:r>
        <w:r>
          <w:rPr>
            <w:noProof/>
            <w:webHidden/>
          </w:rPr>
          <w:t>43</w:t>
        </w:r>
        <w:r>
          <w:rPr>
            <w:noProof/>
            <w:webHidden/>
          </w:rPr>
          <w:fldChar w:fldCharType="end"/>
        </w:r>
      </w:hyperlink>
    </w:p>
    <w:p w14:paraId="0B6D68A3" w14:textId="4CCC44A4" w:rsidR="00A61A86" w:rsidRDefault="00A61A86">
      <w:pPr>
        <w:pStyle w:val="TOC4"/>
        <w:rPr>
          <w:rFonts w:asciiTheme="minorHAnsi" w:eastAsiaTheme="minorEastAsia" w:hAnsiTheme="minorHAnsi" w:cstheme="minorBidi"/>
          <w:noProof/>
          <w:sz w:val="22"/>
          <w:szCs w:val="22"/>
        </w:rPr>
      </w:pPr>
      <w:hyperlink w:anchor="_Toc13816078" w:history="1">
        <w:r w:rsidRPr="00534753">
          <w:rPr>
            <w:rStyle w:val="Hyperlink"/>
            <w:noProof/>
          </w:rPr>
          <w:t>3.69.4.4 DestroyPullPoint Response message</w:t>
        </w:r>
        <w:r>
          <w:rPr>
            <w:noProof/>
            <w:webHidden/>
          </w:rPr>
          <w:tab/>
        </w:r>
        <w:r>
          <w:rPr>
            <w:noProof/>
            <w:webHidden/>
          </w:rPr>
          <w:fldChar w:fldCharType="begin"/>
        </w:r>
        <w:r>
          <w:rPr>
            <w:noProof/>
            <w:webHidden/>
          </w:rPr>
          <w:instrText xml:space="preserve"> PAGEREF _Toc13816078 \h </w:instrText>
        </w:r>
        <w:r>
          <w:rPr>
            <w:noProof/>
            <w:webHidden/>
          </w:rPr>
        </w:r>
        <w:r>
          <w:rPr>
            <w:noProof/>
            <w:webHidden/>
          </w:rPr>
          <w:fldChar w:fldCharType="separate"/>
        </w:r>
        <w:r>
          <w:rPr>
            <w:noProof/>
            <w:webHidden/>
          </w:rPr>
          <w:t>43</w:t>
        </w:r>
        <w:r>
          <w:rPr>
            <w:noProof/>
            <w:webHidden/>
          </w:rPr>
          <w:fldChar w:fldCharType="end"/>
        </w:r>
      </w:hyperlink>
    </w:p>
    <w:p w14:paraId="7F53E730" w14:textId="31570188" w:rsidR="00A61A86" w:rsidRDefault="00A61A86">
      <w:pPr>
        <w:pStyle w:val="TOC5"/>
        <w:rPr>
          <w:rFonts w:asciiTheme="minorHAnsi" w:eastAsiaTheme="minorEastAsia" w:hAnsiTheme="minorHAnsi" w:cstheme="minorBidi"/>
          <w:noProof/>
          <w:sz w:val="22"/>
          <w:szCs w:val="22"/>
        </w:rPr>
      </w:pPr>
      <w:hyperlink w:anchor="_Toc13816079" w:history="1">
        <w:r w:rsidRPr="00534753">
          <w:rPr>
            <w:rStyle w:val="Hyperlink"/>
            <w:noProof/>
          </w:rPr>
          <w:t>3.69.4.4.1 Trigger Events</w:t>
        </w:r>
        <w:r>
          <w:rPr>
            <w:noProof/>
            <w:webHidden/>
          </w:rPr>
          <w:tab/>
        </w:r>
        <w:r>
          <w:rPr>
            <w:noProof/>
            <w:webHidden/>
          </w:rPr>
          <w:fldChar w:fldCharType="begin"/>
        </w:r>
        <w:r>
          <w:rPr>
            <w:noProof/>
            <w:webHidden/>
          </w:rPr>
          <w:instrText xml:space="preserve"> PAGEREF _Toc13816079 \h </w:instrText>
        </w:r>
        <w:r>
          <w:rPr>
            <w:noProof/>
            <w:webHidden/>
          </w:rPr>
        </w:r>
        <w:r>
          <w:rPr>
            <w:noProof/>
            <w:webHidden/>
          </w:rPr>
          <w:fldChar w:fldCharType="separate"/>
        </w:r>
        <w:r>
          <w:rPr>
            <w:noProof/>
            <w:webHidden/>
          </w:rPr>
          <w:t>43</w:t>
        </w:r>
        <w:r>
          <w:rPr>
            <w:noProof/>
            <w:webHidden/>
          </w:rPr>
          <w:fldChar w:fldCharType="end"/>
        </w:r>
      </w:hyperlink>
    </w:p>
    <w:p w14:paraId="50D9228F" w14:textId="013EC9B8" w:rsidR="00A61A86" w:rsidRDefault="00A61A86">
      <w:pPr>
        <w:pStyle w:val="TOC5"/>
        <w:rPr>
          <w:rFonts w:asciiTheme="minorHAnsi" w:eastAsiaTheme="minorEastAsia" w:hAnsiTheme="minorHAnsi" w:cstheme="minorBidi"/>
          <w:noProof/>
          <w:sz w:val="22"/>
          <w:szCs w:val="22"/>
        </w:rPr>
      </w:pPr>
      <w:hyperlink w:anchor="_Toc13816080" w:history="1">
        <w:r w:rsidRPr="00534753">
          <w:rPr>
            <w:rStyle w:val="Hyperlink"/>
            <w:noProof/>
          </w:rPr>
          <w:t>3.69.4.4.2 Message Semantics</w:t>
        </w:r>
        <w:r>
          <w:rPr>
            <w:noProof/>
            <w:webHidden/>
          </w:rPr>
          <w:tab/>
        </w:r>
        <w:r>
          <w:rPr>
            <w:noProof/>
            <w:webHidden/>
          </w:rPr>
          <w:fldChar w:fldCharType="begin"/>
        </w:r>
        <w:r>
          <w:rPr>
            <w:noProof/>
            <w:webHidden/>
          </w:rPr>
          <w:instrText xml:space="preserve"> PAGEREF _Toc13816080 \h </w:instrText>
        </w:r>
        <w:r>
          <w:rPr>
            <w:noProof/>
            <w:webHidden/>
          </w:rPr>
        </w:r>
        <w:r>
          <w:rPr>
            <w:noProof/>
            <w:webHidden/>
          </w:rPr>
          <w:fldChar w:fldCharType="separate"/>
        </w:r>
        <w:r>
          <w:rPr>
            <w:noProof/>
            <w:webHidden/>
          </w:rPr>
          <w:t>43</w:t>
        </w:r>
        <w:r>
          <w:rPr>
            <w:noProof/>
            <w:webHidden/>
          </w:rPr>
          <w:fldChar w:fldCharType="end"/>
        </w:r>
      </w:hyperlink>
    </w:p>
    <w:p w14:paraId="350FA72F" w14:textId="392A918D" w:rsidR="00A61A86" w:rsidRDefault="00A61A86">
      <w:pPr>
        <w:pStyle w:val="TOC5"/>
        <w:rPr>
          <w:rFonts w:asciiTheme="minorHAnsi" w:eastAsiaTheme="minorEastAsia" w:hAnsiTheme="minorHAnsi" w:cstheme="minorBidi"/>
          <w:noProof/>
          <w:sz w:val="22"/>
          <w:szCs w:val="22"/>
        </w:rPr>
      </w:pPr>
      <w:hyperlink w:anchor="_Toc13816081" w:history="1">
        <w:r w:rsidRPr="00534753">
          <w:rPr>
            <w:rStyle w:val="Hyperlink"/>
            <w:noProof/>
          </w:rPr>
          <w:t>3.69.4.4.3 Expected Actions</w:t>
        </w:r>
        <w:r>
          <w:rPr>
            <w:noProof/>
            <w:webHidden/>
          </w:rPr>
          <w:tab/>
        </w:r>
        <w:r>
          <w:rPr>
            <w:noProof/>
            <w:webHidden/>
          </w:rPr>
          <w:fldChar w:fldCharType="begin"/>
        </w:r>
        <w:r>
          <w:rPr>
            <w:noProof/>
            <w:webHidden/>
          </w:rPr>
          <w:instrText xml:space="preserve"> PAGEREF _Toc13816081 \h </w:instrText>
        </w:r>
        <w:r>
          <w:rPr>
            <w:noProof/>
            <w:webHidden/>
          </w:rPr>
        </w:r>
        <w:r>
          <w:rPr>
            <w:noProof/>
            <w:webHidden/>
          </w:rPr>
          <w:fldChar w:fldCharType="separate"/>
        </w:r>
        <w:r>
          <w:rPr>
            <w:noProof/>
            <w:webHidden/>
          </w:rPr>
          <w:t>43</w:t>
        </w:r>
        <w:r>
          <w:rPr>
            <w:noProof/>
            <w:webHidden/>
          </w:rPr>
          <w:fldChar w:fldCharType="end"/>
        </w:r>
      </w:hyperlink>
    </w:p>
    <w:p w14:paraId="348D8ABF" w14:textId="4E21F7C7" w:rsidR="00A61A86" w:rsidRDefault="00A61A86">
      <w:pPr>
        <w:pStyle w:val="TOC5"/>
        <w:rPr>
          <w:rFonts w:asciiTheme="minorHAnsi" w:eastAsiaTheme="minorEastAsia" w:hAnsiTheme="minorHAnsi" w:cstheme="minorBidi"/>
          <w:noProof/>
          <w:sz w:val="22"/>
          <w:szCs w:val="22"/>
        </w:rPr>
      </w:pPr>
      <w:hyperlink w:anchor="_Toc13816082" w:history="1">
        <w:r w:rsidRPr="00534753">
          <w:rPr>
            <w:rStyle w:val="Hyperlink"/>
            <w:noProof/>
          </w:rPr>
          <w:t>3.69.4.4.4 Example SOAP Encoding of the DestroyPullPoint Response Message</w:t>
        </w:r>
        <w:r>
          <w:rPr>
            <w:noProof/>
            <w:webHidden/>
          </w:rPr>
          <w:tab/>
        </w:r>
        <w:r>
          <w:rPr>
            <w:noProof/>
            <w:webHidden/>
          </w:rPr>
          <w:fldChar w:fldCharType="begin"/>
        </w:r>
        <w:r>
          <w:rPr>
            <w:noProof/>
            <w:webHidden/>
          </w:rPr>
          <w:instrText xml:space="preserve"> PAGEREF _Toc13816082 \h </w:instrText>
        </w:r>
        <w:r>
          <w:rPr>
            <w:noProof/>
            <w:webHidden/>
          </w:rPr>
        </w:r>
        <w:r>
          <w:rPr>
            <w:noProof/>
            <w:webHidden/>
          </w:rPr>
          <w:fldChar w:fldCharType="separate"/>
        </w:r>
        <w:r>
          <w:rPr>
            <w:noProof/>
            <w:webHidden/>
          </w:rPr>
          <w:t>43</w:t>
        </w:r>
        <w:r>
          <w:rPr>
            <w:noProof/>
            <w:webHidden/>
          </w:rPr>
          <w:fldChar w:fldCharType="end"/>
        </w:r>
      </w:hyperlink>
    </w:p>
    <w:p w14:paraId="35107E9B" w14:textId="0CEA614D" w:rsidR="00A61A86" w:rsidRDefault="00A61A86">
      <w:pPr>
        <w:pStyle w:val="TOC3"/>
        <w:rPr>
          <w:rFonts w:asciiTheme="minorHAnsi" w:eastAsiaTheme="minorEastAsia" w:hAnsiTheme="minorHAnsi" w:cstheme="minorBidi"/>
          <w:noProof/>
          <w:sz w:val="22"/>
          <w:szCs w:val="22"/>
        </w:rPr>
      </w:pPr>
      <w:hyperlink w:anchor="_Toc13816083" w:history="1">
        <w:r w:rsidRPr="00534753">
          <w:rPr>
            <w:rStyle w:val="Hyperlink"/>
            <w:noProof/>
          </w:rPr>
          <w:t>3.69.5 Security Considerations</w:t>
        </w:r>
        <w:r>
          <w:rPr>
            <w:noProof/>
            <w:webHidden/>
          </w:rPr>
          <w:tab/>
        </w:r>
        <w:r>
          <w:rPr>
            <w:noProof/>
            <w:webHidden/>
          </w:rPr>
          <w:fldChar w:fldCharType="begin"/>
        </w:r>
        <w:r>
          <w:rPr>
            <w:noProof/>
            <w:webHidden/>
          </w:rPr>
          <w:instrText xml:space="preserve"> PAGEREF _Toc13816083 \h </w:instrText>
        </w:r>
        <w:r>
          <w:rPr>
            <w:noProof/>
            <w:webHidden/>
          </w:rPr>
        </w:r>
        <w:r>
          <w:rPr>
            <w:noProof/>
            <w:webHidden/>
          </w:rPr>
          <w:fldChar w:fldCharType="separate"/>
        </w:r>
        <w:r>
          <w:rPr>
            <w:noProof/>
            <w:webHidden/>
          </w:rPr>
          <w:t>44</w:t>
        </w:r>
        <w:r>
          <w:rPr>
            <w:noProof/>
            <w:webHidden/>
          </w:rPr>
          <w:fldChar w:fldCharType="end"/>
        </w:r>
      </w:hyperlink>
    </w:p>
    <w:p w14:paraId="54D5C325" w14:textId="737A537D" w:rsidR="00A61A86" w:rsidRDefault="00A61A86">
      <w:pPr>
        <w:pStyle w:val="TOC4"/>
        <w:rPr>
          <w:rFonts w:asciiTheme="minorHAnsi" w:eastAsiaTheme="minorEastAsia" w:hAnsiTheme="minorHAnsi" w:cstheme="minorBidi"/>
          <w:noProof/>
          <w:sz w:val="22"/>
          <w:szCs w:val="22"/>
        </w:rPr>
      </w:pPr>
      <w:hyperlink w:anchor="_Toc13816084" w:history="1">
        <w:r w:rsidRPr="00534753">
          <w:rPr>
            <w:rStyle w:val="Hyperlink"/>
            <w:noProof/>
          </w:rPr>
          <w:t>3.69.5.1 Security Audit Considerations</w:t>
        </w:r>
        <w:r>
          <w:rPr>
            <w:noProof/>
            <w:webHidden/>
          </w:rPr>
          <w:tab/>
        </w:r>
        <w:r>
          <w:rPr>
            <w:noProof/>
            <w:webHidden/>
          </w:rPr>
          <w:fldChar w:fldCharType="begin"/>
        </w:r>
        <w:r>
          <w:rPr>
            <w:noProof/>
            <w:webHidden/>
          </w:rPr>
          <w:instrText xml:space="preserve"> PAGEREF _Toc13816084 \h </w:instrText>
        </w:r>
        <w:r>
          <w:rPr>
            <w:noProof/>
            <w:webHidden/>
          </w:rPr>
        </w:r>
        <w:r>
          <w:rPr>
            <w:noProof/>
            <w:webHidden/>
          </w:rPr>
          <w:fldChar w:fldCharType="separate"/>
        </w:r>
        <w:r>
          <w:rPr>
            <w:noProof/>
            <w:webHidden/>
          </w:rPr>
          <w:t>44</w:t>
        </w:r>
        <w:r>
          <w:rPr>
            <w:noProof/>
            <w:webHidden/>
          </w:rPr>
          <w:fldChar w:fldCharType="end"/>
        </w:r>
      </w:hyperlink>
    </w:p>
    <w:p w14:paraId="27AC3D2E" w14:textId="00AF8A48" w:rsidR="00A61A86" w:rsidRDefault="00A61A86">
      <w:pPr>
        <w:pStyle w:val="TOC5"/>
        <w:rPr>
          <w:rFonts w:asciiTheme="minorHAnsi" w:eastAsiaTheme="minorEastAsia" w:hAnsiTheme="minorHAnsi" w:cstheme="minorBidi"/>
          <w:noProof/>
          <w:sz w:val="22"/>
          <w:szCs w:val="22"/>
        </w:rPr>
      </w:pPr>
      <w:hyperlink w:anchor="_Toc13816085" w:history="1">
        <w:r w:rsidRPr="00534753">
          <w:rPr>
            <w:rStyle w:val="Hyperlink"/>
            <w:noProof/>
          </w:rPr>
          <w:t>3.69.5.1.1 Notification Pull Point audit message</w:t>
        </w:r>
        <w:r>
          <w:rPr>
            <w:noProof/>
            <w:webHidden/>
          </w:rPr>
          <w:tab/>
        </w:r>
        <w:r>
          <w:rPr>
            <w:noProof/>
            <w:webHidden/>
          </w:rPr>
          <w:fldChar w:fldCharType="begin"/>
        </w:r>
        <w:r>
          <w:rPr>
            <w:noProof/>
            <w:webHidden/>
          </w:rPr>
          <w:instrText xml:space="preserve"> PAGEREF _Toc13816085 \h </w:instrText>
        </w:r>
        <w:r>
          <w:rPr>
            <w:noProof/>
            <w:webHidden/>
          </w:rPr>
        </w:r>
        <w:r>
          <w:rPr>
            <w:noProof/>
            <w:webHidden/>
          </w:rPr>
          <w:fldChar w:fldCharType="separate"/>
        </w:r>
        <w:r>
          <w:rPr>
            <w:noProof/>
            <w:webHidden/>
          </w:rPr>
          <w:t>44</w:t>
        </w:r>
        <w:r>
          <w:rPr>
            <w:noProof/>
            <w:webHidden/>
          </w:rPr>
          <w:fldChar w:fldCharType="end"/>
        </w:r>
      </w:hyperlink>
    </w:p>
    <w:p w14:paraId="15B3E647" w14:textId="3D30A353" w:rsidR="00A61A86" w:rsidRDefault="00A61A86">
      <w:pPr>
        <w:pStyle w:val="TOC5"/>
        <w:rPr>
          <w:rFonts w:asciiTheme="minorHAnsi" w:eastAsiaTheme="minorEastAsia" w:hAnsiTheme="minorHAnsi" w:cstheme="minorBidi"/>
          <w:noProof/>
          <w:sz w:val="22"/>
          <w:szCs w:val="22"/>
        </w:rPr>
      </w:pPr>
      <w:hyperlink w:anchor="_Toc13816086" w:history="1">
        <w:r w:rsidRPr="00534753">
          <w:rPr>
            <w:rStyle w:val="Hyperlink"/>
            <w:noProof/>
          </w:rPr>
          <w:t>3.69.5.1.2 Notification Puller audit message</w:t>
        </w:r>
        <w:r>
          <w:rPr>
            <w:noProof/>
            <w:webHidden/>
          </w:rPr>
          <w:tab/>
        </w:r>
        <w:r>
          <w:rPr>
            <w:noProof/>
            <w:webHidden/>
          </w:rPr>
          <w:fldChar w:fldCharType="begin"/>
        </w:r>
        <w:r>
          <w:rPr>
            <w:noProof/>
            <w:webHidden/>
          </w:rPr>
          <w:instrText xml:space="preserve"> PAGEREF _Toc13816086 \h </w:instrText>
        </w:r>
        <w:r>
          <w:rPr>
            <w:noProof/>
            <w:webHidden/>
          </w:rPr>
        </w:r>
        <w:r>
          <w:rPr>
            <w:noProof/>
            <w:webHidden/>
          </w:rPr>
          <w:fldChar w:fldCharType="separate"/>
        </w:r>
        <w:r>
          <w:rPr>
            <w:noProof/>
            <w:webHidden/>
          </w:rPr>
          <w:t>46</w:t>
        </w:r>
        <w:r>
          <w:rPr>
            <w:noProof/>
            <w:webHidden/>
          </w:rPr>
          <w:fldChar w:fldCharType="end"/>
        </w:r>
      </w:hyperlink>
    </w:p>
    <w:p w14:paraId="31960018" w14:textId="03440869" w:rsidR="00A61A86" w:rsidRDefault="00A61A86">
      <w:pPr>
        <w:pStyle w:val="TOC5"/>
        <w:rPr>
          <w:rFonts w:asciiTheme="minorHAnsi" w:eastAsiaTheme="minorEastAsia" w:hAnsiTheme="minorHAnsi" w:cstheme="minorBidi"/>
          <w:noProof/>
          <w:sz w:val="22"/>
          <w:szCs w:val="22"/>
        </w:rPr>
      </w:pPr>
      <w:hyperlink w:anchor="_Toc13816087" w:history="1">
        <w:r w:rsidRPr="00534753">
          <w:rPr>
            <w:rStyle w:val="Hyperlink"/>
            <w:noProof/>
          </w:rPr>
          <w:t>3.69.5.1.3 Notification Pull Point Actor Specific Security Considerations</w:t>
        </w:r>
        <w:r>
          <w:rPr>
            <w:noProof/>
            <w:webHidden/>
          </w:rPr>
          <w:tab/>
        </w:r>
        <w:r>
          <w:rPr>
            <w:noProof/>
            <w:webHidden/>
          </w:rPr>
          <w:fldChar w:fldCharType="begin"/>
        </w:r>
        <w:r>
          <w:rPr>
            <w:noProof/>
            <w:webHidden/>
          </w:rPr>
          <w:instrText xml:space="preserve"> PAGEREF _Toc13816087 \h </w:instrText>
        </w:r>
        <w:r>
          <w:rPr>
            <w:noProof/>
            <w:webHidden/>
          </w:rPr>
        </w:r>
        <w:r>
          <w:rPr>
            <w:noProof/>
            <w:webHidden/>
          </w:rPr>
          <w:fldChar w:fldCharType="separate"/>
        </w:r>
        <w:r>
          <w:rPr>
            <w:noProof/>
            <w:webHidden/>
          </w:rPr>
          <w:t>48</w:t>
        </w:r>
        <w:r>
          <w:rPr>
            <w:noProof/>
            <w:webHidden/>
          </w:rPr>
          <w:fldChar w:fldCharType="end"/>
        </w:r>
      </w:hyperlink>
    </w:p>
    <w:p w14:paraId="628E6B70" w14:textId="55BC2A72" w:rsidR="00A61A86" w:rsidRDefault="00A61A86">
      <w:pPr>
        <w:pStyle w:val="TOC2"/>
        <w:rPr>
          <w:rFonts w:asciiTheme="minorHAnsi" w:eastAsiaTheme="minorEastAsia" w:hAnsiTheme="minorHAnsi" w:cstheme="minorBidi"/>
          <w:noProof/>
          <w:sz w:val="22"/>
          <w:szCs w:val="22"/>
        </w:rPr>
      </w:pPr>
      <w:hyperlink w:anchor="_Toc13816088" w:history="1">
        <w:r w:rsidRPr="00534753">
          <w:rPr>
            <w:rStyle w:val="Hyperlink"/>
            <w:noProof/>
          </w:rPr>
          <w:t>3.70 Pull Notification [ITI-70]</w:t>
        </w:r>
        <w:r>
          <w:rPr>
            <w:noProof/>
            <w:webHidden/>
          </w:rPr>
          <w:tab/>
        </w:r>
        <w:r>
          <w:rPr>
            <w:noProof/>
            <w:webHidden/>
          </w:rPr>
          <w:fldChar w:fldCharType="begin"/>
        </w:r>
        <w:r>
          <w:rPr>
            <w:noProof/>
            <w:webHidden/>
          </w:rPr>
          <w:instrText xml:space="preserve"> PAGEREF _Toc13816088 \h </w:instrText>
        </w:r>
        <w:r>
          <w:rPr>
            <w:noProof/>
            <w:webHidden/>
          </w:rPr>
        </w:r>
        <w:r>
          <w:rPr>
            <w:noProof/>
            <w:webHidden/>
          </w:rPr>
          <w:fldChar w:fldCharType="separate"/>
        </w:r>
        <w:r>
          <w:rPr>
            <w:noProof/>
            <w:webHidden/>
          </w:rPr>
          <w:t>48</w:t>
        </w:r>
        <w:r>
          <w:rPr>
            <w:noProof/>
            <w:webHidden/>
          </w:rPr>
          <w:fldChar w:fldCharType="end"/>
        </w:r>
      </w:hyperlink>
    </w:p>
    <w:p w14:paraId="0CBC95E9" w14:textId="06064F10" w:rsidR="00A61A86" w:rsidRDefault="00A61A86">
      <w:pPr>
        <w:pStyle w:val="TOC3"/>
        <w:rPr>
          <w:rFonts w:asciiTheme="minorHAnsi" w:eastAsiaTheme="minorEastAsia" w:hAnsiTheme="minorHAnsi" w:cstheme="minorBidi"/>
          <w:noProof/>
          <w:sz w:val="22"/>
          <w:szCs w:val="22"/>
        </w:rPr>
      </w:pPr>
      <w:hyperlink w:anchor="_Toc13816089" w:history="1">
        <w:r w:rsidRPr="00534753">
          <w:rPr>
            <w:rStyle w:val="Hyperlink"/>
            <w:noProof/>
          </w:rPr>
          <w:t>3.70.1 Scope</w:t>
        </w:r>
        <w:r>
          <w:rPr>
            <w:noProof/>
            <w:webHidden/>
          </w:rPr>
          <w:tab/>
        </w:r>
        <w:r>
          <w:rPr>
            <w:noProof/>
            <w:webHidden/>
          </w:rPr>
          <w:fldChar w:fldCharType="begin"/>
        </w:r>
        <w:r>
          <w:rPr>
            <w:noProof/>
            <w:webHidden/>
          </w:rPr>
          <w:instrText xml:space="preserve"> PAGEREF _Toc13816089 \h </w:instrText>
        </w:r>
        <w:r>
          <w:rPr>
            <w:noProof/>
            <w:webHidden/>
          </w:rPr>
        </w:r>
        <w:r>
          <w:rPr>
            <w:noProof/>
            <w:webHidden/>
          </w:rPr>
          <w:fldChar w:fldCharType="separate"/>
        </w:r>
        <w:r>
          <w:rPr>
            <w:noProof/>
            <w:webHidden/>
          </w:rPr>
          <w:t>48</w:t>
        </w:r>
        <w:r>
          <w:rPr>
            <w:noProof/>
            <w:webHidden/>
          </w:rPr>
          <w:fldChar w:fldCharType="end"/>
        </w:r>
      </w:hyperlink>
    </w:p>
    <w:p w14:paraId="39CFC68A" w14:textId="06E272AD" w:rsidR="00A61A86" w:rsidRDefault="00A61A86">
      <w:pPr>
        <w:pStyle w:val="TOC3"/>
        <w:rPr>
          <w:rFonts w:asciiTheme="minorHAnsi" w:eastAsiaTheme="minorEastAsia" w:hAnsiTheme="minorHAnsi" w:cstheme="minorBidi"/>
          <w:noProof/>
          <w:sz w:val="22"/>
          <w:szCs w:val="22"/>
        </w:rPr>
      </w:pPr>
      <w:hyperlink w:anchor="_Toc13816090" w:history="1">
        <w:r w:rsidRPr="00534753">
          <w:rPr>
            <w:rStyle w:val="Hyperlink"/>
            <w:noProof/>
          </w:rPr>
          <w:t>3.70.2 Actor Roles</w:t>
        </w:r>
        <w:r>
          <w:rPr>
            <w:noProof/>
            <w:webHidden/>
          </w:rPr>
          <w:tab/>
        </w:r>
        <w:r>
          <w:rPr>
            <w:noProof/>
            <w:webHidden/>
          </w:rPr>
          <w:fldChar w:fldCharType="begin"/>
        </w:r>
        <w:r>
          <w:rPr>
            <w:noProof/>
            <w:webHidden/>
          </w:rPr>
          <w:instrText xml:space="preserve"> PAGEREF _Toc13816090 \h </w:instrText>
        </w:r>
        <w:r>
          <w:rPr>
            <w:noProof/>
            <w:webHidden/>
          </w:rPr>
        </w:r>
        <w:r>
          <w:rPr>
            <w:noProof/>
            <w:webHidden/>
          </w:rPr>
          <w:fldChar w:fldCharType="separate"/>
        </w:r>
        <w:r>
          <w:rPr>
            <w:noProof/>
            <w:webHidden/>
          </w:rPr>
          <w:t>48</w:t>
        </w:r>
        <w:r>
          <w:rPr>
            <w:noProof/>
            <w:webHidden/>
          </w:rPr>
          <w:fldChar w:fldCharType="end"/>
        </w:r>
      </w:hyperlink>
    </w:p>
    <w:p w14:paraId="73006D21" w14:textId="482439E3" w:rsidR="00A61A86" w:rsidRDefault="00A61A86">
      <w:pPr>
        <w:pStyle w:val="TOC3"/>
        <w:rPr>
          <w:rFonts w:asciiTheme="minorHAnsi" w:eastAsiaTheme="minorEastAsia" w:hAnsiTheme="minorHAnsi" w:cstheme="minorBidi"/>
          <w:noProof/>
          <w:sz w:val="22"/>
          <w:szCs w:val="22"/>
        </w:rPr>
      </w:pPr>
      <w:hyperlink w:anchor="_Toc13816091" w:history="1">
        <w:r w:rsidRPr="00534753">
          <w:rPr>
            <w:rStyle w:val="Hyperlink"/>
            <w:noProof/>
          </w:rPr>
          <w:t>3.70.3 Referenced Standards</w:t>
        </w:r>
        <w:r>
          <w:rPr>
            <w:noProof/>
            <w:webHidden/>
          </w:rPr>
          <w:tab/>
        </w:r>
        <w:r>
          <w:rPr>
            <w:noProof/>
            <w:webHidden/>
          </w:rPr>
          <w:fldChar w:fldCharType="begin"/>
        </w:r>
        <w:r>
          <w:rPr>
            <w:noProof/>
            <w:webHidden/>
          </w:rPr>
          <w:instrText xml:space="preserve"> PAGEREF _Toc13816091 \h </w:instrText>
        </w:r>
        <w:r>
          <w:rPr>
            <w:noProof/>
            <w:webHidden/>
          </w:rPr>
        </w:r>
        <w:r>
          <w:rPr>
            <w:noProof/>
            <w:webHidden/>
          </w:rPr>
          <w:fldChar w:fldCharType="separate"/>
        </w:r>
        <w:r>
          <w:rPr>
            <w:noProof/>
            <w:webHidden/>
          </w:rPr>
          <w:t>49</w:t>
        </w:r>
        <w:r>
          <w:rPr>
            <w:noProof/>
            <w:webHidden/>
          </w:rPr>
          <w:fldChar w:fldCharType="end"/>
        </w:r>
      </w:hyperlink>
    </w:p>
    <w:p w14:paraId="72677263" w14:textId="1F613CFC" w:rsidR="00A61A86" w:rsidRDefault="00A61A86">
      <w:pPr>
        <w:pStyle w:val="TOC3"/>
        <w:rPr>
          <w:rFonts w:asciiTheme="minorHAnsi" w:eastAsiaTheme="minorEastAsia" w:hAnsiTheme="minorHAnsi" w:cstheme="minorBidi"/>
          <w:noProof/>
          <w:sz w:val="22"/>
          <w:szCs w:val="22"/>
        </w:rPr>
      </w:pPr>
      <w:hyperlink w:anchor="_Toc13816092" w:history="1">
        <w:r w:rsidRPr="00534753">
          <w:rPr>
            <w:rStyle w:val="Hyperlink"/>
            <w:noProof/>
          </w:rPr>
          <w:t xml:space="preserve">3.70.4 </w:t>
        </w:r>
        <w:r w:rsidRPr="00534753">
          <w:rPr>
            <w:rStyle w:val="Hyperlink"/>
            <w:strike/>
            <w:noProof/>
          </w:rPr>
          <w:t xml:space="preserve">Interaction Diagram </w:t>
        </w:r>
        <w:r w:rsidRPr="00534753">
          <w:rPr>
            <w:rStyle w:val="Hyperlink"/>
            <w:noProof/>
          </w:rPr>
          <w:t>Messages</w:t>
        </w:r>
        <w:r>
          <w:rPr>
            <w:noProof/>
            <w:webHidden/>
          </w:rPr>
          <w:tab/>
        </w:r>
        <w:r>
          <w:rPr>
            <w:noProof/>
            <w:webHidden/>
          </w:rPr>
          <w:fldChar w:fldCharType="begin"/>
        </w:r>
        <w:r>
          <w:rPr>
            <w:noProof/>
            <w:webHidden/>
          </w:rPr>
          <w:instrText xml:space="preserve"> PAGEREF _Toc13816092 \h </w:instrText>
        </w:r>
        <w:r>
          <w:rPr>
            <w:noProof/>
            <w:webHidden/>
          </w:rPr>
        </w:r>
        <w:r>
          <w:rPr>
            <w:noProof/>
            <w:webHidden/>
          </w:rPr>
          <w:fldChar w:fldCharType="separate"/>
        </w:r>
        <w:r>
          <w:rPr>
            <w:noProof/>
            <w:webHidden/>
          </w:rPr>
          <w:t>49</w:t>
        </w:r>
        <w:r>
          <w:rPr>
            <w:noProof/>
            <w:webHidden/>
          </w:rPr>
          <w:fldChar w:fldCharType="end"/>
        </w:r>
      </w:hyperlink>
    </w:p>
    <w:p w14:paraId="059C3349" w14:textId="537C51A0" w:rsidR="00A61A86" w:rsidRDefault="00A61A86">
      <w:pPr>
        <w:pStyle w:val="TOC4"/>
        <w:rPr>
          <w:rFonts w:asciiTheme="minorHAnsi" w:eastAsiaTheme="minorEastAsia" w:hAnsiTheme="minorHAnsi" w:cstheme="minorBidi"/>
          <w:noProof/>
          <w:sz w:val="22"/>
          <w:szCs w:val="22"/>
        </w:rPr>
      </w:pPr>
      <w:hyperlink w:anchor="_Toc13816093" w:history="1">
        <w:r w:rsidRPr="00534753">
          <w:rPr>
            <w:rStyle w:val="Hyperlink"/>
            <w:noProof/>
          </w:rPr>
          <w:t>3.70.4.1 GetMessages Request message</w:t>
        </w:r>
        <w:r>
          <w:rPr>
            <w:noProof/>
            <w:webHidden/>
          </w:rPr>
          <w:tab/>
        </w:r>
        <w:r>
          <w:rPr>
            <w:noProof/>
            <w:webHidden/>
          </w:rPr>
          <w:fldChar w:fldCharType="begin"/>
        </w:r>
        <w:r>
          <w:rPr>
            <w:noProof/>
            <w:webHidden/>
          </w:rPr>
          <w:instrText xml:space="preserve"> PAGEREF _Toc13816093 \h </w:instrText>
        </w:r>
        <w:r>
          <w:rPr>
            <w:noProof/>
            <w:webHidden/>
          </w:rPr>
        </w:r>
        <w:r>
          <w:rPr>
            <w:noProof/>
            <w:webHidden/>
          </w:rPr>
          <w:fldChar w:fldCharType="separate"/>
        </w:r>
        <w:r>
          <w:rPr>
            <w:noProof/>
            <w:webHidden/>
          </w:rPr>
          <w:t>49</w:t>
        </w:r>
        <w:r>
          <w:rPr>
            <w:noProof/>
            <w:webHidden/>
          </w:rPr>
          <w:fldChar w:fldCharType="end"/>
        </w:r>
      </w:hyperlink>
    </w:p>
    <w:p w14:paraId="5468199C" w14:textId="1746ACE4" w:rsidR="00A61A86" w:rsidRDefault="00A61A86">
      <w:pPr>
        <w:pStyle w:val="TOC5"/>
        <w:rPr>
          <w:rFonts w:asciiTheme="minorHAnsi" w:eastAsiaTheme="minorEastAsia" w:hAnsiTheme="minorHAnsi" w:cstheme="minorBidi"/>
          <w:noProof/>
          <w:sz w:val="22"/>
          <w:szCs w:val="22"/>
        </w:rPr>
      </w:pPr>
      <w:hyperlink w:anchor="_Toc13816094" w:history="1">
        <w:r w:rsidRPr="00534753">
          <w:rPr>
            <w:rStyle w:val="Hyperlink"/>
            <w:noProof/>
          </w:rPr>
          <w:t>3.70.4.1.1 Trigger Events</w:t>
        </w:r>
        <w:r>
          <w:rPr>
            <w:noProof/>
            <w:webHidden/>
          </w:rPr>
          <w:tab/>
        </w:r>
        <w:r>
          <w:rPr>
            <w:noProof/>
            <w:webHidden/>
          </w:rPr>
          <w:fldChar w:fldCharType="begin"/>
        </w:r>
        <w:r>
          <w:rPr>
            <w:noProof/>
            <w:webHidden/>
          </w:rPr>
          <w:instrText xml:space="preserve"> PAGEREF _Toc13816094 \h </w:instrText>
        </w:r>
        <w:r>
          <w:rPr>
            <w:noProof/>
            <w:webHidden/>
          </w:rPr>
        </w:r>
        <w:r>
          <w:rPr>
            <w:noProof/>
            <w:webHidden/>
          </w:rPr>
          <w:fldChar w:fldCharType="separate"/>
        </w:r>
        <w:r>
          <w:rPr>
            <w:noProof/>
            <w:webHidden/>
          </w:rPr>
          <w:t>50</w:t>
        </w:r>
        <w:r>
          <w:rPr>
            <w:noProof/>
            <w:webHidden/>
          </w:rPr>
          <w:fldChar w:fldCharType="end"/>
        </w:r>
      </w:hyperlink>
    </w:p>
    <w:p w14:paraId="38AB6850" w14:textId="0D73987B" w:rsidR="00A61A86" w:rsidRDefault="00A61A86">
      <w:pPr>
        <w:pStyle w:val="TOC5"/>
        <w:rPr>
          <w:rFonts w:asciiTheme="minorHAnsi" w:eastAsiaTheme="minorEastAsia" w:hAnsiTheme="minorHAnsi" w:cstheme="minorBidi"/>
          <w:noProof/>
          <w:sz w:val="22"/>
          <w:szCs w:val="22"/>
        </w:rPr>
      </w:pPr>
      <w:hyperlink w:anchor="_Toc13816095" w:history="1">
        <w:r w:rsidRPr="00534753">
          <w:rPr>
            <w:rStyle w:val="Hyperlink"/>
            <w:noProof/>
          </w:rPr>
          <w:t>3.70.4.1.2 Message Semantics</w:t>
        </w:r>
        <w:r>
          <w:rPr>
            <w:noProof/>
            <w:webHidden/>
          </w:rPr>
          <w:tab/>
        </w:r>
        <w:r>
          <w:rPr>
            <w:noProof/>
            <w:webHidden/>
          </w:rPr>
          <w:fldChar w:fldCharType="begin"/>
        </w:r>
        <w:r>
          <w:rPr>
            <w:noProof/>
            <w:webHidden/>
          </w:rPr>
          <w:instrText xml:space="preserve"> PAGEREF _Toc13816095 \h </w:instrText>
        </w:r>
        <w:r>
          <w:rPr>
            <w:noProof/>
            <w:webHidden/>
          </w:rPr>
        </w:r>
        <w:r>
          <w:rPr>
            <w:noProof/>
            <w:webHidden/>
          </w:rPr>
          <w:fldChar w:fldCharType="separate"/>
        </w:r>
        <w:r>
          <w:rPr>
            <w:noProof/>
            <w:webHidden/>
          </w:rPr>
          <w:t>50</w:t>
        </w:r>
        <w:r>
          <w:rPr>
            <w:noProof/>
            <w:webHidden/>
          </w:rPr>
          <w:fldChar w:fldCharType="end"/>
        </w:r>
      </w:hyperlink>
    </w:p>
    <w:p w14:paraId="22CD9B75" w14:textId="5479AEF5" w:rsidR="00A61A86" w:rsidRDefault="00A61A86">
      <w:pPr>
        <w:pStyle w:val="TOC5"/>
        <w:rPr>
          <w:rFonts w:asciiTheme="minorHAnsi" w:eastAsiaTheme="minorEastAsia" w:hAnsiTheme="minorHAnsi" w:cstheme="minorBidi"/>
          <w:noProof/>
          <w:sz w:val="22"/>
          <w:szCs w:val="22"/>
        </w:rPr>
      </w:pPr>
      <w:hyperlink w:anchor="_Toc13816096" w:history="1">
        <w:r w:rsidRPr="00534753">
          <w:rPr>
            <w:rStyle w:val="Hyperlink"/>
            <w:noProof/>
          </w:rPr>
          <w:t>3.70.4.1.3 Expected Actions</w:t>
        </w:r>
        <w:r>
          <w:rPr>
            <w:noProof/>
            <w:webHidden/>
          </w:rPr>
          <w:tab/>
        </w:r>
        <w:r>
          <w:rPr>
            <w:noProof/>
            <w:webHidden/>
          </w:rPr>
          <w:fldChar w:fldCharType="begin"/>
        </w:r>
        <w:r>
          <w:rPr>
            <w:noProof/>
            <w:webHidden/>
          </w:rPr>
          <w:instrText xml:space="preserve"> PAGEREF _Toc13816096 \h </w:instrText>
        </w:r>
        <w:r>
          <w:rPr>
            <w:noProof/>
            <w:webHidden/>
          </w:rPr>
        </w:r>
        <w:r>
          <w:rPr>
            <w:noProof/>
            <w:webHidden/>
          </w:rPr>
          <w:fldChar w:fldCharType="separate"/>
        </w:r>
        <w:r>
          <w:rPr>
            <w:noProof/>
            <w:webHidden/>
          </w:rPr>
          <w:t>50</w:t>
        </w:r>
        <w:r>
          <w:rPr>
            <w:noProof/>
            <w:webHidden/>
          </w:rPr>
          <w:fldChar w:fldCharType="end"/>
        </w:r>
      </w:hyperlink>
    </w:p>
    <w:p w14:paraId="44D19B8A" w14:textId="783644BE" w:rsidR="00A61A86" w:rsidRDefault="00A61A86">
      <w:pPr>
        <w:pStyle w:val="TOC5"/>
        <w:rPr>
          <w:rFonts w:asciiTheme="minorHAnsi" w:eastAsiaTheme="minorEastAsia" w:hAnsiTheme="minorHAnsi" w:cstheme="minorBidi"/>
          <w:noProof/>
          <w:sz w:val="22"/>
          <w:szCs w:val="22"/>
        </w:rPr>
      </w:pPr>
      <w:hyperlink w:anchor="_Toc13816097" w:history="1">
        <w:r w:rsidRPr="00534753">
          <w:rPr>
            <w:rStyle w:val="Hyperlink"/>
            <w:bCs/>
            <w:noProof/>
          </w:rPr>
          <w:t>3.70.4.1.4 Example SOAP Encoding of the GetMessages Request message</w:t>
        </w:r>
        <w:r>
          <w:rPr>
            <w:noProof/>
            <w:webHidden/>
          </w:rPr>
          <w:tab/>
        </w:r>
        <w:r>
          <w:rPr>
            <w:noProof/>
            <w:webHidden/>
          </w:rPr>
          <w:fldChar w:fldCharType="begin"/>
        </w:r>
        <w:r>
          <w:rPr>
            <w:noProof/>
            <w:webHidden/>
          </w:rPr>
          <w:instrText xml:space="preserve"> PAGEREF _Toc13816097 \h </w:instrText>
        </w:r>
        <w:r>
          <w:rPr>
            <w:noProof/>
            <w:webHidden/>
          </w:rPr>
        </w:r>
        <w:r>
          <w:rPr>
            <w:noProof/>
            <w:webHidden/>
          </w:rPr>
          <w:fldChar w:fldCharType="separate"/>
        </w:r>
        <w:r>
          <w:rPr>
            <w:noProof/>
            <w:webHidden/>
          </w:rPr>
          <w:t>51</w:t>
        </w:r>
        <w:r>
          <w:rPr>
            <w:noProof/>
            <w:webHidden/>
          </w:rPr>
          <w:fldChar w:fldCharType="end"/>
        </w:r>
      </w:hyperlink>
    </w:p>
    <w:p w14:paraId="3848D446" w14:textId="14B9D33E" w:rsidR="00A61A86" w:rsidRDefault="00A61A86">
      <w:pPr>
        <w:pStyle w:val="TOC4"/>
        <w:rPr>
          <w:rFonts w:asciiTheme="minorHAnsi" w:eastAsiaTheme="minorEastAsia" w:hAnsiTheme="minorHAnsi" w:cstheme="minorBidi"/>
          <w:noProof/>
          <w:sz w:val="22"/>
          <w:szCs w:val="22"/>
        </w:rPr>
      </w:pPr>
      <w:hyperlink w:anchor="_Toc13816098" w:history="1">
        <w:r w:rsidRPr="00534753">
          <w:rPr>
            <w:rStyle w:val="Hyperlink"/>
            <w:noProof/>
          </w:rPr>
          <w:t>3.70.4.2 GetMessages Response message</w:t>
        </w:r>
        <w:r>
          <w:rPr>
            <w:noProof/>
            <w:webHidden/>
          </w:rPr>
          <w:tab/>
        </w:r>
        <w:r>
          <w:rPr>
            <w:noProof/>
            <w:webHidden/>
          </w:rPr>
          <w:fldChar w:fldCharType="begin"/>
        </w:r>
        <w:r>
          <w:rPr>
            <w:noProof/>
            <w:webHidden/>
          </w:rPr>
          <w:instrText xml:space="preserve"> PAGEREF _Toc13816098 \h </w:instrText>
        </w:r>
        <w:r>
          <w:rPr>
            <w:noProof/>
            <w:webHidden/>
          </w:rPr>
        </w:r>
        <w:r>
          <w:rPr>
            <w:noProof/>
            <w:webHidden/>
          </w:rPr>
          <w:fldChar w:fldCharType="separate"/>
        </w:r>
        <w:r>
          <w:rPr>
            <w:noProof/>
            <w:webHidden/>
          </w:rPr>
          <w:t>51</w:t>
        </w:r>
        <w:r>
          <w:rPr>
            <w:noProof/>
            <w:webHidden/>
          </w:rPr>
          <w:fldChar w:fldCharType="end"/>
        </w:r>
      </w:hyperlink>
    </w:p>
    <w:p w14:paraId="5D0464C8" w14:textId="680BC431" w:rsidR="00A61A86" w:rsidRDefault="00A61A86">
      <w:pPr>
        <w:pStyle w:val="TOC5"/>
        <w:rPr>
          <w:rFonts w:asciiTheme="minorHAnsi" w:eastAsiaTheme="minorEastAsia" w:hAnsiTheme="minorHAnsi" w:cstheme="minorBidi"/>
          <w:noProof/>
          <w:sz w:val="22"/>
          <w:szCs w:val="22"/>
        </w:rPr>
      </w:pPr>
      <w:hyperlink w:anchor="_Toc13816099" w:history="1">
        <w:r w:rsidRPr="00534753">
          <w:rPr>
            <w:rStyle w:val="Hyperlink"/>
            <w:noProof/>
          </w:rPr>
          <w:t>3.70.4.2.1 Trigger Events</w:t>
        </w:r>
        <w:r>
          <w:rPr>
            <w:noProof/>
            <w:webHidden/>
          </w:rPr>
          <w:tab/>
        </w:r>
        <w:r>
          <w:rPr>
            <w:noProof/>
            <w:webHidden/>
          </w:rPr>
          <w:fldChar w:fldCharType="begin"/>
        </w:r>
        <w:r>
          <w:rPr>
            <w:noProof/>
            <w:webHidden/>
          </w:rPr>
          <w:instrText xml:space="preserve"> PAGEREF _Toc13816099 \h </w:instrText>
        </w:r>
        <w:r>
          <w:rPr>
            <w:noProof/>
            <w:webHidden/>
          </w:rPr>
        </w:r>
        <w:r>
          <w:rPr>
            <w:noProof/>
            <w:webHidden/>
          </w:rPr>
          <w:fldChar w:fldCharType="separate"/>
        </w:r>
        <w:r>
          <w:rPr>
            <w:noProof/>
            <w:webHidden/>
          </w:rPr>
          <w:t>51</w:t>
        </w:r>
        <w:r>
          <w:rPr>
            <w:noProof/>
            <w:webHidden/>
          </w:rPr>
          <w:fldChar w:fldCharType="end"/>
        </w:r>
      </w:hyperlink>
    </w:p>
    <w:p w14:paraId="0C9B4751" w14:textId="3CAC4B0F" w:rsidR="00A61A86" w:rsidRDefault="00A61A86">
      <w:pPr>
        <w:pStyle w:val="TOC5"/>
        <w:rPr>
          <w:rFonts w:asciiTheme="minorHAnsi" w:eastAsiaTheme="minorEastAsia" w:hAnsiTheme="minorHAnsi" w:cstheme="minorBidi"/>
          <w:noProof/>
          <w:sz w:val="22"/>
          <w:szCs w:val="22"/>
        </w:rPr>
      </w:pPr>
      <w:hyperlink w:anchor="_Toc13816100" w:history="1">
        <w:r w:rsidRPr="00534753">
          <w:rPr>
            <w:rStyle w:val="Hyperlink"/>
            <w:noProof/>
          </w:rPr>
          <w:t>3.70.4.2.2 Message Semantics</w:t>
        </w:r>
        <w:r>
          <w:rPr>
            <w:noProof/>
            <w:webHidden/>
          </w:rPr>
          <w:tab/>
        </w:r>
        <w:r>
          <w:rPr>
            <w:noProof/>
            <w:webHidden/>
          </w:rPr>
          <w:fldChar w:fldCharType="begin"/>
        </w:r>
        <w:r>
          <w:rPr>
            <w:noProof/>
            <w:webHidden/>
          </w:rPr>
          <w:instrText xml:space="preserve"> PAGEREF _Toc13816100 \h </w:instrText>
        </w:r>
        <w:r>
          <w:rPr>
            <w:noProof/>
            <w:webHidden/>
          </w:rPr>
        </w:r>
        <w:r>
          <w:rPr>
            <w:noProof/>
            <w:webHidden/>
          </w:rPr>
          <w:fldChar w:fldCharType="separate"/>
        </w:r>
        <w:r>
          <w:rPr>
            <w:noProof/>
            <w:webHidden/>
          </w:rPr>
          <w:t>51</w:t>
        </w:r>
        <w:r>
          <w:rPr>
            <w:noProof/>
            <w:webHidden/>
          </w:rPr>
          <w:fldChar w:fldCharType="end"/>
        </w:r>
      </w:hyperlink>
    </w:p>
    <w:p w14:paraId="3C0BAF2A" w14:textId="469DF44C" w:rsidR="00A61A86" w:rsidRDefault="00A61A86">
      <w:pPr>
        <w:pStyle w:val="TOC5"/>
        <w:rPr>
          <w:rFonts w:asciiTheme="minorHAnsi" w:eastAsiaTheme="minorEastAsia" w:hAnsiTheme="minorHAnsi" w:cstheme="minorBidi"/>
          <w:noProof/>
          <w:sz w:val="22"/>
          <w:szCs w:val="22"/>
        </w:rPr>
      </w:pPr>
      <w:hyperlink w:anchor="_Toc13816101" w:history="1">
        <w:r w:rsidRPr="00534753">
          <w:rPr>
            <w:rStyle w:val="Hyperlink"/>
            <w:noProof/>
          </w:rPr>
          <w:t>3.70.4.2.3 Expected Actions</w:t>
        </w:r>
        <w:r>
          <w:rPr>
            <w:noProof/>
            <w:webHidden/>
          </w:rPr>
          <w:tab/>
        </w:r>
        <w:r>
          <w:rPr>
            <w:noProof/>
            <w:webHidden/>
          </w:rPr>
          <w:fldChar w:fldCharType="begin"/>
        </w:r>
        <w:r>
          <w:rPr>
            <w:noProof/>
            <w:webHidden/>
          </w:rPr>
          <w:instrText xml:space="preserve"> PAGEREF _Toc13816101 \h </w:instrText>
        </w:r>
        <w:r>
          <w:rPr>
            <w:noProof/>
            <w:webHidden/>
          </w:rPr>
        </w:r>
        <w:r>
          <w:rPr>
            <w:noProof/>
            <w:webHidden/>
          </w:rPr>
          <w:fldChar w:fldCharType="separate"/>
        </w:r>
        <w:r>
          <w:rPr>
            <w:noProof/>
            <w:webHidden/>
          </w:rPr>
          <w:t>52</w:t>
        </w:r>
        <w:r>
          <w:rPr>
            <w:noProof/>
            <w:webHidden/>
          </w:rPr>
          <w:fldChar w:fldCharType="end"/>
        </w:r>
      </w:hyperlink>
    </w:p>
    <w:p w14:paraId="274BB5B3" w14:textId="36ACBB03" w:rsidR="00A61A86" w:rsidRDefault="00A61A86">
      <w:pPr>
        <w:pStyle w:val="TOC5"/>
        <w:rPr>
          <w:rFonts w:asciiTheme="minorHAnsi" w:eastAsiaTheme="minorEastAsia" w:hAnsiTheme="minorHAnsi" w:cstheme="minorBidi"/>
          <w:noProof/>
          <w:sz w:val="22"/>
          <w:szCs w:val="22"/>
        </w:rPr>
      </w:pPr>
      <w:hyperlink w:anchor="_Toc13816102" w:history="1">
        <w:r w:rsidRPr="00534753">
          <w:rPr>
            <w:rStyle w:val="Hyperlink"/>
            <w:noProof/>
          </w:rPr>
          <w:t>3.70.4.2.4 Example SOAP Encoding of the GetMessage Response Message</w:t>
        </w:r>
        <w:r>
          <w:rPr>
            <w:noProof/>
            <w:webHidden/>
          </w:rPr>
          <w:tab/>
        </w:r>
        <w:r>
          <w:rPr>
            <w:noProof/>
            <w:webHidden/>
          </w:rPr>
          <w:fldChar w:fldCharType="begin"/>
        </w:r>
        <w:r>
          <w:rPr>
            <w:noProof/>
            <w:webHidden/>
          </w:rPr>
          <w:instrText xml:space="preserve"> PAGEREF _Toc13816102 \h </w:instrText>
        </w:r>
        <w:r>
          <w:rPr>
            <w:noProof/>
            <w:webHidden/>
          </w:rPr>
        </w:r>
        <w:r>
          <w:rPr>
            <w:noProof/>
            <w:webHidden/>
          </w:rPr>
          <w:fldChar w:fldCharType="separate"/>
        </w:r>
        <w:r>
          <w:rPr>
            <w:noProof/>
            <w:webHidden/>
          </w:rPr>
          <w:t>52</w:t>
        </w:r>
        <w:r>
          <w:rPr>
            <w:noProof/>
            <w:webHidden/>
          </w:rPr>
          <w:fldChar w:fldCharType="end"/>
        </w:r>
      </w:hyperlink>
    </w:p>
    <w:p w14:paraId="1E866CE5" w14:textId="16544789" w:rsidR="00A61A86" w:rsidRDefault="00A61A86">
      <w:pPr>
        <w:pStyle w:val="TOC3"/>
        <w:rPr>
          <w:rFonts w:asciiTheme="minorHAnsi" w:eastAsiaTheme="minorEastAsia" w:hAnsiTheme="minorHAnsi" w:cstheme="minorBidi"/>
          <w:noProof/>
          <w:sz w:val="22"/>
          <w:szCs w:val="22"/>
        </w:rPr>
      </w:pPr>
      <w:hyperlink w:anchor="_Toc13816103" w:history="1">
        <w:r w:rsidRPr="00534753">
          <w:rPr>
            <w:rStyle w:val="Hyperlink"/>
            <w:noProof/>
          </w:rPr>
          <w:t>3.70.5 Security Considerations</w:t>
        </w:r>
        <w:r>
          <w:rPr>
            <w:noProof/>
            <w:webHidden/>
          </w:rPr>
          <w:tab/>
        </w:r>
        <w:r>
          <w:rPr>
            <w:noProof/>
            <w:webHidden/>
          </w:rPr>
          <w:fldChar w:fldCharType="begin"/>
        </w:r>
        <w:r>
          <w:rPr>
            <w:noProof/>
            <w:webHidden/>
          </w:rPr>
          <w:instrText xml:space="preserve"> PAGEREF _Toc13816103 \h </w:instrText>
        </w:r>
        <w:r>
          <w:rPr>
            <w:noProof/>
            <w:webHidden/>
          </w:rPr>
        </w:r>
        <w:r>
          <w:rPr>
            <w:noProof/>
            <w:webHidden/>
          </w:rPr>
          <w:fldChar w:fldCharType="separate"/>
        </w:r>
        <w:r>
          <w:rPr>
            <w:noProof/>
            <w:webHidden/>
          </w:rPr>
          <w:t>52</w:t>
        </w:r>
        <w:r>
          <w:rPr>
            <w:noProof/>
            <w:webHidden/>
          </w:rPr>
          <w:fldChar w:fldCharType="end"/>
        </w:r>
      </w:hyperlink>
    </w:p>
    <w:p w14:paraId="260C5101" w14:textId="105DFB1B" w:rsidR="00A61A86" w:rsidRDefault="00A61A86">
      <w:pPr>
        <w:pStyle w:val="TOC4"/>
        <w:rPr>
          <w:rFonts w:asciiTheme="minorHAnsi" w:eastAsiaTheme="minorEastAsia" w:hAnsiTheme="minorHAnsi" w:cstheme="minorBidi"/>
          <w:noProof/>
          <w:sz w:val="22"/>
          <w:szCs w:val="22"/>
        </w:rPr>
      </w:pPr>
      <w:hyperlink w:anchor="_Toc13816104" w:history="1">
        <w:r w:rsidRPr="00534753">
          <w:rPr>
            <w:rStyle w:val="Hyperlink"/>
            <w:noProof/>
          </w:rPr>
          <w:t>3.70.5.1 Security Audit Considerations</w:t>
        </w:r>
        <w:r>
          <w:rPr>
            <w:noProof/>
            <w:webHidden/>
          </w:rPr>
          <w:tab/>
        </w:r>
        <w:r>
          <w:rPr>
            <w:noProof/>
            <w:webHidden/>
          </w:rPr>
          <w:fldChar w:fldCharType="begin"/>
        </w:r>
        <w:r>
          <w:rPr>
            <w:noProof/>
            <w:webHidden/>
          </w:rPr>
          <w:instrText xml:space="preserve"> PAGEREF _Toc13816104 \h </w:instrText>
        </w:r>
        <w:r>
          <w:rPr>
            <w:noProof/>
            <w:webHidden/>
          </w:rPr>
        </w:r>
        <w:r>
          <w:rPr>
            <w:noProof/>
            <w:webHidden/>
          </w:rPr>
          <w:fldChar w:fldCharType="separate"/>
        </w:r>
        <w:r>
          <w:rPr>
            <w:noProof/>
            <w:webHidden/>
          </w:rPr>
          <w:t>53</w:t>
        </w:r>
        <w:r>
          <w:rPr>
            <w:noProof/>
            <w:webHidden/>
          </w:rPr>
          <w:fldChar w:fldCharType="end"/>
        </w:r>
      </w:hyperlink>
    </w:p>
    <w:p w14:paraId="418C559A" w14:textId="6350147B" w:rsidR="00A61A86" w:rsidRDefault="00A61A86">
      <w:pPr>
        <w:pStyle w:val="TOC5"/>
        <w:rPr>
          <w:rFonts w:asciiTheme="minorHAnsi" w:eastAsiaTheme="minorEastAsia" w:hAnsiTheme="minorHAnsi" w:cstheme="minorBidi"/>
          <w:noProof/>
          <w:sz w:val="22"/>
          <w:szCs w:val="22"/>
        </w:rPr>
      </w:pPr>
      <w:hyperlink w:anchor="_Toc13816105" w:history="1">
        <w:r w:rsidRPr="00534753">
          <w:rPr>
            <w:rStyle w:val="Hyperlink"/>
            <w:noProof/>
          </w:rPr>
          <w:t>3.70.5.1.1 Notification Puller audit message</w:t>
        </w:r>
        <w:r>
          <w:rPr>
            <w:noProof/>
            <w:webHidden/>
          </w:rPr>
          <w:tab/>
        </w:r>
        <w:r>
          <w:rPr>
            <w:noProof/>
            <w:webHidden/>
          </w:rPr>
          <w:fldChar w:fldCharType="begin"/>
        </w:r>
        <w:r>
          <w:rPr>
            <w:noProof/>
            <w:webHidden/>
          </w:rPr>
          <w:instrText xml:space="preserve"> PAGEREF _Toc13816105 \h </w:instrText>
        </w:r>
        <w:r>
          <w:rPr>
            <w:noProof/>
            <w:webHidden/>
          </w:rPr>
        </w:r>
        <w:r>
          <w:rPr>
            <w:noProof/>
            <w:webHidden/>
          </w:rPr>
          <w:fldChar w:fldCharType="separate"/>
        </w:r>
        <w:r>
          <w:rPr>
            <w:noProof/>
            <w:webHidden/>
          </w:rPr>
          <w:t>53</w:t>
        </w:r>
        <w:r>
          <w:rPr>
            <w:noProof/>
            <w:webHidden/>
          </w:rPr>
          <w:fldChar w:fldCharType="end"/>
        </w:r>
      </w:hyperlink>
    </w:p>
    <w:p w14:paraId="3FBCBE4D" w14:textId="74BD1B77" w:rsidR="00A61A86" w:rsidRDefault="00A61A86">
      <w:pPr>
        <w:pStyle w:val="TOC5"/>
        <w:rPr>
          <w:rFonts w:asciiTheme="minorHAnsi" w:eastAsiaTheme="minorEastAsia" w:hAnsiTheme="minorHAnsi" w:cstheme="minorBidi"/>
          <w:noProof/>
          <w:sz w:val="22"/>
          <w:szCs w:val="22"/>
        </w:rPr>
      </w:pPr>
      <w:hyperlink w:anchor="_Toc13816106" w:history="1">
        <w:r w:rsidRPr="00534753">
          <w:rPr>
            <w:rStyle w:val="Hyperlink"/>
            <w:noProof/>
          </w:rPr>
          <w:t>3.70.5.1.2 Notification Pull Point audit message</w:t>
        </w:r>
        <w:r>
          <w:rPr>
            <w:noProof/>
            <w:webHidden/>
          </w:rPr>
          <w:tab/>
        </w:r>
        <w:r>
          <w:rPr>
            <w:noProof/>
            <w:webHidden/>
          </w:rPr>
          <w:fldChar w:fldCharType="begin"/>
        </w:r>
        <w:r>
          <w:rPr>
            <w:noProof/>
            <w:webHidden/>
          </w:rPr>
          <w:instrText xml:space="preserve"> PAGEREF _Toc13816106 \h </w:instrText>
        </w:r>
        <w:r>
          <w:rPr>
            <w:noProof/>
            <w:webHidden/>
          </w:rPr>
        </w:r>
        <w:r>
          <w:rPr>
            <w:noProof/>
            <w:webHidden/>
          </w:rPr>
          <w:fldChar w:fldCharType="separate"/>
        </w:r>
        <w:r>
          <w:rPr>
            <w:noProof/>
            <w:webHidden/>
          </w:rPr>
          <w:t>55</w:t>
        </w:r>
        <w:r>
          <w:rPr>
            <w:noProof/>
            <w:webHidden/>
          </w:rPr>
          <w:fldChar w:fldCharType="end"/>
        </w:r>
      </w:hyperlink>
    </w:p>
    <w:p w14:paraId="46DD6325" w14:textId="52930BA1" w:rsidR="00A61A86" w:rsidRDefault="00A61A86">
      <w:pPr>
        <w:pStyle w:val="TOC5"/>
        <w:rPr>
          <w:rFonts w:asciiTheme="minorHAnsi" w:eastAsiaTheme="minorEastAsia" w:hAnsiTheme="minorHAnsi" w:cstheme="minorBidi"/>
          <w:noProof/>
          <w:sz w:val="22"/>
          <w:szCs w:val="22"/>
        </w:rPr>
      </w:pPr>
      <w:hyperlink w:anchor="_Toc13816107" w:history="1">
        <w:r w:rsidRPr="00534753">
          <w:rPr>
            <w:rStyle w:val="Hyperlink"/>
            <w:bCs/>
            <w:noProof/>
          </w:rPr>
          <w:t>3.70.5.1.3 Metadata Notification Pull Point Specific Security Considerations</w:t>
        </w:r>
        <w:r>
          <w:rPr>
            <w:noProof/>
            <w:webHidden/>
          </w:rPr>
          <w:tab/>
        </w:r>
        <w:r>
          <w:rPr>
            <w:noProof/>
            <w:webHidden/>
          </w:rPr>
          <w:fldChar w:fldCharType="begin"/>
        </w:r>
        <w:r>
          <w:rPr>
            <w:noProof/>
            <w:webHidden/>
          </w:rPr>
          <w:instrText xml:space="preserve"> PAGEREF _Toc13816107 \h </w:instrText>
        </w:r>
        <w:r>
          <w:rPr>
            <w:noProof/>
            <w:webHidden/>
          </w:rPr>
        </w:r>
        <w:r>
          <w:rPr>
            <w:noProof/>
            <w:webHidden/>
          </w:rPr>
          <w:fldChar w:fldCharType="separate"/>
        </w:r>
        <w:r>
          <w:rPr>
            <w:noProof/>
            <w:webHidden/>
          </w:rPr>
          <w:t>57</w:t>
        </w:r>
        <w:r>
          <w:rPr>
            <w:noProof/>
            <w:webHidden/>
          </w:rPr>
          <w:fldChar w:fldCharType="end"/>
        </w:r>
      </w:hyperlink>
    </w:p>
    <w:p w14:paraId="7905B038" w14:textId="77777777" w:rsidR="00EC6B47" w:rsidRPr="007201A9" w:rsidRDefault="00EC6B47" w:rsidP="00EC6B47">
      <w:pPr>
        <w:pStyle w:val="AuthorInstructions"/>
      </w:pPr>
      <w:r w:rsidRPr="007201A9">
        <w:rPr>
          <w:i w:val="0"/>
        </w:rPr>
        <w:fldChar w:fldCharType="end"/>
      </w:r>
    </w:p>
    <w:p w14:paraId="6A463B5E" w14:textId="77777777" w:rsidR="00EC6B47" w:rsidRPr="002059AF" w:rsidRDefault="00EC6B47">
      <w:pPr>
        <w:pStyle w:val="BodyText"/>
      </w:pPr>
      <w:bookmarkStart w:id="10" w:name="_Toc201058865"/>
      <w:bookmarkStart w:id="11" w:name="_Toc201058970"/>
      <w:bookmarkStart w:id="12" w:name="_Toc504625752"/>
      <w:bookmarkStart w:id="13" w:name="_Toc530206505"/>
      <w:bookmarkStart w:id="14" w:name="_Toc1388425"/>
      <w:bookmarkStart w:id="15" w:name="_Toc1388579"/>
      <w:bookmarkStart w:id="16" w:name="_Toc1456606"/>
      <w:bookmarkStart w:id="17" w:name="_Toc37034630"/>
      <w:bookmarkStart w:id="18" w:name="_Toc38846108"/>
      <w:bookmarkEnd w:id="10"/>
      <w:bookmarkEnd w:id="11"/>
      <w:r w:rsidRPr="002059AF">
        <w:br w:type="page"/>
      </w:r>
    </w:p>
    <w:p w14:paraId="20ABE831" w14:textId="77777777" w:rsidR="00D218F6" w:rsidRPr="007201A9" w:rsidRDefault="00D218F6" w:rsidP="00D218F6">
      <w:pPr>
        <w:pStyle w:val="Heading1"/>
        <w:numPr>
          <w:ilvl w:val="0"/>
          <w:numId w:val="0"/>
        </w:numPr>
        <w:rPr>
          <w:noProof w:val="0"/>
        </w:rPr>
      </w:pPr>
      <w:bookmarkStart w:id="19" w:name="_Toc13816020"/>
      <w:bookmarkEnd w:id="12"/>
      <w:bookmarkEnd w:id="13"/>
      <w:bookmarkEnd w:id="14"/>
      <w:bookmarkEnd w:id="15"/>
      <w:bookmarkEnd w:id="16"/>
      <w:bookmarkEnd w:id="17"/>
      <w:bookmarkEnd w:id="18"/>
      <w:r w:rsidRPr="007201A9">
        <w:rPr>
          <w:noProof w:val="0"/>
        </w:rPr>
        <w:lastRenderedPageBreak/>
        <w:t>Introduction</w:t>
      </w:r>
      <w:bookmarkEnd w:id="2"/>
      <w:bookmarkEnd w:id="3"/>
      <w:bookmarkEnd w:id="4"/>
      <w:r w:rsidRPr="007201A9">
        <w:rPr>
          <w:noProof w:val="0"/>
        </w:rPr>
        <w:t xml:space="preserve"> to this Supplement</w:t>
      </w:r>
      <w:bookmarkEnd w:id="5"/>
      <w:bookmarkEnd w:id="6"/>
      <w:bookmarkEnd w:id="19"/>
    </w:p>
    <w:p w14:paraId="703E2677" w14:textId="6B703C29" w:rsidR="000F538D" w:rsidRPr="007201A9" w:rsidRDefault="00557DA5" w:rsidP="007F53F0">
      <w:pPr>
        <w:pStyle w:val="BodyText"/>
        <w:rPr>
          <w:noProof w:val="0"/>
        </w:rPr>
      </w:pPr>
      <w:r w:rsidRPr="007201A9">
        <w:rPr>
          <w:noProof w:val="0"/>
        </w:rPr>
        <w:t xml:space="preserve">This </w:t>
      </w:r>
      <w:r w:rsidR="00CF560B" w:rsidRPr="007201A9">
        <w:rPr>
          <w:noProof w:val="0"/>
        </w:rPr>
        <w:t>t</w:t>
      </w:r>
      <w:r w:rsidRPr="007201A9">
        <w:rPr>
          <w:noProof w:val="0"/>
        </w:rPr>
        <w:t xml:space="preserve">rial </w:t>
      </w:r>
      <w:r w:rsidR="00CF560B" w:rsidRPr="007201A9">
        <w:rPr>
          <w:noProof w:val="0"/>
        </w:rPr>
        <w:t>i</w:t>
      </w:r>
      <w:r w:rsidRPr="007201A9">
        <w:rPr>
          <w:noProof w:val="0"/>
        </w:rPr>
        <w:t>mpleme</w:t>
      </w:r>
      <w:r w:rsidR="00B24C7F" w:rsidRPr="007201A9">
        <w:rPr>
          <w:noProof w:val="0"/>
        </w:rPr>
        <w:t>n</w:t>
      </w:r>
      <w:r w:rsidRPr="007201A9">
        <w:rPr>
          <w:noProof w:val="0"/>
        </w:rPr>
        <w:t>tation</w:t>
      </w:r>
      <w:r w:rsidR="007F53F0" w:rsidRPr="007201A9">
        <w:rPr>
          <w:noProof w:val="0"/>
        </w:rPr>
        <w:t xml:space="preserve"> </w:t>
      </w:r>
      <w:r w:rsidR="000F538D" w:rsidRPr="007201A9">
        <w:rPr>
          <w:noProof w:val="0"/>
        </w:rPr>
        <w:t>supplement</w:t>
      </w:r>
      <w:r w:rsidR="007F53F0" w:rsidRPr="007201A9">
        <w:rPr>
          <w:noProof w:val="0"/>
        </w:rPr>
        <w:t xml:space="preserve"> </w:t>
      </w:r>
      <w:r w:rsidR="000F538D" w:rsidRPr="007201A9">
        <w:rPr>
          <w:noProof w:val="0"/>
        </w:rPr>
        <w:t xml:space="preserve">extends the </w:t>
      </w:r>
      <w:r w:rsidR="007F53F0" w:rsidRPr="007201A9">
        <w:rPr>
          <w:noProof w:val="0"/>
        </w:rPr>
        <w:t>notification</w:t>
      </w:r>
      <w:r w:rsidR="000F538D" w:rsidRPr="007201A9">
        <w:rPr>
          <w:noProof w:val="0"/>
        </w:rPr>
        <w:t xml:space="preserve"> infrastructure defined in the DSUB </w:t>
      </w:r>
      <w:r w:rsidR="00A873FD" w:rsidRPr="007201A9">
        <w:rPr>
          <w:noProof w:val="0"/>
        </w:rPr>
        <w:t>Profile</w:t>
      </w:r>
      <w:r w:rsidR="000F538D" w:rsidRPr="007201A9">
        <w:rPr>
          <w:noProof w:val="0"/>
        </w:rPr>
        <w:t xml:space="preserve"> (integrated in</w:t>
      </w:r>
      <w:r w:rsidR="00034D23" w:rsidRPr="007201A9">
        <w:rPr>
          <w:noProof w:val="0"/>
        </w:rPr>
        <w:t>to the</w:t>
      </w:r>
      <w:r w:rsidR="000F538D" w:rsidRPr="007201A9">
        <w:rPr>
          <w:noProof w:val="0"/>
        </w:rPr>
        <w:t xml:space="preserve"> Final Text</w:t>
      </w:r>
      <w:r w:rsidR="00034D23" w:rsidRPr="007201A9">
        <w:rPr>
          <w:noProof w:val="0"/>
        </w:rPr>
        <w:t xml:space="preserve"> ITI Technical Framework</w:t>
      </w:r>
      <w:r w:rsidR="000F538D" w:rsidRPr="007201A9">
        <w:rPr>
          <w:noProof w:val="0"/>
        </w:rPr>
        <w:t xml:space="preserve"> in September 2016) adding the following functionalities: </w:t>
      </w:r>
    </w:p>
    <w:p w14:paraId="652A921B" w14:textId="4C61D770" w:rsidR="000F538D" w:rsidRPr="007201A9" w:rsidRDefault="000F538D" w:rsidP="00075C19">
      <w:pPr>
        <w:pStyle w:val="ListNumber2"/>
      </w:pPr>
      <w:r w:rsidRPr="007201A9">
        <w:t xml:space="preserve">Subscription </w:t>
      </w:r>
      <w:r w:rsidR="0002082C" w:rsidRPr="007201A9">
        <w:t>to</w:t>
      </w:r>
      <w:r w:rsidRPr="007201A9">
        <w:t xml:space="preserve"> Folders</w:t>
      </w:r>
      <w:r w:rsidR="0002082C" w:rsidRPr="007201A9">
        <w:t xml:space="preserve"> objects and F</w:t>
      </w:r>
      <w:r w:rsidRPr="007201A9">
        <w:t>older’s updates</w:t>
      </w:r>
      <w:r w:rsidR="0002082C" w:rsidRPr="007201A9">
        <w:t xml:space="preserve"> (ITI TF-1: 26.2.2 </w:t>
      </w:r>
      <w:r w:rsidR="00557DA5" w:rsidRPr="007201A9">
        <w:t>see “Folder Subscri</w:t>
      </w:r>
      <w:r w:rsidR="0002082C" w:rsidRPr="007201A9">
        <w:t>ption Option”)</w:t>
      </w:r>
      <w:r w:rsidR="00B313EF" w:rsidRPr="007201A9">
        <w:t xml:space="preserve">. </w:t>
      </w:r>
    </w:p>
    <w:p w14:paraId="167E1E01" w14:textId="103EEC74" w:rsidR="0002082C" w:rsidRPr="007201A9" w:rsidRDefault="0002082C" w:rsidP="00075C19">
      <w:pPr>
        <w:pStyle w:val="ListNumber2"/>
      </w:pPr>
      <w:r w:rsidRPr="007201A9">
        <w:t>Patient independent subscriptions for DocumentEntry and SubmissionSet objects (see ITI TF-1: 26.2.3 “Patient-Independent Subscription Option”)</w:t>
      </w:r>
      <w:r w:rsidR="00B313EF" w:rsidRPr="007201A9">
        <w:t>.</w:t>
      </w:r>
    </w:p>
    <w:p w14:paraId="2AE26B7D" w14:textId="48B8047B" w:rsidR="007F53F0" w:rsidRPr="007201A9" w:rsidRDefault="0002082C" w:rsidP="00075C19">
      <w:pPr>
        <w:pStyle w:val="ListNumber2"/>
      </w:pPr>
      <w:r w:rsidRPr="007201A9">
        <w:t>Pull-style notification approach (</w:t>
      </w:r>
      <w:r w:rsidRPr="002059AF">
        <w:t xml:space="preserve">as defined in WS-BaseNotification standard </w:t>
      </w:r>
      <w:r w:rsidR="00A873FD" w:rsidRPr="002059AF">
        <w:t>Section</w:t>
      </w:r>
      <w:r w:rsidRPr="002059AF">
        <w:t xml:space="preserve"> 5 "Pull-Style Notification"</w:t>
      </w:r>
      <w:r w:rsidRPr="007201A9">
        <w:t>).</w:t>
      </w:r>
      <w:r w:rsidR="00B313EF" w:rsidRPr="007201A9">
        <w:t xml:space="preserve"> </w:t>
      </w:r>
      <w:r w:rsidR="00B313EF" w:rsidRPr="002059AF">
        <w:t>T</w:t>
      </w:r>
      <w:r w:rsidR="007F53F0" w:rsidRPr="002059AF">
        <w:t>here are certain circumstances in which the basic “push-style” of notification message delivery is not appropriate. For example, certain Document Metadata Notification Recipients are behind a firewall such that the Document Metadata Notification Broker cannot initiate a message exchange to send the notification. A similar circumstance exists for Document Metadata Notification Recipient that is unable or unwilling to provide an endpoint to which the Notification Broker can send notification messages. In other situations, the Notification Recipient prefers to control the timing of receipt of notification messages, instead of receiving notification messages at unpredictable intervals, it may prefer to “pull” (retrieve) the notification messages at a time of its own choosing.</w:t>
      </w:r>
      <w:r w:rsidR="00B313EF" w:rsidRPr="002059AF">
        <w:t xml:space="preserve"> </w:t>
      </w:r>
      <w:r w:rsidR="007F53F0" w:rsidRPr="002059AF">
        <w:t>In the “Pull-style” method, a Notification Puller creates a Pull Point resource able to store notification generated by the Document Metadata Notification Broker. This Pull Point resource is</w:t>
      </w:r>
      <w:r w:rsidR="007F53F0" w:rsidRPr="007201A9">
        <w:t xml:space="preserve"> a resource managed by the Pull Point that allows the storing of notification targeted to a specific recipient</w:t>
      </w:r>
      <w:r w:rsidR="007F53F0" w:rsidRPr="002059AF">
        <w:t xml:space="preserve">. </w:t>
      </w:r>
      <w:r w:rsidR="007F53F0" w:rsidRPr="007201A9">
        <w:t>Notifications stored in the Pull Point can be retrieved by the Notification Puller using a specific transaction.</w:t>
      </w:r>
    </w:p>
    <w:p w14:paraId="0B4F836E" w14:textId="6973C384" w:rsidR="00EC6B47" w:rsidRPr="007201A9" w:rsidRDefault="00EC6B47" w:rsidP="00EC6B47">
      <w:pPr>
        <w:pStyle w:val="Heading2"/>
        <w:numPr>
          <w:ilvl w:val="0"/>
          <w:numId w:val="0"/>
        </w:numPr>
        <w:rPr>
          <w:noProof w:val="0"/>
        </w:rPr>
      </w:pPr>
      <w:bookmarkStart w:id="20" w:name="_Toc13816021"/>
      <w:r w:rsidRPr="007201A9">
        <w:rPr>
          <w:noProof w:val="0"/>
        </w:rPr>
        <w:t>Open Issues and Questions</w:t>
      </w:r>
      <w:bookmarkEnd w:id="20"/>
    </w:p>
    <w:p w14:paraId="12805EAF" w14:textId="77777777" w:rsidR="00EC6B47" w:rsidRPr="007201A9" w:rsidRDefault="00EC6B47" w:rsidP="00EC6B47">
      <w:pPr>
        <w:pStyle w:val="BodyText"/>
        <w:rPr>
          <w:iCs/>
          <w:noProof w:val="0"/>
        </w:rPr>
      </w:pPr>
      <w:r w:rsidRPr="007201A9">
        <w:rPr>
          <w:noProof w:val="0"/>
        </w:rPr>
        <w:t>None</w:t>
      </w:r>
    </w:p>
    <w:p w14:paraId="28C6F979" w14:textId="77777777" w:rsidR="00EC6B47" w:rsidRPr="007201A9" w:rsidRDefault="00EC6B47" w:rsidP="00EC6B47">
      <w:pPr>
        <w:pStyle w:val="Heading2"/>
        <w:numPr>
          <w:ilvl w:val="0"/>
          <w:numId w:val="0"/>
        </w:numPr>
        <w:rPr>
          <w:noProof w:val="0"/>
        </w:rPr>
      </w:pPr>
      <w:bookmarkStart w:id="21" w:name="_Toc13816022"/>
      <w:r w:rsidRPr="007201A9">
        <w:rPr>
          <w:noProof w:val="0"/>
        </w:rPr>
        <w:t>Closed Issues</w:t>
      </w:r>
      <w:bookmarkEnd w:id="21"/>
    </w:p>
    <w:p w14:paraId="745D60D5" w14:textId="77777777" w:rsidR="00EC6B47" w:rsidRPr="007201A9" w:rsidRDefault="00EC6B47" w:rsidP="00EC6B47">
      <w:pPr>
        <w:pStyle w:val="BodyText"/>
        <w:rPr>
          <w:iCs/>
          <w:noProof w:val="0"/>
        </w:rPr>
      </w:pPr>
      <w:r w:rsidRPr="007201A9">
        <w:rPr>
          <w:noProof w:val="0"/>
        </w:rPr>
        <w:t>None</w:t>
      </w:r>
    </w:p>
    <w:p w14:paraId="4B427167" w14:textId="77777777" w:rsidR="00D218F6" w:rsidRPr="007201A9" w:rsidRDefault="00D218F6" w:rsidP="002059AF">
      <w:pPr>
        <w:pStyle w:val="BodyText"/>
      </w:pPr>
    </w:p>
    <w:p w14:paraId="0563578F" w14:textId="77777777" w:rsidR="00EC6B47" w:rsidRPr="007201A9" w:rsidRDefault="00EC6B47" w:rsidP="00EC6B47">
      <w:pPr>
        <w:pStyle w:val="PartTitle"/>
      </w:pPr>
      <w:bookmarkStart w:id="22" w:name="_Toc13816023"/>
      <w:r w:rsidRPr="007201A9">
        <w:lastRenderedPageBreak/>
        <w:t>Volume 1 – Profiles</w:t>
      </w:r>
      <w:bookmarkEnd w:id="22"/>
    </w:p>
    <w:p w14:paraId="4F22C8B6" w14:textId="77777777" w:rsidR="00EC6B47" w:rsidRPr="007201A9" w:rsidRDefault="00EC6B47" w:rsidP="00EC6B47">
      <w:pPr>
        <w:pStyle w:val="Heading2"/>
        <w:numPr>
          <w:ilvl w:val="0"/>
          <w:numId w:val="0"/>
        </w:numPr>
        <w:rPr>
          <w:noProof w:val="0"/>
        </w:rPr>
      </w:pPr>
      <w:bookmarkStart w:id="23" w:name="_Toc13816024"/>
      <w:bookmarkStart w:id="24" w:name="_Toc530206507"/>
      <w:bookmarkStart w:id="25" w:name="_Toc1388427"/>
      <w:bookmarkStart w:id="26" w:name="_Toc1388581"/>
      <w:bookmarkStart w:id="27" w:name="_Toc1456608"/>
      <w:bookmarkStart w:id="28" w:name="_Toc37034633"/>
      <w:bookmarkStart w:id="29" w:name="_Toc38846111"/>
      <w:r w:rsidRPr="007201A9">
        <w:rPr>
          <w:noProof w:val="0"/>
        </w:rPr>
        <w:t>Copyright Permission</w:t>
      </w:r>
      <w:bookmarkEnd w:id="23"/>
    </w:p>
    <w:p w14:paraId="047ADE10" w14:textId="77777777" w:rsidR="00EC6B47" w:rsidRPr="007201A9" w:rsidRDefault="00EC6B47" w:rsidP="003048FC">
      <w:pPr>
        <w:pStyle w:val="BodyText"/>
        <w:rPr>
          <w:noProof w:val="0"/>
        </w:rPr>
      </w:pPr>
      <w:r w:rsidRPr="007201A9">
        <w:rPr>
          <w:noProof w:val="0"/>
        </w:rPr>
        <w:t>None</w:t>
      </w:r>
    </w:p>
    <w:p w14:paraId="0BCA72FC" w14:textId="77777777" w:rsidR="00EC6B47" w:rsidRPr="007201A9" w:rsidRDefault="00EC6B47" w:rsidP="00EC6B47">
      <w:pPr>
        <w:pStyle w:val="Heading2"/>
        <w:numPr>
          <w:ilvl w:val="0"/>
          <w:numId w:val="0"/>
        </w:numPr>
        <w:rPr>
          <w:noProof w:val="0"/>
        </w:rPr>
      </w:pPr>
      <w:bookmarkStart w:id="30" w:name="_Toc13816025"/>
      <w:r w:rsidRPr="007201A9">
        <w:rPr>
          <w:noProof w:val="0"/>
        </w:rPr>
        <w:t>Domain-specific additions</w:t>
      </w:r>
      <w:bookmarkEnd w:id="30"/>
    </w:p>
    <w:bookmarkEnd w:id="24"/>
    <w:bookmarkEnd w:id="25"/>
    <w:bookmarkEnd w:id="26"/>
    <w:bookmarkEnd w:id="27"/>
    <w:bookmarkEnd w:id="28"/>
    <w:bookmarkEnd w:id="29"/>
    <w:p w14:paraId="70A9F733" w14:textId="77777777" w:rsidR="00EC6B47" w:rsidRPr="007201A9" w:rsidRDefault="00EC6B47" w:rsidP="003048FC">
      <w:pPr>
        <w:pStyle w:val="BodyText"/>
        <w:rPr>
          <w:noProof w:val="0"/>
        </w:rPr>
      </w:pPr>
      <w:r w:rsidRPr="007201A9">
        <w:rPr>
          <w:noProof w:val="0"/>
        </w:rPr>
        <w:t>None</w:t>
      </w:r>
    </w:p>
    <w:p w14:paraId="7B8A581D" w14:textId="77777777" w:rsidR="00EC6B47" w:rsidRPr="007201A9" w:rsidRDefault="00EC6B47" w:rsidP="00075C19">
      <w:pPr>
        <w:pStyle w:val="BodyText"/>
        <w:rPr>
          <w:noProof w:val="0"/>
        </w:rPr>
      </w:pPr>
    </w:p>
    <w:p w14:paraId="64CC715A" w14:textId="4330870A" w:rsidR="00B313EF" w:rsidRPr="007201A9" w:rsidRDefault="00B313EF" w:rsidP="006C1CFC">
      <w:pPr>
        <w:pStyle w:val="EditorInstructions"/>
        <w:rPr>
          <w:noProof w:val="0"/>
        </w:rPr>
      </w:pPr>
      <w:r w:rsidRPr="007201A9">
        <w:rPr>
          <w:noProof w:val="0"/>
        </w:rPr>
        <w:t>Editor: Add the following actor definitions in Appendix A</w:t>
      </w:r>
    </w:p>
    <w:p w14:paraId="304027EC" w14:textId="651469E8" w:rsidR="00EC6B47" w:rsidRPr="007201A9" w:rsidRDefault="00EC6B47" w:rsidP="00075C19">
      <w:pPr>
        <w:pStyle w:val="BodyText"/>
        <w:rPr>
          <w:noProof w:val="0"/>
        </w:rPr>
      </w:pPr>
    </w:p>
    <w:p w14:paraId="76BD0D21" w14:textId="77777777" w:rsidR="00B313EF" w:rsidRPr="007201A9" w:rsidRDefault="00B313EF" w:rsidP="00075C1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7201A9" w14:paraId="7A7AFEEC" w14:textId="77777777" w:rsidTr="00D218F6">
        <w:tc>
          <w:tcPr>
            <w:tcW w:w="3078" w:type="dxa"/>
            <w:shd w:val="clear" w:color="auto" w:fill="D9D9D9"/>
          </w:tcPr>
          <w:p w14:paraId="1A215B48" w14:textId="77777777" w:rsidR="00D218F6" w:rsidRPr="007201A9" w:rsidRDefault="00D218F6" w:rsidP="00D218F6">
            <w:pPr>
              <w:pStyle w:val="TableEntryHeader"/>
              <w:rPr>
                <w:noProof w:val="0"/>
              </w:rPr>
            </w:pPr>
            <w:r w:rsidRPr="007201A9">
              <w:rPr>
                <w:noProof w:val="0"/>
              </w:rPr>
              <w:t>Actor</w:t>
            </w:r>
          </w:p>
        </w:tc>
        <w:tc>
          <w:tcPr>
            <w:tcW w:w="6498" w:type="dxa"/>
            <w:shd w:val="clear" w:color="auto" w:fill="D9D9D9"/>
          </w:tcPr>
          <w:p w14:paraId="0CB79926" w14:textId="77777777" w:rsidR="00D218F6" w:rsidRPr="007201A9" w:rsidRDefault="00D218F6" w:rsidP="00D218F6">
            <w:pPr>
              <w:pStyle w:val="TableEntryHeader"/>
              <w:rPr>
                <w:noProof w:val="0"/>
              </w:rPr>
            </w:pPr>
            <w:r w:rsidRPr="007201A9">
              <w:rPr>
                <w:noProof w:val="0"/>
              </w:rPr>
              <w:t>Definition</w:t>
            </w:r>
          </w:p>
        </w:tc>
      </w:tr>
      <w:tr w:rsidR="00D218F6" w:rsidRPr="007201A9" w14:paraId="43EFCB94" w14:textId="77777777" w:rsidTr="00D218F6">
        <w:tc>
          <w:tcPr>
            <w:tcW w:w="3078" w:type="dxa"/>
            <w:shd w:val="clear" w:color="auto" w:fill="auto"/>
          </w:tcPr>
          <w:p w14:paraId="5B92A5CF" w14:textId="77777777" w:rsidR="00D218F6" w:rsidRPr="007201A9" w:rsidRDefault="00D218F6" w:rsidP="00D218F6">
            <w:pPr>
              <w:pStyle w:val="TableEntry"/>
              <w:rPr>
                <w:noProof w:val="0"/>
              </w:rPr>
            </w:pPr>
            <w:r w:rsidRPr="007201A9">
              <w:rPr>
                <w:noProof w:val="0"/>
              </w:rPr>
              <w:t>Notification Pull Point</w:t>
            </w:r>
          </w:p>
        </w:tc>
        <w:tc>
          <w:tcPr>
            <w:tcW w:w="6498" w:type="dxa"/>
            <w:shd w:val="clear" w:color="auto" w:fill="auto"/>
          </w:tcPr>
          <w:p w14:paraId="23EFDCA1" w14:textId="77777777" w:rsidR="00D218F6" w:rsidRPr="007201A9" w:rsidRDefault="00D218F6" w:rsidP="00D218F6">
            <w:pPr>
              <w:pStyle w:val="TableEntry"/>
              <w:rPr>
                <w:noProof w:val="0"/>
              </w:rPr>
            </w:pPr>
            <w:r w:rsidRPr="007201A9">
              <w:rPr>
                <w:noProof w:val="0"/>
              </w:rPr>
              <w:t>The Notification Pull Point is the actor that stores notifications targeted to a specific Document Metadata Notification Recipient that cannot be directly notified. This actor delivers notifications to the Notification Puller when requested.</w:t>
            </w:r>
          </w:p>
        </w:tc>
      </w:tr>
      <w:tr w:rsidR="00D218F6" w:rsidRPr="007201A9" w14:paraId="439E82DA" w14:textId="77777777" w:rsidTr="00D218F6">
        <w:tc>
          <w:tcPr>
            <w:tcW w:w="3078" w:type="dxa"/>
            <w:shd w:val="clear" w:color="auto" w:fill="auto"/>
          </w:tcPr>
          <w:p w14:paraId="6161C45B" w14:textId="77777777" w:rsidR="00D218F6" w:rsidRPr="007201A9" w:rsidRDefault="00D218F6" w:rsidP="00D218F6">
            <w:pPr>
              <w:pStyle w:val="TableEntry"/>
              <w:rPr>
                <w:noProof w:val="0"/>
              </w:rPr>
            </w:pPr>
            <w:r w:rsidRPr="007201A9">
              <w:rPr>
                <w:noProof w:val="0"/>
              </w:rPr>
              <w:t>Notification Puller</w:t>
            </w:r>
          </w:p>
        </w:tc>
        <w:tc>
          <w:tcPr>
            <w:tcW w:w="6498" w:type="dxa"/>
            <w:shd w:val="clear" w:color="auto" w:fill="auto"/>
          </w:tcPr>
          <w:p w14:paraId="7EB6BDDB" w14:textId="77777777" w:rsidR="00D218F6" w:rsidRPr="007201A9" w:rsidRDefault="00D218F6" w:rsidP="00D218F6">
            <w:pPr>
              <w:pStyle w:val="TableEntry"/>
              <w:rPr>
                <w:noProof w:val="0"/>
              </w:rPr>
            </w:pPr>
            <w:r w:rsidRPr="007201A9">
              <w:rPr>
                <w:noProof w:val="0"/>
              </w:rPr>
              <w:t>The Notification Puller is the actor that can create a pull point resource for the storing of notifications. It pulls notifications stored in a Notification Pull Point when requested.</w:t>
            </w:r>
          </w:p>
        </w:tc>
      </w:tr>
    </w:tbl>
    <w:p w14:paraId="330ECE9F" w14:textId="77777777" w:rsidR="00D218F6" w:rsidRPr="007201A9" w:rsidRDefault="00D218F6" w:rsidP="00075C19">
      <w:pPr>
        <w:pStyle w:val="BodyText"/>
        <w:rPr>
          <w:noProof w:val="0"/>
        </w:rPr>
      </w:pPr>
    </w:p>
    <w:p w14:paraId="5A3503AA" w14:textId="6191664C" w:rsidR="00B313EF" w:rsidRPr="007201A9" w:rsidRDefault="00B313EF" w:rsidP="006C1CFC">
      <w:pPr>
        <w:pStyle w:val="EditorInstructions"/>
        <w:rPr>
          <w:noProof w:val="0"/>
        </w:rPr>
      </w:pPr>
      <w:r w:rsidRPr="007201A9">
        <w:rPr>
          <w:noProof w:val="0"/>
        </w:rPr>
        <w:t>Editor: Add the following transaction definitions in Appendix B</w:t>
      </w:r>
    </w:p>
    <w:p w14:paraId="5A19730A" w14:textId="77777777" w:rsidR="00D218F6" w:rsidRPr="007201A9" w:rsidRDefault="00D218F6" w:rsidP="00075C19">
      <w:pPr>
        <w:pStyle w:val="BodyText"/>
        <w:rPr>
          <w:noProof w:val="0"/>
        </w:rPr>
      </w:pPr>
    </w:p>
    <w:p w14:paraId="607DEE8A" w14:textId="1CE421A5" w:rsidR="00B313EF" w:rsidRPr="007201A9" w:rsidRDefault="00B313EF" w:rsidP="00075C1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7201A9" w14:paraId="5E89E0CC" w14:textId="77777777" w:rsidTr="00D218F6">
        <w:trPr>
          <w:tblHeader/>
        </w:trPr>
        <w:tc>
          <w:tcPr>
            <w:tcW w:w="3078" w:type="dxa"/>
            <w:shd w:val="clear" w:color="auto" w:fill="D9D9D9"/>
          </w:tcPr>
          <w:p w14:paraId="1D5F3933" w14:textId="77777777" w:rsidR="00D218F6" w:rsidRPr="007201A9" w:rsidRDefault="00D218F6" w:rsidP="00D218F6">
            <w:pPr>
              <w:pStyle w:val="TableEntryHeader"/>
              <w:rPr>
                <w:noProof w:val="0"/>
              </w:rPr>
            </w:pPr>
            <w:r w:rsidRPr="007201A9">
              <w:rPr>
                <w:noProof w:val="0"/>
              </w:rPr>
              <w:t>Transaction</w:t>
            </w:r>
          </w:p>
        </w:tc>
        <w:tc>
          <w:tcPr>
            <w:tcW w:w="6498" w:type="dxa"/>
            <w:shd w:val="clear" w:color="auto" w:fill="D9D9D9"/>
          </w:tcPr>
          <w:p w14:paraId="692228F3" w14:textId="77777777" w:rsidR="00D218F6" w:rsidRPr="007201A9" w:rsidRDefault="00D218F6" w:rsidP="00D218F6">
            <w:pPr>
              <w:pStyle w:val="TableEntryHeader"/>
              <w:rPr>
                <w:noProof w:val="0"/>
              </w:rPr>
            </w:pPr>
            <w:r w:rsidRPr="007201A9">
              <w:rPr>
                <w:noProof w:val="0"/>
              </w:rPr>
              <w:t>Definition</w:t>
            </w:r>
          </w:p>
        </w:tc>
      </w:tr>
      <w:tr w:rsidR="00D218F6" w:rsidRPr="007201A9" w14:paraId="09562027" w14:textId="77777777" w:rsidTr="00D218F6">
        <w:tc>
          <w:tcPr>
            <w:tcW w:w="3078" w:type="dxa"/>
            <w:shd w:val="clear" w:color="auto" w:fill="auto"/>
          </w:tcPr>
          <w:p w14:paraId="6A81C8E0" w14:textId="5FD5BC1A" w:rsidR="00D218F6" w:rsidRPr="007201A9" w:rsidRDefault="00D218F6" w:rsidP="00D218F6">
            <w:pPr>
              <w:pStyle w:val="TableEntry"/>
              <w:rPr>
                <w:noProof w:val="0"/>
                <w:szCs w:val="18"/>
              </w:rPr>
            </w:pPr>
            <w:r w:rsidRPr="007201A9">
              <w:rPr>
                <w:noProof w:val="0"/>
                <w:szCs w:val="18"/>
              </w:rPr>
              <w:t>Create Destroy Pull Point</w:t>
            </w:r>
            <w:r w:rsidR="00440170" w:rsidRPr="007201A9">
              <w:rPr>
                <w:noProof w:val="0"/>
                <w:szCs w:val="18"/>
              </w:rPr>
              <w:t xml:space="preserve"> [ITI-69]</w:t>
            </w:r>
          </w:p>
        </w:tc>
        <w:tc>
          <w:tcPr>
            <w:tcW w:w="6498" w:type="dxa"/>
            <w:shd w:val="clear" w:color="auto" w:fill="auto"/>
          </w:tcPr>
          <w:p w14:paraId="10042041" w14:textId="77777777" w:rsidR="00D218F6" w:rsidRPr="007201A9" w:rsidRDefault="00D218F6" w:rsidP="00D218F6">
            <w:pPr>
              <w:pStyle w:val="TableEntry"/>
              <w:rPr>
                <w:noProof w:val="0"/>
                <w:szCs w:val="18"/>
              </w:rPr>
            </w:pPr>
            <w:r w:rsidRPr="007201A9">
              <w:rPr>
                <w:noProof w:val="0"/>
              </w:rPr>
              <w:t>This transaction is used to create a pull point resource. This resource is used for the creation of subscriptions and for the pulling of the notifications stored. This transaction is also used to destroy the pull point resource when it is no longer needed.</w:t>
            </w:r>
          </w:p>
        </w:tc>
      </w:tr>
      <w:tr w:rsidR="00D218F6" w:rsidRPr="007201A9" w14:paraId="031581CF" w14:textId="77777777" w:rsidTr="00D218F6">
        <w:tc>
          <w:tcPr>
            <w:tcW w:w="3078" w:type="dxa"/>
            <w:shd w:val="clear" w:color="auto" w:fill="auto"/>
          </w:tcPr>
          <w:p w14:paraId="481C3708" w14:textId="5708CA43" w:rsidR="00D218F6" w:rsidRPr="007201A9" w:rsidRDefault="000334F7" w:rsidP="00D218F6">
            <w:pPr>
              <w:pStyle w:val="TableEntry"/>
              <w:rPr>
                <w:noProof w:val="0"/>
                <w:szCs w:val="18"/>
              </w:rPr>
            </w:pPr>
            <w:r w:rsidRPr="007201A9">
              <w:rPr>
                <w:noProof w:val="0"/>
                <w:szCs w:val="18"/>
              </w:rPr>
              <w:t>P</w:t>
            </w:r>
            <w:r w:rsidR="00D218F6" w:rsidRPr="007201A9">
              <w:rPr>
                <w:noProof w:val="0"/>
                <w:szCs w:val="18"/>
              </w:rPr>
              <w:t>ull Notification</w:t>
            </w:r>
            <w:r w:rsidR="00440170" w:rsidRPr="007201A9">
              <w:rPr>
                <w:noProof w:val="0"/>
                <w:szCs w:val="18"/>
              </w:rPr>
              <w:t xml:space="preserve"> [ITI-70]</w:t>
            </w:r>
          </w:p>
        </w:tc>
        <w:tc>
          <w:tcPr>
            <w:tcW w:w="6498" w:type="dxa"/>
            <w:shd w:val="clear" w:color="auto" w:fill="auto"/>
          </w:tcPr>
          <w:p w14:paraId="7D7816F4" w14:textId="77777777" w:rsidR="00D218F6" w:rsidRPr="007201A9" w:rsidRDefault="00D218F6" w:rsidP="00D218F6">
            <w:pPr>
              <w:pStyle w:val="TableEntry"/>
              <w:rPr>
                <w:noProof w:val="0"/>
              </w:rPr>
            </w:pPr>
            <w:r w:rsidRPr="007201A9">
              <w:rPr>
                <w:noProof w:val="0"/>
              </w:rPr>
              <w:t xml:space="preserve">This transaction is used to retrieve pending notifications. </w:t>
            </w:r>
          </w:p>
        </w:tc>
      </w:tr>
    </w:tbl>
    <w:p w14:paraId="0386135F" w14:textId="77777777" w:rsidR="00D218F6" w:rsidRPr="007201A9" w:rsidRDefault="00D218F6" w:rsidP="00075C19">
      <w:pPr>
        <w:pStyle w:val="BodyText"/>
        <w:rPr>
          <w:noProof w:val="0"/>
        </w:rPr>
      </w:pPr>
    </w:p>
    <w:p w14:paraId="29AE4FA4" w14:textId="1B7F54C9" w:rsidR="00B313EF" w:rsidRPr="007201A9" w:rsidRDefault="00B313EF" w:rsidP="006C1CFC">
      <w:pPr>
        <w:pStyle w:val="EditorInstructions"/>
        <w:rPr>
          <w:noProof w:val="0"/>
        </w:rPr>
      </w:pPr>
      <w:r w:rsidRPr="007201A9">
        <w:rPr>
          <w:noProof w:val="0"/>
        </w:rPr>
        <w:t>Editor: Add the following terms in the Glossary</w:t>
      </w:r>
    </w:p>
    <w:p w14:paraId="12D30D9E" w14:textId="77777777" w:rsidR="00B313EF" w:rsidRPr="007201A9" w:rsidRDefault="00B313EF" w:rsidP="00075C19">
      <w:pPr>
        <w:pStyle w:val="BodyText"/>
        <w:rPr>
          <w:noProof w:val="0"/>
        </w:rPr>
      </w:pPr>
    </w:p>
    <w:p w14:paraId="16595FDD" w14:textId="77777777" w:rsidR="005265C7" w:rsidRPr="007201A9" w:rsidRDefault="005265C7" w:rsidP="00075C1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7201A9" w14:paraId="79DE96F1" w14:textId="77777777" w:rsidTr="00D218F6">
        <w:tc>
          <w:tcPr>
            <w:tcW w:w="3078" w:type="dxa"/>
            <w:shd w:val="clear" w:color="auto" w:fill="D9D9D9"/>
          </w:tcPr>
          <w:p w14:paraId="49A1C381" w14:textId="77777777" w:rsidR="00D218F6" w:rsidRPr="007201A9" w:rsidRDefault="00D218F6" w:rsidP="00D218F6">
            <w:pPr>
              <w:pStyle w:val="TableEntryHeader"/>
              <w:rPr>
                <w:noProof w:val="0"/>
              </w:rPr>
            </w:pPr>
            <w:r w:rsidRPr="007201A9">
              <w:rPr>
                <w:noProof w:val="0"/>
              </w:rPr>
              <w:t>Glossary Term</w:t>
            </w:r>
          </w:p>
        </w:tc>
        <w:tc>
          <w:tcPr>
            <w:tcW w:w="6498" w:type="dxa"/>
            <w:shd w:val="clear" w:color="auto" w:fill="D9D9D9"/>
          </w:tcPr>
          <w:p w14:paraId="5DD61B35" w14:textId="77777777" w:rsidR="00D218F6" w:rsidRPr="007201A9" w:rsidRDefault="00D218F6" w:rsidP="00D218F6">
            <w:pPr>
              <w:pStyle w:val="TableEntryHeader"/>
              <w:rPr>
                <w:noProof w:val="0"/>
              </w:rPr>
            </w:pPr>
            <w:r w:rsidRPr="007201A9">
              <w:rPr>
                <w:noProof w:val="0"/>
              </w:rPr>
              <w:t>Definition</w:t>
            </w:r>
          </w:p>
        </w:tc>
      </w:tr>
      <w:tr w:rsidR="00D218F6" w:rsidRPr="007201A9" w14:paraId="372BD5A1" w14:textId="77777777" w:rsidTr="00D218F6">
        <w:tc>
          <w:tcPr>
            <w:tcW w:w="3078" w:type="dxa"/>
            <w:shd w:val="clear" w:color="auto" w:fill="auto"/>
          </w:tcPr>
          <w:p w14:paraId="6B51A1D2" w14:textId="77777777" w:rsidR="00D218F6" w:rsidRPr="007201A9" w:rsidRDefault="00D218F6" w:rsidP="00D218F6">
            <w:pPr>
              <w:pStyle w:val="TableEntry"/>
              <w:rPr>
                <w:bCs/>
                <w:noProof w:val="0"/>
              </w:rPr>
            </w:pPr>
            <w:r w:rsidRPr="007201A9">
              <w:rPr>
                <w:bCs/>
                <w:noProof w:val="0"/>
              </w:rPr>
              <w:t>Pull Point resource</w:t>
            </w:r>
          </w:p>
        </w:tc>
        <w:tc>
          <w:tcPr>
            <w:tcW w:w="6498" w:type="dxa"/>
            <w:shd w:val="clear" w:color="auto" w:fill="auto"/>
          </w:tcPr>
          <w:p w14:paraId="35B9E250" w14:textId="77777777" w:rsidR="00D218F6" w:rsidRPr="007201A9" w:rsidRDefault="00D218F6" w:rsidP="00D218F6">
            <w:pPr>
              <w:pStyle w:val="TableEntry"/>
              <w:rPr>
                <w:noProof w:val="0"/>
              </w:rPr>
            </w:pPr>
            <w:r w:rsidRPr="007201A9">
              <w:rPr>
                <w:noProof w:val="0"/>
              </w:rPr>
              <w:t xml:space="preserve">A resource managed by the Pull Point that allows the storing of notification targeted to a specific recipient. </w:t>
            </w:r>
          </w:p>
        </w:tc>
      </w:tr>
    </w:tbl>
    <w:p w14:paraId="0B69AD0C" w14:textId="6CBA427B" w:rsidR="00D218F6" w:rsidRPr="007201A9" w:rsidRDefault="00D218F6" w:rsidP="006C1CFC">
      <w:pPr>
        <w:pStyle w:val="EditorInstructions"/>
        <w:rPr>
          <w:noProof w:val="0"/>
        </w:rPr>
      </w:pPr>
      <w:r w:rsidRPr="007201A9">
        <w:rPr>
          <w:noProof w:val="0"/>
        </w:rPr>
        <w:lastRenderedPageBreak/>
        <w:t xml:space="preserve">Editor: make the following changes in </w:t>
      </w:r>
      <w:r w:rsidR="00A873FD" w:rsidRPr="007201A9">
        <w:rPr>
          <w:noProof w:val="0"/>
        </w:rPr>
        <w:t>Section</w:t>
      </w:r>
      <w:r w:rsidRPr="007201A9">
        <w:rPr>
          <w:noProof w:val="0"/>
        </w:rPr>
        <w:t xml:space="preserve"> 26</w:t>
      </w:r>
    </w:p>
    <w:p w14:paraId="70205E4D" w14:textId="77777777" w:rsidR="00D218F6" w:rsidRPr="007201A9" w:rsidRDefault="00D218F6" w:rsidP="00D218F6">
      <w:pPr>
        <w:pStyle w:val="Heading1"/>
        <w:pageBreakBefore w:val="0"/>
        <w:numPr>
          <w:ilvl w:val="0"/>
          <w:numId w:val="0"/>
        </w:numPr>
        <w:rPr>
          <w:noProof w:val="0"/>
        </w:rPr>
      </w:pPr>
      <w:bookmarkStart w:id="31" w:name="_Toc231117667"/>
      <w:bookmarkStart w:id="32" w:name="_Toc237684744"/>
      <w:bookmarkStart w:id="33" w:name="_Toc237767170"/>
      <w:bookmarkStart w:id="34" w:name="_Toc363802970"/>
      <w:bookmarkStart w:id="35" w:name="_Toc428454118"/>
      <w:bookmarkStart w:id="36" w:name="_Toc13816026"/>
      <w:r w:rsidRPr="007201A9">
        <w:rPr>
          <w:noProof w:val="0"/>
        </w:rPr>
        <w:t>26 Document Metadata Subscription Integration Profile</w:t>
      </w:r>
      <w:bookmarkEnd w:id="31"/>
      <w:bookmarkEnd w:id="32"/>
      <w:bookmarkEnd w:id="33"/>
      <w:bookmarkEnd w:id="34"/>
      <w:bookmarkEnd w:id="35"/>
      <w:bookmarkEnd w:id="36"/>
    </w:p>
    <w:p w14:paraId="24CEB1FA" w14:textId="638BD758" w:rsidR="00D218F6" w:rsidRPr="007201A9" w:rsidRDefault="00D218F6" w:rsidP="00D218F6">
      <w:pPr>
        <w:pStyle w:val="BodyText"/>
        <w:rPr>
          <w:noProof w:val="0"/>
        </w:rPr>
      </w:pPr>
      <w:r w:rsidRPr="007201A9">
        <w:rPr>
          <w:iCs/>
          <w:noProof w:val="0"/>
        </w:rPr>
        <w:t>This profile describes the use of subscription and notification mechanism for use within an XDS Affinity Domain and across communities. The subscription allows for the matching of metadata during the publication of a new document for a given patient, and results in the delivery of a notification. This profile is based on the OASIS WS-BaseNotification standard and</w:t>
      </w:r>
      <w:r w:rsidRPr="007201A9">
        <w:rPr>
          <w:b/>
          <w:iCs/>
          <w:noProof w:val="0"/>
          <w:u w:val="single"/>
        </w:rPr>
        <w:t xml:space="preserve"> defines two methods of subscription and notification</w:t>
      </w:r>
      <w:r w:rsidRPr="007201A9">
        <w:rPr>
          <w:iCs/>
          <w:noProof w:val="0"/>
        </w:rPr>
        <w:t xml:space="preserve">: </w:t>
      </w:r>
      <w:r w:rsidRPr="007201A9">
        <w:rPr>
          <w:noProof w:val="0"/>
        </w:rPr>
        <w:t xml:space="preserve"> </w:t>
      </w:r>
    </w:p>
    <w:p w14:paraId="288E7CFE" w14:textId="77777777" w:rsidR="00D218F6" w:rsidRPr="007201A9" w:rsidRDefault="00D218F6" w:rsidP="00075C19">
      <w:pPr>
        <w:pStyle w:val="ListNumber2"/>
        <w:numPr>
          <w:ilvl w:val="0"/>
          <w:numId w:val="35"/>
        </w:numPr>
      </w:pPr>
      <w:r w:rsidRPr="007201A9">
        <w:rPr>
          <w:b/>
          <w:u w:val="single"/>
        </w:rPr>
        <w:t>In the</w:t>
      </w:r>
      <w:r w:rsidRPr="007201A9">
        <w:t xml:space="preserve"> </w:t>
      </w:r>
      <w:r w:rsidRPr="007201A9">
        <w:rPr>
          <w:b/>
          <w:strike/>
        </w:rPr>
        <w:t>defines a</w:t>
      </w:r>
      <w:r w:rsidRPr="007201A9">
        <w:t xml:space="preserve"> “Push-style” method </w:t>
      </w:r>
      <w:r w:rsidRPr="007201A9">
        <w:rPr>
          <w:b/>
          <w:strike/>
        </w:rPr>
        <w:t xml:space="preserve">for notification. </w:t>
      </w:r>
      <w:r w:rsidRPr="007201A9">
        <w:rPr>
          <w:b/>
          <w:u w:val="single"/>
        </w:rPr>
        <w:t>, a</w:t>
      </w:r>
      <w:r w:rsidRPr="007201A9">
        <w:rPr>
          <w:b/>
        </w:rPr>
        <w:t xml:space="preserve"> </w:t>
      </w:r>
      <w:r w:rsidRPr="007201A9">
        <w:rPr>
          <w:b/>
          <w:strike/>
        </w:rPr>
        <w:t>Using a push-style method of notification, the</w:t>
      </w:r>
      <w:r w:rsidRPr="007201A9">
        <w:rPr>
          <w:b/>
        </w:rPr>
        <w:t xml:space="preserve"> </w:t>
      </w:r>
      <w:r w:rsidRPr="007201A9">
        <w:t>Document Metadata Subscriber may subscribe on behalf of the Document Metadata Notification Recipient to receive notifications about the availability of documents based on specific criteria. A Document Metadata Notification Broker keeps track of the subscriptions and sends the appropriate notifications based on the registration of objects in an XDS Document Registry. Subscriptions exist for a certain period of time and can be cancelled.</w:t>
      </w:r>
    </w:p>
    <w:p w14:paraId="7D5DE673" w14:textId="0744431C" w:rsidR="00D218F6" w:rsidRPr="002059AF" w:rsidRDefault="00D218F6" w:rsidP="00D218F6">
      <w:pPr>
        <w:pStyle w:val="ListNumber2"/>
        <w:rPr>
          <w:rStyle w:val="InsertText"/>
        </w:rPr>
      </w:pPr>
      <w:r w:rsidRPr="007201A9">
        <w:rPr>
          <w:rStyle w:val="InsertText"/>
        </w:rPr>
        <w:t>In the “Pull-style” method, a Notification Puller creates a Pull Point resource able to store notification generated by the Document Metadata Notification Broker. This Pull Point resource i</w:t>
      </w:r>
      <w:r w:rsidRPr="00172AA1">
        <w:rPr>
          <w:rStyle w:val="InsertText"/>
        </w:rPr>
        <w:t>s</w:t>
      </w:r>
      <w:r w:rsidRPr="002059AF">
        <w:rPr>
          <w:rStyle w:val="InsertText"/>
        </w:rPr>
        <w:t xml:space="preserve"> a resource managed by the </w:t>
      </w:r>
      <w:r w:rsidR="00253CA6" w:rsidRPr="002059AF">
        <w:rPr>
          <w:rStyle w:val="InsertText"/>
        </w:rPr>
        <w:t xml:space="preserve">Notification </w:t>
      </w:r>
      <w:r w:rsidRPr="002059AF">
        <w:rPr>
          <w:rStyle w:val="InsertText"/>
        </w:rPr>
        <w:t>Pull Point that allows the storing of notification targeted to a specific recipient</w:t>
      </w:r>
      <w:r w:rsidR="00CF560B" w:rsidRPr="002059AF">
        <w:rPr>
          <w:rStyle w:val="InsertText"/>
        </w:rPr>
        <w:t xml:space="preserve">. </w:t>
      </w:r>
      <w:r w:rsidRPr="002059AF">
        <w:rPr>
          <w:rStyle w:val="InsertText"/>
        </w:rPr>
        <w:t xml:space="preserve">Notifications stored in the </w:t>
      </w:r>
      <w:r w:rsidR="00253CA6" w:rsidRPr="002059AF">
        <w:rPr>
          <w:rStyle w:val="InsertText"/>
        </w:rPr>
        <w:t xml:space="preserve">Notification </w:t>
      </w:r>
      <w:r w:rsidRPr="002059AF">
        <w:rPr>
          <w:rStyle w:val="InsertText"/>
        </w:rPr>
        <w:t>Pull Point can be retrieved by the Notification Puller using a specific transaction.</w:t>
      </w:r>
    </w:p>
    <w:p w14:paraId="165EC33D" w14:textId="77777777" w:rsidR="00D218F6" w:rsidRPr="007201A9" w:rsidRDefault="00D218F6" w:rsidP="00075C19">
      <w:pPr>
        <w:pStyle w:val="BodyText"/>
        <w:rPr>
          <w:noProof w:val="0"/>
        </w:rPr>
      </w:pPr>
    </w:p>
    <w:p w14:paraId="4C74BF92" w14:textId="02DF52C6" w:rsidR="00D218F6" w:rsidRPr="007201A9" w:rsidRDefault="00D218F6" w:rsidP="006C1CFC">
      <w:pPr>
        <w:pStyle w:val="EditorInstructions"/>
        <w:rPr>
          <w:noProof w:val="0"/>
        </w:rPr>
      </w:pPr>
      <w:r w:rsidRPr="007201A9">
        <w:rPr>
          <w:noProof w:val="0"/>
        </w:rPr>
        <w:t xml:space="preserve">Editor: Replace </w:t>
      </w:r>
      <w:r w:rsidR="00A873FD" w:rsidRPr="007201A9">
        <w:rPr>
          <w:noProof w:val="0"/>
        </w:rPr>
        <w:t>F</w:t>
      </w:r>
      <w:r w:rsidR="006C1CFC" w:rsidRPr="007201A9">
        <w:rPr>
          <w:noProof w:val="0"/>
        </w:rPr>
        <w:t>i</w:t>
      </w:r>
      <w:r w:rsidR="00A873FD" w:rsidRPr="007201A9">
        <w:rPr>
          <w:noProof w:val="0"/>
        </w:rPr>
        <w:t>gure</w:t>
      </w:r>
      <w:r w:rsidRPr="007201A9">
        <w:rPr>
          <w:noProof w:val="0"/>
        </w:rPr>
        <w:t xml:space="preserve"> 26.1-1 with the following:</w:t>
      </w:r>
    </w:p>
    <w:bookmarkStart w:id="37" w:name="_MON_1404575787"/>
    <w:bookmarkEnd w:id="37"/>
    <w:p w14:paraId="35E617A9" w14:textId="77777777" w:rsidR="00D218F6" w:rsidRPr="007201A9" w:rsidRDefault="005B09EA" w:rsidP="00B83CBC">
      <w:pPr>
        <w:pStyle w:val="BodyText"/>
        <w:jc w:val="center"/>
        <w:rPr>
          <w:noProof w:val="0"/>
        </w:rPr>
      </w:pPr>
      <w:r w:rsidRPr="007201A9">
        <w:rPr>
          <w:noProof w:val="0"/>
        </w:rPr>
        <w:object w:dxaOrig="7918" w:dyaOrig="6160" w14:anchorId="5E533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5.25pt;height:308.25pt;mso-width-percent:0;mso-height-percent:0;mso-width-percent:0;mso-height-percent:0" o:ole="">
            <v:imagedata r:id="rId17" o:title=""/>
          </v:shape>
          <o:OLEObject Type="Embed" ProgID="Word.Document.12" ShapeID="_x0000_i1025" DrawAspect="Content" ObjectID="_1624430906" r:id="rId18">
            <o:FieldCodes>\s</o:FieldCodes>
          </o:OLEObject>
        </w:object>
      </w:r>
    </w:p>
    <w:p w14:paraId="57267D25" w14:textId="77777777" w:rsidR="00D218F6" w:rsidRPr="007201A9" w:rsidRDefault="00D218F6" w:rsidP="00075C19">
      <w:pPr>
        <w:pStyle w:val="BodyText"/>
        <w:rPr>
          <w:noProof w:val="0"/>
        </w:rPr>
      </w:pPr>
    </w:p>
    <w:p w14:paraId="7A9BCA9B" w14:textId="7557F4D5" w:rsidR="00D218F6" w:rsidRPr="007201A9" w:rsidRDefault="00D218F6" w:rsidP="006C1CFC">
      <w:pPr>
        <w:pStyle w:val="EditorInstructions"/>
        <w:rPr>
          <w:noProof w:val="0"/>
        </w:rPr>
      </w:pPr>
      <w:r w:rsidRPr="007201A9">
        <w:rPr>
          <w:noProof w:val="0"/>
        </w:rPr>
        <w:t xml:space="preserve">Editor: Apply the following updates to </w:t>
      </w:r>
      <w:r w:rsidR="00A873FD" w:rsidRPr="007201A9">
        <w:rPr>
          <w:noProof w:val="0"/>
        </w:rPr>
        <w:t>Table</w:t>
      </w:r>
      <w:r w:rsidRPr="007201A9">
        <w:rPr>
          <w:noProof w:val="0"/>
        </w:rPr>
        <w:t xml:space="preserve"> 26.1-1:</w:t>
      </w:r>
    </w:p>
    <w:p w14:paraId="382008F1" w14:textId="5FF1E818" w:rsidR="00D218F6" w:rsidRPr="007201A9" w:rsidRDefault="00D218F6" w:rsidP="00D218F6">
      <w:pPr>
        <w:pStyle w:val="TableTitle"/>
        <w:rPr>
          <w:noProof w:val="0"/>
        </w:rPr>
      </w:pPr>
      <w:r w:rsidRPr="007201A9">
        <w:rPr>
          <w:noProof w:val="0"/>
        </w:rPr>
        <w:t>Table 26.1-1: Document Metadata Subscription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2754"/>
        <w:gridCol w:w="1530"/>
        <w:gridCol w:w="1648"/>
      </w:tblGrid>
      <w:tr w:rsidR="00D218F6" w:rsidRPr="007201A9" w14:paraId="406BE3A3" w14:textId="77777777" w:rsidTr="003D4300">
        <w:trPr>
          <w:tblHeader/>
          <w:jc w:val="center"/>
        </w:trPr>
        <w:tc>
          <w:tcPr>
            <w:tcW w:w="2731" w:type="dxa"/>
            <w:shd w:val="clear" w:color="auto" w:fill="D8D8D8"/>
          </w:tcPr>
          <w:p w14:paraId="4003E04A" w14:textId="77777777" w:rsidR="00D218F6" w:rsidRPr="007201A9" w:rsidRDefault="00D218F6" w:rsidP="00D218F6">
            <w:pPr>
              <w:pStyle w:val="TableEntryHeader"/>
              <w:snapToGrid w:val="0"/>
              <w:rPr>
                <w:noProof w:val="0"/>
              </w:rPr>
            </w:pPr>
            <w:r w:rsidRPr="007201A9">
              <w:rPr>
                <w:noProof w:val="0"/>
              </w:rPr>
              <w:t>Actors</w:t>
            </w:r>
          </w:p>
        </w:tc>
        <w:tc>
          <w:tcPr>
            <w:tcW w:w="2754" w:type="dxa"/>
            <w:shd w:val="clear" w:color="auto" w:fill="D8D8D8"/>
          </w:tcPr>
          <w:p w14:paraId="6FC04F72" w14:textId="77777777" w:rsidR="00D218F6" w:rsidRPr="007201A9" w:rsidRDefault="00D218F6" w:rsidP="00D218F6">
            <w:pPr>
              <w:pStyle w:val="TableEntryHeader"/>
              <w:snapToGrid w:val="0"/>
              <w:rPr>
                <w:noProof w:val="0"/>
              </w:rPr>
            </w:pPr>
            <w:r w:rsidRPr="007201A9">
              <w:rPr>
                <w:noProof w:val="0"/>
              </w:rPr>
              <w:t xml:space="preserve">Transactions </w:t>
            </w:r>
          </w:p>
        </w:tc>
        <w:tc>
          <w:tcPr>
            <w:tcW w:w="1530" w:type="dxa"/>
            <w:shd w:val="clear" w:color="auto" w:fill="D8D8D8"/>
          </w:tcPr>
          <w:p w14:paraId="3FB4BD14" w14:textId="77777777" w:rsidR="00D218F6" w:rsidRPr="007201A9" w:rsidRDefault="00D218F6" w:rsidP="00D218F6">
            <w:pPr>
              <w:pStyle w:val="TableEntryHeader"/>
              <w:rPr>
                <w:noProof w:val="0"/>
              </w:rPr>
            </w:pPr>
            <w:r w:rsidRPr="007201A9">
              <w:rPr>
                <w:noProof w:val="0"/>
              </w:rPr>
              <w:t>Optionality</w:t>
            </w:r>
          </w:p>
        </w:tc>
        <w:tc>
          <w:tcPr>
            <w:tcW w:w="1648" w:type="dxa"/>
            <w:shd w:val="clear" w:color="auto" w:fill="D8D8D8"/>
          </w:tcPr>
          <w:p w14:paraId="13C67B10" w14:textId="77777777" w:rsidR="00D218F6" w:rsidRPr="007201A9" w:rsidRDefault="00D218F6" w:rsidP="00D218F6">
            <w:pPr>
              <w:pStyle w:val="TableEntryHeader"/>
              <w:rPr>
                <w:noProof w:val="0"/>
              </w:rPr>
            </w:pPr>
            <w:r w:rsidRPr="007201A9">
              <w:rPr>
                <w:noProof w:val="0"/>
              </w:rPr>
              <w:t xml:space="preserve">Reference </w:t>
            </w:r>
          </w:p>
        </w:tc>
      </w:tr>
      <w:tr w:rsidR="00D218F6" w:rsidRPr="007201A9" w14:paraId="4E541E5D" w14:textId="77777777" w:rsidTr="003D4300">
        <w:trPr>
          <w:trHeight w:hRule="exact" w:val="577"/>
          <w:jc w:val="center"/>
        </w:trPr>
        <w:tc>
          <w:tcPr>
            <w:tcW w:w="2731" w:type="dxa"/>
            <w:vMerge w:val="restart"/>
          </w:tcPr>
          <w:p w14:paraId="0608C15B" w14:textId="77777777" w:rsidR="00D218F6" w:rsidRPr="007201A9" w:rsidRDefault="00D218F6" w:rsidP="00D218F6">
            <w:pPr>
              <w:pStyle w:val="TableEntry"/>
              <w:snapToGrid w:val="0"/>
              <w:rPr>
                <w:noProof w:val="0"/>
              </w:rPr>
            </w:pPr>
            <w:r w:rsidRPr="007201A9">
              <w:rPr>
                <w:noProof w:val="0"/>
              </w:rPr>
              <w:t>Document Metadata Notification Broker</w:t>
            </w:r>
          </w:p>
        </w:tc>
        <w:tc>
          <w:tcPr>
            <w:tcW w:w="2754" w:type="dxa"/>
          </w:tcPr>
          <w:p w14:paraId="18EE6B12" w14:textId="77777777" w:rsidR="00D218F6" w:rsidRPr="007201A9" w:rsidRDefault="00D218F6" w:rsidP="00D218F6">
            <w:pPr>
              <w:pStyle w:val="TableEntry"/>
              <w:snapToGrid w:val="0"/>
              <w:rPr>
                <w:noProof w:val="0"/>
              </w:rPr>
            </w:pPr>
            <w:r w:rsidRPr="007201A9">
              <w:rPr>
                <w:noProof w:val="0"/>
              </w:rPr>
              <w:t>Document Metadata Subscribe</w:t>
            </w:r>
          </w:p>
        </w:tc>
        <w:tc>
          <w:tcPr>
            <w:tcW w:w="1530" w:type="dxa"/>
          </w:tcPr>
          <w:p w14:paraId="0D8E4F0F"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277BAACC" w14:textId="5EF185A1"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3.52</w:t>
            </w:r>
          </w:p>
        </w:tc>
      </w:tr>
      <w:tr w:rsidR="00D218F6" w:rsidRPr="007201A9" w14:paraId="4E1C966E" w14:textId="77777777" w:rsidTr="003D4300">
        <w:trPr>
          <w:jc w:val="center"/>
        </w:trPr>
        <w:tc>
          <w:tcPr>
            <w:tcW w:w="2731" w:type="dxa"/>
            <w:vMerge/>
          </w:tcPr>
          <w:p w14:paraId="0C1DAFDA" w14:textId="77777777" w:rsidR="00D218F6" w:rsidRPr="007201A9" w:rsidRDefault="00D218F6" w:rsidP="00D218F6">
            <w:pPr>
              <w:rPr>
                <w:lang w:val="en-US"/>
              </w:rPr>
            </w:pPr>
          </w:p>
        </w:tc>
        <w:tc>
          <w:tcPr>
            <w:tcW w:w="2754" w:type="dxa"/>
          </w:tcPr>
          <w:p w14:paraId="69EFFE68" w14:textId="259E1A32" w:rsidR="00D218F6" w:rsidRPr="007201A9" w:rsidRDefault="00D218F6" w:rsidP="00D218F6">
            <w:pPr>
              <w:pStyle w:val="TableEntry"/>
              <w:snapToGrid w:val="0"/>
              <w:rPr>
                <w:noProof w:val="0"/>
              </w:rPr>
            </w:pPr>
            <w:r w:rsidRPr="007201A9">
              <w:rPr>
                <w:noProof w:val="0"/>
              </w:rPr>
              <w:t>Document Metadata</w:t>
            </w:r>
            <w:r w:rsidRPr="007201A9" w:rsidDel="001E4ED6">
              <w:rPr>
                <w:noProof w:val="0"/>
              </w:rPr>
              <w:t xml:space="preserve"> </w:t>
            </w:r>
            <w:r w:rsidRPr="007201A9">
              <w:rPr>
                <w:noProof w:val="0"/>
              </w:rPr>
              <w:t>Notify</w:t>
            </w:r>
          </w:p>
        </w:tc>
        <w:tc>
          <w:tcPr>
            <w:tcW w:w="1530" w:type="dxa"/>
          </w:tcPr>
          <w:p w14:paraId="36FFCF2C"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0EBB9A56" w14:textId="0A4E6900"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3.53</w:t>
            </w:r>
          </w:p>
        </w:tc>
      </w:tr>
      <w:tr w:rsidR="00D218F6" w:rsidRPr="007201A9" w14:paraId="08577B3B" w14:textId="77777777" w:rsidTr="003D4300">
        <w:trPr>
          <w:jc w:val="center"/>
        </w:trPr>
        <w:tc>
          <w:tcPr>
            <w:tcW w:w="2731" w:type="dxa"/>
            <w:vMerge/>
          </w:tcPr>
          <w:p w14:paraId="39C3D4DA" w14:textId="77777777" w:rsidR="00D218F6" w:rsidRPr="007201A9" w:rsidRDefault="00D218F6" w:rsidP="00D218F6">
            <w:pPr>
              <w:rPr>
                <w:lang w:val="en-US"/>
              </w:rPr>
            </w:pPr>
          </w:p>
        </w:tc>
        <w:tc>
          <w:tcPr>
            <w:tcW w:w="2754" w:type="dxa"/>
          </w:tcPr>
          <w:p w14:paraId="28C96F56" w14:textId="77777777" w:rsidR="00D218F6" w:rsidRPr="007201A9" w:rsidDel="0073019A" w:rsidRDefault="00D218F6" w:rsidP="00D218F6">
            <w:pPr>
              <w:pStyle w:val="TableEntry"/>
              <w:snapToGrid w:val="0"/>
              <w:rPr>
                <w:noProof w:val="0"/>
              </w:rPr>
            </w:pPr>
            <w:r w:rsidRPr="007201A9">
              <w:rPr>
                <w:noProof w:val="0"/>
              </w:rPr>
              <w:t>Document Metadata Publish</w:t>
            </w:r>
          </w:p>
        </w:tc>
        <w:tc>
          <w:tcPr>
            <w:tcW w:w="1530" w:type="dxa"/>
          </w:tcPr>
          <w:p w14:paraId="52C0FC4D" w14:textId="77777777" w:rsidR="00D218F6" w:rsidRPr="007201A9" w:rsidRDefault="00D218F6" w:rsidP="00D218F6">
            <w:pPr>
              <w:pStyle w:val="TableEntry"/>
              <w:snapToGrid w:val="0"/>
              <w:jc w:val="center"/>
              <w:rPr>
                <w:noProof w:val="0"/>
              </w:rPr>
            </w:pPr>
            <w:r w:rsidRPr="007201A9">
              <w:rPr>
                <w:noProof w:val="0"/>
              </w:rPr>
              <w:t>O</w:t>
            </w:r>
          </w:p>
        </w:tc>
        <w:tc>
          <w:tcPr>
            <w:tcW w:w="1648" w:type="dxa"/>
          </w:tcPr>
          <w:p w14:paraId="509BE971" w14:textId="7D1EEB5B"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3.54</w:t>
            </w:r>
          </w:p>
        </w:tc>
      </w:tr>
      <w:tr w:rsidR="00D218F6" w:rsidRPr="007201A9" w14:paraId="3712A66E" w14:textId="77777777" w:rsidTr="003D4300">
        <w:trPr>
          <w:trHeight w:hRule="exact" w:val="604"/>
          <w:jc w:val="center"/>
        </w:trPr>
        <w:tc>
          <w:tcPr>
            <w:tcW w:w="2731" w:type="dxa"/>
          </w:tcPr>
          <w:p w14:paraId="1F1F3E7B" w14:textId="77777777" w:rsidR="00D218F6" w:rsidRPr="007201A9" w:rsidRDefault="00D218F6" w:rsidP="00D218F6">
            <w:pPr>
              <w:pStyle w:val="TableEntry"/>
              <w:snapToGrid w:val="0"/>
              <w:rPr>
                <w:noProof w:val="0"/>
              </w:rPr>
            </w:pPr>
            <w:r w:rsidRPr="007201A9">
              <w:rPr>
                <w:noProof w:val="0"/>
              </w:rPr>
              <w:t>Document Metadata Subscriber</w:t>
            </w:r>
          </w:p>
        </w:tc>
        <w:tc>
          <w:tcPr>
            <w:tcW w:w="2754" w:type="dxa"/>
          </w:tcPr>
          <w:p w14:paraId="0CACC96E" w14:textId="77777777" w:rsidR="00D218F6" w:rsidRPr="007201A9" w:rsidRDefault="00D218F6" w:rsidP="00D218F6">
            <w:pPr>
              <w:pStyle w:val="TableEntry"/>
              <w:snapToGrid w:val="0"/>
              <w:rPr>
                <w:noProof w:val="0"/>
              </w:rPr>
            </w:pPr>
            <w:r w:rsidRPr="007201A9">
              <w:rPr>
                <w:noProof w:val="0"/>
              </w:rPr>
              <w:t>Document Metadata Subscribe</w:t>
            </w:r>
          </w:p>
        </w:tc>
        <w:tc>
          <w:tcPr>
            <w:tcW w:w="1530" w:type="dxa"/>
          </w:tcPr>
          <w:p w14:paraId="5BB84525"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47418185" w14:textId="2637F167"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3.52</w:t>
            </w:r>
          </w:p>
        </w:tc>
      </w:tr>
      <w:tr w:rsidR="00D218F6" w:rsidRPr="007201A9" w14:paraId="42E2AC72" w14:textId="77777777" w:rsidTr="003D4300">
        <w:trPr>
          <w:trHeight w:hRule="exact" w:val="496"/>
          <w:jc w:val="center"/>
        </w:trPr>
        <w:tc>
          <w:tcPr>
            <w:tcW w:w="2731" w:type="dxa"/>
          </w:tcPr>
          <w:p w14:paraId="61879F01" w14:textId="77777777" w:rsidR="00D218F6" w:rsidRPr="007201A9" w:rsidRDefault="00D218F6" w:rsidP="00D218F6">
            <w:pPr>
              <w:pStyle w:val="TableEntry"/>
              <w:snapToGrid w:val="0"/>
              <w:rPr>
                <w:noProof w:val="0"/>
              </w:rPr>
            </w:pPr>
            <w:r w:rsidRPr="007201A9">
              <w:rPr>
                <w:noProof w:val="0"/>
              </w:rPr>
              <w:t>Document Metadata Publisher</w:t>
            </w:r>
          </w:p>
        </w:tc>
        <w:tc>
          <w:tcPr>
            <w:tcW w:w="2754" w:type="dxa"/>
          </w:tcPr>
          <w:p w14:paraId="2AEBC96C" w14:textId="77777777" w:rsidR="00D218F6" w:rsidRPr="007201A9" w:rsidRDefault="00D218F6" w:rsidP="00D218F6">
            <w:pPr>
              <w:pStyle w:val="TableEntry"/>
              <w:snapToGrid w:val="0"/>
              <w:rPr>
                <w:noProof w:val="0"/>
              </w:rPr>
            </w:pPr>
            <w:r w:rsidRPr="007201A9">
              <w:rPr>
                <w:noProof w:val="0"/>
              </w:rPr>
              <w:t>Document Metadata Publish</w:t>
            </w:r>
          </w:p>
        </w:tc>
        <w:tc>
          <w:tcPr>
            <w:tcW w:w="1530" w:type="dxa"/>
          </w:tcPr>
          <w:p w14:paraId="329B08D4"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00AE89A2" w14:textId="4B34D342" w:rsidR="00D218F6" w:rsidRPr="007201A9" w:rsidRDefault="00D218F6" w:rsidP="00D218F6">
            <w:pPr>
              <w:pStyle w:val="TableEntry"/>
              <w:snapToGrid w:val="0"/>
              <w:rPr>
                <w:noProof w:val="0"/>
              </w:rPr>
            </w:pPr>
            <w:r w:rsidRPr="007201A9">
              <w:rPr>
                <w:noProof w:val="0"/>
              </w:rPr>
              <w:t>ITI TF-2b:</w:t>
            </w:r>
            <w:r w:rsidR="003D4300" w:rsidRPr="007201A9">
              <w:rPr>
                <w:noProof w:val="0"/>
              </w:rPr>
              <w:t xml:space="preserve"> </w:t>
            </w:r>
            <w:r w:rsidRPr="007201A9">
              <w:rPr>
                <w:noProof w:val="0"/>
              </w:rPr>
              <w:t>3.54</w:t>
            </w:r>
          </w:p>
        </w:tc>
      </w:tr>
      <w:tr w:rsidR="00D218F6" w:rsidRPr="007201A9" w14:paraId="60D2D85E" w14:textId="77777777" w:rsidTr="003D4300">
        <w:trPr>
          <w:trHeight w:hRule="exact" w:val="613"/>
          <w:jc w:val="center"/>
        </w:trPr>
        <w:tc>
          <w:tcPr>
            <w:tcW w:w="2731" w:type="dxa"/>
          </w:tcPr>
          <w:p w14:paraId="0CFE6BC8" w14:textId="77777777" w:rsidR="00D218F6" w:rsidRPr="007201A9" w:rsidRDefault="00D218F6" w:rsidP="00D218F6">
            <w:pPr>
              <w:pStyle w:val="TableEntry"/>
              <w:snapToGrid w:val="0"/>
              <w:rPr>
                <w:noProof w:val="0"/>
              </w:rPr>
            </w:pPr>
            <w:r w:rsidRPr="007201A9">
              <w:rPr>
                <w:noProof w:val="0"/>
              </w:rPr>
              <w:t>Document Metadata Notification Recipient</w:t>
            </w:r>
          </w:p>
        </w:tc>
        <w:tc>
          <w:tcPr>
            <w:tcW w:w="2754" w:type="dxa"/>
          </w:tcPr>
          <w:p w14:paraId="177998D9" w14:textId="77777777" w:rsidR="00D218F6" w:rsidRPr="007201A9" w:rsidRDefault="00D218F6" w:rsidP="00D218F6">
            <w:pPr>
              <w:pStyle w:val="TableEntry"/>
              <w:snapToGrid w:val="0"/>
              <w:rPr>
                <w:noProof w:val="0"/>
              </w:rPr>
            </w:pPr>
            <w:r w:rsidRPr="007201A9">
              <w:rPr>
                <w:noProof w:val="0"/>
              </w:rPr>
              <w:t>Document Metadata Notify</w:t>
            </w:r>
          </w:p>
        </w:tc>
        <w:tc>
          <w:tcPr>
            <w:tcW w:w="1530" w:type="dxa"/>
          </w:tcPr>
          <w:p w14:paraId="2EE9715C" w14:textId="77777777" w:rsidR="00D218F6" w:rsidRPr="007201A9" w:rsidRDefault="00D218F6" w:rsidP="00D218F6">
            <w:pPr>
              <w:pStyle w:val="TableEntry"/>
              <w:snapToGrid w:val="0"/>
              <w:jc w:val="center"/>
              <w:rPr>
                <w:noProof w:val="0"/>
              </w:rPr>
            </w:pPr>
            <w:r w:rsidRPr="007201A9">
              <w:rPr>
                <w:noProof w:val="0"/>
              </w:rPr>
              <w:t>R</w:t>
            </w:r>
          </w:p>
        </w:tc>
        <w:tc>
          <w:tcPr>
            <w:tcW w:w="1648" w:type="dxa"/>
          </w:tcPr>
          <w:p w14:paraId="4CAE968F" w14:textId="77777777" w:rsidR="00D218F6" w:rsidRPr="007201A9" w:rsidRDefault="00D218F6" w:rsidP="00D218F6">
            <w:pPr>
              <w:pStyle w:val="TableEntry"/>
              <w:snapToGrid w:val="0"/>
              <w:rPr>
                <w:noProof w:val="0"/>
              </w:rPr>
            </w:pPr>
            <w:r w:rsidRPr="007201A9">
              <w:rPr>
                <w:noProof w:val="0"/>
              </w:rPr>
              <w:t>ITI TF-2b:3.53</w:t>
            </w:r>
          </w:p>
        </w:tc>
      </w:tr>
      <w:tr w:rsidR="00D218F6" w:rsidRPr="007201A9" w14:paraId="261A39D0" w14:textId="77777777" w:rsidTr="003D4300">
        <w:trPr>
          <w:trHeight w:hRule="exact" w:val="613"/>
          <w:jc w:val="center"/>
        </w:trPr>
        <w:tc>
          <w:tcPr>
            <w:tcW w:w="2731" w:type="dxa"/>
            <w:vMerge w:val="restart"/>
          </w:tcPr>
          <w:p w14:paraId="13C387FC" w14:textId="77777777" w:rsidR="00D218F6" w:rsidRPr="007201A9" w:rsidRDefault="00D218F6" w:rsidP="00D218F6">
            <w:pPr>
              <w:pStyle w:val="TableEntry"/>
              <w:snapToGrid w:val="0"/>
              <w:rPr>
                <w:b/>
                <w:noProof w:val="0"/>
                <w:u w:val="single"/>
              </w:rPr>
            </w:pPr>
            <w:r w:rsidRPr="007201A9">
              <w:rPr>
                <w:b/>
                <w:noProof w:val="0"/>
                <w:u w:val="single"/>
              </w:rPr>
              <w:t>Notification Puller</w:t>
            </w:r>
          </w:p>
        </w:tc>
        <w:tc>
          <w:tcPr>
            <w:tcW w:w="2754" w:type="dxa"/>
          </w:tcPr>
          <w:p w14:paraId="4F448F5C" w14:textId="77777777" w:rsidR="00D218F6" w:rsidRPr="007201A9" w:rsidRDefault="00D218F6" w:rsidP="00D218F6">
            <w:pPr>
              <w:pStyle w:val="TableEntry"/>
              <w:snapToGrid w:val="0"/>
              <w:rPr>
                <w:b/>
                <w:noProof w:val="0"/>
                <w:u w:val="single"/>
              </w:rPr>
            </w:pPr>
            <w:r w:rsidRPr="007201A9">
              <w:rPr>
                <w:b/>
                <w:noProof w:val="0"/>
                <w:u w:val="single"/>
              </w:rPr>
              <w:t>Pull Notification</w:t>
            </w:r>
          </w:p>
        </w:tc>
        <w:tc>
          <w:tcPr>
            <w:tcW w:w="1530" w:type="dxa"/>
          </w:tcPr>
          <w:p w14:paraId="143C9AD6" w14:textId="77777777" w:rsidR="00D218F6" w:rsidRPr="007201A9" w:rsidRDefault="00D218F6" w:rsidP="00D218F6">
            <w:pPr>
              <w:pStyle w:val="TableEntry"/>
              <w:snapToGrid w:val="0"/>
              <w:jc w:val="center"/>
              <w:rPr>
                <w:b/>
                <w:noProof w:val="0"/>
                <w:u w:val="single"/>
              </w:rPr>
            </w:pPr>
            <w:r w:rsidRPr="007201A9">
              <w:rPr>
                <w:b/>
                <w:noProof w:val="0"/>
                <w:u w:val="single"/>
              </w:rPr>
              <w:t>R</w:t>
            </w:r>
          </w:p>
        </w:tc>
        <w:tc>
          <w:tcPr>
            <w:tcW w:w="1648" w:type="dxa"/>
          </w:tcPr>
          <w:p w14:paraId="740CB21F" w14:textId="449978D2" w:rsidR="00D218F6" w:rsidRPr="007201A9" w:rsidRDefault="00D218F6" w:rsidP="00D218F6">
            <w:pPr>
              <w:pStyle w:val="TableEntry"/>
              <w:snapToGrid w:val="0"/>
              <w:rPr>
                <w:b/>
                <w:noProof w:val="0"/>
                <w:u w:val="single"/>
              </w:rPr>
            </w:pPr>
            <w:r w:rsidRPr="007201A9">
              <w:rPr>
                <w:b/>
                <w:noProof w:val="0"/>
                <w:u w:val="single"/>
              </w:rPr>
              <w:t>ITI TF-2c:</w:t>
            </w:r>
            <w:r w:rsidR="003D4300" w:rsidRPr="007201A9">
              <w:rPr>
                <w:b/>
                <w:noProof w:val="0"/>
                <w:u w:val="single"/>
              </w:rPr>
              <w:t xml:space="preserve"> </w:t>
            </w:r>
            <w:r w:rsidRPr="007201A9">
              <w:rPr>
                <w:b/>
                <w:noProof w:val="0"/>
                <w:u w:val="single"/>
              </w:rPr>
              <w:t>3.70</w:t>
            </w:r>
          </w:p>
        </w:tc>
      </w:tr>
      <w:tr w:rsidR="00D218F6" w:rsidRPr="007201A9" w14:paraId="01C510F4" w14:textId="77777777" w:rsidTr="003D4300">
        <w:trPr>
          <w:trHeight w:hRule="exact" w:val="613"/>
          <w:jc w:val="center"/>
        </w:trPr>
        <w:tc>
          <w:tcPr>
            <w:tcW w:w="2731" w:type="dxa"/>
            <w:vMerge/>
          </w:tcPr>
          <w:p w14:paraId="57289F6D" w14:textId="77777777" w:rsidR="00D218F6" w:rsidRPr="007201A9" w:rsidRDefault="00D218F6" w:rsidP="00D218F6">
            <w:pPr>
              <w:pStyle w:val="TableEntry"/>
              <w:snapToGrid w:val="0"/>
              <w:rPr>
                <w:b/>
                <w:noProof w:val="0"/>
                <w:u w:val="single"/>
              </w:rPr>
            </w:pPr>
          </w:p>
        </w:tc>
        <w:tc>
          <w:tcPr>
            <w:tcW w:w="2754" w:type="dxa"/>
          </w:tcPr>
          <w:p w14:paraId="4C7901A6" w14:textId="77777777" w:rsidR="00D218F6" w:rsidRPr="007201A9" w:rsidRDefault="00D218F6" w:rsidP="00D218F6">
            <w:pPr>
              <w:pStyle w:val="TableEntry"/>
              <w:snapToGrid w:val="0"/>
              <w:rPr>
                <w:b/>
                <w:noProof w:val="0"/>
                <w:u w:val="single"/>
              </w:rPr>
            </w:pPr>
            <w:r w:rsidRPr="007201A9">
              <w:rPr>
                <w:b/>
                <w:noProof w:val="0"/>
                <w:u w:val="single"/>
              </w:rPr>
              <w:t>Create Destroy Pull Point</w:t>
            </w:r>
          </w:p>
        </w:tc>
        <w:tc>
          <w:tcPr>
            <w:tcW w:w="1530" w:type="dxa"/>
          </w:tcPr>
          <w:p w14:paraId="59410A1B" w14:textId="77777777" w:rsidR="00D218F6" w:rsidRPr="007201A9" w:rsidRDefault="00D218F6" w:rsidP="00D218F6">
            <w:pPr>
              <w:pStyle w:val="TableEntry"/>
              <w:snapToGrid w:val="0"/>
              <w:jc w:val="center"/>
              <w:rPr>
                <w:b/>
                <w:noProof w:val="0"/>
                <w:u w:val="single"/>
              </w:rPr>
            </w:pPr>
            <w:r w:rsidRPr="007201A9">
              <w:rPr>
                <w:b/>
                <w:noProof w:val="0"/>
                <w:u w:val="single"/>
              </w:rPr>
              <w:t>O</w:t>
            </w:r>
          </w:p>
        </w:tc>
        <w:tc>
          <w:tcPr>
            <w:tcW w:w="1648" w:type="dxa"/>
          </w:tcPr>
          <w:p w14:paraId="2F2D8E9E" w14:textId="2E55C101" w:rsidR="00D218F6" w:rsidRPr="007201A9" w:rsidRDefault="00D218F6" w:rsidP="00D218F6">
            <w:pPr>
              <w:pStyle w:val="TableEntry"/>
              <w:snapToGrid w:val="0"/>
              <w:rPr>
                <w:b/>
                <w:noProof w:val="0"/>
                <w:u w:val="single"/>
              </w:rPr>
            </w:pPr>
            <w:r w:rsidRPr="007201A9">
              <w:rPr>
                <w:b/>
                <w:noProof w:val="0"/>
                <w:u w:val="single"/>
              </w:rPr>
              <w:t>ITI TF-2c:</w:t>
            </w:r>
            <w:r w:rsidR="003D4300" w:rsidRPr="007201A9">
              <w:rPr>
                <w:b/>
                <w:noProof w:val="0"/>
                <w:u w:val="single"/>
              </w:rPr>
              <w:t xml:space="preserve"> </w:t>
            </w:r>
            <w:r w:rsidRPr="007201A9">
              <w:rPr>
                <w:b/>
                <w:noProof w:val="0"/>
                <w:u w:val="single"/>
              </w:rPr>
              <w:t>3.69</w:t>
            </w:r>
          </w:p>
        </w:tc>
      </w:tr>
      <w:tr w:rsidR="00D218F6" w:rsidRPr="007201A9" w14:paraId="73857088" w14:textId="77777777" w:rsidTr="003D4300">
        <w:trPr>
          <w:trHeight w:hRule="exact" w:val="613"/>
          <w:jc w:val="center"/>
        </w:trPr>
        <w:tc>
          <w:tcPr>
            <w:tcW w:w="2731" w:type="dxa"/>
            <w:vMerge w:val="restart"/>
          </w:tcPr>
          <w:p w14:paraId="0028140C" w14:textId="77777777" w:rsidR="00D218F6" w:rsidRPr="007201A9" w:rsidRDefault="00D218F6" w:rsidP="00D218F6">
            <w:pPr>
              <w:pStyle w:val="TableEntry"/>
              <w:snapToGrid w:val="0"/>
              <w:rPr>
                <w:b/>
                <w:noProof w:val="0"/>
                <w:u w:val="single"/>
              </w:rPr>
            </w:pPr>
            <w:r w:rsidRPr="007201A9">
              <w:rPr>
                <w:b/>
                <w:noProof w:val="0"/>
                <w:u w:val="single"/>
              </w:rPr>
              <w:t xml:space="preserve">Notification Pull Point </w:t>
            </w:r>
          </w:p>
        </w:tc>
        <w:tc>
          <w:tcPr>
            <w:tcW w:w="2754" w:type="dxa"/>
          </w:tcPr>
          <w:p w14:paraId="1C95B4B4" w14:textId="77777777" w:rsidR="00D218F6" w:rsidRPr="007201A9" w:rsidRDefault="00D218F6" w:rsidP="00D218F6">
            <w:pPr>
              <w:pStyle w:val="TableEntry"/>
              <w:snapToGrid w:val="0"/>
              <w:rPr>
                <w:b/>
                <w:noProof w:val="0"/>
                <w:u w:val="single"/>
              </w:rPr>
            </w:pPr>
            <w:r w:rsidRPr="007201A9">
              <w:rPr>
                <w:b/>
                <w:noProof w:val="0"/>
                <w:u w:val="single"/>
              </w:rPr>
              <w:t>Pull Notification</w:t>
            </w:r>
          </w:p>
        </w:tc>
        <w:tc>
          <w:tcPr>
            <w:tcW w:w="1530" w:type="dxa"/>
          </w:tcPr>
          <w:p w14:paraId="36422B89" w14:textId="77777777" w:rsidR="00D218F6" w:rsidRPr="007201A9" w:rsidRDefault="00D218F6" w:rsidP="00D218F6">
            <w:pPr>
              <w:pStyle w:val="TableEntry"/>
              <w:snapToGrid w:val="0"/>
              <w:jc w:val="center"/>
              <w:rPr>
                <w:b/>
                <w:noProof w:val="0"/>
                <w:u w:val="single"/>
              </w:rPr>
            </w:pPr>
            <w:r w:rsidRPr="007201A9">
              <w:rPr>
                <w:b/>
                <w:noProof w:val="0"/>
                <w:u w:val="single"/>
              </w:rPr>
              <w:t>R</w:t>
            </w:r>
          </w:p>
        </w:tc>
        <w:tc>
          <w:tcPr>
            <w:tcW w:w="1648" w:type="dxa"/>
          </w:tcPr>
          <w:p w14:paraId="238D01A9" w14:textId="2ADA1111" w:rsidR="00D218F6" w:rsidRPr="007201A9" w:rsidRDefault="00D218F6" w:rsidP="00D218F6">
            <w:pPr>
              <w:pStyle w:val="TableEntry"/>
              <w:snapToGrid w:val="0"/>
              <w:rPr>
                <w:b/>
                <w:noProof w:val="0"/>
                <w:u w:val="single"/>
              </w:rPr>
            </w:pPr>
            <w:r w:rsidRPr="007201A9">
              <w:rPr>
                <w:b/>
                <w:noProof w:val="0"/>
                <w:u w:val="single"/>
              </w:rPr>
              <w:t>ITI TF-2c:</w:t>
            </w:r>
            <w:r w:rsidR="003D4300" w:rsidRPr="007201A9">
              <w:rPr>
                <w:b/>
                <w:noProof w:val="0"/>
                <w:u w:val="single"/>
              </w:rPr>
              <w:t xml:space="preserve"> </w:t>
            </w:r>
            <w:r w:rsidRPr="007201A9">
              <w:rPr>
                <w:b/>
                <w:noProof w:val="0"/>
                <w:u w:val="single"/>
              </w:rPr>
              <w:t>3.70</w:t>
            </w:r>
          </w:p>
        </w:tc>
      </w:tr>
      <w:tr w:rsidR="00D218F6" w:rsidRPr="007201A9" w14:paraId="1491A9D9" w14:textId="77777777" w:rsidTr="003D4300">
        <w:trPr>
          <w:trHeight w:hRule="exact" w:val="613"/>
          <w:jc w:val="center"/>
        </w:trPr>
        <w:tc>
          <w:tcPr>
            <w:tcW w:w="2731" w:type="dxa"/>
            <w:vMerge/>
          </w:tcPr>
          <w:p w14:paraId="613AFDD3" w14:textId="77777777" w:rsidR="00D218F6" w:rsidRPr="007201A9" w:rsidRDefault="00D218F6" w:rsidP="00D218F6">
            <w:pPr>
              <w:pStyle w:val="TableEntry"/>
              <w:snapToGrid w:val="0"/>
              <w:rPr>
                <w:b/>
                <w:noProof w:val="0"/>
                <w:u w:val="single"/>
              </w:rPr>
            </w:pPr>
          </w:p>
        </w:tc>
        <w:tc>
          <w:tcPr>
            <w:tcW w:w="2754" w:type="dxa"/>
          </w:tcPr>
          <w:p w14:paraId="2F288190" w14:textId="77777777" w:rsidR="00D218F6" w:rsidRPr="007201A9" w:rsidRDefault="00D218F6" w:rsidP="00D218F6">
            <w:pPr>
              <w:pStyle w:val="TableEntry"/>
              <w:snapToGrid w:val="0"/>
              <w:rPr>
                <w:b/>
                <w:noProof w:val="0"/>
                <w:u w:val="single"/>
              </w:rPr>
            </w:pPr>
            <w:r w:rsidRPr="007201A9">
              <w:rPr>
                <w:b/>
                <w:noProof w:val="0"/>
                <w:u w:val="single"/>
              </w:rPr>
              <w:t>Create Destroy Pull Point</w:t>
            </w:r>
          </w:p>
        </w:tc>
        <w:tc>
          <w:tcPr>
            <w:tcW w:w="1530" w:type="dxa"/>
          </w:tcPr>
          <w:p w14:paraId="3FFF3918" w14:textId="77777777" w:rsidR="00D218F6" w:rsidRPr="007201A9" w:rsidRDefault="00D218F6" w:rsidP="00D218F6">
            <w:pPr>
              <w:pStyle w:val="TableEntry"/>
              <w:snapToGrid w:val="0"/>
              <w:jc w:val="center"/>
              <w:rPr>
                <w:b/>
                <w:noProof w:val="0"/>
                <w:u w:val="single"/>
              </w:rPr>
            </w:pPr>
            <w:r w:rsidRPr="007201A9">
              <w:rPr>
                <w:b/>
                <w:noProof w:val="0"/>
                <w:u w:val="single"/>
              </w:rPr>
              <w:t>O</w:t>
            </w:r>
          </w:p>
        </w:tc>
        <w:tc>
          <w:tcPr>
            <w:tcW w:w="1648" w:type="dxa"/>
          </w:tcPr>
          <w:p w14:paraId="3D3E2802" w14:textId="07E1DC6B" w:rsidR="00D218F6" w:rsidRPr="007201A9" w:rsidRDefault="00D218F6" w:rsidP="00D218F6">
            <w:pPr>
              <w:pStyle w:val="TableEntry"/>
              <w:snapToGrid w:val="0"/>
              <w:rPr>
                <w:b/>
                <w:noProof w:val="0"/>
                <w:u w:val="single"/>
              </w:rPr>
            </w:pPr>
            <w:r w:rsidRPr="007201A9">
              <w:rPr>
                <w:b/>
                <w:noProof w:val="0"/>
                <w:u w:val="single"/>
              </w:rPr>
              <w:t>ITI TF-2c:</w:t>
            </w:r>
            <w:r w:rsidR="003D4300" w:rsidRPr="007201A9">
              <w:rPr>
                <w:b/>
                <w:noProof w:val="0"/>
                <w:u w:val="single"/>
              </w:rPr>
              <w:t xml:space="preserve"> </w:t>
            </w:r>
            <w:r w:rsidRPr="007201A9">
              <w:rPr>
                <w:b/>
                <w:noProof w:val="0"/>
                <w:u w:val="single"/>
              </w:rPr>
              <w:t>3.69</w:t>
            </w:r>
          </w:p>
        </w:tc>
      </w:tr>
    </w:tbl>
    <w:p w14:paraId="332DAA7F" w14:textId="77777777" w:rsidR="00D218F6" w:rsidRPr="007201A9" w:rsidRDefault="00D218F6" w:rsidP="00075C19">
      <w:pPr>
        <w:pStyle w:val="BodyText"/>
        <w:rPr>
          <w:noProof w:val="0"/>
        </w:rPr>
      </w:pPr>
    </w:p>
    <w:p w14:paraId="79F29A9B" w14:textId="60CF49AF" w:rsidR="00193558" w:rsidRPr="007201A9" w:rsidRDefault="00193558" w:rsidP="006C1CFC">
      <w:pPr>
        <w:pStyle w:val="EditorInstructions"/>
        <w:rPr>
          <w:noProof w:val="0"/>
        </w:rPr>
      </w:pPr>
      <w:r w:rsidRPr="007201A9">
        <w:rPr>
          <w:noProof w:val="0"/>
        </w:rPr>
        <w:t xml:space="preserve">Editor: Add </w:t>
      </w:r>
      <w:r w:rsidR="009A30BA" w:rsidRPr="007201A9">
        <w:rPr>
          <w:noProof w:val="0"/>
        </w:rPr>
        <w:t>Section</w:t>
      </w:r>
      <w:r w:rsidRPr="007201A9">
        <w:rPr>
          <w:noProof w:val="0"/>
        </w:rPr>
        <w:t>s 26.1.1.5 and 26.1.1.6</w:t>
      </w:r>
    </w:p>
    <w:p w14:paraId="6B222FA8" w14:textId="77777777" w:rsidR="00193558" w:rsidRPr="007201A9" w:rsidRDefault="00193558" w:rsidP="00075C19">
      <w:pPr>
        <w:pStyle w:val="BodyText"/>
        <w:rPr>
          <w:noProof w:val="0"/>
        </w:rPr>
      </w:pPr>
    </w:p>
    <w:p w14:paraId="198B29E8" w14:textId="77777777" w:rsidR="00D218F6" w:rsidRPr="007201A9" w:rsidRDefault="00D218F6" w:rsidP="00D218F6">
      <w:pPr>
        <w:pStyle w:val="Heading4"/>
        <w:numPr>
          <w:ilvl w:val="0"/>
          <w:numId w:val="0"/>
        </w:numPr>
        <w:rPr>
          <w:noProof w:val="0"/>
        </w:rPr>
      </w:pPr>
      <w:bookmarkStart w:id="38" w:name="_Toc363802977"/>
      <w:bookmarkStart w:id="39" w:name="_Toc428454125"/>
      <w:bookmarkStart w:id="40" w:name="_Toc13816027"/>
      <w:r w:rsidRPr="007201A9">
        <w:rPr>
          <w:bCs/>
          <w:noProof w:val="0"/>
        </w:rPr>
        <w:t>26.1.1.5 Notification Puller</w:t>
      </w:r>
      <w:bookmarkEnd w:id="38"/>
      <w:bookmarkEnd w:id="39"/>
      <w:bookmarkEnd w:id="40"/>
    </w:p>
    <w:p w14:paraId="0AD37616" w14:textId="4B53D620" w:rsidR="00D218F6" w:rsidRPr="007201A9" w:rsidRDefault="00D218F6" w:rsidP="003048FC">
      <w:pPr>
        <w:pStyle w:val="BodyText"/>
        <w:rPr>
          <w:noProof w:val="0"/>
        </w:rPr>
      </w:pPr>
      <w:r w:rsidRPr="007201A9">
        <w:rPr>
          <w:noProof w:val="0"/>
        </w:rPr>
        <w:t xml:space="preserve">The Notification Puller is the actor that is involved in a notification system using a pull-style approach. This actor “activates” the Notification Pull Point using the Create Destroy Pull Point </w:t>
      </w:r>
      <w:r w:rsidR="00557DA5" w:rsidRPr="007201A9">
        <w:rPr>
          <w:noProof w:val="0"/>
        </w:rPr>
        <w:t xml:space="preserve">[ITI-69] </w:t>
      </w:r>
      <w:r w:rsidRPr="007201A9">
        <w:rPr>
          <w:noProof w:val="0"/>
        </w:rPr>
        <w:t>transaction to create (and destroy) the Pull Point resource.</w:t>
      </w:r>
    </w:p>
    <w:p w14:paraId="6D65E46F" w14:textId="77777777" w:rsidR="00D218F6" w:rsidRPr="007201A9" w:rsidRDefault="00D218F6" w:rsidP="00343E71">
      <w:pPr>
        <w:pStyle w:val="BodyText"/>
        <w:rPr>
          <w:noProof w:val="0"/>
        </w:rPr>
      </w:pPr>
      <w:r w:rsidRPr="007201A9">
        <w:rPr>
          <w:noProof w:val="0"/>
        </w:rPr>
        <w:t>The Notification Puller SHALL be grouped with a Document Metadata Subscriber.</w:t>
      </w:r>
    </w:p>
    <w:p w14:paraId="78F96A3C" w14:textId="77777777" w:rsidR="00D218F6" w:rsidRPr="002059AF" w:rsidRDefault="00D218F6">
      <w:pPr>
        <w:pStyle w:val="BodyText"/>
      </w:pPr>
      <w:r w:rsidRPr="002059AF">
        <w:t>When using the “pull-style” method of notification, the order of the transactions SHALL be:</w:t>
      </w:r>
    </w:p>
    <w:p w14:paraId="136D8001" w14:textId="72A9C0CE" w:rsidR="00D218F6" w:rsidRPr="007201A9" w:rsidRDefault="00D218F6">
      <w:pPr>
        <w:pStyle w:val="ListNumber2"/>
        <w:numPr>
          <w:ilvl w:val="0"/>
          <w:numId w:val="33"/>
        </w:numPr>
      </w:pPr>
      <w:r w:rsidRPr="007201A9">
        <w:t xml:space="preserve">The Notification Puller (grouped with a Document Metadata Subscriber) sends the Create Destroy Pull Point </w:t>
      </w:r>
      <w:r w:rsidR="00557DA5" w:rsidRPr="007201A9">
        <w:t xml:space="preserve">[ITI-69] </w:t>
      </w:r>
      <w:r w:rsidRPr="007201A9">
        <w:t xml:space="preserve">transaction. In </w:t>
      </w:r>
      <w:r w:rsidR="00B83CBC" w:rsidRPr="007201A9">
        <w:t>response,</w:t>
      </w:r>
      <w:r w:rsidRPr="007201A9">
        <w:t xml:space="preserve"> the Notification Pull Point (grouped with the Document Metadata Notification Recipient) returns the endpoint of the Pull Point resource. The Notification Puller/Document Metadata Subscriber now knows from where to “pull” notifications.</w:t>
      </w:r>
    </w:p>
    <w:p w14:paraId="6AD451BF" w14:textId="77777777" w:rsidR="00D218F6" w:rsidRPr="007201A9" w:rsidRDefault="00D218F6">
      <w:pPr>
        <w:pStyle w:val="ListNumber2"/>
      </w:pPr>
      <w:r w:rsidRPr="007201A9">
        <w:t xml:space="preserve">The Document Metadata Subscriber/Notification Puller sends the Document Metadata Subscribe [ITI-52] transaction to the Document Metadata Notification Broker, identifying the endpoint where the notification is to be sent (the Notification Pull Point/Document Metadata Notification Recipient). </w:t>
      </w:r>
    </w:p>
    <w:p w14:paraId="6E50ECBE" w14:textId="77777777" w:rsidR="00D218F6" w:rsidRPr="007201A9" w:rsidRDefault="00D218F6">
      <w:pPr>
        <w:pStyle w:val="ListNumber2"/>
      </w:pPr>
      <w:r w:rsidRPr="007201A9">
        <w:t>Over time, the Notification Pull Point/Document Metadata Notification Recipient will receive notifications via Document Metadata Notify [ITI-53].</w:t>
      </w:r>
    </w:p>
    <w:p w14:paraId="319725A4" w14:textId="3C1127D1" w:rsidR="00D218F6" w:rsidRPr="002059AF" w:rsidRDefault="00D218F6" w:rsidP="002059AF">
      <w:pPr>
        <w:pStyle w:val="ListNumber2"/>
        <w:numPr>
          <w:ilvl w:val="0"/>
          <w:numId w:val="33"/>
        </w:numPr>
      </w:pPr>
      <w:r w:rsidRPr="002059AF">
        <w:t xml:space="preserve">Later, the Notification Puller sends the </w:t>
      </w:r>
      <w:r w:rsidR="00557DA5" w:rsidRPr="007201A9">
        <w:t xml:space="preserve">Pull Notification [ITI-70] </w:t>
      </w:r>
      <w:r w:rsidRPr="007201A9">
        <w:t>transaction to the Notification Pull Point/Document Metadata Notification Recipient to retrieve notifications it subscribed to.</w:t>
      </w:r>
    </w:p>
    <w:p w14:paraId="0E8BDEB8" w14:textId="77777777" w:rsidR="00D218F6" w:rsidRPr="002059AF" w:rsidRDefault="00D218F6" w:rsidP="002059AF">
      <w:pPr>
        <w:pStyle w:val="BodyText"/>
      </w:pPr>
      <w:r w:rsidRPr="002059AF">
        <w:t>The order of the transaction for the destroy of the Pull Point resource SHALL be:</w:t>
      </w:r>
    </w:p>
    <w:p w14:paraId="26EC0007" w14:textId="77777777" w:rsidR="00D218F6" w:rsidRPr="007201A9" w:rsidRDefault="00D218F6" w:rsidP="006D1B5B">
      <w:pPr>
        <w:pStyle w:val="ListNumber2"/>
        <w:numPr>
          <w:ilvl w:val="0"/>
          <w:numId w:val="42"/>
        </w:numPr>
      </w:pPr>
      <w:r w:rsidRPr="007201A9">
        <w:t>The Notification Puller (grouped with a Document Metadata Subscriber) sends unsubscribe Requests (Document Metadata Subscribe [ITI-52] transaction) to delete all subscriptions created using the endpoint of the Pull Point resource that needs to be destroyed.</w:t>
      </w:r>
    </w:p>
    <w:p w14:paraId="46C9D573" w14:textId="79315257" w:rsidR="00D218F6" w:rsidRPr="007201A9" w:rsidRDefault="00D218F6" w:rsidP="003048FC">
      <w:pPr>
        <w:pStyle w:val="ListNumber2"/>
      </w:pPr>
      <w:r w:rsidRPr="007201A9">
        <w:lastRenderedPageBreak/>
        <w:t xml:space="preserve">The Notification Puller can proceed with the destroying of the Pull Point resource using Create Destroy Pull Point </w:t>
      </w:r>
      <w:r w:rsidR="00557DA5" w:rsidRPr="007201A9">
        <w:t xml:space="preserve">[ITI-69] </w:t>
      </w:r>
      <w:r w:rsidRPr="007201A9">
        <w:t>transaction</w:t>
      </w:r>
      <w:r w:rsidR="00557DA5" w:rsidRPr="007201A9">
        <w:t>.</w:t>
      </w:r>
      <w:r w:rsidRPr="007201A9">
        <w:t xml:space="preserve"> </w:t>
      </w:r>
    </w:p>
    <w:p w14:paraId="480E6C80" w14:textId="77777777" w:rsidR="00D218F6" w:rsidRPr="007201A9" w:rsidRDefault="00D218F6" w:rsidP="003048FC">
      <w:pPr>
        <w:pStyle w:val="BodyText"/>
        <w:rPr>
          <w:noProof w:val="0"/>
        </w:rPr>
      </w:pPr>
      <w:r w:rsidRPr="007201A9">
        <w:rPr>
          <w:noProof w:val="0"/>
        </w:rPr>
        <w:t>If the Notification Puller does not support the optional Create Destroy Pull Point [ITI-69] transaction, it SHALL be able to support the following configuration requirements:</w:t>
      </w:r>
    </w:p>
    <w:p w14:paraId="6C654E87" w14:textId="77777777" w:rsidR="00D218F6" w:rsidRPr="007201A9" w:rsidRDefault="00D218F6" w:rsidP="00D218F6">
      <w:pPr>
        <w:pStyle w:val="ListBullet2"/>
      </w:pPr>
      <w:r w:rsidRPr="007201A9">
        <w:t xml:space="preserve">It SHALL be configurable with the endpoints for the Pull Point resources already created for it. </w:t>
      </w:r>
    </w:p>
    <w:p w14:paraId="05827DB1" w14:textId="7430D681" w:rsidR="00D218F6" w:rsidRPr="007201A9" w:rsidRDefault="00D218F6" w:rsidP="00D218F6">
      <w:pPr>
        <w:pStyle w:val="ListBullet2"/>
      </w:pPr>
      <w:r w:rsidRPr="007201A9">
        <w:t xml:space="preserve">It SHALL configure the endpoint for </w:t>
      </w:r>
      <w:r w:rsidR="00557DA5" w:rsidRPr="007201A9">
        <w:t xml:space="preserve">Pull </w:t>
      </w:r>
      <w:r w:rsidRPr="007201A9">
        <w:t xml:space="preserve">Notification </w:t>
      </w:r>
      <w:r w:rsidR="00557DA5" w:rsidRPr="007201A9">
        <w:t xml:space="preserve">[ITI-70] </w:t>
      </w:r>
      <w:r w:rsidRPr="007201A9">
        <w:t>transaction.</w:t>
      </w:r>
    </w:p>
    <w:p w14:paraId="7A1CB176" w14:textId="77777777" w:rsidR="00D218F6" w:rsidRPr="007201A9" w:rsidRDefault="00D218F6" w:rsidP="00D218F6">
      <w:pPr>
        <w:pStyle w:val="Heading4"/>
        <w:numPr>
          <w:ilvl w:val="0"/>
          <w:numId w:val="0"/>
        </w:numPr>
        <w:rPr>
          <w:bCs/>
          <w:noProof w:val="0"/>
        </w:rPr>
      </w:pPr>
      <w:bookmarkStart w:id="41" w:name="_Toc363802978"/>
      <w:bookmarkStart w:id="42" w:name="_Toc428454126"/>
      <w:bookmarkStart w:id="43" w:name="_Toc13816028"/>
      <w:r w:rsidRPr="007201A9">
        <w:rPr>
          <w:bCs/>
          <w:noProof w:val="0"/>
        </w:rPr>
        <w:t>26.1.1.6 Notification Pull Point</w:t>
      </w:r>
      <w:bookmarkEnd w:id="41"/>
      <w:bookmarkEnd w:id="42"/>
      <w:bookmarkEnd w:id="43"/>
    </w:p>
    <w:p w14:paraId="39D0E49E" w14:textId="77777777" w:rsidR="00D218F6" w:rsidRPr="007201A9" w:rsidRDefault="00D218F6" w:rsidP="00075C19">
      <w:pPr>
        <w:pStyle w:val="BodyText"/>
        <w:rPr>
          <w:noProof w:val="0"/>
        </w:rPr>
      </w:pPr>
      <w:r w:rsidRPr="007201A9">
        <w:rPr>
          <w:noProof w:val="0"/>
        </w:rPr>
        <w:t xml:space="preserve">The Notification Pull Point is the actor that stores notifications targeted to systems which cannot be directly notified. The intended recipient for the notifications received by the Notification Pull Point is the Notification Puller that creates a Pull Point resource using the Create Destroy Pull Point transaction. A Pull Point resource is created in response to each Create Pull Point request (it is possible to have many Pull Point resources for the same Notification Puller) and is used to collect all notifications destined for the requesting Notification Puller. </w:t>
      </w:r>
    </w:p>
    <w:p w14:paraId="1DDF58D8" w14:textId="4A07B22F" w:rsidR="00D218F6" w:rsidRPr="007201A9" w:rsidRDefault="00D218F6" w:rsidP="00075C19">
      <w:pPr>
        <w:pStyle w:val="BodyText"/>
        <w:rPr>
          <w:noProof w:val="0"/>
        </w:rPr>
      </w:pPr>
      <w:r w:rsidRPr="007201A9">
        <w:rPr>
          <w:noProof w:val="0"/>
        </w:rPr>
        <w:t xml:space="preserve">The Notification Pull Point can manage Pull Point resources created by many different Notification Puller </w:t>
      </w:r>
      <w:r w:rsidR="009A30BA" w:rsidRPr="007201A9">
        <w:rPr>
          <w:noProof w:val="0"/>
        </w:rPr>
        <w:t>Actor</w:t>
      </w:r>
      <w:r w:rsidRPr="007201A9">
        <w:rPr>
          <w:noProof w:val="0"/>
        </w:rPr>
        <w:t>s.</w:t>
      </w:r>
    </w:p>
    <w:p w14:paraId="1C6008F9" w14:textId="77777777" w:rsidR="00D218F6" w:rsidRPr="007201A9" w:rsidRDefault="00D218F6" w:rsidP="00075C19">
      <w:pPr>
        <w:pStyle w:val="BodyText"/>
        <w:rPr>
          <w:noProof w:val="0"/>
        </w:rPr>
      </w:pPr>
      <w:r w:rsidRPr="007201A9">
        <w:rPr>
          <w:noProof w:val="0"/>
        </w:rPr>
        <w:t xml:space="preserve">The Notification Pull Point SHALL be grouped with a Document Metadata Notification Recipient in order to receive notifications from a Document Metadata Notification Broker. </w:t>
      </w:r>
    </w:p>
    <w:p w14:paraId="2B44FC45" w14:textId="77777777" w:rsidR="00D218F6" w:rsidRPr="007201A9" w:rsidRDefault="00D218F6" w:rsidP="00075C19">
      <w:pPr>
        <w:pStyle w:val="BodyText"/>
        <w:rPr>
          <w:noProof w:val="0"/>
        </w:rPr>
      </w:pPr>
      <w:r w:rsidRPr="007201A9">
        <w:rPr>
          <w:noProof w:val="0"/>
        </w:rPr>
        <w:t xml:space="preserve">In order to not lose nor duplicate notifications: </w:t>
      </w:r>
    </w:p>
    <w:p w14:paraId="108EA54E" w14:textId="77777777" w:rsidR="00D218F6" w:rsidRPr="007201A9" w:rsidRDefault="00D218F6" w:rsidP="00D218F6">
      <w:pPr>
        <w:pStyle w:val="ListBullet2"/>
      </w:pPr>
      <w:r w:rsidRPr="007201A9">
        <w:t xml:space="preserve">After the creation of a Pull Point resource, the Notification Pull Point receives and stores all notifications in the target Pull Point resource. The Notification Puller can then retrieve the notifications stored in a target Pull Point resource. </w:t>
      </w:r>
    </w:p>
    <w:p w14:paraId="4B686AB1" w14:textId="77777777" w:rsidR="00D218F6" w:rsidRPr="007201A9" w:rsidRDefault="00D218F6" w:rsidP="00D218F6">
      <w:pPr>
        <w:pStyle w:val="ListBullet2"/>
      </w:pPr>
      <w:r w:rsidRPr="007201A9">
        <w:t xml:space="preserve">Notifications returned to the Notification Puller are deleted from the Pull Point resource in accordance to the WS-BaseNotification standard. </w:t>
      </w:r>
    </w:p>
    <w:p w14:paraId="7FD1DB78" w14:textId="77777777" w:rsidR="00D218F6" w:rsidRPr="007201A9" w:rsidRDefault="00D218F6" w:rsidP="00D218F6">
      <w:pPr>
        <w:pStyle w:val="BodyText"/>
        <w:rPr>
          <w:noProof w:val="0"/>
        </w:rPr>
      </w:pPr>
      <w:r w:rsidRPr="007201A9">
        <w:rPr>
          <w:noProof w:val="0"/>
        </w:rPr>
        <w:t xml:space="preserve">If the Notification Pull Point does not support the optional Create Destroy Pull Point [ITI-69] transaction, it SHALL be able to support the following configuration requirements: </w:t>
      </w:r>
    </w:p>
    <w:p w14:paraId="30DD7C43" w14:textId="77777777" w:rsidR="00193558" w:rsidRPr="007201A9" w:rsidRDefault="00D218F6" w:rsidP="00193558">
      <w:pPr>
        <w:pStyle w:val="ListBullet2"/>
        <w:rPr>
          <w:u w:val="single"/>
        </w:rPr>
      </w:pPr>
      <w:r w:rsidRPr="007201A9">
        <w:t>At least one Pull Point resource needs to be pre-created for each Notification Puller involved in the notification system.</w:t>
      </w:r>
    </w:p>
    <w:p w14:paraId="3BF4DEF2" w14:textId="77777777" w:rsidR="00D218F6" w:rsidRPr="007201A9" w:rsidRDefault="00D218F6" w:rsidP="00193558">
      <w:pPr>
        <w:pStyle w:val="ListBullet2"/>
        <w:rPr>
          <w:u w:val="single"/>
        </w:rPr>
      </w:pPr>
      <w:r w:rsidRPr="007201A9">
        <w:t>The endpoints of these Pull Point resources need to be disclosed to the correct Notification Puller.</w:t>
      </w:r>
    </w:p>
    <w:p w14:paraId="3C19C421" w14:textId="77777777" w:rsidR="00D218F6" w:rsidRPr="007201A9" w:rsidRDefault="00D218F6" w:rsidP="00075C19">
      <w:pPr>
        <w:pStyle w:val="BodyText"/>
        <w:rPr>
          <w:noProof w:val="0"/>
        </w:rPr>
      </w:pPr>
    </w:p>
    <w:p w14:paraId="138431A5" w14:textId="444DD706" w:rsidR="00921013" w:rsidRPr="007201A9" w:rsidRDefault="00921013" w:rsidP="00730CC2">
      <w:pPr>
        <w:pStyle w:val="EditorInstructions"/>
        <w:rPr>
          <w:noProof w:val="0"/>
        </w:rPr>
      </w:pPr>
      <w:r w:rsidRPr="007201A9">
        <w:rPr>
          <w:noProof w:val="0"/>
        </w:rPr>
        <w:t xml:space="preserve">Editor: apply the following changes in </w:t>
      </w:r>
      <w:r w:rsidR="00A873FD" w:rsidRPr="007201A9">
        <w:rPr>
          <w:noProof w:val="0"/>
        </w:rPr>
        <w:t>Table</w:t>
      </w:r>
      <w:r w:rsidRPr="007201A9">
        <w:rPr>
          <w:noProof w:val="0"/>
        </w:rPr>
        <w:t xml:space="preserve"> 26.2-1</w:t>
      </w:r>
    </w:p>
    <w:p w14:paraId="2F655AC6" w14:textId="77777777" w:rsidR="005265C7" w:rsidRPr="007201A9" w:rsidRDefault="005265C7" w:rsidP="005265C7">
      <w:pPr>
        <w:pStyle w:val="BodyText"/>
        <w:rPr>
          <w:noProof w:val="0"/>
        </w:rPr>
      </w:pPr>
    </w:p>
    <w:p w14:paraId="14398311" w14:textId="244B9E20" w:rsidR="00730CC2" w:rsidRPr="007201A9" w:rsidRDefault="00730CC2" w:rsidP="00075C19">
      <w:pPr>
        <w:pStyle w:val="TableTitle"/>
        <w:rPr>
          <w:noProof w:val="0"/>
        </w:rPr>
      </w:pPr>
      <w:r w:rsidRPr="007201A9">
        <w:rPr>
          <w:noProof w:val="0"/>
        </w:rPr>
        <w:lastRenderedPageBreak/>
        <w:t xml:space="preserve">Table 26.2-1: Document </w:t>
      </w:r>
      <w:r w:rsidR="007B5D4B" w:rsidRPr="007201A9">
        <w:rPr>
          <w:noProof w:val="0"/>
        </w:rPr>
        <w:t xml:space="preserve">Metadata </w:t>
      </w:r>
      <w:r w:rsidRPr="007201A9">
        <w:rPr>
          <w:noProof w:val="0"/>
        </w:rPr>
        <w:t>Subscription – Actors and Options</w:t>
      </w:r>
    </w:p>
    <w:tbl>
      <w:tblPr>
        <w:tblStyle w:val="TableGrid"/>
        <w:tblW w:w="0" w:type="auto"/>
        <w:tblLook w:val="04A0" w:firstRow="1" w:lastRow="0" w:firstColumn="1" w:lastColumn="0" w:noHBand="0" w:noVBand="1"/>
      </w:tblPr>
      <w:tblGrid>
        <w:gridCol w:w="3325"/>
        <w:gridCol w:w="3870"/>
        <w:gridCol w:w="2155"/>
      </w:tblGrid>
      <w:tr w:rsidR="00730CC2" w:rsidRPr="007201A9" w14:paraId="185167E0" w14:textId="77777777" w:rsidTr="00075C19">
        <w:tc>
          <w:tcPr>
            <w:tcW w:w="3325" w:type="dxa"/>
            <w:shd w:val="clear" w:color="auto" w:fill="D9D9D9" w:themeFill="background1" w:themeFillShade="D9"/>
          </w:tcPr>
          <w:p w14:paraId="783D95A2" w14:textId="3D55922B" w:rsidR="00730CC2" w:rsidRPr="007201A9" w:rsidRDefault="00730CC2" w:rsidP="00075C19">
            <w:pPr>
              <w:pStyle w:val="TableEntryHeader"/>
              <w:rPr>
                <w:noProof w:val="0"/>
              </w:rPr>
            </w:pPr>
            <w:r w:rsidRPr="007201A9">
              <w:rPr>
                <w:noProof w:val="0"/>
              </w:rPr>
              <w:t>Actor</w:t>
            </w:r>
          </w:p>
        </w:tc>
        <w:tc>
          <w:tcPr>
            <w:tcW w:w="3870" w:type="dxa"/>
            <w:shd w:val="clear" w:color="auto" w:fill="D9D9D9" w:themeFill="background1" w:themeFillShade="D9"/>
          </w:tcPr>
          <w:p w14:paraId="6DA26128" w14:textId="16D5461A" w:rsidR="00730CC2" w:rsidRPr="007201A9" w:rsidRDefault="00730CC2" w:rsidP="00075C19">
            <w:pPr>
              <w:pStyle w:val="TableEntryHeader"/>
              <w:rPr>
                <w:noProof w:val="0"/>
              </w:rPr>
            </w:pPr>
            <w:r w:rsidRPr="007201A9">
              <w:rPr>
                <w:noProof w:val="0"/>
              </w:rPr>
              <w:t>Option Name</w:t>
            </w:r>
          </w:p>
        </w:tc>
        <w:tc>
          <w:tcPr>
            <w:tcW w:w="2155" w:type="dxa"/>
            <w:shd w:val="clear" w:color="auto" w:fill="D9D9D9" w:themeFill="background1" w:themeFillShade="D9"/>
          </w:tcPr>
          <w:p w14:paraId="09763EBC" w14:textId="0EEF1C0E" w:rsidR="00730CC2" w:rsidRPr="007201A9" w:rsidRDefault="00730CC2" w:rsidP="00075C19">
            <w:pPr>
              <w:pStyle w:val="TableEntryHeader"/>
              <w:rPr>
                <w:noProof w:val="0"/>
              </w:rPr>
            </w:pPr>
            <w:r w:rsidRPr="007201A9">
              <w:rPr>
                <w:noProof w:val="0"/>
              </w:rPr>
              <w:t>Reference</w:t>
            </w:r>
          </w:p>
        </w:tc>
      </w:tr>
      <w:tr w:rsidR="00730CC2" w:rsidRPr="007201A9" w14:paraId="20129DAE" w14:textId="77777777" w:rsidTr="00784BBB">
        <w:tc>
          <w:tcPr>
            <w:tcW w:w="3325" w:type="dxa"/>
            <w:vMerge w:val="restart"/>
          </w:tcPr>
          <w:p w14:paraId="060AAAFC" w14:textId="1DDEDBE2" w:rsidR="00730CC2" w:rsidRPr="007201A9" w:rsidRDefault="00730CC2" w:rsidP="00075C19">
            <w:pPr>
              <w:pStyle w:val="TableEntry"/>
              <w:rPr>
                <w:noProof w:val="0"/>
              </w:rPr>
            </w:pPr>
            <w:r w:rsidRPr="007201A9">
              <w:rPr>
                <w:noProof w:val="0"/>
              </w:rPr>
              <w:t>Document Metadata Notification Broker</w:t>
            </w:r>
          </w:p>
        </w:tc>
        <w:tc>
          <w:tcPr>
            <w:tcW w:w="3870" w:type="dxa"/>
          </w:tcPr>
          <w:p w14:paraId="624E3846" w14:textId="09A62740" w:rsidR="00730CC2" w:rsidRPr="007201A9" w:rsidRDefault="00730CC2" w:rsidP="00075C19">
            <w:pPr>
              <w:pStyle w:val="TableEntry"/>
              <w:rPr>
                <w:noProof w:val="0"/>
              </w:rPr>
            </w:pPr>
            <w:r w:rsidRPr="007201A9">
              <w:rPr>
                <w:noProof w:val="0"/>
              </w:rPr>
              <w:t xml:space="preserve">Document Metadata Publish Recipient </w:t>
            </w:r>
          </w:p>
        </w:tc>
        <w:tc>
          <w:tcPr>
            <w:tcW w:w="2155" w:type="dxa"/>
          </w:tcPr>
          <w:p w14:paraId="6DD1AE24" w14:textId="463C73ED" w:rsidR="00730CC2" w:rsidRPr="007201A9" w:rsidRDefault="00730CC2" w:rsidP="00075C19">
            <w:pPr>
              <w:pStyle w:val="TableEntry"/>
              <w:rPr>
                <w:noProof w:val="0"/>
              </w:rPr>
            </w:pPr>
            <w:r w:rsidRPr="007201A9">
              <w:rPr>
                <w:noProof w:val="0"/>
              </w:rPr>
              <w:t>ITI TF-1: 26.2.1</w:t>
            </w:r>
          </w:p>
        </w:tc>
      </w:tr>
      <w:tr w:rsidR="00730CC2" w:rsidRPr="007201A9" w14:paraId="7066487D" w14:textId="77777777" w:rsidTr="00784BBB">
        <w:tc>
          <w:tcPr>
            <w:tcW w:w="3325" w:type="dxa"/>
            <w:vMerge/>
          </w:tcPr>
          <w:p w14:paraId="0537E6C5" w14:textId="77777777" w:rsidR="00730CC2" w:rsidRPr="007201A9" w:rsidRDefault="00730CC2" w:rsidP="00075C19">
            <w:pPr>
              <w:pStyle w:val="TableEntry"/>
              <w:rPr>
                <w:noProof w:val="0"/>
              </w:rPr>
            </w:pPr>
          </w:p>
        </w:tc>
        <w:tc>
          <w:tcPr>
            <w:tcW w:w="3870" w:type="dxa"/>
          </w:tcPr>
          <w:p w14:paraId="4C9CBCC7" w14:textId="18383559" w:rsidR="00730CC2" w:rsidRPr="007201A9" w:rsidRDefault="00730CC2" w:rsidP="00075C19">
            <w:pPr>
              <w:pStyle w:val="TableEntry"/>
              <w:rPr>
                <w:noProof w:val="0"/>
              </w:rPr>
            </w:pPr>
            <w:r w:rsidRPr="007201A9">
              <w:rPr>
                <w:b/>
                <w:noProof w:val="0"/>
                <w:u w:val="single"/>
              </w:rPr>
              <w:t xml:space="preserve">Folder Subscription  </w:t>
            </w:r>
          </w:p>
        </w:tc>
        <w:tc>
          <w:tcPr>
            <w:tcW w:w="2155" w:type="dxa"/>
          </w:tcPr>
          <w:p w14:paraId="3402F463" w14:textId="3F63608A" w:rsidR="00730CC2" w:rsidRPr="007201A9" w:rsidRDefault="00730CC2" w:rsidP="00075C19">
            <w:pPr>
              <w:pStyle w:val="TableEntry"/>
              <w:rPr>
                <w:noProof w:val="0"/>
              </w:rPr>
            </w:pPr>
            <w:r w:rsidRPr="007201A9">
              <w:rPr>
                <w:b/>
                <w:noProof w:val="0"/>
                <w:u w:val="single"/>
              </w:rPr>
              <w:t>ITI TF-1: 26.2.2</w:t>
            </w:r>
          </w:p>
        </w:tc>
      </w:tr>
      <w:tr w:rsidR="00730CC2" w:rsidRPr="007201A9" w14:paraId="45BDFD0D" w14:textId="77777777" w:rsidTr="00784BBB">
        <w:tc>
          <w:tcPr>
            <w:tcW w:w="3325" w:type="dxa"/>
            <w:vMerge/>
          </w:tcPr>
          <w:p w14:paraId="1EF7CB0A" w14:textId="77777777" w:rsidR="00730CC2" w:rsidRPr="007201A9" w:rsidRDefault="00730CC2" w:rsidP="00075C19">
            <w:pPr>
              <w:pStyle w:val="TableEntry"/>
              <w:rPr>
                <w:noProof w:val="0"/>
              </w:rPr>
            </w:pPr>
          </w:p>
        </w:tc>
        <w:tc>
          <w:tcPr>
            <w:tcW w:w="3870" w:type="dxa"/>
          </w:tcPr>
          <w:p w14:paraId="2334FA34" w14:textId="03FDFE6E" w:rsidR="00730CC2" w:rsidRPr="007201A9" w:rsidRDefault="00730CC2" w:rsidP="00075C19">
            <w:pPr>
              <w:pStyle w:val="TableEntry"/>
              <w:rPr>
                <w:noProof w:val="0"/>
              </w:rPr>
            </w:pPr>
            <w:r w:rsidRPr="007201A9">
              <w:rPr>
                <w:b/>
                <w:noProof w:val="0"/>
                <w:u w:val="single"/>
              </w:rPr>
              <w:t>Patient-Independent Subscription</w:t>
            </w:r>
          </w:p>
        </w:tc>
        <w:tc>
          <w:tcPr>
            <w:tcW w:w="2155" w:type="dxa"/>
          </w:tcPr>
          <w:p w14:paraId="426F5FE0" w14:textId="303A10B2" w:rsidR="00730CC2" w:rsidRPr="007201A9" w:rsidRDefault="00730CC2" w:rsidP="00075C19">
            <w:pPr>
              <w:pStyle w:val="TableEntry"/>
              <w:rPr>
                <w:noProof w:val="0"/>
              </w:rPr>
            </w:pPr>
            <w:bookmarkStart w:id="44" w:name="OLE_LINK25"/>
            <w:bookmarkStart w:id="45" w:name="OLE_LINK26"/>
            <w:bookmarkStart w:id="46" w:name="OLE_LINK27"/>
            <w:r w:rsidRPr="007201A9">
              <w:rPr>
                <w:b/>
                <w:noProof w:val="0"/>
                <w:u w:val="single"/>
              </w:rPr>
              <w:t>ITI TF-1: 26.2.3</w:t>
            </w:r>
            <w:bookmarkEnd w:id="44"/>
            <w:bookmarkEnd w:id="45"/>
            <w:bookmarkEnd w:id="46"/>
          </w:p>
        </w:tc>
      </w:tr>
      <w:tr w:rsidR="00730CC2" w:rsidRPr="007201A9" w14:paraId="2EDB32E2" w14:textId="77777777" w:rsidTr="00075C19">
        <w:tc>
          <w:tcPr>
            <w:tcW w:w="3325" w:type="dxa"/>
          </w:tcPr>
          <w:p w14:paraId="213BCBF8" w14:textId="4982119C" w:rsidR="00730CC2" w:rsidRPr="007201A9" w:rsidRDefault="00730CC2" w:rsidP="00730CC2">
            <w:pPr>
              <w:pStyle w:val="TableEntry"/>
              <w:rPr>
                <w:noProof w:val="0"/>
              </w:rPr>
            </w:pPr>
            <w:r w:rsidRPr="007201A9">
              <w:rPr>
                <w:noProof w:val="0"/>
              </w:rPr>
              <w:t>Document Metadata Subscriber</w:t>
            </w:r>
          </w:p>
        </w:tc>
        <w:tc>
          <w:tcPr>
            <w:tcW w:w="3870" w:type="dxa"/>
          </w:tcPr>
          <w:p w14:paraId="0E0C9E5F" w14:textId="42167C68" w:rsidR="00730CC2" w:rsidRPr="007201A9" w:rsidRDefault="00730CC2" w:rsidP="00730CC2">
            <w:pPr>
              <w:pStyle w:val="TableEntry"/>
              <w:rPr>
                <w:noProof w:val="0"/>
              </w:rPr>
            </w:pPr>
            <w:r w:rsidRPr="007201A9">
              <w:rPr>
                <w:b/>
                <w:i/>
                <w:strike/>
                <w:noProof w:val="0"/>
              </w:rPr>
              <w:t>No options defined</w:t>
            </w:r>
            <w:r w:rsidRPr="007201A9">
              <w:rPr>
                <w:i/>
                <w:noProof w:val="0"/>
              </w:rPr>
              <w:t xml:space="preserve"> </w:t>
            </w:r>
            <w:r w:rsidRPr="007201A9">
              <w:rPr>
                <w:b/>
                <w:noProof w:val="0"/>
                <w:u w:val="single"/>
              </w:rPr>
              <w:t>Patient-Independent Subscription</w:t>
            </w:r>
          </w:p>
        </w:tc>
        <w:tc>
          <w:tcPr>
            <w:tcW w:w="2155" w:type="dxa"/>
          </w:tcPr>
          <w:p w14:paraId="15245B9C" w14:textId="7CDC87E6" w:rsidR="00730CC2" w:rsidRPr="007201A9" w:rsidRDefault="00730CC2" w:rsidP="00730CC2">
            <w:pPr>
              <w:pStyle w:val="TableEntry"/>
              <w:rPr>
                <w:noProof w:val="0"/>
              </w:rPr>
            </w:pPr>
            <w:r w:rsidRPr="007201A9">
              <w:rPr>
                <w:b/>
                <w:noProof w:val="0"/>
                <w:u w:val="single"/>
              </w:rPr>
              <w:t>ITI TF-1: 26.2.3</w:t>
            </w:r>
          </w:p>
        </w:tc>
      </w:tr>
      <w:tr w:rsidR="00730CC2" w:rsidRPr="007201A9" w14:paraId="0410F637" w14:textId="77777777" w:rsidTr="00075C19">
        <w:tc>
          <w:tcPr>
            <w:tcW w:w="3325" w:type="dxa"/>
          </w:tcPr>
          <w:p w14:paraId="2A3BDF52" w14:textId="1DEA5F1F" w:rsidR="00730CC2" w:rsidRPr="007201A9" w:rsidRDefault="00730CC2" w:rsidP="00730CC2">
            <w:pPr>
              <w:pStyle w:val="TableEntry"/>
              <w:rPr>
                <w:noProof w:val="0"/>
              </w:rPr>
            </w:pPr>
            <w:r w:rsidRPr="007201A9">
              <w:rPr>
                <w:noProof w:val="0"/>
              </w:rPr>
              <w:t>Document Metadata Publisher</w:t>
            </w:r>
          </w:p>
        </w:tc>
        <w:tc>
          <w:tcPr>
            <w:tcW w:w="3870" w:type="dxa"/>
          </w:tcPr>
          <w:p w14:paraId="55F310BF" w14:textId="30B02072" w:rsidR="00730CC2" w:rsidRPr="007201A9" w:rsidRDefault="00730CC2" w:rsidP="00730CC2">
            <w:pPr>
              <w:pStyle w:val="TableEntry"/>
              <w:rPr>
                <w:noProof w:val="0"/>
              </w:rPr>
            </w:pPr>
            <w:r w:rsidRPr="007201A9">
              <w:rPr>
                <w:noProof w:val="0"/>
              </w:rPr>
              <w:t xml:space="preserve">No options defined </w:t>
            </w:r>
          </w:p>
        </w:tc>
        <w:tc>
          <w:tcPr>
            <w:tcW w:w="2155" w:type="dxa"/>
          </w:tcPr>
          <w:p w14:paraId="68D665EC" w14:textId="25DC74CD" w:rsidR="00730CC2" w:rsidRPr="007201A9" w:rsidRDefault="00730CC2" w:rsidP="00730CC2">
            <w:pPr>
              <w:pStyle w:val="TableEntry"/>
              <w:rPr>
                <w:noProof w:val="0"/>
              </w:rPr>
            </w:pPr>
            <w:r w:rsidRPr="007201A9">
              <w:rPr>
                <w:noProof w:val="0"/>
              </w:rPr>
              <w:t>- -</w:t>
            </w:r>
          </w:p>
        </w:tc>
      </w:tr>
      <w:tr w:rsidR="00730CC2" w:rsidRPr="007201A9" w14:paraId="26027DAA" w14:textId="77777777" w:rsidTr="00075C19">
        <w:tc>
          <w:tcPr>
            <w:tcW w:w="3325" w:type="dxa"/>
          </w:tcPr>
          <w:p w14:paraId="24A1AC0C" w14:textId="434FECBF" w:rsidR="00730CC2" w:rsidRPr="007201A9" w:rsidRDefault="00730CC2" w:rsidP="00075C19">
            <w:pPr>
              <w:pStyle w:val="TableEntry"/>
              <w:rPr>
                <w:noProof w:val="0"/>
              </w:rPr>
            </w:pPr>
            <w:r w:rsidRPr="007201A9">
              <w:rPr>
                <w:noProof w:val="0"/>
              </w:rPr>
              <w:t>Document Metadata Notification Recipient</w:t>
            </w:r>
          </w:p>
        </w:tc>
        <w:tc>
          <w:tcPr>
            <w:tcW w:w="3870" w:type="dxa"/>
          </w:tcPr>
          <w:p w14:paraId="69521768" w14:textId="6FD97999" w:rsidR="00730CC2" w:rsidRPr="007201A9" w:rsidRDefault="00730CC2" w:rsidP="00075C19">
            <w:pPr>
              <w:pStyle w:val="TableEntry"/>
              <w:rPr>
                <w:noProof w:val="0"/>
              </w:rPr>
            </w:pPr>
            <w:r w:rsidRPr="007201A9">
              <w:rPr>
                <w:noProof w:val="0"/>
              </w:rPr>
              <w:t>No options defined</w:t>
            </w:r>
          </w:p>
        </w:tc>
        <w:tc>
          <w:tcPr>
            <w:tcW w:w="2155" w:type="dxa"/>
          </w:tcPr>
          <w:p w14:paraId="0D58E2D3" w14:textId="1579B591" w:rsidR="00730CC2" w:rsidRPr="007201A9" w:rsidRDefault="00730CC2" w:rsidP="00075C19">
            <w:pPr>
              <w:pStyle w:val="TableEntry"/>
              <w:rPr>
                <w:noProof w:val="0"/>
              </w:rPr>
            </w:pPr>
            <w:r w:rsidRPr="007201A9">
              <w:rPr>
                <w:noProof w:val="0"/>
              </w:rPr>
              <w:t>- -</w:t>
            </w:r>
          </w:p>
        </w:tc>
      </w:tr>
      <w:tr w:rsidR="00730CC2" w:rsidRPr="007201A9" w14:paraId="5D74B8FC" w14:textId="77777777" w:rsidTr="00075C19">
        <w:tc>
          <w:tcPr>
            <w:tcW w:w="3325" w:type="dxa"/>
          </w:tcPr>
          <w:p w14:paraId="489BA166" w14:textId="74E633BD" w:rsidR="00730CC2" w:rsidRPr="007201A9" w:rsidRDefault="00730CC2" w:rsidP="00075C19">
            <w:pPr>
              <w:pStyle w:val="TableEntry"/>
              <w:rPr>
                <w:noProof w:val="0"/>
              </w:rPr>
            </w:pPr>
            <w:r w:rsidRPr="007201A9">
              <w:rPr>
                <w:b/>
                <w:noProof w:val="0"/>
                <w:u w:val="single"/>
              </w:rPr>
              <w:t>Notification Pull Point</w:t>
            </w:r>
          </w:p>
        </w:tc>
        <w:tc>
          <w:tcPr>
            <w:tcW w:w="3870" w:type="dxa"/>
          </w:tcPr>
          <w:p w14:paraId="158B9A34" w14:textId="051AC7AA" w:rsidR="00730CC2" w:rsidRPr="007201A9" w:rsidRDefault="00730CC2" w:rsidP="00075C19">
            <w:pPr>
              <w:pStyle w:val="TableEntry"/>
              <w:rPr>
                <w:noProof w:val="0"/>
              </w:rPr>
            </w:pPr>
            <w:r w:rsidRPr="007201A9">
              <w:rPr>
                <w:b/>
                <w:noProof w:val="0"/>
                <w:u w:val="single"/>
              </w:rPr>
              <w:t>No options defined</w:t>
            </w:r>
          </w:p>
        </w:tc>
        <w:tc>
          <w:tcPr>
            <w:tcW w:w="2155" w:type="dxa"/>
          </w:tcPr>
          <w:p w14:paraId="27A76FB2" w14:textId="79372E06" w:rsidR="00730CC2" w:rsidRPr="007201A9" w:rsidRDefault="00730CC2" w:rsidP="00075C19">
            <w:pPr>
              <w:pStyle w:val="TableEntry"/>
              <w:rPr>
                <w:noProof w:val="0"/>
              </w:rPr>
            </w:pPr>
            <w:r w:rsidRPr="007201A9">
              <w:rPr>
                <w:b/>
                <w:noProof w:val="0"/>
                <w:u w:val="single"/>
              </w:rPr>
              <w:t>- -</w:t>
            </w:r>
          </w:p>
        </w:tc>
      </w:tr>
      <w:tr w:rsidR="00730CC2" w:rsidRPr="007201A9" w14:paraId="3B67D24C" w14:textId="77777777" w:rsidTr="00075C19">
        <w:tc>
          <w:tcPr>
            <w:tcW w:w="3325" w:type="dxa"/>
          </w:tcPr>
          <w:p w14:paraId="0B94A00A" w14:textId="4AF832DF" w:rsidR="00730CC2" w:rsidRPr="007201A9" w:rsidRDefault="00730CC2" w:rsidP="00075C19">
            <w:pPr>
              <w:pStyle w:val="TableEntry"/>
              <w:rPr>
                <w:noProof w:val="0"/>
              </w:rPr>
            </w:pPr>
            <w:r w:rsidRPr="007201A9">
              <w:rPr>
                <w:b/>
                <w:noProof w:val="0"/>
                <w:u w:val="single"/>
              </w:rPr>
              <w:t>Notification Puller</w:t>
            </w:r>
          </w:p>
        </w:tc>
        <w:tc>
          <w:tcPr>
            <w:tcW w:w="3870" w:type="dxa"/>
          </w:tcPr>
          <w:p w14:paraId="5FCC52CF" w14:textId="62C72524" w:rsidR="00730CC2" w:rsidRPr="007201A9" w:rsidRDefault="00730CC2" w:rsidP="00075C19">
            <w:pPr>
              <w:pStyle w:val="TableEntry"/>
              <w:rPr>
                <w:noProof w:val="0"/>
              </w:rPr>
            </w:pPr>
            <w:r w:rsidRPr="007201A9">
              <w:rPr>
                <w:b/>
                <w:noProof w:val="0"/>
                <w:u w:val="single"/>
              </w:rPr>
              <w:t>No options defined</w:t>
            </w:r>
          </w:p>
        </w:tc>
        <w:tc>
          <w:tcPr>
            <w:tcW w:w="2155" w:type="dxa"/>
          </w:tcPr>
          <w:p w14:paraId="3C91AB5D" w14:textId="3AF12936" w:rsidR="00730CC2" w:rsidRPr="007201A9" w:rsidRDefault="00730CC2" w:rsidP="00075C19">
            <w:pPr>
              <w:pStyle w:val="TableEntry"/>
              <w:rPr>
                <w:noProof w:val="0"/>
              </w:rPr>
            </w:pPr>
            <w:r w:rsidRPr="007201A9">
              <w:rPr>
                <w:b/>
                <w:noProof w:val="0"/>
                <w:u w:val="single"/>
              </w:rPr>
              <w:t>- -</w:t>
            </w:r>
          </w:p>
        </w:tc>
      </w:tr>
    </w:tbl>
    <w:p w14:paraId="0FEAE6C7" w14:textId="77777777" w:rsidR="00730CC2" w:rsidRPr="007201A9" w:rsidRDefault="00730CC2" w:rsidP="00075C19">
      <w:pPr>
        <w:pStyle w:val="BodyText"/>
        <w:rPr>
          <w:noProof w:val="0"/>
        </w:rPr>
      </w:pPr>
    </w:p>
    <w:p w14:paraId="3B308DA4" w14:textId="73AF6F54" w:rsidR="00921013" w:rsidRPr="007201A9" w:rsidRDefault="00921013">
      <w:pPr>
        <w:pStyle w:val="EditorInstructions"/>
        <w:rPr>
          <w:noProof w:val="0"/>
        </w:rPr>
      </w:pPr>
      <w:r w:rsidRPr="007201A9">
        <w:rPr>
          <w:noProof w:val="0"/>
        </w:rPr>
        <w:t xml:space="preserve">Editor: add </w:t>
      </w:r>
      <w:r w:rsidR="009A30BA" w:rsidRPr="007201A9">
        <w:rPr>
          <w:noProof w:val="0"/>
        </w:rPr>
        <w:t>Section</w:t>
      </w:r>
      <w:r w:rsidRPr="007201A9">
        <w:rPr>
          <w:noProof w:val="0"/>
        </w:rPr>
        <w:t>s 26.2.2 and 26.2.3</w:t>
      </w:r>
    </w:p>
    <w:p w14:paraId="3FC5090A" w14:textId="77777777" w:rsidR="00921013" w:rsidRPr="007201A9" w:rsidRDefault="00921013" w:rsidP="002059AF">
      <w:pPr>
        <w:pStyle w:val="BodyText"/>
      </w:pPr>
    </w:p>
    <w:p w14:paraId="530960ED" w14:textId="77777777" w:rsidR="00921013" w:rsidRPr="007201A9" w:rsidRDefault="00921013" w:rsidP="00075C19">
      <w:pPr>
        <w:pStyle w:val="Heading3"/>
        <w:numPr>
          <w:ilvl w:val="0"/>
          <w:numId w:val="0"/>
        </w:numPr>
        <w:rPr>
          <w:noProof w:val="0"/>
        </w:rPr>
      </w:pPr>
      <w:bookmarkStart w:id="47" w:name="_Toc13816029"/>
      <w:r w:rsidRPr="007201A9">
        <w:rPr>
          <w:noProof w:val="0"/>
        </w:rPr>
        <w:t>26.2.2 Folder Subscription Option</w:t>
      </w:r>
      <w:bookmarkEnd w:id="47"/>
    </w:p>
    <w:p w14:paraId="31EB6480" w14:textId="7264FB01" w:rsidR="00921013" w:rsidRPr="007201A9" w:rsidRDefault="00921013" w:rsidP="00343E71">
      <w:pPr>
        <w:pStyle w:val="BodyText"/>
        <w:rPr>
          <w:noProof w:val="0"/>
        </w:rPr>
      </w:pPr>
      <w:r w:rsidRPr="007201A9">
        <w:rPr>
          <w:noProof w:val="0"/>
        </w:rPr>
        <w:t>The Document Metadata Notification Broker that supports this option shall accept and process subscriptions that use Folder metadata as filter parameters and shall be able to send notifications when the content of the folder changes. A notification is sent if a new document is added to an existing folder or if a document in an existing folder is replaced. Refer to ITI TF-2b:</w:t>
      </w:r>
      <w:r w:rsidR="003D4300" w:rsidRPr="007201A9">
        <w:rPr>
          <w:noProof w:val="0"/>
        </w:rPr>
        <w:t xml:space="preserve"> </w:t>
      </w:r>
      <w:r w:rsidRPr="007201A9">
        <w:rPr>
          <w:noProof w:val="0"/>
        </w:rPr>
        <w:t xml:space="preserve">3.52.4.1.3.1 and 3.52.5.2.2 and 3.53.4.1.2 for details. It is likely that the Document Metadata Notification Broker will maintain status of existing folders rather than making GetFolders queries </w:t>
      </w:r>
      <w:r w:rsidR="00557DA5" w:rsidRPr="007201A9">
        <w:rPr>
          <w:noProof w:val="0"/>
        </w:rPr>
        <w:t xml:space="preserve">from the Register Stored Query </w:t>
      </w:r>
      <w:r w:rsidRPr="007201A9">
        <w:rPr>
          <w:noProof w:val="0"/>
        </w:rPr>
        <w:t>[ITI-18]</w:t>
      </w:r>
      <w:r w:rsidR="00557DA5" w:rsidRPr="007201A9">
        <w:rPr>
          <w:noProof w:val="0"/>
        </w:rPr>
        <w:t xml:space="preserve"> transaction</w:t>
      </w:r>
      <w:r w:rsidRPr="007201A9">
        <w:rPr>
          <w:noProof w:val="0"/>
        </w:rPr>
        <w:t xml:space="preserve"> to determine folder status.</w:t>
      </w:r>
    </w:p>
    <w:p w14:paraId="6A81B2B1" w14:textId="77777777" w:rsidR="00921013" w:rsidRPr="007201A9" w:rsidRDefault="00921013" w:rsidP="00075C19">
      <w:pPr>
        <w:pStyle w:val="Heading3"/>
        <w:numPr>
          <w:ilvl w:val="0"/>
          <w:numId w:val="0"/>
        </w:numPr>
        <w:rPr>
          <w:noProof w:val="0"/>
        </w:rPr>
      </w:pPr>
      <w:bookmarkStart w:id="48" w:name="_Toc13816030"/>
      <w:r w:rsidRPr="007201A9">
        <w:rPr>
          <w:noProof w:val="0"/>
        </w:rPr>
        <w:t>26.2.3 Patient-Independent Subscription Option</w:t>
      </w:r>
      <w:bookmarkEnd w:id="48"/>
    </w:p>
    <w:p w14:paraId="0CB10DF7" w14:textId="77777777" w:rsidR="00921013" w:rsidRPr="007201A9" w:rsidRDefault="00921013" w:rsidP="00921013">
      <w:pPr>
        <w:pStyle w:val="BodyText"/>
        <w:rPr>
          <w:noProof w:val="0"/>
        </w:rPr>
      </w:pPr>
      <w:r w:rsidRPr="007201A9">
        <w:rPr>
          <w:noProof w:val="0"/>
        </w:rPr>
        <w:t>A Patient-Independent Subscription does not specify a patientId parameter. This type of subscription may be applied to DocumentEntry objects or SubmissionSets.</w:t>
      </w:r>
    </w:p>
    <w:p w14:paraId="7F717227" w14:textId="77777777" w:rsidR="00921013" w:rsidRPr="007201A9" w:rsidRDefault="00921013" w:rsidP="00921013">
      <w:pPr>
        <w:pStyle w:val="BodyText"/>
        <w:rPr>
          <w:noProof w:val="0"/>
        </w:rPr>
      </w:pPr>
      <w:r w:rsidRPr="007201A9">
        <w:rPr>
          <w:noProof w:val="0"/>
        </w:rPr>
        <w:t xml:space="preserve">A Document Metadata Subscriber that supports this option shall be able to create patient-independent subscription filters. </w:t>
      </w:r>
    </w:p>
    <w:p w14:paraId="3E352F90" w14:textId="77777777" w:rsidR="00921013" w:rsidRPr="007201A9" w:rsidRDefault="00921013" w:rsidP="00921013">
      <w:pPr>
        <w:pStyle w:val="BodyText"/>
        <w:rPr>
          <w:noProof w:val="0"/>
        </w:rPr>
      </w:pPr>
      <w:r w:rsidRPr="007201A9">
        <w:rPr>
          <w:noProof w:val="0"/>
        </w:rPr>
        <w:t xml:space="preserve">A Document Metadata Notification Broker that supports this option shall be able to accept patient-independent subscriptions. </w:t>
      </w:r>
    </w:p>
    <w:p w14:paraId="04F8ACC9" w14:textId="159772EE" w:rsidR="00921013" w:rsidRPr="007201A9" w:rsidRDefault="00921013" w:rsidP="00075C19">
      <w:pPr>
        <w:pStyle w:val="BodyText"/>
        <w:rPr>
          <w:noProof w:val="0"/>
          <w:u w:val="single"/>
        </w:rPr>
      </w:pPr>
      <w:r w:rsidRPr="007201A9">
        <w:rPr>
          <w:noProof w:val="0"/>
        </w:rPr>
        <w:t>See ITI TF-2b:</w:t>
      </w:r>
      <w:r w:rsidR="007E1261" w:rsidRPr="002059AF">
        <w:rPr>
          <w:b/>
          <w:bCs/>
          <w:noProof w:val="0"/>
          <w:u w:val="single"/>
        </w:rPr>
        <w:t xml:space="preserve"> </w:t>
      </w:r>
      <w:r w:rsidRPr="007201A9">
        <w:rPr>
          <w:noProof w:val="0"/>
        </w:rPr>
        <w:t>3.52.5.2.4 and</w:t>
      </w:r>
      <w:r w:rsidR="00E128F4" w:rsidRPr="007201A9">
        <w:rPr>
          <w:noProof w:val="0"/>
        </w:rPr>
        <w:t xml:space="preserve"> </w:t>
      </w:r>
      <w:r w:rsidRPr="007201A9">
        <w:rPr>
          <w:noProof w:val="0"/>
        </w:rPr>
        <w:t>3.52.5.2.5 for use cases related to patient-independent subscriptions.</w:t>
      </w:r>
    </w:p>
    <w:p w14:paraId="4E64B1A7" w14:textId="77777777" w:rsidR="00921013" w:rsidRPr="007201A9" w:rsidRDefault="00921013" w:rsidP="00075C19">
      <w:pPr>
        <w:pStyle w:val="BodyText"/>
        <w:rPr>
          <w:noProof w:val="0"/>
        </w:rPr>
      </w:pPr>
    </w:p>
    <w:p w14:paraId="54C4A1FD" w14:textId="77777777" w:rsidR="00CA3D92" w:rsidRPr="007201A9" w:rsidRDefault="00CA3D92" w:rsidP="00075C19">
      <w:pPr>
        <w:pStyle w:val="BodyText"/>
        <w:rPr>
          <w:noProof w:val="0"/>
        </w:rPr>
      </w:pPr>
    </w:p>
    <w:p w14:paraId="74161C3F" w14:textId="77777777" w:rsidR="00CA3D92" w:rsidRPr="007201A9" w:rsidRDefault="00CA3D92" w:rsidP="00075C19">
      <w:pPr>
        <w:pStyle w:val="BodyText"/>
        <w:rPr>
          <w:noProof w:val="0"/>
        </w:rPr>
      </w:pPr>
    </w:p>
    <w:p w14:paraId="725EACF3" w14:textId="0FBC89DB" w:rsidR="00921013" w:rsidRPr="007201A9" w:rsidRDefault="00921013" w:rsidP="006C1CFC">
      <w:pPr>
        <w:pStyle w:val="EditorInstructions"/>
        <w:rPr>
          <w:noProof w:val="0"/>
        </w:rPr>
      </w:pPr>
      <w:r w:rsidRPr="007201A9">
        <w:rPr>
          <w:noProof w:val="0"/>
        </w:rPr>
        <w:lastRenderedPageBreak/>
        <w:t xml:space="preserve">Editor: apply the following changes to </w:t>
      </w:r>
      <w:r w:rsidR="00A873FD" w:rsidRPr="007201A9">
        <w:rPr>
          <w:noProof w:val="0"/>
        </w:rPr>
        <w:t>Table</w:t>
      </w:r>
      <w:r w:rsidRPr="007201A9">
        <w:rPr>
          <w:noProof w:val="0"/>
        </w:rPr>
        <w:t xml:space="preserve"> 26.3-1</w:t>
      </w:r>
    </w:p>
    <w:p w14:paraId="2D793755" w14:textId="77777777" w:rsidR="00921013" w:rsidRPr="007201A9" w:rsidRDefault="00921013" w:rsidP="006D1B5B">
      <w:pPr>
        <w:pStyle w:val="TableTitle"/>
        <w:rPr>
          <w:noProof w:val="0"/>
        </w:rPr>
      </w:pPr>
      <w:r w:rsidRPr="007201A9">
        <w:rPr>
          <w:noProof w:val="0"/>
        </w:rPr>
        <w:t>Table 26.3-1: DSUB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33"/>
        <w:gridCol w:w="2522"/>
        <w:gridCol w:w="1611"/>
      </w:tblGrid>
      <w:tr w:rsidR="00921013" w:rsidRPr="007201A9" w14:paraId="7DCE95DF" w14:textId="77777777" w:rsidTr="003D4300">
        <w:trPr>
          <w:cantSplit/>
          <w:tblHeader/>
          <w:jc w:val="center"/>
        </w:trPr>
        <w:tc>
          <w:tcPr>
            <w:tcW w:w="2333" w:type="dxa"/>
            <w:shd w:val="pct15" w:color="auto" w:fill="FFFFFF"/>
          </w:tcPr>
          <w:p w14:paraId="1E4C74B9" w14:textId="77777777" w:rsidR="00921013" w:rsidRPr="007201A9" w:rsidRDefault="00921013" w:rsidP="002C2C4B">
            <w:pPr>
              <w:pStyle w:val="TableEntryHeader"/>
              <w:rPr>
                <w:noProof w:val="0"/>
              </w:rPr>
            </w:pPr>
            <w:r w:rsidRPr="007201A9">
              <w:rPr>
                <w:noProof w:val="0"/>
              </w:rPr>
              <w:t>DSUB Actor</w:t>
            </w:r>
          </w:p>
        </w:tc>
        <w:tc>
          <w:tcPr>
            <w:tcW w:w="2522" w:type="dxa"/>
            <w:shd w:val="pct15" w:color="auto" w:fill="FFFFFF"/>
          </w:tcPr>
          <w:p w14:paraId="7626A390" w14:textId="77777777" w:rsidR="00921013" w:rsidRPr="007201A9" w:rsidRDefault="00921013" w:rsidP="002C2C4B">
            <w:pPr>
              <w:pStyle w:val="TableEntryHeader"/>
              <w:rPr>
                <w:noProof w:val="0"/>
              </w:rPr>
            </w:pPr>
            <w:r w:rsidRPr="007201A9">
              <w:rPr>
                <w:noProof w:val="0"/>
              </w:rPr>
              <w:t>Profile/Actor to be grouped with</w:t>
            </w:r>
          </w:p>
        </w:tc>
        <w:tc>
          <w:tcPr>
            <w:tcW w:w="1611" w:type="dxa"/>
            <w:shd w:val="pct15" w:color="auto" w:fill="FFFFFF"/>
          </w:tcPr>
          <w:p w14:paraId="435DBAA8" w14:textId="77777777" w:rsidR="00921013" w:rsidRPr="007201A9" w:rsidRDefault="00921013" w:rsidP="002C2C4B">
            <w:pPr>
              <w:pStyle w:val="TableEntryHeader"/>
              <w:rPr>
                <w:noProof w:val="0"/>
              </w:rPr>
            </w:pPr>
            <w:r w:rsidRPr="007201A9">
              <w:rPr>
                <w:noProof w:val="0"/>
              </w:rPr>
              <w:t>Reference</w:t>
            </w:r>
          </w:p>
        </w:tc>
      </w:tr>
      <w:tr w:rsidR="00921013" w:rsidRPr="007201A9" w14:paraId="3C4EE2A6" w14:textId="77777777" w:rsidTr="003D4300">
        <w:trPr>
          <w:cantSplit/>
          <w:trHeight w:val="332"/>
          <w:jc w:val="center"/>
        </w:trPr>
        <w:tc>
          <w:tcPr>
            <w:tcW w:w="2333" w:type="dxa"/>
            <w:vMerge w:val="restart"/>
          </w:tcPr>
          <w:p w14:paraId="795879DA" w14:textId="77777777" w:rsidR="00921013" w:rsidRPr="007201A9" w:rsidRDefault="00921013" w:rsidP="002C2C4B">
            <w:pPr>
              <w:pStyle w:val="TableEntry"/>
              <w:rPr>
                <w:noProof w:val="0"/>
              </w:rPr>
            </w:pPr>
            <w:r w:rsidRPr="007201A9">
              <w:rPr>
                <w:noProof w:val="0"/>
              </w:rPr>
              <w:t>Document Metadata Notification Broker</w:t>
            </w:r>
          </w:p>
        </w:tc>
        <w:tc>
          <w:tcPr>
            <w:tcW w:w="2522" w:type="dxa"/>
          </w:tcPr>
          <w:p w14:paraId="5247AB7C" w14:textId="77777777" w:rsidR="00921013" w:rsidRPr="007201A9" w:rsidRDefault="00921013" w:rsidP="002C2C4B">
            <w:pPr>
              <w:pStyle w:val="TableEntry"/>
              <w:rPr>
                <w:noProof w:val="0"/>
              </w:rPr>
            </w:pPr>
            <w:r w:rsidRPr="007201A9">
              <w:rPr>
                <w:noProof w:val="0"/>
              </w:rPr>
              <w:t>ATNA / Secure Node or Secure Application</w:t>
            </w:r>
          </w:p>
        </w:tc>
        <w:tc>
          <w:tcPr>
            <w:tcW w:w="1611" w:type="dxa"/>
          </w:tcPr>
          <w:p w14:paraId="228AA7AA" w14:textId="3C3E3087"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9.4</w:t>
            </w:r>
          </w:p>
        </w:tc>
      </w:tr>
      <w:tr w:rsidR="00921013" w:rsidRPr="007201A9" w14:paraId="7487EBF8" w14:textId="77777777" w:rsidTr="003D4300">
        <w:trPr>
          <w:cantSplit/>
          <w:trHeight w:val="332"/>
          <w:jc w:val="center"/>
        </w:trPr>
        <w:tc>
          <w:tcPr>
            <w:tcW w:w="2333" w:type="dxa"/>
            <w:vMerge/>
          </w:tcPr>
          <w:p w14:paraId="3959D57E" w14:textId="77777777" w:rsidR="00921013" w:rsidRPr="007201A9" w:rsidRDefault="00921013" w:rsidP="002C2C4B">
            <w:pPr>
              <w:pStyle w:val="TableEntry"/>
              <w:rPr>
                <w:noProof w:val="0"/>
              </w:rPr>
            </w:pPr>
          </w:p>
        </w:tc>
        <w:tc>
          <w:tcPr>
            <w:tcW w:w="2522" w:type="dxa"/>
          </w:tcPr>
          <w:p w14:paraId="46601EC9" w14:textId="77777777" w:rsidR="00921013" w:rsidRPr="007201A9" w:rsidRDefault="00921013" w:rsidP="002C2C4B">
            <w:pPr>
              <w:pStyle w:val="TableEntry"/>
              <w:rPr>
                <w:noProof w:val="0"/>
              </w:rPr>
            </w:pPr>
            <w:r w:rsidRPr="007201A9">
              <w:rPr>
                <w:noProof w:val="0"/>
              </w:rPr>
              <w:t>CT / Time Client</w:t>
            </w:r>
          </w:p>
        </w:tc>
        <w:tc>
          <w:tcPr>
            <w:tcW w:w="1611" w:type="dxa"/>
          </w:tcPr>
          <w:p w14:paraId="7089E0F4" w14:textId="38D88C4D"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7.1</w:t>
            </w:r>
          </w:p>
        </w:tc>
      </w:tr>
      <w:tr w:rsidR="00921013" w:rsidRPr="007201A9" w14:paraId="023F325B" w14:textId="77777777" w:rsidTr="003D4300">
        <w:trPr>
          <w:cantSplit/>
          <w:trHeight w:val="332"/>
          <w:jc w:val="center"/>
        </w:trPr>
        <w:tc>
          <w:tcPr>
            <w:tcW w:w="2333" w:type="dxa"/>
            <w:vMerge w:val="restart"/>
          </w:tcPr>
          <w:p w14:paraId="1D7488B3" w14:textId="77777777" w:rsidR="00921013" w:rsidRPr="007201A9" w:rsidRDefault="00921013" w:rsidP="002C2C4B">
            <w:pPr>
              <w:pStyle w:val="TableEntry"/>
              <w:rPr>
                <w:noProof w:val="0"/>
              </w:rPr>
            </w:pPr>
            <w:r w:rsidRPr="007201A9">
              <w:rPr>
                <w:noProof w:val="0"/>
              </w:rPr>
              <w:t>Document Metadata Subscriber</w:t>
            </w:r>
          </w:p>
        </w:tc>
        <w:tc>
          <w:tcPr>
            <w:tcW w:w="2522" w:type="dxa"/>
          </w:tcPr>
          <w:p w14:paraId="1AACFB65" w14:textId="77777777" w:rsidR="00921013" w:rsidRPr="007201A9" w:rsidRDefault="00921013" w:rsidP="002C2C4B">
            <w:pPr>
              <w:pStyle w:val="TableEntry"/>
              <w:rPr>
                <w:noProof w:val="0"/>
              </w:rPr>
            </w:pPr>
            <w:r w:rsidRPr="007201A9">
              <w:rPr>
                <w:noProof w:val="0"/>
              </w:rPr>
              <w:t>ATNA / Secure Node or Secure Application</w:t>
            </w:r>
          </w:p>
        </w:tc>
        <w:tc>
          <w:tcPr>
            <w:tcW w:w="1611" w:type="dxa"/>
          </w:tcPr>
          <w:p w14:paraId="7935064A" w14:textId="668B36F8"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9.4</w:t>
            </w:r>
          </w:p>
        </w:tc>
      </w:tr>
      <w:tr w:rsidR="00921013" w:rsidRPr="007201A9" w14:paraId="363405E9" w14:textId="77777777" w:rsidTr="003D4300">
        <w:trPr>
          <w:cantSplit/>
          <w:trHeight w:val="332"/>
          <w:jc w:val="center"/>
        </w:trPr>
        <w:tc>
          <w:tcPr>
            <w:tcW w:w="2333" w:type="dxa"/>
            <w:vMerge/>
          </w:tcPr>
          <w:p w14:paraId="4D7B8F12" w14:textId="77777777" w:rsidR="00921013" w:rsidRPr="007201A9" w:rsidRDefault="00921013" w:rsidP="002C2C4B">
            <w:pPr>
              <w:pStyle w:val="TableEntry"/>
              <w:rPr>
                <w:noProof w:val="0"/>
              </w:rPr>
            </w:pPr>
          </w:p>
        </w:tc>
        <w:tc>
          <w:tcPr>
            <w:tcW w:w="2522" w:type="dxa"/>
          </w:tcPr>
          <w:p w14:paraId="182C805B" w14:textId="77777777" w:rsidR="00921013" w:rsidRPr="007201A9" w:rsidRDefault="00921013" w:rsidP="002C2C4B">
            <w:pPr>
              <w:pStyle w:val="TableEntry"/>
              <w:rPr>
                <w:noProof w:val="0"/>
              </w:rPr>
            </w:pPr>
            <w:r w:rsidRPr="007201A9">
              <w:rPr>
                <w:noProof w:val="0"/>
              </w:rPr>
              <w:t>CT / Time Client</w:t>
            </w:r>
          </w:p>
        </w:tc>
        <w:tc>
          <w:tcPr>
            <w:tcW w:w="1611" w:type="dxa"/>
          </w:tcPr>
          <w:p w14:paraId="7E44F33A" w14:textId="05C8AF80"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7.1</w:t>
            </w:r>
          </w:p>
        </w:tc>
      </w:tr>
      <w:tr w:rsidR="00921013" w:rsidRPr="007201A9" w14:paraId="3F0B9735" w14:textId="77777777" w:rsidTr="003D4300">
        <w:trPr>
          <w:cantSplit/>
          <w:trHeight w:val="332"/>
          <w:jc w:val="center"/>
        </w:trPr>
        <w:tc>
          <w:tcPr>
            <w:tcW w:w="2333" w:type="dxa"/>
            <w:vMerge w:val="restart"/>
          </w:tcPr>
          <w:p w14:paraId="04D38FA5" w14:textId="77777777" w:rsidR="00921013" w:rsidRPr="007201A9" w:rsidRDefault="00921013" w:rsidP="002C2C4B">
            <w:pPr>
              <w:pStyle w:val="TableEntry"/>
              <w:rPr>
                <w:noProof w:val="0"/>
              </w:rPr>
            </w:pPr>
            <w:r w:rsidRPr="007201A9">
              <w:rPr>
                <w:noProof w:val="0"/>
              </w:rPr>
              <w:t>Document Metadata Publisher</w:t>
            </w:r>
          </w:p>
        </w:tc>
        <w:tc>
          <w:tcPr>
            <w:tcW w:w="2522" w:type="dxa"/>
          </w:tcPr>
          <w:p w14:paraId="433A51CE" w14:textId="77777777" w:rsidR="00921013" w:rsidRPr="007201A9" w:rsidRDefault="00921013" w:rsidP="002C2C4B">
            <w:pPr>
              <w:pStyle w:val="TableEntry"/>
              <w:rPr>
                <w:noProof w:val="0"/>
              </w:rPr>
            </w:pPr>
            <w:r w:rsidRPr="007201A9">
              <w:rPr>
                <w:noProof w:val="0"/>
              </w:rPr>
              <w:t>ATNA / Secure Node or Secure Application</w:t>
            </w:r>
          </w:p>
        </w:tc>
        <w:tc>
          <w:tcPr>
            <w:tcW w:w="1611" w:type="dxa"/>
          </w:tcPr>
          <w:p w14:paraId="2F6133C3" w14:textId="7F016816"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9.4</w:t>
            </w:r>
          </w:p>
        </w:tc>
      </w:tr>
      <w:tr w:rsidR="00921013" w:rsidRPr="007201A9" w14:paraId="45A60493" w14:textId="77777777" w:rsidTr="003D4300">
        <w:trPr>
          <w:cantSplit/>
          <w:trHeight w:val="332"/>
          <w:jc w:val="center"/>
        </w:trPr>
        <w:tc>
          <w:tcPr>
            <w:tcW w:w="2333" w:type="dxa"/>
            <w:vMerge/>
          </w:tcPr>
          <w:p w14:paraId="3AB49E27" w14:textId="77777777" w:rsidR="00921013" w:rsidRPr="007201A9" w:rsidRDefault="00921013" w:rsidP="002C2C4B">
            <w:pPr>
              <w:pStyle w:val="TableEntry"/>
              <w:ind w:left="0"/>
              <w:rPr>
                <w:noProof w:val="0"/>
              </w:rPr>
            </w:pPr>
          </w:p>
        </w:tc>
        <w:tc>
          <w:tcPr>
            <w:tcW w:w="2522" w:type="dxa"/>
          </w:tcPr>
          <w:p w14:paraId="3E240619" w14:textId="77777777" w:rsidR="00921013" w:rsidRPr="007201A9" w:rsidRDefault="00921013" w:rsidP="002C2C4B">
            <w:pPr>
              <w:pStyle w:val="TableEntry"/>
              <w:rPr>
                <w:noProof w:val="0"/>
              </w:rPr>
            </w:pPr>
            <w:r w:rsidRPr="007201A9">
              <w:rPr>
                <w:noProof w:val="0"/>
              </w:rPr>
              <w:t>CT / Time Client</w:t>
            </w:r>
          </w:p>
        </w:tc>
        <w:tc>
          <w:tcPr>
            <w:tcW w:w="1611" w:type="dxa"/>
          </w:tcPr>
          <w:p w14:paraId="070AD550" w14:textId="740302BC" w:rsidR="00921013" w:rsidRPr="007201A9" w:rsidRDefault="00921013" w:rsidP="002C2C4B">
            <w:pPr>
              <w:pStyle w:val="TableEntry"/>
              <w:rPr>
                <w:noProof w:val="0"/>
              </w:rPr>
            </w:pPr>
            <w:r w:rsidRPr="007201A9">
              <w:rPr>
                <w:noProof w:val="0"/>
              </w:rPr>
              <w:t>ITI TF-1:</w:t>
            </w:r>
            <w:r w:rsidR="003D4300" w:rsidRPr="007201A9">
              <w:rPr>
                <w:noProof w:val="0"/>
              </w:rPr>
              <w:t xml:space="preserve"> </w:t>
            </w:r>
            <w:r w:rsidRPr="007201A9">
              <w:rPr>
                <w:noProof w:val="0"/>
              </w:rPr>
              <w:t>7.1</w:t>
            </w:r>
          </w:p>
        </w:tc>
      </w:tr>
      <w:tr w:rsidR="001A686F" w:rsidRPr="007201A9" w14:paraId="39859B87" w14:textId="77777777" w:rsidTr="003D4300">
        <w:trPr>
          <w:cantSplit/>
          <w:trHeight w:val="332"/>
          <w:jc w:val="center"/>
        </w:trPr>
        <w:tc>
          <w:tcPr>
            <w:tcW w:w="2333" w:type="dxa"/>
            <w:vMerge w:val="restart"/>
          </w:tcPr>
          <w:p w14:paraId="0D0A632E" w14:textId="77777777" w:rsidR="001A686F" w:rsidRPr="007201A9" w:rsidRDefault="001A686F" w:rsidP="002C2C4B">
            <w:pPr>
              <w:pStyle w:val="TableEntry"/>
              <w:rPr>
                <w:noProof w:val="0"/>
              </w:rPr>
            </w:pPr>
            <w:r w:rsidRPr="007201A9">
              <w:rPr>
                <w:noProof w:val="0"/>
              </w:rPr>
              <w:t>Document Metadata Notification Recipient</w:t>
            </w:r>
          </w:p>
        </w:tc>
        <w:tc>
          <w:tcPr>
            <w:tcW w:w="2522" w:type="dxa"/>
          </w:tcPr>
          <w:p w14:paraId="628BA524" w14:textId="77777777" w:rsidR="001A686F" w:rsidRPr="007201A9" w:rsidRDefault="001A686F" w:rsidP="002C2C4B">
            <w:pPr>
              <w:pStyle w:val="TableEntry"/>
              <w:rPr>
                <w:noProof w:val="0"/>
              </w:rPr>
            </w:pPr>
            <w:r w:rsidRPr="007201A9">
              <w:rPr>
                <w:noProof w:val="0"/>
              </w:rPr>
              <w:t>ATNA / Secure Node or Secure Application</w:t>
            </w:r>
          </w:p>
        </w:tc>
        <w:tc>
          <w:tcPr>
            <w:tcW w:w="1611" w:type="dxa"/>
          </w:tcPr>
          <w:p w14:paraId="224B3038" w14:textId="328CD21F" w:rsidR="001A686F" w:rsidRPr="007201A9" w:rsidRDefault="001A686F" w:rsidP="002C2C4B">
            <w:pPr>
              <w:pStyle w:val="TableEntry"/>
              <w:rPr>
                <w:noProof w:val="0"/>
              </w:rPr>
            </w:pPr>
            <w:r w:rsidRPr="007201A9">
              <w:rPr>
                <w:noProof w:val="0"/>
              </w:rPr>
              <w:t>ITI TF-1:</w:t>
            </w:r>
            <w:r w:rsidR="003D4300" w:rsidRPr="007201A9">
              <w:rPr>
                <w:noProof w:val="0"/>
              </w:rPr>
              <w:t xml:space="preserve"> </w:t>
            </w:r>
            <w:r w:rsidRPr="007201A9">
              <w:rPr>
                <w:noProof w:val="0"/>
              </w:rPr>
              <w:t>9.4</w:t>
            </w:r>
          </w:p>
        </w:tc>
      </w:tr>
      <w:tr w:rsidR="001A686F" w:rsidRPr="007201A9" w14:paraId="327AF131" w14:textId="77777777" w:rsidTr="003D4300">
        <w:trPr>
          <w:cantSplit/>
          <w:trHeight w:val="332"/>
          <w:jc w:val="center"/>
        </w:trPr>
        <w:tc>
          <w:tcPr>
            <w:tcW w:w="2333" w:type="dxa"/>
            <w:vMerge/>
          </w:tcPr>
          <w:p w14:paraId="55AC52F2" w14:textId="77777777" w:rsidR="001A686F" w:rsidRPr="007201A9" w:rsidRDefault="001A686F" w:rsidP="002C2C4B">
            <w:pPr>
              <w:pStyle w:val="TableEntry"/>
              <w:rPr>
                <w:noProof w:val="0"/>
              </w:rPr>
            </w:pPr>
          </w:p>
        </w:tc>
        <w:tc>
          <w:tcPr>
            <w:tcW w:w="2522" w:type="dxa"/>
          </w:tcPr>
          <w:p w14:paraId="4EF70400" w14:textId="77777777" w:rsidR="001A686F" w:rsidRPr="007201A9" w:rsidRDefault="001A686F" w:rsidP="002C2C4B">
            <w:pPr>
              <w:pStyle w:val="TableEntry"/>
              <w:rPr>
                <w:noProof w:val="0"/>
              </w:rPr>
            </w:pPr>
            <w:r w:rsidRPr="007201A9">
              <w:rPr>
                <w:noProof w:val="0"/>
              </w:rPr>
              <w:t>CT / Time Client</w:t>
            </w:r>
          </w:p>
        </w:tc>
        <w:tc>
          <w:tcPr>
            <w:tcW w:w="1611" w:type="dxa"/>
          </w:tcPr>
          <w:p w14:paraId="75615807" w14:textId="5F65B16C" w:rsidR="001A686F" w:rsidRPr="007201A9" w:rsidRDefault="001A686F" w:rsidP="002C2C4B">
            <w:pPr>
              <w:pStyle w:val="TableEntry"/>
              <w:rPr>
                <w:noProof w:val="0"/>
              </w:rPr>
            </w:pPr>
            <w:r w:rsidRPr="007201A9">
              <w:rPr>
                <w:noProof w:val="0"/>
              </w:rPr>
              <w:t>ITI TF-1:</w:t>
            </w:r>
            <w:r w:rsidR="003D4300" w:rsidRPr="007201A9">
              <w:rPr>
                <w:noProof w:val="0"/>
              </w:rPr>
              <w:t xml:space="preserve"> </w:t>
            </w:r>
            <w:r w:rsidRPr="007201A9">
              <w:rPr>
                <w:noProof w:val="0"/>
              </w:rPr>
              <w:t>7.1</w:t>
            </w:r>
          </w:p>
        </w:tc>
      </w:tr>
      <w:tr w:rsidR="00921013" w:rsidRPr="007201A9" w14:paraId="79A914BA" w14:textId="77777777" w:rsidTr="003D4300">
        <w:trPr>
          <w:cantSplit/>
          <w:trHeight w:val="332"/>
          <w:jc w:val="center"/>
        </w:trPr>
        <w:tc>
          <w:tcPr>
            <w:tcW w:w="2333" w:type="dxa"/>
          </w:tcPr>
          <w:p w14:paraId="3183A6F7" w14:textId="77777777" w:rsidR="00921013" w:rsidRPr="007201A9" w:rsidRDefault="00921013" w:rsidP="002C2C4B">
            <w:pPr>
              <w:pStyle w:val="TableEntry"/>
              <w:rPr>
                <w:b/>
                <w:noProof w:val="0"/>
                <w:u w:val="single"/>
              </w:rPr>
            </w:pPr>
            <w:r w:rsidRPr="007201A9">
              <w:rPr>
                <w:b/>
                <w:noProof w:val="0"/>
                <w:u w:val="single"/>
              </w:rPr>
              <w:t>Notification Pull Point</w:t>
            </w:r>
          </w:p>
        </w:tc>
        <w:tc>
          <w:tcPr>
            <w:tcW w:w="2522" w:type="dxa"/>
          </w:tcPr>
          <w:p w14:paraId="22A9141E" w14:textId="77777777" w:rsidR="00921013" w:rsidRPr="007201A9" w:rsidRDefault="00921013" w:rsidP="002C2C4B">
            <w:pPr>
              <w:pStyle w:val="TableEntry"/>
              <w:rPr>
                <w:b/>
                <w:noProof w:val="0"/>
                <w:u w:val="single"/>
              </w:rPr>
            </w:pPr>
            <w:r w:rsidRPr="007201A9">
              <w:rPr>
                <w:b/>
                <w:noProof w:val="0"/>
                <w:u w:val="single"/>
              </w:rPr>
              <w:t>DSUB / Document Metadata Notification Recipient</w:t>
            </w:r>
          </w:p>
        </w:tc>
        <w:tc>
          <w:tcPr>
            <w:tcW w:w="1611" w:type="dxa"/>
          </w:tcPr>
          <w:p w14:paraId="4B759A31" w14:textId="5B5464FC" w:rsidR="00921013" w:rsidRPr="007201A9" w:rsidRDefault="00921013" w:rsidP="002C2C4B">
            <w:pPr>
              <w:pStyle w:val="TableEntry"/>
              <w:rPr>
                <w:b/>
                <w:noProof w:val="0"/>
                <w:u w:val="single"/>
              </w:rPr>
            </w:pPr>
            <w:r w:rsidRPr="007201A9">
              <w:rPr>
                <w:b/>
                <w:noProof w:val="0"/>
                <w:u w:val="single"/>
              </w:rPr>
              <w:t>ITI TF-1:</w:t>
            </w:r>
            <w:r w:rsidR="003D4300" w:rsidRPr="007201A9">
              <w:rPr>
                <w:b/>
                <w:noProof w:val="0"/>
                <w:u w:val="single"/>
              </w:rPr>
              <w:t xml:space="preserve"> </w:t>
            </w:r>
            <w:r w:rsidRPr="007201A9">
              <w:rPr>
                <w:b/>
                <w:noProof w:val="0"/>
                <w:u w:val="single"/>
              </w:rPr>
              <w:t>26.1</w:t>
            </w:r>
          </w:p>
        </w:tc>
      </w:tr>
      <w:tr w:rsidR="00921013" w:rsidRPr="007201A9" w14:paraId="6E80630C" w14:textId="77777777" w:rsidTr="003D4300">
        <w:trPr>
          <w:cantSplit/>
          <w:trHeight w:val="332"/>
          <w:jc w:val="center"/>
        </w:trPr>
        <w:tc>
          <w:tcPr>
            <w:tcW w:w="2333" w:type="dxa"/>
          </w:tcPr>
          <w:p w14:paraId="668D15FC" w14:textId="77777777" w:rsidR="00921013" w:rsidRPr="007201A9" w:rsidRDefault="00921013" w:rsidP="002C2C4B">
            <w:pPr>
              <w:pStyle w:val="TableEntry"/>
              <w:rPr>
                <w:b/>
                <w:noProof w:val="0"/>
                <w:u w:val="single"/>
              </w:rPr>
            </w:pPr>
            <w:r w:rsidRPr="007201A9">
              <w:rPr>
                <w:b/>
                <w:noProof w:val="0"/>
                <w:u w:val="single"/>
              </w:rPr>
              <w:t>Notification Puller</w:t>
            </w:r>
          </w:p>
        </w:tc>
        <w:tc>
          <w:tcPr>
            <w:tcW w:w="2522" w:type="dxa"/>
          </w:tcPr>
          <w:p w14:paraId="4D914C79" w14:textId="77777777" w:rsidR="00921013" w:rsidRPr="007201A9" w:rsidRDefault="00921013" w:rsidP="002C2C4B">
            <w:pPr>
              <w:pStyle w:val="TableEntry"/>
              <w:rPr>
                <w:b/>
                <w:noProof w:val="0"/>
                <w:u w:val="single"/>
              </w:rPr>
            </w:pPr>
            <w:r w:rsidRPr="007201A9">
              <w:rPr>
                <w:b/>
                <w:noProof w:val="0"/>
                <w:u w:val="single"/>
              </w:rPr>
              <w:t>DSUB / Document Metadata Subscriber</w:t>
            </w:r>
          </w:p>
        </w:tc>
        <w:tc>
          <w:tcPr>
            <w:tcW w:w="1611" w:type="dxa"/>
          </w:tcPr>
          <w:p w14:paraId="5A2F9552" w14:textId="4FB2EED6" w:rsidR="00921013" w:rsidRPr="007201A9" w:rsidRDefault="00921013" w:rsidP="002C2C4B">
            <w:pPr>
              <w:pStyle w:val="TableEntry"/>
              <w:rPr>
                <w:b/>
                <w:noProof w:val="0"/>
                <w:u w:val="single"/>
              </w:rPr>
            </w:pPr>
            <w:r w:rsidRPr="007201A9">
              <w:rPr>
                <w:b/>
                <w:noProof w:val="0"/>
                <w:u w:val="single"/>
              </w:rPr>
              <w:t>ITI TF-1:</w:t>
            </w:r>
            <w:r w:rsidR="003D4300" w:rsidRPr="007201A9">
              <w:rPr>
                <w:b/>
                <w:noProof w:val="0"/>
                <w:u w:val="single"/>
              </w:rPr>
              <w:t xml:space="preserve"> </w:t>
            </w:r>
            <w:r w:rsidRPr="007201A9">
              <w:rPr>
                <w:b/>
                <w:noProof w:val="0"/>
                <w:u w:val="single"/>
              </w:rPr>
              <w:t>26.1</w:t>
            </w:r>
          </w:p>
        </w:tc>
      </w:tr>
    </w:tbl>
    <w:p w14:paraId="20E3FB1D" w14:textId="77777777" w:rsidR="00193558" w:rsidRPr="007201A9" w:rsidRDefault="00193558" w:rsidP="00075C19">
      <w:pPr>
        <w:pStyle w:val="BodyText"/>
        <w:rPr>
          <w:noProof w:val="0"/>
        </w:rPr>
      </w:pPr>
    </w:p>
    <w:p w14:paraId="69C6A8FD" w14:textId="41CFBB82" w:rsidR="00506573" w:rsidRPr="007201A9" w:rsidRDefault="00506573" w:rsidP="006C1CFC">
      <w:pPr>
        <w:pStyle w:val="EditorInstructions"/>
        <w:rPr>
          <w:noProof w:val="0"/>
        </w:rPr>
      </w:pPr>
      <w:r w:rsidRPr="007201A9">
        <w:rPr>
          <w:noProof w:val="0"/>
        </w:rPr>
        <w:t xml:space="preserve">Editor: make the following changes to </w:t>
      </w:r>
      <w:r w:rsidR="00A873FD" w:rsidRPr="007201A9">
        <w:rPr>
          <w:noProof w:val="0"/>
        </w:rPr>
        <w:t>Section</w:t>
      </w:r>
      <w:r w:rsidRPr="007201A9">
        <w:rPr>
          <w:noProof w:val="0"/>
        </w:rPr>
        <w:t xml:space="preserve"> 26.4.1</w:t>
      </w:r>
    </w:p>
    <w:p w14:paraId="65253936" w14:textId="77777777" w:rsidR="00193558" w:rsidRPr="007201A9" w:rsidRDefault="00193558" w:rsidP="00075C19">
      <w:pPr>
        <w:pStyle w:val="BodyText"/>
        <w:rPr>
          <w:noProof w:val="0"/>
        </w:rPr>
      </w:pPr>
    </w:p>
    <w:p w14:paraId="55D9A2B7" w14:textId="77777777" w:rsidR="00506573" w:rsidRPr="007201A9" w:rsidRDefault="00506573" w:rsidP="00506573">
      <w:pPr>
        <w:pStyle w:val="Heading3"/>
        <w:keepNext w:val="0"/>
        <w:numPr>
          <w:ilvl w:val="0"/>
          <w:numId w:val="0"/>
        </w:numPr>
        <w:rPr>
          <w:bCs/>
          <w:noProof w:val="0"/>
        </w:rPr>
      </w:pPr>
      <w:bookmarkStart w:id="49" w:name="_Toc363802983"/>
      <w:bookmarkStart w:id="50" w:name="_Toc428454131"/>
      <w:bookmarkStart w:id="51" w:name="_Toc13816031"/>
      <w:r w:rsidRPr="007201A9">
        <w:rPr>
          <w:bCs/>
          <w:noProof w:val="0"/>
        </w:rPr>
        <w:t>26.4.1 Concepts</w:t>
      </w:r>
      <w:bookmarkEnd w:id="49"/>
      <w:bookmarkEnd w:id="50"/>
      <w:bookmarkEnd w:id="51"/>
    </w:p>
    <w:p w14:paraId="1944275E" w14:textId="77777777" w:rsidR="00506573" w:rsidRPr="007201A9" w:rsidRDefault="00506573" w:rsidP="00506573">
      <w:pPr>
        <w:pStyle w:val="BodyText"/>
        <w:rPr>
          <w:noProof w:val="0"/>
        </w:rPr>
      </w:pPr>
      <w:r w:rsidRPr="007201A9">
        <w:rPr>
          <w:noProof w:val="0"/>
        </w:rPr>
        <w:t xml:space="preserve">This profile describes the use of subscription and notification mechanisms for use within an XDS Affinity Domain and across communities. The subscription allows for the matching of metadata during the publication of a new document for a given patient, and results in the delivery of a notification. </w:t>
      </w:r>
    </w:p>
    <w:p w14:paraId="66A6EF4D" w14:textId="77777777" w:rsidR="00506573" w:rsidRPr="007201A9" w:rsidRDefault="00506573" w:rsidP="00506573">
      <w:pPr>
        <w:pStyle w:val="BodyText"/>
        <w:rPr>
          <w:noProof w:val="0"/>
        </w:rPr>
      </w:pPr>
      <w:r w:rsidRPr="007201A9">
        <w:rPr>
          <w:noProof w:val="0"/>
        </w:rPr>
        <w:t>If a system can implement the Document Metadata Notification Recipient, it can be directly notified using a push-style method.</w:t>
      </w:r>
    </w:p>
    <w:p w14:paraId="2D3758FB" w14:textId="77777777" w:rsidR="00506573" w:rsidRPr="007201A9" w:rsidRDefault="00506573" w:rsidP="00506573">
      <w:pPr>
        <w:pStyle w:val="BodyText"/>
        <w:rPr>
          <w:b/>
          <w:noProof w:val="0"/>
          <w:u w:val="single"/>
        </w:rPr>
      </w:pPr>
      <w:r w:rsidRPr="007201A9">
        <w:rPr>
          <w:b/>
          <w:noProof w:val="0"/>
          <w:u w:val="single"/>
        </w:rPr>
        <w:t>In other scenarios, a system that cannot be notified using the push-style delivery approach implements the pull-style approach because, for example,</w:t>
      </w:r>
    </w:p>
    <w:p w14:paraId="3F5D6043" w14:textId="77777777" w:rsidR="00506573" w:rsidRPr="007201A9" w:rsidRDefault="00506573" w:rsidP="00506573">
      <w:pPr>
        <w:pStyle w:val="ListBullet2"/>
        <w:rPr>
          <w:b/>
          <w:u w:val="single"/>
        </w:rPr>
      </w:pPr>
      <w:r w:rsidRPr="007201A9">
        <w:rPr>
          <w:b/>
          <w:u w:val="single"/>
        </w:rPr>
        <w:t xml:space="preserve">a system that receives notifications is behind a firewall </w:t>
      </w:r>
    </w:p>
    <w:p w14:paraId="7C42C453" w14:textId="77777777" w:rsidR="00506573" w:rsidRPr="007201A9" w:rsidRDefault="00506573" w:rsidP="00506573">
      <w:pPr>
        <w:pStyle w:val="ListBullet2"/>
        <w:rPr>
          <w:b/>
          <w:u w:val="single"/>
        </w:rPr>
      </w:pPr>
      <w:r w:rsidRPr="007201A9">
        <w:rPr>
          <w:b/>
          <w:u w:val="single"/>
        </w:rPr>
        <w:t xml:space="preserve">a system is unable or unwilling to provide an endpoint to which the Document Metadata Notification Broker can send notifications. </w:t>
      </w:r>
    </w:p>
    <w:p w14:paraId="2872AA20" w14:textId="7039FE67" w:rsidR="00506573" w:rsidRPr="007201A9" w:rsidRDefault="00506573" w:rsidP="00506573">
      <w:pPr>
        <w:pStyle w:val="ListBullet2"/>
        <w:rPr>
          <w:b/>
          <w:u w:val="single"/>
        </w:rPr>
      </w:pPr>
      <w:r w:rsidRPr="007201A9">
        <w:rPr>
          <w:b/>
          <w:u w:val="single"/>
        </w:rPr>
        <w:lastRenderedPageBreak/>
        <w:t>a system does</w:t>
      </w:r>
      <w:r w:rsidR="003D4300" w:rsidRPr="007201A9">
        <w:rPr>
          <w:b/>
          <w:u w:val="single"/>
        </w:rPr>
        <w:t xml:space="preserve"> no</w:t>
      </w:r>
      <w:r w:rsidRPr="007201A9">
        <w:rPr>
          <w:b/>
          <w:u w:val="single"/>
        </w:rPr>
        <w:t xml:space="preserve">t want to be notified at unpredictable times but rather at a time of its own choosing. </w:t>
      </w:r>
    </w:p>
    <w:p w14:paraId="51F55EC6" w14:textId="2C4EE9A5" w:rsidR="00506573" w:rsidRPr="007201A9" w:rsidRDefault="00506573" w:rsidP="00506573">
      <w:pPr>
        <w:pStyle w:val="BodyText"/>
        <w:rPr>
          <w:noProof w:val="0"/>
        </w:rPr>
      </w:pPr>
      <w:r w:rsidRPr="007201A9">
        <w:rPr>
          <w:b/>
          <w:noProof w:val="0"/>
          <w:u w:val="single"/>
        </w:rPr>
        <w:t>The use</w:t>
      </w:r>
      <w:r w:rsidR="005265C7" w:rsidRPr="007201A9">
        <w:rPr>
          <w:b/>
          <w:noProof w:val="0"/>
          <w:u w:val="single"/>
        </w:rPr>
        <w:t xml:space="preserve"> </w:t>
      </w:r>
      <w:r w:rsidRPr="007201A9">
        <w:rPr>
          <w:b/>
          <w:noProof w:val="0"/>
          <w:u w:val="single"/>
        </w:rPr>
        <w:t>cases below describe both of these scenarios.</w:t>
      </w:r>
    </w:p>
    <w:p w14:paraId="2BD0912A" w14:textId="77777777" w:rsidR="00506573" w:rsidRPr="007201A9" w:rsidRDefault="00506573" w:rsidP="00075C19">
      <w:pPr>
        <w:pStyle w:val="BodyText"/>
        <w:rPr>
          <w:noProof w:val="0"/>
        </w:rPr>
      </w:pPr>
    </w:p>
    <w:p w14:paraId="6014E1A9" w14:textId="626CE64A" w:rsidR="00E47E80" w:rsidRPr="007201A9" w:rsidRDefault="00E47E80" w:rsidP="006C1CFC">
      <w:pPr>
        <w:pStyle w:val="EditorInstructions"/>
        <w:rPr>
          <w:noProof w:val="0"/>
        </w:rPr>
      </w:pPr>
      <w:r w:rsidRPr="007201A9">
        <w:rPr>
          <w:noProof w:val="0"/>
        </w:rPr>
        <w:t xml:space="preserve">Editor: add </w:t>
      </w:r>
      <w:r w:rsidR="00555EE3" w:rsidRPr="007201A9">
        <w:rPr>
          <w:noProof w:val="0"/>
        </w:rPr>
        <w:t>S</w:t>
      </w:r>
      <w:r w:rsidRPr="007201A9">
        <w:rPr>
          <w:noProof w:val="0"/>
        </w:rPr>
        <w:t>ections 26.4.2.6, 24.4.2.7 and 24.2.4.8</w:t>
      </w:r>
    </w:p>
    <w:p w14:paraId="7B5DBAF1" w14:textId="77777777" w:rsidR="00506573" w:rsidRPr="007201A9" w:rsidRDefault="00506573" w:rsidP="00075C19">
      <w:pPr>
        <w:pStyle w:val="BodyText"/>
        <w:rPr>
          <w:noProof w:val="0"/>
        </w:rPr>
      </w:pPr>
    </w:p>
    <w:p w14:paraId="18B23DD6" w14:textId="73419CCE" w:rsidR="00E47E80" w:rsidRPr="007201A9" w:rsidRDefault="00E47E80" w:rsidP="00E47E80">
      <w:pPr>
        <w:pStyle w:val="Heading4"/>
        <w:numPr>
          <w:ilvl w:val="0"/>
          <w:numId w:val="0"/>
        </w:numPr>
        <w:ind w:left="864" w:hanging="864"/>
        <w:rPr>
          <w:noProof w:val="0"/>
        </w:rPr>
      </w:pPr>
      <w:bookmarkStart w:id="52" w:name="_Toc428454137"/>
      <w:bookmarkStart w:id="53" w:name="_Toc13816032"/>
      <w:r w:rsidRPr="007201A9">
        <w:rPr>
          <w:noProof w:val="0"/>
        </w:rPr>
        <w:t>26.4.2.6 Use Case #6: Folder subscription</w:t>
      </w:r>
      <w:bookmarkEnd w:id="52"/>
      <w:bookmarkEnd w:id="53"/>
      <w:r w:rsidRPr="007201A9">
        <w:rPr>
          <w:noProof w:val="0"/>
        </w:rPr>
        <w:t xml:space="preserve"> </w:t>
      </w:r>
    </w:p>
    <w:p w14:paraId="08FB090C" w14:textId="777C1C1C" w:rsidR="00E47E80" w:rsidRPr="007201A9" w:rsidRDefault="00E47E80" w:rsidP="00E47E80">
      <w:pPr>
        <w:pStyle w:val="BodyText"/>
        <w:rPr>
          <w:noProof w:val="0"/>
        </w:rPr>
      </w:pPr>
      <w:r w:rsidRPr="007201A9">
        <w:rPr>
          <w:noProof w:val="0"/>
        </w:rPr>
        <w:t xml:space="preserve">This use case recognizes that it is often not possible to identify in advance the type of document that will be produced during a clinical event, so a subscription using the findDocuments filter expression is useless. In many </w:t>
      </w:r>
      <w:r w:rsidR="00555EE3" w:rsidRPr="007201A9">
        <w:rPr>
          <w:noProof w:val="0"/>
        </w:rPr>
        <w:t>cases,</w:t>
      </w:r>
      <w:r w:rsidRPr="007201A9">
        <w:rPr>
          <w:noProof w:val="0"/>
        </w:rPr>
        <w:t xml:space="preserve"> it is only possible to identify the specific clinical event of interest (e.g., Hospitalization, Clinical Day Service, etc.). </w:t>
      </w:r>
    </w:p>
    <w:p w14:paraId="2196BDB8" w14:textId="50630965" w:rsidR="00E47E80" w:rsidRPr="007201A9" w:rsidRDefault="00E47E80" w:rsidP="00E47E80">
      <w:pPr>
        <w:pStyle w:val="Heading5"/>
        <w:numPr>
          <w:ilvl w:val="0"/>
          <w:numId w:val="0"/>
        </w:numPr>
        <w:rPr>
          <w:noProof w:val="0"/>
        </w:rPr>
      </w:pPr>
      <w:bookmarkStart w:id="54" w:name="_Toc228781994"/>
      <w:bookmarkStart w:id="55" w:name="_Toc363802998"/>
      <w:bookmarkStart w:id="56" w:name="_Toc13816033"/>
      <w:r w:rsidRPr="007201A9">
        <w:rPr>
          <w:noProof w:val="0"/>
        </w:rPr>
        <w:t>26.4.2.6.1 Folder subscription Use Case</w:t>
      </w:r>
      <w:bookmarkEnd w:id="54"/>
      <w:r w:rsidRPr="007201A9">
        <w:rPr>
          <w:noProof w:val="0"/>
        </w:rPr>
        <w:t xml:space="preserve"> Description</w:t>
      </w:r>
      <w:bookmarkEnd w:id="55"/>
      <w:bookmarkEnd w:id="56"/>
    </w:p>
    <w:p w14:paraId="2EF903B4" w14:textId="77777777" w:rsidR="00E47E80" w:rsidRPr="007201A9" w:rsidRDefault="00E47E80" w:rsidP="00E47E80">
      <w:pPr>
        <w:pStyle w:val="BodyText"/>
        <w:rPr>
          <w:noProof w:val="0"/>
        </w:rPr>
      </w:pPr>
      <w:r w:rsidRPr="007201A9">
        <w:rPr>
          <w:noProof w:val="0"/>
        </w:rPr>
        <w:t xml:space="preserve">Mr. White is admitted in hospital for a complex diagnostic study pathway. Dr. Brown is the clinician responsible for the “Day Service” of this patient. Any document produced by LIS, RIS, and ward Informative Systems should be collected in a Folder object used for keeping and for managing the evolution of the clinical pathway. Dr. Brown wants to be notified of any content published in this folder. The Dr. Brown’s system can create a subscription selecting as filter parameter the XDSFolder.uniqueId of the folder just created. </w:t>
      </w:r>
    </w:p>
    <w:p w14:paraId="220FCB49" w14:textId="77777777" w:rsidR="00E47E80" w:rsidRPr="007201A9" w:rsidRDefault="00E47E80" w:rsidP="00E47E80">
      <w:pPr>
        <w:pStyle w:val="BodyText"/>
        <w:rPr>
          <w:noProof w:val="0"/>
        </w:rPr>
      </w:pPr>
      <w:r w:rsidRPr="007201A9">
        <w:rPr>
          <w:noProof w:val="0"/>
        </w:rPr>
        <w:t xml:space="preserve">During the “Day Service”, a Laboratory Report and a Radiology Report are produced. Both the documents are submitted into the folder created for the clinical event. Each publishing event results in a match with the subscription created by Dr. Brown’s system. The Document Metadata Notification Broker creates two notifications and they are sent to the Document Metadata Notification Recipient referenced in the subscription (i.e., Dr. Brown’s system). The Dr. Brown is kept up to date during the clinical processes. </w:t>
      </w:r>
    </w:p>
    <w:p w14:paraId="52F68084" w14:textId="103A17A4" w:rsidR="00E47E80" w:rsidRPr="007201A9" w:rsidRDefault="00E47E80" w:rsidP="00E47E80">
      <w:pPr>
        <w:pStyle w:val="Heading5"/>
        <w:numPr>
          <w:ilvl w:val="0"/>
          <w:numId w:val="0"/>
        </w:numPr>
        <w:rPr>
          <w:noProof w:val="0"/>
        </w:rPr>
      </w:pPr>
      <w:bookmarkStart w:id="57" w:name="_Toc228781995"/>
      <w:bookmarkStart w:id="58" w:name="_Toc363802999"/>
      <w:bookmarkStart w:id="59" w:name="_Toc13816034"/>
      <w:r w:rsidRPr="007201A9">
        <w:rPr>
          <w:noProof w:val="0"/>
        </w:rPr>
        <w:lastRenderedPageBreak/>
        <w:t>26.4.2.6.2. Folder subscription Process Flow</w:t>
      </w:r>
      <w:bookmarkEnd w:id="57"/>
      <w:bookmarkEnd w:id="58"/>
      <w:bookmarkEnd w:id="59"/>
    </w:p>
    <w:p w14:paraId="55AD2F5A" w14:textId="77777777" w:rsidR="00E47E80" w:rsidRPr="007201A9" w:rsidRDefault="00E47E80" w:rsidP="00E47E80">
      <w:pPr>
        <w:pStyle w:val="BodyText"/>
        <w:jc w:val="center"/>
        <w:rPr>
          <w:noProof w:val="0"/>
          <w:u w:val="single"/>
        </w:rPr>
      </w:pPr>
      <w:r w:rsidRPr="007201A9">
        <w:rPr>
          <w:u w:val="single"/>
        </w:rPr>
        <w:drawing>
          <wp:inline distT="0" distB="0" distL="0" distR="0" wp14:anchorId="11F4D279" wp14:editId="783B316A">
            <wp:extent cx="5949696" cy="5252056"/>
            <wp:effectExtent l="0" t="0" r="0" b="6350"/>
            <wp:docPr id="8" name="Immagine 8" descr="ProcessFlow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FlowFolder"/>
                    <pic:cNvPicPr>
                      <a:picLocks noChangeAspect="1" noChangeArrowheads="1"/>
                    </pic:cNvPicPr>
                  </pic:nvPicPr>
                  <pic:blipFill>
                    <a:blip r:embed="rId19">
                      <a:extLst>
                        <a:ext uri="{28A0092B-C50C-407E-A947-70E740481C1C}">
                          <a14:useLocalDpi xmlns:a14="http://schemas.microsoft.com/office/drawing/2010/main" val="0"/>
                        </a:ext>
                      </a:extLst>
                    </a:blip>
                    <a:srcRect b="9174"/>
                    <a:stretch>
                      <a:fillRect/>
                    </a:stretch>
                  </pic:blipFill>
                  <pic:spPr bwMode="auto">
                    <a:xfrm>
                      <a:off x="0" y="0"/>
                      <a:ext cx="5949696" cy="5252056"/>
                    </a:xfrm>
                    <a:prstGeom prst="rect">
                      <a:avLst/>
                    </a:prstGeom>
                    <a:noFill/>
                    <a:ln>
                      <a:noFill/>
                    </a:ln>
                  </pic:spPr>
                </pic:pic>
              </a:graphicData>
            </a:graphic>
          </wp:inline>
        </w:drawing>
      </w:r>
    </w:p>
    <w:p w14:paraId="685B7C08" w14:textId="47EC1095" w:rsidR="00E47E80" w:rsidRPr="007201A9" w:rsidRDefault="00E47E80" w:rsidP="006C1CFC">
      <w:pPr>
        <w:pStyle w:val="FigureTitle"/>
        <w:rPr>
          <w:noProof w:val="0"/>
        </w:rPr>
      </w:pPr>
      <w:r w:rsidRPr="007201A9">
        <w:rPr>
          <w:noProof w:val="0"/>
        </w:rPr>
        <w:t>Figure 26.4.2.6.2-1: Interaction Diagram for Folder subscription Use Case</w:t>
      </w:r>
    </w:p>
    <w:p w14:paraId="36558757" w14:textId="77777777" w:rsidR="00E47E80" w:rsidRPr="007201A9" w:rsidRDefault="00E47E80" w:rsidP="00E47E80">
      <w:pPr>
        <w:pStyle w:val="Heading4"/>
        <w:numPr>
          <w:ilvl w:val="0"/>
          <w:numId w:val="0"/>
        </w:numPr>
        <w:rPr>
          <w:noProof w:val="0"/>
        </w:rPr>
      </w:pPr>
      <w:bookmarkStart w:id="60" w:name="_Toc353971789"/>
      <w:bookmarkStart w:id="61" w:name="_Toc363803004"/>
      <w:bookmarkStart w:id="62" w:name="_Toc428454139"/>
      <w:bookmarkStart w:id="63" w:name="_Toc13816035"/>
      <w:r w:rsidRPr="007201A9">
        <w:rPr>
          <w:noProof w:val="0"/>
        </w:rPr>
        <w:t>26.4.2.7 Use Case #7: GP’s EHR notification</w:t>
      </w:r>
      <w:bookmarkEnd w:id="60"/>
      <w:bookmarkEnd w:id="61"/>
      <w:bookmarkEnd w:id="62"/>
      <w:bookmarkEnd w:id="63"/>
      <w:r w:rsidRPr="007201A9">
        <w:rPr>
          <w:noProof w:val="0"/>
        </w:rPr>
        <w:t xml:space="preserve"> </w:t>
      </w:r>
    </w:p>
    <w:p w14:paraId="0A35E83B" w14:textId="2E066AA3" w:rsidR="00E47E80" w:rsidRPr="007201A9" w:rsidRDefault="00E47E80" w:rsidP="00E47E80">
      <w:pPr>
        <w:pStyle w:val="BodyText"/>
        <w:rPr>
          <w:noProof w:val="0"/>
        </w:rPr>
      </w:pPr>
      <w:r w:rsidRPr="007201A9">
        <w:rPr>
          <w:noProof w:val="0"/>
        </w:rPr>
        <w:t>This use</w:t>
      </w:r>
      <w:r w:rsidR="005265C7" w:rsidRPr="007201A9">
        <w:rPr>
          <w:noProof w:val="0"/>
        </w:rPr>
        <w:t xml:space="preserve"> </w:t>
      </w:r>
      <w:r w:rsidRPr="007201A9">
        <w:rPr>
          <w:noProof w:val="0"/>
        </w:rPr>
        <w:t>case describes the scenario in which a General Practitioner (GP) would like to be notified for hospitalizations of patients assisted, even though the GP’s EHR system is on-line only for a restricted time interval.</w:t>
      </w:r>
    </w:p>
    <w:p w14:paraId="511AC7D2" w14:textId="77777777" w:rsidR="00E47E80" w:rsidRPr="007201A9" w:rsidRDefault="00E47E80" w:rsidP="00075C19">
      <w:pPr>
        <w:pStyle w:val="Heading5"/>
        <w:numPr>
          <w:ilvl w:val="0"/>
          <w:numId w:val="0"/>
        </w:numPr>
        <w:rPr>
          <w:bCs/>
          <w:noProof w:val="0"/>
        </w:rPr>
      </w:pPr>
      <w:bookmarkStart w:id="64" w:name="_Toc363803005"/>
      <w:bookmarkStart w:id="65" w:name="_Toc13816036"/>
      <w:r w:rsidRPr="007201A9">
        <w:rPr>
          <w:bCs/>
          <w:noProof w:val="0"/>
        </w:rPr>
        <w:t>26.4.2.7.1 GP’s EHR notification Use Case Description</w:t>
      </w:r>
      <w:bookmarkEnd w:id="64"/>
      <w:bookmarkEnd w:id="65"/>
    </w:p>
    <w:p w14:paraId="0B709976" w14:textId="77777777" w:rsidR="00E47E80" w:rsidRPr="007201A9" w:rsidRDefault="00E47E80" w:rsidP="00E47E80">
      <w:pPr>
        <w:pStyle w:val="BodyText"/>
        <w:rPr>
          <w:iCs/>
          <w:noProof w:val="0"/>
        </w:rPr>
      </w:pPr>
      <w:r w:rsidRPr="007201A9">
        <w:rPr>
          <w:iCs/>
          <w:noProof w:val="0"/>
        </w:rPr>
        <w:t xml:space="preserve">Dr. Brown is a GP. He assists many patients and he is very interested in receiving notifications of their eventual hospitalization. This ready acknowledgment and the direct communication </w:t>
      </w:r>
      <w:r w:rsidRPr="007201A9">
        <w:rPr>
          <w:iCs/>
          <w:noProof w:val="0"/>
        </w:rPr>
        <w:lastRenderedPageBreak/>
        <w:t>between the GP and the hospital can be fundamental for granting a complete and secure clinical approach in solving the health problems of the patient.</w:t>
      </w:r>
    </w:p>
    <w:p w14:paraId="79BBF2FE" w14:textId="4E32FFF4" w:rsidR="00E47E80" w:rsidRPr="007201A9" w:rsidRDefault="00E47E80" w:rsidP="00E47E80">
      <w:pPr>
        <w:pStyle w:val="BodyText"/>
        <w:rPr>
          <w:iCs/>
          <w:noProof w:val="0"/>
        </w:rPr>
      </w:pPr>
      <w:r w:rsidRPr="007201A9">
        <w:rPr>
          <w:iCs/>
          <w:noProof w:val="0"/>
        </w:rPr>
        <w:t>The GP’s EHR is not on-line when a clinical event occurs such as a hospitalization. When a pull-style EHR goes on-line</w:t>
      </w:r>
      <w:r w:rsidR="00555EE3" w:rsidRPr="007201A9">
        <w:rPr>
          <w:iCs/>
          <w:noProof w:val="0"/>
        </w:rPr>
        <w:t>,</w:t>
      </w:r>
      <w:r w:rsidRPr="007201A9">
        <w:rPr>
          <w:iCs/>
          <w:noProof w:val="0"/>
        </w:rPr>
        <w:t xml:space="preserve"> it can immediately retrieve outstanding notifications. When a push-style EHR goes on-line it</w:t>
      </w:r>
      <w:r w:rsidR="00555EE3" w:rsidRPr="007201A9">
        <w:rPr>
          <w:iCs/>
          <w:noProof w:val="0"/>
        </w:rPr>
        <w:t>,</w:t>
      </w:r>
      <w:r w:rsidRPr="007201A9">
        <w:rPr>
          <w:iCs/>
          <w:noProof w:val="0"/>
        </w:rPr>
        <w:t xml:space="preserve"> must wait until the Document Metadata Notification Broker retries a push. This retry might not be in time before the EHR goes off-line again. </w:t>
      </w:r>
    </w:p>
    <w:p w14:paraId="3A660424" w14:textId="4735AEFB" w:rsidR="00E47E80" w:rsidRPr="007201A9" w:rsidRDefault="00E47E80" w:rsidP="00E47E80">
      <w:pPr>
        <w:pStyle w:val="BodyText"/>
        <w:rPr>
          <w:iCs/>
          <w:noProof w:val="0"/>
        </w:rPr>
      </w:pPr>
      <w:r w:rsidRPr="007201A9">
        <w:rPr>
          <w:iCs/>
          <w:noProof w:val="0"/>
        </w:rPr>
        <w:t>In this use</w:t>
      </w:r>
      <w:r w:rsidR="005265C7" w:rsidRPr="007201A9">
        <w:rPr>
          <w:iCs/>
          <w:noProof w:val="0"/>
        </w:rPr>
        <w:t xml:space="preserve"> </w:t>
      </w:r>
      <w:r w:rsidRPr="007201A9">
        <w:rPr>
          <w:iCs/>
          <w:noProof w:val="0"/>
        </w:rPr>
        <w:t>case</w:t>
      </w:r>
      <w:r w:rsidR="00555EE3" w:rsidRPr="007201A9">
        <w:rPr>
          <w:iCs/>
          <w:noProof w:val="0"/>
        </w:rPr>
        <w:t>,</w:t>
      </w:r>
      <w:r w:rsidRPr="007201A9">
        <w:rPr>
          <w:iCs/>
          <w:noProof w:val="0"/>
        </w:rPr>
        <w:t xml:space="preserve"> the GP’s EHR creates a Pull Point resource able to store notifications on behalf of his EHR. The EHR receives in the Response message the endpoint of the pull point resource just created. The EHR system can use this endpoint for any of the supported subscription. </w:t>
      </w:r>
    </w:p>
    <w:p w14:paraId="76B9BB4E" w14:textId="4E678249" w:rsidR="00E47E80" w:rsidRPr="007201A9" w:rsidRDefault="00E47E80" w:rsidP="00E47E80">
      <w:pPr>
        <w:pStyle w:val="BodyText"/>
        <w:rPr>
          <w:iCs/>
          <w:noProof w:val="0"/>
        </w:rPr>
      </w:pPr>
      <w:r w:rsidRPr="007201A9">
        <w:rPr>
          <w:iCs/>
          <w:noProof w:val="0"/>
        </w:rPr>
        <w:t>Mr. White is one of the Dr. Brown patients. During the night</w:t>
      </w:r>
      <w:r w:rsidR="00555EE3" w:rsidRPr="007201A9">
        <w:rPr>
          <w:iCs/>
          <w:noProof w:val="0"/>
        </w:rPr>
        <w:t>,</w:t>
      </w:r>
      <w:r w:rsidRPr="007201A9">
        <w:rPr>
          <w:iCs/>
          <w:noProof w:val="0"/>
        </w:rPr>
        <w:t xml:space="preserve"> he becomes sick and he is hospitalized. A diagnosis for the admission of the patient is formulated, and a document is created by the Emergency Department Information System and registered in XDS Document Registry. The Document Metadata Notification Broker discovers a match with a subscription created by the Dr. Brown’s EHR, and sends a notification to the Document Metadata Notification Recipient grouped with the Notification Pull Point referenced in the subscription. The Notification Pull Point stores this and other notifications. The next morning Dr. Brown’s EHR pulls all pending notifications. The EHR receives the notification that was created after the publication of the Admission Document. Dr. Brown reads the Admission Document and analyzes notes gathered during the last weeks and discovers some symptoms or findings that can be useful for focusing the diagnostic and therapeutic phases during the current hospitalization. </w:t>
      </w:r>
    </w:p>
    <w:p w14:paraId="4E53A48F" w14:textId="77777777" w:rsidR="00E47E80" w:rsidRPr="007201A9" w:rsidRDefault="00E47E80" w:rsidP="00E47E80">
      <w:pPr>
        <w:pStyle w:val="Heading5"/>
        <w:numPr>
          <w:ilvl w:val="0"/>
          <w:numId w:val="0"/>
        </w:numPr>
        <w:rPr>
          <w:noProof w:val="0"/>
        </w:rPr>
      </w:pPr>
      <w:bookmarkStart w:id="66" w:name="_Toc363803006"/>
      <w:bookmarkStart w:id="67" w:name="_Toc13816037"/>
      <w:r w:rsidRPr="007201A9">
        <w:rPr>
          <w:iCs/>
          <w:noProof w:val="0"/>
        </w:rPr>
        <w:t>26.4</w:t>
      </w:r>
      <w:r w:rsidRPr="007201A9">
        <w:rPr>
          <w:noProof w:val="0"/>
        </w:rPr>
        <w:t xml:space="preserve">.2.7.2 GP’s </w:t>
      </w:r>
      <w:r w:rsidRPr="007201A9">
        <w:rPr>
          <w:bCs/>
          <w:noProof w:val="0"/>
        </w:rPr>
        <w:t xml:space="preserve">EHR notification </w:t>
      </w:r>
      <w:r w:rsidRPr="007201A9">
        <w:rPr>
          <w:noProof w:val="0"/>
        </w:rPr>
        <w:t>Process Flow</w:t>
      </w:r>
      <w:bookmarkEnd w:id="66"/>
      <w:bookmarkEnd w:id="67"/>
    </w:p>
    <w:p w14:paraId="79DCDA49" w14:textId="77777777" w:rsidR="00E47E80" w:rsidRPr="007201A9" w:rsidRDefault="00E47E80" w:rsidP="00E47E80">
      <w:pPr>
        <w:pStyle w:val="BodyText"/>
        <w:jc w:val="center"/>
        <w:rPr>
          <w:noProof w:val="0"/>
        </w:rPr>
      </w:pPr>
      <w:r w:rsidRPr="007201A9">
        <w:drawing>
          <wp:inline distT="0" distB="0" distL="0" distR="0" wp14:anchorId="3D3AEFB3" wp14:editId="048DF92A">
            <wp:extent cx="6498336" cy="2125701"/>
            <wp:effectExtent l="0" t="0" r="0" b="8255"/>
            <wp:docPr id="110" name="Immagin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rocessFlow"/>
                    <pic:cNvPicPr>
                      <a:picLocks noChangeAspect="1" noChangeArrowheads="1"/>
                    </pic:cNvPicPr>
                  </pic:nvPicPr>
                  <pic:blipFill rotWithShape="1">
                    <a:blip r:embed="rId20">
                      <a:extLst>
                        <a:ext uri="{28A0092B-C50C-407E-A947-70E740481C1C}">
                          <a14:useLocalDpi xmlns:a14="http://schemas.microsoft.com/office/drawing/2010/main" val="0"/>
                        </a:ext>
                      </a:extLst>
                    </a:blip>
                    <a:srcRect b="21158"/>
                    <a:stretch/>
                  </pic:blipFill>
                  <pic:spPr bwMode="auto">
                    <a:xfrm>
                      <a:off x="0" y="0"/>
                      <a:ext cx="6498336" cy="2125701"/>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8EE6731" w14:textId="77777777" w:rsidR="00CF560B" w:rsidRPr="007201A9" w:rsidRDefault="00CF560B" w:rsidP="006D1B5B">
      <w:pPr>
        <w:pStyle w:val="BodyText"/>
        <w:rPr>
          <w:noProof w:val="0"/>
        </w:rPr>
      </w:pPr>
    </w:p>
    <w:p w14:paraId="28AF28A5" w14:textId="77777777" w:rsidR="00E47E80" w:rsidRPr="007201A9" w:rsidRDefault="00E47E80" w:rsidP="006C1CFC">
      <w:pPr>
        <w:pStyle w:val="FigureTitle"/>
        <w:rPr>
          <w:noProof w:val="0"/>
        </w:rPr>
      </w:pPr>
      <w:r w:rsidRPr="007201A9">
        <w:rPr>
          <w:noProof w:val="0"/>
        </w:rPr>
        <w:t>Figure 26.4.2.7.2-1: Sequence Diagram for GP’s EHR notification</w:t>
      </w:r>
    </w:p>
    <w:p w14:paraId="20C0D23C" w14:textId="6D3CA7B4" w:rsidR="00E47E80" w:rsidRPr="007201A9" w:rsidRDefault="00E47E80" w:rsidP="00E47E80">
      <w:pPr>
        <w:pStyle w:val="BodyText"/>
        <w:rPr>
          <w:noProof w:val="0"/>
        </w:rPr>
      </w:pPr>
      <w:r w:rsidRPr="007201A9">
        <w:rPr>
          <w:noProof w:val="0"/>
        </w:rPr>
        <w:t>The Document Metadata Subscriber that is grouped with the Notification Puller creates the pull point resource by the Create Destroy Pull Point</w:t>
      </w:r>
      <w:r w:rsidR="00E128F4" w:rsidRPr="007201A9">
        <w:rPr>
          <w:noProof w:val="0"/>
        </w:rPr>
        <w:t xml:space="preserve"> [ITI-69]</w:t>
      </w:r>
      <w:r w:rsidRPr="007201A9">
        <w:rPr>
          <w:noProof w:val="0"/>
        </w:rPr>
        <w:t xml:space="preserve"> transaction. The response message of </w:t>
      </w:r>
      <w:r w:rsidRPr="007201A9">
        <w:rPr>
          <w:noProof w:val="0"/>
        </w:rPr>
        <w:lastRenderedPageBreak/>
        <w:t xml:space="preserve">this transaction contains the endpoint of the Document Metadata Notification Recipient grouped with the Notification Pull Point. </w:t>
      </w:r>
    </w:p>
    <w:p w14:paraId="204E0504" w14:textId="2AC3E8E8" w:rsidR="00E47E80" w:rsidRPr="007201A9" w:rsidRDefault="00E47E80" w:rsidP="00E47E80">
      <w:pPr>
        <w:pStyle w:val="BodyText"/>
        <w:rPr>
          <w:noProof w:val="0"/>
        </w:rPr>
      </w:pPr>
      <w:r w:rsidRPr="007201A9">
        <w:rPr>
          <w:noProof w:val="0"/>
        </w:rPr>
        <w:t xml:space="preserve">The Document Metadata Subscriber creates a subscription for a specific patient with the Document Metadata Subscribe </w:t>
      </w:r>
      <w:r w:rsidR="00E128F4" w:rsidRPr="007201A9">
        <w:rPr>
          <w:noProof w:val="0"/>
        </w:rPr>
        <w:t xml:space="preserve">[ITI-52] </w:t>
      </w:r>
      <w:r w:rsidRPr="007201A9">
        <w:rPr>
          <w:noProof w:val="0"/>
        </w:rPr>
        <w:t>transaction identifying the Document Metadata Notification Recipient/Notification Pull Point as target for notifications created</w:t>
      </w:r>
      <w:r w:rsidR="00CF560B" w:rsidRPr="007201A9">
        <w:rPr>
          <w:noProof w:val="0"/>
        </w:rPr>
        <w:t xml:space="preserve">. </w:t>
      </w:r>
    </w:p>
    <w:p w14:paraId="6C232D49" w14:textId="5C52679B" w:rsidR="00E47E80" w:rsidRPr="007201A9" w:rsidRDefault="00E47E80" w:rsidP="00E47E80">
      <w:pPr>
        <w:pStyle w:val="BodyText"/>
        <w:rPr>
          <w:noProof w:val="0"/>
        </w:rPr>
      </w:pPr>
      <w:r w:rsidRPr="007201A9">
        <w:rPr>
          <w:noProof w:val="0"/>
        </w:rPr>
        <w:t>A document published in the XDS environment (using the transactions Provide and Register Document Set-b [ITI-41] and Register Document Set-b [ITI-42]) matches with a subscription already created. The Document Metadata Notification Broker creates and sends a notification to the Document Metadata Notification Recipient/Notification Pull Point</w:t>
      </w:r>
      <w:r w:rsidRPr="007201A9" w:rsidDel="00535055">
        <w:rPr>
          <w:noProof w:val="0"/>
        </w:rPr>
        <w:t xml:space="preserve"> </w:t>
      </w:r>
      <w:r w:rsidRPr="007201A9">
        <w:rPr>
          <w:noProof w:val="0"/>
        </w:rPr>
        <w:t>using the Document Metadata Notify transaction [ITI-53]</w:t>
      </w:r>
      <w:r w:rsidR="00CF560B" w:rsidRPr="007201A9">
        <w:rPr>
          <w:noProof w:val="0"/>
        </w:rPr>
        <w:t xml:space="preserve">. </w:t>
      </w:r>
    </w:p>
    <w:p w14:paraId="1C8D4AA0" w14:textId="081C9FEC" w:rsidR="00E47E80" w:rsidRPr="007201A9" w:rsidRDefault="00E47E80" w:rsidP="00E47E80">
      <w:pPr>
        <w:pStyle w:val="BodyText"/>
        <w:rPr>
          <w:noProof w:val="0"/>
        </w:rPr>
      </w:pPr>
      <w:r w:rsidRPr="007201A9">
        <w:rPr>
          <w:noProof w:val="0"/>
        </w:rPr>
        <w:t>Without any specific trigger event, the Notification Puller can pull notifications stored in the Notification Pull Point using a Pull Notification</w:t>
      </w:r>
      <w:r w:rsidR="00557DA5" w:rsidRPr="007201A9">
        <w:rPr>
          <w:noProof w:val="0"/>
        </w:rPr>
        <w:t xml:space="preserve"> [ITI-70]</w:t>
      </w:r>
      <w:r w:rsidRPr="007201A9">
        <w:rPr>
          <w:noProof w:val="0"/>
        </w:rPr>
        <w:t xml:space="preserve"> transaction</w:t>
      </w:r>
      <w:r w:rsidR="00557DA5" w:rsidRPr="007201A9">
        <w:rPr>
          <w:noProof w:val="0"/>
        </w:rPr>
        <w:t>.</w:t>
      </w:r>
      <w:r w:rsidRPr="007201A9">
        <w:rPr>
          <w:noProof w:val="0"/>
        </w:rPr>
        <w:t xml:space="preserve"> </w:t>
      </w:r>
    </w:p>
    <w:p w14:paraId="73748E66" w14:textId="77777777" w:rsidR="00E47E80" w:rsidRPr="007201A9" w:rsidRDefault="00E47E80" w:rsidP="00E47E80">
      <w:pPr>
        <w:pStyle w:val="BodyText"/>
        <w:rPr>
          <w:noProof w:val="0"/>
        </w:rPr>
      </w:pPr>
      <w:r w:rsidRPr="007201A9">
        <w:rPr>
          <w:noProof w:val="0"/>
        </w:rPr>
        <w:t>The notification payload might then be used for querying and retrieving documents using the XDS transactions Register Stored Query [ITI-18] and Retrieve Document Set-b [ITI-43].</w:t>
      </w:r>
    </w:p>
    <w:p w14:paraId="5987DAAF" w14:textId="77777777" w:rsidR="00E47E80" w:rsidRPr="007201A9" w:rsidRDefault="00E47E80" w:rsidP="00E47E80">
      <w:pPr>
        <w:pStyle w:val="Heading4"/>
        <w:numPr>
          <w:ilvl w:val="0"/>
          <w:numId w:val="0"/>
        </w:numPr>
        <w:rPr>
          <w:noProof w:val="0"/>
        </w:rPr>
      </w:pPr>
      <w:bookmarkStart w:id="68" w:name="_Toc367275408"/>
      <w:bookmarkStart w:id="69" w:name="_Toc13816038"/>
      <w:bookmarkStart w:id="70" w:name="_Toc428454140"/>
      <w:r w:rsidRPr="007201A9">
        <w:rPr>
          <w:noProof w:val="0"/>
        </w:rPr>
        <w:t>26.4.2.8 Use Case #8:</w:t>
      </w:r>
      <w:bookmarkEnd w:id="68"/>
      <w:r w:rsidRPr="007201A9">
        <w:rPr>
          <w:noProof w:val="0"/>
        </w:rPr>
        <w:t xml:space="preserve"> Patient-independent tele-consultant notification</w:t>
      </w:r>
      <w:bookmarkEnd w:id="69"/>
      <w:r w:rsidRPr="007201A9">
        <w:rPr>
          <w:noProof w:val="0"/>
        </w:rPr>
        <w:t xml:space="preserve"> </w:t>
      </w:r>
      <w:bookmarkEnd w:id="70"/>
    </w:p>
    <w:p w14:paraId="4BDD60B0" w14:textId="627341E7" w:rsidR="00E47E80" w:rsidRPr="007201A9" w:rsidRDefault="00E47E80" w:rsidP="006D1B5B">
      <w:pPr>
        <w:pStyle w:val="BodyText"/>
        <w:rPr>
          <w:noProof w:val="0"/>
        </w:rPr>
      </w:pPr>
      <w:r w:rsidRPr="007201A9">
        <w:rPr>
          <w:noProof w:val="0"/>
        </w:rPr>
        <w:t xml:space="preserve">In this use case, a system used to provide tele-consulting services would be notified about Consult Requests published by Consult Requester systems. It is not possible to know in advance the patient for whom the consulting process is started and there are many </w:t>
      </w:r>
      <w:r w:rsidR="00555EE3" w:rsidRPr="007201A9">
        <w:rPr>
          <w:noProof w:val="0"/>
        </w:rPr>
        <w:t>c</w:t>
      </w:r>
      <w:r w:rsidRPr="007201A9">
        <w:rPr>
          <w:noProof w:val="0"/>
        </w:rPr>
        <w:t>onsultants that can participate in the workflow. The consulting system can create just one patient-independent subscription for Consult Request documents.</w:t>
      </w:r>
    </w:p>
    <w:p w14:paraId="06D3161C" w14:textId="77777777" w:rsidR="00E47E80" w:rsidRPr="007201A9" w:rsidRDefault="00E47E80" w:rsidP="00E47E80">
      <w:pPr>
        <w:pStyle w:val="Heading5"/>
        <w:numPr>
          <w:ilvl w:val="0"/>
          <w:numId w:val="0"/>
        </w:numPr>
        <w:rPr>
          <w:noProof w:val="0"/>
        </w:rPr>
      </w:pPr>
      <w:bookmarkStart w:id="71" w:name="_Toc13816039"/>
      <w:r w:rsidRPr="007201A9">
        <w:rPr>
          <w:noProof w:val="0"/>
        </w:rPr>
        <w:t>26.4.2.8.1 Patient-independent tele-consultant scenario</w:t>
      </w:r>
      <w:bookmarkEnd w:id="71"/>
    </w:p>
    <w:p w14:paraId="6B03DF4D" w14:textId="77777777" w:rsidR="00E47E80" w:rsidRPr="007201A9" w:rsidRDefault="00E47E80" w:rsidP="00E47E80">
      <w:pPr>
        <w:pStyle w:val="BodyText"/>
        <w:rPr>
          <w:noProof w:val="0"/>
        </w:rPr>
      </w:pPr>
      <w:r w:rsidRPr="007201A9">
        <w:rPr>
          <w:noProof w:val="0"/>
        </w:rPr>
        <w:t>Dr. Green is the clinician in charge of the consulting process. Dr. Green submits a subscription for documents with a document type of "Consult Request".</w:t>
      </w:r>
    </w:p>
    <w:p w14:paraId="0E9A707B" w14:textId="77777777" w:rsidR="00E47E80" w:rsidRPr="007201A9" w:rsidRDefault="00E47E80" w:rsidP="00E47E80">
      <w:pPr>
        <w:pStyle w:val="BodyText"/>
        <w:rPr>
          <w:noProof w:val="0"/>
        </w:rPr>
      </w:pPr>
      <w:r w:rsidRPr="007201A9">
        <w:rPr>
          <w:noProof w:val="0"/>
        </w:rPr>
        <w:t xml:space="preserve">Dr. Brown is a Clinician who works for the Hope Clinic, a regional hospital specializing in neurological surgery treatment. This hospital and some other clinics provide tele-consulting services to many local hospitals. </w:t>
      </w:r>
    </w:p>
    <w:p w14:paraId="55D9DA8D" w14:textId="77777777" w:rsidR="00E47E80" w:rsidRPr="007201A9" w:rsidRDefault="00E47E80" w:rsidP="00E47E80">
      <w:pPr>
        <w:pStyle w:val="BodyText"/>
        <w:rPr>
          <w:noProof w:val="0"/>
        </w:rPr>
      </w:pPr>
      <w:r w:rsidRPr="007201A9">
        <w:rPr>
          <w:noProof w:val="0"/>
        </w:rPr>
        <w:t>Mr. White, after a car accident, is admitted to the Emergency Department in a local hospital. This hospital is not equipped with a Neurological ward so the ER physician, Dr. Young, decides to ask for a consult by a specialist. Using a Consult Requester system, Dr. Young publishes a Consult Request, looking for an available Consultant. This is done by publishing a Subscription for Consult Request document with a subscription expiration time that covers the whole work shift of the clinician and that has a "Consult Request" documentType.</w:t>
      </w:r>
    </w:p>
    <w:p w14:paraId="21A23216" w14:textId="77777777" w:rsidR="00E47E80" w:rsidRPr="007201A9" w:rsidRDefault="00E47E80" w:rsidP="00E47E80">
      <w:pPr>
        <w:pStyle w:val="BodyText"/>
        <w:rPr>
          <w:noProof w:val="0"/>
        </w:rPr>
      </w:pPr>
      <w:r w:rsidRPr="007201A9">
        <w:rPr>
          <w:noProof w:val="0"/>
        </w:rPr>
        <w:t>When Dr. Young’s Consult Request is published, the Notification Broker identifies a match with a patient-independent subscription and sends a notification to Dr. Green.</w:t>
      </w:r>
    </w:p>
    <w:p w14:paraId="44CC751C" w14:textId="77777777" w:rsidR="00E47E80" w:rsidRPr="007201A9" w:rsidRDefault="00E47E80" w:rsidP="00E47E80">
      <w:pPr>
        <w:pStyle w:val="Heading5"/>
        <w:numPr>
          <w:ilvl w:val="0"/>
          <w:numId w:val="0"/>
        </w:numPr>
        <w:rPr>
          <w:noProof w:val="0"/>
        </w:rPr>
      </w:pPr>
      <w:bookmarkStart w:id="72" w:name="_Toc13816040"/>
      <w:r w:rsidRPr="007201A9">
        <w:rPr>
          <w:noProof w:val="0"/>
        </w:rPr>
        <w:lastRenderedPageBreak/>
        <w:t>26.4.2.8.2 Tele-Consultant patient-independent notification Process Flow</w:t>
      </w:r>
      <w:bookmarkEnd w:id="72"/>
    </w:p>
    <w:p w14:paraId="72B59A7F" w14:textId="77777777" w:rsidR="00E47E80" w:rsidRPr="007201A9" w:rsidRDefault="00E47E80" w:rsidP="00E47E80">
      <w:pPr>
        <w:pStyle w:val="BodyText"/>
        <w:jc w:val="center"/>
        <w:rPr>
          <w:noProof w:val="0"/>
        </w:rPr>
      </w:pPr>
      <w:r w:rsidRPr="007201A9">
        <w:drawing>
          <wp:inline distT="0" distB="0" distL="0" distR="0" wp14:anchorId="41CCE559" wp14:editId="6C876058">
            <wp:extent cx="6172099" cy="2209165"/>
            <wp:effectExtent l="0" t="0" r="635" b="635"/>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low.png"/>
                    <pic:cNvPicPr/>
                  </pic:nvPicPr>
                  <pic:blipFill rotWithShape="1">
                    <a:blip r:embed="rId21">
                      <a:extLst>
                        <a:ext uri="{28A0092B-C50C-407E-A947-70E740481C1C}">
                          <a14:useLocalDpi xmlns:a14="http://schemas.microsoft.com/office/drawing/2010/main" val="0"/>
                        </a:ext>
                      </a:extLst>
                    </a:blip>
                    <a:srcRect b="34468"/>
                    <a:stretch/>
                  </pic:blipFill>
                  <pic:spPr bwMode="auto">
                    <a:xfrm>
                      <a:off x="0" y="0"/>
                      <a:ext cx="6176086" cy="221059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BF4E67C" w14:textId="77777777" w:rsidR="00E47E80" w:rsidRPr="007201A9" w:rsidRDefault="00E47E80" w:rsidP="006D1B5B">
      <w:pPr>
        <w:pStyle w:val="FigureTitle"/>
        <w:rPr>
          <w:noProof w:val="0"/>
        </w:rPr>
      </w:pPr>
      <w:r w:rsidRPr="007201A9">
        <w:rPr>
          <w:noProof w:val="0"/>
        </w:rPr>
        <w:t>Figure 26.4.2.8.2-1: Interaction Diagram for patient-independent subscription</w:t>
      </w:r>
    </w:p>
    <w:p w14:paraId="71133C79" w14:textId="2D1C7097" w:rsidR="00443D8D" w:rsidRPr="007201A9" w:rsidRDefault="00443D8D" w:rsidP="006C1CFC">
      <w:pPr>
        <w:pStyle w:val="EditorInstructions"/>
        <w:rPr>
          <w:noProof w:val="0"/>
        </w:rPr>
      </w:pPr>
      <w:r w:rsidRPr="007201A9">
        <w:rPr>
          <w:noProof w:val="0"/>
        </w:rPr>
        <w:t xml:space="preserve">Editor: apply the following changes to </w:t>
      </w:r>
      <w:r w:rsidR="00A873FD" w:rsidRPr="007201A9">
        <w:rPr>
          <w:noProof w:val="0"/>
        </w:rPr>
        <w:t>Section</w:t>
      </w:r>
      <w:r w:rsidRPr="007201A9">
        <w:rPr>
          <w:noProof w:val="0"/>
        </w:rPr>
        <w:t xml:space="preserve"> 26.5</w:t>
      </w:r>
    </w:p>
    <w:p w14:paraId="5020A8C2" w14:textId="77777777" w:rsidR="00443D8D" w:rsidRPr="007201A9" w:rsidRDefault="00443D8D" w:rsidP="00075C19">
      <w:pPr>
        <w:pStyle w:val="BodyText"/>
        <w:rPr>
          <w:noProof w:val="0"/>
        </w:rPr>
      </w:pPr>
    </w:p>
    <w:p w14:paraId="651F7C7D" w14:textId="77777777" w:rsidR="00443D8D" w:rsidRPr="007201A9" w:rsidRDefault="00443D8D" w:rsidP="00443D8D">
      <w:pPr>
        <w:pStyle w:val="Heading2"/>
        <w:numPr>
          <w:ilvl w:val="0"/>
          <w:numId w:val="0"/>
        </w:numPr>
        <w:rPr>
          <w:bCs/>
          <w:noProof w:val="0"/>
        </w:rPr>
      </w:pPr>
      <w:bookmarkStart w:id="73" w:name="_Toc231117685"/>
      <w:bookmarkStart w:id="74" w:name="_Toc237684755"/>
      <w:bookmarkStart w:id="75" w:name="_Toc237767181"/>
      <w:bookmarkStart w:id="76" w:name="_Toc363803007"/>
      <w:bookmarkStart w:id="77" w:name="_Toc428454141"/>
      <w:bookmarkStart w:id="78" w:name="_Toc13816041"/>
      <w:r w:rsidRPr="007201A9">
        <w:rPr>
          <w:bCs/>
          <w:noProof w:val="0"/>
        </w:rPr>
        <w:t>26.5 DSUB Security Considerations</w:t>
      </w:r>
      <w:bookmarkEnd w:id="73"/>
      <w:bookmarkEnd w:id="74"/>
      <w:bookmarkEnd w:id="75"/>
      <w:bookmarkEnd w:id="76"/>
      <w:bookmarkEnd w:id="77"/>
      <w:bookmarkEnd w:id="78"/>
    </w:p>
    <w:p w14:paraId="03F7BAF4" w14:textId="77777777" w:rsidR="00443D8D" w:rsidRPr="007201A9" w:rsidRDefault="00443D8D" w:rsidP="00443D8D">
      <w:pPr>
        <w:pStyle w:val="BodyText"/>
        <w:rPr>
          <w:noProof w:val="0"/>
          <w:szCs w:val="24"/>
        </w:rPr>
      </w:pPr>
      <w:r w:rsidRPr="007201A9">
        <w:rPr>
          <w:noProof w:val="0"/>
          <w:szCs w:val="24"/>
        </w:rPr>
        <w:t xml:space="preserve">The risk analysis for this profile enumerates assets, threats, and mitigations. The risk assessment spreadsheet is stored and available from IHE at </w:t>
      </w:r>
      <w:hyperlink r:id="rId22" w:history="1">
        <w:r w:rsidRPr="007201A9">
          <w:rPr>
            <w:rStyle w:val="Hyperlink"/>
            <w:noProof w:val="0"/>
            <w:szCs w:val="24"/>
          </w:rPr>
          <w:t>http://wiki.ihe.net/images/4/46/DSUB_risk_assesment.xls</w:t>
        </w:r>
      </w:hyperlink>
      <w:r w:rsidRPr="007201A9">
        <w:rPr>
          <w:noProof w:val="0"/>
          <w:szCs w:val="24"/>
        </w:rPr>
        <w:t xml:space="preserve">. </w:t>
      </w:r>
    </w:p>
    <w:p w14:paraId="51CBD990" w14:textId="77777777" w:rsidR="00443D8D" w:rsidRPr="007201A9" w:rsidRDefault="00443D8D" w:rsidP="00443D8D">
      <w:pPr>
        <w:pStyle w:val="BodyText"/>
        <w:rPr>
          <w:noProof w:val="0"/>
          <w:szCs w:val="24"/>
        </w:rPr>
      </w:pPr>
      <w:r w:rsidRPr="007201A9">
        <w:rPr>
          <w:noProof w:val="0"/>
          <w:szCs w:val="24"/>
        </w:rPr>
        <w:t>The purpose of this risk assessment is to notify implementers of some of the risks that they need to consider in implementing DSUB actors. For general IHE risks and threats please see ITI TF-1: Appendix L. The implementers are also advised that many risks cannot be mitigated by the IHE profile and instead the responsibility for mitigation is transferred to the implementer, and occasionally to the XDS Affinity Domain and enterprises. In these instances, IHE’s responsibility to notify affected parties is fulfilled through the following section.</w:t>
      </w:r>
    </w:p>
    <w:p w14:paraId="146648A0" w14:textId="27063B8E" w:rsidR="00443D8D" w:rsidRPr="007201A9" w:rsidRDefault="00443D8D" w:rsidP="00443D8D">
      <w:pPr>
        <w:pStyle w:val="BodyText"/>
        <w:rPr>
          <w:noProof w:val="0"/>
          <w:szCs w:val="24"/>
        </w:rPr>
      </w:pPr>
      <w:r w:rsidRPr="007201A9">
        <w:rPr>
          <w:noProof w:val="0"/>
          <w:szCs w:val="24"/>
        </w:rPr>
        <w:t>A policy decision can be made during the Subscribe transaction whether the subscription is an authorized subscription and whether a notification/type of notification is authorized. (This could be based on the XUA identity, the consumer address value, etc.)</w:t>
      </w:r>
    </w:p>
    <w:p w14:paraId="32FCD766" w14:textId="6E1F1943" w:rsidR="00443D8D" w:rsidRPr="007201A9" w:rsidRDefault="00443D8D" w:rsidP="00443D8D">
      <w:pPr>
        <w:pStyle w:val="BodyText"/>
        <w:rPr>
          <w:noProof w:val="0"/>
        </w:rPr>
      </w:pPr>
      <w:r w:rsidRPr="007201A9">
        <w:rPr>
          <w:noProof w:val="0"/>
        </w:rPr>
        <w:t xml:space="preserve">This profile does not include the solution to changes of policy between the subscribe time and notify time (which can be substantial). The recommendation is that the policy is enforced conservatively (i.e., the length of subscription can be determined by the Document Metadata Notification Broker). </w:t>
      </w:r>
      <w:r w:rsidRPr="007201A9">
        <w:rPr>
          <w:b/>
          <w:noProof w:val="0"/>
          <w:u w:val="single"/>
        </w:rPr>
        <w:t>The need to convey submissionSet metadata or Folder metadata can be related to access policies to content published</w:t>
      </w:r>
      <w:r w:rsidRPr="007201A9">
        <w:rPr>
          <w:noProof w:val="0"/>
        </w:rPr>
        <w:t xml:space="preserve">. An approach allows the access of content published in accordance to consent given by the patient. The consent is dynamic and can change during time. The availability of content can be discovered only asking the document-sharing infrastructure. The creation of subscription is not dependent to access policies rules. If the </w:t>
      </w:r>
      <w:r w:rsidRPr="007201A9">
        <w:rPr>
          <w:noProof w:val="0"/>
        </w:rPr>
        <w:lastRenderedPageBreak/>
        <w:t>Document Metadata Notification Broker sends the references, th</w:t>
      </w:r>
      <w:r w:rsidR="003D4300" w:rsidRPr="007201A9">
        <w:rPr>
          <w:noProof w:val="0"/>
        </w:rPr>
        <w:t>e</w:t>
      </w:r>
      <w:r w:rsidRPr="007201A9">
        <w:rPr>
          <w:noProof w:val="0"/>
        </w:rPr>
        <w:t xml:space="preserve">n the control of access policies is in query/retrieve transactions of the Document Metadata Notification Recipient. </w:t>
      </w:r>
      <w:r w:rsidRPr="007201A9">
        <w:rPr>
          <w:b/>
          <w:noProof w:val="0"/>
          <w:u w:val="single"/>
        </w:rPr>
        <w:t>It is suggested to use ihe:FolderMetadata topic or ihe:SubmissionSetMetadata topics when it is not desirable to convey more sensible content (wrapped in documentEntry metadata) using notification.</w:t>
      </w:r>
      <w:r w:rsidRPr="007201A9">
        <w:rPr>
          <w:noProof w:val="0"/>
        </w:rPr>
        <w:t xml:space="preserve"> </w:t>
      </w:r>
    </w:p>
    <w:p w14:paraId="28E04384" w14:textId="77777777" w:rsidR="00443D8D" w:rsidRPr="007201A9" w:rsidRDefault="00443D8D" w:rsidP="00443D8D">
      <w:pPr>
        <w:pStyle w:val="BodyText"/>
        <w:rPr>
          <w:noProof w:val="0"/>
        </w:rPr>
      </w:pPr>
      <w:r w:rsidRPr="007201A9">
        <w:rPr>
          <w:noProof w:val="0"/>
        </w:rPr>
        <w:t>Specific security considerations are presented in the Security Considerations section of each transaction in Volume 2.</w:t>
      </w:r>
    </w:p>
    <w:p w14:paraId="0FF70733" w14:textId="77777777" w:rsidR="00443D8D" w:rsidRPr="007201A9" w:rsidRDefault="00443D8D" w:rsidP="00075C19">
      <w:pPr>
        <w:pStyle w:val="BodyText"/>
        <w:rPr>
          <w:noProof w:val="0"/>
        </w:rPr>
      </w:pPr>
    </w:p>
    <w:p w14:paraId="72D32EA8" w14:textId="6914200E" w:rsidR="00EC6B47" w:rsidRPr="007201A9" w:rsidRDefault="00EC6B47" w:rsidP="00EC6B47">
      <w:pPr>
        <w:pStyle w:val="PartTitle"/>
      </w:pPr>
      <w:bookmarkStart w:id="79" w:name="_Toc13816042"/>
      <w:r w:rsidRPr="007201A9">
        <w:lastRenderedPageBreak/>
        <w:t>Volume 2b – Transactions</w:t>
      </w:r>
      <w:bookmarkEnd w:id="79"/>
    </w:p>
    <w:p w14:paraId="172B4A6E" w14:textId="77777777" w:rsidR="00EC6B47" w:rsidRPr="007201A9" w:rsidRDefault="00EC6B47" w:rsidP="00075C19">
      <w:pPr>
        <w:pStyle w:val="BodyText"/>
        <w:rPr>
          <w:noProof w:val="0"/>
        </w:rPr>
      </w:pPr>
    </w:p>
    <w:p w14:paraId="32DF14F5" w14:textId="002B0788" w:rsidR="002C2C4B" w:rsidRPr="007201A9" w:rsidRDefault="002C2C4B" w:rsidP="006C1CFC">
      <w:pPr>
        <w:pStyle w:val="EditorInstructions"/>
        <w:rPr>
          <w:noProof w:val="0"/>
        </w:rPr>
      </w:pPr>
      <w:r w:rsidRPr="007201A9">
        <w:rPr>
          <w:noProof w:val="0"/>
        </w:rPr>
        <w:t xml:space="preserve">Editor: Add </w:t>
      </w:r>
      <w:r w:rsidR="00A873FD" w:rsidRPr="007201A9">
        <w:rPr>
          <w:noProof w:val="0"/>
        </w:rPr>
        <w:t>S</w:t>
      </w:r>
      <w:r w:rsidRPr="007201A9">
        <w:rPr>
          <w:noProof w:val="0"/>
        </w:rPr>
        <w:t>ection 3.52.4.1.3.1</w:t>
      </w:r>
    </w:p>
    <w:p w14:paraId="12DBF883" w14:textId="77777777" w:rsidR="00443D8D" w:rsidRPr="007201A9" w:rsidRDefault="00443D8D" w:rsidP="00075C19">
      <w:pPr>
        <w:pStyle w:val="BodyText"/>
        <w:rPr>
          <w:noProof w:val="0"/>
        </w:rPr>
      </w:pPr>
    </w:p>
    <w:p w14:paraId="758CBC78" w14:textId="77777777" w:rsidR="002C2C4B" w:rsidRPr="007201A9" w:rsidRDefault="002C2C4B" w:rsidP="002C2C4B">
      <w:pPr>
        <w:pStyle w:val="Heading6"/>
        <w:numPr>
          <w:ilvl w:val="0"/>
          <w:numId w:val="0"/>
        </w:numPr>
        <w:rPr>
          <w:noProof w:val="0"/>
        </w:rPr>
      </w:pPr>
      <w:bookmarkStart w:id="80" w:name="_Toc363803019"/>
      <w:bookmarkStart w:id="81" w:name="_Toc13816043"/>
      <w:r w:rsidRPr="007201A9">
        <w:rPr>
          <w:noProof w:val="0"/>
        </w:rPr>
        <w:t>3.52.4.1.3.1 Folder Subscription Option</w:t>
      </w:r>
      <w:bookmarkEnd w:id="80"/>
      <w:bookmarkEnd w:id="81"/>
    </w:p>
    <w:p w14:paraId="43462881" w14:textId="33273F1B" w:rsidR="002C2C4B" w:rsidRPr="007201A9" w:rsidRDefault="002C2C4B" w:rsidP="002C2C4B">
      <w:pPr>
        <w:pStyle w:val="BodyText"/>
        <w:rPr>
          <w:noProof w:val="0"/>
        </w:rPr>
      </w:pPr>
      <w:r w:rsidRPr="007201A9">
        <w:rPr>
          <w:noProof w:val="0"/>
        </w:rPr>
        <w:t>A Document Metadata Notification Broker supporting the Folder Subscription Option shall accept and understand a subscription created for an existing folder.</w:t>
      </w:r>
    </w:p>
    <w:p w14:paraId="1BD969EC" w14:textId="77777777" w:rsidR="00443D8D" w:rsidRPr="007201A9" w:rsidRDefault="00443D8D" w:rsidP="00075C19">
      <w:pPr>
        <w:pStyle w:val="BodyText"/>
        <w:rPr>
          <w:noProof w:val="0"/>
        </w:rPr>
      </w:pPr>
    </w:p>
    <w:p w14:paraId="0E3045E8" w14:textId="2EBD784B" w:rsidR="00E0452C" w:rsidRPr="007201A9" w:rsidRDefault="00E0452C" w:rsidP="006C1CFC">
      <w:pPr>
        <w:pStyle w:val="EditorInstructions"/>
        <w:rPr>
          <w:noProof w:val="0"/>
        </w:rPr>
      </w:pPr>
      <w:r w:rsidRPr="007201A9">
        <w:rPr>
          <w:noProof w:val="0"/>
        </w:rPr>
        <w:t xml:space="preserve">Editor: Add </w:t>
      </w:r>
      <w:r w:rsidR="00A873FD" w:rsidRPr="007201A9">
        <w:rPr>
          <w:noProof w:val="0"/>
        </w:rPr>
        <w:t>S</w:t>
      </w:r>
      <w:r w:rsidRPr="007201A9">
        <w:rPr>
          <w:noProof w:val="0"/>
        </w:rPr>
        <w:t>ection 3.52</w:t>
      </w:r>
      <w:r w:rsidR="00D83F7A" w:rsidRPr="007201A9">
        <w:rPr>
          <w:noProof w:val="0"/>
        </w:rPr>
        <w:t>.5.1.4</w:t>
      </w:r>
    </w:p>
    <w:p w14:paraId="264CE59D" w14:textId="77777777" w:rsidR="00E0452C" w:rsidRPr="007201A9" w:rsidRDefault="00E0452C" w:rsidP="00075C19">
      <w:pPr>
        <w:pStyle w:val="BodyText"/>
        <w:rPr>
          <w:noProof w:val="0"/>
        </w:rPr>
      </w:pPr>
    </w:p>
    <w:p w14:paraId="669153BE" w14:textId="6D2F6C3B" w:rsidR="00E0452C" w:rsidRPr="007201A9" w:rsidRDefault="00E0452C" w:rsidP="00E0452C">
      <w:pPr>
        <w:pStyle w:val="Heading5"/>
        <w:numPr>
          <w:ilvl w:val="0"/>
          <w:numId w:val="0"/>
        </w:numPr>
        <w:rPr>
          <w:noProof w:val="0"/>
        </w:rPr>
      </w:pPr>
      <w:bookmarkStart w:id="82" w:name="_Toc363803040"/>
      <w:bookmarkStart w:id="83" w:name="_Toc13816044"/>
      <w:bookmarkStart w:id="84" w:name="_Toc228781999"/>
      <w:r w:rsidRPr="007201A9">
        <w:rPr>
          <w:noProof w:val="0"/>
        </w:rPr>
        <w:t>3.52.5.1.</w:t>
      </w:r>
      <w:r w:rsidR="00D83F7A" w:rsidRPr="007201A9">
        <w:rPr>
          <w:noProof w:val="0"/>
        </w:rPr>
        <w:t>4</w:t>
      </w:r>
      <w:r w:rsidRPr="007201A9">
        <w:rPr>
          <w:noProof w:val="0"/>
        </w:rPr>
        <w:t xml:space="preserve"> ihe:FolderMetadata</w:t>
      </w:r>
      <w:bookmarkEnd w:id="82"/>
      <w:bookmarkEnd w:id="83"/>
    </w:p>
    <w:bookmarkEnd w:id="84"/>
    <w:p w14:paraId="70467FEE" w14:textId="1E739E6F" w:rsidR="00E0452C" w:rsidRPr="007201A9" w:rsidRDefault="00E0452C" w:rsidP="00E0452C">
      <w:pPr>
        <w:pStyle w:val="BodyText"/>
        <w:rPr>
          <w:noProof w:val="0"/>
        </w:rPr>
      </w:pPr>
      <w:r w:rsidRPr="007201A9">
        <w:rPr>
          <w:noProof w:val="0"/>
        </w:rPr>
        <w:t xml:space="preserve">This topic indicates that the events for which the subscription is made shall be creating or updating a Folder, and that the notification shall contain the full metadata describing each matching Folder object, as described in the Document Metadata Notify transaction in </w:t>
      </w:r>
      <w:r w:rsidR="00440170" w:rsidRPr="007201A9">
        <w:rPr>
          <w:noProof w:val="0"/>
        </w:rPr>
        <w:t>Section</w:t>
      </w:r>
      <w:r w:rsidRPr="007201A9">
        <w:rPr>
          <w:noProof w:val="0"/>
        </w:rPr>
        <w:t xml:space="preserve"> 3.53.4.1.2.</w:t>
      </w:r>
    </w:p>
    <w:p w14:paraId="7EC13C47" w14:textId="77777777" w:rsidR="00443D8D" w:rsidRPr="007201A9" w:rsidRDefault="00443D8D" w:rsidP="00075C19">
      <w:pPr>
        <w:pStyle w:val="BodyText"/>
        <w:rPr>
          <w:noProof w:val="0"/>
        </w:rPr>
      </w:pPr>
    </w:p>
    <w:p w14:paraId="669A6F86" w14:textId="79F3A4C7" w:rsidR="00D83F7A" w:rsidRPr="007201A9" w:rsidRDefault="00D83F7A" w:rsidP="006C1CFC">
      <w:pPr>
        <w:pStyle w:val="EditorInstructions"/>
        <w:rPr>
          <w:noProof w:val="0"/>
        </w:rPr>
      </w:pPr>
      <w:r w:rsidRPr="007201A9">
        <w:rPr>
          <w:noProof w:val="0"/>
        </w:rPr>
        <w:t xml:space="preserve">Editor: Apply the following changes in </w:t>
      </w:r>
      <w:r w:rsidR="00A873FD" w:rsidRPr="007201A9">
        <w:rPr>
          <w:noProof w:val="0"/>
        </w:rPr>
        <w:t>S</w:t>
      </w:r>
      <w:r w:rsidRPr="007201A9">
        <w:rPr>
          <w:noProof w:val="0"/>
        </w:rPr>
        <w:t>ection 3.52.5.2</w:t>
      </w:r>
    </w:p>
    <w:p w14:paraId="5091E360" w14:textId="77777777" w:rsidR="00D83F7A" w:rsidRPr="007201A9" w:rsidRDefault="00D83F7A" w:rsidP="00075C19">
      <w:pPr>
        <w:pStyle w:val="BodyText"/>
        <w:rPr>
          <w:noProof w:val="0"/>
        </w:rPr>
      </w:pPr>
    </w:p>
    <w:p w14:paraId="558FA8B3" w14:textId="77777777" w:rsidR="00D83F7A" w:rsidRPr="007201A9" w:rsidRDefault="00D83F7A" w:rsidP="00D83F7A">
      <w:pPr>
        <w:pStyle w:val="Heading4"/>
        <w:numPr>
          <w:ilvl w:val="0"/>
          <w:numId w:val="0"/>
        </w:numPr>
        <w:rPr>
          <w:noProof w:val="0"/>
        </w:rPr>
      </w:pPr>
      <w:bookmarkStart w:id="85" w:name="_Toc363803042"/>
      <w:bookmarkStart w:id="86" w:name="_Toc428454155"/>
      <w:bookmarkStart w:id="87" w:name="_Toc13816045"/>
      <w:r w:rsidRPr="007201A9">
        <w:rPr>
          <w:noProof w:val="0"/>
        </w:rPr>
        <w:t>3.52.5.2 Building Filter Expressions</w:t>
      </w:r>
      <w:bookmarkEnd w:id="85"/>
      <w:bookmarkEnd w:id="86"/>
      <w:bookmarkEnd w:id="87"/>
    </w:p>
    <w:p w14:paraId="0347C282" w14:textId="798D4EB9" w:rsidR="00D83F7A" w:rsidRPr="007201A9" w:rsidRDefault="00D83F7A" w:rsidP="00D83F7A">
      <w:pPr>
        <w:pStyle w:val="BodyText"/>
        <w:rPr>
          <w:noProof w:val="0"/>
          <w:szCs w:val="24"/>
          <w:lang w:eastAsia="it-IT"/>
        </w:rPr>
      </w:pPr>
      <w:r w:rsidRPr="007201A9">
        <w:rPr>
          <w:noProof w:val="0"/>
        </w:rPr>
        <w:t xml:space="preserve">The XDS metadata, specified in ITI TF-3: 4.1, describes the objects which are used in a document registration. The Registry Stored Query </w:t>
      </w:r>
      <w:r w:rsidR="00440170" w:rsidRPr="007201A9">
        <w:rPr>
          <w:noProof w:val="0"/>
        </w:rPr>
        <w:t xml:space="preserve">[ITI-18] </w:t>
      </w:r>
      <w:r w:rsidRPr="007201A9">
        <w:rPr>
          <w:noProof w:val="0"/>
        </w:rPr>
        <w:t>transaction uses a subset of the metadata to build a list of queries available to a XDS Document Consumer to search for documents with specific characteristics. The list of queries is in ITI TF-2a: 3.18.4.1.2.3.7</w:t>
      </w:r>
      <w:r w:rsidRPr="007201A9">
        <w:rPr>
          <w:noProof w:val="0"/>
          <w:szCs w:val="24"/>
          <w:lang w:eastAsia="it-IT"/>
        </w:rPr>
        <w:t xml:space="preserve">. The transaction Document Metadata Subscribe uses the syntax of the Registry Stored Query [ITI-18] transaction for the creation of the filtering expression. </w:t>
      </w:r>
    </w:p>
    <w:p w14:paraId="72FDA2C8" w14:textId="66811494" w:rsidR="00D83F7A" w:rsidRPr="007201A9" w:rsidRDefault="00D83F7A" w:rsidP="00D83F7A">
      <w:pPr>
        <w:pStyle w:val="BodyText"/>
        <w:rPr>
          <w:noProof w:val="0"/>
          <w:szCs w:val="24"/>
          <w:lang w:eastAsia="it-IT"/>
        </w:rPr>
      </w:pPr>
      <w:r w:rsidRPr="007201A9">
        <w:rPr>
          <w:noProof w:val="0"/>
          <w:szCs w:val="24"/>
          <w:lang w:eastAsia="it-IT"/>
        </w:rPr>
        <w:t xml:space="preserve">Filters can be created using the parameters of the FindDocuments, FindDocumentsByReferenceId, </w:t>
      </w:r>
      <w:r w:rsidRPr="007201A9">
        <w:rPr>
          <w:b/>
          <w:noProof w:val="0"/>
          <w:szCs w:val="24"/>
          <w:u w:val="single"/>
          <w:lang w:eastAsia="it-IT"/>
        </w:rPr>
        <w:t>GetFolders, FindFolders,</w:t>
      </w:r>
      <w:r w:rsidRPr="007201A9">
        <w:rPr>
          <w:noProof w:val="0"/>
          <w:szCs w:val="24"/>
          <w:lang w:eastAsia="it-IT"/>
        </w:rPr>
        <w:t xml:space="preserve"> FindSubmissionSet queries defined within the Registry Stored Query transaction and use the syntax of the FindDocuments FindDocumentsByReferenceId, </w:t>
      </w:r>
      <w:r w:rsidR="00BB0F56" w:rsidRPr="007201A9">
        <w:rPr>
          <w:b/>
          <w:strike/>
          <w:noProof w:val="0"/>
          <w:szCs w:val="24"/>
          <w:lang w:eastAsia="it-IT"/>
        </w:rPr>
        <w:t>or</w:t>
      </w:r>
      <w:r w:rsidR="00BB0F56" w:rsidRPr="007201A9">
        <w:rPr>
          <w:noProof w:val="0"/>
          <w:szCs w:val="24"/>
          <w:lang w:eastAsia="it-IT"/>
        </w:rPr>
        <w:t xml:space="preserve"> </w:t>
      </w:r>
      <w:r w:rsidRPr="007201A9">
        <w:rPr>
          <w:noProof w:val="0"/>
          <w:szCs w:val="24"/>
          <w:lang w:eastAsia="it-IT"/>
        </w:rPr>
        <w:t xml:space="preserve">FindSubmissionSets, </w:t>
      </w:r>
      <w:r w:rsidR="00BB0F56" w:rsidRPr="007201A9">
        <w:rPr>
          <w:b/>
          <w:noProof w:val="0"/>
          <w:szCs w:val="24"/>
          <w:u w:val="single"/>
          <w:lang w:eastAsia="it-IT"/>
        </w:rPr>
        <w:t>GetFolders or</w:t>
      </w:r>
      <w:r w:rsidRPr="007201A9">
        <w:rPr>
          <w:b/>
          <w:noProof w:val="0"/>
          <w:szCs w:val="24"/>
          <w:u w:val="single"/>
          <w:lang w:eastAsia="it-IT"/>
        </w:rPr>
        <w:t xml:space="preserve"> FindFolders</w:t>
      </w:r>
      <w:r w:rsidRPr="007201A9">
        <w:rPr>
          <w:noProof w:val="0"/>
          <w:szCs w:val="24"/>
          <w:lang w:eastAsia="it-IT"/>
        </w:rPr>
        <w:t xml:space="preserve"> queries to express the filter. </w:t>
      </w:r>
    </w:p>
    <w:p w14:paraId="075ABD49" w14:textId="77777777" w:rsidR="00D83F7A" w:rsidRPr="007201A9" w:rsidRDefault="00D83F7A" w:rsidP="00D83F7A">
      <w:pPr>
        <w:pStyle w:val="BodyText"/>
        <w:rPr>
          <w:noProof w:val="0"/>
          <w:szCs w:val="24"/>
          <w:lang w:eastAsia="it-IT"/>
        </w:rPr>
      </w:pPr>
      <w:r w:rsidRPr="007201A9">
        <w:rPr>
          <w:noProof w:val="0"/>
          <w:szCs w:val="24"/>
          <w:lang w:eastAsia="it-IT"/>
        </w:rPr>
        <w:t>The evaluation of filter expressions is based on the XDS metadata model. In this transaction, the stream of events for which subscriptions are possible is limited to events representing the</w:t>
      </w:r>
      <w:r w:rsidRPr="007201A9">
        <w:rPr>
          <w:b/>
          <w:noProof w:val="0"/>
          <w:szCs w:val="24"/>
          <w:lang w:eastAsia="it-IT"/>
        </w:rPr>
        <w:t xml:space="preserve"> </w:t>
      </w:r>
      <w:r w:rsidRPr="007201A9">
        <w:rPr>
          <w:noProof w:val="0"/>
          <w:szCs w:val="24"/>
          <w:lang w:eastAsia="it-IT"/>
        </w:rPr>
        <w:lastRenderedPageBreak/>
        <w:t xml:space="preserve">existence of </w:t>
      </w:r>
      <w:r w:rsidRPr="007201A9">
        <w:rPr>
          <w:b/>
          <w:noProof w:val="0"/>
          <w:szCs w:val="24"/>
          <w:u w:val="single"/>
          <w:lang w:eastAsia="it-IT"/>
        </w:rPr>
        <w:t>Folder</w:t>
      </w:r>
      <w:r w:rsidRPr="007201A9">
        <w:rPr>
          <w:noProof w:val="0"/>
          <w:szCs w:val="24"/>
          <w:lang w:eastAsia="it-IT"/>
        </w:rPr>
        <w:t>, SubmissionSet and documentEntry Objects. The Document Metadata Notification Broker becomes aware of such events either via a Document Metadata Publish transaction [ITI-54], or via other mechanisms not specified by IHE. The Document Metadata Notification Broker shall determine if there is a subscription which matches any of the Document Entry Objects</w:t>
      </w:r>
      <w:r w:rsidRPr="007201A9">
        <w:rPr>
          <w:b/>
          <w:noProof w:val="0"/>
          <w:szCs w:val="24"/>
          <w:u w:val="single"/>
          <w:lang w:eastAsia="it-IT"/>
        </w:rPr>
        <w:t>, Folder Objects</w:t>
      </w:r>
      <w:r w:rsidRPr="007201A9">
        <w:rPr>
          <w:noProof w:val="0"/>
          <w:szCs w:val="24"/>
          <w:lang w:eastAsia="it-IT"/>
        </w:rPr>
        <w:t xml:space="preserve"> or SubmissionSet Object in an event.</w:t>
      </w:r>
    </w:p>
    <w:p w14:paraId="3F1C4FD8" w14:textId="77B203DB" w:rsidR="00D83F7A" w:rsidRPr="007201A9" w:rsidRDefault="00D83F7A" w:rsidP="00D83F7A">
      <w:pPr>
        <w:pStyle w:val="BodyText"/>
        <w:rPr>
          <w:noProof w:val="0"/>
          <w:lang w:eastAsia="it-IT"/>
        </w:rPr>
      </w:pPr>
      <w:r w:rsidRPr="007201A9">
        <w:rPr>
          <w:noProof w:val="0"/>
          <w:lang w:eastAsia="it-IT"/>
        </w:rPr>
        <w:t xml:space="preserve">A match means that if a Registry Stored Query, with the same parameters as the filter expression in the subscription, were sent to a XDS Document Registry containing the Document Entry Objects, </w:t>
      </w:r>
      <w:r w:rsidR="00BB0F56" w:rsidRPr="007201A9">
        <w:rPr>
          <w:b/>
          <w:strike/>
          <w:noProof w:val="0"/>
          <w:lang w:eastAsia="it-IT"/>
        </w:rPr>
        <w:t>or</w:t>
      </w:r>
      <w:r w:rsidR="00BB0F56" w:rsidRPr="007201A9">
        <w:rPr>
          <w:noProof w:val="0"/>
          <w:lang w:eastAsia="it-IT"/>
        </w:rPr>
        <w:t xml:space="preserve"> </w:t>
      </w:r>
      <w:r w:rsidRPr="007201A9">
        <w:rPr>
          <w:noProof w:val="0"/>
          <w:lang w:eastAsia="it-IT"/>
        </w:rPr>
        <w:t xml:space="preserve">SubmissionSet Object </w:t>
      </w:r>
      <w:r w:rsidRPr="007201A9">
        <w:rPr>
          <w:b/>
          <w:noProof w:val="0"/>
          <w:u w:val="single"/>
          <w:lang w:eastAsia="it-IT"/>
        </w:rPr>
        <w:t>or Folder Object</w:t>
      </w:r>
      <w:r w:rsidRPr="007201A9">
        <w:rPr>
          <w:noProof w:val="0"/>
          <w:lang w:eastAsia="it-IT"/>
        </w:rPr>
        <w:t xml:space="preserve"> from the event, the result of this Stored Query would contain one or more of these Objects.</w:t>
      </w:r>
    </w:p>
    <w:p w14:paraId="3C2FDF65" w14:textId="77777777" w:rsidR="00D83F7A" w:rsidRPr="007201A9" w:rsidRDefault="00D83F7A" w:rsidP="00D83F7A">
      <w:pPr>
        <w:pStyle w:val="BodyText"/>
        <w:rPr>
          <w:noProof w:val="0"/>
        </w:rPr>
      </w:pPr>
      <w:r w:rsidRPr="007201A9">
        <w:rPr>
          <w:noProof w:val="0"/>
        </w:rPr>
        <w:t>In an XDS Affinity Domain context, the applicable events are likely to be Register Document Set [ITI-42] transaction containing one or more Document Entry objects. In this case, the Document Metadata Notification Broker may have to map between the model within which the events took place, and the XDS metadata model.</w:t>
      </w:r>
    </w:p>
    <w:p w14:paraId="07CCC434" w14:textId="1399FBF0" w:rsidR="00D83F7A" w:rsidRPr="007201A9" w:rsidRDefault="00D83F7A" w:rsidP="00BB0F56">
      <w:pPr>
        <w:pStyle w:val="BodyText"/>
        <w:rPr>
          <w:noProof w:val="0"/>
        </w:rPr>
      </w:pPr>
      <w:r w:rsidRPr="007201A9">
        <w:rPr>
          <w:noProof w:val="0"/>
        </w:rPr>
        <w:t>A good understanding of the Registry Stored Query transaction and the XDS metadata is necessary to understand how the filter expressions work. For example, if the filter expression below were implemented as a stored query on the registry</w:t>
      </w:r>
    </w:p>
    <w:p w14:paraId="45716BBA" w14:textId="77777777" w:rsidR="00E3783A" w:rsidRPr="007201A9" w:rsidRDefault="00E3783A" w:rsidP="00BB0F56">
      <w:pPr>
        <w:pStyle w:val="BodyText"/>
        <w:rPr>
          <w:noProof w:val="0"/>
        </w:rPr>
      </w:pPr>
    </w:p>
    <w:p w14:paraId="7F59275D" w14:textId="22CC2511" w:rsidR="000466FB" w:rsidRPr="007201A9" w:rsidRDefault="000466FB" w:rsidP="006C1CFC">
      <w:pPr>
        <w:pStyle w:val="EditorInstructions"/>
        <w:rPr>
          <w:noProof w:val="0"/>
        </w:rPr>
      </w:pPr>
      <w:r w:rsidRPr="007201A9">
        <w:rPr>
          <w:noProof w:val="0"/>
        </w:rPr>
        <w:t xml:space="preserve">Editor: Add </w:t>
      </w:r>
      <w:r w:rsidR="006D75F4" w:rsidRPr="007201A9">
        <w:rPr>
          <w:noProof w:val="0"/>
        </w:rPr>
        <w:t>S</w:t>
      </w:r>
      <w:r w:rsidRPr="007201A9">
        <w:rPr>
          <w:noProof w:val="0"/>
        </w:rPr>
        <w:t xml:space="preserve">ections </w:t>
      </w:r>
      <w:r w:rsidR="00CA3D92" w:rsidRPr="007201A9">
        <w:rPr>
          <w:noProof w:val="0"/>
        </w:rPr>
        <w:t>3.52.5.2.3,</w:t>
      </w:r>
      <w:r w:rsidRPr="007201A9">
        <w:rPr>
          <w:noProof w:val="0"/>
        </w:rPr>
        <w:t xml:space="preserve"> 3.52.5.2.4, 3.52.5.2.5</w:t>
      </w:r>
    </w:p>
    <w:p w14:paraId="2A64512F" w14:textId="77777777" w:rsidR="000466FB" w:rsidRPr="002E7BCA" w:rsidRDefault="000466FB" w:rsidP="002E7BCA">
      <w:pPr>
        <w:pStyle w:val="BodyText"/>
      </w:pPr>
    </w:p>
    <w:p w14:paraId="29881593" w14:textId="3034A398" w:rsidR="000466FB" w:rsidRPr="007201A9" w:rsidRDefault="000466FB" w:rsidP="000466FB">
      <w:pPr>
        <w:pStyle w:val="Heading5"/>
        <w:numPr>
          <w:ilvl w:val="0"/>
          <w:numId w:val="0"/>
        </w:numPr>
        <w:ind w:left="1008" w:hanging="1008"/>
        <w:rPr>
          <w:noProof w:val="0"/>
          <w:lang w:eastAsia="it-IT"/>
        </w:rPr>
      </w:pPr>
      <w:bookmarkStart w:id="88" w:name="_Toc228782002"/>
      <w:bookmarkStart w:id="89" w:name="_Toc363803044"/>
      <w:bookmarkStart w:id="90" w:name="_Toc13816046"/>
      <w:r w:rsidRPr="007201A9">
        <w:rPr>
          <w:noProof w:val="0"/>
          <w:lang w:eastAsia="it-IT"/>
        </w:rPr>
        <w:t>3.52.5.2.3 Subscriptions for folders metadata</w:t>
      </w:r>
      <w:bookmarkEnd w:id="88"/>
      <w:bookmarkEnd w:id="89"/>
      <w:bookmarkEnd w:id="90"/>
    </w:p>
    <w:p w14:paraId="64B06DA2" w14:textId="35A149CA" w:rsidR="000466FB" w:rsidRPr="007201A9" w:rsidRDefault="000466FB" w:rsidP="000466FB">
      <w:pPr>
        <w:pStyle w:val="BodyText"/>
        <w:rPr>
          <w:b/>
          <w:noProof w:val="0"/>
          <w:u w:val="single"/>
          <w:lang w:eastAsia="it-IT"/>
        </w:rPr>
      </w:pPr>
      <w:r w:rsidRPr="007201A9">
        <w:rPr>
          <w:noProof w:val="0"/>
          <w:lang w:eastAsia="it-IT"/>
        </w:rPr>
        <w:t xml:space="preserve">This type of filter shall be accepted by a Document Metadata Notification Broker that supports the Folder Subscription Option. Document Metadata Notification Broker that accepts a Subscribe Request containing a filter expression based on the GetFolders and FindFolders stored queries shall yield a match as described in </w:t>
      </w:r>
      <w:r w:rsidR="00BC17A1" w:rsidRPr="007201A9">
        <w:rPr>
          <w:noProof w:val="0"/>
          <w:lang w:eastAsia="it-IT"/>
        </w:rPr>
        <w:t>S</w:t>
      </w:r>
      <w:r w:rsidRPr="007201A9">
        <w:rPr>
          <w:noProof w:val="0"/>
          <w:lang w:eastAsia="it-IT"/>
        </w:rPr>
        <w:t xml:space="preserve">ection 3.52.5.2. A Document Metadata Subscriber MAY be able to create a filter expression that includes XDSFolder.uniqueId, XDSFolder.patientId, XDSFolder.codeList. Parameters that can be used for creating the filter expression are described below: </w:t>
      </w:r>
    </w:p>
    <w:p w14:paraId="5F6AD9C2" w14:textId="77777777" w:rsidR="000466FB" w:rsidRPr="007201A9" w:rsidRDefault="000466FB" w:rsidP="00203D12">
      <w:pPr>
        <w:pStyle w:val="ListNumber2"/>
        <w:numPr>
          <w:ilvl w:val="0"/>
          <w:numId w:val="18"/>
        </w:numPr>
        <w:rPr>
          <w:lang w:eastAsia="it-IT"/>
        </w:rPr>
      </w:pPr>
      <w:r w:rsidRPr="007201A9">
        <w:rPr>
          <w:b/>
          <w:lang w:eastAsia="it-IT"/>
        </w:rPr>
        <w:t>$XDSFolderPatientId</w:t>
      </w:r>
      <w:r w:rsidRPr="007201A9">
        <w:rPr>
          <w:lang w:eastAsia="it-IT"/>
        </w:rPr>
        <w:t>: this is a required parameter that matches with the metadata XDSFolder.patientId;</w:t>
      </w:r>
    </w:p>
    <w:p w14:paraId="2130D5A0" w14:textId="5F2DD89D" w:rsidR="000466FB" w:rsidRPr="007201A9" w:rsidRDefault="000466FB" w:rsidP="000466FB">
      <w:pPr>
        <w:pStyle w:val="ListNumber2"/>
        <w:rPr>
          <w:lang w:eastAsia="it-IT"/>
        </w:rPr>
      </w:pPr>
      <w:r w:rsidRPr="007201A9">
        <w:rPr>
          <w:b/>
          <w:lang w:eastAsia="it-IT"/>
        </w:rPr>
        <w:t xml:space="preserve">$XDSFolderUniqueId: </w:t>
      </w:r>
      <w:r w:rsidRPr="007201A9">
        <w:rPr>
          <w:lang w:eastAsia="it-IT"/>
        </w:rPr>
        <w:t>this parameter matches with the metadata XDSFolder.uniqueId. This is an optional parameter that contains the identifier defined for the Folder Object subscribed</w:t>
      </w:r>
      <w:r w:rsidR="00296DAF" w:rsidRPr="007201A9">
        <w:rPr>
          <w:lang w:eastAsia="it-IT"/>
        </w:rPr>
        <w:t>. This parameter may be multi-valued</w:t>
      </w:r>
      <w:r w:rsidR="00F74BEB" w:rsidRPr="007201A9">
        <w:rPr>
          <w:lang w:eastAsia="it-IT"/>
        </w:rPr>
        <w:t>.</w:t>
      </w:r>
      <w:r w:rsidRPr="007201A9">
        <w:rPr>
          <w:lang w:eastAsia="it-IT"/>
        </w:rPr>
        <w:t xml:space="preserve"> </w:t>
      </w:r>
    </w:p>
    <w:p w14:paraId="69800F0C" w14:textId="1F7E1F9A" w:rsidR="000466FB" w:rsidRPr="007201A9" w:rsidRDefault="000466FB" w:rsidP="000466FB">
      <w:pPr>
        <w:pStyle w:val="ListNumber2"/>
      </w:pPr>
      <w:r w:rsidRPr="007201A9">
        <w:rPr>
          <w:b/>
          <w:lang w:eastAsia="it-IT"/>
        </w:rPr>
        <w:t>$XDSFolderCodeList</w:t>
      </w:r>
      <w:r w:rsidRPr="007201A9">
        <w:rPr>
          <w:lang w:eastAsia="it-IT"/>
        </w:rPr>
        <w:t>: this parameter matches with the metadata XDSFolder.codeList. This allows creating a filter specifying the type of clinical activity that resulted in placing XDS Documents in an XDSFolder.</w:t>
      </w:r>
      <w:r w:rsidR="00296DAF" w:rsidRPr="007201A9">
        <w:rPr>
          <w:lang w:eastAsia="it-IT"/>
        </w:rPr>
        <w:t xml:space="preserve"> This parameter may be multi-valued</w:t>
      </w:r>
      <w:r w:rsidR="00F74BEB" w:rsidRPr="007201A9">
        <w:rPr>
          <w:lang w:eastAsia="it-IT"/>
        </w:rPr>
        <w:t>.</w:t>
      </w:r>
    </w:p>
    <w:p w14:paraId="70CE3AD7" w14:textId="77777777" w:rsidR="000466FB" w:rsidRPr="007201A9" w:rsidRDefault="000466FB" w:rsidP="006C1CFC">
      <w:pPr>
        <w:pStyle w:val="BodyText"/>
        <w:rPr>
          <w:noProof w:val="0"/>
        </w:rPr>
      </w:pPr>
      <w:r w:rsidRPr="007201A9">
        <w:rPr>
          <w:noProof w:val="0"/>
        </w:rPr>
        <w:t xml:space="preserve">The AdHocQuery/@id attribute SHALL contain an identifier specific for the type of filter used in creating the subscription. The UUID that identifies subscriptions for Folder’s metadata is: </w:t>
      </w:r>
    </w:p>
    <w:p w14:paraId="32B43122" w14:textId="77777777" w:rsidR="000466FB" w:rsidRPr="007201A9" w:rsidRDefault="000466FB" w:rsidP="006C1CFC">
      <w:pPr>
        <w:pStyle w:val="BodyText"/>
        <w:rPr>
          <w:noProof w:val="0"/>
        </w:rPr>
      </w:pPr>
      <w:r w:rsidRPr="007201A9">
        <w:rPr>
          <w:noProof w:val="0"/>
        </w:rPr>
        <w:lastRenderedPageBreak/>
        <w:t>“urn:uuid:9376254e-da05-41f5-9af3-ac56d63d8ebd”</w:t>
      </w:r>
    </w:p>
    <w:p w14:paraId="45CDB5E6" w14:textId="77777777" w:rsidR="000466FB" w:rsidRPr="007201A9" w:rsidRDefault="000466FB" w:rsidP="006C1CFC">
      <w:pPr>
        <w:pStyle w:val="BodyText"/>
        <w:rPr>
          <w:noProof w:val="0"/>
        </w:rPr>
      </w:pPr>
      <w:r w:rsidRPr="007201A9">
        <w:rPr>
          <w:noProof w:val="0"/>
        </w:rPr>
        <w:t>An example of subscription on a folder filter is presented below:</w:t>
      </w:r>
    </w:p>
    <w:p w14:paraId="7FC81C81" w14:textId="77777777" w:rsidR="000466FB" w:rsidRPr="007201A9" w:rsidRDefault="000466FB" w:rsidP="000466FB">
      <w:pPr>
        <w:pStyle w:val="BodyText"/>
        <w:rPr>
          <w:noProof w:val="0"/>
          <w:lang w:eastAsia="it-IT"/>
        </w:rPr>
      </w:pPr>
    </w:p>
    <w:p w14:paraId="3AFA8CE8"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&lt;?xml version="1.0" encoding="UTF-8"?&gt;</w:t>
      </w:r>
    </w:p>
    <w:p w14:paraId="38FC667D"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&lt;s:Envelope xmlns:s="</w:t>
      </w:r>
      <w:hyperlink r:id="rId23" w:history="1">
        <w:r w:rsidRPr="007201A9">
          <w:rPr>
            <w:noProof w:val="0"/>
            <w:sz w:val="16"/>
            <w:szCs w:val="16"/>
          </w:rPr>
          <w:t>http://www.w3.org/2003/05/soap-envelope</w:t>
        </w:r>
      </w:hyperlink>
      <w:r w:rsidRPr="007201A9">
        <w:rPr>
          <w:noProof w:val="0"/>
          <w:sz w:val="16"/>
          <w:szCs w:val="16"/>
        </w:rPr>
        <w:t>"</w:t>
      </w:r>
    </w:p>
    <w:p w14:paraId="45F4AAD1"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xmlns:a="</w:t>
      </w:r>
      <w:hyperlink r:id="rId24" w:history="1">
        <w:r w:rsidRPr="007201A9">
          <w:rPr>
            <w:noProof w:val="0"/>
            <w:sz w:val="16"/>
            <w:szCs w:val="16"/>
          </w:rPr>
          <w:t>http://www.w3.org/2005/08/addressing</w:t>
        </w:r>
      </w:hyperlink>
      <w:r w:rsidRPr="007201A9">
        <w:rPr>
          <w:noProof w:val="0"/>
          <w:sz w:val="16"/>
          <w:szCs w:val="16"/>
        </w:rPr>
        <w:t>"</w:t>
      </w:r>
    </w:p>
    <w:p w14:paraId="5649F2DC"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xmlns:xsi="</w:t>
      </w:r>
      <w:hyperlink r:id="rId25" w:history="1">
        <w:r w:rsidRPr="007201A9">
          <w:rPr>
            <w:noProof w:val="0"/>
            <w:sz w:val="16"/>
            <w:szCs w:val="16"/>
          </w:rPr>
          <w:t>http://www.w3.org/2001/XMLSchema-instance</w:t>
        </w:r>
      </w:hyperlink>
      <w:r w:rsidRPr="007201A9">
        <w:rPr>
          <w:noProof w:val="0"/>
          <w:sz w:val="16"/>
          <w:szCs w:val="16"/>
        </w:rPr>
        <w:t>"</w:t>
      </w:r>
    </w:p>
    <w:p w14:paraId="6DF6C114"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xmlns:wsnt="</w:t>
      </w:r>
      <w:hyperlink r:id="rId26" w:history="1">
        <w:r w:rsidRPr="007201A9">
          <w:rPr>
            <w:noProof w:val="0"/>
            <w:sz w:val="16"/>
            <w:szCs w:val="16"/>
          </w:rPr>
          <w:t>http://docs.oasis-open.org/wsn/b-2</w:t>
        </w:r>
      </w:hyperlink>
      <w:r w:rsidRPr="007201A9">
        <w:rPr>
          <w:noProof w:val="0"/>
          <w:sz w:val="16"/>
          <w:szCs w:val="16"/>
        </w:rPr>
        <w:t>"</w:t>
      </w:r>
    </w:p>
    <w:p w14:paraId="2E5A1055"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xmlns:rim="urn:oasis:names:tc:ebxml-regrep:xsd:rim:3.0"</w:t>
      </w:r>
    </w:p>
    <w:p w14:paraId="50314E4A"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xsi:schemaLocation="</w:t>
      </w:r>
      <w:hyperlink r:id="rId27" w:history="1">
        <w:r w:rsidRPr="007201A9">
          <w:rPr>
            <w:noProof w:val="0"/>
            <w:sz w:val="16"/>
            <w:szCs w:val="16"/>
          </w:rPr>
          <w:t>http://www.w3.org/2003/05/soap-envelope</w:t>
        </w:r>
      </w:hyperlink>
      <w:r w:rsidRPr="007201A9">
        <w:rPr>
          <w:noProof w:val="0"/>
          <w:sz w:val="16"/>
          <w:szCs w:val="16"/>
        </w:rPr>
        <w:t xml:space="preserve"> </w:t>
      </w:r>
      <w:hyperlink r:id="rId28" w:history="1">
        <w:r w:rsidRPr="007201A9">
          <w:rPr>
            <w:noProof w:val="0"/>
            <w:sz w:val="16"/>
            <w:szCs w:val="16"/>
          </w:rPr>
          <w:t>http://www.w3.org/2003/05/soap-envelope</w:t>
        </w:r>
      </w:hyperlink>
      <w:r w:rsidRPr="007201A9">
        <w:rPr>
          <w:noProof w:val="0"/>
          <w:sz w:val="16"/>
          <w:szCs w:val="16"/>
        </w:rPr>
        <w:t xml:space="preserve"> </w:t>
      </w:r>
      <w:hyperlink r:id="rId29" w:history="1">
        <w:r w:rsidRPr="007201A9">
          <w:rPr>
            <w:noProof w:val="0"/>
            <w:sz w:val="16"/>
            <w:szCs w:val="16"/>
          </w:rPr>
          <w:t>http://www.w3.org/2005/08/addressing</w:t>
        </w:r>
      </w:hyperlink>
      <w:r w:rsidRPr="007201A9">
        <w:rPr>
          <w:noProof w:val="0"/>
          <w:sz w:val="16"/>
          <w:szCs w:val="16"/>
        </w:rPr>
        <w:t xml:space="preserve"> </w:t>
      </w:r>
      <w:hyperlink r:id="rId30" w:history="1">
        <w:r w:rsidRPr="007201A9">
          <w:rPr>
            <w:noProof w:val="0"/>
            <w:sz w:val="16"/>
            <w:szCs w:val="16"/>
          </w:rPr>
          <w:t>http://www.w3.org/2005/08/addressing/ws-addr.xsd</w:t>
        </w:r>
      </w:hyperlink>
      <w:r w:rsidRPr="007201A9">
        <w:rPr>
          <w:noProof w:val="0"/>
          <w:sz w:val="16"/>
          <w:szCs w:val="16"/>
        </w:rPr>
        <w:t xml:space="preserve"> </w:t>
      </w:r>
      <w:hyperlink r:id="rId31" w:history="1">
        <w:r w:rsidRPr="007201A9">
          <w:rPr>
            <w:noProof w:val="0"/>
            <w:sz w:val="16"/>
            <w:szCs w:val="16"/>
          </w:rPr>
          <w:t>http://docs.oasis-open.org/wsn/b-2</w:t>
        </w:r>
      </w:hyperlink>
      <w:r w:rsidRPr="007201A9">
        <w:rPr>
          <w:noProof w:val="0"/>
          <w:sz w:val="16"/>
          <w:szCs w:val="16"/>
        </w:rPr>
        <w:t xml:space="preserve"> </w:t>
      </w:r>
      <w:hyperlink r:id="rId32" w:history="1">
        <w:r w:rsidRPr="007201A9">
          <w:rPr>
            <w:noProof w:val="0"/>
            <w:sz w:val="16"/>
            <w:szCs w:val="16"/>
          </w:rPr>
          <w:t>http://docs.oasis-open.org/wsn/b-2.xsd</w:t>
        </w:r>
      </w:hyperlink>
      <w:r w:rsidRPr="007201A9">
        <w:rPr>
          <w:noProof w:val="0"/>
          <w:sz w:val="16"/>
          <w:szCs w:val="16"/>
        </w:rPr>
        <w:t xml:space="preserve"> urn:oasis:names:tc:ebxml-regrep:xsd:rim:3.0 ../schema/ebRS/rim.xsd"&gt;</w:t>
      </w:r>
    </w:p>
    <w:p w14:paraId="0E955CAE"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&lt;s:Header&gt;</w:t>
      </w:r>
    </w:p>
    <w:p w14:paraId="131132FD"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&lt;a:Action&gt;</w:t>
      </w:r>
      <w:hyperlink r:id="rId33" w:history="1">
        <w:r w:rsidRPr="007201A9">
          <w:rPr>
            <w:noProof w:val="0"/>
            <w:sz w:val="16"/>
            <w:szCs w:val="16"/>
          </w:rPr>
          <w:t>http://docs.oasis-open.org/wsn/bw-2/NotificationProducer/SubscribeRequest</w:t>
        </w:r>
      </w:hyperlink>
      <w:r w:rsidRPr="007201A9">
        <w:rPr>
          <w:noProof w:val="0"/>
          <w:sz w:val="16"/>
          <w:szCs w:val="16"/>
        </w:rPr>
        <w:t>&lt;/a:Action&gt;</w:t>
      </w:r>
    </w:p>
    <w:p w14:paraId="15DDDB18"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&lt;a:MessageID&gt;382dcdc7-8e84-9fdc-8443-48fd83bca938&lt;/a:MessageID&gt;</w:t>
      </w:r>
    </w:p>
    <w:p w14:paraId="7B2AF09F"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&lt;a:To s:mustUnderstand="1"&gt;</w:t>
      </w:r>
      <w:hyperlink r:id="rId34" w:history="1">
        <w:r w:rsidRPr="007201A9">
          <w:rPr>
            <w:noProof w:val="0"/>
            <w:sz w:val="16"/>
            <w:szCs w:val="16"/>
          </w:rPr>
          <w:t>http://localhost:8080/services/initiatingGateway/query&lt;/a:To</w:t>
        </w:r>
      </w:hyperlink>
      <w:r w:rsidRPr="007201A9">
        <w:rPr>
          <w:noProof w:val="0"/>
          <w:sz w:val="16"/>
          <w:szCs w:val="16"/>
        </w:rPr>
        <w:t>&gt;</w:t>
      </w:r>
    </w:p>
    <w:p w14:paraId="395DF9D9"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&lt;/s:Header&gt;</w:t>
      </w:r>
    </w:p>
    <w:p w14:paraId="6546DDDC"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&lt;s:Body&gt;</w:t>
      </w:r>
    </w:p>
    <w:p w14:paraId="6ABA2D91"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&lt;wsnt:Subscribe&gt;</w:t>
      </w:r>
    </w:p>
    <w:p w14:paraId="0372FC0E"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 The Recipient on whose behalf the subscription is requested - the address where the notification is to be sent --&gt;</w:t>
      </w:r>
    </w:p>
    <w:p w14:paraId="6D3C5989"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&lt;wsnt:ConsumerReference&gt;</w:t>
      </w:r>
    </w:p>
    <w:p w14:paraId="3F43BC4E"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&lt;a:Address&gt;</w:t>
      </w:r>
      <w:hyperlink r:id="rId35" w:history="1">
        <w:r w:rsidRPr="007201A9">
          <w:rPr>
            <w:noProof w:val="0"/>
            <w:sz w:val="16"/>
            <w:szCs w:val="16"/>
          </w:rPr>
          <w:t>https://NotificationRecipientServer/xdsBnotification</w:t>
        </w:r>
      </w:hyperlink>
      <w:r w:rsidRPr="007201A9">
        <w:rPr>
          <w:noProof w:val="0"/>
          <w:sz w:val="16"/>
          <w:szCs w:val="16"/>
        </w:rPr>
        <w:t>&lt;/a:Address&gt;</w:t>
      </w:r>
    </w:p>
    <w:p w14:paraId="249BC698"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&lt;/wsnt:ConsumerReference&gt;</w:t>
      </w:r>
    </w:p>
    <w:p w14:paraId="071E68EC"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&lt;wsnt:Filter&gt;</w:t>
      </w:r>
    </w:p>
    <w:p w14:paraId="34ABE5F3"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&lt;wsnt:TopicExpression Dialect="</w:t>
      </w:r>
      <w:hyperlink r:id="rId36" w:history="1">
        <w:r w:rsidRPr="007201A9">
          <w:rPr>
            <w:noProof w:val="0"/>
            <w:sz w:val="16"/>
            <w:szCs w:val="16"/>
          </w:rPr>
          <w:t>http://docs.oasis-open.org/wsn/t-1/TopicExpression/Simple</w:t>
        </w:r>
      </w:hyperlink>
      <w:r w:rsidRPr="007201A9">
        <w:rPr>
          <w:noProof w:val="0"/>
          <w:sz w:val="16"/>
          <w:szCs w:val="16"/>
        </w:rPr>
        <w:t>"&gt;ihe:FolderMetadata&lt;/wsnt:TopicExpression&gt;</w:t>
      </w:r>
    </w:p>
    <w:p w14:paraId="41A1684E"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&lt;rim:AdhocQuery id="urn:uuid:9376254e-da05-41f5-9af3-ac56d63d8ebd"&gt; </w:t>
      </w:r>
    </w:p>
    <w:p w14:paraId="682B47AF"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 name="$XDSFolderPatientId"&gt;</w:t>
      </w:r>
    </w:p>
    <w:p w14:paraId="5F69EC20"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7D946282"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&lt;rim:Value&gt;'st3498702^^^&amp;amp;1.3.6.1.4.1.21367.2005.3.7&amp;amp;ISO'&lt;/rim:Value&gt;</w:t>
      </w:r>
    </w:p>
    <w:p w14:paraId="40942218"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0DECB8C8"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&lt;/rim:Slot&gt;</w:t>
      </w:r>
    </w:p>
    <w:p w14:paraId="4D797DC3"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 name="$XDSFolderCodeList"&gt;</w:t>
      </w:r>
    </w:p>
    <w:p w14:paraId="48DA8904"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02C73CDE"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&lt;rim:Value&gt;('FolderCodeExample^^folderCodeListCodingScheme')&lt;/rim:Value&gt;</w:t>
      </w:r>
    </w:p>
    <w:p w14:paraId="3076BF08"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568B5A18"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&lt;/rim:Slot&gt;</w:t>
      </w:r>
    </w:p>
    <w:p w14:paraId="3B0C2070"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&lt;/rim:AdhocQuery&gt;</w:t>
      </w:r>
    </w:p>
    <w:p w14:paraId="5B453ABC"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&lt;/wsnt:Filter&gt;</w:t>
      </w:r>
    </w:p>
    <w:p w14:paraId="09EB142B"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&lt;wsnt:InitialTerminationTime&gt;2010-05-31T00:00:00.00000Z&lt;/wsnt:InitialTerminationTime&gt;</w:t>
      </w:r>
    </w:p>
    <w:p w14:paraId="1A716F3E" w14:textId="77777777" w:rsidR="000466FB" w:rsidRPr="007201A9" w:rsidRDefault="000466FB" w:rsidP="006C1CFC">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&lt;/wsnt:Subscribe&gt;</w:t>
      </w:r>
    </w:p>
    <w:p w14:paraId="0CC56B27"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&lt;/s:Body&gt;</w:t>
      </w:r>
    </w:p>
    <w:p w14:paraId="0CAC718A"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&lt;/s:Envelope&gt;</w:t>
      </w:r>
    </w:p>
    <w:p w14:paraId="658B3BF5" w14:textId="77777777" w:rsidR="000466FB" w:rsidRPr="007201A9" w:rsidRDefault="000466FB" w:rsidP="00075C19">
      <w:pPr>
        <w:pStyle w:val="BodyText"/>
        <w:rPr>
          <w:noProof w:val="0"/>
        </w:rPr>
      </w:pPr>
    </w:p>
    <w:p w14:paraId="44A14044" w14:textId="77777777" w:rsidR="000466FB" w:rsidRPr="007201A9" w:rsidRDefault="000466FB" w:rsidP="00075C19">
      <w:pPr>
        <w:pStyle w:val="Heading5"/>
        <w:numPr>
          <w:ilvl w:val="0"/>
          <w:numId w:val="0"/>
        </w:numPr>
        <w:ind w:left="1008" w:hanging="1008"/>
        <w:rPr>
          <w:noProof w:val="0"/>
          <w:lang w:eastAsia="it-IT"/>
        </w:rPr>
      </w:pPr>
      <w:bookmarkStart w:id="91" w:name="_Toc13816047"/>
      <w:r w:rsidRPr="007201A9">
        <w:rPr>
          <w:noProof w:val="0"/>
          <w:lang w:eastAsia="it-IT"/>
        </w:rPr>
        <w:t>3.52.5.2.4 Patient-Independent Subscriptions for Document metadata</w:t>
      </w:r>
      <w:bookmarkEnd w:id="91"/>
    </w:p>
    <w:p w14:paraId="792B58A0" w14:textId="77777777" w:rsidR="000466FB" w:rsidRPr="007201A9" w:rsidRDefault="000466FB" w:rsidP="000466FB">
      <w:pPr>
        <w:pStyle w:val="BodyText"/>
        <w:rPr>
          <w:noProof w:val="0"/>
          <w:lang w:eastAsia="it-IT"/>
        </w:rPr>
      </w:pPr>
      <w:r w:rsidRPr="007201A9">
        <w:rPr>
          <w:noProof w:val="0"/>
          <w:lang w:eastAsia="it-IT"/>
        </w:rPr>
        <w:t xml:space="preserve">A Document Metadata Subscriber that supports the Patient-Independent Subscription Option shall be able to create subscriptions in accordance with the filter semantics defined in this section. </w:t>
      </w:r>
    </w:p>
    <w:p w14:paraId="0EF3EFDC" w14:textId="77777777" w:rsidR="000466FB" w:rsidRPr="007201A9" w:rsidRDefault="000466FB" w:rsidP="000466FB">
      <w:pPr>
        <w:pStyle w:val="BodyText"/>
        <w:rPr>
          <w:noProof w:val="0"/>
          <w:lang w:eastAsia="it-IT"/>
        </w:rPr>
      </w:pPr>
      <w:r w:rsidRPr="007201A9">
        <w:rPr>
          <w:noProof w:val="0"/>
          <w:lang w:eastAsia="it-IT"/>
        </w:rPr>
        <w:t xml:space="preserve">A Document Metadata Notification Broker that supports Patient-Independent Subscription Option shall accept subscription filters defined in this section. </w:t>
      </w:r>
    </w:p>
    <w:p w14:paraId="3F45769B" w14:textId="7E571402" w:rsidR="000466FB" w:rsidRPr="007201A9" w:rsidRDefault="000466FB" w:rsidP="000466FB">
      <w:pPr>
        <w:pStyle w:val="BodyText"/>
        <w:rPr>
          <w:noProof w:val="0"/>
        </w:rPr>
      </w:pPr>
      <w:r w:rsidRPr="007201A9">
        <w:rPr>
          <w:noProof w:val="0"/>
          <w:lang w:eastAsia="it-IT"/>
        </w:rPr>
        <w:lastRenderedPageBreak/>
        <w:t xml:space="preserve">This section defines a filter semantics that allow the subscription for patient-independent DocumentEntry metadata. Each filter parameter described below is optional; however, at least one of $XDSDocumentEntryClassCode, $XDSDocumentEntryTypeCode, $XDSDocumentEntryPracticeSettingCode or $XDSDocumentEntryHealthcareFacilityTypeCode shall be specified. </w:t>
      </w:r>
      <w:r w:rsidR="00296DAF" w:rsidRPr="007201A9">
        <w:rPr>
          <w:noProof w:val="0"/>
          <w:lang w:eastAsia="it-IT"/>
        </w:rPr>
        <w:t>All parameters may be multi-valued.</w:t>
      </w:r>
    </w:p>
    <w:p w14:paraId="66E3EE2D" w14:textId="77777777" w:rsidR="000466FB" w:rsidRPr="007201A9" w:rsidRDefault="000466FB" w:rsidP="002059AF">
      <w:pPr>
        <w:pStyle w:val="BodyText"/>
      </w:pPr>
    </w:p>
    <w:p w14:paraId="51351454" w14:textId="77777777" w:rsidR="000466FB" w:rsidRPr="007201A9" w:rsidRDefault="000466FB" w:rsidP="00203D12">
      <w:pPr>
        <w:pStyle w:val="ListNumber2"/>
        <w:numPr>
          <w:ilvl w:val="0"/>
          <w:numId w:val="19"/>
        </w:numPr>
        <w:rPr>
          <w:b/>
          <w:u w:val="single"/>
        </w:rPr>
      </w:pPr>
      <w:r w:rsidRPr="007201A9">
        <w:rPr>
          <w:b/>
          <w:bCs/>
        </w:rPr>
        <w:t>$XDSDocumentEntryClassCode</w:t>
      </w:r>
      <w:r w:rsidRPr="007201A9">
        <w:rPr>
          <w:lang w:eastAsia="it-IT"/>
        </w:rPr>
        <w:t>: this parameter is optional and matches against the XDSDocumentEntry.classCode metadata elements in a given registry submission</w:t>
      </w:r>
      <w:r w:rsidRPr="007201A9">
        <w:rPr>
          <w:b/>
          <w:u w:val="single"/>
        </w:rPr>
        <w:t xml:space="preserve"> </w:t>
      </w:r>
    </w:p>
    <w:p w14:paraId="7C59CE80" w14:textId="77777777" w:rsidR="000466FB" w:rsidRPr="007201A9" w:rsidRDefault="000466FB" w:rsidP="000466FB">
      <w:pPr>
        <w:pStyle w:val="ListNumber2"/>
        <w:rPr>
          <w:lang w:eastAsia="it-IT"/>
        </w:rPr>
      </w:pPr>
      <w:r w:rsidRPr="007201A9">
        <w:rPr>
          <w:b/>
          <w:bCs/>
        </w:rPr>
        <w:t>$XDSDocumentEntryTypeCode:</w:t>
      </w:r>
      <w:r w:rsidRPr="007201A9">
        <w:rPr>
          <w:b/>
          <w:u w:val="single"/>
          <w:lang w:eastAsia="it-IT"/>
        </w:rPr>
        <w:t xml:space="preserve"> </w:t>
      </w:r>
      <w:r w:rsidRPr="007201A9">
        <w:rPr>
          <w:lang w:eastAsia="it-IT"/>
        </w:rPr>
        <w:t xml:space="preserve">this parameter is optional and matches against the XDSDocumentEntry.typeCode metadata elements in a given registry submission </w:t>
      </w:r>
    </w:p>
    <w:p w14:paraId="1C540B99" w14:textId="77777777" w:rsidR="000466FB" w:rsidRPr="007201A9" w:rsidRDefault="000466FB" w:rsidP="000466FB">
      <w:pPr>
        <w:pStyle w:val="ListNumber2"/>
        <w:rPr>
          <w:b/>
          <w:u w:val="single"/>
        </w:rPr>
      </w:pPr>
      <w:r w:rsidRPr="007201A9">
        <w:rPr>
          <w:b/>
          <w:bCs/>
        </w:rPr>
        <w:t>$XDSDocumentEntryPracticeSettingCode:</w:t>
      </w:r>
      <w:r w:rsidRPr="007201A9">
        <w:rPr>
          <w:b/>
          <w:u w:val="single"/>
        </w:rPr>
        <w:t xml:space="preserve"> </w:t>
      </w:r>
      <w:r w:rsidRPr="007201A9">
        <w:rPr>
          <w:lang w:eastAsia="it-IT"/>
        </w:rPr>
        <w:t>this parameter is optional and matches against the XDSDocumentEntry.practiceSettingCode metadata elements in a given registry submission</w:t>
      </w:r>
      <w:r w:rsidRPr="007201A9">
        <w:rPr>
          <w:b/>
          <w:u w:val="single"/>
        </w:rPr>
        <w:t xml:space="preserve"> </w:t>
      </w:r>
    </w:p>
    <w:p w14:paraId="5F4DB33D" w14:textId="55950543" w:rsidR="000466FB" w:rsidRPr="007201A9" w:rsidRDefault="000466FB" w:rsidP="000466FB">
      <w:pPr>
        <w:pStyle w:val="ListNumber2"/>
        <w:rPr>
          <w:b/>
          <w:u w:val="single"/>
        </w:rPr>
      </w:pPr>
      <w:r w:rsidRPr="007201A9">
        <w:rPr>
          <w:b/>
          <w:bCs/>
        </w:rPr>
        <w:t>$XDSDocumentEntryHealthcareFacilityTypeCode</w:t>
      </w:r>
      <w:r w:rsidRPr="007201A9">
        <w:rPr>
          <w:b/>
        </w:rPr>
        <w:t xml:space="preserve">: </w:t>
      </w:r>
      <w:r w:rsidRPr="007201A9">
        <w:rPr>
          <w:lang w:eastAsia="it-IT"/>
        </w:rPr>
        <w:t>this parameter is optional and matches against the XDSDocumentEntry.healthcareFacilityTypeCode metadata elements in a given registry submission</w:t>
      </w:r>
      <w:r w:rsidRPr="007201A9">
        <w:rPr>
          <w:b/>
          <w:u w:val="single"/>
        </w:rPr>
        <w:t xml:space="preserve"> </w:t>
      </w:r>
    </w:p>
    <w:p w14:paraId="42E21004" w14:textId="77777777" w:rsidR="000466FB" w:rsidRPr="007201A9" w:rsidRDefault="000466FB" w:rsidP="000466FB">
      <w:pPr>
        <w:pStyle w:val="ListNumber2"/>
        <w:rPr>
          <w:lang w:eastAsia="it-IT"/>
        </w:rPr>
      </w:pPr>
      <w:r w:rsidRPr="007201A9">
        <w:rPr>
          <w:b/>
          <w:bCs/>
        </w:rPr>
        <w:t>$XDSDocumentEntryEventCodeList:</w:t>
      </w:r>
      <w:r w:rsidRPr="007201A9">
        <w:rPr>
          <w:b/>
          <w:u w:val="single"/>
        </w:rPr>
        <w:t xml:space="preserve"> </w:t>
      </w:r>
      <w:r w:rsidRPr="007201A9">
        <w:rPr>
          <w:lang w:eastAsia="it-IT"/>
        </w:rPr>
        <w:t xml:space="preserve">this parameter is optional and matches against the XDSDocumentEntry.eventCodeList metadata elements in a given registry submission </w:t>
      </w:r>
    </w:p>
    <w:p w14:paraId="758D2FA8" w14:textId="77777777" w:rsidR="000466FB" w:rsidRPr="007201A9" w:rsidRDefault="000466FB" w:rsidP="000466FB">
      <w:pPr>
        <w:pStyle w:val="ListNumber2"/>
        <w:rPr>
          <w:lang w:eastAsia="it-IT"/>
        </w:rPr>
      </w:pPr>
      <w:r w:rsidRPr="007201A9">
        <w:rPr>
          <w:b/>
          <w:bCs/>
        </w:rPr>
        <w:t>$XDSDocumentEntryConfidentialityCode</w:t>
      </w:r>
      <w:r w:rsidRPr="007201A9">
        <w:rPr>
          <w:b/>
        </w:rPr>
        <w:t xml:space="preserve">: </w:t>
      </w:r>
      <w:r w:rsidRPr="007201A9">
        <w:rPr>
          <w:lang w:eastAsia="it-IT"/>
        </w:rPr>
        <w:t xml:space="preserve">this parameter is optional and matches against the XDSDocumentEntry.confidentialityCode metadata elements in a given registry submission </w:t>
      </w:r>
    </w:p>
    <w:p w14:paraId="446A47CD" w14:textId="77777777" w:rsidR="000466FB" w:rsidRPr="007201A9" w:rsidRDefault="000466FB" w:rsidP="000466FB">
      <w:pPr>
        <w:pStyle w:val="ListNumber2"/>
        <w:rPr>
          <w:lang w:eastAsia="it-IT"/>
        </w:rPr>
      </w:pPr>
      <w:r w:rsidRPr="007201A9">
        <w:rPr>
          <w:b/>
          <w:bCs/>
        </w:rPr>
        <w:t>$XDSDocumentEntryFormatCode:</w:t>
      </w:r>
      <w:r w:rsidRPr="007201A9">
        <w:rPr>
          <w:b/>
          <w:u w:val="single"/>
        </w:rPr>
        <w:t xml:space="preserve"> </w:t>
      </w:r>
      <w:r w:rsidRPr="007201A9">
        <w:rPr>
          <w:lang w:eastAsia="it-IT"/>
        </w:rPr>
        <w:t>this parameter is optional and matches against the XDSDocumentEntry.formatCode metadata elements in a given registry submission</w:t>
      </w:r>
    </w:p>
    <w:p w14:paraId="3C516268" w14:textId="77777777" w:rsidR="000466FB" w:rsidRPr="007201A9" w:rsidRDefault="000466FB" w:rsidP="000466FB">
      <w:pPr>
        <w:pStyle w:val="ListNumber2"/>
        <w:rPr>
          <w:lang w:eastAsia="it-IT"/>
        </w:rPr>
      </w:pPr>
      <w:r w:rsidRPr="007201A9">
        <w:rPr>
          <w:b/>
          <w:bCs/>
        </w:rPr>
        <w:t>$XDSDocumentEntryAuthorPerson:</w:t>
      </w:r>
      <w:r w:rsidRPr="007201A9">
        <w:rPr>
          <w:b/>
          <w:u w:val="single"/>
        </w:rPr>
        <w:t xml:space="preserve"> </w:t>
      </w:r>
      <w:r w:rsidRPr="007201A9">
        <w:rPr>
          <w:lang w:eastAsia="it-IT"/>
        </w:rPr>
        <w:t>this parameter is optional and matches against the XDSDocumentEntry.author metadata elements in a given registry submission. All properties of this parameter specified in ITI TF-2a: 3.18.4.1.2.3.7.1 are applicable in this transaction.</w:t>
      </w:r>
    </w:p>
    <w:p w14:paraId="3CFF0140" w14:textId="77777777" w:rsidR="000466FB" w:rsidRPr="007201A9" w:rsidRDefault="000466FB" w:rsidP="000466FB">
      <w:pPr>
        <w:pStyle w:val="BodyText"/>
        <w:rPr>
          <w:noProof w:val="0"/>
          <w:lang w:eastAsia="it-IT"/>
        </w:rPr>
      </w:pPr>
      <w:r w:rsidRPr="007201A9">
        <w:rPr>
          <w:noProof w:val="0"/>
          <w:lang w:eastAsia="it-IT"/>
        </w:rPr>
        <w:t>The AdHocQuery/@id attribute SHALL be “urn:uuid:742790e0-aba6-43d6-9f1f-e43ed9790b79”.</w:t>
      </w:r>
    </w:p>
    <w:p w14:paraId="1DDFDBF4" w14:textId="77777777" w:rsidR="000466FB" w:rsidRPr="007201A9" w:rsidRDefault="000466FB" w:rsidP="000466FB">
      <w:pPr>
        <w:pStyle w:val="BodyText"/>
        <w:rPr>
          <w:noProof w:val="0"/>
          <w:lang w:eastAsia="it-IT"/>
        </w:rPr>
      </w:pPr>
    </w:p>
    <w:p w14:paraId="33B5CDAE" w14:textId="429999E2" w:rsidR="00E3783A" w:rsidRDefault="00E3783A" w:rsidP="000466FB">
      <w:pPr>
        <w:pStyle w:val="BodyText"/>
        <w:rPr>
          <w:noProof w:val="0"/>
          <w:lang w:eastAsia="it-IT"/>
        </w:rPr>
      </w:pPr>
    </w:p>
    <w:p w14:paraId="19B1424E" w14:textId="77777777" w:rsidR="00D33DAF" w:rsidRPr="007201A9" w:rsidRDefault="00D33DAF" w:rsidP="000466FB">
      <w:pPr>
        <w:pStyle w:val="BodyText"/>
        <w:rPr>
          <w:noProof w:val="0"/>
          <w:lang w:eastAsia="it-IT"/>
        </w:rPr>
      </w:pPr>
    </w:p>
    <w:p w14:paraId="4631D31A" w14:textId="77777777" w:rsidR="00E3783A" w:rsidRPr="007201A9" w:rsidRDefault="00E3783A" w:rsidP="000466FB">
      <w:pPr>
        <w:pStyle w:val="BodyText"/>
        <w:rPr>
          <w:noProof w:val="0"/>
          <w:lang w:eastAsia="it-IT"/>
        </w:rPr>
      </w:pPr>
    </w:p>
    <w:p w14:paraId="4412511C" w14:textId="77777777" w:rsidR="00E3783A" w:rsidRPr="007201A9" w:rsidRDefault="00E3783A" w:rsidP="000466FB">
      <w:pPr>
        <w:pStyle w:val="BodyText"/>
        <w:rPr>
          <w:noProof w:val="0"/>
          <w:lang w:eastAsia="it-IT"/>
        </w:rPr>
      </w:pPr>
    </w:p>
    <w:p w14:paraId="17B00081" w14:textId="77777777" w:rsidR="00E3783A" w:rsidRPr="007201A9" w:rsidRDefault="00E3783A" w:rsidP="000466FB">
      <w:pPr>
        <w:pStyle w:val="BodyText"/>
        <w:rPr>
          <w:noProof w:val="0"/>
          <w:lang w:eastAsia="it-IT"/>
        </w:rPr>
      </w:pPr>
    </w:p>
    <w:p w14:paraId="3005E21A" w14:textId="77777777" w:rsidR="000466FB" w:rsidRPr="007201A9" w:rsidRDefault="000466FB" w:rsidP="000466FB">
      <w:pPr>
        <w:pStyle w:val="BodyText"/>
        <w:rPr>
          <w:noProof w:val="0"/>
          <w:lang w:eastAsia="it-IT"/>
        </w:rPr>
      </w:pPr>
      <w:r w:rsidRPr="007201A9">
        <w:rPr>
          <w:noProof w:val="0"/>
          <w:lang w:eastAsia="it-IT"/>
        </w:rPr>
        <w:lastRenderedPageBreak/>
        <w:t xml:space="preserve">An example of patient-independent subscription for documents is presented below: </w:t>
      </w:r>
    </w:p>
    <w:p w14:paraId="6CBFDDB4" w14:textId="77777777" w:rsidR="000466FB" w:rsidRPr="007201A9" w:rsidRDefault="000466FB" w:rsidP="000466FB">
      <w:pPr>
        <w:pStyle w:val="BodyText"/>
        <w:rPr>
          <w:noProof w:val="0"/>
          <w:lang w:eastAsia="it-IT"/>
        </w:rPr>
      </w:pPr>
    </w:p>
    <w:p w14:paraId="17A92F90"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&lt;?xml version="1.0" encoding="UTF-8"?&gt;</w:t>
      </w:r>
    </w:p>
    <w:p w14:paraId="509273D0"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&lt;s:Envelope xmlns:s="</w:t>
      </w:r>
      <w:hyperlink r:id="rId37" w:history="1">
        <w:r w:rsidRPr="007201A9">
          <w:rPr>
            <w:noProof w:val="0"/>
            <w:sz w:val="16"/>
            <w:szCs w:val="16"/>
          </w:rPr>
          <w:t>http://www.w3.org/2003/05/soap-envelope</w:t>
        </w:r>
      </w:hyperlink>
      <w:r w:rsidRPr="007201A9">
        <w:rPr>
          <w:noProof w:val="0"/>
          <w:sz w:val="16"/>
          <w:szCs w:val="16"/>
        </w:rPr>
        <w:t>"</w:t>
      </w:r>
    </w:p>
    <w:p w14:paraId="1D71DDDD"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xmlns:a="</w:t>
      </w:r>
      <w:hyperlink r:id="rId38" w:history="1">
        <w:r w:rsidRPr="007201A9">
          <w:rPr>
            <w:noProof w:val="0"/>
            <w:sz w:val="16"/>
            <w:szCs w:val="16"/>
          </w:rPr>
          <w:t>http://www.w3.org/2005/08/addressing</w:t>
        </w:r>
      </w:hyperlink>
      <w:r w:rsidRPr="007201A9">
        <w:rPr>
          <w:noProof w:val="0"/>
          <w:sz w:val="16"/>
          <w:szCs w:val="16"/>
        </w:rPr>
        <w:t>"</w:t>
      </w:r>
    </w:p>
    <w:p w14:paraId="34591EF5"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xmlns:xsi="</w:t>
      </w:r>
      <w:hyperlink r:id="rId39" w:history="1">
        <w:r w:rsidRPr="007201A9">
          <w:rPr>
            <w:noProof w:val="0"/>
            <w:sz w:val="16"/>
            <w:szCs w:val="16"/>
          </w:rPr>
          <w:t>http://www.w3.org/2001/XMLSchema-instance</w:t>
        </w:r>
      </w:hyperlink>
      <w:r w:rsidRPr="007201A9">
        <w:rPr>
          <w:noProof w:val="0"/>
          <w:sz w:val="16"/>
          <w:szCs w:val="16"/>
        </w:rPr>
        <w:t>"</w:t>
      </w:r>
    </w:p>
    <w:p w14:paraId="5A057545"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xmlns:wsnt="</w:t>
      </w:r>
      <w:hyperlink r:id="rId40" w:history="1">
        <w:r w:rsidRPr="007201A9">
          <w:rPr>
            <w:noProof w:val="0"/>
            <w:sz w:val="16"/>
            <w:szCs w:val="16"/>
          </w:rPr>
          <w:t>http://docs.oasis-open.org/wsn/b-2</w:t>
        </w:r>
      </w:hyperlink>
      <w:r w:rsidRPr="007201A9">
        <w:rPr>
          <w:noProof w:val="0"/>
          <w:sz w:val="16"/>
          <w:szCs w:val="16"/>
        </w:rPr>
        <w:t>"</w:t>
      </w:r>
    </w:p>
    <w:p w14:paraId="1E70B0DC"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xmlns:rim="urn:oasis:names:tc:ebxml-regrep:xsd:rim:3.0"</w:t>
      </w:r>
    </w:p>
    <w:p w14:paraId="643DA4C3"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xsi:schemaLocation="</w:t>
      </w:r>
      <w:hyperlink r:id="rId41" w:history="1">
        <w:r w:rsidRPr="007201A9">
          <w:rPr>
            <w:noProof w:val="0"/>
            <w:sz w:val="16"/>
            <w:szCs w:val="16"/>
          </w:rPr>
          <w:t>http://www.w3.org/2003/05/soap-envelope</w:t>
        </w:r>
      </w:hyperlink>
      <w:r w:rsidRPr="007201A9">
        <w:rPr>
          <w:noProof w:val="0"/>
          <w:sz w:val="16"/>
          <w:szCs w:val="16"/>
        </w:rPr>
        <w:t xml:space="preserve"> </w:t>
      </w:r>
      <w:hyperlink r:id="rId42" w:history="1">
        <w:r w:rsidRPr="007201A9">
          <w:rPr>
            <w:noProof w:val="0"/>
            <w:sz w:val="16"/>
            <w:szCs w:val="16"/>
          </w:rPr>
          <w:t>http://www.w3.org/2003/05/soap-envelope</w:t>
        </w:r>
      </w:hyperlink>
      <w:r w:rsidRPr="007201A9">
        <w:rPr>
          <w:noProof w:val="0"/>
          <w:sz w:val="16"/>
          <w:szCs w:val="16"/>
        </w:rPr>
        <w:t xml:space="preserve"> </w:t>
      </w:r>
      <w:hyperlink r:id="rId43" w:history="1">
        <w:r w:rsidRPr="007201A9">
          <w:rPr>
            <w:noProof w:val="0"/>
            <w:sz w:val="16"/>
            <w:szCs w:val="16"/>
          </w:rPr>
          <w:t>http://www.w3.org/2005/08/addressing</w:t>
        </w:r>
      </w:hyperlink>
      <w:r w:rsidRPr="007201A9">
        <w:rPr>
          <w:noProof w:val="0"/>
          <w:sz w:val="16"/>
          <w:szCs w:val="16"/>
        </w:rPr>
        <w:t xml:space="preserve"> </w:t>
      </w:r>
      <w:hyperlink r:id="rId44" w:history="1">
        <w:r w:rsidRPr="007201A9">
          <w:rPr>
            <w:noProof w:val="0"/>
            <w:sz w:val="16"/>
            <w:szCs w:val="16"/>
          </w:rPr>
          <w:t>http://www.w3.org/2005/08/addressing/ws-addr.xsd</w:t>
        </w:r>
      </w:hyperlink>
      <w:r w:rsidRPr="007201A9">
        <w:rPr>
          <w:noProof w:val="0"/>
          <w:sz w:val="16"/>
          <w:szCs w:val="16"/>
        </w:rPr>
        <w:t xml:space="preserve"> </w:t>
      </w:r>
      <w:hyperlink r:id="rId45" w:history="1">
        <w:r w:rsidRPr="007201A9">
          <w:rPr>
            <w:noProof w:val="0"/>
            <w:sz w:val="16"/>
            <w:szCs w:val="16"/>
          </w:rPr>
          <w:t>http://docs.oasis-open.org/wsn/b-2</w:t>
        </w:r>
      </w:hyperlink>
      <w:r w:rsidRPr="007201A9">
        <w:rPr>
          <w:noProof w:val="0"/>
          <w:sz w:val="16"/>
          <w:szCs w:val="16"/>
        </w:rPr>
        <w:t xml:space="preserve"> </w:t>
      </w:r>
      <w:hyperlink r:id="rId46" w:history="1">
        <w:r w:rsidRPr="007201A9">
          <w:rPr>
            <w:noProof w:val="0"/>
            <w:sz w:val="16"/>
            <w:szCs w:val="16"/>
          </w:rPr>
          <w:t>http://docs.oasis-open.org/wsn/b-2.xsd</w:t>
        </w:r>
      </w:hyperlink>
      <w:r w:rsidRPr="007201A9">
        <w:rPr>
          <w:noProof w:val="0"/>
          <w:sz w:val="16"/>
          <w:szCs w:val="16"/>
        </w:rPr>
        <w:t xml:space="preserve"> urn:oasis:names:tc:ebxml-regrep:xsd:rim:3.0 ../schema/ebRS/rim.xsd"&gt;</w:t>
      </w:r>
    </w:p>
    <w:p w14:paraId="2BE6B990"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&lt;s:Header&gt;</w:t>
      </w:r>
    </w:p>
    <w:p w14:paraId="4D69924B"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&lt;a:Action&gt;</w:t>
      </w:r>
      <w:hyperlink r:id="rId47" w:history="1">
        <w:r w:rsidRPr="007201A9">
          <w:rPr>
            <w:noProof w:val="0"/>
            <w:sz w:val="16"/>
            <w:szCs w:val="16"/>
          </w:rPr>
          <w:t>http://docs.oasis-open.org/wsn/bw-2/NotificationProducer/SubscribeRequest</w:t>
        </w:r>
      </w:hyperlink>
      <w:r w:rsidRPr="007201A9">
        <w:rPr>
          <w:noProof w:val="0"/>
          <w:sz w:val="16"/>
          <w:szCs w:val="16"/>
        </w:rPr>
        <w:t>&lt;/a:Action&gt;</w:t>
      </w:r>
    </w:p>
    <w:p w14:paraId="661E1DF0"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&lt;a:MessageID&gt;382dcdc7-8e84-9fdc-8443-48fd83bca938&lt;/a:MessageID&gt;</w:t>
      </w:r>
    </w:p>
    <w:p w14:paraId="2C6F6019"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&lt;a:To s:mustUnderstand="1"&gt;</w:t>
      </w:r>
      <w:r w:rsidRPr="007201A9">
        <w:rPr>
          <w:noProof w:val="0"/>
        </w:rPr>
        <w:t>http://notificationBroker/ad45m6o5493a&lt;/a:To</w:t>
      </w:r>
      <w:r w:rsidRPr="007201A9">
        <w:rPr>
          <w:noProof w:val="0"/>
          <w:sz w:val="16"/>
          <w:szCs w:val="16"/>
        </w:rPr>
        <w:t>&gt;</w:t>
      </w:r>
    </w:p>
    <w:p w14:paraId="47C665BD"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&lt;/s:Header&gt;</w:t>
      </w:r>
    </w:p>
    <w:p w14:paraId="2139E884"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&lt;s:Body&gt;</w:t>
      </w:r>
    </w:p>
    <w:p w14:paraId="4599D629"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&lt;wsnt:Subscribe&gt;</w:t>
      </w:r>
    </w:p>
    <w:p w14:paraId="39B9C44D"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 The Recipient on whose behalf the subscription is requested - the address where the notification is to be sent --&gt;</w:t>
      </w:r>
    </w:p>
    <w:p w14:paraId="26AC9CE9"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&lt;wsnt:ConsumerReference&gt;</w:t>
      </w:r>
    </w:p>
    <w:p w14:paraId="470C4F71"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&lt;a:Address&gt;</w:t>
      </w:r>
      <w:hyperlink r:id="rId48" w:history="1">
        <w:r w:rsidRPr="007201A9">
          <w:rPr>
            <w:noProof w:val="0"/>
            <w:sz w:val="16"/>
            <w:szCs w:val="16"/>
          </w:rPr>
          <w:t>https://NotificationRecipientServer/xdsBnotification</w:t>
        </w:r>
      </w:hyperlink>
      <w:r w:rsidRPr="007201A9">
        <w:rPr>
          <w:noProof w:val="0"/>
          <w:sz w:val="16"/>
          <w:szCs w:val="16"/>
        </w:rPr>
        <w:t>&lt;/a:Address&gt;</w:t>
      </w:r>
    </w:p>
    <w:p w14:paraId="3E506FC0"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&lt;/wsnt:ConsumerReference&gt;</w:t>
      </w:r>
    </w:p>
    <w:p w14:paraId="2EDC0074"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&lt;wsnt:Filter&gt;</w:t>
      </w:r>
    </w:p>
    <w:p w14:paraId="490A249A"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&lt;wsnt:TopicExpression Dialect="</w:t>
      </w:r>
      <w:hyperlink r:id="rId49" w:history="1">
        <w:r w:rsidRPr="007201A9">
          <w:rPr>
            <w:noProof w:val="0"/>
            <w:sz w:val="16"/>
            <w:szCs w:val="16"/>
          </w:rPr>
          <w:t>http://docs.oasis-open.org/wsn/t-1/TopicExpression/Simple</w:t>
        </w:r>
      </w:hyperlink>
      <w:r w:rsidRPr="007201A9">
        <w:rPr>
          <w:noProof w:val="0"/>
          <w:sz w:val="16"/>
          <w:szCs w:val="16"/>
        </w:rPr>
        <w:t>"&gt;ihe:MinimalDocumentEntry&lt;/wsnt:TopicExpression&gt;</w:t>
      </w:r>
    </w:p>
    <w:p w14:paraId="252B0635"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&lt;rim:AdhocQuery id="urn:uuid:742790e0-aba6-43d6-9f1f-e43ed9790b79"&gt; </w:t>
      </w:r>
    </w:p>
    <w:p w14:paraId="7E99E60F" w14:textId="77777777" w:rsidR="000466FB" w:rsidRPr="007201A9" w:rsidRDefault="000466FB" w:rsidP="006D1B5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 name="$XDSDocumentEntryHealthcareFacilityTypeCode"&gt;</w:t>
      </w:r>
    </w:p>
    <w:p w14:paraId="711BC03D"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bookmarkStart w:id="92" w:name="OLE_LINK34"/>
      <w:bookmarkStart w:id="93" w:name="OLE_LINK35"/>
      <w:r w:rsidRPr="007201A9">
        <w:rPr>
          <w:noProof w:val="0"/>
          <w:sz w:val="16"/>
          <w:szCs w:val="16"/>
        </w:rPr>
        <w:t>                        &lt;rim:ValueList&gt;</w:t>
      </w:r>
    </w:p>
    <w:p w14:paraId="50AAC87D"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&lt;rim:Value&gt;('Emergency Department^^healthcareFacilityCodingScheme')&lt;/rim:Value&gt;</w:t>
      </w:r>
    </w:p>
    <w:p w14:paraId="42DA45A4"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4AAE8370"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&lt;/rim:Slot&gt;</w:t>
      </w:r>
    </w:p>
    <w:p w14:paraId="23F537E1"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&lt;/rim:AdhocQuery&gt;</w:t>
      </w:r>
    </w:p>
    <w:p w14:paraId="116D8490"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&lt;/wsnt:Filter&gt;</w:t>
      </w:r>
    </w:p>
    <w:p w14:paraId="31834947"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&lt;wsnt:InitialTerminationTime&gt;2010-05-31T00:00:00.00000Z&lt;/wsnt:InitialTerminationTime&gt;</w:t>
      </w:r>
    </w:p>
    <w:p w14:paraId="149EEEC7"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&lt;/wsnt:Subscribe&gt;</w:t>
      </w:r>
    </w:p>
    <w:p w14:paraId="303B14CC"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&lt;/s:Body&gt;</w:t>
      </w:r>
    </w:p>
    <w:p w14:paraId="65999B0B" w14:textId="77777777" w:rsidR="000466FB" w:rsidRPr="007201A9" w:rsidRDefault="000466FB" w:rsidP="00E3783A">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&lt;/s:Envelope&gt;</w:t>
      </w:r>
    </w:p>
    <w:bookmarkEnd w:id="92"/>
    <w:bookmarkEnd w:id="93"/>
    <w:p w14:paraId="50DDD308" w14:textId="77777777" w:rsidR="000466FB" w:rsidRPr="007201A9" w:rsidRDefault="000466FB" w:rsidP="000466FB">
      <w:pPr>
        <w:pStyle w:val="BodyText"/>
        <w:rPr>
          <w:noProof w:val="0"/>
        </w:rPr>
      </w:pPr>
    </w:p>
    <w:p w14:paraId="68F5B22B" w14:textId="77777777" w:rsidR="000466FB" w:rsidRPr="007201A9" w:rsidRDefault="000466FB" w:rsidP="002059AF">
      <w:pPr>
        <w:pStyle w:val="Heading5"/>
        <w:numPr>
          <w:ilvl w:val="0"/>
          <w:numId w:val="0"/>
        </w:numPr>
      </w:pPr>
      <w:bookmarkStart w:id="94" w:name="_Toc13816048"/>
      <w:r w:rsidRPr="007201A9">
        <w:t>3.52.5.2.5 Patient-Independent Subscriptions for SubmissionSet metadata</w:t>
      </w:r>
      <w:bookmarkEnd w:id="94"/>
    </w:p>
    <w:p w14:paraId="34C11AC7" w14:textId="77777777" w:rsidR="000466FB" w:rsidRPr="007201A9" w:rsidRDefault="000466FB" w:rsidP="002045D5">
      <w:pPr>
        <w:pStyle w:val="BodyText"/>
        <w:rPr>
          <w:noProof w:val="0"/>
        </w:rPr>
      </w:pPr>
      <w:r w:rsidRPr="007201A9">
        <w:rPr>
          <w:noProof w:val="0"/>
        </w:rPr>
        <w:t xml:space="preserve">A Document Metadata Subscriber that supports Patient-Independent Subscription Option shall be able to create subscriptions in accordance with the filter semantics defined in this section. </w:t>
      </w:r>
    </w:p>
    <w:p w14:paraId="2C916213" w14:textId="733DFDA2" w:rsidR="000466FB" w:rsidRPr="007201A9" w:rsidRDefault="000466FB" w:rsidP="00CA3D92">
      <w:pPr>
        <w:pStyle w:val="BodyText"/>
        <w:rPr>
          <w:noProof w:val="0"/>
        </w:rPr>
      </w:pPr>
      <w:r w:rsidRPr="007201A9">
        <w:rPr>
          <w:noProof w:val="0"/>
        </w:rPr>
        <w:t xml:space="preserve">A Document Metadata Notification Broker that supports Patient-Independent Subscription Option shall accept subscription filters defined in this section. </w:t>
      </w:r>
    </w:p>
    <w:p w14:paraId="606C3BF5" w14:textId="77777777" w:rsidR="000466FB" w:rsidRPr="007201A9" w:rsidRDefault="000466FB" w:rsidP="00CA3D92">
      <w:pPr>
        <w:pStyle w:val="BodyText"/>
        <w:rPr>
          <w:rFonts w:eastAsiaTheme="minorEastAsia"/>
          <w:noProof w:val="0"/>
        </w:rPr>
      </w:pPr>
      <w:r w:rsidRPr="007201A9">
        <w:rPr>
          <w:noProof w:val="0"/>
        </w:rPr>
        <w:t>This section defines a filter semantic that allows the subscription for patient-independent SubmissionSet metadata. Each filter parameter described below is optional; however, at least one of $XDSSubmissionSetSourceId, $XDSSubmissionSetAuthor or $XDSSubmissionSetIntendedRecipient shall be specified.</w:t>
      </w:r>
    </w:p>
    <w:p w14:paraId="79AA6C8B" w14:textId="4221B9C8" w:rsidR="000466FB" w:rsidRPr="007201A9" w:rsidRDefault="000466FB" w:rsidP="00203D12">
      <w:pPr>
        <w:pStyle w:val="ListNumber2"/>
        <w:numPr>
          <w:ilvl w:val="0"/>
          <w:numId w:val="20"/>
        </w:numPr>
        <w:rPr>
          <w:u w:val="single"/>
          <w:lang w:eastAsia="it-IT"/>
        </w:rPr>
      </w:pPr>
      <w:r w:rsidRPr="007201A9">
        <w:rPr>
          <w:b/>
          <w:lang w:eastAsia="it-IT"/>
        </w:rPr>
        <w:lastRenderedPageBreak/>
        <w:t>$XDSSubmissionSetSourceId</w:t>
      </w:r>
      <w:r w:rsidRPr="007201A9">
        <w:rPr>
          <w:lang w:eastAsia="it-IT"/>
        </w:rPr>
        <w:t>: this optional parameter identifies the source of the content published by the submission and represent the value of the XDSSubmissionSets.sourceId metadata</w:t>
      </w:r>
      <w:r w:rsidR="00296DAF" w:rsidRPr="007201A9">
        <w:rPr>
          <w:lang w:eastAsia="it-IT"/>
        </w:rPr>
        <w:t>. This parameter may be multi-valued</w:t>
      </w:r>
      <w:r w:rsidR="00F74BEB" w:rsidRPr="007201A9">
        <w:rPr>
          <w:lang w:eastAsia="it-IT"/>
        </w:rPr>
        <w:t>.</w:t>
      </w:r>
    </w:p>
    <w:p w14:paraId="1A12FDE5" w14:textId="2C3AB14D" w:rsidR="000466FB" w:rsidRPr="007201A9" w:rsidRDefault="000466FB" w:rsidP="000466FB">
      <w:pPr>
        <w:pStyle w:val="ListNumber2"/>
        <w:rPr>
          <w:u w:val="single"/>
          <w:lang w:eastAsia="it-IT"/>
        </w:rPr>
      </w:pPr>
      <w:r w:rsidRPr="007201A9">
        <w:rPr>
          <w:b/>
          <w:lang w:eastAsia="it-IT"/>
        </w:rPr>
        <w:t>$XDSSubmissionSetAuthor:</w:t>
      </w:r>
      <w:r w:rsidRPr="007201A9">
        <w:rPr>
          <w:u w:val="single"/>
          <w:lang w:eastAsia="it-IT"/>
        </w:rPr>
        <w:t xml:space="preserve"> </w:t>
      </w:r>
      <w:r w:rsidRPr="007201A9">
        <w:rPr>
          <w:lang w:eastAsia="it-IT"/>
        </w:rPr>
        <w:t>this optional parameter identifies the author person of the content published by the submission and represents the value of the XDSSubmissionSets.author metadata. This parameter may be multi-valued</w:t>
      </w:r>
      <w:r w:rsidR="00034D23" w:rsidRPr="007201A9">
        <w:rPr>
          <w:lang w:eastAsia="it-IT"/>
        </w:rPr>
        <w:t>.</w:t>
      </w:r>
      <w:r w:rsidRPr="007201A9">
        <w:rPr>
          <w:u w:val="single"/>
          <w:lang w:eastAsia="it-IT"/>
        </w:rPr>
        <w:t xml:space="preserve"> </w:t>
      </w:r>
    </w:p>
    <w:p w14:paraId="6D406902" w14:textId="3D1205F8" w:rsidR="006D75F4" w:rsidRPr="007201A9" w:rsidRDefault="000466FB" w:rsidP="001E12BE">
      <w:pPr>
        <w:pStyle w:val="ListNumber2"/>
      </w:pPr>
      <w:r w:rsidRPr="007201A9">
        <w:rPr>
          <w:b/>
          <w:lang w:eastAsia="it-IT"/>
        </w:rPr>
        <w:t>$XDSSubmissionSetIntendedRecipient</w:t>
      </w:r>
      <w:r w:rsidRPr="007201A9">
        <w:rPr>
          <w:lang w:eastAsia="it-IT"/>
        </w:rPr>
        <w:t>: this is an optional parameter for the subscription. A Document Metadata Subscriber shall be able to subscribe to this parameter in addition to other parameters that have direct correspondence with query parameters in</w:t>
      </w:r>
      <w:r w:rsidR="00B1364F" w:rsidRPr="007201A9">
        <w:rPr>
          <w:lang w:eastAsia="it-IT"/>
        </w:rPr>
        <w:t xml:space="preserve"> the Registry Stored Query</w:t>
      </w:r>
      <w:r w:rsidRPr="007201A9">
        <w:rPr>
          <w:lang w:eastAsia="it-IT"/>
        </w:rPr>
        <w:t xml:space="preserve"> [ITI-18]</w:t>
      </w:r>
      <w:r w:rsidR="00B1364F" w:rsidRPr="007201A9">
        <w:rPr>
          <w:lang w:eastAsia="it-IT"/>
        </w:rPr>
        <w:t xml:space="preserve"> transaction</w:t>
      </w:r>
      <w:r w:rsidRPr="007201A9">
        <w:rPr>
          <w:lang w:eastAsia="it-IT"/>
        </w:rPr>
        <w:t>. This parameter represents the value of the XDSSubmissionSet.intendedRecipient metadata. This parameter may be multi-valued</w:t>
      </w:r>
      <w:r w:rsidRPr="007201A9">
        <w:t>.</w:t>
      </w:r>
      <w:r w:rsidRPr="007201A9">
        <w:rPr>
          <w:b/>
        </w:rPr>
        <w:t xml:space="preserve"> </w:t>
      </w:r>
    </w:p>
    <w:p w14:paraId="37A3FDDC" w14:textId="77777777" w:rsidR="000466FB" w:rsidRPr="007201A9" w:rsidRDefault="000466FB" w:rsidP="00440170">
      <w:pPr>
        <w:pStyle w:val="Note"/>
      </w:pPr>
      <w:r w:rsidRPr="007201A9">
        <w:t>Note: intendedRecipient attribute is optional. If the parameter is specified, the filter matches only SubmissionSets where the intendedRecipient contains the value conveyed in the parameter.</w:t>
      </w:r>
    </w:p>
    <w:p w14:paraId="294EC434" w14:textId="77777777" w:rsidR="000466FB" w:rsidRPr="007201A9" w:rsidRDefault="000466FB" w:rsidP="003048FC">
      <w:pPr>
        <w:pStyle w:val="BodyText"/>
        <w:rPr>
          <w:noProof w:val="0"/>
        </w:rPr>
      </w:pPr>
    </w:p>
    <w:p w14:paraId="4DC9CC37" w14:textId="77777777" w:rsidR="000466FB" w:rsidRPr="007201A9" w:rsidRDefault="000466FB" w:rsidP="00343E71">
      <w:pPr>
        <w:pStyle w:val="BodyText"/>
        <w:rPr>
          <w:noProof w:val="0"/>
        </w:rPr>
      </w:pPr>
      <w:r w:rsidRPr="007201A9">
        <w:rPr>
          <w:noProof w:val="0"/>
        </w:rPr>
        <w:t xml:space="preserve">The AdHocQuery/@id attribute SHALL contain </w:t>
      </w:r>
    </w:p>
    <w:p w14:paraId="51AC4534" w14:textId="77777777" w:rsidR="000466FB" w:rsidRPr="007201A9" w:rsidRDefault="000466FB" w:rsidP="00F52DE3">
      <w:pPr>
        <w:pStyle w:val="BodyText"/>
        <w:rPr>
          <w:noProof w:val="0"/>
        </w:rPr>
      </w:pPr>
      <w:r w:rsidRPr="007201A9">
        <w:rPr>
          <w:noProof w:val="0"/>
        </w:rPr>
        <w:t>“urn:uuid:868cad3d-ec09-4565-b66c-1be10d034399”.</w:t>
      </w:r>
    </w:p>
    <w:p w14:paraId="58E7B2F5" w14:textId="77777777" w:rsidR="000466FB" w:rsidRPr="007201A9" w:rsidRDefault="000466FB" w:rsidP="00A873FD">
      <w:pPr>
        <w:pStyle w:val="BodyText"/>
        <w:rPr>
          <w:noProof w:val="0"/>
        </w:rPr>
      </w:pPr>
    </w:p>
    <w:p w14:paraId="4BC93D64" w14:textId="77777777" w:rsidR="000466FB" w:rsidRPr="007201A9" w:rsidRDefault="000466FB">
      <w:pPr>
        <w:pStyle w:val="BodyText"/>
        <w:rPr>
          <w:noProof w:val="0"/>
        </w:rPr>
      </w:pPr>
      <w:r w:rsidRPr="007201A9">
        <w:rPr>
          <w:noProof w:val="0"/>
        </w:rPr>
        <w:t>An example of patient-independent subscription for SubmissionSet metadata is presented below:</w:t>
      </w:r>
    </w:p>
    <w:p w14:paraId="0244FDBF" w14:textId="77777777" w:rsidR="000466FB" w:rsidRPr="007201A9" w:rsidRDefault="000466FB">
      <w:pPr>
        <w:pStyle w:val="BodyText"/>
        <w:rPr>
          <w:noProof w:val="0"/>
        </w:rPr>
      </w:pPr>
    </w:p>
    <w:p w14:paraId="2BC748C0"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&lt;?xml version="1.0" encoding="UTF-8"?&gt;</w:t>
      </w:r>
    </w:p>
    <w:p w14:paraId="173EC8B8"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&lt;s:Envelope xmlns:s="</w:t>
      </w:r>
      <w:hyperlink r:id="rId50" w:history="1">
        <w:r w:rsidRPr="007201A9">
          <w:rPr>
            <w:noProof w:val="0"/>
            <w:sz w:val="16"/>
            <w:szCs w:val="16"/>
          </w:rPr>
          <w:t>http://www.w3.org/2003/05/soap-envelope</w:t>
        </w:r>
      </w:hyperlink>
      <w:r w:rsidRPr="007201A9">
        <w:rPr>
          <w:noProof w:val="0"/>
          <w:sz w:val="16"/>
          <w:szCs w:val="16"/>
        </w:rPr>
        <w:t>"</w:t>
      </w:r>
    </w:p>
    <w:p w14:paraId="5EA6F297"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xmlns:a="</w:t>
      </w:r>
      <w:hyperlink r:id="rId51" w:history="1">
        <w:r w:rsidRPr="007201A9">
          <w:rPr>
            <w:noProof w:val="0"/>
            <w:sz w:val="16"/>
            <w:szCs w:val="16"/>
          </w:rPr>
          <w:t>http://www.w3.org/2005/08/addressing</w:t>
        </w:r>
      </w:hyperlink>
      <w:r w:rsidRPr="007201A9">
        <w:rPr>
          <w:noProof w:val="0"/>
          <w:sz w:val="16"/>
          <w:szCs w:val="16"/>
        </w:rPr>
        <w:t>"</w:t>
      </w:r>
    </w:p>
    <w:p w14:paraId="45B56A17"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xmlns:xsi="</w:t>
      </w:r>
      <w:hyperlink r:id="rId52" w:history="1">
        <w:r w:rsidRPr="007201A9">
          <w:rPr>
            <w:noProof w:val="0"/>
            <w:sz w:val="16"/>
            <w:szCs w:val="16"/>
          </w:rPr>
          <w:t>http://www.w3.org/2001/XMLSchema-instance</w:t>
        </w:r>
      </w:hyperlink>
      <w:r w:rsidRPr="007201A9">
        <w:rPr>
          <w:noProof w:val="0"/>
          <w:sz w:val="16"/>
          <w:szCs w:val="16"/>
        </w:rPr>
        <w:t>"</w:t>
      </w:r>
    </w:p>
    <w:p w14:paraId="5BB3C906"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xmlns:wsnt="</w:t>
      </w:r>
      <w:hyperlink r:id="rId53" w:history="1">
        <w:r w:rsidRPr="007201A9">
          <w:rPr>
            <w:noProof w:val="0"/>
            <w:sz w:val="16"/>
            <w:szCs w:val="16"/>
          </w:rPr>
          <w:t>http://docs.oasis-open.org/wsn/b-2</w:t>
        </w:r>
      </w:hyperlink>
      <w:r w:rsidRPr="007201A9">
        <w:rPr>
          <w:noProof w:val="0"/>
          <w:sz w:val="16"/>
          <w:szCs w:val="16"/>
        </w:rPr>
        <w:t>"</w:t>
      </w:r>
    </w:p>
    <w:p w14:paraId="1B33CEC3"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xmlns:rim="urn:oasis:names:tc:ebxml-regrep:xsd:rim:3.0"</w:t>
      </w:r>
    </w:p>
    <w:p w14:paraId="2D8FD1AD"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xsi:schemaLocation="</w:t>
      </w:r>
      <w:hyperlink r:id="rId54" w:history="1">
        <w:r w:rsidRPr="007201A9">
          <w:rPr>
            <w:noProof w:val="0"/>
            <w:sz w:val="16"/>
            <w:szCs w:val="16"/>
          </w:rPr>
          <w:t>http://www.w3.org/2003/05/soap-envelope</w:t>
        </w:r>
      </w:hyperlink>
      <w:r w:rsidRPr="007201A9">
        <w:rPr>
          <w:noProof w:val="0"/>
          <w:sz w:val="16"/>
          <w:szCs w:val="16"/>
        </w:rPr>
        <w:t xml:space="preserve"> </w:t>
      </w:r>
      <w:hyperlink r:id="rId55" w:history="1">
        <w:r w:rsidRPr="007201A9">
          <w:rPr>
            <w:noProof w:val="0"/>
            <w:sz w:val="16"/>
            <w:szCs w:val="16"/>
          </w:rPr>
          <w:t>http://www.w3.org/2003/05/soap-envelope</w:t>
        </w:r>
      </w:hyperlink>
      <w:r w:rsidRPr="007201A9">
        <w:rPr>
          <w:noProof w:val="0"/>
          <w:sz w:val="16"/>
          <w:szCs w:val="16"/>
        </w:rPr>
        <w:t xml:space="preserve"> </w:t>
      </w:r>
      <w:hyperlink r:id="rId56" w:history="1">
        <w:r w:rsidRPr="007201A9">
          <w:rPr>
            <w:noProof w:val="0"/>
            <w:sz w:val="16"/>
            <w:szCs w:val="16"/>
          </w:rPr>
          <w:t>http://www.w3.org/2005/08/addressing</w:t>
        </w:r>
      </w:hyperlink>
      <w:r w:rsidRPr="007201A9">
        <w:rPr>
          <w:noProof w:val="0"/>
          <w:sz w:val="16"/>
          <w:szCs w:val="16"/>
        </w:rPr>
        <w:t xml:space="preserve"> </w:t>
      </w:r>
      <w:hyperlink r:id="rId57" w:history="1">
        <w:r w:rsidRPr="007201A9">
          <w:rPr>
            <w:noProof w:val="0"/>
            <w:sz w:val="16"/>
            <w:szCs w:val="16"/>
          </w:rPr>
          <w:t>http://www.w3.org/2005/08/addressing/ws-addr.xsd</w:t>
        </w:r>
      </w:hyperlink>
      <w:r w:rsidRPr="007201A9">
        <w:rPr>
          <w:noProof w:val="0"/>
          <w:sz w:val="16"/>
          <w:szCs w:val="16"/>
        </w:rPr>
        <w:t xml:space="preserve"> </w:t>
      </w:r>
      <w:hyperlink r:id="rId58" w:history="1">
        <w:r w:rsidRPr="007201A9">
          <w:rPr>
            <w:noProof w:val="0"/>
            <w:sz w:val="16"/>
            <w:szCs w:val="16"/>
          </w:rPr>
          <w:t>http://docs.oasis-open.org/wsn/b-2</w:t>
        </w:r>
      </w:hyperlink>
      <w:r w:rsidRPr="007201A9">
        <w:rPr>
          <w:noProof w:val="0"/>
          <w:sz w:val="16"/>
          <w:szCs w:val="16"/>
        </w:rPr>
        <w:t xml:space="preserve"> </w:t>
      </w:r>
      <w:hyperlink r:id="rId59" w:history="1">
        <w:r w:rsidRPr="007201A9">
          <w:rPr>
            <w:noProof w:val="0"/>
            <w:sz w:val="16"/>
            <w:szCs w:val="16"/>
          </w:rPr>
          <w:t>http://docs.oasis-open.org/wsn/b-2.xsd</w:t>
        </w:r>
      </w:hyperlink>
      <w:r w:rsidRPr="007201A9">
        <w:rPr>
          <w:noProof w:val="0"/>
          <w:sz w:val="16"/>
          <w:szCs w:val="16"/>
        </w:rPr>
        <w:t xml:space="preserve"> urn:oasis:names:tc:ebxml-regrep:xsd:rim:3.0 ../schema/ebRS/rim.xsd"&gt;</w:t>
      </w:r>
    </w:p>
    <w:p w14:paraId="016BB497"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&lt;s:Header&gt;</w:t>
      </w:r>
    </w:p>
    <w:p w14:paraId="1BFBB70F"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&lt;a:Action&gt;</w:t>
      </w:r>
      <w:hyperlink r:id="rId60" w:history="1">
        <w:r w:rsidRPr="007201A9">
          <w:rPr>
            <w:noProof w:val="0"/>
            <w:sz w:val="16"/>
            <w:szCs w:val="16"/>
          </w:rPr>
          <w:t>http://docs.oasis-open.org/wsn/bw-2/NotificationProducer/SubscribeRequest</w:t>
        </w:r>
      </w:hyperlink>
      <w:r w:rsidRPr="007201A9">
        <w:rPr>
          <w:noProof w:val="0"/>
          <w:sz w:val="16"/>
          <w:szCs w:val="16"/>
        </w:rPr>
        <w:t>&lt;/a:Action&gt;</w:t>
      </w:r>
    </w:p>
    <w:p w14:paraId="22AA88C1"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&lt;a:MessageID&gt;382dcdc7-8e84-9fdc-8443-48fd83bca938&lt;/a:MessageID&gt;</w:t>
      </w:r>
    </w:p>
    <w:p w14:paraId="034D0BFA"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&lt;a:To s:mustUnderstand="1"&gt;</w:t>
      </w:r>
      <w:r w:rsidRPr="007201A9">
        <w:rPr>
          <w:rStyle w:val="Hyperlink"/>
          <w:noProof w:val="0"/>
          <w:sz w:val="16"/>
          <w:szCs w:val="16"/>
          <w:u w:val="none"/>
        </w:rPr>
        <w:t>http://notificationBroker/qiwmen34dekE&lt;/a:To</w:t>
      </w:r>
      <w:r w:rsidRPr="007201A9">
        <w:rPr>
          <w:noProof w:val="0"/>
          <w:sz w:val="16"/>
          <w:szCs w:val="16"/>
        </w:rPr>
        <w:t>&gt;</w:t>
      </w:r>
    </w:p>
    <w:p w14:paraId="3DD125F6"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&lt;/s:Header&gt;</w:t>
      </w:r>
    </w:p>
    <w:p w14:paraId="1BAA300B"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&lt;s:Body&gt;</w:t>
      </w:r>
    </w:p>
    <w:p w14:paraId="6B01C460"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&lt;wsnt:Subscribe&gt;</w:t>
      </w:r>
    </w:p>
    <w:p w14:paraId="3DD7816C"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 The Recipient on whose behalf the subscription is requested - the address where the notification is to be sent --&gt;</w:t>
      </w:r>
    </w:p>
    <w:p w14:paraId="0F8CF177"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&lt;wsnt:ConsumerReference&gt;</w:t>
      </w:r>
    </w:p>
    <w:p w14:paraId="2D1824EB"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&lt;a:Address&gt;https://NotificationRecipientServer/xdsBnotification&lt;/a:Address&gt;</w:t>
      </w:r>
    </w:p>
    <w:p w14:paraId="124D182D"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&lt;/wsnt:ConsumerReference&gt;</w:t>
      </w:r>
    </w:p>
    <w:p w14:paraId="32A530CB"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&lt;wsnt:Filter&gt;</w:t>
      </w:r>
    </w:p>
    <w:p w14:paraId="064DA94D"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&lt;wsnt:TopicExpression Dialect="</w:t>
      </w:r>
      <w:hyperlink r:id="rId61" w:history="1">
        <w:r w:rsidRPr="007201A9">
          <w:rPr>
            <w:noProof w:val="0"/>
            <w:sz w:val="16"/>
            <w:szCs w:val="16"/>
          </w:rPr>
          <w:t>http://docs.oasis-open.org/wsn/t-1/TopicExpression/Simple</w:t>
        </w:r>
      </w:hyperlink>
      <w:r w:rsidRPr="007201A9">
        <w:rPr>
          <w:noProof w:val="0"/>
          <w:sz w:val="16"/>
          <w:szCs w:val="16"/>
        </w:rPr>
        <w:t>"&gt;ihe:SubmissionSetMetadata&lt;/wsnt:TopicExpression&gt;</w:t>
      </w:r>
    </w:p>
    <w:p w14:paraId="6C64A25F"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xml:space="preserve">                &lt;rim:AdhocQuery id="urn:uuid:868cad3d-ec09-4565-b66c-1be10d034399"&gt; </w:t>
      </w:r>
    </w:p>
    <w:p w14:paraId="6BB60794"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 name="$XDSSubmissionSetIntendedRecipient"&gt;</w:t>
      </w:r>
    </w:p>
    <w:p w14:paraId="414D965A"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588DCF97"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lastRenderedPageBreak/>
        <w:t>                            &lt;rim:Value&gt;('Some Hospital%')&lt;/rim:Value&gt;</w:t>
      </w:r>
    </w:p>
    <w:p w14:paraId="5361A5FA"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&lt;rim:Value&gt;('|Welby%')&lt;/rim:Value&gt;</w:t>
      </w:r>
    </w:p>
    <w:p w14:paraId="642944A8"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&lt;/rim:ValueList&gt;</w:t>
      </w:r>
    </w:p>
    <w:p w14:paraId="1E3BBCE5"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&lt;/rim:Slot&gt;</w:t>
      </w:r>
    </w:p>
    <w:p w14:paraId="74CA6B30"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&lt;/rim:AdhocQuery&gt;</w:t>
      </w:r>
    </w:p>
    <w:p w14:paraId="147F1404"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&lt;/wsnt:Filter&gt;</w:t>
      </w:r>
    </w:p>
    <w:p w14:paraId="6A2F8F6E"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&lt;wsnt:InitialTerminationTime&gt;2010-05-31T00:00:00.00000Z&lt;/wsnt:InitialTerminationTime&gt;</w:t>
      </w:r>
    </w:p>
    <w:p w14:paraId="3D9E4EB8"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&lt;/wsnt:Subscribe&gt;</w:t>
      </w:r>
    </w:p>
    <w:p w14:paraId="7D3EC7ED"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    &lt;/s:Body&gt;</w:t>
      </w:r>
    </w:p>
    <w:p w14:paraId="6C88BC31" w14:textId="77777777" w:rsidR="000466FB" w:rsidRPr="007201A9" w:rsidRDefault="000466FB" w:rsidP="000466FB">
      <w:pPr>
        <w:pStyle w:val="HTMLPreformatted"/>
        <w:pBdr>
          <w:top w:val="single" w:sz="4" w:space="1" w:color="auto"/>
          <w:left w:val="single" w:sz="4" w:space="4" w:color="auto"/>
          <w:bottom w:val="single" w:sz="4" w:space="1" w:color="auto"/>
          <w:right w:val="single" w:sz="4" w:space="4" w:color="auto"/>
        </w:pBdr>
        <w:rPr>
          <w:noProof w:val="0"/>
          <w:sz w:val="16"/>
          <w:szCs w:val="16"/>
        </w:rPr>
      </w:pPr>
      <w:r w:rsidRPr="007201A9">
        <w:rPr>
          <w:noProof w:val="0"/>
          <w:sz w:val="16"/>
          <w:szCs w:val="16"/>
        </w:rPr>
        <w:t>&lt;/s:Envelope&gt;</w:t>
      </w:r>
    </w:p>
    <w:p w14:paraId="69B6CAB2" w14:textId="77777777" w:rsidR="00BB0F56" w:rsidRPr="007201A9" w:rsidRDefault="00BB0F56" w:rsidP="00075C19">
      <w:pPr>
        <w:pStyle w:val="BodyText"/>
        <w:rPr>
          <w:noProof w:val="0"/>
        </w:rPr>
      </w:pPr>
    </w:p>
    <w:p w14:paraId="70758CF7" w14:textId="3D3CC483" w:rsidR="00BF4A94" w:rsidRPr="007201A9" w:rsidRDefault="00BF4A94" w:rsidP="006C1CFC">
      <w:pPr>
        <w:pStyle w:val="EditorInstructions"/>
        <w:rPr>
          <w:noProof w:val="0"/>
        </w:rPr>
      </w:pPr>
      <w:r w:rsidRPr="007201A9">
        <w:rPr>
          <w:noProof w:val="0"/>
        </w:rPr>
        <w:t xml:space="preserve">Editor: Apply the following changes in </w:t>
      </w:r>
      <w:r w:rsidR="00A873FD" w:rsidRPr="007201A9">
        <w:rPr>
          <w:noProof w:val="0"/>
        </w:rPr>
        <w:t>Table</w:t>
      </w:r>
      <w:r w:rsidRPr="007201A9">
        <w:rPr>
          <w:noProof w:val="0"/>
        </w:rPr>
        <w:t xml:space="preserve"> 3.52.5.3-1</w:t>
      </w:r>
    </w:p>
    <w:p w14:paraId="66698B0D" w14:textId="77777777" w:rsidR="00BF4A94" w:rsidRPr="007201A9" w:rsidRDefault="00BF4A94" w:rsidP="006C1CFC">
      <w:pPr>
        <w:pStyle w:val="TableTitle"/>
        <w:rPr>
          <w:noProof w:val="0"/>
        </w:rPr>
      </w:pPr>
      <w:r w:rsidRPr="007201A9">
        <w:rPr>
          <w:noProof w:val="0"/>
        </w:rPr>
        <w:t>Table 3.52.5.3-1: Topics and Filter Expression Combinations</w:t>
      </w:r>
    </w:p>
    <w:tbl>
      <w:tblPr>
        <w:tblStyle w:val="TableGrid"/>
        <w:tblW w:w="0" w:type="auto"/>
        <w:tblInd w:w="1526" w:type="dxa"/>
        <w:tblLook w:val="04A0" w:firstRow="1" w:lastRow="0" w:firstColumn="1" w:lastColumn="0" w:noHBand="0" w:noVBand="1"/>
      </w:tblPr>
      <w:tblGrid>
        <w:gridCol w:w="3224"/>
        <w:gridCol w:w="3155"/>
      </w:tblGrid>
      <w:tr w:rsidR="00BF4A94" w:rsidRPr="007201A9" w14:paraId="52827342" w14:textId="77777777" w:rsidTr="002F69C5">
        <w:tc>
          <w:tcPr>
            <w:tcW w:w="3224" w:type="dxa"/>
            <w:shd w:val="clear" w:color="auto" w:fill="D9D9D9" w:themeFill="background1" w:themeFillShade="D9"/>
          </w:tcPr>
          <w:p w14:paraId="7A08640F" w14:textId="77777777" w:rsidR="00BF4A94" w:rsidRPr="007201A9" w:rsidRDefault="00BF4A94" w:rsidP="002F69C5">
            <w:pPr>
              <w:pStyle w:val="TableEntryHeader"/>
              <w:rPr>
                <w:noProof w:val="0"/>
              </w:rPr>
            </w:pPr>
            <w:r w:rsidRPr="007201A9">
              <w:rPr>
                <w:noProof w:val="0"/>
              </w:rPr>
              <w:t>Filter Expression</w:t>
            </w:r>
          </w:p>
        </w:tc>
        <w:tc>
          <w:tcPr>
            <w:tcW w:w="3155" w:type="dxa"/>
            <w:shd w:val="clear" w:color="auto" w:fill="D9D9D9" w:themeFill="background1" w:themeFillShade="D9"/>
          </w:tcPr>
          <w:p w14:paraId="2EF39AB2" w14:textId="77777777" w:rsidR="00BF4A94" w:rsidRPr="007201A9" w:rsidRDefault="00BF4A94" w:rsidP="002F69C5">
            <w:pPr>
              <w:pStyle w:val="TableEntryHeader"/>
              <w:rPr>
                <w:noProof w:val="0"/>
              </w:rPr>
            </w:pPr>
            <w:r w:rsidRPr="007201A9">
              <w:rPr>
                <w:noProof w:val="0"/>
              </w:rPr>
              <w:t>Topic Expression</w:t>
            </w:r>
          </w:p>
        </w:tc>
      </w:tr>
      <w:tr w:rsidR="00BF4A94" w:rsidRPr="007201A9" w14:paraId="58537000" w14:textId="77777777" w:rsidTr="002F69C5">
        <w:tc>
          <w:tcPr>
            <w:tcW w:w="3224" w:type="dxa"/>
            <w:vMerge w:val="restart"/>
          </w:tcPr>
          <w:p w14:paraId="718C8796" w14:textId="77777777" w:rsidR="00BF4A94" w:rsidRPr="007201A9" w:rsidRDefault="00BF4A94" w:rsidP="002F69C5">
            <w:pPr>
              <w:pStyle w:val="TableEntry"/>
              <w:rPr>
                <w:noProof w:val="0"/>
              </w:rPr>
            </w:pPr>
            <w:r w:rsidRPr="007201A9">
              <w:rPr>
                <w:noProof w:val="0"/>
              </w:rPr>
              <w:t>subscription for DocumentEntry</w:t>
            </w:r>
          </w:p>
        </w:tc>
        <w:tc>
          <w:tcPr>
            <w:tcW w:w="3155" w:type="dxa"/>
          </w:tcPr>
          <w:p w14:paraId="373A72D0" w14:textId="77777777" w:rsidR="00BF4A94" w:rsidRPr="007201A9" w:rsidRDefault="00BF4A94" w:rsidP="002F69C5">
            <w:pPr>
              <w:pStyle w:val="TableEntry"/>
              <w:rPr>
                <w:noProof w:val="0"/>
              </w:rPr>
            </w:pPr>
            <w:r w:rsidRPr="007201A9">
              <w:rPr>
                <w:noProof w:val="0"/>
              </w:rPr>
              <w:t>ihe:FullDocumentEntry</w:t>
            </w:r>
          </w:p>
        </w:tc>
      </w:tr>
      <w:tr w:rsidR="00BF4A94" w:rsidRPr="007201A9" w14:paraId="7F1E623B" w14:textId="77777777" w:rsidTr="002F69C5">
        <w:tc>
          <w:tcPr>
            <w:tcW w:w="3224" w:type="dxa"/>
            <w:vMerge/>
          </w:tcPr>
          <w:p w14:paraId="13FC930F" w14:textId="77777777" w:rsidR="00BF4A94" w:rsidRPr="007201A9" w:rsidRDefault="00BF4A94" w:rsidP="002F69C5">
            <w:pPr>
              <w:pStyle w:val="TableEntry"/>
              <w:rPr>
                <w:noProof w:val="0"/>
              </w:rPr>
            </w:pPr>
          </w:p>
        </w:tc>
        <w:tc>
          <w:tcPr>
            <w:tcW w:w="3155" w:type="dxa"/>
          </w:tcPr>
          <w:p w14:paraId="5BA25EDE" w14:textId="77777777" w:rsidR="00BF4A94" w:rsidRPr="007201A9" w:rsidRDefault="00BF4A94" w:rsidP="002F69C5">
            <w:pPr>
              <w:pStyle w:val="TableEntry"/>
              <w:rPr>
                <w:noProof w:val="0"/>
              </w:rPr>
            </w:pPr>
            <w:r w:rsidRPr="007201A9">
              <w:rPr>
                <w:noProof w:val="0"/>
              </w:rPr>
              <w:t>ihe:MinimalDocumentEntry</w:t>
            </w:r>
          </w:p>
        </w:tc>
      </w:tr>
      <w:tr w:rsidR="00BF4A94" w:rsidRPr="007201A9" w14:paraId="63A87A69" w14:textId="77777777" w:rsidTr="002F69C5">
        <w:tc>
          <w:tcPr>
            <w:tcW w:w="3224" w:type="dxa"/>
          </w:tcPr>
          <w:p w14:paraId="4BAB6DBD" w14:textId="77777777" w:rsidR="00BF4A94" w:rsidRPr="007201A9" w:rsidRDefault="00BF4A94" w:rsidP="002F69C5">
            <w:pPr>
              <w:pStyle w:val="TableEntry"/>
              <w:rPr>
                <w:b/>
                <w:noProof w:val="0"/>
                <w:u w:val="single"/>
              </w:rPr>
            </w:pPr>
            <w:r w:rsidRPr="007201A9">
              <w:rPr>
                <w:b/>
                <w:noProof w:val="0"/>
                <w:u w:val="single"/>
              </w:rPr>
              <w:t>subscription for Folders</w:t>
            </w:r>
          </w:p>
        </w:tc>
        <w:tc>
          <w:tcPr>
            <w:tcW w:w="3155" w:type="dxa"/>
          </w:tcPr>
          <w:p w14:paraId="0A9DD2B1" w14:textId="77777777" w:rsidR="00BF4A94" w:rsidRPr="007201A9" w:rsidRDefault="00BF4A94" w:rsidP="002F69C5">
            <w:pPr>
              <w:pStyle w:val="TableEntry"/>
              <w:rPr>
                <w:b/>
                <w:noProof w:val="0"/>
                <w:u w:val="single"/>
              </w:rPr>
            </w:pPr>
            <w:r w:rsidRPr="007201A9">
              <w:rPr>
                <w:b/>
                <w:noProof w:val="0"/>
                <w:u w:val="single"/>
              </w:rPr>
              <w:t>ihe:FolderMetadata</w:t>
            </w:r>
          </w:p>
        </w:tc>
      </w:tr>
      <w:tr w:rsidR="00BF4A94" w:rsidRPr="007201A9" w14:paraId="442D1D24" w14:textId="77777777" w:rsidTr="002F69C5">
        <w:tc>
          <w:tcPr>
            <w:tcW w:w="3224" w:type="dxa"/>
          </w:tcPr>
          <w:p w14:paraId="516CEB21" w14:textId="77777777" w:rsidR="00BF4A94" w:rsidRPr="007201A9" w:rsidRDefault="00BF4A94" w:rsidP="002F69C5">
            <w:pPr>
              <w:pStyle w:val="TableEntry"/>
              <w:rPr>
                <w:noProof w:val="0"/>
              </w:rPr>
            </w:pPr>
            <w:r w:rsidRPr="007201A9">
              <w:rPr>
                <w:noProof w:val="0"/>
              </w:rPr>
              <w:t>subscription for SubmissionSets</w:t>
            </w:r>
          </w:p>
        </w:tc>
        <w:tc>
          <w:tcPr>
            <w:tcW w:w="3155" w:type="dxa"/>
          </w:tcPr>
          <w:p w14:paraId="5A853AC9" w14:textId="77777777" w:rsidR="00BF4A94" w:rsidRPr="007201A9" w:rsidRDefault="00BF4A94" w:rsidP="002F69C5">
            <w:pPr>
              <w:pStyle w:val="TableEntry"/>
              <w:rPr>
                <w:noProof w:val="0"/>
              </w:rPr>
            </w:pPr>
            <w:r w:rsidRPr="007201A9">
              <w:rPr>
                <w:noProof w:val="0"/>
              </w:rPr>
              <w:t>ihe:SubmissionSetMetadata</w:t>
            </w:r>
          </w:p>
        </w:tc>
      </w:tr>
      <w:tr w:rsidR="00BF4A94" w:rsidRPr="007201A9" w14:paraId="439AC35F" w14:textId="77777777" w:rsidTr="002F69C5">
        <w:tc>
          <w:tcPr>
            <w:tcW w:w="3224" w:type="dxa"/>
            <w:vMerge w:val="restart"/>
          </w:tcPr>
          <w:p w14:paraId="11C3CC0B" w14:textId="77777777" w:rsidR="00BF4A94" w:rsidRPr="007201A9" w:rsidRDefault="00BF4A94" w:rsidP="002F69C5">
            <w:pPr>
              <w:pStyle w:val="TableEntry"/>
              <w:rPr>
                <w:b/>
                <w:noProof w:val="0"/>
                <w:u w:val="single"/>
              </w:rPr>
            </w:pPr>
            <w:r w:rsidRPr="007201A9">
              <w:rPr>
                <w:b/>
                <w:noProof w:val="0"/>
                <w:u w:val="single"/>
              </w:rPr>
              <w:t>subscription for DocumentEntry (Patient-Independent)</w:t>
            </w:r>
          </w:p>
        </w:tc>
        <w:tc>
          <w:tcPr>
            <w:tcW w:w="3155" w:type="dxa"/>
          </w:tcPr>
          <w:p w14:paraId="1F776CEF" w14:textId="77777777" w:rsidR="00BF4A94" w:rsidRPr="007201A9" w:rsidRDefault="00BF4A94" w:rsidP="002F69C5">
            <w:pPr>
              <w:pStyle w:val="TableEntry"/>
              <w:rPr>
                <w:b/>
                <w:noProof w:val="0"/>
                <w:u w:val="single"/>
              </w:rPr>
            </w:pPr>
            <w:r w:rsidRPr="007201A9">
              <w:rPr>
                <w:b/>
                <w:noProof w:val="0"/>
                <w:u w:val="single"/>
              </w:rPr>
              <w:t>ihe:FullDocumentEntry</w:t>
            </w:r>
          </w:p>
        </w:tc>
      </w:tr>
      <w:tr w:rsidR="00BF4A94" w:rsidRPr="007201A9" w14:paraId="311EFD6B" w14:textId="77777777" w:rsidTr="002F69C5">
        <w:tc>
          <w:tcPr>
            <w:tcW w:w="3224" w:type="dxa"/>
            <w:vMerge/>
          </w:tcPr>
          <w:p w14:paraId="2345F658" w14:textId="77777777" w:rsidR="00BF4A94" w:rsidRPr="007201A9" w:rsidRDefault="00BF4A94" w:rsidP="002F69C5">
            <w:pPr>
              <w:pStyle w:val="TableEntry"/>
              <w:rPr>
                <w:b/>
                <w:noProof w:val="0"/>
                <w:u w:val="single"/>
              </w:rPr>
            </w:pPr>
          </w:p>
        </w:tc>
        <w:tc>
          <w:tcPr>
            <w:tcW w:w="3155" w:type="dxa"/>
          </w:tcPr>
          <w:p w14:paraId="4E0857D9" w14:textId="77777777" w:rsidR="00BF4A94" w:rsidRPr="007201A9" w:rsidRDefault="00BF4A94" w:rsidP="002F69C5">
            <w:pPr>
              <w:pStyle w:val="TableEntry"/>
              <w:rPr>
                <w:b/>
                <w:noProof w:val="0"/>
                <w:u w:val="single"/>
              </w:rPr>
            </w:pPr>
            <w:r w:rsidRPr="007201A9">
              <w:rPr>
                <w:b/>
                <w:noProof w:val="0"/>
                <w:u w:val="single"/>
              </w:rPr>
              <w:t>ihe:MinimalDocumentEntry</w:t>
            </w:r>
          </w:p>
        </w:tc>
      </w:tr>
      <w:tr w:rsidR="00BF4A94" w:rsidRPr="007201A9" w14:paraId="7C822618" w14:textId="77777777" w:rsidTr="002F69C5">
        <w:tc>
          <w:tcPr>
            <w:tcW w:w="3224" w:type="dxa"/>
          </w:tcPr>
          <w:p w14:paraId="0CECC6B2" w14:textId="77777777" w:rsidR="00BF4A94" w:rsidRPr="007201A9" w:rsidRDefault="00BF4A94" w:rsidP="002F69C5">
            <w:pPr>
              <w:pStyle w:val="TableEntry"/>
              <w:rPr>
                <w:b/>
                <w:noProof w:val="0"/>
                <w:u w:val="single"/>
              </w:rPr>
            </w:pPr>
            <w:r w:rsidRPr="007201A9">
              <w:rPr>
                <w:b/>
                <w:noProof w:val="0"/>
                <w:u w:val="single"/>
              </w:rPr>
              <w:t>subscription for SubmissionSet (Patient-Independent)</w:t>
            </w:r>
          </w:p>
        </w:tc>
        <w:tc>
          <w:tcPr>
            <w:tcW w:w="3155" w:type="dxa"/>
          </w:tcPr>
          <w:p w14:paraId="728F3F73" w14:textId="77777777" w:rsidR="00BF4A94" w:rsidRPr="007201A9" w:rsidRDefault="00BF4A94" w:rsidP="002F69C5">
            <w:pPr>
              <w:pStyle w:val="TableEntry"/>
              <w:rPr>
                <w:b/>
                <w:noProof w:val="0"/>
                <w:u w:val="single"/>
              </w:rPr>
            </w:pPr>
            <w:r w:rsidRPr="007201A9">
              <w:rPr>
                <w:b/>
                <w:noProof w:val="0"/>
                <w:u w:val="single"/>
              </w:rPr>
              <w:t>ihe:SubmissionSetMetadata</w:t>
            </w:r>
          </w:p>
        </w:tc>
      </w:tr>
    </w:tbl>
    <w:p w14:paraId="248AEB6E" w14:textId="77777777" w:rsidR="00BB0F56" w:rsidRPr="007201A9" w:rsidRDefault="00BB0F56" w:rsidP="00075C19">
      <w:pPr>
        <w:pStyle w:val="BodyText"/>
        <w:rPr>
          <w:noProof w:val="0"/>
        </w:rPr>
      </w:pPr>
    </w:p>
    <w:p w14:paraId="06E98EF0" w14:textId="53B77DCB" w:rsidR="00BF4A94" w:rsidRPr="007201A9" w:rsidRDefault="00BF4A94" w:rsidP="006C1CFC">
      <w:pPr>
        <w:pStyle w:val="EditorInstructions"/>
        <w:rPr>
          <w:noProof w:val="0"/>
        </w:rPr>
      </w:pPr>
      <w:r w:rsidRPr="007201A9">
        <w:rPr>
          <w:noProof w:val="0"/>
        </w:rPr>
        <w:t xml:space="preserve">Editor: Apply the following changes in </w:t>
      </w:r>
      <w:r w:rsidR="00A873FD" w:rsidRPr="007201A9">
        <w:rPr>
          <w:noProof w:val="0"/>
        </w:rPr>
        <w:t>Section</w:t>
      </w:r>
      <w:r w:rsidRPr="007201A9">
        <w:rPr>
          <w:noProof w:val="0"/>
        </w:rPr>
        <w:t xml:space="preserve"> 3.52.6</w:t>
      </w:r>
    </w:p>
    <w:p w14:paraId="0076A080" w14:textId="77777777" w:rsidR="00BB0F56" w:rsidRPr="007201A9" w:rsidRDefault="00BB0F56" w:rsidP="00075C19">
      <w:pPr>
        <w:pStyle w:val="BodyText"/>
        <w:rPr>
          <w:noProof w:val="0"/>
        </w:rPr>
      </w:pPr>
    </w:p>
    <w:p w14:paraId="161FBE7C" w14:textId="77777777" w:rsidR="00BF4A94" w:rsidRPr="007201A9" w:rsidRDefault="00BF4A94" w:rsidP="00BF4A94">
      <w:pPr>
        <w:pStyle w:val="Heading3"/>
        <w:numPr>
          <w:ilvl w:val="0"/>
          <w:numId w:val="0"/>
        </w:numPr>
        <w:rPr>
          <w:noProof w:val="0"/>
        </w:rPr>
      </w:pPr>
      <w:bookmarkStart w:id="95" w:name="_Toc231117726"/>
      <w:bookmarkStart w:id="96" w:name="_Toc237684762"/>
      <w:bookmarkStart w:id="97" w:name="_Toc237767188"/>
      <w:bookmarkStart w:id="98" w:name="_Toc363803047"/>
      <w:bookmarkStart w:id="99" w:name="_Toc428454157"/>
      <w:bookmarkStart w:id="100" w:name="_Toc13816049"/>
      <w:r w:rsidRPr="007201A9">
        <w:rPr>
          <w:noProof w:val="0"/>
        </w:rPr>
        <w:t>3.52.6 Security Considerations</w:t>
      </w:r>
      <w:bookmarkEnd w:id="95"/>
      <w:bookmarkEnd w:id="96"/>
      <w:bookmarkEnd w:id="97"/>
      <w:bookmarkEnd w:id="98"/>
      <w:bookmarkEnd w:id="99"/>
      <w:bookmarkEnd w:id="100"/>
    </w:p>
    <w:p w14:paraId="5ADB6AB2" w14:textId="77777777" w:rsidR="00BF4A94" w:rsidRPr="007201A9" w:rsidRDefault="00BF4A94" w:rsidP="00BF4A94">
      <w:pPr>
        <w:pStyle w:val="BodyText"/>
        <w:rPr>
          <w:noProof w:val="0"/>
        </w:rPr>
      </w:pPr>
      <w:r w:rsidRPr="007201A9">
        <w:rPr>
          <w:noProof w:val="0"/>
        </w:rPr>
        <w:t>The risk assessment for the Document Metadata Subscribe transaction is described in t</w:t>
      </w:r>
      <w:r w:rsidRPr="007201A9">
        <w:rPr>
          <w:noProof w:val="0"/>
          <w:szCs w:val="24"/>
        </w:rPr>
        <w:t xml:space="preserve">he risk assessment spreadsheet for the Document Metadata Subscription Profile, which is available from IHE at </w:t>
      </w:r>
      <w:hyperlink r:id="rId62" w:history="1">
        <w:r w:rsidRPr="007201A9">
          <w:rPr>
            <w:rStyle w:val="Hyperlink"/>
            <w:noProof w:val="0"/>
            <w:szCs w:val="24"/>
          </w:rPr>
          <w:t>http://wiki.ihe.net/images/4/46/DSUB_risk_assesment.xls</w:t>
        </w:r>
      </w:hyperlink>
      <w:r w:rsidRPr="007201A9">
        <w:rPr>
          <w:noProof w:val="0"/>
          <w:szCs w:val="24"/>
        </w:rPr>
        <w:t xml:space="preserve">. </w:t>
      </w:r>
      <w:r w:rsidRPr="007201A9">
        <w:rPr>
          <w:noProof w:val="0"/>
        </w:rPr>
        <w:t>The derived mitigations are as follows:</w:t>
      </w:r>
    </w:p>
    <w:p w14:paraId="2E990BBA" w14:textId="77777777" w:rsidR="00BF4A94" w:rsidRPr="007201A9" w:rsidRDefault="00BF4A94" w:rsidP="00BF4A94">
      <w:pPr>
        <w:pStyle w:val="ListBullet2"/>
      </w:pPr>
      <w:r w:rsidRPr="007201A9">
        <w:t>Document Metadata Subscriber and Document Metadata Notification Broker shall be grouped with an ATNA Secure Node or Secure Application for Node Authentication and Audit Trails</w:t>
      </w:r>
    </w:p>
    <w:p w14:paraId="4063A8F9" w14:textId="77777777" w:rsidR="00BF4A94" w:rsidRPr="007201A9" w:rsidRDefault="00BF4A94" w:rsidP="00BF4A94">
      <w:pPr>
        <w:pStyle w:val="ListBullet2"/>
      </w:pPr>
      <w:r w:rsidRPr="007201A9">
        <w:t>The use of encrypted TLS is recommended when the transmission is not otherwise secured (e.g., transmission over a secure network)</w:t>
      </w:r>
    </w:p>
    <w:p w14:paraId="4A564075" w14:textId="1B079604" w:rsidR="00BF4A94" w:rsidRPr="007201A9" w:rsidRDefault="00BF4A94" w:rsidP="00BF4A94">
      <w:pPr>
        <w:pStyle w:val="BodyText"/>
        <w:rPr>
          <w:noProof w:val="0"/>
        </w:rPr>
      </w:pPr>
      <w:r w:rsidRPr="007201A9">
        <w:rPr>
          <w:noProof w:val="0"/>
        </w:rPr>
        <w:t xml:space="preserve">As it is possible through the document metadata subscribe transaction to maliciously overload the Document Metadata Notification Recipient </w:t>
      </w:r>
      <w:r w:rsidR="009A30BA" w:rsidRPr="007201A9">
        <w:rPr>
          <w:noProof w:val="0"/>
        </w:rPr>
        <w:t>Actor</w:t>
      </w:r>
      <w:r w:rsidRPr="007201A9">
        <w:rPr>
          <w:noProof w:val="0"/>
        </w:rPr>
        <w:t xml:space="preserve">s, it is recommended that a strong authentication be used in combination with access rights enforcement and that authentication </w:t>
      </w:r>
      <w:r w:rsidRPr="007201A9">
        <w:rPr>
          <w:noProof w:val="0"/>
        </w:rPr>
        <w:lastRenderedPageBreak/>
        <w:t>data should be conveyed through XUA. This recommendation also addresses the possibility of malicious cancellations of subscriptions.</w:t>
      </w:r>
    </w:p>
    <w:p w14:paraId="69F3A6D6" w14:textId="77777777" w:rsidR="00BF4A94" w:rsidRPr="007201A9" w:rsidRDefault="00BF4A94" w:rsidP="00BF4A94">
      <w:pPr>
        <w:pStyle w:val="BodyText"/>
        <w:rPr>
          <w:noProof w:val="0"/>
        </w:rPr>
      </w:pPr>
      <w:r w:rsidRPr="007201A9">
        <w:rPr>
          <w:noProof w:val="0"/>
        </w:rPr>
        <w:t>Additionally, it is recommended that organizational measures be taken to avoid:</w:t>
      </w:r>
    </w:p>
    <w:p w14:paraId="435453E2" w14:textId="77777777" w:rsidR="00BF4A94" w:rsidRPr="007201A9" w:rsidRDefault="00BF4A94" w:rsidP="00BF4A94">
      <w:pPr>
        <w:pStyle w:val="ListBullet2"/>
      </w:pPr>
      <w:r w:rsidRPr="007201A9">
        <w:t>overload of a Document Metadata Notification Recipient through subscription which cannot be cancelled because the subscription id has been lost e.g., through an administrative service allowing cancellation of subscription under well-defined circumstances</w:t>
      </w:r>
    </w:p>
    <w:p w14:paraId="1522CD69" w14:textId="77777777" w:rsidR="00BF4A94" w:rsidRPr="007201A9" w:rsidRDefault="00BF4A94" w:rsidP="00BF4A94">
      <w:pPr>
        <w:pStyle w:val="ListBullet2"/>
      </w:pPr>
      <w:r w:rsidRPr="007201A9">
        <w:t>cancellation of a subscription unnoticed by the intended document metadata notification recipient e.g., through an informative message (out of the scope of this profile) sent to the intended recipient</w:t>
      </w:r>
    </w:p>
    <w:p w14:paraId="732EF37B" w14:textId="19099441" w:rsidR="00BF4A94" w:rsidRPr="007201A9" w:rsidRDefault="00BF4A94" w:rsidP="00BF4A94">
      <w:pPr>
        <w:pStyle w:val="BodyText"/>
        <w:rPr>
          <w:noProof w:val="0"/>
        </w:rPr>
      </w:pPr>
      <w:r w:rsidRPr="007201A9">
        <w:rPr>
          <w:b/>
          <w:noProof w:val="0"/>
          <w:u w:val="single"/>
        </w:rPr>
        <w:t>The Document Metadata Subscriber that supports the Patient-Independent Subscription Option can create a subscription without specifying the patientId subscription parameter. This functionality increases risks connected with policy changes between subscription time and notification event. It is recommended to take organizational/technical measures to reduce this risk.</w:t>
      </w:r>
      <w:r w:rsidRPr="007201A9">
        <w:rPr>
          <w:noProof w:val="0"/>
        </w:rPr>
        <w:t xml:space="preserve"> This profile provides the ihe:MinimalDocumentEntry topic expression to avoid disclosing sensitive information. Using this type of topic expression allows delegation of the access control decisions to the Document Sharing infrastructure.</w:t>
      </w:r>
    </w:p>
    <w:p w14:paraId="4742CFBE" w14:textId="77777777" w:rsidR="00BF4A94" w:rsidRPr="007201A9" w:rsidRDefault="00BF4A94" w:rsidP="00075C19">
      <w:pPr>
        <w:pStyle w:val="BodyText"/>
        <w:rPr>
          <w:noProof w:val="0"/>
        </w:rPr>
      </w:pPr>
    </w:p>
    <w:p w14:paraId="1E5780D1" w14:textId="4E41B672" w:rsidR="002F69C5" w:rsidRPr="007201A9" w:rsidRDefault="002F69C5" w:rsidP="006C1CFC">
      <w:pPr>
        <w:pStyle w:val="EditorInstructions"/>
        <w:rPr>
          <w:noProof w:val="0"/>
        </w:rPr>
      </w:pPr>
      <w:r w:rsidRPr="007201A9">
        <w:rPr>
          <w:noProof w:val="0"/>
        </w:rPr>
        <w:t xml:space="preserve">Editor: Apply the following changes in </w:t>
      </w:r>
      <w:r w:rsidR="006D75F4" w:rsidRPr="007201A9">
        <w:rPr>
          <w:noProof w:val="0"/>
        </w:rPr>
        <w:t>S</w:t>
      </w:r>
      <w:r w:rsidRPr="007201A9">
        <w:rPr>
          <w:noProof w:val="0"/>
        </w:rPr>
        <w:t xml:space="preserve">ection 3.53.4.1.2. Note: </w:t>
      </w:r>
      <w:r w:rsidRPr="007201A9">
        <w:rPr>
          <w:b/>
          <w:noProof w:val="0"/>
          <w:highlight w:val="yellow"/>
        </w:rPr>
        <w:t>highli</w:t>
      </w:r>
      <w:r w:rsidR="006D75F4" w:rsidRPr="007201A9">
        <w:rPr>
          <w:b/>
          <w:noProof w:val="0"/>
          <w:highlight w:val="yellow"/>
        </w:rPr>
        <w:t>ghted</w:t>
      </w:r>
      <w:r w:rsidRPr="007201A9">
        <w:rPr>
          <w:noProof w:val="0"/>
        </w:rPr>
        <w:t xml:space="preserve"> text shall be added </w:t>
      </w:r>
      <w:r w:rsidRPr="007201A9">
        <w:rPr>
          <w:b/>
          <w:noProof w:val="0"/>
        </w:rPr>
        <w:t>bold</w:t>
      </w:r>
      <w:r w:rsidRPr="007201A9">
        <w:rPr>
          <w:noProof w:val="0"/>
        </w:rPr>
        <w:t xml:space="preserve"> in the final text</w:t>
      </w:r>
      <w:r w:rsidR="003048FC" w:rsidRPr="007201A9">
        <w:rPr>
          <w:noProof w:val="0"/>
        </w:rPr>
        <w:t xml:space="preserve">. </w:t>
      </w:r>
    </w:p>
    <w:p w14:paraId="4CB35E6F" w14:textId="77777777" w:rsidR="002F69C5" w:rsidRPr="007201A9" w:rsidRDefault="002F69C5" w:rsidP="00075C19">
      <w:pPr>
        <w:pStyle w:val="BodyText"/>
        <w:rPr>
          <w:noProof w:val="0"/>
        </w:rPr>
      </w:pPr>
    </w:p>
    <w:p w14:paraId="0C629A97" w14:textId="77777777" w:rsidR="002F69C5" w:rsidRPr="007201A9" w:rsidRDefault="002F69C5" w:rsidP="002F69C5">
      <w:pPr>
        <w:pStyle w:val="Heading5"/>
        <w:numPr>
          <w:ilvl w:val="0"/>
          <w:numId w:val="0"/>
        </w:numPr>
        <w:rPr>
          <w:noProof w:val="0"/>
        </w:rPr>
      </w:pPr>
      <w:bookmarkStart w:id="101" w:name="_Toc228782005"/>
      <w:bookmarkStart w:id="102" w:name="_Toc363803058"/>
      <w:bookmarkStart w:id="103" w:name="_Toc13816050"/>
      <w:bookmarkStart w:id="104" w:name="_Toc231117737"/>
      <w:r w:rsidRPr="007201A9">
        <w:rPr>
          <w:noProof w:val="0"/>
        </w:rPr>
        <w:t>3.53.4.1.2 Message Semantics</w:t>
      </w:r>
      <w:bookmarkEnd w:id="101"/>
      <w:bookmarkEnd w:id="102"/>
      <w:bookmarkEnd w:id="103"/>
    </w:p>
    <w:p w14:paraId="3DD1559E" w14:textId="77D5F04C" w:rsidR="002F69C5" w:rsidRPr="007201A9" w:rsidRDefault="002F69C5" w:rsidP="002F69C5">
      <w:pPr>
        <w:pStyle w:val="BodyText"/>
        <w:rPr>
          <w:noProof w:val="0"/>
        </w:rPr>
      </w:pPr>
      <w:r w:rsidRPr="007201A9">
        <w:rPr>
          <w:noProof w:val="0"/>
        </w:rPr>
        <w:t>The Notify message shall comply with the requirements in the WS-BaseNotification standard. Note that the value of the WS-Addressing Action element is prescribed in the standard, and differs from the requirements of ITI TF-2x:</w:t>
      </w:r>
      <w:r w:rsidR="003D4300" w:rsidRPr="007201A9">
        <w:rPr>
          <w:noProof w:val="0"/>
        </w:rPr>
        <w:t xml:space="preserve"> </w:t>
      </w:r>
      <w:r w:rsidRPr="007201A9">
        <w:rPr>
          <w:noProof w:val="0"/>
        </w:rPr>
        <w:t xml:space="preserve">Appendix V. </w:t>
      </w:r>
    </w:p>
    <w:p w14:paraId="22CE622C" w14:textId="77777777" w:rsidR="002F69C5" w:rsidRPr="007201A9" w:rsidRDefault="002F69C5" w:rsidP="002F69C5">
      <w:pPr>
        <w:pStyle w:val="BodyText"/>
        <w:rPr>
          <w:noProof w:val="0"/>
          <w:lang w:eastAsia="it-IT"/>
        </w:rPr>
      </w:pPr>
      <w:r w:rsidRPr="007201A9">
        <w:rPr>
          <w:noProof w:val="0"/>
        </w:rPr>
        <w:t xml:space="preserve">The Notify message convey in the </w:t>
      </w:r>
      <w:r w:rsidRPr="007201A9">
        <w:rPr>
          <w:i/>
          <w:noProof w:val="0"/>
        </w:rPr>
        <w:t>wsnt:Notify/wsnt:NotificationMessage/wsnt:Message</w:t>
      </w:r>
      <w:r w:rsidRPr="007201A9">
        <w:rPr>
          <w:noProof w:val="0"/>
        </w:rPr>
        <w:t xml:space="preserve"> the event that matched with a subscription. </w:t>
      </w:r>
      <w:r w:rsidRPr="007201A9">
        <w:rPr>
          <w:noProof w:val="0"/>
          <w:lang w:eastAsia="it-IT"/>
        </w:rPr>
        <w:t xml:space="preserve">Depending on the event which triggered the notification, there may be one or more Document Entry Objects, </w:t>
      </w:r>
      <w:r w:rsidRPr="007201A9">
        <w:rPr>
          <w:b/>
          <w:noProof w:val="0"/>
          <w:u w:val="single"/>
          <w:lang w:eastAsia="it-IT"/>
        </w:rPr>
        <w:t>Folder Objects,</w:t>
      </w:r>
      <w:r w:rsidRPr="007201A9">
        <w:rPr>
          <w:noProof w:val="0"/>
          <w:lang w:eastAsia="it-IT"/>
        </w:rPr>
        <w:t xml:space="preserve"> or SubmissionSet Objects</w:t>
      </w:r>
      <w:r w:rsidRPr="007201A9">
        <w:rPr>
          <w:b/>
          <w:noProof w:val="0"/>
          <w:lang w:eastAsia="it-IT"/>
        </w:rPr>
        <w:t xml:space="preserve"> </w:t>
      </w:r>
      <w:r w:rsidRPr="007201A9">
        <w:rPr>
          <w:noProof w:val="0"/>
          <w:lang w:eastAsia="it-IT"/>
        </w:rPr>
        <w:t xml:space="preserve">whose metadata matches the filter conditions of any particular subscription. This transaction defines the following structures for conveying a Notify message: </w:t>
      </w:r>
    </w:p>
    <w:p w14:paraId="6298E84E" w14:textId="77777777" w:rsidR="002F69C5" w:rsidRPr="007201A9" w:rsidRDefault="002F69C5" w:rsidP="002F69C5">
      <w:pPr>
        <w:pStyle w:val="List2"/>
      </w:pPr>
      <w:r w:rsidRPr="007201A9">
        <w:rPr>
          <w:b/>
        </w:rPr>
        <w:t>A Full Notification</w:t>
      </w:r>
      <w:r w:rsidRPr="007201A9">
        <w:t xml:space="preserve">, which shall be sent if the subscription request included the topic ihe:FullDocumentEntry (see ITI TF-2b: 3.52.5.1). In this case, the notification shall consist of parts of the payload of a Register Document Set-b Transaction as defined in ITI TF-2b: 3.42.4.1. The &lt;lcm:SubmitObjectsRequest&gt; element is the only child of the wsnt:Notify/wsnt:NotificationMessage/wsnt:Message element in this message. The &lt;rim:RegistryObjectList&gt; element shall be the only child of the &lt;lcm:SubmitObjectsRequest&gt; element. Only &lt;rim:ExtrinsicObject&gt; elements </w:t>
      </w:r>
      <w:r w:rsidRPr="007201A9">
        <w:lastRenderedPageBreak/>
        <w:t xml:space="preserve">representing Document Entries shall be sent within the &lt;rim:RegistryObjectList&gt; element. </w:t>
      </w:r>
    </w:p>
    <w:p w14:paraId="1F14ECA1" w14:textId="77777777" w:rsidR="002F69C5" w:rsidRPr="007201A9" w:rsidRDefault="002F69C5" w:rsidP="002F69C5">
      <w:pPr>
        <w:pStyle w:val="List2"/>
      </w:pPr>
      <w:r w:rsidRPr="007201A9">
        <w:rPr>
          <w:b/>
        </w:rPr>
        <w:t>A Minimal Notification</w:t>
      </w:r>
      <w:r w:rsidRPr="007201A9">
        <w:t xml:space="preserve">, which shall be sent if the subscription request included the topic ihe:MinimalDocumentEntry. In this case, the notification shall consist of parts of the payload of a Register Document Set-b Transaction as defined in ITI TF-2b: 3.42.4.1. The &lt;lcm:SubmitObjectsRequest&gt; element is the only child of the wsnt:Notify/wsnt:NotificationMessage/wsnt:Message element in this message. The &lt;rim:RegistryObjectList&gt; element shall be the only child of the &lt;lcm:SubmitObjectsRequest&gt; element. Only &lt;rim:ObjectRef&gt; elements representing Document Entries shall be sent within the &lt;rim:RegistryObjectList&gt; element. </w:t>
      </w:r>
    </w:p>
    <w:p w14:paraId="00C68C5F" w14:textId="671BA6F0" w:rsidR="002F69C5" w:rsidRPr="007201A9" w:rsidRDefault="002F69C5" w:rsidP="002F69C5">
      <w:pPr>
        <w:pStyle w:val="List2"/>
      </w:pPr>
      <w:r w:rsidRPr="007201A9">
        <w:rPr>
          <w:b/>
          <w:highlight w:val="yellow"/>
          <w:u w:val="single"/>
        </w:rPr>
        <w:t>A Folder Notification</w:t>
      </w:r>
      <w:r w:rsidRPr="007201A9">
        <w:rPr>
          <w:b/>
          <w:u w:val="single"/>
        </w:rPr>
        <w:t>, which shall be sent if the subscription request included the topic ihe:FolderMetadata. A Document Metadata Notification Broker that supports Folder Subscription Option shall be able to create this type of notification. In this case, the response consists of parts of the payload of a Register Document Set-b Transaction as defined in ITI TF-2b:</w:t>
      </w:r>
      <w:r w:rsidR="00B1364F" w:rsidRPr="007201A9">
        <w:rPr>
          <w:b/>
          <w:u w:val="single"/>
        </w:rPr>
        <w:t xml:space="preserve"> </w:t>
      </w:r>
      <w:r w:rsidRPr="007201A9">
        <w:rPr>
          <w:b/>
          <w:u w:val="single"/>
        </w:rPr>
        <w:t>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folder object shall be sent within the &lt;rim:RegistryObjectList&gt; element and shall be characterized by classification scheme: classificationScheme="urn:uuid:d9d542f3-6cc4-48b6-8870-ea235fbc94c2" (that represents an object of Folder type).</w:t>
      </w:r>
    </w:p>
    <w:p w14:paraId="5C03CE9C" w14:textId="77777777" w:rsidR="002F69C5" w:rsidRPr="007201A9" w:rsidRDefault="002F69C5" w:rsidP="002F69C5">
      <w:pPr>
        <w:pStyle w:val="List2"/>
      </w:pPr>
      <w:r w:rsidRPr="007201A9">
        <w:rPr>
          <w:b/>
        </w:rPr>
        <w:t>A submissionSet Notification</w:t>
      </w:r>
      <w:r w:rsidRPr="007201A9">
        <w:t>, which shall be sent if the subscription request included the topic ihe:SubmissionSetMetadata. In this case the response consists of parts of the payload of a Register Document Set-b Transaction as defined in ITI TF-2b:3.42.4.1. The &lt;lcm:SubmitObjectsRequest&gt; element is the only child of the wsnt:Notify/wsnt:NotificationMessage/wsnt:Message element in this message. The &lt;rim:RegistryObjectList&gt; element shall be the only child of the &lt;lcm:SubmitObjectsRequest&gt; element. Only one &lt;rim:RegistryPackage&gt; element representing the submissionSet object shall be sent within the &lt;rim:RegistryObjectList&gt; element and shall be characterized by classification scheme: classificationScheme="urn:uuid:a54d6aa5-d40d-43f9-88c5-b4633d873bdd" (that represents an object of submissionSet type).</w:t>
      </w:r>
    </w:p>
    <w:p w14:paraId="18CD0529" w14:textId="77777777" w:rsidR="002F69C5" w:rsidRPr="007201A9" w:rsidRDefault="002F69C5" w:rsidP="002F69C5">
      <w:pPr>
        <w:pStyle w:val="BodyText"/>
        <w:rPr>
          <w:noProof w:val="0"/>
        </w:rPr>
      </w:pPr>
      <w:r w:rsidRPr="007201A9">
        <w:rPr>
          <w:noProof w:val="0"/>
          <w:lang w:eastAsia="it-IT"/>
        </w:rPr>
        <w:t xml:space="preserve">There shall be a single </w:t>
      </w:r>
      <w:r w:rsidRPr="007201A9">
        <w:rPr>
          <w:i/>
          <w:noProof w:val="0"/>
          <w:lang w:eastAsia="it-IT"/>
        </w:rPr>
        <w:t>wsnt:Notify/wsnt:NotificationMessage/wsnt:Message</w:t>
      </w:r>
      <w:r w:rsidRPr="007201A9">
        <w:rPr>
          <w:noProof w:val="0"/>
          <w:lang w:eastAsia="it-IT"/>
        </w:rPr>
        <w:t xml:space="preserve"> element in this transaction. If multiple objects need to be represented in a single notification, the WS-BaseNotification standard allows this to be </w:t>
      </w:r>
      <w:r w:rsidRPr="007201A9">
        <w:rPr>
          <w:noProof w:val="0"/>
        </w:rPr>
        <w:t>done.</w:t>
      </w:r>
    </w:p>
    <w:bookmarkEnd w:id="104"/>
    <w:p w14:paraId="4FDFA3D4" w14:textId="1C198D16" w:rsidR="002F69C5" w:rsidRDefault="002F69C5" w:rsidP="00075C19">
      <w:pPr>
        <w:pStyle w:val="BodyText"/>
        <w:rPr>
          <w:noProof w:val="0"/>
        </w:rPr>
      </w:pPr>
    </w:p>
    <w:p w14:paraId="1B464941" w14:textId="4FA8B482" w:rsidR="00D33DAF" w:rsidRDefault="00D33DAF" w:rsidP="00075C19">
      <w:pPr>
        <w:pStyle w:val="BodyText"/>
        <w:rPr>
          <w:noProof w:val="0"/>
        </w:rPr>
      </w:pPr>
    </w:p>
    <w:p w14:paraId="1621B4A6" w14:textId="77777777" w:rsidR="00D33DAF" w:rsidRPr="007201A9" w:rsidRDefault="00D33DAF" w:rsidP="00075C19">
      <w:pPr>
        <w:pStyle w:val="BodyText"/>
        <w:rPr>
          <w:noProof w:val="0"/>
        </w:rPr>
      </w:pPr>
    </w:p>
    <w:p w14:paraId="412FFCE2" w14:textId="77777777" w:rsidR="00A352D6" w:rsidRPr="007201A9" w:rsidRDefault="00A352D6" w:rsidP="006D1B5B">
      <w:pPr>
        <w:pStyle w:val="EditorInstructions"/>
        <w:rPr>
          <w:noProof w:val="0"/>
        </w:rPr>
      </w:pPr>
      <w:r w:rsidRPr="007201A9">
        <w:rPr>
          <w:noProof w:val="0"/>
        </w:rPr>
        <w:t>Editor: Update Vol 2b Section 3.53.4.1.3 as follows</w:t>
      </w:r>
    </w:p>
    <w:p w14:paraId="69052EA9" w14:textId="77777777" w:rsidR="00A352D6" w:rsidRPr="007201A9" w:rsidRDefault="00A352D6" w:rsidP="00A352D6">
      <w:pPr>
        <w:pStyle w:val="Heading5"/>
        <w:numPr>
          <w:ilvl w:val="0"/>
          <w:numId w:val="0"/>
        </w:numPr>
        <w:rPr>
          <w:noProof w:val="0"/>
        </w:rPr>
      </w:pPr>
      <w:bookmarkStart w:id="105" w:name="_Toc231117738"/>
      <w:bookmarkStart w:id="106" w:name="_Toc363803059"/>
      <w:bookmarkStart w:id="107" w:name="_Toc13816051"/>
      <w:r w:rsidRPr="007201A9">
        <w:rPr>
          <w:noProof w:val="0"/>
        </w:rPr>
        <w:t>3.53.4.1.3 Expected Actions</w:t>
      </w:r>
      <w:bookmarkEnd w:id="105"/>
      <w:bookmarkEnd w:id="106"/>
      <w:bookmarkEnd w:id="107"/>
    </w:p>
    <w:p w14:paraId="06DBEAF4" w14:textId="77777777" w:rsidR="00A352D6" w:rsidRPr="007201A9" w:rsidRDefault="00A352D6" w:rsidP="00A352D6">
      <w:pPr>
        <w:pStyle w:val="BodyText"/>
        <w:rPr>
          <w:strike/>
          <w:noProof w:val="0"/>
          <w:szCs w:val="24"/>
        </w:rPr>
      </w:pPr>
      <w:r w:rsidRPr="007201A9">
        <w:rPr>
          <w:noProof w:val="0"/>
        </w:rPr>
        <w:t xml:space="preserve">The Document Metadata Notification Recipient shall accept the Notify message. The Notify message shall be processed according to the configuration and business logic of the actor. Possibilities include conveying the notification information to other systems and/or users. </w:t>
      </w:r>
    </w:p>
    <w:p w14:paraId="3DD15926" w14:textId="65DDE2B7" w:rsidR="00A352D6" w:rsidRPr="007201A9" w:rsidRDefault="00A352D6" w:rsidP="00CA3D92">
      <w:pPr>
        <w:pStyle w:val="BodyText"/>
        <w:rPr>
          <w:noProof w:val="0"/>
        </w:rPr>
      </w:pPr>
      <w:r w:rsidRPr="007201A9">
        <w:rPr>
          <w:noProof w:val="0"/>
        </w:rPr>
        <w:t>The Document Metadata Notification Broker may send the filter conditions of the subscription, and/or the address (either a logical identifier or a service address url)</w:t>
      </w:r>
      <w:r w:rsidR="00491E68" w:rsidRPr="007201A9">
        <w:rPr>
          <w:noProof w:val="0"/>
        </w:rPr>
        <w:t xml:space="preserve"> </w:t>
      </w:r>
      <w:r w:rsidRPr="007201A9">
        <w:rPr>
          <w:noProof w:val="0"/>
        </w:rPr>
        <w:t>of the Notification Broker</w:t>
      </w:r>
      <w:r w:rsidR="009A30BA" w:rsidRPr="007201A9">
        <w:rPr>
          <w:noProof w:val="0"/>
        </w:rPr>
        <w:t xml:space="preserve"> t</w:t>
      </w:r>
      <w:r w:rsidRPr="007201A9">
        <w:rPr>
          <w:noProof w:val="0"/>
        </w:rPr>
        <w:t xml:space="preserve">hat produces the notification. Both of these alternatives increase certain security risks, their use should be determined by local policy for security and confidentiality. </w:t>
      </w:r>
    </w:p>
    <w:p w14:paraId="2355DDB9" w14:textId="77777777" w:rsidR="00A352D6" w:rsidRPr="007201A9" w:rsidRDefault="00A352D6" w:rsidP="00A352D6">
      <w:pPr>
        <w:pStyle w:val="BodyText"/>
        <w:rPr>
          <w:b/>
          <w:noProof w:val="0"/>
          <w:u w:val="single"/>
        </w:rPr>
      </w:pPr>
      <w:r w:rsidRPr="007201A9">
        <w:rPr>
          <w:b/>
          <w:noProof w:val="0"/>
          <w:u w:val="single"/>
        </w:rPr>
        <w:t xml:space="preserve">If the Document Metadata Notification Recipient is grouped with a Notification Pull Point, the notification received SHALL be stored in the related Pull Point resource. </w:t>
      </w:r>
    </w:p>
    <w:p w14:paraId="193F2BBC" w14:textId="77777777" w:rsidR="00A352D6" w:rsidRPr="007201A9" w:rsidRDefault="00A352D6" w:rsidP="00075C19">
      <w:pPr>
        <w:pStyle w:val="BodyText"/>
        <w:rPr>
          <w:noProof w:val="0"/>
        </w:rPr>
      </w:pPr>
    </w:p>
    <w:p w14:paraId="35663A93" w14:textId="7835EAC0" w:rsidR="00535507" w:rsidRPr="007201A9" w:rsidRDefault="00535507" w:rsidP="006C1CFC">
      <w:pPr>
        <w:pStyle w:val="EditorInstructions"/>
        <w:rPr>
          <w:noProof w:val="0"/>
        </w:rPr>
      </w:pPr>
      <w:r w:rsidRPr="007201A9">
        <w:rPr>
          <w:noProof w:val="0"/>
        </w:rPr>
        <w:t xml:space="preserve">Editor: add </w:t>
      </w:r>
      <w:r w:rsidR="00A873FD" w:rsidRPr="007201A9">
        <w:rPr>
          <w:noProof w:val="0"/>
        </w:rPr>
        <w:t>Section</w:t>
      </w:r>
      <w:r w:rsidRPr="007201A9">
        <w:rPr>
          <w:noProof w:val="0"/>
        </w:rPr>
        <w:t xml:space="preserve"> 3.53.4.1.4.4  </w:t>
      </w:r>
    </w:p>
    <w:p w14:paraId="36D421BA" w14:textId="77777777" w:rsidR="002F69C5" w:rsidRPr="007201A9" w:rsidRDefault="002F69C5" w:rsidP="002F69C5">
      <w:pPr>
        <w:pStyle w:val="Heading6"/>
        <w:numPr>
          <w:ilvl w:val="0"/>
          <w:numId w:val="0"/>
        </w:numPr>
        <w:rPr>
          <w:noProof w:val="0"/>
        </w:rPr>
      </w:pPr>
      <w:bookmarkStart w:id="108" w:name="_Toc363803064"/>
      <w:bookmarkStart w:id="109" w:name="_Toc13816052"/>
      <w:r w:rsidRPr="007201A9">
        <w:rPr>
          <w:noProof w:val="0"/>
        </w:rPr>
        <w:t>3.53.4.1.4.4 Folder Notification Example (ihe:FolderMetadata)</w:t>
      </w:r>
      <w:bookmarkEnd w:id="108"/>
      <w:bookmarkEnd w:id="109"/>
    </w:p>
    <w:p w14:paraId="031EBA4F" w14:textId="77777777" w:rsidR="002F69C5" w:rsidRPr="007201A9" w:rsidRDefault="002F69C5" w:rsidP="002F69C5">
      <w:pPr>
        <w:pStyle w:val="BodyText"/>
        <w:rPr>
          <w:noProof w:val="0"/>
        </w:rPr>
      </w:pPr>
    </w:p>
    <w:p w14:paraId="4CDE2517" w14:textId="1455FC80" w:rsidR="002F69C5" w:rsidRPr="007201A9" w:rsidRDefault="002F69C5" w:rsidP="002F69C5">
      <w:pPr>
        <w:pStyle w:val="HTMLPreformatted"/>
        <w:pBdr>
          <w:top w:val="single" w:sz="4" w:space="1" w:color="auto"/>
          <w:left w:val="single" w:sz="4" w:space="4" w:color="auto"/>
          <w:bottom w:val="single" w:sz="4" w:space="1" w:color="auto"/>
          <w:right w:val="single" w:sz="4" w:space="4" w:color="auto"/>
        </w:pBdr>
        <w:rPr>
          <w:noProof w:val="0"/>
        </w:rPr>
      </w:pPr>
      <w:r w:rsidRPr="007201A9">
        <w:rPr>
          <w:noProof w:val="0"/>
          <w:sz w:val="16"/>
          <w:szCs w:val="16"/>
        </w:rPr>
        <w:t>&lt;?xml version="1.0" encoding="UTF-8"?&gt;</w:t>
      </w:r>
      <w:r w:rsidRPr="007201A9">
        <w:rPr>
          <w:noProof w:val="0"/>
          <w:sz w:val="16"/>
          <w:szCs w:val="16"/>
        </w:rPr>
        <w:br/>
        <w:t>&lt;s:Envelope xmlns:s="http://www.w3.org/2003/05/soap-envelope"</w:t>
      </w:r>
      <w:r w:rsidRPr="007201A9">
        <w:rPr>
          <w:noProof w:val="0"/>
          <w:sz w:val="16"/>
          <w:szCs w:val="16"/>
        </w:rPr>
        <w:br/>
        <w:t xml:space="preserve">    xmlns:a="http://www.w3.org/2005/08/addressing"</w:t>
      </w:r>
      <w:r w:rsidRPr="007201A9">
        <w:rPr>
          <w:noProof w:val="0"/>
          <w:sz w:val="16"/>
          <w:szCs w:val="16"/>
        </w:rPr>
        <w:br/>
        <w:t xml:space="preserve">    xmlns:xsi="http://www.w3.org/2001/XMLSchema-instance"</w:t>
      </w:r>
      <w:r w:rsidRPr="007201A9">
        <w:rPr>
          <w:noProof w:val="0"/>
          <w:sz w:val="16"/>
          <w:szCs w:val="16"/>
        </w:rPr>
        <w:br/>
        <w:t xml:space="preserve">    xmlns:wsnt="http://docs.oasis-open.org/wsn/b-2"</w:t>
      </w:r>
      <w:r w:rsidRPr="007201A9">
        <w:rPr>
          <w:noProof w:val="0"/>
          <w:sz w:val="16"/>
          <w:szCs w:val="16"/>
        </w:rPr>
        <w:br/>
        <w:t xml:space="preserve">    xmlns:lcm="urn:oasis:names:tc:ebxml-regrep:xsd:lcm:3.0"</w:t>
      </w:r>
      <w:r w:rsidRPr="007201A9">
        <w:rPr>
          <w:noProof w:val="0"/>
          <w:sz w:val="16"/>
          <w:szCs w:val="16"/>
        </w:rPr>
        <w:br/>
        <w:t xml:space="preserve">    xmlns:rim="urn:oasis:names:tc:ebxml-regrep:xsd:rim:3.0" </w:t>
      </w:r>
      <w:r w:rsidRPr="007201A9">
        <w:rPr>
          <w:noProof w:val="0"/>
          <w:sz w:val="16"/>
          <w:szCs w:val="16"/>
        </w:rPr>
        <w:br/>
        <w:t xml:space="preserve">    xsi:schemaLocation="http://www.w3.org/2003/05/soap-envelope http://www.w3.org/2003/05/soap-envelope http://www.w3.org/2005/08/addressing http://www.w3.org/2005/08/addressing/ws-addr.xsd http://docs.oasis-open.org/wsn/b-2 http://docs.oasis-open.org/wsn/b-2.xsd  urn:oasis:names:tc:ebxml-regrep:xsd:rim:3.0 ../schema/ebRS/rim.xsd" urn:oasis:names:tc:ebxml-regrep:xsd:lcm:3.0 ../schema/ebRS/lcm.xsd"&gt;</w:t>
      </w:r>
      <w:r w:rsidRPr="007201A9">
        <w:rPr>
          <w:noProof w:val="0"/>
          <w:sz w:val="16"/>
          <w:szCs w:val="16"/>
        </w:rPr>
        <w:br/>
        <w:t xml:space="preserve">    &lt;s:Header&gt;</w:t>
      </w:r>
      <w:r w:rsidRPr="007201A9">
        <w:rPr>
          <w:noProof w:val="0"/>
          <w:sz w:val="16"/>
          <w:szCs w:val="16"/>
        </w:rPr>
        <w:br/>
        <w:t xml:space="preserve">        &lt;a:Action&gt;http://docs.oasis-open.org/wsn/bw-2/NotificationConsumer/Notify&lt;/a:Action&gt;</w:t>
      </w:r>
      <w:r w:rsidRPr="007201A9">
        <w:rPr>
          <w:noProof w:val="0"/>
          <w:sz w:val="16"/>
          <w:szCs w:val="16"/>
        </w:rPr>
        <w:br/>
        <w:t xml:space="preserve">        &lt;a:MessageID&gt;382dcdca-8e87-9fdf-8446-48fd83bca93b&lt;/a:MessageID&gt;</w:t>
      </w:r>
      <w:r w:rsidRPr="007201A9">
        <w:rPr>
          <w:noProof w:val="0"/>
          <w:sz w:val="16"/>
          <w:szCs w:val="16"/>
        </w:rPr>
        <w:br/>
        <w:t xml:space="preserve">        &lt;a:To&gt;https://NotificationRecipientServer/xdsBnotification&lt;/a:To&gt;</w:t>
      </w:r>
      <w:r w:rsidRPr="007201A9">
        <w:rPr>
          <w:noProof w:val="0"/>
          <w:sz w:val="16"/>
          <w:szCs w:val="16"/>
        </w:rPr>
        <w:br/>
        <w:t xml:space="preserve">    &lt;/s:Header&gt;</w:t>
      </w:r>
      <w:r w:rsidRPr="007201A9">
        <w:rPr>
          <w:noProof w:val="0"/>
          <w:sz w:val="16"/>
          <w:szCs w:val="16"/>
        </w:rPr>
        <w:br/>
        <w:t xml:space="preserve">    &lt;s:Body&gt;</w:t>
      </w:r>
      <w:r w:rsidRPr="007201A9">
        <w:rPr>
          <w:noProof w:val="0"/>
          <w:sz w:val="16"/>
          <w:szCs w:val="16"/>
        </w:rPr>
        <w:br/>
        <w:t xml:space="preserve">        &lt;wsnt:Notify&gt;</w:t>
      </w:r>
      <w:r w:rsidRPr="007201A9">
        <w:rPr>
          <w:noProof w:val="0"/>
          <w:sz w:val="16"/>
          <w:szCs w:val="16"/>
        </w:rPr>
        <w:br/>
        <w:t xml:space="preserve">            &lt;wsnt:NotificationMessage&gt;</w:t>
      </w:r>
      <w:r w:rsidRPr="007201A9">
        <w:rPr>
          <w:noProof w:val="0"/>
          <w:sz w:val="16"/>
          <w:szCs w:val="16"/>
        </w:rPr>
        <w:br/>
        <w:t xml:space="preserve">                &lt;wsnt:SubscriptionReference&gt;</w:t>
      </w:r>
      <w:r w:rsidRPr="007201A9">
        <w:rPr>
          <w:noProof w:val="0"/>
          <w:sz w:val="16"/>
          <w:szCs w:val="16"/>
        </w:rPr>
        <w:br/>
        <w:t xml:space="preserve">                    &lt;a:Address&gt;https://NotificationBrokerServer/Subscription/382dcdc7-8e84-9fdc-8443-48fd83bca938&lt;/a:Address&gt;</w:t>
      </w:r>
      <w:r w:rsidRPr="007201A9">
        <w:rPr>
          <w:noProof w:val="0"/>
          <w:sz w:val="16"/>
          <w:szCs w:val="16"/>
        </w:rPr>
        <w:br/>
        <w:t xml:space="preserve">                &lt;/wsnt:SubscriptionReference&gt;</w:t>
      </w:r>
      <w:r w:rsidRPr="007201A9">
        <w:rPr>
          <w:noProof w:val="0"/>
          <w:sz w:val="16"/>
          <w:szCs w:val="16"/>
        </w:rPr>
        <w:br/>
        <w:t xml:space="preserve">                &lt;wsnt:Topic Dialect="http://docs.oasis-open.org/wsn/t-1/TopicExpression/Simple"</w:t>
      </w:r>
      <w:r w:rsidRPr="007201A9">
        <w:rPr>
          <w:noProof w:val="0"/>
          <w:sz w:val="16"/>
          <w:szCs w:val="16"/>
        </w:rPr>
        <w:br/>
        <w:t xml:space="preserve">                    &gt;ihe:FolderMetadata&lt;/wsnt:Topic&gt;</w:t>
      </w:r>
      <w:r w:rsidRPr="007201A9">
        <w:rPr>
          <w:noProof w:val="0"/>
          <w:sz w:val="16"/>
          <w:szCs w:val="16"/>
        </w:rPr>
        <w:br/>
        <w:t xml:space="preserve">                &lt;wsnt:ProducerReference&gt;</w:t>
      </w:r>
      <w:r w:rsidRPr="007201A9">
        <w:rPr>
          <w:noProof w:val="0"/>
          <w:sz w:val="16"/>
          <w:szCs w:val="16"/>
        </w:rPr>
        <w:br/>
        <w:t xml:space="preserve">                    &lt;a:Address&gt;https://ProducerReference&lt;/a:Address&gt;</w:t>
      </w:r>
      <w:r w:rsidRPr="007201A9">
        <w:rPr>
          <w:noProof w:val="0"/>
          <w:sz w:val="16"/>
          <w:szCs w:val="16"/>
        </w:rPr>
        <w:br/>
        <w:t xml:space="preserve">                &lt;/wsnt:ProducerReference&gt;</w:t>
      </w:r>
      <w:r w:rsidRPr="007201A9">
        <w:rPr>
          <w:noProof w:val="0"/>
          <w:sz w:val="16"/>
          <w:szCs w:val="16"/>
        </w:rPr>
        <w:br/>
        <w:t xml:space="preserve">                &lt;wsnt:Message&gt;</w:t>
      </w:r>
      <w:r w:rsidRPr="007201A9">
        <w:rPr>
          <w:noProof w:val="0"/>
          <w:sz w:val="16"/>
          <w:szCs w:val="16"/>
        </w:rPr>
        <w:br/>
        <w:t xml:space="preserve">                    &lt;lcm:SubmitObjectsRequest</w:t>
      </w:r>
      <w:r w:rsidRPr="007201A9">
        <w:rPr>
          <w:noProof w:val="0"/>
          <w:sz w:val="16"/>
          <w:szCs w:val="16"/>
        </w:rPr>
        <w:br/>
        <w:t xml:space="preserve">                        xsi:schemaLocation="urn:oasis:names:tc:ebxml-regrep:xsd:lcm:3.0 </w:t>
      </w:r>
      <w:r w:rsidRPr="007201A9">
        <w:rPr>
          <w:noProof w:val="0"/>
          <w:sz w:val="16"/>
          <w:szCs w:val="16"/>
        </w:rPr>
        <w:lastRenderedPageBreak/>
        <w:t>../../schema/ebRS/lcm.xsd"</w:t>
      </w:r>
      <w:r w:rsidRPr="007201A9">
        <w:rPr>
          <w:noProof w:val="0"/>
          <w:sz w:val="16"/>
          <w:szCs w:val="16"/>
        </w:rPr>
        <w:br/>
        <w:t xml:space="preserve">                        xmlns:lcm="urn:oasis:names:tc:ebxml-regrep:xsd:lcm:3.0"</w:t>
      </w:r>
      <w:r w:rsidRPr="007201A9">
        <w:rPr>
          <w:noProof w:val="0"/>
          <w:sz w:val="16"/>
          <w:szCs w:val="16"/>
        </w:rPr>
        <w:br/>
        <w:t xml:space="preserve">                        xmlns:xsi="http://www.w3.org/2001/XMLSchema-instance"</w:t>
      </w:r>
      <w:r w:rsidRPr="007201A9">
        <w:rPr>
          <w:noProof w:val="0"/>
          <w:sz w:val="16"/>
          <w:szCs w:val="16"/>
        </w:rPr>
        <w:br/>
        <w:t xml:space="preserve">                        xmlns:rim="urn:oasis:names:tc:ebxml-regrep:xsd:rim:3.0"</w:t>
      </w:r>
      <w:r w:rsidRPr="007201A9">
        <w:rPr>
          <w:noProof w:val="0"/>
          <w:sz w:val="16"/>
          <w:szCs w:val="16"/>
        </w:rPr>
        <w:br/>
        <w:t xml:space="preserve">                        xmlns:rs="urn:oasis:names:tc:ebxml-regrep:xsd:rs:3.0"&gt;</w:t>
      </w:r>
      <w:r w:rsidRPr="007201A9">
        <w:rPr>
          <w:noProof w:val="0"/>
          <w:sz w:val="16"/>
          <w:szCs w:val="16"/>
        </w:rPr>
        <w:br/>
        <w:t xml:space="preserve">                        &lt;rim:RegistryObjectList&gt;</w:t>
      </w:r>
      <w:r w:rsidRPr="007201A9">
        <w:rPr>
          <w:noProof w:val="0"/>
          <w:sz w:val="16"/>
          <w:szCs w:val="16"/>
        </w:rPr>
        <w:br/>
        <w:t xml:space="preserve">                            &lt;rim:RegistryPackage id="Folder01"&gt;</w:t>
      </w:r>
      <w:r w:rsidRPr="007201A9">
        <w:rPr>
          <w:noProof w:val="0"/>
          <w:sz w:val="16"/>
          <w:szCs w:val="16"/>
        </w:rPr>
        <w:br/>
        <w:t xml:space="preserve">                                </w:t>
      </w:r>
      <w:r w:rsidRPr="007201A9">
        <w:rPr>
          <w:noProof w:val="0"/>
          <w:sz w:val="16"/>
          <w:szCs w:val="16"/>
        </w:rPr>
        <w:br/>
        <w:t xml:space="preserve">                                &lt;!-- here all the Folder metadata --&gt;</w:t>
      </w:r>
      <w:r w:rsidRPr="007201A9">
        <w:rPr>
          <w:noProof w:val="0"/>
          <w:sz w:val="16"/>
          <w:szCs w:val="16"/>
        </w:rPr>
        <w:br/>
        <w:t xml:space="preserve">                                    </w:t>
      </w:r>
      <w:r w:rsidRPr="007201A9">
        <w:rPr>
          <w:noProof w:val="0"/>
          <w:sz w:val="16"/>
          <w:szCs w:val="16"/>
        </w:rPr>
        <w:br/>
        <w:t xml:space="preserve">                            &lt;/rim:RegistryPackage&gt;</w:t>
      </w:r>
      <w:r w:rsidRPr="007201A9">
        <w:rPr>
          <w:noProof w:val="0"/>
          <w:sz w:val="16"/>
          <w:szCs w:val="16"/>
        </w:rPr>
        <w:br/>
        <w:t xml:space="preserve">                            &lt;rim:Classification id="Fol" classifiedObject="Folder01"</w:t>
      </w:r>
      <w:r w:rsidRPr="007201A9">
        <w:rPr>
          <w:noProof w:val="0"/>
          <w:sz w:val="16"/>
          <w:szCs w:val="16"/>
        </w:rPr>
        <w:br/>
        <w:t xml:space="preserve">                                classificationNode="urn:uuid:d9d542f3-6cc4-48b6-8870-ea235fbc94c2"/&gt;</w:t>
      </w:r>
      <w:r w:rsidRPr="007201A9">
        <w:rPr>
          <w:noProof w:val="0"/>
          <w:sz w:val="16"/>
          <w:szCs w:val="16"/>
        </w:rPr>
        <w:br/>
        <w:t xml:space="preserve">                        &lt;/rim:RegistryObjectList&gt;</w:t>
      </w:r>
      <w:r w:rsidRPr="007201A9">
        <w:rPr>
          <w:noProof w:val="0"/>
          <w:sz w:val="16"/>
          <w:szCs w:val="16"/>
        </w:rPr>
        <w:br/>
        <w:t xml:space="preserve">                    &lt;/lcm:SubmitObjectsRequest&gt;</w:t>
      </w:r>
      <w:r w:rsidRPr="007201A9">
        <w:rPr>
          <w:noProof w:val="0"/>
          <w:sz w:val="16"/>
          <w:szCs w:val="16"/>
        </w:rPr>
        <w:br/>
        <w:t xml:space="preserve">                &lt;/wsnt:Message&gt;</w:t>
      </w:r>
      <w:r w:rsidRPr="007201A9">
        <w:rPr>
          <w:noProof w:val="0"/>
          <w:sz w:val="16"/>
          <w:szCs w:val="16"/>
        </w:rPr>
        <w:br/>
        <w:t xml:space="preserve">            &lt;/wsnt:NotificationMessage&gt;</w:t>
      </w:r>
      <w:r w:rsidRPr="007201A9">
        <w:rPr>
          <w:noProof w:val="0"/>
          <w:sz w:val="16"/>
          <w:szCs w:val="16"/>
        </w:rPr>
        <w:br/>
        <w:t xml:space="preserve">        &lt;/wsnt:Notify&gt;</w:t>
      </w:r>
      <w:r w:rsidRPr="007201A9">
        <w:rPr>
          <w:noProof w:val="0"/>
          <w:sz w:val="16"/>
          <w:szCs w:val="16"/>
        </w:rPr>
        <w:br/>
        <w:t xml:space="preserve">    &lt;/s:Body&gt;</w:t>
      </w:r>
      <w:r w:rsidRPr="007201A9">
        <w:rPr>
          <w:noProof w:val="0"/>
          <w:sz w:val="16"/>
          <w:szCs w:val="16"/>
        </w:rPr>
        <w:br/>
        <w:t>&lt;/s:Envelope&gt;</w:t>
      </w:r>
      <w:r w:rsidRPr="007201A9">
        <w:rPr>
          <w:noProof w:val="0"/>
          <w:sz w:val="16"/>
          <w:szCs w:val="16"/>
        </w:rPr>
        <w:br/>
      </w:r>
    </w:p>
    <w:p w14:paraId="519CEDFB" w14:textId="77777777" w:rsidR="002F69C5" w:rsidRPr="007201A9" w:rsidRDefault="002F69C5" w:rsidP="00075C19">
      <w:pPr>
        <w:pStyle w:val="BodyText"/>
        <w:rPr>
          <w:noProof w:val="0"/>
        </w:rPr>
      </w:pPr>
    </w:p>
    <w:p w14:paraId="2B65F89A" w14:textId="6DF1FC5D" w:rsidR="005B7CA2" w:rsidRPr="007201A9" w:rsidRDefault="005B7CA2" w:rsidP="00075C19">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3.53.5.1.1</w:t>
      </w:r>
    </w:p>
    <w:p w14:paraId="053940A6" w14:textId="77777777" w:rsidR="00036034" w:rsidRPr="007201A9" w:rsidRDefault="00036034" w:rsidP="00036034">
      <w:pPr>
        <w:pStyle w:val="BodyText"/>
        <w:rPr>
          <w:b/>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880"/>
        <w:gridCol w:w="720"/>
        <w:gridCol w:w="4158"/>
      </w:tblGrid>
      <w:tr w:rsidR="00036034" w:rsidRPr="007201A9" w14:paraId="10B39721" w14:textId="77777777" w:rsidTr="006D1B5B">
        <w:trPr>
          <w:cantSplit/>
        </w:trPr>
        <w:tc>
          <w:tcPr>
            <w:tcW w:w="1908" w:type="dxa"/>
            <w:tcBorders>
              <w:bottom w:val="single" w:sz="4" w:space="0" w:color="auto"/>
            </w:tcBorders>
            <w:textDirection w:val="btLr"/>
            <w:vAlign w:val="center"/>
          </w:tcPr>
          <w:p w14:paraId="0071C5C6" w14:textId="77777777" w:rsidR="00036034" w:rsidRPr="007201A9" w:rsidRDefault="00036034" w:rsidP="006D1B5B">
            <w:pPr>
              <w:pStyle w:val="TableEntryHeader"/>
              <w:rPr>
                <w:noProof w:val="0"/>
              </w:rPr>
            </w:pPr>
          </w:p>
        </w:tc>
        <w:tc>
          <w:tcPr>
            <w:tcW w:w="2880" w:type="dxa"/>
            <w:tcBorders>
              <w:bottom w:val="single" w:sz="4" w:space="0" w:color="auto"/>
            </w:tcBorders>
            <w:vAlign w:val="center"/>
          </w:tcPr>
          <w:p w14:paraId="27BCE984" w14:textId="77777777" w:rsidR="00036034" w:rsidRPr="007201A9" w:rsidRDefault="00036034" w:rsidP="00036034">
            <w:pPr>
              <w:pStyle w:val="TableEntryHeader"/>
              <w:rPr>
                <w:noProof w:val="0"/>
                <w:kern w:val="28"/>
              </w:rPr>
            </w:pPr>
            <w:r w:rsidRPr="007201A9">
              <w:rPr>
                <w:noProof w:val="0"/>
              </w:rPr>
              <w:t>Field Name</w:t>
            </w:r>
          </w:p>
        </w:tc>
        <w:tc>
          <w:tcPr>
            <w:tcW w:w="720" w:type="dxa"/>
            <w:tcBorders>
              <w:bottom w:val="single" w:sz="4" w:space="0" w:color="auto"/>
            </w:tcBorders>
            <w:vAlign w:val="center"/>
          </w:tcPr>
          <w:p w14:paraId="1557235B" w14:textId="77777777" w:rsidR="00036034" w:rsidRPr="007201A9" w:rsidRDefault="00036034" w:rsidP="00036034">
            <w:pPr>
              <w:pStyle w:val="TableEntryHeader"/>
              <w:rPr>
                <w:noProof w:val="0"/>
                <w:kern w:val="28"/>
              </w:rPr>
            </w:pPr>
            <w:r w:rsidRPr="007201A9">
              <w:rPr>
                <w:noProof w:val="0"/>
              </w:rPr>
              <w:t>Opt</w:t>
            </w:r>
          </w:p>
        </w:tc>
        <w:tc>
          <w:tcPr>
            <w:tcW w:w="4158" w:type="dxa"/>
            <w:tcBorders>
              <w:bottom w:val="single" w:sz="4" w:space="0" w:color="auto"/>
            </w:tcBorders>
            <w:vAlign w:val="center"/>
          </w:tcPr>
          <w:p w14:paraId="4AF41417" w14:textId="77777777" w:rsidR="00036034" w:rsidRPr="007201A9" w:rsidRDefault="00036034" w:rsidP="00036034">
            <w:pPr>
              <w:pStyle w:val="TableEntryHeader"/>
              <w:rPr>
                <w:noProof w:val="0"/>
                <w:kern w:val="28"/>
              </w:rPr>
            </w:pPr>
            <w:r w:rsidRPr="007201A9">
              <w:rPr>
                <w:noProof w:val="0"/>
              </w:rPr>
              <w:t>Value Constraints</w:t>
            </w:r>
          </w:p>
        </w:tc>
      </w:tr>
      <w:tr w:rsidR="00036034" w:rsidRPr="007201A9" w14:paraId="25D7DDE5" w14:textId="77777777" w:rsidTr="006D1B5B">
        <w:trPr>
          <w:cantSplit/>
        </w:trPr>
        <w:tc>
          <w:tcPr>
            <w:tcW w:w="1908" w:type="dxa"/>
            <w:vMerge w:val="restart"/>
            <w:tcBorders>
              <w:top w:val="single" w:sz="4" w:space="0" w:color="auto"/>
            </w:tcBorders>
          </w:tcPr>
          <w:p w14:paraId="54B983D6" w14:textId="77777777" w:rsidR="00036034" w:rsidRPr="007201A9" w:rsidRDefault="00036034" w:rsidP="00036034">
            <w:pPr>
              <w:pStyle w:val="TableEntryHeader"/>
              <w:rPr>
                <w:noProof w:val="0"/>
              </w:rPr>
            </w:pPr>
            <w:r w:rsidRPr="007201A9">
              <w:rPr>
                <w:noProof w:val="0"/>
              </w:rPr>
              <w:t>Event</w:t>
            </w:r>
          </w:p>
          <w:p w14:paraId="6C038115" w14:textId="77777777" w:rsidR="00036034" w:rsidRPr="007201A9" w:rsidRDefault="00036034" w:rsidP="006D1B5B">
            <w:pPr>
              <w:pStyle w:val="TableEntryHeader"/>
              <w:rPr>
                <w:noProof w:val="0"/>
                <w:sz w:val="12"/>
                <w:szCs w:val="12"/>
              </w:rPr>
            </w:pPr>
            <w:r w:rsidRPr="007201A9">
              <w:rPr>
                <w:noProof w:val="0"/>
                <w:sz w:val="12"/>
                <w:szCs w:val="12"/>
              </w:rPr>
              <w:t>AuditMessage/</w:t>
            </w:r>
            <w:r w:rsidRPr="007201A9">
              <w:rPr>
                <w:noProof w:val="0"/>
                <w:sz w:val="12"/>
                <w:szCs w:val="12"/>
              </w:rPr>
              <w:br/>
              <w:t>EventIdentification</w:t>
            </w:r>
          </w:p>
        </w:tc>
        <w:tc>
          <w:tcPr>
            <w:tcW w:w="2880" w:type="dxa"/>
            <w:tcBorders>
              <w:top w:val="single" w:sz="4" w:space="0" w:color="auto"/>
            </w:tcBorders>
            <w:vAlign w:val="center"/>
          </w:tcPr>
          <w:p w14:paraId="5D7BE263" w14:textId="77777777" w:rsidR="00036034" w:rsidRPr="007201A9" w:rsidRDefault="00036034" w:rsidP="00036034">
            <w:pPr>
              <w:pStyle w:val="TableEntry"/>
              <w:rPr>
                <w:noProof w:val="0"/>
                <w:szCs w:val="18"/>
              </w:rPr>
            </w:pPr>
            <w:r w:rsidRPr="007201A9">
              <w:rPr>
                <w:noProof w:val="0"/>
                <w:szCs w:val="18"/>
              </w:rPr>
              <w:t>EventID</w:t>
            </w:r>
          </w:p>
        </w:tc>
        <w:tc>
          <w:tcPr>
            <w:tcW w:w="720" w:type="dxa"/>
            <w:tcBorders>
              <w:top w:val="single" w:sz="4" w:space="0" w:color="auto"/>
            </w:tcBorders>
            <w:vAlign w:val="center"/>
          </w:tcPr>
          <w:p w14:paraId="74A8CF32" w14:textId="77777777" w:rsidR="00036034" w:rsidRPr="007201A9" w:rsidRDefault="00036034" w:rsidP="00036034">
            <w:pPr>
              <w:pStyle w:val="TableEntry"/>
              <w:jc w:val="center"/>
              <w:rPr>
                <w:noProof w:val="0"/>
                <w:szCs w:val="18"/>
              </w:rPr>
            </w:pPr>
            <w:r w:rsidRPr="007201A9">
              <w:rPr>
                <w:noProof w:val="0"/>
                <w:szCs w:val="18"/>
              </w:rPr>
              <w:t>M</w:t>
            </w:r>
          </w:p>
        </w:tc>
        <w:tc>
          <w:tcPr>
            <w:tcW w:w="4158" w:type="dxa"/>
            <w:tcBorders>
              <w:top w:val="single" w:sz="4" w:space="0" w:color="auto"/>
            </w:tcBorders>
            <w:vAlign w:val="center"/>
          </w:tcPr>
          <w:p w14:paraId="0B21AC33" w14:textId="77777777" w:rsidR="00036034" w:rsidRPr="007201A9" w:rsidRDefault="00036034" w:rsidP="00036034">
            <w:pPr>
              <w:pStyle w:val="TableEntry"/>
              <w:rPr>
                <w:noProof w:val="0"/>
                <w:szCs w:val="18"/>
              </w:rPr>
            </w:pPr>
            <w:r w:rsidRPr="007201A9">
              <w:rPr>
                <w:noProof w:val="0"/>
                <w:szCs w:val="18"/>
              </w:rPr>
              <w:t>EV(110107, DCM, “Import”)</w:t>
            </w:r>
          </w:p>
        </w:tc>
      </w:tr>
      <w:tr w:rsidR="00036034" w:rsidRPr="007201A9" w14:paraId="14447595" w14:textId="77777777" w:rsidTr="006D1B5B">
        <w:trPr>
          <w:cantSplit/>
        </w:trPr>
        <w:tc>
          <w:tcPr>
            <w:tcW w:w="1908" w:type="dxa"/>
            <w:vMerge/>
            <w:vAlign w:val="center"/>
          </w:tcPr>
          <w:p w14:paraId="65686AF6" w14:textId="77777777" w:rsidR="00036034" w:rsidRPr="007201A9" w:rsidRDefault="00036034" w:rsidP="00036034">
            <w:pPr>
              <w:pStyle w:val="TableLabel"/>
              <w:rPr>
                <w:noProof w:val="0"/>
                <w:sz w:val="16"/>
              </w:rPr>
            </w:pPr>
          </w:p>
        </w:tc>
        <w:tc>
          <w:tcPr>
            <w:tcW w:w="2880" w:type="dxa"/>
            <w:vAlign w:val="center"/>
          </w:tcPr>
          <w:p w14:paraId="71DC5839" w14:textId="77777777" w:rsidR="00036034" w:rsidRPr="007201A9" w:rsidRDefault="00036034" w:rsidP="00036034">
            <w:pPr>
              <w:pStyle w:val="TableEntry"/>
              <w:rPr>
                <w:noProof w:val="0"/>
                <w:szCs w:val="18"/>
              </w:rPr>
            </w:pPr>
            <w:r w:rsidRPr="007201A9">
              <w:rPr>
                <w:noProof w:val="0"/>
                <w:szCs w:val="18"/>
              </w:rPr>
              <w:t>EventActionCode</w:t>
            </w:r>
          </w:p>
        </w:tc>
        <w:tc>
          <w:tcPr>
            <w:tcW w:w="720" w:type="dxa"/>
            <w:vAlign w:val="center"/>
          </w:tcPr>
          <w:p w14:paraId="2D318263" w14:textId="77777777" w:rsidR="00036034" w:rsidRPr="007201A9" w:rsidRDefault="00036034" w:rsidP="00036034">
            <w:pPr>
              <w:pStyle w:val="TableEntry"/>
              <w:jc w:val="center"/>
              <w:rPr>
                <w:noProof w:val="0"/>
                <w:szCs w:val="18"/>
              </w:rPr>
            </w:pPr>
            <w:r w:rsidRPr="007201A9">
              <w:rPr>
                <w:noProof w:val="0"/>
                <w:szCs w:val="18"/>
              </w:rPr>
              <w:t>M</w:t>
            </w:r>
          </w:p>
        </w:tc>
        <w:tc>
          <w:tcPr>
            <w:tcW w:w="4158" w:type="dxa"/>
          </w:tcPr>
          <w:p w14:paraId="5F63D738" w14:textId="77777777" w:rsidR="00036034" w:rsidRPr="007201A9" w:rsidRDefault="00036034" w:rsidP="00036034">
            <w:pPr>
              <w:pStyle w:val="TableEntry"/>
              <w:rPr>
                <w:noProof w:val="0"/>
                <w:szCs w:val="18"/>
              </w:rPr>
            </w:pPr>
            <w:r w:rsidRPr="007201A9">
              <w:rPr>
                <w:noProof w:val="0"/>
                <w:szCs w:val="18"/>
              </w:rPr>
              <w:t xml:space="preserve">“C” (Create) </w:t>
            </w:r>
          </w:p>
        </w:tc>
      </w:tr>
      <w:tr w:rsidR="00036034" w:rsidRPr="007201A9" w14:paraId="0E7AF6EE" w14:textId="77777777" w:rsidTr="006D1B5B">
        <w:trPr>
          <w:cantSplit/>
        </w:trPr>
        <w:tc>
          <w:tcPr>
            <w:tcW w:w="1908" w:type="dxa"/>
            <w:vMerge/>
            <w:vAlign w:val="center"/>
          </w:tcPr>
          <w:p w14:paraId="215FA0BC" w14:textId="77777777" w:rsidR="00036034" w:rsidRPr="007201A9" w:rsidRDefault="00036034" w:rsidP="00036034">
            <w:pPr>
              <w:pStyle w:val="TableLabel"/>
              <w:rPr>
                <w:noProof w:val="0"/>
                <w:sz w:val="16"/>
              </w:rPr>
            </w:pPr>
          </w:p>
        </w:tc>
        <w:tc>
          <w:tcPr>
            <w:tcW w:w="2880" w:type="dxa"/>
            <w:vAlign w:val="center"/>
          </w:tcPr>
          <w:p w14:paraId="6CA60A56" w14:textId="77777777" w:rsidR="00036034" w:rsidRPr="007201A9" w:rsidRDefault="00036034" w:rsidP="00036034">
            <w:pPr>
              <w:pStyle w:val="TableEntry"/>
              <w:rPr>
                <w:i/>
                <w:iCs/>
                <w:noProof w:val="0"/>
                <w:szCs w:val="18"/>
              </w:rPr>
            </w:pPr>
            <w:r w:rsidRPr="007201A9">
              <w:rPr>
                <w:i/>
                <w:iCs/>
                <w:noProof w:val="0"/>
                <w:szCs w:val="18"/>
              </w:rPr>
              <w:t>EventDateTime</w:t>
            </w:r>
          </w:p>
        </w:tc>
        <w:tc>
          <w:tcPr>
            <w:tcW w:w="720" w:type="dxa"/>
            <w:vAlign w:val="center"/>
          </w:tcPr>
          <w:p w14:paraId="38E76E5E"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158" w:type="dxa"/>
            <w:vAlign w:val="center"/>
          </w:tcPr>
          <w:p w14:paraId="2181DFFF" w14:textId="77777777" w:rsidR="00036034" w:rsidRPr="007201A9" w:rsidRDefault="00036034" w:rsidP="00036034">
            <w:pPr>
              <w:pStyle w:val="TableEntry"/>
              <w:rPr>
                <w:i/>
                <w:iCs/>
                <w:noProof w:val="0"/>
                <w:szCs w:val="18"/>
              </w:rPr>
            </w:pPr>
            <w:r w:rsidRPr="007201A9">
              <w:rPr>
                <w:i/>
                <w:iCs/>
                <w:noProof w:val="0"/>
                <w:szCs w:val="18"/>
              </w:rPr>
              <w:t>not specialized</w:t>
            </w:r>
          </w:p>
        </w:tc>
      </w:tr>
      <w:tr w:rsidR="00036034" w:rsidRPr="007201A9" w14:paraId="1E550199" w14:textId="77777777" w:rsidTr="006D1B5B">
        <w:trPr>
          <w:cantSplit/>
        </w:trPr>
        <w:tc>
          <w:tcPr>
            <w:tcW w:w="1908" w:type="dxa"/>
            <w:vMerge/>
            <w:vAlign w:val="center"/>
          </w:tcPr>
          <w:p w14:paraId="1E5FD245" w14:textId="77777777" w:rsidR="00036034" w:rsidRPr="007201A9" w:rsidRDefault="00036034" w:rsidP="00036034">
            <w:pPr>
              <w:pStyle w:val="TableLabel"/>
              <w:rPr>
                <w:noProof w:val="0"/>
                <w:sz w:val="16"/>
              </w:rPr>
            </w:pPr>
          </w:p>
        </w:tc>
        <w:tc>
          <w:tcPr>
            <w:tcW w:w="2880" w:type="dxa"/>
            <w:vAlign w:val="center"/>
          </w:tcPr>
          <w:p w14:paraId="5D125152" w14:textId="77777777" w:rsidR="00036034" w:rsidRPr="007201A9" w:rsidRDefault="00036034" w:rsidP="00036034">
            <w:pPr>
              <w:pStyle w:val="TableEntry"/>
              <w:rPr>
                <w:i/>
                <w:iCs/>
                <w:noProof w:val="0"/>
                <w:szCs w:val="18"/>
              </w:rPr>
            </w:pPr>
            <w:r w:rsidRPr="007201A9">
              <w:rPr>
                <w:i/>
                <w:iCs/>
                <w:noProof w:val="0"/>
                <w:szCs w:val="18"/>
              </w:rPr>
              <w:t>EventOutcomeIndicator</w:t>
            </w:r>
          </w:p>
        </w:tc>
        <w:tc>
          <w:tcPr>
            <w:tcW w:w="720" w:type="dxa"/>
            <w:vAlign w:val="center"/>
          </w:tcPr>
          <w:p w14:paraId="22C68FBB"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158" w:type="dxa"/>
            <w:vAlign w:val="center"/>
          </w:tcPr>
          <w:p w14:paraId="3684C3B7" w14:textId="77777777" w:rsidR="00036034" w:rsidRPr="007201A9" w:rsidRDefault="00036034" w:rsidP="00036034">
            <w:pPr>
              <w:pStyle w:val="TableEntry"/>
              <w:rPr>
                <w:i/>
                <w:iCs/>
                <w:noProof w:val="0"/>
                <w:szCs w:val="18"/>
              </w:rPr>
            </w:pPr>
            <w:r w:rsidRPr="007201A9">
              <w:rPr>
                <w:i/>
                <w:iCs/>
                <w:noProof w:val="0"/>
                <w:szCs w:val="18"/>
              </w:rPr>
              <w:t>not specialized</w:t>
            </w:r>
          </w:p>
        </w:tc>
      </w:tr>
      <w:tr w:rsidR="00036034" w:rsidRPr="007201A9" w14:paraId="0F9F9E8A" w14:textId="77777777" w:rsidTr="006D1B5B">
        <w:trPr>
          <w:cantSplit/>
        </w:trPr>
        <w:tc>
          <w:tcPr>
            <w:tcW w:w="1908" w:type="dxa"/>
            <w:vMerge/>
            <w:tcBorders>
              <w:bottom w:val="single" w:sz="4" w:space="0" w:color="auto"/>
            </w:tcBorders>
            <w:vAlign w:val="center"/>
          </w:tcPr>
          <w:p w14:paraId="3E2B1450" w14:textId="77777777" w:rsidR="00036034" w:rsidRPr="007201A9" w:rsidRDefault="00036034" w:rsidP="00036034">
            <w:pPr>
              <w:pStyle w:val="TableLabel"/>
              <w:rPr>
                <w:noProof w:val="0"/>
                <w:sz w:val="16"/>
              </w:rPr>
            </w:pPr>
          </w:p>
        </w:tc>
        <w:tc>
          <w:tcPr>
            <w:tcW w:w="2880" w:type="dxa"/>
            <w:tcBorders>
              <w:bottom w:val="single" w:sz="4" w:space="0" w:color="auto"/>
            </w:tcBorders>
            <w:vAlign w:val="center"/>
          </w:tcPr>
          <w:p w14:paraId="15B710B7" w14:textId="77777777" w:rsidR="00036034" w:rsidRPr="007201A9" w:rsidRDefault="00036034" w:rsidP="00036034">
            <w:pPr>
              <w:pStyle w:val="TableEntry"/>
              <w:rPr>
                <w:noProof w:val="0"/>
                <w:szCs w:val="18"/>
              </w:rPr>
            </w:pPr>
            <w:r w:rsidRPr="007201A9">
              <w:rPr>
                <w:noProof w:val="0"/>
                <w:szCs w:val="18"/>
              </w:rPr>
              <w:t>EventTypeCode</w:t>
            </w:r>
          </w:p>
        </w:tc>
        <w:tc>
          <w:tcPr>
            <w:tcW w:w="720" w:type="dxa"/>
            <w:tcBorders>
              <w:bottom w:val="single" w:sz="4" w:space="0" w:color="auto"/>
            </w:tcBorders>
            <w:vAlign w:val="center"/>
          </w:tcPr>
          <w:p w14:paraId="2B08F32E" w14:textId="77777777" w:rsidR="00036034" w:rsidRPr="007201A9" w:rsidRDefault="00036034" w:rsidP="00036034">
            <w:pPr>
              <w:pStyle w:val="TableEntry"/>
              <w:jc w:val="center"/>
              <w:rPr>
                <w:noProof w:val="0"/>
                <w:szCs w:val="18"/>
              </w:rPr>
            </w:pPr>
            <w:r w:rsidRPr="007201A9">
              <w:rPr>
                <w:noProof w:val="0"/>
                <w:szCs w:val="18"/>
              </w:rPr>
              <w:t>M</w:t>
            </w:r>
          </w:p>
        </w:tc>
        <w:tc>
          <w:tcPr>
            <w:tcW w:w="4158" w:type="dxa"/>
            <w:tcBorders>
              <w:bottom w:val="single" w:sz="4" w:space="0" w:color="auto"/>
            </w:tcBorders>
            <w:vAlign w:val="center"/>
          </w:tcPr>
          <w:p w14:paraId="1165F61E" w14:textId="77777777" w:rsidR="00036034" w:rsidRPr="007201A9" w:rsidRDefault="00036034" w:rsidP="00036034">
            <w:pPr>
              <w:pStyle w:val="TableEntry"/>
              <w:rPr>
                <w:noProof w:val="0"/>
                <w:szCs w:val="18"/>
              </w:rPr>
            </w:pPr>
            <w:r w:rsidRPr="007201A9">
              <w:rPr>
                <w:noProof w:val="0"/>
                <w:szCs w:val="18"/>
              </w:rPr>
              <w:t>EV(“ITI-53”, “IHE Transactions”, “Document Metadata Notify”)</w:t>
            </w:r>
          </w:p>
        </w:tc>
      </w:tr>
      <w:tr w:rsidR="00036034" w:rsidRPr="007201A9" w14:paraId="694FF595" w14:textId="77777777" w:rsidTr="00036034">
        <w:trPr>
          <w:cantSplit/>
        </w:trPr>
        <w:tc>
          <w:tcPr>
            <w:tcW w:w="9666" w:type="dxa"/>
            <w:gridSpan w:val="4"/>
            <w:tcBorders>
              <w:bottom w:val="single" w:sz="4" w:space="0" w:color="auto"/>
            </w:tcBorders>
          </w:tcPr>
          <w:p w14:paraId="7991CC1A" w14:textId="77777777" w:rsidR="00036034" w:rsidRPr="007201A9" w:rsidRDefault="00036034" w:rsidP="00036034">
            <w:pPr>
              <w:pStyle w:val="TableEntry"/>
              <w:rPr>
                <w:noProof w:val="0"/>
              </w:rPr>
            </w:pPr>
            <w:r w:rsidRPr="007201A9">
              <w:rPr>
                <w:noProof w:val="0"/>
              </w:rPr>
              <w:t>Source (Document Metadata Notification Broker) (1)</w:t>
            </w:r>
          </w:p>
        </w:tc>
      </w:tr>
      <w:tr w:rsidR="00036034" w:rsidRPr="007201A9" w14:paraId="35748D8E" w14:textId="77777777" w:rsidTr="00036034">
        <w:trPr>
          <w:cantSplit/>
        </w:trPr>
        <w:tc>
          <w:tcPr>
            <w:tcW w:w="9666" w:type="dxa"/>
            <w:gridSpan w:val="4"/>
            <w:tcBorders>
              <w:bottom w:val="single" w:sz="4" w:space="0" w:color="auto"/>
            </w:tcBorders>
          </w:tcPr>
          <w:p w14:paraId="3B8D43F3" w14:textId="77777777" w:rsidR="00036034" w:rsidRPr="007201A9" w:rsidRDefault="00036034" w:rsidP="00036034">
            <w:pPr>
              <w:pStyle w:val="TableEntry"/>
              <w:rPr>
                <w:noProof w:val="0"/>
              </w:rPr>
            </w:pPr>
            <w:r w:rsidRPr="007201A9">
              <w:rPr>
                <w:noProof w:val="0"/>
              </w:rPr>
              <w:t>Destination (Document Metadata Notification Recipient) (1)</w:t>
            </w:r>
          </w:p>
        </w:tc>
      </w:tr>
      <w:tr w:rsidR="00036034" w:rsidRPr="007201A9" w14:paraId="3E809F38" w14:textId="77777777" w:rsidTr="00036034">
        <w:trPr>
          <w:cantSplit/>
        </w:trPr>
        <w:tc>
          <w:tcPr>
            <w:tcW w:w="9666" w:type="dxa"/>
            <w:gridSpan w:val="4"/>
            <w:tcBorders>
              <w:bottom w:val="single" w:sz="4" w:space="0" w:color="auto"/>
            </w:tcBorders>
          </w:tcPr>
          <w:p w14:paraId="536756FA" w14:textId="77777777" w:rsidR="00036034" w:rsidRPr="007201A9" w:rsidRDefault="00036034" w:rsidP="00036034">
            <w:pPr>
              <w:pStyle w:val="TableEntry"/>
              <w:rPr>
                <w:noProof w:val="0"/>
              </w:rPr>
            </w:pPr>
            <w:r w:rsidRPr="007201A9">
              <w:rPr>
                <w:noProof w:val="0"/>
              </w:rPr>
              <w:t>Human Requestor (0..n)</w:t>
            </w:r>
          </w:p>
        </w:tc>
      </w:tr>
      <w:tr w:rsidR="00036034" w:rsidRPr="007201A9" w14:paraId="41F7BE67" w14:textId="77777777" w:rsidTr="00036034">
        <w:trPr>
          <w:cantSplit/>
        </w:trPr>
        <w:tc>
          <w:tcPr>
            <w:tcW w:w="9666" w:type="dxa"/>
            <w:gridSpan w:val="4"/>
            <w:tcBorders>
              <w:bottom w:val="single" w:sz="4" w:space="0" w:color="auto"/>
            </w:tcBorders>
          </w:tcPr>
          <w:p w14:paraId="6768FE7C" w14:textId="77777777" w:rsidR="00036034" w:rsidRPr="007201A9" w:rsidRDefault="00036034" w:rsidP="00036034">
            <w:pPr>
              <w:pStyle w:val="TableEntry"/>
              <w:rPr>
                <w:noProof w:val="0"/>
              </w:rPr>
            </w:pPr>
            <w:r w:rsidRPr="007201A9">
              <w:rPr>
                <w:noProof w:val="0"/>
              </w:rPr>
              <w:t>Audit Source (Document Metadata Notification Recipient) (1)</w:t>
            </w:r>
          </w:p>
        </w:tc>
      </w:tr>
      <w:tr w:rsidR="00036034" w:rsidRPr="007201A9" w14:paraId="1B28B239"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85049B6" w14:textId="77777777" w:rsidR="00036034" w:rsidRPr="007201A9" w:rsidRDefault="00036034" w:rsidP="00036034">
            <w:pPr>
              <w:pStyle w:val="TableEntry"/>
              <w:rPr>
                <w:noProof w:val="0"/>
              </w:rPr>
            </w:pPr>
            <w:r w:rsidRPr="007201A9">
              <w:rPr>
                <w:noProof w:val="0"/>
              </w:rPr>
              <w:t>Patient (0..1)</w:t>
            </w:r>
          </w:p>
        </w:tc>
      </w:tr>
      <w:tr w:rsidR="00036034" w:rsidRPr="007201A9" w14:paraId="450128E2"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0349E5CA" w14:textId="11D380FF" w:rsidR="00036034" w:rsidRPr="007201A9" w:rsidRDefault="00036034">
            <w:pPr>
              <w:pStyle w:val="TableEntry"/>
              <w:rPr>
                <w:b/>
                <w:bCs/>
                <w:noProof w:val="0"/>
              </w:rPr>
            </w:pPr>
            <w:r w:rsidRPr="007201A9">
              <w:rPr>
                <w:bCs/>
                <w:noProof w:val="0"/>
              </w:rPr>
              <w:t>DocumentEntry</w:t>
            </w:r>
            <w:r w:rsidRPr="007201A9">
              <w:rPr>
                <w:b/>
                <w:bCs/>
                <w:noProof w:val="0"/>
                <w:u w:val="single"/>
              </w:rPr>
              <w:t>/Folder</w:t>
            </w:r>
            <w:r w:rsidRPr="007201A9">
              <w:rPr>
                <w:bCs/>
                <w:noProof w:val="0"/>
              </w:rPr>
              <w:t>/</w:t>
            </w:r>
            <w:r w:rsidR="001337ED" w:rsidRPr="007201A9">
              <w:rPr>
                <w:bCs/>
                <w:noProof w:val="0"/>
              </w:rPr>
              <w:t>S</w:t>
            </w:r>
            <w:r w:rsidRPr="007201A9">
              <w:rPr>
                <w:bCs/>
                <w:noProof w:val="0"/>
              </w:rPr>
              <w:t>ubmissionSet</w:t>
            </w:r>
            <w:r w:rsidRPr="007201A9">
              <w:rPr>
                <w:noProof w:val="0"/>
              </w:rPr>
              <w:t>(1..n)</w:t>
            </w:r>
          </w:p>
        </w:tc>
      </w:tr>
    </w:tbl>
    <w:p w14:paraId="588A5047" w14:textId="77777777" w:rsidR="00036034" w:rsidRPr="007201A9" w:rsidRDefault="00036034" w:rsidP="00036034">
      <w:pPr>
        <w:rPr>
          <w:lang w:val="en-US"/>
        </w:rPr>
      </w:pPr>
    </w:p>
    <w:p w14:paraId="4D368D08" w14:textId="77777777" w:rsidR="00036034" w:rsidRPr="007201A9" w:rsidRDefault="00036034" w:rsidP="00036034">
      <w:pPr>
        <w:rPr>
          <w:lang w:val="en-US"/>
        </w:rPr>
      </w:pPr>
      <w:r w:rsidRPr="007201A9">
        <w:rPr>
          <w:lang w:val="en-US"/>
        </w:rPr>
        <w:t>…</w:t>
      </w:r>
    </w:p>
    <w:p w14:paraId="40CD528F" w14:textId="77777777" w:rsidR="00036034" w:rsidRPr="007201A9" w:rsidRDefault="00036034" w:rsidP="006D1B5B">
      <w:pPr>
        <w:pStyle w:val="BodyText"/>
        <w:rPr>
          <w:noProof w:val="0"/>
        </w:rPr>
      </w:pPr>
    </w:p>
    <w:p w14:paraId="0BCC174C" w14:textId="77777777" w:rsidR="00491E68" w:rsidRPr="007201A9" w:rsidRDefault="00491E68" w:rsidP="006D1B5B">
      <w:pPr>
        <w:pStyle w:val="BodyText"/>
        <w:rPr>
          <w:noProof w:val="0"/>
        </w:rPr>
      </w:pPr>
    </w:p>
    <w:p w14:paraId="6D5CA8EF" w14:textId="77777777" w:rsidR="00491E68" w:rsidRPr="007201A9" w:rsidRDefault="00491E68" w:rsidP="006D1B5B">
      <w:pPr>
        <w:pStyle w:val="BodyText"/>
        <w:rPr>
          <w:noProof w:val="0"/>
        </w:rPr>
      </w:pPr>
    </w:p>
    <w:p w14:paraId="39C233D9" w14:textId="77777777" w:rsidR="00491E68" w:rsidRPr="007201A9" w:rsidRDefault="00491E68" w:rsidP="006D1B5B">
      <w:pPr>
        <w:pStyle w:val="BodyText"/>
        <w:rPr>
          <w:noProof w:val="0"/>
        </w:rPr>
      </w:pPr>
    </w:p>
    <w:p w14:paraId="50CB2206" w14:textId="77777777" w:rsidR="00491E68" w:rsidRPr="007201A9" w:rsidRDefault="00491E68" w:rsidP="006D1B5B">
      <w:pPr>
        <w:pStyle w:val="BodyText"/>
        <w:rPr>
          <w:noProof w:val="0"/>
        </w:rPr>
      </w:pPr>
    </w:p>
    <w:p w14:paraId="52A8E956" w14:textId="77777777" w:rsidR="00491E68" w:rsidRPr="007201A9" w:rsidRDefault="00491E68" w:rsidP="006D1B5B">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43"/>
        <w:gridCol w:w="657"/>
        <w:gridCol w:w="4158"/>
      </w:tblGrid>
      <w:tr w:rsidR="00036034" w:rsidRPr="007201A9" w14:paraId="0871490D" w14:textId="77777777" w:rsidTr="006D1B5B">
        <w:trPr>
          <w:cantSplit/>
        </w:trPr>
        <w:tc>
          <w:tcPr>
            <w:tcW w:w="1908" w:type="dxa"/>
            <w:vMerge w:val="restart"/>
            <w:tcBorders>
              <w:top w:val="single" w:sz="4" w:space="0" w:color="auto"/>
            </w:tcBorders>
          </w:tcPr>
          <w:p w14:paraId="1FE50BF2" w14:textId="77777777" w:rsidR="00036034" w:rsidRPr="007201A9" w:rsidRDefault="00036034" w:rsidP="00036034">
            <w:pPr>
              <w:pStyle w:val="TableEntryHeader"/>
              <w:rPr>
                <w:noProof w:val="0"/>
              </w:rPr>
            </w:pPr>
            <w:r w:rsidRPr="007201A9">
              <w:rPr>
                <w:noProof w:val="0"/>
              </w:rPr>
              <w:t>DocumentEntry</w:t>
            </w:r>
          </w:p>
          <w:p w14:paraId="31080E25" w14:textId="77777777" w:rsidR="00036034" w:rsidRPr="007201A9" w:rsidRDefault="00036034" w:rsidP="00036034">
            <w:pPr>
              <w:pStyle w:val="TableEntryHeader"/>
              <w:rPr>
                <w:noProof w:val="0"/>
                <w:u w:val="single"/>
              </w:rPr>
            </w:pPr>
            <w:r w:rsidRPr="007201A9">
              <w:rPr>
                <w:noProof w:val="0"/>
                <w:u w:val="single"/>
              </w:rPr>
              <w:t>Folder</w:t>
            </w:r>
          </w:p>
          <w:p w14:paraId="1D136302" w14:textId="77777777" w:rsidR="00036034" w:rsidRPr="007201A9" w:rsidRDefault="00036034" w:rsidP="00036034">
            <w:pPr>
              <w:pStyle w:val="TableEntryHeader"/>
              <w:rPr>
                <w:noProof w:val="0"/>
              </w:rPr>
            </w:pPr>
            <w:r w:rsidRPr="007201A9">
              <w:rPr>
                <w:noProof w:val="0"/>
              </w:rPr>
              <w:t>SubmissionSet</w:t>
            </w:r>
          </w:p>
          <w:p w14:paraId="0BC9F4BC" w14:textId="77777777" w:rsidR="00036034" w:rsidRPr="007201A9" w:rsidRDefault="00036034" w:rsidP="006D1B5B">
            <w:pPr>
              <w:pStyle w:val="TableEntryHeader"/>
              <w:rPr>
                <w:bCs/>
                <w:noProof w:val="0"/>
                <w:sz w:val="12"/>
              </w:rPr>
            </w:pPr>
            <w:r w:rsidRPr="007201A9">
              <w:rPr>
                <w:bCs/>
                <w:noProof w:val="0"/>
                <w:sz w:val="12"/>
              </w:rPr>
              <w:t>(AuditMessage/</w:t>
            </w:r>
            <w:r w:rsidRPr="007201A9">
              <w:rPr>
                <w:bCs/>
                <w:noProof w:val="0"/>
                <w:sz w:val="12"/>
              </w:rPr>
              <w:br/>
              <w:t>ParticipantObjectIdentification)</w:t>
            </w:r>
          </w:p>
        </w:tc>
        <w:tc>
          <w:tcPr>
            <w:tcW w:w="2943" w:type="dxa"/>
            <w:tcBorders>
              <w:top w:val="single" w:sz="4" w:space="0" w:color="auto"/>
            </w:tcBorders>
            <w:vAlign w:val="center"/>
          </w:tcPr>
          <w:p w14:paraId="5DBE7BD4" w14:textId="77777777" w:rsidR="00036034" w:rsidRPr="007201A9" w:rsidRDefault="00036034" w:rsidP="006D1B5B">
            <w:pPr>
              <w:pStyle w:val="TableEntry"/>
              <w:rPr>
                <w:noProof w:val="0"/>
              </w:rPr>
            </w:pPr>
            <w:r w:rsidRPr="007201A9">
              <w:rPr>
                <w:noProof w:val="0"/>
              </w:rPr>
              <w:t>ParticipantObjectTypeCode</w:t>
            </w:r>
          </w:p>
        </w:tc>
        <w:tc>
          <w:tcPr>
            <w:tcW w:w="657" w:type="dxa"/>
            <w:tcBorders>
              <w:top w:val="single" w:sz="4" w:space="0" w:color="auto"/>
            </w:tcBorders>
            <w:vAlign w:val="center"/>
          </w:tcPr>
          <w:p w14:paraId="6FA1624F" w14:textId="77777777" w:rsidR="00036034" w:rsidRPr="007201A9" w:rsidRDefault="00036034" w:rsidP="00036034">
            <w:pPr>
              <w:pStyle w:val="TableEntry"/>
              <w:jc w:val="center"/>
              <w:rPr>
                <w:iCs/>
                <w:noProof w:val="0"/>
                <w:szCs w:val="18"/>
              </w:rPr>
            </w:pPr>
            <w:r w:rsidRPr="007201A9">
              <w:rPr>
                <w:iCs/>
                <w:noProof w:val="0"/>
                <w:szCs w:val="18"/>
              </w:rPr>
              <w:t>M</w:t>
            </w:r>
          </w:p>
        </w:tc>
        <w:tc>
          <w:tcPr>
            <w:tcW w:w="4158" w:type="dxa"/>
            <w:tcBorders>
              <w:top w:val="single" w:sz="4" w:space="0" w:color="auto"/>
            </w:tcBorders>
            <w:vAlign w:val="center"/>
          </w:tcPr>
          <w:p w14:paraId="1D4558ED" w14:textId="77777777" w:rsidR="00036034" w:rsidRPr="007201A9" w:rsidRDefault="00036034" w:rsidP="006D1B5B">
            <w:pPr>
              <w:pStyle w:val="TableEntry"/>
              <w:rPr>
                <w:noProof w:val="0"/>
              </w:rPr>
            </w:pPr>
            <w:r w:rsidRPr="007201A9">
              <w:rPr>
                <w:noProof w:val="0"/>
              </w:rPr>
              <w:t>“2” (system object)</w:t>
            </w:r>
          </w:p>
        </w:tc>
      </w:tr>
      <w:tr w:rsidR="00036034" w:rsidRPr="007201A9" w14:paraId="0C163A2E" w14:textId="77777777" w:rsidTr="006D1B5B">
        <w:trPr>
          <w:cantSplit/>
        </w:trPr>
        <w:tc>
          <w:tcPr>
            <w:tcW w:w="1908" w:type="dxa"/>
            <w:vMerge/>
            <w:vAlign w:val="center"/>
          </w:tcPr>
          <w:p w14:paraId="7D0C401A" w14:textId="77777777" w:rsidR="00036034" w:rsidRPr="007201A9" w:rsidRDefault="00036034" w:rsidP="00036034">
            <w:pPr>
              <w:pStyle w:val="TableLabel"/>
              <w:rPr>
                <w:noProof w:val="0"/>
                <w:sz w:val="16"/>
              </w:rPr>
            </w:pPr>
          </w:p>
        </w:tc>
        <w:tc>
          <w:tcPr>
            <w:tcW w:w="2943" w:type="dxa"/>
            <w:vAlign w:val="center"/>
          </w:tcPr>
          <w:p w14:paraId="5A04111E" w14:textId="77777777" w:rsidR="00036034" w:rsidRPr="007201A9" w:rsidRDefault="00036034" w:rsidP="006D1B5B">
            <w:pPr>
              <w:pStyle w:val="TableEntry"/>
              <w:rPr>
                <w:noProof w:val="0"/>
              </w:rPr>
            </w:pPr>
            <w:r w:rsidRPr="007201A9">
              <w:rPr>
                <w:noProof w:val="0"/>
              </w:rPr>
              <w:t>ParticipantObjectTypeCodeRole</w:t>
            </w:r>
          </w:p>
        </w:tc>
        <w:tc>
          <w:tcPr>
            <w:tcW w:w="657" w:type="dxa"/>
            <w:vAlign w:val="center"/>
          </w:tcPr>
          <w:p w14:paraId="6911867C" w14:textId="77777777" w:rsidR="00036034" w:rsidRPr="007201A9" w:rsidRDefault="00036034" w:rsidP="00036034">
            <w:pPr>
              <w:pStyle w:val="TableEntry"/>
              <w:jc w:val="center"/>
              <w:rPr>
                <w:iCs/>
                <w:noProof w:val="0"/>
                <w:szCs w:val="18"/>
              </w:rPr>
            </w:pPr>
            <w:r w:rsidRPr="007201A9">
              <w:rPr>
                <w:iCs/>
                <w:noProof w:val="0"/>
                <w:szCs w:val="18"/>
              </w:rPr>
              <w:t>M</w:t>
            </w:r>
          </w:p>
        </w:tc>
        <w:tc>
          <w:tcPr>
            <w:tcW w:w="4158" w:type="dxa"/>
            <w:vAlign w:val="center"/>
          </w:tcPr>
          <w:p w14:paraId="60613409" w14:textId="77777777" w:rsidR="00036034" w:rsidRPr="007201A9" w:rsidRDefault="00036034" w:rsidP="006D1B5B">
            <w:pPr>
              <w:pStyle w:val="TableEntry"/>
              <w:rPr>
                <w:noProof w:val="0"/>
              </w:rPr>
            </w:pPr>
            <w:r w:rsidRPr="007201A9">
              <w:rPr>
                <w:noProof w:val="0"/>
              </w:rPr>
              <w:t>“3” (report)</w:t>
            </w:r>
          </w:p>
        </w:tc>
      </w:tr>
      <w:tr w:rsidR="00036034" w:rsidRPr="007201A9" w14:paraId="72C23A23" w14:textId="77777777" w:rsidTr="006D1B5B">
        <w:trPr>
          <w:cantSplit/>
        </w:trPr>
        <w:tc>
          <w:tcPr>
            <w:tcW w:w="1908" w:type="dxa"/>
            <w:vMerge/>
            <w:vAlign w:val="center"/>
          </w:tcPr>
          <w:p w14:paraId="4BC2A252" w14:textId="77777777" w:rsidR="00036034" w:rsidRPr="007201A9" w:rsidRDefault="00036034" w:rsidP="00036034">
            <w:pPr>
              <w:pStyle w:val="TableLabel"/>
              <w:rPr>
                <w:noProof w:val="0"/>
                <w:sz w:val="16"/>
              </w:rPr>
            </w:pPr>
          </w:p>
        </w:tc>
        <w:tc>
          <w:tcPr>
            <w:tcW w:w="2943" w:type="dxa"/>
            <w:vAlign w:val="center"/>
          </w:tcPr>
          <w:p w14:paraId="04D9F2B1" w14:textId="77777777" w:rsidR="00036034" w:rsidRPr="007201A9" w:rsidRDefault="00036034" w:rsidP="006D1B5B">
            <w:pPr>
              <w:pStyle w:val="TableEntry"/>
              <w:rPr>
                <w:i/>
                <w:iCs/>
                <w:noProof w:val="0"/>
              </w:rPr>
            </w:pPr>
            <w:r w:rsidRPr="007201A9">
              <w:rPr>
                <w:i/>
                <w:iCs/>
                <w:noProof w:val="0"/>
              </w:rPr>
              <w:t>ParticipantObjectDataLifeCycle</w:t>
            </w:r>
          </w:p>
        </w:tc>
        <w:tc>
          <w:tcPr>
            <w:tcW w:w="657" w:type="dxa"/>
            <w:vAlign w:val="center"/>
          </w:tcPr>
          <w:p w14:paraId="38402E0B" w14:textId="77777777" w:rsidR="00036034" w:rsidRPr="007201A9" w:rsidRDefault="00036034" w:rsidP="00CA3D92">
            <w:pPr>
              <w:pStyle w:val="TableEntry"/>
              <w:jc w:val="center"/>
              <w:rPr>
                <w:i/>
                <w:iCs/>
                <w:noProof w:val="0"/>
              </w:rPr>
            </w:pPr>
            <w:r w:rsidRPr="007201A9">
              <w:rPr>
                <w:i/>
                <w:iCs/>
                <w:noProof w:val="0"/>
              </w:rPr>
              <w:t>U</w:t>
            </w:r>
          </w:p>
        </w:tc>
        <w:tc>
          <w:tcPr>
            <w:tcW w:w="4158" w:type="dxa"/>
            <w:vAlign w:val="center"/>
          </w:tcPr>
          <w:p w14:paraId="11332940"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092BC581" w14:textId="77777777" w:rsidTr="006D1B5B">
        <w:trPr>
          <w:cantSplit/>
        </w:trPr>
        <w:tc>
          <w:tcPr>
            <w:tcW w:w="1908" w:type="dxa"/>
            <w:vMerge/>
            <w:vAlign w:val="center"/>
          </w:tcPr>
          <w:p w14:paraId="203D5245" w14:textId="77777777" w:rsidR="00036034" w:rsidRPr="007201A9" w:rsidRDefault="00036034" w:rsidP="00036034">
            <w:pPr>
              <w:pStyle w:val="TableLabel"/>
              <w:rPr>
                <w:noProof w:val="0"/>
                <w:sz w:val="16"/>
              </w:rPr>
            </w:pPr>
          </w:p>
        </w:tc>
        <w:tc>
          <w:tcPr>
            <w:tcW w:w="2943" w:type="dxa"/>
            <w:vAlign w:val="center"/>
          </w:tcPr>
          <w:p w14:paraId="6B89D6CA" w14:textId="77777777" w:rsidR="00036034" w:rsidRPr="007201A9" w:rsidRDefault="00036034" w:rsidP="006D1B5B">
            <w:pPr>
              <w:pStyle w:val="TableEntry"/>
              <w:rPr>
                <w:noProof w:val="0"/>
              </w:rPr>
            </w:pPr>
            <w:r w:rsidRPr="007201A9">
              <w:rPr>
                <w:noProof w:val="0"/>
              </w:rPr>
              <w:t>ParticipantObjectIDTypeCode</w:t>
            </w:r>
          </w:p>
        </w:tc>
        <w:tc>
          <w:tcPr>
            <w:tcW w:w="657" w:type="dxa"/>
            <w:vAlign w:val="center"/>
          </w:tcPr>
          <w:p w14:paraId="2201E64A" w14:textId="77777777" w:rsidR="00036034" w:rsidRPr="007201A9" w:rsidRDefault="00036034" w:rsidP="00036034">
            <w:pPr>
              <w:pStyle w:val="TableEntry"/>
              <w:jc w:val="center"/>
              <w:rPr>
                <w:noProof w:val="0"/>
              </w:rPr>
            </w:pPr>
            <w:r w:rsidRPr="007201A9">
              <w:rPr>
                <w:noProof w:val="0"/>
              </w:rPr>
              <w:t>M</w:t>
            </w:r>
          </w:p>
        </w:tc>
        <w:tc>
          <w:tcPr>
            <w:tcW w:w="4158" w:type="dxa"/>
            <w:vAlign w:val="center"/>
          </w:tcPr>
          <w:p w14:paraId="3DEC75BB" w14:textId="77777777" w:rsidR="00036034" w:rsidRPr="007201A9" w:rsidRDefault="00036034" w:rsidP="006D1B5B">
            <w:pPr>
              <w:pStyle w:val="TableEntry"/>
              <w:rPr>
                <w:noProof w:val="0"/>
              </w:rPr>
            </w:pPr>
            <w:r w:rsidRPr="007201A9">
              <w:rPr>
                <w:noProof w:val="0"/>
              </w:rPr>
              <w:t>The Document Metadata Notification Recipient shall include one of the following values, depending on the specific object in the message:</w:t>
            </w:r>
          </w:p>
          <w:p w14:paraId="336D6066" w14:textId="77777777" w:rsidR="00036034" w:rsidRPr="007201A9" w:rsidRDefault="00036034" w:rsidP="006D1B5B">
            <w:pPr>
              <w:pStyle w:val="TableEntry"/>
              <w:rPr>
                <w:noProof w:val="0"/>
              </w:rPr>
            </w:pPr>
            <w:r w:rsidRPr="007201A9">
              <w:rPr>
                <w:noProof w:val="0"/>
              </w:rPr>
              <w:t>EV("urn:uuid:7edca82f-054d-47f2-a032-9b2a5b5186c1”, “IHE XDS Metadata”, “document entry object type”)</w:t>
            </w:r>
          </w:p>
          <w:p w14:paraId="0617FE41" w14:textId="77777777" w:rsidR="00036034" w:rsidRPr="007201A9" w:rsidRDefault="00036034" w:rsidP="006D1B5B">
            <w:pPr>
              <w:pStyle w:val="TableEntry"/>
              <w:rPr>
                <w:noProof w:val="0"/>
              </w:rPr>
            </w:pPr>
            <w:r w:rsidRPr="007201A9">
              <w:rPr>
                <w:noProof w:val="0"/>
              </w:rPr>
              <w:t>EV(“urn:uuid:34268e47-fdf5-41a6-ba33-82133c465248”, “IHE XDS Metadata”, “on-demand document entry object type”)</w:t>
            </w:r>
          </w:p>
          <w:p w14:paraId="6181A4E1" w14:textId="77777777" w:rsidR="00036034" w:rsidRPr="007201A9" w:rsidRDefault="00036034" w:rsidP="006D1B5B">
            <w:pPr>
              <w:pStyle w:val="TableEntry"/>
              <w:rPr>
                <w:b/>
                <w:bCs/>
                <w:noProof w:val="0"/>
                <w:u w:val="single"/>
              </w:rPr>
            </w:pPr>
            <w:r w:rsidRPr="007201A9">
              <w:rPr>
                <w:b/>
                <w:bCs/>
                <w:noProof w:val="0"/>
                <w:u w:val="single"/>
              </w:rPr>
              <w:t>EV("urn:uuid:d9d542f3-6cc4-48b6-8870-ea235fbc94c2”, “IHE XDS Metadata”, “folder classification node”)</w:t>
            </w:r>
          </w:p>
          <w:p w14:paraId="459F3E74" w14:textId="77777777" w:rsidR="00036034" w:rsidRPr="007201A9" w:rsidRDefault="00036034" w:rsidP="006D1B5B">
            <w:pPr>
              <w:pStyle w:val="TableEntry"/>
              <w:rPr>
                <w:noProof w:val="0"/>
              </w:rPr>
            </w:pPr>
            <w:r w:rsidRPr="007201A9">
              <w:rPr>
                <w:noProof w:val="0"/>
              </w:rPr>
              <w:t>EV(urn:uuid:a54d6aa5-d40d-43f9-88c5-b4633d873bdd”, “IHE XDS Metadata”, ”submission set classification node”)</w:t>
            </w:r>
          </w:p>
        </w:tc>
      </w:tr>
      <w:tr w:rsidR="00036034" w:rsidRPr="007201A9" w14:paraId="5BB32720" w14:textId="77777777" w:rsidTr="006D1B5B">
        <w:trPr>
          <w:cantSplit/>
        </w:trPr>
        <w:tc>
          <w:tcPr>
            <w:tcW w:w="1908" w:type="dxa"/>
            <w:vMerge/>
            <w:vAlign w:val="center"/>
          </w:tcPr>
          <w:p w14:paraId="6F44A5C6" w14:textId="77777777" w:rsidR="00036034" w:rsidRPr="007201A9" w:rsidRDefault="00036034" w:rsidP="00036034">
            <w:pPr>
              <w:pStyle w:val="TableLabel"/>
              <w:rPr>
                <w:noProof w:val="0"/>
                <w:sz w:val="16"/>
              </w:rPr>
            </w:pPr>
          </w:p>
        </w:tc>
        <w:tc>
          <w:tcPr>
            <w:tcW w:w="2943" w:type="dxa"/>
            <w:vAlign w:val="center"/>
          </w:tcPr>
          <w:p w14:paraId="37989ACF" w14:textId="77777777" w:rsidR="00036034" w:rsidRPr="007201A9" w:rsidRDefault="00036034" w:rsidP="006D1B5B">
            <w:pPr>
              <w:pStyle w:val="TableEntry"/>
              <w:rPr>
                <w:i/>
                <w:iCs/>
                <w:noProof w:val="0"/>
              </w:rPr>
            </w:pPr>
            <w:r w:rsidRPr="007201A9">
              <w:rPr>
                <w:i/>
                <w:iCs/>
                <w:noProof w:val="0"/>
              </w:rPr>
              <w:t>ParticipantObjectSensitivity</w:t>
            </w:r>
          </w:p>
        </w:tc>
        <w:tc>
          <w:tcPr>
            <w:tcW w:w="657" w:type="dxa"/>
            <w:vAlign w:val="center"/>
          </w:tcPr>
          <w:p w14:paraId="7477D708" w14:textId="77777777" w:rsidR="00036034" w:rsidRPr="007201A9" w:rsidRDefault="00036034" w:rsidP="00036034">
            <w:pPr>
              <w:pStyle w:val="TableEntry"/>
              <w:jc w:val="center"/>
              <w:rPr>
                <w:i/>
                <w:iCs/>
                <w:noProof w:val="0"/>
                <w:szCs w:val="18"/>
              </w:rPr>
            </w:pPr>
            <w:r w:rsidRPr="007201A9">
              <w:rPr>
                <w:i/>
                <w:iCs/>
                <w:noProof w:val="0"/>
                <w:szCs w:val="18"/>
              </w:rPr>
              <w:t>U</w:t>
            </w:r>
          </w:p>
        </w:tc>
        <w:tc>
          <w:tcPr>
            <w:tcW w:w="4158" w:type="dxa"/>
            <w:vAlign w:val="center"/>
          </w:tcPr>
          <w:p w14:paraId="348133F6"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096E5122" w14:textId="77777777" w:rsidTr="006D1B5B">
        <w:trPr>
          <w:cantSplit/>
        </w:trPr>
        <w:tc>
          <w:tcPr>
            <w:tcW w:w="1908" w:type="dxa"/>
            <w:vMerge/>
            <w:vAlign w:val="center"/>
          </w:tcPr>
          <w:p w14:paraId="02F0F0C3" w14:textId="77777777" w:rsidR="00036034" w:rsidRPr="007201A9" w:rsidRDefault="00036034" w:rsidP="00036034">
            <w:pPr>
              <w:pStyle w:val="AppendixHeading3"/>
              <w:numPr>
                <w:ilvl w:val="0"/>
                <w:numId w:val="0"/>
              </w:numPr>
              <w:tabs>
                <w:tab w:val="num" w:pos="1980"/>
              </w:tabs>
              <w:rPr>
                <w:noProof w:val="0"/>
                <w:sz w:val="16"/>
              </w:rPr>
            </w:pPr>
          </w:p>
        </w:tc>
        <w:tc>
          <w:tcPr>
            <w:tcW w:w="2943" w:type="dxa"/>
            <w:vAlign w:val="center"/>
          </w:tcPr>
          <w:p w14:paraId="70511F29" w14:textId="77777777" w:rsidR="00036034" w:rsidRPr="007201A9" w:rsidRDefault="00036034" w:rsidP="006D1B5B">
            <w:pPr>
              <w:pStyle w:val="TableEntry"/>
              <w:rPr>
                <w:noProof w:val="0"/>
              </w:rPr>
            </w:pPr>
            <w:r w:rsidRPr="007201A9">
              <w:rPr>
                <w:noProof w:val="0"/>
              </w:rPr>
              <w:t>ParticipantObjectID</w:t>
            </w:r>
          </w:p>
        </w:tc>
        <w:tc>
          <w:tcPr>
            <w:tcW w:w="657" w:type="dxa"/>
            <w:vAlign w:val="center"/>
          </w:tcPr>
          <w:p w14:paraId="73255C2F" w14:textId="77777777" w:rsidR="00036034" w:rsidRPr="007201A9" w:rsidRDefault="00036034" w:rsidP="00036034">
            <w:pPr>
              <w:pStyle w:val="TableEntry"/>
              <w:jc w:val="center"/>
              <w:rPr>
                <w:iCs/>
                <w:noProof w:val="0"/>
                <w:szCs w:val="18"/>
              </w:rPr>
            </w:pPr>
            <w:r w:rsidRPr="007201A9">
              <w:rPr>
                <w:iCs/>
                <w:noProof w:val="0"/>
                <w:szCs w:val="18"/>
              </w:rPr>
              <w:t>M</w:t>
            </w:r>
          </w:p>
        </w:tc>
        <w:tc>
          <w:tcPr>
            <w:tcW w:w="4158" w:type="dxa"/>
          </w:tcPr>
          <w:p w14:paraId="7B4E6464" w14:textId="77777777" w:rsidR="00036034" w:rsidRPr="007201A9" w:rsidRDefault="00036034" w:rsidP="006D1B5B">
            <w:pPr>
              <w:pStyle w:val="TableEntry"/>
              <w:rPr>
                <w:noProof w:val="0"/>
              </w:rPr>
            </w:pPr>
            <w:r w:rsidRPr="007201A9">
              <w:rPr>
                <w:noProof w:val="0"/>
              </w:rPr>
              <w:t>The value of the object's EntryUUID attribute.</w:t>
            </w:r>
          </w:p>
        </w:tc>
      </w:tr>
      <w:tr w:rsidR="00036034" w:rsidRPr="007201A9" w14:paraId="29E35188" w14:textId="77777777" w:rsidTr="006D1B5B">
        <w:tblPrEx>
          <w:tblLook w:val="04A0" w:firstRow="1" w:lastRow="0" w:firstColumn="1" w:lastColumn="0" w:noHBand="0" w:noVBand="1"/>
        </w:tblPrEx>
        <w:tc>
          <w:tcPr>
            <w:tcW w:w="1908" w:type="dxa"/>
            <w:vMerge/>
          </w:tcPr>
          <w:p w14:paraId="682B421E" w14:textId="77777777" w:rsidR="00036034" w:rsidRPr="007201A9" w:rsidRDefault="00036034" w:rsidP="00036034">
            <w:pPr>
              <w:pStyle w:val="TableEntry"/>
              <w:rPr>
                <w:b/>
                <w:strike/>
                <w:noProof w:val="0"/>
                <w:szCs w:val="18"/>
              </w:rPr>
            </w:pPr>
          </w:p>
        </w:tc>
        <w:tc>
          <w:tcPr>
            <w:tcW w:w="2943" w:type="dxa"/>
            <w:shd w:val="clear" w:color="auto" w:fill="auto"/>
            <w:vAlign w:val="center"/>
          </w:tcPr>
          <w:p w14:paraId="5E945EA6" w14:textId="77777777" w:rsidR="00036034" w:rsidRPr="007201A9" w:rsidRDefault="00036034" w:rsidP="006D1B5B">
            <w:pPr>
              <w:pStyle w:val="TableEntry"/>
              <w:rPr>
                <w:i/>
                <w:iCs/>
                <w:noProof w:val="0"/>
              </w:rPr>
            </w:pPr>
            <w:r w:rsidRPr="007201A9">
              <w:rPr>
                <w:i/>
                <w:iCs/>
                <w:noProof w:val="0"/>
              </w:rPr>
              <w:t>ParticipantObjectName</w:t>
            </w:r>
          </w:p>
        </w:tc>
        <w:tc>
          <w:tcPr>
            <w:tcW w:w="657" w:type="dxa"/>
            <w:shd w:val="clear" w:color="auto" w:fill="auto"/>
            <w:vAlign w:val="center"/>
          </w:tcPr>
          <w:p w14:paraId="7CFFF9C4" w14:textId="77777777" w:rsidR="00036034" w:rsidRPr="007201A9" w:rsidRDefault="00036034" w:rsidP="00036034">
            <w:pPr>
              <w:pStyle w:val="TableEntry"/>
              <w:jc w:val="center"/>
              <w:rPr>
                <w:i/>
                <w:strike/>
                <w:noProof w:val="0"/>
              </w:rPr>
            </w:pPr>
            <w:r w:rsidRPr="007201A9">
              <w:rPr>
                <w:i/>
                <w:iCs/>
                <w:noProof w:val="0"/>
                <w:szCs w:val="18"/>
              </w:rPr>
              <w:t>U</w:t>
            </w:r>
          </w:p>
        </w:tc>
        <w:tc>
          <w:tcPr>
            <w:tcW w:w="4158" w:type="dxa"/>
            <w:shd w:val="clear" w:color="auto" w:fill="auto"/>
            <w:vAlign w:val="center"/>
          </w:tcPr>
          <w:p w14:paraId="031DD0E3"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4C0E2D8B" w14:textId="77777777" w:rsidTr="006D1B5B">
        <w:tblPrEx>
          <w:tblLook w:val="04A0" w:firstRow="1" w:lastRow="0" w:firstColumn="1" w:lastColumn="0" w:noHBand="0" w:noVBand="1"/>
        </w:tblPrEx>
        <w:tc>
          <w:tcPr>
            <w:tcW w:w="1908" w:type="dxa"/>
            <w:vMerge/>
          </w:tcPr>
          <w:p w14:paraId="10BBA9AD" w14:textId="77777777" w:rsidR="00036034" w:rsidRPr="007201A9" w:rsidRDefault="00036034" w:rsidP="00036034">
            <w:pPr>
              <w:pStyle w:val="ColorfulGrid-Accent11"/>
              <w:rPr>
                <w:sz w:val="18"/>
                <w:szCs w:val="18"/>
              </w:rPr>
            </w:pPr>
          </w:p>
        </w:tc>
        <w:tc>
          <w:tcPr>
            <w:tcW w:w="2943" w:type="dxa"/>
            <w:shd w:val="clear" w:color="auto" w:fill="auto"/>
            <w:vAlign w:val="center"/>
          </w:tcPr>
          <w:p w14:paraId="0A68FF1C" w14:textId="77777777" w:rsidR="00036034" w:rsidRPr="007201A9" w:rsidRDefault="00036034" w:rsidP="006D1B5B">
            <w:pPr>
              <w:pStyle w:val="TableEntry"/>
              <w:rPr>
                <w:i/>
                <w:iCs/>
                <w:noProof w:val="0"/>
              </w:rPr>
            </w:pPr>
            <w:r w:rsidRPr="007201A9">
              <w:rPr>
                <w:i/>
                <w:iCs/>
                <w:noProof w:val="0"/>
              </w:rPr>
              <w:t>ParticipantObjectQuery</w:t>
            </w:r>
          </w:p>
        </w:tc>
        <w:tc>
          <w:tcPr>
            <w:tcW w:w="657" w:type="dxa"/>
            <w:shd w:val="clear" w:color="auto" w:fill="auto"/>
            <w:vAlign w:val="center"/>
          </w:tcPr>
          <w:p w14:paraId="790F7D8E" w14:textId="77777777" w:rsidR="00036034" w:rsidRPr="007201A9" w:rsidRDefault="00036034" w:rsidP="006D1B5B">
            <w:pPr>
              <w:pStyle w:val="TableEntry"/>
              <w:jc w:val="center"/>
              <w:rPr>
                <w:i/>
                <w:iCs/>
                <w:noProof w:val="0"/>
              </w:rPr>
            </w:pPr>
            <w:r w:rsidRPr="007201A9">
              <w:rPr>
                <w:i/>
                <w:iCs/>
                <w:noProof w:val="0"/>
              </w:rPr>
              <w:t>U</w:t>
            </w:r>
          </w:p>
        </w:tc>
        <w:tc>
          <w:tcPr>
            <w:tcW w:w="4158" w:type="dxa"/>
            <w:shd w:val="clear" w:color="auto" w:fill="auto"/>
            <w:vAlign w:val="center"/>
          </w:tcPr>
          <w:p w14:paraId="6250AD1D"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3085C138" w14:textId="77777777" w:rsidTr="006D1B5B">
        <w:tblPrEx>
          <w:tblLook w:val="04A0" w:firstRow="1" w:lastRow="0" w:firstColumn="1" w:lastColumn="0" w:noHBand="0" w:noVBand="1"/>
        </w:tblPrEx>
        <w:tc>
          <w:tcPr>
            <w:tcW w:w="1908" w:type="dxa"/>
            <w:vMerge/>
          </w:tcPr>
          <w:p w14:paraId="56F5F893" w14:textId="77777777" w:rsidR="00036034" w:rsidRPr="007201A9" w:rsidRDefault="00036034" w:rsidP="00036034">
            <w:pPr>
              <w:pStyle w:val="TableEntry"/>
              <w:ind w:left="0"/>
              <w:rPr>
                <w:b/>
                <w:i/>
                <w:iCs/>
                <w:strike/>
                <w:noProof w:val="0"/>
              </w:rPr>
            </w:pPr>
          </w:p>
        </w:tc>
        <w:tc>
          <w:tcPr>
            <w:tcW w:w="2943" w:type="dxa"/>
            <w:shd w:val="clear" w:color="auto" w:fill="auto"/>
          </w:tcPr>
          <w:p w14:paraId="354DF964" w14:textId="77777777" w:rsidR="00036034" w:rsidRPr="007201A9" w:rsidRDefault="00036034" w:rsidP="006D1B5B">
            <w:pPr>
              <w:pStyle w:val="TableEntry"/>
              <w:rPr>
                <w:noProof w:val="0"/>
              </w:rPr>
            </w:pPr>
            <w:r w:rsidRPr="007201A9">
              <w:rPr>
                <w:noProof w:val="0"/>
              </w:rPr>
              <w:t>ParticipantObjectDetail</w:t>
            </w:r>
          </w:p>
        </w:tc>
        <w:tc>
          <w:tcPr>
            <w:tcW w:w="657" w:type="dxa"/>
            <w:shd w:val="clear" w:color="auto" w:fill="auto"/>
          </w:tcPr>
          <w:p w14:paraId="0B6550F1" w14:textId="77777777" w:rsidR="00036034" w:rsidRPr="007201A9" w:rsidRDefault="00036034" w:rsidP="006D1B5B">
            <w:pPr>
              <w:pStyle w:val="TableEntry"/>
              <w:jc w:val="center"/>
              <w:rPr>
                <w:strike/>
                <w:noProof w:val="0"/>
              </w:rPr>
            </w:pPr>
            <w:r w:rsidRPr="007201A9">
              <w:rPr>
                <w:noProof w:val="0"/>
              </w:rPr>
              <w:t>C</w:t>
            </w:r>
          </w:p>
        </w:tc>
        <w:tc>
          <w:tcPr>
            <w:tcW w:w="4158" w:type="dxa"/>
            <w:shd w:val="clear" w:color="auto" w:fill="auto"/>
          </w:tcPr>
          <w:p w14:paraId="48DED856" w14:textId="77777777" w:rsidR="00036034" w:rsidRPr="007201A9" w:rsidRDefault="00036034" w:rsidP="006D1B5B">
            <w:pPr>
              <w:pStyle w:val="TableEntry"/>
              <w:rPr>
                <w:noProof w:val="0"/>
              </w:rPr>
            </w:pPr>
            <w:r w:rsidRPr="007201A9">
              <w:rPr>
                <w:noProof w:val="0"/>
              </w:rPr>
              <w:t>This element is required, if known:</w:t>
            </w:r>
          </w:p>
          <w:p w14:paraId="281E2A38" w14:textId="77777777" w:rsidR="00036034" w:rsidRPr="007201A9" w:rsidRDefault="00036034" w:rsidP="006D1B5B">
            <w:pPr>
              <w:pStyle w:val="TableEntry"/>
              <w:rPr>
                <w:noProof w:val="0"/>
              </w:rPr>
            </w:pPr>
            <w:r w:rsidRPr="007201A9">
              <w:rPr>
                <w:noProof w:val="0"/>
              </w:rPr>
              <w:t>Type: “urn:ihe:iti:xca:2010:homeCommunityId” (literal string)</w:t>
            </w:r>
          </w:p>
          <w:p w14:paraId="28466B0E" w14:textId="77777777" w:rsidR="00036034" w:rsidRPr="007201A9" w:rsidRDefault="00036034" w:rsidP="006D1B5B">
            <w:pPr>
              <w:pStyle w:val="TableEntry"/>
              <w:rPr>
                <w:strike/>
                <w:noProof w:val="0"/>
              </w:rPr>
            </w:pPr>
            <w:r w:rsidRPr="007201A9">
              <w:rPr>
                <w:noProof w:val="0"/>
              </w:rPr>
              <w:t>Value: value of the homeCommunityId</w:t>
            </w:r>
          </w:p>
        </w:tc>
      </w:tr>
    </w:tbl>
    <w:p w14:paraId="4C140028" w14:textId="77777777" w:rsidR="006D75F4" w:rsidRPr="007201A9" w:rsidRDefault="006D75F4" w:rsidP="00075C19">
      <w:pPr>
        <w:pStyle w:val="BodyText"/>
        <w:rPr>
          <w:noProof w:val="0"/>
        </w:rPr>
      </w:pPr>
    </w:p>
    <w:p w14:paraId="5835A247" w14:textId="6E0C6227" w:rsidR="00A7006A" w:rsidRPr="007201A9" w:rsidRDefault="00A7006A" w:rsidP="006C1CFC">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3.53.5.1.2</w:t>
      </w:r>
    </w:p>
    <w:p w14:paraId="1880A8B3" w14:textId="77777777" w:rsidR="00036034" w:rsidRPr="007201A9" w:rsidRDefault="00036034" w:rsidP="00075C19">
      <w:pPr>
        <w:pStyle w:val="BodyText"/>
        <w:rPr>
          <w:noProof w:val="0"/>
        </w:rPr>
      </w:pPr>
    </w:p>
    <w:p w14:paraId="5C281CFB" w14:textId="77777777" w:rsidR="00036034" w:rsidRPr="007201A9" w:rsidRDefault="00036034" w:rsidP="00036034">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70"/>
        <w:gridCol w:w="720"/>
        <w:gridCol w:w="4068"/>
      </w:tblGrid>
      <w:tr w:rsidR="00036034" w:rsidRPr="007201A9" w14:paraId="24F6CD1A" w14:textId="77777777" w:rsidTr="006D1B5B">
        <w:trPr>
          <w:cantSplit/>
        </w:trPr>
        <w:tc>
          <w:tcPr>
            <w:tcW w:w="1908" w:type="dxa"/>
            <w:tcBorders>
              <w:bottom w:val="single" w:sz="4" w:space="0" w:color="auto"/>
            </w:tcBorders>
            <w:textDirection w:val="btLr"/>
            <w:vAlign w:val="center"/>
          </w:tcPr>
          <w:p w14:paraId="09ECADE4" w14:textId="77777777" w:rsidR="00036034" w:rsidRPr="007201A9" w:rsidRDefault="00036034" w:rsidP="00036034">
            <w:pPr>
              <w:pStyle w:val="TableLabel"/>
              <w:rPr>
                <w:noProof w:val="0"/>
                <w:sz w:val="16"/>
              </w:rPr>
            </w:pPr>
          </w:p>
        </w:tc>
        <w:tc>
          <w:tcPr>
            <w:tcW w:w="2970" w:type="dxa"/>
            <w:tcBorders>
              <w:bottom w:val="single" w:sz="4" w:space="0" w:color="auto"/>
            </w:tcBorders>
            <w:vAlign w:val="center"/>
          </w:tcPr>
          <w:p w14:paraId="57D7BC19" w14:textId="77777777" w:rsidR="00036034" w:rsidRPr="007201A9" w:rsidRDefault="00036034" w:rsidP="00036034">
            <w:pPr>
              <w:pStyle w:val="TableEntryHeader"/>
              <w:rPr>
                <w:noProof w:val="0"/>
                <w:kern w:val="28"/>
              </w:rPr>
            </w:pPr>
            <w:r w:rsidRPr="007201A9">
              <w:rPr>
                <w:noProof w:val="0"/>
              </w:rPr>
              <w:t>Field Name</w:t>
            </w:r>
          </w:p>
        </w:tc>
        <w:tc>
          <w:tcPr>
            <w:tcW w:w="720" w:type="dxa"/>
            <w:tcBorders>
              <w:bottom w:val="single" w:sz="4" w:space="0" w:color="auto"/>
            </w:tcBorders>
            <w:vAlign w:val="center"/>
          </w:tcPr>
          <w:p w14:paraId="0A57F4BC" w14:textId="77777777" w:rsidR="00036034" w:rsidRPr="007201A9" w:rsidRDefault="00036034" w:rsidP="00036034">
            <w:pPr>
              <w:pStyle w:val="TableEntryHeader"/>
              <w:rPr>
                <w:noProof w:val="0"/>
                <w:kern w:val="28"/>
              </w:rPr>
            </w:pPr>
            <w:r w:rsidRPr="007201A9">
              <w:rPr>
                <w:noProof w:val="0"/>
              </w:rPr>
              <w:t>Opt</w:t>
            </w:r>
          </w:p>
        </w:tc>
        <w:tc>
          <w:tcPr>
            <w:tcW w:w="4068" w:type="dxa"/>
            <w:tcBorders>
              <w:bottom w:val="single" w:sz="4" w:space="0" w:color="auto"/>
            </w:tcBorders>
            <w:vAlign w:val="center"/>
          </w:tcPr>
          <w:p w14:paraId="6B54881E" w14:textId="77777777" w:rsidR="00036034" w:rsidRPr="007201A9" w:rsidRDefault="00036034" w:rsidP="00036034">
            <w:pPr>
              <w:pStyle w:val="TableEntryHeader"/>
              <w:rPr>
                <w:noProof w:val="0"/>
                <w:kern w:val="28"/>
              </w:rPr>
            </w:pPr>
            <w:r w:rsidRPr="007201A9">
              <w:rPr>
                <w:noProof w:val="0"/>
              </w:rPr>
              <w:t>Value Constraints</w:t>
            </w:r>
          </w:p>
        </w:tc>
      </w:tr>
      <w:tr w:rsidR="00036034" w:rsidRPr="007201A9" w14:paraId="57164430" w14:textId="77777777" w:rsidTr="006D1B5B">
        <w:trPr>
          <w:cantSplit/>
        </w:trPr>
        <w:tc>
          <w:tcPr>
            <w:tcW w:w="1908" w:type="dxa"/>
            <w:vMerge w:val="restart"/>
            <w:tcBorders>
              <w:top w:val="single" w:sz="4" w:space="0" w:color="auto"/>
            </w:tcBorders>
          </w:tcPr>
          <w:p w14:paraId="2B272EFF" w14:textId="77777777" w:rsidR="00036034" w:rsidRPr="007201A9" w:rsidRDefault="00036034" w:rsidP="00036034">
            <w:pPr>
              <w:pStyle w:val="TableEntryHeader"/>
              <w:rPr>
                <w:noProof w:val="0"/>
              </w:rPr>
            </w:pPr>
            <w:r w:rsidRPr="007201A9">
              <w:rPr>
                <w:noProof w:val="0"/>
              </w:rPr>
              <w:t>Event</w:t>
            </w:r>
          </w:p>
          <w:p w14:paraId="1942AA3B" w14:textId="77777777" w:rsidR="00036034" w:rsidRPr="007201A9" w:rsidRDefault="00036034" w:rsidP="006D1B5B">
            <w:pPr>
              <w:pStyle w:val="TableEntryHeader"/>
              <w:rPr>
                <w:bCs/>
                <w:noProof w:val="0"/>
                <w:sz w:val="12"/>
              </w:rPr>
            </w:pPr>
            <w:r w:rsidRPr="007201A9">
              <w:rPr>
                <w:bCs/>
                <w:noProof w:val="0"/>
                <w:sz w:val="12"/>
              </w:rPr>
              <w:t>AuditMessage/</w:t>
            </w:r>
            <w:r w:rsidRPr="007201A9">
              <w:rPr>
                <w:bCs/>
                <w:noProof w:val="0"/>
                <w:sz w:val="12"/>
              </w:rPr>
              <w:br/>
              <w:t>EventIdentification</w:t>
            </w:r>
          </w:p>
        </w:tc>
        <w:tc>
          <w:tcPr>
            <w:tcW w:w="2970" w:type="dxa"/>
            <w:tcBorders>
              <w:top w:val="single" w:sz="4" w:space="0" w:color="auto"/>
            </w:tcBorders>
            <w:vAlign w:val="center"/>
          </w:tcPr>
          <w:p w14:paraId="2D8958C0" w14:textId="77777777" w:rsidR="00036034" w:rsidRPr="007201A9" w:rsidRDefault="00036034" w:rsidP="00036034">
            <w:pPr>
              <w:pStyle w:val="TableEntry"/>
              <w:rPr>
                <w:noProof w:val="0"/>
              </w:rPr>
            </w:pPr>
            <w:r w:rsidRPr="007201A9">
              <w:rPr>
                <w:noProof w:val="0"/>
              </w:rPr>
              <w:t>EventID</w:t>
            </w:r>
          </w:p>
        </w:tc>
        <w:tc>
          <w:tcPr>
            <w:tcW w:w="720" w:type="dxa"/>
            <w:tcBorders>
              <w:top w:val="single" w:sz="4" w:space="0" w:color="auto"/>
            </w:tcBorders>
            <w:vAlign w:val="center"/>
          </w:tcPr>
          <w:p w14:paraId="091E83E3" w14:textId="77777777" w:rsidR="00036034" w:rsidRPr="007201A9" w:rsidRDefault="00036034" w:rsidP="00036034">
            <w:pPr>
              <w:pStyle w:val="TableEntry"/>
              <w:jc w:val="center"/>
              <w:rPr>
                <w:noProof w:val="0"/>
                <w:szCs w:val="18"/>
              </w:rPr>
            </w:pPr>
            <w:r w:rsidRPr="007201A9">
              <w:rPr>
                <w:noProof w:val="0"/>
                <w:szCs w:val="18"/>
              </w:rPr>
              <w:t>M</w:t>
            </w:r>
          </w:p>
        </w:tc>
        <w:tc>
          <w:tcPr>
            <w:tcW w:w="4068" w:type="dxa"/>
            <w:tcBorders>
              <w:top w:val="single" w:sz="4" w:space="0" w:color="auto"/>
            </w:tcBorders>
            <w:vAlign w:val="center"/>
          </w:tcPr>
          <w:p w14:paraId="72B64F8A" w14:textId="77777777" w:rsidR="00036034" w:rsidRPr="007201A9" w:rsidRDefault="00036034" w:rsidP="00036034">
            <w:pPr>
              <w:pStyle w:val="TableEntry"/>
              <w:rPr>
                <w:noProof w:val="0"/>
              </w:rPr>
            </w:pPr>
            <w:r w:rsidRPr="007201A9">
              <w:rPr>
                <w:noProof w:val="0"/>
              </w:rPr>
              <w:t>EV(110106, DCM, “Export”)</w:t>
            </w:r>
          </w:p>
        </w:tc>
      </w:tr>
      <w:tr w:rsidR="00036034" w:rsidRPr="007201A9" w14:paraId="74E41D9F" w14:textId="77777777" w:rsidTr="006D1B5B">
        <w:trPr>
          <w:cantSplit/>
        </w:trPr>
        <w:tc>
          <w:tcPr>
            <w:tcW w:w="1908" w:type="dxa"/>
            <w:vMerge/>
            <w:vAlign w:val="center"/>
          </w:tcPr>
          <w:p w14:paraId="0C42C460" w14:textId="77777777" w:rsidR="00036034" w:rsidRPr="007201A9" w:rsidRDefault="00036034" w:rsidP="00036034">
            <w:pPr>
              <w:pStyle w:val="TableLabel"/>
              <w:rPr>
                <w:noProof w:val="0"/>
                <w:sz w:val="16"/>
              </w:rPr>
            </w:pPr>
          </w:p>
        </w:tc>
        <w:tc>
          <w:tcPr>
            <w:tcW w:w="2970" w:type="dxa"/>
            <w:vAlign w:val="center"/>
          </w:tcPr>
          <w:p w14:paraId="78744FAB" w14:textId="77777777" w:rsidR="00036034" w:rsidRPr="007201A9" w:rsidRDefault="00036034" w:rsidP="00036034">
            <w:pPr>
              <w:pStyle w:val="TableEntry"/>
              <w:rPr>
                <w:noProof w:val="0"/>
              </w:rPr>
            </w:pPr>
            <w:r w:rsidRPr="007201A9">
              <w:rPr>
                <w:noProof w:val="0"/>
              </w:rPr>
              <w:t>EventActionCode</w:t>
            </w:r>
          </w:p>
        </w:tc>
        <w:tc>
          <w:tcPr>
            <w:tcW w:w="720" w:type="dxa"/>
            <w:vAlign w:val="center"/>
          </w:tcPr>
          <w:p w14:paraId="21214730" w14:textId="77777777" w:rsidR="00036034" w:rsidRPr="007201A9" w:rsidRDefault="00036034" w:rsidP="00036034">
            <w:pPr>
              <w:pStyle w:val="TableEntry"/>
              <w:jc w:val="center"/>
              <w:rPr>
                <w:noProof w:val="0"/>
                <w:szCs w:val="18"/>
              </w:rPr>
            </w:pPr>
            <w:r w:rsidRPr="007201A9">
              <w:rPr>
                <w:noProof w:val="0"/>
                <w:szCs w:val="18"/>
              </w:rPr>
              <w:t>M</w:t>
            </w:r>
          </w:p>
        </w:tc>
        <w:tc>
          <w:tcPr>
            <w:tcW w:w="4068" w:type="dxa"/>
          </w:tcPr>
          <w:p w14:paraId="14B4BDDA" w14:textId="77777777" w:rsidR="00036034" w:rsidRPr="007201A9" w:rsidRDefault="00036034" w:rsidP="00036034">
            <w:pPr>
              <w:pStyle w:val="TableEntry"/>
              <w:rPr>
                <w:noProof w:val="0"/>
              </w:rPr>
            </w:pPr>
            <w:r w:rsidRPr="007201A9">
              <w:rPr>
                <w:noProof w:val="0"/>
              </w:rPr>
              <w:t xml:space="preserve">“R” (Read) </w:t>
            </w:r>
          </w:p>
        </w:tc>
      </w:tr>
      <w:tr w:rsidR="00036034" w:rsidRPr="007201A9" w14:paraId="3B9EAD12" w14:textId="77777777" w:rsidTr="006D1B5B">
        <w:trPr>
          <w:cantSplit/>
        </w:trPr>
        <w:tc>
          <w:tcPr>
            <w:tcW w:w="1908" w:type="dxa"/>
            <w:vMerge/>
            <w:vAlign w:val="center"/>
          </w:tcPr>
          <w:p w14:paraId="6E515D43" w14:textId="77777777" w:rsidR="00036034" w:rsidRPr="007201A9" w:rsidRDefault="00036034" w:rsidP="00036034">
            <w:pPr>
              <w:pStyle w:val="TableLabel"/>
              <w:rPr>
                <w:noProof w:val="0"/>
                <w:sz w:val="16"/>
              </w:rPr>
            </w:pPr>
          </w:p>
        </w:tc>
        <w:tc>
          <w:tcPr>
            <w:tcW w:w="2970" w:type="dxa"/>
            <w:vAlign w:val="center"/>
          </w:tcPr>
          <w:p w14:paraId="4273C0F6" w14:textId="77777777" w:rsidR="00036034" w:rsidRPr="007201A9" w:rsidRDefault="00036034" w:rsidP="00036034">
            <w:pPr>
              <w:pStyle w:val="TableEntry"/>
              <w:rPr>
                <w:i/>
                <w:iCs/>
                <w:noProof w:val="0"/>
              </w:rPr>
            </w:pPr>
            <w:r w:rsidRPr="007201A9">
              <w:rPr>
                <w:i/>
                <w:iCs/>
                <w:noProof w:val="0"/>
              </w:rPr>
              <w:t>EventDateTime</w:t>
            </w:r>
          </w:p>
        </w:tc>
        <w:tc>
          <w:tcPr>
            <w:tcW w:w="720" w:type="dxa"/>
            <w:vAlign w:val="center"/>
          </w:tcPr>
          <w:p w14:paraId="6DBE6D50"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068" w:type="dxa"/>
            <w:vAlign w:val="center"/>
          </w:tcPr>
          <w:p w14:paraId="3D748EFF" w14:textId="77777777" w:rsidR="00036034" w:rsidRPr="007201A9" w:rsidRDefault="00036034" w:rsidP="00036034">
            <w:pPr>
              <w:pStyle w:val="TableEntry"/>
              <w:rPr>
                <w:i/>
                <w:iCs/>
                <w:noProof w:val="0"/>
              </w:rPr>
            </w:pPr>
            <w:r w:rsidRPr="007201A9">
              <w:rPr>
                <w:i/>
                <w:iCs/>
                <w:noProof w:val="0"/>
              </w:rPr>
              <w:t>not specialized</w:t>
            </w:r>
          </w:p>
        </w:tc>
      </w:tr>
      <w:tr w:rsidR="00036034" w:rsidRPr="007201A9" w14:paraId="1590ABB9" w14:textId="77777777" w:rsidTr="006D1B5B">
        <w:trPr>
          <w:cantSplit/>
        </w:trPr>
        <w:tc>
          <w:tcPr>
            <w:tcW w:w="1908" w:type="dxa"/>
            <w:vMerge/>
            <w:vAlign w:val="center"/>
          </w:tcPr>
          <w:p w14:paraId="51625C9C" w14:textId="77777777" w:rsidR="00036034" w:rsidRPr="007201A9" w:rsidRDefault="00036034" w:rsidP="00036034">
            <w:pPr>
              <w:pStyle w:val="TableLabel"/>
              <w:rPr>
                <w:noProof w:val="0"/>
                <w:sz w:val="16"/>
              </w:rPr>
            </w:pPr>
          </w:p>
        </w:tc>
        <w:tc>
          <w:tcPr>
            <w:tcW w:w="2970" w:type="dxa"/>
            <w:vAlign w:val="center"/>
          </w:tcPr>
          <w:p w14:paraId="4587BB0B" w14:textId="77777777" w:rsidR="00036034" w:rsidRPr="007201A9" w:rsidRDefault="00036034" w:rsidP="00036034">
            <w:pPr>
              <w:pStyle w:val="TableEntry"/>
              <w:rPr>
                <w:i/>
                <w:iCs/>
                <w:noProof w:val="0"/>
              </w:rPr>
            </w:pPr>
            <w:r w:rsidRPr="007201A9">
              <w:rPr>
                <w:i/>
                <w:iCs/>
                <w:noProof w:val="0"/>
              </w:rPr>
              <w:t>EventOutcomeIndicator</w:t>
            </w:r>
          </w:p>
        </w:tc>
        <w:tc>
          <w:tcPr>
            <w:tcW w:w="720" w:type="dxa"/>
            <w:vAlign w:val="center"/>
          </w:tcPr>
          <w:p w14:paraId="031F5DD5"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068" w:type="dxa"/>
            <w:vAlign w:val="center"/>
          </w:tcPr>
          <w:p w14:paraId="655F56C5" w14:textId="77777777" w:rsidR="00036034" w:rsidRPr="007201A9" w:rsidRDefault="00036034" w:rsidP="00036034">
            <w:pPr>
              <w:pStyle w:val="TableEntry"/>
              <w:rPr>
                <w:i/>
                <w:iCs/>
                <w:noProof w:val="0"/>
              </w:rPr>
            </w:pPr>
            <w:r w:rsidRPr="007201A9">
              <w:rPr>
                <w:i/>
                <w:iCs/>
                <w:noProof w:val="0"/>
              </w:rPr>
              <w:t>not specialized</w:t>
            </w:r>
          </w:p>
        </w:tc>
      </w:tr>
      <w:tr w:rsidR="00036034" w:rsidRPr="007201A9" w14:paraId="63B43FB2" w14:textId="77777777" w:rsidTr="006D1B5B">
        <w:trPr>
          <w:cantSplit/>
        </w:trPr>
        <w:tc>
          <w:tcPr>
            <w:tcW w:w="1908" w:type="dxa"/>
            <w:vMerge/>
            <w:tcBorders>
              <w:bottom w:val="single" w:sz="4" w:space="0" w:color="auto"/>
            </w:tcBorders>
            <w:vAlign w:val="center"/>
          </w:tcPr>
          <w:p w14:paraId="6A188EC1" w14:textId="77777777" w:rsidR="00036034" w:rsidRPr="007201A9" w:rsidRDefault="00036034" w:rsidP="00036034">
            <w:pPr>
              <w:pStyle w:val="TableLabel"/>
              <w:rPr>
                <w:noProof w:val="0"/>
                <w:sz w:val="16"/>
              </w:rPr>
            </w:pPr>
          </w:p>
        </w:tc>
        <w:tc>
          <w:tcPr>
            <w:tcW w:w="2970" w:type="dxa"/>
            <w:tcBorders>
              <w:bottom w:val="single" w:sz="4" w:space="0" w:color="auto"/>
            </w:tcBorders>
            <w:vAlign w:val="center"/>
          </w:tcPr>
          <w:p w14:paraId="4B2964F1" w14:textId="77777777" w:rsidR="00036034" w:rsidRPr="007201A9" w:rsidRDefault="00036034" w:rsidP="00036034">
            <w:pPr>
              <w:pStyle w:val="TableEntry"/>
              <w:rPr>
                <w:noProof w:val="0"/>
              </w:rPr>
            </w:pPr>
            <w:r w:rsidRPr="007201A9">
              <w:rPr>
                <w:noProof w:val="0"/>
              </w:rPr>
              <w:t>EventTypeCode</w:t>
            </w:r>
          </w:p>
        </w:tc>
        <w:tc>
          <w:tcPr>
            <w:tcW w:w="720" w:type="dxa"/>
            <w:tcBorders>
              <w:bottom w:val="single" w:sz="4" w:space="0" w:color="auto"/>
            </w:tcBorders>
            <w:vAlign w:val="center"/>
          </w:tcPr>
          <w:p w14:paraId="0E1261CC" w14:textId="77777777" w:rsidR="00036034" w:rsidRPr="007201A9" w:rsidRDefault="00036034" w:rsidP="00036034">
            <w:pPr>
              <w:pStyle w:val="TableEntry"/>
              <w:jc w:val="center"/>
              <w:rPr>
                <w:noProof w:val="0"/>
                <w:szCs w:val="18"/>
              </w:rPr>
            </w:pPr>
            <w:r w:rsidRPr="007201A9">
              <w:rPr>
                <w:noProof w:val="0"/>
                <w:szCs w:val="18"/>
              </w:rPr>
              <w:t>M</w:t>
            </w:r>
          </w:p>
        </w:tc>
        <w:tc>
          <w:tcPr>
            <w:tcW w:w="4068" w:type="dxa"/>
            <w:tcBorders>
              <w:bottom w:val="single" w:sz="4" w:space="0" w:color="auto"/>
            </w:tcBorders>
            <w:vAlign w:val="center"/>
          </w:tcPr>
          <w:p w14:paraId="723E8654" w14:textId="77777777" w:rsidR="00036034" w:rsidRPr="007201A9" w:rsidRDefault="00036034" w:rsidP="00036034">
            <w:pPr>
              <w:pStyle w:val="TableEntry"/>
              <w:rPr>
                <w:noProof w:val="0"/>
              </w:rPr>
            </w:pPr>
            <w:r w:rsidRPr="007201A9">
              <w:rPr>
                <w:noProof w:val="0"/>
              </w:rPr>
              <w:t>EV(“ITI-53”, “IHE Transactions”, “Document Metadata Notify”)</w:t>
            </w:r>
          </w:p>
        </w:tc>
      </w:tr>
      <w:tr w:rsidR="00036034" w:rsidRPr="007201A9" w14:paraId="35F4A2AB" w14:textId="77777777" w:rsidTr="00036034">
        <w:trPr>
          <w:cantSplit/>
        </w:trPr>
        <w:tc>
          <w:tcPr>
            <w:tcW w:w="9666" w:type="dxa"/>
            <w:gridSpan w:val="4"/>
            <w:tcBorders>
              <w:bottom w:val="single" w:sz="4" w:space="0" w:color="auto"/>
            </w:tcBorders>
          </w:tcPr>
          <w:p w14:paraId="14FC812F" w14:textId="77777777" w:rsidR="00036034" w:rsidRPr="007201A9" w:rsidRDefault="00036034" w:rsidP="00036034">
            <w:pPr>
              <w:pStyle w:val="TableEntry"/>
              <w:rPr>
                <w:noProof w:val="0"/>
              </w:rPr>
            </w:pPr>
            <w:r w:rsidRPr="007201A9">
              <w:rPr>
                <w:noProof w:val="0"/>
              </w:rPr>
              <w:t>Source (Document Metadata Notification Broker) (1)</w:t>
            </w:r>
          </w:p>
        </w:tc>
      </w:tr>
      <w:tr w:rsidR="00036034" w:rsidRPr="007201A9" w14:paraId="050E1333" w14:textId="77777777" w:rsidTr="00036034">
        <w:trPr>
          <w:cantSplit/>
        </w:trPr>
        <w:tc>
          <w:tcPr>
            <w:tcW w:w="9666" w:type="dxa"/>
            <w:gridSpan w:val="4"/>
            <w:tcBorders>
              <w:bottom w:val="single" w:sz="4" w:space="0" w:color="auto"/>
            </w:tcBorders>
          </w:tcPr>
          <w:p w14:paraId="0511559D" w14:textId="77777777" w:rsidR="00036034" w:rsidRPr="007201A9" w:rsidRDefault="00036034" w:rsidP="00036034">
            <w:pPr>
              <w:pStyle w:val="TableEntry"/>
              <w:rPr>
                <w:noProof w:val="0"/>
              </w:rPr>
            </w:pPr>
            <w:r w:rsidRPr="007201A9">
              <w:rPr>
                <w:noProof w:val="0"/>
              </w:rPr>
              <w:t>Destination (Document Metadata Notification Recipient) (1)</w:t>
            </w:r>
          </w:p>
        </w:tc>
      </w:tr>
      <w:tr w:rsidR="00036034" w:rsidRPr="007201A9" w14:paraId="7D6CF3DD" w14:textId="77777777" w:rsidTr="00036034">
        <w:trPr>
          <w:cantSplit/>
        </w:trPr>
        <w:tc>
          <w:tcPr>
            <w:tcW w:w="9666" w:type="dxa"/>
            <w:gridSpan w:val="4"/>
            <w:tcBorders>
              <w:bottom w:val="single" w:sz="4" w:space="0" w:color="auto"/>
            </w:tcBorders>
          </w:tcPr>
          <w:p w14:paraId="0803309F" w14:textId="77777777" w:rsidR="00036034" w:rsidRPr="007201A9" w:rsidRDefault="00036034" w:rsidP="00036034">
            <w:pPr>
              <w:pStyle w:val="TableEntry"/>
              <w:rPr>
                <w:noProof w:val="0"/>
              </w:rPr>
            </w:pPr>
            <w:r w:rsidRPr="007201A9">
              <w:rPr>
                <w:noProof w:val="0"/>
              </w:rPr>
              <w:t>Audit Source (Document Metadata Notification Broker) (1)</w:t>
            </w:r>
          </w:p>
        </w:tc>
      </w:tr>
      <w:tr w:rsidR="00036034" w:rsidRPr="007201A9" w14:paraId="080D17C4"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7D456A7" w14:textId="7A087220" w:rsidR="00036034" w:rsidRPr="007201A9" w:rsidRDefault="00036034" w:rsidP="00036034">
            <w:pPr>
              <w:pStyle w:val="TableEntry"/>
              <w:rPr>
                <w:b/>
                <w:bCs/>
                <w:noProof w:val="0"/>
              </w:rPr>
            </w:pPr>
            <w:r w:rsidRPr="007201A9">
              <w:rPr>
                <w:bCs/>
                <w:noProof w:val="0"/>
              </w:rPr>
              <w:t>DocumentEntry</w:t>
            </w:r>
            <w:r w:rsidRPr="007201A9">
              <w:rPr>
                <w:b/>
                <w:bCs/>
                <w:noProof w:val="0"/>
                <w:u w:val="single"/>
              </w:rPr>
              <w:t>/Folder</w:t>
            </w:r>
            <w:r w:rsidRPr="007201A9">
              <w:rPr>
                <w:bCs/>
                <w:noProof w:val="0"/>
              </w:rPr>
              <w:t xml:space="preserve">/SubmissionSet </w:t>
            </w:r>
            <w:r w:rsidRPr="007201A9">
              <w:rPr>
                <w:noProof w:val="0"/>
              </w:rPr>
              <w:t>(1..n)</w:t>
            </w:r>
          </w:p>
        </w:tc>
      </w:tr>
    </w:tbl>
    <w:p w14:paraId="79557E89" w14:textId="77777777" w:rsidR="00036034" w:rsidRPr="007201A9" w:rsidRDefault="00036034" w:rsidP="00036034">
      <w:pPr>
        <w:pStyle w:val="BodyText"/>
        <w:rPr>
          <w:b/>
          <w:noProof w:val="0"/>
          <w:szCs w:val="18"/>
        </w:rPr>
      </w:pPr>
    </w:p>
    <w:p w14:paraId="5FE440C8" w14:textId="77777777" w:rsidR="00036034" w:rsidRPr="007201A9" w:rsidRDefault="00036034" w:rsidP="009A30BA">
      <w:pPr>
        <w:pStyle w:val="BodyText"/>
        <w:rPr>
          <w:b/>
          <w:bCs/>
          <w:noProof w:val="0"/>
        </w:rPr>
      </w:pPr>
      <w:r w:rsidRPr="007201A9">
        <w:rPr>
          <w:b/>
          <w:bCs/>
          <w:noProof w:val="0"/>
        </w:rPr>
        <w:t>…</w:t>
      </w:r>
    </w:p>
    <w:p w14:paraId="529631F7" w14:textId="77777777" w:rsidR="00036034" w:rsidRPr="007201A9" w:rsidRDefault="00036034" w:rsidP="006D1B5B">
      <w:pPr>
        <w:rPr>
          <w:lang w:val="en-US"/>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2993"/>
        <w:gridCol w:w="630"/>
        <w:gridCol w:w="4117"/>
      </w:tblGrid>
      <w:tr w:rsidR="00036034" w:rsidRPr="007201A9" w14:paraId="45979162" w14:textId="77777777" w:rsidTr="006D1B5B">
        <w:trPr>
          <w:cantSplit/>
        </w:trPr>
        <w:tc>
          <w:tcPr>
            <w:tcW w:w="1975" w:type="dxa"/>
            <w:vMerge w:val="restart"/>
          </w:tcPr>
          <w:p w14:paraId="6707AD7D" w14:textId="77777777" w:rsidR="00036034" w:rsidRPr="007201A9" w:rsidRDefault="00036034" w:rsidP="009A30BA">
            <w:pPr>
              <w:pStyle w:val="TableEntryHeader"/>
              <w:rPr>
                <w:noProof w:val="0"/>
              </w:rPr>
            </w:pPr>
            <w:r w:rsidRPr="007201A9">
              <w:rPr>
                <w:noProof w:val="0"/>
              </w:rPr>
              <w:t>DocumentEntry</w:t>
            </w:r>
          </w:p>
          <w:p w14:paraId="2C978FAB" w14:textId="77777777" w:rsidR="00036034" w:rsidRPr="007201A9" w:rsidRDefault="00036034" w:rsidP="009A30BA">
            <w:pPr>
              <w:pStyle w:val="TableEntryHeader"/>
              <w:rPr>
                <w:bCs/>
                <w:noProof w:val="0"/>
                <w:u w:val="single"/>
              </w:rPr>
            </w:pPr>
            <w:r w:rsidRPr="007201A9">
              <w:rPr>
                <w:bCs/>
                <w:noProof w:val="0"/>
                <w:u w:val="single"/>
              </w:rPr>
              <w:t>Folder</w:t>
            </w:r>
          </w:p>
          <w:p w14:paraId="4D6F653E" w14:textId="77777777" w:rsidR="00036034" w:rsidRPr="007201A9" w:rsidRDefault="00036034" w:rsidP="009A30BA">
            <w:pPr>
              <w:pStyle w:val="TableEntryHeader"/>
              <w:rPr>
                <w:noProof w:val="0"/>
              </w:rPr>
            </w:pPr>
            <w:r w:rsidRPr="007201A9">
              <w:rPr>
                <w:noProof w:val="0"/>
              </w:rPr>
              <w:t xml:space="preserve">SubmissionSet </w:t>
            </w:r>
          </w:p>
          <w:p w14:paraId="458BD85C" w14:textId="77777777" w:rsidR="00036034" w:rsidRPr="007201A9" w:rsidRDefault="00036034" w:rsidP="006D1B5B">
            <w:pPr>
              <w:pStyle w:val="TableEntryHeader"/>
              <w:rPr>
                <w:bCs/>
                <w:noProof w:val="0"/>
                <w:sz w:val="12"/>
              </w:rPr>
            </w:pPr>
            <w:r w:rsidRPr="007201A9">
              <w:rPr>
                <w:noProof w:val="0"/>
              </w:rPr>
              <w:t xml:space="preserve"> </w:t>
            </w:r>
            <w:r w:rsidRPr="007201A9">
              <w:rPr>
                <w:bCs/>
                <w:noProof w:val="0"/>
                <w:sz w:val="12"/>
              </w:rPr>
              <w:t>(AuditMessage/</w:t>
            </w:r>
            <w:r w:rsidRPr="007201A9">
              <w:rPr>
                <w:bCs/>
                <w:noProof w:val="0"/>
                <w:sz w:val="12"/>
              </w:rPr>
              <w:br/>
              <w:t>ParticipantObjectIdentification)</w:t>
            </w:r>
          </w:p>
        </w:tc>
        <w:tc>
          <w:tcPr>
            <w:tcW w:w="2993" w:type="dxa"/>
            <w:vAlign w:val="center"/>
          </w:tcPr>
          <w:p w14:paraId="20F81D49" w14:textId="77777777" w:rsidR="00036034" w:rsidRPr="007201A9" w:rsidRDefault="00036034" w:rsidP="006D1B5B">
            <w:pPr>
              <w:pStyle w:val="TableEntry"/>
              <w:rPr>
                <w:noProof w:val="0"/>
              </w:rPr>
            </w:pPr>
            <w:r w:rsidRPr="007201A9">
              <w:rPr>
                <w:noProof w:val="0"/>
              </w:rPr>
              <w:t>ParticipantObjectTypeCode</w:t>
            </w:r>
          </w:p>
        </w:tc>
        <w:tc>
          <w:tcPr>
            <w:tcW w:w="630" w:type="dxa"/>
            <w:vAlign w:val="center"/>
          </w:tcPr>
          <w:p w14:paraId="69884785" w14:textId="77777777" w:rsidR="00036034" w:rsidRPr="007201A9" w:rsidRDefault="00036034" w:rsidP="009A30BA">
            <w:pPr>
              <w:pStyle w:val="TableEntry"/>
              <w:rPr>
                <w:noProof w:val="0"/>
              </w:rPr>
            </w:pPr>
            <w:r w:rsidRPr="007201A9">
              <w:rPr>
                <w:noProof w:val="0"/>
              </w:rPr>
              <w:t>M</w:t>
            </w:r>
          </w:p>
        </w:tc>
        <w:tc>
          <w:tcPr>
            <w:tcW w:w="4117" w:type="dxa"/>
            <w:vAlign w:val="center"/>
          </w:tcPr>
          <w:p w14:paraId="2C2C9687" w14:textId="77777777" w:rsidR="00036034" w:rsidRPr="007201A9" w:rsidRDefault="00036034" w:rsidP="009A30BA">
            <w:pPr>
              <w:pStyle w:val="TableEntry"/>
              <w:rPr>
                <w:noProof w:val="0"/>
              </w:rPr>
            </w:pPr>
            <w:r w:rsidRPr="007201A9">
              <w:rPr>
                <w:noProof w:val="0"/>
              </w:rPr>
              <w:t>“2” (system object)</w:t>
            </w:r>
          </w:p>
        </w:tc>
      </w:tr>
      <w:tr w:rsidR="00036034" w:rsidRPr="007201A9" w14:paraId="2A2BAE1B" w14:textId="77777777" w:rsidTr="006D1B5B">
        <w:trPr>
          <w:cantSplit/>
        </w:trPr>
        <w:tc>
          <w:tcPr>
            <w:tcW w:w="1975" w:type="dxa"/>
            <w:vMerge/>
            <w:vAlign w:val="center"/>
          </w:tcPr>
          <w:p w14:paraId="62B13C5C" w14:textId="77777777" w:rsidR="00036034" w:rsidRPr="007201A9" w:rsidRDefault="00036034" w:rsidP="006D1B5B">
            <w:pPr>
              <w:rPr>
                <w:lang w:val="en-US"/>
              </w:rPr>
            </w:pPr>
          </w:p>
        </w:tc>
        <w:tc>
          <w:tcPr>
            <w:tcW w:w="2993" w:type="dxa"/>
            <w:vAlign w:val="center"/>
          </w:tcPr>
          <w:p w14:paraId="44657482" w14:textId="77777777" w:rsidR="00036034" w:rsidRPr="007201A9" w:rsidRDefault="00036034" w:rsidP="006D1B5B">
            <w:pPr>
              <w:pStyle w:val="TableEntry"/>
              <w:rPr>
                <w:noProof w:val="0"/>
              </w:rPr>
            </w:pPr>
            <w:r w:rsidRPr="007201A9">
              <w:rPr>
                <w:noProof w:val="0"/>
              </w:rPr>
              <w:t>ParticipantObjectTypeCodeRole</w:t>
            </w:r>
          </w:p>
        </w:tc>
        <w:tc>
          <w:tcPr>
            <w:tcW w:w="630" w:type="dxa"/>
            <w:vAlign w:val="center"/>
          </w:tcPr>
          <w:p w14:paraId="033365F7" w14:textId="77777777" w:rsidR="00036034" w:rsidRPr="007201A9" w:rsidRDefault="00036034" w:rsidP="009A30BA">
            <w:pPr>
              <w:pStyle w:val="TableEntry"/>
              <w:rPr>
                <w:noProof w:val="0"/>
              </w:rPr>
            </w:pPr>
            <w:r w:rsidRPr="007201A9">
              <w:rPr>
                <w:noProof w:val="0"/>
              </w:rPr>
              <w:t>M</w:t>
            </w:r>
          </w:p>
        </w:tc>
        <w:tc>
          <w:tcPr>
            <w:tcW w:w="4117" w:type="dxa"/>
            <w:vAlign w:val="center"/>
          </w:tcPr>
          <w:p w14:paraId="65DB53D3" w14:textId="77777777" w:rsidR="00036034" w:rsidRPr="007201A9" w:rsidRDefault="00036034" w:rsidP="009A30BA">
            <w:pPr>
              <w:pStyle w:val="TableEntry"/>
              <w:rPr>
                <w:noProof w:val="0"/>
              </w:rPr>
            </w:pPr>
            <w:r w:rsidRPr="007201A9">
              <w:rPr>
                <w:noProof w:val="0"/>
              </w:rPr>
              <w:t>“3” (report)</w:t>
            </w:r>
          </w:p>
        </w:tc>
      </w:tr>
      <w:tr w:rsidR="00036034" w:rsidRPr="007201A9" w14:paraId="6F4A61B0" w14:textId="77777777" w:rsidTr="006D1B5B">
        <w:trPr>
          <w:cantSplit/>
        </w:trPr>
        <w:tc>
          <w:tcPr>
            <w:tcW w:w="1975" w:type="dxa"/>
            <w:vMerge/>
            <w:vAlign w:val="center"/>
          </w:tcPr>
          <w:p w14:paraId="68C3143A" w14:textId="77777777" w:rsidR="00036034" w:rsidRPr="007201A9" w:rsidRDefault="00036034" w:rsidP="006D1B5B">
            <w:pPr>
              <w:rPr>
                <w:lang w:val="en-US"/>
              </w:rPr>
            </w:pPr>
          </w:p>
        </w:tc>
        <w:tc>
          <w:tcPr>
            <w:tcW w:w="2993" w:type="dxa"/>
            <w:vAlign w:val="center"/>
          </w:tcPr>
          <w:p w14:paraId="1EEBEDC8" w14:textId="77777777" w:rsidR="00036034" w:rsidRPr="007201A9" w:rsidRDefault="00036034" w:rsidP="006D1B5B">
            <w:pPr>
              <w:pStyle w:val="TableEntry"/>
              <w:rPr>
                <w:i/>
                <w:iCs/>
                <w:noProof w:val="0"/>
              </w:rPr>
            </w:pPr>
            <w:r w:rsidRPr="007201A9">
              <w:rPr>
                <w:i/>
                <w:iCs/>
                <w:noProof w:val="0"/>
              </w:rPr>
              <w:t>ParticipantObjectDataLifeCycle</w:t>
            </w:r>
          </w:p>
        </w:tc>
        <w:tc>
          <w:tcPr>
            <w:tcW w:w="630" w:type="dxa"/>
            <w:vAlign w:val="center"/>
          </w:tcPr>
          <w:p w14:paraId="5C0DDD08" w14:textId="77777777" w:rsidR="00036034" w:rsidRPr="007201A9" w:rsidRDefault="00036034" w:rsidP="009A30BA">
            <w:pPr>
              <w:pStyle w:val="TableEntry"/>
              <w:rPr>
                <w:i/>
                <w:iCs/>
                <w:noProof w:val="0"/>
              </w:rPr>
            </w:pPr>
            <w:r w:rsidRPr="007201A9">
              <w:rPr>
                <w:i/>
                <w:iCs/>
                <w:noProof w:val="0"/>
              </w:rPr>
              <w:t>U</w:t>
            </w:r>
          </w:p>
        </w:tc>
        <w:tc>
          <w:tcPr>
            <w:tcW w:w="4117" w:type="dxa"/>
            <w:vAlign w:val="center"/>
          </w:tcPr>
          <w:p w14:paraId="1AE571C5" w14:textId="77777777" w:rsidR="00036034" w:rsidRPr="007201A9" w:rsidRDefault="00036034" w:rsidP="009A30BA">
            <w:pPr>
              <w:pStyle w:val="TableEntry"/>
              <w:rPr>
                <w:i/>
                <w:iCs/>
                <w:noProof w:val="0"/>
              </w:rPr>
            </w:pPr>
            <w:r w:rsidRPr="007201A9">
              <w:rPr>
                <w:i/>
                <w:iCs/>
                <w:noProof w:val="0"/>
              </w:rPr>
              <w:t>not specialized</w:t>
            </w:r>
          </w:p>
        </w:tc>
      </w:tr>
      <w:tr w:rsidR="00036034" w:rsidRPr="007201A9" w14:paraId="285FFE36" w14:textId="77777777" w:rsidTr="006D1B5B">
        <w:trPr>
          <w:cantSplit/>
        </w:trPr>
        <w:tc>
          <w:tcPr>
            <w:tcW w:w="1975" w:type="dxa"/>
            <w:vMerge/>
            <w:vAlign w:val="center"/>
          </w:tcPr>
          <w:p w14:paraId="139295F3" w14:textId="77777777" w:rsidR="00036034" w:rsidRPr="007201A9" w:rsidRDefault="00036034" w:rsidP="006D1B5B">
            <w:pPr>
              <w:rPr>
                <w:lang w:val="en-US"/>
              </w:rPr>
            </w:pPr>
          </w:p>
        </w:tc>
        <w:tc>
          <w:tcPr>
            <w:tcW w:w="2993" w:type="dxa"/>
            <w:vAlign w:val="center"/>
          </w:tcPr>
          <w:p w14:paraId="798F4C3D" w14:textId="77777777" w:rsidR="00036034" w:rsidRPr="007201A9" w:rsidRDefault="00036034" w:rsidP="006D1B5B">
            <w:pPr>
              <w:pStyle w:val="TableEntry"/>
              <w:rPr>
                <w:noProof w:val="0"/>
              </w:rPr>
            </w:pPr>
            <w:r w:rsidRPr="007201A9">
              <w:rPr>
                <w:noProof w:val="0"/>
              </w:rPr>
              <w:t>ParticipantObjectIDTypeCode</w:t>
            </w:r>
          </w:p>
        </w:tc>
        <w:tc>
          <w:tcPr>
            <w:tcW w:w="630" w:type="dxa"/>
            <w:vAlign w:val="center"/>
          </w:tcPr>
          <w:p w14:paraId="096CAC83" w14:textId="77777777" w:rsidR="00036034" w:rsidRPr="007201A9" w:rsidRDefault="00036034" w:rsidP="009A30BA">
            <w:pPr>
              <w:pStyle w:val="TableEntry"/>
              <w:rPr>
                <w:noProof w:val="0"/>
              </w:rPr>
            </w:pPr>
            <w:r w:rsidRPr="007201A9">
              <w:rPr>
                <w:noProof w:val="0"/>
              </w:rPr>
              <w:t>M</w:t>
            </w:r>
          </w:p>
        </w:tc>
        <w:tc>
          <w:tcPr>
            <w:tcW w:w="4117" w:type="dxa"/>
            <w:vAlign w:val="center"/>
          </w:tcPr>
          <w:p w14:paraId="2922C3E1" w14:textId="77777777" w:rsidR="00036034" w:rsidRPr="007201A9" w:rsidRDefault="00036034" w:rsidP="009A30BA">
            <w:pPr>
              <w:pStyle w:val="TableEntry"/>
              <w:rPr>
                <w:noProof w:val="0"/>
              </w:rPr>
            </w:pPr>
            <w:r w:rsidRPr="007201A9">
              <w:rPr>
                <w:noProof w:val="0"/>
              </w:rPr>
              <w:t>The Document Metadata Notification Broker shall include one of the following values, depending on the specific object in the message:</w:t>
            </w:r>
          </w:p>
          <w:p w14:paraId="35C1619C" w14:textId="77777777" w:rsidR="00036034" w:rsidRPr="007201A9" w:rsidRDefault="00036034" w:rsidP="009A30BA">
            <w:pPr>
              <w:pStyle w:val="TableEntry"/>
              <w:rPr>
                <w:noProof w:val="0"/>
              </w:rPr>
            </w:pPr>
            <w:r w:rsidRPr="007201A9">
              <w:rPr>
                <w:noProof w:val="0"/>
              </w:rPr>
              <w:t>EV("urn:uuid:7edca82f-054d-47f2-a032-9b2a5b5186c1”, “IHE XDS Metadata”, “document entry object type”)</w:t>
            </w:r>
          </w:p>
          <w:p w14:paraId="56CA7377" w14:textId="77777777" w:rsidR="00036034" w:rsidRPr="007201A9" w:rsidRDefault="00036034" w:rsidP="009A30BA">
            <w:pPr>
              <w:pStyle w:val="TableEntry"/>
              <w:rPr>
                <w:bCs/>
                <w:noProof w:val="0"/>
              </w:rPr>
            </w:pPr>
            <w:r w:rsidRPr="007201A9">
              <w:rPr>
                <w:bCs/>
                <w:noProof w:val="0"/>
              </w:rPr>
              <w:t>EV(“urn:uuid:34268e47-fdf5-41a6-ba33-82133c465248”, “IHE XDS Metadata”, “on-demand document entry object type”)</w:t>
            </w:r>
          </w:p>
          <w:p w14:paraId="2FBC753F" w14:textId="77777777" w:rsidR="00036034" w:rsidRPr="007201A9" w:rsidRDefault="00036034" w:rsidP="009A30BA">
            <w:pPr>
              <w:pStyle w:val="TableEntry"/>
              <w:rPr>
                <w:noProof w:val="0"/>
                <w:u w:val="single"/>
              </w:rPr>
            </w:pPr>
            <w:r w:rsidRPr="007201A9">
              <w:rPr>
                <w:b/>
                <w:bCs/>
                <w:noProof w:val="0"/>
                <w:u w:val="single"/>
              </w:rPr>
              <w:t>EV("urn:uuid:d9d542f3-6cc4-48b6-8870-ea235fbc94c2”, “IHE XDS Metadata”, “folder classification node”)</w:t>
            </w:r>
          </w:p>
          <w:p w14:paraId="6BEAC3A2" w14:textId="77777777" w:rsidR="00036034" w:rsidRPr="007201A9" w:rsidRDefault="00036034" w:rsidP="009A30BA">
            <w:pPr>
              <w:pStyle w:val="TableEntry"/>
              <w:rPr>
                <w:noProof w:val="0"/>
              </w:rPr>
            </w:pPr>
            <w:r w:rsidRPr="007201A9">
              <w:rPr>
                <w:noProof w:val="0"/>
              </w:rPr>
              <w:t>EV(urn:uuid:a54d6aa5-d40d-43f9-88c5-b4633d873bdd”, “IHE XDS Metadata”, ”submission set classification node”)</w:t>
            </w:r>
          </w:p>
        </w:tc>
      </w:tr>
      <w:tr w:rsidR="00036034" w:rsidRPr="007201A9" w14:paraId="2B6AAB78" w14:textId="77777777" w:rsidTr="006D1B5B">
        <w:trPr>
          <w:cantSplit/>
        </w:trPr>
        <w:tc>
          <w:tcPr>
            <w:tcW w:w="1975" w:type="dxa"/>
            <w:vMerge/>
            <w:vAlign w:val="center"/>
          </w:tcPr>
          <w:p w14:paraId="05A827E0" w14:textId="77777777" w:rsidR="00036034" w:rsidRPr="007201A9" w:rsidRDefault="00036034" w:rsidP="006D1B5B">
            <w:pPr>
              <w:rPr>
                <w:lang w:val="en-US"/>
              </w:rPr>
            </w:pPr>
          </w:p>
        </w:tc>
        <w:tc>
          <w:tcPr>
            <w:tcW w:w="2993" w:type="dxa"/>
            <w:vAlign w:val="center"/>
          </w:tcPr>
          <w:p w14:paraId="1F0E7014" w14:textId="77777777" w:rsidR="00036034" w:rsidRPr="007201A9" w:rsidRDefault="00036034" w:rsidP="006D1B5B">
            <w:pPr>
              <w:pStyle w:val="TableEntry"/>
              <w:rPr>
                <w:i/>
                <w:iCs/>
                <w:noProof w:val="0"/>
              </w:rPr>
            </w:pPr>
            <w:r w:rsidRPr="007201A9">
              <w:rPr>
                <w:i/>
                <w:iCs/>
                <w:noProof w:val="0"/>
              </w:rPr>
              <w:t>ParticipantObjectSensitivity</w:t>
            </w:r>
          </w:p>
        </w:tc>
        <w:tc>
          <w:tcPr>
            <w:tcW w:w="630" w:type="dxa"/>
            <w:vAlign w:val="center"/>
          </w:tcPr>
          <w:p w14:paraId="07EE6F7C" w14:textId="77777777" w:rsidR="00036034" w:rsidRPr="007201A9" w:rsidRDefault="00036034" w:rsidP="009A30BA">
            <w:pPr>
              <w:pStyle w:val="TableEntry"/>
              <w:rPr>
                <w:i/>
                <w:iCs/>
                <w:noProof w:val="0"/>
              </w:rPr>
            </w:pPr>
            <w:r w:rsidRPr="007201A9">
              <w:rPr>
                <w:i/>
                <w:iCs/>
                <w:noProof w:val="0"/>
              </w:rPr>
              <w:t>U</w:t>
            </w:r>
          </w:p>
        </w:tc>
        <w:tc>
          <w:tcPr>
            <w:tcW w:w="4117" w:type="dxa"/>
            <w:vAlign w:val="center"/>
          </w:tcPr>
          <w:p w14:paraId="61378EB5" w14:textId="77777777" w:rsidR="00036034" w:rsidRPr="007201A9" w:rsidRDefault="00036034" w:rsidP="009A30BA">
            <w:pPr>
              <w:pStyle w:val="TableEntry"/>
              <w:rPr>
                <w:i/>
                <w:iCs/>
                <w:noProof w:val="0"/>
              </w:rPr>
            </w:pPr>
            <w:r w:rsidRPr="007201A9">
              <w:rPr>
                <w:i/>
                <w:iCs/>
                <w:noProof w:val="0"/>
              </w:rPr>
              <w:t>not specialized</w:t>
            </w:r>
          </w:p>
        </w:tc>
      </w:tr>
      <w:tr w:rsidR="00036034" w:rsidRPr="007201A9" w14:paraId="365FBDEC" w14:textId="77777777" w:rsidTr="006D1B5B">
        <w:trPr>
          <w:cantSplit/>
        </w:trPr>
        <w:tc>
          <w:tcPr>
            <w:tcW w:w="1975" w:type="dxa"/>
            <w:vMerge/>
            <w:vAlign w:val="center"/>
          </w:tcPr>
          <w:p w14:paraId="3640DBC8" w14:textId="77777777" w:rsidR="00036034" w:rsidRPr="007201A9" w:rsidRDefault="00036034" w:rsidP="006D1B5B">
            <w:pPr>
              <w:rPr>
                <w:lang w:val="en-US"/>
              </w:rPr>
            </w:pPr>
          </w:p>
        </w:tc>
        <w:tc>
          <w:tcPr>
            <w:tcW w:w="2993" w:type="dxa"/>
            <w:vAlign w:val="center"/>
          </w:tcPr>
          <w:p w14:paraId="713C628B" w14:textId="77777777" w:rsidR="00036034" w:rsidRPr="007201A9" w:rsidRDefault="00036034" w:rsidP="006D1B5B">
            <w:pPr>
              <w:pStyle w:val="TableEntry"/>
              <w:rPr>
                <w:noProof w:val="0"/>
              </w:rPr>
            </w:pPr>
            <w:r w:rsidRPr="007201A9">
              <w:rPr>
                <w:noProof w:val="0"/>
              </w:rPr>
              <w:t>ParticipantObjectID</w:t>
            </w:r>
          </w:p>
        </w:tc>
        <w:tc>
          <w:tcPr>
            <w:tcW w:w="630" w:type="dxa"/>
            <w:vAlign w:val="center"/>
          </w:tcPr>
          <w:p w14:paraId="349D5500" w14:textId="77777777" w:rsidR="00036034" w:rsidRPr="007201A9" w:rsidRDefault="00036034" w:rsidP="009A30BA">
            <w:pPr>
              <w:pStyle w:val="TableEntry"/>
              <w:rPr>
                <w:noProof w:val="0"/>
              </w:rPr>
            </w:pPr>
            <w:r w:rsidRPr="007201A9">
              <w:rPr>
                <w:noProof w:val="0"/>
              </w:rPr>
              <w:t>M</w:t>
            </w:r>
          </w:p>
        </w:tc>
        <w:tc>
          <w:tcPr>
            <w:tcW w:w="4117" w:type="dxa"/>
          </w:tcPr>
          <w:p w14:paraId="12D2A710" w14:textId="77777777" w:rsidR="00036034" w:rsidRPr="007201A9" w:rsidRDefault="00036034" w:rsidP="009A30BA">
            <w:pPr>
              <w:pStyle w:val="TableEntry"/>
              <w:rPr>
                <w:noProof w:val="0"/>
              </w:rPr>
            </w:pPr>
            <w:r w:rsidRPr="007201A9">
              <w:rPr>
                <w:noProof w:val="0"/>
              </w:rPr>
              <w:t>The value of the object's EntryUUID attribute.</w:t>
            </w:r>
          </w:p>
        </w:tc>
      </w:tr>
      <w:tr w:rsidR="00036034" w:rsidRPr="007201A9" w14:paraId="3282E578" w14:textId="77777777" w:rsidTr="006D1B5B">
        <w:trPr>
          <w:cantSplit/>
        </w:trPr>
        <w:tc>
          <w:tcPr>
            <w:tcW w:w="1975" w:type="dxa"/>
            <w:vMerge/>
            <w:vAlign w:val="center"/>
          </w:tcPr>
          <w:p w14:paraId="1205C78D" w14:textId="77777777" w:rsidR="00036034" w:rsidRPr="007201A9" w:rsidRDefault="00036034" w:rsidP="006D1B5B">
            <w:pPr>
              <w:rPr>
                <w:lang w:val="en-US"/>
              </w:rPr>
            </w:pPr>
          </w:p>
        </w:tc>
        <w:tc>
          <w:tcPr>
            <w:tcW w:w="2993" w:type="dxa"/>
            <w:shd w:val="clear" w:color="auto" w:fill="auto"/>
            <w:vAlign w:val="center"/>
          </w:tcPr>
          <w:p w14:paraId="02C52446" w14:textId="77777777" w:rsidR="00036034" w:rsidRPr="007201A9" w:rsidRDefault="00036034" w:rsidP="006D1B5B">
            <w:pPr>
              <w:pStyle w:val="TableEntry"/>
              <w:rPr>
                <w:i/>
                <w:iCs/>
                <w:noProof w:val="0"/>
              </w:rPr>
            </w:pPr>
            <w:r w:rsidRPr="007201A9">
              <w:rPr>
                <w:i/>
                <w:iCs/>
                <w:noProof w:val="0"/>
              </w:rPr>
              <w:t>ParticipantObjectName</w:t>
            </w:r>
          </w:p>
        </w:tc>
        <w:tc>
          <w:tcPr>
            <w:tcW w:w="630" w:type="dxa"/>
            <w:shd w:val="clear" w:color="auto" w:fill="auto"/>
            <w:vAlign w:val="center"/>
          </w:tcPr>
          <w:p w14:paraId="600D3FCF" w14:textId="77777777" w:rsidR="00036034" w:rsidRPr="007201A9" w:rsidRDefault="00036034" w:rsidP="009A30BA">
            <w:pPr>
              <w:pStyle w:val="TableEntry"/>
              <w:rPr>
                <w:i/>
                <w:iCs/>
                <w:noProof w:val="0"/>
              </w:rPr>
            </w:pPr>
            <w:r w:rsidRPr="007201A9">
              <w:rPr>
                <w:i/>
                <w:iCs/>
                <w:noProof w:val="0"/>
              </w:rPr>
              <w:t>U</w:t>
            </w:r>
          </w:p>
        </w:tc>
        <w:tc>
          <w:tcPr>
            <w:tcW w:w="4117" w:type="dxa"/>
            <w:shd w:val="clear" w:color="auto" w:fill="auto"/>
            <w:vAlign w:val="center"/>
          </w:tcPr>
          <w:p w14:paraId="7755D2BF" w14:textId="77777777" w:rsidR="00036034" w:rsidRPr="007201A9" w:rsidRDefault="00036034" w:rsidP="009A30BA">
            <w:pPr>
              <w:pStyle w:val="TableEntry"/>
              <w:rPr>
                <w:i/>
                <w:iCs/>
                <w:noProof w:val="0"/>
              </w:rPr>
            </w:pPr>
            <w:r w:rsidRPr="007201A9">
              <w:rPr>
                <w:i/>
                <w:iCs/>
                <w:noProof w:val="0"/>
              </w:rPr>
              <w:t>not specialized</w:t>
            </w:r>
          </w:p>
        </w:tc>
      </w:tr>
      <w:tr w:rsidR="00036034" w:rsidRPr="007201A9" w14:paraId="51C2B9F1" w14:textId="77777777" w:rsidTr="006D1B5B">
        <w:tblPrEx>
          <w:tblLook w:val="04A0" w:firstRow="1" w:lastRow="0" w:firstColumn="1" w:lastColumn="0" w:noHBand="0" w:noVBand="1"/>
        </w:tblPrEx>
        <w:tc>
          <w:tcPr>
            <w:tcW w:w="1975" w:type="dxa"/>
            <w:vMerge/>
          </w:tcPr>
          <w:p w14:paraId="62A9FEA3" w14:textId="77777777" w:rsidR="00036034" w:rsidRPr="007201A9" w:rsidRDefault="00036034" w:rsidP="006D1B5B">
            <w:pPr>
              <w:rPr>
                <w:lang w:val="en-US"/>
              </w:rPr>
            </w:pPr>
          </w:p>
        </w:tc>
        <w:tc>
          <w:tcPr>
            <w:tcW w:w="2993" w:type="dxa"/>
            <w:shd w:val="clear" w:color="auto" w:fill="auto"/>
            <w:vAlign w:val="center"/>
          </w:tcPr>
          <w:p w14:paraId="2E9AAF73" w14:textId="77777777" w:rsidR="00036034" w:rsidRPr="007201A9" w:rsidRDefault="00036034" w:rsidP="006D1B5B">
            <w:pPr>
              <w:pStyle w:val="TableEntry"/>
              <w:rPr>
                <w:i/>
                <w:iCs/>
                <w:noProof w:val="0"/>
              </w:rPr>
            </w:pPr>
            <w:r w:rsidRPr="007201A9">
              <w:rPr>
                <w:i/>
                <w:iCs/>
                <w:noProof w:val="0"/>
              </w:rPr>
              <w:t>ParticipantObjectQuery</w:t>
            </w:r>
          </w:p>
        </w:tc>
        <w:tc>
          <w:tcPr>
            <w:tcW w:w="630" w:type="dxa"/>
            <w:shd w:val="clear" w:color="auto" w:fill="auto"/>
            <w:vAlign w:val="center"/>
          </w:tcPr>
          <w:p w14:paraId="7F498865" w14:textId="77777777" w:rsidR="00036034" w:rsidRPr="007201A9" w:rsidRDefault="00036034" w:rsidP="006D1B5B">
            <w:pPr>
              <w:pStyle w:val="TableEntry"/>
              <w:rPr>
                <w:i/>
                <w:iCs/>
                <w:noProof w:val="0"/>
              </w:rPr>
            </w:pPr>
            <w:r w:rsidRPr="007201A9">
              <w:rPr>
                <w:i/>
                <w:iCs/>
                <w:noProof w:val="0"/>
              </w:rPr>
              <w:t>U</w:t>
            </w:r>
          </w:p>
        </w:tc>
        <w:tc>
          <w:tcPr>
            <w:tcW w:w="4117" w:type="dxa"/>
            <w:shd w:val="clear" w:color="auto" w:fill="auto"/>
            <w:vAlign w:val="center"/>
          </w:tcPr>
          <w:p w14:paraId="43027EAE" w14:textId="77777777" w:rsidR="00036034" w:rsidRPr="007201A9" w:rsidRDefault="00036034" w:rsidP="009A30BA">
            <w:pPr>
              <w:pStyle w:val="TableEntry"/>
              <w:rPr>
                <w:i/>
                <w:iCs/>
                <w:noProof w:val="0"/>
              </w:rPr>
            </w:pPr>
            <w:r w:rsidRPr="007201A9">
              <w:rPr>
                <w:i/>
                <w:iCs/>
                <w:noProof w:val="0"/>
              </w:rPr>
              <w:t>not specialized</w:t>
            </w:r>
          </w:p>
        </w:tc>
      </w:tr>
      <w:tr w:rsidR="00036034" w:rsidRPr="007201A9" w14:paraId="394C0566" w14:textId="77777777" w:rsidTr="006D1B5B">
        <w:tblPrEx>
          <w:tblLook w:val="04A0" w:firstRow="1" w:lastRow="0" w:firstColumn="1" w:lastColumn="0" w:noHBand="0" w:noVBand="1"/>
        </w:tblPrEx>
        <w:tc>
          <w:tcPr>
            <w:tcW w:w="1975" w:type="dxa"/>
            <w:vMerge/>
          </w:tcPr>
          <w:p w14:paraId="36643F7F" w14:textId="77777777" w:rsidR="00036034" w:rsidRPr="007201A9" w:rsidRDefault="00036034" w:rsidP="006D1B5B">
            <w:pPr>
              <w:rPr>
                <w:lang w:val="en-US"/>
              </w:rPr>
            </w:pPr>
          </w:p>
        </w:tc>
        <w:tc>
          <w:tcPr>
            <w:tcW w:w="2993" w:type="dxa"/>
            <w:shd w:val="clear" w:color="auto" w:fill="auto"/>
          </w:tcPr>
          <w:p w14:paraId="3EE4C906" w14:textId="77777777" w:rsidR="00036034" w:rsidRPr="007201A9" w:rsidRDefault="00036034" w:rsidP="006D1B5B">
            <w:pPr>
              <w:pStyle w:val="TableEntry"/>
              <w:rPr>
                <w:noProof w:val="0"/>
              </w:rPr>
            </w:pPr>
            <w:r w:rsidRPr="007201A9">
              <w:rPr>
                <w:noProof w:val="0"/>
              </w:rPr>
              <w:t>ParticipantObjectDetail</w:t>
            </w:r>
          </w:p>
        </w:tc>
        <w:tc>
          <w:tcPr>
            <w:tcW w:w="630" w:type="dxa"/>
            <w:shd w:val="clear" w:color="auto" w:fill="auto"/>
          </w:tcPr>
          <w:p w14:paraId="6A00B582" w14:textId="77777777" w:rsidR="00036034" w:rsidRPr="007201A9" w:rsidRDefault="00036034" w:rsidP="006D1B5B">
            <w:pPr>
              <w:pStyle w:val="TableEntry"/>
              <w:rPr>
                <w:noProof w:val="0"/>
              </w:rPr>
            </w:pPr>
            <w:r w:rsidRPr="007201A9">
              <w:rPr>
                <w:noProof w:val="0"/>
              </w:rPr>
              <w:t>C</w:t>
            </w:r>
          </w:p>
        </w:tc>
        <w:tc>
          <w:tcPr>
            <w:tcW w:w="4117" w:type="dxa"/>
            <w:shd w:val="clear" w:color="auto" w:fill="auto"/>
          </w:tcPr>
          <w:p w14:paraId="38401D42" w14:textId="77777777" w:rsidR="00036034" w:rsidRPr="007201A9" w:rsidRDefault="00036034" w:rsidP="009A30BA">
            <w:pPr>
              <w:pStyle w:val="TableEntry"/>
              <w:rPr>
                <w:noProof w:val="0"/>
              </w:rPr>
            </w:pPr>
            <w:r w:rsidRPr="007201A9">
              <w:rPr>
                <w:noProof w:val="0"/>
              </w:rPr>
              <w:t>This element is required, if known:</w:t>
            </w:r>
          </w:p>
          <w:p w14:paraId="0EAF4F70" w14:textId="77777777" w:rsidR="00036034" w:rsidRPr="007201A9" w:rsidRDefault="00036034" w:rsidP="009A30BA">
            <w:pPr>
              <w:pStyle w:val="TableEntry"/>
              <w:rPr>
                <w:noProof w:val="0"/>
              </w:rPr>
            </w:pPr>
            <w:r w:rsidRPr="007201A9">
              <w:rPr>
                <w:noProof w:val="0"/>
              </w:rPr>
              <w:t>Type: “urn:ihe:iti:xca:2010:homeCommunityId” (literal string)</w:t>
            </w:r>
          </w:p>
          <w:p w14:paraId="768722B9" w14:textId="77777777" w:rsidR="00036034" w:rsidRPr="007201A9" w:rsidRDefault="00036034" w:rsidP="009A30BA">
            <w:pPr>
              <w:pStyle w:val="TableEntry"/>
              <w:rPr>
                <w:noProof w:val="0"/>
              </w:rPr>
            </w:pPr>
            <w:r w:rsidRPr="007201A9">
              <w:rPr>
                <w:noProof w:val="0"/>
              </w:rPr>
              <w:t>Value: value of the homeCommunityId</w:t>
            </w:r>
          </w:p>
        </w:tc>
      </w:tr>
    </w:tbl>
    <w:p w14:paraId="67309827" w14:textId="77777777" w:rsidR="005B7CA2" w:rsidRPr="007201A9" w:rsidRDefault="005B7CA2" w:rsidP="006D1B5B">
      <w:pPr>
        <w:rPr>
          <w:lang w:val="en-US"/>
        </w:rPr>
      </w:pPr>
    </w:p>
    <w:p w14:paraId="63836B1A" w14:textId="7B952360" w:rsidR="006C0B54" w:rsidRPr="007201A9" w:rsidRDefault="006C0B54" w:rsidP="006C1CFC">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3.54.4.1.1</w:t>
      </w:r>
    </w:p>
    <w:p w14:paraId="1EBF53EF" w14:textId="77777777" w:rsidR="006C0B54" w:rsidRPr="007201A9" w:rsidRDefault="006C0B54" w:rsidP="00075C19">
      <w:pPr>
        <w:pStyle w:val="BodyText"/>
        <w:rPr>
          <w:noProof w:val="0"/>
        </w:rPr>
      </w:pPr>
    </w:p>
    <w:p w14:paraId="3627C3B2" w14:textId="77777777" w:rsidR="006C0B54" w:rsidRPr="007201A9" w:rsidRDefault="006C0B54" w:rsidP="006C0B54">
      <w:pPr>
        <w:pStyle w:val="Heading5"/>
        <w:numPr>
          <w:ilvl w:val="0"/>
          <w:numId w:val="0"/>
        </w:numPr>
        <w:rPr>
          <w:noProof w:val="0"/>
        </w:rPr>
      </w:pPr>
      <w:bookmarkStart w:id="110" w:name="_Toc231117752"/>
      <w:bookmarkStart w:id="111" w:name="_Toc363803075"/>
      <w:bookmarkStart w:id="112" w:name="_Toc13816053"/>
      <w:r w:rsidRPr="007201A9">
        <w:rPr>
          <w:noProof w:val="0"/>
        </w:rPr>
        <w:t>3.54.4.1.1 Trigger</w:t>
      </w:r>
      <w:bookmarkEnd w:id="110"/>
      <w:bookmarkEnd w:id="111"/>
      <w:bookmarkEnd w:id="112"/>
    </w:p>
    <w:p w14:paraId="4E4A07DE" w14:textId="2E8B6406" w:rsidR="005B7CA2" w:rsidRPr="007201A9" w:rsidRDefault="006C0B54" w:rsidP="006C0B54">
      <w:pPr>
        <w:pStyle w:val="BodyText"/>
        <w:rPr>
          <w:noProof w:val="0"/>
          <w:lang w:eastAsia="it-IT"/>
        </w:rPr>
      </w:pPr>
      <w:r w:rsidRPr="007201A9">
        <w:rPr>
          <w:noProof w:val="0"/>
          <w:lang w:eastAsia="it-IT"/>
        </w:rPr>
        <w:t>When an event occurs for which a subscription may exist, the Document Metadata Publisher will trigger a Notification message to the Document Metadata Notification Broker. Events that could trigger a notification are publication of or update to a DocumentEntry</w:t>
      </w:r>
      <w:r w:rsidRPr="007201A9">
        <w:rPr>
          <w:b/>
          <w:noProof w:val="0"/>
          <w:u w:val="single"/>
          <w:lang w:eastAsia="it-IT"/>
        </w:rPr>
        <w:t>, Folder</w:t>
      </w:r>
      <w:r w:rsidRPr="007201A9">
        <w:rPr>
          <w:noProof w:val="0"/>
          <w:lang w:eastAsia="it-IT"/>
        </w:rPr>
        <w:t xml:space="preserve"> or SubmissionSet.</w:t>
      </w:r>
    </w:p>
    <w:p w14:paraId="5B77E27C" w14:textId="77777777" w:rsidR="006C0B54" w:rsidRPr="007201A9" w:rsidRDefault="006C0B54" w:rsidP="006C0B54">
      <w:pPr>
        <w:pStyle w:val="BodyText"/>
        <w:rPr>
          <w:noProof w:val="0"/>
          <w:lang w:eastAsia="it-IT"/>
        </w:rPr>
      </w:pPr>
    </w:p>
    <w:p w14:paraId="17CE2BED" w14:textId="1A39FCA7" w:rsidR="006C0B54" w:rsidRPr="007201A9" w:rsidRDefault="006C0B54" w:rsidP="006C1CFC">
      <w:pPr>
        <w:pStyle w:val="EditorInstructions"/>
        <w:rPr>
          <w:noProof w:val="0"/>
        </w:rPr>
      </w:pPr>
      <w:r w:rsidRPr="007201A9">
        <w:rPr>
          <w:noProof w:val="0"/>
        </w:rPr>
        <w:t xml:space="preserve">Editor: make the following changes in </w:t>
      </w:r>
      <w:r w:rsidR="00A873FD" w:rsidRPr="007201A9">
        <w:rPr>
          <w:noProof w:val="0"/>
        </w:rPr>
        <w:t>Section</w:t>
      </w:r>
      <w:r w:rsidRPr="007201A9">
        <w:rPr>
          <w:noProof w:val="0"/>
        </w:rPr>
        <w:t xml:space="preserve"> 3.54.4.1.2</w:t>
      </w:r>
    </w:p>
    <w:p w14:paraId="6FCCDB9E" w14:textId="77777777" w:rsidR="006C0B54" w:rsidRPr="007201A9" w:rsidRDefault="006C0B54" w:rsidP="006C0B54">
      <w:pPr>
        <w:pStyle w:val="BodyText"/>
        <w:rPr>
          <w:noProof w:val="0"/>
          <w:lang w:eastAsia="it-IT"/>
        </w:rPr>
      </w:pPr>
    </w:p>
    <w:p w14:paraId="51448D5E" w14:textId="77777777" w:rsidR="006C0B54" w:rsidRPr="007201A9" w:rsidRDefault="006C0B54" w:rsidP="006C0B54">
      <w:pPr>
        <w:pStyle w:val="Heading5"/>
        <w:numPr>
          <w:ilvl w:val="0"/>
          <w:numId w:val="0"/>
        </w:numPr>
        <w:rPr>
          <w:noProof w:val="0"/>
        </w:rPr>
      </w:pPr>
      <w:bookmarkStart w:id="113" w:name="_Toc231117753"/>
      <w:bookmarkStart w:id="114" w:name="_Toc363803076"/>
      <w:bookmarkStart w:id="115" w:name="_Toc13816054"/>
      <w:r w:rsidRPr="007201A9">
        <w:rPr>
          <w:noProof w:val="0"/>
        </w:rPr>
        <w:lastRenderedPageBreak/>
        <w:t>3.54.4.1.2 Message Semantics</w:t>
      </w:r>
      <w:bookmarkEnd w:id="113"/>
      <w:bookmarkEnd w:id="114"/>
      <w:bookmarkEnd w:id="115"/>
    </w:p>
    <w:p w14:paraId="4DF02F0E" w14:textId="0C4F62F2" w:rsidR="006C0B54" w:rsidRPr="007201A9" w:rsidRDefault="006C0B54" w:rsidP="006C0B54">
      <w:pPr>
        <w:pStyle w:val="BodyText"/>
        <w:rPr>
          <w:noProof w:val="0"/>
        </w:rPr>
      </w:pPr>
      <w:r w:rsidRPr="007201A9">
        <w:rPr>
          <w:noProof w:val="0"/>
        </w:rPr>
        <w:t xml:space="preserve">The Document Metadata Publisher shall use a Notify message to communicate published objects to the Document Metadata Notification Broker. </w:t>
      </w:r>
    </w:p>
    <w:p w14:paraId="124A191C" w14:textId="77777777" w:rsidR="006C0B54" w:rsidRPr="007201A9" w:rsidRDefault="006C0B54" w:rsidP="006C0B54">
      <w:pPr>
        <w:pStyle w:val="BodyText"/>
        <w:rPr>
          <w:noProof w:val="0"/>
        </w:rPr>
      </w:pPr>
      <w:r w:rsidRPr="007201A9">
        <w:rPr>
          <w:noProof w:val="0"/>
        </w:rPr>
        <w:t xml:space="preserve">This message shall have one </w:t>
      </w:r>
      <w:r w:rsidRPr="007201A9">
        <w:rPr>
          <w:i/>
          <w:noProof w:val="0"/>
        </w:rPr>
        <w:t>&lt;NotificationMessage&gt; element</w:t>
      </w:r>
      <w:r w:rsidRPr="007201A9">
        <w:rPr>
          <w:noProof w:val="0"/>
        </w:rPr>
        <w:t xml:space="preserve">. </w:t>
      </w:r>
    </w:p>
    <w:p w14:paraId="3FB205AA" w14:textId="77777777" w:rsidR="006C0B54" w:rsidRPr="007201A9" w:rsidRDefault="006C0B54" w:rsidP="006C0B54">
      <w:pPr>
        <w:pStyle w:val="BodyText"/>
        <w:rPr>
          <w:noProof w:val="0"/>
        </w:rPr>
      </w:pPr>
      <w:r w:rsidRPr="007201A9">
        <w:rPr>
          <w:noProof w:val="0"/>
        </w:rPr>
        <w:t>This element SHALL have two child elements:</w:t>
      </w:r>
    </w:p>
    <w:p w14:paraId="2B9010F8" w14:textId="77777777" w:rsidR="006C0B54" w:rsidRPr="007201A9" w:rsidRDefault="006C0B54" w:rsidP="006C0B54">
      <w:pPr>
        <w:pStyle w:val="ListBullet2"/>
      </w:pPr>
      <w:r w:rsidRPr="007201A9">
        <w:rPr>
          <w:i/>
        </w:rPr>
        <w:t xml:space="preserve">&lt;ProducerReference&gt; </w:t>
      </w:r>
      <w:r w:rsidRPr="007201A9">
        <w:t xml:space="preserve">that identifies the source of the data published. </w:t>
      </w:r>
    </w:p>
    <w:p w14:paraId="50E7B523" w14:textId="77777777" w:rsidR="006C0B54" w:rsidRPr="007201A9" w:rsidRDefault="006C0B54" w:rsidP="006C0B54">
      <w:pPr>
        <w:pStyle w:val="ListBullet2"/>
      </w:pPr>
      <w:r w:rsidRPr="007201A9">
        <w:rPr>
          <w:i/>
        </w:rPr>
        <w:t>&lt;Message&gt;</w:t>
      </w:r>
      <w:r w:rsidRPr="007201A9">
        <w:t xml:space="preserve"> that identifies published objects. This element shall have a single child element </w:t>
      </w:r>
      <w:r w:rsidRPr="007201A9">
        <w:rPr>
          <w:i/>
        </w:rPr>
        <w:t>&lt;lcm:SubmitObjectsRequest&gt;</w:t>
      </w:r>
      <w:r w:rsidRPr="007201A9">
        <w:t xml:space="preserve"> that has only one child element </w:t>
      </w:r>
      <w:r w:rsidRPr="007201A9">
        <w:rPr>
          <w:i/>
        </w:rPr>
        <w:t>&lt;rim:RegistryObjectList&gt;.</w:t>
      </w:r>
      <w:r w:rsidRPr="007201A9">
        <w:t xml:space="preserve"> This element conveys a list of SubmissionSet, </w:t>
      </w:r>
      <w:r w:rsidRPr="007201A9">
        <w:rPr>
          <w:b/>
          <w:u w:val="single"/>
        </w:rPr>
        <w:t>Folder,</w:t>
      </w:r>
      <w:r w:rsidRPr="007201A9">
        <w:t xml:space="preserve"> and DocumentEntry objects.</w:t>
      </w:r>
    </w:p>
    <w:p w14:paraId="641CDEA6" w14:textId="77777777" w:rsidR="006C0B54" w:rsidRPr="007201A9" w:rsidRDefault="006C0B54" w:rsidP="006C0B54">
      <w:pPr>
        <w:pStyle w:val="Note"/>
      </w:pPr>
      <w:r w:rsidRPr="007201A9">
        <w:t xml:space="preserve">Note:  SubmissionSet </w:t>
      </w:r>
      <w:r w:rsidRPr="007201A9">
        <w:rPr>
          <w:b/>
          <w:u w:val="single"/>
        </w:rPr>
        <w:t>and Folder</w:t>
      </w:r>
      <w:r w:rsidRPr="007201A9">
        <w:t xml:space="preserve"> objects are constructed from </w:t>
      </w:r>
      <w:r w:rsidRPr="007201A9">
        <w:rPr>
          <w:i/>
        </w:rPr>
        <w:t xml:space="preserve">&lt;rim:RegistryObject&gt; </w:t>
      </w:r>
      <w:r w:rsidRPr="007201A9">
        <w:t xml:space="preserve">elements and must include the </w:t>
      </w:r>
      <w:r w:rsidRPr="007201A9">
        <w:rPr>
          <w:i/>
        </w:rPr>
        <w:t>&lt;rim:Classification&gt;</w:t>
      </w:r>
      <w:r w:rsidRPr="007201A9">
        <w:t xml:space="preserve"> </w:t>
      </w:r>
      <w:r w:rsidRPr="007201A9">
        <w:rPr>
          <w:b/>
          <w:u w:val="single"/>
        </w:rPr>
        <w:t>that distinguishes SubmissionSet from Folder objects</w:t>
      </w:r>
      <w:r w:rsidRPr="007201A9">
        <w:t>.</w:t>
      </w:r>
    </w:p>
    <w:p w14:paraId="21122C91" w14:textId="42966577" w:rsidR="006C0B54" w:rsidRPr="007201A9" w:rsidRDefault="006C0B54" w:rsidP="006C0B54">
      <w:pPr>
        <w:pStyle w:val="BodyText"/>
        <w:rPr>
          <w:noProof w:val="0"/>
        </w:rPr>
      </w:pPr>
      <w:r w:rsidRPr="007201A9">
        <w:rPr>
          <w:noProof w:val="0"/>
        </w:rPr>
        <w:t>Note that there is no subscription information in the Notify message in the Publish transaction.</w:t>
      </w:r>
    </w:p>
    <w:p w14:paraId="4DE16C25" w14:textId="77777777" w:rsidR="00036034" w:rsidRPr="007201A9" w:rsidRDefault="00036034" w:rsidP="00036034">
      <w:pPr>
        <w:rPr>
          <w:lang w:val="en-US"/>
        </w:rPr>
      </w:pPr>
    </w:p>
    <w:p w14:paraId="5BFEAF97" w14:textId="77777777" w:rsidR="00036034" w:rsidRPr="002059AF" w:rsidRDefault="00036034" w:rsidP="002059AF">
      <w:pPr>
        <w:pStyle w:val="EditorInstructions"/>
      </w:pPr>
      <w:r w:rsidRPr="002059AF">
        <w:t>Update Vol 2b Sec 3.54.5.1.1 as follows</w:t>
      </w:r>
    </w:p>
    <w:p w14:paraId="54A32020" w14:textId="77777777" w:rsidR="00036034" w:rsidRPr="007201A9" w:rsidRDefault="00036034" w:rsidP="00036034">
      <w:pPr>
        <w:rPr>
          <w:lang w:val="en-US"/>
        </w:rPr>
      </w:pPr>
    </w:p>
    <w:p w14:paraId="11145786" w14:textId="77777777" w:rsidR="00036034" w:rsidRPr="007201A9" w:rsidRDefault="00036034" w:rsidP="00036034">
      <w:pPr>
        <w:pStyle w:val="Heading5"/>
        <w:numPr>
          <w:ilvl w:val="0"/>
          <w:numId w:val="0"/>
        </w:numPr>
        <w:rPr>
          <w:noProof w:val="0"/>
        </w:rPr>
      </w:pPr>
      <w:bookmarkStart w:id="116" w:name="_Toc13816055"/>
      <w:r w:rsidRPr="007201A9">
        <w:rPr>
          <w:noProof w:val="0"/>
        </w:rPr>
        <w:t>3.54.5.1.1 Document Metadata Publisher Audit Message:</w:t>
      </w:r>
      <w:bookmarkEnd w:id="11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36034" w:rsidRPr="007201A9" w14:paraId="264AA4A0" w14:textId="77777777" w:rsidTr="00036034">
        <w:trPr>
          <w:cantSplit/>
        </w:trPr>
        <w:tc>
          <w:tcPr>
            <w:tcW w:w="1458" w:type="dxa"/>
            <w:tcBorders>
              <w:bottom w:val="single" w:sz="4" w:space="0" w:color="auto"/>
            </w:tcBorders>
            <w:textDirection w:val="btLr"/>
            <w:vAlign w:val="center"/>
          </w:tcPr>
          <w:p w14:paraId="546E78BC" w14:textId="77777777" w:rsidR="00036034" w:rsidRPr="007201A9" w:rsidRDefault="00036034" w:rsidP="00036034">
            <w:pPr>
              <w:pStyle w:val="TableLabel"/>
              <w:rPr>
                <w:noProof w:val="0"/>
                <w:sz w:val="16"/>
              </w:rPr>
            </w:pPr>
          </w:p>
        </w:tc>
        <w:tc>
          <w:tcPr>
            <w:tcW w:w="2610" w:type="dxa"/>
            <w:tcBorders>
              <w:bottom w:val="single" w:sz="4" w:space="0" w:color="auto"/>
            </w:tcBorders>
            <w:vAlign w:val="center"/>
          </w:tcPr>
          <w:p w14:paraId="2D1AA1F5" w14:textId="77777777" w:rsidR="00036034" w:rsidRPr="007201A9" w:rsidRDefault="00036034" w:rsidP="00036034">
            <w:pPr>
              <w:pStyle w:val="TableEntryHeader"/>
              <w:rPr>
                <w:noProof w:val="0"/>
                <w:kern w:val="28"/>
              </w:rPr>
            </w:pPr>
            <w:r w:rsidRPr="007201A9">
              <w:rPr>
                <w:noProof w:val="0"/>
              </w:rPr>
              <w:t>Field Name</w:t>
            </w:r>
          </w:p>
        </w:tc>
        <w:tc>
          <w:tcPr>
            <w:tcW w:w="720" w:type="dxa"/>
            <w:tcBorders>
              <w:bottom w:val="single" w:sz="4" w:space="0" w:color="auto"/>
            </w:tcBorders>
            <w:vAlign w:val="center"/>
          </w:tcPr>
          <w:p w14:paraId="71C40FCA" w14:textId="77777777" w:rsidR="00036034" w:rsidRPr="007201A9" w:rsidRDefault="00036034" w:rsidP="00036034">
            <w:pPr>
              <w:pStyle w:val="TableEntryHeader"/>
              <w:rPr>
                <w:noProof w:val="0"/>
                <w:kern w:val="28"/>
              </w:rPr>
            </w:pPr>
            <w:r w:rsidRPr="007201A9">
              <w:rPr>
                <w:noProof w:val="0"/>
              </w:rPr>
              <w:t>Opt</w:t>
            </w:r>
          </w:p>
        </w:tc>
        <w:tc>
          <w:tcPr>
            <w:tcW w:w="4878" w:type="dxa"/>
            <w:tcBorders>
              <w:bottom w:val="single" w:sz="4" w:space="0" w:color="auto"/>
            </w:tcBorders>
            <w:vAlign w:val="center"/>
          </w:tcPr>
          <w:p w14:paraId="099EA5C8" w14:textId="77777777" w:rsidR="00036034" w:rsidRPr="007201A9" w:rsidRDefault="00036034" w:rsidP="00036034">
            <w:pPr>
              <w:pStyle w:val="TableEntryHeader"/>
              <w:rPr>
                <w:noProof w:val="0"/>
                <w:kern w:val="28"/>
              </w:rPr>
            </w:pPr>
            <w:r w:rsidRPr="007201A9">
              <w:rPr>
                <w:noProof w:val="0"/>
              </w:rPr>
              <w:t>Value Constraints</w:t>
            </w:r>
          </w:p>
        </w:tc>
      </w:tr>
      <w:tr w:rsidR="00036034" w:rsidRPr="007201A9" w14:paraId="578D1003" w14:textId="77777777" w:rsidTr="00036034">
        <w:trPr>
          <w:cantSplit/>
        </w:trPr>
        <w:tc>
          <w:tcPr>
            <w:tcW w:w="1458" w:type="dxa"/>
            <w:vMerge w:val="restart"/>
            <w:tcBorders>
              <w:top w:val="single" w:sz="4" w:space="0" w:color="auto"/>
            </w:tcBorders>
          </w:tcPr>
          <w:p w14:paraId="189A6618" w14:textId="77777777" w:rsidR="00036034" w:rsidRPr="007201A9" w:rsidRDefault="00036034" w:rsidP="00036034">
            <w:pPr>
              <w:pStyle w:val="TableEntryHeader"/>
              <w:rPr>
                <w:noProof w:val="0"/>
              </w:rPr>
            </w:pPr>
            <w:r w:rsidRPr="007201A9">
              <w:rPr>
                <w:noProof w:val="0"/>
              </w:rPr>
              <w:t>Event</w:t>
            </w:r>
          </w:p>
          <w:p w14:paraId="764B63A2" w14:textId="77777777" w:rsidR="00036034" w:rsidRPr="007201A9" w:rsidRDefault="00036034" w:rsidP="006D1B5B">
            <w:pPr>
              <w:pStyle w:val="TableEntryHeader"/>
              <w:rPr>
                <w:bCs/>
                <w:noProof w:val="0"/>
                <w:sz w:val="12"/>
              </w:rPr>
            </w:pPr>
            <w:r w:rsidRPr="007201A9">
              <w:rPr>
                <w:bCs/>
                <w:noProof w:val="0"/>
                <w:sz w:val="12"/>
              </w:rPr>
              <w:t>AuditMessage/</w:t>
            </w:r>
            <w:r w:rsidRPr="007201A9">
              <w:rPr>
                <w:bCs/>
                <w:noProof w:val="0"/>
                <w:sz w:val="12"/>
              </w:rPr>
              <w:br/>
              <w:t>EventIdentification</w:t>
            </w:r>
          </w:p>
        </w:tc>
        <w:tc>
          <w:tcPr>
            <w:tcW w:w="2610" w:type="dxa"/>
            <w:tcBorders>
              <w:top w:val="single" w:sz="4" w:space="0" w:color="auto"/>
            </w:tcBorders>
            <w:vAlign w:val="center"/>
          </w:tcPr>
          <w:p w14:paraId="453A318A" w14:textId="77777777" w:rsidR="00036034" w:rsidRPr="007201A9" w:rsidRDefault="00036034" w:rsidP="00036034">
            <w:pPr>
              <w:pStyle w:val="TableEntry"/>
              <w:rPr>
                <w:noProof w:val="0"/>
                <w:szCs w:val="18"/>
              </w:rPr>
            </w:pPr>
            <w:r w:rsidRPr="007201A9">
              <w:rPr>
                <w:noProof w:val="0"/>
                <w:szCs w:val="18"/>
              </w:rPr>
              <w:t>EventID</w:t>
            </w:r>
          </w:p>
        </w:tc>
        <w:tc>
          <w:tcPr>
            <w:tcW w:w="720" w:type="dxa"/>
            <w:tcBorders>
              <w:top w:val="single" w:sz="4" w:space="0" w:color="auto"/>
            </w:tcBorders>
            <w:vAlign w:val="center"/>
          </w:tcPr>
          <w:p w14:paraId="648B665A" w14:textId="77777777" w:rsidR="00036034" w:rsidRPr="007201A9" w:rsidRDefault="00036034" w:rsidP="00036034">
            <w:pPr>
              <w:pStyle w:val="TableEntry"/>
              <w:jc w:val="center"/>
              <w:rPr>
                <w:noProof w:val="0"/>
                <w:szCs w:val="18"/>
              </w:rPr>
            </w:pPr>
            <w:r w:rsidRPr="007201A9">
              <w:rPr>
                <w:noProof w:val="0"/>
                <w:szCs w:val="18"/>
              </w:rPr>
              <w:t>M</w:t>
            </w:r>
          </w:p>
        </w:tc>
        <w:tc>
          <w:tcPr>
            <w:tcW w:w="4878" w:type="dxa"/>
            <w:tcBorders>
              <w:top w:val="single" w:sz="4" w:space="0" w:color="auto"/>
            </w:tcBorders>
            <w:vAlign w:val="center"/>
          </w:tcPr>
          <w:p w14:paraId="52E28820" w14:textId="77777777" w:rsidR="00036034" w:rsidRPr="007201A9" w:rsidRDefault="00036034" w:rsidP="00036034">
            <w:pPr>
              <w:pStyle w:val="TableEntry"/>
              <w:rPr>
                <w:noProof w:val="0"/>
                <w:szCs w:val="18"/>
              </w:rPr>
            </w:pPr>
            <w:r w:rsidRPr="007201A9">
              <w:rPr>
                <w:noProof w:val="0"/>
                <w:szCs w:val="18"/>
              </w:rPr>
              <w:t>EV(110106, DCM, “Export”)</w:t>
            </w:r>
          </w:p>
        </w:tc>
      </w:tr>
      <w:tr w:rsidR="00036034" w:rsidRPr="007201A9" w14:paraId="7C4BB2FD" w14:textId="77777777" w:rsidTr="00036034">
        <w:trPr>
          <w:cantSplit/>
        </w:trPr>
        <w:tc>
          <w:tcPr>
            <w:tcW w:w="1458" w:type="dxa"/>
            <w:vMerge/>
            <w:vAlign w:val="center"/>
          </w:tcPr>
          <w:p w14:paraId="59AC1B81" w14:textId="77777777" w:rsidR="00036034" w:rsidRPr="007201A9" w:rsidRDefault="00036034" w:rsidP="00036034">
            <w:pPr>
              <w:pStyle w:val="TableLabel"/>
              <w:rPr>
                <w:noProof w:val="0"/>
                <w:sz w:val="16"/>
              </w:rPr>
            </w:pPr>
          </w:p>
        </w:tc>
        <w:tc>
          <w:tcPr>
            <w:tcW w:w="2610" w:type="dxa"/>
            <w:vAlign w:val="center"/>
          </w:tcPr>
          <w:p w14:paraId="3AA80A97" w14:textId="77777777" w:rsidR="00036034" w:rsidRPr="007201A9" w:rsidRDefault="00036034" w:rsidP="00036034">
            <w:pPr>
              <w:pStyle w:val="TableEntry"/>
              <w:rPr>
                <w:noProof w:val="0"/>
                <w:szCs w:val="18"/>
              </w:rPr>
            </w:pPr>
            <w:r w:rsidRPr="007201A9">
              <w:rPr>
                <w:noProof w:val="0"/>
                <w:szCs w:val="18"/>
              </w:rPr>
              <w:t>EventActionCode</w:t>
            </w:r>
          </w:p>
        </w:tc>
        <w:tc>
          <w:tcPr>
            <w:tcW w:w="720" w:type="dxa"/>
            <w:vAlign w:val="center"/>
          </w:tcPr>
          <w:p w14:paraId="5BAB1DD1" w14:textId="77777777" w:rsidR="00036034" w:rsidRPr="007201A9" w:rsidRDefault="00036034" w:rsidP="00036034">
            <w:pPr>
              <w:pStyle w:val="TableEntry"/>
              <w:jc w:val="center"/>
              <w:rPr>
                <w:noProof w:val="0"/>
                <w:szCs w:val="18"/>
              </w:rPr>
            </w:pPr>
            <w:r w:rsidRPr="007201A9">
              <w:rPr>
                <w:noProof w:val="0"/>
                <w:szCs w:val="18"/>
              </w:rPr>
              <w:t>M</w:t>
            </w:r>
          </w:p>
        </w:tc>
        <w:tc>
          <w:tcPr>
            <w:tcW w:w="4878" w:type="dxa"/>
          </w:tcPr>
          <w:p w14:paraId="4EA3C865" w14:textId="77777777" w:rsidR="00036034" w:rsidRPr="007201A9" w:rsidRDefault="00036034" w:rsidP="00036034">
            <w:pPr>
              <w:pStyle w:val="TableEntry"/>
              <w:rPr>
                <w:noProof w:val="0"/>
                <w:szCs w:val="18"/>
              </w:rPr>
            </w:pPr>
            <w:r w:rsidRPr="007201A9">
              <w:rPr>
                <w:noProof w:val="0"/>
                <w:szCs w:val="18"/>
              </w:rPr>
              <w:t xml:space="preserve">“R” (Read) </w:t>
            </w:r>
          </w:p>
        </w:tc>
      </w:tr>
      <w:tr w:rsidR="00036034" w:rsidRPr="007201A9" w14:paraId="5F5251F2" w14:textId="77777777" w:rsidTr="00036034">
        <w:trPr>
          <w:cantSplit/>
        </w:trPr>
        <w:tc>
          <w:tcPr>
            <w:tcW w:w="1458" w:type="dxa"/>
            <w:vMerge/>
            <w:vAlign w:val="center"/>
          </w:tcPr>
          <w:p w14:paraId="7F1E8E1D" w14:textId="77777777" w:rsidR="00036034" w:rsidRPr="007201A9" w:rsidRDefault="00036034" w:rsidP="00036034">
            <w:pPr>
              <w:pStyle w:val="TableLabel"/>
              <w:rPr>
                <w:noProof w:val="0"/>
                <w:sz w:val="16"/>
              </w:rPr>
            </w:pPr>
          </w:p>
        </w:tc>
        <w:tc>
          <w:tcPr>
            <w:tcW w:w="2610" w:type="dxa"/>
            <w:vAlign w:val="center"/>
          </w:tcPr>
          <w:p w14:paraId="523EF8A1" w14:textId="77777777" w:rsidR="00036034" w:rsidRPr="007201A9" w:rsidRDefault="00036034" w:rsidP="00036034">
            <w:pPr>
              <w:pStyle w:val="TableEntry"/>
              <w:rPr>
                <w:i/>
                <w:iCs/>
                <w:noProof w:val="0"/>
                <w:szCs w:val="18"/>
              </w:rPr>
            </w:pPr>
            <w:r w:rsidRPr="007201A9">
              <w:rPr>
                <w:i/>
                <w:iCs/>
                <w:noProof w:val="0"/>
                <w:szCs w:val="18"/>
              </w:rPr>
              <w:t>EventDateTime</w:t>
            </w:r>
          </w:p>
        </w:tc>
        <w:tc>
          <w:tcPr>
            <w:tcW w:w="720" w:type="dxa"/>
            <w:vAlign w:val="center"/>
          </w:tcPr>
          <w:p w14:paraId="54D50956"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878" w:type="dxa"/>
            <w:vAlign w:val="center"/>
          </w:tcPr>
          <w:p w14:paraId="0BD401B6" w14:textId="77777777" w:rsidR="00036034" w:rsidRPr="007201A9" w:rsidRDefault="00036034" w:rsidP="00036034">
            <w:pPr>
              <w:pStyle w:val="TableEntry"/>
              <w:rPr>
                <w:i/>
                <w:iCs/>
                <w:noProof w:val="0"/>
                <w:szCs w:val="18"/>
              </w:rPr>
            </w:pPr>
            <w:r w:rsidRPr="007201A9">
              <w:rPr>
                <w:i/>
                <w:iCs/>
                <w:noProof w:val="0"/>
                <w:szCs w:val="18"/>
              </w:rPr>
              <w:t>not specialized</w:t>
            </w:r>
          </w:p>
        </w:tc>
      </w:tr>
      <w:tr w:rsidR="00036034" w:rsidRPr="007201A9" w14:paraId="6CFFF56A" w14:textId="77777777" w:rsidTr="00036034">
        <w:trPr>
          <w:cantSplit/>
        </w:trPr>
        <w:tc>
          <w:tcPr>
            <w:tcW w:w="1458" w:type="dxa"/>
            <w:vMerge/>
            <w:vAlign w:val="center"/>
          </w:tcPr>
          <w:p w14:paraId="741E9EE8" w14:textId="77777777" w:rsidR="00036034" w:rsidRPr="007201A9" w:rsidRDefault="00036034" w:rsidP="00036034">
            <w:pPr>
              <w:pStyle w:val="TableLabel"/>
              <w:rPr>
                <w:noProof w:val="0"/>
                <w:sz w:val="16"/>
              </w:rPr>
            </w:pPr>
          </w:p>
        </w:tc>
        <w:tc>
          <w:tcPr>
            <w:tcW w:w="2610" w:type="dxa"/>
            <w:vAlign w:val="center"/>
          </w:tcPr>
          <w:p w14:paraId="55C31CFF" w14:textId="77777777" w:rsidR="00036034" w:rsidRPr="007201A9" w:rsidRDefault="00036034" w:rsidP="00036034">
            <w:pPr>
              <w:pStyle w:val="TableEntry"/>
              <w:rPr>
                <w:i/>
                <w:iCs/>
                <w:noProof w:val="0"/>
                <w:szCs w:val="18"/>
              </w:rPr>
            </w:pPr>
            <w:r w:rsidRPr="007201A9">
              <w:rPr>
                <w:i/>
                <w:iCs/>
                <w:noProof w:val="0"/>
                <w:szCs w:val="18"/>
              </w:rPr>
              <w:t>EventOutcomeIndicator</w:t>
            </w:r>
          </w:p>
        </w:tc>
        <w:tc>
          <w:tcPr>
            <w:tcW w:w="720" w:type="dxa"/>
            <w:vAlign w:val="center"/>
          </w:tcPr>
          <w:p w14:paraId="393C4013" w14:textId="77777777" w:rsidR="00036034" w:rsidRPr="007201A9" w:rsidRDefault="00036034" w:rsidP="00036034">
            <w:pPr>
              <w:pStyle w:val="TableEntry"/>
              <w:jc w:val="center"/>
              <w:rPr>
                <w:i/>
                <w:iCs/>
                <w:noProof w:val="0"/>
                <w:szCs w:val="18"/>
              </w:rPr>
            </w:pPr>
            <w:r w:rsidRPr="007201A9">
              <w:rPr>
                <w:i/>
                <w:iCs/>
                <w:noProof w:val="0"/>
                <w:szCs w:val="18"/>
              </w:rPr>
              <w:t>M</w:t>
            </w:r>
          </w:p>
        </w:tc>
        <w:tc>
          <w:tcPr>
            <w:tcW w:w="4878" w:type="dxa"/>
            <w:vAlign w:val="center"/>
          </w:tcPr>
          <w:p w14:paraId="5772DFC9" w14:textId="77777777" w:rsidR="00036034" w:rsidRPr="007201A9" w:rsidRDefault="00036034" w:rsidP="00036034">
            <w:pPr>
              <w:pStyle w:val="TableEntry"/>
              <w:rPr>
                <w:i/>
                <w:iCs/>
                <w:noProof w:val="0"/>
                <w:szCs w:val="18"/>
              </w:rPr>
            </w:pPr>
            <w:r w:rsidRPr="007201A9">
              <w:rPr>
                <w:i/>
                <w:iCs/>
                <w:noProof w:val="0"/>
                <w:szCs w:val="18"/>
              </w:rPr>
              <w:t>not specialized</w:t>
            </w:r>
          </w:p>
        </w:tc>
      </w:tr>
      <w:tr w:rsidR="00036034" w:rsidRPr="007201A9" w14:paraId="7C7B35B8" w14:textId="77777777" w:rsidTr="00036034">
        <w:trPr>
          <w:cantSplit/>
        </w:trPr>
        <w:tc>
          <w:tcPr>
            <w:tcW w:w="1458" w:type="dxa"/>
            <w:vMerge/>
            <w:tcBorders>
              <w:bottom w:val="single" w:sz="4" w:space="0" w:color="auto"/>
            </w:tcBorders>
            <w:vAlign w:val="center"/>
          </w:tcPr>
          <w:p w14:paraId="3276C3B8" w14:textId="77777777" w:rsidR="00036034" w:rsidRPr="007201A9" w:rsidRDefault="00036034" w:rsidP="00036034">
            <w:pPr>
              <w:pStyle w:val="TableLabel"/>
              <w:rPr>
                <w:noProof w:val="0"/>
                <w:sz w:val="16"/>
              </w:rPr>
            </w:pPr>
          </w:p>
        </w:tc>
        <w:tc>
          <w:tcPr>
            <w:tcW w:w="2610" w:type="dxa"/>
            <w:tcBorders>
              <w:bottom w:val="single" w:sz="4" w:space="0" w:color="auto"/>
            </w:tcBorders>
            <w:vAlign w:val="center"/>
          </w:tcPr>
          <w:p w14:paraId="113F2604" w14:textId="77777777" w:rsidR="00036034" w:rsidRPr="007201A9" w:rsidRDefault="00036034" w:rsidP="00036034">
            <w:pPr>
              <w:pStyle w:val="TableEntry"/>
              <w:rPr>
                <w:noProof w:val="0"/>
                <w:szCs w:val="18"/>
              </w:rPr>
            </w:pPr>
            <w:r w:rsidRPr="007201A9">
              <w:rPr>
                <w:noProof w:val="0"/>
                <w:szCs w:val="18"/>
              </w:rPr>
              <w:t>EventTypeCode</w:t>
            </w:r>
          </w:p>
        </w:tc>
        <w:tc>
          <w:tcPr>
            <w:tcW w:w="720" w:type="dxa"/>
            <w:tcBorders>
              <w:bottom w:val="single" w:sz="4" w:space="0" w:color="auto"/>
            </w:tcBorders>
            <w:vAlign w:val="center"/>
          </w:tcPr>
          <w:p w14:paraId="3EA21576" w14:textId="77777777" w:rsidR="00036034" w:rsidRPr="007201A9" w:rsidRDefault="00036034" w:rsidP="00036034">
            <w:pPr>
              <w:pStyle w:val="TableEntry"/>
              <w:jc w:val="center"/>
              <w:rPr>
                <w:noProof w:val="0"/>
                <w:szCs w:val="18"/>
              </w:rPr>
            </w:pPr>
            <w:r w:rsidRPr="007201A9">
              <w:rPr>
                <w:noProof w:val="0"/>
                <w:szCs w:val="18"/>
              </w:rPr>
              <w:t>M</w:t>
            </w:r>
          </w:p>
        </w:tc>
        <w:tc>
          <w:tcPr>
            <w:tcW w:w="4878" w:type="dxa"/>
            <w:tcBorders>
              <w:bottom w:val="single" w:sz="4" w:space="0" w:color="auto"/>
            </w:tcBorders>
            <w:vAlign w:val="center"/>
          </w:tcPr>
          <w:p w14:paraId="6B1E1792" w14:textId="77777777" w:rsidR="00036034" w:rsidRPr="007201A9" w:rsidRDefault="00036034" w:rsidP="00036034">
            <w:pPr>
              <w:pStyle w:val="TableEntry"/>
              <w:rPr>
                <w:noProof w:val="0"/>
                <w:szCs w:val="18"/>
              </w:rPr>
            </w:pPr>
            <w:r w:rsidRPr="007201A9">
              <w:rPr>
                <w:noProof w:val="0"/>
                <w:szCs w:val="18"/>
              </w:rPr>
              <w:t>EV(“ITI-54”, “IHE Transactions”, “Document Metadata Publish”)</w:t>
            </w:r>
          </w:p>
        </w:tc>
      </w:tr>
      <w:tr w:rsidR="00036034" w:rsidRPr="007201A9" w14:paraId="3C64A324" w14:textId="77777777" w:rsidTr="00036034">
        <w:trPr>
          <w:cantSplit/>
        </w:trPr>
        <w:tc>
          <w:tcPr>
            <w:tcW w:w="9666" w:type="dxa"/>
            <w:gridSpan w:val="4"/>
            <w:tcBorders>
              <w:bottom w:val="single" w:sz="4" w:space="0" w:color="auto"/>
            </w:tcBorders>
          </w:tcPr>
          <w:p w14:paraId="1DC8D373" w14:textId="77777777" w:rsidR="00036034" w:rsidRPr="007201A9" w:rsidRDefault="00036034" w:rsidP="00036034">
            <w:pPr>
              <w:pStyle w:val="TableEntry"/>
              <w:rPr>
                <w:noProof w:val="0"/>
              </w:rPr>
            </w:pPr>
            <w:r w:rsidRPr="007201A9">
              <w:rPr>
                <w:noProof w:val="0"/>
              </w:rPr>
              <w:t>Source (Document Metadata Publisher) (1)</w:t>
            </w:r>
          </w:p>
        </w:tc>
      </w:tr>
      <w:tr w:rsidR="00036034" w:rsidRPr="007201A9" w14:paraId="7A8AA81A" w14:textId="77777777" w:rsidTr="00036034">
        <w:trPr>
          <w:cantSplit/>
        </w:trPr>
        <w:tc>
          <w:tcPr>
            <w:tcW w:w="9666" w:type="dxa"/>
            <w:gridSpan w:val="4"/>
            <w:tcBorders>
              <w:bottom w:val="single" w:sz="4" w:space="0" w:color="auto"/>
            </w:tcBorders>
          </w:tcPr>
          <w:p w14:paraId="7BD3770A" w14:textId="77777777" w:rsidR="00036034" w:rsidRPr="007201A9" w:rsidRDefault="00036034" w:rsidP="00036034">
            <w:pPr>
              <w:pStyle w:val="TableEntry"/>
              <w:rPr>
                <w:noProof w:val="0"/>
              </w:rPr>
            </w:pPr>
            <w:r w:rsidRPr="007201A9">
              <w:rPr>
                <w:noProof w:val="0"/>
              </w:rPr>
              <w:t>Human Requestor (0..n)</w:t>
            </w:r>
          </w:p>
        </w:tc>
      </w:tr>
      <w:tr w:rsidR="00036034" w:rsidRPr="007201A9" w14:paraId="5B9AB42D" w14:textId="77777777" w:rsidTr="00036034">
        <w:trPr>
          <w:cantSplit/>
        </w:trPr>
        <w:tc>
          <w:tcPr>
            <w:tcW w:w="9666" w:type="dxa"/>
            <w:gridSpan w:val="4"/>
            <w:tcBorders>
              <w:bottom w:val="single" w:sz="4" w:space="0" w:color="auto"/>
            </w:tcBorders>
          </w:tcPr>
          <w:p w14:paraId="345FD5D2" w14:textId="77777777" w:rsidR="00036034" w:rsidRPr="007201A9" w:rsidRDefault="00036034" w:rsidP="00036034">
            <w:pPr>
              <w:pStyle w:val="TableEntry"/>
              <w:rPr>
                <w:noProof w:val="0"/>
              </w:rPr>
            </w:pPr>
            <w:r w:rsidRPr="007201A9">
              <w:rPr>
                <w:noProof w:val="0"/>
              </w:rPr>
              <w:t xml:space="preserve">Destination (Document Metadata Notification Broker) (1) </w:t>
            </w:r>
          </w:p>
        </w:tc>
      </w:tr>
      <w:tr w:rsidR="00036034" w:rsidRPr="007201A9" w14:paraId="4B035941" w14:textId="77777777" w:rsidTr="00036034">
        <w:trPr>
          <w:cantSplit/>
        </w:trPr>
        <w:tc>
          <w:tcPr>
            <w:tcW w:w="9666" w:type="dxa"/>
            <w:gridSpan w:val="4"/>
            <w:tcBorders>
              <w:bottom w:val="single" w:sz="4" w:space="0" w:color="auto"/>
            </w:tcBorders>
          </w:tcPr>
          <w:p w14:paraId="58FF08D9" w14:textId="77777777" w:rsidR="00036034" w:rsidRPr="007201A9" w:rsidRDefault="00036034" w:rsidP="00036034">
            <w:pPr>
              <w:pStyle w:val="TableEntry"/>
              <w:rPr>
                <w:noProof w:val="0"/>
              </w:rPr>
            </w:pPr>
            <w:r w:rsidRPr="007201A9">
              <w:rPr>
                <w:noProof w:val="0"/>
              </w:rPr>
              <w:t>Audit Source (Document Metadata Publisher) (1)</w:t>
            </w:r>
          </w:p>
        </w:tc>
      </w:tr>
      <w:tr w:rsidR="00036034" w:rsidRPr="007201A9" w14:paraId="111E9ACF"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A83E615" w14:textId="77777777" w:rsidR="00036034" w:rsidRPr="007201A9" w:rsidRDefault="00036034" w:rsidP="00036034">
            <w:pPr>
              <w:pStyle w:val="TableEntry"/>
              <w:rPr>
                <w:noProof w:val="0"/>
              </w:rPr>
            </w:pPr>
            <w:r w:rsidRPr="007201A9">
              <w:rPr>
                <w:noProof w:val="0"/>
              </w:rPr>
              <w:t>Patient (0..1)</w:t>
            </w:r>
          </w:p>
        </w:tc>
      </w:tr>
      <w:tr w:rsidR="00036034" w:rsidRPr="007201A9" w14:paraId="66C0D8A1"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E25AF3E" w14:textId="30D88905" w:rsidR="00036034" w:rsidRPr="007201A9" w:rsidRDefault="00036034">
            <w:pPr>
              <w:pStyle w:val="TableEntry"/>
              <w:rPr>
                <w:b/>
                <w:bCs/>
                <w:noProof w:val="0"/>
              </w:rPr>
            </w:pPr>
            <w:r w:rsidRPr="007201A9">
              <w:rPr>
                <w:noProof w:val="0"/>
              </w:rPr>
              <w:t>DocumentEntry</w:t>
            </w:r>
            <w:r w:rsidRPr="007201A9">
              <w:rPr>
                <w:b/>
                <w:noProof w:val="0"/>
                <w:u w:val="single"/>
              </w:rPr>
              <w:t>/Folder</w:t>
            </w:r>
            <w:r w:rsidRPr="007201A9">
              <w:rPr>
                <w:noProof w:val="0"/>
              </w:rPr>
              <w:t>/SubmissionSet(1..n)</w:t>
            </w:r>
            <w:r w:rsidRPr="007201A9">
              <w:rPr>
                <w:b/>
                <w:bCs/>
                <w:noProof w:val="0"/>
              </w:rPr>
              <w:t xml:space="preserve"> </w:t>
            </w:r>
          </w:p>
        </w:tc>
      </w:tr>
    </w:tbl>
    <w:p w14:paraId="0F43830A" w14:textId="77777777" w:rsidR="00036034" w:rsidRPr="007201A9" w:rsidRDefault="00036034" w:rsidP="00036034">
      <w:pPr>
        <w:rPr>
          <w:lang w:val="en-US"/>
        </w:rPr>
      </w:pPr>
    </w:p>
    <w:p w14:paraId="2C06D559" w14:textId="77777777" w:rsidR="00036034" w:rsidRPr="007201A9" w:rsidRDefault="00036034" w:rsidP="00036034">
      <w:pPr>
        <w:rPr>
          <w:lang w:val="en-US"/>
        </w:rPr>
      </w:pPr>
      <w:r w:rsidRPr="007201A9">
        <w:rPr>
          <w:lang w:val="en-US"/>
        </w:rPr>
        <w:t>…</w:t>
      </w:r>
    </w:p>
    <w:p w14:paraId="1D339273" w14:textId="77777777" w:rsidR="00036034" w:rsidRPr="007201A9" w:rsidRDefault="00036034" w:rsidP="00036034">
      <w:pPr>
        <w:rPr>
          <w:lang w:val="en-US"/>
        </w:rPr>
      </w:pPr>
    </w:p>
    <w:p w14:paraId="488B0CFF" w14:textId="77777777" w:rsidR="00782F09" w:rsidRPr="007201A9" w:rsidRDefault="00782F09" w:rsidP="00036034">
      <w:pPr>
        <w:rPr>
          <w:lang w:val="en-US"/>
        </w:rPr>
      </w:pPr>
    </w:p>
    <w:p w14:paraId="4787AE26" w14:textId="77777777" w:rsidR="00782F09" w:rsidRPr="007201A9" w:rsidRDefault="00782F09" w:rsidP="00036034">
      <w:pPr>
        <w:rPr>
          <w:lang w:val="en-US"/>
        </w:rPr>
      </w:pPr>
    </w:p>
    <w:p w14:paraId="0FBAFE02" w14:textId="77777777" w:rsidR="00782F09" w:rsidRPr="007201A9" w:rsidRDefault="00782F09" w:rsidP="00036034">
      <w:pPr>
        <w:rPr>
          <w:lang w:val="en-US"/>
        </w:rPr>
      </w:pPr>
    </w:p>
    <w:p w14:paraId="2BEA9903" w14:textId="77777777" w:rsidR="00782F09" w:rsidRPr="007201A9" w:rsidRDefault="00782F09" w:rsidP="00036034">
      <w:pPr>
        <w:rPr>
          <w:lang w:val="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2746"/>
        <w:gridCol w:w="630"/>
        <w:gridCol w:w="4230"/>
      </w:tblGrid>
      <w:tr w:rsidR="00036034" w:rsidRPr="007201A9" w14:paraId="3BE2CBD4" w14:textId="77777777" w:rsidTr="00036034">
        <w:tc>
          <w:tcPr>
            <w:tcW w:w="2019" w:type="dxa"/>
            <w:vMerge w:val="restart"/>
            <w:shd w:val="clear" w:color="auto" w:fill="auto"/>
          </w:tcPr>
          <w:p w14:paraId="5E85F475" w14:textId="77777777" w:rsidR="00036034" w:rsidRPr="007201A9" w:rsidRDefault="00036034" w:rsidP="006D1B5B">
            <w:pPr>
              <w:pStyle w:val="TableEntryHeader"/>
              <w:rPr>
                <w:noProof w:val="0"/>
              </w:rPr>
            </w:pPr>
            <w:r w:rsidRPr="007201A9">
              <w:rPr>
                <w:noProof w:val="0"/>
              </w:rPr>
              <w:lastRenderedPageBreak/>
              <w:t>DocumentEntry</w:t>
            </w:r>
          </w:p>
          <w:p w14:paraId="54000C90" w14:textId="77777777" w:rsidR="00036034" w:rsidRPr="007201A9" w:rsidRDefault="00036034" w:rsidP="006D1B5B">
            <w:pPr>
              <w:pStyle w:val="TableEntryHeader"/>
              <w:rPr>
                <w:b w:val="0"/>
                <w:bCs/>
                <w:noProof w:val="0"/>
                <w:u w:val="single"/>
              </w:rPr>
            </w:pPr>
            <w:r w:rsidRPr="007201A9">
              <w:rPr>
                <w:bCs/>
                <w:noProof w:val="0"/>
                <w:u w:val="single"/>
              </w:rPr>
              <w:t>Folder</w:t>
            </w:r>
          </w:p>
          <w:p w14:paraId="20EEC4E9" w14:textId="77777777" w:rsidR="00036034" w:rsidRPr="007201A9" w:rsidRDefault="00036034" w:rsidP="006D1B5B">
            <w:pPr>
              <w:pStyle w:val="TableEntryHeader"/>
              <w:rPr>
                <w:noProof w:val="0"/>
              </w:rPr>
            </w:pPr>
            <w:r w:rsidRPr="007201A9">
              <w:rPr>
                <w:noProof w:val="0"/>
              </w:rPr>
              <w:t>SubmissionSet</w:t>
            </w:r>
          </w:p>
          <w:p w14:paraId="0304D4E6" w14:textId="77777777" w:rsidR="00036034" w:rsidRPr="007201A9" w:rsidRDefault="00036034" w:rsidP="006D1B5B">
            <w:pPr>
              <w:pStyle w:val="TableEntryHeader"/>
              <w:rPr>
                <w:b w:val="0"/>
                <w:bCs/>
                <w:noProof w:val="0"/>
                <w:sz w:val="12"/>
              </w:rPr>
            </w:pPr>
            <w:r w:rsidRPr="007201A9">
              <w:rPr>
                <w:bCs/>
                <w:noProof w:val="0"/>
                <w:sz w:val="12"/>
              </w:rPr>
              <w:t>(AuditMessage/</w:t>
            </w:r>
            <w:r w:rsidRPr="007201A9">
              <w:rPr>
                <w:bCs/>
                <w:noProof w:val="0"/>
                <w:sz w:val="12"/>
              </w:rPr>
              <w:br/>
              <w:t>ParticipantObjectIdentification)</w:t>
            </w:r>
          </w:p>
        </w:tc>
        <w:tc>
          <w:tcPr>
            <w:tcW w:w="2746" w:type="dxa"/>
            <w:shd w:val="clear" w:color="auto" w:fill="auto"/>
          </w:tcPr>
          <w:p w14:paraId="6B681C25" w14:textId="77777777" w:rsidR="00036034" w:rsidRPr="007201A9" w:rsidRDefault="00036034" w:rsidP="006D1B5B">
            <w:pPr>
              <w:pStyle w:val="TableEntry"/>
              <w:rPr>
                <w:noProof w:val="0"/>
              </w:rPr>
            </w:pPr>
            <w:r w:rsidRPr="007201A9">
              <w:rPr>
                <w:noProof w:val="0"/>
              </w:rPr>
              <w:t>ParticipantObjectTypeCode</w:t>
            </w:r>
          </w:p>
        </w:tc>
        <w:tc>
          <w:tcPr>
            <w:tcW w:w="630" w:type="dxa"/>
            <w:shd w:val="clear" w:color="auto" w:fill="auto"/>
          </w:tcPr>
          <w:p w14:paraId="140CB82C" w14:textId="77777777" w:rsidR="00036034" w:rsidRPr="007201A9" w:rsidRDefault="00036034" w:rsidP="006D1B5B">
            <w:pPr>
              <w:pStyle w:val="TableEntry"/>
              <w:jc w:val="center"/>
              <w:rPr>
                <w:noProof w:val="0"/>
              </w:rPr>
            </w:pPr>
            <w:r w:rsidRPr="007201A9">
              <w:rPr>
                <w:noProof w:val="0"/>
              </w:rPr>
              <w:t>M</w:t>
            </w:r>
          </w:p>
        </w:tc>
        <w:tc>
          <w:tcPr>
            <w:tcW w:w="4230" w:type="dxa"/>
            <w:shd w:val="clear" w:color="auto" w:fill="auto"/>
          </w:tcPr>
          <w:p w14:paraId="47023CC9" w14:textId="77777777" w:rsidR="00036034" w:rsidRPr="007201A9" w:rsidRDefault="00036034" w:rsidP="006D1B5B">
            <w:pPr>
              <w:pStyle w:val="TableEntry"/>
              <w:rPr>
                <w:noProof w:val="0"/>
              </w:rPr>
            </w:pPr>
            <w:r w:rsidRPr="007201A9">
              <w:rPr>
                <w:noProof w:val="0"/>
              </w:rPr>
              <w:t>“2” (system object)</w:t>
            </w:r>
          </w:p>
        </w:tc>
      </w:tr>
      <w:tr w:rsidR="00036034" w:rsidRPr="007201A9" w14:paraId="4D8C2A0E" w14:textId="77777777" w:rsidTr="00036034">
        <w:tc>
          <w:tcPr>
            <w:tcW w:w="2019" w:type="dxa"/>
            <w:vMerge/>
            <w:shd w:val="clear" w:color="auto" w:fill="auto"/>
          </w:tcPr>
          <w:p w14:paraId="06B25192" w14:textId="77777777" w:rsidR="00036034" w:rsidRPr="007201A9" w:rsidRDefault="00036034" w:rsidP="00036034">
            <w:pPr>
              <w:pStyle w:val="ColorfulGrid-Accent11"/>
              <w:rPr>
                <w:sz w:val="16"/>
                <w:szCs w:val="16"/>
              </w:rPr>
            </w:pPr>
          </w:p>
        </w:tc>
        <w:tc>
          <w:tcPr>
            <w:tcW w:w="2746" w:type="dxa"/>
            <w:shd w:val="clear" w:color="auto" w:fill="auto"/>
          </w:tcPr>
          <w:p w14:paraId="01F00172" w14:textId="77777777" w:rsidR="00036034" w:rsidRPr="007201A9" w:rsidRDefault="00036034" w:rsidP="006D1B5B">
            <w:pPr>
              <w:pStyle w:val="TableEntry"/>
              <w:rPr>
                <w:noProof w:val="0"/>
              </w:rPr>
            </w:pPr>
            <w:r w:rsidRPr="007201A9">
              <w:rPr>
                <w:noProof w:val="0"/>
              </w:rPr>
              <w:t>ParticipantObjectTypeCodeRole</w:t>
            </w:r>
          </w:p>
        </w:tc>
        <w:tc>
          <w:tcPr>
            <w:tcW w:w="630" w:type="dxa"/>
            <w:shd w:val="clear" w:color="auto" w:fill="auto"/>
          </w:tcPr>
          <w:p w14:paraId="6F7416C0" w14:textId="77777777" w:rsidR="00036034" w:rsidRPr="007201A9" w:rsidRDefault="00036034" w:rsidP="006D1B5B">
            <w:pPr>
              <w:pStyle w:val="TableEntry"/>
              <w:jc w:val="center"/>
              <w:rPr>
                <w:noProof w:val="0"/>
              </w:rPr>
            </w:pPr>
            <w:r w:rsidRPr="007201A9">
              <w:rPr>
                <w:noProof w:val="0"/>
              </w:rPr>
              <w:t>M</w:t>
            </w:r>
          </w:p>
        </w:tc>
        <w:tc>
          <w:tcPr>
            <w:tcW w:w="4230" w:type="dxa"/>
            <w:shd w:val="clear" w:color="auto" w:fill="auto"/>
          </w:tcPr>
          <w:p w14:paraId="5399C7A0" w14:textId="77777777" w:rsidR="00036034" w:rsidRPr="007201A9" w:rsidRDefault="00036034" w:rsidP="006D1B5B">
            <w:pPr>
              <w:pStyle w:val="TableEntry"/>
              <w:rPr>
                <w:noProof w:val="0"/>
              </w:rPr>
            </w:pPr>
            <w:r w:rsidRPr="007201A9">
              <w:rPr>
                <w:noProof w:val="0"/>
              </w:rPr>
              <w:t>“3” (report)</w:t>
            </w:r>
          </w:p>
        </w:tc>
      </w:tr>
      <w:tr w:rsidR="00036034" w:rsidRPr="007201A9" w14:paraId="2CD2B1D4" w14:textId="77777777" w:rsidTr="00036034">
        <w:tc>
          <w:tcPr>
            <w:tcW w:w="2019" w:type="dxa"/>
            <w:vMerge/>
            <w:shd w:val="clear" w:color="auto" w:fill="auto"/>
          </w:tcPr>
          <w:p w14:paraId="15362844" w14:textId="77777777" w:rsidR="00036034" w:rsidRPr="007201A9" w:rsidRDefault="00036034" w:rsidP="00036034">
            <w:pPr>
              <w:pStyle w:val="ColorfulGrid-Accent11"/>
              <w:rPr>
                <w:sz w:val="16"/>
                <w:szCs w:val="16"/>
              </w:rPr>
            </w:pPr>
          </w:p>
        </w:tc>
        <w:tc>
          <w:tcPr>
            <w:tcW w:w="2746" w:type="dxa"/>
            <w:shd w:val="clear" w:color="auto" w:fill="auto"/>
          </w:tcPr>
          <w:p w14:paraId="59B36FA0" w14:textId="77777777" w:rsidR="00036034" w:rsidRPr="007201A9" w:rsidRDefault="00036034" w:rsidP="006D1B5B">
            <w:pPr>
              <w:pStyle w:val="TableEntry"/>
              <w:rPr>
                <w:noProof w:val="0"/>
              </w:rPr>
            </w:pPr>
            <w:r w:rsidRPr="007201A9">
              <w:rPr>
                <w:i/>
                <w:iCs/>
                <w:noProof w:val="0"/>
              </w:rPr>
              <w:t>ParticipantObjectDataLifeCycle</w:t>
            </w:r>
          </w:p>
        </w:tc>
        <w:tc>
          <w:tcPr>
            <w:tcW w:w="630" w:type="dxa"/>
            <w:shd w:val="clear" w:color="auto" w:fill="auto"/>
          </w:tcPr>
          <w:p w14:paraId="53CE2C6F" w14:textId="77777777" w:rsidR="00036034" w:rsidRPr="007201A9" w:rsidRDefault="00036034" w:rsidP="006D1B5B">
            <w:pPr>
              <w:pStyle w:val="TableEntry"/>
              <w:jc w:val="center"/>
              <w:rPr>
                <w:noProof w:val="0"/>
              </w:rPr>
            </w:pPr>
            <w:r w:rsidRPr="007201A9">
              <w:rPr>
                <w:i/>
                <w:iCs/>
                <w:noProof w:val="0"/>
              </w:rPr>
              <w:t>U</w:t>
            </w:r>
          </w:p>
        </w:tc>
        <w:tc>
          <w:tcPr>
            <w:tcW w:w="4230" w:type="dxa"/>
            <w:shd w:val="clear" w:color="auto" w:fill="auto"/>
          </w:tcPr>
          <w:p w14:paraId="278B79F7" w14:textId="77777777" w:rsidR="00036034" w:rsidRPr="007201A9" w:rsidRDefault="00036034" w:rsidP="006D1B5B">
            <w:pPr>
              <w:pStyle w:val="TableEntry"/>
              <w:rPr>
                <w:noProof w:val="0"/>
              </w:rPr>
            </w:pPr>
            <w:r w:rsidRPr="007201A9">
              <w:rPr>
                <w:i/>
                <w:iCs/>
                <w:noProof w:val="0"/>
              </w:rPr>
              <w:t xml:space="preserve">not specialized </w:t>
            </w:r>
          </w:p>
        </w:tc>
      </w:tr>
      <w:tr w:rsidR="00036034" w:rsidRPr="007201A9" w14:paraId="03AAAA16" w14:textId="77777777" w:rsidTr="00036034">
        <w:tc>
          <w:tcPr>
            <w:tcW w:w="2019" w:type="dxa"/>
            <w:vMerge/>
            <w:shd w:val="clear" w:color="auto" w:fill="auto"/>
          </w:tcPr>
          <w:p w14:paraId="29FCD53A" w14:textId="77777777" w:rsidR="00036034" w:rsidRPr="007201A9" w:rsidRDefault="00036034" w:rsidP="00036034">
            <w:pPr>
              <w:pStyle w:val="ColorfulGrid-Accent11"/>
              <w:rPr>
                <w:sz w:val="16"/>
                <w:szCs w:val="16"/>
              </w:rPr>
            </w:pPr>
          </w:p>
        </w:tc>
        <w:tc>
          <w:tcPr>
            <w:tcW w:w="2746" w:type="dxa"/>
            <w:shd w:val="clear" w:color="auto" w:fill="auto"/>
          </w:tcPr>
          <w:p w14:paraId="638CE949" w14:textId="77777777" w:rsidR="00036034" w:rsidRPr="007201A9" w:rsidRDefault="00036034" w:rsidP="006D1B5B">
            <w:pPr>
              <w:pStyle w:val="TableEntry"/>
              <w:rPr>
                <w:strike/>
                <w:noProof w:val="0"/>
              </w:rPr>
            </w:pPr>
            <w:r w:rsidRPr="007201A9">
              <w:rPr>
                <w:noProof w:val="0"/>
              </w:rPr>
              <w:t>ParticipantObjectIDTypeCode</w:t>
            </w:r>
          </w:p>
        </w:tc>
        <w:tc>
          <w:tcPr>
            <w:tcW w:w="630" w:type="dxa"/>
            <w:shd w:val="clear" w:color="auto" w:fill="auto"/>
          </w:tcPr>
          <w:p w14:paraId="2FDE7FD8" w14:textId="77777777" w:rsidR="00036034" w:rsidRPr="007201A9" w:rsidRDefault="00036034" w:rsidP="000558A6">
            <w:pPr>
              <w:pStyle w:val="TableEntry"/>
              <w:jc w:val="center"/>
              <w:rPr>
                <w:i/>
                <w:strike/>
                <w:noProof w:val="0"/>
              </w:rPr>
            </w:pPr>
            <w:r w:rsidRPr="007201A9">
              <w:rPr>
                <w:noProof w:val="0"/>
              </w:rPr>
              <w:t>M</w:t>
            </w:r>
          </w:p>
        </w:tc>
        <w:tc>
          <w:tcPr>
            <w:tcW w:w="4230" w:type="dxa"/>
            <w:shd w:val="clear" w:color="auto" w:fill="auto"/>
          </w:tcPr>
          <w:p w14:paraId="05DB51A5" w14:textId="5C9396EF" w:rsidR="00036034" w:rsidRPr="007201A9" w:rsidRDefault="00036034" w:rsidP="006D1B5B">
            <w:pPr>
              <w:pStyle w:val="TableEntry"/>
              <w:rPr>
                <w:i/>
                <w:iCs/>
                <w:strike/>
                <w:noProof w:val="0"/>
              </w:rPr>
            </w:pPr>
            <w:r w:rsidRPr="007201A9">
              <w:rPr>
                <w:noProof w:val="0"/>
              </w:rPr>
              <w:t xml:space="preserve">The Document Metadata Publisher shall include one of the following values, depending on the specific object </w:t>
            </w:r>
            <w:r w:rsidRPr="007201A9">
              <w:rPr>
                <w:noProof w:val="0"/>
                <w:szCs w:val="18"/>
              </w:rPr>
              <w:t>in the message:</w:t>
            </w:r>
          </w:p>
          <w:p w14:paraId="49D7E80E" w14:textId="77777777" w:rsidR="00036034" w:rsidRPr="007201A9" w:rsidRDefault="00036034" w:rsidP="006D1B5B">
            <w:pPr>
              <w:pStyle w:val="TableEntry"/>
              <w:rPr>
                <w:noProof w:val="0"/>
                <w:szCs w:val="18"/>
              </w:rPr>
            </w:pPr>
            <w:r w:rsidRPr="007201A9">
              <w:rPr>
                <w:noProof w:val="0"/>
                <w:szCs w:val="18"/>
              </w:rPr>
              <w:t>EV("urn:uuid:7edca82f-054d-47f2-a032-9b2a5b5186c1”, “IHE XDS Metadata”, “document entry object type”)</w:t>
            </w:r>
          </w:p>
          <w:p w14:paraId="7AEE3501" w14:textId="77777777" w:rsidR="00036034" w:rsidRPr="007201A9" w:rsidRDefault="00036034" w:rsidP="006D1B5B">
            <w:pPr>
              <w:pStyle w:val="TableEntry"/>
              <w:rPr>
                <w:b/>
                <w:noProof w:val="0"/>
                <w:szCs w:val="18"/>
                <w:u w:val="single"/>
              </w:rPr>
            </w:pPr>
            <w:r w:rsidRPr="007201A9">
              <w:rPr>
                <w:noProof w:val="0"/>
                <w:szCs w:val="18"/>
              </w:rPr>
              <w:t>EV(“urn:uuid:34268e47-fdf5-41a6-ba33-82133c465248”, “IHE XDS Metadata”, “on-demand document entry object type”)</w:t>
            </w:r>
          </w:p>
          <w:p w14:paraId="1F7451FD" w14:textId="77777777" w:rsidR="00036034" w:rsidRPr="007201A9" w:rsidRDefault="00036034" w:rsidP="006D1B5B">
            <w:pPr>
              <w:pStyle w:val="TableEntry"/>
              <w:rPr>
                <w:b/>
                <w:bCs/>
                <w:i/>
                <w:noProof w:val="0"/>
                <w:u w:val="single"/>
              </w:rPr>
            </w:pPr>
            <w:r w:rsidRPr="007201A9">
              <w:rPr>
                <w:b/>
                <w:bCs/>
                <w:noProof w:val="0"/>
                <w:u w:val="single"/>
              </w:rPr>
              <w:t>EV("urn:uuid:d9d542f3-6cc4-48b6-8870-ea235fbc94c2”, “IHE XDS Metadata”, “folder classification node”)</w:t>
            </w:r>
          </w:p>
          <w:p w14:paraId="4C7A1CAB" w14:textId="77777777" w:rsidR="00036034" w:rsidRPr="007201A9" w:rsidRDefault="00036034" w:rsidP="006D1B5B">
            <w:pPr>
              <w:pStyle w:val="TableEntry"/>
              <w:rPr>
                <w:noProof w:val="0"/>
              </w:rPr>
            </w:pPr>
            <w:r w:rsidRPr="007201A9">
              <w:rPr>
                <w:noProof w:val="0"/>
              </w:rPr>
              <w:t>EV(urn:uuid:a54d6aa5-d40d-43f9-88c5-b4633d873bdd”, “IHE XDS Metadata”, ”submission set classification node”)</w:t>
            </w:r>
          </w:p>
        </w:tc>
      </w:tr>
      <w:tr w:rsidR="00036034" w:rsidRPr="007201A9" w14:paraId="6564A199" w14:textId="77777777" w:rsidTr="00036034">
        <w:tc>
          <w:tcPr>
            <w:tcW w:w="2019" w:type="dxa"/>
            <w:vMerge/>
            <w:shd w:val="clear" w:color="auto" w:fill="auto"/>
          </w:tcPr>
          <w:p w14:paraId="454BB8ED" w14:textId="77777777" w:rsidR="00036034" w:rsidRPr="007201A9" w:rsidRDefault="00036034" w:rsidP="00036034">
            <w:pPr>
              <w:pStyle w:val="ColorfulGrid-Accent11"/>
              <w:rPr>
                <w:sz w:val="16"/>
                <w:szCs w:val="16"/>
              </w:rPr>
            </w:pPr>
          </w:p>
        </w:tc>
        <w:tc>
          <w:tcPr>
            <w:tcW w:w="2746" w:type="dxa"/>
            <w:shd w:val="clear" w:color="auto" w:fill="auto"/>
          </w:tcPr>
          <w:p w14:paraId="05023903" w14:textId="77777777" w:rsidR="00036034" w:rsidRPr="007201A9" w:rsidRDefault="00036034" w:rsidP="006D1B5B">
            <w:pPr>
              <w:pStyle w:val="TableEntry"/>
              <w:rPr>
                <w:i/>
                <w:iCs/>
                <w:noProof w:val="0"/>
              </w:rPr>
            </w:pPr>
            <w:r w:rsidRPr="007201A9">
              <w:rPr>
                <w:i/>
                <w:iCs/>
                <w:noProof w:val="0"/>
              </w:rPr>
              <w:t>ParticipantObjectSensitivity</w:t>
            </w:r>
          </w:p>
        </w:tc>
        <w:tc>
          <w:tcPr>
            <w:tcW w:w="630" w:type="dxa"/>
            <w:shd w:val="clear" w:color="auto" w:fill="auto"/>
          </w:tcPr>
          <w:p w14:paraId="4151E48F" w14:textId="77777777" w:rsidR="00036034" w:rsidRPr="007201A9" w:rsidRDefault="00036034" w:rsidP="006D1B5B">
            <w:pPr>
              <w:pStyle w:val="TableEntry"/>
              <w:rPr>
                <w:i/>
                <w:iCs/>
                <w:noProof w:val="0"/>
              </w:rPr>
            </w:pPr>
            <w:r w:rsidRPr="007201A9">
              <w:rPr>
                <w:i/>
                <w:iCs/>
                <w:noProof w:val="0"/>
              </w:rPr>
              <w:t>U</w:t>
            </w:r>
          </w:p>
        </w:tc>
        <w:tc>
          <w:tcPr>
            <w:tcW w:w="4230" w:type="dxa"/>
            <w:shd w:val="clear" w:color="auto" w:fill="auto"/>
          </w:tcPr>
          <w:p w14:paraId="7DBA0BD3"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2FE2D571" w14:textId="77777777" w:rsidTr="00036034">
        <w:tc>
          <w:tcPr>
            <w:tcW w:w="2019" w:type="dxa"/>
            <w:vMerge/>
            <w:shd w:val="clear" w:color="auto" w:fill="auto"/>
          </w:tcPr>
          <w:p w14:paraId="609865D6" w14:textId="77777777" w:rsidR="00036034" w:rsidRPr="007201A9" w:rsidRDefault="00036034" w:rsidP="00036034">
            <w:pPr>
              <w:pStyle w:val="ColorfulGrid-Accent11"/>
              <w:rPr>
                <w:sz w:val="16"/>
                <w:szCs w:val="16"/>
              </w:rPr>
            </w:pPr>
          </w:p>
        </w:tc>
        <w:tc>
          <w:tcPr>
            <w:tcW w:w="2746" w:type="dxa"/>
            <w:shd w:val="clear" w:color="auto" w:fill="auto"/>
          </w:tcPr>
          <w:p w14:paraId="5187BB3A" w14:textId="77777777" w:rsidR="00036034" w:rsidRPr="007201A9" w:rsidRDefault="00036034" w:rsidP="006D1B5B">
            <w:pPr>
              <w:pStyle w:val="TableEntry"/>
              <w:rPr>
                <w:noProof w:val="0"/>
              </w:rPr>
            </w:pPr>
            <w:r w:rsidRPr="007201A9">
              <w:rPr>
                <w:noProof w:val="0"/>
              </w:rPr>
              <w:t>ParticipantObjectID</w:t>
            </w:r>
          </w:p>
        </w:tc>
        <w:tc>
          <w:tcPr>
            <w:tcW w:w="630" w:type="dxa"/>
            <w:shd w:val="clear" w:color="auto" w:fill="auto"/>
          </w:tcPr>
          <w:p w14:paraId="5F267CE8" w14:textId="77777777" w:rsidR="00036034" w:rsidRPr="007201A9" w:rsidRDefault="00036034" w:rsidP="006D1B5B">
            <w:pPr>
              <w:pStyle w:val="TableEntry"/>
              <w:rPr>
                <w:noProof w:val="0"/>
              </w:rPr>
            </w:pPr>
            <w:r w:rsidRPr="007201A9">
              <w:rPr>
                <w:noProof w:val="0"/>
              </w:rPr>
              <w:t>M</w:t>
            </w:r>
          </w:p>
        </w:tc>
        <w:tc>
          <w:tcPr>
            <w:tcW w:w="4230" w:type="dxa"/>
            <w:shd w:val="clear" w:color="auto" w:fill="auto"/>
          </w:tcPr>
          <w:p w14:paraId="6292AC24" w14:textId="77777777" w:rsidR="00036034" w:rsidRPr="007201A9" w:rsidRDefault="00036034" w:rsidP="00036034">
            <w:pPr>
              <w:pStyle w:val="TableEntry"/>
              <w:ind w:left="0"/>
              <w:rPr>
                <w:noProof w:val="0"/>
              </w:rPr>
            </w:pPr>
            <w:r w:rsidRPr="007201A9">
              <w:rPr>
                <w:noProof w:val="0"/>
              </w:rPr>
              <w:t>The value of the object's EntryUUID attribute.</w:t>
            </w:r>
          </w:p>
        </w:tc>
      </w:tr>
      <w:tr w:rsidR="00036034" w:rsidRPr="007201A9" w14:paraId="07AA1972" w14:textId="77777777" w:rsidTr="00036034">
        <w:tblPrEx>
          <w:tblLook w:val="0000" w:firstRow="0" w:lastRow="0" w:firstColumn="0" w:lastColumn="0" w:noHBand="0" w:noVBand="0"/>
        </w:tblPrEx>
        <w:trPr>
          <w:cantSplit/>
        </w:trPr>
        <w:tc>
          <w:tcPr>
            <w:tcW w:w="2019" w:type="dxa"/>
            <w:vMerge/>
          </w:tcPr>
          <w:p w14:paraId="2C232D43" w14:textId="77777777" w:rsidR="00036034" w:rsidRPr="007201A9" w:rsidRDefault="00036034" w:rsidP="00036034">
            <w:pPr>
              <w:pStyle w:val="TableEntry"/>
              <w:ind w:left="0"/>
              <w:rPr>
                <w:i/>
                <w:noProof w:val="0"/>
              </w:rPr>
            </w:pPr>
          </w:p>
        </w:tc>
        <w:tc>
          <w:tcPr>
            <w:tcW w:w="2746" w:type="dxa"/>
            <w:shd w:val="clear" w:color="auto" w:fill="auto"/>
            <w:vAlign w:val="center"/>
          </w:tcPr>
          <w:p w14:paraId="5C8C3BAE" w14:textId="77777777" w:rsidR="00036034" w:rsidRPr="007201A9" w:rsidRDefault="00036034" w:rsidP="006D1B5B">
            <w:pPr>
              <w:pStyle w:val="TableEntry"/>
              <w:rPr>
                <w:i/>
                <w:iCs/>
                <w:noProof w:val="0"/>
              </w:rPr>
            </w:pPr>
            <w:r w:rsidRPr="007201A9">
              <w:rPr>
                <w:i/>
                <w:iCs/>
                <w:noProof w:val="0"/>
              </w:rPr>
              <w:t>ParticipantObjectName</w:t>
            </w:r>
          </w:p>
        </w:tc>
        <w:tc>
          <w:tcPr>
            <w:tcW w:w="630" w:type="dxa"/>
            <w:shd w:val="clear" w:color="auto" w:fill="auto"/>
            <w:vAlign w:val="center"/>
          </w:tcPr>
          <w:p w14:paraId="0ADA61F9" w14:textId="77777777" w:rsidR="00036034" w:rsidRPr="007201A9" w:rsidRDefault="00036034" w:rsidP="006D1B5B">
            <w:pPr>
              <w:pStyle w:val="TableEntry"/>
              <w:rPr>
                <w:i/>
                <w:iCs/>
                <w:noProof w:val="0"/>
                <w:szCs w:val="18"/>
              </w:rPr>
            </w:pPr>
            <w:r w:rsidRPr="007201A9">
              <w:rPr>
                <w:i/>
                <w:iCs/>
                <w:noProof w:val="0"/>
                <w:szCs w:val="18"/>
              </w:rPr>
              <w:t>U</w:t>
            </w:r>
          </w:p>
        </w:tc>
        <w:tc>
          <w:tcPr>
            <w:tcW w:w="4230" w:type="dxa"/>
            <w:shd w:val="clear" w:color="auto" w:fill="auto"/>
            <w:vAlign w:val="center"/>
          </w:tcPr>
          <w:p w14:paraId="76ED462D" w14:textId="77777777" w:rsidR="00036034" w:rsidRPr="007201A9" w:rsidRDefault="00036034" w:rsidP="006D1B5B">
            <w:pPr>
              <w:pStyle w:val="TableEntry"/>
              <w:rPr>
                <w:i/>
                <w:iCs/>
                <w:noProof w:val="0"/>
                <w:szCs w:val="18"/>
              </w:rPr>
            </w:pPr>
            <w:r w:rsidRPr="007201A9">
              <w:rPr>
                <w:i/>
                <w:iCs/>
                <w:noProof w:val="0"/>
              </w:rPr>
              <w:t>not specialized</w:t>
            </w:r>
          </w:p>
        </w:tc>
      </w:tr>
      <w:tr w:rsidR="00036034" w:rsidRPr="007201A9" w14:paraId="65981A65" w14:textId="77777777" w:rsidTr="00036034">
        <w:tc>
          <w:tcPr>
            <w:tcW w:w="2019" w:type="dxa"/>
            <w:vMerge/>
          </w:tcPr>
          <w:p w14:paraId="239EEFE0" w14:textId="77777777" w:rsidR="00036034" w:rsidRPr="007201A9" w:rsidRDefault="00036034" w:rsidP="00036034">
            <w:pPr>
              <w:pStyle w:val="TableEntry"/>
              <w:ind w:left="0"/>
              <w:rPr>
                <w:i/>
                <w:noProof w:val="0"/>
              </w:rPr>
            </w:pPr>
          </w:p>
        </w:tc>
        <w:tc>
          <w:tcPr>
            <w:tcW w:w="2746" w:type="dxa"/>
            <w:shd w:val="clear" w:color="auto" w:fill="auto"/>
            <w:vAlign w:val="center"/>
          </w:tcPr>
          <w:p w14:paraId="23652677" w14:textId="77777777" w:rsidR="00036034" w:rsidRPr="007201A9" w:rsidRDefault="00036034" w:rsidP="006D1B5B">
            <w:pPr>
              <w:pStyle w:val="TableEntry"/>
              <w:rPr>
                <w:i/>
                <w:iCs/>
                <w:noProof w:val="0"/>
              </w:rPr>
            </w:pPr>
            <w:r w:rsidRPr="007201A9">
              <w:rPr>
                <w:i/>
                <w:iCs/>
                <w:noProof w:val="0"/>
              </w:rPr>
              <w:t>ParticipantObjectQuery</w:t>
            </w:r>
          </w:p>
        </w:tc>
        <w:tc>
          <w:tcPr>
            <w:tcW w:w="630" w:type="dxa"/>
            <w:shd w:val="clear" w:color="auto" w:fill="auto"/>
            <w:vAlign w:val="center"/>
          </w:tcPr>
          <w:p w14:paraId="7A815EA5" w14:textId="77777777" w:rsidR="00036034" w:rsidRPr="007201A9" w:rsidRDefault="00036034" w:rsidP="006D1B5B">
            <w:pPr>
              <w:pStyle w:val="TableEntry"/>
              <w:rPr>
                <w:i/>
                <w:strike/>
                <w:noProof w:val="0"/>
              </w:rPr>
            </w:pPr>
            <w:r w:rsidRPr="007201A9">
              <w:rPr>
                <w:i/>
                <w:noProof w:val="0"/>
              </w:rPr>
              <w:t>U</w:t>
            </w:r>
          </w:p>
        </w:tc>
        <w:tc>
          <w:tcPr>
            <w:tcW w:w="4230" w:type="dxa"/>
            <w:shd w:val="clear" w:color="auto" w:fill="auto"/>
            <w:vAlign w:val="center"/>
          </w:tcPr>
          <w:p w14:paraId="5018E1B7"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32508D31" w14:textId="77777777" w:rsidTr="00036034">
        <w:tc>
          <w:tcPr>
            <w:tcW w:w="2019" w:type="dxa"/>
            <w:vMerge/>
          </w:tcPr>
          <w:p w14:paraId="17398AA2" w14:textId="77777777" w:rsidR="00036034" w:rsidRPr="007201A9" w:rsidRDefault="00036034" w:rsidP="00036034">
            <w:pPr>
              <w:pStyle w:val="TableEntry"/>
              <w:ind w:left="0"/>
              <w:rPr>
                <w:noProof w:val="0"/>
              </w:rPr>
            </w:pPr>
          </w:p>
        </w:tc>
        <w:tc>
          <w:tcPr>
            <w:tcW w:w="2746" w:type="dxa"/>
            <w:shd w:val="clear" w:color="auto" w:fill="auto"/>
          </w:tcPr>
          <w:p w14:paraId="15881895" w14:textId="77777777" w:rsidR="00036034" w:rsidRPr="007201A9" w:rsidRDefault="00036034" w:rsidP="006D1B5B">
            <w:pPr>
              <w:pStyle w:val="TableEntry"/>
              <w:rPr>
                <w:noProof w:val="0"/>
              </w:rPr>
            </w:pPr>
            <w:r w:rsidRPr="007201A9">
              <w:rPr>
                <w:noProof w:val="0"/>
              </w:rPr>
              <w:t>ParticipantObjectDetail</w:t>
            </w:r>
          </w:p>
        </w:tc>
        <w:tc>
          <w:tcPr>
            <w:tcW w:w="630" w:type="dxa"/>
            <w:shd w:val="clear" w:color="auto" w:fill="auto"/>
          </w:tcPr>
          <w:p w14:paraId="2123DAA8" w14:textId="77777777" w:rsidR="00036034" w:rsidRPr="007201A9" w:rsidRDefault="00036034" w:rsidP="006D1B5B">
            <w:pPr>
              <w:pStyle w:val="TableEntry"/>
              <w:rPr>
                <w:noProof w:val="0"/>
              </w:rPr>
            </w:pPr>
            <w:r w:rsidRPr="007201A9">
              <w:rPr>
                <w:noProof w:val="0"/>
              </w:rPr>
              <w:t>C</w:t>
            </w:r>
          </w:p>
        </w:tc>
        <w:tc>
          <w:tcPr>
            <w:tcW w:w="4230" w:type="dxa"/>
            <w:shd w:val="clear" w:color="auto" w:fill="auto"/>
          </w:tcPr>
          <w:p w14:paraId="7788204A" w14:textId="77777777" w:rsidR="00036034" w:rsidRPr="007201A9" w:rsidRDefault="00036034" w:rsidP="006D1B5B">
            <w:pPr>
              <w:pStyle w:val="TableEntry"/>
              <w:rPr>
                <w:noProof w:val="0"/>
              </w:rPr>
            </w:pPr>
            <w:r w:rsidRPr="007201A9">
              <w:rPr>
                <w:noProof w:val="0"/>
              </w:rPr>
              <w:t>This element is required, if known:</w:t>
            </w:r>
          </w:p>
          <w:p w14:paraId="3C4BBF1A" w14:textId="77777777" w:rsidR="00036034" w:rsidRPr="007201A9" w:rsidRDefault="00036034" w:rsidP="006D1B5B">
            <w:pPr>
              <w:pStyle w:val="TableEntry"/>
              <w:rPr>
                <w:noProof w:val="0"/>
              </w:rPr>
            </w:pPr>
            <w:r w:rsidRPr="007201A9">
              <w:rPr>
                <w:noProof w:val="0"/>
              </w:rPr>
              <w:t>Type: “urn:ihe:iti:xca:2010:homeCommunityId” (literal string)</w:t>
            </w:r>
          </w:p>
          <w:p w14:paraId="40EF2AFA" w14:textId="77777777" w:rsidR="00036034" w:rsidRPr="007201A9" w:rsidRDefault="00036034" w:rsidP="006D1B5B">
            <w:pPr>
              <w:pStyle w:val="TableEntry"/>
              <w:rPr>
                <w:noProof w:val="0"/>
              </w:rPr>
            </w:pPr>
            <w:r w:rsidRPr="007201A9">
              <w:rPr>
                <w:noProof w:val="0"/>
              </w:rPr>
              <w:t>Value: value of the homeCommunityId</w:t>
            </w:r>
          </w:p>
        </w:tc>
      </w:tr>
    </w:tbl>
    <w:p w14:paraId="57455882" w14:textId="77777777" w:rsidR="00036034" w:rsidRPr="007201A9" w:rsidRDefault="00036034" w:rsidP="00036034">
      <w:pPr>
        <w:pStyle w:val="BodyText"/>
        <w:rPr>
          <w:noProof w:val="0"/>
        </w:rPr>
      </w:pPr>
    </w:p>
    <w:p w14:paraId="1A61468D" w14:textId="77777777" w:rsidR="00036034" w:rsidRPr="007201A9" w:rsidRDefault="00036034" w:rsidP="00036034">
      <w:pPr>
        <w:rPr>
          <w:lang w:val="en-US"/>
        </w:rPr>
      </w:pPr>
    </w:p>
    <w:p w14:paraId="20DC421A" w14:textId="77777777" w:rsidR="00036034" w:rsidRPr="002059AF" w:rsidRDefault="00036034" w:rsidP="002059AF">
      <w:pPr>
        <w:pStyle w:val="EditorInstructions"/>
      </w:pPr>
      <w:r w:rsidRPr="002059AF">
        <w:t>Update Vol 2b Sec 3.54.5.1.2 as follows</w:t>
      </w:r>
    </w:p>
    <w:p w14:paraId="3CE09FBC" w14:textId="77777777" w:rsidR="00036034" w:rsidRPr="007201A9" w:rsidRDefault="00036034" w:rsidP="00036034">
      <w:pPr>
        <w:pStyle w:val="Heading5"/>
        <w:numPr>
          <w:ilvl w:val="0"/>
          <w:numId w:val="0"/>
        </w:numPr>
        <w:rPr>
          <w:noProof w:val="0"/>
        </w:rPr>
      </w:pPr>
      <w:bookmarkStart w:id="117" w:name="_Toc13816056"/>
      <w:r w:rsidRPr="007201A9">
        <w:rPr>
          <w:noProof w:val="0"/>
        </w:rPr>
        <w:t>3.54.5.1.2 Document Metadata Notification Broker audit message:</w:t>
      </w:r>
      <w:bookmarkEnd w:id="11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36034" w:rsidRPr="007201A9" w14:paraId="49DFFA7D" w14:textId="77777777" w:rsidTr="00036034">
        <w:trPr>
          <w:cantSplit/>
        </w:trPr>
        <w:tc>
          <w:tcPr>
            <w:tcW w:w="1458" w:type="dxa"/>
            <w:tcBorders>
              <w:bottom w:val="single" w:sz="4" w:space="0" w:color="auto"/>
            </w:tcBorders>
            <w:textDirection w:val="btLr"/>
            <w:vAlign w:val="center"/>
          </w:tcPr>
          <w:p w14:paraId="105CC34B" w14:textId="77777777" w:rsidR="00036034" w:rsidRPr="007201A9" w:rsidRDefault="00036034" w:rsidP="00036034">
            <w:pPr>
              <w:pStyle w:val="TableLabel"/>
              <w:rPr>
                <w:noProof w:val="0"/>
                <w:sz w:val="16"/>
              </w:rPr>
            </w:pPr>
          </w:p>
        </w:tc>
        <w:tc>
          <w:tcPr>
            <w:tcW w:w="2610" w:type="dxa"/>
            <w:tcBorders>
              <w:bottom w:val="single" w:sz="4" w:space="0" w:color="auto"/>
            </w:tcBorders>
            <w:vAlign w:val="center"/>
          </w:tcPr>
          <w:p w14:paraId="51BCDF79" w14:textId="77777777" w:rsidR="00036034" w:rsidRPr="007201A9" w:rsidRDefault="00036034" w:rsidP="00036034">
            <w:pPr>
              <w:pStyle w:val="TableEntryHeader"/>
              <w:rPr>
                <w:noProof w:val="0"/>
                <w:kern w:val="28"/>
              </w:rPr>
            </w:pPr>
            <w:r w:rsidRPr="007201A9">
              <w:rPr>
                <w:noProof w:val="0"/>
              </w:rPr>
              <w:t>Field Name</w:t>
            </w:r>
          </w:p>
        </w:tc>
        <w:tc>
          <w:tcPr>
            <w:tcW w:w="720" w:type="dxa"/>
            <w:tcBorders>
              <w:bottom w:val="single" w:sz="4" w:space="0" w:color="auto"/>
            </w:tcBorders>
            <w:vAlign w:val="center"/>
          </w:tcPr>
          <w:p w14:paraId="55D60CE2" w14:textId="77777777" w:rsidR="00036034" w:rsidRPr="007201A9" w:rsidRDefault="00036034" w:rsidP="00036034">
            <w:pPr>
              <w:pStyle w:val="TableEntryHeader"/>
              <w:rPr>
                <w:noProof w:val="0"/>
                <w:kern w:val="28"/>
              </w:rPr>
            </w:pPr>
            <w:r w:rsidRPr="007201A9">
              <w:rPr>
                <w:noProof w:val="0"/>
              </w:rPr>
              <w:t>Opt</w:t>
            </w:r>
          </w:p>
        </w:tc>
        <w:tc>
          <w:tcPr>
            <w:tcW w:w="4878" w:type="dxa"/>
            <w:tcBorders>
              <w:bottom w:val="single" w:sz="4" w:space="0" w:color="auto"/>
            </w:tcBorders>
            <w:vAlign w:val="center"/>
          </w:tcPr>
          <w:p w14:paraId="0FB91179" w14:textId="77777777" w:rsidR="00036034" w:rsidRPr="007201A9" w:rsidRDefault="00036034" w:rsidP="00036034">
            <w:pPr>
              <w:pStyle w:val="TableEntryHeader"/>
              <w:rPr>
                <w:noProof w:val="0"/>
                <w:kern w:val="28"/>
              </w:rPr>
            </w:pPr>
            <w:r w:rsidRPr="007201A9">
              <w:rPr>
                <w:noProof w:val="0"/>
              </w:rPr>
              <w:t>Value Constraints</w:t>
            </w:r>
          </w:p>
        </w:tc>
      </w:tr>
      <w:tr w:rsidR="00036034" w:rsidRPr="007201A9" w14:paraId="25C0E4B7" w14:textId="77777777" w:rsidTr="00036034">
        <w:trPr>
          <w:cantSplit/>
        </w:trPr>
        <w:tc>
          <w:tcPr>
            <w:tcW w:w="1458" w:type="dxa"/>
            <w:vMerge w:val="restart"/>
            <w:tcBorders>
              <w:top w:val="single" w:sz="4" w:space="0" w:color="auto"/>
            </w:tcBorders>
          </w:tcPr>
          <w:p w14:paraId="30997BB5" w14:textId="77777777" w:rsidR="00036034" w:rsidRPr="007201A9" w:rsidRDefault="00036034" w:rsidP="00036034">
            <w:pPr>
              <w:pStyle w:val="TableEntryHeader"/>
              <w:rPr>
                <w:noProof w:val="0"/>
              </w:rPr>
            </w:pPr>
            <w:r w:rsidRPr="007201A9">
              <w:rPr>
                <w:noProof w:val="0"/>
              </w:rPr>
              <w:t>Event</w:t>
            </w:r>
          </w:p>
          <w:p w14:paraId="0B2B909F" w14:textId="77777777" w:rsidR="00036034" w:rsidRPr="007201A9" w:rsidRDefault="00036034" w:rsidP="006D1B5B">
            <w:pPr>
              <w:pStyle w:val="TableEntryHeader"/>
              <w:rPr>
                <w:bCs/>
                <w:noProof w:val="0"/>
                <w:sz w:val="12"/>
              </w:rPr>
            </w:pPr>
            <w:r w:rsidRPr="007201A9">
              <w:rPr>
                <w:bCs/>
                <w:noProof w:val="0"/>
                <w:sz w:val="12"/>
              </w:rPr>
              <w:t>AuditMessage/</w:t>
            </w:r>
            <w:r w:rsidRPr="007201A9">
              <w:rPr>
                <w:bCs/>
                <w:noProof w:val="0"/>
                <w:sz w:val="12"/>
              </w:rPr>
              <w:br/>
              <w:t>EventIdentification</w:t>
            </w:r>
          </w:p>
        </w:tc>
        <w:tc>
          <w:tcPr>
            <w:tcW w:w="2610" w:type="dxa"/>
            <w:tcBorders>
              <w:top w:val="single" w:sz="4" w:space="0" w:color="auto"/>
            </w:tcBorders>
            <w:vAlign w:val="center"/>
          </w:tcPr>
          <w:p w14:paraId="2157CA47" w14:textId="77777777" w:rsidR="00036034" w:rsidRPr="007201A9" w:rsidRDefault="00036034" w:rsidP="00036034">
            <w:pPr>
              <w:pStyle w:val="TableEntry"/>
              <w:rPr>
                <w:noProof w:val="0"/>
              </w:rPr>
            </w:pPr>
            <w:r w:rsidRPr="007201A9">
              <w:rPr>
                <w:noProof w:val="0"/>
              </w:rPr>
              <w:t>EventID</w:t>
            </w:r>
          </w:p>
        </w:tc>
        <w:tc>
          <w:tcPr>
            <w:tcW w:w="720" w:type="dxa"/>
            <w:tcBorders>
              <w:top w:val="single" w:sz="4" w:space="0" w:color="auto"/>
            </w:tcBorders>
            <w:vAlign w:val="center"/>
          </w:tcPr>
          <w:p w14:paraId="3FF7C735" w14:textId="77777777" w:rsidR="00036034" w:rsidRPr="007201A9" w:rsidRDefault="00036034" w:rsidP="00036034">
            <w:pPr>
              <w:pStyle w:val="TableEntry"/>
              <w:rPr>
                <w:noProof w:val="0"/>
                <w:szCs w:val="18"/>
              </w:rPr>
            </w:pPr>
            <w:r w:rsidRPr="007201A9">
              <w:rPr>
                <w:noProof w:val="0"/>
                <w:szCs w:val="18"/>
              </w:rPr>
              <w:t>M</w:t>
            </w:r>
          </w:p>
        </w:tc>
        <w:tc>
          <w:tcPr>
            <w:tcW w:w="4878" w:type="dxa"/>
            <w:tcBorders>
              <w:top w:val="single" w:sz="4" w:space="0" w:color="auto"/>
            </w:tcBorders>
            <w:vAlign w:val="center"/>
          </w:tcPr>
          <w:p w14:paraId="1FA205B0" w14:textId="77777777" w:rsidR="00036034" w:rsidRPr="007201A9" w:rsidRDefault="00036034" w:rsidP="00036034">
            <w:pPr>
              <w:pStyle w:val="TableEntry"/>
              <w:rPr>
                <w:noProof w:val="0"/>
              </w:rPr>
            </w:pPr>
            <w:r w:rsidRPr="007201A9">
              <w:rPr>
                <w:noProof w:val="0"/>
              </w:rPr>
              <w:t>EV(110107, DCM, “Import”)</w:t>
            </w:r>
          </w:p>
        </w:tc>
      </w:tr>
      <w:tr w:rsidR="00036034" w:rsidRPr="007201A9" w14:paraId="3298B8A8" w14:textId="77777777" w:rsidTr="00036034">
        <w:trPr>
          <w:cantSplit/>
        </w:trPr>
        <w:tc>
          <w:tcPr>
            <w:tcW w:w="1458" w:type="dxa"/>
            <w:vMerge/>
            <w:vAlign w:val="center"/>
          </w:tcPr>
          <w:p w14:paraId="741307A9" w14:textId="77777777" w:rsidR="00036034" w:rsidRPr="007201A9" w:rsidRDefault="00036034" w:rsidP="00036034">
            <w:pPr>
              <w:pStyle w:val="TableLabel"/>
              <w:rPr>
                <w:noProof w:val="0"/>
                <w:sz w:val="16"/>
              </w:rPr>
            </w:pPr>
          </w:p>
        </w:tc>
        <w:tc>
          <w:tcPr>
            <w:tcW w:w="2610" w:type="dxa"/>
            <w:vAlign w:val="center"/>
          </w:tcPr>
          <w:p w14:paraId="1919CDAA" w14:textId="77777777" w:rsidR="00036034" w:rsidRPr="007201A9" w:rsidRDefault="00036034" w:rsidP="00036034">
            <w:pPr>
              <w:pStyle w:val="TableEntry"/>
              <w:rPr>
                <w:noProof w:val="0"/>
              </w:rPr>
            </w:pPr>
            <w:r w:rsidRPr="007201A9">
              <w:rPr>
                <w:noProof w:val="0"/>
              </w:rPr>
              <w:t>EventActionCode</w:t>
            </w:r>
          </w:p>
        </w:tc>
        <w:tc>
          <w:tcPr>
            <w:tcW w:w="720" w:type="dxa"/>
            <w:vAlign w:val="center"/>
          </w:tcPr>
          <w:p w14:paraId="0DF3C28F" w14:textId="77777777" w:rsidR="00036034" w:rsidRPr="007201A9" w:rsidRDefault="00036034" w:rsidP="00036034">
            <w:pPr>
              <w:pStyle w:val="TableEntry"/>
              <w:rPr>
                <w:noProof w:val="0"/>
                <w:szCs w:val="18"/>
              </w:rPr>
            </w:pPr>
            <w:r w:rsidRPr="007201A9">
              <w:rPr>
                <w:noProof w:val="0"/>
                <w:szCs w:val="18"/>
              </w:rPr>
              <w:t>M</w:t>
            </w:r>
          </w:p>
        </w:tc>
        <w:tc>
          <w:tcPr>
            <w:tcW w:w="4878" w:type="dxa"/>
          </w:tcPr>
          <w:p w14:paraId="5B7BAC95" w14:textId="77777777" w:rsidR="00036034" w:rsidRPr="007201A9" w:rsidRDefault="00036034" w:rsidP="00036034">
            <w:pPr>
              <w:pStyle w:val="TableEntry"/>
              <w:rPr>
                <w:noProof w:val="0"/>
              </w:rPr>
            </w:pPr>
            <w:r w:rsidRPr="007201A9">
              <w:rPr>
                <w:noProof w:val="0"/>
              </w:rPr>
              <w:t xml:space="preserve">“C” (Create) </w:t>
            </w:r>
          </w:p>
        </w:tc>
      </w:tr>
      <w:tr w:rsidR="00036034" w:rsidRPr="007201A9" w14:paraId="3E5EA943" w14:textId="77777777" w:rsidTr="00036034">
        <w:trPr>
          <w:cantSplit/>
        </w:trPr>
        <w:tc>
          <w:tcPr>
            <w:tcW w:w="1458" w:type="dxa"/>
            <w:vMerge/>
            <w:vAlign w:val="center"/>
          </w:tcPr>
          <w:p w14:paraId="27F0C76B" w14:textId="77777777" w:rsidR="00036034" w:rsidRPr="007201A9" w:rsidRDefault="00036034" w:rsidP="00036034">
            <w:pPr>
              <w:pStyle w:val="TableLabel"/>
              <w:rPr>
                <w:noProof w:val="0"/>
                <w:sz w:val="16"/>
              </w:rPr>
            </w:pPr>
          </w:p>
        </w:tc>
        <w:tc>
          <w:tcPr>
            <w:tcW w:w="2610" w:type="dxa"/>
            <w:vAlign w:val="center"/>
          </w:tcPr>
          <w:p w14:paraId="5B1F2B29" w14:textId="77777777" w:rsidR="00036034" w:rsidRPr="007201A9" w:rsidRDefault="00036034" w:rsidP="00036034">
            <w:pPr>
              <w:pStyle w:val="TableEntry"/>
              <w:rPr>
                <w:i/>
                <w:iCs/>
                <w:noProof w:val="0"/>
              </w:rPr>
            </w:pPr>
            <w:r w:rsidRPr="007201A9">
              <w:rPr>
                <w:i/>
                <w:iCs/>
                <w:noProof w:val="0"/>
              </w:rPr>
              <w:t>EventDateTime</w:t>
            </w:r>
          </w:p>
        </w:tc>
        <w:tc>
          <w:tcPr>
            <w:tcW w:w="720" w:type="dxa"/>
            <w:vAlign w:val="center"/>
          </w:tcPr>
          <w:p w14:paraId="55C7B52F" w14:textId="77777777" w:rsidR="00036034" w:rsidRPr="007201A9" w:rsidRDefault="00036034" w:rsidP="00036034">
            <w:pPr>
              <w:pStyle w:val="TableEntry"/>
              <w:rPr>
                <w:i/>
                <w:iCs/>
                <w:noProof w:val="0"/>
                <w:szCs w:val="18"/>
              </w:rPr>
            </w:pPr>
            <w:r w:rsidRPr="007201A9">
              <w:rPr>
                <w:i/>
                <w:iCs/>
                <w:noProof w:val="0"/>
                <w:szCs w:val="18"/>
              </w:rPr>
              <w:t>M</w:t>
            </w:r>
          </w:p>
        </w:tc>
        <w:tc>
          <w:tcPr>
            <w:tcW w:w="4878" w:type="dxa"/>
            <w:vAlign w:val="center"/>
          </w:tcPr>
          <w:p w14:paraId="697EBE7D" w14:textId="77777777" w:rsidR="00036034" w:rsidRPr="007201A9" w:rsidRDefault="00036034" w:rsidP="00036034">
            <w:pPr>
              <w:pStyle w:val="TableEntry"/>
              <w:rPr>
                <w:i/>
                <w:iCs/>
                <w:noProof w:val="0"/>
              </w:rPr>
            </w:pPr>
            <w:r w:rsidRPr="007201A9">
              <w:rPr>
                <w:i/>
                <w:iCs/>
                <w:noProof w:val="0"/>
              </w:rPr>
              <w:t>not specialized</w:t>
            </w:r>
          </w:p>
        </w:tc>
      </w:tr>
      <w:tr w:rsidR="00036034" w:rsidRPr="007201A9" w14:paraId="3D278EC2" w14:textId="77777777" w:rsidTr="00036034">
        <w:trPr>
          <w:cantSplit/>
        </w:trPr>
        <w:tc>
          <w:tcPr>
            <w:tcW w:w="1458" w:type="dxa"/>
            <w:vMerge/>
            <w:vAlign w:val="center"/>
          </w:tcPr>
          <w:p w14:paraId="50903FBD" w14:textId="77777777" w:rsidR="00036034" w:rsidRPr="007201A9" w:rsidRDefault="00036034" w:rsidP="00036034">
            <w:pPr>
              <w:pStyle w:val="TableLabel"/>
              <w:rPr>
                <w:noProof w:val="0"/>
                <w:sz w:val="16"/>
              </w:rPr>
            </w:pPr>
          </w:p>
        </w:tc>
        <w:tc>
          <w:tcPr>
            <w:tcW w:w="2610" w:type="dxa"/>
            <w:vAlign w:val="center"/>
          </w:tcPr>
          <w:p w14:paraId="48EA0BAD" w14:textId="77777777" w:rsidR="00036034" w:rsidRPr="007201A9" w:rsidRDefault="00036034" w:rsidP="00036034">
            <w:pPr>
              <w:pStyle w:val="TableEntry"/>
              <w:rPr>
                <w:i/>
                <w:iCs/>
                <w:noProof w:val="0"/>
              </w:rPr>
            </w:pPr>
            <w:r w:rsidRPr="007201A9">
              <w:rPr>
                <w:i/>
                <w:iCs/>
                <w:noProof w:val="0"/>
              </w:rPr>
              <w:t>EventOutcomeIndicator</w:t>
            </w:r>
          </w:p>
        </w:tc>
        <w:tc>
          <w:tcPr>
            <w:tcW w:w="720" w:type="dxa"/>
            <w:vAlign w:val="center"/>
          </w:tcPr>
          <w:p w14:paraId="55CED9C4" w14:textId="77777777" w:rsidR="00036034" w:rsidRPr="007201A9" w:rsidRDefault="00036034" w:rsidP="00036034">
            <w:pPr>
              <w:pStyle w:val="TableEntry"/>
              <w:rPr>
                <w:i/>
                <w:iCs/>
                <w:noProof w:val="0"/>
                <w:szCs w:val="18"/>
              </w:rPr>
            </w:pPr>
            <w:r w:rsidRPr="007201A9">
              <w:rPr>
                <w:i/>
                <w:iCs/>
                <w:noProof w:val="0"/>
                <w:szCs w:val="18"/>
              </w:rPr>
              <w:t>M</w:t>
            </w:r>
          </w:p>
        </w:tc>
        <w:tc>
          <w:tcPr>
            <w:tcW w:w="4878" w:type="dxa"/>
            <w:vAlign w:val="center"/>
          </w:tcPr>
          <w:p w14:paraId="7B851FF2" w14:textId="77777777" w:rsidR="00036034" w:rsidRPr="007201A9" w:rsidRDefault="00036034" w:rsidP="00036034">
            <w:pPr>
              <w:pStyle w:val="TableEntry"/>
              <w:rPr>
                <w:i/>
                <w:iCs/>
                <w:noProof w:val="0"/>
              </w:rPr>
            </w:pPr>
            <w:r w:rsidRPr="007201A9">
              <w:rPr>
                <w:i/>
                <w:iCs/>
                <w:noProof w:val="0"/>
              </w:rPr>
              <w:t>not specialized</w:t>
            </w:r>
          </w:p>
        </w:tc>
      </w:tr>
      <w:tr w:rsidR="00036034" w:rsidRPr="007201A9" w14:paraId="55F193C1" w14:textId="77777777" w:rsidTr="00036034">
        <w:trPr>
          <w:cantSplit/>
        </w:trPr>
        <w:tc>
          <w:tcPr>
            <w:tcW w:w="1458" w:type="dxa"/>
            <w:vMerge/>
            <w:tcBorders>
              <w:bottom w:val="single" w:sz="4" w:space="0" w:color="auto"/>
            </w:tcBorders>
            <w:vAlign w:val="center"/>
          </w:tcPr>
          <w:p w14:paraId="319C8E75" w14:textId="77777777" w:rsidR="00036034" w:rsidRPr="007201A9" w:rsidRDefault="00036034" w:rsidP="00036034">
            <w:pPr>
              <w:pStyle w:val="TableLabel"/>
              <w:rPr>
                <w:noProof w:val="0"/>
                <w:sz w:val="16"/>
              </w:rPr>
            </w:pPr>
          </w:p>
        </w:tc>
        <w:tc>
          <w:tcPr>
            <w:tcW w:w="2610" w:type="dxa"/>
            <w:tcBorders>
              <w:bottom w:val="single" w:sz="4" w:space="0" w:color="auto"/>
            </w:tcBorders>
            <w:vAlign w:val="center"/>
          </w:tcPr>
          <w:p w14:paraId="5E11DA25" w14:textId="77777777" w:rsidR="00036034" w:rsidRPr="007201A9" w:rsidRDefault="00036034" w:rsidP="00036034">
            <w:pPr>
              <w:pStyle w:val="TableEntry"/>
              <w:rPr>
                <w:noProof w:val="0"/>
              </w:rPr>
            </w:pPr>
            <w:r w:rsidRPr="007201A9">
              <w:rPr>
                <w:noProof w:val="0"/>
              </w:rPr>
              <w:t>EventTypeCode</w:t>
            </w:r>
          </w:p>
        </w:tc>
        <w:tc>
          <w:tcPr>
            <w:tcW w:w="720" w:type="dxa"/>
            <w:tcBorders>
              <w:bottom w:val="single" w:sz="4" w:space="0" w:color="auto"/>
            </w:tcBorders>
            <w:vAlign w:val="center"/>
          </w:tcPr>
          <w:p w14:paraId="6DEAADC2" w14:textId="77777777" w:rsidR="00036034" w:rsidRPr="007201A9" w:rsidRDefault="00036034" w:rsidP="00036034">
            <w:pPr>
              <w:pStyle w:val="TableEntry"/>
              <w:rPr>
                <w:noProof w:val="0"/>
                <w:szCs w:val="18"/>
              </w:rPr>
            </w:pPr>
            <w:r w:rsidRPr="007201A9">
              <w:rPr>
                <w:noProof w:val="0"/>
                <w:szCs w:val="18"/>
              </w:rPr>
              <w:t>M</w:t>
            </w:r>
          </w:p>
        </w:tc>
        <w:tc>
          <w:tcPr>
            <w:tcW w:w="4878" w:type="dxa"/>
            <w:tcBorders>
              <w:bottom w:val="single" w:sz="4" w:space="0" w:color="auto"/>
            </w:tcBorders>
            <w:vAlign w:val="center"/>
          </w:tcPr>
          <w:p w14:paraId="5F18D007" w14:textId="77777777" w:rsidR="00036034" w:rsidRPr="007201A9" w:rsidRDefault="00036034" w:rsidP="00036034">
            <w:pPr>
              <w:pStyle w:val="TableEntry"/>
              <w:rPr>
                <w:noProof w:val="0"/>
              </w:rPr>
            </w:pPr>
            <w:r w:rsidRPr="007201A9">
              <w:rPr>
                <w:noProof w:val="0"/>
              </w:rPr>
              <w:t>EV(“ITI-54”, “IHE Transactions”, “Document Metadata Publish”)</w:t>
            </w:r>
          </w:p>
        </w:tc>
      </w:tr>
      <w:tr w:rsidR="00036034" w:rsidRPr="007201A9" w14:paraId="2DC0FEF6" w14:textId="77777777" w:rsidTr="00036034">
        <w:trPr>
          <w:cantSplit/>
        </w:trPr>
        <w:tc>
          <w:tcPr>
            <w:tcW w:w="9666" w:type="dxa"/>
            <w:gridSpan w:val="4"/>
            <w:tcBorders>
              <w:bottom w:val="single" w:sz="4" w:space="0" w:color="auto"/>
            </w:tcBorders>
          </w:tcPr>
          <w:p w14:paraId="2FBE2C94" w14:textId="77777777" w:rsidR="00036034" w:rsidRPr="007201A9" w:rsidRDefault="00036034" w:rsidP="00036034">
            <w:pPr>
              <w:pStyle w:val="TableEntry"/>
              <w:rPr>
                <w:noProof w:val="0"/>
              </w:rPr>
            </w:pPr>
            <w:r w:rsidRPr="007201A9">
              <w:rPr>
                <w:noProof w:val="0"/>
              </w:rPr>
              <w:t>Source (Document Metadata Publisher) (1)</w:t>
            </w:r>
          </w:p>
        </w:tc>
      </w:tr>
      <w:tr w:rsidR="00036034" w:rsidRPr="007201A9" w14:paraId="44A12B5A" w14:textId="77777777" w:rsidTr="00036034">
        <w:trPr>
          <w:cantSplit/>
        </w:trPr>
        <w:tc>
          <w:tcPr>
            <w:tcW w:w="9666" w:type="dxa"/>
            <w:gridSpan w:val="4"/>
            <w:tcBorders>
              <w:bottom w:val="single" w:sz="4" w:space="0" w:color="auto"/>
            </w:tcBorders>
          </w:tcPr>
          <w:p w14:paraId="6001EAFF" w14:textId="77777777" w:rsidR="00036034" w:rsidRPr="007201A9" w:rsidRDefault="00036034" w:rsidP="00036034">
            <w:pPr>
              <w:pStyle w:val="TableEntry"/>
              <w:rPr>
                <w:noProof w:val="0"/>
              </w:rPr>
            </w:pPr>
            <w:r w:rsidRPr="007201A9">
              <w:rPr>
                <w:noProof w:val="0"/>
              </w:rPr>
              <w:t>Destination (Document Metadata Notification Broker) (1)</w:t>
            </w:r>
          </w:p>
        </w:tc>
      </w:tr>
      <w:tr w:rsidR="00036034" w:rsidRPr="007201A9" w14:paraId="5147745D" w14:textId="77777777" w:rsidTr="00036034">
        <w:trPr>
          <w:cantSplit/>
        </w:trPr>
        <w:tc>
          <w:tcPr>
            <w:tcW w:w="9666" w:type="dxa"/>
            <w:gridSpan w:val="4"/>
            <w:tcBorders>
              <w:bottom w:val="single" w:sz="4" w:space="0" w:color="auto"/>
            </w:tcBorders>
          </w:tcPr>
          <w:p w14:paraId="7608F90E" w14:textId="77777777" w:rsidR="00036034" w:rsidRPr="007201A9" w:rsidRDefault="00036034" w:rsidP="00036034">
            <w:pPr>
              <w:pStyle w:val="TableEntry"/>
              <w:rPr>
                <w:noProof w:val="0"/>
              </w:rPr>
            </w:pPr>
            <w:r w:rsidRPr="007201A9">
              <w:rPr>
                <w:noProof w:val="0"/>
              </w:rPr>
              <w:t>Audit Source (Document Metadata Notification Broker) (1)</w:t>
            </w:r>
          </w:p>
        </w:tc>
      </w:tr>
      <w:tr w:rsidR="00036034" w:rsidRPr="007201A9" w14:paraId="0B1DA8AE"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3D47EB60" w14:textId="618509BF" w:rsidR="00036034" w:rsidRPr="007201A9" w:rsidRDefault="00036034">
            <w:pPr>
              <w:pStyle w:val="TableEntry"/>
              <w:rPr>
                <w:b/>
                <w:bCs/>
                <w:noProof w:val="0"/>
              </w:rPr>
            </w:pPr>
            <w:r w:rsidRPr="007201A9">
              <w:rPr>
                <w:noProof w:val="0"/>
              </w:rPr>
              <w:t>DocumentEntry</w:t>
            </w:r>
            <w:r w:rsidRPr="007201A9">
              <w:rPr>
                <w:b/>
                <w:noProof w:val="0"/>
                <w:u w:val="single"/>
              </w:rPr>
              <w:t>/Folder</w:t>
            </w:r>
            <w:r w:rsidRPr="007201A9">
              <w:rPr>
                <w:noProof w:val="0"/>
              </w:rPr>
              <w:t>/SubmissionSet(1..n)</w:t>
            </w:r>
          </w:p>
        </w:tc>
      </w:tr>
    </w:tbl>
    <w:p w14:paraId="0BDCD6C8" w14:textId="77777777" w:rsidR="00036034" w:rsidRPr="007201A9" w:rsidRDefault="00036034" w:rsidP="00036034">
      <w:pPr>
        <w:rPr>
          <w:lang w:val="en-US"/>
        </w:rPr>
      </w:pPr>
    </w:p>
    <w:p w14:paraId="322879A5" w14:textId="77777777" w:rsidR="00036034" w:rsidRPr="007201A9" w:rsidRDefault="00036034" w:rsidP="00036034">
      <w:pPr>
        <w:rPr>
          <w:lang w:val="en-US"/>
        </w:rPr>
      </w:pPr>
      <w:r w:rsidRPr="007201A9">
        <w:rPr>
          <w:lang w:val="en-US"/>
        </w:rPr>
        <w:lastRenderedPageBreak/>
        <w:t>…</w:t>
      </w:r>
    </w:p>
    <w:p w14:paraId="76E4555C" w14:textId="77777777" w:rsidR="00491E68" w:rsidRPr="007201A9" w:rsidRDefault="00491E68" w:rsidP="00036034">
      <w:pPr>
        <w:pStyle w:val="BodyText"/>
        <w:rPr>
          <w:noProof w:val="0"/>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826"/>
        <w:gridCol w:w="621"/>
        <w:gridCol w:w="4077"/>
      </w:tblGrid>
      <w:tr w:rsidR="00036034" w:rsidRPr="007201A9" w14:paraId="648EADAF" w14:textId="77777777" w:rsidTr="00036034">
        <w:tc>
          <w:tcPr>
            <w:tcW w:w="2018" w:type="dxa"/>
            <w:vMerge w:val="restart"/>
            <w:shd w:val="clear" w:color="auto" w:fill="auto"/>
          </w:tcPr>
          <w:p w14:paraId="12389AF1" w14:textId="77777777" w:rsidR="00036034" w:rsidRPr="007201A9" w:rsidRDefault="00036034" w:rsidP="002059AF">
            <w:pPr>
              <w:pStyle w:val="TableEntryHeader"/>
            </w:pPr>
            <w:r w:rsidRPr="007201A9">
              <w:t>DocumentEntry</w:t>
            </w:r>
          </w:p>
          <w:p w14:paraId="209CB83D" w14:textId="77777777" w:rsidR="00036034" w:rsidRPr="007201A9" w:rsidRDefault="00036034" w:rsidP="002059AF">
            <w:pPr>
              <w:pStyle w:val="TableEntryHeader"/>
              <w:rPr>
                <w:u w:val="single"/>
              </w:rPr>
            </w:pPr>
            <w:r w:rsidRPr="007201A9">
              <w:rPr>
                <w:u w:val="single"/>
              </w:rPr>
              <w:t>Folder</w:t>
            </w:r>
          </w:p>
          <w:p w14:paraId="3754C7D7" w14:textId="77777777" w:rsidR="00036034" w:rsidRPr="007201A9" w:rsidRDefault="00036034" w:rsidP="002059AF">
            <w:pPr>
              <w:pStyle w:val="TableEntryHeader"/>
            </w:pPr>
            <w:r w:rsidRPr="007201A9">
              <w:t>SubmissionSet</w:t>
            </w:r>
          </w:p>
          <w:p w14:paraId="4A83481D" w14:textId="77777777" w:rsidR="00036034" w:rsidRPr="007201A9" w:rsidRDefault="00036034" w:rsidP="006D1B5B">
            <w:pPr>
              <w:pStyle w:val="TableEntryHeader"/>
              <w:rPr>
                <w:bCs/>
                <w:noProof w:val="0"/>
                <w:sz w:val="12"/>
              </w:rPr>
            </w:pPr>
            <w:r w:rsidRPr="007201A9">
              <w:rPr>
                <w:bCs/>
                <w:noProof w:val="0"/>
                <w:sz w:val="12"/>
              </w:rPr>
              <w:t>(AuditMessage/</w:t>
            </w:r>
            <w:r w:rsidRPr="007201A9">
              <w:rPr>
                <w:bCs/>
                <w:noProof w:val="0"/>
                <w:sz w:val="12"/>
              </w:rPr>
              <w:br/>
              <w:t>ParticipantObjectIdentification</w:t>
            </w:r>
          </w:p>
        </w:tc>
        <w:tc>
          <w:tcPr>
            <w:tcW w:w="2837" w:type="dxa"/>
            <w:shd w:val="clear" w:color="auto" w:fill="auto"/>
          </w:tcPr>
          <w:p w14:paraId="2972658A" w14:textId="77777777" w:rsidR="00036034" w:rsidRPr="007201A9" w:rsidRDefault="00036034" w:rsidP="006D1B5B">
            <w:pPr>
              <w:pStyle w:val="TableEntry"/>
              <w:rPr>
                <w:noProof w:val="0"/>
              </w:rPr>
            </w:pPr>
            <w:r w:rsidRPr="007201A9">
              <w:rPr>
                <w:noProof w:val="0"/>
              </w:rPr>
              <w:t>ParticipantObjectTypeCode</w:t>
            </w:r>
          </w:p>
        </w:tc>
        <w:tc>
          <w:tcPr>
            <w:tcW w:w="630" w:type="dxa"/>
            <w:shd w:val="clear" w:color="auto" w:fill="auto"/>
          </w:tcPr>
          <w:p w14:paraId="24AE3347" w14:textId="77777777" w:rsidR="00036034" w:rsidRPr="007201A9" w:rsidRDefault="00036034" w:rsidP="006D1B5B">
            <w:pPr>
              <w:pStyle w:val="TableEntry"/>
              <w:rPr>
                <w:noProof w:val="0"/>
              </w:rPr>
            </w:pPr>
            <w:r w:rsidRPr="007201A9">
              <w:rPr>
                <w:noProof w:val="0"/>
              </w:rPr>
              <w:t>M</w:t>
            </w:r>
          </w:p>
        </w:tc>
        <w:tc>
          <w:tcPr>
            <w:tcW w:w="4140" w:type="dxa"/>
            <w:shd w:val="clear" w:color="auto" w:fill="auto"/>
          </w:tcPr>
          <w:p w14:paraId="49F203F5" w14:textId="77777777" w:rsidR="00036034" w:rsidRPr="007201A9" w:rsidRDefault="00036034" w:rsidP="006D1B5B">
            <w:pPr>
              <w:pStyle w:val="TableEntry"/>
              <w:rPr>
                <w:noProof w:val="0"/>
              </w:rPr>
            </w:pPr>
            <w:r w:rsidRPr="007201A9">
              <w:rPr>
                <w:noProof w:val="0"/>
              </w:rPr>
              <w:t>“2” (System)</w:t>
            </w:r>
          </w:p>
        </w:tc>
      </w:tr>
      <w:tr w:rsidR="00036034" w:rsidRPr="007201A9" w14:paraId="34A85AAD" w14:textId="77777777" w:rsidTr="00036034">
        <w:tc>
          <w:tcPr>
            <w:tcW w:w="2018" w:type="dxa"/>
            <w:vMerge/>
            <w:shd w:val="clear" w:color="auto" w:fill="auto"/>
          </w:tcPr>
          <w:p w14:paraId="50AA110D" w14:textId="77777777" w:rsidR="00036034" w:rsidRPr="007201A9" w:rsidRDefault="00036034" w:rsidP="00036034">
            <w:pPr>
              <w:pStyle w:val="ColorfulGrid-Accent11"/>
              <w:rPr>
                <w:sz w:val="16"/>
              </w:rPr>
            </w:pPr>
          </w:p>
        </w:tc>
        <w:tc>
          <w:tcPr>
            <w:tcW w:w="2837" w:type="dxa"/>
            <w:shd w:val="clear" w:color="auto" w:fill="auto"/>
          </w:tcPr>
          <w:p w14:paraId="275D10F1" w14:textId="77777777" w:rsidR="00036034" w:rsidRPr="007201A9" w:rsidRDefault="00036034" w:rsidP="006D1B5B">
            <w:pPr>
              <w:pStyle w:val="TableEntry"/>
              <w:rPr>
                <w:noProof w:val="0"/>
              </w:rPr>
            </w:pPr>
            <w:r w:rsidRPr="007201A9">
              <w:rPr>
                <w:noProof w:val="0"/>
              </w:rPr>
              <w:t>ParticipantObjectTypeCodeRole</w:t>
            </w:r>
          </w:p>
        </w:tc>
        <w:tc>
          <w:tcPr>
            <w:tcW w:w="630" w:type="dxa"/>
            <w:shd w:val="clear" w:color="auto" w:fill="auto"/>
          </w:tcPr>
          <w:p w14:paraId="385FB2A3" w14:textId="77777777" w:rsidR="00036034" w:rsidRPr="007201A9" w:rsidRDefault="00036034" w:rsidP="006D1B5B">
            <w:pPr>
              <w:pStyle w:val="TableEntry"/>
              <w:rPr>
                <w:noProof w:val="0"/>
              </w:rPr>
            </w:pPr>
            <w:r w:rsidRPr="007201A9">
              <w:rPr>
                <w:noProof w:val="0"/>
              </w:rPr>
              <w:t>M</w:t>
            </w:r>
          </w:p>
        </w:tc>
        <w:tc>
          <w:tcPr>
            <w:tcW w:w="4140" w:type="dxa"/>
            <w:shd w:val="clear" w:color="auto" w:fill="auto"/>
          </w:tcPr>
          <w:p w14:paraId="4A54DCD3" w14:textId="77777777" w:rsidR="00036034" w:rsidRPr="007201A9" w:rsidRDefault="00036034" w:rsidP="006D1B5B">
            <w:pPr>
              <w:pStyle w:val="TableEntry"/>
              <w:rPr>
                <w:noProof w:val="0"/>
              </w:rPr>
            </w:pPr>
            <w:r w:rsidRPr="007201A9">
              <w:rPr>
                <w:noProof w:val="0"/>
              </w:rPr>
              <w:t>“3” (report)</w:t>
            </w:r>
          </w:p>
        </w:tc>
      </w:tr>
      <w:tr w:rsidR="00036034" w:rsidRPr="007201A9" w14:paraId="065D5FFE" w14:textId="77777777" w:rsidTr="00036034">
        <w:tc>
          <w:tcPr>
            <w:tcW w:w="2018" w:type="dxa"/>
            <w:vMerge/>
            <w:shd w:val="clear" w:color="auto" w:fill="auto"/>
          </w:tcPr>
          <w:p w14:paraId="39AB7863" w14:textId="77777777" w:rsidR="00036034" w:rsidRPr="007201A9" w:rsidRDefault="00036034" w:rsidP="00036034">
            <w:pPr>
              <w:pStyle w:val="ColorfulGrid-Accent11"/>
              <w:rPr>
                <w:sz w:val="16"/>
              </w:rPr>
            </w:pPr>
          </w:p>
        </w:tc>
        <w:tc>
          <w:tcPr>
            <w:tcW w:w="2837" w:type="dxa"/>
            <w:shd w:val="clear" w:color="auto" w:fill="auto"/>
          </w:tcPr>
          <w:p w14:paraId="02364A21" w14:textId="77777777" w:rsidR="00036034" w:rsidRPr="007201A9" w:rsidRDefault="00036034" w:rsidP="006D1B5B">
            <w:pPr>
              <w:pStyle w:val="TableEntry"/>
              <w:rPr>
                <w:noProof w:val="0"/>
              </w:rPr>
            </w:pPr>
            <w:r w:rsidRPr="007201A9">
              <w:rPr>
                <w:i/>
                <w:iCs/>
                <w:noProof w:val="0"/>
              </w:rPr>
              <w:t>ParticipantObjectDataLifeCycle</w:t>
            </w:r>
          </w:p>
        </w:tc>
        <w:tc>
          <w:tcPr>
            <w:tcW w:w="630" w:type="dxa"/>
            <w:shd w:val="clear" w:color="auto" w:fill="auto"/>
          </w:tcPr>
          <w:p w14:paraId="77C6977F" w14:textId="77777777" w:rsidR="00036034" w:rsidRPr="007201A9" w:rsidRDefault="00036034" w:rsidP="006D1B5B">
            <w:pPr>
              <w:pStyle w:val="TableEntry"/>
              <w:rPr>
                <w:noProof w:val="0"/>
              </w:rPr>
            </w:pPr>
            <w:r w:rsidRPr="007201A9">
              <w:rPr>
                <w:i/>
                <w:iCs/>
                <w:noProof w:val="0"/>
              </w:rPr>
              <w:t>U</w:t>
            </w:r>
          </w:p>
        </w:tc>
        <w:tc>
          <w:tcPr>
            <w:tcW w:w="4140" w:type="dxa"/>
            <w:shd w:val="clear" w:color="auto" w:fill="auto"/>
          </w:tcPr>
          <w:p w14:paraId="18AED63B" w14:textId="77777777" w:rsidR="00036034" w:rsidRPr="007201A9" w:rsidRDefault="00036034" w:rsidP="006D1B5B">
            <w:pPr>
              <w:pStyle w:val="TableEntry"/>
              <w:rPr>
                <w:noProof w:val="0"/>
              </w:rPr>
            </w:pPr>
            <w:r w:rsidRPr="007201A9">
              <w:rPr>
                <w:i/>
                <w:iCs/>
                <w:noProof w:val="0"/>
              </w:rPr>
              <w:t xml:space="preserve">not specialized </w:t>
            </w:r>
          </w:p>
        </w:tc>
      </w:tr>
      <w:tr w:rsidR="00036034" w:rsidRPr="007201A9" w14:paraId="032A48E0" w14:textId="77777777" w:rsidTr="00036034">
        <w:tc>
          <w:tcPr>
            <w:tcW w:w="2018" w:type="dxa"/>
            <w:vMerge/>
            <w:shd w:val="clear" w:color="auto" w:fill="auto"/>
          </w:tcPr>
          <w:p w14:paraId="47383C7C" w14:textId="77777777" w:rsidR="00036034" w:rsidRPr="007201A9" w:rsidRDefault="00036034" w:rsidP="00036034">
            <w:pPr>
              <w:pStyle w:val="ColorfulGrid-Accent11"/>
              <w:rPr>
                <w:sz w:val="16"/>
              </w:rPr>
            </w:pPr>
          </w:p>
        </w:tc>
        <w:tc>
          <w:tcPr>
            <w:tcW w:w="2837" w:type="dxa"/>
            <w:shd w:val="clear" w:color="auto" w:fill="auto"/>
          </w:tcPr>
          <w:p w14:paraId="53753723" w14:textId="77777777" w:rsidR="00036034" w:rsidRPr="007201A9" w:rsidRDefault="00036034" w:rsidP="006D1B5B">
            <w:pPr>
              <w:pStyle w:val="TableEntry"/>
              <w:rPr>
                <w:noProof w:val="0"/>
              </w:rPr>
            </w:pPr>
            <w:r w:rsidRPr="007201A9">
              <w:rPr>
                <w:noProof w:val="0"/>
              </w:rPr>
              <w:t>ParticipantObjectIDTypeCode</w:t>
            </w:r>
          </w:p>
        </w:tc>
        <w:tc>
          <w:tcPr>
            <w:tcW w:w="630" w:type="dxa"/>
            <w:shd w:val="clear" w:color="auto" w:fill="auto"/>
          </w:tcPr>
          <w:p w14:paraId="52D12E9A" w14:textId="77777777" w:rsidR="00036034" w:rsidRPr="007201A9" w:rsidRDefault="00036034" w:rsidP="006D1B5B">
            <w:pPr>
              <w:pStyle w:val="TableEntry"/>
              <w:rPr>
                <w:noProof w:val="0"/>
              </w:rPr>
            </w:pPr>
            <w:r w:rsidRPr="007201A9">
              <w:rPr>
                <w:noProof w:val="0"/>
              </w:rPr>
              <w:t>M</w:t>
            </w:r>
          </w:p>
        </w:tc>
        <w:tc>
          <w:tcPr>
            <w:tcW w:w="4140" w:type="dxa"/>
            <w:shd w:val="clear" w:color="auto" w:fill="auto"/>
          </w:tcPr>
          <w:p w14:paraId="3DF5B192" w14:textId="2512316F" w:rsidR="00036034" w:rsidRPr="007201A9" w:rsidRDefault="00036034" w:rsidP="006D1B5B">
            <w:pPr>
              <w:pStyle w:val="TableEntry"/>
              <w:rPr>
                <w:iCs/>
                <w:strike/>
                <w:noProof w:val="0"/>
              </w:rPr>
            </w:pPr>
            <w:r w:rsidRPr="007201A9">
              <w:rPr>
                <w:noProof w:val="0"/>
              </w:rPr>
              <w:t>The Document Metadata Publisher shall include one of the following values, depending on the specific object in the message:</w:t>
            </w:r>
          </w:p>
          <w:p w14:paraId="15AA0FE6" w14:textId="77777777" w:rsidR="00036034" w:rsidRPr="007201A9" w:rsidRDefault="00036034" w:rsidP="006D1B5B">
            <w:pPr>
              <w:pStyle w:val="TableEntry"/>
              <w:rPr>
                <w:noProof w:val="0"/>
              </w:rPr>
            </w:pPr>
            <w:r w:rsidRPr="007201A9">
              <w:rPr>
                <w:noProof w:val="0"/>
              </w:rPr>
              <w:t>EV("urn:uuid:7edca82f-054d-47f2-a032-9b2a5b5186c1”, “IHE XDS Metadata”, “document entry object type”)</w:t>
            </w:r>
          </w:p>
          <w:p w14:paraId="3830A693" w14:textId="77777777" w:rsidR="00036034" w:rsidRPr="007201A9" w:rsidRDefault="00036034" w:rsidP="006D1B5B">
            <w:pPr>
              <w:pStyle w:val="TableEntry"/>
              <w:rPr>
                <w:b/>
                <w:noProof w:val="0"/>
                <w:u w:val="single"/>
              </w:rPr>
            </w:pPr>
            <w:r w:rsidRPr="007201A9">
              <w:rPr>
                <w:noProof w:val="0"/>
              </w:rPr>
              <w:t>EV(“urn:uuid:34268e47-fdf5-41a6-ba33-82133c465248”, “IHE XDS Metadata”, “on-demand document entry object type”)</w:t>
            </w:r>
          </w:p>
          <w:p w14:paraId="3D731BD6" w14:textId="77777777" w:rsidR="00036034" w:rsidRPr="007201A9" w:rsidRDefault="00036034" w:rsidP="006D1B5B">
            <w:pPr>
              <w:pStyle w:val="TableEntry"/>
              <w:rPr>
                <w:b/>
                <w:noProof w:val="0"/>
                <w:u w:val="single"/>
              </w:rPr>
            </w:pPr>
            <w:r w:rsidRPr="007201A9">
              <w:rPr>
                <w:b/>
                <w:noProof w:val="0"/>
                <w:u w:val="single"/>
              </w:rPr>
              <w:t>EV("urn:uuid:d9d542f3-6cc4-48b6-8870-ea235fbc94c2”, “IHE XDS Metadata”, “folder classification node”)</w:t>
            </w:r>
          </w:p>
          <w:p w14:paraId="03FFB0B2" w14:textId="77777777" w:rsidR="00036034" w:rsidRPr="007201A9" w:rsidRDefault="00036034" w:rsidP="006D1B5B">
            <w:pPr>
              <w:pStyle w:val="TableEntry"/>
              <w:rPr>
                <w:noProof w:val="0"/>
              </w:rPr>
            </w:pPr>
            <w:r w:rsidRPr="007201A9">
              <w:rPr>
                <w:noProof w:val="0"/>
              </w:rPr>
              <w:t>EV(urn:uuid:a54d6aa5-d40d-43f9-88c5-b4633d873bdd”, “IHE XDS Metadata”, ”submission set classification node”)</w:t>
            </w:r>
          </w:p>
        </w:tc>
      </w:tr>
      <w:tr w:rsidR="00036034" w:rsidRPr="007201A9" w14:paraId="3CC257BB" w14:textId="77777777" w:rsidTr="00036034">
        <w:tc>
          <w:tcPr>
            <w:tcW w:w="2018" w:type="dxa"/>
            <w:vMerge/>
            <w:shd w:val="clear" w:color="auto" w:fill="auto"/>
          </w:tcPr>
          <w:p w14:paraId="083A734C" w14:textId="77777777" w:rsidR="00036034" w:rsidRPr="007201A9" w:rsidRDefault="00036034" w:rsidP="00036034">
            <w:pPr>
              <w:pStyle w:val="ColorfulGrid-Accent11"/>
              <w:rPr>
                <w:sz w:val="16"/>
              </w:rPr>
            </w:pPr>
          </w:p>
        </w:tc>
        <w:tc>
          <w:tcPr>
            <w:tcW w:w="2837" w:type="dxa"/>
            <w:shd w:val="clear" w:color="auto" w:fill="auto"/>
          </w:tcPr>
          <w:p w14:paraId="4565EDBF" w14:textId="77777777" w:rsidR="00036034" w:rsidRPr="007201A9" w:rsidRDefault="00036034" w:rsidP="006D1B5B">
            <w:pPr>
              <w:pStyle w:val="TableEntry"/>
              <w:rPr>
                <w:noProof w:val="0"/>
              </w:rPr>
            </w:pPr>
            <w:r w:rsidRPr="007201A9">
              <w:rPr>
                <w:i/>
                <w:iCs/>
                <w:noProof w:val="0"/>
              </w:rPr>
              <w:t>ParticipantObjectSensitivity</w:t>
            </w:r>
          </w:p>
        </w:tc>
        <w:tc>
          <w:tcPr>
            <w:tcW w:w="630" w:type="dxa"/>
            <w:shd w:val="clear" w:color="auto" w:fill="auto"/>
          </w:tcPr>
          <w:p w14:paraId="725E9FA0" w14:textId="77777777" w:rsidR="00036034" w:rsidRPr="007201A9" w:rsidRDefault="00036034" w:rsidP="006D1B5B">
            <w:pPr>
              <w:pStyle w:val="TableEntry"/>
              <w:rPr>
                <w:noProof w:val="0"/>
              </w:rPr>
            </w:pPr>
            <w:r w:rsidRPr="007201A9">
              <w:rPr>
                <w:i/>
                <w:iCs/>
                <w:noProof w:val="0"/>
              </w:rPr>
              <w:t>U</w:t>
            </w:r>
          </w:p>
        </w:tc>
        <w:tc>
          <w:tcPr>
            <w:tcW w:w="4140" w:type="dxa"/>
            <w:shd w:val="clear" w:color="auto" w:fill="auto"/>
          </w:tcPr>
          <w:p w14:paraId="331EB995" w14:textId="77777777" w:rsidR="00036034" w:rsidRPr="007201A9" w:rsidRDefault="00036034" w:rsidP="006D1B5B">
            <w:pPr>
              <w:pStyle w:val="TableEntry"/>
              <w:rPr>
                <w:noProof w:val="0"/>
              </w:rPr>
            </w:pPr>
            <w:r w:rsidRPr="007201A9">
              <w:rPr>
                <w:i/>
                <w:iCs/>
                <w:noProof w:val="0"/>
              </w:rPr>
              <w:t>not specialized</w:t>
            </w:r>
          </w:p>
        </w:tc>
      </w:tr>
      <w:tr w:rsidR="00036034" w:rsidRPr="007201A9" w14:paraId="2EA480A2" w14:textId="77777777" w:rsidTr="00036034">
        <w:tc>
          <w:tcPr>
            <w:tcW w:w="2018" w:type="dxa"/>
            <w:vMerge/>
            <w:shd w:val="clear" w:color="auto" w:fill="auto"/>
          </w:tcPr>
          <w:p w14:paraId="06AC692B" w14:textId="77777777" w:rsidR="00036034" w:rsidRPr="007201A9" w:rsidRDefault="00036034" w:rsidP="00036034">
            <w:pPr>
              <w:pStyle w:val="ColorfulGrid-Accent11"/>
              <w:rPr>
                <w:sz w:val="16"/>
              </w:rPr>
            </w:pPr>
          </w:p>
        </w:tc>
        <w:tc>
          <w:tcPr>
            <w:tcW w:w="2837" w:type="dxa"/>
            <w:shd w:val="clear" w:color="auto" w:fill="auto"/>
          </w:tcPr>
          <w:p w14:paraId="1F4B4DFF" w14:textId="77777777" w:rsidR="00036034" w:rsidRPr="007201A9" w:rsidRDefault="00036034" w:rsidP="006D1B5B">
            <w:pPr>
              <w:pStyle w:val="TableEntry"/>
              <w:rPr>
                <w:noProof w:val="0"/>
              </w:rPr>
            </w:pPr>
            <w:r w:rsidRPr="007201A9">
              <w:rPr>
                <w:noProof w:val="0"/>
              </w:rPr>
              <w:t>ParticipantObjectID</w:t>
            </w:r>
          </w:p>
        </w:tc>
        <w:tc>
          <w:tcPr>
            <w:tcW w:w="630" w:type="dxa"/>
            <w:shd w:val="clear" w:color="auto" w:fill="auto"/>
          </w:tcPr>
          <w:p w14:paraId="26FBEC08" w14:textId="77777777" w:rsidR="00036034" w:rsidRPr="007201A9" w:rsidRDefault="00036034" w:rsidP="006D1B5B">
            <w:pPr>
              <w:pStyle w:val="TableEntry"/>
              <w:rPr>
                <w:noProof w:val="0"/>
              </w:rPr>
            </w:pPr>
            <w:r w:rsidRPr="007201A9">
              <w:rPr>
                <w:noProof w:val="0"/>
              </w:rPr>
              <w:t>M</w:t>
            </w:r>
          </w:p>
        </w:tc>
        <w:tc>
          <w:tcPr>
            <w:tcW w:w="4140" w:type="dxa"/>
            <w:shd w:val="clear" w:color="auto" w:fill="auto"/>
          </w:tcPr>
          <w:p w14:paraId="299AB1D2" w14:textId="77777777" w:rsidR="00036034" w:rsidRPr="007201A9" w:rsidRDefault="00036034" w:rsidP="006D1B5B">
            <w:pPr>
              <w:pStyle w:val="TableEntry"/>
              <w:rPr>
                <w:noProof w:val="0"/>
              </w:rPr>
            </w:pPr>
            <w:r w:rsidRPr="007201A9">
              <w:rPr>
                <w:noProof w:val="0"/>
              </w:rPr>
              <w:t>The value of the object's EntryUUID attribute.</w:t>
            </w:r>
          </w:p>
        </w:tc>
      </w:tr>
      <w:tr w:rsidR="00036034" w:rsidRPr="007201A9" w14:paraId="3C05F76A" w14:textId="77777777" w:rsidTr="00036034">
        <w:tblPrEx>
          <w:tblLook w:val="0000" w:firstRow="0" w:lastRow="0" w:firstColumn="0" w:lastColumn="0" w:noHBand="0" w:noVBand="0"/>
        </w:tblPrEx>
        <w:trPr>
          <w:cantSplit/>
        </w:trPr>
        <w:tc>
          <w:tcPr>
            <w:tcW w:w="2018" w:type="dxa"/>
            <w:vMerge/>
          </w:tcPr>
          <w:p w14:paraId="77E79B4B" w14:textId="77777777" w:rsidR="00036034" w:rsidRPr="007201A9" w:rsidRDefault="00036034" w:rsidP="00036034">
            <w:pPr>
              <w:pStyle w:val="TableEntry"/>
              <w:ind w:left="0"/>
              <w:rPr>
                <w:i/>
                <w:noProof w:val="0"/>
              </w:rPr>
            </w:pPr>
          </w:p>
        </w:tc>
        <w:tc>
          <w:tcPr>
            <w:tcW w:w="2837" w:type="dxa"/>
            <w:shd w:val="clear" w:color="auto" w:fill="auto"/>
            <w:vAlign w:val="center"/>
          </w:tcPr>
          <w:p w14:paraId="0B3D814A" w14:textId="77777777" w:rsidR="00036034" w:rsidRPr="007201A9" w:rsidRDefault="00036034" w:rsidP="006D1B5B">
            <w:pPr>
              <w:pStyle w:val="TableEntry"/>
              <w:rPr>
                <w:i/>
                <w:iCs/>
                <w:noProof w:val="0"/>
              </w:rPr>
            </w:pPr>
            <w:r w:rsidRPr="007201A9">
              <w:rPr>
                <w:i/>
                <w:iCs/>
                <w:noProof w:val="0"/>
              </w:rPr>
              <w:t>ParticipantObjectName</w:t>
            </w:r>
          </w:p>
        </w:tc>
        <w:tc>
          <w:tcPr>
            <w:tcW w:w="630" w:type="dxa"/>
            <w:shd w:val="clear" w:color="auto" w:fill="auto"/>
            <w:vAlign w:val="center"/>
          </w:tcPr>
          <w:p w14:paraId="51959CDE" w14:textId="77777777" w:rsidR="00036034" w:rsidRPr="007201A9" w:rsidRDefault="00036034" w:rsidP="006D1B5B">
            <w:pPr>
              <w:pStyle w:val="TableEntry"/>
              <w:rPr>
                <w:i/>
                <w:iCs/>
                <w:noProof w:val="0"/>
              </w:rPr>
            </w:pPr>
            <w:r w:rsidRPr="007201A9">
              <w:rPr>
                <w:i/>
                <w:iCs/>
                <w:noProof w:val="0"/>
              </w:rPr>
              <w:t>U</w:t>
            </w:r>
          </w:p>
        </w:tc>
        <w:tc>
          <w:tcPr>
            <w:tcW w:w="4140" w:type="dxa"/>
            <w:shd w:val="clear" w:color="auto" w:fill="auto"/>
            <w:vAlign w:val="center"/>
          </w:tcPr>
          <w:p w14:paraId="73AFD832"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1DEA9217" w14:textId="77777777" w:rsidTr="00036034">
        <w:tc>
          <w:tcPr>
            <w:tcW w:w="2018" w:type="dxa"/>
            <w:vMerge/>
          </w:tcPr>
          <w:p w14:paraId="4BF18416" w14:textId="77777777" w:rsidR="00036034" w:rsidRPr="007201A9" w:rsidRDefault="00036034" w:rsidP="00036034">
            <w:pPr>
              <w:pStyle w:val="TableEntry"/>
              <w:ind w:left="0"/>
              <w:rPr>
                <w:i/>
                <w:noProof w:val="0"/>
              </w:rPr>
            </w:pPr>
          </w:p>
        </w:tc>
        <w:tc>
          <w:tcPr>
            <w:tcW w:w="2837" w:type="dxa"/>
            <w:shd w:val="clear" w:color="auto" w:fill="auto"/>
            <w:vAlign w:val="center"/>
          </w:tcPr>
          <w:p w14:paraId="0B650D06" w14:textId="77777777" w:rsidR="00036034" w:rsidRPr="007201A9" w:rsidRDefault="00036034" w:rsidP="006D1B5B">
            <w:pPr>
              <w:pStyle w:val="TableEntry"/>
              <w:rPr>
                <w:i/>
                <w:iCs/>
                <w:noProof w:val="0"/>
              </w:rPr>
            </w:pPr>
            <w:r w:rsidRPr="007201A9">
              <w:rPr>
                <w:i/>
                <w:iCs/>
                <w:noProof w:val="0"/>
              </w:rPr>
              <w:t>ParticipantObjectQuery</w:t>
            </w:r>
          </w:p>
        </w:tc>
        <w:tc>
          <w:tcPr>
            <w:tcW w:w="630" w:type="dxa"/>
            <w:shd w:val="clear" w:color="auto" w:fill="auto"/>
            <w:vAlign w:val="center"/>
          </w:tcPr>
          <w:p w14:paraId="3EB1482A" w14:textId="77777777" w:rsidR="00036034" w:rsidRPr="007201A9" w:rsidRDefault="00036034" w:rsidP="006D1B5B">
            <w:pPr>
              <w:pStyle w:val="TableEntry"/>
              <w:rPr>
                <w:i/>
                <w:iCs/>
                <w:noProof w:val="0"/>
              </w:rPr>
            </w:pPr>
            <w:r w:rsidRPr="007201A9">
              <w:rPr>
                <w:i/>
                <w:iCs/>
                <w:noProof w:val="0"/>
              </w:rPr>
              <w:t>U</w:t>
            </w:r>
          </w:p>
        </w:tc>
        <w:tc>
          <w:tcPr>
            <w:tcW w:w="4140" w:type="dxa"/>
            <w:shd w:val="clear" w:color="auto" w:fill="auto"/>
            <w:vAlign w:val="center"/>
          </w:tcPr>
          <w:p w14:paraId="322A5ACF" w14:textId="77777777" w:rsidR="00036034" w:rsidRPr="007201A9" w:rsidRDefault="00036034" w:rsidP="006D1B5B">
            <w:pPr>
              <w:pStyle w:val="TableEntry"/>
              <w:rPr>
                <w:i/>
                <w:iCs/>
                <w:noProof w:val="0"/>
              </w:rPr>
            </w:pPr>
            <w:r w:rsidRPr="007201A9">
              <w:rPr>
                <w:i/>
                <w:iCs/>
                <w:noProof w:val="0"/>
              </w:rPr>
              <w:t>not specialized</w:t>
            </w:r>
          </w:p>
        </w:tc>
      </w:tr>
      <w:tr w:rsidR="00036034" w:rsidRPr="007201A9" w14:paraId="71643E8D" w14:textId="77777777" w:rsidTr="00036034">
        <w:trPr>
          <w:trHeight w:val="89"/>
        </w:trPr>
        <w:tc>
          <w:tcPr>
            <w:tcW w:w="2018" w:type="dxa"/>
            <w:vMerge/>
          </w:tcPr>
          <w:p w14:paraId="4AF33C7E" w14:textId="77777777" w:rsidR="00036034" w:rsidRPr="007201A9" w:rsidRDefault="00036034" w:rsidP="00036034">
            <w:pPr>
              <w:pStyle w:val="TableEntry"/>
              <w:ind w:left="0"/>
              <w:rPr>
                <w:noProof w:val="0"/>
              </w:rPr>
            </w:pPr>
          </w:p>
        </w:tc>
        <w:tc>
          <w:tcPr>
            <w:tcW w:w="2837" w:type="dxa"/>
            <w:shd w:val="clear" w:color="auto" w:fill="auto"/>
          </w:tcPr>
          <w:p w14:paraId="70649A31" w14:textId="77777777" w:rsidR="00036034" w:rsidRPr="007201A9" w:rsidRDefault="00036034" w:rsidP="006D1B5B">
            <w:pPr>
              <w:pStyle w:val="TableEntry"/>
              <w:rPr>
                <w:noProof w:val="0"/>
              </w:rPr>
            </w:pPr>
            <w:r w:rsidRPr="007201A9">
              <w:rPr>
                <w:noProof w:val="0"/>
              </w:rPr>
              <w:t>ParticipantObjectDetail</w:t>
            </w:r>
          </w:p>
        </w:tc>
        <w:tc>
          <w:tcPr>
            <w:tcW w:w="630" w:type="dxa"/>
            <w:shd w:val="clear" w:color="auto" w:fill="auto"/>
          </w:tcPr>
          <w:p w14:paraId="5E7C43A2" w14:textId="77777777" w:rsidR="00036034" w:rsidRPr="007201A9" w:rsidRDefault="00036034" w:rsidP="006D1B5B">
            <w:pPr>
              <w:pStyle w:val="TableEntry"/>
              <w:rPr>
                <w:noProof w:val="0"/>
              </w:rPr>
            </w:pPr>
            <w:r w:rsidRPr="007201A9">
              <w:rPr>
                <w:noProof w:val="0"/>
              </w:rPr>
              <w:t>C</w:t>
            </w:r>
          </w:p>
        </w:tc>
        <w:tc>
          <w:tcPr>
            <w:tcW w:w="4140" w:type="dxa"/>
            <w:shd w:val="clear" w:color="auto" w:fill="auto"/>
          </w:tcPr>
          <w:p w14:paraId="603B852D" w14:textId="77777777" w:rsidR="00036034" w:rsidRPr="007201A9" w:rsidRDefault="00036034" w:rsidP="006D1B5B">
            <w:pPr>
              <w:pStyle w:val="TableEntry"/>
              <w:rPr>
                <w:noProof w:val="0"/>
              </w:rPr>
            </w:pPr>
            <w:r w:rsidRPr="007201A9">
              <w:rPr>
                <w:noProof w:val="0"/>
              </w:rPr>
              <w:t>This element is required, if known:</w:t>
            </w:r>
          </w:p>
          <w:p w14:paraId="6670FBB1" w14:textId="77777777" w:rsidR="00036034" w:rsidRPr="007201A9" w:rsidRDefault="00036034" w:rsidP="006D1B5B">
            <w:pPr>
              <w:pStyle w:val="TableEntry"/>
              <w:rPr>
                <w:noProof w:val="0"/>
              </w:rPr>
            </w:pPr>
            <w:r w:rsidRPr="007201A9">
              <w:rPr>
                <w:noProof w:val="0"/>
              </w:rPr>
              <w:t>Type: “urn:ihe:iti:xca:2010:homeCommunityId” (literal string)</w:t>
            </w:r>
          </w:p>
          <w:p w14:paraId="1774A82B" w14:textId="77777777" w:rsidR="00036034" w:rsidRPr="007201A9" w:rsidRDefault="00036034" w:rsidP="006D1B5B">
            <w:pPr>
              <w:pStyle w:val="TableEntry"/>
              <w:rPr>
                <w:noProof w:val="0"/>
              </w:rPr>
            </w:pPr>
            <w:r w:rsidRPr="007201A9">
              <w:rPr>
                <w:noProof w:val="0"/>
              </w:rPr>
              <w:t>Value: value of the homeCommunityId</w:t>
            </w:r>
          </w:p>
        </w:tc>
      </w:tr>
    </w:tbl>
    <w:p w14:paraId="3BF1C605" w14:textId="77777777" w:rsidR="00036034" w:rsidRPr="007201A9" w:rsidRDefault="00036034" w:rsidP="006C0B54">
      <w:pPr>
        <w:pStyle w:val="BodyText"/>
        <w:rPr>
          <w:noProof w:val="0"/>
        </w:rPr>
      </w:pPr>
    </w:p>
    <w:p w14:paraId="54AFFEE6" w14:textId="6F34F8CD" w:rsidR="00805155" w:rsidRPr="007201A9" w:rsidRDefault="00805155" w:rsidP="00805155">
      <w:pPr>
        <w:pStyle w:val="PartTitle"/>
      </w:pPr>
      <w:bookmarkStart w:id="118" w:name="_Toc13816057"/>
      <w:r w:rsidRPr="007201A9">
        <w:lastRenderedPageBreak/>
        <w:t>Volume 2c – Transactions</w:t>
      </w:r>
      <w:bookmarkEnd w:id="118"/>
    </w:p>
    <w:p w14:paraId="61354BF6" w14:textId="77777777" w:rsidR="00805155" w:rsidRPr="007201A9" w:rsidRDefault="00805155" w:rsidP="006C0B54">
      <w:pPr>
        <w:pStyle w:val="BodyText"/>
        <w:rPr>
          <w:noProof w:val="0"/>
        </w:rPr>
      </w:pPr>
    </w:p>
    <w:p w14:paraId="1196D46E" w14:textId="77777777" w:rsidR="004E2D89" w:rsidRPr="007201A9" w:rsidRDefault="004E2D89" w:rsidP="006C1CFC">
      <w:pPr>
        <w:pStyle w:val="EditorInstructions"/>
        <w:rPr>
          <w:noProof w:val="0"/>
        </w:rPr>
      </w:pPr>
      <w:r w:rsidRPr="007201A9">
        <w:rPr>
          <w:noProof w:val="0"/>
        </w:rPr>
        <w:t xml:space="preserve">Add Section 3.69 </w:t>
      </w:r>
    </w:p>
    <w:p w14:paraId="30B7F7C0" w14:textId="77777777" w:rsidR="004E2D89" w:rsidRPr="007201A9" w:rsidRDefault="004E2D89" w:rsidP="006C0B54">
      <w:pPr>
        <w:pStyle w:val="BodyText"/>
        <w:rPr>
          <w:noProof w:val="0"/>
        </w:rPr>
      </w:pPr>
    </w:p>
    <w:p w14:paraId="7FEE93E1" w14:textId="27112D7B" w:rsidR="004E2D89" w:rsidRPr="007201A9" w:rsidRDefault="004E2D89" w:rsidP="004E2D89">
      <w:pPr>
        <w:pStyle w:val="Heading2"/>
        <w:numPr>
          <w:ilvl w:val="0"/>
          <w:numId w:val="0"/>
        </w:numPr>
        <w:rPr>
          <w:noProof w:val="0"/>
        </w:rPr>
      </w:pPr>
      <w:bookmarkStart w:id="119" w:name="_Toc353971795"/>
      <w:bookmarkStart w:id="120" w:name="_Toc363803083"/>
      <w:bookmarkStart w:id="121" w:name="_Toc428454175"/>
      <w:bookmarkStart w:id="122" w:name="_Toc13816058"/>
      <w:r w:rsidRPr="007201A9">
        <w:rPr>
          <w:noProof w:val="0"/>
        </w:rPr>
        <w:t>3.69 Create Destroy Pull Point</w:t>
      </w:r>
      <w:bookmarkEnd w:id="119"/>
      <w:bookmarkEnd w:id="120"/>
      <w:bookmarkEnd w:id="121"/>
      <w:r w:rsidR="00E757BF" w:rsidRPr="007201A9">
        <w:rPr>
          <w:noProof w:val="0"/>
        </w:rPr>
        <w:t xml:space="preserve"> [ITI-69]</w:t>
      </w:r>
      <w:bookmarkEnd w:id="122"/>
    </w:p>
    <w:p w14:paraId="7EAC0935" w14:textId="0A86CCE3" w:rsidR="004E2D89" w:rsidRPr="007201A9" w:rsidRDefault="004E2D89" w:rsidP="004E2D89">
      <w:pPr>
        <w:pStyle w:val="BodyText"/>
        <w:rPr>
          <w:noProof w:val="0"/>
        </w:rPr>
      </w:pPr>
      <w:r w:rsidRPr="007201A9">
        <w:rPr>
          <w:noProof w:val="0"/>
        </w:rPr>
        <w:t xml:space="preserve">This section corresponds to the </w:t>
      </w:r>
      <w:r w:rsidRPr="002059AF">
        <w:rPr>
          <w:b/>
          <w:bCs/>
          <w:strike/>
          <w:noProof w:val="0"/>
        </w:rPr>
        <w:t>T</w:t>
      </w:r>
      <w:r w:rsidR="00D33DAF" w:rsidRPr="002059AF">
        <w:rPr>
          <w:b/>
          <w:bCs/>
          <w:noProof w:val="0"/>
          <w:u w:val="single"/>
        </w:rPr>
        <w:t>t</w:t>
      </w:r>
      <w:r w:rsidRPr="007201A9">
        <w:rPr>
          <w:noProof w:val="0"/>
        </w:rPr>
        <w:t xml:space="preserve">ransaction </w:t>
      </w:r>
      <w:r w:rsidR="007E1261" w:rsidRPr="002059AF">
        <w:rPr>
          <w:b/>
          <w:bCs/>
          <w:noProof w:val="0"/>
          <w:u w:val="single"/>
        </w:rPr>
        <w:t>[</w:t>
      </w:r>
      <w:r w:rsidRPr="007201A9">
        <w:rPr>
          <w:noProof w:val="0"/>
        </w:rPr>
        <w:t>ITI-69</w:t>
      </w:r>
      <w:r w:rsidR="007E1261" w:rsidRPr="002059AF">
        <w:rPr>
          <w:b/>
          <w:bCs/>
          <w:noProof w:val="0"/>
          <w:u w:val="single"/>
        </w:rPr>
        <w:t>]</w:t>
      </w:r>
      <w:r w:rsidRPr="007201A9">
        <w:rPr>
          <w:noProof w:val="0"/>
        </w:rPr>
        <w:t xml:space="preserve"> of the IHE IT Infrastructure Technical Framework. Transaction </w:t>
      </w:r>
      <w:r w:rsidR="007E1261" w:rsidRPr="002059AF">
        <w:rPr>
          <w:b/>
          <w:bCs/>
          <w:noProof w:val="0"/>
          <w:u w:val="single"/>
        </w:rPr>
        <w:t>[</w:t>
      </w:r>
      <w:r w:rsidRPr="007201A9">
        <w:rPr>
          <w:noProof w:val="0"/>
        </w:rPr>
        <w:t>ITI-69</w:t>
      </w:r>
      <w:r w:rsidR="007E1261" w:rsidRPr="002059AF">
        <w:rPr>
          <w:b/>
          <w:bCs/>
          <w:noProof w:val="0"/>
          <w:u w:val="single"/>
        </w:rPr>
        <w:t>]</w:t>
      </w:r>
      <w:r w:rsidRPr="007201A9">
        <w:rPr>
          <w:noProof w:val="0"/>
        </w:rPr>
        <w:t xml:space="preserve"> is used by the Notification Puller and by the Notification Pull Point. </w:t>
      </w:r>
    </w:p>
    <w:p w14:paraId="28EA3ACE" w14:textId="77777777" w:rsidR="004E2D89" w:rsidRPr="007201A9" w:rsidRDefault="004E2D89" w:rsidP="004E2D89">
      <w:pPr>
        <w:pStyle w:val="Heading3"/>
        <w:numPr>
          <w:ilvl w:val="0"/>
          <w:numId w:val="0"/>
        </w:numPr>
        <w:rPr>
          <w:noProof w:val="0"/>
        </w:rPr>
      </w:pPr>
      <w:bookmarkStart w:id="123" w:name="_Toc353971796"/>
      <w:bookmarkStart w:id="124" w:name="_Toc363803084"/>
      <w:bookmarkStart w:id="125" w:name="_Toc428454176"/>
      <w:bookmarkStart w:id="126" w:name="_Toc13816059"/>
      <w:r w:rsidRPr="007201A9">
        <w:rPr>
          <w:noProof w:val="0"/>
        </w:rPr>
        <w:t>3.69.1 Scope</w:t>
      </w:r>
      <w:bookmarkEnd w:id="123"/>
      <w:bookmarkEnd w:id="124"/>
      <w:bookmarkEnd w:id="125"/>
      <w:bookmarkEnd w:id="126"/>
    </w:p>
    <w:p w14:paraId="3CDEB0C0" w14:textId="77777777" w:rsidR="004E2D89" w:rsidRPr="007201A9" w:rsidRDefault="004E2D89" w:rsidP="004E7FD3">
      <w:pPr>
        <w:pStyle w:val="BodyText"/>
        <w:rPr>
          <w:noProof w:val="0"/>
        </w:rPr>
      </w:pPr>
      <w:r w:rsidRPr="007201A9">
        <w:rPr>
          <w:noProof w:val="0"/>
        </w:rPr>
        <w:t xml:space="preserve">This transaction involves a Request by the Notification Puller to the Notification Pull Point to create a Pull Point resource, and a Response to convey the information that the Request was successfully processed. This Response identifies the endpoint where notifications are delivered. </w:t>
      </w:r>
    </w:p>
    <w:p w14:paraId="462F8D44" w14:textId="77777777" w:rsidR="004E2D89" w:rsidRPr="007201A9" w:rsidRDefault="004E2D89" w:rsidP="004E7FD3">
      <w:pPr>
        <w:pStyle w:val="BodyText"/>
        <w:rPr>
          <w:noProof w:val="0"/>
        </w:rPr>
      </w:pPr>
      <w:r w:rsidRPr="007201A9">
        <w:rPr>
          <w:noProof w:val="0"/>
        </w:rPr>
        <w:t xml:space="preserve">The Notification Puller also uses this transaction to destroy a Pull Point resource which is no longer needed. </w:t>
      </w:r>
    </w:p>
    <w:p w14:paraId="294B498A" w14:textId="77777777" w:rsidR="004E2D89" w:rsidRPr="007201A9" w:rsidRDefault="004E2D89" w:rsidP="004E2D89">
      <w:pPr>
        <w:pStyle w:val="Heading3"/>
        <w:numPr>
          <w:ilvl w:val="0"/>
          <w:numId w:val="0"/>
        </w:numPr>
        <w:rPr>
          <w:noProof w:val="0"/>
        </w:rPr>
      </w:pPr>
      <w:bookmarkStart w:id="127" w:name="_Toc353971797"/>
      <w:bookmarkStart w:id="128" w:name="_Toc363803085"/>
      <w:bookmarkStart w:id="129" w:name="_Toc428454177"/>
      <w:bookmarkStart w:id="130" w:name="_Toc13816060"/>
      <w:r w:rsidRPr="007201A9">
        <w:rPr>
          <w:noProof w:val="0"/>
        </w:rPr>
        <w:t>3.69.2 Actor Roles</w:t>
      </w:r>
      <w:bookmarkEnd w:id="127"/>
      <w:bookmarkEnd w:id="128"/>
      <w:bookmarkEnd w:id="129"/>
      <w:bookmarkEnd w:id="130"/>
    </w:p>
    <w:p w14:paraId="64804B43" w14:textId="77777777" w:rsidR="004E2D89" w:rsidRPr="007201A9" w:rsidRDefault="004E2D89" w:rsidP="004E2D89">
      <w:pPr>
        <w:pStyle w:val="BodyText"/>
        <w:jc w:val="center"/>
        <w:rPr>
          <w:noProof w:val="0"/>
        </w:rPr>
      </w:pPr>
      <w:r w:rsidRPr="007201A9">
        <mc:AlternateContent>
          <mc:Choice Requires="wpg">
            <w:drawing>
              <wp:inline distT="0" distB="0" distL="0" distR="0" wp14:anchorId="5D5C8CD8" wp14:editId="42943008">
                <wp:extent cx="4780915" cy="2299970"/>
                <wp:effectExtent l="0" t="2540" r="0" b="0"/>
                <wp:docPr id="115"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0915" cy="2299970"/>
                          <a:chOff x="3906" y="7544"/>
                          <a:chExt cx="4514" cy="1865"/>
                        </a:xfrm>
                      </wpg:grpSpPr>
                      <wps:wsp>
                        <wps:cNvPr id="116" name="AutoShape 151"/>
                        <wps:cNvSpPr>
                          <a:spLocks noChangeAspect="1" noChangeArrowheads="1" noTextEdit="1"/>
                        </wps:cNvSpPr>
                        <wps:spPr bwMode="auto">
                          <a:xfrm>
                            <a:off x="3906" y="7544"/>
                            <a:ext cx="4514" cy="1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Oval 153"/>
                        <wps:cNvSpPr>
                          <a:spLocks noChangeArrowheads="1"/>
                        </wps:cNvSpPr>
                        <wps:spPr bwMode="auto">
                          <a:xfrm>
                            <a:off x="5401" y="8618"/>
                            <a:ext cx="1503" cy="536"/>
                          </a:xfrm>
                          <a:prstGeom prst="ellipse">
                            <a:avLst/>
                          </a:prstGeom>
                          <a:solidFill>
                            <a:srgbClr val="FFFFFF"/>
                          </a:solidFill>
                          <a:ln w="9525">
                            <a:solidFill>
                              <a:srgbClr val="000000"/>
                            </a:solidFill>
                            <a:round/>
                            <a:headEnd/>
                            <a:tailEnd/>
                          </a:ln>
                        </wps:spPr>
                        <wps:txbx>
                          <w:txbxContent>
                            <w:p w14:paraId="15642185" w14:textId="77777777" w:rsidR="00172AA1" w:rsidRDefault="00172AA1" w:rsidP="004E2D89">
                              <w:pPr>
                                <w:jc w:val="center"/>
                                <w:rPr>
                                  <w:sz w:val="18"/>
                                </w:rPr>
                              </w:pPr>
                              <w:r>
                                <w:rPr>
                                  <w:sz w:val="18"/>
                                </w:rPr>
                                <w:t>Create Destroy Pull Point</w:t>
                              </w:r>
                            </w:p>
                          </w:txbxContent>
                        </wps:txbx>
                        <wps:bodyPr rot="0" vert="horz" wrap="square" lIns="0" tIns="9144" rIns="0" bIns="9144" anchor="t" anchorCtr="0" upright="1">
                          <a:noAutofit/>
                        </wps:bodyPr>
                      </wps:wsp>
                      <wps:wsp>
                        <wps:cNvPr id="118"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257C1CB2" w14:textId="77777777" w:rsidR="00172AA1" w:rsidRDefault="00172AA1" w:rsidP="004E2D89">
                              <w:pPr>
                                <w:rPr>
                                  <w:sz w:val="18"/>
                                </w:rPr>
                              </w:pPr>
                              <w:r>
                                <w:rPr>
                                  <w:sz w:val="18"/>
                                </w:rPr>
                                <w:t>Notification Puller</w:t>
                              </w:r>
                            </w:p>
                          </w:txbxContent>
                        </wps:txbx>
                        <wps:bodyPr rot="0" vert="horz" wrap="square" lIns="91440" tIns="45720" rIns="91440" bIns="45720" anchor="t" anchorCtr="0" upright="1">
                          <a:noAutofit/>
                        </wps:bodyPr>
                      </wps:wsp>
                      <wps:wsp>
                        <wps:cNvPr id="119" name="Line 155"/>
                        <wps:cNvCnPr/>
                        <wps:spPr bwMode="auto">
                          <a:xfrm>
                            <a:off x="5180" y="8284"/>
                            <a:ext cx="427" cy="41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0"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460E381C" w14:textId="508B2FD2" w:rsidR="00172AA1" w:rsidRDefault="00172AA1" w:rsidP="004E2D89">
                              <w:pPr>
                                <w:rPr>
                                  <w:sz w:val="18"/>
                                </w:rPr>
                              </w:pPr>
                              <w:r>
                                <w:rPr>
                                  <w:sz w:val="18"/>
                                </w:rPr>
                                <w:t>Notification Pull Point</w:t>
                              </w:r>
                            </w:p>
                          </w:txbxContent>
                        </wps:txbx>
                        <wps:bodyPr rot="0" vert="horz" wrap="square" lIns="91440" tIns="45720" rIns="91440" bIns="45720" anchor="t" anchorCtr="0" upright="1">
                          <a:noAutofit/>
                        </wps:bodyPr>
                      </wps:wsp>
                      <wps:wsp>
                        <wps:cNvPr id="121" name="Line 157"/>
                        <wps:cNvCnPr/>
                        <wps:spPr bwMode="auto">
                          <a:xfrm flipH="1">
                            <a:off x="6691" y="8284"/>
                            <a:ext cx="381" cy="41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D5C8CD8" id="Group 152" o:spid="_x0000_s1026" style="width:376.45pt;height:181.1pt;mso-position-horizontal-relative:char;mso-position-vertical-relative:line" coordorigin="3906,7544"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">
                <o:lock v:ext="edit" aspectratio="t"/>
                <v:rect id="AutoShape 151" o:spid="_x0000_s1027" style="position:absolute;left:3906;top:7544;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" filled="f" stroked="f">
                  <o:lock v:ext="edit" aspectratio="t" text="t"/>
                </v:rect>
                <v:oval id="Oval 153" o:spid="_x0000_s1028" style="position:absolute;left:5401;top:8618;width:1503;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">
                  <v:textbox inset="0,.72pt,0,.72pt">
                    <w:txbxContent>
                      <w:p w14:paraId="15642185" w14:textId="77777777" w:rsidR="00172AA1" w:rsidRDefault="00172AA1" w:rsidP="004E2D89">
                        <w:pPr>
                          <w:jc w:val="center"/>
                          <w:rPr>
                            <w:sz w:val="18"/>
                          </w:rPr>
                        </w:pPr>
                        <w:r>
                          <w:rPr>
                            <w:sz w:val="18"/>
                          </w:rPr>
                          <w:t>Create Destroy Pull Point</w:t>
                        </w:r>
                      </w:p>
                    </w:txbxContent>
                  </v:textbox>
                </v:oval>
                <v:shapetype id="_x0000_t202" coordsize="21600,21600" o:spt="202" path="m,l,21600r21600,l21600,xe">
                  <v:stroke joinstyle="miter"/>
                  <v:path gradientshapeok="t" o:connecttype="rect"/>
                </v:shapetype>
                <v:shape id="Text Box 154" o:spid="_x0000_s1029"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">
                  <v:textbox>
                    <w:txbxContent>
                      <w:p w14:paraId="257C1CB2" w14:textId="77777777" w:rsidR="00172AA1" w:rsidRDefault="00172AA1" w:rsidP="004E2D89">
                        <w:pPr>
                          <w:rPr>
                            <w:sz w:val="18"/>
                          </w:rPr>
                        </w:pPr>
                        <w:r>
                          <w:rPr>
                            <w:sz w:val="18"/>
                          </w:rPr>
                          <w:t>Notification Puller</w:t>
                        </w:r>
                      </w:p>
                    </w:txbxContent>
                  </v:textbox>
                </v:shape>
                <v:line id="Line 155" o:spid="_x0000_s1030"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shape id="Text Box 156" o:spid="_x0000_s1031"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460E381C" w14:textId="508B2FD2" w:rsidR="00172AA1" w:rsidRDefault="00172AA1" w:rsidP="004E2D89">
                        <w:pPr>
                          <w:rPr>
                            <w:sz w:val="18"/>
                          </w:rPr>
                        </w:pPr>
                        <w:r>
                          <w:rPr>
                            <w:sz w:val="18"/>
                          </w:rPr>
                          <w:t>Notification Pull Point</w:t>
                        </w:r>
                      </w:p>
                    </w:txbxContent>
                  </v:textbox>
                </v:shape>
                <v:line id="Line 157" o:spid="_x0000_s1032"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w10:anchorlock/>
              </v:group>
            </w:pict>
          </mc:Fallback>
        </mc:AlternateContent>
      </w:r>
    </w:p>
    <w:p w14:paraId="28D4358A" w14:textId="77777777" w:rsidR="004E2D89" w:rsidRPr="007201A9" w:rsidRDefault="004E2D89" w:rsidP="004E2D89">
      <w:pPr>
        <w:pStyle w:val="BodyText"/>
        <w:rPr>
          <w:noProof w:val="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3"/>
        <w:gridCol w:w="7993"/>
      </w:tblGrid>
      <w:tr w:rsidR="004E2D89" w:rsidRPr="007201A9" w14:paraId="2CC09D54" w14:textId="77777777" w:rsidTr="000F538D">
        <w:tc>
          <w:tcPr>
            <w:tcW w:w="1243" w:type="dxa"/>
            <w:shd w:val="clear" w:color="auto" w:fill="auto"/>
          </w:tcPr>
          <w:p w14:paraId="7016ADB2" w14:textId="77777777" w:rsidR="004E2D89" w:rsidRPr="007201A9" w:rsidRDefault="004E2D89" w:rsidP="000F538D">
            <w:pPr>
              <w:pStyle w:val="BodyText"/>
              <w:jc w:val="right"/>
              <w:rPr>
                <w:b/>
                <w:noProof w:val="0"/>
              </w:rPr>
            </w:pPr>
            <w:r w:rsidRPr="007201A9">
              <w:rPr>
                <w:b/>
                <w:noProof w:val="0"/>
              </w:rPr>
              <w:t>Actor:</w:t>
            </w:r>
          </w:p>
        </w:tc>
        <w:tc>
          <w:tcPr>
            <w:tcW w:w="7993" w:type="dxa"/>
            <w:shd w:val="clear" w:color="auto" w:fill="auto"/>
          </w:tcPr>
          <w:p w14:paraId="31127934" w14:textId="77777777" w:rsidR="004E2D89" w:rsidRPr="007201A9" w:rsidRDefault="004E2D89" w:rsidP="000F538D">
            <w:pPr>
              <w:pStyle w:val="BodyText"/>
              <w:rPr>
                <w:noProof w:val="0"/>
              </w:rPr>
            </w:pPr>
            <w:r w:rsidRPr="007201A9">
              <w:rPr>
                <w:noProof w:val="0"/>
              </w:rPr>
              <w:t xml:space="preserve">Notification Puller </w:t>
            </w:r>
          </w:p>
        </w:tc>
      </w:tr>
      <w:tr w:rsidR="004E2D89" w:rsidRPr="007201A9" w14:paraId="457A5E0F" w14:textId="77777777" w:rsidTr="000F538D">
        <w:tc>
          <w:tcPr>
            <w:tcW w:w="1243" w:type="dxa"/>
            <w:shd w:val="clear" w:color="auto" w:fill="auto"/>
          </w:tcPr>
          <w:p w14:paraId="74606665" w14:textId="77777777" w:rsidR="004E2D89" w:rsidRPr="007201A9" w:rsidRDefault="004E2D89" w:rsidP="000F538D">
            <w:pPr>
              <w:pStyle w:val="BodyText"/>
              <w:jc w:val="right"/>
              <w:rPr>
                <w:b/>
                <w:noProof w:val="0"/>
              </w:rPr>
            </w:pPr>
            <w:r w:rsidRPr="007201A9">
              <w:rPr>
                <w:b/>
                <w:noProof w:val="0"/>
              </w:rPr>
              <w:t>Role:</w:t>
            </w:r>
          </w:p>
        </w:tc>
        <w:tc>
          <w:tcPr>
            <w:tcW w:w="7993" w:type="dxa"/>
            <w:shd w:val="clear" w:color="auto" w:fill="auto"/>
          </w:tcPr>
          <w:p w14:paraId="31452A73" w14:textId="77777777" w:rsidR="004E2D89" w:rsidRPr="007201A9" w:rsidRDefault="004E2D89" w:rsidP="000F538D">
            <w:pPr>
              <w:pStyle w:val="BodyText"/>
              <w:rPr>
                <w:noProof w:val="0"/>
              </w:rPr>
            </w:pPr>
            <w:r w:rsidRPr="007201A9">
              <w:rPr>
                <w:noProof w:val="0"/>
              </w:rPr>
              <w:t>Sends a request to create (or delete) a Pull Point resource,</w:t>
            </w:r>
            <w:r w:rsidRPr="007201A9" w:rsidDel="004160FC">
              <w:rPr>
                <w:noProof w:val="0"/>
              </w:rPr>
              <w:t xml:space="preserve"> </w:t>
            </w:r>
          </w:p>
        </w:tc>
      </w:tr>
      <w:tr w:rsidR="004E2D89" w:rsidRPr="007201A9" w14:paraId="00E15321" w14:textId="77777777" w:rsidTr="000F538D">
        <w:tc>
          <w:tcPr>
            <w:tcW w:w="1243" w:type="dxa"/>
            <w:shd w:val="clear" w:color="auto" w:fill="auto"/>
          </w:tcPr>
          <w:p w14:paraId="02774EF4" w14:textId="77777777" w:rsidR="004E2D89" w:rsidRPr="007201A9" w:rsidRDefault="004E2D89" w:rsidP="000F538D">
            <w:pPr>
              <w:pStyle w:val="BodyText"/>
              <w:jc w:val="right"/>
              <w:rPr>
                <w:b/>
                <w:noProof w:val="0"/>
              </w:rPr>
            </w:pPr>
            <w:r w:rsidRPr="007201A9">
              <w:rPr>
                <w:b/>
                <w:noProof w:val="0"/>
              </w:rPr>
              <w:t>Actor:</w:t>
            </w:r>
          </w:p>
        </w:tc>
        <w:tc>
          <w:tcPr>
            <w:tcW w:w="7993" w:type="dxa"/>
            <w:shd w:val="clear" w:color="auto" w:fill="auto"/>
          </w:tcPr>
          <w:p w14:paraId="361C9087" w14:textId="77777777" w:rsidR="004E2D89" w:rsidRPr="007201A9" w:rsidRDefault="004E2D89" w:rsidP="000F538D">
            <w:pPr>
              <w:pStyle w:val="BodyText"/>
              <w:rPr>
                <w:noProof w:val="0"/>
              </w:rPr>
            </w:pPr>
            <w:r w:rsidRPr="007201A9">
              <w:rPr>
                <w:noProof w:val="0"/>
              </w:rPr>
              <w:t xml:space="preserve"> Notification Pull Point</w:t>
            </w:r>
          </w:p>
        </w:tc>
      </w:tr>
      <w:tr w:rsidR="004E2D89" w:rsidRPr="007201A9" w14:paraId="60758BDB" w14:textId="77777777" w:rsidTr="000F538D">
        <w:tc>
          <w:tcPr>
            <w:tcW w:w="1243" w:type="dxa"/>
            <w:shd w:val="clear" w:color="auto" w:fill="auto"/>
          </w:tcPr>
          <w:p w14:paraId="5F3ED96D" w14:textId="77777777" w:rsidR="004E2D89" w:rsidRPr="007201A9" w:rsidRDefault="004E2D89" w:rsidP="000F538D">
            <w:pPr>
              <w:pStyle w:val="BodyText"/>
              <w:jc w:val="right"/>
              <w:rPr>
                <w:b/>
                <w:noProof w:val="0"/>
              </w:rPr>
            </w:pPr>
            <w:r w:rsidRPr="007201A9">
              <w:rPr>
                <w:b/>
                <w:noProof w:val="0"/>
              </w:rPr>
              <w:t>Role:</w:t>
            </w:r>
          </w:p>
        </w:tc>
        <w:tc>
          <w:tcPr>
            <w:tcW w:w="7993" w:type="dxa"/>
            <w:shd w:val="clear" w:color="auto" w:fill="auto"/>
          </w:tcPr>
          <w:p w14:paraId="09280C89" w14:textId="77777777" w:rsidR="004E2D89" w:rsidRPr="007201A9" w:rsidRDefault="004E2D89" w:rsidP="000F538D">
            <w:pPr>
              <w:pStyle w:val="BodyText"/>
              <w:rPr>
                <w:noProof w:val="0"/>
              </w:rPr>
            </w:pPr>
            <w:r w:rsidRPr="007201A9">
              <w:rPr>
                <w:noProof w:val="0"/>
              </w:rPr>
              <w:t xml:space="preserve">Manages the creation or the destruction of the Pull Point resource. </w:t>
            </w:r>
          </w:p>
        </w:tc>
      </w:tr>
    </w:tbl>
    <w:p w14:paraId="18833138" w14:textId="77777777" w:rsidR="004E2D89" w:rsidRPr="007201A9" w:rsidRDefault="004E2D89" w:rsidP="004E2D89">
      <w:pPr>
        <w:pStyle w:val="BodyText"/>
        <w:rPr>
          <w:noProof w:val="0"/>
        </w:rPr>
      </w:pPr>
    </w:p>
    <w:p w14:paraId="7C03F0F4" w14:textId="77777777" w:rsidR="004E2D89" w:rsidRPr="007201A9" w:rsidRDefault="004E2D89" w:rsidP="004E2D89">
      <w:pPr>
        <w:pStyle w:val="Heading3"/>
        <w:numPr>
          <w:ilvl w:val="0"/>
          <w:numId w:val="0"/>
        </w:numPr>
        <w:rPr>
          <w:noProof w:val="0"/>
        </w:rPr>
      </w:pPr>
      <w:bookmarkStart w:id="131" w:name="_Toc353971798"/>
      <w:bookmarkStart w:id="132" w:name="_Toc363803086"/>
      <w:bookmarkStart w:id="133" w:name="_Toc428454178"/>
      <w:bookmarkStart w:id="134" w:name="_Toc13816061"/>
      <w:r w:rsidRPr="007201A9">
        <w:rPr>
          <w:noProof w:val="0"/>
        </w:rPr>
        <w:t>3.69.3 Referenced Standards</w:t>
      </w:r>
      <w:bookmarkEnd w:id="131"/>
      <w:bookmarkEnd w:id="132"/>
      <w:bookmarkEnd w:id="133"/>
      <w:bookmarkEnd w:id="134"/>
    </w:p>
    <w:p w14:paraId="3E3FC903" w14:textId="77777777" w:rsidR="004E2D89" w:rsidRPr="007201A9" w:rsidRDefault="004E2D89" w:rsidP="004E2D89">
      <w:pPr>
        <w:pStyle w:val="ListBullet2"/>
      </w:pPr>
      <w:r w:rsidRPr="007201A9">
        <w:t>OASIS Web Services Notification Family of standards</w:t>
      </w:r>
    </w:p>
    <w:p w14:paraId="300F420C" w14:textId="77777777" w:rsidR="004E2D89" w:rsidRPr="007201A9" w:rsidRDefault="004E2D89" w:rsidP="004E2D89">
      <w:pPr>
        <w:pStyle w:val="ListBullet2"/>
      </w:pPr>
      <w:r w:rsidRPr="007201A9">
        <w:t>WS-BaseNotification 1.3 OASIS standard</w:t>
      </w:r>
    </w:p>
    <w:p w14:paraId="5465848D" w14:textId="77777777" w:rsidR="004E2D89" w:rsidRPr="007201A9" w:rsidRDefault="004E2D89" w:rsidP="004E2D89">
      <w:pPr>
        <w:pStyle w:val="ListBullet2"/>
      </w:pPr>
      <w:r w:rsidRPr="007201A9">
        <w:t>WS-BrokeredNotification 1.3 OASIS Standard</w:t>
      </w:r>
    </w:p>
    <w:p w14:paraId="559AE5EB" w14:textId="77777777" w:rsidR="004E2D89" w:rsidRPr="007201A9" w:rsidRDefault="004E2D89" w:rsidP="004E2D89">
      <w:pPr>
        <w:pStyle w:val="ListBullet2"/>
      </w:pPr>
      <w:r w:rsidRPr="007201A9">
        <w:t>WS-Topics 1.3 OASIS Standard</w:t>
      </w:r>
    </w:p>
    <w:p w14:paraId="32735A43" w14:textId="77777777" w:rsidR="004E2D89" w:rsidRPr="007201A9" w:rsidRDefault="004E2D89" w:rsidP="004E2D89">
      <w:pPr>
        <w:pStyle w:val="ListBullet2"/>
      </w:pPr>
      <w:r w:rsidRPr="007201A9">
        <w:t>WS-BaseFaults</w:t>
      </w:r>
    </w:p>
    <w:p w14:paraId="0E5A99C7" w14:textId="01E808EC" w:rsidR="004E2D89" w:rsidRPr="007201A9" w:rsidRDefault="004E2D89" w:rsidP="004E2D89">
      <w:pPr>
        <w:pStyle w:val="ListBullet2"/>
      </w:pPr>
      <w:r w:rsidRPr="007201A9">
        <w:t xml:space="preserve">ITI TF-2x: Appendix V </w:t>
      </w:r>
    </w:p>
    <w:p w14:paraId="44CA2E2D" w14:textId="77777777" w:rsidR="004E2D89" w:rsidRPr="007201A9" w:rsidRDefault="004E2D89" w:rsidP="004E2D89">
      <w:pPr>
        <w:pStyle w:val="ListBullet2"/>
      </w:pPr>
      <w:r w:rsidRPr="007201A9">
        <w:t>WS-Addressing OASIS Standard</w:t>
      </w:r>
    </w:p>
    <w:p w14:paraId="1B5A47BF" w14:textId="6881846C" w:rsidR="004E2D89" w:rsidRPr="007201A9" w:rsidRDefault="004E2D89" w:rsidP="004E2D89">
      <w:pPr>
        <w:pStyle w:val="Heading3"/>
        <w:numPr>
          <w:ilvl w:val="0"/>
          <w:numId w:val="0"/>
        </w:numPr>
        <w:rPr>
          <w:noProof w:val="0"/>
        </w:rPr>
      </w:pPr>
      <w:bookmarkStart w:id="135" w:name="_Toc353971799"/>
      <w:bookmarkStart w:id="136" w:name="_Toc363803087"/>
      <w:bookmarkStart w:id="137" w:name="_Toc428454179"/>
      <w:bookmarkStart w:id="138" w:name="_Toc13816062"/>
      <w:r w:rsidRPr="007201A9">
        <w:rPr>
          <w:noProof w:val="0"/>
        </w:rPr>
        <w:t xml:space="preserve">3.69.4 </w:t>
      </w:r>
      <w:r w:rsidRPr="002059AF">
        <w:rPr>
          <w:strike/>
          <w:noProof w:val="0"/>
        </w:rPr>
        <w:t>Interaction Diagram</w:t>
      </w:r>
      <w:bookmarkEnd w:id="135"/>
      <w:bookmarkEnd w:id="136"/>
      <w:bookmarkEnd w:id="137"/>
      <w:r w:rsidR="00172AA1">
        <w:rPr>
          <w:strike/>
          <w:noProof w:val="0"/>
        </w:rPr>
        <w:t xml:space="preserve"> </w:t>
      </w:r>
      <w:r w:rsidR="00172AA1" w:rsidRPr="002059AF">
        <w:rPr>
          <w:noProof w:val="0"/>
          <w:u w:val="single"/>
        </w:rPr>
        <w:t>Messages</w:t>
      </w:r>
      <w:bookmarkEnd w:id="138"/>
    </w:p>
    <w:p w14:paraId="717F243B" w14:textId="77777777" w:rsidR="004E2D89" w:rsidRPr="007201A9" w:rsidRDefault="004E2D89" w:rsidP="004E2D89">
      <w:pPr>
        <w:pStyle w:val="BodyText"/>
        <w:rPr>
          <w:noProof w:val="0"/>
        </w:rPr>
      </w:pPr>
      <w:r w:rsidRPr="007201A9">
        <mc:AlternateContent>
          <mc:Choice Requires="wps">
            <w:drawing>
              <wp:anchor distT="4294967294" distB="4294967294" distL="114300" distR="114300" simplePos="0" relativeHeight="251655168" behindDoc="0" locked="0" layoutInCell="1" allowOverlap="1" wp14:anchorId="4A037C85" wp14:editId="02CCDD73">
                <wp:simplePos x="0" y="0"/>
                <wp:positionH relativeFrom="column">
                  <wp:posOffset>1994535</wp:posOffset>
                </wp:positionH>
                <wp:positionV relativeFrom="paragraph">
                  <wp:posOffset>2355849</wp:posOffset>
                </wp:positionV>
                <wp:extent cx="2007870" cy="0"/>
                <wp:effectExtent l="0" t="76200" r="49530" b="101600"/>
                <wp:wrapNone/>
                <wp:docPr id="1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50166" id="Line 166" o:spid="_x0000_s1026" style="position:absolute;z-index:25165516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57.05pt,185.5pt" to="315.1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">
                <v:stroke endarrow="block"/>
                <o:lock v:ext="edit" shapetype="f"/>
              </v:line>
            </w:pict>
          </mc:Fallback>
        </mc:AlternateContent>
      </w:r>
      <w:r w:rsidRPr="007201A9">
        <mc:AlternateContent>
          <mc:Choice Requires="wps">
            <w:drawing>
              <wp:anchor distT="0" distB="0" distL="114300" distR="114300" simplePos="0" relativeHeight="251661312" behindDoc="0" locked="0" layoutInCell="1" allowOverlap="1" wp14:anchorId="0858442C" wp14:editId="3D3BF2BA">
                <wp:simplePos x="0" y="0"/>
                <wp:positionH relativeFrom="column">
                  <wp:posOffset>2108835</wp:posOffset>
                </wp:positionH>
                <wp:positionV relativeFrom="paragraph">
                  <wp:posOffset>2584450</wp:posOffset>
                </wp:positionV>
                <wp:extent cx="1828800" cy="571500"/>
                <wp:effectExtent l="0" t="0" r="0" b="12700"/>
                <wp:wrapNone/>
                <wp:docPr id="66" name="Casella di tes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571500"/>
                        </a:xfrm>
                        <a:prstGeom prst="rect">
                          <a:avLst/>
                        </a:prstGeom>
                        <a:noFill/>
                        <a:ln>
                          <a:noFill/>
                        </a:ln>
                        <a:effectLst/>
                      </wps:spPr>
                      <wps:txbx>
                        <w:txbxContent>
                          <w:p w14:paraId="3FB9A213" w14:textId="77777777" w:rsidR="00172AA1" w:rsidRPr="00F27A28" w:rsidRDefault="00172AA1" w:rsidP="004E2D89">
                            <w:pPr>
                              <w:rPr>
                                <w:sz w:val="22"/>
                                <w:szCs w:val="22"/>
                              </w:rPr>
                            </w:pPr>
                            <w:r w:rsidRPr="00F27A28">
                              <w:rPr>
                                <w:sz w:val="22"/>
                                <w:szCs w:val="22"/>
                              </w:rPr>
                              <w:t>Destroy</w:t>
                            </w:r>
                            <w:r>
                              <w:rPr>
                                <w:sz w:val="22"/>
                                <w:szCs w:val="22"/>
                              </w:rPr>
                              <w:t>PullPoint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8442C" id="Casella di testo 66" o:spid="_x0000_s1033" type="#_x0000_t202" style="position:absolute;margin-left:166.05pt;margin-top:203.5pt;width:2in;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" filled="f" stroked="f">
                <v:textbox>
                  <w:txbxContent>
                    <w:p w14:paraId="3FB9A213" w14:textId="77777777" w:rsidR="00172AA1" w:rsidRPr="00F27A28" w:rsidRDefault="00172AA1" w:rsidP="004E2D89">
                      <w:pPr>
                        <w:rPr>
                          <w:sz w:val="22"/>
                          <w:szCs w:val="22"/>
                        </w:rPr>
                      </w:pPr>
                      <w:r w:rsidRPr="00F27A28">
                        <w:rPr>
                          <w:sz w:val="22"/>
                          <w:szCs w:val="22"/>
                        </w:rPr>
                        <w:t>Destroy</w:t>
                      </w:r>
                      <w:r>
                        <w:rPr>
                          <w:sz w:val="22"/>
                          <w:szCs w:val="22"/>
                        </w:rPr>
                        <w:t>PullPoint Response</w:t>
                      </w:r>
                    </w:p>
                  </w:txbxContent>
                </v:textbox>
              </v:shape>
            </w:pict>
          </mc:Fallback>
        </mc:AlternateContent>
      </w:r>
      <w:r w:rsidRPr="007201A9">
        <mc:AlternateContent>
          <mc:Choice Requires="wps">
            <w:drawing>
              <wp:anchor distT="0" distB="0" distL="114300" distR="114300" simplePos="0" relativeHeight="251659264" behindDoc="0" locked="0" layoutInCell="1" allowOverlap="1" wp14:anchorId="3FDB9085" wp14:editId="65440965">
                <wp:simplePos x="0" y="0"/>
                <wp:positionH relativeFrom="column">
                  <wp:posOffset>2108835</wp:posOffset>
                </wp:positionH>
                <wp:positionV relativeFrom="paragraph">
                  <wp:posOffset>2012950</wp:posOffset>
                </wp:positionV>
                <wp:extent cx="1828800" cy="571500"/>
                <wp:effectExtent l="0" t="0" r="0" b="12700"/>
                <wp:wrapNone/>
                <wp:docPr id="113" name="Casella di tes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571500"/>
                        </a:xfrm>
                        <a:prstGeom prst="rect">
                          <a:avLst/>
                        </a:prstGeom>
                        <a:noFill/>
                        <a:ln>
                          <a:noFill/>
                        </a:ln>
                        <a:effectLst/>
                      </wps:spPr>
                      <wps:txbx>
                        <w:txbxContent>
                          <w:p w14:paraId="360AF90F" w14:textId="77777777" w:rsidR="00172AA1" w:rsidRPr="00F27A28" w:rsidRDefault="00172AA1" w:rsidP="004E2D89">
                            <w:pPr>
                              <w:rPr>
                                <w:sz w:val="22"/>
                                <w:szCs w:val="22"/>
                              </w:rPr>
                            </w:pPr>
                            <w:r w:rsidRPr="00F27A28">
                              <w:rPr>
                                <w:sz w:val="22"/>
                                <w:szCs w:val="22"/>
                              </w:rPr>
                              <w:t>Destroy</w:t>
                            </w:r>
                            <w:r>
                              <w:rPr>
                                <w:sz w:val="22"/>
                                <w:szCs w:val="22"/>
                              </w:rPr>
                              <w:t>PullPoint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B9085" id="Casella di testo 28" o:spid="_x0000_s1034" type="#_x0000_t202" style="position:absolute;margin-left:166.05pt;margin-top:158.5pt;width:2in;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" filled="f" stroked="f">
                <v:textbox>
                  <w:txbxContent>
                    <w:p w14:paraId="360AF90F" w14:textId="77777777" w:rsidR="00172AA1" w:rsidRPr="00F27A28" w:rsidRDefault="00172AA1" w:rsidP="004E2D89">
                      <w:pPr>
                        <w:rPr>
                          <w:sz w:val="22"/>
                          <w:szCs w:val="22"/>
                        </w:rPr>
                      </w:pPr>
                      <w:r w:rsidRPr="00F27A28">
                        <w:rPr>
                          <w:sz w:val="22"/>
                          <w:szCs w:val="22"/>
                        </w:rPr>
                        <w:t>Destroy</w:t>
                      </w:r>
                      <w:r>
                        <w:rPr>
                          <w:sz w:val="22"/>
                          <w:szCs w:val="22"/>
                        </w:rPr>
                        <w:t>PullPoint Request</w:t>
                      </w:r>
                    </w:p>
                  </w:txbxContent>
                </v:textbox>
              </v:shape>
            </w:pict>
          </mc:Fallback>
        </mc:AlternateContent>
      </w:r>
      <w:r w:rsidRPr="007201A9">
        <mc:AlternateContent>
          <mc:Choice Requires="wps">
            <w:drawing>
              <wp:anchor distT="4294967294" distB="4294967294" distL="114300" distR="114300" simplePos="0" relativeHeight="251656192" behindDoc="0" locked="0" layoutInCell="1" allowOverlap="1" wp14:anchorId="7E2941AD" wp14:editId="0FC98FD3">
                <wp:simplePos x="0" y="0"/>
                <wp:positionH relativeFrom="column">
                  <wp:posOffset>1994535</wp:posOffset>
                </wp:positionH>
                <wp:positionV relativeFrom="paragraph">
                  <wp:posOffset>2974339</wp:posOffset>
                </wp:positionV>
                <wp:extent cx="2007870" cy="0"/>
                <wp:effectExtent l="25400" t="76200" r="0" b="101600"/>
                <wp:wrapNone/>
                <wp:docPr id="11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1FD1E" id="Line 168" o:spid="_x0000_s1026" style="position:absolute;flip:x;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57.05pt,234.2pt" to="315.15pt,2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">
                <v:stroke endarrow="block"/>
                <o:lock v:ext="edit" shapetype="f"/>
              </v:line>
            </w:pict>
          </mc:Fallback>
        </mc:AlternateContent>
      </w:r>
      <w:r w:rsidRPr="007201A9">
        <mc:AlternateContent>
          <mc:Choice Requires="wpg">
            <w:drawing>
              <wp:inline distT="0" distB="0" distL="0" distR="0" wp14:anchorId="429F3C70" wp14:editId="71DE63A9">
                <wp:extent cx="5943600" cy="3083560"/>
                <wp:effectExtent l="0" t="0" r="0" b="15875"/>
                <wp:docPr id="99"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3083560"/>
                          <a:chOff x="1800" y="7932"/>
                          <a:chExt cx="9360" cy="4108"/>
                        </a:xfrm>
                      </wpg:grpSpPr>
                      <wps:wsp>
                        <wps:cNvPr id="100"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Text Box 160"/>
                        <wps:cNvSpPr txBox="1">
                          <a:spLocks noChangeArrowheads="1"/>
                        </wps:cNvSpPr>
                        <wps:spPr bwMode="auto">
                          <a:xfrm>
                            <a:off x="3681" y="8143"/>
                            <a:ext cx="2520" cy="6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20EE84" w14:textId="77777777" w:rsidR="00172AA1" w:rsidRPr="007C1AAC" w:rsidRDefault="00172AA1" w:rsidP="004E2D89">
                              <w:pPr>
                                <w:rPr>
                                  <w:sz w:val="22"/>
                                  <w:szCs w:val="22"/>
                                </w:rPr>
                              </w:pPr>
                              <w:r>
                                <w:rPr>
                                  <w:sz w:val="18"/>
                                </w:rPr>
                                <w:t>Notification Puller</w:t>
                              </w:r>
                            </w:p>
                          </w:txbxContent>
                        </wps:txbx>
                        <wps:bodyPr rot="0" vert="horz" wrap="square" lIns="91440" tIns="45720" rIns="91440" bIns="45720" anchor="t" anchorCtr="0" upright="1">
                          <a:noAutofit/>
                        </wps:bodyPr>
                      </wps:wsp>
                      <wps:wsp>
                        <wps:cNvPr id="102" name="Line 161"/>
                        <wps:cNvCnPr/>
                        <wps:spPr bwMode="auto">
                          <a:xfrm>
                            <a:off x="4761" y="9131"/>
                            <a:ext cx="0" cy="2904"/>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Text Box 162"/>
                        <wps:cNvSpPr txBox="1">
                          <a:spLocks noChangeArrowheads="1"/>
                        </wps:cNvSpPr>
                        <wps:spPr bwMode="auto">
                          <a:xfrm>
                            <a:off x="5301" y="9248"/>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B53AC44" w14:textId="77777777" w:rsidR="00172AA1" w:rsidRPr="007C1AAC" w:rsidRDefault="00172AA1" w:rsidP="004E2D89">
                              <w:pPr>
                                <w:rPr>
                                  <w:sz w:val="22"/>
                                  <w:szCs w:val="22"/>
                                </w:rPr>
                              </w:pPr>
                              <w:r>
                                <w:rPr>
                                  <w:sz w:val="22"/>
                                  <w:szCs w:val="22"/>
                                </w:rPr>
                                <w:t>CreatePullPoint Request</w:t>
                              </w:r>
                            </w:p>
                          </w:txbxContent>
                        </wps:txbx>
                        <wps:bodyPr rot="0" vert="horz" wrap="square" lIns="0" tIns="0" rIns="0" bIns="0" anchor="t" anchorCtr="0" upright="1">
                          <a:noAutofit/>
                        </wps:bodyPr>
                      </wps:wsp>
                      <wps:wsp>
                        <wps:cNvPr id="104" name="Line 163"/>
                        <wps:cNvCnPr/>
                        <wps:spPr bwMode="auto">
                          <a:xfrm>
                            <a:off x="8240" y="9095"/>
                            <a:ext cx="1" cy="294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5" name="Rectangle 164"/>
                        <wps:cNvSpPr>
                          <a:spLocks noChangeArrowheads="1"/>
                        </wps:cNvSpPr>
                        <wps:spPr bwMode="auto">
                          <a:xfrm>
                            <a:off x="4648" y="9380"/>
                            <a:ext cx="293" cy="2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Rectangle 165"/>
                        <wps:cNvSpPr>
                          <a:spLocks noChangeArrowheads="1"/>
                        </wps:cNvSpPr>
                        <wps:spPr bwMode="auto">
                          <a:xfrm>
                            <a:off x="8095" y="9380"/>
                            <a:ext cx="266" cy="2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Line 19"/>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 name="Text Box 167"/>
                        <wps:cNvSpPr txBox="1">
                          <a:spLocks noChangeArrowheads="1"/>
                        </wps:cNvSpPr>
                        <wps:spPr bwMode="auto">
                          <a:xfrm>
                            <a:off x="7281" y="8076"/>
                            <a:ext cx="2334" cy="84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65D9CE" w14:textId="77777777" w:rsidR="00172AA1" w:rsidRPr="007C1AAC" w:rsidRDefault="00172AA1" w:rsidP="004E2D89">
                              <w:pPr>
                                <w:rPr>
                                  <w:sz w:val="22"/>
                                  <w:szCs w:val="22"/>
                                </w:rPr>
                              </w:pPr>
                              <w:r>
                                <w:rPr>
                                  <w:sz w:val="18"/>
                                </w:rPr>
                                <w:t>Notification Pull Point</w:t>
                              </w:r>
                            </w:p>
                          </w:txbxContent>
                        </wps:txbx>
                        <wps:bodyPr rot="0" vert="horz" wrap="square" lIns="91440" tIns="45720" rIns="91440" bIns="45720" anchor="t" anchorCtr="0" upright="1">
                          <a:noAutofit/>
                        </wps:bodyPr>
                      </wps:wsp>
                      <wps:wsp>
                        <wps:cNvPr id="109" name="Line 2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169"/>
                        <wps:cNvSpPr txBox="1">
                          <a:spLocks noChangeArrowheads="1"/>
                        </wps:cNvSpPr>
                        <wps:spPr bwMode="auto">
                          <a:xfrm>
                            <a:off x="5301" y="10040"/>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32494F" w14:textId="77777777" w:rsidR="00172AA1" w:rsidRPr="007C1AAC" w:rsidRDefault="00172AA1" w:rsidP="004E2D89">
                              <w:pPr>
                                <w:rPr>
                                  <w:sz w:val="22"/>
                                  <w:szCs w:val="22"/>
                                </w:rPr>
                              </w:pPr>
                              <w:r>
                                <w:rPr>
                                  <w:sz w:val="22"/>
                                  <w:szCs w:val="22"/>
                                </w:rPr>
                                <w:t>CreatePullPoint Response</w:t>
                              </w:r>
                            </w:p>
                          </w:txbxContent>
                        </wps:txbx>
                        <wps:bodyPr rot="0" vert="horz" wrap="square" lIns="0" tIns="0" rIns="0" bIns="0" anchor="t" anchorCtr="0" upright="1">
                          <a:noAutofit/>
                        </wps:bodyPr>
                      </wps:wsp>
                    </wpg:wgp>
                  </a:graphicData>
                </a:graphic>
              </wp:inline>
            </w:drawing>
          </mc:Choice>
          <mc:Fallback>
            <w:pict>
              <v:group w14:anchorId="429F3C70" id="Group 159" o:spid="_x0000_s1035" style="width:468pt;height:242.8pt;mso-position-horizontal-relative:char;mso-position-vertical-relative:line" coordorigin="1800,7932" coordsize="9360,4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">
                <o:lock v:ext="edit" aspectratio="t"/>
                <v:rect id="AutoShape 158" o:spid="_x0000_s1036"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" filled="f" stroked="f">
                  <o:lock v:ext="edit" aspectratio="t" text="t"/>
                </v:rect>
                <v:shape id="Text Box 160" o:spid="_x0000_s1037" type="#_x0000_t202" style="position:absolute;left:3681;top:8143;width:2520;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7E20EE84" w14:textId="77777777" w:rsidR="00172AA1" w:rsidRPr="007C1AAC" w:rsidRDefault="00172AA1" w:rsidP="004E2D89">
                        <w:pPr>
                          <w:rPr>
                            <w:sz w:val="22"/>
                            <w:szCs w:val="22"/>
                          </w:rPr>
                        </w:pPr>
                        <w:r>
                          <w:rPr>
                            <w:sz w:val="18"/>
                          </w:rPr>
                          <w:t>Notification Puller</w:t>
                        </w:r>
                      </w:p>
                    </w:txbxContent>
                  </v:textbox>
                </v:shape>
                <v:line id="Line 161" o:spid="_x0000_s1038" style="position:absolute;visibility:visible;mso-wrap-style:square" from="4761,9131" to="4761,12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">
                  <v:stroke dashstyle="dash"/>
                </v:line>
                <v:shape id="Text Box 162" o:spid="_x0000_s1039" type="#_x0000_t202" style="position:absolute;left:5301;top:9248;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3B53AC44" w14:textId="77777777" w:rsidR="00172AA1" w:rsidRPr="007C1AAC" w:rsidRDefault="00172AA1" w:rsidP="004E2D89">
                        <w:pPr>
                          <w:rPr>
                            <w:sz w:val="22"/>
                            <w:szCs w:val="22"/>
                          </w:rPr>
                        </w:pPr>
                        <w:r>
                          <w:rPr>
                            <w:sz w:val="22"/>
                            <w:szCs w:val="22"/>
                          </w:rPr>
                          <w:t>CreatePullPoint Request</w:t>
                        </w:r>
                      </w:p>
                    </w:txbxContent>
                  </v:textbox>
                </v:shape>
                <v:line id="Line 163" o:spid="_x0000_s1040" style="position:absolute;visibility:visible;mso-wrap-style:square" from="8240,9095" to="8241,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">
                  <v:stroke dashstyle="dash"/>
                </v:line>
                <v:rect id="Rectangle 164" o:spid="_x0000_s1041" style="position:absolute;left:4648;top:9380;width:293;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wKwwAAANwAAAAPAAAAZHJzL2Rvd25yZXYueG1sRE9Na8JA&#10;EL0X/A/LCL3VXS2V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VtjcCsMAAADcAAAADwAA&#10;AAAAAAAAAAAAAAAHAgAAZHJzL2Rvd25yZXYueG1sUEsFBgAAAAADAAMAtwAAAPcCAAAAAA==&#10;"/>
                <v:rect id="Rectangle 165" o:spid="_x0000_s1042" style="position:absolute;left:8095;top:9380;width:266;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line id="Line 19" o:spid="_x0000_s1043"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">
                  <v:stroke endarrow="block"/>
                </v:line>
                <v:shape id="Text Box 167" o:spid="_x0000_s1044" type="#_x0000_t202" style="position:absolute;left:7281;top:8076;width:2334;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MX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" stroked="f">
                  <v:textbox>
                    <w:txbxContent>
                      <w:p w14:paraId="0965D9CE" w14:textId="77777777" w:rsidR="00172AA1" w:rsidRPr="007C1AAC" w:rsidRDefault="00172AA1" w:rsidP="004E2D89">
                        <w:pPr>
                          <w:rPr>
                            <w:sz w:val="22"/>
                            <w:szCs w:val="22"/>
                          </w:rPr>
                        </w:pPr>
                        <w:r>
                          <w:rPr>
                            <w:sz w:val="18"/>
                          </w:rPr>
                          <w:t>Notification Pull Point</w:t>
                        </w:r>
                      </w:p>
                    </w:txbxContent>
                  </v:textbox>
                </v:shape>
                <v:line id="Line 21" o:spid="_x0000_s1045"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shape id="Text Box 169" o:spid="_x0000_s1046" type="#_x0000_t202" style="position:absolute;left:5301;top:10040;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6C32494F" w14:textId="77777777" w:rsidR="00172AA1" w:rsidRPr="007C1AAC" w:rsidRDefault="00172AA1" w:rsidP="004E2D89">
                        <w:pPr>
                          <w:rPr>
                            <w:sz w:val="22"/>
                            <w:szCs w:val="22"/>
                          </w:rPr>
                        </w:pPr>
                        <w:r>
                          <w:rPr>
                            <w:sz w:val="22"/>
                            <w:szCs w:val="22"/>
                          </w:rPr>
                          <w:t>CreatePullPoint Response</w:t>
                        </w:r>
                      </w:p>
                    </w:txbxContent>
                  </v:textbox>
                </v:shape>
                <w10:anchorlock/>
              </v:group>
            </w:pict>
          </mc:Fallback>
        </mc:AlternateContent>
      </w:r>
    </w:p>
    <w:p w14:paraId="359DCDF7" w14:textId="3190197B" w:rsidR="004E2D89" w:rsidRPr="002059AF" w:rsidRDefault="00172AA1" w:rsidP="002059AF">
      <w:pPr>
        <w:pStyle w:val="FigureTitle"/>
        <w:rPr>
          <w:u w:val="single"/>
        </w:rPr>
      </w:pPr>
      <w:bookmarkStart w:id="139" w:name="_Toc363803088"/>
      <w:r w:rsidRPr="002059AF">
        <w:rPr>
          <w:u w:val="single"/>
        </w:rPr>
        <w:t>Figure 3.69.4</w:t>
      </w:r>
      <w:r w:rsidR="007E1261">
        <w:rPr>
          <w:u w:val="single"/>
        </w:rPr>
        <w:t>-1</w:t>
      </w:r>
      <w:r w:rsidRPr="002059AF">
        <w:rPr>
          <w:u w:val="single"/>
        </w:rPr>
        <w:t>: Interaction Diagram</w:t>
      </w:r>
    </w:p>
    <w:p w14:paraId="01F3512E" w14:textId="77777777" w:rsidR="004E2D89" w:rsidRPr="007201A9" w:rsidRDefault="004E2D89" w:rsidP="004E2D89">
      <w:pPr>
        <w:pStyle w:val="Heading4"/>
        <w:numPr>
          <w:ilvl w:val="0"/>
          <w:numId w:val="0"/>
        </w:numPr>
        <w:rPr>
          <w:noProof w:val="0"/>
        </w:rPr>
      </w:pPr>
      <w:bookmarkStart w:id="140" w:name="_Toc428454180"/>
      <w:bookmarkStart w:id="141" w:name="_Toc13816063"/>
      <w:r w:rsidRPr="007201A9">
        <w:rPr>
          <w:noProof w:val="0"/>
        </w:rPr>
        <w:t>3.69.4.1 CreatePullPoint Request message</w:t>
      </w:r>
      <w:bookmarkEnd w:id="139"/>
      <w:bookmarkEnd w:id="140"/>
      <w:bookmarkEnd w:id="141"/>
    </w:p>
    <w:p w14:paraId="6E7DFA05" w14:textId="6820618E" w:rsidR="004E2D89" w:rsidRPr="007201A9" w:rsidRDefault="004E2D89" w:rsidP="004E7FD3">
      <w:pPr>
        <w:pStyle w:val="BodyText"/>
        <w:rPr>
          <w:noProof w:val="0"/>
        </w:rPr>
      </w:pPr>
      <w:r w:rsidRPr="007201A9">
        <w:rPr>
          <w:noProof w:val="0"/>
        </w:rPr>
        <w:t>A Notification Pull Point creates a Pull Point resource in response to each CreatePullPoint Request and collects all notifications destined for the requesting Notification Puller.</w:t>
      </w:r>
    </w:p>
    <w:p w14:paraId="71ED8761" w14:textId="77777777" w:rsidR="004E2D89" w:rsidRPr="007201A9" w:rsidRDefault="004E2D89" w:rsidP="004E7FD3">
      <w:pPr>
        <w:pStyle w:val="BodyText"/>
        <w:rPr>
          <w:noProof w:val="0"/>
        </w:rPr>
      </w:pPr>
      <w:r w:rsidRPr="007201A9">
        <w:rPr>
          <w:noProof w:val="0"/>
        </w:rPr>
        <w:t xml:space="preserve">Within the Notification Pull Point, each Pull Point resource allows the storing and managing of notifications. </w:t>
      </w:r>
    </w:p>
    <w:p w14:paraId="406F84DB" w14:textId="77777777" w:rsidR="004E2D89" w:rsidRPr="007201A9" w:rsidRDefault="004E2D89" w:rsidP="004E7FD3">
      <w:pPr>
        <w:pStyle w:val="BodyText"/>
        <w:rPr>
          <w:noProof w:val="0"/>
        </w:rPr>
      </w:pPr>
      <w:r w:rsidRPr="007201A9">
        <w:rPr>
          <w:noProof w:val="0"/>
        </w:rPr>
        <w:lastRenderedPageBreak/>
        <w:t>A Pull Point resource is associated with a Notification Puller. A Pull Point resource is an abstract concept that creates a relationship between a Notification Puller and notifications stored for that actor in the Pull Point.</w:t>
      </w:r>
    </w:p>
    <w:p w14:paraId="11489FB3" w14:textId="3D4B7EA5" w:rsidR="004E2D89" w:rsidRPr="007201A9" w:rsidRDefault="004E2D89" w:rsidP="004E7FD3">
      <w:pPr>
        <w:pStyle w:val="BodyText"/>
        <w:rPr>
          <w:noProof w:val="0"/>
        </w:rPr>
      </w:pPr>
      <w:r w:rsidRPr="007201A9">
        <w:rPr>
          <w:noProof w:val="0"/>
        </w:rPr>
        <w:t xml:space="preserve">The Notification Pull Point serves as a Pull Point resource “factory” in processing CreatePullPoint Request messages. It can be asked to create Pull Point resources by many Notification Puller </w:t>
      </w:r>
      <w:r w:rsidR="009A30BA" w:rsidRPr="007201A9">
        <w:rPr>
          <w:noProof w:val="0"/>
        </w:rPr>
        <w:t>Actor</w:t>
      </w:r>
      <w:r w:rsidRPr="007201A9">
        <w:rPr>
          <w:noProof w:val="0"/>
        </w:rPr>
        <w:t xml:space="preserve">s. The Notification Pull Point can manage many Pull Point resources for each Notification Puller. </w:t>
      </w:r>
    </w:p>
    <w:p w14:paraId="2A235D36" w14:textId="77777777" w:rsidR="004E2D89" w:rsidRPr="007201A9" w:rsidRDefault="004E2D89" w:rsidP="004E7FD3">
      <w:pPr>
        <w:pStyle w:val="BodyText"/>
        <w:rPr>
          <w:noProof w:val="0"/>
        </w:rPr>
      </w:pPr>
      <w:r w:rsidRPr="007201A9">
        <w:rPr>
          <w:noProof w:val="0"/>
        </w:rPr>
        <w:t>The creation of a Pull Point resource requires grouping the Notification Pull Point with a Document Metadata Notification Recipient for receiving notifications sent by the Document Metadata Notification Broker.</w:t>
      </w:r>
    </w:p>
    <w:p w14:paraId="29BBA986" w14:textId="69510670" w:rsidR="004E2D89" w:rsidRPr="007201A9" w:rsidRDefault="004E2D89" w:rsidP="004E7FD3">
      <w:pPr>
        <w:pStyle w:val="BodyText"/>
        <w:rPr>
          <w:noProof w:val="0"/>
        </w:rPr>
      </w:pPr>
      <w:r w:rsidRPr="007201A9">
        <w:rPr>
          <w:noProof w:val="0"/>
        </w:rPr>
        <w:t xml:space="preserve">If many Notification Puller </w:t>
      </w:r>
      <w:r w:rsidR="009A30BA" w:rsidRPr="007201A9">
        <w:rPr>
          <w:noProof w:val="0"/>
        </w:rPr>
        <w:t>Actor</w:t>
      </w:r>
      <w:r w:rsidRPr="007201A9">
        <w:rPr>
          <w:noProof w:val="0"/>
        </w:rPr>
        <w:t xml:space="preserve">s are involved in the notification system, the Notification Pull Point is grouped with many Document Metadata Notification Recipient </w:t>
      </w:r>
      <w:r w:rsidR="009A30BA" w:rsidRPr="007201A9">
        <w:rPr>
          <w:noProof w:val="0"/>
        </w:rPr>
        <w:t>Actor</w:t>
      </w:r>
      <w:r w:rsidRPr="007201A9">
        <w:rPr>
          <w:noProof w:val="0"/>
        </w:rPr>
        <w:t>s (see Figure 3.69.4.1-1). When a Notification Puller sends a CreatePullPoint Request message, the Notification Pull Point returns an endpoint in the CreatePullPoint Response message. This endpoint is associated with a Document Metadata Notification Recipient. The Document Metadata Notification Recipient SHALL store in the Pull Point resource the notifications received. This is an additional requirement for a Document Metadata Notification Recipient that is grouped with a Notification Pull Point.</w:t>
      </w:r>
    </w:p>
    <w:p w14:paraId="1F634968" w14:textId="77777777" w:rsidR="004E2D89" w:rsidRPr="007201A9" w:rsidRDefault="004E2D89" w:rsidP="004E7FD3">
      <w:pPr>
        <w:pStyle w:val="BodyText"/>
        <w:rPr>
          <w:noProof w:val="0"/>
        </w:rPr>
      </w:pPr>
      <w:r w:rsidRPr="007201A9">
        <w:rPr>
          <w:noProof w:val="0"/>
        </w:rPr>
        <w:t>The Notification Puller uses this endpoint for subsequent transactions (subscription requests, pulling of notifications and destroying of the Pull Point resource itself).</w:t>
      </w:r>
    </w:p>
    <w:p w14:paraId="3F03D873" w14:textId="77777777" w:rsidR="004E2D89" w:rsidRPr="007201A9" w:rsidRDefault="004E2D89" w:rsidP="004E7FD3">
      <w:pPr>
        <w:pStyle w:val="BodyText"/>
        <w:rPr>
          <w:noProof w:val="0"/>
        </w:rPr>
      </w:pPr>
      <w:r w:rsidRPr="007201A9">
        <w:rPr>
          <w:noProof w:val="0"/>
        </w:rPr>
        <w:t>The way to store notifications and how to associate notifications to the specific Pull Point resources are not described and are out of scope of this transaction.</w:t>
      </w:r>
    </w:p>
    <w:p w14:paraId="11937A10" w14:textId="2AF22329" w:rsidR="004E2D89" w:rsidRPr="007201A9" w:rsidRDefault="004E2D89" w:rsidP="004E2D89">
      <w:pPr>
        <w:pStyle w:val="BodyText"/>
        <w:rPr>
          <w:noProof w:val="0"/>
        </w:rPr>
      </w:pPr>
    </w:p>
    <w:p w14:paraId="61BE79D3" w14:textId="77777777" w:rsidR="004E2D89" w:rsidRPr="007201A9" w:rsidRDefault="004E2D89" w:rsidP="004E2D89">
      <w:pPr>
        <w:pStyle w:val="BodyText"/>
        <w:jc w:val="center"/>
        <w:rPr>
          <w:noProof w:val="0"/>
        </w:rPr>
      </w:pPr>
      <w:bookmarkStart w:id="142" w:name="_MON_1334248986"/>
      <w:bookmarkEnd w:id="142"/>
      <w:r w:rsidRPr="007201A9">
        <w:lastRenderedPageBreak/>
        <w:drawing>
          <wp:inline distT="0" distB="0" distL="0" distR="0" wp14:anchorId="7BA23577" wp14:editId="79EB78CA">
            <wp:extent cx="5899558" cy="419153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99558" cy="4191535"/>
                    </a:xfrm>
                    <a:prstGeom prst="rect">
                      <a:avLst/>
                    </a:prstGeom>
                    <a:noFill/>
                    <a:ln>
                      <a:noFill/>
                    </a:ln>
                  </pic:spPr>
                </pic:pic>
              </a:graphicData>
            </a:graphic>
          </wp:inline>
        </w:drawing>
      </w:r>
      <w:bookmarkStart w:id="143" w:name="_MON_1310036990"/>
      <w:bookmarkEnd w:id="143"/>
    </w:p>
    <w:p w14:paraId="63546E77" w14:textId="77777777" w:rsidR="004E2D89" w:rsidRPr="007201A9" w:rsidRDefault="004E2D89" w:rsidP="006C1CFC">
      <w:pPr>
        <w:pStyle w:val="FigureTitle"/>
        <w:rPr>
          <w:noProof w:val="0"/>
        </w:rPr>
      </w:pPr>
      <w:r w:rsidRPr="007201A9">
        <w:rPr>
          <w:noProof w:val="0"/>
        </w:rPr>
        <w:t>Figure 3.69.4.1-1: Pull-style Notification Framework</w:t>
      </w:r>
    </w:p>
    <w:p w14:paraId="391EAAC4" w14:textId="77777777" w:rsidR="004E2D89" w:rsidRPr="007201A9" w:rsidRDefault="004E2D89" w:rsidP="004E2D89">
      <w:pPr>
        <w:pStyle w:val="Heading5"/>
        <w:numPr>
          <w:ilvl w:val="0"/>
          <w:numId w:val="0"/>
        </w:numPr>
        <w:rPr>
          <w:noProof w:val="0"/>
        </w:rPr>
      </w:pPr>
      <w:bookmarkStart w:id="144" w:name="_Toc363803089"/>
      <w:bookmarkStart w:id="145" w:name="_Toc13816064"/>
      <w:r w:rsidRPr="007201A9">
        <w:rPr>
          <w:noProof w:val="0"/>
        </w:rPr>
        <w:t>3.69.4.1.1 Trigger Events</w:t>
      </w:r>
      <w:bookmarkEnd w:id="144"/>
      <w:bookmarkEnd w:id="145"/>
    </w:p>
    <w:p w14:paraId="6889EB61" w14:textId="77777777" w:rsidR="004E2D89" w:rsidRPr="007201A9" w:rsidRDefault="004E2D89" w:rsidP="004E2D89">
      <w:pPr>
        <w:pStyle w:val="BodyText"/>
        <w:rPr>
          <w:noProof w:val="0"/>
        </w:rPr>
      </w:pPr>
      <w:r w:rsidRPr="007201A9">
        <w:rPr>
          <w:noProof w:val="0"/>
          <w:szCs w:val="16"/>
        </w:rPr>
        <w:t>When the</w:t>
      </w:r>
      <w:r w:rsidRPr="007201A9">
        <w:rPr>
          <w:noProof w:val="0"/>
        </w:rPr>
        <w:t xml:space="preserve"> Notification Puller wishes to create a new Pull Point resource, it SHALL send a CreatePullPoint Request to a Notification Pull Point.</w:t>
      </w:r>
    </w:p>
    <w:p w14:paraId="0E17E1B3" w14:textId="77777777" w:rsidR="004E2D89" w:rsidRPr="007201A9" w:rsidRDefault="004E2D89" w:rsidP="004E2D89">
      <w:pPr>
        <w:pStyle w:val="Heading5"/>
        <w:numPr>
          <w:ilvl w:val="0"/>
          <w:numId w:val="0"/>
        </w:numPr>
        <w:rPr>
          <w:noProof w:val="0"/>
        </w:rPr>
      </w:pPr>
      <w:bookmarkStart w:id="146" w:name="_Toc363803090"/>
      <w:bookmarkStart w:id="147" w:name="_Toc13816065"/>
      <w:r w:rsidRPr="007201A9">
        <w:rPr>
          <w:noProof w:val="0"/>
        </w:rPr>
        <w:t>3.69.4.1.2 Message Semantics</w:t>
      </w:r>
      <w:bookmarkEnd w:id="146"/>
      <w:bookmarkEnd w:id="147"/>
    </w:p>
    <w:p w14:paraId="453A545D" w14:textId="77777777" w:rsidR="004E2D89" w:rsidRPr="007201A9" w:rsidRDefault="004E2D89" w:rsidP="004E2D89">
      <w:pPr>
        <w:pStyle w:val="BodyText"/>
        <w:rPr>
          <w:iCs/>
          <w:noProof w:val="0"/>
        </w:rPr>
      </w:pPr>
      <w:r w:rsidRPr="007201A9">
        <w:rPr>
          <w:iCs/>
          <w:noProof w:val="0"/>
        </w:rPr>
        <w:t xml:space="preserve">The CreatePullPoint Request shall comply with the requirements in the WS-BaseNotification standard. </w:t>
      </w:r>
    </w:p>
    <w:p w14:paraId="69C3406F" w14:textId="77777777" w:rsidR="004E2D89" w:rsidRPr="007201A9" w:rsidRDefault="004E2D89" w:rsidP="004E2D89">
      <w:pPr>
        <w:pStyle w:val="BodyText"/>
        <w:rPr>
          <w:noProof w:val="0"/>
        </w:rPr>
      </w:pPr>
      <w:r w:rsidRPr="007201A9">
        <w:rPr>
          <w:iCs/>
          <w:noProof w:val="0"/>
        </w:rPr>
        <w:t xml:space="preserve">This message does not convey information to the </w:t>
      </w:r>
      <w:r w:rsidRPr="007201A9">
        <w:rPr>
          <w:noProof w:val="0"/>
        </w:rPr>
        <w:t xml:space="preserve">Notification Pull Point, but is used only as trigger for internal subsequent actions. </w:t>
      </w:r>
    </w:p>
    <w:p w14:paraId="028BDB90" w14:textId="77777777" w:rsidR="004E2D89" w:rsidRPr="007201A9" w:rsidRDefault="004E2D89" w:rsidP="004E2D89">
      <w:pPr>
        <w:pStyle w:val="BodyText"/>
        <w:rPr>
          <w:noProof w:val="0"/>
        </w:rPr>
      </w:pPr>
      <w:r w:rsidRPr="007201A9">
        <w:rPr>
          <w:noProof w:val="0"/>
        </w:rPr>
        <w:t xml:space="preserve">The WS-Addressing [action] Message Addressing Property MUST contain the URI </w:t>
      </w:r>
    </w:p>
    <w:p w14:paraId="4A72D2BE" w14:textId="77777777" w:rsidR="004E2D89" w:rsidRPr="007201A9" w:rsidRDefault="004E2D89" w:rsidP="004E2D89">
      <w:pPr>
        <w:pStyle w:val="BodyText"/>
        <w:rPr>
          <w:noProof w:val="0"/>
        </w:rPr>
      </w:pPr>
      <w:r w:rsidRPr="007201A9">
        <w:rPr>
          <w:noProof w:val="0"/>
        </w:rPr>
        <w:t>http://docs.oasis-open.org/wsn/bw-2/CreatePullPoint/CreatePullPointRequest.</w:t>
      </w:r>
    </w:p>
    <w:p w14:paraId="320B9C0B" w14:textId="77777777" w:rsidR="004E2D89" w:rsidRPr="007201A9" w:rsidRDefault="004E2D89" w:rsidP="004E2D89">
      <w:pPr>
        <w:pStyle w:val="Heading5"/>
        <w:numPr>
          <w:ilvl w:val="0"/>
          <w:numId w:val="0"/>
        </w:numPr>
        <w:rPr>
          <w:noProof w:val="0"/>
        </w:rPr>
      </w:pPr>
      <w:bookmarkStart w:id="148" w:name="_Toc363803091"/>
      <w:bookmarkStart w:id="149" w:name="_Toc13816066"/>
      <w:r w:rsidRPr="007201A9">
        <w:rPr>
          <w:noProof w:val="0"/>
        </w:rPr>
        <w:lastRenderedPageBreak/>
        <w:t>3.69.4.1.3 Expected Actions</w:t>
      </w:r>
      <w:bookmarkEnd w:id="148"/>
      <w:bookmarkEnd w:id="149"/>
    </w:p>
    <w:p w14:paraId="026E1463" w14:textId="77777777" w:rsidR="004E2D89" w:rsidRPr="007201A9" w:rsidRDefault="004E2D89" w:rsidP="004E2D89">
      <w:pPr>
        <w:pStyle w:val="BodyText"/>
        <w:rPr>
          <w:noProof w:val="0"/>
        </w:rPr>
      </w:pPr>
      <w:r w:rsidRPr="007201A9">
        <w:rPr>
          <w:noProof w:val="0"/>
        </w:rPr>
        <w:t>Upon receipt of the CreatePullPoint Request, the Notification Pull Point SHALL create a new Pull Point resource. The Document Metadata Notification Recipient/Notification Pull Point can act in one of two ways:</w:t>
      </w:r>
    </w:p>
    <w:p w14:paraId="5410CAE4" w14:textId="2AE30638" w:rsidR="004E2D89" w:rsidRPr="007201A9" w:rsidRDefault="004E2D89" w:rsidP="006D1B5B">
      <w:pPr>
        <w:pStyle w:val="ListNumber2"/>
        <w:numPr>
          <w:ilvl w:val="0"/>
          <w:numId w:val="40"/>
        </w:numPr>
      </w:pPr>
      <w:r w:rsidRPr="007201A9">
        <w:t xml:space="preserve">If the CreatePullPoint Request message is successfully processed, the Notification Pull Point SHALL respond with CreatePullPoint Response message. The behavior of the Notification Pull Point when it is no longer capable of accumulating notifications is out of scope for this </w:t>
      </w:r>
      <w:r w:rsidR="00253CA6" w:rsidRPr="007201A9">
        <w:t>transaction</w:t>
      </w:r>
      <w:r w:rsidRPr="007201A9">
        <w:t xml:space="preserve">. </w:t>
      </w:r>
    </w:p>
    <w:p w14:paraId="23447E20" w14:textId="77777777" w:rsidR="004E2D89" w:rsidRPr="007201A9" w:rsidRDefault="004E2D89" w:rsidP="006D1B5B">
      <w:pPr>
        <w:pStyle w:val="ListNumber2"/>
      </w:pPr>
      <w:r w:rsidRPr="007201A9">
        <w:t>If the Notification Pull Point cannot respond to the CreatePullPoint Request message with the CreatePullPoint Response message for an application-level fault, then it SHALL send a SOAP fault in accordance to the WS-BaseFault specification. The WS-BaseNotification specification defines the following fault associated with failure to process the CreatePullPoint Request message:</w:t>
      </w:r>
    </w:p>
    <w:p w14:paraId="15A74E52" w14:textId="77777777" w:rsidR="004E2D89" w:rsidRPr="007201A9" w:rsidRDefault="004E2D89" w:rsidP="00E612BC">
      <w:pPr>
        <w:pStyle w:val="ListBullet3"/>
      </w:pPr>
      <w:r w:rsidRPr="007201A9">
        <w:t>UnableToCreatePullPointFault.</w:t>
      </w:r>
    </w:p>
    <w:p w14:paraId="4E745836" w14:textId="77777777" w:rsidR="004E2D89" w:rsidRPr="007201A9" w:rsidRDefault="004E2D89" w:rsidP="004E2D89">
      <w:pPr>
        <w:pStyle w:val="Heading5"/>
        <w:numPr>
          <w:ilvl w:val="0"/>
          <w:numId w:val="0"/>
        </w:numPr>
        <w:rPr>
          <w:noProof w:val="0"/>
        </w:rPr>
      </w:pPr>
      <w:bookmarkStart w:id="150" w:name="_Toc363803092"/>
      <w:bookmarkStart w:id="151" w:name="_Toc13816067"/>
      <w:r w:rsidRPr="007201A9">
        <w:rPr>
          <w:noProof w:val="0"/>
        </w:rPr>
        <w:t>3.69.4.1.4 Example SOAP Encoding of the CreatePullPoint Request Message</w:t>
      </w:r>
      <w:bookmarkEnd w:id="150"/>
      <w:bookmarkEnd w:id="151"/>
      <w:r w:rsidRPr="007201A9">
        <w:rPr>
          <w:noProof w:val="0"/>
        </w:rPr>
        <w:t xml:space="preserve"> </w:t>
      </w:r>
    </w:p>
    <w:p w14:paraId="6068E0D6" w14:textId="77777777" w:rsidR="004E2D89" w:rsidRPr="007201A9" w:rsidRDefault="004E2D89" w:rsidP="004E2D89">
      <w:pPr>
        <w:pStyle w:val="BodyText"/>
        <w:rPr>
          <w:noProof w:val="0"/>
        </w:rPr>
      </w:pPr>
    </w:p>
    <w:tbl>
      <w:tblPr>
        <w:tblW w:w="8811"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1"/>
      </w:tblGrid>
      <w:tr w:rsidR="004E2D89" w:rsidRPr="007201A9" w14:paraId="24965CFC" w14:textId="77777777" w:rsidTr="000F538D">
        <w:trPr>
          <w:trHeight w:val="360"/>
        </w:trPr>
        <w:tc>
          <w:tcPr>
            <w:tcW w:w="8811" w:type="dxa"/>
          </w:tcPr>
          <w:p w14:paraId="32866E0D" w14:textId="77777777" w:rsidR="004E2D89" w:rsidRPr="007201A9" w:rsidRDefault="004E2D89" w:rsidP="000F538D">
            <w:pPr>
              <w:pStyle w:val="XMLExample"/>
              <w:rPr>
                <w:rFonts w:ascii="Arial" w:hAnsi="Arial"/>
                <w:b/>
                <w:kern w:val="28"/>
                <w:lang w:eastAsia="it-IT"/>
              </w:rPr>
            </w:pPr>
            <w:r w:rsidRPr="007201A9">
              <w:rPr>
                <w:lang w:eastAsia="it-IT"/>
              </w:rPr>
              <w:t xml:space="preserve">&lt;s:Envelope ... &gt; </w:t>
            </w:r>
          </w:p>
          <w:p w14:paraId="6A38A94F"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1AC42B92"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72C83AC8" w14:textId="77777777" w:rsidR="004E2D89" w:rsidRPr="007201A9" w:rsidRDefault="004E2D89" w:rsidP="000F538D">
            <w:pPr>
              <w:pStyle w:val="XMLExample"/>
              <w:rPr>
                <w:rFonts w:ascii="Arial" w:hAnsi="Arial"/>
                <w:b/>
                <w:kern w:val="28"/>
                <w:lang w:eastAsia="it-IT"/>
              </w:rPr>
            </w:pPr>
            <w:r w:rsidRPr="007201A9">
              <w:rPr>
                <w:lang w:eastAsia="it-IT"/>
              </w:rPr>
              <w:t xml:space="preserve">    http://docs.oasis-open.org/wsn/bw2/PullPoint/CreatePullPointRequest </w:t>
            </w:r>
          </w:p>
          <w:p w14:paraId="0683F416"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0F3792FD"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620EA0B7"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66387E25"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204C4056" w14:textId="77777777" w:rsidR="004E2D89" w:rsidRPr="007201A9" w:rsidRDefault="004E2D89" w:rsidP="000F538D">
            <w:pPr>
              <w:pStyle w:val="XMLExample"/>
              <w:rPr>
                <w:rFonts w:ascii="Arial" w:hAnsi="Arial"/>
                <w:b/>
                <w:kern w:val="28"/>
                <w:lang w:eastAsia="it-IT"/>
              </w:rPr>
            </w:pPr>
            <w:r w:rsidRPr="007201A9">
              <w:rPr>
                <w:lang w:eastAsia="it-IT"/>
              </w:rPr>
              <w:t xml:space="preserve">    &lt;wsnt:CreatePullPoint/&gt; </w:t>
            </w:r>
          </w:p>
          <w:p w14:paraId="284CF67D"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2B98EBAF" w14:textId="77777777" w:rsidR="004E2D89" w:rsidRPr="007201A9" w:rsidRDefault="004E2D89" w:rsidP="000F538D">
            <w:pPr>
              <w:pStyle w:val="XMLExample"/>
              <w:rPr>
                <w:rFonts w:ascii="Arial" w:hAnsi="Arial"/>
                <w:b/>
                <w:kern w:val="28"/>
                <w:lang w:eastAsia="it-IT"/>
              </w:rPr>
            </w:pPr>
            <w:r w:rsidRPr="007201A9">
              <w:rPr>
                <w:lang w:eastAsia="it-IT"/>
              </w:rPr>
              <w:t>&lt;/s:Envelope&gt;</w:t>
            </w:r>
          </w:p>
        </w:tc>
      </w:tr>
    </w:tbl>
    <w:p w14:paraId="65400A83" w14:textId="77777777" w:rsidR="00784BBB" w:rsidRPr="007201A9" w:rsidRDefault="00784BBB" w:rsidP="00075C19">
      <w:pPr>
        <w:pStyle w:val="BodyText"/>
        <w:rPr>
          <w:noProof w:val="0"/>
        </w:rPr>
      </w:pPr>
      <w:bookmarkStart w:id="152" w:name="_Toc363803093"/>
      <w:bookmarkStart w:id="153" w:name="_Toc428454181"/>
    </w:p>
    <w:p w14:paraId="377A032B" w14:textId="77777777" w:rsidR="004E2D89" w:rsidRPr="007201A9" w:rsidRDefault="004E2D89" w:rsidP="004E2D89">
      <w:pPr>
        <w:pStyle w:val="Heading4"/>
        <w:numPr>
          <w:ilvl w:val="0"/>
          <w:numId w:val="0"/>
        </w:numPr>
        <w:rPr>
          <w:noProof w:val="0"/>
        </w:rPr>
      </w:pPr>
      <w:bookmarkStart w:id="154" w:name="_Toc13816068"/>
      <w:r w:rsidRPr="007201A9">
        <w:rPr>
          <w:noProof w:val="0"/>
        </w:rPr>
        <w:t>3.69.4.2 CreatePullPoint Response message</w:t>
      </w:r>
      <w:bookmarkEnd w:id="152"/>
      <w:bookmarkEnd w:id="153"/>
      <w:bookmarkEnd w:id="154"/>
    </w:p>
    <w:p w14:paraId="5ED8575F" w14:textId="77777777" w:rsidR="004E2D89" w:rsidRPr="007201A9" w:rsidRDefault="004E2D89" w:rsidP="004E2D89">
      <w:pPr>
        <w:pStyle w:val="BodyText"/>
        <w:rPr>
          <w:i/>
          <w:iCs/>
          <w:noProof w:val="0"/>
        </w:rPr>
      </w:pPr>
      <w:r w:rsidRPr="007201A9">
        <w:rPr>
          <w:noProof w:val="0"/>
        </w:rPr>
        <w:t xml:space="preserve">If the Notification Pull Point can create a Pull Point resource dedicated to the specific Notification Puller, the Notification Pull Point SHALL respond to the request received with a CreatePullPoint Response, as described in the WS-BaseNotification standard. </w:t>
      </w:r>
    </w:p>
    <w:p w14:paraId="2C9CADAE" w14:textId="77777777" w:rsidR="004E2D89" w:rsidRPr="007201A9" w:rsidRDefault="004E2D89" w:rsidP="004E2D89">
      <w:pPr>
        <w:pStyle w:val="Heading5"/>
        <w:numPr>
          <w:ilvl w:val="0"/>
          <w:numId w:val="0"/>
        </w:numPr>
        <w:rPr>
          <w:noProof w:val="0"/>
        </w:rPr>
      </w:pPr>
      <w:bookmarkStart w:id="155" w:name="_Toc363803094"/>
      <w:bookmarkStart w:id="156" w:name="_Toc13816069"/>
      <w:r w:rsidRPr="007201A9">
        <w:rPr>
          <w:noProof w:val="0"/>
        </w:rPr>
        <w:t>3.69.4.2.1 Trigger Events</w:t>
      </w:r>
      <w:bookmarkEnd w:id="155"/>
      <w:bookmarkEnd w:id="156"/>
    </w:p>
    <w:p w14:paraId="11BFC1B5" w14:textId="77777777" w:rsidR="004E2D89" w:rsidRPr="007201A9" w:rsidRDefault="004E2D89" w:rsidP="004E2D89">
      <w:pPr>
        <w:pStyle w:val="BodyText"/>
        <w:rPr>
          <w:i/>
          <w:iCs/>
          <w:noProof w:val="0"/>
        </w:rPr>
      </w:pPr>
      <w:r w:rsidRPr="007201A9">
        <w:rPr>
          <w:iCs/>
          <w:noProof w:val="0"/>
        </w:rPr>
        <w:t>This message is created in response to a request of creation of a Pull Point resource that is successfully processed. The Response message can be created once the endpoint of the Pull Point resource is identified.</w:t>
      </w:r>
    </w:p>
    <w:p w14:paraId="0476F9E6" w14:textId="77777777" w:rsidR="004E2D89" w:rsidRPr="007201A9" w:rsidRDefault="004E2D89" w:rsidP="004E2D89">
      <w:pPr>
        <w:pStyle w:val="Heading5"/>
        <w:numPr>
          <w:ilvl w:val="0"/>
          <w:numId w:val="0"/>
        </w:numPr>
        <w:rPr>
          <w:noProof w:val="0"/>
        </w:rPr>
      </w:pPr>
      <w:bookmarkStart w:id="157" w:name="_Toc363803095"/>
      <w:bookmarkStart w:id="158" w:name="_Toc13816070"/>
      <w:r w:rsidRPr="007201A9">
        <w:rPr>
          <w:noProof w:val="0"/>
        </w:rPr>
        <w:lastRenderedPageBreak/>
        <w:t>3.69.4.2.2 Message Semantics</w:t>
      </w:r>
      <w:bookmarkEnd w:id="157"/>
      <w:bookmarkEnd w:id="158"/>
    </w:p>
    <w:p w14:paraId="635DA86C" w14:textId="77777777" w:rsidR="004E2D89" w:rsidRPr="007201A9" w:rsidRDefault="004E2D89" w:rsidP="004E2D89">
      <w:pPr>
        <w:pStyle w:val="BodyText"/>
        <w:rPr>
          <w:noProof w:val="0"/>
        </w:rPr>
      </w:pPr>
      <w:r w:rsidRPr="007201A9">
        <w:rPr>
          <w:noProof w:val="0"/>
        </w:rPr>
        <w:t xml:space="preserve">The CreatePullPoint Response shall comply with the requirements in the WS-BaseNotification standard. </w:t>
      </w:r>
    </w:p>
    <w:p w14:paraId="1B131619" w14:textId="77777777" w:rsidR="004E2D89" w:rsidRPr="007201A9" w:rsidRDefault="004E2D89" w:rsidP="004E2D89">
      <w:pPr>
        <w:pStyle w:val="BodyText"/>
        <w:rPr>
          <w:noProof w:val="0"/>
        </w:rPr>
      </w:pPr>
      <w:r w:rsidRPr="007201A9">
        <w:rPr>
          <w:noProof w:val="0"/>
        </w:rPr>
        <w:t>This message, “The WS-Addressing [action] Message Addressing Property”, SHALL contain the URI:</w:t>
      </w:r>
    </w:p>
    <w:p w14:paraId="46436EE9" w14:textId="77777777" w:rsidR="004E2D89" w:rsidRPr="007201A9" w:rsidRDefault="004E2D89" w:rsidP="004E2D89">
      <w:pPr>
        <w:pStyle w:val="BodyText"/>
        <w:rPr>
          <w:noProof w:val="0"/>
        </w:rPr>
      </w:pPr>
      <w:r w:rsidRPr="007201A9">
        <w:rPr>
          <w:noProof w:val="0"/>
        </w:rPr>
        <w:t xml:space="preserve"> http://docs.oasis-open.org/wsn/bw-2/CreatePullPoint/CreatePullPointResponse. </w:t>
      </w:r>
    </w:p>
    <w:p w14:paraId="2402B278" w14:textId="77777777" w:rsidR="004E2D89" w:rsidRPr="007201A9" w:rsidRDefault="004E2D89" w:rsidP="004E2D89">
      <w:pPr>
        <w:pStyle w:val="BodyText"/>
        <w:rPr>
          <w:noProof w:val="0"/>
        </w:rPr>
      </w:pPr>
      <w:r w:rsidRPr="007201A9">
        <w:rPr>
          <w:noProof w:val="0"/>
        </w:rPr>
        <w:t xml:space="preserve">The CreatePullPoint response message SHALL contain the attribute: /wsnt:CreatePullPointResponse/wsnt:PullPoint. </w:t>
      </w:r>
    </w:p>
    <w:p w14:paraId="1685668F" w14:textId="77777777" w:rsidR="004E2D89" w:rsidRPr="007201A9" w:rsidRDefault="004E2D89" w:rsidP="004E2D89">
      <w:pPr>
        <w:pStyle w:val="ListBullet2"/>
      </w:pPr>
      <w:r w:rsidRPr="007201A9">
        <w:t xml:space="preserve">This component is an EndpointReference, as defined by WS-Addressing, which is a reference to the Pull Point resource created during the processing of the CreatePullPoint Request message. </w:t>
      </w:r>
    </w:p>
    <w:p w14:paraId="16BC41EF" w14:textId="41C42C92" w:rsidR="004E2D89" w:rsidRPr="007201A9" w:rsidRDefault="004E2D89" w:rsidP="004E2D89">
      <w:pPr>
        <w:pStyle w:val="ListBullet2"/>
      </w:pPr>
      <w:r w:rsidRPr="007201A9">
        <w:t xml:space="preserve">This SHALL be the Web-Service endpoint for the Document Metadata Notify </w:t>
      </w:r>
      <w:r w:rsidR="00BC17A1" w:rsidRPr="007201A9">
        <w:t xml:space="preserve">[ITI-53] </w:t>
      </w:r>
      <w:r w:rsidRPr="007201A9">
        <w:t xml:space="preserve">transaction on the Document Metadata Notification Recipient that is grouped with the Notification Pull Point. </w:t>
      </w:r>
    </w:p>
    <w:p w14:paraId="4F3A3A53" w14:textId="77777777" w:rsidR="004E2D89" w:rsidRPr="007201A9" w:rsidRDefault="004E2D89" w:rsidP="004E2D89">
      <w:pPr>
        <w:pStyle w:val="Heading5"/>
        <w:numPr>
          <w:ilvl w:val="0"/>
          <w:numId w:val="0"/>
        </w:numPr>
        <w:rPr>
          <w:noProof w:val="0"/>
        </w:rPr>
      </w:pPr>
      <w:bookmarkStart w:id="159" w:name="_Toc363803096"/>
      <w:bookmarkStart w:id="160" w:name="_Toc13816071"/>
      <w:r w:rsidRPr="007201A9">
        <w:rPr>
          <w:noProof w:val="0"/>
        </w:rPr>
        <w:t>3.69.4.2.3 Expected Actions</w:t>
      </w:r>
      <w:bookmarkEnd w:id="159"/>
      <w:bookmarkEnd w:id="160"/>
    </w:p>
    <w:p w14:paraId="07DC6D74" w14:textId="77777777" w:rsidR="004E2D89" w:rsidRPr="002059AF" w:rsidRDefault="004E2D89">
      <w:pPr>
        <w:pStyle w:val="BodyText"/>
      </w:pPr>
      <w:r w:rsidRPr="002059AF">
        <w:t>The CreatePullPoint Response message provides to the Notification Puller the endpoint needed for creating subscriptions to the Document Metadata Notification Broker. The same endpoint SHALL be used for the pulling of the notification stored by the Notification Pull Point and/or the destroying of the Pull Point resource itself as needed using this transaction.</w:t>
      </w:r>
    </w:p>
    <w:p w14:paraId="2E5FB2D0" w14:textId="77777777" w:rsidR="004E2D89" w:rsidRPr="007201A9" w:rsidRDefault="004E2D89" w:rsidP="004E2D89">
      <w:pPr>
        <w:pStyle w:val="Heading5"/>
        <w:numPr>
          <w:ilvl w:val="0"/>
          <w:numId w:val="0"/>
        </w:numPr>
        <w:rPr>
          <w:noProof w:val="0"/>
        </w:rPr>
      </w:pPr>
      <w:bookmarkStart w:id="161" w:name="_Toc363803097"/>
      <w:bookmarkStart w:id="162" w:name="_Toc13816072"/>
      <w:r w:rsidRPr="007201A9">
        <w:rPr>
          <w:noProof w:val="0"/>
        </w:rPr>
        <w:t>3.69.4.2.4 Example SOAP Encoding of the CreatePullPoint Response Message</w:t>
      </w:r>
      <w:bookmarkEnd w:id="161"/>
      <w:bookmarkEnd w:id="162"/>
      <w:r w:rsidRPr="007201A9">
        <w:rPr>
          <w:noProof w:val="0"/>
        </w:rPr>
        <w:t xml:space="preserve"> </w:t>
      </w:r>
    </w:p>
    <w:p w14:paraId="285BADD4" w14:textId="77777777" w:rsidR="004E2D89" w:rsidRPr="007201A9" w:rsidRDefault="004E2D89" w:rsidP="004E2D89">
      <w:pPr>
        <w:pStyle w:val="BodyText"/>
        <w:rPr>
          <w:noProof w:val="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4"/>
      </w:tblGrid>
      <w:tr w:rsidR="004E2D89" w:rsidRPr="007201A9" w14:paraId="64F72E99" w14:textId="77777777" w:rsidTr="000F538D">
        <w:trPr>
          <w:trHeight w:val="360"/>
        </w:trPr>
        <w:tc>
          <w:tcPr>
            <w:tcW w:w="9214" w:type="dxa"/>
          </w:tcPr>
          <w:p w14:paraId="602876CE" w14:textId="77777777" w:rsidR="004E2D89" w:rsidRPr="007201A9" w:rsidRDefault="004E2D89" w:rsidP="000F538D">
            <w:pPr>
              <w:pStyle w:val="XMLExample"/>
              <w:rPr>
                <w:rFonts w:ascii="Arial" w:hAnsi="Arial"/>
                <w:b/>
                <w:kern w:val="28"/>
                <w:lang w:eastAsia="it-IT"/>
              </w:rPr>
            </w:pPr>
            <w:r w:rsidRPr="007201A9">
              <w:rPr>
                <w:lang w:eastAsia="it-IT"/>
              </w:rPr>
              <w:t xml:space="preserve">&lt;s:Envelope ... &gt; </w:t>
            </w:r>
          </w:p>
          <w:p w14:paraId="0B62A00B"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61A28C5A"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33EF480A" w14:textId="77777777" w:rsidR="004E2D89" w:rsidRPr="007201A9" w:rsidRDefault="004E2D89" w:rsidP="000F538D">
            <w:pPr>
              <w:pStyle w:val="XMLExample"/>
              <w:rPr>
                <w:rFonts w:ascii="Arial" w:hAnsi="Arial"/>
                <w:b/>
                <w:kern w:val="28"/>
                <w:lang w:eastAsia="it-IT"/>
              </w:rPr>
            </w:pPr>
            <w:r w:rsidRPr="007201A9">
              <w:rPr>
                <w:lang w:eastAsia="it-IT"/>
              </w:rPr>
              <w:t xml:space="preserve">      http://docs.oasis-open.org/wsn/bw-2/PullPoint/CreatePullPointResponse</w:t>
            </w:r>
          </w:p>
          <w:p w14:paraId="7DAB7E52"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371A1610"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7ECD2A77"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1FE32273"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67AD5C22" w14:textId="77777777" w:rsidR="004E2D89" w:rsidRPr="007201A9" w:rsidRDefault="004E2D89" w:rsidP="000F538D">
            <w:pPr>
              <w:pStyle w:val="XMLExample"/>
              <w:rPr>
                <w:rFonts w:ascii="Arial" w:hAnsi="Arial"/>
                <w:b/>
                <w:kern w:val="28"/>
                <w:lang w:eastAsia="it-IT"/>
              </w:rPr>
            </w:pPr>
            <w:r w:rsidRPr="007201A9">
              <w:rPr>
                <w:lang w:eastAsia="it-IT"/>
              </w:rPr>
              <w:t xml:space="preserve">    &lt;wsnt:CreatePullPointResponse&gt; </w:t>
            </w:r>
          </w:p>
          <w:p w14:paraId="00B473B3" w14:textId="77777777" w:rsidR="004E2D89" w:rsidRPr="007201A9" w:rsidRDefault="004E2D89" w:rsidP="000F538D">
            <w:pPr>
              <w:pStyle w:val="XMLExample"/>
              <w:rPr>
                <w:rFonts w:ascii="Arial" w:hAnsi="Arial"/>
                <w:b/>
                <w:kern w:val="28"/>
                <w:lang w:eastAsia="it-IT"/>
              </w:rPr>
            </w:pPr>
            <w:r w:rsidRPr="007201A9">
              <w:rPr>
                <w:lang w:eastAsia="it-IT"/>
              </w:rPr>
              <w:t xml:space="preserve">      &lt;wsnt:PullPoint&gt; </w:t>
            </w:r>
          </w:p>
          <w:p w14:paraId="25C74A5C" w14:textId="77777777" w:rsidR="004E2D89" w:rsidRPr="007201A9" w:rsidRDefault="004E2D89" w:rsidP="000F538D">
            <w:pPr>
              <w:pStyle w:val="XMLExample"/>
              <w:rPr>
                <w:rFonts w:ascii="Arial" w:hAnsi="Arial"/>
                <w:b/>
                <w:kern w:val="28"/>
                <w:lang w:eastAsia="it-IT"/>
              </w:rPr>
            </w:pPr>
            <w:r w:rsidRPr="007201A9">
              <w:rPr>
                <w:lang w:eastAsia="it-IT"/>
              </w:rPr>
              <w:t xml:space="preserve">        &lt;wsa:Address&gt;...&lt;/wsa:Address&gt; </w:t>
            </w:r>
          </w:p>
          <w:p w14:paraId="697C64F7"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643A5040" w14:textId="77777777" w:rsidR="004E2D89" w:rsidRPr="007201A9" w:rsidRDefault="004E2D89" w:rsidP="000F538D">
            <w:pPr>
              <w:pStyle w:val="XMLExample"/>
              <w:rPr>
                <w:rFonts w:ascii="Arial" w:hAnsi="Arial"/>
                <w:b/>
                <w:kern w:val="28"/>
                <w:lang w:eastAsia="it-IT"/>
              </w:rPr>
            </w:pPr>
            <w:r w:rsidRPr="007201A9">
              <w:rPr>
                <w:lang w:eastAsia="it-IT"/>
              </w:rPr>
              <w:t xml:space="preserve">      &lt;/wsnt:PullPoint&gt; </w:t>
            </w:r>
          </w:p>
          <w:p w14:paraId="2C259ACA" w14:textId="77777777" w:rsidR="004E2D89" w:rsidRPr="007201A9" w:rsidRDefault="004E2D89" w:rsidP="000F538D">
            <w:pPr>
              <w:pStyle w:val="XMLExample"/>
              <w:rPr>
                <w:rFonts w:ascii="Arial" w:hAnsi="Arial"/>
                <w:b/>
                <w:kern w:val="28"/>
                <w:lang w:eastAsia="it-IT"/>
              </w:rPr>
            </w:pPr>
            <w:r w:rsidRPr="007201A9">
              <w:rPr>
                <w:lang w:eastAsia="it-IT"/>
              </w:rPr>
              <w:t xml:space="preserve">    &lt;/wsnt:CreatePullPointResponse&gt; </w:t>
            </w:r>
          </w:p>
          <w:p w14:paraId="39B014AB"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3315C36E" w14:textId="77777777" w:rsidR="004E2D89" w:rsidRPr="007201A9" w:rsidRDefault="004E2D89" w:rsidP="000F538D">
            <w:pPr>
              <w:pStyle w:val="XMLExample"/>
              <w:rPr>
                <w:rFonts w:ascii="Arial" w:hAnsi="Arial"/>
                <w:b/>
                <w:kern w:val="28"/>
                <w:lang w:eastAsia="it-IT"/>
              </w:rPr>
            </w:pPr>
            <w:r w:rsidRPr="007201A9">
              <w:rPr>
                <w:lang w:eastAsia="it-IT"/>
              </w:rPr>
              <w:t>&lt;/s:Envelope&gt;</w:t>
            </w:r>
          </w:p>
        </w:tc>
      </w:tr>
    </w:tbl>
    <w:p w14:paraId="79C3830A" w14:textId="77777777" w:rsidR="004E2D89" w:rsidRPr="007201A9" w:rsidRDefault="004E2D89" w:rsidP="004E2D89">
      <w:pPr>
        <w:pStyle w:val="BodyText"/>
        <w:rPr>
          <w:noProof w:val="0"/>
        </w:rPr>
      </w:pPr>
    </w:p>
    <w:p w14:paraId="5C870035" w14:textId="77777777" w:rsidR="004E2D89" w:rsidRPr="007201A9" w:rsidRDefault="004E2D89" w:rsidP="004E2D89">
      <w:pPr>
        <w:pStyle w:val="Heading4"/>
        <w:numPr>
          <w:ilvl w:val="0"/>
          <w:numId w:val="0"/>
        </w:numPr>
        <w:ind w:left="864" w:hanging="864"/>
        <w:rPr>
          <w:noProof w:val="0"/>
        </w:rPr>
      </w:pPr>
      <w:bookmarkStart w:id="163" w:name="_Toc363803098"/>
      <w:bookmarkStart w:id="164" w:name="_Toc428454182"/>
      <w:bookmarkStart w:id="165" w:name="_Toc13816073"/>
      <w:r w:rsidRPr="007201A9">
        <w:rPr>
          <w:noProof w:val="0"/>
        </w:rPr>
        <w:lastRenderedPageBreak/>
        <w:t>3.69.4.3 DestroyPullPoint Request message</w:t>
      </w:r>
      <w:bookmarkEnd w:id="163"/>
      <w:bookmarkEnd w:id="164"/>
      <w:bookmarkEnd w:id="165"/>
    </w:p>
    <w:p w14:paraId="421FC88C" w14:textId="77777777" w:rsidR="004E2D89" w:rsidRPr="007201A9" w:rsidRDefault="004E2D89" w:rsidP="004E7FD3">
      <w:pPr>
        <w:pStyle w:val="BodyText"/>
        <w:rPr>
          <w:noProof w:val="0"/>
        </w:rPr>
      </w:pPr>
      <w:r w:rsidRPr="007201A9">
        <w:rPr>
          <w:noProof w:val="0"/>
        </w:rPr>
        <w:t xml:space="preserve">If the Notification Puller wants to terminate the Pull Point resource it SHALL send a DestroyPullPoint Request message. The request of destruction is directly targeted to the endpoint of reference that identifies the Pull Point resource and the grouped Notification Pull Point/Document Metadata Notification Recipient. </w:t>
      </w:r>
    </w:p>
    <w:p w14:paraId="585D6DC9" w14:textId="77777777" w:rsidR="004E2D89" w:rsidRPr="007201A9" w:rsidRDefault="004E2D89" w:rsidP="004E2D89">
      <w:pPr>
        <w:pStyle w:val="Heading5"/>
        <w:numPr>
          <w:ilvl w:val="0"/>
          <w:numId w:val="0"/>
        </w:numPr>
        <w:rPr>
          <w:noProof w:val="0"/>
        </w:rPr>
      </w:pPr>
      <w:bookmarkStart w:id="166" w:name="_Toc363803099"/>
      <w:bookmarkStart w:id="167" w:name="_Toc13816074"/>
      <w:r w:rsidRPr="007201A9">
        <w:rPr>
          <w:noProof w:val="0"/>
        </w:rPr>
        <w:t>3.69.4.3.1 Trigger Events</w:t>
      </w:r>
      <w:bookmarkEnd w:id="166"/>
      <w:bookmarkEnd w:id="167"/>
    </w:p>
    <w:p w14:paraId="1349AA70" w14:textId="77777777" w:rsidR="004E2D89" w:rsidRPr="007201A9" w:rsidRDefault="004E2D89" w:rsidP="004E7FD3">
      <w:pPr>
        <w:pStyle w:val="BodyText"/>
        <w:rPr>
          <w:noProof w:val="0"/>
        </w:rPr>
      </w:pPr>
      <w:r w:rsidRPr="007201A9">
        <w:rPr>
          <w:noProof w:val="0"/>
        </w:rPr>
        <w:t xml:space="preserve">This message is created when the Notification Puller does not want to be involved in a notification system, or when it is necessary to remove a Pull Point resource for organizational reasons. The Document Metadata Subscriber grouped with the Notification Puller starts the process for unsubscribe filters created using the Pull Point resource endpoint as target for notifications created before to start the destruction. </w:t>
      </w:r>
    </w:p>
    <w:p w14:paraId="0C1C4C2E" w14:textId="77777777" w:rsidR="004E2D89" w:rsidRPr="007201A9" w:rsidRDefault="004E2D89" w:rsidP="004E2D89">
      <w:pPr>
        <w:pStyle w:val="Heading5"/>
        <w:numPr>
          <w:ilvl w:val="0"/>
          <w:numId w:val="0"/>
        </w:numPr>
        <w:rPr>
          <w:noProof w:val="0"/>
        </w:rPr>
      </w:pPr>
      <w:bookmarkStart w:id="168" w:name="_Toc363803100"/>
      <w:bookmarkStart w:id="169" w:name="_Toc13816075"/>
      <w:r w:rsidRPr="007201A9">
        <w:rPr>
          <w:noProof w:val="0"/>
        </w:rPr>
        <w:t>3.69.4.3.2 Message Semantics</w:t>
      </w:r>
      <w:bookmarkEnd w:id="168"/>
      <w:bookmarkEnd w:id="169"/>
    </w:p>
    <w:p w14:paraId="34A32ABF" w14:textId="77777777" w:rsidR="004E2D89" w:rsidRPr="007201A9" w:rsidRDefault="004E2D89" w:rsidP="004E7FD3">
      <w:pPr>
        <w:pStyle w:val="BodyText"/>
        <w:rPr>
          <w:noProof w:val="0"/>
        </w:rPr>
      </w:pPr>
      <w:r w:rsidRPr="007201A9">
        <w:rPr>
          <w:noProof w:val="0"/>
        </w:rPr>
        <w:t xml:space="preserve">The DestroyPullPoint Request shall comply with the requirements in the WS-BaseNotification standard. The WS-Addressing [action] Message Addressing Property SHALL contain the URI: </w:t>
      </w:r>
    </w:p>
    <w:p w14:paraId="72ABB767" w14:textId="77777777" w:rsidR="004E2D89" w:rsidRPr="007201A9" w:rsidRDefault="004E2D89" w:rsidP="004E7FD3">
      <w:pPr>
        <w:pStyle w:val="BodyText"/>
        <w:rPr>
          <w:noProof w:val="0"/>
        </w:rPr>
      </w:pPr>
      <w:r w:rsidRPr="007201A9">
        <w:rPr>
          <w:noProof w:val="0"/>
        </w:rPr>
        <w:t>http://docs.oasis-open.org/wsn/bw-2/PullPoint/DestroyPullPointRequest.</w:t>
      </w:r>
    </w:p>
    <w:p w14:paraId="40A7D857" w14:textId="77777777" w:rsidR="004E2D89" w:rsidRPr="007201A9" w:rsidRDefault="004E2D89" w:rsidP="004E2D89">
      <w:pPr>
        <w:pStyle w:val="Heading5"/>
        <w:numPr>
          <w:ilvl w:val="0"/>
          <w:numId w:val="0"/>
        </w:numPr>
        <w:rPr>
          <w:noProof w:val="0"/>
        </w:rPr>
      </w:pPr>
      <w:bookmarkStart w:id="170" w:name="_Toc363803101"/>
      <w:bookmarkStart w:id="171" w:name="_Toc13816076"/>
      <w:r w:rsidRPr="007201A9">
        <w:rPr>
          <w:noProof w:val="0"/>
        </w:rPr>
        <w:t>3.69.4.3.3 Expected Actions</w:t>
      </w:r>
      <w:bookmarkEnd w:id="170"/>
      <w:bookmarkEnd w:id="171"/>
    </w:p>
    <w:p w14:paraId="02234711" w14:textId="77777777" w:rsidR="004E2D89" w:rsidRPr="007201A9" w:rsidRDefault="004E2D89" w:rsidP="004E2D89">
      <w:pPr>
        <w:pStyle w:val="BodyText"/>
        <w:rPr>
          <w:noProof w:val="0"/>
        </w:rPr>
      </w:pPr>
      <w:r w:rsidRPr="007201A9">
        <w:rPr>
          <w:noProof w:val="0"/>
        </w:rPr>
        <w:t xml:space="preserve">If the DestroyPullPoint Request is successfully processed, once this message is received by the Notification Pull Point, the Pull Point resource SHALL attempt to destroy itself, responding with the DestroyPullPoint Response message. The Pull Point SHALL discard all queued notifications. </w:t>
      </w:r>
    </w:p>
    <w:p w14:paraId="1E6A1944" w14:textId="77777777" w:rsidR="004E2D89" w:rsidRPr="007201A9" w:rsidRDefault="004E2D89" w:rsidP="004E7FD3">
      <w:pPr>
        <w:pStyle w:val="BodyText"/>
        <w:rPr>
          <w:noProof w:val="0"/>
        </w:rPr>
      </w:pPr>
      <w:r w:rsidRPr="007201A9">
        <w:rPr>
          <w:noProof w:val="0"/>
        </w:rPr>
        <w:t xml:space="preserve">If the Notification Pull Point does not respond to the DestroyPullPoint Request message with the DestroyPullPointResponse message, then it SHALL send a fault. The WS-BaseNotification specification defines the following faults associated with failure to process the DestroyPullPoint Request message: </w:t>
      </w:r>
    </w:p>
    <w:p w14:paraId="6758011F" w14:textId="77777777" w:rsidR="004E2D89" w:rsidRPr="007201A9" w:rsidRDefault="004E2D89" w:rsidP="004E7FD3">
      <w:pPr>
        <w:pStyle w:val="ListNumber2"/>
        <w:numPr>
          <w:ilvl w:val="0"/>
          <w:numId w:val="15"/>
        </w:numPr>
      </w:pPr>
      <w:r w:rsidRPr="007201A9">
        <w:t xml:space="preserve">If the Pull Point resource identified in the DestroyPullPoint Request message is not known to the Notification Pull Point, it SHALL send a fault specified by the WS-Resource [WS-Resource] specification: </w:t>
      </w:r>
    </w:p>
    <w:p w14:paraId="362FF4AE" w14:textId="77777777" w:rsidR="004E2D89" w:rsidRPr="007201A9" w:rsidRDefault="004E2D89" w:rsidP="004E2D89">
      <w:pPr>
        <w:pStyle w:val="ListBullet3"/>
      </w:pPr>
      <w:r w:rsidRPr="007201A9">
        <w:t xml:space="preserve">ResourceUnknownFault </w:t>
      </w:r>
    </w:p>
    <w:p w14:paraId="68CA78B2" w14:textId="77777777" w:rsidR="004E2D89" w:rsidRPr="007201A9" w:rsidRDefault="004E2D89" w:rsidP="004E2D89">
      <w:pPr>
        <w:pStyle w:val="ListNumber2"/>
      </w:pPr>
      <w:r w:rsidRPr="007201A9">
        <w:t>If the Notification Pull Point was unable to destroy the Pull Point resource for some reason, it SHALL send a fault specified by the WS-BaseNotification specification:</w:t>
      </w:r>
    </w:p>
    <w:p w14:paraId="3A853B6D" w14:textId="77777777" w:rsidR="004E2D89" w:rsidRPr="007201A9" w:rsidRDefault="004E2D89" w:rsidP="004E2D89">
      <w:pPr>
        <w:pStyle w:val="ListBullet3"/>
      </w:pPr>
      <w:r w:rsidRPr="007201A9">
        <w:t xml:space="preserve">UnableToDestroyPullPointFault. </w:t>
      </w:r>
    </w:p>
    <w:p w14:paraId="126575DC" w14:textId="77777777" w:rsidR="006D75F4" w:rsidRPr="007201A9" w:rsidRDefault="006D75F4" w:rsidP="00075C19">
      <w:pPr>
        <w:pStyle w:val="BodyText"/>
        <w:rPr>
          <w:noProof w:val="0"/>
        </w:rPr>
      </w:pPr>
    </w:p>
    <w:p w14:paraId="00A0BC89" w14:textId="77777777" w:rsidR="006D75F4" w:rsidRPr="007201A9" w:rsidRDefault="006D75F4" w:rsidP="00075C19">
      <w:pPr>
        <w:pStyle w:val="BodyText"/>
        <w:rPr>
          <w:noProof w:val="0"/>
        </w:rPr>
      </w:pPr>
    </w:p>
    <w:p w14:paraId="1D4966F5" w14:textId="77777777" w:rsidR="004E2D89" w:rsidRPr="007201A9" w:rsidRDefault="004E2D89" w:rsidP="003048FC">
      <w:pPr>
        <w:pStyle w:val="Heading5"/>
        <w:numPr>
          <w:ilvl w:val="0"/>
          <w:numId w:val="0"/>
        </w:numPr>
        <w:rPr>
          <w:noProof w:val="0"/>
        </w:rPr>
      </w:pPr>
      <w:bookmarkStart w:id="172" w:name="_Toc363803102"/>
      <w:bookmarkStart w:id="173" w:name="_Toc13816077"/>
      <w:r w:rsidRPr="007201A9">
        <w:rPr>
          <w:noProof w:val="0"/>
        </w:rPr>
        <w:lastRenderedPageBreak/>
        <w:t>3.69.4.3.4 Example SOAP Encoding of the DestroyPullPoint Request Message</w:t>
      </w:r>
      <w:bookmarkEnd w:id="172"/>
      <w:bookmarkEnd w:id="173"/>
    </w:p>
    <w:p w14:paraId="092137FB" w14:textId="77777777" w:rsidR="006D75F4" w:rsidRPr="007201A9" w:rsidRDefault="006D75F4" w:rsidP="004E2D89">
      <w:pPr>
        <w:pStyle w:val="BodyText"/>
        <w:rPr>
          <w:noProof w:val="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4E2D89" w:rsidRPr="007201A9" w14:paraId="774105E0" w14:textId="77777777" w:rsidTr="000F538D">
        <w:tc>
          <w:tcPr>
            <w:tcW w:w="9900" w:type="dxa"/>
            <w:shd w:val="clear" w:color="auto" w:fill="auto"/>
          </w:tcPr>
          <w:p w14:paraId="1D6CD973" w14:textId="77777777" w:rsidR="004E2D89" w:rsidRPr="007201A9" w:rsidRDefault="004E2D89" w:rsidP="000F538D">
            <w:pPr>
              <w:pStyle w:val="XMLExample"/>
              <w:rPr>
                <w:rFonts w:ascii="Arial" w:hAnsi="Arial"/>
                <w:b/>
                <w:kern w:val="28"/>
              </w:rPr>
            </w:pPr>
            <w:r w:rsidRPr="007201A9">
              <w:rPr>
                <w:lang w:eastAsia="it-IT"/>
              </w:rPr>
              <w:t xml:space="preserve">&lt;s:Envelope ... &gt; </w:t>
            </w:r>
          </w:p>
          <w:p w14:paraId="73DED050"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w:t>
            </w:r>
          </w:p>
          <w:p w14:paraId="45EA8E77" w14:textId="77777777" w:rsidR="004E2D89" w:rsidRPr="007201A9" w:rsidRDefault="004E2D89" w:rsidP="000F538D">
            <w:pPr>
              <w:pStyle w:val="XMLExample"/>
              <w:rPr>
                <w:rFonts w:ascii="Arial" w:hAnsi="Arial"/>
                <w:b/>
                <w:kern w:val="28"/>
              </w:rPr>
            </w:pPr>
            <w:r w:rsidRPr="007201A9">
              <w:rPr>
                <w:lang w:eastAsia="it-IT"/>
              </w:rPr>
              <w:t xml:space="preserve">    &lt;wsa:Action&gt;http://docs.oasis-open.org/wsn/bw-2/PullPoint/DestroyPullPointRequest </w:t>
            </w:r>
          </w:p>
          <w:p w14:paraId="52683961" w14:textId="77777777" w:rsidR="004E2D89" w:rsidRPr="007201A9" w:rsidRDefault="004E2D89" w:rsidP="000F538D">
            <w:pPr>
              <w:pStyle w:val="XMLExample"/>
              <w:rPr>
                <w:rFonts w:ascii="Arial" w:hAnsi="Arial"/>
                <w:b/>
                <w:kern w:val="28"/>
              </w:rPr>
            </w:pPr>
            <w:r w:rsidRPr="007201A9">
              <w:rPr>
                <w:lang w:eastAsia="it-IT"/>
              </w:rPr>
              <w:t xml:space="preserve">    &lt;/wsa:Action&gt; </w:t>
            </w:r>
          </w:p>
          <w:p w14:paraId="036E2964" w14:textId="77777777" w:rsidR="004E2D89" w:rsidRPr="007201A9" w:rsidRDefault="004E2D89" w:rsidP="000F538D">
            <w:pPr>
              <w:pStyle w:val="XMLExample"/>
              <w:rPr>
                <w:rFonts w:ascii="Arial" w:hAnsi="Arial"/>
                <w:b/>
                <w:kern w:val="28"/>
              </w:rPr>
            </w:pPr>
            <w:r w:rsidRPr="007201A9">
              <w:rPr>
                <w:lang w:eastAsia="it-IT"/>
              </w:rPr>
              <w:t xml:space="preserve">... </w:t>
            </w:r>
          </w:p>
          <w:p w14:paraId="34368B10" w14:textId="77777777" w:rsidR="004E2D89" w:rsidRPr="007201A9" w:rsidRDefault="004E2D89" w:rsidP="000F538D">
            <w:pPr>
              <w:pStyle w:val="XMLExample"/>
              <w:rPr>
                <w:rFonts w:ascii="Arial" w:hAnsi="Arial"/>
                <w:b/>
                <w:kern w:val="28"/>
              </w:rPr>
            </w:pPr>
            <w:r w:rsidRPr="007201A9">
              <w:rPr>
                <w:lang w:eastAsia="it-IT"/>
              </w:rPr>
              <w:t xml:space="preserve">  &lt;/s:Header&gt; </w:t>
            </w:r>
          </w:p>
          <w:p w14:paraId="2B81C552" w14:textId="77777777" w:rsidR="004E2D89" w:rsidRPr="007201A9" w:rsidRDefault="004E2D89" w:rsidP="000F538D">
            <w:pPr>
              <w:pStyle w:val="XMLExample"/>
              <w:rPr>
                <w:rFonts w:ascii="Arial" w:hAnsi="Arial"/>
                <w:b/>
                <w:kern w:val="28"/>
              </w:rPr>
            </w:pPr>
            <w:r w:rsidRPr="007201A9">
              <w:rPr>
                <w:lang w:eastAsia="it-IT"/>
              </w:rPr>
              <w:t xml:space="preserve">  &lt;s:Body&gt; </w:t>
            </w:r>
          </w:p>
          <w:p w14:paraId="2C7BB2D5" w14:textId="77777777" w:rsidR="004E2D89" w:rsidRPr="007201A9" w:rsidRDefault="004E2D89" w:rsidP="000F538D">
            <w:pPr>
              <w:pStyle w:val="XMLExample"/>
              <w:rPr>
                <w:rFonts w:ascii="Arial" w:hAnsi="Arial"/>
                <w:b/>
                <w:kern w:val="28"/>
              </w:rPr>
            </w:pPr>
            <w:r w:rsidRPr="007201A9">
              <w:rPr>
                <w:lang w:eastAsia="it-IT"/>
              </w:rPr>
              <w:t xml:space="preserve">    &lt;wsnt:DestroyPullPoint/&gt; </w:t>
            </w:r>
          </w:p>
          <w:p w14:paraId="20885944" w14:textId="77777777" w:rsidR="004E2D89" w:rsidRPr="007201A9" w:rsidRDefault="004E2D89" w:rsidP="000F538D">
            <w:pPr>
              <w:pStyle w:val="XMLExample"/>
              <w:rPr>
                <w:rFonts w:ascii="Arial" w:hAnsi="Arial"/>
                <w:b/>
                <w:kern w:val="28"/>
              </w:rPr>
            </w:pPr>
            <w:r w:rsidRPr="007201A9">
              <w:rPr>
                <w:lang w:eastAsia="it-IT"/>
              </w:rPr>
              <w:t xml:space="preserve">  &lt;/s:Body&gt; </w:t>
            </w:r>
          </w:p>
          <w:p w14:paraId="29D54EE9" w14:textId="77777777" w:rsidR="004E2D89" w:rsidRPr="007201A9" w:rsidRDefault="004E2D89" w:rsidP="000F538D">
            <w:pPr>
              <w:pStyle w:val="XMLExample"/>
              <w:rPr>
                <w:rFonts w:ascii="Arial" w:hAnsi="Arial"/>
                <w:b/>
                <w:kern w:val="28"/>
              </w:rPr>
            </w:pPr>
            <w:r w:rsidRPr="007201A9">
              <w:rPr>
                <w:lang w:eastAsia="it-IT"/>
              </w:rPr>
              <w:t>&lt;/s:Envelope&gt;</w:t>
            </w:r>
          </w:p>
        </w:tc>
      </w:tr>
    </w:tbl>
    <w:p w14:paraId="148B5C49" w14:textId="77777777" w:rsidR="004E2D89" w:rsidRPr="007201A9" w:rsidRDefault="004E2D89" w:rsidP="004E2D89">
      <w:pPr>
        <w:pStyle w:val="BodyText"/>
        <w:rPr>
          <w:noProof w:val="0"/>
        </w:rPr>
      </w:pPr>
    </w:p>
    <w:p w14:paraId="41602460" w14:textId="77777777" w:rsidR="004E2D89" w:rsidRPr="007201A9" w:rsidRDefault="004E2D89" w:rsidP="004E2D89">
      <w:pPr>
        <w:pStyle w:val="Heading4"/>
        <w:numPr>
          <w:ilvl w:val="0"/>
          <w:numId w:val="0"/>
        </w:numPr>
        <w:ind w:left="864" w:hanging="864"/>
        <w:rPr>
          <w:noProof w:val="0"/>
        </w:rPr>
      </w:pPr>
      <w:bookmarkStart w:id="174" w:name="_Toc363803103"/>
      <w:bookmarkStart w:id="175" w:name="_Toc428454183"/>
      <w:bookmarkStart w:id="176" w:name="_Toc13816078"/>
      <w:r w:rsidRPr="007201A9">
        <w:rPr>
          <w:noProof w:val="0"/>
        </w:rPr>
        <w:t>3.69.4.4 DestroyPullPoint Response message</w:t>
      </w:r>
      <w:bookmarkEnd w:id="174"/>
      <w:bookmarkEnd w:id="175"/>
      <w:bookmarkEnd w:id="176"/>
    </w:p>
    <w:p w14:paraId="20605822" w14:textId="77777777" w:rsidR="004E2D89" w:rsidRPr="007201A9" w:rsidRDefault="004E2D89" w:rsidP="004E2D89">
      <w:pPr>
        <w:pStyle w:val="BodyText"/>
        <w:rPr>
          <w:noProof w:val="0"/>
        </w:rPr>
      </w:pPr>
      <w:r w:rsidRPr="007201A9">
        <w:rPr>
          <w:noProof w:val="0"/>
        </w:rPr>
        <w:t xml:space="preserve">The Notification Pull Point responds to the Notification Puller creating a DestroyPullPoint Response that attests to the success of the destruction process. </w:t>
      </w:r>
    </w:p>
    <w:p w14:paraId="2B21E15A" w14:textId="77777777" w:rsidR="004E2D89" w:rsidRPr="007201A9" w:rsidRDefault="004E2D89" w:rsidP="004E2D89">
      <w:pPr>
        <w:pStyle w:val="Heading5"/>
        <w:numPr>
          <w:ilvl w:val="0"/>
          <w:numId w:val="0"/>
        </w:numPr>
        <w:rPr>
          <w:noProof w:val="0"/>
        </w:rPr>
      </w:pPr>
      <w:bookmarkStart w:id="177" w:name="_Toc363803104"/>
      <w:bookmarkStart w:id="178" w:name="_Toc13816079"/>
      <w:r w:rsidRPr="007201A9">
        <w:rPr>
          <w:noProof w:val="0"/>
        </w:rPr>
        <w:t>3.69.4.4.1 Trigger Events</w:t>
      </w:r>
      <w:bookmarkEnd w:id="177"/>
      <w:bookmarkEnd w:id="178"/>
    </w:p>
    <w:p w14:paraId="4DCEFABC" w14:textId="77777777" w:rsidR="004E2D89" w:rsidRPr="007201A9" w:rsidRDefault="004E2D89" w:rsidP="00075C19">
      <w:pPr>
        <w:pStyle w:val="BodyText"/>
        <w:rPr>
          <w:noProof w:val="0"/>
        </w:rPr>
      </w:pPr>
      <w:r w:rsidRPr="007201A9">
        <w:rPr>
          <w:noProof w:val="0"/>
        </w:rPr>
        <w:t>If the DestroyPullPoint Request message is successfully processed, the Notification Pull Point SHALL respond with the DestoryPullPoint Response message.</w:t>
      </w:r>
    </w:p>
    <w:p w14:paraId="1875CB40" w14:textId="77777777" w:rsidR="004E2D89" w:rsidRPr="007201A9" w:rsidRDefault="004E2D89" w:rsidP="004E2D89">
      <w:pPr>
        <w:pStyle w:val="Heading5"/>
        <w:numPr>
          <w:ilvl w:val="0"/>
          <w:numId w:val="0"/>
        </w:numPr>
        <w:rPr>
          <w:noProof w:val="0"/>
        </w:rPr>
      </w:pPr>
      <w:bookmarkStart w:id="179" w:name="_Toc363803105"/>
      <w:bookmarkStart w:id="180" w:name="_Toc13816080"/>
      <w:r w:rsidRPr="007201A9">
        <w:rPr>
          <w:noProof w:val="0"/>
        </w:rPr>
        <w:t>3.69.4.4.2 Message Semantics</w:t>
      </w:r>
      <w:bookmarkEnd w:id="179"/>
      <w:bookmarkEnd w:id="180"/>
    </w:p>
    <w:p w14:paraId="7A031EA1" w14:textId="77777777" w:rsidR="004E2D89" w:rsidRPr="002059AF" w:rsidRDefault="004E2D89">
      <w:pPr>
        <w:pStyle w:val="BodyText"/>
      </w:pPr>
      <w:r w:rsidRPr="002059AF">
        <w:t xml:space="preserve">The DestroyPullPoint Response shall comply with the requirements in the WS-BaseNotification standard. The WS-Addressing [action] Message Addressing Property SHALL contain the URI: </w:t>
      </w:r>
    </w:p>
    <w:p w14:paraId="64BAF229" w14:textId="77777777" w:rsidR="004E2D89" w:rsidRPr="007201A9" w:rsidRDefault="004E2D89" w:rsidP="00075C19">
      <w:pPr>
        <w:pStyle w:val="BodyText"/>
        <w:rPr>
          <w:noProof w:val="0"/>
        </w:rPr>
      </w:pPr>
      <w:r w:rsidRPr="007201A9">
        <w:rPr>
          <w:noProof w:val="0"/>
        </w:rPr>
        <w:t>http://docs.oasis-open.org/wsn/bw-2/PullPoint/DestroyPullPointResponse.</w:t>
      </w:r>
    </w:p>
    <w:p w14:paraId="72E8E97B" w14:textId="77777777" w:rsidR="004E2D89" w:rsidRPr="007201A9" w:rsidRDefault="004E2D89" w:rsidP="004E2D89">
      <w:pPr>
        <w:pStyle w:val="Heading5"/>
        <w:numPr>
          <w:ilvl w:val="0"/>
          <w:numId w:val="0"/>
        </w:numPr>
        <w:rPr>
          <w:noProof w:val="0"/>
        </w:rPr>
      </w:pPr>
      <w:bookmarkStart w:id="181" w:name="_Toc363803106"/>
      <w:bookmarkStart w:id="182" w:name="_Toc13816081"/>
      <w:r w:rsidRPr="007201A9">
        <w:rPr>
          <w:noProof w:val="0"/>
        </w:rPr>
        <w:t>3.69.4.4.3 Expected Actions</w:t>
      </w:r>
      <w:bookmarkEnd w:id="181"/>
      <w:bookmarkEnd w:id="182"/>
    </w:p>
    <w:p w14:paraId="6C5204AC" w14:textId="77777777" w:rsidR="004E2D89" w:rsidRPr="007201A9" w:rsidRDefault="004E2D89" w:rsidP="00075C19">
      <w:pPr>
        <w:pStyle w:val="BodyText"/>
        <w:rPr>
          <w:noProof w:val="0"/>
        </w:rPr>
      </w:pPr>
      <w:r w:rsidRPr="007201A9">
        <w:rPr>
          <w:noProof w:val="0"/>
        </w:rPr>
        <w:t xml:space="preserve">The Notification Puller should discard the endpoint of the Pull Point resources. </w:t>
      </w:r>
    </w:p>
    <w:p w14:paraId="218A3764" w14:textId="77777777" w:rsidR="004E2D89" w:rsidRPr="007201A9" w:rsidRDefault="004E2D89" w:rsidP="004E2D89">
      <w:pPr>
        <w:pStyle w:val="Heading5"/>
        <w:numPr>
          <w:ilvl w:val="0"/>
          <w:numId w:val="0"/>
        </w:numPr>
        <w:rPr>
          <w:noProof w:val="0"/>
        </w:rPr>
      </w:pPr>
      <w:bookmarkStart w:id="183" w:name="_Toc363803107"/>
      <w:bookmarkStart w:id="184" w:name="_Toc13816082"/>
      <w:r w:rsidRPr="007201A9">
        <w:rPr>
          <w:noProof w:val="0"/>
        </w:rPr>
        <w:t>3.69.4.4.4 Example SOAP Encoding of the DestroyPullPoint Response Message</w:t>
      </w:r>
      <w:bookmarkEnd w:id="183"/>
      <w:bookmarkEnd w:id="184"/>
    </w:p>
    <w:p w14:paraId="4E7BC960" w14:textId="77777777" w:rsidR="004E2D89" w:rsidRPr="007201A9" w:rsidRDefault="004E2D89"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0"/>
      </w:tblGrid>
      <w:tr w:rsidR="004E2D89" w:rsidRPr="007201A9" w14:paraId="0B8E1443" w14:textId="77777777" w:rsidTr="000F538D">
        <w:tc>
          <w:tcPr>
            <w:tcW w:w="9160" w:type="dxa"/>
            <w:shd w:val="clear" w:color="auto" w:fill="auto"/>
          </w:tcPr>
          <w:p w14:paraId="7DE93DBD" w14:textId="77777777" w:rsidR="004E2D89" w:rsidRPr="007201A9" w:rsidRDefault="004E2D89" w:rsidP="000F538D">
            <w:pPr>
              <w:pStyle w:val="XMLExample"/>
              <w:rPr>
                <w:rFonts w:ascii="Arial" w:hAnsi="Arial"/>
                <w:b/>
                <w:kern w:val="28"/>
                <w:lang w:eastAsia="it-IT"/>
              </w:rPr>
            </w:pPr>
            <w:r w:rsidRPr="007201A9">
              <w:rPr>
                <w:lang w:eastAsia="it-IT"/>
              </w:rPr>
              <w:t xml:space="preserve">&lt;s:Envelope ... &gt; </w:t>
            </w:r>
          </w:p>
          <w:p w14:paraId="77F28201"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2D72546E"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161DC160" w14:textId="77777777" w:rsidR="004E2D89" w:rsidRPr="007201A9" w:rsidRDefault="004E2D89" w:rsidP="000F538D">
            <w:pPr>
              <w:pStyle w:val="XMLExample"/>
              <w:rPr>
                <w:rFonts w:ascii="Arial" w:hAnsi="Arial"/>
                <w:b/>
                <w:kern w:val="28"/>
                <w:lang w:eastAsia="it-IT"/>
              </w:rPr>
            </w:pPr>
            <w:r w:rsidRPr="007201A9">
              <w:rPr>
                <w:lang w:eastAsia="it-IT"/>
              </w:rPr>
              <w:t xml:space="preserve">    http://docs.oasis-open.org/wsn/bw- 2/PullPoint/DestroyPullPointResponse </w:t>
            </w:r>
          </w:p>
          <w:p w14:paraId="0E90494F"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50590F79" w14:textId="77777777" w:rsidR="004E2D89" w:rsidRPr="007201A9" w:rsidRDefault="004E2D89" w:rsidP="000F538D">
            <w:pPr>
              <w:pStyle w:val="XMLExample"/>
              <w:rPr>
                <w:rFonts w:ascii="Arial" w:hAnsi="Arial"/>
                <w:b/>
                <w:kern w:val="28"/>
                <w:lang w:eastAsia="it-IT"/>
              </w:rPr>
            </w:pPr>
            <w:r w:rsidRPr="007201A9">
              <w:rPr>
                <w:lang w:eastAsia="it-IT"/>
              </w:rPr>
              <w:t xml:space="preserve">... </w:t>
            </w:r>
          </w:p>
          <w:p w14:paraId="03B38282"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18A257C5"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270DF04B" w14:textId="77777777" w:rsidR="004E2D89" w:rsidRPr="007201A9" w:rsidRDefault="004E2D89" w:rsidP="000F538D">
            <w:pPr>
              <w:pStyle w:val="XMLExample"/>
              <w:rPr>
                <w:rFonts w:ascii="Arial" w:hAnsi="Arial"/>
                <w:b/>
                <w:kern w:val="28"/>
                <w:lang w:eastAsia="it-IT"/>
              </w:rPr>
            </w:pPr>
            <w:r w:rsidRPr="007201A9">
              <w:rPr>
                <w:lang w:eastAsia="it-IT"/>
              </w:rPr>
              <w:t xml:space="preserve">    &lt;wsnt:DestroyPullPointResponse/&gt; </w:t>
            </w:r>
          </w:p>
          <w:p w14:paraId="5CC82AE9" w14:textId="77777777" w:rsidR="004E2D89" w:rsidRPr="007201A9" w:rsidRDefault="004E2D89" w:rsidP="000F538D">
            <w:pPr>
              <w:pStyle w:val="XMLExample"/>
              <w:rPr>
                <w:rFonts w:ascii="Arial" w:hAnsi="Arial"/>
                <w:b/>
                <w:kern w:val="28"/>
                <w:lang w:eastAsia="it-IT"/>
              </w:rPr>
            </w:pPr>
            <w:r w:rsidRPr="007201A9">
              <w:rPr>
                <w:lang w:eastAsia="it-IT"/>
              </w:rPr>
              <w:lastRenderedPageBreak/>
              <w:t xml:space="preserve">  &lt;/s:Body&gt; </w:t>
            </w:r>
          </w:p>
          <w:p w14:paraId="0623194B" w14:textId="77777777" w:rsidR="004E2D89" w:rsidRPr="007201A9" w:rsidRDefault="004E2D89" w:rsidP="000F538D">
            <w:pPr>
              <w:pStyle w:val="XMLExample"/>
              <w:rPr>
                <w:rFonts w:ascii="Arial" w:hAnsi="Arial"/>
                <w:b/>
                <w:kern w:val="28"/>
                <w:lang w:eastAsia="it-IT"/>
              </w:rPr>
            </w:pPr>
            <w:r w:rsidRPr="007201A9">
              <w:rPr>
                <w:lang w:eastAsia="it-IT"/>
              </w:rPr>
              <w:t>&lt;/s:Envelope&gt;</w:t>
            </w:r>
          </w:p>
        </w:tc>
      </w:tr>
    </w:tbl>
    <w:p w14:paraId="64AC02CA" w14:textId="77777777" w:rsidR="004E2D89" w:rsidRPr="007201A9" w:rsidRDefault="004E2D89" w:rsidP="004E2D89">
      <w:pPr>
        <w:pStyle w:val="BodyText"/>
        <w:rPr>
          <w:noProof w:val="0"/>
        </w:rPr>
      </w:pPr>
    </w:p>
    <w:p w14:paraId="35F3DEEB" w14:textId="77777777" w:rsidR="004E2D89" w:rsidRPr="007201A9" w:rsidRDefault="004E2D89" w:rsidP="004E2D89">
      <w:pPr>
        <w:pStyle w:val="Heading3"/>
        <w:numPr>
          <w:ilvl w:val="0"/>
          <w:numId w:val="0"/>
        </w:numPr>
        <w:rPr>
          <w:iCs/>
          <w:noProof w:val="0"/>
        </w:rPr>
      </w:pPr>
      <w:bookmarkStart w:id="185" w:name="_Toc353971800"/>
      <w:bookmarkStart w:id="186" w:name="_Toc363803108"/>
      <w:bookmarkStart w:id="187" w:name="_Toc428454184"/>
      <w:bookmarkStart w:id="188" w:name="_Toc13816083"/>
      <w:r w:rsidRPr="007201A9">
        <w:rPr>
          <w:noProof w:val="0"/>
        </w:rPr>
        <w:t>3.69.5 Security Considerations</w:t>
      </w:r>
      <w:bookmarkEnd w:id="185"/>
      <w:bookmarkEnd w:id="186"/>
      <w:bookmarkEnd w:id="187"/>
      <w:bookmarkEnd w:id="188"/>
    </w:p>
    <w:p w14:paraId="67BBA78C" w14:textId="77777777" w:rsidR="004E2D89" w:rsidRPr="007201A9" w:rsidRDefault="004E2D89" w:rsidP="003048FC">
      <w:pPr>
        <w:pStyle w:val="BodyText"/>
        <w:rPr>
          <w:noProof w:val="0"/>
        </w:rPr>
      </w:pPr>
      <w:r w:rsidRPr="007201A9">
        <w:rPr>
          <w:noProof w:val="0"/>
        </w:rPr>
        <w:t xml:space="preserve">This section addresses security considerations related to the Create Destroy Pull Point transaction. </w:t>
      </w:r>
    </w:p>
    <w:p w14:paraId="25179F52" w14:textId="77777777" w:rsidR="004E2D89" w:rsidRPr="007201A9" w:rsidRDefault="004E2D89" w:rsidP="00343E71">
      <w:pPr>
        <w:pStyle w:val="BodyText"/>
        <w:rPr>
          <w:noProof w:val="0"/>
        </w:rPr>
      </w:pPr>
      <w:r w:rsidRPr="007201A9">
        <w:rPr>
          <w:noProof w:val="0"/>
        </w:rPr>
        <w:t xml:space="preserve">The risks connected to this transaction are: </w:t>
      </w:r>
    </w:p>
    <w:p w14:paraId="1647D120" w14:textId="77777777" w:rsidR="004E2D89" w:rsidRPr="007201A9" w:rsidRDefault="004E2D89" w:rsidP="00075C19">
      <w:pPr>
        <w:pStyle w:val="BodyText"/>
        <w:ind w:left="360"/>
        <w:rPr>
          <w:noProof w:val="0"/>
        </w:rPr>
      </w:pPr>
      <w:r w:rsidRPr="007201A9">
        <w:rPr>
          <w:noProof w:val="0"/>
        </w:rPr>
        <w:t xml:space="preserve">Authentication of the Notification Puller is required. This avoids requests made by not reputable actors. The endpoint has to be used by the Puller for the creation of subscriptions that can be sent to a recognized Notification Recipient. If the authentication of the Puller was not required, the notifications will be sent anyway to the grouped Notification Pull Point, because the Broker recognizes as a reputable actor the Document Metadata Notification Recipient. </w:t>
      </w:r>
    </w:p>
    <w:p w14:paraId="5C2E8546" w14:textId="77777777" w:rsidR="004E2D89" w:rsidRPr="007201A9" w:rsidRDefault="004E2D89" w:rsidP="004E2D89">
      <w:pPr>
        <w:pStyle w:val="ListBullet2"/>
      </w:pPr>
      <w:r w:rsidRPr="007201A9">
        <w:t xml:space="preserve">Mitigation: </w:t>
      </w:r>
    </w:p>
    <w:p w14:paraId="7FBBC7A9" w14:textId="77777777" w:rsidR="004E2D89" w:rsidRPr="007201A9" w:rsidRDefault="004E2D89" w:rsidP="004E2D89">
      <w:pPr>
        <w:pStyle w:val="ListBullet3"/>
      </w:pPr>
      <w:r w:rsidRPr="007201A9">
        <w:t xml:space="preserve">Node Authentication using ATNA: to assure that the requesting system is an authorized requesting system. </w:t>
      </w:r>
    </w:p>
    <w:p w14:paraId="61E79A8D" w14:textId="5359DD25" w:rsidR="004E2D89" w:rsidRPr="007201A9" w:rsidRDefault="004E2D89" w:rsidP="004E2D89">
      <w:pPr>
        <w:pStyle w:val="ListBullet3"/>
      </w:pPr>
      <w:r w:rsidRPr="007201A9">
        <w:t xml:space="preserve">User authentication using XUA: when it is necessary to know who the user is. </w:t>
      </w:r>
    </w:p>
    <w:p w14:paraId="0D20EC51" w14:textId="77777777" w:rsidR="004E2D89" w:rsidRPr="007201A9" w:rsidRDefault="004E2D89" w:rsidP="004E2D89">
      <w:pPr>
        <w:pStyle w:val="Heading4"/>
        <w:numPr>
          <w:ilvl w:val="0"/>
          <w:numId w:val="0"/>
        </w:numPr>
        <w:rPr>
          <w:noProof w:val="0"/>
        </w:rPr>
      </w:pPr>
      <w:bookmarkStart w:id="189" w:name="_Toc363803109"/>
      <w:bookmarkStart w:id="190" w:name="_Toc428454185"/>
      <w:bookmarkStart w:id="191" w:name="_Toc13816084"/>
      <w:r w:rsidRPr="007201A9">
        <w:rPr>
          <w:noProof w:val="0"/>
        </w:rPr>
        <w:t>3.69.5.1 Security Audit Considerations</w:t>
      </w:r>
      <w:bookmarkEnd w:id="189"/>
      <w:bookmarkEnd w:id="190"/>
      <w:bookmarkEnd w:id="191"/>
    </w:p>
    <w:p w14:paraId="431691C7" w14:textId="4B91DDCF" w:rsidR="004E2D89" w:rsidRPr="007201A9" w:rsidRDefault="004E2D89" w:rsidP="00075C19">
      <w:pPr>
        <w:pStyle w:val="BodyText"/>
        <w:rPr>
          <w:noProof w:val="0"/>
        </w:rPr>
      </w:pPr>
      <w:r w:rsidRPr="007201A9">
        <w:rPr>
          <w:noProof w:val="0"/>
        </w:rPr>
        <w:t>If a Request of creation of Pull Point or a Request of destruction is processed, the Notification Pull Point and Notification Puller SHALL create an Audit Record in accordance to the structure defined below. These events are of type “Application Activity”</w:t>
      </w:r>
      <w:r w:rsidR="00B1364F" w:rsidRPr="007201A9">
        <w:rPr>
          <w:noProof w:val="0"/>
        </w:rPr>
        <w:t xml:space="preserve"> as defined in ITI TF-2a: Table 3.20.4.1.1.1-1. The actors involved in the transaction SHALL create audit data in conformance with DICOM</w:t>
      </w:r>
      <w:r w:rsidR="006C1CFC" w:rsidRPr="007201A9">
        <w:rPr>
          <w:noProof w:val="0"/>
          <w:vertAlign w:val="superscript"/>
        </w:rPr>
        <w:t>®</w:t>
      </w:r>
      <w:r w:rsidR="006C1CFC" w:rsidRPr="007201A9">
        <w:rPr>
          <w:rStyle w:val="FootnoteReference"/>
          <w:noProof w:val="0"/>
        </w:rPr>
        <w:footnoteReference w:id="1"/>
      </w:r>
      <w:r w:rsidR="00B1364F" w:rsidRPr="007201A9">
        <w:rPr>
          <w:noProof w:val="0"/>
        </w:rPr>
        <w:t xml:space="preserve"> Part 15 “Application Activity”</w:t>
      </w:r>
      <w:r w:rsidRPr="007201A9">
        <w:rPr>
          <w:noProof w:val="0"/>
        </w:rPr>
        <w:t>.</w:t>
      </w:r>
    </w:p>
    <w:p w14:paraId="53E35B87" w14:textId="7C03BB3C" w:rsidR="004E2D89" w:rsidRPr="007201A9" w:rsidRDefault="004E2D89" w:rsidP="004E2D89">
      <w:pPr>
        <w:pStyle w:val="Heading5"/>
        <w:numPr>
          <w:ilvl w:val="0"/>
          <w:numId w:val="0"/>
        </w:numPr>
        <w:rPr>
          <w:noProof w:val="0"/>
        </w:rPr>
      </w:pPr>
      <w:bookmarkStart w:id="192" w:name="_Toc363803110"/>
      <w:bookmarkStart w:id="193" w:name="_Toc13816085"/>
      <w:r w:rsidRPr="007201A9">
        <w:rPr>
          <w:noProof w:val="0"/>
        </w:rPr>
        <w:t>3.69.5.1.1 Notification Pull Point audit message</w:t>
      </w:r>
      <w:bookmarkEnd w:id="192"/>
      <w:bookmarkEnd w:id="193"/>
    </w:p>
    <w:p w14:paraId="4FE694D1" w14:textId="77777777" w:rsidR="0086509A" w:rsidRPr="007201A9" w:rsidRDefault="0086509A" w:rsidP="004E2D89">
      <w:pPr>
        <w:pStyle w:val="BodyText"/>
        <w:rPr>
          <w:noProof w:val="0"/>
          <w:highlight w:val="yellow"/>
        </w:rPr>
      </w:pPr>
    </w:p>
    <w:p w14:paraId="2E3302F4" w14:textId="77777777" w:rsidR="0086509A" w:rsidRPr="007201A9" w:rsidRDefault="0086509A" w:rsidP="004E2D89">
      <w:pPr>
        <w:pStyle w:val="BodyText"/>
        <w:rPr>
          <w:noProof w:val="0"/>
          <w:highlight w:val="yellow"/>
        </w:rPr>
      </w:pPr>
    </w:p>
    <w:p w14:paraId="6D3CF12F" w14:textId="77777777" w:rsidR="0086509A" w:rsidRPr="007201A9" w:rsidRDefault="0086509A" w:rsidP="004E2D89">
      <w:pPr>
        <w:pStyle w:val="BodyText"/>
        <w:rPr>
          <w:noProof w:val="0"/>
          <w:highlight w:val="yellow"/>
        </w:rPr>
      </w:pPr>
    </w:p>
    <w:p w14:paraId="7AED62F3" w14:textId="77777777" w:rsidR="0086509A" w:rsidRPr="007201A9" w:rsidRDefault="0086509A" w:rsidP="004E2D89">
      <w:pPr>
        <w:pStyle w:val="BodyText"/>
        <w:rPr>
          <w:noProof w:val="0"/>
          <w:highlight w:val="yellow"/>
        </w:rPr>
      </w:pPr>
    </w:p>
    <w:p w14:paraId="7F7F4DF3" w14:textId="77777777" w:rsidR="0086509A" w:rsidRPr="007201A9" w:rsidRDefault="0086509A" w:rsidP="004E2D89">
      <w:pPr>
        <w:pStyle w:val="BodyText"/>
        <w:rPr>
          <w:noProof w:val="0"/>
          <w:highlight w:val="yellow"/>
        </w:rPr>
      </w:pPr>
    </w:p>
    <w:p w14:paraId="7A7D2628" w14:textId="77777777" w:rsidR="0086509A" w:rsidRPr="007201A9" w:rsidRDefault="0086509A" w:rsidP="004E2D89">
      <w:pPr>
        <w:pStyle w:val="BodyText"/>
        <w:rPr>
          <w:noProof w:val="0"/>
          <w:highlight w:val="yellow"/>
        </w:rPr>
      </w:pPr>
    </w:p>
    <w:p w14:paraId="1CFF00E6" w14:textId="77777777" w:rsidR="0086509A" w:rsidRPr="007201A9" w:rsidRDefault="0086509A" w:rsidP="004E2D89">
      <w:pPr>
        <w:pStyle w:val="BodyText"/>
        <w:rPr>
          <w:noProof w:val="0"/>
          <w:highlight w:val="yellow"/>
        </w:rPr>
      </w:pPr>
    </w:p>
    <w:p w14:paraId="3F5DB101" w14:textId="77777777" w:rsidR="00784BBB" w:rsidRPr="007201A9" w:rsidRDefault="00784BBB" w:rsidP="004E2D89">
      <w:pPr>
        <w:pStyle w:val="BodyText"/>
        <w:rPr>
          <w:noProof w:val="0"/>
        </w:rPr>
      </w:pPr>
    </w:p>
    <w:tbl>
      <w:tblPr>
        <w:tblpPr w:leftFromText="180" w:rightFromText="180" w:vertAnchor="text" w:horzAnchor="page" w:tblpX="1810" w:tblpY="-21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00"/>
        <w:gridCol w:w="810"/>
        <w:gridCol w:w="4608"/>
      </w:tblGrid>
      <w:tr w:rsidR="004E2D89" w:rsidRPr="007201A9" w14:paraId="29A93C57" w14:textId="77777777" w:rsidTr="006D1B5B">
        <w:trPr>
          <w:cantSplit/>
        </w:trPr>
        <w:tc>
          <w:tcPr>
            <w:tcW w:w="1548" w:type="dxa"/>
            <w:tcBorders>
              <w:bottom w:val="single" w:sz="4" w:space="0" w:color="auto"/>
            </w:tcBorders>
          </w:tcPr>
          <w:p w14:paraId="4F27AD43" w14:textId="48BDBA1D" w:rsidR="004E2D89" w:rsidRPr="007201A9" w:rsidRDefault="004E2D89" w:rsidP="000F538D">
            <w:pPr>
              <w:pStyle w:val="TableEntryHeader"/>
              <w:rPr>
                <w:noProof w:val="0"/>
              </w:rPr>
            </w:pPr>
          </w:p>
        </w:tc>
        <w:tc>
          <w:tcPr>
            <w:tcW w:w="2700" w:type="dxa"/>
            <w:tcBorders>
              <w:bottom w:val="single" w:sz="4" w:space="0" w:color="auto"/>
            </w:tcBorders>
            <w:vAlign w:val="center"/>
          </w:tcPr>
          <w:p w14:paraId="402ECE7D" w14:textId="77777777" w:rsidR="004E2D89" w:rsidRPr="007201A9" w:rsidRDefault="004E2D89" w:rsidP="000F538D">
            <w:pPr>
              <w:pStyle w:val="TableEntryHeader"/>
              <w:rPr>
                <w:noProof w:val="0"/>
              </w:rPr>
            </w:pPr>
            <w:r w:rsidRPr="007201A9">
              <w:rPr>
                <w:noProof w:val="0"/>
              </w:rPr>
              <w:t>Field Name</w:t>
            </w:r>
          </w:p>
        </w:tc>
        <w:tc>
          <w:tcPr>
            <w:tcW w:w="810" w:type="dxa"/>
            <w:tcBorders>
              <w:bottom w:val="single" w:sz="4" w:space="0" w:color="auto"/>
            </w:tcBorders>
            <w:vAlign w:val="center"/>
          </w:tcPr>
          <w:p w14:paraId="5EB46182" w14:textId="77777777" w:rsidR="004E2D89" w:rsidRPr="007201A9" w:rsidRDefault="004E2D89" w:rsidP="000F538D">
            <w:pPr>
              <w:pStyle w:val="TableEntryHeader"/>
              <w:rPr>
                <w:noProof w:val="0"/>
              </w:rPr>
            </w:pPr>
            <w:r w:rsidRPr="007201A9">
              <w:rPr>
                <w:noProof w:val="0"/>
              </w:rPr>
              <w:t>Opt.</w:t>
            </w:r>
          </w:p>
        </w:tc>
        <w:tc>
          <w:tcPr>
            <w:tcW w:w="4608" w:type="dxa"/>
            <w:tcBorders>
              <w:bottom w:val="single" w:sz="4" w:space="0" w:color="auto"/>
            </w:tcBorders>
            <w:vAlign w:val="center"/>
          </w:tcPr>
          <w:p w14:paraId="490D98BC" w14:textId="77777777" w:rsidR="004E2D89" w:rsidRPr="007201A9" w:rsidRDefault="004E2D89" w:rsidP="000F538D">
            <w:pPr>
              <w:pStyle w:val="TableEntryHeader"/>
              <w:rPr>
                <w:noProof w:val="0"/>
              </w:rPr>
            </w:pPr>
            <w:r w:rsidRPr="007201A9">
              <w:rPr>
                <w:noProof w:val="0"/>
              </w:rPr>
              <w:t>Value Constraints</w:t>
            </w:r>
          </w:p>
        </w:tc>
      </w:tr>
      <w:tr w:rsidR="004E2D89" w:rsidRPr="007201A9" w14:paraId="0DDFE9A8" w14:textId="77777777" w:rsidTr="006D1B5B">
        <w:trPr>
          <w:cantSplit/>
        </w:trPr>
        <w:tc>
          <w:tcPr>
            <w:tcW w:w="1548" w:type="dxa"/>
            <w:vMerge w:val="restart"/>
            <w:tcBorders>
              <w:top w:val="single" w:sz="4" w:space="0" w:color="auto"/>
            </w:tcBorders>
          </w:tcPr>
          <w:p w14:paraId="5C7C997D" w14:textId="77777777" w:rsidR="004E2D89" w:rsidRPr="007201A9" w:rsidRDefault="004E2D89" w:rsidP="000F538D">
            <w:pPr>
              <w:pStyle w:val="TableEntryHeader"/>
              <w:rPr>
                <w:noProof w:val="0"/>
              </w:rPr>
            </w:pPr>
            <w:r w:rsidRPr="007201A9">
              <w:rPr>
                <w:noProof w:val="0"/>
              </w:rPr>
              <w:t>Event</w:t>
            </w:r>
          </w:p>
        </w:tc>
        <w:tc>
          <w:tcPr>
            <w:tcW w:w="2700" w:type="dxa"/>
            <w:tcBorders>
              <w:top w:val="single" w:sz="4" w:space="0" w:color="auto"/>
            </w:tcBorders>
            <w:vAlign w:val="center"/>
          </w:tcPr>
          <w:p w14:paraId="33193FFB" w14:textId="77777777" w:rsidR="004E2D89" w:rsidRPr="007201A9" w:rsidRDefault="004E2D89" w:rsidP="000F538D">
            <w:pPr>
              <w:pStyle w:val="TableEntry"/>
              <w:rPr>
                <w:noProof w:val="0"/>
              </w:rPr>
            </w:pPr>
            <w:r w:rsidRPr="007201A9">
              <w:rPr>
                <w:noProof w:val="0"/>
              </w:rPr>
              <w:t>EventID</w:t>
            </w:r>
          </w:p>
        </w:tc>
        <w:tc>
          <w:tcPr>
            <w:tcW w:w="810" w:type="dxa"/>
            <w:tcBorders>
              <w:top w:val="single" w:sz="4" w:space="0" w:color="auto"/>
            </w:tcBorders>
            <w:vAlign w:val="center"/>
          </w:tcPr>
          <w:p w14:paraId="6AB8456A" w14:textId="77777777" w:rsidR="004E2D89" w:rsidRPr="007201A9" w:rsidRDefault="004E2D89" w:rsidP="000F538D">
            <w:pPr>
              <w:pStyle w:val="TableEntry"/>
              <w:jc w:val="center"/>
              <w:rPr>
                <w:noProof w:val="0"/>
              </w:rPr>
            </w:pPr>
            <w:r w:rsidRPr="007201A9">
              <w:rPr>
                <w:noProof w:val="0"/>
              </w:rPr>
              <w:t>M</w:t>
            </w:r>
          </w:p>
        </w:tc>
        <w:tc>
          <w:tcPr>
            <w:tcW w:w="4608" w:type="dxa"/>
            <w:tcBorders>
              <w:top w:val="single" w:sz="4" w:space="0" w:color="auto"/>
            </w:tcBorders>
            <w:vAlign w:val="center"/>
          </w:tcPr>
          <w:p w14:paraId="3A4BED6B" w14:textId="77777777" w:rsidR="004E2D89" w:rsidRPr="007201A9" w:rsidRDefault="004E2D89" w:rsidP="000F538D">
            <w:pPr>
              <w:pStyle w:val="TableEntry"/>
              <w:rPr>
                <w:noProof w:val="0"/>
              </w:rPr>
            </w:pPr>
            <w:r w:rsidRPr="007201A9">
              <w:rPr>
                <w:noProof w:val="0"/>
              </w:rPr>
              <w:t>EV (110100, DCM,”Application Activity”)</w:t>
            </w:r>
          </w:p>
        </w:tc>
      </w:tr>
      <w:tr w:rsidR="004E2D89" w:rsidRPr="007201A9" w14:paraId="4FC806A6" w14:textId="77777777" w:rsidTr="006D1B5B">
        <w:trPr>
          <w:cantSplit/>
        </w:trPr>
        <w:tc>
          <w:tcPr>
            <w:tcW w:w="1548" w:type="dxa"/>
            <w:vMerge/>
          </w:tcPr>
          <w:p w14:paraId="621385F4" w14:textId="77777777" w:rsidR="004E2D89" w:rsidRPr="007201A9" w:rsidRDefault="004E2D89" w:rsidP="000F538D">
            <w:pPr>
              <w:pStyle w:val="TableLabel"/>
              <w:rPr>
                <w:noProof w:val="0"/>
                <w:sz w:val="16"/>
              </w:rPr>
            </w:pPr>
          </w:p>
        </w:tc>
        <w:tc>
          <w:tcPr>
            <w:tcW w:w="2700" w:type="dxa"/>
            <w:vAlign w:val="center"/>
          </w:tcPr>
          <w:p w14:paraId="2206DD20" w14:textId="77777777" w:rsidR="004E2D89" w:rsidRPr="007201A9" w:rsidRDefault="004E2D89" w:rsidP="000F538D">
            <w:pPr>
              <w:pStyle w:val="TableEntry"/>
              <w:rPr>
                <w:noProof w:val="0"/>
              </w:rPr>
            </w:pPr>
            <w:r w:rsidRPr="007201A9">
              <w:rPr>
                <w:noProof w:val="0"/>
              </w:rPr>
              <w:t>EventActionCode</w:t>
            </w:r>
          </w:p>
        </w:tc>
        <w:tc>
          <w:tcPr>
            <w:tcW w:w="810" w:type="dxa"/>
            <w:vAlign w:val="center"/>
          </w:tcPr>
          <w:p w14:paraId="7C5DD549" w14:textId="77777777" w:rsidR="004E2D89" w:rsidRPr="007201A9" w:rsidRDefault="004E2D89" w:rsidP="000F538D">
            <w:pPr>
              <w:pStyle w:val="TableEntry"/>
              <w:jc w:val="center"/>
              <w:rPr>
                <w:noProof w:val="0"/>
              </w:rPr>
            </w:pPr>
            <w:r w:rsidRPr="007201A9">
              <w:rPr>
                <w:noProof w:val="0"/>
              </w:rPr>
              <w:t>M</w:t>
            </w:r>
          </w:p>
        </w:tc>
        <w:tc>
          <w:tcPr>
            <w:tcW w:w="4608" w:type="dxa"/>
            <w:vAlign w:val="center"/>
          </w:tcPr>
          <w:p w14:paraId="36CC485B" w14:textId="77777777" w:rsidR="004E2D89" w:rsidRPr="007201A9" w:rsidRDefault="004E2D89" w:rsidP="000F538D">
            <w:pPr>
              <w:pStyle w:val="TableEntry"/>
              <w:rPr>
                <w:noProof w:val="0"/>
              </w:rPr>
            </w:pPr>
            <w:r w:rsidRPr="007201A9">
              <w:rPr>
                <w:noProof w:val="0"/>
              </w:rPr>
              <w:t>Enumerated Value</w:t>
            </w:r>
            <w:r w:rsidRPr="007201A9">
              <w:rPr>
                <w:noProof w:val="0"/>
              </w:rPr>
              <w:br/>
            </w:r>
            <w:r w:rsidRPr="007201A9">
              <w:rPr>
                <w:b/>
                <w:noProof w:val="0"/>
              </w:rPr>
              <w:t>C = Create</w:t>
            </w:r>
            <w:r w:rsidRPr="007201A9">
              <w:rPr>
                <w:noProof w:val="0"/>
              </w:rPr>
              <w:t xml:space="preserve"> (in case of creation of the Pull Point)</w:t>
            </w:r>
          </w:p>
          <w:p w14:paraId="5600A832" w14:textId="77777777" w:rsidR="004E2D89" w:rsidRPr="007201A9" w:rsidRDefault="004E2D89" w:rsidP="000F538D">
            <w:pPr>
              <w:pStyle w:val="TableEntry"/>
              <w:rPr>
                <w:noProof w:val="0"/>
              </w:rPr>
            </w:pPr>
            <w:r w:rsidRPr="007201A9">
              <w:rPr>
                <w:noProof w:val="0"/>
              </w:rPr>
              <w:t>or</w:t>
            </w:r>
          </w:p>
          <w:p w14:paraId="72415789" w14:textId="77777777" w:rsidR="004E2D89" w:rsidRPr="007201A9" w:rsidRDefault="004E2D89" w:rsidP="000F538D">
            <w:pPr>
              <w:pStyle w:val="TableEntry"/>
              <w:rPr>
                <w:noProof w:val="0"/>
              </w:rPr>
            </w:pPr>
            <w:r w:rsidRPr="007201A9">
              <w:rPr>
                <w:b/>
                <w:noProof w:val="0"/>
              </w:rPr>
              <w:t>D= Delete</w:t>
            </w:r>
            <w:r w:rsidRPr="007201A9">
              <w:rPr>
                <w:noProof w:val="0"/>
              </w:rPr>
              <w:t xml:space="preserve"> (in case of deletion of the Pull Point)</w:t>
            </w:r>
          </w:p>
        </w:tc>
      </w:tr>
      <w:tr w:rsidR="004E2D89" w:rsidRPr="007201A9" w14:paraId="51333E42" w14:textId="77777777" w:rsidTr="006D1B5B">
        <w:trPr>
          <w:cantSplit/>
        </w:trPr>
        <w:tc>
          <w:tcPr>
            <w:tcW w:w="1548" w:type="dxa"/>
            <w:vMerge/>
          </w:tcPr>
          <w:p w14:paraId="47B3ED17" w14:textId="77777777" w:rsidR="004E2D89" w:rsidRPr="007201A9" w:rsidRDefault="004E2D89" w:rsidP="000F538D">
            <w:pPr>
              <w:pStyle w:val="TableLabel"/>
              <w:rPr>
                <w:noProof w:val="0"/>
                <w:sz w:val="16"/>
              </w:rPr>
            </w:pPr>
          </w:p>
        </w:tc>
        <w:tc>
          <w:tcPr>
            <w:tcW w:w="2700" w:type="dxa"/>
            <w:vAlign w:val="center"/>
          </w:tcPr>
          <w:p w14:paraId="5C9B5C94" w14:textId="77777777" w:rsidR="004E2D89" w:rsidRPr="007201A9" w:rsidRDefault="004E2D89" w:rsidP="000F538D">
            <w:pPr>
              <w:pStyle w:val="TableEntry"/>
              <w:rPr>
                <w:noProof w:val="0"/>
              </w:rPr>
            </w:pPr>
            <w:r w:rsidRPr="007201A9">
              <w:rPr>
                <w:noProof w:val="0"/>
              </w:rPr>
              <w:t>EventDateTime</w:t>
            </w:r>
          </w:p>
        </w:tc>
        <w:tc>
          <w:tcPr>
            <w:tcW w:w="810" w:type="dxa"/>
            <w:vAlign w:val="center"/>
          </w:tcPr>
          <w:p w14:paraId="4F3B6FB5" w14:textId="77777777" w:rsidR="004E2D89" w:rsidRPr="007201A9" w:rsidRDefault="004E2D89" w:rsidP="000F538D">
            <w:pPr>
              <w:pStyle w:val="TableEntry"/>
              <w:jc w:val="center"/>
              <w:rPr>
                <w:noProof w:val="0"/>
              </w:rPr>
            </w:pPr>
            <w:r w:rsidRPr="007201A9">
              <w:rPr>
                <w:noProof w:val="0"/>
              </w:rPr>
              <w:t>M</w:t>
            </w:r>
          </w:p>
        </w:tc>
        <w:tc>
          <w:tcPr>
            <w:tcW w:w="4608" w:type="dxa"/>
            <w:vAlign w:val="center"/>
          </w:tcPr>
          <w:p w14:paraId="363959B5" w14:textId="77777777" w:rsidR="004E2D89" w:rsidRPr="007201A9" w:rsidRDefault="004E2D89" w:rsidP="000F538D">
            <w:pPr>
              <w:pStyle w:val="TableEntry"/>
              <w:rPr>
                <w:noProof w:val="0"/>
              </w:rPr>
            </w:pPr>
            <w:r w:rsidRPr="007201A9">
              <w:rPr>
                <w:noProof w:val="0"/>
              </w:rPr>
              <w:t>time of creation or deletion  of the Pull Point resource</w:t>
            </w:r>
          </w:p>
        </w:tc>
      </w:tr>
      <w:tr w:rsidR="004E2D89" w:rsidRPr="007201A9" w14:paraId="13CE5E1F" w14:textId="77777777" w:rsidTr="006D1B5B">
        <w:trPr>
          <w:cantSplit/>
        </w:trPr>
        <w:tc>
          <w:tcPr>
            <w:tcW w:w="1548" w:type="dxa"/>
            <w:vMerge/>
          </w:tcPr>
          <w:p w14:paraId="35E84B16" w14:textId="77777777" w:rsidR="004E2D89" w:rsidRPr="007201A9" w:rsidRDefault="004E2D89" w:rsidP="000F538D">
            <w:pPr>
              <w:pStyle w:val="TableLabel"/>
              <w:rPr>
                <w:noProof w:val="0"/>
                <w:sz w:val="16"/>
              </w:rPr>
            </w:pPr>
          </w:p>
        </w:tc>
        <w:tc>
          <w:tcPr>
            <w:tcW w:w="2700" w:type="dxa"/>
            <w:vAlign w:val="center"/>
          </w:tcPr>
          <w:p w14:paraId="2B954E0E" w14:textId="77777777" w:rsidR="004E2D89" w:rsidRPr="007201A9" w:rsidRDefault="004E2D89" w:rsidP="000F538D">
            <w:pPr>
              <w:pStyle w:val="TableEntry"/>
              <w:rPr>
                <w:i/>
                <w:iCs/>
                <w:noProof w:val="0"/>
              </w:rPr>
            </w:pPr>
            <w:r w:rsidRPr="007201A9">
              <w:rPr>
                <w:i/>
                <w:iCs/>
                <w:noProof w:val="0"/>
              </w:rPr>
              <w:t>EventOutcomeIndicator</w:t>
            </w:r>
          </w:p>
        </w:tc>
        <w:tc>
          <w:tcPr>
            <w:tcW w:w="810" w:type="dxa"/>
            <w:vAlign w:val="center"/>
          </w:tcPr>
          <w:p w14:paraId="19E0385E" w14:textId="77777777" w:rsidR="004E2D89" w:rsidRPr="007201A9" w:rsidRDefault="004E2D89" w:rsidP="000F538D">
            <w:pPr>
              <w:pStyle w:val="TableEntry"/>
              <w:jc w:val="center"/>
              <w:rPr>
                <w:i/>
                <w:iCs/>
                <w:noProof w:val="0"/>
              </w:rPr>
            </w:pPr>
            <w:r w:rsidRPr="007201A9">
              <w:rPr>
                <w:i/>
                <w:iCs/>
                <w:noProof w:val="0"/>
              </w:rPr>
              <w:t>M</w:t>
            </w:r>
          </w:p>
        </w:tc>
        <w:tc>
          <w:tcPr>
            <w:tcW w:w="4608" w:type="dxa"/>
            <w:vAlign w:val="center"/>
          </w:tcPr>
          <w:p w14:paraId="49DF3A5A" w14:textId="77777777" w:rsidR="004E2D89" w:rsidRPr="007201A9" w:rsidRDefault="004E2D89" w:rsidP="000F538D">
            <w:pPr>
              <w:pStyle w:val="TableEntry"/>
              <w:rPr>
                <w:i/>
                <w:noProof w:val="0"/>
              </w:rPr>
            </w:pPr>
            <w:r w:rsidRPr="007201A9">
              <w:rPr>
                <w:i/>
                <w:noProof w:val="0"/>
              </w:rPr>
              <w:t>not specialized</w:t>
            </w:r>
          </w:p>
        </w:tc>
      </w:tr>
      <w:tr w:rsidR="004E2D89" w:rsidRPr="007201A9" w14:paraId="2B5BD7A0" w14:textId="77777777" w:rsidTr="006D1B5B">
        <w:trPr>
          <w:cantSplit/>
        </w:trPr>
        <w:tc>
          <w:tcPr>
            <w:tcW w:w="1548" w:type="dxa"/>
            <w:vMerge/>
          </w:tcPr>
          <w:p w14:paraId="6EFD936A" w14:textId="77777777" w:rsidR="004E2D89" w:rsidRPr="007201A9" w:rsidRDefault="004E2D89" w:rsidP="000F538D">
            <w:pPr>
              <w:pStyle w:val="TableLabel"/>
              <w:rPr>
                <w:noProof w:val="0"/>
                <w:sz w:val="16"/>
              </w:rPr>
            </w:pPr>
          </w:p>
        </w:tc>
        <w:tc>
          <w:tcPr>
            <w:tcW w:w="2700" w:type="dxa"/>
            <w:vAlign w:val="center"/>
          </w:tcPr>
          <w:p w14:paraId="110D46A4" w14:textId="77777777" w:rsidR="004E2D89" w:rsidRPr="007201A9" w:rsidRDefault="004E2D89" w:rsidP="000F538D">
            <w:pPr>
              <w:pStyle w:val="TableEntry"/>
              <w:rPr>
                <w:noProof w:val="0"/>
              </w:rPr>
            </w:pPr>
            <w:r w:rsidRPr="007201A9">
              <w:rPr>
                <w:noProof w:val="0"/>
              </w:rPr>
              <w:t>EventTypeCode</w:t>
            </w:r>
          </w:p>
        </w:tc>
        <w:tc>
          <w:tcPr>
            <w:tcW w:w="810" w:type="dxa"/>
            <w:vAlign w:val="center"/>
          </w:tcPr>
          <w:p w14:paraId="455BC23E" w14:textId="77777777" w:rsidR="004E2D89" w:rsidRPr="007201A9" w:rsidRDefault="004E2D89" w:rsidP="000F538D">
            <w:pPr>
              <w:pStyle w:val="TableEntry"/>
              <w:jc w:val="center"/>
              <w:rPr>
                <w:noProof w:val="0"/>
              </w:rPr>
            </w:pPr>
            <w:r w:rsidRPr="007201A9">
              <w:rPr>
                <w:noProof w:val="0"/>
              </w:rPr>
              <w:t>M</w:t>
            </w:r>
          </w:p>
        </w:tc>
        <w:tc>
          <w:tcPr>
            <w:tcW w:w="4608" w:type="dxa"/>
            <w:vAlign w:val="center"/>
          </w:tcPr>
          <w:p w14:paraId="6C3794FE" w14:textId="77777777" w:rsidR="004E2D89" w:rsidRPr="007201A9" w:rsidRDefault="004E2D89" w:rsidP="000F538D">
            <w:pPr>
              <w:pStyle w:val="TableEntry"/>
              <w:rPr>
                <w:noProof w:val="0"/>
              </w:rPr>
            </w:pPr>
            <w:r w:rsidRPr="007201A9">
              <w:rPr>
                <w:noProof w:val="0"/>
              </w:rPr>
              <w:t>EV(“ITI-69”, “IHE Transactions”, “Create Destroy Pull Point”)</w:t>
            </w:r>
          </w:p>
        </w:tc>
      </w:tr>
      <w:tr w:rsidR="004E2D89" w:rsidRPr="007201A9" w14:paraId="2D62B1F1" w14:textId="77777777" w:rsidTr="000F538D">
        <w:trPr>
          <w:cantSplit/>
        </w:trPr>
        <w:tc>
          <w:tcPr>
            <w:tcW w:w="9666" w:type="dxa"/>
            <w:gridSpan w:val="4"/>
          </w:tcPr>
          <w:p w14:paraId="7D6BD8A2" w14:textId="77777777" w:rsidR="004E2D89" w:rsidRPr="007201A9" w:rsidRDefault="004E2D89" w:rsidP="000F538D">
            <w:pPr>
              <w:pStyle w:val="TableEntry"/>
              <w:rPr>
                <w:noProof w:val="0"/>
              </w:rPr>
            </w:pPr>
            <w:r w:rsidRPr="007201A9">
              <w:rPr>
                <w:noProof w:val="0"/>
              </w:rPr>
              <w:t>Source (Notification Puller) (1)</w:t>
            </w:r>
          </w:p>
        </w:tc>
      </w:tr>
      <w:tr w:rsidR="004E2D89" w:rsidRPr="007201A9" w14:paraId="4EB98200" w14:textId="77777777" w:rsidTr="000F538D">
        <w:trPr>
          <w:cantSplit/>
        </w:trPr>
        <w:tc>
          <w:tcPr>
            <w:tcW w:w="9666" w:type="dxa"/>
            <w:gridSpan w:val="4"/>
          </w:tcPr>
          <w:p w14:paraId="3E514464" w14:textId="77777777" w:rsidR="004E2D89" w:rsidRPr="007201A9" w:rsidRDefault="004E2D89" w:rsidP="000F538D">
            <w:pPr>
              <w:pStyle w:val="TableEntry"/>
              <w:rPr>
                <w:noProof w:val="0"/>
              </w:rPr>
            </w:pPr>
            <w:r w:rsidRPr="007201A9">
              <w:rPr>
                <w:noProof w:val="0"/>
              </w:rPr>
              <w:t>Destination (Notification Pull Point ) (1)</w:t>
            </w:r>
          </w:p>
        </w:tc>
      </w:tr>
      <w:tr w:rsidR="004E2D89" w:rsidRPr="007201A9" w14:paraId="1CC9B596" w14:textId="77777777" w:rsidTr="001E12BE">
        <w:trPr>
          <w:cantSplit/>
        </w:trPr>
        <w:tc>
          <w:tcPr>
            <w:tcW w:w="9666" w:type="dxa"/>
            <w:gridSpan w:val="4"/>
          </w:tcPr>
          <w:p w14:paraId="51B16056" w14:textId="77777777" w:rsidR="004E2D89" w:rsidRPr="007201A9" w:rsidRDefault="004E2D89" w:rsidP="000F538D">
            <w:pPr>
              <w:pStyle w:val="TableEntry"/>
              <w:rPr>
                <w:noProof w:val="0"/>
              </w:rPr>
            </w:pPr>
            <w:r w:rsidRPr="007201A9">
              <w:rPr>
                <w:noProof w:val="0"/>
              </w:rPr>
              <w:t>Human Requestor (0..1)</w:t>
            </w:r>
          </w:p>
        </w:tc>
      </w:tr>
      <w:tr w:rsidR="00036034" w:rsidRPr="007201A9" w14:paraId="32FEAA5E" w14:textId="77777777" w:rsidTr="001E12BE">
        <w:trPr>
          <w:cantSplit/>
        </w:trPr>
        <w:tc>
          <w:tcPr>
            <w:tcW w:w="9666" w:type="dxa"/>
            <w:gridSpan w:val="4"/>
          </w:tcPr>
          <w:p w14:paraId="439129D5" w14:textId="3306B8C6" w:rsidR="00036034" w:rsidRPr="007201A9" w:rsidRDefault="00036034" w:rsidP="000F538D">
            <w:pPr>
              <w:pStyle w:val="TableEntry"/>
              <w:rPr>
                <w:noProof w:val="0"/>
              </w:rPr>
            </w:pPr>
            <w:r w:rsidRPr="007201A9">
              <w:rPr>
                <w:noProof w:val="0"/>
              </w:rPr>
              <w:t>Audit Source (Notification Pull Point) (1)</w:t>
            </w:r>
          </w:p>
        </w:tc>
      </w:tr>
      <w:tr w:rsidR="00036034" w:rsidRPr="007201A9" w14:paraId="64742B86" w14:textId="77777777" w:rsidTr="000F538D">
        <w:trPr>
          <w:cantSplit/>
        </w:trPr>
        <w:tc>
          <w:tcPr>
            <w:tcW w:w="9666" w:type="dxa"/>
            <w:gridSpan w:val="4"/>
            <w:tcBorders>
              <w:bottom w:val="single" w:sz="4" w:space="0" w:color="auto"/>
            </w:tcBorders>
          </w:tcPr>
          <w:p w14:paraId="6254A614" w14:textId="203808A4" w:rsidR="00036034" w:rsidRPr="007201A9" w:rsidRDefault="00036034" w:rsidP="000F538D">
            <w:pPr>
              <w:pStyle w:val="TableEntry"/>
              <w:rPr>
                <w:noProof w:val="0"/>
              </w:rPr>
            </w:pPr>
            <w:r w:rsidRPr="007201A9">
              <w:rPr>
                <w:noProof w:val="0"/>
              </w:rPr>
              <w:t>Pull Point (1)</w:t>
            </w:r>
          </w:p>
        </w:tc>
      </w:tr>
    </w:tbl>
    <w:p w14:paraId="0147F604" w14:textId="5601380B" w:rsidR="004E2D89" w:rsidRPr="007201A9" w:rsidRDefault="003732AA" w:rsidP="004E2D89">
      <w:pPr>
        <w:pStyle w:val="BodyText"/>
        <w:rPr>
          <w:noProof w:val="0"/>
        </w:rPr>
      </w:pPr>
      <w:r w:rsidRPr="007201A9">
        <w:rPr>
          <w:noProof w:val="0"/>
        </w:rPr>
        <w:t>Where:</w:t>
      </w:r>
    </w:p>
    <w:tbl>
      <w:tblPr>
        <w:tblpPr w:leftFromText="180" w:rightFromText="180" w:vertAnchor="text" w:tblpX="18"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718"/>
        <w:gridCol w:w="810"/>
        <w:gridCol w:w="4590"/>
      </w:tblGrid>
      <w:tr w:rsidR="004E2D89" w:rsidRPr="007201A9" w14:paraId="415BAC13" w14:textId="77777777" w:rsidTr="006D1B5B">
        <w:trPr>
          <w:cantSplit/>
        </w:trPr>
        <w:tc>
          <w:tcPr>
            <w:tcW w:w="1530" w:type="dxa"/>
            <w:vMerge w:val="restart"/>
          </w:tcPr>
          <w:p w14:paraId="40B5A59C" w14:textId="3199D3F6" w:rsidR="004E2D89" w:rsidRPr="007201A9" w:rsidRDefault="004E2D89" w:rsidP="00CA3D92">
            <w:pPr>
              <w:pStyle w:val="TableEntryHeader"/>
              <w:rPr>
                <w:noProof w:val="0"/>
              </w:rPr>
            </w:pPr>
            <w:r w:rsidRPr="007201A9">
              <w:rPr>
                <w:noProof w:val="0"/>
              </w:rPr>
              <w:t>Source</w:t>
            </w:r>
          </w:p>
          <w:p w14:paraId="139F2752" w14:textId="365454F6" w:rsidR="004E2D89" w:rsidRPr="007201A9" w:rsidRDefault="003732AA"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5BB424F7" w14:textId="75654DA5" w:rsidR="004E2D89" w:rsidRPr="007201A9" w:rsidRDefault="004E2D89" w:rsidP="006D1B5B">
            <w:pPr>
              <w:pStyle w:val="TableEntryHeader"/>
              <w:rPr>
                <w:bCs/>
                <w:noProof w:val="0"/>
                <w:sz w:val="12"/>
              </w:rPr>
            </w:pPr>
            <w:r w:rsidRPr="007201A9">
              <w:rPr>
                <w:bCs/>
                <w:noProof w:val="0"/>
                <w:sz w:val="12"/>
              </w:rPr>
              <w:t>ActiveParticipant)</w:t>
            </w:r>
          </w:p>
          <w:p w14:paraId="28FB1011" w14:textId="77777777" w:rsidR="004E2D89" w:rsidRPr="007201A9" w:rsidRDefault="004E2D89" w:rsidP="0086509A">
            <w:pPr>
              <w:pStyle w:val="TableEntry"/>
              <w:jc w:val="center"/>
              <w:rPr>
                <w:noProof w:val="0"/>
                <w:sz w:val="16"/>
              </w:rPr>
            </w:pPr>
          </w:p>
        </w:tc>
        <w:tc>
          <w:tcPr>
            <w:tcW w:w="2718" w:type="dxa"/>
            <w:vAlign w:val="center"/>
          </w:tcPr>
          <w:p w14:paraId="42A42B13" w14:textId="77777777" w:rsidR="004E2D89" w:rsidRPr="007201A9" w:rsidRDefault="004E2D89" w:rsidP="0086509A">
            <w:pPr>
              <w:pStyle w:val="TableEntry"/>
              <w:rPr>
                <w:i/>
                <w:noProof w:val="0"/>
              </w:rPr>
            </w:pPr>
            <w:r w:rsidRPr="007201A9">
              <w:rPr>
                <w:i/>
                <w:noProof w:val="0"/>
              </w:rPr>
              <w:t>UserID</w:t>
            </w:r>
          </w:p>
        </w:tc>
        <w:tc>
          <w:tcPr>
            <w:tcW w:w="810" w:type="dxa"/>
            <w:vAlign w:val="center"/>
          </w:tcPr>
          <w:p w14:paraId="2F155C02" w14:textId="77777777" w:rsidR="004E2D89" w:rsidRPr="007201A9" w:rsidRDefault="004E2D89" w:rsidP="0086509A">
            <w:pPr>
              <w:pStyle w:val="TableEntry"/>
              <w:jc w:val="center"/>
              <w:rPr>
                <w:i/>
                <w:iCs/>
                <w:noProof w:val="0"/>
                <w:szCs w:val="18"/>
              </w:rPr>
            </w:pPr>
            <w:r w:rsidRPr="007201A9">
              <w:rPr>
                <w:i/>
                <w:iCs/>
                <w:noProof w:val="0"/>
                <w:szCs w:val="18"/>
              </w:rPr>
              <w:t>U</w:t>
            </w:r>
          </w:p>
        </w:tc>
        <w:tc>
          <w:tcPr>
            <w:tcW w:w="4590" w:type="dxa"/>
            <w:vAlign w:val="center"/>
          </w:tcPr>
          <w:p w14:paraId="617785FA" w14:textId="77777777" w:rsidR="004E2D89" w:rsidRPr="007201A9" w:rsidRDefault="004E2D89" w:rsidP="0086509A">
            <w:pPr>
              <w:pStyle w:val="TableEntry"/>
              <w:rPr>
                <w:i/>
                <w:iCs/>
                <w:noProof w:val="0"/>
              </w:rPr>
            </w:pPr>
            <w:r w:rsidRPr="007201A9">
              <w:rPr>
                <w:i/>
                <w:iCs/>
                <w:noProof w:val="0"/>
              </w:rPr>
              <w:t>not specialized</w:t>
            </w:r>
          </w:p>
        </w:tc>
      </w:tr>
      <w:tr w:rsidR="004E2D89" w:rsidRPr="007201A9" w14:paraId="434D0E75" w14:textId="77777777" w:rsidTr="006D1B5B">
        <w:trPr>
          <w:cantSplit/>
        </w:trPr>
        <w:tc>
          <w:tcPr>
            <w:tcW w:w="1530" w:type="dxa"/>
            <w:vMerge/>
            <w:textDirection w:val="btLr"/>
            <w:vAlign w:val="center"/>
          </w:tcPr>
          <w:p w14:paraId="74E53016" w14:textId="77777777" w:rsidR="004E2D89" w:rsidRPr="007201A9" w:rsidRDefault="004E2D89" w:rsidP="0086509A">
            <w:pPr>
              <w:pStyle w:val="TableLabel"/>
              <w:rPr>
                <w:noProof w:val="0"/>
                <w:sz w:val="16"/>
              </w:rPr>
            </w:pPr>
          </w:p>
        </w:tc>
        <w:tc>
          <w:tcPr>
            <w:tcW w:w="2718" w:type="dxa"/>
            <w:vAlign w:val="center"/>
          </w:tcPr>
          <w:p w14:paraId="1772BE5F" w14:textId="77777777" w:rsidR="004E2D89" w:rsidRPr="007201A9" w:rsidRDefault="004E2D89" w:rsidP="0086509A">
            <w:pPr>
              <w:pStyle w:val="TableEntry"/>
              <w:rPr>
                <w:i/>
                <w:iCs/>
                <w:noProof w:val="0"/>
              </w:rPr>
            </w:pPr>
            <w:r w:rsidRPr="007201A9">
              <w:rPr>
                <w:i/>
                <w:iCs/>
                <w:noProof w:val="0"/>
              </w:rPr>
              <w:t>AlternativeUserID</w:t>
            </w:r>
          </w:p>
        </w:tc>
        <w:tc>
          <w:tcPr>
            <w:tcW w:w="810" w:type="dxa"/>
            <w:vAlign w:val="center"/>
          </w:tcPr>
          <w:p w14:paraId="27FDF816" w14:textId="77777777" w:rsidR="004E2D89" w:rsidRPr="007201A9" w:rsidRDefault="004E2D89" w:rsidP="0086509A">
            <w:pPr>
              <w:pStyle w:val="TableEntry"/>
              <w:jc w:val="center"/>
              <w:rPr>
                <w:i/>
                <w:iCs/>
                <w:noProof w:val="0"/>
                <w:szCs w:val="18"/>
              </w:rPr>
            </w:pPr>
            <w:r w:rsidRPr="007201A9">
              <w:rPr>
                <w:i/>
                <w:iCs/>
                <w:noProof w:val="0"/>
                <w:szCs w:val="18"/>
              </w:rPr>
              <w:t>U</w:t>
            </w:r>
          </w:p>
        </w:tc>
        <w:tc>
          <w:tcPr>
            <w:tcW w:w="4590" w:type="dxa"/>
            <w:vAlign w:val="center"/>
          </w:tcPr>
          <w:p w14:paraId="552338F6" w14:textId="77777777" w:rsidR="004E2D89" w:rsidRPr="007201A9" w:rsidRDefault="004E2D89" w:rsidP="0086509A">
            <w:pPr>
              <w:pStyle w:val="TableEntry"/>
              <w:rPr>
                <w:i/>
                <w:noProof w:val="0"/>
              </w:rPr>
            </w:pPr>
            <w:r w:rsidRPr="007201A9">
              <w:rPr>
                <w:i/>
                <w:noProof w:val="0"/>
              </w:rPr>
              <w:t>not specialized</w:t>
            </w:r>
          </w:p>
        </w:tc>
      </w:tr>
      <w:tr w:rsidR="004E2D89" w:rsidRPr="007201A9" w14:paraId="282BC1E6" w14:textId="77777777" w:rsidTr="006D1B5B">
        <w:trPr>
          <w:cantSplit/>
        </w:trPr>
        <w:tc>
          <w:tcPr>
            <w:tcW w:w="1530" w:type="dxa"/>
            <w:vMerge/>
            <w:textDirection w:val="btLr"/>
            <w:vAlign w:val="center"/>
          </w:tcPr>
          <w:p w14:paraId="7E307737" w14:textId="77777777" w:rsidR="004E2D89" w:rsidRPr="007201A9" w:rsidRDefault="004E2D89" w:rsidP="0086509A">
            <w:pPr>
              <w:pStyle w:val="TableLabel"/>
              <w:rPr>
                <w:noProof w:val="0"/>
                <w:sz w:val="16"/>
              </w:rPr>
            </w:pPr>
          </w:p>
        </w:tc>
        <w:tc>
          <w:tcPr>
            <w:tcW w:w="2718" w:type="dxa"/>
            <w:vAlign w:val="center"/>
          </w:tcPr>
          <w:p w14:paraId="245A7B95" w14:textId="77777777" w:rsidR="004E2D89" w:rsidRPr="007201A9" w:rsidRDefault="004E2D89" w:rsidP="0086509A">
            <w:pPr>
              <w:pStyle w:val="TableEntry"/>
              <w:rPr>
                <w:i/>
                <w:noProof w:val="0"/>
              </w:rPr>
            </w:pPr>
            <w:r w:rsidRPr="007201A9">
              <w:rPr>
                <w:i/>
                <w:noProof w:val="0"/>
              </w:rPr>
              <w:t>UserName</w:t>
            </w:r>
          </w:p>
        </w:tc>
        <w:tc>
          <w:tcPr>
            <w:tcW w:w="810" w:type="dxa"/>
            <w:vAlign w:val="center"/>
          </w:tcPr>
          <w:p w14:paraId="3E43CDAF" w14:textId="77777777" w:rsidR="004E2D89" w:rsidRPr="007201A9" w:rsidRDefault="004E2D89" w:rsidP="0086509A">
            <w:pPr>
              <w:pStyle w:val="TableEntry"/>
              <w:jc w:val="center"/>
              <w:rPr>
                <w:i/>
                <w:iCs/>
                <w:noProof w:val="0"/>
                <w:szCs w:val="18"/>
              </w:rPr>
            </w:pPr>
            <w:r w:rsidRPr="007201A9">
              <w:rPr>
                <w:i/>
                <w:iCs/>
                <w:noProof w:val="0"/>
                <w:szCs w:val="18"/>
              </w:rPr>
              <w:t>U</w:t>
            </w:r>
          </w:p>
        </w:tc>
        <w:tc>
          <w:tcPr>
            <w:tcW w:w="4590" w:type="dxa"/>
            <w:vAlign w:val="center"/>
          </w:tcPr>
          <w:p w14:paraId="4A368226" w14:textId="77777777" w:rsidR="004E2D89" w:rsidRPr="007201A9" w:rsidRDefault="004E2D89" w:rsidP="0086509A">
            <w:pPr>
              <w:pStyle w:val="TableEntry"/>
              <w:rPr>
                <w:i/>
                <w:noProof w:val="0"/>
              </w:rPr>
            </w:pPr>
            <w:r w:rsidRPr="007201A9">
              <w:rPr>
                <w:i/>
                <w:noProof w:val="0"/>
              </w:rPr>
              <w:t>not specialized</w:t>
            </w:r>
          </w:p>
        </w:tc>
      </w:tr>
      <w:tr w:rsidR="004E2D89" w:rsidRPr="007201A9" w14:paraId="4A340970" w14:textId="77777777" w:rsidTr="006D1B5B">
        <w:trPr>
          <w:cantSplit/>
        </w:trPr>
        <w:tc>
          <w:tcPr>
            <w:tcW w:w="1530" w:type="dxa"/>
            <w:vMerge/>
            <w:textDirection w:val="btLr"/>
            <w:vAlign w:val="center"/>
          </w:tcPr>
          <w:p w14:paraId="31BA6315" w14:textId="77777777" w:rsidR="004E2D89" w:rsidRPr="007201A9" w:rsidRDefault="004E2D89" w:rsidP="0086509A">
            <w:pPr>
              <w:pStyle w:val="TableLabel"/>
              <w:rPr>
                <w:noProof w:val="0"/>
                <w:sz w:val="16"/>
              </w:rPr>
            </w:pPr>
          </w:p>
        </w:tc>
        <w:tc>
          <w:tcPr>
            <w:tcW w:w="2718" w:type="dxa"/>
            <w:vAlign w:val="center"/>
          </w:tcPr>
          <w:p w14:paraId="5677DDE4" w14:textId="77777777" w:rsidR="004E2D89" w:rsidRPr="007201A9" w:rsidRDefault="004E2D89" w:rsidP="0086509A">
            <w:pPr>
              <w:pStyle w:val="TableEntry"/>
              <w:rPr>
                <w:i/>
                <w:noProof w:val="0"/>
              </w:rPr>
            </w:pPr>
            <w:r w:rsidRPr="007201A9">
              <w:rPr>
                <w:i/>
                <w:noProof w:val="0"/>
              </w:rPr>
              <w:t>UserIsRequestor</w:t>
            </w:r>
          </w:p>
        </w:tc>
        <w:tc>
          <w:tcPr>
            <w:tcW w:w="810" w:type="dxa"/>
            <w:vAlign w:val="center"/>
          </w:tcPr>
          <w:p w14:paraId="4F8855AF" w14:textId="77777777" w:rsidR="004E2D89" w:rsidRPr="007201A9" w:rsidRDefault="004E2D89" w:rsidP="0086509A">
            <w:pPr>
              <w:pStyle w:val="TableEntry"/>
              <w:jc w:val="center"/>
              <w:rPr>
                <w:i/>
                <w:iCs/>
                <w:noProof w:val="0"/>
                <w:szCs w:val="18"/>
              </w:rPr>
            </w:pPr>
            <w:r w:rsidRPr="007201A9">
              <w:rPr>
                <w:i/>
                <w:iCs/>
                <w:noProof w:val="0"/>
                <w:szCs w:val="18"/>
              </w:rPr>
              <w:t>U</w:t>
            </w:r>
          </w:p>
        </w:tc>
        <w:tc>
          <w:tcPr>
            <w:tcW w:w="4590" w:type="dxa"/>
            <w:vAlign w:val="center"/>
          </w:tcPr>
          <w:p w14:paraId="3C4BFCF5" w14:textId="77777777" w:rsidR="004E2D89" w:rsidRPr="007201A9" w:rsidRDefault="004E2D89" w:rsidP="0086509A">
            <w:pPr>
              <w:pStyle w:val="TableEntry"/>
              <w:rPr>
                <w:i/>
                <w:iCs/>
                <w:noProof w:val="0"/>
              </w:rPr>
            </w:pPr>
            <w:r w:rsidRPr="007201A9">
              <w:rPr>
                <w:i/>
                <w:iCs/>
                <w:noProof w:val="0"/>
              </w:rPr>
              <w:t>not specialized</w:t>
            </w:r>
          </w:p>
        </w:tc>
      </w:tr>
      <w:tr w:rsidR="004E2D89" w:rsidRPr="007201A9" w14:paraId="08239835" w14:textId="77777777" w:rsidTr="006D1B5B">
        <w:trPr>
          <w:cantSplit/>
        </w:trPr>
        <w:tc>
          <w:tcPr>
            <w:tcW w:w="1530" w:type="dxa"/>
            <w:vMerge/>
            <w:textDirection w:val="btLr"/>
            <w:vAlign w:val="center"/>
          </w:tcPr>
          <w:p w14:paraId="495ADDA3" w14:textId="77777777" w:rsidR="004E2D89" w:rsidRPr="007201A9" w:rsidRDefault="004E2D89" w:rsidP="0086509A">
            <w:pPr>
              <w:pStyle w:val="TableLabel"/>
              <w:rPr>
                <w:noProof w:val="0"/>
                <w:sz w:val="16"/>
              </w:rPr>
            </w:pPr>
          </w:p>
        </w:tc>
        <w:tc>
          <w:tcPr>
            <w:tcW w:w="2718" w:type="dxa"/>
            <w:vAlign w:val="center"/>
          </w:tcPr>
          <w:p w14:paraId="3DF588C9" w14:textId="77777777" w:rsidR="004E2D89" w:rsidRPr="007201A9" w:rsidRDefault="004E2D89" w:rsidP="0086509A">
            <w:pPr>
              <w:pStyle w:val="TableEntry"/>
              <w:rPr>
                <w:noProof w:val="0"/>
              </w:rPr>
            </w:pPr>
            <w:r w:rsidRPr="007201A9">
              <w:rPr>
                <w:noProof w:val="0"/>
              </w:rPr>
              <w:t>RoleIDCode</w:t>
            </w:r>
          </w:p>
        </w:tc>
        <w:tc>
          <w:tcPr>
            <w:tcW w:w="810" w:type="dxa"/>
            <w:vAlign w:val="center"/>
          </w:tcPr>
          <w:p w14:paraId="0F8D674E" w14:textId="77777777" w:rsidR="004E2D89" w:rsidRPr="007201A9" w:rsidRDefault="004E2D89" w:rsidP="0086509A">
            <w:pPr>
              <w:pStyle w:val="TableEntry"/>
              <w:jc w:val="center"/>
              <w:rPr>
                <w:noProof w:val="0"/>
                <w:szCs w:val="18"/>
              </w:rPr>
            </w:pPr>
            <w:r w:rsidRPr="007201A9">
              <w:rPr>
                <w:noProof w:val="0"/>
                <w:szCs w:val="18"/>
              </w:rPr>
              <w:t>M</w:t>
            </w:r>
          </w:p>
        </w:tc>
        <w:tc>
          <w:tcPr>
            <w:tcW w:w="4590" w:type="dxa"/>
            <w:vAlign w:val="center"/>
          </w:tcPr>
          <w:p w14:paraId="3EC0DE79" w14:textId="77777777" w:rsidR="004E2D89" w:rsidRPr="007201A9" w:rsidRDefault="004E2D89" w:rsidP="0086509A">
            <w:pPr>
              <w:pStyle w:val="TableEntry"/>
              <w:rPr>
                <w:noProof w:val="0"/>
              </w:rPr>
            </w:pPr>
            <w:r w:rsidRPr="007201A9">
              <w:rPr>
                <w:noProof w:val="0"/>
              </w:rPr>
              <w:t>EV (110153, DCM, “Source”)</w:t>
            </w:r>
          </w:p>
        </w:tc>
      </w:tr>
      <w:tr w:rsidR="004E2D89" w:rsidRPr="007201A9" w14:paraId="22B11AD7" w14:textId="77777777" w:rsidTr="006D1B5B">
        <w:trPr>
          <w:cantSplit/>
        </w:trPr>
        <w:tc>
          <w:tcPr>
            <w:tcW w:w="1530" w:type="dxa"/>
            <w:vMerge/>
            <w:textDirection w:val="btLr"/>
            <w:vAlign w:val="center"/>
          </w:tcPr>
          <w:p w14:paraId="5892F155" w14:textId="77777777" w:rsidR="004E2D89" w:rsidRPr="007201A9" w:rsidRDefault="004E2D89" w:rsidP="0086509A">
            <w:pPr>
              <w:pStyle w:val="TableLabel"/>
              <w:rPr>
                <w:noProof w:val="0"/>
                <w:sz w:val="16"/>
              </w:rPr>
            </w:pPr>
          </w:p>
        </w:tc>
        <w:tc>
          <w:tcPr>
            <w:tcW w:w="2718" w:type="dxa"/>
            <w:vAlign w:val="center"/>
          </w:tcPr>
          <w:p w14:paraId="1841400B" w14:textId="77777777" w:rsidR="004E2D89" w:rsidRPr="007201A9" w:rsidRDefault="004E2D89" w:rsidP="0086509A">
            <w:pPr>
              <w:pStyle w:val="TableEntry"/>
              <w:rPr>
                <w:noProof w:val="0"/>
              </w:rPr>
            </w:pPr>
            <w:r w:rsidRPr="007201A9">
              <w:rPr>
                <w:noProof w:val="0"/>
              </w:rPr>
              <w:t>NetworkAccessPointTypeCode</w:t>
            </w:r>
          </w:p>
        </w:tc>
        <w:tc>
          <w:tcPr>
            <w:tcW w:w="810" w:type="dxa"/>
            <w:vAlign w:val="center"/>
          </w:tcPr>
          <w:p w14:paraId="1A42AAA2" w14:textId="4A60A582" w:rsidR="004E2D89" w:rsidRPr="007201A9" w:rsidRDefault="003732AA" w:rsidP="0086509A">
            <w:pPr>
              <w:pStyle w:val="TableEntry"/>
              <w:jc w:val="center"/>
              <w:rPr>
                <w:noProof w:val="0"/>
                <w:szCs w:val="18"/>
              </w:rPr>
            </w:pPr>
            <w:r w:rsidRPr="007201A9">
              <w:rPr>
                <w:noProof w:val="0"/>
                <w:szCs w:val="18"/>
              </w:rPr>
              <w:t>M</w:t>
            </w:r>
          </w:p>
        </w:tc>
        <w:tc>
          <w:tcPr>
            <w:tcW w:w="4590" w:type="dxa"/>
            <w:vAlign w:val="center"/>
          </w:tcPr>
          <w:p w14:paraId="0A98CB04" w14:textId="77777777" w:rsidR="004E2D89" w:rsidRPr="007201A9" w:rsidRDefault="004E2D89" w:rsidP="0086509A">
            <w:pPr>
              <w:pStyle w:val="TableEntry"/>
              <w:rPr>
                <w:noProof w:val="0"/>
              </w:rPr>
            </w:pPr>
            <w:r w:rsidRPr="007201A9">
              <w:rPr>
                <w:noProof w:val="0"/>
              </w:rPr>
              <w:t>“1” for machine (DNS) name “2” for IP address</w:t>
            </w:r>
          </w:p>
        </w:tc>
      </w:tr>
      <w:tr w:rsidR="004E2D89" w:rsidRPr="007201A9" w14:paraId="7095F139" w14:textId="77777777" w:rsidTr="006D1B5B">
        <w:trPr>
          <w:cantSplit/>
          <w:trHeight w:val="422"/>
        </w:trPr>
        <w:tc>
          <w:tcPr>
            <w:tcW w:w="1530" w:type="dxa"/>
            <w:vMerge/>
            <w:textDirection w:val="btLr"/>
            <w:vAlign w:val="center"/>
          </w:tcPr>
          <w:p w14:paraId="7F5F8165" w14:textId="77777777" w:rsidR="004E2D89" w:rsidRPr="007201A9" w:rsidRDefault="004E2D89" w:rsidP="0086509A">
            <w:pPr>
              <w:pStyle w:val="TableLabel"/>
              <w:rPr>
                <w:noProof w:val="0"/>
                <w:sz w:val="16"/>
              </w:rPr>
            </w:pPr>
          </w:p>
        </w:tc>
        <w:tc>
          <w:tcPr>
            <w:tcW w:w="2718" w:type="dxa"/>
            <w:vAlign w:val="center"/>
          </w:tcPr>
          <w:p w14:paraId="0DF3F0FD" w14:textId="77777777" w:rsidR="004E2D89" w:rsidRPr="007201A9" w:rsidRDefault="004E2D89" w:rsidP="0086509A">
            <w:pPr>
              <w:pStyle w:val="TableEntry"/>
              <w:rPr>
                <w:noProof w:val="0"/>
              </w:rPr>
            </w:pPr>
            <w:r w:rsidRPr="007201A9">
              <w:rPr>
                <w:noProof w:val="0"/>
              </w:rPr>
              <w:t>NetworkAccessPointID</w:t>
            </w:r>
          </w:p>
        </w:tc>
        <w:tc>
          <w:tcPr>
            <w:tcW w:w="810" w:type="dxa"/>
            <w:vAlign w:val="center"/>
          </w:tcPr>
          <w:p w14:paraId="6270BF99" w14:textId="78BA3BB9" w:rsidR="004E2D89" w:rsidRPr="007201A9" w:rsidRDefault="003732AA" w:rsidP="0086509A">
            <w:pPr>
              <w:pStyle w:val="TableEntry"/>
              <w:jc w:val="center"/>
              <w:rPr>
                <w:noProof w:val="0"/>
                <w:szCs w:val="18"/>
              </w:rPr>
            </w:pPr>
            <w:r w:rsidRPr="007201A9">
              <w:rPr>
                <w:noProof w:val="0"/>
                <w:szCs w:val="18"/>
              </w:rPr>
              <w:t>M</w:t>
            </w:r>
          </w:p>
        </w:tc>
        <w:tc>
          <w:tcPr>
            <w:tcW w:w="4590" w:type="dxa"/>
            <w:vAlign w:val="center"/>
          </w:tcPr>
          <w:p w14:paraId="1A73386F" w14:textId="77777777" w:rsidR="004E2D89" w:rsidRPr="007201A9" w:rsidRDefault="004E2D89" w:rsidP="0086509A">
            <w:pPr>
              <w:pStyle w:val="TableEntry"/>
              <w:rPr>
                <w:noProof w:val="0"/>
              </w:rPr>
            </w:pPr>
            <w:r w:rsidRPr="007201A9">
              <w:rPr>
                <w:noProof w:val="0"/>
              </w:rPr>
              <w:t>The machine name or IP address</w:t>
            </w:r>
          </w:p>
          <w:p w14:paraId="5148CAB9" w14:textId="77777777" w:rsidR="004E2D89" w:rsidRPr="007201A9" w:rsidRDefault="004E2D89" w:rsidP="0086509A">
            <w:pPr>
              <w:pStyle w:val="TableEntry"/>
              <w:rPr>
                <w:noProof w:val="0"/>
              </w:rPr>
            </w:pPr>
          </w:p>
        </w:tc>
      </w:tr>
    </w:tbl>
    <w:p w14:paraId="435405A1" w14:textId="77777777" w:rsidR="004E2D89" w:rsidRPr="007201A9" w:rsidRDefault="004E2D89" w:rsidP="004E2D89">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810"/>
        <w:gridCol w:w="4518"/>
      </w:tblGrid>
      <w:tr w:rsidR="004E2D89" w:rsidRPr="007201A9" w14:paraId="08DAF971" w14:textId="77777777" w:rsidTr="006D1B5B">
        <w:trPr>
          <w:cantSplit/>
        </w:trPr>
        <w:tc>
          <w:tcPr>
            <w:tcW w:w="1548" w:type="dxa"/>
            <w:vMerge w:val="restart"/>
          </w:tcPr>
          <w:p w14:paraId="0968B6F3" w14:textId="1B921DB2" w:rsidR="004E2D89" w:rsidRPr="007201A9" w:rsidRDefault="004E2D89" w:rsidP="000F538D">
            <w:pPr>
              <w:pStyle w:val="TableEntryHeader"/>
              <w:rPr>
                <w:noProof w:val="0"/>
              </w:rPr>
            </w:pPr>
            <w:r w:rsidRPr="007201A9">
              <w:rPr>
                <w:noProof w:val="0"/>
              </w:rPr>
              <w:t>Destination</w:t>
            </w:r>
          </w:p>
          <w:p w14:paraId="113F4A5E" w14:textId="45E5D47F" w:rsidR="004E2D89" w:rsidRPr="007201A9" w:rsidRDefault="003732AA"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4414B391" w14:textId="4F8A084F" w:rsidR="004E2D89" w:rsidRPr="007201A9" w:rsidRDefault="004E2D89" w:rsidP="006D1B5B">
            <w:pPr>
              <w:pStyle w:val="TableEntryHeader"/>
              <w:rPr>
                <w:noProof w:val="0"/>
                <w:kern w:val="28"/>
                <w:sz w:val="16"/>
              </w:rPr>
            </w:pPr>
            <w:r w:rsidRPr="007201A9">
              <w:rPr>
                <w:bCs/>
                <w:noProof w:val="0"/>
                <w:sz w:val="12"/>
              </w:rPr>
              <w:t>ActiveParticipant)</w:t>
            </w:r>
          </w:p>
        </w:tc>
        <w:tc>
          <w:tcPr>
            <w:tcW w:w="2790" w:type="dxa"/>
            <w:vAlign w:val="center"/>
          </w:tcPr>
          <w:p w14:paraId="69399D16" w14:textId="77777777" w:rsidR="004E2D89" w:rsidRPr="007201A9" w:rsidRDefault="004E2D89" w:rsidP="000F538D">
            <w:pPr>
              <w:pStyle w:val="TableEntry"/>
              <w:rPr>
                <w:noProof w:val="0"/>
              </w:rPr>
            </w:pPr>
            <w:r w:rsidRPr="007201A9">
              <w:rPr>
                <w:noProof w:val="0"/>
              </w:rPr>
              <w:t>UserID</w:t>
            </w:r>
          </w:p>
        </w:tc>
        <w:tc>
          <w:tcPr>
            <w:tcW w:w="810" w:type="dxa"/>
            <w:vAlign w:val="center"/>
          </w:tcPr>
          <w:p w14:paraId="624C45E8" w14:textId="77777777" w:rsidR="004E2D89" w:rsidRPr="007201A9" w:rsidRDefault="004E2D89" w:rsidP="000F538D">
            <w:pPr>
              <w:pStyle w:val="TableEntry"/>
              <w:jc w:val="center"/>
              <w:rPr>
                <w:noProof w:val="0"/>
                <w:szCs w:val="18"/>
              </w:rPr>
            </w:pPr>
            <w:r w:rsidRPr="007201A9">
              <w:rPr>
                <w:noProof w:val="0"/>
                <w:szCs w:val="18"/>
              </w:rPr>
              <w:t>M</w:t>
            </w:r>
          </w:p>
        </w:tc>
        <w:tc>
          <w:tcPr>
            <w:tcW w:w="4518" w:type="dxa"/>
            <w:vAlign w:val="center"/>
          </w:tcPr>
          <w:p w14:paraId="2322CB38" w14:textId="77777777" w:rsidR="004E2D89" w:rsidRPr="007201A9" w:rsidRDefault="004E2D89" w:rsidP="000F538D">
            <w:pPr>
              <w:pStyle w:val="TableEntry"/>
              <w:rPr>
                <w:noProof w:val="0"/>
              </w:rPr>
            </w:pPr>
            <w:r w:rsidRPr="007201A9">
              <w:rPr>
                <w:noProof w:val="0"/>
              </w:rPr>
              <w:t>Metadata Notification Pull Point SOAP URI</w:t>
            </w:r>
          </w:p>
        </w:tc>
      </w:tr>
      <w:tr w:rsidR="004E2D89" w:rsidRPr="007201A9" w14:paraId="42FFCC32" w14:textId="77777777" w:rsidTr="006D1B5B">
        <w:trPr>
          <w:cantSplit/>
        </w:trPr>
        <w:tc>
          <w:tcPr>
            <w:tcW w:w="1548" w:type="dxa"/>
            <w:vMerge/>
            <w:vAlign w:val="center"/>
          </w:tcPr>
          <w:p w14:paraId="53A00C36" w14:textId="77777777" w:rsidR="004E2D89" w:rsidRPr="007201A9" w:rsidRDefault="004E2D89" w:rsidP="000F538D">
            <w:pPr>
              <w:pStyle w:val="TableLabel"/>
              <w:rPr>
                <w:noProof w:val="0"/>
                <w:sz w:val="16"/>
              </w:rPr>
            </w:pPr>
          </w:p>
        </w:tc>
        <w:tc>
          <w:tcPr>
            <w:tcW w:w="2790" w:type="dxa"/>
            <w:vAlign w:val="center"/>
          </w:tcPr>
          <w:p w14:paraId="3E015B3E" w14:textId="77777777" w:rsidR="004E2D89" w:rsidRPr="007201A9" w:rsidRDefault="004E2D89" w:rsidP="000F538D">
            <w:pPr>
              <w:pStyle w:val="TableEntry"/>
              <w:rPr>
                <w:noProof w:val="0"/>
              </w:rPr>
            </w:pPr>
            <w:r w:rsidRPr="007201A9">
              <w:rPr>
                <w:noProof w:val="0"/>
              </w:rPr>
              <w:t>AlternativeUserID</w:t>
            </w:r>
          </w:p>
        </w:tc>
        <w:tc>
          <w:tcPr>
            <w:tcW w:w="810" w:type="dxa"/>
            <w:vAlign w:val="center"/>
          </w:tcPr>
          <w:p w14:paraId="55163B61" w14:textId="7D6DA5F2" w:rsidR="004E2D89" w:rsidRPr="007201A9" w:rsidRDefault="003732AA" w:rsidP="000F538D">
            <w:pPr>
              <w:pStyle w:val="TableEntry"/>
              <w:jc w:val="center"/>
              <w:rPr>
                <w:noProof w:val="0"/>
                <w:szCs w:val="18"/>
              </w:rPr>
            </w:pPr>
            <w:r w:rsidRPr="007201A9">
              <w:rPr>
                <w:noProof w:val="0"/>
                <w:szCs w:val="18"/>
              </w:rPr>
              <w:t>M</w:t>
            </w:r>
          </w:p>
        </w:tc>
        <w:tc>
          <w:tcPr>
            <w:tcW w:w="4518" w:type="dxa"/>
            <w:vAlign w:val="center"/>
          </w:tcPr>
          <w:p w14:paraId="50F0DA9E" w14:textId="77777777" w:rsidR="004E2D89" w:rsidRPr="007201A9" w:rsidRDefault="004E2D89" w:rsidP="000F538D">
            <w:pPr>
              <w:pStyle w:val="TableEntry"/>
              <w:rPr>
                <w:noProof w:val="0"/>
              </w:rPr>
            </w:pPr>
            <w:r w:rsidRPr="007201A9">
              <w:rPr>
                <w:noProof w:val="0"/>
              </w:rPr>
              <w:t>the process ID as used within the local operating system in the local system of logs</w:t>
            </w:r>
          </w:p>
        </w:tc>
      </w:tr>
      <w:tr w:rsidR="004E2D89" w:rsidRPr="007201A9" w14:paraId="21A95DCF" w14:textId="77777777" w:rsidTr="006D1B5B">
        <w:trPr>
          <w:cantSplit/>
        </w:trPr>
        <w:tc>
          <w:tcPr>
            <w:tcW w:w="1548" w:type="dxa"/>
            <w:vMerge/>
            <w:vAlign w:val="center"/>
          </w:tcPr>
          <w:p w14:paraId="6A496A1C" w14:textId="77777777" w:rsidR="004E2D89" w:rsidRPr="007201A9" w:rsidRDefault="004E2D89" w:rsidP="000F538D">
            <w:pPr>
              <w:pStyle w:val="TableLabel"/>
              <w:rPr>
                <w:noProof w:val="0"/>
                <w:sz w:val="16"/>
              </w:rPr>
            </w:pPr>
          </w:p>
        </w:tc>
        <w:tc>
          <w:tcPr>
            <w:tcW w:w="2790" w:type="dxa"/>
            <w:vAlign w:val="center"/>
          </w:tcPr>
          <w:p w14:paraId="1D78AD1C" w14:textId="77777777" w:rsidR="004E2D89" w:rsidRPr="007201A9" w:rsidRDefault="004E2D89" w:rsidP="000F538D">
            <w:pPr>
              <w:pStyle w:val="TableEntry"/>
              <w:rPr>
                <w:i/>
                <w:iCs/>
                <w:noProof w:val="0"/>
              </w:rPr>
            </w:pPr>
            <w:r w:rsidRPr="007201A9">
              <w:rPr>
                <w:i/>
                <w:iCs/>
                <w:noProof w:val="0"/>
              </w:rPr>
              <w:t>UserName</w:t>
            </w:r>
          </w:p>
        </w:tc>
        <w:tc>
          <w:tcPr>
            <w:tcW w:w="810" w:type="dxa"/>
            <w:vAlign w:val="center"/>
          </w:tcPr>
          <w:p w14:paraId="3995C518"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4518" w:type="dxa"/>
            <w:vAlign w:val="center"/>
          </w:tcPr>
          <w:p w14:paraId="41B6ECDB"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7988C4D" w14:textId="77777777" w:rsidTr="006D1B5B">
        <w:trPr>
          <w:cantSplit/>
        </w:trPr>
        <w:tc>
          <w:tcPr>
            <w:tcW w:w="1548" w:type="dxa"/>
            <w:vMerge/>
            <w:vAlign w:val="center"/>
          </w:tcPr>
          <w:p w14:paraId="79809647" w14:textId="77777777" w:rsidR="004E2D89" w:rsidRPr="007201A9" w:rsidRDefault="004E2D89" w:rsidP="000F538D">
            <w:pPr>
              <w:pStyle w:val="TableLabel"/>
              <w:rPr>
                <w:noProof w:val="0"/>
                <w:sz w:val="16"/>
              </w:rPr>
            </w:pPr>
          </w:p>
        </w:tc>
        <w:tc>
          <w:tcPr>
            <w:tcW w:w="2790" w:type="dxa"/>
            <w:vAlign w:val="center"/>
          </w:tcPr>
          <w:p w14:paraId="551217F4" w14:textId="77777777" w:rsidR="004E2D89" w:rsidRPr="007201A9" w:rsidRDefault="004E2D89" w:rsidP="000F538D">
            <w:pPr>
              <w:pStyle w:val="TableEntry"/>
              <w:rPr>
                <w:i/>
                <w:iCs/>
                <w:noProof w:val="0"/>
              </w:rPr>
            </w:pPr>
            <w:r w:rsidRPr="007201A9">
              <w:rPr>
                <w:i/>
                <w:iCs/>
                <w:noProof w:val="0"/>
              </w:rPr>
              <w:t>UserIsRequestor</w:t>
            </w:r>
          </w:p>
        </w:tc>
        <w:tc>
          <w:tcPr>
            <w:tcW w:w="810" w:type="dxa"/>
            <w:vAlign w:val="center"/>
          </w:tcPr>
          <w:p w14:paraId="322DD6B7"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4518" w:type="dxa"/>
            <w:vAlign w:val="center"/>
          </w:tcPr>
          <w:p w14:paraId="2392F39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7837B1E2" w14:textId="77777777" w:rsidTr="006D1B5B">
        <w:trPr>
          <w:cantSplit/>
        </w:trPr>
        <w:tc>
          <w:tcPr>
            <w:tcW w:w="1548" w:type="dxa"/>
            <w:vMerge/>
            <w:vAlign w:val="center"/>
          </w:tcPr>
          <w:p w14:paraId="124B3DA4" w14:textId="77777777" w:rsidR="004E2D89" w:rsidRPr="007201A9" w:rsidRDefault="004E2D89" w:rsidP="000F538D">
            <w:pPr>
              <w:pStyle w:val="TableLabel"/>
              <w:rPr>
                <w:noProof w:val="0"/>
                <w:sz w:val="16"/>
              </w:rPr>
            </w:pPr>
          </w:p>
        </w:tc>
        <w:tc>
          <w:tcPr>
            <w:tcW w:w="2790" w:type="dxa"/>
            <w:vAlign w:val="center"/>
          </w:tcPr>
          <w:p w14:paraId="6B8883FC" w14:textId="77777777" w:rsidR="004E2D89" w:rsidRPr="007201A9" w:rsidRDefault="004E2D89" w:rsidP="000F538D">
            <w:pPr>
              <w:pStyle w:val="TableEntry"/>
              <w:rPr>
                <w:noProof w:val="0"/>
              </w:rPr>
            </w:pPr>
            <w:r w:rsidRPr="007201A9">
              <w:rPr>
                <w:noProof w:val="0"/>
              </w:rPr>
              <w:t>RoleIDCode</w:t>
            </w:r>
          </w:p>
        </w:tc>
        <w:tc>
          <w:tcPr>
            <w:tcW w:w="810" w:type="dxa"/>
            <w:vAlign w:val="center"/>
          </w:tcPr>
          <w:p w14:paraId="6F3C385B" w14:textId="77777777" w:rsidR="004E2D89" w:rsidRPr="007201A9" w:rsidRDefault="004E2D89" w:rsidP="000F538D">
            <w:pPr>
              <w:pStyle w:val="TableEntry"/>
              <w:jc w:val="center"/>
              <w:rPr>
                <w:noProof w:val="0"/>
                <w:szCs w:val="18"/>
              </w:rPr>
            </w:pPr>
            <w:r w:rsidRPr="007201A9">
              <w:rPr>
                <w:noProof w:val="0"/>
                <w:szCs w:val="18"/>
              </w:rPr>
              <w:t>M</w:t>
            </w:r>
          </w:p>
        </w:tc>
        <w:tc>
          <w:tcPr>
            <w:tcW w:w="4518" w:type="dxa"/>
            <w:vAlign w:val="center"/>
          </w:tcPr>
          <w:p w14:paraId="744AE4C8" w14:textId="77777777" w:rsidR="004E2D89" w:rsidRPr="007201A9" w:rsidRDefault="004E2D89" w:rsidP="000F538D">
            <w:pPr>
              <w:pStyle w:val="TableEntry"/>
              <w:rPr>
                <w:noProof w:val="0"/>
              </w:rPr>
            </w:pPr>
            <w:r w:rsidRPr="007201A9">
              <w:rPr>
                <w:noProof w:val="0"/>
              </w:rPr>
              <w:t>EV (110152, DCM, “Destination”)</w:t>
            </w:r>
          </w:p>
        </w:tc>
      </w:tr>
      <w:tr w:rsidR="004E2D89" w:rsidRPr="007201A9" w14:paraId="7722FDAB" w14:textId="77777777" w:rsidTr="006D1B5B">
        <w:trPr>
          <w:cantSplit/>
        </w:trPr>
        <w:tc>
          <w:tcPr>
            <w:tcW w:w="1548" w:type="dxa"/>
            <w:vMerge/>
            <w:vAlign w:val="center"/>
          </w:tcPr>
          <w:p w14:paraId="0BB0143B" w14:textId="77777777" w:rsidR="004E2D89" w:rsidRPr="007201A9" w:rsidRDefault="004E2D89" w:rsidP="000F538D">
            <w:pPr>
              <w:pStyle w:val="TableLabel"/>
              <w:rPr>
                <w:noProof w:val="0"/>
                <w:sz w:val="16"/>
              </w:rPr>
            </w:pPr>
          </w:p>
        </w:tc>
        <w:tc>
          <w:tcPr>
            <w:tcW w:w="2790" w:type="dxa"/>
            <w:vAlign w:val="center"/>
          </w:tcPr>
          <w:p w14:paraId="7D04C8E9" w14:textId="77777777" w:rsidR="004E2D89" w:rsidRPr="007201A9" w:rsidRDefault="004E2D89" w:rsidP="000F538D">
            <w:pPr>
              <w:pStyle w:val="TableEntry"/>
              <w:rPr>
                <w:noProof w:val="0"/>
              </w:rPr>
            </w:pPr>
            <w:r w:rsidRPr="007201A9">
              <w:rPr>
                <w:noProof w:val="0"/>
              </w:rPr>
              <w:t>NetworkAccessPointTypeCode</w:t>
            </w:r>
          </w:p>
        </w:tc>
        <w:tc>
          <w:tcPr>
            <w:tcW w:w="810" w:type="dxa"/>
            <w:vAlign w:val="center"/>
          </w:tcPr>
          <w:p w14:paraId="3B9C9CAA" w14:textId="728440A7" w:rsidR="004E2D89" w:rsidRPr="007201A9" w:rsidRDefault="003732AA" w:rsidP="000F538D">
            <w:pPr>
              <w:pStyle w:val="TableEntry"/>
              <w:jc w:val="center"/>
              <w:rPr>
                <w:noProof w:val="0"/>
                <w:szCs w:val="18"/>
              </w:rPr>
            </w:pPr>
            <w:r w:rsidRPr="007201A9">
              <w:rPr>
                <w:noProof w:val="0"/>
                <w:szCs w:val="18"/>
              </w:rPr>
              <w:t>M</w:t>
            </w:r>
          </w:p>
        </w:tc>
        <w:tc>
          <w:tcPr>
            <w:tcW w:w="4518" w:type="dxa"/>
            <w:vAlign w:val="center"/>
          </w:tcPr>
          <w:p w14:paraId="0232EFB7"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104C5BB2" w14:textId="77777777" w:rsidTr="006D1B5B">
        <w:trPr>
          <w:cantSplit/>
        </w:trPr>
        <w:tc>
          <w:tcPr>
            <w:tcW w:w="1548" w:type="dxa"/>
            <w:vMerge/>
            <w:vAlign w:val="center"/>
          </w:tcPr>
          <w:p w14:paraId="146A8030" w14:textId="77777777" w:rsidR="004E2D89" w:rsidRPr="007201A9" w:rsidRDefault="004E2D89" w:rsidP="000F538D">
            <w:pPr>
              <w:pStyle w:val="TableLabel"/>
              <w:rPr>
                <w:noProof w:val="0"/>
                <w:sz w:val="16"/>
              </w:rPr>
            </w:pPr>
          </w:p>
        </w:tc>
        <w:tc>
          <w:tcPr>
            <w:tcW w:w="2790" w:type="dxa"/>
            <w:vAlign w:val="center"/>
          </w:tcPr>
          <w:p w14:paraId="54C46D9B" w14:textId="77777777" w:rsidR="004E2D89" w:rsidRPr="007201A9" w:rsidRDefault="004E2D89" w:rsidP="000F538D">
            <w:pPr>
              <w:pStyle w:val="TableEntry"/>
              <w:rPr>
                <w:noProof w:val="0"/>
              </w:rPr>
            </w:pPr>
            <w:r w:rsidRPr="007201A9">
              <w:rPr>
                <w:noProof w:val="0"/>
              </w:rPr>
              <w:t>NetworkAccessPointID</w:t>
            </w:r>
          </w:p>
        </w:tc>
        <w:tc>
          <w:tcPr>
            <w:tcW w:w="810" w:type="dxa"/>
            <w:vAlign w:val="center"/>
          </w:tcPr>
          <w:p w14:paraId="0EADA7AE" w14:textId="56B13DBA" w:rsidR="004E2D89" w:rsidRPr="007201A9" w:rsidRDefault="003732AA" w:rsidP="000F538D">
            <w:pPr>
              <w:pStyle w:val="TableEntry"/>
              <w:jc w:val="center"/>
              <w:rPr>
                <w:noProof w:val="0"/>
                <w:szCs w:val="18"/>
              </w:rPr>
            </w:pPr>
            <w:r w:rsidRPr="007201A9">
              <w:rPr>
                <w:noProof w:val="0"/>
                <w:szCs w:val="18"/>
              </w:rPr>
              <w:t>M</w:t>
            </w:r>
          </w:p>
        </w:tc>
        <w:tc>
          <w:tcPr>
            <w:tcW w:w="4518" w:type="dxa"/>
            <w:vAlign w:val="center"/>
          </w:tcPr>
          <w:p w14:paraId="370685EB" w14:textId="77777777" w:rsidR="004E2D89" w:rsidRPr="007201A9" w:rsidRDefault="004E2D89" w:rsidP="000F538D">
            <w:pPr>
              <w:pStyle w:val="TableEntry"/>
              <w:rPr>
                <w:noProof w:val="0"/>
              </w:rPr>
            </w:pPr>
            <w:r w:rsidRPr="007201A9">
              <w:rPr>
                <w:noProof w:val="0"/>
              </w:rPr>
              <w:t>The machine name or IP address</w:t>
            </w:r>
          </w:p>
        </w:tc>
      </w:tr>
    </w:tbl>
    <w:p w14:paraId="560C3058" w14:textId="77777777" w:rsidR="00CF560B" w:rsidRPr="007201A9" w:rsidRDefault="00CF560B" w:rsidP="004E2D89">
      <w:pPr>
        <w:rPr>
          <w:lang w:val="en-US"/>
        </w:rPr>
      </w:pPr>
    </w:p>
    <w:p w14:paraId="19899E17" w14:textId="77777777" w:rsidR="00CF560B" w:rsidRPr="007201A9" w:rsidRDefault="00CF560B" w:rsidP="004E2D89">
      <w:pPr>
        <w:rPr>
          <w:lang w:val="en-US"/>
        </w:rPr>
      </w:pPr>
    </w:p>
    <w:p w14:paraId="0A4543B4" w14:textId="77777777" w:rsidR="005265C7" w:rsidRPr="007201A9" w:rsidRDefault="005265C7" w:rsidP="004E2D89">
      <w:pPr>
        <w:rPr>
          <w:lang w:val="en-US"/>
        </w:rPr>
      </w:pPr>
    </w:p>
    <w:p w14:paraId="6494286B" w14:textId="77777777" w:rsidR="00CF560B" w:rsidRPr="007201A9" w:rsidRDefault="00CF560B" w:rsidP="004E2D89">
      <w:pPr>
        <w:rPr>
          <w:lang w:val="en-US"/>
        </w:rPr>
      </w:pPr>
    </w:p>
    <w:p w14:paraId="4ED80454" w14:textId="77777777" w:rsidR="00E47509" w:rsidRPr="007201A9" w:rsidRDefault="00E4750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970"/>
        <w:gridCol w:w="720"/>
        <w:gridCol w:w="4518"/>
      </w:tblGrid>
      <w:tr w:rsidR="004E2D89" w:rsidRPr="007201A9" w14:paraId="64EA433B" w14:textId="77777777" w:rsidTr="006D1B5B">
        <w:trPr>
          <w:cantSplit/>
        </w:trPr>
        <w:tc>
          <w:tcPr>
            <w:tcW w:w="1458" w:type="dxa"/>
            <w:vMerge w:val="restart"/>
          </w:tcPr>
          <w:p w14:paraId="0D153216" w14:textId="77777777" w:rsidR="004E2D89" w:rsidRPr="007201A9" w:rsidRDefault="004E2D89" w:rsidP="000F538D">
            <w:pPr>
              <w:pStyle w:val="TableEntryHeader"/>
              <w:rPr>
                <w:noProof w:val="0"/>
              </w:rPr>
            </w:pPr>
            <w:r w:rsidRPr="007201A9">
              <w:rPr>
                <w:noProof w:val="0"/>
              </w:rPr>
              <w:lastRenderedPageBreak/>
              <w:t>Human Requestor</w:t>
            </w:r>
          </w:p>
          <w:p w14:paraId="0825FFFA" w14:textId="762D3E2C" w:rsidR="004E2D89" w:rsidRPr="007201A9" w:rsidRDefault="004E2D89" w:rsidP="002059AF">
            <w:pPr>
              <w:pStyle w:val="TableEntryHeader"/>
              <w:rPr>
                <w:noProof w:val="0"/>
                <w:kern w:val="28"/>
              </w:rPr>
            </w:pPr>
            <w:r w:rsidRPr="00A61A86">
              <w:rPr>
                <w:bCs/>
                <w:noProof w:val="0"/>
                <w:sz w:val="12"/>
              </w:rPr>
              <w:t>(AuditMessage/ActiveParticipant</w:t>
            </w:r>
            <w:r w:rsidR="003732AA" w:rsidRPr="00A61A86">
              <w:rPr>
                <w:bCs/>
                <w:noProof w:val="0"/>
                <w:sz w:val="12"/>
              </w:rPr>
              <w:t>)</w:t>
            </w:r>
          </w:p>
        </w:tc>
        <w:tc>
          <w:tcPr>
            <w:tcW w:w="2970" w:type="dxa"/>
            <w:vAlign w:val="center"/>
          </w:tcPr>
          <w:p w14:paraId="34D9DBAF" w14:textId="77777777" w:rsidR="004E2D89" w:rsidRPr="007201A9" w:rsidRDefault="004E2D89" w:rsidP="000F538D">
            <w:pPr>
              <w:pStyle w:val="TableEntry"/>
              <w:rPr>
                <w:noProof w:val="0"/>
              </w:rPr>
            </w:pPr>
            <w:r w:rsidRPr="007201A9">
              <w:rPr>
                <w:noProof w:val="0"/>
              </w:rPr>
              <w:t>UserID</w:t>
            </w:r>
          </w:p>
        </w:tc>
        <w:tc>
          <w:tcPr>
            <w:tcW w:w="720" w:type="dxa"/>
            <w:vAlign w:val="center"/>
          </w:tcPr>
          <w:p w14:paraId="24CDA0F4" w14:textId="77777777" w:rsidR="004E2D89" w:rsidRPr="007201A9" w:rsidRDefault="004E2D89" w:rsidP="000F538D">
            <w:pPr>
              <w:pStyle w:val="TableEntry"/>
              <w:jc w:val="center"/>
              <w:rPr>
                <w:noProof w:val="0"/>
              </w:rPr>
            </w:pPr>
            <w:r w:rsidRPr="007201A9">
              <w:rPr>
                <w:noProof w:val="0"/>
              </w:rPr>
              <w:t>M</w:t>
            </w:r>
          </w:p>
        </w:tc>
        <w:tc>
          <w:tcPr>
            <w:tcW w:w="4518" w:type="dxa"/>
            <w:vAlign w:val="center"/>
          </w:tcPr>
          <w:p w14:paraId="7FA480B3" w14:textId="77777777" w:rsidR="004E2D89" w:rsidRPr="007201A9" w:rsidRDefault="004E2D89" w:rsidP="000F538D">
            <w:pPr>
              <w:pStyle w:val="TableEntry"/>
              <w:rPr>
                <w:noProof w:val="0"/>
              </w:rPr>
            </w:pPr>
            <w:r w:rsidRPr="007201A9">
              <w:rPr>
                <w:noProof w:val="0"/>
              </w:rPr>
              <w:t>The person who wants to create (or destroying) a Pull Point resource</w:t>
            </w:r>
          </w:p>
        </w:tc>
      </w:tr>
      <w:tr w:rsidR="004E2D89" w:rsidRPr="007201A9" w14:paraId="0E8BF5CA" w14:textId="77777777" w:rsidTr="006D1B5B">
        <w:trPr>
          <w:cantSplit/>
        </w:trPr>
        <w:tc>
          <w:tcPr>
            <w:tcW w:w="1458" w:type="dxa"/>
            <w:vMerge/>
            <w:vAlign w:val="center"/>
          </w:tcPr>
          <w:p w14:paraId="0A221BC2" w14:textId="77777777" w:rsidR="004E2D89" w:rsidRPr="007201A9" w:rsidRDefault="004E2D89" w:rsidP="000F538D">
            <w:pPr>
              <w:pStyle w:val="TableLabel"/>
              <w:rPr>
                <w:noProof w:val="0"/>
                <w:sz w:val="16"/>
              </w:rPr>
            </w:pPr>
          </w:p>
        </w:tc>
        <w:tc>
          <w:tcPr>
            <w:tcW w:w="2970" w:type="dxa"/>
            <w:vAlign w:val="center"/>
          </w:tcPr>
          <w:p w14:paraId="598F957A" w14:textId="77777777" w:rsidR="004E2D89" w:rsidRPr="007201A9" w:rsidRDefault="004E2D89" w:rsidP="000F538D">
            <w:pPr>
              <w:pStyle w:val="TableEntry"/>
              <w:rPr>
                <w:i/>
                <w:iCs/>
                <w:noProof w:val="0"/>
              </w:rPr>
            </w:pPr>
            <w:r w:rsidRPr="007201A9">
              <w:rPr>
                <w:i/>
                <w:iCs/>
                <w:noProof w:val="0"/>
              </w:rPr>
              <w:t>AlternativeUserID</w:t>
            </w:r>
          </w:p>
        </w:tc>
        <w:tc>
          <w:tcPr>
            <w:tcW w:w="720" w:type="dxa"/>
            <w:vAlign w:val="center"/>
          </w:tcPr>
          <w:p w14:paraId="74664568"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128189B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6639A76" w14:textId="77777777" w:rsidTr="006D1B5B">
        <w:trPr>
          <w:cantSplit/>
        </w:trPr>
        <w:tc>
          <w:tcPr>
            <w:tcW w:w="1458" w:type="dxa"/>
            <w:vMerge/>
            <w:vAlign w:val="center"/>
          </w:tcPr>
          <w:p w14:paraId="2A60F97C" w14:textId="77777777" w:rsidR="004E2D89" w:rsidRPr="007201A9" w:rsidRDefault="004E2D89" w:rsidP="000F538D">
            <w:pPr>
              <w:pStyle w:val="TableLabel"/>
              <w:rPr>
                <w:noProof w:val="0"/>
                <w:sz w:val="16"/>
              </w:rPr>
            </w:pPr>
          </w:p>
        </w:tc>
        <w:tc>
          <w:tcPr>
            <w:tcW w:w="2970" w:type="dxa"/>
            <w:vAlign w:val="center"/>
          </w:tcPr>
          <w:p w14:paraId="654FDF3D" w14:textId="77777777" w:rsidR="004E2D89" w:rsidRPr="007201A9" w:rsidRDefault="004E2D89" w:rsidP="000F538D">
            <w:pPr>
              <w:pStyle w:val="TableEntry"/>
              <w:rPr>
                <w:i/>
                <w:iCs/>
                <w:noProof w:val="0"/>
              </w:rPr>
            </w:pPr>
            <w:r w:rsidRPr="007201A9">
              <w:rPr>
                <w:i/>
                <w:iCs/>
                <w:noProof w:val="0"/>
              </w:rPr>
              <w:t>UserName</w:t>
            </w:r>
          </w:p>
        </w:tc>
        <w:tc>
          <w:tcPr>
            <w:tcW w:w="720" w:type="dxa"/>
            <w:vAlign w:val="center"/>
          </w:tcPr>
          <w:p w14:paraId="44341528"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1D1C6BE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DFBF6DE" w14:textId="77777777" w:rsidTr="006D1B5B">
        <w:trPr>
          <w:cantSplit/>
        </w:trPr>
        <w:tc>
          <w:tcPr>
            <w:tcW w:w="1458" w:type="dxa"/>
            <w:vMerge/>
            <w:vAlign w:val="center"/>
          </w:tcPr>
          <w:p w14:paraId="16298726" w14:textId="77777777" w:rsidR="004E2D89" w:rsidRPr="007201A9" w:rsidRDefault="004E2D89" w:rsidP="000F538D">
            <w:pPr>
              <w:pStyle w:val="TableLabel"/>
              <w:rPr>
                <w:noProof w:val="0"/>
                <w:sz w:val="16"/>
              </w:rPr>
            </w:pPr>
          </w:p>
        </w:tc>
        <w:tc>
          <w:tcPr>
            <w:tcW w:w="2970" w:type="dxa"/>
            <w:vAlign w:val="center"/>
          </w:tcPr>
          <w:p w14:paraId="52326DF5" w14:textId="77777777" w:rsidR="004E2D89" w:rsidRPr="007201A9" w:rsidRDefault="004E2D89" w:rsidP="000F538D">
            <w:pPr>
              <w:pStyle w:val="TableEntry"/>
              <w:rPr>
                <w:i/>
                <w:iCs/>
                <w:noProof w:val="0"/>
              </w:rPr>
            </w:pPr>
            <w:r w:rsidRPr="007201A9">
              <w:rPr>
                <w:i/>
                <w:iCs/>
                <w:noProof w:val="0"/>
              </w:rPr>
              <w:t>UserIsRequestor</w:t>
            </w:r>
          </w:p>
        </w:tc>
        <w:tc>
          <w:tcPr>
            <w:tcW w:w="720" w:type="dxa"/>
            <w:vAlign w:val="center"/>
          </w:tcPr>
          <w:p w14:paraId="73B12FD6"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6F850ACB"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3B5AB28" w14:textId="77777777" w:rsidTr="006D1B5B">
        <w:trPr>
          <w:cantSplit/>
        </w:trPr>
        <w:tc>
          <w:tcPr>
            <w:tcW w:w="1458" w:type="dxa"/>
            <w:vMerge/>
            <w:vAlign w:val="center"/>
          </w:tcPr>
          <w:p w14:paraId="263A9CDC" w14:textId="77777777" w:rsidR="004E2D89" w:rsidRPr="007201A9" w:rsidRDefault="004E2D89" w:rsidP="000F538D">
            <w:pPr>
              <w:pStyle w:val="TableLabel"/>
              <w:rPr>
                <w:noProof w:val="0"/>
                <w:sz w:val="16"/>
              </w:rPr>
            </w:pPr>
          </w:p>
        </w:tc>
        <w:tc>
          <w:tcPr>
            <w:tcW w:w="2970" w:type="dxa"/>
            <w:vAlign w:val="center"/>
          </w:tcPr>
          <w:p w14:paraId="31A06137" w14:textId="77777777" w:rsidR="004E2D89" w:rsidRPr="007201A9" w:rsidRDefault="004E2D89" w:rsidP="000F538D">
            <w:pPr>
              <w:pStyle w:val="TableEntry"/>
              <w:rPr>
                <w:i/>
                <w:iCs/>
                <w:noProof w:val="0"/>
              </w:rPr>
            </w:pPr>
            <w:r w:rsidRPr="007201A9">
              <w:rPr>
                <w:i/>
                <w:iCs/>
                <w:noProof w:val="0"/>
              </w:rPr>
              <w:t>RoleIDCode</w:t>
            </w:r>
          </w:p>
        </w:tc>
        <w:tc>
          <w:tcPr>
            <w:tcW w:w="720" w:type="dxa"/>
            <w:vAlign w:val="center"/>
          </w:tcPr>
          <w:p w14:paraId="70BE44C8" w14:textId="40B7071C" w:rsidR="004E2D89" w:rsidRPr="007201A9" w:rsidRDefault="003732AA" w:rsidP="000F538D">
            <w:pPr>
              <w:pStyle w:val="TableEntry"/>
              <w:jc w:val="center"/>
              <w:rPr>
                <w:i/>
                <w:iCs/>
                <w:noProof w:val="0"/>
              </w:rPr>
            </w:pPr>
            <w:r w:rsidRPr="007201A9">
              <w:rPr>
                <w:i/>
                <w:iCs/>
                <w:noProof w:val="0"/>
              </w:rPr>
              <w:t>U</w:t>
            </w:r>
          </w:p>
        </w:tc>
        <w:tc>
          <w:tcPr>
            <w:tcW w:w="4518" w:type="dxa"/>
            <w:vAlign w:val="center"/>
          </w:tcPr>
          <w:p w14:paraId="4E61A9A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19F632A" w14:textId="77777777" w:rsidTr="006D1B5B">
        <w:trPr>
          <w:cantSplit/>
        </w:trPr>
        <w:tc>
          <w:tcPr>
            <w:tcW w:w="1458" w:type="dxa"/>
            <w:vMerge/>
            <w:vAlign w:val="center"/>
          </w:tcPr>
          <w:p w14:paraId="3B73E84F" w14:textId="77777777" w:rsidR="004E2D89" w:rsidRPr="007201A9" w:rsidRDefault="004E2D89" w:rsidP="000F538D">
            <w:pPr>
              <w:pStyle w:val="TableLabel"/>
              <w:rPr>
                <w:noProof w:val="0"/>
                <w:sz w:val="16"/>
              </w:rPr>
            </w:pPr>
          </w:p>
        </w:tc>
        <w:tc>
          <w:tcPr>
            <w:tcW w:w="2970" w:type="dxa"/>
            <w:vAlign w:val="center"/>
          </w:tcPr>
          <w:p w14:paraId="68A4032D" w14:textId="77777777" w:rsidR="004E2D89" w:rsidRPr="007201A9" w:rsidRDefault="004E2D89" w:rsidP="000F538D">
            <w:pPr>
              <w:pStyle w:val="TableEntry"/>
              <w:rPr>
                <w:i/>
                <w:iCs/>
                <w:noProof w:val="0"/>
              </w:rPr>
            </w:pPr>
            <w:r w:rsidRPr="007201A9">
              <w:rPr>
                <w:i/>
                <w:iCs/>
                <w:noProof w:val="0"/>
              </w:rPr>
              <w:t>NetworkAccessPointTypeCode</w:t>
            </w:r>
          </w:p>
        </w:tc>
        <w:tc>
          <w:tcPr>
            <w:tcW w:w="720" w:type="dxa"/>
            <w:vAlign w:val="center"/>
          </w:tcPr>
          <w:p w14:paraId="771AC570"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59154FB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F0CA74D" w14:textId="77777777" w:rsidTr="006D1B5B">
        <w:trPr>
          <w:cantSplit/>
        </w:trPr>
        <w:tc>
          <w:tcPr>
            <w:tcW w:w="1458" w:type="dxa"/>
            <w:vMerge/>
            <w:vAlign w:val="center"/>
          </w:tcPr>
          <w:p w14:paraId="7AAC13A0" w14:textId="77777777" w:rsidR="004E2D89" w:rsidRPr="007201A9" w:rsidRDefault="004E2D89" w:rsidP="000F538D">
            <w:pPr>
              <w:pStyle w:val="TableLabel"/>
              <w:rPr>
                <w:noProof w:val="0"/>
                <w:sz w:val="16"/>
              </w:rPr>
            </w:pPr>
          </w:p>
        </w:tc>
        <w:tc>
          <w:tcPr>
            <w:tcW w:w="2970" w:type="dxa"/>
            <w:vAlign w:val="center"/>
          </w:tcPr>
          <w:p w14:paraId="3679EB5E" w14:textId="77777777" w:rsidR="004E2D89" w:rsidRPr="007201A9" w:rsidRDefault="004E2D89" w:rsidP="000F538D">
            <w:pPr>
              <w:pStyle w:val="TableEntry"/>
              <w:rPr>
                <w:i/>
                <w:iCs/>
                <w:noProof w:val="0"/>
              </w:rPr>
            </w:pPr>
            <w:r w:rsidRPr="007201A9">
              <w:rPr>
                <w:i/>
                <w:iCs/>
                <w:noProof w:val="0"/>
              </w:rPr>
              <w:t>NetworkAccessPointID</w:t>
            </w:r>
          </w:p>
        </w:tc>
        <w:tc>
          <w:tcPr>
            <w:tcW w:w="720" w:type="dxa"/>
            <w:vAlign w:val="center"/>
          </w:tcPr>
          <w:p w14:paraId="7E4753EE" w14:textId="77777777" w:rsidR="004E2D89" w:rsidRPr="007201A9" w:rsidRDefault="004E2D89" w:rsidP="000F538D">
            <w:pPr>
              <w:pStyle w:val="TableEntry"/>
              <w:jc w:val="center"/>
              <w:rPr>
                <w:i/>
                <w:iCs/>
                <w:noProof w:val="0"/>
              </w:rPr>
            </w:pPr>
            <w:r w:rsidRPr="007201A9">
              <w:rPr>
                <w:i/>
                <w:iCs/>
                <w:noProof w:val="0"/>
              </w:rPr>
              <w:t>U</w:t>
            </w:r>
          </w:p>
        </w:tc>
        <w:tc>
          <w:tcPr>
            <w:tcW w:w="4518" w:type="dxa"/>
            <w:vAlign w:val="center"/>
          </w:tcPr>
          <w:p w14:paraId="116BC90D" w14:textId="77777777" w:rsidR="004E2D89" w:rsidRPr="007201A9" w:rsidRDefault="004E2D89" w:rsidP="000F538D">
            <w:pPr>
              <w:pStyle w:val="TableEntry"/>
              <w:rPr>
                <w:i/>
                <w:iCs/>
                <w:noProof w:val="0"/>
              </w:rPr>
            </w:pPr>
            <w:r w:rsidRPr="007201A9">
              <w:rPr>
                <w:i/>
                <w:iCs/>
                <w:noProof w:val="0"/>
              </w:rPr>
              <w:t>not specialized</w:t>
            </w:r>
          </w:p>
        </w:tc>
      </w:tr>
    </w:tbl>
    <w:p w14:paraId="537B1BEC" w14:textId="77777777" w:rsidR="004E2D89" w:rsidRPr="007201A9" w:rsidRDefault="004E2D89" w:rsidP="004E2D89">
      <w:pPr>
        <w:pStyle w:val="BodyText"/>
        <w:rPr>
          <w:noProof w:val="0"/>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970"/>
        <w:gridCol w:w="720"/>
        <w:gridCol w:w="4518"/>
      </w:tblGrid>
      <w:tr w:rsidR="003732AA" w:rsidRPr="007201A9" w14:paraId="326ED930" w14:textId="77777777" w:rsidTr="006D1B5B">
        <w:trPr>
          <w:cantSplit/>
        </w:trPr>
        <w:tc>
          <w:tcPr>
            <w:tcW w:w="1458" w:type="dxa"/>
            <w:vMerge w:val="restart"/>
            <w:tcBorders>
              <w:top w:val="single" w:sz="4" w:space="0" w:color="auto"/>
            </w:tcBorders>
          </w:tcPr>
          <w:p w14:paraId="0719B7DF" w14:textId="77777777" w:rsidR="003732AA" w:rsidRPr="007201A9" w:rsidRDefault="003732AA" w:rsidP="006D1B5B">
            <w:pPr>
              <w:pStyle w:val="TableEntryHeader"/>
              <w:rPr>
                <w:noProof w:val="0"/>
              </w:rPr>
            </w:pPr>
            <w:r w:rsidRPr="007201A9">
              <w:rPr>
                <w:noProof w:val="0"/>
              </w:rPr>
              <w:t>Audit Source</w:t>
            </w:r>
          </w:p>
          <w:p w14:paraId="00AF9166" w14:textId="77777777" w:rsidR="003732AA" w:rsidRPr="007201A9" w:rsidRDefault="003732AA" w:rsidP="006D1B5B">
            <w:pPr>
              <w:pStyle w:val="TableEntryHeader"/>
              <w:rPr>
                <w:bCs/>
                <w:noProof w:val="0"/>
                <w:sz w:val="12"/>
              </w:rPr>
            </w:pPr>
            <w:r w:rsidRPr="007201A9">
              <w:rPr>
                <w:bCs/>
                <w:noProof w:val="0"/>
                <w:sz w:val="12"/>
              </w:rPr>
              <w:t>(AuditMessage/</w:t>
            </w:r>
            <w:r w:rsidRPr="007201A9">
              <w:rPr>
                <w:bCs/>
                <w:noProof w:val="0"/>
                <w:sz w:val="12"/>
              </w:rPr>
              <w:br/>
              <w:t>AuditSourceIdentification)</w:t>
            </w:r>
          </w:p>
        </w:tc>
        <w:tc>
          <w:tcPr>
            <w:tcW w:w="2970" w:type="dxa"/>
            <w:tcBorders>
              <w:top w:val="single" w:sz="4" w:space="0" w:color="auto"/>
            </w:tcBorders>
            <w:vAlign w:val="center"/>
          </w:tcPr>
          <w:p w14:paraId="6A69B00C" w14:textId="77777777" w:rsidR="003732AA" w:rsidRPr="007201A9" w:rsidRDefault="003732AA" w:rsidP="006D1B5B">
            <w:pPr>
              <w:pStyle w:val="TableEntry"/>
              <w:rPr>
                <w:i/>
                <w:iCs/>
                <w:noProof w:val="0"/>
              </w:rPr>
            </w:pPr>
            <w:r w:rsidRPr="007201A9">
              <w:rPr>
                <w:i/>
                <w:iCs/>
                <w:noProof w:val="0"/>
              </w:rPr>
              <w:t>AuditSourceID</w:t>
            </w:r>
          </w:p>
        </w:tc>
        <w:tc>
          <w:tcPr>
            <w:tcW w:w="720" w:type="dxa"/>
            <w:tcBorders>
              <w:top w:val="single" w:sz="4" w:space="0" w:color="auto"/>
            </w:tcBorders>
            <w:vAlign w:val="center"/>
          </w:tcPr>
          <w:p w14:paraId="7393ACD3" w14:textId="77777777" w:rsidR="003732AA" w:rsidRPr="007201A9" w:rsidRDefault="003732AA" w:rsidP="006D1B5B">
            <w:pPr>
              <w:pStyle w:val="TableEntry"/>
              <w:rPr>
                <w:i/>
                <w:iCs/>
                <w:noProof w:val="0"/>
                <w:szCs w:val="18"/>
              </w:rPr>
            </w:pPr>
            <w:r w:rsidRPr="007201A9">
              <w:rPr>
                <w:i/>
                <w:iCs/>
                <w:noProof w:val="0"/>
                <w:szCs w:val="18"/>
              </w:rPr>
              <w:t>U</w:t>
            </w:r>
          </w:p>
        </w:tc>
        <w:tc>
          <w:tcPr>
            <w:tcW w:w="4518" w:type="dxa"/>
            <w:tcBorders>
              <w:top w:val="single" w:sz="4" w:space="0" w:color="auto"/>
            </w:tcBorders>
            <w:vAlign w:val="center"/>
          </w:tcPr>
          <w:p w14:paraId="035A189C" w14:textId="77777777" w:rsidR="003732AA" w:rsidRPr="007201A9" w:rsidRDefault="003732AA" w:rsidP="006D1B5B">
            <w:pPr>
              <w:pStyle w:val="TableEntry"/>
              <w:rPr>
                <w:i/>
                <w:iCs/>
                <w:noProof w:val="0"/>
              </w:rPr>
            </w:pPr>
            <w:r w:rsidRPr="007201A9">
              <w:rPr>
                <w:i/>
                <w:iCs/>
                <w:noProof w:val="0"/>
              </w:rPr>
              <w:t>not specialized</w:t>
            </w:r>
          </w:p>
        </w:tc>
      </w:tr>
      <w:tr w:rsidR="003732AA" w:rsidRPr="007201A9" w14:paraId="093055E9" w14:textId="77777777" w:rsidTr="006D1B5B">
        <w:trPr>
          <w:cantSplit/>
        </w:trPr>
        <w:tc>
          <w:tcPr>
            <w:tcW w:w="1458" w:type="dxa"/>
            <w:vMerge/>
            <w:textDirection w:val="btLr"/>
            <w:vAlign w:val="center"/>
          </w:tcPr>
          <w:p w14:paraId="618EC8F9" w14:textId="77777777" w:rsidR="003732AA" w:rsidRPr="007201A9" w:rsidRDefault="003732AA" w:rsidP="000D2A84">
            <w:pPr>
              <w:pStyle w:val="TableLabel"/>
              <w:rPr>
                <w:noProof w:val="0"/>
                <w:sz w:val="16"/>
                <w:u w:val="single"/>
              </w:rPr>
            </w:pPr>
          </w:p>
        </w:tc>
        <w:tc>
          <w:tcPr>
            <w:tcW w:w="2970" w:type="dxa"/>
            <w:vAlign w:val="center"/>
          </w:tcPr>
          <w:p w14:paraId="3DC0DDB0" w14:textId="77777777" w:rsidR="003732AA" w:rsidRPr="007201A9" w:rsidRDefault="003732AA" w:rsidP="006D1B5B">
            <w:pPr>
              <w:pStyle w:val="TableEntry"/>
              <w:rPr>
                <w:i/>
                <w:iCs/>
                <w:noProof w:val="0"/>
              </w:rPr>
            </w:pPr>
            <w:r w:rsidRPr="007201A9">
              <w:rPr>
                <w:i/>
                <w:iCs/>
                <w:noProof w:val="0"/>
              </w:rPr>
              <w:t>AuditEnterpriseSiteID</w:t>
            </w:r>
          </w:p>
        </w:tc>
        <w:tc>
          <w:tcPr>
            <w:tcW w:w="720" w:type="dxa"/>
            <w:vAlign w:val="center"/>
          </w:tcPr>
          <w:p w14:paraId="2B056BA0" w14:textId="77777777" w:rsidR="003732AA" w:rsidRPr="007201A9" w:rsidRDefault="003732AA" w:rsidP="006D1B5B">
            <w:pPr>
              <w:pStyle w:val="TableEntry"/>
              <w:rPr>
                <w:i/>
                <w:iCs/>
                <w:noProof w:val="0"/>
                <w:szCs w:val="18"/>
              </w:rPr>
            </w:pPr>
            <w:r w:rsidRPr="007201A9">
              <w:rPr>
                <w:i/>
                <w:iCs/>
                <w:noProof w:val="0"/>
                <w:szCs w:val="18"/>
              </w:rPr>
              <w:t>U</w:t>
            </w:r>
          </w:p>
        </w:tc>
        <w:tc>
          <w:tcPr>
            <w:tcW w:w="4518" w:type="dxa"/>
            <w:vAlign w:val="center"/>
          </w:tcPr>
          <w:p w14:paraId="09FEA5EE" w14:textId="77777777" w:rsidR="003732AA" w:rsidRPr="007201A9" w:rsidRDefault="003732AA" w:rsidP="006D1B5B">
            <w:pPr>
              <w:pStyle w:val="TableEntry"/>
              <w:rPr>
                <w:i/>
                <w:iCs/>
                <w:noProof w:val="0"/>
              </w:rPr>
            </w:pPr>
            <w:r w:rsidRPr="007201A9">
              <w:rPr>
                <w:i/>
                <w:iCs/>
                <w:noProof w:val="0"/>
              </w:rPr>
              <w:t>not specialized</w:t>
            </w:r>
          </w:p>
        </w:tc>
      </w:tr>
      <w:tr w:rsidR="003732AA" w:rsidRPr="007201A9" w14:paraId="3D53977E" w14:textId="77777777" w:rsidTr="006D1B5B">
        <w:trPr>
          <w:cantSplit/>
        </w:trPr>
        <w:tc>
          <w:tcPr>
            <w:tcW w:w="1458" w:type="dxa"/>
            <w:vMerge/>
            <w:textDirection w:val="btLr"/>
            <w:vAlign w:val="center"/>
          </w:tcPr>
          <w:p w14:paraId="1E5C72D6" w14:textId="77777777" w:rsidR="003732AA" w:rsidRPr="007201A9" w:rsidRDefault="003732AA" w:rsidP="000D2A84">
            <w:pPr>
              <w:pStyle w:val="TableLabel"/>
              <w:rPr>
                <w:noProof w:val="0"/>
                <w:sz w:val="16"/>
                <w:u w:val="single"/>
              </w:rPr>
            </w:pPr>
          </w:p>
        </w:tc>
        <w:tc>
          <w:tcPr>
            <w:tcW w:w="2970" w:type="dxa"/>
            <w:vAlign w:val="center"/>
          </w:tcPr>
          <w:p w14:paraId="5BAE2F24" w14:textId="77777777" w:rsidR="003732AA" w:rsidRPr="007201A9" w:rsidRDefault="003732AA" w:rsidP="006D1B5B">
            <w:pPr>
              <w:pStyle w:val="TableEntry"/>
              <w:rPr>
                <w:i/>
                <w:iCs/>
                <w:noProof w:val="0"/>
              </w:rPr>
            </w:pPr>
            <w:r w:rsidRPr="007201A9">
              <w:rPr>
                <w:i/>
                <w:iCs/>
                <w:noProof w:val="0"/>
              </w:rPr>
              <w:t>AuditSourceTypeCode</w:t>
            </w:r>
          </w:p>
        </w:tc>
        <w:tc>
          <w:tcPr>
            <w:tcW w:w="720" w:type="dxa"/>
            <w:vAlign w:val="center"/>
          </w:tcPr>
          <w:p w14:paraId="44536925" w14:textId="77777777" w:rsidR="003732AA" w:rsidRPr="007201A9" w:rsidRDefault="003732AA" w:rsidP="006D1B5B">
            <w:pPr>
              <w:pStyle w:val="TableEntry"/>
              <w:rPr>
                <w:i/>
                <w:iCs/>
                <w:noProof w:val="0"/>
                <w:szCs w:val="18"/>
              </w:rPr>
            </w:pPr>
            <w:r w:rsidRPr="007201A9">
              <w:rPr>
                <w:i/>
                <w:iCs/>
                <w:noProof w:val="0"/>
                <w:szCs w:val="18"/>
              </w:rPr>
              <w:t>U</w:t>
            </w:r>
          </w:p>
        </w:tc>
        <w:tc>
          <w:tcPr>
            <w:tcW w:w="4518" w:type="dxa"/>
            <w:vAlign w:val="center"/>
          </w:tcPr>
          <w:p w14:paraId="4EF58DF4" w14:textId="77777777" w:rsidR="003732AA" w:rsidRPr="007201A9" w:rsidRDefault="003732AA" w:rsidP="006D1B5B">
            <w:pPr>
              <w:pStyle w:val="TableEntry"/>
              <w:rPr>
                <w:i/>
                <w:iCs/>
                <w:noProof w:val="0"/>
              </w:rPr>
            </w:pPr>
            <w:r w:rsidRPr="007201A9">
              <w:rPr>
                <w:i/>
                <w:iCs/>
                <w:noProof w:val="0"/>
              </w:rPr>
              <w:t>not specialized</w:t>
            </w:r>
          </w:p>
        </w:tc>
      </w:tr>
    </w:tbl>
    <w:p w14:paraId="2D3B75D8" w14:textId="77777777" w:rsidR="003732AA" w:rsidRPr="007201A9" w:rsidRDefault="003732AA"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2880"/>
        <w:gridCol w:w="720"/>
        <w:gridCol w:w="4428"/>
      </w:tblGrid>
      <w:tr w:rsidR="004E2D89" w:rsidRPr="007201A9" w14:paraId="74EC5B66" w14:textId="77777777" w:rsidTr="006D1B5B">
        <w:tc>
          <w:tcPr>
            <w:tcW w:w="1548" w:type="dxa"/>
            <w:vMerge w:val="restart"/>
            <w:shd w:val="clear" w:color="auto" w:fill="auto"/>
          </w:tcPr>
          <w:p w14:paraId="34EB1CC1" w14:textId="77777777" w:rsidR="004E2D89" w:rsidRPr="007201A9" w:rsidRDefault="004E2D89" w:rsidP="000F538D">
            <w:pPr>
              <w:pStyle w:val="TableEntryHeader"/>
              <w:rPr>
                <w:noProof w:val="0"/>
              </w:rPr>
            </w:pPr>
            <w:r w:rsidRPr="007201A9">
              <w:rPr>
                <w:noProof w:val="0"/>
              </w:rPr>
              <w:t>Pull Point</w:t>
            </w:r>
          </w:p>
          <w:p w14:paraId="3ABAE0CB" w14:textId="77777777" w:rsidR="004E2D89" w:rsidRPr="007201A9" w:rsidRDefault="004E2D89" w:rsidP="006D1B5B">
            <w:pPr>
              <w:pStyle w:val="TableEntryHeader"/>
              <w:rPr>
                <w:b w:val="0"/>
                <w:bCs/>
                <w:noProof w:val="0"/>
                <w:sz w:val="12"/>
              </w:rPr>
            </w:pPr>
            <w:r w:rsidRPr="007201A9">
              <w:rPr>
                <w:bCs/>
                <w:noProof w:val="0"/>
                <w:sz w:val="12"/>
              </w:rPr>
              <w:t>(AuditMessge/ParticipantObjectIdentification)</w:t>
            </w:r>
          </w:p>
        </w:tc>
        <w:tc>
          <w:tcPr>
            <w:tcW w:w="2880" w:type="dxa"/>
            <w:shd w:val="clear" w:color="auto" w:fill="auto"/>
          </w:tcPr>
          <w:p w14:paraId="2E4EACEE" w14:textId="77777777" w:rsidR="004E2D89" w:rsidRPr="007201A9" w:rsidRDefault="004E2D89" w:rsidP="000F538D">
            <w:pPr>
              <w:pStyle w:val="TableEntry"/>
              <w:rPr>
                <w:noProof w:val="0"/>
              </w:rPr>
            </w:pPr>
            <w:r w:rsidRPr="007201A9">
              <w:rPr>
                <w:noProof w:val="0"/>
              </w:rPr>
              <w:t>ParticipantObjectTypeCode</w:t>
            </w:r>
          </w:p>
        </w:tc>
        <w:tc>
          <w:tcPr>
            <w:tcW w:w="720" w:type="dxa"/>
            <w:shd w:val="clear" w:color="auto" w:fill="auto"/>
          </w:tcPr>
          <w:p w14:paraId="1B4CF07E" w14:textId="77777777" w:rsidR="004E2D89" w:rsidRPr="007201A9" w:rsidRDefault="004E2D89" w:rsidP="000F538D">
            <w:pPr>
              <w:pStyle w:val="TableEntry"/>
              <w:jc w:val="center"/>
              <w:rPr>
                <w:noProof w:val="0"/>
              </w:rPr>
            </w:pPr>
            <w:r w:rsidRPr="007201A9">
              <w:rPr>
                <w:noProof w:val="0"/>
              </w:rPr>
              <w:t>M</w:t>
            </w:r>
          </w:p>
        </w:tc>
        <w:tc>
          <w:tcPr>
            <w:tcW w:w="4428" w:type="dxa"/>
            <w:shd w:val="clear" w:color="auto" w:fill="auto"/>
          </w:tcPr>
          <w:p w14:paraId="71B2D6EE" w14:textId="48989104" w:rsidR="004E2D89" w:rsidRPr="007201A9" w:rsidRDefault="004E2D89" w:rsidP="003732AA">
            <w:pPr>
              <w:pStyle w:val="TableEntry"/>
              <w:rPr>
                <w:noProof w:val="0"/>
              </w:rPr>
            </w:pPr>
            <w:r w:rsidRPr="007201A9">
              <w:rPr>
                <w:noProof w:val="0"/>
              </w:rPr>
              <w:t>“2” (</w:t>
            </w:r>
            <w:r w:rsidR="003732AA" w:rsidRPr="007201A9">
              <w:rPr>
                <w:noProof w:val="0"/>
              </w:rPr>
              <w:t>system object</w:t>
            </w:r>
            <w:r w:rsidRPr="007201A9">
              <w:rPr>
                <w:noProof w:val="0"/>
              </w:rPr>
              <w:t>)</w:t>
            </w:r>
          </w:p>
        </w:tc>
      </w:tr>
      <w:tr w:rsidR="004E2D89" w:rsidRPr="007201A9" w14:paraId="087B6EE4" w14:textId="77777777" w:rsidTr="006D1B5B">
        <w:tc>
          <w:tcPr>
            <w:tcW w:w="1548" w:type="dxa"/>
            <w:vMerge/>
            <w:shd w:val="clear" w:color="auto" w:fill="auto"/>
          </w:tcPr>
          <w:p w14:paraId="2A7B4A79" w14:textId="77777777" w:rsidR="004E2D89" w:rsidRPr="007201A9" w:rsidRDefault="004E2D89" w:rsidP="000F538D">
            <w:pPr>
              <w:pStyle w:val="BodyText"/>
              <w:rPr>
                <w:noProof w:val="0"/>
              </w:rPr>
            </w:pPr>
          </w:p>
        </w:tc>
        <w:tc>
          <w:tcPr>
            <w:tcW w:w="2880" w:type="dxa"/>
            <w:shd w:val="clear" w:color="auto" w:fill="auto"/>
          </w:tcPr>
          <w:p w14:paraId="56E4C585" w14:textId="77777777" w:rsidR="004E2D89" w:rsidRPr="007201A9" w:rsidRDefault="004E2D89" w:rsidP="000F538D">
            <w:pPr>
              <w:pStyle w:val="TableEntry"/>
              <w:rPr>
                <w:noProof w:val="0"/>
              </w:rPr>
            </w:pPr>
            <w:r w:rsidRPr="007201A9">
              <w:rPr>
                <w:noProof w:val="0"/>
              </w:rPr>
              <w:t>ParticipantObjectTypeCodeRole</w:t>
            </w:r>
          </w:p>
        </w:tc>
        <w:tc>
          <w:tcPr>
            <w:tcW w:w="720" w:type="dxa"/>
            <w:shd w:val="clear" w:color="auto" w:fill="auto"/>
          </w:tcPr>
          <w:p w14:paraId="217A56AF" w14:textId="77777777" w:rsidR="004E2D89" w:rsidRPr="007201A9" w:rsidRDefault="004E2D89" w:rsidP="000F538D">
            <w:pPr>
              <w:pStyle w:val="TableEntry"/>
              <w:jc w:val="center"/>
              <w:rPr>
                <w:noProof w:val="0"/>
              </w:rPr>
            </w:pPr>
            <w:r w:rsidRPr="007201A9">
              <w:rPr>
                <w:noProof w:val="0"/>
              </w:rPr>
              <w:t>M</w:t>
            </w:r>
          </w:p>
        </w:tc>
        <w:tc>
          <w:tcPr>
            <w:tcW w:w="4428" w:type="dxa"/>
            <w:shd w:val="clear" w:color="auto" w:fill="auto"/>
          </w:tcPr>
          <w:p w14:paraId="6D5C4978" w14:textId="415C3DFA" w:rsidR="004E2D89" w:rsidRPr="007201A9" w:rsidRDefault="004E2D89" w:rsidP="003732AA">
            <w:pPr>
              <w:pStyle w:val="TableEntry"/>
              <w:rPr>
                <w:noProof w:val="0"/>
              </w:rPr>
            </w:pPr>
            <w:r w:rsidRPr="007201A9">
              <w:rPr>
                <w:noProof w:val="0"/>
              </w:rPr>
              <w:t>“</w:t>
            </w:r>
            <w:r w:rsidR="003732AA" w:rsidRPr="007201A9">
              <w:rPr>
                <w:noProof w:val="0"/>
              </w:rPr>
              <w:t>20</w:t>
            </w:r>
            <w:r w:rsidRPr="007201A9">
              <w:rPr>
                <w:noProof w:val="0"/>
              </w:rPr>
              <w:t>” (</w:t>
            </w:r>
            <w:r w:rsidR="003732AA" w:rsidRPr="007201A9">
              <w:rPr>
                <w:noProof w:val="0"/>
              </w:rPr>
              <w:t>job</w:t>
            </w:r>
            <w:r w:rsidRPr="007201A9">
              <w:rPr>
                <w:noProof w:val="0"/>
              </w:rPr>
              <w:t>)</w:t>
            </w:r>
          </w:p>
        </w:tc>
      </w:tr>
      <w:tr w:rsidR="004E2D89" w:rsidRPr="007201A9" w14:paraId="2CEA0386" w14:textId="77777777" w:rsidTr="006D1B5B">
        <w:tc>
          <w:tcPr>
            <w:tcW w:w="1548" w:type="dxa"/>
            <w:vMerge/>
            <w:shd w:val="clear" w:color="auto" w:fill="auto"/>
          </w:tcPr>
          <w:p w14:paraId="0259E2B2" w14:textId="77777777" w:rsidR="004E2D89" w:rsidRPr="007201A9" w:rsidRDefault="004E2D89" w:rsidP="000F538D">
            <w:pPr>
              <w:pStyle w:val="BodyText"/>
              <w:rPr>
                <w:noProof w:val="0"/>
              </w:rPr>
            </w:pPr>
          </w:p>
        </w:tc>
        <w:tc>
          <w:tcPr>
            <w:tcW w:w="2880" w:type="dxa"/>
            <w:shd w:val="clear" w:color="auto" w:fill="auto"/>
          </w:tcPr>
          <w:p w14:paraId="4D5A6D2D" w14:textId="77777777" w:rsidR="004E2D89" w:rsidRPr="007201A9" w:rsidRDefault="004E2D89" w:rsidP="000F538D">
            <w:pPr>
              <w:pStyle w:val="TableEntry"/>
              <w:rPr>
                <w:i/>
                <w:iCs/>
                <w:noProof w:val="0"/>
              </w:rPr>
            </w:pPr>
            <w:r w:rsidRPr="007201A9">
              <w:rPr>
                <w:i/>
                <w:iCs/>
                <w:noProof w:val="0"/>
              </w:rPr>
              <w:t>ParticipantObjectDataLifeCycle</w:t>
            </w:r>
          </w:p>
        </w:tc>
        <w:tc>
          <w:tcPr>
            <w:tcW w:w="720" w:type="dxa"/>
            <w:shd w:val="clear" w:color="auto" w:fill="auto"/>
          </w:tcPr>
          <w:p w14:paraId="211B3F21"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2D518F0F"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09F1975" w14:textId="77777777" w:rsidTr="006D1B5B">
        <w:tc>
          <w:tcPr>
            <w:tcW w:w="1548" w:type="dxa"/>
            <w:vMerge/>
            <w:shd w:val="clear" w:color="auto" w:fill="auto"/>
          </w:tcPr>
          <w:p w14:paraId="2895F3B0" w14:textId="77777777" w:rsidR="004E2D89" w:rsidRPr="007201A9" w:rsidRDefault="004E2D89" w:rsidP="000F538D">
            <w:pPr>
              <w:pStyle w:val="BodyText"/>
              <w:rPr>
                <w:noProof w:val="0"/>
              </w:rPr>
            </w:pPr>
          </w:p>
        </w:tc>
        <w:tc>
          <w:tcPr>
            <w:tcW w:w="2880" w:type="dxa"/>
            <w:shd w:val="clear" w:color="auto" w:fill="auto"/>
          </w:tcPr>
          <w:p w14:paraId="1BB26FC5" w14:textId="77777777" w:rsidR="004E2D89" w:rsidRPr="007201A9" w:rsidRDefault="004E2D89" w:rsidP="006D1B5B">
            <w:pPr>
              <w:pStyle w:val="TableEntry"/>
              <w:rPr>
                <w:i/>
                <w:iCs/>
                <w:noProof w:val="0"/>
              </w:rPr>
            </w:pPr>
            <w:r w:rsidRPr="007201A9">
              <w:rPr>
                <w:i/>
                <w:iCs/>
                <w:noProof w:val="0"/>
              </w:rPr>
              <w:t>ParticipantObjectIDTypeCode</w:t>
            </w:r>
          </w:p>
        </w:tc>
        <w:tc>
          <w:tcPr>
            <w:tcW w:w="720" w:type="dxa"/>
            <w:shd w:val="clear" w:color="auto" w:fill="auto"/>
          </w:tcPr>
          <w:p w14:paraId="2776A153" w14:textId="0AC27671" w:rsidR="004E2D89" w:rsidRPr="007201A9" w:rsidRDefault="003732AA" w:rsidP="006D1B5B">
            <w:pPr>
              <w:pStyle w:val="TableEntry"/>
              <w:jc w:val="center"/>
              <w:rPr>
                <w:i/>
                <w:iCs/>
                <w:noProof w:val="0"/>
              </w:rPr>
            </w:pPr>
            <w:r w:rsidRPr="007201A9">
              <w:rPr>
                <w:i/>
                <w:iCs/>
                <w:noProof w:val="0"/>
              </w:rPr>
              <w:t>U</w:t>
            </w:r>
          </w:p>
        </w:tc>
        <w:tc>
          <w:tcPr>
            <w:tcW w:w="4428" w:type="dxa"/>
            <w:shd w:val="clear" w:color="auto" w:fill="auto"/>
          </w:tcPr>
          <w:p w14:paraId="0D17AEF1" w14:textId="77777777" w:rsidR="004E2D89" w:rsidRPr="007201A9" w:rsidRDefault="004E2D89" w:rsidP="00CA3D92">
            <w:pPr>
              <w:pStyle w:val="TableEntry"/>
              <w:rPr>
                <w:i/>
                <w:iCs/>
                <w:noProof w:val="0"/>
              </w:rPr>
            </w:pPr>
            <w:r w:rsidRPr="007201A9">
              <w:rPr>
                <w:i/>
                <w:iCs/>
                <w:noProof w:val="0"/>
              </w:rPr>
              <w:t>not specialized</w:t>
            </w:r>
          </w:p>
        </w:tc>
      </w:tr>
      <w:tr w:rsidR="004E2D89" w:rsidRPr="007201A9" w14:paraId="39CAA536" w14:textId="77777777" w:rsidTr="006D1B5B">
        <w:tc>
          <w:tcPr>
            <w:tcW w:w="1548" w:type="dxa"/>
            <w:vMerge/>
            <w:shd w:val="clear" w:color="auto" w:fill="auto"/>
          </w:tcPr>
          <w:p w14:paraId="52A08966" w14:textId="77777777" w:rsidR="004E2D89" w:rsidRPr="007201A9" w:rsidRDefault="004E2D89" w:rsidP="000F538D">
            <w:pPr>
              <w:pStyle w:val="BodyText"/>
              <w:rPr>
                <w:noProof w:val="0"/>
              </w:rPr>
            </w:pPr>
          </w:p>
        </w:tc>
        <w:tc>
          <w:tcPr>
            <w:tcW w:w="2880" w:type="dxa"/>
            <w:shd w:val="clear" w:color="auto" w:fill="auto"/>
          </w:tcPr>
          <w:p w14:paraId="73C3FD78" w14:textId="77777777" w:rsidR="004E2D89" w:rsidRPr="007201A9" w:rsidRDefault="004E2D89" w:rsidP="000F538D">
            <w:pPr>
              <w:pStyle w:val="TableEntry"/>
              <w:rPr>
                <w:i/>
                <w:iCs/>
                <w:noProof w:val="0"/>
              </w:rPr>
            </w:pPr>
            <w:r w:rsidRPr="007201A9">
              <w:rPr>
                <w:i/>
                <w:iCs/>
                <w:noProof w:val="0"/>
              </w:rPr>
              <w:t>ParticipantObjectSensitivity</w:t>
            </w:r>
          </w:p>
        </w:tc>
        <w:tc>
          <w:tcPr>
            <w:tcW w:w="720" w:type="dxa"/>
            <w:shd w:val="clear" w:color="auto" w:fill="auto"/>
          </w:tcPr>
          <w:p w14:paraId="40DFE89E"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68EBD155"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031D987" w14:textId="77777777" w:rsidTr="006D1B5B">
        <w:tc>
          <w:tcPr>
            <w:tcW w:w="1548" w:type="dxa"/>
            <w:vMerge/>
            <w:shd w:val="clear" w:color="auto" w:fill="auto"/>
          </w:tcPr>
          <w:p w14:paraId="2E30E1B5" w14:textId="77777777" w:rsidR="004E2D89" w:rsidRPr="007201A9" w:rsidRDefault="004E2D89" w:rsidP="000F538D">
            <w:pPr>
              <w:pStyle w:val="BodyText"/>
              <w:rPr>
                <w:noProof w:val="0"/>
              </w:rPr>
            </w:pPr>
          </w:p>
        </w:tc>
        <w:tc>
          <w:tcPr>
            <w:tcW w:w="2880" w:type="dxa"/>
            <w:shd w:val="clear" w:color="auto" w:fill="auto"/>
          </w:tcPr>
          <w:p w14:paraId="244FB579" w14:textId="77777777" w:rsidR="004E2D89" w:rsidRPr="007201A9" w:rsidRDefault="004E2D89" w:rsidP="000F538D">
            <w:pPr>
              <w:pStyle w:val="TableEntry"/>
              <w:rPr>
                <w:noProof w:val="0"/>
              </w:rPr>
            </w:pPr>
            <w:r w:rsidRPr="007201A9">
              <w:rPr>
                <w:noProof w:val="0"/>
              </w:rPr>
              <w:t>ParticipantObjectID</w:t>
            </w:r>
          </w:p>
        </w:tc>
        <w:tc>
          <w:tcPr>
            <w:tcW w:w="720" w:type="dxa"/>
            <w:shd w:val="clear" w:color="auto" w:fill="auto"/>
          </w:tcPr>
          <w:p w14:paraId="20F198D5" w14:textId="77777777" w:rsidR="004E2D89" w:rsidRPr="007201A9" w:rsidRDefault="004E2D89" w:rsidP="000F538D">
            <w:pPr>
              <w:pStyle w:val="TableEntry"/>
              <w:jc w:val="center"/>
              <w:rPr>
                <w:noProof w:val="0"/>
              </w:rPr>
            </w:pPr>
            <w:r w:rsidRPr="007201A9">
              <w:rPr>
                <w:noProof w:val="0"/>
              </w:rPr>
              <w:t>M</w:t>
            </w:r>
          </w:p>
        </w:tc>
        <w:tc>
          <w:tcPr>
            <w:tcW w:w="4428" w:type="dxa"/>
            <w:shd w:val="clear" w:color="auto" w:fill="auto"/>
          </w:tcPr>
          <w:p w14:paraId="6F80EDDB" w14:textId="77777777" w:rsidR="004E2D89" w:rsidRPr="007201A9" w:rsidRDefault="004E2D89" w:rsidP="000F538D">
            <w:pPr>
              <w:pStyle w:val="TableEntry"/>
              <w:rPr>
                <w:noProof w:val="0"/>
              </w:rPr>
            </w:pPr>
            <w:r w:rsidRPr="007201A9">
              <w:rPr>
                <w:noProof w:val="0"/>
              </w:rPr>
              <w:t>The URL of the Pull Point resource</w:t>
            </w:r>
          </w:p>
        </w:tc>
      </w:tr>
      <w:tr w:rsidR="004E2D89" w:rsidRPr="007201A9" w14:paraId="02471A4B" w14:textId="77777777" w:rsidTr="006D1B5B">
        <w:tc>
          <w:tcPr>
            <w:tcW w:w="1548" w:type="dxa"/>
            <w:vMerge/>
            <w:shd w:val="clear" w:color="auto" w:fill="auto"/>
          </w:tcPr>
          <w:p w14:paraId="5372EA55" w14:textId="77777777" w:rsidR="004E2D89" w:rsidRPr="007201A9" w:rsidRDefault="004E2D89" w:rsidP="000F538D">
            <w:pPr>
              <w:pStyle w:val="BodyText"/>
              <w:rPr>
                <w:noProof w:val="0"/>
              </w:rPr>
            </w:pPr>
          </w:p>
        </w:tc>
        <w:tc>
          <w:tcPr>
            <w:tcW w:w="2880" w:type="dxa"/>
            <w:shd w:val="clear" w:color="auto" w:fill="auto"/>
          </w:tcPr>
          <w:p w14:paraId="7A9493FF" w14:textId="77777777" w:rsidR="004E2D89" w:rsidRPr="007201A9" w:rsidRDefault="004E2D89" w:rsidP="000F538D">
            <w:pPr>
              <w:pStyle w:val="TableEntry"/>
              <w:rPr>
                <w:i/>
                <w:iCs/>
                <w:noProof w:val="0"/>
              </w:rPr>
            </w:pPr>
            <w:r w:rsidRPr="007201A9">
              <w:rPr>
                <w:i/>
                <w:iCs/>
                <w:noProof w:val="0"/>
              </w:rPr>
              <w:t>ParticipantObjectName</w:t>
            </w:r>
          </w:p>
        </w:tc>
        <w:tc>
          <w:tcPr>
            <w:tcW w:w="720" w:type="dxa"/>
            <w:shd w:val="clear" w:color="auto" w:fill="auto"/>
          </w:tcPr>
          <w:p w14:paraId="30FE84AA"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2F343E4F"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F41A95B" w14:textId="77777777" w:rsidTr="006D1B5B">
        <w:tc>
          <w:tcPr>
            <w:tcW w:w="1548" w:type="dxa"/>
            <w:vMerge/>
            <w:shd w:val="clear" w:color="auto" w:fill="auto"/>
          </w:tcPr>
          <w:p w14:paraId="7CC86E8F" w14:textId="77777777" w:rsidR="004E2D89" w:rsidRPr="007201A9" w:rsidRDefault="004E2D89" w:rsidP="000F538D">
            <w:pPr>
              <w:pStyle w:val="BodyText"/>
              <w:rPr>
                <w:noProof w:val="0"/>
              </w:rPr>
            </w:pPr>
          </w:p>
        </w:tc>
        <w:tc>
          <w:tcPr>
            <w:tcW w:w="2880" w:type="dxa"/>
            <w:shd w:val="clear" w:color="auto" w:fill="auto"/>
          </w:tcPr>
          <w:p w14:paraId="30465073" w14:textId="77777777" w:rsidR="004E2D89" w:rsidRPr="007201A9" w:rsidRDefault="004E2D89" w:rsidP="000F538D">
            <w:pPr>
              <w:pStyle w:val="TableEntry"/>
              <w:rPr>
                <w:i/>
                <w:iCs/>
                <w:noProof w:val="0"/>
              </w:rPr>
            </w:pPr>
            <w:r w:rsidRPr="007201A9">
              <w:rPr>
                <w:i/>
                <w:iCs/>
                <w:noProof w:val="0"/>
              </w:rPr>
              <w:t>ParticipantObjectQuery</w:t>
            </w:r>
          </w:p>
        </w:tc>
        <w:tc>
          <w:tcPr>
            <w:tcW w:w="720" w:type="dxa"/>
            <w:shd w:val="clear" w:color="auto" w:fill="auto"/>
          </w:tcPr>
          <w:p w14:paraId="148916EF"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6A41896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0CBA071" w14:textId="77777777" w:rsidTr="006D1B5B">
        <w:tc>
          <w:tcPr>
            <w:tcW w:w="1548" w:type="dxa"/>
            <w:vMerge/>
            <w:shd w:val="clear" w:color="auto" w:fill="auto"/>
          </w:tcPr>
          <w:p w14:paraId="450AFFF2" w14:textId="77777777" w:rsidR="004E2D89" w:rsidRPr="007201A9" w:rsidRDefault="004E2D89" w:rsidP="000F538D">
            <w:pPr>
              <w:pStyle w:val="BodyText"/>
              <w:rPr>
                <w:noProof w:val="0"/>
              </w:rPr>
            </w:pPr>
          </w:p>
        </w:tc>
        <w:tc>
          <w:tcPr>
            <w:tcW w:w="2880" w:type="dxa"/>
            <w:shd w:val="clear" w:color="auto" w:fill="auto"/>
          </w:tcPr>
          <w:p w14:paraId="5209B25E" w14:textId="77777777" w:rsidR="004E2D89" w:rsidRPr="007201A9" w:rsidRDefault="004E2D89" w:rsidP="000F538D">
            <w:pPr>
              <w:pStyle w:val="TableEntry"/>
              <w:rPr>
                <w:i/>
                <w:iCs/>
                <w:noProof w:val="0"/>
              </w:rPr>
            </w:pPr>
            <w:r w:rsidRPr="007201A9">
              <w:rPr>
                <w:i/>
                <w:iCs/>
                <w:noProof w:val="0"/>
              </w:rPr>
              <w:t>ParticipantObjectDetail</w:t>
            </w:r>
          </w:p>
        </w:tc>
        <w:tc>
          <w:tcPr>
            <w:tcW w:w="720" w:type="dxa"/>
            <w:shd w:val="clear" w:color="auto" w:fill="auto"/>
          </w:tcPr>
          <w:p w14:paraId="590C969D" w14:textId="77777777" w:rsidR="004E2D89" w:rsidRPr="007201A9" w:rsidRDefault="004E2D89" w:rsidP="000F538D">
            <w:pPr>
              <w:pStyle w:val="TableEntry"/>
              <w:jc w:val="center"/>
              <w:rPr>
                <w:i/>
                <w:iCs/>
                <w:noProof w:val="0"/>
              </w:rPr>
            </w:pPr>
            <w:r w:rsidRPr="007201A9">
              <w:rPr>
                <w:i/>
                <w:iCs/>
                <w:noProof w:val="0"/>
              </w:rPr>
              <w:t>U</w:t>
            </w:r>
          </w:p>
        </w:tc>
        <w:tc>
          <w:tcPr>
            <w:tcW w:w="4428" w:type="dxa"/>
            <w:shd w:val="clear" w:color="auto" w:fill="auto"/>
          </w:tcPr>
          <w:p w14:paraId="52FAF667" w14:textId="77777777" w:rsidR="004E2D89" w:rsidRPr="007201A9" w:rsidRDefault="004E2D89" w:rsidP="000F538D">
            <w:pPr>
              <w:pStyle w:val="TableEntry"/>
              <w:rPr>
                <w:i/>
                <w:iCs/>
                <w:noProof w:val="0"/>
              </w:rPr>
            </w:pPr>
            <w:r w:rsidRPr="007201A9">
              <w:rPr>
                <w:i/>
                <w:iCs/>
                <w:noProof w:val="0"/>
              </w:rPr>
              <w:t>not specialized</w:t>
            </w:r>
          </w:p>
        </w:tc>
      </w:tr>
    </w:tbl>
    <w:p w14:paraId="316CF5A5" w14:textId="77777777" w:rsidR="004E2D89" w:rsidRPr="007201A9" w:rsidRDefault="004E2D89" w:rsidP="004E2D89">
      <w:pPr>
        <w:pStyle w:val="Heading5"/>
        <w:numPr>
          <w:ilvl w:val="0"/>
          <w:numId w:val="0"/>
        </w:numPr>
        <w:rPr>
          <w:noProof w:val="0"/>
        </w:rPr>
      </w:pPr>
      <w:bookmarkStart w:id="194" w:name="_Toc363803111"/>
      <w:bookmarkStart w:id="195" w:name="_Toc13816086"/>
      <w:r w:rsidRPr="007201A9">
        <w:rPr>
          <w:noProof w:val="0"/>
        </w:rPr>
        <w:t>3.69.5.1.2 Notification Puller audit message</w:t>
      </w:r>
      <w:bookmarkEnd w:id="194"/>
      <w:bookmarkEnd w:id="195"/>
    </w:p>
    <w:tbl>
      <w:tblPr>
        <w:tblpPr w:leftFromText="180" w:rightFromText="180" w:vertAnchor="text" w:horzAnchor="page" w:tblpX="1810" w:tblpY="140"/>
        <w:tblOverlap w:val="neve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340"/>
        <w:gridCol w:w="810"/>
        <w:gridCol w:w="4429"/>
      </w:tblGrid>
      <w:tr w:rsidR="003732AA" w:rsidRPr="007201A9" w14:paraId="61A6BB15" w14:textId="77777777" w:rsidTr="006D1B5B">
        <w:trPr>
          <w:cantSplit/>
        </w:trPr>
        <w:tc>
          <w:tcPr>
            <w:tcW w:w="2088" w:type="dxa"/>
            <w:tcBorders>
              <w:bottom w:val="single" w:sz="4" w:space="0" w:color="auto"/>
            </w:tcBorders>
          </w:tcPr>
          <w:p w14:paraId="1A94123E" w14:textId="77777777" w:rsidR="003732AA" w:rsidRPr="007201A9" w:rsidRDefault="003732AA" w:rsidP="003732AA">
            <w:pPr>
              <w:pStyle w:val="TableEntryHeader"/>
              <w:jc w:val="left"/>
              <w:rPr>
                <w:noProof w:val="0"/>
              </w:rPr>
            </w:pPr>
          </w:p>
        </w:tc>
        <w:tc>
          <w:tcPr>
            <w:tcW w:w="2340" w:type="dxa"/>
            <w:tcBorders>
              <w:bottom w:val="single" w:sz="4" w:space="0" w:color="auto"/>
            </w:tcBorders>
            <w:vAlign w:val="center"/>
          </w:tcPr>
          <w:p w14:paraId="3D8C84DA" w14:textId="77777777" w:rsidR="003732AA" w:rsidRPr="007201A9" w:rsidRDefault="003732AA" w:rsidP="003732AA">
            <w:pPr>
              <w:pStyle w:val="TableEntryHeader"/>
              <w:rPr>
                <w:noProof w:val="0"/>
              </w:rPr>
            </w:pPr>
            <w:r w:rsidRPr="007201A9">
              <w:rPr>
                <w:noProof w:val="0"/>
              </w:rPr>
              <w:t>Field Name</w:t>
            </w:r>
          </w:p>
        </w:tc>
        <w:tc>
          <w:tcPr>
            <w:tcW w:w="810" w:type="dxa"/>
            <w:tcBorders>
              <w:bottom w:val="single" w:sz="4" w:space="0" w:color="auto"/>
            </w:tcBorders>
            <w:vAlign w:val="center"/>
          </w:tcPr>
          <w:p w14:paraId="52D17F1A" w14:textId="77777777" w:rsidR="003732AA" w:rsidRPr="007201A9" w:rsidRDefault="003732AA" w:rsidP="003732AA">
            <w:pPr>
              <w:pStyle w:val="TableEntryHeader"/>
              <w:rPr>
                <w:noProof w:val="0"/>
              </w:rPr>
            </w:pPr>
            <w:r w:rsidRPr="007201A9">
              <w:rPr>
                <w:noProof w:val="0"/>
              </w:rPr>
              <w:t>Opt.</w:t>
            </w:r>
          </w:p>
        </w:tc>
        <w:tc>
          <w:tcPr>
            <w:tcW w:w="4429" w:type="dxa"/>
            <w:tcBorders>
              <w:bottom w:val="single" w:sz="4" w:space="0" w:color="auto"/>
            </w:tcBorders>
            <w:vAlign w:val="center"/>
          </w:tcPr>
          <w:p w14:paraId="4A05F577" w14:textId="77777777" w:rsidR="003732AA" w:rsidRPr="007201A9" w:rsidRDefault="003732AA" w:rsidP="003732AA">
            <w:pPr>
              <w:pStyle w:val="TableEntryHeader"/>
              <w:rPr>
                <w:noProof w:val="0"/>
              </w:rPr>
            </w:pPr>
            <w:r w:rsidRPr="007201A9">
              <w:rPr>
                <w:noProof w:val="0"/>
              </w:rPr>
              <w:t>Value Constraints</w:t>
            </w:r>
          </w:p>
        </w:tc>
      </w:tr>
      <w:tr w:rsidR="003732AA" w:rsidRPr="007201A9" w14:paraId="7EEE98E9" w14:textId="77777777" w:rsidTr="006D1B5B">
        <w:trPr>
          <w:cantSplit/>
        </w:trPr>
        <w:tc>
          <w:tcPr>
            <w:tcW w:w="2088" w:type="dxa"/>
            <w:vMerge w:val="restart"/>
            <w:tcBorders>
              <w:top w:val="single" w:sz="4" w:space="0" w:color="auto"/>
            </w:tcBorders>
          </w:tcPr>
          <w:p w14:paraId="54640133" w14:textId="77777777" w:rsidR="003732AA" w:rsidRPr="007201A9" w:rsidRDefault="003732AA" w:rsidP="003732AA">
            <w:pPr>
              <w:pStyle w:val="TableEntryHeader"/>
              <w:rPr>
                <w:noProof w:val="0"/>
              </w:rPr>
            </w:pPr>
            <w:r w:rsidRPr="007201A9">
              <w:rPr>
                <w:noProof w:val="0"/>
              </w:rPr>
              <w:t>Event</w:t>
            </w:r>
          </w:p>
        </w:tc>
        <w:tc>
          <w:tcPr>
            <w:tcW w:w="2340" w:type="dxa"/>
            <w:tcBorders>
              <w:top w:val="single" w:sz="4" w:space="0" w:color="auto"/>
            </w:tcBorders>
            <w:vAlign w:val="center"/>
          </w:tcPr>
          <w:p w14:paraId="1B8EE2F0" w14:textId="77777777" w:rsidR="003732AA" w:rsidRPr="007201A9" w:rsidRDefault="003732AA" w:rsidP="003732AA">
            <w:pPr>
              <w:pStyle w:val="TableEntry"/>
              <w:rPr>
                <w:noProof w:val="0"/>
              </w:rPr>
            </w:pPr>
            <w:r w:rsidRPr="007201A9">
              <w:rPr>
                <w:noProof w:val="0"/>
              </w:rPr>
              <w:t>EventID</w:t>
            </w:r>
          </w:p>
        </w:tc>
        <w:tc>
          <w:tcPr>
            <w:tcW w:w="810" w:type="dxa"/>
            <w:tcBorders>
              <w:top w:val="single" w:sz="4" w:space="0" w:color="auto"/>
            </w:tcBorders>
            <w:vAlign w:val="center"/>
          </w:tcPr>
          <w:p w14:paraId="53A4C9C2" w14:textId="77777777" w:rsidR="003732AA" w:rsidRPr="007201A9" w:rsidRDefault="003732AA" w:rsidP="003732AA">
            <w:pPr>
              <w:pStyle w:val="TableEntry"/>
              <w:jc w:val="center"/>
              <w:rPr>
                <w:noProof w:val="0"/>
                <w:szCs w:val="18"/>
              </w:rPr>
            </w:pPr>
            <w:r w:rsidRPr="007201A9">
              <w:rPr>
                <w:noProof w:val="0"/>
                <w:szCs w:val="18"/>
              </w:rPr>
              <w:t>M</w:t>
            </w:r>
          </w:p>
        </w:tc>
        <w:tc>
          <w:tcPr>
            <w:tcW w:w="4429" w:type="dxa"/>
            <w:tcBorders>
              <w:top w:val="single" w:sz="4" w:space="0" w:color="auto"/>
            </w:tcBorders>
            <w:vAlign w:val="center"/>
          </w:tcPr>
          <w:p w14:paraId="73DCF6A2" w14:textId="77777777" w:rsidR="003732AA" w:rsidRPr="007201A9" w:rsidRDefault="003732AA" w:rsidP="003732AA">
            <w:pPr>
              <w:pStyle w:val="TableEntry"/>
              <w:rPr>
                <w:noProof w:val="0"/>
              </w:rPr>
            </w:pPr>
            <w:r w:rsidRPr="007201A9">
              <w:rPr>
                <w:noProof w:val="0"/>
              </w:rPr>
              <w:t>EV (110100, DCM,”Application Activity”)</w:t>
            </w:r>
          </w:p>
        </w:tc>
      </w:tr>
      <w:tr w:rsidR="003732AA" w:rsidRPr="007201A9" w14:paraId="71085ED0" w14:textId="77777777" w:rsidTr="006D1B5B">
        <w:trPr>
          <w:cantSplit/>
        </w:trPr>
        <w:tc>
          <w:tcPr>
            <w:tcW w:w="2088" w:type="dxa"/>
            <w:vMerge/>
          </w:tcPr>
          <w:p w14:paraId="226D30C9" w14:textId="77777777" w:rsidR="003732AA" w:rsidRPr="007201A9" w:rsidRDefault="003732AA" w:rsidP="003732AA">
            <w:pPr>
              <w:pStyle w:val="TableLabel"/>
              <w:rPr>
                <w:noProof w:val="0"/>
                <w:sz w:val="16"/>
              </w:rPr>
            </w:pPr>
          </w:p>
        </w:tc>
        <w:tc>
          <w:tcPr>
            <w:tcW w:w="2340" w:type="dxa"/>
            <w:vAlign w:val="center"/>
          </w:tcPr>
          <w:p w14:paraId="51F55886" w14:textId="77777777" w:rsidR="003732AA" w:rsidRPr="007201A9" w:rsidRDefault="003732AA" w:rsidP="003732AA">
            <w:pPr>
              <w:pStyle w:val="TableEntry"/>
              <w:rPr>
                <w:noProof w:val="0"/>
              </w:rPr>
            </w:pPr>
            <w:r w:rsidRPr="007201A9">
              <w:rPr>
                <w:noProof w:val="0"/>
              </w:rPr>
              <w:t>EventActionCode</w:t>
            </w:r>
          </w:p>
        </w:tc>
        <w:tc>
          <w:tcPr>
            <w:tcW w:w="810" w:type="dxa"/>
            <w:vAlign w:val="center"/>
          </w:tcPr>
          <w:p w14:paraId="4C51EDC9" w14:textId="77777777" w:rsidR="003732AA" w:rsidRPr="007201A9" w:rsidRDefault="003732AA" w:rsidP="003732AA">
            <w:pPr>
              <w:pStyle w:val="TableEntry"/>
              <w:jc w:val="center"/>
              <w:rPr>
                <w:noProof w:val="0"/>
                <w:szCs w:val="18"/>
              </w:rPr>
            </w:pPr>
            <w:r w:rsidRPr="007201A9">
              <w:rPr>
                <w:noProof w:val="0"/>
                <w:szCs w:val="18"/>
              </w:rPr>
              <w:t>M</w:t>
            </w:r>
          </w:p>
        </w:tc>
        <w:tc>
          <w:tcPr>
            <w:tcW w:w="4429" w:type="dxa"/>
            <w:vAlign w:val="center"/>
          </w:tcPr>
          <w:p w14:paraId="7E1C2171" w14:textId="77777777" w:rsidR="003732AA" w:rsidRPr="007201A9" w:rsidRDefault="003732AA" w:rsidP="003732AA">
            <w:pPr>
              <w:pStyle w:val="TableEntry"/>
              <w:rPr>
                <w:noProof w:val="0"/>
              </w:rPr>
            </w:pPr>
            <w:r w:rsidRPr="007201A9">
              <w:rPr>
                <w:noProof w:val="0"/>
              </w:rPr>
              <w:t>Enumerated Value</w:t>
            </w:r>
            <w:r w:rsidRPr="007201A9">
              <w:rPr>
                <w:noProof w:val="0"/>
              </w:rPr>
              <w:br/>
            </w:r>
            <w:r w:rsidRPr="007201A9">
              <w:rPr>
                <w:b/>
                <w:noProof w:val="0"/>
              </w:rPr>
              <w:t xml:space="preserve">C = Create </w:t>
            </w:r>
            <w:r w:rsidRPr="007201A9">
              <w:rPr>
                <w:noProof w:val="0"/>
              </w:rPr>
              <w:t>(in case of creation of the Pull Point)</w:t>
            </w:r>
          </w:p>
          <w:p w14:paraId="183BDBB2" w14:textId="77777777" w:rsidR="003732AA" w:rsidRPr="007201A9" w:rsidRDefault="003732AA" w:rsidP="003732AA">
            <w:pPr>
              <w:pStyle w:val="TableEntry"/>
              <w:rPr>
                <w:noProof w:val="0"/>
              </w:rPr>
            </w:pPr>
            <w:r w:rsidRPr="007201A9">
              <w:rPr>
                <w:noProof w:val="0"/>
              </w:rPr>
              <w:t>or</w:t>
            </w:r>
          </w:p>
          <w:p w14:paraId="4B680804" w14:textId="77777777" w:rsidR="003732AA" w:rsidRPr="007201A9" w:rsidRDefault="003732AA" w:rsidP="003732AA">
            <w:pPr>
              <w:pStyle w:val="TableEntry"/>
              <w:rPr>
                <w:noProof w:val="0"/>
              </w:rPr>
            </w:pPr>
            <w:r w:rsidRPr="007201A9">
              <w:rPr>
                <w:b/>
                <w:noProof w:val="0"/>
              </w:rPr>
              <w:t>D= Delete</w:t>
            </w:r>
            <w:r w:rsidRPr="007201A9">
              <w:rPr>
                <w:noProof w:val="0"/>
              </w:rPr>
              <w:t xml:space="preserve"> (in case of deletion of the Pull Point)</w:t>
            </w:r>
          </w:p>
        </w:tc>
      </w:tr>
      <w:tr w:rsidR="003732AA" w:rsidRPr="007201A9" w14:paraId="0B302652" w14:textId="77777777" w:rsidTr="006D1B5B">
        <w:trPr>
          <w:cantSplit/>
        </w:trPr>
        <w:tc>
          <w:tcPr>
            <w:tcW w:w="2088" w:type="dxa"/>
            <w:vMerge/>
          </w:tcPr>
          <w:p w14:paraId="692A37D6" w14:textId="77777777" w:rsidR="003732AA" w:rsidRPr="007201A9" w:rsidRDefault="003732AA" w:rsidP="003732AA">
            <w:pPr>
              <w:pStyle w:val="TableLabel"/>
              <w:rPr>
                <w:noProof w:val="0"/>
                <w:sz w:val="16"/>
              </w:rPr>
            </w:pPr>
          </w:p>
        </w:tc>
        <w:tc>
          <w:tcPr>
            <w:tcW w:w="2340" w:type="dxa"/>
            <w:vAlign w:val="center"/>
          </w:tcPr>
          <w:p w14:paraId="13AD0AB3" w14:textId="77777777" w:rsidR="003732AA" w:rsidRPr="007201A9" w:rsidRDefault="003732AA" w:rsidP="003732AA">
            <w:pPr>
              <w:pStyle w:val="TableEntry"/>
              <w:rPr>
                <w:noProof w:val="0"/>
              </w:rPr>
            </w:pPr>
            <w:r w:rsidRPr="007201A9">
              <w:rPr>
                <w:noProof w:val="0"/>
              </w:rPr>
              <w:t>EventDateTime</w:t>
            </w:r>
          </w:p>
        </w:tc>
        <w:tc>
          <w:tcPr>
            <w:tcW w:w="810" w:type="dxa"/>
            <w:vAlign w:val="center"/>
          </w:tcPr>
          <w:p w14:paraId="70803577" w14:textId="77777777" w:rsidR="003732AA" w:rsidRPr="007201A9" w:rsidRDefault="003732AA" w:rsidP="003732AA">
            <w:pPr>
              <w:pStyle w:val="TableEntry"/>
              <w:jc w:val="center"/>
              <w:rPr>
                <w:iCs/>
                <w:noProof w:val="0"/>
                <w:szCs w:val="18"/>
              </w:rPr>
            </w:pPr>
            <w:r w:rsidRPr="007201A9">
              <w:rPr>
                <w:iCs/>
                <w:noProof w:val="0"/>
                <w:szCs w:val="18"/>
              </w:rPr>
              <w:t>M</w:t>
            </w:r>
          </w:p>
        </w:tc>
        <w:tc>
          <w:tcPr>
            <w:tcW w:w="4429" w:type="dxa"/>
            <w:vAlign w:val="center"/>
          </w:tcPr>
          <w:p w14:paraId="018FF82A" w14:textId="2F4F6D00" w:rsidR="003732AA" w:rsidRPr="007201A9" w:rsidRDefault="003732AA" w:rsidP="003732AA">
            <w:pPr>
              <w:pStyle w:val="TableEntry"/>
              <w:rPr>
                <w:noProof w:val="0"/>
              </w:rPr>
            </w:pPr>
            <w:r w:rsidRPr="007201A9">
              <w:rPr>
                <w:noProof w:val="0"/>
              </w:rPr>
              <w:t>time of creation or deletion of the Pull Point resource</w:t>
            </w:r>
          </w:p>
        </w:tc>
      </w:tr>
      <w:tr w:rsidR="003732AA" w:rsidRPr="007201A9" w14:paraId="7DD6B9A8" w14:textId="77777777" w:rsidTr="006D1B5B">
        <w:trPr>
          <w:cantSplit/>
        </w:trPr>
        <w:tc>
          <w:tcPr>
            <w:tcW w:w="2088" w:type="dxa"/>
            <w:vMerge/>
          </w:tcPr>
          <w:p w14:paraId="513AE112" w14:textId="77777777" w:rsidR="003732AA" w:rsidRPr="007201A9" w:rsidRDefault="003732AA" w:rsidP="003732AA">
            <w:pPr>
              <w:pStyle w:val="TableLabel"/>
              <w:rPr>
                <w:noProof w:val="0"/>
                <w:sz w:val="16"/>
              </w:rPr>
            </w:pPr>
          </w:p>
        </w:tc>
        <w:tc>
          <w:tcPr>
            <w:tcW w:w="2340" w:type="dxa"/>
            <w:vAlign w:val="center"/>
          </w:tcPr>
          <w:p w14:paraId="5AD9473E" w14:textId="77777777" w:rsidR="003732AA" w:rsidRPr="007201A9" w:rsidRDefault="003732AA" w:rsidP="003732AA">
            <w:pPr>
              <w:pStyle w:val="TableEntry"/>
              <w:rPr>
                <w:i/>
                <w:iCs/>
                <w:noProof w:val="0"/>
              </w:rPr>
            </w:pPr>
            <w:r w:rsidRPr="007201A9">
              <w:rPr>
                <w:i/>
                <w:iCs/>
                <w:noProof w:val="0"/>
              </w:rPr>
              <w:t>EventOutcomeIndicator</w:t>
            </w:r>
          </w:p>
        </w:tc>
        <w:tc>
          <w:tcPr>
            <w:tcW w:w="810" w:type="dxa"/>
            <w:vAlign w:val="center"/>
          </w:tcPr>
          <w:p w14:paraId="5C8EF3A2" w14:textId="77777777" w:rsidR="003732AA" w:rsidRPr="007201A9" w:rsidRDefault="003732AA" w:rsidP="003732AA">
            <w:pPr>
              <w:pStyle w:val="TableEntry"/>
              <w:jc w:val="center"/>
              <w:rPr>
                <w:i/>
                <w:iCs/>
                <w:noProof w:val="0"/>
                <w:szCs w:val="18"/>
              </w:rPr>
            </w:pPr>
            <w:r w:rsidRPr="007201A9">
              <w:rPr>
                <w:i/>
                <w:iCs/>
                <w:noProof w:val="0"/>
                <w:szCs w:val="18"/>
              </w:rPr>
              <w:t>M</w:t>
            </w:r>
          </w:p>
        </w:tc>
        <w:tc>
          <w:tcPr>
            <w:tcW w:w="4429" w:type="dxa"/>
            <w:vAlign w:val="center"/>
          </w:tcPr>
          <w:p w14:paraId="73256D15" w14:textId="77777777" w:rsidR="003732AA" w:rsidRPr="007201A9" w:rsidRDefault="003732AA" w:rsidP="003732AA">
            <w:pPr>
              <w:pStyle w:val="TableEntry"/>
              <w:rPr>
                <w:i/>
                <w:iCs/>
                <w:noProof w:val="0"/>
              </w:rPr>
            </w:pPr>
            <w:r w:rsidRPr="007201A9">
              <w:rPr>
                <w:i/>
                <w:iCs/>
                <w:noProof w:val="0"/>
                <w:lang w:eastAsia="it-IT"/>
              </w:rPr>
              <w:t>not specialized</w:t>
            </w:r>
          </w:p>
        </w:tc>
      </w:tr>
      <w:tr w:rsidR="003732AA" w:rsidRPr="007201A9" w14:paraId="6818C255" w14:textId="77777777" w:rsidTr="006D1B5B">
        <w:trPr>
          <w:cantSplit/>
        </w:trPr>
        <w:tc>
          <w:tcPr>
            <w:tcW w:w="2088" w:type="dxa"/>
            <w:vMerge/>
          </w:tcPr>
          <w:p w14:paraId="319D6C20" w14:textId="77777777" w:rsidR="003732AA" w:rsidRPr="007201A9" w:rsidRDefault="003732AA" w:rsidP="003732AA">
            <w:pPr>
              <w:pStyle w:val="TableLabel"/>
              <w:rPr>
                <w:noProof w:val="0"/>
                <w:sz w:val="16"/>
              </w:rPr>
            </w:pPr>
          </w:p>
        </w:tc>
        <w:tc>
          <w:tcPr>
            <w:tcW w:w="2340" w:type="dxa"/>
            <w:vAlign w:val="center"/>
          </w:tcPr>
          <w:p w14:paraId="7F49D878" w14:textId="77777777" w:rsidR="003732AA" w:rsidRPr="007201A9" w:rsidRDefault="003732AA" w:rsidP="003732AA">
            <w:pPr>
              <w:pStyle w:val="TableEntry"/>
              <w:rPr>
                <w:noProof w:val="0"/>
              </w:rPr>
            </w:pPr>
            <w:r w:rsidRPr="007201A9">
              <w:rPr>
                <w:noProof w:val="0"/>
              </w:rPr>
              <w:t>EventTypeCode</w:t>
            </w:r>
          </w:p>
        </w:tc>
        <w:tc>
          <w:tcPr>
            <w:tcW w:w="810" w:type="dxa"/>
            <w:vAlign w:val="center"/>
          </w:tcPr>
          <w:p w14:paraId="4F02736C" w14:textId="77777777" w:rsidR="003732AA" w:rsidRPr="007201A9" w:rsidRDefault="003732AA" w:rsidP="003732AA">
            <w:pPr>
              <w:pStyle w:val="TableEntry"/>
              <w:jc w:val="center"/>
              <w:rPr>
                <w:noProof w:val="0"/>
                <w:szCs w:val="18"/>
              </w:rPr>
            </w:pPr>
            <w:r w:rsidRPr="007201A9">
              <w:rPr>
                <w:noProof w:val="0"/>
                <w:szCs w:val="18"/>
              </w:rPr>
              <w:t>M</w:t>
            </w:r>
          </w:p>
        </w:tc>
        <w:tc>
          <w:tcPr>
            <w:tcW w:w="4429" w:type="dxa"/>
            <w:vAlign w:val="center"/>
          </w:tcPr>
          <w:p w14:paraId="2C12CB94" w14:textId="77777777" w:rsidR="003732AA" w:rsidRPr="007201A9" w:rsidRDefault="003732AA" w:rsidP="003732AA">
            <w:pPr>
              <w:pStyle w:val="TableEntry"/>
              <w:rPr>
                <w:noProof w:val="0"/>
              </w:rPr>
            </w:pPr>
            <w:r w:rsidRPr="007201A9">
              <w:rPr>
                <w:noProof w:val="0"/>
              </w:rPr>
              <w:t>EV(“ITI-69”, “IHE Transactions”, “Create Destroy Pull Point”)</w:t>
            </w:r>
          </w:p>
        </w:tc>
      </w:tr>
      <w:tr w:rsidR="003732AA" w:rsidRPr="007201A9" w14:paraId="02E057CF" w14:textId="77777777" w:rsidTr="001E12BE">
        <w:trPr>
          <w:cantSplit/>
        </w:trPr>
        <w:tc>
          <w:tcPr>
            <w:tcW w:w="9667" w:type="dxa"/>
            <w:gridSpan w:val="4"/>
          </w:tcPr>
          <w:p w14:paraId="18E4215B" w14:textId="77777777" w:rsidR="003732AA" w:rsidRPr="007201A9" w:rsidRDefault="003732AA" w:rsidP="003732AA">
            <w:pPr>
              <w:pStyle w:val="TableEntry"/>
              <w:rPr>
                <w:noProof w:val="0"/>
              </w:rPr>
            </w:pPr>
            <w:r w:rsidRPr="007201A9">
              <w:rPr>
                <w:noProof w:val="0"/>
              </w:rPr>
              <w:t>Source (Notification Puller) (1)</w:t>
            </w:r>
          </w:p>
        </w:tc>
      </w:tr>
      <w:tr w:rsidR="003732AA" w:rsidRPr="007201A9" w14:paraId="4386DC36" w14:textId="77777777" w:rsidTr="001E12BE">
        <w:trPr>
          <w:cantSplit/>
        </w:trPr>
        <w:tc>
          <w:tcPr>
            <w:tcW w:w="9667" w:type="dxa"/>
            <w:gridSpan w:val="4"/>
          </w:tcPr>
          <w:p w14:paraId="73955911" w14:textId="58539BF9" w:rsidR="003732AA" w:rsidRPr="007201A9" w:rsidRDefault="003732AA" w:rsidP="003732AA">
            <w:pPr>
              <w:pStyle w:val="TableEntry"/>
              <w:rPr>
                <w:noProof w:val="0"/>
              </w:rPr>
            </w:pPr>
            <w:r w:rsidRPr="007201A9">
              <w:rPr>
                <w:noProof w:val="0"/>
              </w:rPr>
              <w:t>Destination (Notification Pull Point) (1)</w:t>
            </w:r>
          </w:p>
        </w:tc>
      </w:tr>
      <w:tr w:rsidR="003732AA" w:rsidRPr="007201A9" w14:paraId="2936C7E2" w14:textId="77777777" w:rsidTr="001E12BE">
        <w:trPr>
          <w:cantSplit/>
        </w:trPr>
        <w:tc>
          <w:tcPr>
            <w:tcW w:w="9667" w:type="dxa"/>
            <w:gridSpan w:val="4"/>
          </w:tcPr>
          <w:p w14:paraId="1FFC32D5" w14:textId="77777777" w:rsidR="003732AA" w:rsidRPr="007201A9" w:rsidRDefault="003732AA" w:rsidP="003732AA">
            <w:pPr>
              <w:pStyle w:val="TableEntry"/>
              <w:rPr>
                <w:noProof w:val="0"/>
              </w:rPr>
            </w:pPr>
            <w:r w:rsidRPr="007201A9">
              <w:rPr>
                <w:noProof w:val="0"/>
              </w:rPr>
              <w:t>Human Requestor (0..1)</w:t>
            </w:r>
          </w:p>
        </w:tc>
      </w:tr>
      <w:tr w:rsidR="004776F8" w:rsidRPr="007201A9" w14:paraId="20DD2B80" w14:textId="77777777" w:rsidTr="001E12BE">
        <w:trPr>
          <w:cantSplit/>
        </w:trPr>
        <w:tc>
          <w:tcPr>
            <w:tcW w:w="9667" w:type="dxa"/>
            <w:gridSpan w:val="4"/>
          </w:tcPr>
          <w:p w14:paraId="7E731AEE" w14:textId="4C50AAB2" w:rsidR="004776F8" w:rsidRPr="007201A9" w:rsidRDefault="004776F8" w:rsidP="004776F8">
            <w:pPr>
              <w:pStyle w:val="TableEntry"/>
              <w:rPr>
                <w:noProof w:val="0"/>
              </w:rPr>
            </w:pPr>
            <w:r w:rsidRPr="007201A9">
              <w:rPr>
                <w:noProof w:val="0"/>
              </w:rPr>
              <w:t>Audit Source (Notification Puller) (1)</w:t>
            </w:r>
          </w:p>
        </w:tc>
      </w:tr>
      <w:tr w:rsidR="004776F8" w:rsidRPr="007201A9" w14:paraId="7D40A8BA" w14:textId="77777777" w:rsidTr="004776F8">
        <w:trPr>
          <w:cantSplit/>
        </w:trPr>
        <w:tc>
          <w:tcPr>
            <w:tcW w:w="9667" w:type="dxa"/>
            <w:gridSpan w:val="4"/>
            <w:tcBorders>
              <w:bottom w:val="single" w:sz="4" w:space="0" w:color="auto"/>
            </w:tcBorders>
          </w:tcPr>
          <w:p w14:paraId="7BBC2E14" w14:textId="101DFDE4" w:rsidR="004776F8" w:rsidRPr="007201A9" w:rsidRDefault="004776F8" w:rsidP="004776F8">
            <w:pPr>
              <w:pStyle w:val="TableEntry"/>
              <w:rPr>
                <w:noProof w:val="0"/>
              </w:rPr>
            </w:pPr>
            <w:r w:rsidRPr="007201A9">
              <w:rPr>
                <w:noProof w:val="0"/>
              </w:rPr>
              <w:t>Pull Point (1)</w:t>
            </w:r>
          </w:p>
        </w:tc>
      </w:tr>
    </w:tbl>
    <w:p w14:paraId="29C72D44" w14:textId="7333E34A" w:rsidR="004E2D89" w:rsidRPr="007201A9" w:rsidRDefault="003732AA" w:rsidP="004E2D89">
      <w:pPr>
        <w:pStyle w:val="BodyText"/>
        <w:rPr>
          <w:noProof w:val="0"/>
        </w:rPr>
      </w:pPr>
      <w:r w:rsidRPr="007201A9">
        <w:rPr>
          <w:noProof w:val="0"/>
        </w:rPr>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880"/>
        <w:gridCol w:w="900"/>
        <w:gridCol w:w="3798"/>
      </w:tblGrid>
      <w:tr w:rsidR="004E2D89" w:rsidRPr="007201A9" w14:paraId="33FBE83A" w14:textId="77777777" w:rsidTr="006D1B5B">
        <w:trPr>
          <w:cantSplit/>
        </w:trPr>
        <w:tc>
          <w:tcPr>
            <w:tcW w:w="2088" w:type="dxa"/>
            <w:vMerge w:val="restart"/>
          </w:tcPr>
          <w:p w14:paraId="59204053" w14:textId="61467FA0" w:rsidR="004E2D89" w:rsidRPr="007201A9" w:rsidRDefault="004E2D89" w:rsidP="000F538D">
            <w:pPr>
              <w:pStyle w:val="TableEntryHeader"/>
              <w:rPr>
                <w:noProof w:val="0"/>
              </w:rPr>
            </w:pPr>
            <w:r w:rsidRPr="007201A9">
              <w:rPr>
                <w:noProof w:val="0"/>
              </w:rPr>
              <w:t>Source</w:t>
            </w:r>
          </w:p>
          <w:p w14:paraId="455099F3" w14:textId="566E0476" w:rsidR="004E2D89" w:rsidRPr="007201A9" w:rsidRDefault="004776F8"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402EEB66" w14:textId="7A5E9AC2" w:rsidR="004E2D89" w:rsidRPr="007201A9" w:rsidRDefault="004E2D89" w:rsidP="006D1B5B">
            <w:pPr>
              <w:pStyle w:val="TableEntryHeader"/>
              <w:rPr>
                <w:noProof w:val="0"/>
                <w:kern w:val="28"/>
              </w:rPr>
            </w:pPr>
            <w:r w:rsidRPr="007201A9">
              <w:rPr>
                <w:bCs/>
                <w:noProof w:val="0"/>
                <w:sz w:val="12"/>
              </w:rPr>
              <w:t>ActiveParticipant</w:t>
            </w:r>
            <w:r w:rsidR="004776F8" w:rsidRPr="007201A9">
              <w:rPr>
                <w:bCs/>
                <w:noProof w:val="0"/>
                <w:sz w:val="12"/>
              </w:rPr>
              <w:t>)</w:t>
            </w:r>
          </w:p>
        </w:tc>
        <w:tc>
          <w:tcPr>
            <w:tcW w:w="2880" w:type="dxa"/>
            <w:vAlign w:val="center"/>
          </w:tcPr>
          <w:p w14:paraId="63098603" w14:textId="77777777" w:rsidR="004E2D89" w:rsidRPr="007201A9" w:rsidRDefault="004E2D89" w:rsidP="000F538D">
            <w:pPr>
              <w:pStyle w:val="TableEntry"/>
              <w:rPr>
                <w:i/>
                <w:noProof w:val="0"/>
              </w:rPr>
            </w:pPr>
            <w:r w:rsidRPr="007201A9">
              <w:rPr>
                <w:i/>
                <w:noProof w:val="0"/>
              </w:rPr>
              <w:t>UserID</w:t>
            </w:r>
          </w:p>
        </w:tc>
        <w:tc>
          <w:tcPr>
            <w:tcW w:w="900" w:type="dxa"/>
            <w:vAlign w:val="center"/>
          </w:tcPr>
          <w:p w14:paraId="7F6718BF"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98" w:type="dxa"/>
            <w:vAlign w:val="center"/>
          </w:tcPr>
          <w:p w14:paraId="312D5AA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C310C66" w14:textId="77777777" w:rsidTr="006D1B5B">
        <w:trPr>
          <w:cantSplit/>
        </w:trPr>
        <w:tc>
          <w:tcPr>
            <w:tcW w:w="2088" w:type="dxa"/>
            <w:vMerge/>
            <w:vAlign w:val="center"/>
          </w:tcPr>
          <w:p w14:paraId="6208C2F3" w14:textId="77777777" w:rsidR="004E2D89" w:rsidRPr="007201A9" w:rsidRDefault="004E2D89" w:rsidP="000F538D">
            <w:pPr>
              <w:pStyle w:val="TableLabel"/>
              <w:rPr>
                <w:noProof w:val="0"/>
                <w:sz w:val="16"/>
              </w:rPr>
            </w:pPr>
          </w:p>
        </w:tc>
        <w:tc>
          <w:tcPr>
            <w:tcW w:w="2880" w:type="dxa"/>
            <w:vAlign w:val="center"/>
          </w:tcPr>
          <w:p w14:paraId="052BC1DE" w14:textId="77777777" w:rsidR="004E2D89" w:rsidRPr="007201A9" w:rsidRDefault="004E2D89" w:rsidP="000F538D">
            <w:pPr>
              <w:pStyle w:val="TableEntry"/>
              <w:rPr>
                <w:i/>
                <w:iCs/>
                <w:noProof w:val="0"/>
              </w:rPr>
            </w:pPr>
            <w:r w:rsidRPr="007201A9">
              <w:rPr>
                <w:i/>
                <w:iCs/>
                <w:noProof w:val="0"/>
              </w:rPr>
              <w:t>AlternativeUserID</w:t>
            </w:r>
          </w:p>
        </w:tc>
        <w:tc>
          <w:tcPr>
            <w:tcW w:w="900" w:type="dxa"/>
            <w:vAlign w:val="center"/>
          </w:tcPr>
          <w:p w14:paraId="7AB9101A" w14:textId="77777777" w:rsidR="004E2D89" w:rsidRPr="007201A9" w:rsidRDefault="004E2D89" w:rsidP="000F538D">
            <w:pPr>
              <w:pStyle w:val="TableEntry"/>
              <w:jc w:val="center"/>
              <w:rPr>
                <w:i/>
                <w:noProof w:val="0"/>
                <w:szCs w:val="18"/>
              </w:rPr>
            </w:pPr>
            <w:r w:rsidRPr="007201A9">
              <w:rPr>
                <w:i/>
                <w:noProof w:val="0"/>
                <w:szCs w:val="18"/>
              </w:rPr>
              <w:t>U</w:t>
            </w:r>
          </w:p>
        </w:tc>
        <w:tc>
          <w:tcPr>
            <w:tcW w:w="3798" w:type="dxa"/>
            <w:vAlign w:val="center"/>
          </w:tcPr>
          <w:p w14:paraId="28ABA6F7"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BEFCA2A" w14:textId="77777777" w:rsidTr="006D1B5B">
        <w:trPr>
          <w:cantSplit/>
        </w:trPr>
        <w:tc>
          <w:tcPr>
            <w:tcW w:w="2088" w:type="dxa"/>
            <w:vMerge/>
            <w:vAlign w:val="center"/>
          </w:tcPr>
          <w:p w14:paraId="60B58782" w14:textId="77777777" w:rsidR="004E2D89" w:rsidRPr="007201A9" w:rsidRDefault="004E2D89" w:rsidP="000F538D">
            <w:pPr>
              <w:pStyle w:val="TableLabel"/>
              <w:rPr>
                <w:noProof w:val="0"/>
                <w:sz w:val="16"/>
              </w:rPr>
            </w:pPr>
          </w:p>
        </w:tc>
        <w:tc>
          <w:tcPr>
            <w:tcW w:w="2880" w:type="dxa"/>
            <w:vAlign w:val="center"/>
          </w:tcPr>
          <w:p w14:paraId="2F1C79FE" w14:textId="77777777" w:rsidR="004E2D89" w:rsidRPr="007201A9" w:rsidRDefault="004E2D89" w:rsidP="000F538D">
            <w:pPr>
              <w:pStyle w:val="TableEntry"/>
              <w:rPr>
                <w:i/>
                <w:iCs/>
                <w:noProof w:val="0"/>
              </w:rPr>
            </w:pPr>
            <w:r w:rsidRPr="007201A9">
              <w:rPr>
                <w:i/>
                <w:iCs/>
                <w:noProof w:val="0"/>
              </w:rPr>
              <w:t>UserName</w:t>
            </w:r>
          </w:p>
        </w:tc>
        <w:tc>
          <w:tcPr>
            <w:tcW w:w="900" w:type="dxa"/>
            <w:vAlign w:val="center"/>
          </w:tcPr>
          <w:p w14:paraId="7280D119"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98" w:type="dxa"/>
            <w:vAlign w:val="center"/>
          </w:tcPr>
          <w:p w14:paraId="52E2A564"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ACF6013" w14:textId="77777777" w:rsidTr="006D1B5B">
        <w:trPr>
          <w:cantSplit/>
        </w:trPr>
        <w:tc>
          <w:tcPr>
            <w:tcW w:w="2088" w:type="dxa"/>
            <w:vMerge/>
            <w:vAlign w:val="center"/>
          </w:tcPr>
          <w:p w14:paraId="192B891F" w14:textId="77777777" w:rsidR="004E2D89" w:rsidRPr="007201A9" w:rsidRDefault="004E2D89" w:rsidP="000F538D">
            <w:pPr>
              <w:pStyle w:val="TableLabel"/>
              <w:rPr>
                <w:noProof w:val="0"/>
                <w:sz w:val="16"/>
              </w:rPr>
            </w:pPr>
          </w:p>
        </w:tc>
        <w:tc>
          <w:tcPr>
            <w:tcW w:w="2880" w:type="dxa"/>
            <w:vAlign w:val="center"/>
          </w:tcPr>
          <w:p w14:paraId="36383843" w14:textId="77777777" w:rsidR="004E2D89" w:rsidRPr="007201A9" w:rsidRDefault="004E2D89" w:rsidP="000F538D">
            <w:pPr>
              <w:pStyle w:val="TableEntry"/>
              <w:rPr>
                <w:i/>
                <w:iCs/>
                <w:noProof w:val="0"/>
              </w:rPr>
            </w:pPr>
            <w:r w:rsidRPr="007201A9">
              <w:rPr>
                <w:i/>
                <w:iCs/>
                <w:noProof w:val="0"/>
              </w:rPr>
              <w:t>UserIsRequestor</w:t>
            </w:r>
          </w:p>
        </w:tc>
        <w:tc>
          <w:tcPr>
            <w:tcW w:w="900" w:type="dxa"/>
            <w:vAlign w:val="center"/>
          </w:tcPr>
          <w:p w14:paraId="25D33F8D"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98" w:type="dxa"/>
            <w:vAlign w:val="center"/>
          </w:tcPr>
          <w:p w14:paraId="3439DC90"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A97B4B8" w14:textId="77777777" w:rsidTr="006D1B5B">
        <w:trPr>
          <w:cantSplit/>
        </w:trPr>
        <w:tc>
          <w:tcPr>
            <w:tcW w:w="2088" w:type="dxa"/>
            <w:vMerge/>
            <w:vAlign w:val="center"/>
          </w:tcPr>
          <w:p w14:paraId="70A5719F" w14:textId="77777777" w:rsidR="004E2D89" w:rsidRPr="007201A9" w:rsidRDefault="004E2D89" w:rsidP="000F538D">
            <w:pPr>
              <w:pStyle w:val="TableLabel"/>
              <w:rPr>
                <w:noProof w:val="0"/>
                <w:sz w:val="16"/>
              </w:rPr>
            </w:pPr>
          </w:p>
        </w:tc>
        <w:tc>
          <w:tcPr>
            <w:tcW w:w="2880" w:type="dxa"/>
            <w:vAlign w:val="center"/>
          </w:tcPr>
          <w:p w14:paraId="1604CDDC" w14:textId="77777777" w:rsidR="004E2D89" w:rsidRPr="007201A9" w:rsidRDefault="004E2D89" w:rsidP="000F538D">
            <w:pPr>
              <w:pStyle w:val="TableEntry"/>
              <w:rPr>
                <w:noProof w:val="0"/>
              </w:rPr>
            </w:pPr>
            <w:r w:rsidRPr="007201A9">
              <w:rPr>
                <w:noProof w:val="0"/>
              </w:rPr>
              <w:t>RoleIDCode</w:t>
            </w:r>
          </w:p>
        </w:tc>
        <w:tc>
          <w:tcPr>
            <w:tcW w:w="900" w:type="dxa"/>
            <w:vAlign w:val="center"/>
          </w:tcPr>
          <w:p w14:paraId="515A3661" w14:textId="77777777" w:rsidR="004E2D89" w:rsidRPr="007201A9" w:rsidRDefault="004E2D89" w:rsidP="000F538D">
            <w:pPr>
              <w:pStyle w:val="TableEntry"/>
              <w:jc w:val="center"/>
              <w:rPr>
                <w:noProof w:val="0"/>
                <w:szCs w:val="18"/>
              </w:rPr>
            </w:pPr>
            <w:r w:rsidRPr="007201A9">
              <w:rPr>
                <w:noProof w:val="0"/>
                <w:szCs w:val="18"/>
              </w:rPr>
              <w:t>M</w:t>
            </w:r>
          </w:p>
        </w:tc>
        <w:tc>
          <w:tcPr>
            <w:tcW w:w="3798" w:type="dxa"/>
            <w:vAlign w:val="center"/>
          </w:tcPr>
          <w:p w14:paraId="0CE50FB1" w14:textId="77777777" w:rsidR="004E2D89" w:rsidRPr="007201A9" w:rsidRDefault="004E2D89" w:rsidP="000F538D">
            <w:pPr>
              <w:pStyle w:val="TableEntry"/>
              <w:rPr>
                <w:noProof w:val="0"/>
              </w:rPr>
            </w:pPr>
            <w:r w:rsidRPr="007201A9">
              <w:rPr>
                <w:noProof w:val="0"/>
              </w:rPr>
              <w:t>EV (110153, DCM, “Source”)</w:t>
            </w:r>
          </w:p>
        </w:tc>
      </w:tr>
      <w:tr w:rsidR="004E2D89" w:rsidRPr="007201A9" w14:paraId="3F42C151" w14:textId="77777777" w:rsidTr="006D1B5B">
        <w:trPr>
          <w:cantSplit/>
        </w:trPr>
        <w:tc>
          <w:tcPr>
            <w:tcW w:w="2088" w:type="dxa"/>
            <w:vMerge/>
            <w:vAlign w:val="center"/>
          </w:tcPr>
          <w:p w14:paraId="38FCD242" w14:textId="77777777" w:rsidR="004E2D89" w:rsidRPr="007201A9" w:rsidRDefault="004E2D89" w:rsidP="000F538D">
            <w:pPr>
              <w:pStyle w:val="TableLabel"/>
              <w:rPr>
                <w:noProof w:val="0"/>
                <w:sz w:val="16"/>
              </w:rPr>
            </w:pPr>
          </w:p>
        </w:tc>
        <w:tc>
          <w:tcPr>
            <w:tcW w:w="2880" w:type="dxa"/>
            <w:vAlign w:val="center"/>
          </w:tcPr>
          <w:p w14:paraId="561AF887" w14:textId="77777777" w:rsidR="004E2D89" w:rsidRPr="007201A9" w:rsidRDefault="004E2D89" w:rsidP="000F538D">
            <w:pPr>
              <w:pStyle w:val="TableEntry"/>
              <w:rPr>
                <w:noProof w:val="0"/>
              </w:rPr>
            </w:pPr>
            <w:r w:rsidRPr="007201A9">
              <w:rPr>
                <w:noProof w:val="0"/>
              </w:rPr>
              <w:t>NetworkAccessPointTypeCode</w:t>
            </w:r>
          </w:p>
        </w:tc>
        <w:tc>
          <w:tcPr>
            <w:tcW w:w="900" w:type="dxa"/>
            <w:vAlign w:val="center"/>
          </w:tcPr>
          <w:p w14:paraId="63BD48FA" w14:textId="689B0E44" w:rsidR="004E2D89" w:rsidRPr="007201A9" w:rsidRDefault="004776F8" w:rsidP="000F538D">
            <w:pPr>
              <w:pStyle w:val="TableEntry"/>
              <w:jc w:val="center"/>
              <w:rPr>
                <w:iCs/>
                <w:noProof w:val="0"/>
                <w:szCs w:val="18"/>
              </w:rPr>
            </w:pPr>
            <w:r w:rsidRPr="007201A9">
              <w:rPr>
                <w:iCs/>
                <w:noProof w:val="0"/>
                <w:szCs w:val="18"/>
              </w:rPr>
              <w:t>M</w:t>
            </w:r>
          </w:p>
        </w:tc>
        <w:tc>
          <w:tcPr>
            <w:tcW w:w="3798" w:type="dxa"/>
            <w:vAlign w:val="center"/>
          </w:tcPr>
          <w:p w14:paraId="6FA59B46"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5CD1BBE3" w14:textId="77777777" w:rsidTr="006D1B5B">
        <w:trPr>
          <w:cantSplit/>
        </w:trPr>
        <w:tc>
          <w:tcPr>
            <w:tcW w:w="2088" w:type="dxa"/>
            <w:vMerge/>
            <w:vAlign w:val="center"/>
          </w:tcPr>
          <w:p w14:paraId="7EFF280C" w14:textId="77777777" w:rsidR="004E2D89" w:rsidRPr="007201A9" w:rsidRDefault="004E2D89" w:rsidP="000F538D">
            <w:pPr>
              <w:pStyle w:val="TableLabel"/>
              <w:rPr>
                <w:noProof w:val="0"/>
                <w:sz w:val="16"/>
              </w:rPr>
            </w:pPr>
          </w:p>
        </w:tc>
        <w:tc>
          <w:tcPr>
            <w:tcW w:w="2880" w:type="dxa"/>
            <w:vAlign w:val="center"/>
          </w:tcPr>
          <w:p w14:paraId="1DB05C95" w14:textId="77777777" w:rsidR="004E2D89" w:rsidRPr="007201A9" w:rsidRDefault="004E2D89" w:rsidP="000F538D">
            <w:pPr>
              <w:pStyle w:val="TableEntry"/>
              <w:rPr>
                <w:noProof w:val="0"/>
              </w:rPr>
            </w:pPr>
            <w:r w:rsidRPr="007201A9">
              <w:rPr>
                <w:noProof w:val="0"/>
              </w:rPr>
              <w:t>NetworkAccessPointID</w:t>
            </w:r>
          </w:p>
        </w:tc>
        <w:tc>
          <w:tcPr>
            <w:tcW w:w="900" w:type="dxa"/>
            <w:vAlign w:val="center"/>
          </w:tcPr>
          <w:p w14:paraId="11DC7C4D" w14:textId="1F7F2B2F" w:rsidR="004E2D89" w:rsidRPr="007201A9" w:rsidRDefault="004776F8" w:rsidP="000F538D">
            <w:pPr>
              <w:pStyle w:val="TableEntry"/>
              <w:jc w:val="center"/>
              <w:rPr>
                <w:iCs/>
                <w:noProof w:val="0"/>
                <w:szCs w:val="18"/>
              </w:rPr>
            </w:pPr>
            <w:r w:rsidRPr="007201A9">
              <w:rPr>
                <w:iCs/>
                <w:noProof w:val="0"/>
                <w:szCs w:val="18"/>
              </w:rPr>
              <w:t>M</w:t>
            </w:r>
          </w:p>
        </w:tc>
        <w:tc>
          <w:tcPr>
            <w:tcW w:w="3798" w:type="dxa"/>
            <w:vAlign w:val="center"/>
          </w:tcPr>
          <w:p w14:paraId="529943FA" w14:textId="77777777" w:rsidR="004E2D89" w:rsidRPr="007201A9" w:rsidRDefault="004E2D89" w:rsidP="000F538D">
            <w:pPr>
              <w:pStyle w:val="TableEntry"/>
              <w:rPr>
                <w:noProof w:val="0"/>
              </w:rPr>
            </w:pPr>
            <w:r w:rsidRPr="007201A9">
              <w:rPr>
                <w:noProof w:val="0"/>
              </w:rPr>
              <w:t>The machine name or IP address</w:t>
            </w:r>
          </w:p>
        </w:tc>
      </w:tr>
    </w:tbl>
    <w:p w14:paraId="7521ED25" w14:textId="77777777" w:rsidR="004E2D89" w:rsidRPr="007201A9" w:rsidRDefault="004E2D89"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880"/>
        <w:gridCol w:w="900"/>
        <w:gridCol w:w="3708"/>
      </w:tblGrid>
      <w:tr w:rsidR="00B83CBC" w:rsidRPr="007201A9" w14:paraId="6E7D6E07" w14:textId="77777777" w:rsidTr="006D1B5B">
        <w:tc>
          <w:tcPr>
            <w:tcW w:w="2088" w:type="dxa"/>
            <w:vMerge w:val="restart"/>
            <w:shd w:val="clear" w:color="auto" w:fill="auto"/>
          </w:tcPr>
          <w:p w14:paraId="3193A40C" w14:textId="6CA873CD" w:rsidR="004E2D89" w:rsidRPr="007201A9" w:rsidRDefault="004E2D89" w:rsidP="000F538D">
            <w:pPr>
              <w:pStyle w:val="TableEntryHeader"/>
              <w:rPr>
                <w:noProof w:val="0"/>
              </w:rPr>
            </w:pPr>
            <w:r w:rsidRPr="007201A9">
              <w:rPr>
                <w:noProof w:val="0"/>
              </w:rPr>
              <w:t>Destination</w:t>
            </w:r>
          </w:p>
          <w:p w14:paraId="080920BA" w14:textId="57CD02A5" w:rsidR="004E2D89" w:rsidRPr="007201A9" w:rsidRDefault="004776F8"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6139342B" w14:textId="156F757D" w:rsidR="004E2D89" w:rsidRPr="007201A9" w:rsidRDefault="004E2D89" w:rsidP="006D1B5B">
            <w:pPr>
              <w:pStyle w:val="TableEntryHeader"/>
              <w:rPr>
                <w:noProof w:val="0"/>
                <w:kern w:val="28"/>
              </w:rPr>
            </w:pPr>
            <w:r w:rsidRPr="007201A9">
              <w:rPr>
                <w:bCs/>
                <w:noProof w:val="0"/>
                <w:sz w:val="12"/>
              </w:rPr>
              <w:t>ActiveParticipant)</w:t>
            </w:r>
          </w:p>
        </w:tc>
        <w:tc>
          <w:tcPr>
            <w:tcW w:w="2880" w:type="dxa"/>
            <w:shd w:val="clear" w:color="auto" w:fill="auto"/>
            <w:vAlign w:val="center"/>
          </w:tcPr>
          <w:p w14:paraId="6A934317" w14:textId="77777777" w:rsidR="004E2D89" w:rsidRPr="007201A9" w:rsidRDefault="004E2D89" w:rsidP="006D1B5B">
            <w:pPr>
              <w:pStyle w:val="TableEntry"/>
              <w:rPr>
                <w:noProof w:val="0"/>
              </w:rPr>
            </w:pPr>
            <w:r w:rsidRPr="007201A9">
              <w:rPr>
                <w:noProof w:val="0"/>
              </w:rPr>
              <w:t>UserID</w:t>
            </w:r>
          </w:p>
        </w:tc>
        <w:tc>
          <w:tcPr>
            <w:tcW w:w="900" w:type="dxa"/>
            <w:shd w:val="clear" w:color="auto" w:fill="auto"/>
            <w:vAlign w:val="center"/>
          </w:tcPr>
          <w:p w14:paraId="2E81B1A8" w14:textId="77777777" w:rsidR="004E2D89" w:rsidRPr="007201A9" w:rsidRDefault="004E2D89" w:rsidP="00D52AF2">
            <w:pPr>
              <w:pStyle w:val="TableEntry"/>
              <w:jc w:val="center"/>
              <w:rPr>
                <w:noProof w:val="0"/>
              </w:rPr>
            </w:pPr>
            <w:r w:rsidRPr="007201A9">
              <w:rPr>
                <w:noProof w:val="0"/>
              </w:rPr>
              <w:t>M</w:t>
            </w:r>
          </w:p>
        </w:tc>
        <w:tc>
          <w:tcPr>
            <w:tcW w:w="3708" w:type="dxa"/>
            <w:shd w:val="clear" w:color="auto" w:fill="auto"/>
            <w:vAlign w:val="center"/>
          </w:tcPr>
          <w:p w14:paraId="40894DE0" w14:textId="77777777" w:rsidR="004E2D89" w:rsidRPr="007201A9" w:rsidRDefault="004E2D89" w:rsidP="006D1B5B">
            <w:pPr>
              <w:pStyle w:val="TableEntry"/>
              <w:rPr>
                <w:noProof w:val="0"/>
              </w:rPr>
            </w:pPr>
            <w:r w:rsidRPr="007201A9">
              <w:rPr>
                <w:noProof w:val="0"/>
              </w:rPr>
              <w:t>Metadata Notification Pull Point SOAP URI</w:t>
            </w:r>
          </w:p>
        </w:tc>
      </w:tr>
      <w:tr w:rsidR="00B83CBC" w:rsidRPr="007201A9" w14:paraId="610CACDE" w14:textId="77777777" w:rsidTr="006D1B5B">
        <w:tc>
          <w:tcPr>
            <w:tcW w:w="2088" w:type="dxa"/>
            <w:vMerge/>
            <w:shd w:val="clear" w:color="auto" w:fill="auto"/>
            <w:vAlign w:val="center"/>
          </w:tcPr>
          <w:p w14:paraId="5CF2F2B6" w14:textId="77777777" w:rsidR="004E2D89" w:rsidRPr="007201A9" w:rsidRDefault="004E2D89" w:rsidP="000F538D">
            <w:pPr>
              <w:rPr>
                <w:lang w:val="en-US"/>
              </w:rPr>
            </w:pPr>
          </w:p>
        </w:tc>
        <w:tc>
          <w:tcPr>
            <w:tcW w:w="2880" w:type="dxa"/>
            <w:shd w:val="clear" w:color="auto" w:fill="auto"/>
            <w:vAlign w:val="center"/>
          </w:tcPr>
          <w:p w14:paraId="6F5606CF" w14:textId="77777777" w:rsidR="004E2D89" w:rsidRPr="007201A9" w:rsidRDefault="004E2D89" w:rsidP="000F538D">
            <w:pPr>
              <w:pStyle w:val="TableEntry"/>
              <w:rPr>
                <w:i/>
                <w:iCs/>
                <w:noProof w:val="0"/>
                <w:szCs w:val="18"/>
              </w:rPr>
            </w:pPr>
            <w:r w:rsidRPr="007201A9">
              <w:rPr>
                <w:i/>
                <w:iCs/>
                <w:noProof w:val="0"/>
                <w:szCs w:val="18"/>
              </w:rPr>
              <w:t>AlternativeUserID</w:t>
            </w:r>
          </w:p>
        </w:tc>
        <w:tc>
          <w:tcPr>
            <w:tcW w:w="900" w:type="dxa"/>
            <w:shd w:val="clear" w:color="auto" w:fill="auto"/>
            <w:vAlign w:val="center"/>
          </w:tcPr>
          <w:p w14:paraId="5250131B" w14:textId="77777777" w:rsidR="004E2D89" w:rsidRPr="007201A9" w:rsidRDefault="004E2D89" w:rsidP="00CA3D92">
            <w:pPr>
              <w:pStyle w:val="TableEntry"/>
              <w:jc w:val="center"/>
              <w:rPr>
                <w:i/>
                <w:iCs/>
                <w:noProof w:val="0"/>
                <w:szCs w:val="18"/>
              </w:rPr>
            </w:pPr>
            <w:r w:rsidRPr="007201A9">
              <w:rPr>
                <w:i/>
                <w:iCs/>
                <w:noProof w:val="0"/>
                <w:szCs w:val="18"/>
              </w:rPr>
              <w:t>U</w:t>
            </w:r>
          </w:p>
        </w:tc>
        <w:tc>
          <w:tcPr>
            <w:tcW w:w="3708" w:type="dxa"/>
            <w:shd w:val="clear" w:color="auto" w:fill="auto"/>
            <w:vAlign w:val="center"/>
          </w:tcPr>
          <w:p w14:paraId="64F9DFD4" w14:textId="77777777" w:rsidR="004E2D89" w:rsidRPr="007201A9" w:rsidRDefault="004E2D89" w:rsidP="000F538D">
            <w:pPr>
              <w:pStyle w:val="TableEntry"/>
              <w:rPr>
                <w:i/>
                <w:iCs/>
                <w:noProof w:val="0"/>
                <w:szCs w:val="18"/>
              </w:rPr>
            </w:pPr>
            <w:r w:rsidRPr="007201A9">
              <w:rPr>
                <w:i/>
                <w:iCs/>
                <w:noProof w:val="0"/>
                <w:szCs w:val="18"/>
              </w:rPr>
              <w:t>not specialized</w:t>
            </w:r>
          </w:p>
        </w:tc>
      </w:tr>
      <w:tr w:rsidR="00B83CBC" w:rsidRPr="007201A9" w14:paraId="2D7D0C00" w14:textId="77777777" w:rsidTr="006D1B5B">
        <w:tc>
          <w:tcPr>
            <w:tcW w:w="2088" w:type="dxa"/>
            <w:vMerge/>
            <w:shd w:val="clear" w:color="auto" w:fill="auto"/>
            <w:vAlign w:val="center"/>
          </w:tcPr>
          <w:p w14:paraId="3E50AD38" w14:textId="77777777" w:rsidR="004E2D89" w:rsidRPr="007201A9" w:rsidRDefault="004E2D89" w:rsidP="000F538D">
            <w:pPr>
              <w:rPr>
                <w:lang w:val="en-US"/>
              </w:rPr>
            </w:pPr>
          </w:p>
        </w:tc>
        <w:tc>
          <w:tcPr>
            <w:tcW w:w="2880" w:type="dxa"/>
            <w:shd w:val="clear" w:color="auto" w:fill="auto"/>
            <w:vAlign w:val="center"/>
          </w:tcPr>
          <w:p w14:paraId="38121EC0" w14:textId="77777777" w:rsidR="004E2D89" w:rsidRPr="007201A9" w:rsidRDefault="004E2D89" w:rsidP="000F538D">
            <w:pPr>
              <w:pStyle w:val="TableEntry"/>
              <w:rPr>
                <w:i/>
                <w:iCs/>
                <w:noProof w:val="0"/>
                <w:szCs w:val="18"/>
              </w:rPr>
            </w:pPr>
            <w:r w:rsidRPr="007201A9">
              <w:rPr>
                <w:i/>
                <w:iCs/>
                <w:noProof w:val="0"/>
                <w:szCs w:val="18"/>
              </w:rPr>
              <w:t>UserName</w:t>
            </w:r>
          </w:p>
        </w:tc>
        <w:tc>
          <w:tcPr>
            <w:tcW w:w="900" w:type="dxa"/>
            <w:shd w:val="clear" w:color="auto" w:fill="auto"/>
            <w:vAlign w:val="center"/>
          </w:tcPr>
          <w:p w14:paraId="2A328AB0" w14:textId="77777777" w:rsidR="004E2D89" w:rsidRPr="007201A9" w:rsidRDefault="004E2D89" w:rsidP="00CA3D92">
            <w:pPr>
              <w:pStyle w:val="TableEntry"/>
              <w:jc w:val="center"/>
              <w:rPr>
                <w:i/>
                <w:iCs/>
                <w:noProof w:val="0"/>
                <w:szCs w:val="18"/>
              </w:rPr>
            </w:pPr>
            <w:r w:rsidRPr="007201A9">
              <w:rPr>
                <w:i/>
                <w:iCs/>
                <w:noProof w:val="0"/>
                <w:szCs w:val="18"/>
              </w:rPr>
              <w:t>U</w:t>
            </w:r>
          </w:p>
        </w:tc>
        <w:tc>
          <w:tcPr>
            <w:tcW w:w="3708" w:type="dxa"/>
            <w:shd w:val="clear" w:color="auto" w:fill="auto"/>
            <w:vAlign w:val="center"/>
          </w:tcPr>
          <w:p w14:paraId="6FFF3ABB" w14:textId="77777777" w:rsidR="004E2D89" w:rsidRPr="007201A9" w:rsidRDefault="004E2D89" w:rsidP="000F538D">
            <w:pPr>
              <w:pStyle w:val="TableEntry"/>
              <w:rPr>
                <w:i/>
                <w:iCs/>
                <w:noProof w:val="0"/>
                <w:szCs w:val="18"/>
              </w:rPr>
            </w:pPr>
            <w:r w:rsidRPr="007201A9">
              <w:rPr>
                <w:i/>
                <w:iCs/>
                <w:noProof w:val="0"/>
                <w:szCs w:val="18"/>
              </w:rPr>
              <w:t>not specialized</w:t>
            </w:r>
          </w:p>
        </w:tc>
      </w:tr>
      <w:tr w:rsidR="00B83CBC" w:rsidRPr="007201A9" w14:paraId="589981EE" w14:textId="77777777" w:rsidTr="006D1B5B">
        <w:tc>
          <w:tcPr>
            <w:tcW w:w="2088" w:type="dxa"/>
            <w:vMerge/>
            <w:shd w:val="clear" w:color="auto" w:fill="auto"/>
            <w:vAlign w:val="center"/>
          </w:tcPr>
          <w:p w14:paraId="31421D6A" w14:textId="77777777" w:rsidR="004E2D89" w:rsidRPr="007201A9" w:rsidRDefault="004E2D89" w:rsidP="000F538D">
            <w:pPr>
              <w:rPr>
                <w:lang w:val="en-US"/>
              </w:rPr>
            </w:pPr>
          </w:p>
        </w:tc>
        <w:tc>
          <w:tcPr>
            <w:tcW w:w="2880" w:type="dxa"/>
            <w:shd w:val="clear" w:color="auto" w:fill="auto"/>
            <w:vAlign w:val="center"/>
          </w:tcPr>
          <w:p w14:paraId="506F34F0" w14:textId="77777777" w:rsidR="004E2D89" w:rsidRPr="007201A9" w:rsidRDefault="004E2D89" w:rsidP="000F538D">
            <w:pPr>
              <w:pStyle w:val="TableEntry"/>
              <w:rPr>
                <w:i/>
                <w:iCs/>
                <w:noProof w:val="0"/>
                <w:szCs w:val="18"/>
              </w:rPr>
            </w:pPr>
            <w:r w:rsidRPr="007201A9">
              <w:rPr>
                <w:i/>
                <w:iCs/>
                <w:noProof w:val="0"/>
                <w:szCs w:val="18"/>
              </w:rPr>
              <w:t>UserIsRequestor</w:t>
            </w:r>
          </w:p>
        </w:tc>
        <w:tc>
          <w:tcPr>
            <w:tcW w:w="900" w:type="dxa"/>
            <w:shd w:val="clear" w:color="auto" w:fill="auto"/>
            <w:vAlign w:val="center"/>
          </w:tcPr>
          <w:p w14:paraId="554EB553" w14:textId="77777777" w:rsidR="004E2D89" w:rsidRPr="007201A9" w:rsidRDefault="004E2D89" w:rsidP="00CA3D92">
            <w:pPr>
              <w:pStyle w:val="TableEntry"/>
              <w:jc w:val="center"/>
              <w:rPr>
                <w:i/>
                <w:iCs/>
                <w:noProof w:val="0"/>
                <w:szCs w:val="18"/>
              </w:rPr>
            </w:pPr>
            <w:r w:rsidRPr="007201A9">
              <w:rPr>
                <w:i/>
                <w:iCs/>
                <w:noProof w:val="0"/>
                <w:szCs w:val="18"/>
              </w:rPr>
              <w:t>U</w:t>
            </w:r>
          </w:p>
        </w:tc>
        <w:tc>
          <w:tcPr>
            <w:tcW w:w="3708" w:type="dxa"/>
            <w:shd w:val="clear" w:color="auto" w:fill="auto"/>
            <w:vAlign w:val="center"/>
          </w:tcPr>
          <w:p w14:paraId="478F1EB3" w14:textId="77777777" w:rsidR="004E2D89" w:rsidRPr="007201A9" w:rsidRDefault="004E2D89" w:rsidP="000F538D">
            <w:pPr>
              <w:pStyle w:val="TableEntry"/>
              <w:rPr>
                <w:i/>
                <w:iCs/>
                <w:noProof w:val="0"/>
                <w:szCs w:val="18"/>
              </w:rPr>
            </w:pPr>
            <w:r w:rsidRPr="007201A9">
              <w:rPr>
                <w:i/>
                <w:iCs/>
                <w:noProof w:val="0"/>
                <w:szCs w:val="18"/>
              </w:rPr>
              <w:t>not specialized</w:t>
            </w:r>
          </w:p>
        </w:tc>
      </w:tr>
      <w:tr w:rsidR="00B83CBC" w:rsidRPr="007201A9" w14:paraId="7200E3AB" w14:textId="77777777" w:rsidTr="006D1B5B">
        <w:tc>
          <w:tcPr>
            <w:tcW w:w="2088" w:type="dxa"/>
            <w:vMerge/>
            <w:shd w:val="clear" w:color="auto" w:fill="auto"/>
            <w:vAlign w:val="center"/>
          </w:tcPr>
          <w:p w14:paraId="141A7D8D" w14:textId="77777777" w:rsidR="004E2D89" w:rsidRPr="007201A9" w:rsidRDefault="004E2D89" w:rsidP="000F538D">
            <w:pPr>
              <w:rPr>
                <w:lang w:val="en-US"/>
              </w:rPr>
            </w:pPr>
          </w:p>
        </w:tc>
        <w:tc>
          <w:tcPr>
            <w:tcW w:w="2880" w:type="dxa"/>
            <w:shd w:val="clear" w:color="auto" w:fill="auto"/>
            <w:vAlign w:val="center"/>
          </w:tcPr>
          <w:p w14:paraId="574F47E3" w14:textId="77777777" w:rsidR="004E2D89" w:rsidRPr="007201A9" w:rsidRDefault="004E2D89" w:rsidP="00075C19">
            <w:pPr>
              <w:pStyle w:val="TableEntry"/>
              <w:rPr>
                <w:noProof w:val="0"/>
              </w:rPr>
            </w:pPr>
            <w:r w:rsidRPr="007201A9">
              <w:rPr>
                <w:noProof w:val="0"/>
              </w:rPr>
              <w:t>RoleIDCode</w:t>
            </w:r>
          </w:p>
        </w:tc>
        <w:tc>
          <w:tcPr>
            <w:tcW w:w="900" w:type="dxa"/>
            <w:shd w:val="clear" w:color="auto" w:fill="auto"/>
            <w:vAlign w:val="center"/>
          </w:tcPr>
          <w:p w14:paraId="1785BC1D" w14:textId="77777777" w:rsidR="004E2D89" w:rsidRPr="007201A9" w:rsidRDefault="004E2D89" w:rsidP="006D1B5B">
            <w:pPr>
              <w:pStyle w:val="TableEntry"/>
              <w:jc w:val="center"/>
              <w:rPr>
                <w:b/>
                <w:noProof w:val="0"/>
                <w:kern w:val="28"/>
              </w:rPr>
            </w:pPr>
            <w:r w:rsidRPr="007201A9">
              <w:rPr>
                <w:noProof w:val="0"/>
              </w:rPr>
              <w:t>M</w:t>
            </w:r>
          </w:p>
        </w:tc>
        <w:tc>
          <w:tcPr>
            <w:tcW w:w="3708" w:type="dxa"/>
            <w:shd w:val="clear" w:color="auto" w:fill="auto"/>
            <w:vAlign w:val="center"/>
          </w:tcPr>
          <w:p w14:paraId="008E668D" w14:textId="77777777" w:rsidR="004E2D89" w:rsidRPr="007201A9" w:rsidRDefault="004E2D89" w:rsidP="00075C19">
            <w:pPr>
              <w:pStyle w:val="TableEntry"/>
              <w:rPr>
                <w:noProof w:val="0"/>
              </w:rPr>
            </w:pPr>
            <w:r w:rsidRPr="007201A9">
              <w:rPr>
                <w:noProof w:val="0"/>
              </w:rPr>
              <w:t>EV (110152, DCM, “Destination”)</w:t>
            </w:r>
          </w:p>
        </w:tc>
      </w:tr>
      <w:tr w:rsidR="00B83CBC" w:rsidRPr="007201A9" w14:paraId="43B93DEF" w14:textId="77777777" w:rsidTr="006D1B5B">
        <w:tc>
          <w:tcPr>
            <w:tcW w:w="2088" w:type="dxa"/>
            <w:vMerge/>
            <w:shd w:val="clear" w:color="auto" w:fill="auto"/>
            <w:vAlign w:val="center"/>
          </w:tcPr>
          <w:p w14:paraId="272B1D05" w14:textId="77777777" w:rsidR="004E2D89" w:rsidRPr="007201A9" w:rsidRDefault="004E2D89" w:rsidP="000F538D">
            <w:pPr>
              <w:rPr>
                <w:lang w:val="en-US"/>
              </w:rPr>
            </w:pPr>
          </w:p>
        </w:tc>
        <w:tc>
          <w:tcPr>
            <w:tcW w:w="2880" w:type="dxa"/>
            <w:shd w:val="clear" w:color="auto" w:fill="auto"/>
            <w:vAlign w:val="center"/>
          </w:tcPr>
          <w:p w14:paraId="3C051E9C" w14:textId="77777777" w:rsidR="004E2D89" w:rsidRPr="007201A9" w:rsidRDefault="004E2D89" w:rsidP="00075C19">
            <w:pPr>
              <w:pStyle w:val="TableEntry"/>
              <w:rPr>
                <w:noProof w:val="0"/>
              </w:rPr>
            </w:pPr>
            <w:r w:rsidRPr="007201A9">
              <w:rPr>
                <w:iCs/>
                <w:noProof w:val="0"/>
              </w:rPr>
              <w:t>NetworkAccessPointTypeCode</w:t>
            </w:r>
          </w:p>
        </w:tc>
        <w:tc>
          <w:tcPr>
            <w:tcW w:w="900" w:type="dxa"/>
            <w:shd w:val="clear" w:color="auto" w:fill="auto"/>
            <w:vAlign w:val="center"/>
          </w:tcPr>
          <w:p w14:paraId="2B741FB0" w14:textId="6FFAF32E" w:rsidR="004E2D89" w:rsidRPr="007201A9" w:rsidRDefault="004776F8" w:rsidP="006D1B5B">
            <w:pPr>
              <w:pStyle w:val="TableEntry"/>
              <w:jc w:val="center"/>
              <w:rPr>
                <w:noProof w:val="0"/>
              </w:rPr>
            </w:pPr>
            <w:r w:rsidRPr="007201A9">
              <w:rPr>
                <w:iCs/>
                <w:noProof w:val="0"/>
              </w:rPr>
              <w:t>M</w:t>
            </w:r>
          </w:p>
        </w:tc>
        <w:tc>
          <w:tcPr>
            <w:tcW w:w="3708" w:type="dxa"/>
            <w:shd w:val="clear" w:color="auto" w:fill="auto"/>
            <w:vAlign w:val="center"/>
          </w:tcPr>
          <w:p w14:paraId="20F074B0" w14:textId="77777777" w:rsidR="004E2D89" w:rsidRPr="007201A9" w:rsidRDefault="004E2D89" w:rsidP="00075C19">
            <w:pPr>
              <w:pStyle w:val="TableEntry"/>
              <w:rPr>
                <w:noProof w:val="0"/>
              </w:rPr>
            </w:pPr>
            <w:r w:rsidRPr="007201A9">
              <w:rPr>
                <w:iCs/>
                <w:noProof w:val="0"/>
              </w:rPr>
              <w:t>“1” for machine (DNS) name “2” for IP address</w:t>
            </w:r>
          </w:p>
        </w:tc>
      </w:tr>
      <w:tr w:rsidR="00B83CBC" w:rsidRPr="007201A9" w14:paraId="4352D6FF" w14:textId="77777777" w:rsidTr="006D1B5B">
        <w:tc>
          <w:tcPr>
            <w:tcW w:w="2088" w:type="dxa"/>
            <w:vMerge/>
            <w:shd w:val="clear" w:color="auto" w:fill="auto"/>
            <w:vAlign w:val="center"/>
          </w:tcPr>
          <w:p w14:paraId="3489C3EE" w14:textId="77777777" w:rsidR="004E2D89" w:rsidRPr="007201A9" w:rsidRDefault="004E2D89" w:rsidP="000F538D">
            <w:pPr>
              <w:rPr>
                <w:lang w:val="en-US"/>
              </w:rPr>
            </w:pPr>
          </w:p>
        </w:tc>
        <w:tc>
          <w:tcPr>
            <w:tcW w:w="2880" w:type="dxa"/>
            <w:shd w:val="clear" w:color="auto" w:fill="auto"/>
            <w:vAlign w:val="center"/>
          </w:tcPr>
          <w:p w14:paraId="242E4D97" w14:textId="77777777" w:rsidR="004E2D89" w:rsidRPr="007201A9" w:rsidRDefault="004E2D89" w:rsidP="00075C19">
            <w:pPr>
              <w:pStyle w:val="TableEntry"/>
              <w:rPr>
                <w:noProof w:val="0"/>
              </w:rPr>
            </w:pPr>
            <w:r w:rsidRPr="007201A9">
              <w:rPr>
                <w:iCs/>
                <w:noProof w:val="0"/>
              </w:rPr>
              <w:t>NetworkAccessPointID</w:t>
            </w:r>
          </w:p>
        </w:tc>
        <w:tc>
          <w:tcPr>
            <w:tcW w:w="900" w:type="dxa"/>
            <w:shd w:val="clear" w:color="auto" w:fill="auto"/>
            <w:vAlign w:val="center"/>
          </w:tcPr>
          <w:p w14:paraId="1F636250" w14:textId="09502373" w:rsidR="004E2D89" w:rsidRPr="007201A9" w:rsidRDefault="004776F8" w:rsidP="006D1B5B">
            <w:pPr>
              <w:pStyle w:val="TableEntry"/>
              <w:jc w:val="center"/>
              <w:rPr>
                <w:b/>
                <w:noProof w:val="0"/>
                <w:kern w:val="28"/>
              </w:rPr>
            </w:pPr>
            <w:r w:rsidRPr="007201A9">
              <w:rPr>
                <w:iCs/>
                <w:noProof w:val="0"/>
              </w:rPr>
              <w:t>M</w:t>
            </w:r>
          </w:p>
        </w:tc>
        <w:tc>
          <w:tcPr>
            <w:tcW w:w="3708" w:type="dxa"/>
            <w:shd w:val="clear" w:color="auto" w:fill="auto"/>
            <w:vAlign w:val="center"/>
          </w:tcPr>
          <w:p w14:paraId="42BF6357" w14:textId="77777777" w:rsidR="004E2D89" w:rsidRPr="007201A9" w:rsidRDefault="004E2D89" w:rsidP="00075C19">
            <w:pPr>
              <w:pStyle w:val="TableEntry"/>
              <w:rPr>
                <w:noProof w:val="0"/>
              </w:rPr>
            </w:pPr>
            <w:r w:rsidRPr="007201A9">
              <w:rPr>
                <w:iCs/>
                <w:noProof w:val="0"/>
              </w:rPr>
              <w:t>The machine name or IP address</w:t>
            </w:r>
          </w:p>
        </w:tc>
      </w:tr>
    </w:tbl>
    <w:p w14:paraId="5C0EDF09" w14:textId="77777777" w:rsidR="004E2D89" w:rsidRPr="007201A9" w:rsidRDefault="004E2D8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90"/>
        <w:gridCol w:w="990"/>
        <w:gridCol w:w="3708"/>
      </w:tblGrid>
      <w:tr w:rsidR="004E2D89" w:rsidRPr="007201A9" w14:paraId="0C69EB4B" w14:textId="77777777" w:rsidTr="006D1B5B">
        <w:trPr>
          <w:cantSplit/>
        </w:trPr>
        <w:tc>
          <w:tcPr>
            <w:tcW w:w="2178" w:type="dxa"/>
            <w:vMerge w:val="restart"/>
          </w:tcPr>
          <w:p w14:paraId="418F3369" w14:textId="77777777" w:rsidR="004E2D89" w:rsidRPr="007201A9" w:rsidRDefault="004E2D89" w:rsidP="000F538D">
            <w:pPr>
              <w:pStyle w:val="TableEntryHeader"/>
              <w:rPr>
                <w:noProof w:val="0"/>
              </w:rPr>
            </w:pPr>
            <w:r w:rsidRPr="007201A9">
              <w:rPr>
                <w:noProof w:val="0"/>
              </w:rPr>
              <w:t>Human Requestor</w:t>
            </w:r>
          </w:p>
          <w:p w14:paraId="7335D0CB" w14:textId="7EB9CBB1" w:rsidR="004E2D89" w:rsidRPr="007201A9" w:rsidRDefault="004E2D89" w:rsidP="006D1B5B">
            <w:pPr>
              <w:pStyle w:val="TableEntryHeader"/>
              <w:rPr>
                <w:bCs/>
                <w:noProof w:val="0"/>
                <w:sz w:val="12"/>
              </w:rPr>
            </w:pPr>
            <w:r w:rsidRPr="007201A9">
              <w:rPr>
                <w:bCs/>
                <w:noProof w:val="0"/>
                <w:sz w:val="12"/>
              </w:rPr>
              <w:t>(AuditMessage/ActiveParticipant</w:t>
            </w:r>
            <w:r w:rsidR="004776F8" w:rsidRPr="007201A9">
              <w:rPr>
                <w:bCs/>
                <w:noProof w:val="0"/>
                <w:sz w:val="12"/>
              </w:rPr>
              <w:t>)</w:t>
            </w:r>
          </w:p>
        </w:tc>
        <w:tc>
          <w:tcPr>
            <w:tcW w:w="2790" w:type="dxa"/>
            <w:vAlign w:val="center"/>
          </w:tcPr>
          <w:p w14:paraId="7297E2D8" w14:textId="77777777" w:rsidR="004E2D89" w:rsidRPr="007201A9" w:rsidRDefault="004E2D89" w:rsidP="000F538D">
            <w:pPr>
              <w:pStyle w:val="TableEntry"/>
              <w:rPr>
                <w:iCs/>
                <w:noProof w:val="0"/>
              </w:rPr>
            </w:pPr>
            <w:r w:rsidRPr="007201A9">
              <w:rPr>
                <w:noProof w:val="0"/>
              </w:rPr>
              <w:t>UserID</w:t>
            </w:r>
          </w:p>
        </w:tc>
        <w:tc>
          <w:tcPr>
            <w:tcW w:w="990" w:type="dxa"/>
            <w:vAlign w:val="center"/>
          </w:tcPr>
          <w:p w14:paraId="47E67646" w14:textId="77777777" w:rsidR="004E2D89" w:rsidRPr="007201A9" w:rsidRDefault="004E2D89" w:rsidP="000F538D">
            <w:pPr>
              <w:pStyle w:val="TableEntry"/>
              <w:jc w:val="center"/>
              <w:rPr>
                <w:iCs/>
                <w:noProof w:val="0"/>
                <w:szCs w:val="18"/>
              </w:rPr>
            </w:pPr>
            <w:r w:rsidRPr="007201A9">
              <w:rPr>
                <w:noProof w:val="0"/>
                <w:szCs w:val="18"/>
              </w:rPr>
              <w:t>M</w:t>
            </w:r>
          </w:p>
        </w:tc>
        <w:tc>
          <w:tcPr>
            <w:tcW w:w="3708" w:type="dxa"/>
            <w:vAlign w:val="center"/>
          </w:tcPr>
          <w:p w14:paraId="6F54345E" w14:textId="77777777" w:rsidR="004E2D89" w:rsidRPr="007201A9" w:rsidRDefault="004E2D89" w:rsidP="000F538D">
            <w:pPr>
              <w:pStyle w:val="TableEntry"/>
              <w:rPr>
                <w:iCs/>
                <w:noProof w:val="0"/>
              </w:rPr>
            </w:pPr>
            <w:r w:rsidRPr="007201A9">
              <w:rPr>
                <w:noProof w:val="0"/>
              </w:rPr>
              <w:t>The person that wants to create (or destroying) a Pull Point resource</w:t>
            </w:r>
          </w:p>
        </w:tc>
      </w:tr>
      <w:tr w:rsidR="004E2D89" w:rsidRPr="007201A9" w14:paraId="6775F8DE" w14:textId="77777777" w:rsidTr="006D1B5B">
        <w:trPr>
          <w:cantSplit/>
        </w:trPr>
        <w:tc>
          <w:tcPr>
            <w:tcW w:w="2178" w:type="dxa"/>
            <w:vMerge/>
            <w:vAlign w:val="center"/>
          </w:tcPr>
          <w:p w14:paraId="56745A83" w14:textId="77777777" w:rsidR="004E2D89" w:rsidRPr="007201A9" w:rsidRDefault="004E2D89" w:rsidP="000F538D">
            <w:pPr>
              <w:pStyle w:val="TableLabel"/>
              <w:rPr>
                <w:noProof w:val="0"/>
                <w:sz w:val="16"/>
              </w:rPr>
            </w:pPr>
          </w:p>
        </w:tc>
        <w:tc>
          <w:tcPr>
            <w:tcW w:w="2790" w:type="dxa"/>
            <w:vAlign w:val="center"/>
          </w:tcPr>
          <w:p w14:paraId="48C12B41" w14:textId="77777777" w:rsidR="004E2D89" w:rsidRPr="007201A9" w:rsidRDefault="004E2D89" w:rsidP="000F538D">
            <w:pPr>
              <w:pStyle w:val="TableEntry"/>
              <w:rPr>
                <w:i/>
                <w:iCs/>
                <w:noProof w:val="0"/>
              </w:rPr>
            </w:pPr>
            <w:r w:rsidRPr="007201A9">
              <w:rPr>
                <w:i/>
                <w:iCs/>
                <w:noProof w:val="0"/>
              </w:rPr>
              <w:t>AlternativeUserID</w:t>
            </w:r>
          </w:p>
        </w:tc>
        <w:tc>
          <w:tcPr>
            <w:tcW w:w="990" w:type="dxa"/>
            <w:vAlign w:val="center"/>
          </w:tcPr>
          <w:p w14:paraId="35A54A62"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21236F6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8951E78" w14:textId="77777777" w:rsidTr="006D1B5B">
        <w:trPr>
          <w:cantSplit/>
        </w:trPr>
        <w:tc>
          <w:tcPr>
            <w:tcW w:w="2178" w:type="dxa"/>
            <w:vMerge/>
            <w:vAlign w:val="center"/>
          </w:tcPr>
          <w:p w14:paraId="33D941CD" w14:textId="77777777" w:rsidR="004E2D89" w:rsidRPr="007201A9" w:rsidRDefault="004E2D89" w:rsidP="000F538D">
            <w:pPr>
              <w:pStyle w:val="TableLabel"/>
              <w:rPr>
                <w:noProof w:val="0"/>
                <w:sz w:val="16"/>
              </w:rPr>
            </w:pPr>
          </w:p>
        </w:tc>
        <w:tc>
          <w:tcPr>
            <w:tcW w:w="2790" w:type="dxa"/>
            <w:vAlign w:val="center"/>
          </w:tcPr>
          <w:p w14:paraId="30BE378E" w14:textId="77777777" w:rsidR="004E2D89" w:rsidRPr="007201A9" w:rsidRDefault="004E2D89" w:rsidP="000F538D">
            <w:pPr>
              <w:pStyle w:val="TableEntry"/>
              <w:rPr>
                <w:i/>
                <w:iCs/>
                <w:noProof w:val="0"/>
              </w:rPr>
            </w:pPr>
            <w:r w:rsidRPr="007201A9">
              <w:rPr>
                <w:i/>
                <w:iCs/>
                <w:noProof w:val="0"/>
              </w:rPr>
              <w:t>UserName</w:t>
            </w:r>
          </w:p>
        </w:tc>
        <w:tc>
          <w:tcPr>
            <w:tcW w:w="990" w:type="dxa"/>
            <w:vAlign w:val="center"/>
          </w:tcPr>
          <w:p w14:paraId="0C661383"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430742A9"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84CC380" w14:textId="77777777" w:rsidTr="006D1B5B">
        <w:trPr>
          <w:cantSplit/>
        </w:trPr>
        <w:tc>
          <w:tcPr>
            <w:tcW w:w="2178" w:type="dxa"/>
            <w:vMerge/>
            <w:vAlign w:val="center"/>
          </w:tcPr>
          <w:p w14:paraId="5BBEA999" w14:textId="77777777" w:rsidR="004E2D89" w:rsidRPr="007201A9" w:rsidRDefault="004E2D89" w:rsidP="000F538D">
            <w:pPr>
              <w:pStyle w:val="TableLabel"/>
              <w:rPr>
                <w:noProof w:val="0"/>
                <w:sz w:val="16"/>
              </w:rPr>
            </w:pPr>
          </w:p>
        </w:tc>
        <w:tc>
          <w:tcPr>
            <w:tcW w:w="2790" w:type="dxa"/>
            <w:vAlign w:val="center"/>
          </w:tcPr>
          <w:p w14:paraId="3C7D41C7" w14:textId="77777777" w:rsidR="004E2D89" w:rsidRPr="007201A9" w:rsidRDefault="004E2D89" w:rsidP="000F538D">
            <w:pPr>
              <w:pStyle w:val="TableEntry"/>
              <w:rPr>
                <w:i/>
                <w:iCs/>
                <w:noProof w:val="0"/>
              </w:rPr>
            </w:pPr>
            <w:r w:rsidRPr="007201A9">
              <w:rPr>
                <w:i/>
                <w:iCs/>
                <w:noProof w:val="0"/>
              </w:rPr>
              <w:t>UserIsRequestor</w:t>
            </w:r>
          </w:p>
        </w:tc>
        <w:tc>
          <w:tcPr>
            <w:tcW w:w="990" w:type="dxa"/>
            <w:vAlign w:val="center"/>
          </w:tcPr>
          <w:p w14:paraId="2C51380D"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42E00C8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CB154DB" w14:textId="77777777" w:rsidTr="006D1B5B">
        <w:trPr>
          <w:cantSplit/>
        </w:trPr>
        <w:tc>
          <w:tcPr>
            <w:tcW w:w="2178" w:type="dxa"/>
            <w:vMerge/>
            <w:vAlign w:val="center"/>
          </w:tcPr>
          <w:p w14:paraId="23F4CB09" w14:textId="77777777" w:rsidR="004E2D89" w:rsidRPr="007201A9" w:rsidRDefault="004E2D89" w:rsidP="000F538D">
            <w:pPr>
              <w:pStyle w:val="TableLabel"/>
              <w:rPr>
                <w:noProof w:val="0"/>
                <w:sz w:val="16"/>
              </w:rPr>
            </w:pPr>
          </w:p>
        </w:tc>
        <w:tc>
          <w:tcPr>
            <w:tcW w:w="2790" w:type="dxa"/>
            <w:vAlign w:val="center"/>
          </w:tcPr>
          <w:p w14:paraId="011DE154" w14:textId="77777777" w:rsidR="004E2D89" w:rsidRPr="007201A9" w:rsidRDefault="004E2D89" w:rsidP="000F538D">
            <w:pPr>
              <w:pStyle w:val="TableEntry"/>
              <w:rPr>
                <w:i/>
                <w:iCs/>
                <w:noProof w:val="0"/>
              </w:rPr>
            </w:pPr>
            <w:r w:rsidRPr="007201A9">
              <w:rPr>
                <w:i/>
                <w:iCs/>
                <w:noProof w:val="0"/>
              </w:rPr>
              <w:t>RoleIDCode</w:t>
            </w:r>
          </w:p>
        </w:tc>
        <w:tc>
          <w:tcPr>
            <w:tcW w:w="990" w:type="dxa"/>
            <w:vAlign w:val="center"/>
          </w:tcPr>
          <w:p w14:paraId="035DA95B" w14:textId="39395EE6" w:rsidR="004E2D89" w:rsidRPr="007201A9" w:rsidRDefault="004776F8" w:rsidP="00CA3D92">
            <w:pPr>
              <w:pStyle w:val="TableEntry"/>
              <w:jc w:val="center"/>
              <w:rPr>
                <w:i/>
                <w:iCs/>
                <w:noProof w:val="0"/>
                <w:szCs w:val="18"/>
              </w:rPr>
            </w:pPr>
            <w:r w:rsidRPr="007201A9">
              <w:rPr>
                <w:i/>
                <w:iCs/>
                <w:noProof w:val="0"/>
                <w:szCs w:val="18"/>
              </w:rPr>
              <w:t>U</w:t>
            </w:r>
          </w:p>
        </w:tc>
        <w:tc>
          <w:tcPr>
            <w:tcW w:w="3708" w:type="dxa"/>
            <w:vAlign w:val="center"/>
          </w:tcPr>
          <w:p w14:paraId="3B36B458"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EEFB0CC" w14:textId="77777777" w:rsidTr="006D1B5B">
        <w:trPr>
          <w:cantSplit/>
        </w:trPr>
        <w:tc>
          <w:tcPr>
            <w:tcW w:w="2178" w:type="dxa"/>
            <w:vMerge/>
            <w:vAlign w:val="center"/>
          </w:tcPr>
          <w:p w14:paraId="7A113AEF" w14:textId="77777777" w:rsidR="004E2D89" w:rsidRPr="007201A9" w:rsidRDefault="004E2D89" w:rsidP="000F538D">
            <w:pPr>
              <w:pStyle w:val="TableLabel"/>
              <w:rPr>
                <w:noProof w:val="0"/>
                <w:sz w:val="16"/>
              </w:rPr>
            </w:pPr>
          </w:p>
        </w:tc>
        <w:tc>
          <w:tcPr>
            <w:tcW w:w="2790" w:type="dxa"/>
            <w:vAlign w:val="center"/>
          </w:tcPr>
          <w:p w14:paraId="020ED9D0" w14:textId="77777777" w:rsidR="004E2D89" w:rsidRPr="007201A9" w:rsidRDefault="004E2D89" w:rsidP="000F538D">
            <w:pPr>
              <w:pStyle w:val="TableEntry"/>
              <w:rPr>
                <w:i/>
                <w:iCs/>
                <w:noProof w:val="0"/>
              </w:rPr>
            </w:pPr>
            <w:r w:rsidRPr="007201A9">
              <w:rPr>
                <w:i/>
                <w:iCs/>
                <w:noProof w:val="0"/>
              </w:rPr>
              <w:t>NetworkAccessPointTypeCode</w:t>
            </w:r>
          </w:p>
        </w:tc>
        <w:tc>
          <w:tcPr>
            <w:tcW w:w="990" w:type="dxa"/>
            <w:vAlign w:val="center"/>
          </w:tcPr>
          <w:p w14:paraId="0EC6C520"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7A8517D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D6446F9" w14:textId="77777777" w:rsidTr="006D1B5B">
        <w:trPr>
          <w:cantSplit/>
        </w:trPr>
        <w:tc>
          <w:tcPr>
            <w:tcW w:w="2178" w:type="dxa"/>
            <w:vMerge/>
            <w:vAlign w:val="center"/>
          </w:tcPr>
          <w:p w14:paraId="2C5E7653" w14:textId="77777777" w:rsidR="004E2D89" w:rsidRPr="007201A9" w:rsidRDefault="004E2D89" w:rsidP="000F538D">
            <w:pPr>
              <w:pStyle w:val="TableLabel"/>
              <w:rPr>
                <w:noProof w:val="0"/>
                <w:sz w:val="16"/>
              </w:rPr>
            </w:pPr>
          </w:p>
        </w:tc>
        <w:tc>
          <w:tcPr>
            <w:tcW w:w="2790" w:type="dxa"/>
            <w:vAlign w:val="center"/>
          </w:tcPr>
          <w:p w14:paraId="3EEE1D6D" w14:textId="77777777" w:rsidR="004E2D89" w:rsidRPr="007201A9" w:rsidRDefault="004E2D89" w:rsidP="000F538D">
            <w:pPr>
              <w:pStyle w:val="TableEntry"/>
              <w:rPr>
                <w:i/>
                <w:iCs/>
                <w:noProof w:val="0"/>
              </w:rPr>
            </w:pPr>
            <w:r w:rsidRPr="007201A9">
              <w:rPr>
                <w:i/>
                <w:iCs/>
                <w:noProof w:val="0"/>
              </w:rPr>
              <w:t>NetworkAccessPointID</w:t>
            </w:r>
          </w:p>
        </w:tc>
        <w:tc>
          <w:tcPr>
            <w:tcW w:w="990" w:type="dxa"/>
            <w:vAlign w:val="center"/>
          </w:tcPr>
          <w:p w14:paraId="4FEBBF2E"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708" w:type="dxa"/>
            <w:vAlign w:val="center"/>
          </w:tcPr>
          <w:p w14:paraId="221226B9" w14:textId="77777777" w:rsidR="004E2D89" w:rsidRPr="007201A9" w:rsidRDefault="004E2D89" w:rsidP="000F538D">
            <w:pPr>
              <w:pStyle w:val="TableEntry"/>
              <w:rPr>
                <w:i/>
                <w:iCs/>
                <w:noProof w:val="0"/>
              </w:rPr>
            </w:pPr>
            <w:r w:rsidRPr="007201A9">
              <w:rPr>
                <w:i/>
                <w:iCs/>
                <w:noProof w:val="0"/>
              </w:rPr>
              <w:t>not specialized</w:t>
            </w:r>
          </w:p>
        </w:tc>
      </w:tr>
    </w:tbl>
    <w:p w14:paraId="7B038809" w14:textId="77777777" w:rsidR="004E2D89" w:rsidRPr="007201A9" w:rsidRDefault="004E2D89" w:rsidP="004E2D89">
      <w:pPr>
        <w:rPr>
          <w:lang w:val="en-US"/>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90"/>
        <w:gridCol w:w="990"/>
        <w:gridCol w:w="3708"/>
      </w:tblGrid>
      <w:tr w:rsidR="004776F8" w:rsidRPr="007201A9" w14:paraId="3D399B86" w14:textId="77777777" w:rsidTr="006D1B5B">
        <w:trPr>
          <w:cantSplit/>
        </w:trPr>
        <w:tc>
          <w:tcPr>
            <w:tcW w:w="2178" w:type="dxa"/>
            <w:vMerge w:val="restart"/>
            <w:tcBorders>
              <w:top w:val="single" w:sz="4" w:space="0" w:color="auto"/>
            </w:tcBorders>
          </w:tcPr>
          <w:p w14:paraId="5715B375" w14:textId="77777777" w:rsidR="004776F8" w:rsidRPr="007201A9" w:rsidRDefault="004776F8" w:rsidP="006D1B5B">
            <w:pPr>
              <w:pStyle w:val="TableEntryHeader"/>
              <w:rPr>
                <w:noProof w:val="0"/>
              </w:rPr>
            </w:pPr>
            <w:r w:rsidRPr="007201A9">
              <w:rPr>
                <w:noProof w:val="0"/>
              </w:rPr>
              <w:t>Audit Source</w:t>
            </w:r>
          </w:p>
          <w:p w14:paraId="76926E96" w14:textId="77777777" w:rsidR="004776F8" w:rsidRPr="007201A9" w:rsidRDefault="004776F8" w:rsidP="006D1B5B">
            <w:pPr>
              <w:pStyle w:val="TableEntryHeader"/>
              <w:rPr>
                <w:bCs/>
                <w:noProof w:val="0"/>
                <w:sz w:val="12"/>
              </w:rPr>
            </w:pPr>
            <w:r w:rsidRPr="007201A9">
              <w:rPr>
                <w:bCs/>
                <w:noProof w:val="0"/>
                <w:sz w:val="12"/>
              </w:rPr>
              <w:t>(AuditMessage/</w:t>
            </w:r>
            <w:r w:rsidRPr="007201A9">
              <w:rPr>
                <w:bCs/>
                <w:noProof w:val="0"/>
                <w:sz w:val="12"/>
              </w:rPr>
              <w:br/>
              <w:t>AuditSourceIdentification)</w:t>
            </w:r>
          </w:p>
        </w:tc>
        <w:tc>
          <w:tcPr>
            <w:tcW w:w="2790" w:type="dxa"/>
            <w:tcBorders>
              <w:top w:val="single" w:sz="4" w:space="0" w:color="auto"/>
            </w:tcBorders>
            <w:vAlign w:val="center"/>
          </w:tcPr>
          <w:p w14:paraId="6AA95D96" w14:textId="77777777" w:rsidR="004776F8" w:rsidRPr="007201A9" w:rsidRDefault="004776F8" w:rsidP="006D1B5B">
            <w:pPr>
              <w:pStyle w:val="TableEntry"/>
              <w:rPr>
                <w:i/>
                <w:iCs/>
                <w:noProof w:val="0"/>
              </w:rPr>
            </w:pPr>
            <w:r w:rsidRPr="007201A9">
              <w:rPr>
                <w:i/>
                <w:iCs/>
                <w:noProof w:val="0"/>
              </w:rPr>
              <w:t>AuditSourceID</w:t>
            </w:r>
          </w:p>
        </w:tc>
        <w:tc>
          <w:tcPr>
            <w:tcW w:w="990" w:type="dxa"/>
            <w:tcBorders>
              <w:top w:val="single" w:sz="4" w:space="0" w:color="auto"/>
            </w:tcBorders>
            <w:vAlign w:val="center"/>
          </w:tcPr>
          <w:p w14:paraId="7E782F4F"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3708" w:type="dxa"/>
            <w:tcBorders>
              <w:top w:val="single" w:sz="4" w:space="0" w:color="auto"/>
            </w:tcBorders>
            <w:vAlign w:val="center"/>
          </w:tcPr>
          <w:p w14:paraId="63BBF883" w14:textId="77777777" w:rsidR="004776F8" w:rsidRPr="007201A9" w:rsidRDefault="004776F8" w:rsidP="006D1B5B">
            <w:pPr>
              <w:pStyle w:val="TableEntry"/>
              <w:rPr>
                <w:i/>
                <w:iCs/>
                <w:noProof w:val="0"/>
              </w:rPr>
            </w:pPr>
            <w:r w:rsidRPr="007201A9">
              <w:rPr>
                <w:i/>
                <w:iCs/>
                <w:noProof w:val="0"/>
              </w:rPr>
              <w:t>not specialized</w:t>
            </w:r>
          </w:p>
        </w:tc>
      </w:tr>
      <w:tr w:rsidR="004776F8" w:rsidRPr="007201A9" w14:paraId="01D673BE" w14:textId="77777777" w:rsidTr="006D1B5B">
        <w:trPr>
          <w:cantSplit/>
        </w:trPr>
        <w:tc>
          <w:tcPr>
            <w:tcW w:w="2178" w:type="dxa"/>
            <w:vMerge/>
            <w:textDirection w:val="btLr"/>
            <w:vAlign w:val="center"/>
          </w:tcPr>
          <w:p w14:paraId="661026AA" w14:textId="77777777" w:rsidR="004776F8" w:rsidRPr="007201A9" w:rsidRDefault="004776F8" w:rsidP="000D2A84">
            <w:pPr>
              <w:pStyle w:val="TableLabel"/>
              <w:rPr>
                <w:noProof w:val="0"/>
                <w:sz w:val="16"/>
                <w:u w:val="single"/>
              </w:rPr>
            </w:pPr>
          </w:p>
        </w:tc>
        <w:tc>
          <w:tcPr>
            <w:tcW w:w="2790" w:type="dxa"/>
            <w:vAlign w:val="center"/>
          </w:tcPr>
          <w:p w14:paraId="14A83070" w14:textId="77777777" w:rsidR="004776F8" w:rsidRPr="007201A9" w:rsidRDefault="004776F8" w:rsidP="006D1B5B">
            <w:pPr>
              <w:pStyle w:val="TableEntry"/>
              <w:rPr>
                <w:i/>
                <w:iCs/>
                <w:noProof w:val="0"/>
              </w:rPr>
            </w:pPr>
            <w:r w:rsidRPr="007201A9">
              <w:rPr>
                <w:i/>
                <w:iCs/>
                <w:noProof w:val="0"/>
              </w:rPr>
              <w:t>AuditEnterpriseSiteID</w:t>
            </w:r>
          </w:p>
        </w:tc>
        <w:tc>
          <w:tcPr>
            <w:tcW w:w="990" w:type="dxa"/>
            <w:vAlign w:val="center"/>
          </w:tcPr>
          <w:p w14:paraId="1356E2A7"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3708" w:type="dxa"/>
            <w:vAlign w:val="center"/>
          </w:tcPr>
          <w:p w14:paraId="0741C95C" w14:textId="77777777" w:rsidR="004776F8" w:rsidRPr="007201A9" w:rsidRDefault="004776F8" w:rsidP="006D1B5B">
            <w:pPr>
              <w:pStyle w:val="TableEntry"/>
              <w:rPr>
                <w:i/>
                <w:iCs/>
                <w:noProof w:val="0"/>
              </w:rPr>
            </w:pPr>
            <w:r w:rsidRPr="007201A9">
              <w:rPr>
                <w:i/>
                <w:iCs/>
                <w:noProof w:val="0"/>
              </w:rPr>
              <w:t>not specialized</w:t>
            </w:r>
          </w:p>
        </w:tc>
      </w:tr>
      <w:tr w:rsidR="004776F8" w:rsidRPr="007201A9" w14:paraId="139CB60E" w14:textId="77777777" w:rsidTr="006D1B5B">
        <w:trPr>
          <w:cantSplit/>
        </w:trPr>
        <w:tc>
          <w:tcPr>
            <w:tcW w:w="2178" w:type="dxa"/>
            <w:vMerge/>
            <w:textDirection w:val="btLr"/>
            <w:vAlign w:val="center"/>
          </w:tcPr>
          <w:p w14:paraId="1B22DEAC" w14:textId="77777777" w:rsidR="004776F8" w:rsidRPr="007201A9" w:rsidRDefault="004776F8" w:rsidP="000D2A84">
            <w:pPr>
              <w:pStyle w:val="TableLabel"/>
              <w:rPr>
                <w:noProof w:val="0"/>
                <w:sz w:val="16"/>
                <w:u w:val="single"/>
              </w:rPr>
            </w:pPr>
          </w:p>
        </w:tc>
        <w:tc>
          <w:tcPr>
            <w:tcW w:w="2790" w:type="dxa"/>
            <w:vAlign w:val="center"/>
          </w:tcPr>
          <w:p w14:paraId="23C52B21" w14:textId="77777777" w:rsidR="004776F8" w:rsidRPr="007201A9" w:rsidRDefault="004776F8" w:rsidP="006D1B5B">
            <w:pPr>
              <w:pStyle w:val="TableEntry"/>
              <w:rPr>
                <w:i/>
                <w:iCs/>
                <w:noProof w:val="0"/>
              </w:rPr>
            </w:pPr>
            <w:r w:rsidRPr="007201A9">
              <w:rPr>
                <w:i/>
                <w:iCs/>
                <w:noProof w:val="0"/>
              </w:rPr>
              <w:t>AuditSourceTypeCode</w:t>
            </w:r>
          </w:p>
        </w:tc>
        <w:tc>
          <w:tcPr>
            <w:tcW w:w="990" w:type="dxa"/>
            <w:vAlign w:val="center"/>
          </w:tcPr>
          <w:p w14:paraId="5E1455C5"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3708" w:type="dxa"/>
            <w:vAlign w:val="center"/>
          </w:tcPr>
          <w:p w14:paraId="4D2B5D07" w14:textId="77777777" w:rsidR="004776F8" w:rsidRPr="007201A9" w:rsidRDefault="004776F8" w:rsidP="006D1B5B">
            <w:pPr>
              <w:pStyle w:val="TableEntry"/>
              <w:rPr>
                <w:i/>
                <w:iCs/>
                <w:noProof w:val="0"/>
              </w:rPr>
            </w:pPr>
            <w:r w:rsidRPr="007201A9">
              <w:rPr>
                <w:i/>
                <w:iCs/>
                <w:noProof w:val="0"/>
              </w:rPr>
              <w:t>not specialized</w:t>
            </w:r>
          </w:p>
        </w:tc>
      </w:tr>
    </w:tbl>
    <w:p w14:paraId="74B1CD54" w14:textId="77777777" w:rsidR="00CA3D92" w:rsidRPr="007201A9" w:rsidRDefault="00CA3D92"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990"/>
        <w:gridCol w:w="3618"/>
      </w:tblGrid>
      <w:tr w:rsidR="004E2D89" w:rsidRPr="007201A9" w14:paraId="7C709D84" w14:textId="77777777" w:rsidTr="006D1B5B">
        <w:tc>
          <w:tcPr>
            <w:tcW w:w="2178" w:type="dxa"/>
            <w:vMerge w:val="restart"/>
            <w:shd w:val="clear" w:color="auto" w:fill="auto"/>
          </w:tcPr>
          <w:p w14:paraId="5186A958" w14:textId="77777777" w:rsidR="004E2D89" w:rsidRPr="007201A9" w:rsidRDefault="004E2D89" w:rsidP="000F538D">
            <w:pPr>
              <w:pStyle w:val="TableEntryHeader"/>
              <w:rPr>
                <w:noProof w:val="0"/>
              </w:rPr>
            </w:pPr>
            <w:r w:rsidRPr="007201A9">
              <w:rPr>
                <w:noProof w:val="0"/>
              </w:rPr>
              <w:t>Pull Point</w:t>
            </w:r>
          </w:p>
          <w:p w14:paraId="361B7A59" w14:textId="77777777" w:rsidR="004E2D89" w:rsidRPr="007201A9" w:rsidRDefault="004E2D89" w:rsidP="006D1B5B">
            <w:pPr>
              <w:pStyle w:val="TableEntryHeader"/>
              <w:rPr>
                <w:b w:val="0"/>
                <w:bCs/>
                <w:noProof w:val="0"/>
                <w:sz w:val="12"/>
              </w:rPr>
            </w:pPr>
            <w:r w:rsidRPr="007201A9">
              <w:rPr>
                <w:bCs/>
                <w:noProof w:val="0"/>
                <w:sz w:val="12"/>
              </w:rPr>
              <w:t>(AuditMessge/ParticipantObjectIdentification)</w:t>
            </w:r>
          </w:p>
        </w:tc>
        <w:tc>
          <w:tcPr>
            <w:tcW w:w="2790" w:type="dxa"/>
            <w:shd w:val="clear" w:color="auto" w:fill="auto"/>
          </w:tcPr>
          <w:p w14:paraId="573178F4" w14:textId="77777777" w:rsidR="004E2D89" w:rsidRPr="007201A9" w:rsidRDefault="004E2D89" w:rsidP="000F538D">
            <w:pPr>
              <w:pStyle w:val="TableEntry"/>
              <w:rPr>
                <w:noProof w:val="0"/>
              </w:rPr>
            </w:pPr>
            <w:r w:rsidRPr="007201A9">
              <w:rPr>
                <w:noProof w:val="0"/>
              </w:rPr>
              <w:t>ParticipantObjectTypeCode</w:t>
            </w:r>
          </w:p>
        </w:tc>
        <w:tc>
          <w:tcPr>
            <w:tcW w:w="990" w:type="dxa"/>
            <w:shd w:val="clear" w:color="auto" w:fill="auto"/>
          </w:tcPr>
          <w:p w14:paraId="1FFA1391" w14:textId="77777777" w:rsidR="004E2D89" w:rsidRPr="007201A9" w:rsidRDefault="004E2D89" w:rsidP="00CA3D92">
            <w:pPr>
              <w:pStyle w:val="TableEntry"/>
              <w:jc w:val="center"/>
              <w:rPr>
                <w:noProof w:val="0"/>
              </w:rPr>
            </w:pPr>
            <w:r w:rsidRPr="007201A9">
              <w:rPr>
                <w:noProof w:val="0"/>
              </w:rPr>
              <w:t>M</w:t>
            </w:r>
          </w:p>
        </w:tc>
        <w:tc>
          <w:tcPr>
            <w:tcW w:w="3618" w:type="dxa"/>
            <w:shd w:val="clear" w:color="auto" w:fill="auto"/>
          </w:tcPr>
          <w:p w14:paraId="57CD5CDE" w14:textId="784CDE85" w:rsidR="004E2D89" w:rsidRPr="007201A9" w:rsidRDefault="004E2D89" w:rsidP="004776F8">
            <w:pPr>
              <w:pStyle w:val="TableEntry"/>
              <w:rPr>
                <w:noProof w:val="0"/>
              </w:rPr>
            </w:pPr>
            <w:r w:rsidRPr="007201A9">
              <w:rPr>
                <w:noProof w:val="0"/>
              </w:rPr>
              <w:t>“2” (</w:t>
            </w:r>
            <w:r w:rsidR="004776F8" w:rsidRPr="007201A9">
              <w:rPr>
                <w:noProof w:val="0"/>
              </w:rPr>
              <w:t>system object</w:t>
            </w:r>
            <w:r w:rsidRPr="007201A9">
              <w:rPr>
                <w:noProof w:val="0"/>
              </w:rPr>
              <w:t>)</w:t>
            </w:r>
          </w:p>
        </w:tc>
      </w:tr>
      <w:tr w:rsidR="004E2D89" w:rsidRPr="007201A9" w14:paraId="6AAC5909" w14:textId="77777777" w:rsidTr="006D1B5B">
        <w:tc>
          <w:tcPr>
            <w:tcW w:w="2178" w:type="dxa"/>
            <w:vMerge/>
            <w:shd w:val="clear" w:color="auto" w:fill="auto"/>
          </w:tcPr>
          <w:p w14:paraId="0757CE3D" w14:textId="77777777" w:rsidR="004E2D89" w:rsidRPr="007201A9" w:rsidRDefault="004E2D89" w:rsidP="000F538D">
            <w:pPr>
              <w:pStyle w:val="BodyText"/>
              <w:rPr>
                <w:noProof w:val="0"/>
              </w:rPr>
            </w:pPr>
          </w:p>
        </w:tc>
        <w:tc>
          <w:tcPr>
            <w:tcW w:w="2790" w:type="dxa"/>
            <w:shd w:val="clear" w:color="auto" w:fill="auto"/>
          </w:tcPr>
          <w:p w14:paraId="4E8FA23F" w14:textId="77777777" w:rsidR="004E2D89" w:rsidRPr="007201A9" w:rsidRDefault="004E2D89" w:rsidP="000F538D">
            <w:pPr>
              <w:pStyle w:val="TableEntry"/>
              <w:rPr>
                <w:noProof w:val="0"/>
              </w:rPr>
            </w:pPr>
            <w:r w:rsidRPr="007201A9">
              <w:rPr>
                <w:noProof w:val="0"/>
              </w:rPr>
              <w:t>ParticipantObjectTypeCodeRole</w:t>
            </w:r>
          </w:p>
        </w:tc>
        <w:tc>
          <w:tcPr>
            <w:tcW w:w="990" w:type="dxa"/>
            <w:shd w:val="clear" w:color="auto" w:fill="auto"/>
          </w:tcPr>
          <w:p w14:paraId="77502B8B" w14:textId="77777777" w:rsidR="004E2D89" w:rsidRPr="007201A9" w:rsidRDefault="004E2D89" w:rsidP="00CA3D92">
            <w:pPr>
              <w:pStyle w:val="TableEntry"/>
              <w:jc w:val="center"/>
              <w:rPr>
                <w:noProof w:val="0"/>
              </w:rPr>
            </w:pPr>
            <w:r w:rsidRPr="007201A9">
              <w:rPr>
                <w:noProof w:val="0"/>
              </w:rPr>
              <w:t>M</w:t>
            </w:r>
          </w:p>
        </w:tc>
        <w:tc>
          <w:tcPr>
            <w:tcW w:w="3618" w:type="dxa"/>
            <w:shd w:val="clear" w:color="auto" w:fill="auto"/>
          </w:tcPr>
          <w:p w14:paraId="59A35979" w14:textId="2BD19059" w:rsidR="004E2D89" w:rsidRPr="007201A9" w:rsidRDefault="004E2D89" w:rsidP="004776F8">
            <w:pPr>
              <w:pStyle w:val="TableEntry"/>
              <w:rPr>
                <w:noProof w:val="0"/>
              </w:rPr>
            </w:pPr>
            <w:r w:rsidRPr="007201A9">
              <w:rPr>
                <w:noProof w:val="0"/>
              </w:rPr>
              <w:t>“</w:t>
            </w:r>
            <w:r w:rsidR="004776F8" w:rsidRPr="007201A9">
              <w:rPr>
                <w:noProof w:val="0"/>
              </w:rPr>
              <w:t>20</w:t>
            </w:r>
            <w:r w:rsidRPr="007201A9">
              <w:rPr>
                <w:noProof w:val="0"/>
              </w:rPr>
              <w:t>” (</w:t>
            </w:r>
            <w:r w:rsidR="004776F8" w:rsidRPr="007201A9">
              <w:rPr>
                <w:noProof w:val="0"/>
              </w:rPr>
              <w:t>job</w:t>
            </w:r>
            <w:r w:rsidRPr="007201A9">
              <w:rPr>
                <w:noProof w:val="0"/>
              </w:rPr>
              <w:t>)</w:t>
            </w:r>
          </w:p>
        </w:tc>
      </w:tr>
      <w:tr w:rsidR="004E2D89" w:rsidRPr="007201A9" w14:paraId="6B1A9B55" w14:textId="77777777" w:rsidTr="006D1B5B">
        <w:tc>
          <w:tcPr>
            <w:tcW w:w="2178" w:type="dxa"/>
            <w:vMerge/>
            <w:shd w:val="clear" w:color="auto" w:fill="auto"/>
          </w:tcPr>
          <w:p w14:paraId="70E0A58D" w14:textId="77777777" w:rsidR="004E2D89" w:rsidRPr="007201A9" w:rsidRDefault="004E2D89" w:rsidP="000F538D">
            <w:pPr>
              <w:pStyle w:val="BodyText"/>
              <w:rPr>
                <w:noProof w:val="0"/>
              </w:rPr>
            </w:pPr>
          </w:p>
        </w:tc>
        <w:tc>
          <w:tcPr>
            <w:tcW w:w="2790" w:type="dxa"/>
            <w:shd w:val="clear" w:color="auto" w:fill="auto"/>
          </w:tcPr>
          <w:p w14:paraId="753C1904" w14:textId="77777777" w:rsidR="004E2D89" w:rsidRPr="007201A9" w:rsidRDefault="004E2D89" w:rsidP="000F538D">
            <w:pPr>
              <w:pStyle w:val="TableEntry"/>
              <w:rPr>
                <w:i/>
                <w:iCs/>
                <w:noProof w:val="0"/>
              </w:rPr>
            </w:pPr>
            <w:r w:rsidRPr="007201A9">
              <w:rPr>
                <w:i/>
                <w:iCs/>
                <w:noProof w:val="0"/>
              </w:rPr>
              <w:t>ParticipantObjectDataLifeCycle</w:t>
            </w:r>
          </w:p>
        </w:tc>
        <w:tc>
          <w:tcPr>
            <w:tcW w:w="990" w:type="dxa"/>
            <w:shd w:val="clear" w:color="auto" w:fill="auto"/>
          </w:tcPr>
          <w:p w14:paraId="1D98A5F7"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0423C3C9"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AE9785C" w14:textId="77777777" w:rsidTr="006D1B5B">
        <w:tc>
          <w:tcPr>
            <w:tcW w:w="2178" w:type="dxa"/>
            <w:vMerge/>
            <w:shd w:val="clear" w:color="auto" w:fill="auto"/>
          </w:tcPr>
          <w:p w14:paraId="76C5F740" w14:textId="77777777" w:rsidR="004E2D89" w:rsidRPr="007201A9" w:rsidRDefault="004E2D89" w:rsidP="000F538D">
            <w:pPr>
              <w:pStyle w:val="BodyText"/>
              <w:rPr>
                <w:noProof w:val="0"/>
              </w:rPr>
            </w:pPr>
          </w:p>
        </w:tc>
        <w:tc>
          <w:tcPr>
            <w:tcW w:w="2790" w:type="dxa"/>
            <w:shd w:val="clear" w:color="auto" w:fill="auto"/>
          </w:tcPr>
          <w:p w14:paraId="23AB3755" w14:textId="77777777" w:rsidR="004E2D89" w:rsidRPr="007201A9" w:rsidRDefault="004E2D89" w:rsidP="002045D5">
            <w:pPr>
              <w:pStyle w:val="TableEntry"/>
              <w:rPr>
                <w:i/>
                <w:iCs/>
                <w:noProof w:val="0"/>
              </w:rPr>
            </w:pPr>
            <w:r w:rsidRPr="007201A9">
              <w:rPr>
                <w:i/>
                <w:iCs/>
                <w:noProof w:val="0"/>
              </w:rPr>
              <w:t>ParticipantObjectIDTypeCode</w:t>
            </w:r>
          </w:p>
        </w:tc>
        <w:tc>
          <w:tcPr>
            <w:tcW w:w="990" w:type="dxa"/>
            <w:shd w:val="clear" w:color="auto" w:fill="auto"/>
          </w:tcPr>
          <w:p w14:paraId="7A766CB3" w14:textId="219B79CE" w:rsidR="004E2D89" w:rsidRPr="007201A9" w:rsidRDefault="004776F8" w:rsidP="006D1B5B">
            <w:pPr>
              <w:pStyle w:val="TableEntry"/>
              <w:jc w:val="center"/>
              <w:rPr>
                <w:i/>
                <w:iCs/>
                <w:noProof w:val="0"/>
              </w:rPr>
            </w:pPr>
            <w:r w:rsidRPr="007201A9">
              <w:rPr>
                <w:i/>
                <w:iCs/>
                <w:noProof w:val="0"/>
              </w:rPr>
              <w:t>U</w:t>
            </w:r>
          </w:p>
        </w:tc>
        <w:tc>
          <w:tcPr>
            <w:tcW w:w="3618" w:type="dxa"/>
            <w:shd w:val="clear" w:color="auto" w:fill="auto"/>
          </w:tcPr>
          <w:p w14:paraId="2C351167" w14:textId="77777777" w:rsidR="004E2D89" w:rsidRPr="007201A9" w:rsidRDefault="004E2D89" w:rsidP="002045D5">
            <w:pPr>
              <w:pStyle w:val="TableEntry"/>
              <w:rPr>
                <w:i/>
                <w:iCs/>
                <w:noProof w:val="0"/>
              </w:rPr>
            </w:pPr>
            <w:r w:rsidRPr="007201A9">
              <w:rPr>
                <w:i/>
                <w:iCs/>
                <w:noProof w:val="0"/>
              </w:rPr>
              <w:t>not specialized</w:t>
            </w:r>
          </w:p>
        </w:tc>
      </w:tr>
      <w:tr w:rsidR="004E2D89" w:rsidRPr="007201A9" w14:paraId="7862397C" w14:textId="77777777" w:rsidTr="006D1B5B">
        <w:tc>
          <w:tcPr>
            <w:tcW w:w="2178" w:type="dxa"/>
            <w:vMerge/>
            <w:shd w:val="clear" w:color="auto" w:fill="auto"/>
          </w:tcPr>
          <w:p w14:paraId="39BB1007" w14:textId="77777777" w:rsidR="004E2D89" w:rsidRPr="007201A9" w:rsidRDefault="004E2D89" w:rsidP="000F538D">
            <w:pPr>
              <w:pStyle w:val="BodyText"/>
              <w:rPr>
                <w:noProof w:val="0"/>
              </w:rPr>
            </w:pPr>
          </w:p>
        </w:tc>
        <w:tc>
          <w:tcPr>
            <w:tcW w:w="2790" w:type="dxa"/>
            <w:shd w:val="clear" w:color="auto" w:fill="auto"/>
          </w:tcPr>
          <w:p w14:paraId="5862B5A2" w14:textId="77777777" w:rsidR="004E2D89" w:rsidRPr="007201A9" w:rsidRDefault="004E2D89" w:rsidP="000F538D">
            <w:pPr>
              <w:pStyle w:val="TableEntry"/>
              <w:rPr>
                <w:i/>
                <w:iCs/>
                <w:noProof w:val="0"/>
              </w:rPr>
            </w:pPr>
            <w:r w:rsidRPr="007201A9">
              <w:rPr>
                <w:i/>
                <w:iCs/>
                <w:noProof w:val="0"/>
              </w:rPr>
              <w:t>ParticipantObjectSensitivity</w:t>
            </w:r>
          </w:p>
        </w:tc>
        <w:tc>
          <w:tcPr>
            <w:tcW w:w="990" w:type="dxa"/>
            <w:shd w:val="clear" w:color="auto" w:fill="auto"/>
          </w:tcPr>
          <w:p w14:paraId="5DDEE091"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4A59F6E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205E82D" w14:textId="77777777" w:rsidTr="006D1B5B">
        <w:tc>
          <w:tcPr>
            <w:tcW w:w="2178" w:type="dxa"/>
            <w:vMerge/>
            <w:shd w:val="clear" w:color="auto" w:fill="auto"/>
          </w:tcPr>
          <w:p w14:paraId="6B443903" w14:textId="77777777" w:rsidR="004E2D89" w:rsidRPr="007201A9" w:rsidRDefault="004E2D89" w:rsidP="000F538D">
            <w:pPr>
              <w:pStyle w:val="BodyText"/>
              <w:rPr>
                <w:noProof w:val="0"/>
              </w:rPr>
            </w:pPr>
          </w:p>
        </w:tc>
        <w:tc>
          <w:tcPr>
            <w:tcW w:w="2790" w:type="dxa"/>
            <w:shd w:val="clear" w:color="auto" w:fill="auto"/>
          </w:tcPr>
          <w:p w14:paraId="334C28BE" w14:textId="77777777" w:rsidR="004E2D89" w:rsidRPr="007201A9" w:rsidRDefault="004E2D89" w:rsidP="000F538D">
            <w:pPr>
              <w:pStyle w:val="TableEntry"/>
              <w:rPr>
                <w:noProof w:val="0"/>
              </w:rPr>
            </w:pPr>
            <w:r w:rsidRPr="007201A9">
              <w:rPr>
                <w:noProof w:val="0"/>
              </w:rPr>
              <w:t>ParticipantObjectID</w:t>
            </w:r>
          </w:p>
        </w:tc>
        <w:tc>
          <w:tcPr>
            <w:tcW w:w="990" w:type="dxa"/>
            <w:shd w:val="clear" w:color="auto" w:fill="auto"/>
          </w:tcPr>
          <w:p w14:paraId="0BC3D638" w14:textId="77777777" w:rsidR="004E2D89" w:rsidRPr="007201A9" w:rsidRDefault="004E2D89" w:rsidP="00CA3D92">
            <w:pPr>
              <w:pStyle w:val="TableEntry"/>
              <w:jc w:val="center"/>
              <w:rPr>
                <w:noProof w:val="0"/>
              </w:rPr>
            </w:pPr>
            <w:r w:rsidRPr="007201A9">
              <w:rPr>
                <w:noProof w:val="0"/>
              </w:rPr>
              <w:t>M</w:t>
            </w:r>
          </w:p>
        </w:tc>
        <w:tc>
          <w:tcPr>
            <w:tcW w:w="3618" w:type="dxa"/>
            <w:shd w:val="clear" w:color="auto" w:fill="auto"/>
          </w:tcPr>
          <w:p w14:paraId="72FDE9F9" w14:textId="77777777" w:rsidR="004E2D89" w:rsidRPr="007201A9" w:rsidRDefault="004E2D89" w:rsidP="000F538D">
            <w:pPr>
              <w:pStyle w:val="TableEntry"/>
              <w:rPr>
                <w:noProof w:val="0"/>
              </w:rPr>
            </w:pPr>
            <w:r w:rsidRPr="007201A9">
              <w:rPr>
                <w:noProof w:val="0"/>
              </w:rPr>
              <w:t>The URL of the Pull Point resource</w:t>
            </w:r>
          </w:p>
        </w:tc>
      </w:tr>
      <w:tr w:rsidR="004E2D89" w:rsidRPr="007201A9" w14:paraId="6DE32A8A" w14:textId="77777777" w:rsidTr="006D1B5B">
        <w:tc>
          <w:tcPr>
            <w:tcW w:w="2178" w:type="dxa"/>
            <w:vMerge/>
            <w:shd w:val="clear" w:color="auto" w:fill="auto"/>
          </w:tcPr>
          <w:p w14:paraId="07A8BD6C" w14:textId="77777777" w:rsidR="004E2D89" w:rsidRPr="007201A9" w:rsidRDefault="004E2D89" w:rsidP="000F538D">
            <w:pPr>
              <w:pStyle w:val="BodyText"/>
              <w:rPr>
                <w:noProof w:val="0"/>
              </w:rPr>
            </w:pPr>
          </w:p>
        </w:tc>
        <w:tc>
          <w:tcPr>
            <w:tcW w:w="2790" w:type="dxa"/>
            <w:shd w:val="clear" w:color="auto" w:fill="auto"/>
          </w:tcPr>
          <w:p w14:paraId="6F779F1D" w14:textId="77777777" w:rsidR="004E2D89" w:rsidRPr="007201A9" w:rsidRDefault="004E2D89" w:rsidP="000F538D">
            <w:pPr>
              <w:pStyle w:val="TableEntry"/>
              <w:rPr>
                <w:i/>
                <w:iCs/>
                <w:noProof w:val="0"/>
              </w:rPr>
            </w:pPr>
            <w:r w:rsidRPr="007201A9">
              <w:rPr>
                <w:i/>
                <w:iCs/>
                <w:noProof w:val="0"/>
              </w:rPr>
              <w:t>ParticipantObjectName</w:t>
            </w:r>
          </w:p>
        </w:tc>
        <w:tc>
          <w:tcPr>
            <w:tcW w:w="990" w:type="dxa"/>
            <w:shd w:val="clear" w:color="auto" w:fill="auto"/>
          </w:tcPr>
          <w:p w14:paraId="5B20154B"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78DDBE87"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6BEBFE2" w14:textId="77777777" w:rsidTr="006D1B5B">
        <w:tc>
          <w:tcPr>
            <w:tcW w:w="2178" w:type="dxa"/>
            <w:vMerge/>
            <w:shd w:val="clear" w:color="auto" w:fill="auto"/>
          </w:tcPr>
          <w:p w14:paraId="3EE3E6BF" w14:textId="77777777" w:rsidR="004E2D89" w:rsidRPr="007201A9" w:rsidRDefault="004E2D89" w:rsidP="000F538D">
            <w:pPr>
              <w:pStyle w:val="BodyText"/>
              <w:rPr>
                <w:noProof w:val="0"/>
              </w:rPr>
            </w:pPr>
          </w:p>
        </w:tc>
        <w:tc>
          <w:tcPr>
            <w:tcW w:w="2790" w:type="dxa"/>
            <w:shd w:val="clear" w:color="auto" w:fill="auto"/>
          </w:tcPr>
          <w:p w14:paraId="4817F58B" w14:textId="77777777" w:rsidR="004E2D89" w:rsidRPr="007201A9" w:rsidRDefault="004E2D89" w:rsidP="000F538D">
            <w:pPr>
              <w:pStyle w:val="TableEntry"/>
              <w:rPr>
                <w:i/>
                <w:iCs/>
                <w:noProof w:val="0"/>
              </w:rPr>
            </w:pPr>
            <w:r w:rsidRPr="007201A9">
              <w:rPr>
                <w:i/>
                <w:iCs/>
                <w:noProof w:val="0"/>
              </w:rPr>
              <w:t>ParticipantObjectQuery</w:t>
            </w:r>
          </w:p>
        </w:tc>
        <w:tc>
          <w:tcPr>
            <w:tcW w:w="990" w:type="dxa"/>
            <w:shd w:val="clear" w:color="auto" w:fill="auto"/>
          </w:tcPr>
          <w:p w14:paraId="5A33AC43"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0B646D38"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7B533B64" w14:textId="77777777" w:rsidTr="006D1B5B">
        <w:tc>
          <w:tcPr>
            <w:tcW w:w="2178" w:type="dxa"/>
            <w:vMerge/>
            <w:shd w:val="clear" w:color="auto" w:fill="auto"/>
          </w:tcPr>
          <w:p w14:paraId="7ED3FFF7" w14:textId="77777777" w:rsidR="004E2D89" w:rsidRPr="007201A9" w:rsidRDefault="004E2D89" w:rsidP="000F538D">
            <w:pPr>
              <w:pStyle w:val="BodyText"/>
              <w:rPr>
                <w:noProof w:val="0"/>
              </w:rPr>
            </w:pPr>
          </w:p>
        </w:tc>
        <w:tc>
          <w:tcPr>
            <w:tcW w:w="2790" w:type="dxa"/>
            <w:shd w:val="clear" w:color="auto" w:fill="auto"/>
          </w:tcPr>
          <w:p w14:paraId="260F8FC8" w14:textId="77777777" w:rsidR="004E2D89" w:rsidRPr="007201A9" w:rsidRDefault="004E2D89" w:rsidP="000F538D">
            <w:pPr>
              <w:pStyle w:val="TableEntry"/>
              <w:rPr>
                <w:i/>
                <w:iCs/>
                <w:noProof w:val="0"/>
              </w:rPr>
            </w:pPr>
            <w:r w:rsidRPr="007201A9">
              <w:rPr>
                <w:i/>
                <w:iCs/>
                <w:noProof w:val="0"/>
              </w:rPr>
              <w:t>ParticipantObjectDetail</w:t>
            </w:r>
          </w:p>
        </w:tc>
        <w:tc>
          <w:tcPr>
            <w:tcW w:w="990" w:type="dxa"/>
            <w:shd w:val="clear" w:color="auto" w:fill="auto"/>
          </w:tcPr>
          <w:p w14:paraId="3E0BB89C" w14:textId="77777777" w:rsidR="004E2D89" w:rsidRPr="007201A9" w:rsidRDefault="004E2D89" w:rsidP="00CA3D92">
            <w:pPr>
              <w:pStyle w:val="TableEntry"/>
              <w:jc w:val="center"/>
              <w:rPr>
                <w:i/>
                <w:iCs/>
                <w:noProof w:val="0"/>
              </w:rPr>
            </w:pPr>
            <w:r w:rsidRPr="007201A9">
              <w:rPr>
                <w:i/>
                <w:iCs/>
                <w:noProof w:val="0"/>
              </w:rPr>
              <w:t>U</w:t>
            </w:r>
          </w:p>
        </w:tc>
        <w:tc>
          <w:tcPr>
            <w:tcW w:w="3618" w:type="dxa"/>
            <w:shd w:val="clear" w:color="auto" w:fill="auto"/>
          </w:tcPr>
          <w:p w14:paraId="62B6010D" w14:textId="77777777" w:rsidR="004E2D89" w:rsidRPr="007201A9" w:rsidRDefault="004E2D89" w:rsidP="000F538D">
            <w:pPr>
              <w:pStyle w:val="TableEntry"/>
              <w:rPr>
                <w:i/>
                <w:iCs/>
                <w:noProof w:val="0"/>
              </w:rPr>
            </w:pPr>
            <w:r w:rsidRPr="007201A9">
              <w:rPr>
                <w:i/>
                <w:iCs/>
                <w:noProof w:val="0"/>
              </w:rPr>
              <w:t>not specialized</w:t>
            </w:r>
          </w:p>
        </w:tc>
      </w:tr>
    </w:tbl>
    <w:p w14:paraId="431A6C34" w14:textId="77777777" w:rsidR="004E2D89" w:rsidRPr="007201A9" w:rsidRDefault="004E2D89" w:rsidP="004E2D89">
      <w:pPr>
        <w:rPr>
          <w:lang w:val="en-US"/>
        </w:rPr>
      </w:pPr>
    </w:p>
    <w:p w14:paraId="67B5F0E9" w14:textId="77777777" w:rsidR="004E2D89" w:rsidRPr="007201A9" w:rsidRDefault="004E2D89" w:rsidP="004E2D89">
      <w:pPr>
        <w:pStyle w:val="Heading5"/>
        <w:numPr>
          <w:ilvl w:val="0"/>
          <w:numId w:val="0"/>
        </w:numPr>
        <w:rPr>
          <w:noProof w:val="0"/>
        </w:rPr>
      </w:pPr>
      <w:bookmarkStart w:id="196" w:name="_Toc363803112"/>
      <w:bookmarkStart w:id="197" w:name="_Toc13816087"/>
      <w:r w:rsidRPr="007201A9">
        <w:rPr>
          <w:noProof w:val="0"/>
        </w:rPr>
        <w:t>3.69.5.1.3 Notification Pull Point Actor Specific Security Considerations</w:t>
      </w:r>
      <w:bookmarkEnd w:id="196"/>
      <w:bookmarkEnd w:id="197"/>
    </w:p>
    <w:p w14:paraId="49E81BAC" w14:textId="77777777" w:rsidR="004E2D89" w:rsidRPr="007201A9" w:rsidRDefault="004E2D89" w:rsidP="004E2D89">
      <w:pPr>
        <w:pStyle w:val="BodyText"/>
        <w:rPr>
          <w:noProof w:val="0"/>
        </w:rPr>
      </w:pPr>
      <w:r w:rsidRPr="007201A9">
        <w:rPr>
          <w:noProof w:val="0"/>
        </w:rPr>
        <w:t xml:space="preserve">For the receiving of notifications pushed by the Document Metadata Notification Broker, the grouped Document Metadata Notification Recipient/Notification Pull Point has to grant the requirement of Synchronous Web Services described in ITI TF-2x: Appendix V. </w:t>
      </w:r>
    </w:p>
    <w:p w14:paraId="687A6714" w14:textId="77777777" w:rsidR="004E2D89" w:rsidRPr="007201A9" w:rsidRDefault="004E2D89" w:rsidP="004E2D89">
      <w:pPr>
        <w:pStyle w:val="BodyText"/>
        <w:rPr>
          <w:noProof w:val="0"/>
        </w:rPr>
      </w:pPr>
    </w:p>
    <w:p w14:paraId="3AD1630D" w14:textId="77777777" w:rsidR="004E2D89" w:rsidRPr="007201A9" w:rsidRDefault="004E2D89" w:rsidP="00075C19">
      <w:pPr>
        <w:pStyle w:val="EditorInstructions"/>
        <w:rPr>
          <w:noProof w:val="0"/>
        </w:rPr>
      </w:pPr>
      <w:r w:rsidRPr="007201A9">
        <w:rPr>
          <w:noProof w:val="0"/>
        </w:rPr>
        <w:t xml:space="preserve">Add Section 3.70 </w:t>
      </w:r>
    </w:p>
    <w:p w14:paraId="0DD1BC12" w14:textId="77777777" w:rsidR="004E2D89" w:rsidRPr="007201A9" w:rsidRDefault="004E2D89" w:rsidP="004E2D89">
      <w:pPr>
        <w:pStyle w:val="BodyText"/>
        <w:rPr>
          <w:noProof w:val="0"/>
        </w:rPr>
      </w:pPr>
    </w:p>
    <w:p w14:paraId="4228C9EB" w14:textId="66FA6C40" w:rsidR="004E2D89" w:rsidRPr="007201A9" w:rsidRDefault="004E2D89" w:rsidP="004E2D89">
      <w:pPr>
        <w:pStyle w:val="Heading2"/>
        <w:numPr>
          <w:ilvl w:val="0"/>
          <w:numId w:val="0"/>
        </w:numPr>
        <w:rPr>
          <w:noProof w:val="0"/>
        </w:rPr>
      </w:pPr>
      <w:bookmarkStart w:id="198" w:name="_Toc353971801"/>
      <w:bookmarkStart w:id="199" w:name="_Toc363803113"/>
      <w:bookmarkStart w:id="200" w:name="_Toc428454186"/>
      <w:bookmarkStart w:id="201" w:name="_Toc13816088"/>
      <w:r w:rsidRPr="007201A9">
        <w:rPr>
          <w:noProof w:val="0"/>
        </w:rPr>
        <w:t xml:space="preserve">3.70 </w:t>
      </w:r>
      <w:bookmarkEnd w:id="198"/>
      <w:r w:rsidRPr="007201A9">
        <w:rPr>
          <w:noProof w:val="0"/>
        </w:rPr>
        <w:t>Pull Notification</w:t>
      </w:r>
      <w:bookmarkEnd w:id="199"/>
      <w:bookmarkEnd w:id="200"/>
      <w:r w:rsidR="00E757BF" w:rsidRPr="007201A9">
        <w:rPr>
          <w:noProof w:val="0"/>
        </w:rPr>
        <w:t xml:space="preserve"> [ITI-70]</w:t>
      </w:r>
      <w:bookmarkEnd w:id="201"/>
    </w:p>
    <w:p w14:paraId="31D70BDF" w14:textId="6BDC025B" w:rsidR="004E2D89" w:rsidRPr="007201A9" w:rsidRDefault="004E2D89" w:rsidP="004E2D89">
      <w:pPr>
        <w:pStyle w:val="BodyText"/>
        <w:rPr>
          <w:b/>
          <w:noProof w:val="0"/>
        </w:rPr>
      </w:pPr>
      <w:r w:rsidRPr="007201A9">
        <w:rPr>
          <w:noProof w:val="0"/>
        </w:rPr>
        <w:t xml:space="preserve">This section corresponds to the </w:t>
      </w:r>
      <w:r w:rsidRPr="002059AF">
        <w:rPr>
          <w:b/>
          <w:bCs/>
          <w:strike/>
          <w:noProof w:val="0"/>
        </w:rPr>
        <w:t>T</w:t>
      </w:r>
      <w:r w:rsidR="00D33DAF" w:rsidRPr="002059AF">
        <w:rPr>
          <w:b/>
          <w:bCs/>
          <w:noProof w:val="0"/>
          <w:u w:val="single"/>
        </w:rPr>
        <w:t>t</w:t>
      </w:r>
      <w:r w:rsidRPr="007201A9">
        <w:rPr>
          <w:noProof w:val="0"/>
        </w:rPr>
        <w:t xml:space="preserve">ransaction </w:t>
      </w:r>
      <w:r w:rsidR="00D33DAF" w:rsidRPr="002059AF">
        <w:rPr>
          <w:b/>
          <w:bCs/>
          <w:noProof w:val="0"/>
          <w:u w:val="single"/>
        </w:rPr>
        <w:t>[</w:t>
      </w:r>
      <w:r w:rsidRPr="007201A9">
        <w:rPr>
          <w:noProof w:val="0"/>
        </w:rPr>
        <w:t>ITI-70</w:t>
      </w:r>
      <w:r w:rsidR="00D33DAF" w:rsidRPr="002059AF">
        <w:rPr>
          <w:b/>
          <w:bCs/>
          <w:noProof w:val="0"/>
          <w:u w:val="single"/>
        </w:rPr>
        <w:t>]</w:t>
      </w:r>
      <w:r w:rsidRPr="007201A9">
        <w:rPr>
          <w:noProof w:val="0"/>
        </w:rPr>
        <w:t xml:space="preserve"> of the IHE IT Infrastructure Technical Framework. Transaction </w:t>
      </w:r>
      <w:r w:rsidR="00D33DAF" w:rsidRPr="002059AF">
        <w:rPr>
          <w:b/>
          <w:bCs/>
          <w:noProof w:val="0"/>
          <w:u w:val="single"/>
        </w:rPr>
        <w:t>[</w:t>
      </w:r>
      <w:r w:rsidRPr="007201A9">
        <w:rPr>
          <w:noProof w:val="0"/>
        </w:rPr>
        <w:t>ITI-70</w:t>
      </w:r>
      <w:r w:rsidR="00D33DAF" w:rsidRPr="002059AF">
        <w:rPr>
          <w:b/>
          <w:bCs/>
          <w:noProof w:val="0"/>
          <w:u w:val="single"/>
        </w:rPr>
        <w:t>]</w:t>
      </w:r>
      <w:r w:rsidRPr="007201A9">
        <w:rPr>
          <w:noProof w:val="0"/>
        </w:rPr>
        <w:t xml:space="preserve"> is used by the Notification Puller and by the Notification Pull Point </w:t>
      </w:r>
      <w:r w:rsidR="009A30BA" w:rsidRPr="007201A9">
        <w:rPr>
          <w:noProof w:val="0"/>
        </w:rPr>
        <w:t>Actor</w:t>
      </w:r>
      <w:r w:rsidRPr="007201A9">
        <w:rPr>
          <w:noProof w:val="0"/>
        </w:rPr>
        <w:t>s.</w:t>
      </w:r>
    </w:p>
    <w:p w14:paraId="21EF3923" w14:textId="77777777" w:rsidR="004E2D89" w:rsidRPr="007201A9" w:rsidRDefault="004E2D89" w:rsidP="004E2D89">
      <w:pPr>
        <w:pStyle w:val="Heading3"/>
        <w:numPr>
          <w:ilvl w:val="0"/>
          <w:numId w:val="0"/>
        </w:numPr>
        <w:rPr>
          <w:noProof w:val="0"/>
        </w:rPr>
      </w:pPr>
      <w:bookmarkStart w:id="202" w:name="_Toc353971802"/>
      <w:bookmarkStart w:id="203" w:name="_Toc363803114"/>
      <w:bookmarkStart w:id="204" w:name="_Toc428454187"/>
      <w:bookmarkStart w:id="205" w:name="_Toc13816089"/>
      <w:r w:rsidRPr="007201A9">
        <w:rPr>
          <w:noProof w:val="0"/>
        </w:rPr>
        <w:t>3.70.1 Scope</w:t>
      </w:r>
      <w:bookmarkEnd w:id="202"/>
      <w:bookmarkEnd w:id="203"/>
      <w:bookmarkEnd w:id="204"/>
      <w:bookmarkEnd w:id="205"/>
    </w:p>
    <w:p w14:paraId="716FC65C" w14:textId="77777777" w:rsidR="004E2D89" w:rsidRPr="007201A9" w:rsidRDefault="004E2D89" w:rsidP="004E2D89">
      <w:pPr>
        <w:pStyle w:val="BodyText"/>
        <w:rPr>
          <w:noProof w:val="0"/>
        </w:rPr>
      </w:pPr>
      <w:r w:rsidRPr="007201A9">
        <w:rPr>
          <w:noProof w:val="0"/>
        </w:rPr>
        <w:t xml:space="preserve">The Pull Notification transaction provides a message exchange to allow a Notification Puller to retrieve (or pull) notification messages from a Notification Pull Point. This transaction involves a Request by the Notification Puller for the retrieving of messages from Notification Pull Point and a response conveying pending notifications targeted to the Notification Puller. </w:t>
      </w:r>
    </w:p>
    <w:p w14:paraId="68199EAC" w14:textId="77777777" w:rsidR="004E2D89" w:rsidRPr="007201A9" w:rsidRDefault="004E2D89" w:rsidP="004E2D89">
      <w:pPr>
        <w:pStyle w:val="Heading3"/>
        <w:numPr>
          <w:ilvl w:val="0"/>
          <w:numId w:val="0"/>
        </w:numPr>
        <w:rPr>
          <w:noProof w:val="0"/>
        </w:rPr>
      </w:pPr>
      <w:bookmarkStart w:id="206" w:name="_Toc363803115"/>
      <w:bookmarkStart w:id="207" w:name="_Toc428454188"/>
      <w:bookmarkStart w:id="208" w:name="_Toc13816090"/>
      <w:bookmarkStart w:id="209" w:name="_Toc353971803"/>
      <w:r w:rsidRPr="007201A9">
        <w:rPr>
          <w:noProof w:val="0"/>
        </w:rPr>
        <w:t>3.70.2 Actor Roles</w:t>
      </w:r>
      <w:bookmarkEnd w:id="206"/>
      <w:bookmarkEnd w:id="207"/>
      <w:bookmarkEnd w:id="208"/>
    </w:p>
    <w:p w14:paraId="29A8FF26" w14:textId="68031A8E" w:rsidR="002045D5" w:rsidRPr="007201A9" w:rsidRDefault="002045D5" w:rsidP="006D1B5B">
      <w:pPr>
        <w:pStyle w:val="BodyText"/>
        <w:rPr>
          <w:noProof w:val="0"/>
        </w:rPr>
      </w:pPr>
      <w:bookmarkStart w:id="210" w:name="_Toc363744565"/>
      <w:bookmarkStart w:id="211" w:name="_Toc363744633"/>
      <w:bookmarkEnd w:id="209"/>
      <w:bookmarkEnd w:id="210"/>
      <w:bookmarkEnd w:id="211"/>
    </w:p>
    <w:p w14:paraId="284E5443" w14:textId="0C469784" w:rsidR="002045D5" w:rsidRPr="007201A9" w:rsidRDefault="002045D5" w:rsidP="002045D5">
      <w:pPr>
        <w:pStyle w:val="BodyText"/>
        <w:jc w:val="center"/>
        <w:rPr>
          <w:noProof w:val="0"/>
        </w:rPr>
      </w:pPr>
      <w:r w:rsidRPr="007201A9">
        <mc:AlternateContent>
          <mc:Choice Requires="wpc">
            <w:drawing>
              <wp:inline distT="0" distB="0" distL="0" distR="0" wp14:anchorId="0B2F5F46" wp14:editId="49C8D885">
                <wp:extent cx="5486400" cy="1990726"/>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Oval 49"/>
                        <wps:cNvSpPr>
                          <a:spLocks noChangeArrowheads="1"/>
                        </wps:cNvSpPr>
                        <wps:spPr bwMode="auto">
                          <a:xfrm>
                            <a:off x="1663360" y="1077256"/>
                            <a:ext cx="1677035" cy="696595"/>
                          </a:xfrm>
                          <a:prstGeom prst="ellipse">
                            <a:avLst/>
                          </a:prstGeom>
                          <a:solidFill>
                            <a:srgbClr val="FFFFFF"/>
                          </a:solidFill>
                          <a:ln w="9525">
                            <a:solidFill>
                              <a:srgbClr val="000000"/>
                            </a:solidFill>
                            <a:round/>
                            <a:headEnd/>
                            <a:tailEnd/>
                          </a:ln>
                        </wps:spPr>
                        <wps:txbx>
                          <w:txbxContent>
                            <w:p w14:paraId="60605E06" w14:textId="77777777" w:rsidR="00172AA1" w:rsidRPr="002045D5" w:rsidRDefault="00172AA1" w:rsidP="002045D5">
                              <w:pPr>
                                <w:pStyle w:val="NormalWeb"/>
                                <w:spacing w:before="0" w:beforeAutospacing="0" w:after="0" w:afterAutospacing="0"/>
                                <w:jc w:val="center"/>
                              </w:pPr>
                              <w:r w:rsidRPr="002045D5">
                                <w:rPr>
                                  <w:rFonts w:ascii="Cambria" w:eastAsia="MS Mincho" w:hAnsi="Cambria"/>
                                  <w:sz w:val="18"/>
                                  <w:szCs w:val="18"/>
                                  <w:lang w:val="it-IT"/>
                                </w:rPr>
                                <w:t>Pull Notification</w:t>
                              </w:r>
                            </w:p>
                          </w:txbxContent>
                        </wps:txbx>
                        <wps:bodyPr rot="0" vert="horz" wrap="square" lIns="0" tIns="9144" rIns="0" bIns="9144" anchor="t" anchorCtr="0" upright="1">
                          <a:noAutofit/>
                        </wps:bodyPr>
                      </wps:wsp>
                      <wps:wsp>
                        <wps:cNvPr id="50" name="Text Box 154"/>
                        <wps:cNvSpPr txBox="1">
                          <a:spLocks noChangeArrowheads="1"/>
                        </wps:cNvSpPr>
                        <wps:spPr bwMode="auto">
                          <a:xfrm>
                            <a:off x="180000" y="190501"/>
                            <a:ext cx="1236345" cy="451780"/>
                          </a:xfrm>
                          <a:prstGeom prst="rect">
                            <a:avLst/>
                          </a:prstGeom>
                          <a:solidFill>
                            <a:srgbClr val="FFFFFF"/>
                          </a:solidFill>
                          <a:ln w="9525">
                            <a:solidFill>
                              <a:srgbClr val="000000"/>
                            </a:solidFill>
                            <a:miter lim="800000"/>
                            <a:headEnd/>
                            <a:tailEnd/>
                          </a:ln>
                        </wps:spPr>
                        <wps:txbx>
                          <w:txbxContent>
                            <w:p w14:paraId="717E7D05" w14:textId="77777777" w:rsidR="00172AA1" w:rsidRPr="002045D5" w:rsidRDefault="00172AA1" w:rsidP="002045D5">
                              <w:pPr>
                                <w:pStyle w:val="NormalWeb"/>
                                <w:spacing w:before="0" w:beforeAutospacing="0" w:after="0" w:afterAutospacing="0"/>
                              </w:pPr>
                              <w:r w:rsidRPr="002045D5">
                                <w:rPr>
                                  <w:rFonts w:ascii="Cambria" w:eastAsia="MS Mincho" w:hAnsi="Cambria"/>
                                  <w:sz w:val="18"/>
                                  <w:szCs w:val="18"/>
                                  <w:lang w:val="it-IT"/>
                                </w:rPr>
                                <w:t>Notification Puller</w:t>
                              </w:r>
                            </w:p>
                          </w:txbxContent>
                        </wps:txbx>
                        <wps:bodyPr rot="0" vert="horz" wrap="square" lIns="91440" tIns="45720" rIns="91440" bIns="45720" anchor="t" anchorCtr="0" upright="1">
                          <a:noAutofit/>
                        </wps:bodyPr>
                      </wps:wsp>
                      <wps:wsp>
                        <wps:cNvPr id="51" name="Line 155"/>
                        <wps:cNvCnPr/>
                        <wps:spPr bwMode="auto">
                          <a:xfrm>
                            <a:off x="1416980" y="642916"/>
                            <a:ext cx="476250" cy="53657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Text Box 156"/>
                        <wps:cNvSpPr txBox="1">
                          <a:spLocks noChangeArrowheads="1"/>
                        </wps:cNvSpPr>
                        <wps:spPr bwMode="auto">
                          <a:xfrm>
                            <a:off x="3528355" y="190501"/>
                            <a:ext cx="1348445" cy="451780"/>
                          </a:xfrm>
                          <a:prstGeom prst="rect">
                            <a:avLst/>
                          </a:prstGeom>
                          <a:solidFill>
                            <a:srgbClr val="FFFFFF"/>
                          </a:solidFill>
                          <a:ln w="9525">
                            <a:solidFill>
                              <a:srgbClr val="000000"/>
                            </a:solidFill>
                            <a:miter lim="800000"/>
                            <a:headEnd/>
                            <a:tailEnd/>
                          </a:ln>
                        </wps:spPr>
                        <wps:txbx>
                          <w:txbxContent>
                            <w:p w14:paraId="4D571198" w14:textId="77777777" w:rsidR="00172AA1" w:rsidRPr="002045D5" w:rsidRDefault="00172AA1" w:rsidP="002045D5">
                              <w:pPr>
                                <w:pStyle w:val="NormalWeb"/>
                                <w:spacing w:before="0" w:beforeAutospacing="0" w:after="0" w:afterAutospacing="0"/>
                              </w:pPr>
                              <w:r w:rsidRPr="002045D5">
                                <w:rPr>
                                  <w:rFonts w:ascii="Cambria" w:eastAsia="MS Mincho" w:hAnsi="Cambria"/>
                                  <w:sz w:val="18"/>
                                  <w:szCs w:val="18"/>
                                  <w:lang w:val="it-IT"/>
                                </w:rPr>
                                <w:t>Notification Pull Point</w:t>
                              </w:r>
                            </w:p>
                          </w:txbxContent>
                        </wps:txbx>
                        <wps:bodyPr rot="0" vert="horz" wrap="square" lIns="91440" tIns="45720" rIns="91440" bIns="45720" anchor="t" anchorCtr="0" upright="1">
                          <a:noAutofit/>
                        </wps:bodyPr>
                      </wps:wsp>
                      <wps:wsp>
                        <wps:cNvPr id="53" name="Line 157"/>
                        <wps:cNvCnPr/>
                        <wps:spPr bwMode="auto">
                          <a:xfrm flipH="1">
                            <a:off x="3103540" y="642916"/>
                            <a:ext cx="424815" cy="53657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0B2F5F46" id="Canvas 3" o:spid="_x0000_s1047" editas="canvas" style="width:6in;height:156.75pt;mso-position-horizontal-relative:char;mso-position-vertical-relative:line" coordsize="54864,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">
                <v:shape id="_x0000_s1048" type="#_x0000_t75" style="position:absolute;width:54864;height:19907;visibility:visible;mso-wrap-style:square">
                  <v:fill o:detectmouseclick="t"/>
                  <v:path o:connecttype="none"/>
                </v:shape>
                <v:oval id="Oval 49" o:spid="_x0000_s1049" style="position:absolute;left:16633;top:10772;width:16770;height:6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">
                  <v:textbox inset="0,.72pt,0,.72pt">
                    <w:txbxContent>
                      <w:p w14:paraId="60605E06" w14:textId="77777777" w:rsidR="00172AA1" w:rsidRPr="002045D5" w:rsidRDefault="00172AA1" w:rsidP="002045D5">
                        <w:pPr>
                          <w:pStyle w:val="NormalWeb"/>
                          <w:spacing w:before="0" w:beforeAutospacing="0" w:after="0" w:afterAutospacing="0"/>
                          <w:jc w:val="center"/>
                        </w:pPr>
                        <w:r w:rsidRPr="002045D5">
                          <w:rPr>
                            <w:rFonts w:ascii="Cambria" w:eastAsia="MS Mincho" w:hAnsi="Cambria"/>
                            <w:sz w:val="18"/>
                            <w:szCs w:val="18"/>
                            <w:lang w:val="it-IT"/>
                          </w:rPr>
                          <w:t>Pull Notification</w:t>
                        </w:r>
                      </w:p>
                    </w:txbxContent>
                  </v:textbox>
                </v:oval>
                <v:shape id="Text Box 154" o:spid="_x0000_s1050" type="#_x0000_t202" style="position:absolute;left:1800;top:1905;width:12363;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717E7D05" w14:textId="77777777" w:rsidR="00172AA1" w:rsidRPr="002045D5" w:rsidRDefault="00172AA1" w:rsidP="002045D5">
                        <w:pPr>
                          <w:pStyle w:val="NormalWeb"/>
                          <w:spacing w:before="0" w:beforeAutospacing="0" w:after="0" w:afterAutospacing="0"/>
                        </w:pPr>
                        <w:r w:rsidRPr="002045D5">
                          <w:rPr>
                            <w:rFonts w:ascii="Cambria" w:eastAsia="MS Mincho" w:hAnsi="Cambria"/>
                            <w:sz w:val="18"/>
                            <w:szCs w:val="18"/>
                            <w:lang w:val="it-IT"/>
                          </w:rPr>
                          <w:t>Notification Puller</w:t>
                        </w:r>
                      </w:p>
                    </w:txbxContent>
                  </v:textbox>
                </v:shape>
                <v:line id="Line 155" o:spid="_x0000_s1051" style="position:absolute;visibility:visible;mso-wrap-style:square" from="14169,6429" to="18932,1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shape id="Text Box 156" o:spid="_x0000_s1052" type="#_x0000_t202" style="position:absolute;left:35283;top:1905;width:13485;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D571198" w14:textId="77777777" w:rsidR="00172AA1" w:rsidRPr="002045D5" w:rsidRDefault="00172AA1" w:rsidP="002045D5">
                        <w:pPr>
                          <w:pStyle w:val="NormalWeb"/>
                          <w:spacing w:before="0" w:beforeAutospacing="0" w:after="0" w:afterAutospacing="0"/>
                        </w:pPr>
                        <w:r w:rsidRPr="002045D5">
                          <w:rPr>
                            <w:rFonts w:ascii="Cambria" w:eastAsia="MS Mincho" w:hAnsi="Cambria"/>
                            <w:sz w:val="18"/>
                            <w:szCs w:val="18"/>
                            <w:lang w:val="it-IT"/>
                          </w:rPr>
                          <w:t>Notification Pull Point</w:t>
                        </w:r>
                      </w:p>
                    </w:txbxContent>
                  </v:textbox>
                </v:shape>
                <v:line id="Line 157" o:spid="_x0000_s1053" style="position:absolute;flip:x;visibility:visible;mso-wrap-style:square" from="31035,6429" to="35283,1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w10:anchorlock/>
              </v:group>
            </w:pict>
          </mc:Fallback>
        </mc:AlternateConten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3"/>
        <w:gridCol w:w="7993"/>
      </w:tblGrid>
      <w:tr w:rsidR="004E2D89" w:rsidRPr="007201A9" w14:paraId="6F011B05" w14:textId="77777777" w:rsidTr="000F538D">
        <w:trPr>
          <w:cantSplit/>
        </w:trPr>
        <w:tc>
          <w:tcPr>
            <w:tcW w:w="1243" w:type="dxa"/>
            <w:shd w:val="clear" w:color="auto" w:fill="auto"/>
          </w:tcPr>
          <w:p w14:paraId="614B51FC" w14:textId="77777777" w:rsidR="004E2D89" w:rsidRPr="007201A9" w:rsidRDefault="004E2D89" w:rsidP="000F538D">
            <w:pPr>
              <w:pStyle w:val="BodyText"/>
              <w:jc w:val="right"/>
              <w:rPr>
                <w:b/>
                <w:noProof w:val="0"/>
              </w:rPr>
            </w:pPr>
            <w:r w:rsidRPr="007201A9">
              <w:rPr>
                <w:b/>
                <w:noProof w:val="0"/>
              </w:rPr>
              <w:t>Actor:</w:t>
            </w:r>
          </w:p>
        </w:tc>
        <w:tc>
          <w:tcPr>
            <w:tcW w:w="7993" w:type="dxa"/>
            <w:shd w:val="clear" w:color="auto" w:fill="auto"/>
          </w:tcPr>
          <w:p w14:paraId="219512DB" w14:textId="77777777" w:rsidR="004E2D89" w:rsidRPr="007201A9" w:rsidRDefault="004E2D89" w:rsidP="000F538D">
            <w:pPr>
              <w:pStyle w:val="BodyText"/>
              <w:rPr>
                <w:noProof w:val="0"/>
              </w:rPr>
            </w:pPr>
            <w:r w:rsidRPr="007201A9">
              <w:rPr>
                <w:noProof w:val="0"/>
              </w:rPr>
              <w:t xml:space="preserve">Notification Puller </w:t>
            </w:r>
          </w:p>
        </w:tc>
      </w:tr>
      <w:tr w:rsidR="004E2D89" w:rsidRPr="007201A9" w14:paraId="35146EF6" w14:textId="77777777" w:rsidTr="000F538D">
        <w:trPr>
          <w:cantSplit/>
        </w:trPr>
        <w:tc>
          <w:tcPr>
            <w:tcW w:w="1243" w:type="dxa"/>
            <w:shd w:val="clear" w:color="auto" w:fill="auto"/>
          </w:tcPr>
          <w:p w14:paraId="18768941" w14:textId="77777777" w:rsidR="004E2D89" w:rsidRPr="007201A9" w:rsidRDefault="004E2D89" w:rsidP="000F538D">
            <w:pPr>
              <w:pStyle w:val="BodyText"/>
              <w:jc w:val="right"/>
              <w:rPr>
                <w:b/>
                <w:noProof w:val="0"/>
              </w:rPr>
            </w:pPr>
            <w:r w:rsidRPr="007201A9">
              <w:rPr>
                <w:b/>
                <w:noProof w:val="0"/>
              </w:rPr>
              <w:t>Role:</w:t>
            </w:r>
          </w:p>
        </w:tc>
        <w:tc>
          <w:tcPr>
            <w:tcW w:w="7993" w:type="dxa"/>
            <w:shd w:val="clear" w:color="auto" w:fill="auto"/>
          </w:tcPr>
          <w:p w14:paraId="167C2E99" w14:textId="77777777" w:rsidR="004E2D89" w:rsidRPr="007201A9" w:rsidRDefault="004E2D89" w:rsidP="000F538D">
            <w:pPr>
              <w:pStyle w:val="BodyText"/>
              <w:rPr>
                <w:noProof w:val="0"/>
              </w:rPr>
            </w:pPr>
            <w:r w:rsidRPr="007201A9">
              <w:rPr>
                <w:noProof w:val="0"/>
              </w:rPr>
              <w:t>Sends a request to the Notification Pull Point</w:t>
            </w:r>
            <w:r w:rsidRPr="007201A9" w:rsidDel="004160FC">
              <w:rPr>
                <w:noProof w:val="0"/>
              </w:rPr>
              <w:t xml:space="preserve"> </w:t>
            </w:r>
            <w:r w:rsidRPr="007201A9">
              <w:rPr>
                <w:noProof w:val="0"/>
              </w:rPr>
              <w:t xml:space="preserve">for pending notifications stored in a Pull Point resource. </w:t>
            </w:r>
          </w:p>
        </w:tc>
      </w:tr>
      <w:tr w:rsidR="004E2D89" w:rsidRPr="007201A9" w14:paraId="550B9793" w14:textId="77777777" w:rsidTr="000F538D">
        <w:trPr>
          <w:cantSplit/>
        </w:trPr>
        <w:tc>
          <w:tcPr>
            <w:tcW w:w="1243" w:type="dxa"/>
            <w:shd w:val="clear" w:color="auto" w:fill="auto"/>
          </w:tcPr>
          <w:p w14:paraId="6BF1A2DD" w14:textId="77777777" w:rsidR="004E2D89" w:rsidRPr="007201A9" w:rsidRDefault="004E2D89" w:rsidP="000F538D">
            <w:pPr>
              <w:pStyle w:val="BodyText"/>
              <w:jc w:val="right"/>
              <w:rPr>
                <w:b/>
                <w:noProof w:val="0"/>
              </w:rPr>
            </w:pPr>
            <w:r w:rsidRPr="007201A9">
              <w:rPr>
                <w:b/>
                <w:noProof w:val="0"/>
              </w:rPr>
              <w:lastRenderedPageBreak/>
              <w:t>Actor:</w:t>
            </w:r>
          </w:p>
        </w:tc>
        <w:tc>
          <w:tcPr>
            <w:tcW w:w="7993" w:type="dxa"/>
            <w:shd w:val="clear" w:color="auto" w:fill="auto"/>
          </w:tcPr>
          <w:p w14:paraId="3001EDC6" w14:textId="77777777" w:rsidR="004E2D89" w:rsidRPr="007201A9" w:rsidRDefault="004E2D89" w:rsidP="000F538D">
            <w:pPr>
              <w:pStyle w:val="BodyText"/>
              <w:rPr>
                <w:noProof w:val="0"/>
              </w:rPr>
            </w:pPr>
            <w:r w:rsidRPr="007201A9">
              <w:rPr>
                <w:noProof w:val="0"/>
              </w:rPr>
              <w:t>Notification Pull Point</w:t>
            </w:r>
          </w:p>
        </w:tc>
      </w:tr>
      <w:tr w:rsidR="004E2D89" w:rsidRPr="007201A9" w14:paraId="6F3229FB" w14:textId="77777777" w:rsidTr="000F538D">
        <w:trPr>
          <w:cantSplit/>
        </w:trPr>
        <w:tc>
          <w:tcPr>
            <w:tcW w:w="1243" w:type="dxa"/>
            <w:shd w:val="clear" w:color="auto" w:fill="auto"/>
          </w:tcPr>
          <w:p w14:paraId="38C2C9A7" w14:textId="77777777" w:rsidR="004E2D89" w:rsidRPr="007201A9" w:rsidRDefault="004E2D89" w:rsidP="000F538D">
            <w:pPr>
              <w:pStyle w:val="BodyText"/>
              <w:jc w:val="right"/>
              <w:rPr>
                <w:b/>
                <w:noProof w:val="0"/>
              </w:rPr>
            </w:pPr>
            <w:r w:rsidRPr="007201A9">
              <w:rPr>
                <w:b/>
                <w:noProof w:val="0"/>
              </w:rPr>
              <w:t>Role:</w:t>
            </w:r>
          </w:p>
        </w:tc>
        <w:tc>
          <w:tcPr>
            <w:tcW w:w="7993" w:type="dxa"/>
            <w:shd w:val="clear" w:color="auto" w:fill="auto"/>
          </w:tcPr>
          <w:p w14:paraId="23BEF10C" w14:textId="77777777" w:rsidR="004E2D89" w:rsidRPr="007201A9" w:rsidRDefault="004E2D89" w:rsidP="000F538D">
            <w:pPr>
              <w:pStyle w:val="BodyText"/>
              <w:rPr>
                <w:noProof w:val="0"/>
              </w:rPr>
            </w:pPr>
            <w:r w:rsidRPr="007201A9">
              <w:rPr>
                <w:noProof w:val="0"/>
              </w:rPr>
              <w:t>Responds to the request to deliver pending messages for the Notification Puller.</w:t>
            </w:r>
          </w:p>
        </w:tc>
      </w:tr>
    </w:tbl>
    <w:p w14:paraId="72816D1A" w14:textId="77777777" w:rsidR="004E2D89" w:rsidRPr="007201A9" w:rsidRDefault="004E2D89" w:rsidP="004E2D89">
      <w:pPr>
        <w:pStyle w:val="BodyText"/>
        <w:rPr>
          <w:noProof w:val="0"/>
        </w:rPr>
      </w:pPr>
    </w:p>
    <w:p w14:paraId="6A438670" w14:textId="77777777" w:rsidR="004E2D89" w:rsidRPr="007201A9" w:rsidRDefault="004E2D89" w:rsidP="004E2D89">
      <w:pPr>
        <w:pStyle w:val="Heading3"/>
        <w:numPr>
          <w:ilvl w:val="0"/>
          <w:numId w:val="0"/>
        </w:numPr>
        <w:rPr>
          <w:iCs/>
          <w:noProof w:val="0"/>
        </w:rPr>
      </w:pPr>
      <w:bookmarkStart w:id="212" w:name="_Toc353971804"/>
      <w:bookmarkStart w:id="213" w:name="_Toc363803116"/>
      <w:bookmarkStart w:id="214" w:name="_Toc428454189"/>
      <w:bookmarkStart w:id="215" w:name="_Toc13816091"/>
      <w:r w:rsidRPr="007201A9">
        <w:rPr>
          <w:noProof w:val="0"/>
        </w:rPr>
        <w:t>3.70.3 Referenced Standards</w:t>
      </w:r>
      <w:bookmarkEnd w:id="212"/>
      <w:bookmarkEnd w:id="213"/>
      <w:bookmarkEnd w:id="214"/>
      <w:bookmarkEnd w:id="215"/>
    </w:p>
    <w:p w14:paraId="3B896A9A" w14:textId="77777777" w:rsidR="004E2D89" w:rsidRPr="007201A9" w:rsidRDefault="004E2D89" w:rsidP="004E2D89">
      <w:pPr>
        <w:pStyle w:val="ListBullet2"/>
      </w:pPr>
      <w:r w:rsidRPr="007201A9">
        <w:t>OASIS Web Services Notification Family of standards</w:t>
      </w:r>
    </w:p>
    <w:p w14:paraId="21CB6FB6" w14:textId="77777777" w:rsidR="004E2D89" w:rsidRPr="007201A9" w:rsidRDefault="004E2D89" w:rsidP="004E2D89">
      <w:pPr>
        <w:pStyle w:val="ListBullet2"/>
      </w:pPr>
      <w:r w:rsidRPr="007201A9">
        <w:t>WS-BaseNotification 1.3 OASIS standard</w:t>
      </w:r>
    </w:p>
    <w:p w14:paraId="148963D3" w14:textId="77777777" w:rsidR="004E2D89" w:rsidRPr="007201A9" w:rsidRDefault="004E2D89" w:rsidP="004E2D89">
      <w:pPr>
        <w:pStyle w:val="ListBullet2"/>
      </w:pPr>
      <w:r w:rsidRPr="007201A9">
        <w:t>WS-BrokeredNotification 1.3 OASIS Standard</w:t>
      </w:r>
    </w:p>
    <w:p w14:paraId="75C74CCC" w14:textId="77777777" w:rsidR="004E2D89" w:rsidRPr="007201A9" w:rsidRDefault="004E2D89" w:rsidP="004E2D89">
      <w:pPr>
        <w:pStyle w:val="ListBullet2"/>
      </w:pPr>
      <w:r w:rsidRPr="007201A9">
        <w:t>WS-BaseFaults</w:t>
      </w:r>
    </w:p>
    <w:p w14:paraId="79DA2252" w14:textId="77777777" w:rsidR="004E2D89" w:rsidRPr="007201A9" w:rsidRDefault="004E2D89" w:rsidP="004E2D89">
      <w:pPr>
        <w:pStyle w:val="ListBullet2"/>
      </w:pPr>
      <w:r w:rsidRPr="007201A9">
        <w:t>WS-Topics 1.3 OASIS Standard</w:t>
      </w:r>
    </w:p>
    <w:p w14:paraId="40639980" w14:textId="09979F94" w:rsidR="004E2D89" w:rsidRPr="007201A9" w:rsidRDefault="004E2D89" w:rsidP="004E2D89">
      <w:pPr>
        <w:pStyle w:val="ListBullet2"/>
      </w:pPr>
      <w:r w:rsidRPr="007201A9">
        <w:t xml:space="preserve">ITI TF-2x: Appendix V </w:t>
      </w:r>
    </w:p>
    <w:p w14:paraId="4804AB20" w14:textId="77777777" w:rsidR="004E2D89" w:rsidRPr="007201A9" w:rsidRDefault="004E2D89" w:rsidP="004E2D89">
      <w:pPr>
        <w:pStyle w:val="ListBullet2"/>
      </w:pPr>
      <w:r w:rsidRPr="007201A9">
        <w:t>WS-Addressing OASIS Standard</w:t>
      </w:r>
    </w:p>
    <w:p w14:paraId="7625CC7A" w14:textId="7A8DEEEA" w:rsidR="004E2D89" w:rsidRPr="007201A9" w:rsidRDefault="004E2D89" w:rsidP="004E2D89">
      <w:pPr>
        <w:pStyle w:val="Heading3"/>
        <w:numPr>
          <w:ilvl w:val="0"/>
          <w:numId w:val="0"/>
        </w:numPr>
        <w:rPr>
          <w:noProof w:val="0"/>
        </w:rPr>
      </w:pPr>
      <w:bookmarkStart w:id="216" w:name="_Toc353971805"/>
      <w:bookmarkStart w:id="217" w:name="_Toc363803117"/>
      <w:bookmarkStart w:id="218" w:name="_Toc428454190"/>
      <w:bookmarkStart w:id="219" w:name="_Toc13816092"/>
      <w:r w:rsidRPr="007201A9">
        <w:rPr>
          <w:noProof w:val="0"/>
        </w:rPr>
        <w:t xml:space="preserve">3.70.4 </w:t>
      </w:r>
      <w:r w:rsidRPr="002059AF">
        <w:rPr>
          <w:strike/>
          <w:noProof w:val="0"/>
        </w:rPr>
        <w:t>Interaction Diagram</w:t>
      </w:r>
      <w:bookmarkEnd w:id="216"/>
      <w:bookmarkEnd w:id="217"/>
      <w:bookmarkEnd w:id="218"/>
      <w:r w:rsidR="007E1261">
        <w:rPr>
          <w:strike/>
          <w:noProof w:val="0"/>
        </w:rPr>
        <w:t xml:space="preserve"> </w:t>
      </w:r>
      <w:r w:rsidR="007E1261" w:rsidRPr="002059AF">
        <w:rPr>
          <w:noProof w:val="0"/>
          <w:u w:val="single"/>
        </w:rPr>
        <w:t>Messages</w:t>
      </w:r>
      <w:bookmarkEnd w:id="219"/>
    </w:p>
    <w:p w14:paraId="23226D11" w14:textId="77777777" w:rsidR="004E2D89" w:rsidRPr="007201A9" w:rsidRDefault="004E2D89" w:rsidP="004E2D89">
      <w:pPr>
        <w:pStyle w:val="BodyText"/>
        <w:rPr>
          <w:noProof w:val="0"/>
        </w:rPr>
      </w:pPr>
      <w:r w:rsidRPr="007201A9">
        <mc:AlternateContent>
          <mc:Choice Requires="wpg">
            <w:drawing>
              <wp:inline distT="0" distB="0" distL="0" distR="0" wp14:anchorId="77DC40A4" wp14:editId="1D5604AE">
                <wp:extent cx="5943600" cy="2400300"/>
                <wp:effectExtent l="0" t="2540" r="0" b="0"/>
                <wp:docPr id="15" name="Group 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81" y="8003"/>
                          <a:chExt cx="9360" cy="3780"/>
                        </a:xfrm>
                      </wpg:grpSpPr>
                      <wps:wsp>
                        <wps:cNvPr id="16" name="AutoShape 158"/>
                        <wps:cNvSpPr>
                          <a:spLocks noChangeAspect="1" noChangeArrowheads="1" noTextEdit="1"/>
                        </wps:cNvSpPr>
                        <wps:spPr bwMode="auto">
                          <a:xfrm>
                            <a:off x="1881" y="8003"/>
                            <a:ext cx="9360" cy="3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160"/>
                        <wps:cNvSpPr txBox="1">
                          <a:spLocks noChangeArrowheads="1"/>
                        </wps:cNvSpPr>
                        <wps:spPr bwMode="auto">
                          <a:xfrm>
                            <a:off x="3681" y="8143"/>
                            <a:ext cx="2520" cy="110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A0C26E" w14:textId="06B67AB6" w:rsidR="00172AA1" w:rsidRPr="007C1AAC" w:rsidRDefault="00172AA1" w:rsidP="006D1B5B">
                              <w:pPr>
                                <w:rPr>
                                  <w:sz w:val="22"/>
                                  <w:szCs w:val="22"/>
                                </w:rPr>
                              </w:pPr>
                              <w:r>
                                <w:rPr>
                                  <w:sz w:val="18"/>
                                </w:rPr>
                                <w:t>Notification Puller</w:t>
                              </w:r>
                            </w:p>
                          </w:txbxContent>
                        </wps:txbx>
                        <wps:bodyPr rot="0" vert="horz" wrap="square" lIns="91440" tIns="45720" rIns="91440" bIns="45720" anchor="t" anchorCtr="0" upright="1">
                          <a:noAutofit/>
                        </wps:bodyPr>
                      </wps:wsp>
                      <wps:wsp>
                        <wps:cNvPr id="18" name="Line 16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 name="Text Box 162"/>
                        <wps:cNvSpPr txBox="1">
                          <a:spLocks noChangeArrowheads="1"/>
                        </wps:cNvSpPr>
                        <wps:spPr bwMode="auto">
                          <a:xfrm>
                            <a:off x="5301" y="9263"/>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6C886" w14:textId="77777777" w:rsidR="00172AA1" w:rsidRPr="007C1AAC" w:rsidRDefault="00172AA1" w:rsidP="004E2D89">
                              <w:pPr>
                                <w:rPr>
                                  <w:sz w:val="22"/>
                                  <w:szCs w:val="22"/>
                                </w:rPr>
                              </w:pPr>
                              <w:r>
                                <w:rPr>
                                  <w:sz w:val="22"/>
                                  <w:szCs w:val="22"/>
                                </w:rPr>
                                <w:t>GetMessages Request</w:t>
                              </w:r>
                            </w:p>
                          </w:txbxContent>
                        </wps:txbx>
                        <wps:bodyPr rot="0" vert="horz" wrap="square" lIns="0" tIns="0" rIns="0" bIns="0" anchor="t" anchorCtr="0" upright="1">
                          <a:noAutofit/>
                        </wps:bodyPr>
                      </wps:wsp>
                      <wps:wsp>
                        <wps:cNvPr id="20" name="Line 163"/>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38"/>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7"/>
                        <wps:cNvSpPr txBox="1">
                          <a:spLocks noChangeArrowheads="1"/>
                        </wps:cNvSpPr>
                        <wps:spPr bwMode="auto">
                          <a:xfrm>
                            <a:off x="6921" y="8143"/>
                            <a:ext cx="2700" cy="84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F14789" w14:textId="218E4F6B" w:rsidR="00172AA1" w:rsidRPr="007C1AAC" w:rsidRDefault="00172AA1" w:rsidP="006D1B5B">
                              <w:pPr>
                                <w:rPr>
                                  <w:sz w:val="22"/>
                                  <w:szCs w:val="22"/>
                                </w:rPr>
                              </w:pPr>
                              <w:r>
                                <w:rPr>
                                  <w:sz w:val="18"/>
                                </w:rPr>
                                <w:t>Notification Pull Point</w:t>
                              </w:r>
                            </w:p>
                          </w:txbxContent>
                        </wps:txbx>
                        <wps:bodyPr rot="0" vert="horz" wrap="square" lIns="91440" tIns="45720" rIns="91440" bIns="45720" anchor="t" anchorCtr="0" upright="1">
                          <a:noAutofit/>
                        </wps:bodyPr>
                      </wps:wsp>
                      <wps:wsp>
                        <wps:cNvPr id="26" name="Line 40"/>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69"/>
                        <wps:cNvSpPr txBox="1">
                          <a:spLocks noChangeArrowheads="1"/>
                        </wps:cNvSpPr>
                        <wps:spPr bwMode="auto">
                          <a:xfrm>
                            <a:off x="5301" y="10040"/>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668FC4" w14:textId="77777777" w:rsidR="00172AA1" w:rsidRPr="007C1AAC" w:rsidRDefault="00172AA1" w:rsidP="004E2D89">
                              <w:pPr>
                                <w:rPr>
                                  <w:sz w:val="22"/>
                                  <w:szCs w:val="22"/>
                                </w:rPr>
                              </w:pPr>
                              <w:r>
                                <w:rPr>
                                  <w:sz w:val="22"/>
                                  <w:szCs w:val="22"/>
                                </w:rPr>
                                <w:t>GetMessages Response</w:t>
                              </w:r>
                            </w:p>
                          </w:txbxContent>
                        </wps:txbx>
                        <wps:bodyPr rot="0" vert="horz" wrap="square" lIns="0" tIns="0" rIns="0" bIns="0" anchor="t" anchorCtr="0" upright="1">
                          <a:noAutofit/>
                        </wps:bodyPr>
                      </wps:wsp>
                    </wpg:wgp>
                  </a:graphicData>
                </a:graphic>
              </wp:inline>
            </w:drawing>
          </mc:Choice>
          <mc:Fallback>
            <w:pict>
              <v:group w14:anchorId="77DC40A4" id="Group 30" o:spid="_x0000_s1054" style="width:468pt;height:189pt;mso-position-horizontal-relative:char;mso-position-vertical-relative:line" coordorigin="1881,8003"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">
                <o:lock v:ext="edit" aspectratio="t"/>
                <v:rect id="AutoShape 158" o:spid="_x0000_s1055" style="position:absolute;left:1881;top:8003;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o:lock v:ext="edit" aspectratio="t" text="t"/>
                </v:rect>
                <v:shape id="Text Box 160" o:spid="_x0000_s1056" type="#_x0000_t202" style="position:absolute;left:3681;top:8143;width:2520;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4EA0C26E" w14:textId="06B67AB6" w:rsidR="00172AA1" w:rsidRPr="007C1AAC" w:rsidRDefault="00172AA1" w:rsidP="006D1B5B">
                        <w:pPr>
                          <w:rPr>
                            <w:sz w:val="22"/>
                            <w:szCs w:val="22"/>
                          </w:rPr>
                        </w:pPr>
                        <w:r>
                          <w:rPr>
                            <w:sz w:val="18"/>
                          </w:rPr>
                          <w:t>Notification Puller</w:t>
                        </w:r>
                      </w:p>
                    </w:txbxContent>
                  </v:textbox>
                </v:shape>
                <v:line id="Line 161" o:spid="_x0000_s1057"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">
                  <v:stroke dashstyle="dash"/>
                </v:line>
                <v:shape id="Text Box 162" o:spid="_x0000_s1058" type="#_x0000_t202" style="position:absolute;left:5301;top:9263;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7E6C886" w14:textId="77777777" w:rsidR="00172AA1" w:rsidRPr="007C1AAC" w:rsidRDefault="00172AA1" w:rsidP="004E2D89">
                        <w:pPr>
                          <w:rPr>
                            <w:sz w:val="22"/>
                            <w:szCs w:val="22"/>
                          </w:rPr>
                        </w:pPr>
                        <w:r>
                          <w:rPr>
                            <w:sz w:val="22"/>
                            <w:szCs w:val="22"/>
                          </w:rPr>
                          <w:t>GetMessages Request</w:t>
                        </w:r>
                      </w:p>
                    </w:txbxContent>
                  </v:textbox>
                </v:shape>
                <v:line id="Line 163" o:spid="_x0000_s1059"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">
                  <v:stroke dashstyle="dash"/>
                </v:line>
                <v:rect id="Rectangle 164" o:spid="_x0000_s1060"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rect id="Rectangle 165" o:spid="_x0000_s1061"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line id="Line 38" o:spid="_x0000_s1062"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shape id="Text Box 167" o:spid="_x0000_s1063" type="#_x0000_t202" style="position:absolute;left:6921;top:8143;width:270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6F14789" w14:textId="218E4F6B" w:rsidR="00172AA1" w:rsidRPr="007C1AAC" w:rsidRDefault="00172AA1" w:rsidP="006D1B5B">
                        <w:pPr>
                          <w:rPr>
                            <w:sz w:val="22"/>
                            <w:szCs w:val="22"/>
                          </w:rPr>
                        </w:pPr>
                        <w:r>
                          <w:rPr>
                            <w:sz w:val="18"/>
                          </w:rPr>
                          <w:t>Notification Pull Point</w:t>
                        </w:r>
                      </w:p>
                    </w:txbxContent>
                  </v:textbox>
                </v:shape>
                <v:line id="Line 40" o:spid="_x0000_s1064"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shape id="Text Box 169" o:spid="_x0000_s1065" type="#_x0000_t202" style="position:absolute;left:5301;top:10040;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48668FC4" w14:textId="77777777" w:rsidR="00172AA1" w:rsidRPr="007C1AAC" w:rsidRDefault="00172AA1" w:rsidP="004E2D89">
                        <w:pPr>
                          <w:rPr>
                            <w:sz w:val="22"/>
                            <w:szCs w:val="22"/>
                          </w:rPr>
                        </w:pPr>
                        <w:r>
                          <w:rPr>
                            <w:sz w:val="22"/>
                            <w:szCs w:val="22"/>
                          </w:rPr>
                          <w:t>GetMessages Response</w:t>
                        </w:r>
                      </w:p>
                    </w:txbxContent>
                  </v:textbox>
                </v:shape>
                <w10:anchorlock/>
              </v:group>
            </w:pict>
          </mc:Fallback>
        </mc:AlternateContent>
      </w:r>
    </w:p>
    <w:p w14:paraId="404F50A7" w14:textId="444D0421" w:rsidR="007E1261" w:rsidRPr="002059AF" w:rsidRDefault="007E1261" w:rsidP="002059AF">
      <w:pPr>
        <w:pStyle w:val="FigureTitle"/>
        <w:rPr>
          <w:bCs/>
          <w:u w:val="single"/>
        </w:rPr>
      </w:pPr>
      <w:bookmarkStart w:id="220" w:name="_Toc363803118"/>
      <w:bookmarkStart w:id="221" w:name="_Toc428454191"/>
      <w:r w:rsidRPr="002059AF">
        <w:rPr>
          <w:bCs/>
          <w:u w:val="single"/>
        </w:rPr>
        <w:t>Figure 3.70.4-1: Interaction Diagram</w:t>
      </w:r>
    </w:p>
    <w:p w14:paraId="7ABEEBAE" w14:textId="7DC316D1" w:rsidR="004E2D89" w:rsidRPr="007201A9" w:rsidRDefault="004E2D89" w:rsidP="004E2D89">
      <w:pPr>
        <w:pStyle w:val="Heading4"/>
        <w:numPr>
          <w:ilvl w:val="0"/>
          <w:numId w:val="0"/>
        </w:numPr>
        <w:rPr>
          <w:noProof w:val="0"/>
        </w:rPr>
      </w:pPr>
      <w:bookmarkStart w:id="222" w:name="_Toc13816093"/>
      <w:r w:rsidRPr="007201A9">
        <w:rPr>
          <w:noProof w:val="0"/>
        </w:rPr>
        <w:t>3.70.4.1 GetMessages Request message</w:t>
      </w:r>
      <w:bookmarkEnd w:id="220"/>
      <w:bookmarkEnd w:id="221"/>
      <w:bookmarkEnd w:id="222"/>
    </w:p>
    <w:p w14:paraId="09646F7F" w14:textId="77777777" w:rsidR="004E2D89" w:rsidRPr="007201A9" w:rsidRDefault="004E2D89" w:rsidP="004E2D89">
      <w:pPr>
        <w:pStyle w:val="BodyText"/>
        <w:rPr>
          <w:noProof w:val="0"/>
        </w:rPr>
      </w:pPr>
      <w:r w:rsidRPr="007201A9">
        <w:rPr>
          <w:noProof w:val="0"/>
        </w:rPr>
        <w:t xml:space="preserve">The Notification Puller asks for pending notifications on the Notification Pull Point using the endpoint obtained after the creation of the Pull Point resource. </w:t>
      </w:r>
    </w:p>
    <w:p w14:paraId="6D160339" w14:textId="77777777" w:rsidR="004E2D89" w:rsidRPr="007201A9" w:rsidRDefault="004E2D89" w:rsidP="004E2D89">
      <w:pPr>
        <w:pStyle w:val="Heading5"/>
        <w:numPr>
          <w:ilvl w:val="0"/>
          <w:numId w:val="0"/>
        </w:numPr>
        <w:rPr>
          <w:noProof w:val="0"/>
        </w:rPr>
      </w:pPr>
      <w:bookmarkStart w:id="223" w:name="_Toc363803119"/>
      <w:bookmarkStart w:id="224" w:name="_Toc13816094"/>
      <w:r w:rsidRPr="007201A9">
        <w:rPr>
          <w:noProof w:val="0"/>
        </w:rPr>
        <w:lastRenderedPageBreak/>
        <w:t>3.70.4.1.1 Trigger Events</w:t>
      </w:r>
      <w:bookmarkEnd w:id="223"/>
      <w:bookmarkEnd w:id="224"/>
    </w:p>
    <w:p w14:paraId="0086825E" w14:textId="1DEEAF9D" w:rsidR="004E2D89" w:rsidRPr="007201A9" w:rsidRDefault="004E2D89" w:rsidP="004E2D89">
      <w:pPr>
        <w:pStyle w:val="BodyText"/>
        <w:rPr>
          <w:noProof w:val="0"/>
        </w:rPr>
      </w:pPr>
      <w:r w:rsidRPr="007201A9">
        <w:rPr>
          <w:noProof w:val="0"/>
        </w:rPr>
        <w:t xml:space="preserve">If the Notification Puller wishes to retrieve pending notifications from the Pull Point resource, it SHALL send a GetMessages request to the endpoint returned in the response to the Create Destroy Pull Point </w:t>
      </w:r>
      <w:r w:rsidR="0085056E" w:rsidRPr="007201A9">
        <w:rPr>
          <w:noProof w:val="0"/>
        </w:rPr>
        <w:t xml:space="preserve">[ITI-69] </w:t>
      </w:r>
      <w:r w:rsidRPr="007201A9">
        <w:rPr>
          <w:noProof w:val="0"/>
        </w:rPr>
        <w:t>transaction</w:t>
      </w:r>
      <w:r w:rsidR="0085056E" w:rsidRPr="007201A9">
        <w:rPr>
          <w:noProof w:val="0"/>
        </w:rPr>
        <w:t>.</w:t>
      </w:r>
      <w:r w:rsidRPr="007201A9">
        <w:rPr>
          <w:noProof w:val="0"/>
        </w:rPr>
        <w:t xml:space="preserve"> </w:t>
      </w:r>
    </w:p>
    <w:p w14:paraId="43440FEA" w14:textId="77777777" w:rsidR="004E2D89" w:rsidRPr="007201A9" w:rsidRDefault="004E2D89" w:rsidP="004E2D89">
      <w:pPr>
        <w:pStyle w:val="Heading5"/>
        <w:numPr>
          <w:ilvl w:val="0"/>
          <w:numId w:val="0"/>
        </w:numPr>
        <w:rPr>
          <w:noProof w:val="0"/>
        </w:rPr>
      </w:pPr>
      <w:bookmarkStart w:id="225" w:name="_Toc363803120"/>
      <w:bookmarkStart w:id="226" w:name="_Toc13816095"/>
      <w:r w:rsidRPr="007201A9">
        <w:rPr>
          <w:noProof w:val="0"/>
        </w:rPr>
        <w:t>3.70.4.1.2 Message Semantics</w:t>
      </w:r>
      <w:bookmarkEnd w:id="225"/>
      <w:bookmarkEnd w:id="226"/>
    </w:p>
    <w:p w14:paraId="25234D97" w14:textId="77777777" w:rsidR="004E2D89" w:rsidRPr="007201A9" w:rsidRDefault="004E2D89" w:rsidP="004E2D89">
      <w:pPr>
        <w:pStyle w:val="BodyText"/>
        <w:rPr>
          <w:iCs/>
          <w:noProof w:val="0"/>
        </w:rPr>
      </w:pPr>
      <w:r w:rsidRPr="007201A9">
        <w:rPr>
          <w:iCs/>
          <w:noProof w:val="0"/>
        </w:rPr>
        <w:t xml:space="preserve">The GetMessages Request SHALL comply with the requirements in the WS-BaseNotification standard. </w:t>
      </w:r>
    </w:p>
    <w:p w14:paraId="56646708" w14:textId="77777777" w:rsidR="004E2D89" w:rsidRPr="007201A9" w:rsidRDefault="004E2D89" w:rsidP="004E2D89">
      <w:pPr>
        <w:pStyle w:val="BodyText"/>
        <w:rPr>
          <w:noProof w:val="0"/>
        </w:rPr>
      </w:pPr>
      <w:r w:rsidRPr="007201A9">
        <w:rPr>
          <w:iCs/>
          <w:noProof w:val="0"/>
        </w:rPr>
        <w:t xml:space="preserve">This is a request message to the </w:t>
      </w:r>
      <w:r w:rsidRPr="007201A9">
        <w:rPr>
          <w:noProof w:val="0"/>
        </w:rPr>
        <w:t xml:space="preserve">Notification Pull Point that allows the pulling of pending notifications. </w:t>
      </w:r>
    </w:p>
    <w:p w14:paraId="64D17B31" w14:textId="77777777" w:rsidR="004E2D89" w:rsidRPr="007201A9" w:rsidRDefault="004E2D89" w:rsidP="004E2D89">
      <w:pPr>
        <w:pStyle w:val="BodyText"/>
        <w:rPr>
          <w:noProof w:val="0"/>
        </w:rPr>
      </w:pPr>
      <w:r w:rsidRPr="007201A9">
        <w:rPr>
          <w:noProof w:val="0"/>
        </w:rPr>
        <w:t>The WS-Addressing [action] Message Addressing Property MUST contain the URI:</w:t>
      </w:r>
    </w:p>
    <w:p w14:paraId="536FE61C" w14:textId="77777777" w:rsidR="004E2D89" w:rsidRPr="007201A9" w:rsidRDefault="004E2D89" w:rsidP="004E2D89">
      <w:pPr>
        <w:pStyle w:val="BodyText"/>
        <w:rPr>
          <w:noProof w:val="0"/>
        </w:rPr>
      </w:pPr>
      <w:r w:rsidRPr="007201A9">
        <w:rPr>
          <w:noProof w:val="0"/>
        </w:rPr>
        <w:t>http://docs.oasis-open.org/wsn/bw-2/PullPoint/GetMessagesRequest.</w:t>
      </w:r>
    </w:p>
    <w:p w14:paraId="06DB9BD0" w14:textId="77777777" w:rsidR="004E2D89" w:rsidRPr="007201A9" w:rsidRDefault="004E2D89" w:rsidP="004E2D89">
      <w:pPr>
        <w:pStyle w:val="BodyText"/>
        <w:rPr>
          <w:noProof w:val="0"/>
        </w:rPr>
      </w:pPr>
      <w:r w:rsidRPr="007201A9">
        <w:rPr>
          <w:noProof w:val="0"/>
        </w:rPr>
        <w:t xml:space="preserve">The components of the GetMessages request are: </w:t>
      </w:r>
    </w:p>
    <w:p w14:paraId="31F533A9" w14:textId="77777777" w:rsidR="004E2D89" w:rsidRPr="007201A9" w:rsidRDefault="004E2D89" w:rsidP="004E2D89">
      <w:pPr>
        <w:pStyle w:val="ListBullet2"/>
      </w:pPr>
      <w:r w:rsidRPr="007201A9">
        <w:rPr>
          <w:b/>
        </w:rPr>
        <w:t>/wsnt:GetMessages:</w:t>
      </w:r>
      <w:r w:rsidRPr="007201A9">
        <w:t xml:space="preserve"> This component, which is required, requests that notifications held by the Pull Point resource be returned. Once the GetMessages message is received by the Metadata Notification Pull Point the request message is processed. The Pull Point shall respond to the Notification Puller immediately when the request is processed, returning content stored at that time without waiting for other notifications to be accumulated. </w:t>
      </w:r>
    </w:p>
    <w:p w14:paraId="26CB9D9B" w14:textId="77777777" w:rsidR="004E2D89" w:rsidRPr="007201A9" w:rsidRDefault="004E2D89" w:rsidP="004E2D89">
      <w:pPr>
        <w:pStyle w:val="ListBullet2"/>
      </w:pPr>
      <w:r w:rsidRPr="007201A9">
        <w:rPr>
          <w:b/>
        </w:rPr>
        <w:t>/wsnt:GetMessages/wsnt:MaximumNumber:</w:t>
      </w:r>
      <w:r w:rsidRPr="007201A9">
        <w:t xml:space="preserve"> This non-negative integer that indicates the maximum number of accumulated Notification Messages to be returned in the response message. This element is default set to “1”. This requirement is related to auditing reasons and allows that Response messages convey data related to only one patient. </w:t>
      </w:r>
    </w:p>
    <w:p w14:paraId="6C6A1A86" w14:textId="77777777" w:rsidR="004E2D89" w:rsidRPr="007201A9" w:rsidRDefault="004E2D89" w:rsidP="004E2D89">
      <w:pPr>
        <w:pStyle w:val="Heading5"/>
        <w:numPr>
          <w:ilvl w:val="0"/>
          <w:numId w:val="0"/>
        </w:numPr>
        <w:rPr>
          <w:noProof w:val="0"/>
        </w:rPr>
      </w:pPr>
      <w:bookmarkStart w:id="227" w:name="_Toc363803121"/>
      <w:bookmarkStart w:id="228" w:name="_Toc13816096"/>
      <w:r w:rsidRPr="007201A9">
        <w:rPr>
          <w:noProof w:val="0"/>
        </w:rPr>
        <w:t>3.70.4.1.3 Expected Actions</w:t>
      </w:r>
      <w:bookmarkEnd w:id="227"/>
      <w:bookmarkEnd w:id="228"/>
    </w:p>
    <w:p w14:paraId="3D887101" w14:textId="77777777" w:rsidR="004E2D89" w:rsidRPr="007201A9" w:rsidRDefault="004E2D89" w:rsidP="004E2D89">
      <w:pPr>
        <w:pStyle w:val="BodyText"/>
        <w:rPr>
          <w:noProof w:val="0"/>
        </w:rPr>
      </w:pPr>
      <w:r w:rsidRPr="007201A9">
        <w:rPr>
          <w:noProof w:val="0"/>
        </w:rPr>
        <w:t xml:space="preserve">Once the GetMessages Request message is received by the Notification Pull Point, it processes the request message. There are three possibilities: </w:t>
      </w:r>
    </w:p>
    <w:p w14:paraId="3664039D" w14:textId="77777777" w:rsidR="004E2D89" w:rsidRPr="007201A9" w:rsidRDefault="004E2D89" w:rsidP="00075C19">
      <w:pPr>
        <w:pStyle w:val="ListNumber2"/>
        <w:numPr>
          <w:ilvl w:val="0"/>
          <w:numId w:val="37"/>
        </w:numPr>
      </w:pPr>
      <w:r w:rsidRPr="007201A9">
        <w:rPr>
          <w:b/>
          <w:i/>
        </w:rPr>
        <w:t>The Notification Pull Point resource has no notifications messages stored</w:t>
      </w:r>
      <w:r w:rsidRPr="007201A9">
        <w:t>. The Notification Pull Point SHALL respond with a GetMessages Response message containing zero Notification Response Messages</w:t>
      </w:r>
    </w:p>
    <w:p w14:paraId="35EB661E" w14:textId="68D3D3F4" w:rsidR="004E2D89" w:rsidRPr="007201A9" w:rsidRDefault="004E2D89" w:rsidP="004E2D89">
      <w:pPr>
        <w:pStyle w:val="ListNumber2"/>
      </w:pPr>
      <w:r w:rsidRPr="007201A9">
        <w:rPr>
          <w:b/>
          <w:i/>
        </w:rPr>
        <w:t>The Notification Pull Point resource has one notification message stored</w:t>
      </w:r>
      <w:r w:rsidRPr="007201A9">
        <w:t xml:space="preserve">. The Notification Pull Point SHALL respond with a GetMessage Response containing only one Notification Message into a GetMessages Response message. </w:t>
      </w:r>
    </w:p>
    <w:p w14:paraId="22B95CB3" w14:textId="77777777" w:rsidR="004E2D89" w:rsidRPr="007201A9" w:rsidRDefault="004E2D89" w:rsidP="004E2D89">
      <w:pPr>
        <w:pStyle w:val="ListNumber2"/>
      </w:pPr>
      <w:r w:rsidRPr="007201A9">
        <w:rPr>
          <w:b/>
          <w:i/>
        </w:rPr>
        <w:t>The Notification Pull Point resource stores more than one message</w:t>
      </w:r>
      <w:r w:rsidRPr="007201A9">
        <w:t xml:space="preserve">. The Response message convey only one notification message but the Notification Puller is required to start another Notification Pull transaction in order to retrieve all notifications. </w:t>
      </w:r>
    </w:p>
    <w:p w14:paraId="3C2603AA" w14:textId="77777777" w:rsidR="004E2D89" w:rsidRPr="007201A9" w:rsidRDefault="004E2D89" w:rsidP="004E2D89">
      <w:pPr>
        <w:pStyle w:val="ListNumber2"/>
      </w:pPr>
      <w:r w:rsidRPr="007201A9">
        <w:rPr>
          <w:b/>
          <w:i/>
        </w:rPr>
        <w:lastRenderedPageBreak/>
        <w:t>The Pull Point resource is unable to respond to the request</w:t>
      </w:r>
      <w:r w:rsidRPr="007201A9">
        <w:t xml:space="preserve">. The Notification Pull Point SHALL send one of these faults: </w:t>
      </w:r>
    </w:p>
    <w:p w14:paraId="196752EC" w14:textId="77777777" w:rsidR="004E2D89" w:rsidRPr="007201A9" w:rsidRDefault="004E2D89" w:rsidP="004E2D89">
      <w:pPr>
        <w:pStyle w:val="ListBullet3"/>
      </w:pPr>
      <w:r w:rsidRPr="007201A9">
        <w:t xml:space="preserve">ResourceUnknownFault - The Pull Point resource is acting as a WS-Resource, and the resource identified in the request message is not known to the Web service. This fault is specified by the WS-Resource [WS-Resource] specification. UnableToGetMessagesFault -The Notification Pull Point cannot return notifications messages for some unspecified reasons </w:t>
      </w:r>
    </w:p>
    <w:p w14:paraId="07F67E8F" w14:textId="77777777" w:rsidR="004E2D89" w:rsidRPr="007201A9" w:rsidRDefault="004E2D89" w:rsidP="004E2D89">
      <w:pPr>
        <w:pStyle w:val="Heading5"/>
        <w:numPr>
          <w:ilvl w:val="0"/>
          <w:numId w:val="0"/>
        </w:numPr>
        <w:rPr>
          <w:bCs/>
          <w:noProof w:val="0"/>
        </w:rPr>
      </w:pPr>
      <w:bookmarkStart w:id="229" w:name="_Toc363803122"/>
      <w:bookmarkStart w:id="230" w:name="_Toc13816097"/>
      <w:r w:rsidRPr="007201A9">
        <w:rPr>
          <w:bCs/>
          <w:noProof w:val="0"/>
        </w:rPr>
        <w:t>3.70.4.1.4 Example SOAP Encoding of the GetMessages Request message</w:t>
      </w:r>
      <w:bookmarkEnd w:id="229"/>
      <w:bookmarkEnd w:id="230"/>
      <w:r w:rsidRPr="007201A9">
        <w:rPr>
          <w:bCs/>
          <w:noProof w:val="0"/>
        </w:rPr>
        <w:t xml:space="preserve"> </w:t>
      </w:r>
    </w:p>
    <w:p w14:paraId="1661D884" w14:textId="77777777" w:rsidR="004E2D89" w:rsidRPr="007201A9" w:rsidRDefault="004E2D89" w:rsidP="004E2D89">
      <w:pPr>
        <w:pStyle w:val="BodyText"/>
        <w:rPr>
          <w:noProof w:val="0"/>
        </w:rPr>
      </w:pPr>
    </w:p>
    <w:tbl>
      <w:tblPr>
        <w:tblW w:w="8811"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1"/>
      </w:tblGrid>
      <w:tr w:rsidR="004E2D89" w:rsidRPr="007201A9" w14:paraId="2CB9E487" w14:textId="77777777" w:rsidTr="006D1B5B">
        <w:trPr>
          <w:trHeight w:val="360"/>
        </w:trPr>
        <w:tc>
          <w:tcPr>
            <w:tcW w:w="8811" w:type="dxa"/>
            <w:tcBorders>
              <w:top w:val="single" w:sz="4" w:space="0" w:color="auto"/>
              <w:left w:val="single" w:sz="4" w:space="0" w:color="auto"/>
              <w:bottom w:val="single" w:sz="4" w:space="0" w:color="auto"/>
              <w:right w:val="single" w:sz="4" w:space="0" w:color="auto"/>
            </w:tcBorders>
          </w:tcPr>
          <w:p w14:paraId="42BC0C01" w14:textId="77777777" w:rsidR="004E2D89" w:rsidRPr="007201A9" w:rsidRDefault="004E2D89" w:rsidP="000F538D">
            <w:pPr>
              <w:pStyle w:val="XMLExample"/>
              <w:rPr>
                <w:rFonts w:ascii="Arial" w:hAnsi="Arial"/>
                <w:b/>
                <w:kern w:val="28"/>
                <w:lang w:eastAsia="it-IT"/>
              </w:rPr>
            </w:pPr>
            <w:r w:rsidRPr="007201A9">
              <w:rPr>
                <w:lang w:eastAsia="it-IT"/>
              </w:rPr>
              <w:t xml:space="preserve">&lt;s:Envelope ... &gt; </w:t>
            </w:r>
          </w:p>
          <w:p w14:paraId="43256A37"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0D689062"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7F77AF41" w14:textId="77777777" w:rsidR="004E2D89" w:rsidRPr="007201A9" w:rsidRDefault="004E2D89" w:rsidP="000F538D">
            <w:pPr>
              <w:pStyle w:val="XMLExample"/>
              <w:rPr>
                <w:rFonts w:ascii="Arial" w:hAnsi="Arial"/>
                <w:b/>
                <w:kern w:val="28"/>
                <w:lang w:eastAsia="it-IT"/>
              </w:rPr>
            </w:pPr>
            <w:r w:rsidRPr="007201A9">
              <w:rPr>
                <w:lang w:eastAsia="it-IT"/>
              </w:rPr>
              <w:t xml:space="preserve">      http://docs.oasis-open.org/wsn/bw-2/PullPoint/GetMessagesRequest </w:t>
            </w:r>
          </w:p>
          <w:p w14:paraId="2D8B3E89"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51EAD33A"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38B64085"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42D61019"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29346A7F" w14:textId="77777777" w:rsidR="004E2D89" w:rsidRPr="007201A9" w:rsidRDefault="004E2D89" w:rsidP="000F538D">
            <w:pPr>
              <w:pStyle w:val="XMLExample"/>
              <w:rPr>
                <w:rFonts w:ascii="Arial" w:hAnsi="Arial"/>
                <w:b/>
                <w:kern w:val="28"/>
                <w:lang w:eastAsia="it-IT"/>
              </w:rPr>
            </w:pPr>
            <w:r w:rsidRPr="007201A9">
              <w:rPr>
                <w:lang w:eastAsia="it-IT"/>
              </w:rPr>
              <w:t xml:space="preserve">    &lt;wsnt:GetMessages&gt; </w:t>
            </w:r>
          </w:p>
          <w:p w14:paraId="5AE654B0" w14:textId="77777777" w:rsidR="004E2D89" w:rsidRPr="007201A9" w:rsidRDefault="004E2D89" w:rsidP="000F538D">
            <w:pPr>
              <w:pStyle w:val="XMLExample"/>
              <w:rPr>
                <w:rFonts w:ascii="Arial" w:hAnsi="Arial"/>
                <w:b/>
                <w:kern w:val="28"/>
                <w:lang w:eastAsia="it-IT"/>
              </w:rPr>
            </w:pPr>
            <w:r w:rsidRPr="007201A9">
              <w:rPr>
                <w:lang w:eastAsia="it-IT"/>
              </w:rPr>
              <w:t xml:space="preserve">      &lt;wsnt:MaximumNumber&gt;</w:t>
            </w:r>
            <w:r w:rsidRPr="007201A9">
              <w:rPr>
                <w:b/>
                <w:lang w:eastAsia="it-IT"/>
              </w:rPr>
              <w:t>1</w:t>
            </w:r>
            <w:r w:rsidRPr="007201A9">
              <w:rPr>
                <w:lang w:eastAsia="it-IT"/>
              </w:rPr>
              <w:t xml:space="preserve">&lt;/wsnt:MaximumNumber&gt; </w:t>
            </w:r>
          </w:p>
          <w:p w14:paraId="514BD9E0" w14:textId="77777777" w:rsidR="004E2D89" w:rsidRPr="007201A9" w:rsidRDefault="004E2D89" w:rsidP="000F538D">
            <w:pPr>
              <w:pStyle w:val="XMLExample"/>
              <w:rPr>
                <w:rFonts w:ascii="Arial" w:hAnsi="Arial"/>
                <w:b/>
                <w:kern w:val="28"/>
                <w:lang w:eastAsia="it-IT"/>
              </w:rPr>
            </w:pPr>
            <w:r w:rsidRPr="007201A9">
              <w:rPr>
                <w:lang w:eastAsia="it-IT"/>
              </w:rPr>
              <w:t xml:space="preserve">    &lt;/wsnt:GetMessages&gt;</w:t>
            </w:r>
          </w:p>
          <w:p w14:paraId="65F23C77"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1906961F" w14:textId="77777777" w:rsidR="004E2D89" w:rsidRPr="007201A9" w:rsidRDefault="004E2D89" w:rsidP="000F538D">
            <w:pPr>
              <w:pStyle w:val="XMLExample"/>
              <w:rPr>
                <w:rFonts w:ascii="Arial" w:hAnsi="Arial"/>
                <w:b/>
                <w:kern w:val="28"/>
                <w:lang w:eastAsia="it-IT"/>
              </w:rPr>
            </w:pPr>
            <w:r w:rsidRPr="007201A9">
              <w:rPr>
                <w:lang w:eastAsia="it-IT"/>
              </w:rPr>
              <w:t>&lt;/s:Envelope&gt;</w:t>
            </w:r>
          </w:p>
        </w:tc>
      </w:tr>
    </w:tbl>
    <w:p w14:paraId="66B511D0" w14:textId="77777777" w:rsidR="00D52AF2" w:rsidRPr="007201A9" w:rsidRDefault="00D52AF2" w:rsidP="00D52AF2">
      <w:pPr>
        <w:pStyle w:val="BodyText"/>
        <w:rPr>
          <w:noProof w:val="0"/>
        </w:rPr>
      </w:pPr>
    </w:p>
    <w:p w14:paraId="51E6CC26" w14:textId="77777777" w:rsidR="004E2D89" w:rsidRPr="007201A9" w:rsidRDefault="004E2D89" w:rsidP="004E2D89">
      <w:pPr>
        <w:pStyle w:val="Heading4"/>
        <w:numPr>
          <w:ilvl w:val="0"/>
          <w:numId w:val="0"/>
        </w:numPr>
        <w:rPr>
          <w:noProof w:val="0"/>
        </w:rPr>
      </w:pPr>
      <w:bookmarkStart w:id="231" w:name="_Toc363803123"/>
      <w:bookmarkStart w:id="232" w:name="_Toc428454192"/>
      <w:bookmarkStart w:id="233" w:name="_Toc13816098"/>
      <w:r w:rsidRPr="007201A9">
        <w:rPr>
          <w:noProof w:val="0"/>
        </w:rPr>
        <w:t>3.70.4.2 GetMessages Response message</w:t>
      </w:r>
      <w:bookmarkEnd w:id="231"/>
      <w:bookmarkEnd w:id="232"/>
      <w:bookmarkEnd w:id="233"/>
    </w:p>
    <w:p w14:paraId="1E32BAAE" w14:textId="77777777" w:rsidR="004E2D89" w:rsidRPr="007201A9" w:rsidRDefault="004E2D89" w:rsidP="004E2D89">
      <w:pPr>
        <w:pStyle w:val="BodyText"/>
        <w:rPr>
          <w:noProof w:val="0"/>
        </w:rPr>
      </w:pPr>
      <w:r w:rsidRPr="007201A9">
        <w:rPr>
          <w:noProof w:val="0"/>
        </w:rPr>
        <w:t xml:space="preserve">If the Notification Pull Point can process the request, it SHALL respond to the request received with a GetMessages Response, as described in the WS-BaseNotification standard. </w:t>
      </w:r>
    </w:p>
    <w:p w14:paraId="1B3055C4" w14:textId="77777777" w:rsidR="004E2D89" w:rsidRPr="007201A9" w:rsidRDefault="004E2D89" w:rsidP="004E2D89">
      <w:pPr>
        <w:pStyle w:val="Heading5"/>
        <w:numPr>
          <w:ilvl w:val="0"/>
          <w:numId w:val="0"/>
        </w:numPr>
        <w:rPr>
          <w:noProof w:val="0"/>
        </w:rPr>
      </w:pPr>
      <w:bookmarkStart w:id="234" w:name="_Toc363803124"/>
      <w:bookmarkStart w:id="235" w:name="_Toc13816099"/>
      <w:r w:rsidRPr="007201A9">
        <w:rPr>
          <w:noProof w:val="0"/>
        </w:rPr>
        <w:t>3.70.4.2.1 Trigger Events</w:t>
      </w:r>
      <w:bookmarkEnd w:id="234"/>
      <w:bookmarkEnd w:id="235"/>
    </w:p>
    <w:p w14:paraId="28570EA8" w14:textId="77777777" w:rsidR="004E2D89" w:rsidRPr="007201A9" w:rsidRDefault="004E2D89" w:rsidP="004E2D89">
      <w:pPr>
        <w:pStyle w:val="BodyText"/>
        <w:rPr>
          <w:iCs/>
          <w:noProof w:val="0"/>
        </w:rPr>
      </w:pPr>
      <w:r w:rsidRPr="007201A9">
        <w:rPr>
          <w:iCs/>
          <w:noProof w:val="0"/>
        </w:rPr>
        <w:t xml:space="preserve">This message is created in response to a request of retrieving of notification messages stored in a specific Pull Point resource. A Pull Point resource is related to one </w:t>
      </w:r>
      <w:r w:rsidRPr="007201A9">
        <w:rPr>
          <w:noProof w:val="0"/>
        </w:rPr>
        <w:t xml:space="preserve">Notification Puller. </w:t>
      </w:r>
    </w:p>
    <w:p w14:paraId="2ED9FD54" w14:textId="77777777" w:rsidR="004E2D89" w:rsidRPr="007201A9" w:rsidRDefault="004E2D89" w:rsidP="004E2D89">
      <w:pPr>
        <w:pStyle w:val="Heading5"/>
        <w:numPr>
          <w:ilvl w:val="0"/>
          <w:numId w:val="0"/>
        </w:numPr>
        <w:rPr>
          <w:noProof w:val="0"/>
        </w:rPr>
      </w:pPr>
      <w:bookmarkStart w:id="236" w:name="_Toc363803125"/>
      <w:bookmarkStart w:id="237" w:name="_Toc13816100"/>
      <w:r w:rsidRPr="007201A9">
        <w:rPr>
          <w:noProof w:val="0"/>
        </w:rPr>
        <w:t>3.70.4.2.2 Message Semantics</w:t>
      </w:r>
      <w:bookmarkEnd w:id="236"/>
      <w:bookmarkEnd w:id="237"/>
    </w:p>
    <w:p w14:paraId="7BD83F20" w14:textId="77777777" w:rsidR="004E2D89" w:rsidRPr="007201A9" w:rsidRDefault="004E2D89" w:rsidP="004E2D89">
      <w:pPr>
        <w:pStyle w:val="BodyText"/>
        <w:rPr>
          <w:noProof w:val="0"/>
        </w:rPr>
      </w:pPr>
      <w:r w:rsidRPr="007201A9">
        <w:rPr>
          <w:noProof w:val="0"/>
        </w:rPr>
        <w:t xml:space="preserve">The WS-Addressing [action] element of the response of the GetMessages request message MUST contain the URI: </w:t>
      </w:r>
    </w:p>
    <w:p w14:paraId="31FAB6FF" w14:textId="77777777" w:rsidR="004E2D89" w:rsidRPr="007201A9" w:rsidRDefault="004E2D89" w:rsidP="004E2D89">
      <w:pPr>
        <w:pStyle w:val="BodyText"/>
        <w:rPr>
          <w:noProof w:val="0"/>
        </w:rPr>
      </w:pPr>
      <w:r w:rsidRPr="007201A9">
        <w:rPr>
          <w:noProof w:val="0"/>
        </w:rPr>
        <w:t xml:space="preserve">http://docs.oasis-open.org/wsn/bw-2/PullPoint/GetMessagesResponse. </w:t>
      </w:r>
    </w:p>
    <w:p w14:paraId="7A4B1E96" w14:textId="77777777" w:rsidR="004E2D89" w:rsidRPr="007201A9" w:rsidRDefault="004E2D89" w:rsidP="004E2D89">
      <w:pPr>
        <w:pStyle w:val="BodyText"/>
        <w:rPr>
          <w:noProof w:val="0"/>
        </w:rPr>
      </w:pPr>
      <w:r w:rsidRPr="007201A9">
        <w:rPr>
          <w:noProof w:val="0"/>
        </w:rPr>
        <w:t xml:space="preserve">The contents of the GetMessages response message are further described as follows: </w:t>
      </w:r>
    </w:p>
    <w:p w14:paraId="2EE16B69" w14:textId="77777777" w:rsidR="004E2D89" w:rsidRPr="007201A9" w:rsidRDefault="004E2D89" w:rsidP="004E2D89">
      <w:pPr>
        <w:pStyle w:val="ListBullet2"/>
      </w:pPr>
      <w:r w:rsidRPr="007201A9">
        <w:rPr>
          <w:b/>
        </w:rPr>
        <w:t>/wsnt:GetMessagesResponse</w:t>
      </w:r>
      <w:r w:rsidRPr="007201A9">
        <w:t xml:space="preserve">: This component contains one Notification Message. The number of messages appearing is limited by the wsnt:MaximumNumber component of the GetMessages request message (that SHALL be equal to 1). The Notification Message </w:t>
      </w:r>
      <w:r w:rsidRPr="007201A9">
        <w:lastRenderedPageBreak/>
        <w:t>appearing in a GetMessagesResponse is “removed” from the PullPoint and SHALL NOT appear in the response message of subsequent GetMessages requests.</w:t>
      </w:r>
    </w:p>
    <w:p w14:paraId="18E26BFF" w14:textId="723F3253" w:rsidR="004E2D89" w:rsidRPr="007201A9" w:rsidRDefault="004E2D89" w:rsidP="004E2D89">
      <w:pPr>
        <w:pStyle w:val="ListBullet2"/>
      </w:pPr>
      <w:r w:rsidRPr="007201A9">
        <w:rPr>
          <w:b/>
        </w:rPr>
        <w:t>/wsnt:GetMessagesResponse/wsnt:NotificationMessage</w:t>
      </w:r>
      <w:r w:rsidRPr="007201A9">
        <w:t xml:space="preserve">: The content of this component is a Notification Message. The Notification Message component is described as part of the Notify message defined in the Document Metadata Notify </w:t>
      </w:r>
      <w:r w:rsidR="0085056E" w:rsidRPr="007201A9">
        <w:t>[ITI-53] t</w:t>
      </w:r>
      <w:r w:rsidRPr="007201A9">
        <w:t>ransaction</w:t>
      </w:r>
      <w:r w:rsidR="00BC17A1" w:rsidRPr="007201A9">
        <w:t>.</w:t>
      </w:r>
      <w:r w:rsidRPr="007201A9">
        <w:t xml:space="preserve"> The GetMessagesResponse message does not define additional constraints on the Notification Message component. The content of the Notification Message is exactly the content of the Notification Message component of the accumulated Notify messages using the Document Metadata Notify [ITI-53] transaction.</w:t>
      </w:r>
    </w:p>
    <w:p w14:paraId="4155C8BD" w14:textId="77777777" w:rsidR="004E2D89" w:rsidRPr="007201A9" w:rsidRDefault="004E2D89" w:rsidP="004E2D89">
      <w:pPr>
        <w:pStyle w:val="BodyText"/>
        <w:rPr>
          <w:noProof w:val="0"/>
        </w:rPr>
      </w:pPr>
      <w:r w:rsidRPr="007201A9">
        <w:rPr>
          <w:noProof w:val="0"/>
        </w:rPr>
        <w:t>There shall be a single wsnt:Notify/wsnt:NotificationMessage/wsnt:Message element in this transaction. If multiple objects need to be represented in a single notification, the WS-BaseNotification standard allows this to be done.</w:t>
      </w:r>
    </w:p>
    <w:p w14:paraId="1302CFDB" w14:textId="77777777" w:rsidR="004E2D89" w:rsidRPr="007201A9" w:rsidRDefault="004E2D89" w:rsidP="004E2D89">
      <w:pPr>
        <w:pStyle w:val="Heading5"/>
        <w:numPr>
          <w:ilvl w:val="0"/>
          <w:numId w:val="0"/>
        </w:numPr>
        <w:rPr>
          <w:noProof w:val="0"/>
        </w:rPr>
      </w:pPr>
      <w:bookmarkStart w:id="238" w:name="_Toc363803126"/>
      <w:bookmarkStart w:id="239" w:name="_Toc13816101"/>
      <w:r w:rsidRPr="007201A9">
        <w:rPr>
          <w:noProof w:val="0"/>
        </w:rPr>
        <w:t>3.70.4.2.3 Expected Actions</w:t>
      </w:r>
      <w:bookmarkEnd w:id="238"/>
      <w:bookmarkEnd w:id="239"/>
    </w:p>
    <w:p w14:paraId="6DECCC30" w14:textId="77777777" w:rsidR="004E2D89" w:rsidRPr="007201A9" w:rsidRDefault="004E2D89" w:rsidP="004E2D89">
      <w:pPr>
        <w:pStyle w:val="BodyText"/>
        <w:rPr>
          <w:noProof w:val="0"/>
        </w:rPr>
      </w:pPr>
      <w:r w:rsidRPr="007201A9">
        <w:rPr>
          <w:noProof w:val="0"/>
        </w:rPr>
        <w:t xml:space="preserve">The Notification Puller SHALL accept the GetMessages Response message and SHALL be able to manage the Notify Message contained in the response according to the configuration and business logic of the actor. Possibilities include conveying the notification information to other systems and/or users. </w:t>
      </w:r>
    </w:p>
    <w:p w14:paraId="30624027" w14:textId="77777777" w:rsidR="004E2D89" w:rsidRPr="007201A9" w:rsidRDefault="004E2D89" w:rsidP="004E2D89">
      <w:pPr>
        <w:pStyle w:val="Heading5"/>
        <w:numPr>
          <w:ilvl w:val="0"/>
          <w:numId w:val="0"/>
        </w:numPr>
        <w:rPr>
          <w:noProof w:val="0"/>
        </w:rPr>
      </w:pPr>
      <w:bookmarkStart w:id="240" w:name="_Toc363803127"/>
      <w:bookmarkStart w:id="241" w:name="_Toc13816102"/>
      <w:r w:rsidRPr="007201A9">
        <w:rPr>
          <w:noProof w:val="0"/>
        </w:rPr>
        <w:t>3.70.4.2.4 Example SOAP Encoding of the GetMessage Response Message</w:t>
      </w:r>
      <w:bookmarkEnd w:id="240"/>
      <w:bookmarkEnd w:id="241"/>
      <w:r w:rsidRPr="007201A9">
        <w:rPr>
          <w:noProof w:val="0"/>
        </w:rPr>
        <w:t xml:space="preserve"> </w:t>
      </w:r>
    </w:p>
    <w:p w14:paraId="6B364DC6" w14:textId="77777777" w:rsidR="00CA3D92" w:rsidRPr="007201A9" w:rsidRDefault="00CA3D92" w:rsidP="004E2D89">
      <w:pPr>
        <w:pStyle w:val="BodyText"/>
        <w:rPr>
          <w:noProof w:val="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4"/>
      </w:tblGrid>
      <w:tr w:rsidR="004E2D89" w:rsidRPr="007201A9" w14:paraId="3FA20729" w14:textId="77777777" w:rsidTr="000F538D">
        <w:trPr>
          <w:trHeight w:val="360"/>
        </w:trPr>
        <w:tc>
          <w:tcPr>
            <w:tcW w:w="9214" w:type="dxa"/>
          </w:tcPr>
          <w:p w14:paraId="7E320230" w14:textId="77777777" w:rsidR="004E2D89" w:rsidRPr="007201A9" w:rsidRDefault="004E2D89" w:rsidP="000F538D">
            <w:pPr>
              <w:pStyle w:val="XMLExample"/>
              <w:rPr>
                <w:rFonts w:ascii="Arial" w:hAnsi="Arial"/>
                <w:b/>
                <w:kern w:val="28"/>
                <w:lang w:eastAsia="it-IT"/>
              </w:rPr>
            </w:pPr>
            <w:r w:rsidRPr="007201A9">
              <w:rPr>
                <w:lang w:eastAsia="it-IT"/>
              </w:rPr>
              <w:t xml:space="preserve">&lt;s:Envelope ... &gt; </w:t>
            </w:r>
          </w:p>
          <w:p w14:paraId="5F8AE532"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6E878F72"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6196F1E9" w14:textId="77777777" w:rsidR="004E2D89" w:rsidRPr="007201A9" w:rsidRDefault="004E2D89" w:rsidP="000F538D">
            <w:pPr>
              <w:pStyle w:val="XMLExample"/>
              <w:rPr>
                <w:lang w:eastAsia="it-IT"/>
              </w:rPr>
            </w:pPr>
            <w:r w:rsidRPr="007201A9">
              <w:rPr>
                <w:lang w:eastAsia="it-IT"/>
              </w:rPr>
              <w:t xml:space="preserve">      http://docs.oasis-open.org/wsn/bw-2/PullPoint/GetMessagesResponse </w:t>
            </w:r>
          </w:p>
          <w:p w14:paraId="76CB6E41" w14:textId="77777777" w:rsidR="004E2D89" w:rsidRPr="007201A9" w:rsidRDefault="004E2D89" w:rsidP="000F538D">
            <w:pPr>
              <w:pStyle w:val="XMLExample"/>
              <w:rPr>
                <w:rFonts w:ascii="Arial" w:hAnsi="Arial"/>
                <w:b/>
                <w:kern w:val="28"/>
                <w:lang w:eastAsia="it-IT"/>
              </w:rPr>
            </w:pPr>
            <w:r w:rsidRPr="007201A9">
              <w:rPr>
                <w:lang w:eastAsia="it-IT"/>
              </w:rPr>
              <w:t xml:space="preserve">    &lt;/wsa:Action&gt; </w:t>
            </w:r>
          </w:p>
          <w:p w14:paraId="7551A20E"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57C2E966" w14:textId="77777777" w:rsidR="004E2D89" w:rsidRPr="007201A9" w:rsidRDefault="004E2D89" w:rsidP="000F538D">
            <w:pPr>
              <w:pStyle w:val="XMLExample"/>
              <w:rPr>
                <w:rFonts w:ascii="Arial" w:hAnsi="Arial"/>
                <w:b/>
                <w:kern w:val="28"/>
                <w:lang w:eastAsia="it-IT"/>
              </w:rPr>
            </w:pPr>
            <w:r w:rsidRPr="007201A9">
              <w:rPr>
                <w:lang w:eastAsia="it-IT"/>
              </w:rPr>
              <w:t xml:space="preserve">  &lt;/s:Header&gt; </w:t>
            </w:r>
          </w:p>
          <w:p w14:paraId="6B80C0B3"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456D7A47" w14:textId="77777777" w:rsidR="004E2D89" w:rsidRPr="007201A9" w:rsidRDefault="004E2D89" w:rsidP="000F538D">
            <w:pPr>
              <w:pStyle w:val="XMLExample"/>
              <w:rPr>
                <w:rFonts w:ascii="Arial" w:hAnsi="Arial"/>
                <w:b/>
                <w:kern w:val="28"/>
                <w:lang w:eastAsia="it-IT"/>
              </w:rPr>
            </w:pPr>
            <w:r w:rsidRPr="007201A9">
              <w:rPr>
                <w:lang w:eastAsia="it-IT"/>
              </w:rPr>
              <w:t xml:space="preserve">    &lt;wsnt:GetMessagesResponse&gt; </w:t>
            </w:r>
          </w:p>
          <w:p w14:paraId="13F8DB53" w14:textId="77777777" w:rsidR="004E2D89" w:rsidRPr="007201A9" w:rsidRDefault="004E2D89" w:rsidP="000F538D">
            <w:pPr>
              <w:pStyle w:val="XMLExample"/>
              <w:rPr>
                <w:rFonts w:ascii="Arial" w:hAnsi="Arial"/>
                <w:b/>
                <w:kern w:val="28"/>
                <w:lang w:eastAsia="it-IT"/>
              </w:rPr>
            </w:pPr>
            <w:r w:rsidRPr="007201A9">
              <w:rPr>
                <w:lang w:eastAsia="it-IT"/>
              </w:rPr>
              <w:t xml:space="preserve">      &lt;wsnt:NotificationMessage&gt; </w:t>
            </w:r>
          </w:p>
          <w:p w14:paraId="4D02B759" w14:textId="77777777" w:rsidR="004E2D89" w:rsidRPr="007201A9" w:rsidRDefault="004E2D89" w:rsidP="000F538D">
            <w:pPr>
              <w:pStyle w:val="XMLExample"/>
              <w:rPr>
                <w:rFonts w:ascii="Arial" w:hAnsi="Arial"/>
                <w:b/>
                <w:kern w:val="28"/>
                <w:lang w:eastAsia="it-IT"/>
              </w:rPr>
            </w:pPr>
            <w:r w:rsidRPr="007201A9">
              <w:rPr>
                <w:lang w:eastAsia="it-IT"/>
              </w:rPr>
              <w:t xml:space="preserve">          ... </w:t>
            </w:r>
          </w:p>
          <w:p w14:paraId="7C40B402" w14:textId="77777777" w:rsidR="004E2D89" w:rsidRPr="007201A9" w:rsidRDefault="004E2D89" w:rsidP="000F538D">
            <w:pPr>
              <w:pStyle w:val="XMLExample"/>
              <w:rPr>
                <w:rFonts w:ascii="Arial" w:hAnsi="Arial"/>
                <w:b/>
                <w:kern w:val="28"/>
                <w:lang w:eastAsia="it-IT"/>
              </w:rPr>
            </w:pPr>
            <w:r w:rsidRPr="007201A9">
              <w:rPr>
                <w:lang w:eastAsia="it-IT"/>
              </w:rPr>
              <w:t xml:space="preserve">      &lt;/wsnt:NotificationMessage&gt;</w:t>
            </w:r>
          </w:p>
          <w:p w14:paraId="5946B965" w14:textId="77777777" w:rsidR="004E2D89" w:rsidRPr="007201A9" w:rsidRDefault="004E2D89" w:rsidP="000F538D">
            <w:pPr>
              <w:pStyle w:val="XMLExample"/>
              <w:rPr>
                <w:rFonts w:ascii="Arial" w:hAnsi="Arial"/>
                <w:b/>
                <w:kern w:val="28"/>
                <w:lang w:eastAsia="it-IT"/>
              </w:rPr>
            </w:pPr>
            <w:r w:rsidRPr="007201A9">
              <w:rPr>
                <w:lang w:eastAsia="it-IT"/>
              </w:rPr>
              <w:t xml:space="preserve">     &lt;/wsnt:GetMessagesResponse&gt; </w:t>
            </w:r>
          </w:p>
          <w:p w14:paraId="09433D86" w14:textId="77777777" w:rsidR="004E2D89" w:rsidRPr="007201A9" w:rsidRDefault="004E2D89" w:rsidP="000F538D">
            <w:pPr>
              <w:pStyle w:val="XMLExample"/>
              <w:rPr>
                <w:rFonts w:ascii="Arial" w:hAnsi="Arial"/>
                <w:b/>
                <w:kern w:val="28"/>
                <w:lang w:eastAsia="it-IT"/>
              </w:rPr>
            </w:pPr>
            <w:r w:rsidRPr="007201A9">
              <w:rPr>
                <w:lang w:eastAsia="it-IT"/>
              </w:rPr>
              <w:t xml:space="preserve">  &lt;/s:Body&gt; </w:t>
            </w:r>
          </w:p>
          <w:p w14:paraId="739BEB62" w14:textId="77777777" w:rsidR="004E2D89" w:rsidRPr="007201A9" w:rsidRDefault="004E2D89" w:rsidP="000F538D">
            <w:pPr>
              <w:pStyle w:val="XMLExample"/>
              <w:rPr>
                <w:rFonts w:ascii="Arial" w:hAnsi="Arial"/>
                <w:b/>
                <w:kern w:val="28"/>
                <w:lang w:eastAsia="it-IT"/>
              </w:rPr>
            </w:pPr>
            <w:r w:rsidRPr="007201A9">
              <w:rPr>
                <w:lang w:eastAsia="it-IT"/>
              </w:rPr>
              <w:t>&lt;/s:Envelope&gt;</w:t>
            </w:r>
          </w:p>
        </w:tc>
      </w:tr>
    </w:tbl>
    <w:p w14:paraId="45F993C6" w14:textId="77777777" w:rsidR="004E2D89" w:rsidRPr="007201A9" w:rsidRDefault="004E2D89" w:rsidP="004E2D89">
      <w:pPr>
        <w:pStyle w:val="BodyText"/>
        <w:rPr>
          <w:noProof w:val="0"/>
        </w:rPr>
      </w:pPr>
    </w:p>
    <w:p w14:paraId="12A6F1A4" w14:textId="77777777" w:rsidR="004E2D89" w:rsidRPr="007201A9" w:rsidRDefault="004E2D89" w:rsidP="004E2D89">
      <w:pPr>
        <w:pStyle w:val="Heading3"/>
        <w:numPr>
          <w:ilvl w:val="0"/>
          <w:numId w:val="0"/>
        </w:numPr>
        <w:rPr>
          <w:noProof w:val="0"/>
        </w:rPr>
      </w:pPr>
      <w:bookmarkStart w:id="242" w:name="_Toc353971806"/>
      <w:bookmarkStart w:id="243" w:name="_Toc363803128"/>
      <w:bookmarkStart w:id="244" w:name="_Toc428454193"/>
      <w:bookmarkStart w:id="245" w:name="_Toc13816103"/>
      <w:r w:rsidRPr="007201A9">
        <w:rPr>
          <w:noProof w:val="0"/>
        </w:rPr>
        <w:t>3.70.5 Security Considerations</w:t>
      </w:r>
      <w:bookmarkEnd w:id="242"/>
      <w:bookmarkEnd w:id="243"/>
      <w:bookmarkEnd w:id="244"/>
      <w:bookmarkEnd w:id="245"/>
    </w:p>
    <w:p w14:paraId="2990EAD5" w14:textId="724C2AA1" w:rsidR="004E2D89" w:rsidRPr="007201A9" w:rsidRDefault="004E2D89" w:rsidP="004E2D89">
      <w:pPr>
        <w:pStyle w:val="BodyText"/>
        <w:rPr>
          <w:noProof w:val="0"/>
          <w:lang w:eastAsia="it-IT"/>
        </w:rPr>
      </w:pPr>
      <w:r w:rsidRPr="007201A9">
        <w:rPr>
          <w:noProof w:val="0"/>
          <w:lang w:eastAsia="it-IT"/>
        </w:rPr>
        <w:t xml:space="preserve">Notification Puller and Notification Pull Point </w:t>
      </w:r>
      <w:r w:rsidR="009A30BA" w:rsidRPr="007201A9">
        <w:rPr>
          <w:noProof w:val="0"/>
          <w:lang w:eastAsia="it-IT"/>
        </w:rPr>
        <w:t>Actor</w:t>
      </w:r>
      <w:r w:rsidRPr="007201A9">
        <w:rPr>
          <w:noProof w:val="0"/>
          <w:lang w:eastAsia="it-IT"/>
        </w:rPr>
        <w:t xml:space="preserve">s are required to log a "query" event associated to the Pull Notification transaction. The use of encrypted TLS is recommended when the transmission is not otherwise secured (e.g., transmission over a secure network) </w:t>
      </w:r>
    </w:p>
    <w:p w14:paraId="378DC772" w14:textId="77777777" w:rsidR="004E2D89" w:rsidRPr="007201A9" w:rsidRDefault="004E2D89" w:rsidP="004E2D89">
      <w:pPr>
        <w:pStyle w:val="BodyText"/>
        <w:rPr>
          <w:i/>
          <w:iCs/>
          <w:noProof w:val="0"/>
        </w:rPr>
      </w:pPr>
      <w:r w:rsidRPr="007201A9">
        <w:rPr>
          <w:noProof w:val="0"/>
          <w:lang w:eastAsia="it-IT"/>
        </w:rPr>
        <w:lastRenderedPageBreak/>
        <w:t xml:space="preserve">Additionally, it is recommended that the Notification Pull transaction be associated with a SAML assertion so that the Notification Puller can outline authorizations to access the notification content (for example, see the XUA Profile ITI TF-1: 13). Only the Notification Puller that has created the Pull Point resource can ask it for pulling notification messages stored. </w:t>
      </w:r>
    </w:p>
    <w:p w14:paraId="552920A0" w14:textId="77777777" w:rsidR="004E2D89" w:rsidRPr="007201A9" w:rsidRDefault="004E2D89" w:rsidP="004E2D89">
      <w:pPr>
        <w:pStyle w:val="Heading4"/>
        <w:numPr>
          <w:ilvl w:val="0"/>
          <w:numId w:val="0"/>
        </w:numPr>
        <w:rPr>
          <w:iCs/>
          <w:noProof w:val="0"/>
        </w:rPr>
      </w:pPr>
      <w:bookmarkStart w:id="246" w:name="_Toc363803129"/>
      <w:bookmarkStart w:id="247" w:name="_Toc428454194"/>
      <w:bookmarkStart w:id="248" w:name="_Toc13816104"/>
      <w:r w:rsidRPr="007201A9">
        <w:rPr>
          <w:noProof w:val="0"/>
        </w:rPr>
        <w:t>3.70.5.1 Security Audit Considerations</w:t>
      </w:r>
      <w:bookmarkEnd w:id="246"/>
      <w:bookmarkEnd w:id="247"/>
      <w:bookmarkEnd w:id="248"/>
    </w:p>
    <w:p w14:paraId="25D58D84" w14:textId="7D7A8898" w:rsidR="004E2D89" w:rsidRPr="007201A9" w:rsidRDefault="004E2D89" w:rsidP="004E2D89">
      <w:pPr>
        <w:pStyle w:val="BodyText"/>
        <w:rPr>
          <w:noProof w:val="0"/>
        </w:rPr>
      </w:pPr>
      <w:r w:rsidRPr="007201A9">
        <w:rPr>
          <w:noProof w:val="0"/>
        </w:rPr>
        <w:t>The Pull Notification transaction is a Query event, as defined in ITI TF-2a: Table 3.20.</w:t>
      </w:r>
      <w:r w:rsidR="00B1364F" w:rsidRPr="007201A9">
        <w:rPr>
          <w:noProof w:val="0"/>
        </w:rPr>
        <w:t>4.1.1.1</w:t>
      </w:r>
      <w:r w:rsidRPr="007201A9">
        <w:rPr>
          <w:noProof w:val="0"/>
        </w:rPr>
        <w:t>-1. The actors involved in the transaction SHALL create audit data in conformance with DICOM Part 15 “Query” because the GetMessages Request message allows the Notification Puller to query for instances stored in the Pull Point resource.</w:t>
      </w:r>
    </w:p>
    <w:p w14:paraId="0CA2D04E" w14:textId="77777777" w:rsidR="004E2D89" w:rsidRPr="007201A9" w:rsidRDefault="004E2D89" w:rsidP="004E2D89">
      <w:pPr>
        <w:pStyle w:val="Heading5"/>
        <w:numPr>
          <w:ilvl w:val="0"/>
          <w:numId w:val="0"/>
        </w:numPr>
        <w:rPr>
          <w:noProof w:val="0"/>
        </w:rPr>
      </w:pPr>
      <w:bookmarkStart w:id="249" w:name="_Toc363803130"/>
      <w:bookmarkStart w:id="250" w:name="_Toc13816105"/>
      <w:r w:rsidRPr="007201A9">
        <w:rPr>
          <w:noProof w:val="0"/>
        </w:rPr>
        <w:t>3.70.5.1.1 Notification Puller audit message</w:t>
      </w:r>
      <w:bookmarkEnd w:id="249"/>
      <w:bookmarkEnd w:id="250"/>
    </w:p>
    <w:p w14:paraId="5D1E0186" w14:textId="16467B3A" w:rsidR="004E2D89" w:rsidRPr="007201A9" w:rsidRDefault="004E2D89" w:rsidP="003048FC">
      <w:pPr>
        <w:pStyle w:val="BodyText"/>
        <w:rPr>
          <w:noProof w:val="0"/>
        </w:rPr>
      </w:pPr>
      <w:r w:rsidRPr="007201A9">
        <w:rPr>
          <w:noProof w:val="0"/>
        </w:rPr>
        <w:t xml:space="preserve">The Notification Puller MUST send an audit message for each </w:t>
      </w:r>
      <w:r w:rsidR="004776F8" w:rsidRPr="007201A9">
        <w:rPr>
          <w:noProof w:val="0"/>
        </w:rPr>
        <w:t>D</w:t>
      </w:r>
      <w:r w:rsidRPr="007201A9">
        <w:rPr>
          <w:noProof w:val="0"/>
        </w:rPr>
        <w:t>ocument</w:t>
      </w:r>
      <w:r w:rsidR="004776F8" w:rsidRPr="007201A9">
        <w:rPr>
          <w:noProof w:val="0"/>
        </w:rPr>
        <w:t>Entry/Folder/SubmissionSet</w:t>
      </w:r>
      <w:r w:rsidRPr="007201A9">
        <w:rPr>
          <w:noProof w:val="0"/>
        </w:rPr>
        <w:t xml:space="preserve"> conveyed in the </w:t>
      </w:r>
      <w:r w:rsidR="004776F8" w:rsidRPr="007201A9">
        <w:rPr>
          <w:noProof w:val="0"/>
        </w:rPr>
        <w:t>N</w:t>
      </w:r>
      <w:r w:rsidRPr="007201A9">
        <w:rPr>
          <w:noProof w:val="0"/>
        </w:rPr>
        <w:t xml:space="preserve">otificationMessage element of the GetMessageResponse message. </w:t>
      </w:r>
    </w:p>
    <w:p w14:paraId="348F6883" w14:textId="77777777" w:rsidR="006C54AE" w:rsidRPr="007201A9" w:rsidRDefault="006C54AE" w:rsidP="00343E71">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3150"/>
        <w:gridCol w:w="810"/>
        <w:gridCol w:w="4248"/>
      </w:tblGrid>
      <w:tr w:rsidR="004E2D89" w:rsidRPr="007201A9" w14:paraId="00BE33D4" w14:textId="77777777" w:rsidTr="006D1B5B">
        <w:trPr>
          <w:cantSplit/>
        </w:trPr>
        <w:tc>
          <w:tcPr>
            <w:tcW w:w="1458" w:type="dxa"/>
            <w:tcBorders>
              <w:bottom w:val="single" w:sz="4" w:space="0" w:color="auto"/>
            </w:tcBorders>
            <w:vAlign w:val="center"/>
          </w:tcPr>
          <w:p w14:paraId="5BDF3D2D" w14:textId="77777777" w:rsidR="004E2D89" w:rsidRPr="007201A9" w:rsidRDefault="004E2D89" w:rsidP="000F538D">
            <w:pPr>
              <w:pStyle w:val="TableLabel"/>
              <w:rPr>
                <w:noProof w:val="0"/>
                <w:sz w:val="16"/>
              </w:rPr>
            </w:pPr>
          </w:p>
        </w:tc>
        <w:tc>
          <w:tcPr>
            <w:tcW w:w="3150" w:type="dxa"/>
            <w:tcBorders>
              <w:bottom w:val="single" w:sz="4" w:space="0" w:color="auto"/>
            </w:tcBorders>
            <w:vAlign w:val="center"/>
          </w:tcPr>
          <w:p w14:paraId="1E3AD3C5" w14:textId="77777777" w:rsidR="004E2D89" w:rsidRPr="007201A9" w:rsidRDefault="004E2D89" w:rsidP="000F538D">
            <w:pPr>
              <w:pStyle w:val="TableEntryHeader"/>
              <w:rPr>
                <w:noProof w:val="0"/>
                <w:kern w:val="28"/>
              </w:rPr>
            </w:pPr>
            <w:r w:rsidRPr="007201A9">
              <w:rPr>
                <w:noProof w:val="0"/>
              </w:rPr>
              <w:t>Field Name</w:t>
            </w:r>
          </w:p>
        </w:tc>
        <w:tc>
          <w:tcPr>
            <w:tcW w:w="810" w:type="dxa"/>
            <w:tcBorders>
              <w:bottom w:val="single" w:sz="4" w:space="0" w:color="auto"/>
            </w:tcBorders>
            <w:vAlign w:val="center"/>
          </w:tcPr>
          <w:p w14:paraId="51DB0009" w14:textId="77777777" w:rsidR="004E2D89" w:rsidRPr="007201A9" w:rsidRDefault="004E2D89" w:rsidP="000F538D">
            <w:pPr>
              <w:pStyle w:val="TableEntryHeader"/>
              <w:rPr>
                <w:noProof w:val="0"/>
                <w:kern w:val="28"/>
              </w:rPr>
            </w:pPr>
            <w:r w:rsidRPr="007201A9">
              <w:rPr>
                <w:noProof w:val="0"/>
              </w:rPr>
              <w:t>Opt</w:t>
            </w:r>
          </w:p>
        </w:tc>
        <w:tc>
          <w:tcPr>
            <w:tcW w:w="4248" w:type="dxa"/>
            <w:tcBorders>
              <w:bottom w:val="single" w:sz="4" w:space="0" w:color="auto"/>
            </w:tcBorders>
            <w:vAlign w:val="center"/>
          </w:tcPr>
          <w:p w14:paraId="599D4072" w14:textId="77777777" w:rsidR="004E2D89" w:rsidRPr="007201A9" w:rsidRDefault="004E2D89" w:rsidP="000F538D">
            <w:pPr>
              <w:pStyle w:val="TableEntryHeader"/>
              <w:rPr>
                <w:noProof w:val="0"/>
                <w:kern w:val="28"/>
              </w:rPr>
            </w:pPr>
            <w:r w:rsidRPr="007201A9">
              <w:rPr>
                <w:noProof w:val="0"/>
              </w:rPr>
              <w:t>Value Constraints</w:t>
            </w:r>
          </w:p>
        </w:tc>
      </w:tr>
      <w:tr w:rsidR="004E2D89" w:rsidRPr="007201A9" w14:paraId="2BC1E635" w14:textId="77777777" w:rsidTr="006D1B5B">
        <w:trPr>
          <w:cantSplit/>
        </w:trPr>
        <w:tc>
          <w:tcPr>
            <w:tcW w:w="1458" w:type="dxa"/>
            <w:vMerge w:val="restart"/>
            <w:tcBorders>
              <w:top w:val="single" w:sz="4" w:space="0" w:color="auto"/>
            </w:tcBorders>
          </w:tcPr>
          <w:p w14:paraId="1BD6FA66" w14:textId="77777777" w:rsidR="004E2D89" w:rsidRPr="007201A9" w:rsidRDefault="004E2D89" w:rsidP="000F538D">
            <w:pPr>
              <w:pStyle w:val="TableEntryHeader"/>
              <w:rPr>
                <w:noProof w:val="0"/>
              </w:rPr>
            </w:pPr>
            <w:r w:rsidRPr="007201A9">
              <w:rPr>
                <w:noProof w:val="0"/>
              </w:rPr>
              <w:t>Event</w:t>
            </w:r>
          </w:p>
          <w:p w14:paraId="7DC5D858" w14:textId="09726D67" w:rsidR="00E47509" w:rsidRPr="007201A9" w:rsidRDefault="004E2D89" w:rsidP="006D1B5B">
            <w:pPr>
              <w:pStyle w:val="TableEntryHeader"/>
              <w:rPr>
                <w:b w:val="0"/>
                <w:bCs/>
                <w:noProof w:val="0"/>
                <w:sz w:val="12"/>
              </w:rPr>
            </w:pPr>
            <w:r w:rsidRPr="007201A9">
              <w:rPr>
                <w:bCs/>
                <w:noProof w:val="0"/>
                <w:sz w:val="12"/>
              </w:rPr>
              <w:t>AuditMessage/</w:t>
            </w:r>
          </w:p>
          <w:p w14:paraId="2150DF3E" w14:textId="2A09B296" w:rsidR="004E2D89" w:rsidRPr="007201A9" w:rsidRDefault="004E2D89" w:rsidP="006D1B5B">
            <w:pPr>
              <w:pStyle w:val="TableEntryHeader"/>
              <w:rPr>
                <w:noProof w:val="0"/>
                <w:kern w:val="28"/>
              </w:rPr>
            </w:pPr>
            <w:r w:rsidRPr="007201A9">
              <w:rPr>
                <w:bCs/>
                <w:noProof w:val="0"/>
                <w:sz w:val="12"/>
              </w:rPr>
              <w:t>EventIdentification</w:t>
            </w:r>
          </w:p>
        </w:tc>
        <w:tc>
          <w:tcPr>
            <w:tcW w:w="3150" w:type="dxa"/>
            <w:tcBorders>
              <w:top w:val="single" w:sz="4" w:space="0" w:color="auto"/>
            </w:tcBorders>
            <w:vAlign w:val="center"/>
          </w:tcPr>
          <w:p w14:paraId="369117BE" w14:textId="77777777" w:rsidR="004E2D89" w:rsidRPr="007201A9" w:rsidRDefault="004E2D89" w:rsidP="000F538D">
            <w:pPr>
              <w:pStyle w:val="TableEntry"/>
              <w:rPr>
                <w:noProof w:val="0"/>
              </w:rPr>
            </w:pPr>
            <w:r w:rsidRPr="007201A9">
              <w:rPr>
                <w:noProof w:val="0"/>
              </w:rPr>
              <w:t>EventID</w:t>
            </w:r>
          </w:p>
        </w:tc>
        <w:tc>
          <w:tcPr>
            <w:tcW w:w="810" w:type="dxa"/>
            <w:tcBorders>
              <w:top w:val="single" w:sz="4" w:space="0" w:color="auto"/>
            </w:tcBorders>
            <w:vAlign w:val="center"/>
          </w:tcPr>
          <w:p w14:paraId="7748976B" w14:textId="77777777" w:rsidR="004E2D89" w:rsidRPr="007201A9" w:rsidRDefault="004E2D89" w:rsidP="000F538D">
            <w:pPr>
              <w:pStyle w:val="TableEntry"/>
              <w:jc w:val="center"/>
              <w:rPr>
                <w:noProof w:val="0"/>
              </w:rPr>
            </w:pPr>
            <w:r w:rsidRPr="007201A9">
              <w:rPr>
                <w:noProof w:val="0"/>
              </w:rPr>
              <w:t>M</w:t>
            </w:r>
          </w:p>
        </w:tc>
        <w:tc>
          <w:tcPr>
            <w:tcW w:w="4248" w:type="dxa"/>
            <w:tcBorders>
              <w:top w:val="single" w:sz="4" w:space="0" w:color="auto"/>
            </w:tcBorders>
            <w:vAlign w:val="center"/>
          </w:tcPr>
          <w:p w14:paraId="36E5DFA7" w14:textId="77777777" w:rsidR="004E2D89" w:rsidRPr="007201A9" w:rsidRDefault="004E2D89" w:rsidP="000F538D">
            <w:pPr>
              <w:pStyle w:val="TableEntry"/>
              <w:rPr>
                <w:noProof w:val="0"/>
              </w:rPr>
            </w:pPr>
            <w:r w:rsidRPr="007201A9">
              <w:rPr>
                <w:noProof w:val="0"/>
              </w:rPr>
              <w:t>EV(110112, DCM, “Query”)</w:t>
            </w:r>
          </w:p>
        </w:tc>
      </w:tr>
      <w:tr w:rsidR="004E2D89" w:rsidRPr="007201A9" w14:paraId="15AC74FE" w14:textId="77777777" w:rsidTr="006D1B5B">
        <w:trPr>
          <w:cantSplit/>
        </w:trPr>
        <w:tc>
          <w:tcPr>
            <w:tcW w:w="1458" w:type="dxa"/>
            <w:vMerge/>
            <w:vAlign w:val="center"/>
          </w:tcPr>
          <w:p w14:paraId="48A93F3E" w14:textId="77777777" w:rsidR="004E2D89" w:rsidRPr="007201A9" w:rsidRDefault="004E2D89" w:rsidP="000F538D">
            <w:pPr>
              <w:pStyle w:val="TableLabel"/>
              <w:rPr>
                <w:noProof w:val="0"/>
                <w:sz w:val="16"/>
              </w:rPr>
            </w:pPr>
          </w:p>
        </w:tc>
        <w:tc>
          <w:tcPr>
            <w:tcW w:w="3150" w:type="dxa"/>
            <w:vAlign w:val="center"/>
          </w:tcPr>
          <w:p w14:paraId="1FEC0C03" w14:textId="77777777" w:rsidR="004E2D89" w:rsidRPr="007201A9" w:rsidRDefault="004E2D89" w:rsidP="000F538D">
            <w:pPr>
              <w:pStyle w:val="TableEntry"/>
              <w:rPr>
                <w:noProof w:val="0"/>
              </w:rPr>
            </w:pPr>
            <w:r w:rsidRPr="007201A9">
              <w:rPr>
                <w:noProof w:val="0"/>
              </w:rPr>
              <w:t>EventActionCode</w:t>
            </w:r>
          </w:p>
        </w:tc>
        <w:tc>
          <w:tcPr>
            <w:tcW w:w="810" w:type="dxa"/>
            <w:vAlign w:val="center"/>
          </w:tcPr>
          <w:p w14:paraId="3D958470" w14:textId="77777777" w:rsidR="004E2D89" w:rsidRPr="007201A9" w:rsidRDefault="004E2D89" w:rsidP="000F538D">
            <w:pPr>
              <w:pStyle w:val="TableEntry"/>
              <w:jc w:val="center"/>
              <w:rPr>
                <w:noProof w:val="0"/>
              </w:rPr>
            </w:pPr>
            <w:r w:rsidRPr="007201A9">
              <w:rPr>
                <w:noProof w:val="0"/>
              </w:rPr>
              <w:t>M</w:t>
            </w:r>
          </w:p>
        </w:tc>
        <w:tc>
          <w:tcPr>
            <w:tcW w:w="4248" w:type="dxa"/>
          </w:tcPr>
          <w:p w14:paraId="2C06A31E" w14:textId="77777777" w:rsidR="004E2D89" w:rsidRPr="007201A9" w:rsidRDefault="004E2D89" w:rsidP="000F538D">
            <w:pPr>
              <w:pStyle w:val="TableEntry"/>
              <w:rPr>
                <w:noProof w:val="0"/>
              </w:rPr>
            </w:pPr>
            <w:r w:rsidRPr="007201A9">
              <w:rPr>
                <w:noProof w:val="0"/>
              </w:rPr>
              <w:t xml:space="preserve">“E” (Execute) </w:t>
            </w:r>
          </w:p>
        </w:tc>
      </w:tr>
      <w:tr w:rsidR="004E2D89" w:rsidRPr="007201A9" w14:paraId="60868560" w14:textId="77777777" w:rsidTr="006D1B5B">
        <w:trPr>
          <w:cantSplit/>
        </w:trPr>
        <w:tc>
          <w:tcPr>
            <w:tcW w:w="1458" w:type="dxa"/>
            <w:vMerge/>
            <w:vAlign w:val="center"/>
          </w:tcPr>
          <w:p w14:paraId="1410E581" w14:textId="77777777" w:rsidR="004E2D89" w:rsidRPr="007201A9" w:rsidRDefault="004E2D89" w:rsidP="000F538D">
            <w:pPr>
              <w:pStyle w:val="TableLabel"/>
              <w:rPr>
                <w:noProof w:val="0"/>
                <w:sz w:val="16"/>
              </w:rPr>
            </w:pPr>
          </w:p>
        </w:tc>
        <w:tc>
          <w:tcPr>
            <w:tcW w:w="3150" w:type="dxa"/>
            <w:vAlign w:val="center"/>
          </w:tcPr>
          <w:p w14:paraId="6741464D" w14:textId="77777777" w:rsidR="004E2D89" w:rsidRPr="007201A9" w:rsidRDefault="004E2D89" w:rsidP="000F538D">
            <w:pPr>
              <w:pStyle w:val="TableEntry"/>
              <w:rPr>
                <w:i/>
                <w:iCs/>
                <w:noProof w:val="0"/>
              </w:rPr>
            </w:pPr>
            <w:r w:rsidRPr="007201A9">
              <w:rPr>
                <w:i/>
                <w:iCs/>
                <w:noProof w:val="0"/>
              </w:rPr>
              <w:t>EventDateTime</w:t>
            </w:r>
          </w:p>
        </w:tc>
        <w:tc>
          <w:tcPr>
            <w:tcW w:w="810" w:type="dxa"/>
            <w:vAlign w:val="center"/>
          </w:tcPr>
          <w:p w14:paraId="4E32D9E7" w14:textId="77777777" w:rsidR="004E2D89" w:rsidRPr="007201A9" w:rsidRDefault="004E2D89" w:rsidP="000F538D">
            <w:pPr>
              <w:pStyle w:val="TableEntry"/>
              <w:jc w:val="center"/>
              <w:rPr>
                <w:i/>
                <w:iCs/>
                <w:noProof w:val="0"/>
              </w:rPr>
            </w:pPr>
            <w:r w:rsidRPr="007201A9">
              <w:rPr>
                <w:i/>
                <w:iCs/>
                <w:noProof w:val="0"/>
              </w:rPr>
              <w:t>M</w:t>
            </w:r>
          </w:p>
        </w:tc>
        <w:tc>
          <w:tcPr>
            <w:tcW w:w="4248" w:type="dxa"/>
            <w:vAlign w:val="center"/>
          </w:tcPr>
          <w:p w14:paraId="0FDE5C45"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577872A" w14:textId="77777777" w:rsidTr="006D1B5B">
        <w:trPr>
          <w:cantSplit/>
        </w:trPr>
        <w:tc>
          <w:tcPr>
            <w:tcW w:w="1458" w:type="dxa"/>
            <w:vMerge/>
            <w:vAlign w:val="center"/>
          </w:tcPr>
          <w:p w14:paraId="23B7AA90" w14:textId="77777777" w:rsidR="004E2D89" w:rsidRPr="007201A9" w:rsidRDefault="004E2D89" w:rsidP="000F538D">
            <w:pPr>
              <w:pStyle w:val="TableLabel"/>
              <w:rPr>
                <w:noProof w:val="0"/>
                <w:sz w:val="16"/>
              </w:rPr>
            </w:pPr>
          </w:p>
        </w:tc>
        <w:tc>
          <w:tcPr>
            <w:tcW w:w="3150" w:type="dxa"/>
            <w:vAlign w:val="center"/>
          </w:tcPr>
          <w:p w14:paraId="5817255C" w14:textId="77777777" w:rsidR="004E2D89" w:rsidRPr="007201A9" w:rsidRDefault="004E2D89" w:rsidP="000F538D">
            <w:pPr>
              <w:pStyle w:val="TableEntry"/>
              <w:rPr>
                <w:i/>
                <w:iCs/>
                <w:noProof w:val="0"/>
              </w:rPr>
            </w:pPr>
            <w:r w:rsidRPr="007201A9">
              <w:rPr>
                <w:i/>
                <w:iCs/>
                <w:noProof w:val="0"/>
              </w:rPr>
              <w:t>EventOutcomeIndicator</w:t>
            </w:r>
          </w:p>
        </w:tc>
        <w:tc>
          <w:tcPr>
            <w:tcW w:w="810" w:type="dxa"/>
            <w:vAlign w:val="center"/>
          </w:tcPr>
          <w:p w14:paraId="0B012C77" w14:textId="77777777" w:rsidR="004E2D89" w:rsidRPr="007201A9" w:rsidRDefault="004E2D89" w:rsidP="000F538D">
            <w:pPr>
              <w:pStyle w:val="TableEntry"/>
              <w:jc w:val="center"/>
              <w:rPr>
                <w:i/>
                <w:iCs/>
                <w:noProof w:val="0"/>
              </w:rPr>
            </w:pPr>
            <w:r w:rsidRPr="007201A9">
              <w:rPr>
                <w:i/>
                <w:iCs/>
                <w:noProof w:val="0"/>
              </w:rPr>
              <w:t>M</w:t>
            </w:r>
          </w:p>
        </w:tc>
        <w:tc>
          <w:tcPr>
            <w:tcW w:w="4248" w:type="dxa"/>
            <w:vAlign w:val="center"/>
          </w:tcPr>
          <w:p w14:paraId="4713963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78EB211" w14:textId="77777777" w:rsidTr="006D1B5B">
        <w:trPr>
          <w:cantSplit/>
        </w:trPr>
        <w:tc>
          <w:tcPr>
            <w:tcW w:w="1458" w:type="dxa"/>
            <w:vMerge/>
            <w:tcBorders>
              <w:bottom w:val="single" w:sz="4" w:space="0" w:color="auto"/>
            </w:tcBorders>
            <w:vAlign w:val="center"/>
          </w:tcPr>
          <w:p w14:paraId="65892A66" w14:textId="77777777" w:rsidR="004E2D89" w:rsidRPr="007201A9" w:rsidRDefault="004E2D89" w:rsidP="000F538D">
            <w:pPr>
              <w:pStyle w:val="TableLabel"/>
              <w:rPr>
                <w:noProof w:val="0"/>
                <w:sz w:val="16"/>
              </w:rPr>
            </w:pPr>
          </w:p>
        </w:tc>
        <w:tc>
          <w:tcPr>
            <w:tcW w:w="3150" w:type="dxa"/>
            <w:tcBorders>
              <w:bottom w:val="single" w:sz="4" w:space="0" w:color="auto"/>
            </w:tcBorders>
            <w:vAlign w:val="center"/>
          </w:tcPr>
          <w:p w14:paraId="5A2C8A95" w14:textId="77777777" w:rsidR="004E2D89" w:rsidRPr="007201A9" w:rsidRDefault="004E2D89" w:rsidP="000F538D">
            <w:pPr>
              <w:pStyle w:val="TableEntry"/>
              <w:rPr>
                <w:noProof w:val="0"/>
              </w:rPr>
            </w:pPr>
            <w:r w:rsidRPr="007201A9">
              <w:rPr>
                <w:noProof w:val="0"/>
              </w:rPr>
              <w:t>EventTypeCode</w:t>
            </w:r>
          </w:p>
        </w:tc>
        <w:tc>
          <w:tcPr>
            <w:tcW w:w="810" w:type="dxa"/>
            <w:tcBorders>
              <w:bottom w:val="single" w:sz="4" w:space="0" w:color="auto"/>
            </w:tcBorders>
            <w:vAlign w:val="center"/>
          </w:tcPr>
          <w:p w14:paraId="79CD55CF" w14:textId="77777777" w:rsidR="004E2D89" w:rsidRPr="007201A9" w:rsidRDefault="004E2D89" w:rsidP="000F538D">
            <w:pPr>
              <w:pStyle w:val="TableEntry"/>
              <w:jc w:val="center"/>
              <w:rPr>
                <w:noProof w:val="0"/>
              </w:rPr>
            </w:pPr>
            <w:r w:rsidRPr="007201A9">
              <w:rPr>
                <w:noProof w:val="0"/>
              </w:rPr>
              <w:t>M</w:t>
            </w:r>
          </w:p>
        </w:tc>
        <w:tc>
          <w:tcPr>
            <w:tcW w:w="4248" w:type="dxa"/>
            <w:tcBorders>
              <w:bottom w:val="single" w:sz="4" w:space="0" w:color="auto"/>
            </w:tcBorders>
            <w:vAlign w:val="center"/>
          </w:tcPr>
          <w:p w14:paraId="5561E4AD" w14:textId="77777777" w:rsidR="004E2D89" w:rsidRPr="007201A9" w:rsidRDefault="004E2D89" w:rsidP="000F538D">
            <w:pPr>
              <w:pStyle w:val="TableEntry"/>
              <w:rPr>
                <w:noProof w:val="0"/>
              </w:rPr>
            </w:pPr>
            <w:r w:rsidRPr="007201A9">
              <w:rPr>
                <w:noProof w:val="0"/>
              </w:rPr>
              <w:t>EV(“ITI-70”, “IHE Transactions”, “Pull Notification”)</w:t>
            </w:r>
          </w:p>
        </w:tc>
      </w:tr>
      <w:tr w:rsidR="004E2D89" w:rsidRPr="007201A9" w14:paraId="6C20FEF2" w14:textId="77777777" w:rsidTr="000F538D">
        <w:trPr>
          <w:cantSplit/>
        </w:trPr>
        <w:tc>
          <w:tcPr>
            <w:tcW w:w="9666" w:type="dxa"/>
            <w:gridSpan w:val="4"/>
            <w:tcBorders>
              <w:bottom w:val="single" w:sz="4" w:space="0" w:color="auto"/>
            </w:tcBorders>
          </w:tcPr>
          <w:p w14:paraId="2851FB43" w14:textId="77777777" w:rsidR="004E2D89" w:rsidRPr="007201A9" w:rsidRDefault="004E2D89" w:rsidP="000F538D">
            <w:pPr>
              <w:pStyle w:val="TableEntry"/>
              <w:rPr>
                <w:bCs/>
                <w:noProof w:val="0"/>
              </w:rPr>
            </w:pPr>
            <w:r w:rsidRPr="007201A9">
              <w:rPr>
                <w:bCs/>
                <w:noProof w:val="0"/>
              </w:rPr>
              <w:t>Source (Notification Puller) (1)</w:t>
            </w:r>
          </w:p>
        </w:tc>
      </w:tr>
      <w:tr w:rsidR="004E2D89" w:rsidRPr="007201A9" w14:paraId="0E03E384" w14:textId="77777777" w:rsidTr="000F538D">
        <w:trPr>
          <w:cantSplit/>
        </w:trPr>
        <w:tc>
          <w:tcPr>
            <w:tcW w:w="9666" w:type="dxa"/>
            <w:gridSpan w:val="4"/>
            <w:tcBorders>
              <w:bottom w:val="single" w:sz="4" w:space="0" w:color="auto"/>
            </w:tcBorders>
          </w:tcPr>
          <w:p w14:paraId="48E1804D" w14:textId="77777777" w:rsidR="004E2D89" w:rsidRPr="007201A9" w:rsidRDefault="004E2D89" w:rsidP="000F538D">
            <w:pPr>
              <w:pStyle w:val="TableEntry"/>
              <w:rPr>
                <w:bCs/>
                <w:noProof w:val="0"/>
              </w:rPr>
            </w:pPr>
            <w:r w:rsidRPr="007201A9">
              <w:rPr>
                <w:bCs/>
                <w:noProof w:val="0"/>
              </w:rPr>
              <w:t>Human Requestor (0..1)</w:t>
            </w:r>
          </w:p>
        </w:tc>
      </w:tr>
      <w:tr w:rsidR="004E2D89" w:rsidRPr="007201A9" w14:paraId="052953A1" w14:textId="77777777" w:rsidTr="000F538D">
        <w:trPr>
          <w:cantSplit/>
        </w:trPr>
        <w:tc>
          <w:tcPr>
            <w:tcW w:w="9666" w:type="dxa"/>
            <w:gridSpan w:val="4"/>
            <w:tcBorders>
              <w:bottom w:val="single" w:sz="4" w:space="0" w:color="auto"/>
            </w:tcBorders>
          </w:tcPr>
          <w:p w14:paraId="463BF4C0" w14:textId="77777777" w:rsidR="004E2D89" w:rsidRPr="007201A9" w:rsidRDefault="004E2D89" w:rsidP="000F538D">
            <w:pPr>
              <w:pStyle w:val="TableEntry"/>
              <w:rPr>
                <w:bCs/>
                <w:noProof w:val="0"/>
              </w:rPr>
            </w:pPr>
            <w:r w:rsidRPr="007201A9">
              <w:rPr>
                <w:bCs/>
                <w:noProof w:val="0"/>
              </w:rPr>
              <w:t>Destination (Notification Pull Point) (1)</w:t>
            </w:r>
          </w:p>
        </w:tc>
      </w:tr>
      <w:tr w:rsidR="004776F8" w:rsidRPr="007201A9" w14:paraId="4023CCA0" w14:textId="77777777" w:rsidTr="000F538D">
        <w:trPr>
          <w:cantSplit/>
        </w:trPr>
        <w:tc>
          <w:tcPr>
            <w:tcW w:w="9666" w:type="dxa"/>
            <w:gridSpan w:val="4"/>
            <w:tcBorders>
              <w:bottom w:val="single" w:sz="4" w:space="0" w:color="auto"/>
            </w:tcBorders>
          </w:tcPr>
          <w:p w14:paraId="65CB37AD" w14:textId="13A920B2" w:rsidR="004776F8" w:rsidRPr="007201A9" w:rsidRDefault="004776F8" w:rsidP="006D1B5B">
            <w:pPr>
              <w:pStyle w:val="TableEntry"/>
              <w:rPr>
                <w:noProof w:val="0"/>
              </w:rPr>
            </w:pPr>
            <w:r w:rsidRPr="007201A9">
              <w:rPr>
                <w:noProof w:val="0"/>
              </w:rPr>
              <w:t>Audit Source (Notification Puller)</w:t>
            </w:r>
          </w:p>
        </w:tc>
      </w:tr>
      <w:tr w:rsidR="004E2D89" w:rsidRPr="007201A9" w14:paraId="69A69E08" w14:textId="77777777" w:rsidTr="000F538D">
        <w:trPr>
          <w:cantSplit/>
        </w:trPr>
        <w:tc>
          <w:tcPr>
            <w:tcW w:w="9666" w:type="dxa"/>
            <w:gridSpan w:val="4"/>
            <w:tcBorders>
              <w:top w:val="single" w:sz="4" w:space="0" w:color="auto"/>
              <w:left w:val="single" w:sz="4" w:space="0" w:color="auto"/>
              <w:bottom w:val="single" w:sz="4" w:space="0" w:color="auto"/>
              <w:right w:val="single" w:sz="4" w:space="0" w:color="auto"/>
            </w:tcBorders>
          </w:tcPr>
          <w:p w14:paraId="1D79EDDB" w14:textId="77777777" w:rsidR="004E2D89" w:rsidRPr="007201A9" w:rsidRDefault="004E2D89" w:rsidP="00CA3D92">
            <w:pPr>
              <w:pStyle w:val="TableEntry"/>
              <w:rPr>
                <w:noProof w:val="0"/>
              </w:rPr>
            </w:pPr>
            <w:r w:rsidRPr="007201A9">
              <w:rPr>
                <w:noProof w:val="0"/>
              </w:rPr>
              <w:t>Patient (0..1)</w:t>
            </w:r>
          </w:p>
        </w:tc>
      </w:tr>
      <w:tr w:rsidR="004E2D89" w:rsidRPr="007201A9" w14:paraId="620A46F0" w14:textId="77777777" w:rsidTr="000F538D">
        <w:trPr>
          <w:cantSplit/>
        </w:trPr>
        <w:tc>
          <w:tcPr>
            <w:tcW w:w="9666" w:type="dxa"/>
            <w:gridSpan w:val="4"/>
            <w:tcBorders>
              <w:top w:val="single" w:sz="4" w:space="0" w:color="auto"/>
              <w:left w:val="single" w:sz="4" w:space="0" w:color="auto"/>
              <w:bottom w:val="single" w:sz="4" w:space="0" w:color="auto"/>
              <w:right w:val="single" w:sz="4" w:space="0" w:color="auto"/>
            </w:tcBorders>
          </w:tcPr>
          <w:p w14:paraId="380990F1" w14:textId="6C65B6B0" w:rsidR="004E2D89" w:rsidRPr="007201A9" w:rsidRDefault="004776F8" w:rsidP="006D1B5B">
            <w:pPr>
              <w:pStyle w:val="TableEntry"/>
              <w:rPr>
                <w:noProof w:val="0"/>
              </w:rPr>
            </w:pPr>
            <w:r w:rsidRPr="007201A9">
              <w:rPr>
                <w:noProof w:val="0"/>
              </w:rPr>
              <w:t>D</w:t>
            </w:r>
            <w:r w:rsidR="004E2D89" w:rsidRPr="007201A9">
              <w:rPr>
                <w:noProof w:val="0"/>
              </w:rPr>
              <w:t>ocument</w:t>
            </w:r>
            <w:r w:rsidRPr="007201A9">
              <w:rPr>
                <w:noProof w:val="0"/>
              </w:rPr>
              <w:t>Entry/Folder/SubmissionSet</w:t>
            </w:r>
            <w:r w:rsidR="004E2D89" w:rsidRPr="007201A9">
              <w:rPr>
                <w:noProof w:val="0"/>
              </w:rPr>
              <w:t xml:space="preserve"> (</w:t>
            </w:r>
            <w:r w:rsidRPr="007201A9">
              <w:rPr>
                <w:noProof w:val="0"/>
              </w:rPr>
              <w:t>0..n</w:t>
            </w:r>
            <w:r w:rsidR="004E2D89" w:rsidRPr="007201A9">
              <w:rPr>
                <w:noProof w:val="0"/>
              </w:rPr>
              <w:t>)</w:t>
            </w:r>
          </w:p>
        </w:tc>
      </w:tr>
    </w:tbl>
    <w:p w14:paraId="0890F30D" w14:textId="77777777" w:rsidR="004E2D89" w:rsidRPr="007201A9" w:rsidRDefault="004E2D89" w:rsidP="00075C19">
      <w:pPr>
        <w:pStyle w:val="BodyText"/>
        <w:rPr>
          <w:b/>
          <w:i/>
          <w:noProof w:val="0"/>
        </w:rPr>
      </w:pPr>
      <w:r w:rsidRPr="007201A9">
        <w:rPr>
          <w:noProof w:val="0"/>
        </w:rPr>
        <w:t>Where:</w:t>
      </w:r>
    </w:p>
    <w:tbl>
      <w:tblPr>
        <w:tblpPr w:leftFromText="180" w:rightFromText="180" w:vertAnchor="text" w:tblpY="1"/>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3075"/>
        <w:gridCol w:w="810"/>
        <w:gridCol w:w="4153"/>
      </w:tblGrid>
      <w:tr w:rsidR="004E2D89" w:rsidRPr="007201A9" w14:paraId="1E54A7AE" w14:textId="77777777" w:rsidTr="006D1B5B">
        <w:trPr>
          <w:cantSplit/>
          <w:trHeight w:val="378"/>
        </w:trPr>
        <w:tc>
          <w:tcPr>
            <w:tcW w:w="1533" w:type="dxa"/>
            <w:vMerge w:val="restart"/>
            <w:noWrap/>
          </w:tcPr>
          <w:p w14:paraId="3BC8DF56" w14:textId="77777777" w:rsidR="004E2D89" w:rsidRPr="007201A9" w:rsidRDefault="004E2D89" w:rsidP="000F538D">
            <w:pPr>
              <w:pStyle w:val="TableEntryHeader"/>
              <w:rPr>
                <w:noProof w:val="0"/>
              </w:rPr>
            </w:pPr>
            <w:r w:rsidRPr="007201A9">
              <w:rPr>
                <w:noProof w:val="0"/>
              </w:rPr>
              <w:t>Source</w:t>
            </w:r>
          </w:p>
          <w:p w14:paraId="123A5F95" w14:textId="77777777" w:rsidR="00E47509" w:rsidRPr="007201A9" w:rsidRDefault="004E2D89" w:rsidP="006D1B5B">
            <w:pPr>
              <w:pStyle w:val="TableEntryHeader"/>
              <w:rPr>
                <w:b w:val="0"/>
                <w:bCs/>
                <w:noProof w:val="0"/>
                <w:sz w:val="12"/>
              </w:rPr>
            </w:pPr>
            <w:r w:rsidRPr="007201A9">
              <w:rPr>
                <w:bCs/>
                <w:noProof w:val="0"/>
                <w:sz w:val="12"/>
              </w:rPr>
              <w:t>AuditMessage/</w:t>
            </w:r>
          </w:p>
          <w:p w14:paraId="242CC720" w14:textId="64718F06" w:rsidR="004E2D89" w:rsidRPr="007201A9" w:rsidRDefault="004E2D89" w:rsidP="006D1B5B">
            <w:pPr>
              <w:pStyle w:val="TableEntryHeader"/>
              <w:rPr>
                <w:noProof w:val="0"/>
                <w:kern w:val="28"/>
              </w:rPr>
            </w:pPr>
            <w:r w:rsidRPr="007201A9">
              <w:rPr>
                <w:bCs/>
                <w:noProof w:val="0"/>
                <w:sz w:val="12"/>
              </w:rPr>
              <w:t>ActiveParticipant</w:t>
            </w:r>
          </w:p>
        </w:tc>
        <w:tc>
          <w:tcPr>
            <w:tcW w:w="3075" w:type="dxa"/>
            <w:vAlign w:val="center"/>
          </w:tcPr>
          <w:p w14:paraId="64DFEB24" w14:textId="77777777" w:rsidR="004E2D89" w:rsidRPr="007201A9" w:rsidRDefault="004E2D89" w:rsidP="000F538D">
            <w:pPr>
              <w:pStyle w:val="TableEntry"/>
              <w:rPr>
                <w:i/>
                <w:noProof w:val="0"/>
              </w:rPr>
            </w:pPr>
            <w:r w:rsidRPr="007201A9">
              <w:rPr>
                <w:i/>
                <w:noProof w:val="0"/>
              </w:rPr>
              <w:t>UserID</w:t>
            </w:r>
          </w:p>
        </w:tc>
        <w:tc>
          <w:tcPr>
            <w:tcW w:w="810" w:type="dxa"/>
            <w:vAlign w:val="center"/>
          </w:tcPr>
          <w:p w14:paraId="7D4CC015"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0471D71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32D316F" w14:textId="77777777" w:rsidTr="006D1B5B">
        <w:trPr>
          <w:cantSplit/>
          <w:trHeight w:val="203"/>
        </w:trPr>
        <w:tc>
          <w:tcPr>
            <w:tcW w:w="1533" w:type="dxa"/>
            <w:vMerge/>
            <w:vAlign w:val="center"/>
          </w:tcPr>
          <w:p w14:paraId="30B18565" w14:textId="77777777" w:rsidR="004E2D89" w:rsidRPr="007201A9" w:rsidRDefault="004E2D89" w:rsidP="000F538D">
            <w:pPr>
              <w:pStyle w:val="TableLabel"/>
              <w:rPr>
                <w:noProof w:val="0"/>
                <w:sz w:val="16"/>
              </w:rPr>
            </w:pPr>
          </w:p>
        </w:tc>
        <w:tc>
          <w:tcPr>
            <w:tcW w:w="3075" w:type="dxa"/>
            <w:vAlign w:val="center"/>
          </w:tcPr>
          <w:p w14:paraId="25573C99" w14:textId="77777777" w:rsidR="004E2D89" w:rsidRPr="007201A9" w:rsidRDefault="004E2D89" w:rsidP="000F538D">
            <w:pPr>
              <w:pStyle w:val="TableEntry"/>
              <w:rPr>
                <w:noProof w:val="0"/>
              </w:rPr>
            </w:pPr>
            <w:r w:rsidRPr="007201A9">
              <w:rPr>
                <w:noProof w:val="0"/>
              </w:rPr>
              <w:t>AlternativeUserID</w:t>
            </w:r>
          </w:p>
        </w:tc>
        <w:tc>
          <w:tcPr>
            <w:tcW w:w="810" w:type="dxa"/>
            <w:vAlign w:val="center"/>
          </w:tcPr>
          <w:p w14:paraId="1EBC894F"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41EC595E" w14:textId="77777777" w:rsidR="004E2D89" w:rsidRPr="007201A9" w:rsidRDefault="004E2D89" w:rsidP="000F538D">
            <w:pPr>
              <w:pStyle w:val="TableEntry"/>
              <w:rPr>
                <w:noProof w:val="0"/>
              </w:rPr>
            </w:pPr>
            <w:r w:rsidRPr="007201A9">
              <w:rPr>
                <w:noProof w:val="0"/>
              </w:rPr>
              <w:t>The process ID as used within the local operating system in the local system logs.</w:t>
            </w:r>
          </w:p>
        </w:tc>
      </w:tr>
      <w:tr w:rsidR="004E2D89" w:rsidRPr="007201A9" w14:paraId="7DA268A5" w14:textId="77777777" w:rsidTr="006D1B5B">
        <w:trPr>
          <w:cantSplit/>
          <w:trHeight w:val="203"/>
        </w:trPr>
        <w:tc>
          <w:tcPr>
            <w:tcW w:w="1533" w:type="dxa"/>
            <w:vMerge/>
            <w:vAlign w:val="center"/>
          </w:tcPr>
          <w:p w14:paraId="17CE3157" w14:textId="77777777" w:rsidR="004E2D89" w:rsidRPr="007201A9" w:rsidRDefault="004E2D89" w:rsidP="000F538D">
            <w:pPr>
              <w:pStyle w:val="TableLabel"/>
              <w:rPr>
                <w:noProof w:val="0"/>
                <w:sz w:val="16"/>
              </w:rPr>
            </w:pPr>
          </w:p>
        </w:tc>
        <w:tc>
          <w:tcPr>
            <w:tcW w:w="3075" w:type="dxa"/>
            <w:vAlign w:val="center"/>
          </w:tcPr>
          <w:p w14:paraId="5C478B0E" w14:textId="77777777" w:rsidR="004E2D89" w:rsidRPr="007201A9" w:rsidRDefault="004E2D89" w:rsidP="000F538D">
            <w:pPr>
              <w:pStyle w:val="TableEntry"/>
              <w:rPr>
                <w:i/>
                <w:iCs/>
                <w:noProof w:val="0"/>
              </w:rPr>
            </w:pPr>
            <w:r w:rsidRPr="007201A9">
              <w:rPr>
                <w:i/>
                <w:iCs/>
                <w:noProof w:val="0"/>
              </w:rPr>
              <w:t>UserName</w:t>
            </w:r>
          </w:p>
        </w:tc>
        <w:tc>
          <w:tcPr>
            <w:tcW w:w="810" w:type="dxa"/>
            <w:vAlign w:val="center"/>
          </w:tcPr>
          <w:p w14:paraId="3FAE779F"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232FD8F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C8EFF01" w14:textId="77777777" w:rsidTr="006D1B5B">
        <w:trPr>
          <w:cantSplit/>
          <w:trHeight w:val="203"/>
        </w:trPr>
        <w:tc>
          <w:tcPr>
            <w:tcW w:w="1533" w:type="dxa"/>
            <w:vMerge/>
            <w:vAlign w:val="center"/>
          </w:tcPr>
          <w:p w14:paraId="5A956CA3" w14:textId="77777777" w:rsidR="004E2D89" w:rsidRPr="007201A9" w:rsidRDefault="004E2D89" w:rsidP="000F538D">
            <w:pPr>
              <w:pStyle w:val="TableLabel"/>
              <w:rPr>
                <w:noProof w:val="0"/>
                <w:sz w:val="16"/>
              </w:rPr>
            </w:pPr>
          </w:p>
        </w:tc>
        <w:tc>
          <w:tcPr>
            <w:tcW w:w="3075" w:type="dxa"/>
            <w:vAlign w:val="center"/>
          </w:tcPr>
          <w:p w14:paraId="31759C3B" w14:textId="77777777" w:rsidR="004E2D89" w:rsidRPr="007201A9" w:rsidRDefault="004E2D89" w:rsidP="000F538D">
            <w:pPr>
              <w:pStyle w:val="TableEntry"/>
              <w:rPr>
                <w:i/>
                <w:iCs/>
                <w:noProof w:val="0"/>
              </w:rPr>
            </w:pPr>
            <w:r w:rsidRPr="007201A9">
              <w:rPr>
                <w:i/>
                <w:iCs/>
                <w:noProof w:val="0"/>
              </w:rPr>
              <w:t>UserIsRequestor</w:t>
            </w:r>
          </w:p>
        </w:tc>
        <w:tc>
          <w:tcPr>
            <w:tcW w:w="810" w:type="dxa"/>
            <w:vAlign w:val="center"/>
          </w:tcPr>
          <w:p w14:paraId="07F7564F"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36B6C42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B519C4C" w14:textId="77777777" w:rsidTr="006D1B5B">
        <w:trPr>
          <w:cantSplit/>
          <w:trHeight w:val="203"/>
        </w:trPr>
        <w:tc>
          <w:tcPr>
            <w:tcW w:w="1533" w:type="dxa"/>
            <w:vMerge/>
            <w:vAlign w:val="center"/>
          </w:tcPr>
          <w:p w14:paraId="34D99B1C" w14:textId="77777777" w:rsidR="004E2D89" w:rsidRPr="007201A9" w:rsidRDefault="004E2D89" w:rsidP="000F538D">
            <w:pPr>
              <w:pStyle w:val="TableLabel"/>
              <w:rPr>
                <w:noProof w:val="0"/>
                <w:sz w:val="16"/>
              </w:rPr>
            </w:pPr>
          </w:p>
        </w:tc>
        <w:tc>
          <w:tcPr>
            <w:tcW w:w="3075" w:type="dxa"/>
            <w:vAlign w:val="center"/>
          </w:tcPr>
          <w:p w14:paraId="1B206188" w14:textId="77777777" w:rsidR="004E2D89" w:rsidRPr="007201A9" w:rsidRDefault="004E2D89" w:rsidP="000F538D">
            <w:pPr>
              <w:pStyle w:val="TableEntry"/>
              <w:rPr>
                <w:noProof w:val="0"/>
              </w:rPr>
            </w:pPr>
            <w:r w:rsidRPr="007201A9">
              <w:rPr>
                <w:noProof w:val="0"/>
              </w:rPr>
              <w:t>RoleIDCode</w:t>
            </w:r>
          </w:p>
        </w:tc>
        <w:tc>
          <w:tcPr>
            <w:tcW w:w="810" w:type="dxa"/>
            <w:vAlign w:val="center"/>
          </w:tcPr>
          <w:p w14:paraId="444A6883"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759835B7" w14:textId="77777777" w:rsidR="004E2D89" w:rsidRPr="007201A9" w:rsidRDefault="004E2D89" w:rsidP="000F538D">
            <w:pPr>
              <w:pStyle w:val="TableEntry"/>
              <w:rPr>
                <w:noProof w:val="0"/>
              </w:rPr>
            </w:pPr>
            <w:r w:rsidRPr="007201A9">
              <w:rPr>
                <w:noProof w:val="0"/>
              </w:rPr>
              <w:t>EV(110153, DCM, “Source”)</w:t>
            </w:r>
          </w:p>
        </w:tc>
      </w:tr>
      <w:tr w:rsidR="004E2D89" w:rsidRPr="007201A9" w14:paraId="1CBE890A" w14:textId="77777777" w:rsidTr="006D1B5B">
        <w:trPr>
          <w:cantSplit/>
          <w:trHeight w:val="203"/>
        </w:trPr>
        <w:tc>
          <w:tcPr>
            <w:tcW w:w="1533" w:type="dxa"/>
            <w:vMerge/>
            <w:vAlign w:val="center"/>
          </w:tcPr>
          <w:p w14:paraId="34E60253" w14:textId="77777777" w:rsidR="004E2D89" w:rsidRPr="007201A9" w:rsidRDefault="004E2D89" w:rsidP="000F538D">
            <w:pPr>
              <w:pStyle w:val="TableLabel"/>
              <w:rPr>
                <w:noProof w:val="0"/>
                <w:sz w:val="16"/>
              </w:rPr>
            </w:pPr>
          </w:p>
        </w:tc>
        <w:tc>
          <w:tcPr>
            <w:tcW w:w="3075" w:type="dxa"/>
            <w:vAlign w:val="center"/>
          </w:tcPr>
          <w:p w14:paraId="76F40796" w14:textId="77777777" w:rsidR="004E2D89" w:rsidRPr="007201A9" w:rsidRDefault="004E2D89" w:rsidP="000F538D">
            <w:pPr>
              <w:pStyle w:val="TableEntry"/>
              <w:rPr>
                <w:noProof w:val="0"/>
              </w:rPr>
            </w:pPr>
            <w:r w:rsidRPr="007201A9">
              <w:rPr>
                <w:noProof w:val="0"/>
              </w:rPr>
              <w:t>NetworkAccessPointTypeCode</w:t>
            </w:r>
          </w:p>
        </w:tc>
        <w:tc>
          <w:tcPr>
            <w:tcW w:w="810" w:type="dxa"/>
            <w:vAlign w:val="center"/>
          </w:tcPr>
          <w:p w14:paraId="0AD3F2BE"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00141036"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2606128C" w14:textId="77777777" w:rsidTr="006D1B5B">
        <w:trPr>
          <w:cantSplit/>
          <w:trHeight w:val="308"/>
        </w:trPr>
        <w:tc>
          <w:tcPr>
            <w:tcW w:w="1533" w:type="dxa"/>
            <w:vMerge/>
            <w:vAlign w:val="center"/>
          </w:tcPr>
          <w:p w14:paraId="549BF88F" w14:textId="77777777" w:rsidR="004E2D89" w:rsidRPr="007201A9" w:rsidRDefault="004E2D89" w:rsidP="000F538D">
            <w:pPr>
              <w:pStyle w:val="TableLabel"/>
              <w:rPr>
                <w:noProof w:val="0"/>
                <w:sz w:val="16"/>
              </w:rPr>
            </w:pPr>
          </w:p>
        </w:tc>
        <w:tc>
          <w:tcPr>
            <w:tcW w:w="3075" w:type="dxa"/>
            <w:vAlign w:val="center"/>
          </w:tcPr>
          <w:p w14:paraId="7E9B68B4" w14:textId="77777777" w:rsidR="004E2D89" w:rsidRPr="007201A9" w:rsidRDefault="004E2D89" w:rsidP="000F538D">
            <w:pPr>
              <w:pStyle w:val="TableEntry"/>
              <w:rPr>
                <w:noProof w:val="0"/>
              </w:rPr>
            </w:pPr>
            <w:r w:rsidRPr="007201A9">
              <w:rPr>
                <w:noProof w:val="0"/>
              </w:rPr>
              <w:t>NetworkAccessPointID</w:t>
            </w:r>
          </w:p>
        </w:tc>
        <w:tc>
          <w:tcPr>
            <w:tcW w:w="810" w:type="dxa"/>
            <w:vAlign w:val="center"/>
          </w:tcPr>
          <w:p w14:paraId="2B0CAAAB"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1FFC1D8B" w14:textId="77777777" w:rsidR="004E2D89" w:rsidRPr="007201A9" w:rsidRDefault="004E2D89" w:rsidP="000F538D">
            <w:pPr>
              <w:pStyle w:val="TableEntry"/>
              <w:rPr>
                <w:noProof w:val="0"/>
              </w:rPr>
            </w:pPr>
            <w:r w:rsidRPr="007201A9">
              <w:rPr>
                <w:noProof w:val="0"/>
              </w:rPr>
              <w:t>The machine name or IP address</w:t>
            </w:r>
          </w:p>
        </w:tc>
      </w:tr>
    </w:tbl>
    <w:p w14:paraId="6963B2C1" w14:textId="77777777" w:rsidR="00E47509" w:rsidRPr="007201A9" w:rsidRDefault="00E47509" w:rsidP="00075C19">
      <w:pPr>
        <w:pStyle w:val="BodyText"/>
        <w:rPr>
          <w:noProof w:val="0"/>
        </w:rPr>
      </w:pPr>
    </w:p>
    <w:tbl>
      <w:tblPr>
        <w:tblpPr w:leftFromText="180" w:rightFromText="180" w:vertAnchor="text" w:tblpY="1"/>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3075"/>
        <w:gridCol w:w="810"/>
        <w:gridCol w:w="4153"/>
      </w:tblGrid>
      <w:tr w:rsidR="004E2D89" w:rsidRPr="007201A9" w14:paraId="5D759837" w14:textId="77777777" w:rsidTr="006D1B5B">
        <w:trPr>
          <w:cantSplit/>
          <w:trHeight w:val="203"/>
        </w:trPr>
        <w:tc>
          <w:tcPr>
            <w:tcW w:w="1533" w:type="dxa"/>
            <w:vMerge w:val="restart"/>
          </w:tcPr>
          <w:p w14:paraId="3DAD6515" w14:textId="77777777" w:rsidR="004E2D89" w:rsidRPr="007201A9" w:rsidRDefault="004E2D89" w:rsidP="006D1B5B">
            <w:pPr>
              <w:pStyle w:val="TableEntryHeader"/>
              <w:rPr>
                <w:noProof w:val="0"/>
              </w:rPr>
            </w:pPr>
            <w:r w:rsidRPr="007201A9">
              <w:rPr>
                <w:noProof w:val="0"/>
              </w:rPr>
              <w:lastRenderedPageBreak/>
              <w:t>Human Requestor (f known)</w:t>
            </w:r>
          </w:p>
          <w:p w14:paraId="44FEE481" w14:textId="05DBC770" w:rsidR="00E47509" w:rsidRPr="007201A9" w:rsidRDefault="004E2D89" w:rsidP="006D1B5B">
            <w:pPr>
              <w:pStyle w:val="TableEntryHeader"/>
              <w:rPr>
                <w:b w:val="0"/>
                <w:bCs/>
                <w:noProof w:val="0"/>
                <w:sz w:val="12"/>
              </w:rPr>
            </w:pPr>
            <w:r w:rsidRPr="007201A9">
              <w:rPr>
                <w:bCs/>
                <w:noProof w:val="0"/>
                <w:sz w:val="12"/>
              </w:rPr>
              <w:t>AuditMessage/</w:t>
            </w:r>
          </w:p>
          <w:p w14:paraId="400BACB9" w14:textId="0190F059" w:rsidR="004E2D89" w:rsidRPr="007201A9" w:rsidRDefault="004E2D89" w:rsidP="006D1B5B">
            <w:pPr>
              <w:pStyle w:val="TableEntryHeader"/>
              <w:rPr>
                <w:noProof w:val="0"/>
                <w:kern w:val="28"/>
              </w:rPr>
            </w:pPr>
            <w:r w:rsidRPr="007201A9">
              <w:rPr>
                <w:bCs/>
                <w:noProof w:val="0"/>
                <w:sz w:val="12"/>
              </w:rPr>
              <w:t>ActiveParticipant</w:t>
            </w:r>
          </w:p>
        </w:tc>
        <w:tc>
          <w:tcPr>
            <w:tcW w:w="3075" w:type="dxa"/>
            <w:vAlign w:val="center"/>
          </w:tcPr>
          <w:p w14:paraId="1AEE03BC" w14:textId="77777777" w:rsidR="004E2D89" w:rsidRPr="007201A9" w:rsidRDefault="004E2D89" w:rsidP="000F538D">
            <w:pPr>
              <w:pStyle w:val="TableEntry"/>
              <w:rPr>
                <w:noProof w:val="0"/>
              </w:rPr>
            </w:pPr>
            <w:r w:rsidRPr="007201A9">
              <w:rPr>
                <w:noProof w:val="0"/>
              </w:rPr>
              <w:t>UserID</w:t>
            </w:r>
          </w:p>
        </w:tc>
        <w:tc>
          <w:tcPr>
            <w:tcW w:w="810" w:type="dxa"/>
            <w:vAlign w:val="center"/>
          </w:tcPr>
          <w:p w14:paraId="3812048F" w14:textId="77777777" w:rsidR="004E2D89" w:rsidRPr="007201A9" w:rsidRDefault="004E2D89" w:rsidP="000F538D">
            <w:pPr>
              <w:pStyle w:val="TableEntry"/>
              <w:jc w:val="center"/>
              <w:rPr>
                <w:noProof w:val="0"/>
              </w:rPr>
            </w:pPr>
            <w:r w:rsidRPr="007201A9">
              <w:rPr>
                <w:noProof w:val="0"/>
              </w:rPr>
              <w:t>M</w:t>
            </w:r>
          </w:p>
        </w:tc>
        <w:tc>
          <w:tcPr>
            <w:tcW w:w="4153" w:type="dxa"/>
            <w:vAlign w:val="center"/>
          </w:tcPr>
          <w:p w14:paraId="2645C3CF" w14:textId="77777777" w:rsidR="004E2D89" w:rsidRPr="007201A9" w:rsidRDefault="004E2D89" w:rsidP="000F538D">
            <w:pPr>
              <w:pStyle w:val="TableEntry"/>
              <w:rPr>
                <w:noProof w:val="0"/>
              </w:rPr>
            </w:pPr>
            <w:r w:rsidRPr="007201A9">
              <w:rPr>
                <w:noProof w:val="0"/>
              </w:rPr>
              <w:t>Identity of the human that initiated the transaction.</w:t>
            </w:r>
          </w:p>
        </w:tc>
      </w:tr>
      <w:tr w:rsidR="004E2D89" w:rsidRPr="007201A9" w14:paraId="0AD4CF81" w14:textId="77777777" w:rsidTr="006D1B5B">
        <w:trPr>
          <w:cantSplit/>
          <w:trHeight w:val="203"/>
        </w:trPr>
        <w:tc>
          <w:tcPr>
            <w:tcW w:w="1533" w:type="dxa"/>
            <w:vMerge/>
            <w:textDirection w:val="btLr"/>
            <w:vAlign w:val="center"/>
          </w:tcPr>
          <w:p w14:paraId="035D62C8" w14:textId="77777777" w:rsidR="004E2D89" w:rsidRPr="007201A9" w:rsidRDefault="004E2D89" w:rsidP="000F538D">
            <w:pPr>
              <w:pStyle w:val="TableLabel"/>
              <w:rPr>
                <w:noProof w:val="0"/>
                <w:sz w:val="16"/>
              </w:rPr>
            </w:pPr>
          </w:p>
        </w:tc>
        <w:tc>
          <w:tcPr>
            <w:tcW w:w="3075" w:type="dxa"/>
            <w:vAlign w:val="center"/>
          </w:tcPr>
          <w:p w14:paraId="30A33C3E" w14:textId="77777777" w:rsidR="004E2D89" w:rsidRPr="007201A9" w:rsidRDefault="004E2D89" w:rsidP="000F538D">
            <w:pPr>
              <w:pStyle w:val="TableEntry"/>
              <w:rPr>
                <w:i/>
                <w:iCs/>
                <w:noProof w:val="0"/>
              </w:rPr>
            </w:pPr>
            <w:r w:rsidRPr="007201A9">
              <w:rPr>
                <w:i/>
                <w:iCs/>
                <w:noProof w:val="0"/>
              </w:rPr>
              <w:t>AlternativeUserID</w:t>
            </w:r>
          </w:p>
        </w:tc>
        <w:tc>
          <w:tcPr>
            <w:tcW w:w="810" w:type="dxa"/>
            <w:vAlign w:val="center"/>
          </w:tcPr>
          <w:p w14:paraId="014AE919"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31DD1E0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144A592" w14:textId="77777777" w:rsidTr="006D1B5B">
        <w:trPr>
          <w:cantSplit/>
          <w:trHeight w:val="203"/>
        </w:trPr>
        <w:tc>
          <w:tcPr>
            <w:tcW w:w="1533" w:type="dxa"/>
            <w:vMerge/>
            <w:textDirection w:val="btLr"/>
            <w:vAlign w:val="center"/>
          </w:tcPr>
          <w:p w14:paraId="21293D40" w14:textId="77777777" w:rsidR="004E2D89" w:rsidRPr="007201A9" w:rsidRDefault="004E2D89" w:rsidP="000F538D">
            <w:pPr>
              <w:pStyle w:val="TableLabel"/>
              <w:rPr>
                <w:noProof w:val="0"/>
                <w:sz w:val="16"/>
              </w:rPr>
            </w:pPr>
          </w:p>
        </w:tc>
        <w:tc>
          <w:tcPr>
            <w:tcW w:w="3075" w:type="dxa"/>
            <w:vAlign w:val="center"/>
          </w:tcPr>
          <w:p w14:paraId="461F96FB" w14:textId="77777777" w:rsidR="004E2D89" w:rsidRPr="007201A9" w:rsidRDefault="004E2D89" w:rsidP="000F538D">
            <w:pPr>
              <w:pStyle w:val="TableEntry"/>
              <w:rPr>
                <w:i/>
                <w:iCs/>
                <w:noProof w:val="0"/>
              </w:rPr>
            </w:pPr>
            <w:r w:rsidRPr="007201A9">
              <w:rPr>
                <w:i/>
                <w:iCs/>
                <w:noProof w:val="0"/>
              </w:rPr>
              <w:t>UserName</w:t>
            </w:r>
          </w:p>
        </w:tc>
        <w:tc>
          <w:tcPr>
            <w:tcW w:w="810" w:type="dxa"/>
            <w:vAlign w:val="center"/>
          </w:tcPr>
          <w:p w14:paraId="44EFEB65"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43265982"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768345B" w14:textId="77777777" w:rsidTr="006D1B5B">
        <w:trPr>
          <w:cantSplit/>
          <w:trHeight w:val="448"/>
        </w:trPr>
        <w:tc>
          <w:tcPr>
            <w:tcW w:w="1533" w:type="dxa"/>
            <w:vMerge/>
            <w:textDirection w:val="btLr"/>
            <w:vAlign w:val="center"/>
          </w:tcPr>
          <w:p w14:paraId="3190A79C" w14:textId="77777777" w:rsidR="004E2D89" w:rsidRPr="007201A9" w:rsidRDefault="004E2D89" w:rsidP="000F538D">
            <w:pPr>
              <w:pStyle w:val="TableLabel"/>
              <w:rPr>
                <w:noProof w:val="0"/>
                <w:sz w:val="16"/>
              </w:rPr>
            </w:pPr>
          </w:p>
        </w:tc>
        <w:tc>
          <w:tcPr>
            <w:tcW w:w="3075" w:type="dxa"/>
            <w:vAlign w:val="center"/>
          </w:tcPr>
          <w:p w14:paraId="157ACFC9" w14:textId="77777777" w:rsidR="004E2D89" w:rsidRPr="007201A9" w:rsidRDefault="004E2D89" w:rsidP="000F538D">
            <w:pPr>
              <w:pStyle w:val="TableEntry"/>
              <w:rPr>
                <w:i/>
                <w:iCs/>
                <w:noProof w:val="0"/>
              </w:rPr>
            </w:pPr>
            <w:r w:rsidRPr="007201A9">
              <w:rPr>
                <w:i/>
                <w:iCs/>
                <w:noProof w:val="0"/>
              </w:rPr>
              <w:t>UserIsRequestor</w:t>
            </w:r>
          </w:p>
        </w:tc>
        <w:tc>
          <w:tcPr>
            <w:tcW w:w="810" w:type="dxa"/>
            <w:vAlign w:val="center"/>
          </w:tcPr>
          <w:p w14:paraId="238209C5"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4EBD8370"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04A5271" w14:textId="77777777" w:rsidTr="006D1B5B">
        <w:trPr>
          <w:cantSplit/>
          <w:trHeight w:val="588"/>
        </w:trPr>
        <w:tc>
          <w:tcPr>
            <w:tcW w:w="1533" w:type="dxa"/>
            <w:vMerge/>
            <w:textDirection w:val="btLr"/>
            <w:vAlign w:val="center"/>
          </w:tcPr>
          <w:p w14:paraId="53AD6AA3" w14:textId="77777777" w:rsidR="004E2D89" w:rsidRPr="007201A9" w:rsidRDefault="004E2D89" w:rsidP="000F538D">
            <w:pPr>
              <w:pStyle w:val="TableLabel"/>
              <w:rPr>
                <w:noProof w:val="0"/>
                <w:sz w:val="16"/>
              </w:rPr>
            </w:pPr>
          </w:p>
        </w:tc>
        <w:tc>
          <w:tcPr>
            <w:tcW w:w="3075" w:type="dxa"/>
            <w:vAlign w:val="center"/>
          </w:tcPr>
          <w:p w14:paraId="3EE0D86A" w14:textId="77777777" w:rsidR="004E2D89" w:rsidRPr="007201A9" w:rsidRDefault="004E2D89" w:rsidP="000F538D">
            <w:pPr>
              <w:pStyle w:val="TableEntry"/>
              <w:rPr>
                <w:noProof w:val="0"/>
              </w:rPr>
            </w:pPr>
            <w:r w:rsidRPr="007201A9">
              <w:rPr>
                <w:noProof w:val="0"/>
              </w:rPr>
              <w:t>RoleIDCode</w:t>
            </w:r>
          </w:p>
        </w:tc>
        <w:tc>
          <w:tcPr>
            <w:tcW w:w="810" w:type="dxa"/>
            <w:vAlign w:val="center"/>
          </w:tcPr>
          <w:p w14:paraId="52DB353F" w14:textId="77777777" w:rsidR="004E2D89" w:rsidRPr="007201A9" w:rsidRDefault="004E2D89" w:rsidP="000F538D">
            <w:pPr>
              <w:pStyle w:val="TableEntry"/>
              <w:jc w:val="center"/>
              <w:rPr>
                <w:rFonts w:ascii="Arial" w:hAnsi="Arial"/>
                <w:b/>
                <w:noProof w:val="0"/>
                <w:kern w:val="28"/>
              </w:rPr>
            </w:pPr>
            <w:r w:rsidRPr="007201A9">
              <w:rPr>
                <w:noProof w:val="0"/>
              </w:rPr>
              <w:t>U</w:t>
            </w:r>
          </w:p>
        </w:tc>
        <w:tc>
          <w:tcPr>
            <w:tcW w:w="4153" w:type="dxa"/>
            <w:vAlign w:val="center"/>
          </w:tcPr>
          <w:p w14:paraId="3E968A74" w14:textId="77777777" w:rsidR="004E2D89" w:rsidRPr="007201A9" w:rsidRDefault="004E2D89" w:rsidP="000F538D">
            <w:pPr>
              <w:pStyle w:val="TableEntry"/>
              <w:rPr>
                <w:noProof w:val="0"/>
              </w:rPr>
            </w:pPr>
            <w:r w:rsidRPr="007201A9">
              <w:rPr>
                <w:noProof w:val="0"/>
              </w:rPr>
              <w:t>Access Control role(s) the user holds that allows this transaction.</w:t>
            </w:r>
          </w:p>
        </w:tc>
      </w:tr>
      <w:tr w:rsidR="004E2D89" w:rsidRPr="007201A9" w14:paraId="3D4F0AC9" w14:textId="77777777" w:rsidTr="006D1B5B">
        <w:trPr>
          <w:cantSplit/>
          <w:trHeight w:val="203"/>
        </w:trPr>
        <w:tc>
          <w:tcPr>
            <w:tcW w:w="1533" w:type="dxa"/>
            <w:vMerge/>
            <w:textDirection w:val="btLr"/>
            <w:vAlign w:val="center"/>
          </w:tcPr>
          <w:p w14:paraId="2E498BC6" w14:textId="77777777" w:rsidR="004E2D89" w:rsidRPr="007201A9" w:rsidRDefault="004E2D89" w:rsidP="000F538D">
            <w:pPr>
              <w:pStyle w:val="TableLabel"/>
              <w:rPr>
                <w:noProof w:val="0"/>
                <w:sz w:val="16"/>
              </w:rPr>
            </w:pPr>
          </w:p>
        </w:tc>
        <w:tc>
          <w:tcPr>
            <w:tcW w:w="3075" w:type="dxa"/>
            <w:vAlign w:val="center"/>
          </w:tcPr>
          <w:p w14:paraId="5683F2C9" w14:textId="77777777" w:rsidR="004E2D89" w:rsidRPr="007201A9" w:rsidRDefault="004E2D89" w:rsidP="000F538D">
            <w:pPr>
              <w:pStyle w:val="TableEntry"/>
              <w:rPr>
                <w:i/>
                <w:iCs/>
                <w:noProof w:val="0"/>
              </w:rPr>
            </w:pPr>
            <w:r w:rsidRPr="007201A9">
              <w:rPr>
                <w:i/>
                <w:iCs/>
                <w:noProof w:val="0"/>
              </w:rPr>
              <w:t>NetworkAccessPointTypeCode</w:t>
            </w:r>
          </w:p>
        </w:tc>
        <w:tc>
          <w:tcPr>
            <w:tcW w:w="810" w:type="dxa"/>
            <w:vAlign w:val="center"/>
          </w:tcPr>
          <w:p w14:paraId="1F05EA47"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40F976C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77D8CD6" w14:textId="77777777" w:rsidTr="006D1B5B">
        <w:trPr>
          <w:cantSplit/>
          <w:trHeight w:val="203"/>
        </w:trPr>
        <w:tc>
          <w:tcPr>
            <w:tcW w:w="1533" w:type="dxa"/>
            <w:vMerge/>
            <w:textDirection w:val="btLr"/>
            <w:vAlign w:val="center"/>
          </w:tcPr>
          <w:p w14:paraId="1C5D8DF9" w14:textId="77777777" w:rsidR="004E2D89" w:rsidRPr="007201A9" w:rsidRDefault="004E2D89" w:rsidP="000F538D">
            <w:pPr>
              <w:pStyle w:val="TableLabel"/>
              <w:rPr>
                <w:noProof w:val="0"/>
                <w:sz w:val="16"/>
              </w:rPr>
            </w:pPr>
          </w:p>
        </w:tc>
        <w:tc>
          <w:tcPr>
            <w:tcW w:w="3075" w:type="dxa"/>
            <w:vAlign w:val="center"/>
          </w:tcPr>
          <w:p w14:paraId="4C1C51D6" w14:textId="77777777" w:rsidR="004E2D89" w:rsidRPr="007201A9" w:rsidRDefault="004E2D89" w:rsidP="000F538D">
            <w:pPr>
              <w:pStyle w:val="TableEntry"/>
              <w:rPr>
                <w:i/>
                <w:iCs/>
                <w:noProof w:val="0"/>
              </w:rPr>
            </w:pPr>
            <w:r w:rsidRPr="007201A9">
              <w:rPr>
                <w:i/>
                <w:iCs/>
                <w:noProof w:val="0"/>
              </w:rPr>
              <w:t>NetworkAccessPointID</w:t>
            </w:r>
          </w:p>
        </w:tc>
        <w:tc>
          <w:tcPr>
            <w:tcW w:w="810" w:type="dxa"/>
            <w:vAlign w:val="center"/>
          </w:tcPr>
          <w:p w14:paraId="757C6A69" w14:textId="77777777" w:rsidR="004E2D89" w:rsidRPr="007201A9" w:rsidRDefault="004E2D89" w:rsidP="000F538D">
            <w:pPr>
              <w:pStyle w:val="TableEntry"/>
              <w:jc w:val="center"/>
              <w:rPr>
                <w:i/>
                <w:iCs/>
                <w:noProof w:val="0"/>
              </w:rPr>
            </w:pPr>
            <w:r w:rsidRPr="007201A9">
              <w:rPr>
                <w:i/>
                <w:iCs/>
                <w:noProof w:val="0"/>
              </w:rPr>
              <w:t>U</w:t>
            </w:r>
          </w:p>
        </w:tc>
        <w:tc>
          <w:tcPr>
            <w:tcW w:w="4153" w:type="dxa"/>
            <w:vAlign w:val="center"/>
          </w:tcPr>
          <w:p w14:paraId="410B3F05" w14:textId="77777777" w:rsidR="004E2D89" w:rsidRPr="007201A9" w:rsidRDefault="004E2D89" w:rsidP="000F538D">
            <w:pPr>
              <w:pStyle w:val="TableEntry"/>
              <w:rPr>
                <w:i/>
                <w:iCs/>
                <w:noProof w:val="0"/>
              </w:rPr>
            </w:pPr>
            <w:r w:rsidRPr="007201A9">
              <w:rPr>
                <w:i/>
                <w:iCs/>
                <w:noProof w:val="0"/>
              </w:rPr>
              <w:t>not specialized</w:t>
            </w:r>
          </w:p>
        </w:tc>
      </w:tr>
    </w:tbl>
    <w:p w14:paraId="4BD30271" w14:textId="77777777" w:rsidR="006C54AE" w:rsidRPr="007201A9" w:rsidRDefault="006C54AE" w:rsidP="00075C19">
      <w:pPr>
        <w:pStyle w:val="BodyText"/>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060"/>
        <w:gridCol w:w="810"/>
        <w:gridCol w:w="4248"/>
      </w:tblGrid>
      <w:tr w:rsidR="004E2D89" w:rsidRPr="007201A9" w14:paraId="21ED2694" w14:textId="77777777" w:rsidTr="006D1B5B">
        <w:tc>
          <w:tcPr>
            <w:tcW w:w="1548" w:type="dxa"/>
            <w:vMerge w:val="restart"/>
            <w:shd w:val="clear" w:color="auto" w:fill="auto"/>
          </w:tcPr>
          <w:p w14:paraId="1124CD2B" w14:textId="77777777" w:rsidR="004E2D89" w:rsidRPr="007201A9" w:rsidRDefault="004E2D89" w:rsidP="000F538D">
            <w:pPr>
              <w:pStyle w:val="TableEntryHeader"/>
              <w:rPr>
                <w:noProof w:val="0"/>
              </w:rPr>
            </w:pPr>
            <w:r w:rsidRPr="007201A9">
              <w:rPr>
                <w:noProof w:val="0"/>
              </w:rPr>
              <w:t>Destination</w:t>
            </w:r>
          </w:p>
          <w:p w14:paraId="59BDCF1C" w14:textId="2AAA169E" w:rsidR="000D2A84" w:rsidRPr="007201A9" w:rsidRDefault="000D2A84" w:rsidP="00A61A86">
            <w:pPr>
              <w:pStyle w:val="TableEntryHeader"/>
              <w:rPr>
                <w:bCs/>
                <w:noProof w:val="0"/>
                <w:sz w:val="12"/>
              </w:rPr>
            </w:pPr>
            <w:r w:rsidRPr="002059AF">
              <w:rPr>
                <w:bCs/>
                <w:noProof w:val="0"/>
                <w:sz w:val="12"/>
              </w:rPr>
              <w:t>(AuditMessage/</w:t>
            </w:r>
            <w:r w:rsidRPr="002059AF">
              <w:rPr>
                <w:bCs/>
                <w:noProof w:val="0"/>
                <w:sz w:val="12"/>
              </w:rPr>
              <w:br/>
              <w:t>ActiveParticipant)</w:t>
            </w:r>
          </w:p>
          <w:p w14:paraId="1D0B68BD" w14:textId="77777777" w:rsidR="000D2A84" w:rsidRPr="007201A9" w:rsidRDefault="000D2A84" w:rsidP="000F538D">
            <w:pPr>
              <w:pStyle w:val="TableEntryHeader"/>
              <w:rPr>
                <w:noProof w:val="0"/>
              </w:rPr>
            </w:pPr>
          </w:p>
          <w:p w14:paraId="4BDF96AE" w14:textId="7D58D24B" w:rsidR="004E2D89" w:rsidRPr="007201A9" w:rsidRDefault="004E2D89" w:rsidP="001E12BE">
            <w:pPr>
              <w:pStyle w:val="TableEntry"/>
              <w:jc w:val="center"/>
              <w:rPr>
                <w:b/>
                <w:noProof w:val="0"/>
                <w:kern w:val="28"/>
                <w:sz w:val="12"/>
                <w:szCs w:val="12"/>
              </w:rPr>
            </w:pPr>
          </w:p>
        </w:tc>
        <w:tc>
          <w:tcPr>
            <w:tcW w:w="3060" w:type="dxa"/>
            <w:shd w:val="clear" w:color="auto" w:fill="auto"/>
          </w:tcPr>
          <w:p w14:paraId="5BA4638E" w14:textId="77777777" w:rsidR="004E2D89" w:rsidRPr="007201A9" w:rsidRDefault="004E2D89" w:rsidP="000F538D">
            <w:pPr>
              <w:pStyle w:val="TableEntry"/>
              <w:rPr>
                <w:noProof w:val="0"/>
              </w:rPr>
            </w:pPr>
            <w:r w:rsidRPr="007201A9">
              <w:rPr>
                <w:noProof w:val="0"/>
              </w:rPr>
              <w:t>UserID</w:t>
            </w:r>
          </w:p>
        </w:tc>
        <w:tc>
          <w:tcPr>
            <w:tcW w:w="810" w:type="dxa"/>
            <w:shd w:val="clear" w:color="auto" w:fill="auto"/>
          </w:tcPr>
          <w:p w14:paraId="4C8C3054" w14:textId="77777777" w:rsidR="004E2D89" w:rsidRPr="007201A9" w:rsidRDefault="004E2D89" w:rsidP="000F538D">
            <w:pPr>
              <w:pStyle w:val="TableEntry"/>
              <w:jc w:val="center"/>
              <w:rPr>
                <w:noProof w:val="0"/>
              </w:rPr>
            </w:pPr>
            <w:r w:rsidRPr="007201A9">
              <w:rPr>
                <w:noProof w:val="0"/>
              </w:rPr>
              <w:t>M</w:t>
            </w:r>
          </w:p>
        </w:tc>
        <w:tc>
          <w:tcPr>
            <w:tcW w:w="4248" w:type="dxa"/>
            <w:shd w:val="clear" w:color="auto" w:fill="auto"/>
          </w:tcPr>
          <w:p w14:paraId="3926D604" w14:textId="77777777" w:rsidR="004E2D89" w:rsidRPr="007201A9" w:rsidRDefault="004E2D89" w:rsidP="000F538D">
            <w:pPr>
              <w:pStyle w:val="TableEntry"/>
              <w:rPr>
                <w:noProof w:val="0"/>
              </w:rPr>
            </w:pPr>
            <w:r w:rsidRPr="007201A9">
              <w:rPr>
                <w:noProof w:val="0"/>
              </w:rPr>
              <w:t>SOAP endpoint URI.</w:t>
            </w:r>
          </w:p>
        </w:tc>
      </w:tr>
      <w:tr w:rsidR="004E2D89" w:rsidRPr="007201A9" w14:paraId="11004BD2" w14:textId="77777777" w:rsidTr="006D1B5B">
        <w:tc>
          <w:tcPr>
            <w:tcW w:w="1548" w:type="dxa"/>
            <w:vMerge/>
            <w:shd w:val="clear" w:color="auto" w:fill="auto"/>
            <w:textDirection w:val="btLr"/>
          </w:tcPr>
          <w:p w14:paraId="21EDCE6A" w14:textId="77777777" w:rsidR="004E2D89" w:rsidRPr="007201A9" w:rsidRDefault="004E2D89" w:rsidP="000F538D">
            <w:pPr>
              <w:pStyle w:val="TableLabel"/>
              <w:rPr>
                <w:noProof w:val="0"/>
                <w:sz w:val="16"/>
              </w:rPr>
            </w:pPr>
          </w:p>
        </w:tc>
        <w:tc>
          <w:tcPr>
            <w:tcW w:w="3060" w:type="dxa"/>
            <w:shd w:val="clear" w:color="auto" w:fill="auto"/>
          </w:tcPr>
          <w:p w14:paraId="3B147965" w14:textId="77777777" w:rsidR="004E2D89" w:rsidRPr="007201A9" w:rsidRDefault="004E2D89" w:rsidP="000F538D">
            <w:pPr>
              <w:pStyle w:val="TableEntry"/>
              <w:rPr>
                <w:i/>
                <w:iCs/>
                <w:noProof w:val="0"/>
              </w:rPr>
            </w:pPr>
            <w:r w:rsidRPr="007201A9">
              <w:rPr>
                <w:i/>
                <w:iCs/>
                <w:noProof w:val="0"/>
              </w:rPr>
              <w:t>AlternativeUserID</w:t>
            </w:r>
          </w:p>
        </w:tc>
        <w:tc>
          <w:tcPr>
            <w:tcW w:w="810" w:type="dxa"/>
            <w:shd w:val="clear" w:color="auto" w:fill="auto"/>
          </w:tcPr>
          <w:p w14:paraId="1B81FD12" w14:textId="77777777" w:rsidR="004E2D89" w:rsidRPr="007201A9" w:rsidRDefault="004E2D89" w:rsidP="000F538D">
            <w:pPr>
              <w:pStyle w:val="TableEntry"/>
              <w:jc w:val="center"/>
              <w:rPr>
                <w:i/>
                <w:iCs/>
                <w:noProof w:val="0"/>
              </w:rPr>
            </w:pPr>
            <w:r w:rsidRPr="007201A9">
              <w:rPr>
                <w:i/>
                <w:iCs/>
                <w:noProof w:val="0"/>
              </w:rPr>
              <w:t>U</w:t>
            </w:r>
          </w:p>
        </w:tc>
        <w:tc>
          <w:tcPr>
            <w:tcW w:w="4248" w:type="dxa"/>
            <w:shd w:val="clear" w:color="auto" w:fill="auto"/>
          </w:tcPr>
          <w:p w14:paraId="64D66C29"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88FFBB8" w14:textId="77777777" w:rsidTr="006D1B5B">
        <w:tc>
          <w:tcPr>
            <w:tcW w:w="1548" w:type="dxa"/>
            <w:vMerge/>
            <w:shd w:val="clear" w:color="auto" w:fill="auto"/>
            <w:textDirection w:val="btLr"/>
          </w:tcPr>
          <w:p w14:paraId="5369727B" w14:textId="77777777" w:rsidR="004E2D89" w:rsidRPr="007201A9" w:rsidRDefault="004E2D89" w:rsidP="000F538D">
            <w:pPr>
              <w:pStyle w:val="TableLabel"/>
              <w:rPr>
                <w:noProof w:val="0"/>
                <w:sz w:val="16"/>
              </w:rPr>
            </w:pPr>
          </w:p>
        </w:tc>
        <w:tc>
          <w:tcPr>
            <w:tcW w:w="3060" w:type="dxa"/>
            <w:shd w:val="clear" w:color="auto" w:fill="auto"/>
          </w:tcPr>
          <w:p w14:paraId="0F59C58F" w14:textId="77777777" w:rsidR="004E2D89" w:rsidRPr="007201A9" w:rsidRDefault="004E2D89" w:rsidP="000F538D">
            <w:pPr>
              <w:pStyle w:val="TableEntry"/>
              <w:rPr>
                <w:i/>
                <w:iCs/>
                <w:noProof w:val="0"/>
              </w:rPr>
            </w:pPr>
            <w:r w:rsidRPr="007201A9">
              <w:rPr>
                <w:i/>
                <w:iCs/>
                <w:noProof w:val="0"/>
              </w:rPr>
              <w:t>UserName</w:t>
            </w:r>
          </w:p>
        </w:tc>
        <w:tc>
          <w:tcPr>
            <w:tcW w:w="810" w:type="dxa"/>
            <w:shd w:val="clear" w:color="auto" w:fill="auto"/>
          </w:tcPr>
          <w:p w14:paraId="01FCAF82" w14:textId="77777777" w:rsidR="004E2D89" w:rsidRPr="007201A9" w:rsidRDefault="004E2D89" w:rsidP="000F538D">
            <w:pPr>
              <w:pStyle w:val="TableEntry"/>
              <w:jc w:val="center"/>
              <w:rPr>
                <w:i/>
                <w:iCs/>
                <w:noProof w:val="0"/>
              </w:rPr>
            </w:pPr>
            <w:r w:rsidRPr="007201A9">
              <w:rPr>
                <w:i/>
                <w:iCs/>
                <w:noProof w:val="0"/>
              </w:rPr>
              <w:t>U</w:t>
            </w:r>
          </w:p>
        </w:tc>
        <w:tc>
          <w:tcPr>
            <w:tcW w:w="4248" w:type="dxa"/>
            <w:shd w:val="clear" w:color="auto" w:fill="auto"/>
          </w:tcPr>
          <w:p w14:paraId="55E5B650"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BFFCBAC" w14:textId="77777777" w:rsidTr="006D1B5B">
        <w:tc>
          <w:tcPr>
            <w:tcW w:w="1548" w:type="dxa"/>
            <w:vMerge/>
            <w:shd w:val="clear" w:color="auto" w:fill="auto"/>
            <w:textDirection w:val="btLr"/>
          </w:tcPr>
          <w:p w14:paraId="76B8BED2" w14:textId="77777777" w:rsidR="004E2D89" w:rsidRPr="007201A9" w:rsidRDefault="004E2D89" w:rsidP="000F538D">
            <w:pPr>
              <w:pStyle w:val="TableLabel"/>
              <w:rPr>
                <w:noProof w:val="0"/>
                <w:sz w:val="16"/>
              </w:rPr>
            </w:pPr>
          </w:p>
        </w:tc>
        <w:tc>
          <w:tcPr>
            <w:tcW w:w="3060" w:type="dxa"/>
            <w:shd w:val="clear" w:color="auto" w:fill="auto"/>
          </w:tcPr>
          <w:p w14:paraId="287D7D98" w14:textId="77777777" w:rsidR="004E2D89" w:rsidRPr="007201A9" w:rsidRDefault="004E2D89" w:rsidP="000F538D">
            <w:pPr>
              <w:pStyle w:val="TableEntry"/>
              <w:rPr>
                <w:i/>
                <w:iCs/>
                <w:noProof w:val="0"/>
              </w:rPr>
            </w:pPr>
            <w:r w:rsidRPr="007201A9">
              <w:rPr>
                <w:i/>
                <w:iCs/>
                <w:noProof w:val="0"/>
              </w:rPr>
              <w:t>UserIsRequestor</w:t>
            </w:r>
          </w:p>
        </w:tc>
        <w:tc>
          <w:tcPr>
            <w:tcW w:w="810" w:type="dxa"/>
            <w:shd w:val="clear" w:color="auto" w:fill="auto"/>
            <w:vAlign w:val="center"/>
          </w:tcPr>
          <w:p w14:paraId="7147FB12" w14:textId="77777777" w:rsidR="004E2D89" w:rsidRPr="007201A9" w:rsidRDefault="004E2D89" w:rsidP="000F538D">
            <w:pPr>
              <w:pStyle w:val="TableEntry"/>
              <w:jc w:val="center"/>
              <w:rPr>
                <w:i/>
                <w:iCs/>
                <w:noProof w:val="0"/>
              </w:rPr>
            </w:pPr>
            <w:r w:rsidRPr="007201A9">
              <w:rPr>
                <w:i/>
                <w:iCs/>
                <w:noProof w:val="0"/>
              </w:rPr>
              <w:t>U</w:t>
            </w:r>
          </w:p>
        </w:tc>
        <w:tc>
          <w:tcPr>
            <w:tcW w:w="4248" w:type="dxa"/>
            <w:shd w:val="clear" w:color="auto" w:fill="auto"/>
            <w:vAlign w:val="center"/>
          </w:tcPr>
          <w:p w14:paraId="7177CCFC"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1A4C612" w14:textId="77777777" w:rsidTr="006D1B5B">
        <w:tc>
          <w:tcPr>
            <w:tcW w:w="1548" w:type="dxa"/>
            <w:vMerge/>
            <w:shd w:val="clear" w:color="auto" w:fill="auto"/>
            <w:textDirection w:val="btLr"/>
          </w:tcPr>
          <w:p w14:paraId="3F353D28" w14:textId="77777777" w:rsidR="004E2D89" w:rsidRPr="007201A9" w:rsidRDefault="004E2D89" w:rsidP="000F538D">
            <w:pPr>
              <w:pStyle w:val="TableLabel"/>
              <w:rPr>
                <w:noProof w:val="0"/>
                <w:sz w:val="16"/>
              </w:rPr>
            </w:pPr>
          </w:p>
        </w:tc>
        <w:tc>
          <w:tcPr>
            <w:tcW w:w="3060" w:type="dxa"/>
            <w:shd w:val="clear" w:color="auto" w:fill="auto"/>
          </w:tcPr>
          <w:p w14:paraId="7877FFCB" w14:textId="77777777" w:rsidR="004E2D89" w:rsidRPr="007201A9" w:rsidRDefault="004E2D89" w:rsidP="000F538D">
            <w:pPr>
              <w:pStyle w:val="TableEntry"/>
              <w:rPr>
                <w:noProof w:val="0"/>
              </w:rPr>
            </w:pPr>
            <w:r w:rsidRPr="007201A9">
              <w:rPr>
                <w:noProof w:val="0"/>
              </w:rPr>
              <w:t>RoleIDCode</w:t>
            </w:r>
          </w:p>
        </w:tc>
        <w:tc>
          <w:tcPr>
            <w:tcW w:w="810" w:type="dxa"/>
            <w:shd w:val="clear" w:color="auto" w:fill="auto"/>
          </w:tcPr>
          <w:p w14:paraId="2E9D0DE7" w14:textId="77777777" w:rsidR="004E2D89" w:rsidRPr="007201A9" w:rsidRDefault="004E2D89" w:rsidP="000F538D">
            <w:pPr>
              <w:pStyle w:val="TableEntry"/>
              <w:jc w:val="center"/>
              <w:rPr>
                <w:noProof w:val="0"/>
              </w:rPr>
            </w:pPr>
            <w:r w:rsidRPr="007201A9">
              <w:rPr>
                <w:noProof w:val="0"/>
              </w:rPr>
              <w:t>M</w:t>
            </w:r>
          </w:p>
        </w:tc>
        <w:tc>
          <w:tcPr>
            <w:tcW w:w="4248" w:type="dxa"/>
            <w:shd w:val="clear" w:color="auto" w:fill="auto"/>
          </w:tcPr>
          <w:p w14:paraId="5A2B13D5" w14:textId="77777777" w:rsidR="004E2D89" w:rsidRPr="007201A9" w:rsidRDefault="004E2D89" w:rsidP="000F538D">
            <w:pPr>
              <w:pStyle w:val="TableEntry"/>
              <w:rPr>
                <w:noProof w:val="0"/>
              </w:rPr>
            </w:pPr>
            <w:r w:rsidRPr="007201A9">
              <w:rPr>
                <w:noProof w:val="0"/>
              </w:rPr>
              <w:t>EV(110152, DCM, “Destination”)</w:t>
            </w:r>
          </w:p>
        </w:tc>
      </w:tr>
      <w:tr w:rsidR="004E2D89" w:rsidRPr="007201A9" w14:paraId="6928AF91" w14:textId="77777777" w:rsidTr="006D1B5B">
        <w:tc>
          <w:tcPr>
            <w:tcW w:w="1548" w:type="dxa"/>
            <w:vMerge/>
            <w:shd w:val="clear" w:color="auto" w:fill="auto"/>
            <w:textDirection w:val="btLr"/>
          </w:tcPr>
          <w:p w14:paraId="694F6565" w14:textId="77777777" w:rsidR="004E2D89" w:rsidRPr="007201A9" w:rsidRDefault="004E2D89" w:rsidP="000F538D">
            <w:pPr>
              <w:pStyle w:val="TableLabel"/>
              <w:rPr>
                <w:noProof w:val="0"/>
                <w:sz w:val="16"/>
              </w:rPr>
            </w:pPr>
          </w:p>
        </w:tc>
        <w:tc>
          <w:tcPr>
            <w:tcW w:w="3060" w:type="dxa"/>
            <w:shd w:val="clear" w:color="auto" w:fill="auto"/>
          </w:tcPr>
          <w:p w14:paraId="25F1D120" w14:textId="77777777" w:rsidR="004E2D89" w:rsidRPr="007201A9" w:rsidRDefault="004E2D89" w:rsidP="000F538D">
            <w:pPr>
              <w:pStyle w:val="TableEntry"/>
              <w:rPr>
                <w:noProof w:val="0"/>
              </w:rPr>
            </w:pPr>
            <w:r w:rsidRPr="007201A9">
              <w:rPr>
                <w:noProof w:val="0"/>
              </w:rPr>
              <w:t>NetworkAccessPointTypeCode</w:t>
            </w:r>
          </w:p>
        </w:tc>
        <w:tc>
          <w:tcPr>
            <w:tcW w:w="810" w:type="dxa"/>
            <w:shd w:val="clear" w:color="auto" w:fill="auto"/>
          </w:tcPr>
          <w:p w14:paraId="48F06EA6" w14:textId="77777777" w:rsidR="004E2D89" w:rsidRPr="007201A9" w:rsidRDefault="004E2D89" w:rsidP="000F538D">
            <w:pPr>
              <w:pStyle w:val="TableEntry"/>
              <w:jc w:val="center"/>
              <w:rPr>
                <w:noProof w:val="0"/>
              </w:rPr>
            </w:pPr>
            <w:r w:rsidRPr="007201A9">
              <w:rPr>
                <w:noProof w:val="0"/>
              </w:rPr>
              <w:t>M</w:t>
            </w:r>
          </w:p>
        </w:tc>
        <w:tc>
          <w:tcPr>
            <w:tcW w:w="4248" w:type="dxa"/>
            <w:shd w:val="clear" w:color="auto" w:fill="auto"/>
          </w:tcPr>
          <w:p w14:paraId="4AD1AEB8"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361A08ED" w14:textId="77777777" w:rsidTr="006D1B5B">
        <w:tc>
          <w:tcPr>
            <w:tcW w:w="1548" w:type="dxa"/>
            <w:vMerge/>
            <w:shd w:val="clear" w:color="auto" w:fill="auto"/>
            <w:textDirection w:val="btLr"/>
          </w:tcPr>
          <w:p w14:paraId="58E44F00" w14:textId="77777777" w:rsidR="004E2D89" w:rsidRPr="007201A9" w:rsidRDefault="004E2D89" w:rsidP="000F538D">
            <w:pPr>
              <w:pStyle w:val="TableLabel"/>
              <w:rPr>
                <w:noProof w:val="0"/>
                <w:sz w:val="16"/>
              </w:rPr>
            </w:pPr>
          </w:p>
        </w:tc>
        <w:tc>
          <w:tcPr>
            <w:tcW w:w="3060" w:type="dxa"/>
            <w:shd w:val="clear" w:color="auto" w:fill="auto"/>
          </w:tcPr>
          <w:p w14:paraId="49B7A078" w14:textId="77777777" w:rsidR="004E2D89" w:rsidRPr="007201A9" w:rsidRDefault="004E2D89" w:rsidP="000F538D">
            <w:pPr>
              <w:pStyle w:val="TableEntry"/>
              <w:rPr>
                <w:noProof w:val="0"/>
              </w:rPr>
            </w:pPr>
            <w:r w:rsidRPr="007201A9">
              <w:rPr>
                <w:noProof w:val="0"/>
              </w:rPr>
              <w:t>NetworkAccessPointID</w:t>
            </w:r>
          </w:p>
        </w:tc>
        <w:tc>
          <w:tcPr>
            <w:tcW w:w="810" w:type="dxa"/>
            <w:shd w:val="clear" w:color="auto" w:fill="auto"/>
          </w:tcPr>
          <w:p w14:paraId="249403E5" w14:textId="77777777" w:rsidR="004E2D89" w:rsidRPr="007201A9" w:rsidRDefault="004E2D89" w:rsidP="000F538D">
            <w:pPr>
              <w:pStyle w:val="TableEntry"/>
              <w:jc w:val="center"/>
              <w:rPr>
                <w:noProof w:val="0"/>
              </w:rPr>
            </w:pPr>
            <w:r w:rsidRPr="007201A9">
              <w:rPr>
                <w:noProof w:val="0"/>
              </w:rPr>
              <w:t>M</w:t>
            </w:r>
          </w:p>
        </w:tc>
        <w:tc>
          <w:tcPr>
            <w:tcW w:w="4248" w:type="dxa"/>
            <w:shd w:val="clear" w:color="auto" w:fill="auto"/>
          </w:tcPr>
          <w:p w14:paraId="5D663C09" w14:textId="77777777" w:rsidR="004E2D89" w:rsidRPr="007201A9" w:rsidRDefault="004E2D89" w:rsidP="000F538D">
            <w:pPr>
              <w:pStyle w:val="TableEntry"/>
              <w:rPr>
                <w:noProof w:val="0"/>
              </w:rPr>
            </w:pPr>
            <w:r w:rsidRPr="007201A9">
              <w:rPr>
                <w:noProof w:val="0"/>
              </w:rPr>
              <w:t>The machine name or IP address</w:t>
            </w:r>
          </w:p>
        </w:tc>
      </w:tr>
    </w:tbl>
    <w:p w14:paraId="1FD535E8" w14:textId="77777777" w:rsidR="004E2D89" w:rsidRPr="007201A9" w:rsidRDefault="004E2D89" w:rsidP="003048FC">
      <w:pPr>
        <w:pStyle w:val="BodyText"/>
        <w:rPr>
          <w:noProof w:val="0"/>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363"/>
        <w:gridCol w:w="810"/>
        <w:gridCol w:w="4248"/>
      </w:tblGrid>
      <w:tr w:rsidR="004776F8" w:rsidRPr="007201A9" w14:paraId="61D3C404" w14:textId="77777777" w:rsidTr="006D1B5B">
        <w:trPr>
          <w:cantSplit/>
        </w:trPr>
        <w:tc>
          <w:tcPr>
            <w:tcW w:w="2245" w:type="dxa"/>
            <w:vMerge w:val="restart"/>
            <w:tcBorders>
              <w:top w:val="single" w:sz="4" w:space="0" w:color="auto"/>
            </w:tcBorders>
          </w:tcPr>
          <w:p w14:paraId="25D7FD33" w14:textId="77777777" w:rsidR="004776F8" w:rsidRPr="007201A9" w:rsidRDefault="004776F8" w:rsidP="006D1B5B">
            <w:pPr>
              <w:pStyle w:val="TableEntryHeader"/>
              <w:rPr>
                <w:noProof w:val="0"/>
              </w:rPr>
            </w:pPr>
            <w:r w:rsidRPr="007201A9">
              <w:rPr>
                <w:noProof w:val="0"/>
              </w:rPr>
              <w:t>Audit Source</w:t>
            </w:r>
          </w:p>
          <w:p w14:paraId="6A194BDE" w14:textId="77777777" w:rsidR="004776F8" w:rsidRPr="007201A9" w:rsidRDefault="004776F8" w:rsidP="006D1B5B">
            <w:pPr>
              <w:pStyle w:val="TableEntryHeader"/>
              <w:rPr>
                <w:bCs/>
                <w:noProof w:val="0"/>
                <w:sz w:val="12"/>
              </w:rPr>
            </w:pPr>
            <w:r w:rsidRPr="007201A9">
              <w:rPr>
                <w:bCs/>
                <w:noProof w:val="0"/>
                <w:sz w:val="12"/>
              </w:rPr>
              <w:t>(AuditMessage/</w:t>
            </w:r>
            <w:r w:rsidRPr="007201A9">
              <w:rPr>
                <w:bCs/>
                <w:noProof w:val="0"/>
                <w:sz w:val="12"/>
              </w:rPr>
              <w:br/>
              <w:t>AuditSourceIdentification)</w:t>
            </w:r>
          </w:p>
        </w:tc>
        <w:tc>
          <w:tcPr>
            <w:tcW w:w="2363" w:type="dxa"/>
            <w:tcBorders>
              <w:top w:val="single" w:sz="4" w:space="0" w:color="auto"/>
            </w:tcBorders>
            <w:vAlign w:val="center"/>
          </w:tcPr>
          <w:p w14:paraId="67806248" w14:textId="77777777" w:rsidR="004776F8" w:rsidRPr="007201A9" w:rsidRDefault="004776F8" w:rsidP="006D1B5B">
            <w:pPr>
              <w:pStyle w:val="TableEntry"/>
              <w:rPr>
                <w:i/>
                <w:iCs/>
                <w:noProof w:val="0"/>
              </w:rPr>
            </w:pPr>
            <w:r w:rsidRPr="007201A9">
              <w:rPr>
                <w:i/>
                <w:iCs/>
                <w:noProof w:val="0"/>
              </w:rPr>
              <w:t>AuditSourceID</w:t>
            </w:r>
          </w:p>
        </w:tc>
        <w:tc>
          <w:tcPr>
            <w:tcW w:w="810" w:type="dxa"/>
            <w:tcBorders>
              <w:top w:val="single" w:sz="4" w:space="0" w:color="auto"/>
            </w:tcBorders>
            <w:vAlign w:val="center"/>
          </w:tcPr>
          <w:p w14:paraId="43474DCE"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4248" w:type="dxa"/>
            <w:tcBorders>
              <w:top w:val="single" w:sz="4" w:space="0" w:color="auto"/>
            </w:tcBorders>
            <w:vAlign w:val="center"/>
          </w:tcPr>
          <w:p w14:paraId="2180B606" w14:textId="77777777" w:rsidR="004776F8" w:rsidRPr="007201A9" w:rsidRDefault="004776F8" w:rsidP="006D1B5B">
            <w:pPr>
              <w:pStyle w:val="TableEntry"/>
              <w:rPr>
                <w:i/>
                <w:iCs/>
                <w:noProof w:val="0"/>
              </w:rPr>
            </w:pPr>
            <w:r w:rsidRPr="007201A9">
              <w:rPr>
                <w:i/>
                <w:iCs/>
                <w:noProof w:val="0"/>
              </w:rPr>
              <w:t>not specialized</w:t>
            </w:r>
          </w:p>
        </w:tc>
      </w:tr>
      <w:tr w:rsidR="004776F8" w:rsidRPr="007201A9" w14:paraId="0F557B1A" w14:textId="77777777" w:rsidTr="006D1B5B">
        <w:trPr>
          <w:cantSplit/>
        </w:trPr>
        <w:tc>
          <w:tcPr>
            <w:tcW w:w="2245" w:type="dxa"/>
            <w:vMerge/>
            <w:textDirection w:val="btLr"/>
            <w:vAlign w:val="center"/>
          </w:tcPr>
          <w:p w14:paraId="1413C45E" w14:textId="77777777" w:rsidR="004776F8" w:rsidRPr="007201A9" w:rsidRDefault="004776F8" w:rsidP="000D2A84">
            <w:pPr>
              <w:pStyle w:val="TableLabel"/>
              <w:rPr>
                <w:noProof w:val="0"/>
                <w:sz w:val="16"/>
                <w:u w:val="single"/>
              </w:rPr>
            </w:pPr>
          </w:p>
        </w:tc>
        <w:tc>
          <w:tcPr>
            <w:tcW w:w="2363" w:type="dxa"/>
            <w:vAlign w:val="center"/>
          </w:tcPr>
          <w:p w14:paraId="556107BD" w14:textId="77777777" w:rsidR="004776F8" w:rsidRPr="007201A9" w:rsidRDefault="004776F8" w:rsidP="006D1B5B">
            <w:pPr>
              <w:pStyle w:val="TableEntry"/>
              <w:rPr>
                <w:i/>
                <w:iCs/>
                <w:noProof w:val="0"/>
              </w:rPr>
            </w:pPr>
            <w:r w:rsidRPr="007201A9">
              <w:rPr>
                <w:i/>
                <w:iCs/>
                <w:noProof w:val="0"/>
              </w:rPr>
              <w:t>AuditEnterpriseSiteID</w:t>
            </w:r>
          </w:p>
        </w:tc>
        <w:tc>
          <w:tcPr>
            <w:tcW w:w="810" w:type="dxa"/>
            <w:vAlign w:val="center"/>
          </w:tcPr>
          <w:p w14:paraId="0672C357"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4248" w:type="dxa"/>
            <w:vAlign w:val="center"/>
          </w:tcPr>
          <w:p w14:paraId="7BBCA6BC" w14:textId="77777777" w:rsidR="004776F8" w:rsidRPr="007201A9" w:rsidRDefault="004776F8" w:rsidP="006D1B5B">
            <w:pPr>
              <w:pStyle w:val="TableEntry"/>
              <w:rPr>
                <w:i/>
                <w:iCs/>
                <w:noProof w:val="0"/>
              </w:rPr>
            </w:pPr>
            <w:r w:rsidRPr="007201A9">
              <w:rPr>
                <w:i/>
                <w:iCs/>
                <w:noProof w:val="0"/>
              </w:rPr>
              <w:t>not specialized</w:t>
            </w:r>
          </w:p>
        </w:tc>
      </w:tr>
      <w:tr w:rsidR="004776F8" w:rsidRPr="007201A9" w14:paraId="62474C20" w14:textId="77777777" w:rsidTr="006D1B5B">
        <w:trPr>
          <w:cantSplit/>
        </w:trPr>
        <w:tc>
          <w:tcPr>
            <w:tcW w:w="2245" w:type="dxa"/>
            <w:vMerge/>
            <w:textDirection w:val="btLr"/>
            <w:vAlign w:val="center"/>
          </w:tcPr>
          <w:p w14:paraId="5D605136" w14:textId="77777777" w:rsidR="004776F8" w:rsidRPr="007201A9" w:rsidRDefault="004776F8" w:rsidP="000D2A84">
            <w:pPr>
              <w:pStyle w:val="TableLabel"/>
              <w:rPr>
                <w:noProof w:val="0"/>
                <w:sz w:val="16"/>
                <w:u w:val="single"/>
              </w:rPr>
            </w:pPr>
          </w:p>
        </w:tc>
        <w:tc>
          <w:tcPr>
            <w:tcW w:w="2363" w:type="dxa"/>
            <w:vAlign w:val="center"/>
          </w:tcPr>
          <w:p w14:paraId="53186A5E" w14:textId="77777777" w:rsidR="004776F8" w:rsidRPr="007201A9" w:rsidRDefault="004776F8" w:rsidP="006D1B5B">
            <w:pPr>
              <w:pStyle w:val="TableEntry"/>
              <w:rPr>
                <w:i/>
                <w:iCs/>
                <w:noProof w:val="0"/>
              </w:rPr>
            </w:pPr>
            <w:r w:rsidRPr="007201A9">
              <w:rPr>
                <w:i/>
                <w:iCs/>
                <w:noProof w:val="0"/>
              </w:rPr>
              <w:t>AuditSourceTypeCode</w:t>
            </w:r>
          </w:p>
        </w:tc>
        <w:tc>
          <w:tcPr>
            <w:tcW w:w="810" w:type="dxa"/>
            <w:vAlign w:val="center"/>
          </w:tcPr>
          <w:p w14:paraId="6AB58B9C" w14:textId="77777777" w:rsidR="004776F8" w:rsidRPr="007201A9" w:rsidRDefault="004776F8" w:rsidP="006D1B5B">
            <w:pPr>
              <w:pStyle w:val="TableEntry"/>
              <w:jc w:val="center"/>
              <w:rPr>
                <w:i/>
                <w:iCs/>
                <w:noProof w:val="0"/>
                <w:szCs w:val="18"/>
              </w:rPr>
            </w:pPr>
            <w:r w:rsidRPr="007201A9">
              <w:rPr>
                <w:i/>
                <w:iCs/>
                <w:noProof w:val="0"/>
                <w:szCs w:val="18"/>
              </w:rPr>
              <w:t>U</w:t>
            </w:r>
          </w:p>
        </w:tc>
        <w:tc>
          <w:tcPr>
            <w:tcW w:w="4248" w:type="dxa"/>
            <w:vAlign w:val="center"/>
          </w:tcPr>
          <w:p w14:paraId="51B9DC5A" w14:textId="77777777" w:rsidR="004776F8" w:rsidRPr="007201A9" w:rsidRDefault="004776F8" w:rsidP="006D1B5B">
            <w:pPr>
              <w:pStyle w:val="TableEntry"/>
              <w:rPr>
                <w:i/>
                <w:iCs/>
                <w:noProof w:val="0"/>
              </w:rPr>
            </w:pPr>
            <w:r w:rsidRPr="007201A9">
              <w:rPr>
                <w:i/>
                <w:iCs/>
                <w:noProof w:val="0"/>
              </w:rPr>
              <w:t>not specialized</w:t>
            </w:r>
          </w:p>
        </w:tc>
      </w:tr>
    </w:tbl>
    <w:p w14:paraId="4A36C6D3" w14:textId="77777777" w:rsidR="004776F8" w:rsidRPr="007201A9" w:rsidRDefault="004776F8" w:rsidP="003048FC">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3161"/>
        <w:gridCol w:w="720"/>
        <w:gridCol w:w="4158"/>
      </w:tblGrid>
      <w:tr w:rsidR="004E2D89" w:rsidRPr="007201A9" w14:paraId="1F5E0F6A" w14:textId="77777777" w:rsidTr="006D1B5B">
        <w:tc>
          <w:tcPr>
            <w:tcW w:w="1537" w:type="dxa"/>
            <w:vMerge w:val="restart"/>
            <w:shd w:val="clear" w:color="auto" w:fill="auto"/>
          </w:tcPr>
          <w:p w14:paraId="5181B589" w14:textId="77777777" w:rsidR="004E2D89" w:rsidRPr="007201A9" w:rsidRDefault="004E2D89" w:rsidP="000F538D">
            <w:pPr>
              <w:pStyle w:val="TableEntryHeader"/>
              <w:rPr>
                <w:noProof w:val="0"/>
              </w:rPr>
            </w:pPr>
            <w:r w:rsidRPr="007201A9">
              <w:rPr>
                <w:noProof w:val="0"/>
              </w:rPr>
              <w:t>Patient</w:t>
            </w:r>
          </w:p>
          <w:p w14:paraId="58DC89E2" w14:textId="66714A85" w:rsidR="004776F8" w:rsidRPr="007201A9" w:rsidRDefault="004776F8" w:rsidP="000F538D">
            <w:pPr>
              <w:pStyle w:val="TableEntryHeader"/>
              <w:rPr>
                <w:noProof w:val="0"/>
              </w:rPr>
            </w:pPr>
            <w:r w:rsidRPr="007201A9">
              <w:rPr>
                <w:noProof w:val="0"/>
              </w:rPr>
              <w:t>(if known)</w:t>
            </w:r>
          </w:p>
          <w:p w14:paraId="1694484C" w14:textId="36CECD6D" w:rsidR="00E47509" w:rsidRPr="007201A9" w:rsidRDefault="004776F8"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781E21B5" w14:textId="4E0ADA8D" w:rsidR="004E2D89" w:rsidRPr="007201A9" w:rsidRDefault="004E2D89" w:rsidP="006D1B5B">
            <w:pPr>
              <w:pStyle w:val="TableEntryHeader"/>
              <w:rPr>
                <w:noProof w:val="0"/>
              </w:rPr>
            </w:pPr>
            <w:r w:rsidRPr="007201A9">
              <w:rPr>
                <w:bCs/>
                <w:noProof w:val="0"/>
                <w:sz w:val="12"/>
              </w:rPr>
              <w:t>Participant</w:t>
            </w:r>
            <w:r w:rsidR="00EB728E" w:rsidRPr="007201A9">
              <w:rPr>
                <w:bCs/>
                <w:noProof w:val="0"/>
                <w:sz w:val="12"/>
              </w:rPr>
              <w:t>ObjectIdentification</w:t>
            </w:r>
            <w:r w:rsidR="004776F8" w:rsidRPr="007201A9">
              <w:rPr>
                <w:bCs/>
                <w:noProof w:val="0"/>
                <w:sz w:val="12"/>
              </w:rPr>
              <w:t>)</w:t>
            </w:r>
          </w:p>
        </w:tc>
        <w:tc>
          <w:tcPr>
            <w:tcW w:w="3161" w:type="dxa"/>
            <w:shd w:val="clear" w:color="auto" w:fill="auto"/>
          </w:tcPr>
          <w:p w14:paraId="37000DE6" w14:textId="77777777" w:rsidR="004E2D89" w:rsidRPr="007201A9" w:rsidRDefault="004E2D89" w:rsidP="000F538D">
            <w:pPr>
              <w:pStyle w:val="TableEntry"/>
              <w:rPr>
                <w:noProof w:val="0"/>
              </w:rPr>
            </w:pPr>
            <w:r w:rsidRPr="007201A9">
              <w:rPr>
                <w:noProof w:val="0"/>
              </w:rPr>
              <w:t>ParticipantObjectTypeCode</w:t>
            </w:r>
          </w:p>
        </w:tc>
        <w:tc>
          <w:tcPr>
            <w:tcW w:w="720" w:type="dxa"/>
            <w:shd w:val="clear" w:color="auto" w:fill="auto"/>
          </w:tcPr>
          <w:p w14:paraId="1821EED3" w14:textId="77777777" w:rsidR="004E2D89" w:rsidRPr="007201A9" w:rsidRDefault="004E2D89" w:rsidP="000F538D">
            <w:pPr>
              <w:pStyle w:val="TableEntry"/>
              <w:jc w:val="center"/>
              <w:rPr>
                <w:noProof w:val="0"/>
              </w:rPr>
            </w:pPr>
            <w:r w:rsidRPr="007201A9">
              <w:rPr>
                <w:noProof w:val="0"/>
              </w:rPr>
              <w:t>M</w:t>
            </w:r>
          </w:p>
        </w:tc>
        <w:tc>
          <w:tcPr>
            <w:tcW w:w="4158" w:type="dxa"/>
            <w:shd w:val="clear" w:color="auto" w:fill="auto"/>
            <w:vAlign w:val="center"/>
          </w:tcPr>
          <w:p w14:paraId="68D3C5F4" w14:textId="77777777" w:rsidR="004E2D89" w:rsidRPr="007201A9" w:rsidRDefault="004E2D89" w:rsidP="000F538D">
            <w:pPr>
              <w:pStyle w:val="TableEntry"/>
              <w:rPr>
                <w:noProof w:val="0"/>
              </w:rPr>
            </w:pPr>
            <w:r w:rsidRPr="007201A9">
              <w:rPr>
                <w:noProof w:val="0"/>
              </w:rPr>
              <w:t>“1” (Person)</w:t>
            </w:r>
          </w:p>
        </w:tc>
      </w:tr>
      <w:tr w:rsidR="004E2D89" w:rsidRPr="007201A9" w14:paraId="3D30E8C0" w14:textId="77777777" w:rsidTr="006D1B5B">
        <w:tc>
          <w:tcPr>
            <w:tcW w:w="1537" w:type="dxa"/>
            <w:vMerge/>
            <w:shd w:val="clear" w:color="auto" w:fill="auto"/>
          </w:tcPr>
          <w:p w14:paraId="76820CF4" w14:textId="77777777" w:rsidR="004E2D89" w:rsidRPr="007201A9" w:rsidRDefault="004E2D89" w:rsidP="000F538D">
            <w:pPr>
              <w:rPr>
                <w:lang w:val="en-US"/>
              </w:rPr>
            </w:pPr>
          </w:p>
        </w:tc>
        <w:tc>
          <w:tcPr>
            <w:tcW w:w="3161" w:type="dxa"/>
            <w:shd w:val="clear" w:color="auto" w:fill="auto"/>
          </w:tcPr>
          <w:p w14:paraId="7637D65D" w14:textId="77777777" w:rsidR="004E2D89" w:rsidRPr="007201A9" w:rsidRDefault="004E2D89" w:rsidP="000F538D">
            <w:pPr>
              <w:pStyle w:val="TableEntry"/>
              <w:rPr>
                <w:noProof w:val="0"/>
              </w:rPr>
            </w:pPr>
            <w:r w:rsidRPr="007201A9">
              <w:rPr>
                <w:noProof w:val="0"/>
              </w:rPr>
              <w:t>ParticipantObjectTypeCodeRole</w:t>
            </w:r>
          </w:p>
        </w:tc>
        <w:tc>
          <w:tcPr>
            <w:tcW w:w="720" w:type="dxa"/>
            <w:shd w:val="clear" w:color="auto" w:fill="auto"/>
          </w:tcPr>
          <w:p w14:paraId="57279303" w14:textId="77777777" w:rsidR="004E2D89" w:rsidRPr="007201A9" w:rsidRDefault="004E2D89" w:rsidP="000F538D">
            <w:pPr>
              <w:pStyle w:val="TableEntry"/>
              <w:jc w:val="center"/>
              <w:rPr>
                <w:noProof w:val="0"/>
              </w:rPr>
            </w:pPr>
            <w:r w:rsidRPr="007201A9">
              <w:rPr>
                <w:noProof w:val="0"/>
              </w:rPr>
              <w:t>M</w:t>
            </w:r>
          </w:p>
        </w:tc>
        <w:tc>
          <w:tcPr>
            <w:tcW w:w="4158" w:type="dxa"/>
            <w:shd w:val="clear" w:color="auto" w:fill="auto"/>
            <w:vAlign w:val="center"/>
          </w:tcPr>
          <w:p w14:paraId="243FC337" w14:textId="77777777" w:rsidR="004E2D89" w:rsidRPr="007201A9" w:rsidRDefault="004E2D89" w:rsidP="000F538D">
            <w:pPr>
              <w:pStyle w:val="TableEntry"/>
              <w:rPr>
                <w:noProof w:val="0"/>
              </w:rPr>
            </w:pPr>
            <w:r w:rsidRPr="007201A9">
              <w:rPr>
                <w:noProof w:val="0"/>
              </w:rPr>
              <w:t>“1” (Patient)</w:t>
            </w:r>
          </w:p>
        </w:tc>
      </w:tr>
      <w:tr w:rsidR="004E2D89" w:rsidRPr="007201A9" w14:paraId="2F6C1A00" w14:textId="77777777" w:rsidTr="006D1B5B">
        <w:tc>
          <w:tcPr>
            <w:tcW w:w="1537" w:type="dxa"/>
            <w:vMerge/>
            <w:shd w:val="clear" w:color="auto" w:fill="auto"/>
          </w:tcPr>
          <w:p w14:paraId="185DEA70" w14:textId="77777777" w:rsidR="004E2D89" w:rsidRPr="007201A9" w:rsidRDefault="004E2D89" w:rsidP="000F538D">
            <w:pPr>
              <w:rPr>
                <w:lang w:val="en-US"/>
              </w:rPr>
            </w:pPr>
          </w:p>
        </w:tc>
        <w:tc>
          <w:tcPr>
            <w:tcW w:w="3161" w:type="dxa"/>
            <w:shd w:val="clear" w:color="auto" w:fill="auto"/>
          </w:tcPr>
          <w:p w14:paraId="65F7989C" w14:textId="77777777" w:rsidR="004E2D89" w:rsidRPr="007201A9" w:rsidRDefault="004E2D89" w:rsidP="000F538D">
            <w:pPr>
              <w:pStyle w:val="TableEntry"/>
              <w:rPr>
                <w:i/>
                <w:iCs/>
                <w:noProof w:val="0"/>
              </w:rPr>
            </w:pPr>
            <w:r w:rsidRPr="007201A9">
              <w:rPr>
                <w:i/>
                <w:iCs/>
                <w:noProof w:val="0"/>
              </w:rPr>
              <w:t>ParticipantObjectDataLifeCycle</w:t>
            </w:r>
          </w:p>
        </w:tc>
        <w:tc>
          <w:tcPr>
            <w:tcW w:w="720" w:type="dxa"/>
            <w:shd w:val="clear" w:color="auto" w:fill="auto"/>
          </w:tcPr>
          <w:p w14:paraId="66A69547"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1FB9A142"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BD76B8B" w14:textId="77777777" w:rsidTr="006D1B5B">
        <w:tc>
          <w:tcPr>
            <w:tcW w:w="1537" w:type="dxa"/>
            <w:vMerge/>
            <w:shd w:val="clear" w:color="auto" w:fill="auto"/>
          </w:tcPr>
          <w:p w14:paraId="612E2E3E" w14:textId="77777777" w:rsidR="004E2D89" w:rsidRPr="007201A9" w:rsidRDefault="004E2D89" w:rsidP="000F538D">
            <w:pPr>
              <w:rPr>
                <w:lang w:val="en-US"/>
              </w:rPr>
            </w:pPr>
          </w:p>
        </w:tc>
        <w:tc>
          <w:tcPr>
            <w:tcW w:w="3161" w:type="dxa"/>
            <w:shd w:val="clear" w:color="auto" w:fill="auto"/>
          </w:tcPr>
          <w:p w14:paraId="43B0DBDC" w14:textId="77777777" w:rsidR="004E2D89" w:rsidRPr="007201A9" w:rsidRDefault="004E2D89" w:rsidP="000F538D">
            <w:pPr>
              <w:pStyle w:val="TableEntry"/>
              <w:rPr>
                <w:i/>
                <w:noProof w:val="0"/>
              </w:rPr>
            </w:pPr>
            <w:r w:rsidRPr="007201A9">
              <w:rPr>
                <w:i/>
                <w:noProof w:val="0"/>
              </w:rPr>
              <w:t>ParticipantObjectIDTypeCode</w:t>
            </w:r>
          </w:p>
        </w:tc>
        <w:tc>
          <w:tcPr>
            <w:tcW w:w="720" w:type="dxa"/>
            <w:shd w:val="clear" w:color="auto" w:fill="auto"/>
          </w:tcPr>
          <w:p w14:paraId="72EF70DE" w14:textId="116F3349" w:rsidR="004E2D89" w:rsidRPr="007201A9" w:rsidRDefault="00EB728E" w:rsidP="006D1B5B">
            <w:pPr>
              <w:pStyle w:val="TableEntry"/>
              <w:jc w:val="center"/>
              <w:rPr>
                <w:i/>
                <w:iCs/>
                <w:noProof w:val="0"/>
              </w:rPr>
            </w:pPr>
            <w:r w:rsidRPr="007201A9">
              <w:rPr>
                <w:i/>
                <w:iCs/>
                <w:noProof w:val="0"/>
              </w:rPr>
              <w:t>U</w:t>
            </w:r>
          </w:p>
        </w:tc>
        <w:tc>
          <w:tcPr>
            <w:tcW w:w="4158" w:type="dxa"/>
            <w:shd w:val="clear" w:color="auto" w:fill="auto"/>
            <w:vAlign w:val="center"/>
          </w:tcPr>
          <w:p w14:paraId="66C9EEB4"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157FC7C7" w14:textId="77777777" w:rsidTr="006D1B5B">
        <w:tc>
          <w:tcPr>
            <w:tcW w:w="1537" w:type="dxa"/>
            <w:vMerge/>
            <w:shd w:val="clear" w:color="auto" w:fill="auto"/>
          </w:tcPr>
          <w:p w14:paraId="4245B2E0" w14:textId="77777777" w:rsidR="004E2D89" w:rsidRPr="007201A9" w:rsidRDefault="004E2D89" w:rsidP="000F538D">
            <w:pPr>
              <w:rPr>
                <w:lang w:val="en-US"/>
              </w:rPr>
            </w:pPr>
          </w:p>
        </w:tc>
        <w:tc>
          <w:tcPr>
            <w:tcW w:w="3161" w:type="dxa"/>
            <w:shd w:val="clear" w:color="auto" w:fill="auto"/>
          </w:tcPr>
          <w:p w14:paraId="06EC0D20" w14:textId="77777777" w:rsidR="004E2D89" w:rsidRPr="007201A9" w:rsidRDefault="004E2D89" w:rsidP="000F538D">
            <w:pPr>
              <w:pStyle w:val="TableEntry"/>
              <w:rPr>
                <w:i/>
                <w:iCs/>
                <w:noProof w:val="0"/>
              </w:rPr>
            </w:pPr>
            <w:r w:rsidRPr="007201A9">
              <w:rPr>
                <w:i/>
                <w:iCs/>
                <w:noProof w:val="0"/>
              </w:rPr>
              <w:t>ParticipantObjectSensitivity</w:t>
            </w:r>
          </w:p>
        </w:tc>
        <w:tc>
          <w:tcPr>
            <w:tcW w:w="720" w:type="dxa"/>
            <w:shd w:val="clear" w:color="auto" w:fill="auto"/>
          </w:tcPr>
          <w:p w14:paraId="28C03E9F"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722F23D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C5B71B8" w14:textId="77777777" w:rsidTr="006D1B5B">
        <w:tc>
          <w:tcPr>
            <w:tcW w:w="1537" w:type="dxa"/>
            <w:vMerge/>
            <w:shd w:val="clear" w:color="auto" w:fill="auto"/>
          </w:tcPr>
          <w:p w14:paraId="621FE5BF" w14:textId="77777777" w:rsidR="004E2D89" w:rsidRPr="007201A9" w:rsidRDefault="004E2D89" w:rsidP="000F538D">
            <w:pPr>
              <w:rPr>
                <w:lang w:val="en-US"/>
              </w:rPr>
            </w:pPr>
          </w:p>
        </w:tc>
        <w:tc>
          <w:tcPr>
            <w:tcW w:w="3161" w:type="dxa"/>
            <w:shd w:val="clear" w:color="auto" w:fill="auto"/>
          </w:tcPr>
          <w:p w14:paraId="7CBDC306" w14:textId="77777777" w:rsidR="004E2D89" w:rsidRPr="007201A9" w:rsidRDefault="004E2D89" w:rsidP="000F538D">
            <w:pPr>
              <w:pStyle w:val="TableEntry"/>
              <w:rPr>
                <w:noProof w:val="0"/>
              </w:rPr>
            </w:pPr>
            <w:r w:rsidRPr="007201A9">
              <w:rPr>
                <w:noProof w:val="0"/>
              </w:rPr>
              <w:t>ParticipantObjectID</w:t>
            </w:r>
          </w:p>
        </w:tc>
        <w:tc>
          <w:tcPr>
            <w:tcW w:w="720" w:type="dxa"/>
            <w:shd w:val="clear" w:color="auto" w:fill="auto"/>
          </w:tcPr>
          <w:p w14:paraId="16EFB9F0" w14:textId="77777777" w:rsidR="004E2D89" w:rsidRPr="007201A9" w:rsidRDefault="004E2D89" w:rsidP="000F538D">
            <w:pPr>
              <w:pStyle w:val="TableEntry"/>
              <w:jc w:val="center"/>
              <w:rPr>
                <w:noProof w:val="0"/>
              </w:rPr>
            </w:pPr>
            <w:r w:rsidRPr="007201A9">
              <w:rPr>
                <w:noProof w:val="0"/>
              </w:rPr>
              <w:t>M</w:t>
            </w:r>
          </w:p>
        </w:tc>
        <w:tc>
          <w:tcPr>
            <w:tcW w:w="4158" w:type="dxa"/>
            <w:shd w:val="clear" w:color="auto" w:fill="auto"/>
          </w:tcPr>
          <w:p w14:paraId="05BCF04D" w14:textId="0917F838" w:rsidR="004E2D89" w:rsidRPr="007201A9" w:rsidRDefault="004E2D89" w:rsidP="000F538D">
            <w:pPr>
              <w:pStyle w:val="TableEntry"/>
              <w:rPr>
                <w:noProof w:val="0"/>
              </w:rPr>
            </w:pPr>
            <w:r w:rsidRPr="007201A9">
              <w:rPr>
                <w:noProof w:val="0"/>
              </w:rPr>
              <w:t>The patient ID in HL7</w:t>
            </w:r>
            <w:r w:rsidR="006C1CFC" w:rsidRPr="007201A9">
              <w:rPr>
                <w:noProof w:val="0"/>
                <w:vertAlign w:val="superscript"/>
              </w:rPr>
              <w:t>®</w:t>
            </w:r>
            <w:r w:rsidR="006C1CFC" w:rsidRPr="007201A9">
              <w:rPr>
                <w:rStyle w:val="FootnoteReference"/>
                <w:noProof w:val="0"/>
              </w:rPr>
              <w:footnoteReference w:id="2"/>
            </w:r>
            <w:r w:rsidRPr="007201A9">
              <w:rPr>
                <w:noProof w:val="0"/>
              </w:rPr>
              <w:t xml:space="preserve"> CX format. </w:t>
            </w:r>
          </w:p>
        </w:tc>
      </w:tr>
      <w:tr w:rsidR="004E2D89" w:rsidRPr="007201A9" w14:paraId="184FA224" w14:textId="77777777" w:rsidTr="006D1B5B">
        <w:tc>
          <w:tcPr>
            <w:tcW w:w="1537" w:type="dxa"/>
            <w:vMerge/>
            <w:shd w:val="clear" w:color="auto" w:fill="auto"/>
          </w:tcPr>
          <w:p w14:paraId="1B267F15" w14:textId="77777777" w:rsidR="004E2D89" w:rsidRPr="007201A9" w:rsidRDefault="004E2D89" w:rsidP="000F538D">
            <w:pPr>
              <w:rPr>
                <w:lang w:val="en-US"/>
              </w:rPr>
            </w:pPr>
          </w:p>
        </w:tc>
        <w:tc>
          <w:tcPr>
            <w:tcW w:w="3161" w:type="dxa"/>
            <w:shd w:val="clear" w:color="auto" w:fill="auto"/>
          </w:tcPr>
          <w:p w14:paraId="2EE5F6F0" w14:textId="77777777" w:rsidR="004E2D89" w:rsidRPr="007201A9" w:rsidRDefault="004E2D89" w:rsidP="000F538D">
            <w:pPr>
              <w:pStyle w:val="TableEntry"/>
              <w:rPr>
                <w:i/>
                <w:iCs/>
                <w:noProof w:val="0"/>
              </w:rPr>
            </w:pPr>
            <w:r w:rsidRPr="007201A9">
              <w:rPr>
                <w:i/>
                <w:iCs/>
                <w:noProof w:val="0"/>
              </w:rPr>
              <w:t>ParticipantObjectName</w:t>
            </w:r>
          </w:p>
        </w:tc>
        <w:tc>
          <w:tcPr>
            <w:tcW w:w="720" w:type="dxa"/>
            <w:shd w:val="clear" w:color="auto" w:fill="auto"/>
          </w:tcPr>
          <w:p w14:paraId="473F1267"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59B1E29E"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2BE296E" w14:textId="77777777" w:rsidTr="006D1B5B">
        <w:tc>
          <w:tcPr>
            <w:tcW w:w="1537" w:type="dxa"/>
            <w:vMerge/>
            <w:shd w:val="clear" w:color="auto" w:fill="auto"/>
          </w:tcPr>
          <w:p w14:paraId="420BF148" w14:textId="77777777" w:rsidR="004E2D89" w:rsidRPr="007201A9" w:rsidRDefault="004E2D89" w:rsidP="000F538D">
            <w:pPr>
              <w:rPr>
                <w:lang w:val="en-US"/>
              </w:rPr>
            </w:pPr>
          </w:p>
        </w:tc>
        <w:tc>
          <w:tcPr>
            <w:tcW w:w="3161" w:type="dxa"/>
            <w:shd w:val="clear" w:color="auto" w:fill="auto"/>
          </w:tcPr>
          <w:p w14:paraId="5F342574" w14:textId="77777777" w:rsidR="004E2D89" w:rsidRPr="007201A9" w:rsidRDefault="004E2D89" w:rsidP="000F538D">
            <w:pPr>
              <w:pStyle w:val="TableEntry"/>
              <w:rPr>
                <w:i/>
                <w:iCs/>
                <w:noProof w:val="0"/>
              </w:rPr>
            </w:pPr>
            <w:r w:rsidRPr="007201A9">
              <w:rPr>
                <w:i/>
                <w:iCs/>
                <w:noProof w:val="0"/>
              </w:rPr>
              <w:t>ParticipantObjectQuery</w:t>
            </w:r>
          </w:p>
        </w:tc>
        <w:tc>
          <w:tcPr>
            <w:tcW w:w="720" w:type="dxa"/>
            <w:shd w:val="clear" w:color="auto" w:fill="auto"/>
          </w:tcPr>
          <w:p w14:paraId="6E8DCC39"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50E094E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15FC2D6" w14:textId="77777777" w:rsidTr="006D1B5B">
        <w:tc>
          <w:tcPr>
            <w:tcW w:w="1537" w:type="dxa"/>
            <w:vMerge/>
            <w:shd w:val="clear" w:color="auto" w:fill="auto"/>
          </w:tcPr>
          <w:p w14:paraId="644838ED" w14:textId="77777777" w:rsidR="004E2D89" w:rsidRPr="007201A9" w:rsidRDefault="004E2D89" w:rsidP="000F538D">
            <w:pPr>
              <w:rPr>
                <w:lang w:val="en-US"/>
              </w:rPr>
            </w:pPr>
          </w:p>
        </w:tc>
        <w:tc>
          <w:tcPr>
            <w:tcW w:w="3161" w:type="dxa"/>
            <w:shd w:val="clear" w:color="auto" w:fill="auto"/>
          </w:tcPr>
          <w:p w14:paraId="41BCBF61" w14:textId="77777777" w:rsidR="004E2D89" w:rsidRPr="007201A9" w:rsidRDefault="004E2D89" w:rsidP="000F538D">
            <w:pPr>
              <w:pStyle w:val="TableEntry"/>
              <w:rPr>
                <w:i/>
                <w:iCs/>
                <w:noProof w:val="0"/>
              </w:rPr>
            </w:pPr>
            <w:r w:rsidRPr="007201A9">
              <w:rPr>
                <w:i/>
                <w:iCs/>
                <w:noProof w:val="0"/>
              </w:rPr>
              <w:t>ParticipantObjectDetail</w:t>
            </w:r>
          </w:p>
        </w:tc>
        <w:tc>
          <w:tcPr>
            <w:tcW w:w="720" w:type="dxa"/>
            <w:shd w:val="clear" w:color="auto" w:fill="auto"/>
          </w:tcPr>
          <w:p w14:paraId="0106B992" w14:textId="77777777" w:rsidR="004E2D89" w:rsidRPr="007201A9" w:rsidRDefault="004E2D89" w:rsidP="000F538D">
            <w:pPr>
              <w:pStyle w:val="TableEntry"/>
              <w:jc w:val="center"/>
              <w:rPr>
                <w:i/>
                <w:iCs/>
                <w:noProof w:val="0"/>
              </w:rPr>
            </w:pPr>
            <w:r w:rsidRPr="007201A9">
              <w:rPr>
                <w:i/>
                <w:iCs/>
                <w:noProof w:val="0"/>
              </w:rPr>
              <w:t>U</w:t>
            </w:r>
          </w:p>
        </w:tc>
        <w:tc>
          <w:tcPr>
            <w:tcW w:w="4158" w:type="dxa"/>
            <w:shd w:val="clear" w:color="auto" w:fill="auto"/>
            <w:vAlign w:val="center"/>
          </w:tcPr>
          <w:p w14:paraId="7A09B488" w14:textId="77777777" w:rsidR="004E2D89" w:rsidRPr="007201A9" w:rsidRDefault="004E2D89" w:rsidP="000F538D">
            <w:pPr>
              <w:pStyle w:val="TableEntry"/>
              <w:rPr>
                <w:i/>
                <w:iCs/>
                <w:noProof w:val="0"/>
              </w:rPr>
            </w:pPr>
            <w:r w:rsidRPr="007201A9">
              <w:rPr>
                <w:i/>
                <w:iCs/>
                <w:noProof w:val="0"/>
              </w:rPr>
              <w:t>not specialized</w:t>
            </w:r>
          </w:p>
        </w:tc>
      </w:tr>
    </w:tbl>
    <w:p w14:paraId="73DC5108" w14:textId="77777777" w:rsidR="005265C7" w:rsidRPr="007201A9" w:rsidRDefault="005265C7"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90"/>
        <w:gridCol w:w="900"/>
        <w:gridCol w:w="3888"/>
      </w:tblGrid>
      <w:tr w:rsidR="004E2D89" w:rsidRPr="007201A9" w14:paraId="5FFE20D5" w14:textId="77777777" w:rsidTr="006D1B5B">
        <w:tc>
          <w:tcPr>
            <w:tcW w:w="1998" w:type="dxa"/>
            <w:vMerge w:val="restart"/>
            <w:shd w:val="clear" w:color="auto" w:fill="auto"/>
          </w:tcPr>
          <w:p w14:paraId="0BDC3E7E" w14:textId="05F90E02" w:rsidR="004E2D89" w:rsidRPr="007201A9" w:rsidRDefault="004E2D89" w:rsidP="000F538D">
            <w:pPr>
              <w:pStyle w:val="TableEntryHeader"/>
              <w:rPr>
                <w:noProof w:val="0"/>
              </w:rPr>
            </w:pPr>
            <w:r w:rsidRPr="007201A9">
              <w:rPr>
                <w:noProof w:val="0"/>
              </w:rPr>
              <w:t>Document</w:t>
            </w:r>
            <w:r w:rsidR="00EB728E" w:rsidRPr="007201A9">
              <w:rPr>
                <w:noProof w:val="0"/>
              </w:rPr>
              <w:t>Entry</w:t>
            </w:r>
          </w:p>
          <w:p w14:paraId="2020475B" w14:textId="115E30D3" w:rsidR="00EB728E" w:rsidRPr="007201A9" w:rsidRDefault="00EB728E" w:rsidP="000F538D">
            <w:pPr>
              <w:pStyle w:val="TableEntryHeader"/>
              <w:rPr>
                <w:noProof w:val="0"/>
              </w:rPr>
            </w:pPr>
            <w:r w:rsidRPr="007201A9">
              <w:rPr>
                <w:noProof w:val="0"/>
              </w:rPr>
              <w:t>Folder</w:t>
            </w:r>
          </w:p>
          <w:p w14:paraId="638BD1B6" w14:textId="6963E898" w:rsidR="00EB728E" w:rsidRPr="007201A9" w:rsidRDefault="00EB728E" w:rsidP="000F538D">
            <w:pPr>
              <w:pStyle w:val="TableEntryHeader"/>
              <w:rPr>
                <w:noProof w:val="0"/>
              </w:rPr>
            </w:pPr>
            <w:r w:rsidRPr="007201A9">
              <w:rPr>
                <w:noProof w:val="0"/>
              </w:rPr>
              <w:t>SubmissionSet</w:t>
            </w:r>
          </w:p>
          <w:p w14:paraId="365196EE" w14:textId="0581FAC8" w:rsidR="00E47509" w:rsidRPr="007201A9" w:rsidRDefault="00EB728E"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1B56134F" w14:textId="720F25BF" w:rsidR="004E2D89" w:rsidRPr="007201A9" w:rsidRDefault="004E2D89" w:rsidP="006D1B5B">
            <w:pPr>
              <w:pStyle w:val="TableEntryHeader"/>
              <w:rPr>
                <w:noProof w:val="0"/>
              </w:rPr>
            </w:pPr>
            <w:r w:rsidRPr="007201A9">
              <w:rPr>
                <w:bCs/>
                <w:noProof w:val="0"/>
                <w:sz w:val="12"/>
              </w:rPr>
              <w:t>Participant</w:t>
            </w:r>
            <w:r w:rsidR="00EB728E" w:rsidRPr="007201A9">
              <w:rPr>
                <w:bCs/>
                <w:noProof w:val="0"/>
                <w:sz w:val="12"/>
              </w:rPr>
              <w:t>ObjectIdentification)</w:t>
            </w:r>
          </w:p>
        </w:tc>
        <w:tc>
          <w:tcPr>
            <w:tcW w:w="2790" w:type="dxa"/>
            <w:shd w:val="clear" w:color="auto" w:fill="auto"/>
            <w:vAlign w:val="center"/>
          </w:tcPr>
          <w:p w14:paraId="502F85A1" w14:textId="77777777" w:rsidR="004E2D89" w:rsidRPr="007201A9" w:rsidRDefault="004E2D89" w:rsidP="000F538D">
            <w:pPr>
              <w:pStyle w:val="TableEntry"/>
              <w:rPr>
                <w:noProof w:val="0"/>
              </w:rPr>
            </w:pPr>
            <w:r w:rsidRPr="007201A9">
              <w:rPr>
                <w:noProof w:val="0"/>
              </w:rPr>
              <w:t>ParticipantObjectTypeCode</w:t>
            </w:r>
          </w:p>
        </w:tc>
        <w:tc>
          <w:tcPr>
            <w:tcW w:w="900" w:type="dxa"/>
            <w:shd w:val="clear" w:color="auto" w:fill="auto"/>
          </w:tcPr>
          <w:p w14:paraId="4A2659B7"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3C4C8E5C" w14:textId="77777777" w:rsidR="004E2D89" w:rsidRPr="007201A9" w:rsidRDefault="004E2D89" w:rsidP="000F538D">
            <w:pPr>
              <w:pStyle w:val="TableEntry"/>
              <w:rPr>
                <w:noProof w:val="0"/>
              </w:rPr>
            </w:pPr>
            <w:r w:rsidRPr="007201A9">
              <w:rPr>
                <w:noProof w:val="0"/>
              </w:rPr>
              <w:t>“2” (system object)</w:t>
            </w:r>
          </w:p>
        </w:tc>
      </w:tr>
      <w:tr w:rsidR="004E2D89" w:rsidRPr="007201A9" w14:paraId="2A1AB85A" w14:textId="77777777" w:rsidTr="006D1B5B">
        <w:tc>
          <w:tcPr>
            <w:tcW w:w="1998" w:type="dxa"/>
            <w:vMerge/>
            <w:shd w:val="clear" w:color="auto" w:fill="auto"/>
          </w:tcPr>
          <w:p w14:paraId="333E7B2C" w14:textId="77777777" w:rsidR="004E2D89" w:rsidRPr="007201A9" w:rsidRDefault="004E2D89" w:rsidP="000F538D">
            <w:pPr>
              <w:rPr>
                <w:lang w:val="en-US"/>
              </w:rPr>
            </w:pPr>
          </w:p>
        </w:tc>
        <w:tc>
          <w:tcPr>
            <w:tcW w:w="2790" w:type="dxa"/>
            <w:shd w:val="clear" w:color="auto" w:fill="auto"/>
            <w:vAlign w:val="center"/>
          </w:tcPr>
          <w:p w14:paraId="7F08211F" w14:textId="77777777" w:rsidR="004E2D89" w:rsidRPr="007201A9" w:rsidRDefault="004E2D89" w:rsidP="000F538D">
            <w:pPr>
              <w:pStyle w:val="TableEntry"/>
              <w:rPr>
                <w:noProof w:val="0"/>
              </w:rPr>
            </w:pPr>
            <w:r w:rsidRPr="007201A9">
              <w:rPr>
                <w:noProof w:val="0"/>
              </w:rPr>
              <w:t>ParticipantObjectTypeCodeRole</w:t>
            </w:r>
          </w:p>
        </w:tc>
        <w:tc>
          <w:tcPr>
            <w:tcW w:w="900" w:type="dxa"/>
            <w:shd w:val="clear" w:color="auto" w:fill="auto"/>
          </w:tcPr>
          <w:p w14:paraId="75EB8FCE"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68F8C141" w14:textId="7E7B9DBD" w:rsidR="004E2D89" w:rsidRPr="007201A9" w:rsidRDefault="004E2D89" w:rsidP="00EB728E">
            <w:pPr>
              <w:pStyle w:val="TableEntry"/>
              <w:rPr>
                <w:noProof w:val="0"/>
              </w:rPr>
            </w:pPr>
            <w:r w:rsidRPr="007201A9">
              <w:rPr>
                <w:noProof w:val="0"/>
              </w:rPr>
              <w:t>“</w:t>
            </w:r>
            <w:r w:rsidR="00EB728E" w:rsidRPr="007201A9">
              <w:rPr>
                <w:noProof w:val="0"/>
              </w:rPr>
              <w:t>3</w:t>
            </w:r>
            <w:r w:rsidRPr="007201A9">
              <w:rPr>
                <w:noProof w:val="0"/>
              </w:rPr>
              <w:t>” (</w:t>
            </w:r>
            <w:r w:rsidR="00EB728E" w:rsidRPr="007201A9">
              <w:rPr>
                <w:noProof w:val="0"/>
              </w:rPr>
              <w:t>report</w:t>
            </w:r>
            <w:r w:rsidRPr="007201A9">
              <w:rPr>
                <w:noProof w:val="0"/>
              </w:rPr>
              <w:t>)</w:t>
            </w:r>
          </w:p>
        </w:tc>
      </w:tr>
      <w:tr w:rsidR="004E2D89" w:rsidRPr="007201A9" w14:paraId="4437CB88" w14:textId="77777777" w:rsidTr="006D1B5B">
        <w:tc>
          <w:tcPr>
            <w:tcW w:w="1998" w:type="dxa"/>
            <w:vMerge/>
            <w:shd w:val="clear" w:color="auto" w:fill="auto"/>
          </w:tcPr>
          <w:p w14:paraId="5E1F1116" w14:textId="77777777" w:rsidR="004E2D89" w:rsidRPr="007201A9" w:rsidRDefault="004E2D89" w:rsidP="000F538D">
            <w:pPr>
              <w:rPr>
                <w:lang w:val="en-US"/>
              </w:rPr>
            </w:pPr>
          </w:p>
        </w:tc>
        <w:tc>
          <w:tcPr>
            <w:tcW w:w="2790" w:type="dxa"/>
            <w:shd w:val="clear" w:color="auto" w:fill="auto"/>
            <w:vAlign w:val="center"/>
          </w:tcPr>
          <w:p w14:paraId="68DF6244" w14:textId="77777777" w:rsidR="004E2D89" w:rsidRPr="007201A9" w:rsidRDefault="004E2D89" w:rsidP="000F538D">
            <w:pPr>
              <w:pStyle w:val="TableEntry"/>
              <w:rPr>
                <w:i/>
                <w:iCs/>
                <w:noProof w:val="0"/>
              </w:rPr>
            </w:pPr>
            <w:r w:rsidRPr="007201A9">
              <w:rPr>
                <w:i/>
                <w:iCs/>
                <w:noProof w:val="0"/>
              </w:rPr>
              <w:t>ParticipantObjectDataLifeCycle</w:t>
            </w:r>
          </w:p>
        </w:tc>
        <w:tc>
          <w:tcPr>
            <w:tcW w:w="900" w:type="dxa"/>
            <w:shd w:val="clear" w:color="auto" w:fill="auto"/>
          </w:tcPr>
          <w:p w14:paraId="5CC9AC68"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3FE80C97"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22F7EBD" w14:textId="77777777" w:rsidTr="006D1B5B">
        <w:tc>
          <w:tcPr>
            <w:tcW w:w="1998" w:type="dxa"/>
            <w:vMerge/>
            <w:shd w:val="clear" w:color="auto" w:fill="auto"/>
          </w:tcPr>
          <w:p w14:paraId="2B87EF9B" w14:textId="77777777" w:rsidR="004E2D89" w:rsidRPr="007201A9" w:rsidRDefault="004E2D89" w:rsidP="000F538D">
            <w:pPr>
              <w:rPr>
                <w:lang w:val="en-US"/>
              </w:rPr>
            </w:pPr>
          </w:p>
        </w:tc>
        <w:tc>
          <w:tcPr>
            <w:tcW w:w="2790" w:type="dxa"/>
            <w:shd w:val="clear" w:color="auto" w:fill="auto"/>
            <w:vAlign w:val="center"/>
          </w:tcPr>
          <w:p w14:paraId="18FFE6ED" w14:textId="77777777" w:rsidR="004E2D89" w:rsidRPr="007201A9" w:rsidRDefault="004E2D89" w:rsidP="000F538D">
            <w:pPr>
              <w:pStyle w:val="TableEntry"/>
              <w:rPr>
                <w:noProof w:val="0"/>
              </w:rPr>
            </w:pPr>
            <w:r w:rsidRPr="007201A9">
              <w:rPr>
                <w:noProof w:val="0"/>
              </w:rPr>
              <w:t>ParticipantObjectIDTypeCode</w:t>
            </w:r>
          </w:p>
        </w:tc>
        <w:tc>
          <w:tcPr>
            <w:tcW w:w="900" w:type="dxa"/>
            <w:shd w:val="clear" w:color="auto" w:fill="auto"/>
          </w:tcPr>
          <w:p w14:paraId="2C4ACEDE"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1F998228" w14:textId="77777777" w:rsidR="00EB728E" w:rsidRPr="007201A9" w:rsidRDefault="00EB728E" w:rsidP="006D1B5B">
            <w:pPr>
              <w:pStyle w:val="TableEntry"/>
              <w:rPr>
                <w:noProof w:val="0"/>
              </w:rPr>
            </w:pPr>
            <w:r w:rsidRPr="007201A9">
              <w:rPr>
                <w:noProof w:val="0"/>
              </w:rPr>
              <w:t>The Notification Puller shall include one of the following values, depending on the specific object being received:</w:t>
            </w:r>
          </w:p>
          <w:p w14:paraId="5F22F6F2" w14:textId="77777777" w:rsidR="00EB728E" w:rsidRPr="007201A9" w:rsidRDefault="00EB728E" w:rsidP="006D1B5B">
            <w:pPr>
              <w:pStyle w:val="TableEntry"/>
              <w:rPr>
                <w:noProof w:val="0"/>
              </w:rPr>
            </w:pPr>
            <w:r w:rsidRPr="007201A9">
              <w:rPr>
                <w:noProof w:val="0"/>
              </w:rPr>
              <w:t>EV("urn:uuid:7edca82f-054d-47f2-a032-9b2a5b5186c1”, “IHE XDS Metadata”, “document entry object type”)</w:t>
            </w:r>
          </w:p>
          <w:p w14:paraId="5B688784" w14:textId="77777777" w:rsidR="00EB728E" w:rsidRPr="007201A9" w:rsidRDefault="00EB728E" w:rsidP="006D1B5B">
            <w:pPr>
              <w:pStyle w:val="TableEntry"/>
              <w:rPr>
                <w:noProof w:val="0"/>
              </w:rPr>
            </w:pPr>
            <w:r w:rsidRPr="007201A9">
              <w:rPr>
                <w:noProof w:val="0"/>
              </w:rPr>
              <w:t>EV(“urn:uuid:34268e47-fdf5-41a6-ba33-82133c465248”, “IHE XDS Metadata”, “on-demand document entry object type”)</w:t>
            </w:r>
          </w:p>
          <w:p w14:paraId="5423B87B" w14:textId="77777777" w:rsidR="00EB728E" w:rsidRPr="007201A9" w:rsidRDefault="00EB728E" w:rsidP="006D1B5B">
            <w:pPr>
              <w:pStyle w:val="TableEntry"/>
              <w:rPr>
                <w:noProof w:val="0"/>
              </w:rPr>
            </w:pPr>
            <w:r w:rsidRPr="007201A9">
              <w:rPr>
                <w:noProof w:val="0"/>
              </w:rPr>
              <w:t>EV("urn:uuid:d9d542f3-6cc4-48b6-8870-ea235fbc94c2”, “IHE XDS Metadata”, “folder classification node”)</w:t>
            </w:r>
          </w:p>
          <w:p w14:paraId="4CEEDA0A" w14:textId="675F5C63" w:rsidR="004E2D89" w:rsidRPr="007201A9" w:rsidRDefault="00EB728E" w:rsidP="006D1B5B">
            <w:pPr>
              <w:pStyle w:val="TableEntry"/>
              <w:rPr>
                <w:noProof w:val="0"/>
              </w:rPr>
            </w:pPr>
            <w:r w:rsidRPr="007201A9">
              <w:rPr>
                <w:noProof w:val="0"/>
              </w:rPr>
              <w:t>EV(urn:uuid:a54d6aa5-d40d-43f9-88c5-b4633d873bdd”, “IHE XDS Metadata”, ”submission set classification node”)</w:t>
            </w:r>
          </w:p>
        </w:tc>
      </w:tr>
      <w:tr w:rsidR="004E2D89" w:rsidRPr="007201A9" w14:paraId="7D937E5C" w14:textId="77777777" w:rsidTr="006D1B5B">
        <w:tc>
          <w:tcPr>
            <w:tcW w:w="1998" w:type="dxa"/>
            <w:vMerge/>
            <w:shd w:val="clear" w:color="auto" w:fill="auto"/>
          </w:tcPr>
          <w:p w14:paraId="731DC89D" w14:textId="77777777" w:rsidR="004E2D89" w:rsidRPr="007201A9" w:rsidRDefault="004E2D89" w:rsidP="000F538D">
            <w:pPr>
              <w:rPr>
                <w:lang w:val="en-US"/>
              </w:rPr>
            </w:pPr>
          </w:p>
        </w:tc>
        <w:tc>
          <w:tcPr>
            <w:tcW w:w="2790" w:type="dxa"/>
            <w:shd w:val="clear" w:color="auto" w:fill="auto"/>
            <w:vAlign w:val="center"/>
          </w:tcPr>
          <w:p w14:paraId="58A61277" w14:textId="77777777" w:rsidR="004E2D89" w:rsidRPr="007201A9" w:rsidRDefault="004E2D89" w:rsidP="000F538D">
            <w:pPr>
              <w:pStyle w:val="TableEntry"/>
              <w:rPr>
                <w:i/>
                <w:iCs/>
                <w:noProof w:val="0"/>
              </w:rPr>
            </w:pPr>
            <w:r w:rsidRPr="007201A9">
              <w:rPr>
                <w:i/>
                <w:iCs/>
                <w:noProof w:val="0"/>
              </w:rPr>
              <w:t>ParticipantObjectSensitivity</w:t>
            </w:r>
          </w:p>
        </w:tc>
        <w:tc>
          <w:tcPr>
            <w:tcW w:w="900" w:type="dxa"/>
            <w:shd w:val="clear" w:color="auto" w:fill="auto"/>
          </w:tcPr>
          <w:p w14:paraId="761F517E"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2A864F0D"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34B0FEF6" w14:textId="77777777" w:rsidTr="006D1B5B">
        <w:tc>
          <w:tcPr>
            <w:tcW w:w="1998" w:type="dxa"/>
            <w:vMerge/>
            <w:shd w:val="clear" w:color="auto" w:fill="auto"/>
          </w:tcPr>
          <w:p w14:paraId="1E638B0E" w14:textId="77777777" w:rsidR="004E2D89" w:rsidRPr="007201A9" w:rsidRDefault="004E2D89" w:rsidP="000F538D">
            <w:pPr>
              <w:rPr>
                <w:lang w:val="en-US"/>
              </w:rPr>
            </w:pPr>
          </w:p>
        </w:tc>
        <w:tc>
          <w:tcPr>
            <w:tcW w:w="2790" w:type="dxa"/>
            <w:shd w:val="clear" w:color="auto" w:fill="auto"/>
            <w:vAlign w:val="center"/>
          </w:tcPr>
          <w:p w14:paraId="6BDA66D5" w14:textId="77777777" w:rsidR="004E2D89" w:rsidRPr="007201A9" w:rsidRDefault="004E2D89" w:rsidP="000F538D">
            <w:pPr>
              <w:pStyle w:val="TableEntry"/>
              <w:rPr>
                <w:noProof w:val="0"/>
              </w:rPr>
            </w:pPr>
            <w:r w:rsidRPr="007201A9">
              <w:rPr>
                <w:noProof w:val="0"/>
              </w:rPr>
              <w:t>ParticipantObjectID</w:t>
            </w:r>
          </w:p>
        </w:tc>
        <w:tc>
          <w:tcPr>
            <w:tcW w:w="900" w:type="dxa"/>
            <w:shd w:val="clear" w:color="auto" w:fill="auto"/>
          </w:tcPr>
          <w:p w14:paraId="34A7F5E9"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2A91C14A" w14:textId="50681E33" w:rsidR="004E2D89" w:rsidRPr="007201A9" w:rsidRDefault="00EB728E" w:rsidP="000F538D">
            <w:pPr>
              <w:pStyle w:val="TableEntry"/>
              <w:rPr>
                <w:noProof w:val="0"/>
              </w:rPr>
            </w:pPr>
            <w:r w:rsidRPr="007201A9">
              <w:rPr>
                <w:iCs/>
                <w:noProof w:val="0"/>
                <w:szCs w:val="18"/>
              </w:rPr>
              <w:t>The value of the object's EntryUUID attribute.</w:t>
            </w:r>
          </w:p>
        </w:tc>
      </w:tr>
      <w:tr w:rsidR="004E2D89" w:rsidRPr="007201A9" w14:paraId="416608B5" w14:textId="77777777" w:rsidTr="006D1B5B">
        <w:tc>
          <w:tcPr>
            <w:tcW w:w="1998" w:type="dxa"/>
            <w:vMerge/>
            <w:shd w:val="clear" w:color="auto" w:fill="auto"/>
          </w:tcPr>
          <w:p w14:paraId="0531FD5C" w14:textId="77777777" w:rsidR="004E2D89" w:rsidRPr="007201A9" w:rsidRDefault="004E2D89" w:rsidP="000F538D">
            <w:pPr>
              <w:rPr>
                <w:lang w:val="en-US"/>
              </w:rPr>
            </w:pPr>
          </w:p>
        </w:tc>
        <w:tc>
          <w:tcPr>
            <w:tcW w:w="2790" w:type="dxa"/>
            <w:shd w:val="clear" w:color="auto" w:fill="auto"/>
            <w:vAlign w:val="center"/>
          </w:tcPr>
          <w:p w14:paraId="69D16BAA" w14:textId="77777777" w:rsidR="004E2D89" w:rsidRPr="007201A9" w:rsidRDefault="004E2D89" w:rsidP="000F538D">
            <w:pPr>
              <w:pStyle w:val="TableEntry"/>
              <w:rPr>
                <w:i/>
                <w:noProof w:val="0"/>
              </w:rPr>
            </w:pPr>
            <w:r w:rsidRPr="007201A9">
              <w:rPr>
                <w:i/>
                <w:noProof w:val="0"/>
              </w:rPr>
              <w:t>ParticipantObjectName</w:t>
            </w:r>
          </w:p>
        </w:tc>
        <w:tc>
          <w:tcPr>
            <w:tcW w:w="900" w:type="dxa"/>
            <w:shd w:val="clear" w:color="auto" w:fill="auto"/>
          </w:tcPr>
          <w:p w14:paraId="221C5045" w14:textId="455B7B5F" w:rsidR="004E2D89" w:rsidRPr="007201A9" w:rsidRDefault="00EB728E" w:rsidP="006D1B5B">
            <w:pPr>
              <w:pStyle w:val="TableEntry"/>
              <w:jc w:val="center"/>
              <w:rPr>
                <w:i/>
                <w:iCs/>
                <w:noProof w:val="0"/>
              </w:rPr>
            </w:pPr>
            <w:r w:rsidRPr="007201A9">
              <w:rPr>
                <w:i/>
                <w:iCs/>
                <w:noProof w:val="0"/>
              </w:rPr>
              <w:t>U</w:t>
            </w:r>
          </w:p>
        </w:tc>
        <w:tc>
          <w:tcPr>
            <w:tcW w:w="3888" w:type="dxa"/>
            <w:shd w:val="clear" w:color="auto" w:fill="auto"/>
          </w:tcPr>
          <w:p w14:paraId="3340360B" w14:textId="6198B41E" w:rsidR="004E2D89" w:rsidRPr="007201A9" w:rsidRDefault="00EB728E" w:rsidP="006D1B5B">
            <w:pPr>
              <w:pStyle w:val="TableEntry"/>
              <w:rPr>
                <w:i/>
                <w:iCs/>
                <w:noProof w:val="0"/>
              </w:rPr>
            </w:pPr>
            <w:r w:rsidRPr="007201A9">
              <w:rPr>
                <w:i/>
                <w:iCs/>
                <w:noProof w:val="0"/>
              </w:rPr>
              <w:t>not specialized</w:t>
            </w:r>
          </w:p>
        </w:tc>
      </w:tr>
      <w:tr w:rsidR="004E2D89" w:rsidRPr="007201A9" w14:paraId="470F24CA" w14:textId="77777777" w:rsidTr="006D1B5B">
        <w:tc>
          <w:tcPr>
            <w:tcW w:w="1998" w:type="dxa"/>
            <w:vMerge/>
            <w:shd w:val="clear" w:color="auto" w:fill="auto"/>
          </w:tcPr>
          <w:p w14:paraId="0268D0E3" w14:textId="77777777" w:rsidR="004E2D89" w:rsidRPr="007201A9" w:rsidRDefault="004E2D89" w:rsidP="000F538D">
            <w:pPr>
              <w:rPr>
                <w:lang w:val="en-US"/>
              </w:rPr>
            </w:pPr>
          </w:p>
        </w:tc>
        <w:tc>
          <w:tcPr>
            <w:tcW w:w="2790" w:type="dxa"/>
            <w:shd w:val="clear" w:color="auto" w:fill="auto"/>
            <w:vAlign w:val="center"/>
          </w:tcPr>
          <w:p w14:paraId="0A2252BC" w14:textId="77777777" w:rsidR="004E2D89" w:rsidRPr="007201A9" w:rsidRDefault="004E2D89" w:rsidP="000F538D">
            <w:pPr>
              <w:pStyle w:val="TableEntry"/>
              <w:rPr>
                <w:i/>
                <w:iCs/>
                <w:noProof w:val="0"/>
              </w:rPr>
            </w:pPr>
            <w:r w:rsidRPr="007201A9">
              <w:rPr>
                <w:i/>
                <w:iCs/>
                <w:noProof w:val="0"/>
              </w:rPr>
              <w:t>ParticipantObjectQuery</w:t>
            </w:r>
          </w:p>
        </w:tc>
        <w:tc>
          <w:tcPr>
            <w:tcW w:w="900" w:type="dxa"/>
            <w:shd w:val="clear" w:color="auto" w:fill="auto"/>
          </w:tcPr>
          <w:p w14:paraId="61CCA79A" w14:textId="3A42BD1D" w:rsidR="004E2D89" w:rsidRPr="007201A9" w:rsidRDefault="00EB728E" w:rsidP="000F538D">
            <w:pPr>
              <w:pStyle w:val="TableEntry"/>
              <w:jc w:val="center"/>
              <w:rPr>
                <w:i/>
                <w:iCs/>
                <w:noProof w:val="0"/>
              </w:rPr>
            </w:pPr>
            <w:r w:rsidRPr="007201A9">
              <w:rPr>
                <w:i/>
                <w:iCs/>
                <w:noProof w:val="0"/>
              </w:rPr>
              <w:t>U</w:t>
            </w:r>
          </w:p>
        </w:tc>
        <w:tc>
          <w:tcPr>
            <w:tcW w:w="3888" w:type="dxa"/>
            <w:shd w:val="clear" w:color="auto" w:fill="auto"/>
            <w:vAlign w:val="center"/>
          </w:tcPr>
          <w:p w14:paraId="03469D5A"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4354A6F" w14:textId="77777777" w:rsidTr="006D1B5B">
        <w:tc>
          <w:tcPr>
            <w:tcW w:w="1998" w:type="dxa"/>
            <w:vMerge/>
            <w:shd w:val="clear" w:color="auto" w:fill="auto"/>
          </w:tcPr>
          <w:p w14:paraId="2B0341D6" w14:textId="77777777" w:rsidR="004E2D89" w:rsidRPr="007201A9" w:rsidRDefault="004E2D89" w:rsidP="000F538D">
            <w:pPr>
              <w:rPr>
                <w:lang w:val="en-US"/>
              </w:rPr>
            </w:pPr>
          </w:p>
        </w:tc>
        <w:tc>
          <w:tcPr>
            <w:tcW w:w="2790" w:type="dxa"/>
            <w:shd w:val="clear" w:color="auto" w:fill="auto"/>
            <w:vAlign w:val="center"/>
          </w:tcPr>
          <w:p w14:paraId="3701812A" w14:textId="77777777" w:rsidR="004E2D89" w:rsidRPr="007201A9" w:rsidRDefault="004E2D89" w:rsidP="000F538D">
            <w:pPr>
              <w:pStyle w:val="TableEntry"/>
              <w:rPr>
                <w:iCs/>
                <w:noProof w:val="0"/>
              </w:rPr>
            </w:pPr>
            <w:r w:rsidRPr="007201A9">
              <w:rPr>
                <w:iCs/>
                <w:noProof w:val="0"/>
              </w:rPr>
              <w:t>ParticipantObjectDetail</w:t>
            </w:r>
          </w:p>
        </w:tc>
        <w:tc>
          <w:tcPr>
            <w:tcW w:w="900" w:type="dxa"/>
            <w:shd w:val="clear" w:color="auto" w:fill="auto"/>
          </w:tcPr>
          <w:p w14:paraId="4FC4FA9A" w14:textId="77777777" w:rsidR="004E2D89" w:rsidRPr="007201A9" w:rsidRDefault="004E2D89" w:rsidP="000F538D">
            <w:pPr>
              <w:pStyle w:val="TableEntry"/>
              <w:jc w:val="center"/>
              <w:rPr>
                <w:iCs/>
                <w:noProof w:val="0"/>
              </w:rPr>
            </w:pPr>
            <w:r w:rsidRPr="007201A9">
              <w:rPr>
                <w:iCs/>
                <w:noProof w:val="0"/>
              </w:rPr>
              <w:t>C</w:t>
            </w:r>
          </w:p>
        </w:tc>
        <w:tc>
          <w:tcPr>
            <w:tcW w:w="3888" w:type="dxa"/>
            <w:shd w:val="clear" w:color="auto" w:fill="auto"/>
            <w:vAlign w:val="center"/>
          </w:tcPr>
          <w:p w14:paraId="79D7BAF8" w14:textId="77777777" w:rsidR="00EB728E" w:rsidRPr="007201A9" w:rsidRDefault="00EB728E" w:rsidP="006D1B5B">
            <w:pPr>
              <w:pStyle w:val="TableEntry"/>
              <w:rPr>
                <w:noProof w:val="0"/>
              </w:rPr>
            </w:pPr>
            <w:r w:rsidRPr="007201A9">
              <w:rPr>
                <w:noProof w:val="0"/>
              </w:rPr>
              <w:t>This element is required, if known:</w:t>
            </w:r>
          </w:p>
          <w:p w14:paraId="642CB840" w14:textId="77777777" w:rsidR="00EB728E" w:rsidRPr="007201A9" w:rsidRDefault="00EB728E" w:rsidP="006D1B5B">
            <w:pPr>
              <w:pStyle w:val="TableEntry"/>
              <w:rPr>
                <w:noProof w:val="0"/>
              </w:rPr>
            </w:pPr>
            <w:r w:rsidRPr="007201A9">
              <w:rPr>
                <w:noProof w:val="0"/>
              </w:rPr>
              <w:t>Type: “urn:ihe:iti:xca:2010:homeCommunityId” (literal string)</w:t>
            </w:r>
          </w:p>
          <w:p w14:paraId="52CED7B0" w14:textId="2D5DCFB0" w:rsidR="004E2D89" w:rsidRPr="007201A9" w:rsidRDefault="00EB728E" w:rsidP="006D1B5B">
            <w:pPr>
              <w:pStyle w:val="TableEntry"/>
              <w:rPr>
                <w:iCs/>
                <w:noProof w:val="0"/>
              </w:rPr>
            </w:pPr>
            <w:r w:rsidRPr="007201A9">
              <w:rPr>
                <w:noProof w:val="0"/>
              </w:rPr>
              <w:t>Value: value of the homeCommunityId</w:t>
            </w:r>
          </w:p>
        </w:tc>
      </w:tr>
    </w:tbl>
    <w:p w14:paraId="6B7579CF" w14:textId="77777777" w:rsidR="004E2D89" w:rsidRPr="007201A9" w:rsidRDefault="004E2D89" w:rsidP="004E2D89">
      <w:pPr>
        <w:pStyle w:val="BodyText"/>
        <w:rPr>
          <w:noProof w:val="0"/>
        </w:rPr>
      </w:pPr>
    </w:p>
    <w:p w14:paraId="14CEF336" w14:textId="77777777" w:rsidR="004E2D89" w:rsidRPr="007201A9" w:rsidRDefault="004E2D89" w:rsidP="004E2D89">
      <w:pPr>
        <w:pStyle w:val="Heading5"/>
        <w:numPr>
          <w:ilvl w:val="0"/>
          <w:numId w:val="0"/>
        </w:numPr>
        <w:rPr>
          <w:noProof w:val="0"/>
        </w:rPr>
      </w:pPr>
      <w:bookmarkStart w:id="251" w:name="_Toc363803131"/>
      <w:bookmarkStart w:id="252" w:name="_Toc13816106"/>
      <w:r w:rsidRPr="007201A9">
        <w:rPr>
          <w:noProof w:val="0"/>
        </w:rPr>
        <w:t>3.70.5.1.2 Notification Pull Point audit message</w:t>
      </w:r>
      <w:bookmarkEnd w:id="251"/>
      <w:bookmarkEnd w:id="252"/>
    </w:p>
    <w:p w14:paraId="62551F94" w14:textId="3533667B" w:rsidR="004E2D89" w:rsidRPr="007201A9" w:rsidRDefault="004E2D89" w:rsidP="004E2D89">
      <w:pPr>
        <w:pStyle w:val="BodyText"/>
        <w:rPr>
          <w:noProof w:val="0"/>
        </w:rPr>
      </w:pPr>
    </w:p>
    <w:tbl>
      <w:tblPr>
        <w:tblW w:w="96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3"/>
        <w:gridCol w:w="2790"/>
        <w:gridCol w:w="900"/>
        <w:gridCol w:w="3978"/>
      </w:tblGrid>
      <w:tr w:rsidR="004E2D89" w:rsidRPr="007201A9" w14:paraId="19E4CA47" w14:textId="77777777" w:rsidTr="006D1B5B">
        <w:trPr>
          <w:cantSplit/>
        </w:trPr>
        <w:tc>
          <w:tcPr>
            <w:tcW w:w="2003" w:type="dxa"/>
            <w:tcBorders>
              <w:bottom w:val="single" w:sz="4" w:space="0" w:color="auto"/>
            </w:tcBorders>
            <w:vAlign w:val="center"/>
          </w:tcPr>
          <w:p w14:paraId="76A95D1C" w14:textId="77777777" w:rsidR="004E2D89" w:rsidRPr="007201A9" w:rsidRDefault="004E2D89" w:rsidP="000F538D">
            <w:pPr>
              <w:pStyle w:val="TableLabel"/>
              <w:rPr>
                <w:noProof w:val="0"/>
                <w:sz w:val="16"/>
              </w:rPr>
            </w:pPr>
          </w:p>
        </w:tc>
        <w:tc>
          <w:tcPr>
            <w:tcW w:w="2790" w:type="dxa"/>
            <w:tcBorders>
              <w:bottom w:val="single" w:sz="4" w:space="0" w:color="auto"/>
            </w:tcBorders>
            <w:vAlign w:val="center"/>
          </w:tcPr>
          <w:p w14:paraId="5A65EE09" w14:textId="77777777" w:rsidR="004E2D89" w:rsidRPr="007201A9" w:rsidRDefault="004E2D89" w:rsidP="000F538D">
            <w:pPr>
              <w:pStyle w:val="TableEntryHeader"/>
              <w:rPr>
                <w:noProof w:val="0"/>
                <w:kern w:val="28"/>
              </w:rPr>
            </w:pPr>
            <w:r w:rsidRPr="007201A9">
              <w:rPr>
                <w:noProof w:val="0"/>
              </w:rPr>
              <w:t>Field Name</w:t>
            </w:r>
          </w:p>
        </w:tc>
        <w:tc>
          <w:tcPr>
            <w:tcW w:w="900" w:type="dxa"/>
            <w:tcBorders>
              <w:bottom w:val="single" w:sz="4" w:space="0" w:color="auto"/>
            </w:tcBorders>
            <w:vAlign w:val="center"/>
          </w:tcPr>
          <w:p w14:paraId="1369BAA5" w14:textId="77777777" w:rsidR="004E2D89" w:rsidRPr="007201A9" w:rsidRDefault="004E2D89" w:rsidP="000F538D">
            <w:pPr>
              <w:pStyle w:val="TableEntryHeader"/>
              <w:rPr>
                <w:noProof w:val="0"/>
                <w:kern w:val="28"/>
              </w:rPr>
            </w:pPr>
            <w:r w:rsidRPr="007201A9">
              <w:rPr>
                <w:noProof w:val="0"/>
              </w:rPr>
              <w:t>Opt</w:t>
            </w:r>
          </w:p>
        </w:tc>
        <w:tc>
          <w:tcPr>
            <w:tcW w:w="3978" w:type="dxa"/>
            <w:tcBorders>
              <w:bottom w:val="single" w:sz="4" w:space="0" w:color="auto"/>
            </w:tcBorders>
            <w:vAlign w:val="center"/>
          </w:tcPr>
          <w:p w14:paraId="5A2A0A95" w14:textId="77777777" w:rsidR="004E2D89" w:rsidRPr="007201A9" w:rsidRDefault="004E2D89" w:rsidP="000F538D">
            <w:pPr>
              <w:pStyle w:val="TableEntryHeader"/>
              <w:rPr>
                <w:noProof w:val="0"/>
                <w:kern w:val="28"/>
              </w:rPr>
            </w:pPr>
            <w:r w:rsidRPr="007201A9">
              <w:rPr>
                <w:noProof w:val="0"/>
              </w:rPr>
              <w:t>Value Constraints</w:t>
            </w:r>
          </w:p>
        </w:tc>
      </w:tr>
      <w:tr w:rsidR="004E2D89" w:rsidRPr="007201A9" w14:paraId="41201BEE" w14:textId="77777777" w:rsidTr="006D1B5B">
        <w:trPr>
          <w:cantSplit/>
        </w:trPr>
        <w:tc>
          <w:tcPr>
            <w:tcW w:w="2003" w:type="dxa"/>
            <w:vMerge w:val="restart"/>
            <w:tcBorders>
              <w:top w:val="single" w:sz="4" w:space="0" w:color="auto"/>
            </w:tcBorders>
          </w:tcPr>
          <w:p w14:paraId="7930B897" w14:textId="77777777" w:rsidR="004E2D89" w:rsidRPr="007201A9" w:rsidRDefault="004E2D89" w:rsidP="000F538D">
            <w:pPr>
              <w:pStyle w:val="TableEntryHeader"/>
              <w:rPr>
                <w:noProof w:val="0"/>
              </w:rPr>
            </w:pPr>
            <w:r w:rsidRPr="007201A9">
              <w:rPr>
                <w:noProof w:val="0"/>
              </w:rPr>
              <w:t>Event</w:t>
            </w:r>
          </w:p>
          <w:p w14:paraId="337309B5" w14:textId="02F557BA" w:rsidR="00EB728E" w:rsidRPr="007201A9" w:rsidRDefault="004E2D89" w:rsidP="006D1B5B">
            <w:pPr>
              <w:pStyle w:val="TableEntryHeader"/>
              <w:rPr>
                <w:b w:val="0"/>
                <w:bCs/>
                <w:noProof w:val="0"/>
                <w:sz w:val="12"/>
              </w:rPr>
            </w:pPr>
            <w:r w:rsidRPr="007201A9">
              <w:rPr>
                <w:bCs/>
                <w:noProof w:val="0"/>
                <w:sz w:val="12"/>
              </w:rPr>
              <w:t>AuditMessage/</w:t>
            </w:r>
          </w:p>
          <w:p w14:paraId="5D267EE7" w14:textId="2FC4ED20" w:rsidR="004E2D89" w:rsidRPr="007201A9" w:rsidRDefault="004E2D89" w:rsidP="006D1B5B">
            <w:pPr>
              <w:pStyle w:val="TableEntryHeader"/>
              <w:rPr>
                <w:noProof w:val="0"/>
                <w:kern w:val="28"/>
              </w:rPr>
            </w:pPr>
            <w:r w:rsidRPr="007201A9">
              <w:rPr>
                <w:bCs/>
                <w:noProof w:val="0"/>
                <w:sz w:val="12"/>
              </w:rPr>
              <w:t>EventIdentification</w:t>
            </w:r>
          </w:p>
        </w:tc>
        <w:tc>
          <w:tcPr>
            <w:tcW w:w="2790" w:type="dxa"/>
            <w:tcBorders>
              <w:top w:val="single" w:sz="4" w:space="0" w:color="auto"/>
            </w:tcBorders>
            <w:vAlign w:val="center"/>
          </w:tcPr>
          <w:p w14:paraId="28DF3C1C" w14:textId="77777777" w:rsidR="004E2D89" w:rsidRPr="007201A9" w:rsidRDefault="004E2D89" w:rsidP="000F538D">
            <w:pPr>
              <w:pStyle w:val="TableEntry"/>
              <w:rPr>
                <w:noProof w:val="0"/>
              </w:rPr>
            </w:pPr>
            <w:r w:rsidRPr="007201A9">
              <w:rPr>
                <w:noProof w:val="0"/>
              </w:rPr>
              <w:t>EventID</w:t>
            </w:r>
          </w:p>
        </w:tc>
        <w:tc>
          <w:tcPr>
            <w:tcW w:w="900" w:type="dxa"/>
            <w:tcBorders>
              <w:top w:val="single" w:sz="4" w:space="0" w:color="auto"/>
            </w:tcBorders>
            <w:vAlign w:val="center"/>
          </w:tcPr>
          <w:p w14:paraId="1711CFFF"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tcBorders>
              <w:top w:val="single" w:sz="4" w:space="0" w:color="auto"/>
            </w:tcBorders>
            <w:vAlign w:val="center"/>
          </w:tcPr>
          <w:p w14:paraId="21652A9A" w14:textId="77777777" w:rsidR="004E2D89" w:rsidRPr="007201A9" w:rsidRDefault="004E2D89" w:rsidP="000F538D">
            <w:pPr>
              <w:pStyle w:val="TableEntry"/>
              <w:rPr>
                <w:noProof w:val="0"/>
              </w:rPr>
            </w:pPr>
            <w:r w:rsidRPr="007201A9">
              <w:rPr>
                <w:noProof w:val="0"/>
              </w:rPr>
              <w:t>EV(110112, DCM, “Query”)</w:t>
            </w:r>
          </w:p>
        </w:tc>
      </w:tr>
      <w:tr w:rsidR="004E2D89" w:rsidRPr="007201A9" w14:paraId="5D028BE1" w14:textId="77777777" w:rsidTr="006D1B5B">
        <w:trPr>
          <w:cantSplit/>
        </w:trPr>
        <w:tc>
          <w:tcPr>
            <w:tcW w:w="2003" w:type="dxa"/>
            <w:vMerge/>
            <w:vAlign w:val="center"/>
          </w:tcPr>
          <w:p w14:paraId="07DC45F7" w14:textId="77777777" w:rsidR="004E2D89" w:rsidRPr="007201A9" w:rsidRDefault="004E2D89" w:rsidP="000F538D">
            <w:pPr>
              <w:pStyle w:val="TableLabel"/>
              <w:rPr>
                <w:noProof w:val="0"/>
                <w:sz w:val="16"/>
              </w:rPr>
            </w:pPr>
          </w:p>
        </w:tc>
        <w:tc>
          <w:tcPr>
            <w:tcW w:w="2790" w:type="dxa"/>
            <w:vAlign w:val="center"/>
          </w:tcPr>
          <w:p w14:paraId="2874D9AB" w14:textId="77777777" w:rsidR="004E2D89" w:rsidRPr="007201A9" w:rsidRDefault="004E2D89" w:rsidP="000F538D">
            <w:pPr>
              <w:pStyle w:val="TableEntry"/>
              <w:rPr>
                <w:noProof w:val="0"/>
              </w:rPr>
            </w:pPr>
            <w:r w:rsidRPr="007201A9">
              <w:rPr>
                <w:noProof w:val="0"/>
              </w:rPr>
              <w:t>EventActionCode</w:t>
            </w:r>
          </w:p>
        </w:tc>
        <w:tc>
          <w:tcPr>
            <w:tcW w:w="900" w:type="dxa"/>
            <w:vAlign w:val="center"/>
          </w:tcPr>
          <w:p w14:paraId="25CF2CCB"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tcPr>
          <w:p w14:paraId="17F64004" w14:textId="77777777" w:rsidR="004E2D89" w:rsidRPr="007201A9" w:rsidRDefault="004E2D89" w:rsidP="000F538D">
            <w:pPr>
              <w:pStyle w:val="TableEntry"/>
              <w:rPr>
                <w:noProof w:val="0"/>
              </w:rPr>
            </w:pPr>
            <w:r w:rsidRPr="007201A9">
              <w:rPr>
                <w:noProof w:val="0"/>
              </w:rPr>
              <w:t xml:space="preserve">“E” (Execute) </w:t>
            </w:r>
          </w:p>
        </w:tc>
      </w:tr>
      <w:tr w:rsidR="004E2D89" w:rsidRPr="007201A9" w14:paraId="1A63A3A8" w14:textId="77777777" w:rsidTr="006D1B5B">
        <w:trPr>
          <w:cantSplit/>
        </w:trPr>
        <w:tc>
          <w:tcPr>
            <w:tcW w:w="2003" w:type="dxa"/>
            <w:vMerge/>
            <w:vAlign w:val="center"/>
          </w:tcPr>
          <w:p w14:paraId="45BD19F1" w14:textId="77777777" w:rsidR="004E2D89" w:rsidRPr="007201A9" w:rsidRDefault="004E2D89" w:rsidP="000F538D">
            <w:pPr>
              <w:pStyle w:val="TableLabel"/>
              <w:rPr>
                <w:noProof w:val="0"/>
                <w:sz w:val="16"/>
              </w:rPr>
            </w:pPr>
          </w:p>
        </w:tc>
        <w:tc>
          <w:tcPr>
            <w:tcW w:w="2790" w:type="dxa"/>
            <w:vAlign w:val="center"/>
          </w:tcPr>
          <w:p w14:paraId="02991F47" w14:textId="77777777" w:rsidR="004E2D89" w:rsidRPr="007201A9" w:rsidRDefault="004E2D89" w:rsidP="000F538D">
            <w:pPr>
              <w:pStyle w:val="TableEntry"/>
              <w:rPr>
                <w:i/>
                <w:iCs/>
                <w:noProof w:val="0"/>
              </w:rPr>
            </w:pPr>
            <w:r w:rsidRPr="007201A9">
              <w:rPr>
                <w:i/>
                <w:iCs/>
                <w:noProof w:val="0"/>
              </w:rPr>
              <w:t>EventDateTime</w:t>
            </w:r>
          </w:p>
        </w:tc>
        <w:tc>
          <w:tcPr>
            <w:tcW w:w="900" w:type="dxa"/>
            <w:vAlign w:val="center"/>
          </w:tcPr>
          <w:p w14:paraId="47518969" w14:textId="77777777" w:rsidR="004E2D89" w:rsidRPr="007201A9" w:rsidRDefault="004E2D89" w:rsidP="000F538D">
            <w:pPr>
              <w:pStyle w:val="TableEntry"/>
              <w:jc w:val="center"/>
              <w:rPr>
                <w:i/>
                <w:iCs/>
                <w:noProof w:val="0"/>
                <w:szCs w:val="18"/>
              </w:rPr>
            </w:pPr>
            <w:r w:rsidRPr="007201A9">
              <w:rPr>
                <w:i/>
                <w:iCs/>
                <w:noProof w:val="0"/>
                <w:szCs w:val="18"/>
              </w:rPr>
              <w:t>M</w:t>
            </w:r>
          </w:p>
        </w:tc>
        <w:tc>
          <w:tcPr>
            <w:tcW w:w="3978" w:type="dxa"/>
            <w:vAlign w:val="center"/>
          </w:tcPr>
          <w:p w14:paraId="1E1157D7"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9E1AA68" w14:textId="77777777" w:rsidTr="006D1B5B">
        <w:trPr>
          <w:cantSplit/>
        </w:trPr>
        <w:tc>
          <w:tcPr>
            <w:tcW w:w="2003" w:type="dxa"/>
            <w:vMerge/>
            <w:vAlign w:val="center"/>
          </w:tcPr>
          <w:p w14:paraId="7B8A219E" w14:textId="77777777" w:rsidR="004E2D89" w:rsidRPr="007201A9" w:rsidRDefault="004E2D89" w:rsidP="000F538D">
            <w:pPr>
              <w:pStyle w:val="TableLabel"/>
              <w:rPr>
                <w:noProof w:val="0"/>
                <w:sz w:val="16"/>
              </w:rPr>
            </w:pPr>
          </w:p>
        </w:tc>
        <w:tc>
          <w:tcPr>
            <w:tcW w:w="2790" w:type="dxa"/>
            <w:vAlign w:val="center"/>
          </w:tcPr>
          <w:p w14:paraId="7D38B670" w14:textId="77777777" w:rsidR="004E2D89" w:rsidRPr="007201A9" w:rsidRDefault="004E2D89" w:rsidP="000F538D">
            <w:pPr>
              <w:pStyle w:val="TableEntry"/>
              <w:rPr>
                <w:i/>
                <w:iCs/>
                <w:noProof w:val="0"/>
              </w:rPr>
            </w:pPr>
            <w:r w:rsidRPr="007201A9">
              <w:rPr>
                <w:i/>
                <w:iCs/>
                <w:noProof w:val="0"/>
              </w:rPr>
              <w:t>EventOutcomeIndicator</w:t>
            </w:r>
          </w:p>
        </w:tc>
        <w:tc>
          <w:tcPr>
            <w:tcW w:w="900" w:type="dxa"/>
            <w:vAlign w:val="center"/>
          </w:tcPr>
          <w:p w14:paraId="03BBD343" w14:textId="77777777" w:rsidR="004E2D89" w:rsidRPr="007201A9" w:rsidRDefault="004E2D89" w:rsidP="000F538D">
            <w:pPr>
              <w:pStyle w:val="TableEntry"/>
              <w:jc w:val="center"/>
              <w:rPr>
                <w:i/>
                <w:iCs/>
                <w:noProof w:val="0"/>
                <w:szCs w:val="18"/>
              </w:rPr>
            </w:pPr>
            <w:r w:rsidRPr="007201A9">
              <w:rPr>
                <w:i/>
                <w:iCs/>
                <w:noProof w:val="0"/>
                <w:szCs w:val="18"/>
              </w:rPr>
              <w:t>M</w:t>
            </w:r>
          </w:p>
        </w:tc>
        <w:tc>
          <w:tcPr>
            <w:tcW w:w="3978" w:type="dxa"/>
            <w:vAlign w:val="center"/>
          </w:tcPr>
          <w:p w14:paraId="57A46C75"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3A44069" w14:textId="77777777" w:rsidTr="006D1B5B">
        <w:trPr>
          <w:cantSplit/>
        </w:trPr>
        <w:tc>
          <w:tcPr>
            <w:tcW w:w="2003" w:type="dxa"/>
            <w:vMerge/>
            <w:tcBorders>
              <w:bottom w:val="single" w:sz="4" w:space="0" w:color="auto"/>
            </w:tcBorders>
            <w:vAlign w:val="center"/>
          </w:tcPr>
          <w:p w14:paraId="415332D2" w14:textId="77777777" w:rsidR="004E2D89" w:rsidRPr="007201A9" w:rsidRDefault="004E2D89" w:rsidP="000F538D">
            <w:pPr>
              <w:pStyle w:val="TableLabel"/>
              <w:rPr>
                <w:noProof w:val="0"/>
                <w:sz w:val="16"/>
              </w:rPr>
            </w:pPr>
          </w:p>
        </w:tc>
        <w:tc>
          <w:tcPr>
            <w:tcW w:w="2790" w:type="dxa"/>
            <w:tcBorders>
              <w:bottom w:val="single" w:sz="4" w:space="0" w:color="auto"/>
            </w:tcBorders>
            <w:vAlign w:val="center"/>
          </w:tcPr>
          <w:p w14:paraId="2FD1705E" w14:textId="77777777" w:rsidR="004E2D89" w:rsidRPr="007201A9" w:rsidRDefault="004E2D89" w:rsidP="000F538D">
            <w:pPr>
              <w:pStyle w:val="TableEntry"/>
              <w:rPr>
                <w:noProof w:val="0"/>
              </w:rPr>
            </w:pPr>
            <w:r w:rsidRPr="007201A9">
              <w:rPr>
                <w:noProof w:val="0"/>
              </w:rPr>
              <w:t>EventTypeCode</w:t>
            </w:r>
          </w:p>
        </w:tc>
        <w:tc>
          <w:tcPr>
            <w:tcW w:w="900" w:type="dxa"/>
            <w:tcBorders>
              <w:bottom w:val="single" w:sz="4" w:space="0" w:color="auto"/>
            </w:tcBorders>
            <w:vAlign w:val="center"/>
          </w:tcPr>
          <w:p w14:paraId="10D083F8"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tcBorders>
              <w:bottom w:val="single" w:sz="4" w:space="0" w:color="auto"/>
            </w:tcBorders>
            <w:vAlign w:val="center"/>
          </w:tcPr>
          <w:p w14:paraId="2A636EF4" w14:textId="77777777" w:rsidR="004E2D89" w:rsidRPr="007201A9" w:rsidRDefault="004E2D89" w:rsidP="000F538D">
            <w:pPr>
              <w:pStyle w:val="TableEntry"/>
              <w:rPr>
                <w:noProof w:val="0"/>
              </w:rPr>
            </w:pPr>
            <w:r w:rsidRPr="007201A9">
              <w:rPr>
                <w:noProof w:val="0"/>
              </w:rPr>
              <w:t>EV(“ITI-70”, “IHE Transactions”, “Pull Notification”)</w:t>
            </w:r>
          </w:p>
        </w:tc>
      </w:tr>
      <w:tr w:rsidR="004E2D89" w:rsidRPr="007201A9" w14:paraId="522B133E" w14:textId="77777777" w:rsidTr="00075C19">
        <w:trPr>
          <w:cantSplit/>
        </w:trPr>
        <w:tc>
          <w:tcPr>
            <w:tcW w:w="9671" w:type="dxa"/>
            <w:gridSpan w:val="4"/>
            <w:tcBorders>
              <w:bottom w:val="single" w:sz="4" w:space="0" w:color="auto"/>
            </w:tcBorders>
          </w:tcPr>
          <w:p w14:paraId="0F47D7B6" w14:textId="77777777" w:rsidR="004E2D89" w:rsidRPr="007201A9" w:rsidRDefault="004E2D89" w:rsidP="000F538D">
            <w:pPr>
              <w:pStyle w:val="TableEntry"/>
              <w:rPr>
                <w:bCs/>
                <w:noProof w:val="0"/>
              </w:rPr>
            </w:pPr>
            <w:r w:rsidRPr="007201A9">
              <w:rPr>
                <w:bCs/>
                <w:noProof w:val="0"/>
              </w:rPr>
              <w:t>Source (Notification Puller) (1)</w:t>
            </w:r>
          </w:p>
        </w:tc>
      </w:tr>
      <w:tr w:rsidR="004E2D89" w:rsidRPr="007201A9" w14:paraId="3C507E30" w14:textId="77777777" w:rsidTr="00075C19">
        <w:trPr>
          <w:cantSplit/>
        </w:trPr>
        <w:tc>
          <w:tcPr>
            <w:tcW w:w="9671" w:type="dxa"/>
            <w:gridSpan w:val="4"/>
            <w:tcBorders>
              <w:bottom w:val="single" w:sz="4" w:space="0" w:color="auto"/>
            </w:tcBorders>
          </w:tcPr>
          <w:p w14:paraId="598E1F38" w14:textId="77777777" w:rsidR="004E2D89" w:rsidRPr="007201A9" w:rsidRDefault="004E2D89" w:rsidP="000F538D">
            <w:pPr>
              <w:pStyle w:val="TableEntry"/>
              <w:rPr>
                <w:bCs/>
                <w:noProof w:val="0"/>
              </w:rPr>
            </w:pPr>
            <w:r w:rsidRPr="007201A9">
              <w:rPr>
                <w:bCs/>
                <w:noProof w:val="0"/>
              </w:rPr>
              <w:t>Human Requestor (0..1)</w:t>
            </w:r>
          </w:p>
        </w:tc>
      </w:tr>
      <w:tr w:rsidR="004E2D89" w:rsidRPr="007201A9" w14:paraId="327A2227" w14:textId="77777777" w:rsidTr="00075C19">
        <w:trPr>
          <w:cantSplit/>
        </w:trPr>
        <w:tc>
          <w:tcPr>
            <w:tcW w:w="9671" w:type="dxa"/>
            <w:gridSpan w:val="4"/>
            <w:tcBorders>
              <w:bottom w:val="single" w:sz="4" w:space="0" w:color="auto"/>
            </w:tcBorders>
          </w:tcPr>
          <w:p w14:paraId="7705BEEB" w14:textId="77777777" w:rsidR="004E2D89" w:rsidRPr="007201A9" w:rsidRDefault="004E2D89" w:rsidP="000F538D">
            <w:pPr>
              <w:pStyle w:val="TableEntry"/>
              <w:rPr>
                <w:bCs/>
                <w:noProof w:val="0"/>
              </w:rPr>
            </w:pPr>
            <w:r w:rsidRPr="007201A9">
              <w:rPr>
                <w:bCs/>
                <w:noProof w:val="0"/>
              </w:rPr>
              <w:t>Destination (Notification Pull Point) (1)</w:t>
            </w:r>
          </w:p>
        </w:tc>
      </w:tr>
      <w:tr w:rsidR="00EB728E" w:rsidRPr="007201A9" w14:paraId="699A975D" w14:textId="77777777" w:rsidTr="00075C19">
        <w:trPr>
          <w:cantSplit/>
        </w:trPr>
        <w:tc>
          <w:tcPr>
            <w:tcW w:w="9671" w:type="dxa"/>
            <w:gridSpan w:val="4"/>
            <w:tcBorders>
              <w:bottom w:val="single" w:sz="4" w:space="0" w:color="auto"/>
            </w:tcBorders>
          </w:tcPr>
          <w:p w14:paraId="1190585D" w14:textId="1D14D417" w:rsidR="00EB728E" w:rsidRPr="007201A9" w:rsidRDefault="00EB728E" w:rsidP="006D1B5B">
            <w:pPr>
              <w:pStyle w:val="TableEntry"/>
              <w:rPr>
                <w:noProof w:val="0"/>
              </w:rPr>
            </w:pPr>
            <w:r w:rsidRPr="007201A9">
              <w:rPr>
                <w:noProof w:val="0"/>
              </w:rPr>
              <w:t>Audit Source (notification Pull Point)</w:t>
            </w:r>
          </w:p>
        </w:tc>
      </w:tr>
      <w:tr w:rsidR="004E2D89" w:rsidRPr="007201A9" w14:paraId="5E48E82E" w14:textId="77777777" w:rsidTr="00075C19">
        <w:trPr>
          <w:cantSplit/>
        </w:trPr>
        <w:tc>
          <w:tcPr>
            <w:tcW w:w="9671" w:type="dxa"/>
            <w:gridSpan w:val="4"/>
            <w:tcBorders>
              <w:top w:val="single" w:sz="4" w:space="0" w:color="auto"/>
              <w:left w:val="single" w:sz="4" w:space="0" w:color="auto"/>
              <w:bottom w:val="single" w:sz="4" w:space="0" w:color="auto"/>
              <w:right w:val="single" w:sz="4" w:space="0" w:color="auto"/>
            </w:tcBorders>
          </w:tcPr>
          <w:p w14:paraId="127CF17C" w14:textId="77777777" w:rsidR="004E2D89" w:rsidRPr="007201A9" w:rsidRDefault="004E2D89" w:rsidP="000F538D">
            <w:pPr>
              <w:pStyle w:val="TableEntry"/>
              <w:rPr>
                <w:bCs/>
                <w:noProof w:val="0"/>
              </w:rPr>
            </w:pPr>
            <w:r w:rsidRPr="007201A9">
              <w:rPr>
                <w:bCs/>
                <w:noProof w:val="0"/>
              </w:rPr>
              <w:t>Patient (0..1)</w:t>
            </w:r>
          </w:p>
        </w:tc>
      </w:tr>
      <w:tr w:rsidR="004E2D89" w:rsidRPr="007201A9" w14:paraId="521F1FDC" w14:textId="77777777" w:rsidTr="00075C19">
        <w:trPr>
          <w:cantSplit/>
        </w:trPr>
        <w:tc>
          <w:tcPr>
            <w:tcW w:w="9671" w:type="dxa"/>
            <w:gridSpan w:val="4"/>
            <w:tcBorders>
              <w:top w:val="single" w:sz="4" w:space="0" w:color="auto"/>
              <w:left w:val="single" w:sz="4" w:space="0" w:color="auto"/>
              <w:bottom w:val="single" w:sz="4" w:space="0" w:color="auto"/>
              <w:right w:val="single" w:sz="4" w:space="0" w:color="auto"/>
            </w:tcBorders>
          </w:tcPr>
          <w:p w14:paraId="2E000727" w14:textId="5A04A4D8" w:rsidR="004E2D89" w:rsidRPr="007201A9" w:rsidRDefault="00EB728E" w:rsidP="006D1B5B">
            <w:pPr>
              <w:pStyle w:val="TableEntry"/>
              <w:rPr>
                <w:noProof w:val="0"/>
              </w:rPr>
            </w:pPr>
            <w:r w:rsidRPr="007201A9">
              <w:rPr>
                <w:noProof w:val="0"/>
              </w:rPr>
              <w:t>D</w:t>
            </w:r>
            <w:r w:rsidR="004E2D89" w:rsidRPr="007201A9">
              <w:rPr>
                <w:noProof w:val="0"/>
              </w:rPr>
              <w:t>ocument</w:t>
            </w:r>
            <w:r w:rsidRPr="007201A9">
              <w:rPr>
                <w:noProof w:val="0"/>
              </w:rPr>
              <w:t>Entry/Folder/SubmissionSet</w:t>
            </w:r>
            <w:r w:rsidR="004E2D89" w:rsidRPr="007201A9">
              <w:rPr>
                <w:noProof w:val="0"/>
              </w:rPr>
              <w:t xml:space="preserve"> (</w:t>
            </w:r>
            <w:r w:rsidRPr="007201A9">
              <w:rPr>
                <w:noProof w:val="0"/>
              </w:rPr>
              <w:t>0..n</w:t>
            </w:r>
            <w:r w:rsidR="004E2D89" w:rsidRPr="007201A9">
              <w:rPr>
                <w:noProof w:val="0"/>
              </w:rPr>
              <w:t>)</w:t>
            </w:r>
          </w:p>
        </w:tc>
      </w:tr>
    </w:tbl>
    <w:p w14:paraId="19FE4726" w14:textId="77777777" w:rsidR="00D33DAF" w:rsidRDefault="00D33DAF" w:rsidP="00075C19">
      <w:pPr>
        <w:pStyle w:val="BodyText"/>
        <w:rPr>
          <w:noProof w:val="0"/>
        </w:rPr>
      </w:pPr>
    </w:p>
    <w:p w14:paraId="4508B674" w14:textId="77777777" w:rsidR="00D33DAF" w:rsidRDefault="00D33DAF" w:rsidP="00075C19">
      <w:pPr>
        <w:pStyle w:val="BodyText"/>
        <w:rPr>
          <w:noProof w:val="0"/>
        </w:rPr>
      </w:pPr>
    </w:p>
    <w:p w14:paraId="0F1619B6" w14:textId="7E9F6C3F" w:rsidR="004E2D89" w:rsidRPr="007201A9" w:rsidRDefault="004E2D89" w:rsidP="00075C19">
      <w:pPr>
        <w:pStyle w:val="BodyText"/>
        <w:rPr>
          <w:b/>
          <w:i/>
          <w:noProof w:val="0"/>
        </w:rPr>
      </w:pPr>
      <w:r w:rsidRPr="007201A9">
        <w:rPr>
          <w:noProof w:val="0"/>
        </w:rPr>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150"/>
        <w:gridCol w:w="990"/>
        <w:gridCol w:w="3978"/>
      </w:tblGrid>
      <w:tr w:rsidR="004E2D89" w:rsidRPr="007201A9" w14:paraId="7E84E95A" w14:textId="77777777" w:rsidTr="006D1B5B">
        <w:trPr>
          <w:cantSplit/>
        </w:trPr>
        <w:tc>
          <w:tcPr>
            <w:tcW w:w="1548" w:type="dxa"/>
            <w:vMerge w:val="restart"/>
          </w:tcPr>
          <w:p w14:paraId="5DE505FA" w14:textId="77777777" w:rsidR="004E2D89" w:rsidRPr="007201A9" w:rsidRDefault="004E2D89" w:rsidP="00075C19">
            <w:pPr>
              <w:pStyle w:val="TableEntryHeader"/>
              <w:rPr>
                <w:noProof w:val="0"/>
              </w:rPr>
            </w:pPr>
            <w:r w:rsidRPr="007201A9">
              <w:rPr>
                <w:noProof w:val="0"/>
              </w:rPr>
              <w:t>Source</w:t>
            </w:r>
          </w:p>
          <w:p w14:paraId="3EAAB476" w14:textId="1994372C" w:rsidR="00E47509" w:rsidRPr="007201A9" w:rsidRDefault="004E2D89" w:rsidP="006D1B5B">
            <w:pPr>
              <w:pStyle w:val="TableEntryHeader"/>
              <w:rPr>
                <w:b w:val="0"/>
                <w:bCs/>
                <w:noProof w:val="0"/>
                <w:sz w:val="12"/>
              </w:rPr>
            </w:pPr>
            <w:r w:rsidRPr="007201A9">
              <w:rPr>
                <w:bCs/>
                <w:noProof w:val="0"/>
                <w:sz w:val="12"/>
              </w:rPr>
              <w:t>AuditMessage/</w:t>
            </w:r>
          </w:p>
          <w:p w14:paraId="36231DC4" w14:textId="60AF7CE0" w:rsidR="004E2D89" w:rsidRPr="007201A9" w:rsidRDefault="004E2D89" w:rsidP="006D1B5B">
            <w:pPr>
              <w:pStyle w:val="TableEntryHeader"/>
              <w:rPr>
                <w:noProof w:val="0"/>
                <w:kern w:val="28"/>
              </w:rPr>
            </w:pPr>
            <w:r w:rsidRPr="007201A9">
              <w:rPr>
                <w:bCs/>
                <w:noProof w:val="0"/>
                <w:sz w:val="12"/>
              </w:rPr>
              <w:t>ActiveParticipant</w:t>
            </w:r>
          </w:p>
        </w:tc>
        <w:tc>
          <w:tcPr>
            <w:tcW w:w="3150" w:type="dxa"/>
            <w:vAlign w:val="center"/>
          </w:tcPr>
          <w:p w14:paraId="7C39A8CA" w14:textId="77777777" w:rsidR="004E2D89" w:rsidRPr="007201A9" w:rsidRDefault="004E2D89" w:rsidP="000F538D">
            <w:pPr>
              <w:pStyle w:val="TableEntry"/>
              <w:rPr>
                <w:i/>
                <w:noProof w:val="0"/>
              </w:rPr>
            </w:pPr>
            <w:r w:rsidRPr="007201A9">
              <w:rPr>
                <w:i/>
                <w:noProof w:val="0"/>
              </w:rPr>
              <w:t>UserID</w:t>
            </w:r>
          </w:p>
        </w:tc>
        <w:tc>
          <w:tcPr>
            <w:tcW w:w="990" w:type="dxa"/>
            <w:vAlign w:val="center"/>
          </w:tcPr>
          <w:p w14:paraId="4B0D3D40"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55F3A16E"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100A3D6" w14:textId="77777777" w:rsidTr="006D1B5B">
        <w:trPr>
          <w:cantSplit/>
        </w:trPr>
        <w:tc>
          <w:tcPr>
            <w:tcW w:w="1548" w:type="dxa"/>
            <w:vMerge/>
            <w:vAlign w:val="center"/>
          </w:tcPr>
          <w:p w14:paraId="4BF90D38" w14:textId="77777777" w:rsidR="004E2D89" w:rsidRPr="007201A9" w:rsidRDefault="004E2D89" w:rsidP="000F538D">
            <w:pPr>
              <w:pStyle w:val="TableLabel"/>
              <w:rPr>
                <w:noProof w:val="0"/>
                <w:sz w:val="16"/>
              </w:rPr>
            </w:pPr>
          </w:p>
        </w:tc>
        <w:tc>
          <w:tcPr>
            <w:tcW w:w="3150" w:type="dxa"/>
            <w:vAlign w:val="center"/>
          </w:tcPr>
          <w:p w14:paraId="2C7CE9FF" w14:textId="77777777" w:rsidR="004E2D89" w:rsidRPr="007201A9" w:rsidRDefault="004E2D89" w:rsidP="000F538D">
            <w:pPr>
              <w:pStyle w:val="TableEntry"/>
              <w:rPr>
                <w:noProof w:val="0"/>
              </w:rPr>
            </w:pPr>
            <w:r w:rsidRPr="007201A9">
              <w:rPr>
                <w:noProof w:val="0"/>
              </w:rPr>
              <w:t>AlternativeUserID</w:t>
            </w:r>
          </w:p>
        </w:tc>
        <w:tc>
          <w:tcPr>
            <w:tcW w:w="990" w:type="dxa"/>
            <w:vAlign w:val="center"/>
          </w:tcPr>
          <w:p w14:paraId="4F29AE82"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vAlign w:val="center"/>
          </w:tcPr>
          <w:p w14:paraId="0D188706" w14:textId="77777777" w:rsidR="004E2D89" w:rsidRPr="007201A9" w:rsidRDefault="004E2D89" w:rsidP="000F538D">
            <w:pPr>
              <w:pStyle w:val="TableEntry"/>
              <w:rPr>
                <w:i/>
                <w:iCs/>
                <w:noProof w:val="0"/>
              </w:rPr>
            </w:pPr>
            <w:r w:rsidRPr="007201A9">
              <w:rPr>
                <w:noProof w:val="0"/>
              </w:rPr>
              <w:t>The process ID as used within the local operating system in the local system logs.</w:t>
            </w:r>
          </w:p>
        </w:tc>
      </w:tr>
      <w:tr w:rsidR="004E2D89" w:rsidRPr="007201A9" w14:paraId="58E7B296" w14:textId="77777777" w:rsidTr="006D1B5B">
        <w:trPr>
          <w:cantSplit/>
        </w:trPr>
        <w:tc>
          <w:tcPr>
            <w:tcW w:w="1548" w:type="dxa"/>
            <w:vMerge/>
            <w:vAlign w:val="center"/>
          </w:tcPr>
          <w:p w14:paraId="1099F421" w14:textId="77777777" w:rsidR="004E2D89" w:rsidRPr="007201A9" w:rsidRDefault="004E2D89" w:rsidP="000F538D">
            <w:pPr>
              <w:pStyle w:val="TableLabel"/>
              <w:rPr>
                <w:noProof w:val="0"/>
                <w:sz w:val="16"/>
              </w:rPr>
            </w:pPr>
          </w:p>
        </w:tc>
        <w:tc>
          <w:tcPr>
            <w:tcW w:w="3150" w:type="dxa"/>
            <w:vAlign w:val="center"/>
          </w:tcPr>
          <w:p w14:paraId="7D374FFB" w14:textId="77777777" w:rsidR="004E2D89" w:rsidRPr="007201A9" w:rsidRDefault="004E2D89" w:rsidP="000F538D">
            <w:pPr>
              <w:pStyle w:val="TableEntry"/>
              <w:rPr>
                <w:i/>
                <w:iCs/>
                <w:noProof w:val="0"/>
              </w:rPr>
            </w:pPr>
            <w:r w:rsidRPr="007201A9">
              <w:rPr>
                <w:i/>
                <w:iCs/>
                <w:noProof w:val="0"/>
              </w:rPr>
              <w:t>UserName</w:t>
            </w:r>
          </w:p>
        </w:tc>
        <w:tc>
          <w:tcPr>
            <w:tcW w:w="990" w:type="dxa"/>
            <w:vAlign w:val="center"/>
          </w:tcPr>
          <w:p w14:paraId="4E044C27"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15EA4F0F"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942C89B" w14:textId="77777777" w:rsidTr="006D1B5B">
        <w:trPr>
          <w:cantSplit/>
        </w:trPr>
        <w:tc>
          <w:tcPr>
            <w:tcW w:w="1548" w:type="dxa"/>
            <w:vMerge/>
            <w:vAlign w:val="center"/>
          </w:tcPr>
          <w:p w14:paraId="4BBB10EA" w14:textId="77777777" w:rsidR="004E2D89" w:rsidRPr="007201A9" w:rsidRDefault="004E2D89" w:rsidP="000F538D">
            <w:pPr>
              <w:pStyle w:val="TableLabel"/>
              <w:rPr>
                <w:noProof w:val="0"/>
                <w:sz w:val="16"/>
              </w:rPr>
            </w:pPr>
          </w:p>
        </w:tc>
        <w:tc>
          <w:tcPr>
            <w:tcW w:w="3150" w:type="dxa"/>
            <w:vAlign w:val="center"/>
          </w:tcPr>
          <w:p w14:paraId="6284B47A" w14:textId="77777777" w:rsidR="004E2D89" w:rsidRPr="007201A9" w:rsidRDefault="004E2D89" w:rsidP="000F538D">
            <w:pPr>
              <w:pStyle w:val="TableEntry"/>
              <w:rPr>
                <w:i/>
                <w:iCs/>
                <w:noProof w:val="0"/>
              </w:rPr>
            </w:pPr>
            <w:r w:rsidRPr="007201A9">
              <w:rPr>
                <w:i/>
                <w:iCs/>
                <w:noProof w:val="0"/>
              </w:rPr>
              <w:t>UserIsRequestor</w:t>
            </w:r>
          </w:p>
        </w:tc>
        <w:tc>
          <w:tcPr>
            <w:tcW w:w="990" w:type="dxa"/>
            <w:vAlign w:val="center"/>
          </w:tcPr>
          <w:p w14:paraId="180C9380"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35834D8C"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6C41216" w14:textId="77777777" w:rsidTr="006D1B5B">
        <w:trPr>
          <w:cantSplit/>
        </w:trPr>
        <w:tc>
          <w:tcPr>
            <w:tcW w:w="1548" w:type="dxa"/>
            <w:vMerge/>
            <w:vAlign w:val="center"/>
          </w:tcPr>
          <w:p w14:paraId="6216A67E" w14:textId="77777777" w:rsidR="004E2D89" w:rsidRPr="007201A9" w:rsidRDefault="004E2D89" w:rsidP="000F538D">
            <w:pPr>
              <w:pStyle w:val="TableLabel"/>
              <w:rPr>
                <w:noProof w:val="0"/>
                <w:sz w:val="16"/>
              </w:rPr>
            </w:pPr>
          </w:p>
        </w:tc>
        <w:tc>
          <w:tcPr>
            <w:tcW w:w="3150" w:type="dxa"/>
            <w:vAlign w:val="center"/>
          </w:tcPr>
          <w:p w14:paraId="19FE14DB" w14:textId="77777777" w:rsidR="004E2D89" w:rsidRPr="007201A9" w:rsidRDefault="004E2D89" w:rsidP="000F538D">
            <w:pPr>
              <w:pStyle w:val="TableEntry"/>
              <w:rPr>
                <w:noProof w:val="0"/>
              </w:rPr>
            </w:pPr>
            <w:r w:rsidRPr="007201A9">
              <w:rPr>
                <w:noProof w:val="0"/>
              </w:rPr>
              <w:t>RoleIDCode</w:t>
            </w:r>
          </w:p>
        </w:tc>
        <w:tc>
          <w:tcPr>
            <w:tcW w:w="990" w:type="dxa"/>
            <w:vAlign w:val="center"/>
          </w:tcPr>
          <w:p w14:paraId="4372CA4F"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vAlign w:val="center"/>
          </w:tcPr>
          <w:p w14:paraId="25C80DBF" w14:textId="77777777" w:rsidR="004E2D89" w:rsidRPr="007201A9" w:rsidRDefault="004E2D89" w:rsidP="000F538D">
            <w:pPr>
              <w:pStyle w:val="TableEntry"/>
              <w:rPr>
                <w:noProof w:val="0"/>
              </w:rPr>
            </w:pPr>
            <w:r w:rsidRPr="007201A9">
              <w:rPr>
                <w:noProof w:val="0"/>
              </w:rPr>
              <w:t>EV(110153, DCM, “Source”)</w:t>
            </w:r>
          </w:p>
        </w:tc>
      </w:tr>
      <w:tr w:rsidR="004E2D89" w:rsidRPr="007201A9" w14:paraId="3FEEEDD6" w14:textId="77777777" w:rsidTr="006D1B5B">
        <w:trPr>
          <w:cantSplit/>
        </w:trPr>
        <w:tc>
          <w:tcPr>
            <w:tcW w:w="1548" w:type="dxa"/>
            <w:vMerge/>
            <w:vAlign w:val="center"/>
          </w:tcPr>
          <w:p w14:paraId="2AF68439" w14:textId="77777777" w:rsidR="004E2D89" w:rsidRPr="007201A9" w:rsidRDefault="004E2D89" w:rsidP="000F538D">
            <w:pPr>
              <w:pStyle w:val="TableLabel"/>
              <w:rPr>
                <w:noProof w:val="0"/>
                <w:sz w:val="16"/>
              </w:rPr>
            </w:pPr>
          </w:p>
        </w:tc>
        <w:tc>
          <w:tcPr>
            <w:tcW w:w="3150" w:type="dxa"/>
            <w:vAlign w:val="center"/>
          </w:tcPr>
          <w:p w14:paraId="4E3B5B51" w14:textId="77777777" w:rsidR="004E2D89" w:rsidRPr="007201A9" w:rsidRDefault="004E2D89" w:rsidP="000F538D">
            <w:pPr>
              <w:pStyle w:val="TableEntry"/>
              <w:rPr>
                <w:noProof w:val="0"/>
              </w:rPr>
            </w:pPr>
            <w:r w:rsidRPr="007201A9">
              <w:rPr>
                <w:noProof w:val="0"/>
              </w:rPr>
              <w:t>NetworkAccessPointTypeCode</w:t>
            </w:r>
          </w:p>
        </w:tc>
        <w:tc>
          <w:tcPr>
            <w:tcW w:w="990" w:type="dxa"/>
            <w:vAlign w:val="center"/>
          </w:tcPr>
          <w:p w14:paraId="562B1FBF" w14:textId="77777777" w:rsidR="004E2D89" w:rsidRPr="007201A9" w:rsidRDefault="004E2D89" w:rsidP="000F538D">
            <w:pPr>
              <w:pStyle w:val="TableEntry"/>
              <w:jc w:val="center"/>
              <w:rPr>
                <w:iCs/>
                <w:noProof w:val="0"/>
                <w:szCs w:val="18"/>
              </w:rPr>
            </w:pPr>
            <w:r w:rsidRPr="007201A9">
              <w:rPr>
                <w:iCs/>
                <w:noProof w:val="0"/>
                <w:szCs w:val="18"/>
              </w:rPr>
              <w:t>M</w:t>
            </w:r>
          </w:p>
        </w:tc>
        <w:tc>
          <w:tcPr>
            <w:tcW w:w="3978" w:type="dxa"/>
            <w:vAlign w:val="center"/>
          </w:tcPr>
          <w:p w14:paraId="4F6DBCC0"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762CCAFD" w14:textId="77777777" w:rsidTr="006D1B5B">
        <w:trPr>
          <w:cantSplit/>
        </w:trPr>
        <w:tc>
          <w:tcPr>
            <w:tcW w:w="1548" w:type="dxa"/>
            <w:vMerge/>
            <w:vAlign w:val="center"/>
          </w:tcPr>
          <w:p w14:paraId="4C270DA6" w14:textId="77777777" w:rsidR="004E2D89" w:rsidRPr="007201A9" w:rsidRDefault="004E2D89" w:rsidP="000F538D">
            <w:pPr>
              <w:pStyle w:val="TableLabel"/>
              <w:rPr>
                <w:noProof w:val="0"/>
                <w:sz w:val="16"/>
              </w:rPr>
            </w:pPr>
          </w:p>
        </w:tc>
        <w:tc>
          <w:tcPr>
            <w:tcW w:w="3150" w:type="dxa"/>
            <w:vAlign w:val="center"/>
          </w:tcPr>
          <w:p w14:paraId="11436A28" w14:textId="77777777" w:rsidR="004E2D89" w:rsidRPr="007201A9" w:rsidRDefault="004E2D89" w:rsidP="000F538D">
            <w:pPr>
              <w:pStyle w:val="TableEntry"/>
              <w:rPr>
                <w:noProof w:val="0"/>
              </w:rPr>
            </w:pPr>
            <w:r w:rsidRPr="007201A9">
              <w:rPr>
                <w:noProof w:val="0"/>
              </w:rPr>
              <w:t>NetworkAccessPointID</w:t>
            </w:r>
          </w:p>
        </w:tc>
        <w:tc>
          <w:tcPr>
            <w:tcW w:w="990" w:type="dxa"/>
            <w:vAlign w:val="center"/>
          </w:tcPr>
          <w:p w14:paraId="624C33A1" w14:textId="77777777" w:rsidR="004E2D89" w:rsidRPr="007201A9" w:rsidRDefault="004E2D89" w:rsidP="000F538D">
            <w:pPr>
              <w:pStyle w:val="TableEntry"/>
              <w:jc w:val="center"/>
              <w:rPr>
                <w:iCs/>
                <w:noProof w:val="0"/>
                <w:szCs w:val="18"/>
              </w:rPr>
            </w:pPr>
            <w:r w:rsidRPr="007201A9">
              <w:rPr>
                <w:iCs/>
                <w:noProof w:val="0"/>
                <w:szCs w:val="18"/>
              </w:rPr>
              <w:t>M</w:t>
            </w:r>
          </w:p>
        </w:tc>
        <w:tc>
          <w:tcPr>
            <w:tcW w:w="3978" w:type="dxa"/>
            <w:vAlign w:val="center"/>
          </w:tcPr>
          <w:p w14:paraId="2065A30C" w14:textId="77777777" w:rsidR="004E2D89" w:rsidRPr="007201A9" w:rsidRDefault="004E2D89" w:rsidP="000F538D">
            <w:pPr>
              <w:pStyle w:val="TableEntry"/>
              <w:rPr>
                <w:noProof w:val="0"/>
              </w:rPr>
            </w:pPr>
            <w:r w:rsidRPr="007201A9">
              <w:rPr>
                <w:noProof w:val="0"/>
              </w:rPr>
              <w:t>The machine name or IP address</w:t>
            </w:r>
          </w:p>
        </w:tc>
      </w:tr>
    </w:tbl>
    <w:p w14:paraId="35F2CAC9" w14:textId="77777777" w:rsidR="0086509A" w:rsidRPr="007201A9" w:rsidRDefault="0086509A" w:rsidP="004E2D89">
      <w:pPr>
        <w:rPr>
          <w:lang w:val="en-US"/>
        </w:rPr>
      </w:pPr>
    </w:p>
    <w:tbl>
      <w:tblPr>
        <w:tblpPr w:leftFromText="180" w:rightFromText="180" w:vertAnchor="text" w:tblpX="-5" w:tblpY="1"/>
        <w:tblOverlap w:val="never"/>
        <w:tblW w:w="9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3"/>
        <w:gridCol w:w="3145"/>
        <w:gridCol w:w="990"/>
        <w:gridCol w:w="3983"/>
      </w:tblGrid>
      <w:tr w:rsidR="004E2D89" w:rsidRPr="007201A9" w14:paraId="30E62E2F" w14:textId="77777777" w:rsidTr="006D1B5B">
        <w:trPr>
          <w:cantSplit/>
        </w:trPr>
        <w:tc>
          <w:tcPr>
            <w:tcW w:w="1553" w:type="dxa"/>
            <w:vMerge w:val="restart"/>
          </w:tcPr>
          <w:p w14:paraId="19935D90" w14:textId="77777777" w:rsidR="004E2D89" w:rsidRPr="007201A9" w:rsidRDefault="004E2D89" w:rsidP="00075C19">
            <w:pPr>
              <w:pStyle w:val="TableEntryHeader"/>
              <w:rPr>
                <w:noProof w:val="0"/>
              </w:rPr>
            </w:pPr>
            <w:r w:rsidRPr="007201A9">
              <w:rPr>
                <w:noProof w:val="0"/>
              </w:rPr>
              <w:t>Human Requestor (if known)</w:t>
            </w:r>
          </w:p>
          <w:p w14:paraId="0D8F0510" w14:textId="6AE04859" w:rsidR="00E47509" w:rsidRPr="007201A9" w:rsidRDefault="004E2D89" w:rsidP="006D1B5B">
            <w:pPr>
              <w:pStyle w:val="TableEntryHeader"/>
              <w:rPr>
                <w:b w:val="0"/>
                <w:bCs/>
                <w:noProof w:val="0"/>
                <w:sz w:val="12"/>
              </w:rPr>
            </w:pPr>
            <w:r w:rsidRPr="007201A9">
              <w:rPr>
                <w:bCs/>
                <w:noProof w:val="0"/>
                <w:sz w:val="12"/>
              </w:rPr>
              <w:t>AuditMessage/</w:t>
            </w:r>
          </w:p>
          <w:p w14:paraId="45792432" w14:textId="42C1E904" w:rsidR="004E2D89" w:rsidRPr="007201A9" w:rsidRDefault="004E2D89" w:rsidP="006D1B5B">
            <w:pPr>
              <w:pStyle w:val="TableEntryHeader"/>
              <w:rPr>
                <w:noProof w:val="0"/>
              </w:rPr>
            </w:pPr>
            <w:r w:rsidRPr="007201A9">
              <w:rPr>
                <w:bCs/>
                <w:noProof w:val="0"/>
                <w:sz w:val="12"/>
              </w:rPr>
              <w:t>ActiveParticipant</w:t>
            </w:r>
          </w:p>
        </w:tc>
        <w:tc>
          <w:tcPr>
            <w:tcW w:w="3145" w:type="dxa"/>
            <w:vAlign w:val="center"/>
          </w:tcPr>
          <w:p w14:paraId="536E658F" w14:textId="77777777" w:rsidR="004E2D89" w:rsidRPr="007201A9" w:rsidRDefault="004E2D89" w:rsidP="00E3018F">
            <w:pPr>
              <w:pStyle w:val="TableEntry"/>
              <w:rPr>
                <w:noProof w:val="0"/>
              </w:rPr>
            </w:pPr>
            <w:r w:rsidRPr="007201A9">
              <w:rPr>
                <w:noProof w:val="0"/>
              </w:rPr>
              <w:t>UserID</w:t>
            </w:r>
          </w:p>
        </w:tc>
        <w:tc>
          <w:tcPr>
            <w:tcW w:w="990" w:type="dxa"/>
            <w:vAlign w:val="center"/>
          </w:tcPr>
          <w:p w14:paraId="4D3AFF28" w14:textId="77777777" w:rsidR="004E2D89" w:rsidRPr="007201A9" w:rsidRDefault="004E2D89" w:rsidP="00E3018F">
            <w:pPr>
              <w:pStyle w:val="TableEntry"/>
              <w:jc w:val="center"/>
              <w:rPr>
                <w:noProof w:val="0"/>
                <w:szCs w:val="18"/>
              </w:rPr>
            </w:pPr>
            <w:r w:rsidRPr="007201A9">
              <w:rPr>
                <w:noProof w:val="0"/>
                <w:szCs w:val="18"/>
              </w:rPr>
              <w:t>M</w:t>
            </w:r>
          </w:p>
        </w:tc>
        <w:tc>
          <w:tcPr>
            <w:tcW w:w="3983" w:type="dxa"/>
            <w:vAlign w:val="center"/>
          </w:tcPr>
          <w:p w14:paraId="6B5B840F" w14:textId="77777777" w:rsidR="004E2D89" w:rsidRPr="007201A9" w:rsidRDefault="004E2D89" w:rsidP="00E3018F">
            <w:pPr>
              <w:pStyle w:val="TableEntry"/>
              <w:rPr>
                <w:noProof w:val="0"/>
              </w:rPr>
            </w:pPr>
            <w:r w:rsidRPr="007201A9">
              <w:rPr>
                <w:noProof w:val="0"/>
              </w:rPr>
              <w:t>Identity of the human that initiated the transaction.</w:t>
            </w:r>
          </w:p>
        </w:tc>
      </w:tr>
      <w:tr w:rsidR="004E2D89" w:rsidRPr="007201A9" w14:paraId="1B03052E" w14:textId="77777777" w:rsidTr="006D1B5B">
        <w:trPr>
          <w:cantSplit/>
        </w:trPr>
        <w:tc>
          <w:tcPr>
            <w:tcW w:w="1553" w:type="dxa"/>
            <w:vMerge/>
            <w:vAlign w:val="center"/>
          </w:tcPr>
          <w:p w14:paraId="098688EF" w14:textId="77777777" w:rsidR="004E2D89" w:rsidRPr="007201A9" w:rsidRDefault="004E2D89" w:rsidP="00E3018F">
            <w:pPr>
              <w:pStyle w:val="TableLabel"/>
              <w:rPr>
                <w:noProof w:val="0"/>
                <w:sz w:val="16"/>
              </w:rPr>
            </w:pPr>
          </w:p>
        </w:tc>
        <w:tc>
          <w:tcPr>
            <w:tcW w:w="3145" w:type="dxa"/>
            <w:vAlign w:val="center"/>
          </w:tcPr>
          <w:p w14:paraId="093FF3B9" w14:textId="77777777" w:rsidR="004E2D89" w:rsidRPr="007201A9" w:rsidRDefault="004E2D89" w:rsidP="00E3018F">
            <w:pPr>
              <w:pStyle w:val="TableEntry"/>
              <w:rPr>
                <w:i/>
                <w:iCs/>
                <w:noProof w:val="0"/>
              </w:rPr>
            </w:pPr>
            <w:r w:rsidRPr="007201A9">
              <w:rPr>
                <w:i/>
                <w:iCs/>
                <w:noProof w:val="0"/>
              </w:rPr>
              <w:t>AlternativeUserID</w:t>
            </w:r>
          </w:p>
        </w:tc>
        <w:tc>
          <w:tcPr>
            <w:tcW w:w="990" w:type="dxa"/>
            <w:vAlign w:val="center"/>
          </w:tcPr>
          <w:p w14:paraId="7575AAD7"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3E27E182" w14:textId="77777777" w:rsidR="004E2D89" w:rsidRPr="007201A9" w:rsidRDefault="004E2D89" w:rsidP="00E3018F">
            <w:pPr>
              <w:pStyle w:val="TableEntry"/>
              <w:rPr>
                <w:i/>
                <w:iCs/>
                <w:noProof w:val="0"/>
              </w:rPr>
            </w:pPr>
            <w:r w:rsidRPr="007201A9">
              <w:rPr>
                <w:i/>
                <w:iCs/>
                <w:noProof w:val="0"/>
              </w:rPr>
              <w:t>not specialized</w:t>
            </w:r>
          </w:p>
        </w:tc>
      </w:tr>
      <w:tr w:rsidR="004E2D89" w:rsidRPr="007201A9" w14:paraId="145136D7" w14:textId="77777777" w:rsidTr="006D1B5B">
        <w:trPr>
          <w:cantSplit/>
        </w:trPr>
        <w:tc>
          <w:tcPr>
            <w:tcW w:w="1553" w:type="dxa"/>
            <w:vMerge/>
            <w:vAlign w:val="center"/>
          </w:tcPr>
          <w:p w14:paraId="5DEA7E17" w14:textId="77777777" w:rsidR="004E2D89" w:rsidRPr="007201A9" w:rsidRDefault="004E2D89" w:rsidP="00E3018F">
            <w:pPr>
              <w:pStyle w:val="TableLabel"/>
              <w:rPr>
                <w:noProof w:val="0"/>
                <w:sz w:val="16"/>
              </w:rPr>
            </w:pPr>
          </w:p>
        </w:tc>
        <w:tc>
          <w:tcPr>
            <w:tcW w:w="3145" w:type="dxa"/>
            <w:vAlign w:val="center"/>
          </w:tcPr>
          <w:p w14:paraId="07F42408" w14:textId="77777777" w:rsidR="004E2D89" w:rsidRPr="007201A9" w:rsidRDefault="004E2D89" w:rsidP="00E3018F">
            <w:pPr>
              <w:pStyle w:val="TableEntry"/>
              <w:rPr>
                <w:i/>
                <w:iCs/>
                <w:noProof w:val="0"/>
              </w:rPr>
            </w:pPr>
            <w:r w:rsidRPr="007201A9">
              <w:rPr>
                <w:i/>
                <w:iCs/>
                <w:noProof w:val="0"/>
              </w:rPr>
              <w:t>UserName</w:t>
            </w:r>
          </w:p>
        </w:tc>
        <w:tc>
          <w:tcPr>
            <w:tcW w:w="990" w:type="dxa"/>
            <w:vAlign w:val="center"/>
          </w:tcPr>
          <w:p w14:paraId="3C16FB0F"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58AA321C" w14:textId="77777777" w:rsidR="004E2D89" w:rsidRPr="007201A9" w:rsidRDefault="004E2D89" w:rsidP="00E3018F">
            <w:pPr>
              <w:pStyle w:val="TableEntry"/>
              <w:rPr>
                <w:i/>
                <w:iCs/>
                <w:noProof w:val="0"/>
              </w:rPr>
            </w:pPr>
            <w:r w:rsidRPr="007201A9">
              <w:rPr>
                <w:i/>
                <w:iCs/>
                <w:noProof w:val="0"/>
              </w:rPr>
              <w:t>not specialized</w:t>
            </w:r>
          </w:p>
        </w:tc>
      </w:tr>
      <w:tr w:rsidR="004E2D89" w:rsidRPr="007201A9" w14:paraId="65A409E7" w14:textId="77777777" w:rsidTr="006D1B5B">
        <w:trPr>
          <w:cantSplit/>
        </w:trPr>
        <w:tc>
          <w:tcPr>
            <w:tcW w:w="1553" w:type="dxa"/>
            <w:vMerge/>
            <w:vAlign w:val="center"/>
          </w:tcPr>
          <w:p w14:paraId="0AB18158" w14:textId="77777777" w:rsidR="004E2D89" w:rsidRPr="007201A9" w:rsidRDefault="004E2D89" w:rsidP="00E3018F">
            <w:pPr>
              <w:pStyle w:val="TableLabel"/>
              <w:rPr>
                <w:noProof w:val="0"/>
                <w:sz w:val="16"/>
              </w:rPr>
            </w:pPr>
          </w:p>
        </w:tc>
        <w:tc>
          <w:tcPr>
            <w:tcW w:w="3145" w:type="dxa"/>
            <w:vAlign w:val="center"/>
          </w:tcPr>
          <w:p w14:paraId="56BBB907" w14:textId="77777777" w:rsidR="004E2D89" w:rsidRPr="007201A9" w:rsidRDefault="004E2D89" w:rsidP="00E3018F">
            <w:pPr>
              <w:pStyle w:val="TableEntry"/>
              <w:rPr>
                <w:i/>
                <w:iCs/>
                <w:noProof w:val="0"/>
              </w:rPr>
            </w:pPr>
            <w:r w:rsidRPr="007201A9">
              <w:rPr>
                <w:i/>
                <w:iCs/>
                <w:noProof w:val="0"/>
              </w:rPr>
              <w:t>UserIsRequestor</w:t>
            </w:r>
          </w:p>
        </w:tc>
        <w:tc>
          <w:tcPr>
            <w:tcW w:w="990" w:type="dxa"/>
            <w:vAlign w:val="center"/>
          </w:tcPr>
          <w:p w14:paraId="7AB613E3"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3625DD35" w14:textId="77777777" w:rsidR="004E2D89" w:rsidRPr="007201A9" w:rsidRDefault="004E2D89" w:rsidP="00E3018F">
            <w:pPr>
              <w:pStyle w:val="TableEntry"/>
              <w:rPr>
                <w:i/>
                <w:iCs/>
                <w:noProof w:val="0"/>
              </w:rPr>
            </w:pPr>
            <w:r w:rsidRPr="007201A9">
              <w:rPr>
                <w:i/>
                <w:iCs/>
                <w:noProof w:val="0"/>
              </w:rPr>
              <w:t>not specialized</w:t>
            </w:r>
          </w:p>
        </w:tc>
      </w:tr>
      <w:tr w:rsidR="004E2D89" w:rsidRPr="007201A9" w14:paraId="3F00A406" w14:textId="77777777" w:rsidTr="006D1B5B">
        <w:trPr>
          <w:cantSplit/>
        </w:trPr>
        <w:tc>
          <w:tcPr>
            <w:tcW w:w="1553" w:type="dxa"/>
            <w:vMerge/>
            <w:vAlign w:val="center"/>
          </w:tcPr>
          <w:p w14:paraId="611CBFFA" w14:textId="77777777" w:rsidR="004E2D89" w:rsidRPr="007201A9" w:rsidRDefault="004E2D89" w:rsidP="00E3018F">
            <w:pPr>
              <w:pStyle w:val="TableLabel"/>
              <w:rPr>
                <w:noProof w:val="0"/>
                <w:sz w:val="16"/>
              </w:rPr>
            </w:pPr>
          </w:p>
        </w:tc>
        <w:tc>
          <w:tcPr>
            <w:tcW w:w="3145" w:type="dxa"/>
            <w:vAlign w:val="center"/>
          </w:tcPr>
          <w:p w14:paraId="26FDCA97" w14:textId="77777777" w:rsidR="004E2D89" w:rsidRPr="007201A9" w:rsidRDefault="004E2D89" w:rsidP="00E3018F">
            <w:pPr>
              <w:pStyle w:val="TableEntry"/>
              <w:rPr>
                <w:noProof w:val="0"/>
              </w:rPr>
            </w:pPr>
            <w:r w:rsidRPr="007201A9">
              <w:rPr>
                <w:noProof w:val="0"/>
              </w:rPr>
              <w:t>RoleIDCode</w:t>
            </w:r>
          </w:p>
        </w:tc>
        <w:tc>
          <w:tcPr>
            <w:tcW w:w="990" w:type="dxa"/>
            <w:vAlign w:val="center"/>
          </w:tcPr>
          <w:p w14:paraId="7151C47D" w14:textId="77777777" w:rsidR="004E2D89" w:rsidRPr="007201A9" w:rsidRDefault="004E2D89" w:rsidP="00E3018F">
            <w:pPr>
              <w:pStyle w:val="TableEntry"/>
              <w:jc w:val="center"/>
              <w:rPr>
                <w:noProof w:val="0"/>
                <w:szCs w:val="18"/>
              </w:rPr>
            </w:pPr>
            <w:r w:rsidRPr="007201A9">
              <w:rPr>
                <w:noProof w:val="0"/>
                <w:szCs w:val="18"/>
              </w:rPr>
              <w:t>U</w:t>
            </w:r>
          </w:p>
        </w:tc>
        <w:tc>
          <w:tcPr>
            <w:tcW w:w="3983" w:type="dxa"/>
            <w:vAlign w:val="center"/>
          </w:tcPr>
          <w:p w14:paraId="68EBF41B" w14:textId="77777777" w:rsidR="004E2D89" w:rsidRPr="007201A9" w:rsidRDefault="004E2D89" w:rsidP="00E3018F">
            <w:pPr>
              <w:pStyle w:val="TableEntry"/>
              <w:rPr>
                <w:noProof w:val="0"/>
              </w:rPr>
            </w:pPr>
            <w:r w:rsidRPr="007201A9">
              <w:rPr>
                <w:noProof w:val="0"/>
              </w:rPr>
              <w:t>Access Control role(s) the user holds that allows this transaction.</w:t>
            </w:r>
          </w:p>
        </w:tc>
      </w:tr>
      <w:tr w:rsidR="004E2D89" w:rsidRPr="007201A9" w14:paraId="57614AC0" w14:textId="77777777" w:rsidTr="006D1B5B">
        <w:trPr>
          <w:cantSplit/>
        </w:trPr>
        <w:tc>
          <w:tcPr>
            <w:tcW w:w="1553" w:type="dxa"/>
            <w:vMerge/>
            <w:vAlign w:val="center"/>
          </w:tcPr>
          <w:p w14:paraId="16A14975" w14:textId="77777777" w:rsidR="004E2D89" w:rsidRPr="007201A9" w:rsidRDefault="004E2D89" w:rsidP="00E3018F">
            <w:pPr>
              <w:pStyle w:val="TableLabel"/>
              <w:rPr>
                <w:noProof w:val="0"/>
                <w:sz w:val="16"/>
              </w:rPr>
            </w:pPr>
          </w:p>
        </w:tc>
        <w:tc>
          <w:tcPr>
            <w:tcW w:w="3145" w:type="dxa"/>
            <w:vAlign w:val="center"/>
          </w:tcPr>
          <w:p w14:paraId="448BC7B9" w14:textId="77777777" w:rsidR="004E2D89" w:rsidRPr="007201A9" w:rsidRDefault="004E2D89" w:rsidP="00E3018F">
            <w:pPr>
              <w:pStyle w:val="TableEntry"/>
              <w:rPr>
                <w:i/>
                <w:iCs/>
                <w:noProof w:val="0"/>
              </w:rPr>
            </w:pPr>
            <w:r w:rsidRPr="007201A9">
              <w:rPr>
                <w:i/>
                <w:iCs/>
                <w:noProof w:val="0"/>
              </w:rPr>
              <w:t>NetworkAccessPointTypeCode</w:t>
            </w:r>
          </w:p>
        </w:tc>
        <w:tc>
          <w:tcPr>
            <w:tcW w:w="990" w:type="dxa"/>
            <w:vAlign w:val="center"/>
          </w:tcPr>
          <w:p w14:paraId="4179E337"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7C0E9B1B" w14:textId="77777777" w:rsidR="004E2D89" w:rsidRPr="007201A9" w:rsidRDefault="004E2D89" w:rsidP="00E3018F">
            <w:pPr>
              <w:pStyle w:val="TableEntry"/>
              <w:rPr>
                <w:i/>
                <w:iCs/>
                <w:noProof w:val="0"/>
              </w:rPr>
            </w:pPr>
            <w:r w:rsidRPr="007201A9">
              <w:rPr>
                <w:i/>
                <w:iCs/>
                <w:noProof w:val="0"/>
              </w:rPr>
              <w:t>not specialized</w:t>
            </w:r>
          </w:p>
        </w:tc>
      </w:tr>
      <w:tr w:rsidR="004E2D89" w:rsidRPr="007201A9" w14:paraId="0EF062D3" w14:textId="77777777" w:rsidTr="006D1B5B">
        <w:trPr>
          <w:cantSplit/>
        </w:trPr>
        <w:tc>
          <w:tcPr>
            <w:tcW w:w="1553" w:type="dxa"/>
            <w:vMerge/>
            <w:vAlign w:val="center"/>
          </w:tcPr>
          <w:p w14:paraId="4A7D8FFA" w14:textId="77777777" w:rsidR="004E2D89" w:rsidRPr="007201A9" w:rsidRDefault="004E2D89" w:rsidP="00E3018F">
            <w:pPr>
              <w:pStyle w:val="TableLabel"/>
              <w:rPr>
                <w:noProof w:val="0"/>
                <w:sz w:val="16"/>
              </w:rPr>
            </w:pPr>
          </w:p>
        </w:tc>
        <w:tc>
          <w:tcPr>
            <w:tcW w:w="3145" w:type="dxa"/>
            <w:vAlign w:val="center"/>
          </w:tcPr>
          <w:p w14:paraId="4E0936B2" w14:textId="77777777" w:rsidR="004E2D89" w:rsidRPr="007201A9" w:rsidRDefault="004E2D89" w:rsidP="00E3018F">
            <w:pPr>
              <w:pStyle w:val="TableEntry"/>
              <w:rPr>
                <w:i/>
                <w:iCs/>
                <w:noProof w:val="0"/>
              </w:rPr>
            </w:pPr>
            <w:r w:rsidRPr="007201A9">
              <w:rPr>
                <w:i/>
                <w:iCs/>
                <w:noProof w:val="0"/>
              </w:rPr>
              <w:t>NetworkAccessPointID</w:t>
            </w:r>
          </w:p>
        </w:tc>
        <w:tc>
          <w:tcPr>
            <w:tcW w:w="990" w:type="dxa"/>
            <w:vAlign w:val="center"/>
          </w:tcPr>
          <w:p w14:paraId="52843270" w14:textId="77777777" w:rsidR="004E2D89" w:rsidRPr="007201A9" w:rsidRDefault="004E2D89" w:rsidP="00E3018F">
            <w:pPr>
              <w:pStyle w:val="TableEntry"/>
              <w:jc w:val="center"/>
              <w:rPr>
                <w:i/>
                <w:iCs/>
                <w:noProof w:val="0"/>
                <w:szCs w:val="18"/>
              </w:rPr>
            </w:pPr>
            <w:r w:rsidRPr="007201A9">
              <w:rPr>
                <w:i/>
                <w:iCs/>
                <w:noProof w:val="0"/>
                <w:szCs w:val="18"/>
              </w:rPr>
              <w:t>U</w:t>
            </w:r>
          </w:p>
        </w:tc>
        <w:tc>
          <w:tcPr>
            <w:tcW w:w="3983" w:type="dxa"/>
            <w:vAlign w:val="center"/>
          </w:tcPr>
          <w:p w14:paraId="348FE27B" w14:textId="77777777" w:rsidR="004E2D89" w:rsidRPr="007201A9" w:rsidRDefault="004E2D89" w:rsidP="00E3018F">
            <w:pPr>
              <w:pStyle w:val="TableEntry"/>
              <w:rPr>
                <w:i/>
                <w:iCs/>
                <w:noProof w:val="0"/>
              </w:rPr>
            </w:pPr>
            <w:r w:rsidRPr="007201A9">
              <w:rPr>
                <w:i/>
                <w:iCs/>
                <w:noProof w:val="0"/>
              </w:rPr>
              <w:t>not specialized</w:t>
            </w:r>
          </w:p>
        </w:tc>
      </w:tr>
    </w:tbl>
    <w:p w14:paraId="58EE9EC2" w14:textId="77777777" w:rsidR="004E2D89" w:rsidRPr="007201A9" w:rsidRDefault="004E2D8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240"/>
        <w:gridCol w:w="900"/>
        <w:gridCol w:w="3978"/>
      </w:tblGrid>
      <w:tr w:rsidR="004E2D89" w:rsidRPr="007201A9" w14:paraId="4D17A824" w14:textId="77777777" w:rsidTr="006D1B5B">
        <w:trPr>
          <w:cantSplit/>
        </w:trPr>
        <w:tc>
          <w:tcPr>
            <w:tcW w:w="1548" w:type="dxa"/>
            <w:vMerge w:val="restart"/>
          </w:tcPr>
          <w:p w14:paraId="554D67D2" w14:textId="32A9B43E" w:rsidR="004E2D89" w:rsidRPr="007201A9" w:rsidRDefault="004E2D89" w:rsidP="00075C19">
            <w:pPr>
              <w:pStyle w:val="TableEntryHeader"/>
              <w:rPr>
                <w:noProof w:val="0"/>
              </w:rPr>
            </w:pPr>
            <w:r w:rsidRPr="007201A9">
              <w:rPr>
                <w:noProof w:val="0"/>
              </w:rPr>
              <w:t>Destination</w:t>
            </w:r>
          </w:p>
          <w:p w14:paraId="155639EB" w14:textId="008D367E" w:rsidR="00E47509" w:rsidRPr="007201A9" w:rsidRDefault="00EB728E"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1594B9FC" w14:textId="127AB748" w:rsidR="004E2D89" w:rsidRPr="007201A9" w:rsidRDefault="004E2D89" w:rsidP="006D1B5B">
            <w:pPr>
              <w:pStyle w:val="TableEntryHeader"/>
              <w:rPr>
                <w:noProof w:val="0"/>
                <w:kern w:val="28"/>
              </w:rPr>
            </w:pPr>
            <w:r w:rsidRPr="007201A9">
              <w:rPr>
                <w:bCs/>
                <w:noProof w:val="0"/>
                <w:sz w:val="12"/>
              </w:rPr>
              <w:t>ActiveParticipant</w:t>
            </w:r>
            <w:r w:rsidR="00EB728E" w:rsidRPr="007201A9">
              <w:rPr>
                <w:bCs/>
                <w:noProof w:val="0"/>
                <w:sz w:val="12"/>
              </w:rPr>
              <w:t>)</w:t>
            </w:r>
          </w:p>
        </w:tc>
        <w:tc>
          <w:tcPr>
            <w:tcW w:w="3240" w:type="dxa"/>
            <w:vAlign w:val="center"/>
          </w:tcPr>
          <w:p w14:paraId="05AFB218" w14:textId="77777777" w:rsidR="004E2D89" w:rsidRPr="007201A9" w:rsidRDefault="004E2D89" w:rsidP="000F538D">
            <w:pPr>
              <w:pStyle w:val="TableEntry"/>
              <w:rPr>
                <w:noProof w:val="0"/>
              </w:rPr>
            </w:pPr>
            <w:r w:rsidRPr="007201A9">
              <w:rPr>
                <w:noProof w:val="0"/>
              </w:rPr>
              <w:t>UserID</w:t>
            </w:r>
          </w:p>
        </w:tc>
        <w:tc>
          <w:tcPr>
            <w:tcW w:w="900" w:type="dxa"/>
            <w:vAlign w:val="center"/>
          </w:tcPr>
          <w:p w14:paraId="40500960"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vAlign w:val="center"/>
          </w:tcPr>
          <w:p w14:paraId="59848CBA" w14:textId="77777777" w:rsidR="004E2D89" w:rsidRPr="007201A9" w:rsidRDefault="004E2D89" w:rsidP="000F538D">
            <w:pPr>
              <w:pStyle w:val="TableEntry"/>
              <w:rPr>
                <w:noProof w:val="0"/>
              </w:rPr>
            </w:pPr>
            <w:r w:rsidRPr="007201A9">
              <w:rPr>
                <w:noProof w:val="0"/>
              </w:rPr>
              <w:t>SOAP endpoint URI.</w:t>
            </w:r>
          </w:p>
        </w:tc>
      </w:tr>
      <w:tr w:rsidR="004E2D89" w:rsidRPr="007201A9" w14:paraId="782B798F" w14:textId="77777777" w:rsidTr="006D1B5B">
        <w:trPr>
          <w:cantSplit/>
        </w:trPr>
        <w:tc>
          <w:tcPr>
            <w:tcW w:w="1548" w:type="dxa"/>
            <w:vMerge/>
            <w:textDirection w:val="btLr"/>
            <w:vAlign w:val="center"/>
          </w:tcPr>
          <w:p w14:paraId="1F9A4E7D" w14:textId="77777777" w:rsidR="004E2D89" w:rsidRPr="007201A9" w:rsidRDefault="004E2D89" w:rsidP="000F538D">
            <w:pPr>
              <w:pStyle w:val="TableLabel"/>
              <w:rPr>
                <w:noProof w:val="0"/>
                <w:sz w:val="16"/>
              </w:rPr>
            </w:pPr>
          </w:p>
        </w:tc>
        <w:tc>
          <w:tcPr>
            <w:tcW w:w="3240" w:type="dxa"/>
            <w:vAlign w:val="center"/>
          </w:tcPr>
          <w:p w14:paraId="7DC1C9FA" w14:textId="77777777" w:rsidR="004E2D89" w:rsidRPr="007201A9" w:rsidRDefault="004E2D89" w:rsidP="000F538D">
            <w:pPr>
              <w:pStyle w:val="TableEntry"/>
              <w:rPr>
                <w:i/>
                <w:iCs/>
                <w:noProof w:val="0"/>
              </w:rPr>
            </w:pPr>
            <w:r w:rsidRPr="007201A9">
              <w:rPr>
                <w:i/>
                <w:iCs/>
                <w:noProof w:val="0"/>
              </w:rPr>
              <w:t>AlternativeUserID</w:t>
            </w:r>
          </w:p>
        </w:tc>
        <w:tc>
          <w:tcPr>
            <w:tcW w:w="900" w:type="dxa"/>
            <w:vAlign w:val="center"/>
          </w:tcPr>
          <w:p w14:paraId="0E6E8159"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4064DAD2"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514F9F3" w14:textId="77777777" w:rsidTr="006D1B5B">
        <w:trPr>
          <w:cantSplit/>
        </w:trPr>
        <w:tc>
          <w:tcPr>
            <w:tcW w:w="1548" w:type="dxa"/>
            <w:vMerge/>
            <w:textDirection w:val="btLr"/>
            <w:vAlign w:val="center"/>
          </w:tcPr>
          <w:p w14:paraId="36E369E5" w14:textId="77777777" w:rsidR="004E2D89" w:rsidRPr="007201A9" w:rsidRDefault="004E2D89" w:rsidP="000F538D">
            <w:pPr>
              <w:pStyle w:val="TableLabel"/>
              <w:rPr>
                <w:noProof w:val="0"/>
                <w:sz w:val="16"/>
              </w:rPr>
            </w:pPr>
          </w:p>
        </w:tc>
        <w:tc>
          <w:tcPr>
            <w:tcW w:w="3240" w:type="dxa"/>
            <w:vAlign w:val="center"/>
          </w:tcPr>
          <w:p w14:paraId="4D625546" w14:textId="77777777" w:rsidR="004E2D89" w:rsidRPr="007201A9" w:rsidRDefault="004E2D89" w:rsidP="000F538D">
            <w:pPr>
              <w:pStyle w:val="TableEntry"/>
              <w:rPr>
                <w:i/>
                <w:iCs/>
                <w:noProof w:val="0"/>
              </w:rPr>
            </w:pPr>
            <w:r w:rsidRPr="007201A9">
              <w:rPr>
                <w:i/>
                <w:iCs/>
                <w:noProof w:val="0"/>
              </w:rPr>
              <w:t>UserName</w:t>
            </w:r>
          </w:p>
        </w:tc>
        <w:tc>
          <w:tcPr>
            <w:tcW w:w="900" w:type="dxa"/>
            <w:vAlign w:val="center"/>
          </w:tcPr>
          <w:p w14:paraId="506E4B86"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32543F8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00978F2E" w14:textId="77777777" w:rsidTr="006D1B5B">
        <w:trPr>
          <w:cantSplit/>
        </w:trPr>
        <w:tc>
          <w:tcPr>
            <w:tcW w:w="1548" w:type="dxa"/>
            <w:vMerge/>
            <w:textDirection w:val="btLr"/>
            <w:vAlign w:val="center"/>
          </w:tcPr>
          <w:p w14:paraId="70C5C10E" w14:textId="77777777" w:rsidR="004E2D89" w:rsidRPr="007201A9" w:rsidRDefault="004E2D89" w:rsidP="000F538D">
            <w:pPr>
              <w:pStyle w:val="TableLabel"/>
              <w:rPr>
                <w:noProof w:val="0"/>
                <w:sz w:val="16"/>
              </w:rPr>
            </w:pPr>
          </w:p>
        </w:tc>
        <w:tc>
          <w:tcPr>
            <w:tcW w:w="3240" w:type="dxa"/>
            <w:vAlign w:val="center"/>
          </w:tcPr>
          <w:p w14:paraId="6D8C37DC" w14:textId="77777777" w:rsidR="004E2D89" w:rsidRPr="007201A9" w:rsidRDefault="004E2D89" w:rsidP="000F538D">
            <w:pPr>
              <w:pStyle w:val="TableEntry"/>
              <w:rPr>
                <w:i/>
                <w:iCs/>
                <w:noProof w:val="0"/>
              </w:rPr>
            </w:pPr>
            <w:r w:rsidRPr="007201A9">
              <w:rPr>
                <w:i/>
                <w:iCs/>
                <w:noProof w:val="0"/>
              </w:rPr>
              <w:t>UserIsRequestor</w:t>
            </w:r>
          </w:p>
        </w:tc>
        <w:tc>
          <w:tcPr>
            <w:tcW w:w="900" w:type="dxa"/>
            <w:vAlign w:val="center"/>
          </w:tcPr>
          <w:p w14:paraId="3747E3D7" w14:textId="77777777" w:rsidR="004E2D89" w:rsidRPr="007201A9" w:rsidRDefault="004E2D89" w:rsidP="000F538D">
            <w:pPr>
              <w:pStyle w:val="TableEntry"/>
              <w:jc w:val="center"/>
              <w:rPr>
                <w:i/>
                <w:iCs/>
                <w:noProof w:val="0"/>
                <w:szCs w:val="18"/>
              </w:rPr>
            </w:pPr>
            <w:r w:rsidRPr="007201A9">
              <w:rPr>
                <w:i/>
                <w:iCs/>
                <w:noProof w:val="0"/>
                <w:szCs w:val="18"/>
              </w:rPr>
              <w:t>U</w:t>
            </w:r>
          </w:p>
        </w:tc>
        <w:tc>
          <w:tcPr>
            <w:tcW w:w="3978" w:type="dxa"/>
            <w:vAlign w:val="center"/>
          </w:tcPr>
          <w:p w14:paraId="5BFC7EC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98A3C24" w14:textId="77777777" w:rsidTr="006D1B5B">
        <w:trPr>
          <w:cantSplit/>
        </w:trPr>
        <w:tc>
          <w:tcPr>
            <w:tcW w:w="1548" w:type="dxa"/>
            <w:vMerge/>
            <w:textDirection w:val="btLr"/>
            <w:vAlign w:val="center"/>
          </w:tcPr>
          <w:p w14:paraId="515C7BC0" w14:textId="77777777" w:rsidR="004E2D89" w:rsidRPr="007201A9" w:rsidRDefault="004E2D89" w:rsidP="000F538D">
            <w:pPr>
              <w:pStyle w:val="TableLabel"/>
              <w:rPr>
                <w:noProof w:val="0"/>
                <w:sz w:val="16"/>
              </w:rPr>
            </w:pPr>
          </w:p>
        </w:tc>
        <w:tc>
          <w:tcPr>
            <w:tcW w:w="3240" w:type="dxa"/>
            <w:vAlign w:val="center"/>
          </w:tcPr>
          <w:p w14:paraId="64045CC0" w14:textId="77777777" w:rsidR="004E2D89" w:rsidRPr="007201A9" w:rsidRDefault="004E2D89" w:rsidP="000F538D">
            <w:pPr>
              <w:pStyle w:val="TableEntry"/>
              <w:rPr>
                <w:noProof w:val="0"/>
              </w:rPr>
            </w:pPr>
            <w:r w:rsidRPr="007201A9">
              <w:rPr>
                <w:noProof w:val="0"/>
              </w:rPr>
              <w:t>RoleIDCode</w:t>
            </w:r>
          </w:p>
        </w:tc>
        <w:tc>
          <w:tcPr>
            <w:tcW w:w="900" w:type="dxa"/>
            <w:vAlign w:val="center"/>
          </w:tcPr>
          <w:p w14:paraId="16671B8D" w14:textId="77777777" w:rsidR="004E2D89" w:rsidRPr="007201A9" w:rsidRDefault="004E2D89" w:rsidP="000F538D">
            <w:pPr>
              <w:pStyle w:val="TableEntry"/>
              <w:jc w:val="center"/>
              <w:rPr>
                <w:noProof w:val="0"/>
                <w:szCs w:val="18"/>
              </w:rPr>
            </w:pPr>
            <w:r w:rsidRPr="007201A9">
              <w:rPr>
                <w:noProof w:val="0"/>
                <w:szCs w:val="18"/>
              </w:rPr>
              <w:t>M</w:t>
            </w:r>
          </w:p>
        </w:tc>
        <w:tc>
          <w:tcPr>
            <w:tcW w:w="3978" w:type="dxa"/>
            <w:vAlign w:val="center"/>
          </w:tcPr>
          <w:p w14:paraId="0C98B5FC" w14:textId="77777777" w:rsidR="004E2D89" w:rsidRPr="007201A9" w:rsidRDefault="004E2D89" w:rsidP="000F538D">
            <w:pPr>
              <w:pStyle w:val="TableEntry"/>
              <w:rPr>
                <w:noProof w:val="0"/>
              </w:rPr>
            </w:pPr>
            <w:r w:rsidRPr="007201A9">
              <w:rPr>
                <w:noProof w:val="0"/>
              </w:rPr>
              <w:t>EV(110152, DCM, “Destination”)</w:t>
            </w:r>
          </w:p>
        </w:tc>
      </w:tr>
      <w:tr w:rsidR="004E2D89" w:rsidRPr="007201A9" w14:paraId="6B829A69" w14:textId="77777777" w:rsidTr="006D1B5B">
        <w:trPr>
          <w:cantSplit/>
        </w:trPr>
        <w:tc>
          <w:tcPr>
            <w:tcW w:w="1548" w:type="dxa"/>
            <w:vMerge/>
            <w:textDirection w:val="btLr"/>
            <w:vAlign w:val="center"/>
          </w:tcPr>
          <w:p w14:paraId="273228BE" w14:textId="77777777" w:rsidR="004E2D89" w:rsidRPr="007201A9" w:rsidRDefault="004E2D89" w:rsidP="000F538D">
            <w:pPr>
              <w:pStyle w:val="TableLabel"/>
              <w:rPr>
                <w:noProof w:val="0"/>
                <w:sz w:val="16"/>
              </w:rPr>
            </w:pPr>
          </w:p>
        </w:tc>
        <w:tc>
          <w:tcPr>
            <w:tcW w:w="3240" w:type="dxa"/>
            <w:vAlign w:val="center"/>
          </w:tcPr>
          <w:p w14:paraId="4A51B792" w14:textId="77777777" w:rsidR="004E2D89" w:rsidRPr="007201A9" w:rsidRDefault="004E2D89" w:rsidP="000F538D">
            <w:pPr>
              <w:pStyle w:val="TableEntry"/>
              <w:rPr>
                <w:noProof w:val="0"/>
              </w:rPr>
            </w:pPr>
            <w:r w:rsidRPr="007201A9">
              <w:rPr>
                <w:noProof w:val="0"/>
              </w:rPr>
              <w:t>NetworkAccessPointTypeCode</w:t>
            </w:r>
          </w:p>
        </w:tc>
        <w:tc>
          <w:tcPr>
            <w:tcW w:w="900" w:type="dxa"/>
            <w:vAlign w:val="center"/>
          </w:tcPr>
          <w:p w14:paraId="3BFC3EDF" w14:textId="77777777" w:rsidR="004E2D89" w:rsidRPr="007201A9" w:rsidRDefault="004E2D89" w:rsidP="000F538D">
            <w:pPr>
              <w:pStyle w:val="TableEntry"/>
              <w:jc w:val="center"/>
              <w:rPr>
                <w:iCs/>
                <w:noProof w:val="0"/>
                <w:szCs w:val="18"/>
              </w:rPr>
            </w:pPr>
            <w:r w:rsidRPr="007201A9">
              <w:rPr>
                <w:iCs/>
                <w:noProof w:val="0"/>
                <w:szCs w:val="18"/>
              </w:rPr>
              <w:t>M</w:t>
            </w:r>
          </w:p>
        </w:tc>
        <w:tc>
          <w:tcPr>
            <w:tcW w:w="3978" w:type="dxa"/>
            <w:vAlign w:val="center"/>
          </w:tcPr>
          <w:p w14:paraId="5704BAE4" w14:textId="77777777" w:rsidR="004E2D89" w:rsidRPr="007201A9" w:rsidRDefault="004E2D89" w:rsidP="000F538D">
            <w:pPr>
              <w:pStyle w:val="TableEntry"/>
              <w:rPr>
                <w:noProof w:val="0"/>
              </w:rPr>
            </w:pPr>
            <w:r w:rsidRPr="007201A9">
              <w:rPr>
                <w:noProof w:val="0"/>
              </w:rPr>
              <w:t>“1” for machine (DNS) name, “2” for IP address</w:t>
            </w:r>
          </w:p>
        </w:tc>
      </w:tr>
      <w:tr w:rsidR="004E2D89" w:rsidRPr="007201A9" w14:paraId="431FD660" w14:textId="77777777" w:rsidTr="006D1B5B">
        <w:trPr>
          <w:cantSplit/>
        </w:trPr>
        <w:tc>
          <w:tcPr>
            <w:tcW w:w="1548" w:type="dxa"/>
            <w:vMerge/>
            <w:textDirection w:val="btLr"/>
            <w:vAlign w:val="center"/>
          </w:tcPr>
          <w:p w14:paraId="0C6AA955" w14:textId="77777777" w:rsidR="004E2D89" w:rsidRPr="007201A9" w:rsidRDefault="004E2D89" w:rsidP="000F538D">
            <w:pPr>
              <w:pStyle w:val="TableLabel"/>
              <w:rPr>
                <w:noProof w:val="0"/>
                <w:sz w:val="16"/>
              </w:rPr>
            </w:pPr>
          </w:p>
        </w:tc>
        <w:tc>
          <w:tcPr>
            <w:tcW w:w="3240" w:type="dxa"/>
            <w:vAlign w:val="center"/>
          </w:tcPr>
          <w:p w14:paraId="72EEC6AA" w14:textId="77777777" w:rsidR="004E2D89" w:rsidRPr="007201A9" w:rsidRDefault="004E2D89" w:rsidP="000F538D">
            <w:pPr>
              <w:pStyle w:val="TableEntry"/>
              <w:rPr>
                <w:noProof w:val="0"/>
              </w:rPr>
            </w:pPr>
            <w:r w:rsidRPr="007201A9">
              <w:rPr>
                <w:noProof w:val="0"/>
              </w:rPr>
              <w:t>NetworkAccessPointID</w:t>
            </w:r>
          </w:p>
        </w:tc>
        <w:tc>
          <w:tcPr>
            <w:tcW w:w="900" w:type="dxa"/>
            <w:vAlign w:val="center"/>
          </w:tcPr>
          <w:p w14:paraId="4D486F14" w14:textId="77777777" w:rsidR="004E2D89" w:rsidRPr="007201A9" w:rsidRDefault="004E2D89" w:rsidP="000F538D">
            <w:pPr>
              <w:pStyle w:val="TableEntry"/>
              <w:jc w:val="center"/>
              <w:rPr>
                <w:iCs/>
                <w:noProof w:val="0"/>
                <w:szCs w:val="18"/>
              </w:rPr>
            </w:pPr>
            <w:r w:rsidRPr="007201A9">
              <w:rPr>
                <w:iCs/>
                <w:noProof w:val="0"/>
                <w:szCs w:val="18"/>
              </w:rPr>
              <w:t>M</w:t>
            </w:r>
          </w:p>
        </w:tc>
        <w:tc>
          <w:tcPr>
            <w:tcW w:w="3978" w:type="dxa"/>
            <w:vAlign w:val="center"/>
          </w:tcPr>
          <w:p w14:paraId="6EDA2DE7" w14:textId="77777777" w:rsidR="004E2D89" w:rsidRPr="007201A9" w:rsidRDefault="004E2D89" w:rsidP="000F538D">
            <w:pPr>
              <w:pStyle w:val="TableEntry"/>
              <w:rPr>
                <w:noProof w:val="0"/>
              </w:rPr>
            </w:pPr>
            <w:r w:rsidRPr="007201A9">
              <w:rPr>
                <w:noProof w:val="0"/>
              </w:rPr>
              <w:t>The machine name or IP address</w:t>
            </w:r>
          </w:p>
        </w:tc>
      </w:tr>
    </w:tbl>
    <w:p w14:paraId="37700A9A" w14:textId="77777777" w:rsidR="004E2D89" w:rsidRPr="007201A9" w:rsidRDefault="004E2D89" w:rsidP="004E2D89">
      <w:pPr>
        <w:rPr>
          <w:lang w:val="en-US"/>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633"/>
        <w:gridCol w:w="900"/>
        <w:gridCol w:w="3978"/>
      </w:tblGrid>
      <w:tr w:rsidR="00EB728E" w:rsidRPr="007201A9" w14:paraId="7816D221" w14:textId="77777777" w:rsidTr="006D1B5B">
        <w:trPr>
          <w:cantSplit/>
        </w:trPr>
        <w:tc>
          <w:tcPr>
            <w:tcW w:w="2155" w:type="dxa"/>
            <w:vMerge w:val="restart"/>
            <w:tcBorders>
              <w:top w:val="single" w:sz="4" w:space="0" w:color="auto"/>
            </w:tcBorders>
          </w:tcPr>
          <w:p w14:paraId="20DC1C99" w14:textId="77777777" w:rsidR="00EB728E" w:rsidRPr="007201A9" w:rsidRDefault="00EB728E" w:rsidP="006D1B5B">
            <w:pPr>
              <w:pStyle w:val="TableEntryHeader"/>
              <w:rPr>
                <w:noProof w:val="0"/>
              </w:rPr>
            </w:pPr>
            <w:r w:rsidRPr="007201A9">
              <w:rPr>
                <w:noProof w:val="0"/>
              </w:rPr>
              <w:t>Audit Source</w:t>
            </w:r>
          </w:p>
          <w:p w14:paraId="3741DEF7" w14:textId="77777777" w:rsidR="00EB728E" w:rsidRPr="007201A9" w:rsidRDefault="00EB728E" w:rsidP="006D1B5B">
            <w:pPr>
              <w:pStyle w:val="TableEntryHeader"/>
              <w:rPr>
                <w:bCs/>
                <w:noProof w:val="0"/>
                <w:sz w:val="12"/>
              </w:rPr>
            </w:pPr>
            <w:r w:rsidRPr="007201A9">
              <w:rPr>
                <w:bCs/>
                <w:noProof w:val="0"/>
                <w:sz w:val="12"/>
              </w:rPr>
              <w:t>(AuditMessage/</w:t>
            </w:r>
            <w:r w:rsidRPr="007201A9">
              <w:rPr>
                <w:bCs/>
                <w:noProof w:val="0"/>
                <w:sz w:val="12"/>
              </w:rPr>
              <w:br/>
              <w:t>AuditSourceIdentification)</w:t>
            </w:r>
          </w:p>
        </w:tc>
        <w:tc>
          <w:tcPr>
            <w:tcW w:w="2633" w:type="dxa"/>
            <w:tcBorders>
              <w:top w:val="single" w:sz="4" w:space="0" w:color="auto"/>
            </w:tcBorders>
            <w:vAlign w:val="center"/>
          </w:tcPr>
          <w:p w14:paraId="75138B36" w14:textId="77777777" w:rsidR="00EB728E" w:rsidRPr="007201A9" w:rsidRDefault="00EB728E" w:rsidP="006D1B5B">
            <w:pPr>
              <w:pStyle w:val="TableEntry"/>
              <w:rPr>
                <w:i/>
                <w:iCs/>
                <w:noProof w:val="0"/>
              </w:rPr>
            </w:pPr>
            <w:r w:rsidRPr="007201A9">
              <w:rPr>
                <w:i/>
                <w:iCs/>
                <w:noProof w:val="0"/>
              </w:rPr>
              <w:t>AuditSourceID</w:t>
            </w:r>
          </w:p>
        </w:tc>
        <w:tc>
          <w:tcPr>
            <w:tcW w:w="900" w:type="dxa"/>
            <w:tcBorders>
              <w:top w:val="single" w:sz="4" w:space="0" w:color="auto"/>
            </w:tcBorders>
            <w:vAlign w:val="center"/>
          </w:tcPr>
          <w:p w14:paraId="09D07C86" w14:textId="77777777" w:rsidR="00EB728E" w:rsidRPr="007201A9" w:rsidRDefault="00EB728E" w:rsidP="006D1B5B">
            <w:pPr>
              <w:pStyle w:val="TableEntry"/>
              <w:jc w:val="center"/>
              <w:rPr>
                <w:i/>
                <w:iCs/>
                <w:noProof w:val="0"/>
              </w:rPr>
            </w:pPr>
            <w:r w:rsidRPr="007201A9">
              <w:rPr>
                <w:i/>
                <w:iCs/>
                <w:noProof w:val="0"/>
              </w:rPr>
              <w:t>U</w:t>
            </w:r>
          </w:p>
        </w:tc>
        <w:tc>
          <w:tcPr>
            <w:tcW w:w="3978" w:type="dxa"/>
            <w:tcBorders>
              <w:top w:val="single" w:sz="4" w:space="0" w:color="auto"/>
            </w:tcBorders>
            <w:vAlign w:val="center"/>
          </w:tcPr>
          <w:p w14:paraId="1E45D55B" w14:textId="77777777" w:rsidR="00EB728E" w:rsidRPr="007201A9" w:rsidRDefault="00EB728E" w:rsidP="006D1B5B">
            <w:pPr>
              <w:pStyle w:val="TableEntry"/>
              <w:rPr>
                <w:i/>
                <w:iCs/>
                <w:noProof w:val="0"/>
              </w:rPr>
            </w:pPr>
            <w:r w:rsidRPr="007201A9">
              <w:rPr>
                <w:i/>
                <w:iCs/>
                <w:noProof w:val="0"/>
              </w:rPr>
              <w:t>not specialized</w:t>
            </w:r>
          </w:p>
        </w:tc>
      </w:tr>
      <w:tr w:rsidR="00EB728E" w:rsidRPr="007201A9" w14:paraId="2A6592D4" w14:textId="77777777" w:rsidTr="006D1B5B">
        <w:trPr>
          <w:cantSplit/>
        </w:trPr>
        <w:tc>
          <w:tcPr>
            <w:tcW w:w="2155" w:type="dxa"/>
            <w:vMerge/>
            <w:textDirection w:val="btLr"/>
            <w:vAlign w:val="center"/>
          </w:tcPr>
          <w:p w14:paraId="1E884688" w14:textId="77777777" w:rsidR="00EB728E" w:rsidRPr="007201A9" w:rsidRDefault="00EB728E" w:rsidP="000D2A84">
            <w:pPr>
              <w:pStyle w:val="TableLabel"/>
              <w:rPr>
                <w:noProof w:val="0"/>
                <w:sz w:val="16"/>
                <w:u w:val="single"/>
              </w:rPr>
            </w:pPr>
          </w:p>
        </w:tc>
        <w:tc>
          <w:tcPr>
            <w:tcW w:w="2633" w:type="dxa"/>
            <w:vAlign w:val="center"/>
          </w:tcPr>
          <w:p w14:paraId="6D06A3B3" w14:textId="77777777" w:rsidR="00EB728E" w:rsidRPr="007201A9" w:rsidRDefault="00EB728E" w:rsidP="00EA191B">
            <w:pPr>
              <w:pStyle w:val="TableEntry"/>
              <w:rPr>
                <w:i/>
                <w:iCs/>
                <w:noProof w:val="0"/>
              </w:rPr>
            </w:pPr>
            <w:r w:rsidRPr="007201A9">
              <w:rPr>
                <w:i/>
                <w:iCs/>
                <w:noProof w:val="0"/>
              </w:rPr>
              <w:t>AuditEnterpriseSiteID</w:t>
            </w:r>
          </w:p>
        </w:tc>
        <w:tc>
          <w:tcPr>
            <w:tcW w:w="900" w:type="dxa"/>
            <w:vAlign w:val="center"/>
          </w:tcPr>
          <w:p w14:paraId="32C2F121" w14:textId="77777777" w:rsidR="00EB728E" w:rsidRPr="007201A9" w:rsidRDefault="00EB728E" w:rsidP="006D1B5B">
            <w:pPr>
              <w:pStyle w:val="TableEntry"/>
              <w:jc w:val="center"/>
              <w:rPr>
                <w:i/>
                <w:iCs/>
                <w:noProof w:val="0"/>
              </w:rPr>
            </w:pPr>
            <w:r w:rsidRPr="007201A9">
              <w:rPr>
                <w:i/>
                <w:iCs/>
                <w:noProof w:val="0"/>
              </w:rPr>
              <w:t>U</w:t>
            </w:r>
          </w:p>
        </w:tc>
        <w:tc>
          <w:tcPr>
            <w:tcW w:w="3978" w:type="dxa"/>
            <w:vAlign w:val="center"/>
          </w:tcPr>
          <w:p w14:paraId="7BA9566D" w14:textId="77777777" w:rsidR="00EB728E" w:rsidRPr="007201A9" w:rsidRDefault="00EB728E" w:rsidP="006D1B5B">
            <w:pPr>
              <w:pStyle w:val="TableEntry"/>
              <w:rPr>
                <w:i/>
                <w:iCs/>
                <w:noProof w:val="0"/>
              </w:rPr>
            </w:pPr>
            <w:r w:rsidRPr="007201A9">
              <w:rPr>
                <w:i/>
                <w:iCs/>
                <w:noProof w:val="0"/>
              </w:rPr>
              <w:t>not specialized</w:t>
            </w:r>
          </w:p>
        </w:tc>
      </w:tr>
      <w:tr w:rsidR="00EB728E" w:rsidRPr="007201A9" w14:paraId="18569EBF" w14:textId="77777777" w:rsidTr="006D1B5B">
        <w:trPr>
          <w:cantSplit/>
        </w:trPr>
        <w:tc>
          <w:tcPr>
            <w:tcW w:w="2155" w:type="dxa"/>
            <w:vMerge/>
            <w:textDirection w:val="btLr"/>
            <w:vAlign w:val="center"/>
          </w:tcPr>
          <w:p w14:paraId="15BE92FA" w14:textId="77777777" w:rsidR="00EB728E" w:rsidRPr="007201A9" w:rsidRDefault="00EB728E" w:rsidP="000D2A84">
            <w:pPr>
              <w:pStyle w:val="TableLabel"/>
              <w:rPr>
                <w:noProof w:val="0"/>
                <w:sz w:val="16"/>
                <w:u w:val="single"/>
              </w:rPr>
            </w:pPr>
          </w:p>
        </w:tc>
        <w:tc>
          <w:tcPr>
            <w:tcW w:w="2633" w:type="dxa"/>
            <w:vAlign w:val="center"/>
          </w:tcPr>
          <w:p w14:paraId="4B1950FE" w14:textId="77777777" w:rsidR="00EB728E" w:rsidRPr="007201A9" w:rsidRDefault="00EB728E" w:rsidP="006D1B5B">
            <w:pPr>
              <w:pStyle w:val="TableEntry"/>
              <w:rPr>
                <w:i/>
                <w:iCs/>
                <w:noProof w:val="0"/>
              </w:rPr>
            </w:pPr>
            <w:r w:rsidRPr="007201A9">
              <w:rPr>
                <w:i/>
                <w:iCs/>
                <w:noProof w:val="0"/>
              </w:rPr>
              <w:t>AuditSourceTypeCode</w:t>
            </w:r>
          </w:p>
        </w:tc>
        <w:tc>
          <w:tcPr>
            <w:tcW w:w="900" w:type="dxa"/>
            <w:vAlign w:val="center"/>
          </w:tcPr>
          <w:p w14:paraId="254507C0" w14:textId="77777777" w:rsidR="00EB728E" w:rsidRPr="007201A9" w:rsidRDefault="00EB728E" w:rsidP="006D1B5B">
            <w:pPr>
              <w:pStyle w:val="TableEntry"/>
              <w:jc w:val="center"/>
              <w:rPr>
                <w:i/>
                <w:iCs/>
                <w:noProof w:val="0"/>
              </w:rPr>
            </w:pPr>
            <w:r w:rsidRPr="007201A9">
              <w:rPr>
                <w:i/>
                <w:iCs/>
                <w:noProof w:val="0"/>
              </w:rPr>
              <w:t>U</w:t>
            </w:r>
          </w:p>
        </w:tc>
        <w:tc>
          <w:tcPr>
            <w:tcW w:w="3978" w:type="dxa"/>
            <w:vAlign w:val="center"/>
          </w:tcPr>
          <w:p w14:paraId="644724AB" w14:textId="77777777" w:rsidR="00EB728E" w:rsidRPr="007201A9" w:rsidRDefault="00EB728E" w:rsidP="006D1B5B">
            <w:pPr>
              <w:pStyle w:val="TableEntry"/>
              <w:rPr>
                <w:i/>
                <w:iCs/>
                <w:noProof w:val="0"/>
              </w:rPr>
            </w:pPr>
            <w:r w:rsidRPr="007201A9">
              <w:rPr>
                <w:i/>
                <w:iCs/>
                <w:noProof w:val="0"/>
              </w:rPr>
              <w:t>not specialized</w:t>
            </w:r>
          </w:p>
        </w:tc>
      </w:tr>
    </w:tbl>
    <w:p w14:paraId="6A821C78" w14:textId="77777777" w:rsidR="00EB728E" w:rsidRPr="007201A9" w:rsidRDefault="00EB728E"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3251"/>
        <w:gridCol w:w="900"/>
        <w:gridCol w:w="3888"/>
      </w:tblGrid>
      <w:tr w:rsidR="004E2D89" w:rsidRPr="007201A9" w14:paraId="13B954DD" w14:textId="77777777" w:rsidTr="006D1B5B">
        <w:tc>
          <w:tcPr>
            <w:tcW w:w="1537" w:type="dxa"/>
            <w:vMerge w:val="restart"/>
            <w:shd w:val="clear" w:color="auto" w:fill="auto"/>
          </w:tcPr>
          <w:p w14:paraId="605374BC" w14:textId="77777777" w:rsidR="004E2D89" w:rsidRPr="007201A9" w:rsidRDefault="004E2D89" w:rsidP="000F538D">
            <w:pPr>
              <w:pStyle w:val="TableEntryHeader"/>
              <w:rPr>
                <w:noProof w:val="0"/>
              </w:rPr>
            </w:pPr>
            <w:r w:rsidRPr="007201A9">
              <w:rPr>
                <w:noProof w:val="0"/>
              </w:rPr>
              <w:t>Patient</w:t>
            </w:r>
          </w:p>
          <w:p w14:paraId="56675BEE" w14:textId="39335C6B" w:rsidR="00A352D6" w:rsidRPr="007201A9" w:rsidRDefault="00A352D6" w:rsidP="000F538D">
            <w:pPr>
              <w:pStyle w:val="TableEntryHeader"/>
              <w:rPr>
                <w:noProof w:val="0"/>
              </w:rPr>
            </w:pPr>
            <w:r w:rsidRPr="007201A9">
              <w:rPr>
                <w:noProof w:val="0"/>
              </w:rPr>
              <w:t>(if known)</w:t>
            </w:r>
          </w:p>
          <w:p w14:paraId="11A17770" w14:textId="4A80D9D7" w:rsidR="00E47509" w:rsidRPr="007201A9" w:rsidRDefault="00A352D6"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7CB23260" w14:textId="7F34E182" w:rsidR="004E2D89" w:rsidRPr="007201A9" w:rsidRDefault="004E2D89" w:rsidP="006D1B5B">
            <w:pPr>
              <w:pStyle w:val="TableEntryHeader"/>
              <w:rPr>
                <w:noProof w:val="0"/>
              </w:rPr>
            </w:pPr>
            <w:r w:rsidRPr="007201A9">
              <w:rPr>
                <w:bCs/>
                <w:noProof w:val="0"/>
                <w:sz w:val="12"/>
              </w:rPr>
              <w:t>Participant</w:t>
            </w:r>
            <w:r w:rsidR="00A352D6" w:rsidRPr="007201A9">
              <w:rPr>
                <w:bCs/>
                <w:noProof w:val="0"/>
                <w:sz w:val="12"/>
              </w:rPr>
              <w:t>ObjectIdentification)</w:t>
            </w:r>
          </w:p>
        </w:tc>
        <w:tc>
          <w:tcPr>
            <w:tcW w:w="3251" w:type="dxa"/>
            <w:shd w:val="clear" w:color="auto" w:fill="auto"/>
          </w:tcPr>
          <w:p w14:paraId="5B438429" w14:textId="77777777" w:rsidR="004E2D89" w:rsidRPr="007201A9" w:rsidRDefault="004E2D89" w:rsidP="000F538D">
            <w:pPr>
              <w:pStyle w:val="TableEntry"/>
              <w:rPr>
                <w:noProof w:val="0"/>
              </w:rPr>
            </w:pPr>
            <w:r w:rsidRPr="007201A9">
              <w:rPr>
                <w:noProof w:val="0"/>
              </w:rPr>
              <w:t>ParticipantObjectTypeCode</w:t>
            </w:r>
          </w:p>
        </w:tc>
        <w:tc>
          <w:tcPr>
            <w:tcW w:w="900" w:type="dxa"/>
            <w:shd w:val="clear" w:color="auto" w:fill="auto"/>
          </w:tcPr>
          <w:p w14:paraId="4831F954"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vAlign w:val="center"/>
          </w:tcPr>
          <w:p w14:paraId="4036DC97" w14:textId="77777777" w:rsidR="004E2D89" w:rsidRPr="007201A9" w:rsidRDefault="004E2D89" w:rsidP="000F538D">
            <w:pPr>
              <w:pStyle w:val="TableEntry"/>
              <w:rPr>
                <w:noProof w:val="0"/>
              </w:rPr>
            </w:pPr>
            <w:r w:rsidRPr="007201A9">
              <w:rPr>
                <w:noProof w:val="0"/>
              </w:rPr>
              <w:t>“1” (Person)</w:t>
            </w:r>
          </w:p>
        </w:tc>
      </w:tr>
      <w:tr w:rsidR="004E2D89" w:rsidRPr="007201A9" w14:paraId="77548C22" w14:textId="77777777" w:rsidTr="006D1B5B">
        <w:tc>
          <w:tcPr>
            <w:tcW w:w="1537" w:type="dxa"/>
            <w:vMerge/>
            <w:shd w:val="clear" w:color="auto" w:fill="auto"/>
          </w:tcPr>
          <w:p w14:paraId="47F96B1E" w14:textId="77777777" w:rsidR="004E2D89" w:rsidRPr="007201A9" w:rsidRDefault="004E2D89" w:rsidP="000F538D">
            <w:pPr>
              <w:rPr>
                <w:lang w:val="en-US"/>
              </w:rPr>
            </w:pPr>
          </w:p>
        </w:tc>
        <w:tc>
          <w:tcPr>
            <w:tcW w:w="3251" w:type="dxa"/>
            <w:shd w:val="clear" w:color="auto" w:fill="auto"/>
          </w:tcPr>
          <w:p w14:paraId="468F26A7" w14:textId="77777777" w:rsidR="004E2D89" w:rsidRPr="007201A9" w:rsidRDefault="004E2D89" w:rsidP="000F538D">
            <w:pPr>
              <w:pStyle w:val="TableEntry"/>
              <w:rPr>
                <w:noProof w:val="0"/>
              </w:rPr>
            </w:pPr>
            <w:r w:rsidRPr="007201A9">
              <w:rPr>
                <w:noProof w:val="0"/>
              </w:rPr>
              <w:t>ParticipantObjectTypeCodeRole</w:t>
            </w:r>
          </w:p>
        </w:tc>
        <w:tc>
          <w:tcPr>
            <w:tcW w:w="900" w:type="dxa"/>
            <w:shd w:val="clear" w:color="auto" w:fill="auto"/>
          </w:tcPr>
          <w:p w14:paraId="7CCABCD1"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vAlign w:val="center"/>
          </w:tcPr>
          <w:p w14:paraId="08BA8A33" w14:textId="77777777" w:rsidR="004E2D89" w:rsidRPr="007201A9" w:rsidRDefault="004E2D89" w:rsidP="000F538D">
            <w:pPr>
              <w:pStyle w:val="TableEntry"/>
              <w:rPr>
                <w:noProof w:val="0"/>
              </w:rPr>
            </w:pPr>
            <w:r w:rsidRPr="007201A9">
              <w:rPr>
                <w:noProof w:val="0"/>
              </w:rPr>
              <w:t>“1” (Patient)</w:t>
            </w:r>
          </w:p>
        </w:tc>
      </w:tr>
      <w:tr w:rsidR="004E2D89" w:rsidRPr="007201A9" w14:paraId="003C1F7B" w14:textId="77777777" w:rsidTr="006D1B5B">
        <w:tc>
          <w:tcPr>
            <w:tcW w:w="1537" w:type="dxa"/>
            <w:vMerge/>
            <w:shd w:val="clear" w:color="auto" w:fill="auto"/>
          </w:tcPr>
          <w:p w14:paraId="0190EABE" w14:textId="77777777" w:rsidR="004E2D89" w:rsidRPr="007201A9" w:rsidRDefault="004E2D89" w:rsidP="000F538D">
            <w:pPr>
              <w:rPr>
                <w:lang w:val="en-US"/>
              </w:rPr>
            </w:pPr>
          </w:p>
        </w:tc>
        <w:tc>
          <w:tcPr>
            <w:tcW w:w="3251" w:type="dxa"/>
            <w:shd w:val="clear" w:color="auto" w:fill="auto"/>
          </w:tcPr>
          <w:p w14:paraId="2F8A2E33" w14:textId="77777777" w:rsidR="004E2D89" w:rsidRPr="007201A9" w:rsidRDefault="004E2D89" w:rsidP="000F538D">
            <w:pPr>
              <w:pStyle w:val="TableEntry"/>
              <w:rPr>
                <w:i/>
                <w:iCs/>
                <w:noProof w:val="0"/>
              </w:rPr>
            </w:pPr>
            <w:r w:rsidRPr="007201A9">
              <w:rPr>
                <w:i/>
                <w:iCs/>
                <w:noProof w:val="0"/>
              </w:rPr>
              <w:t>ParticipantObjectDataLifeCycle</w:t>
            </w:r>
          </w:p>
        </w:tc>
        <w:tc>
          <w:tcPr>
            <w:tcW w:w="900" w:type="dxa"/>
            <w:shd w:val="clear" w:color="auto" w:fill="auto"/>
          </w:tcPr>
          <w:p w14:paraId="631B36B0"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260DF351"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A2E2FE7" w14:textId="77777777" w:rsidTr="006D1B5B">
        <w:tc>
          <w:tcPr>
            <w:tcW w:w="1537" w:type="dxa"/>
            <w:vMerge/>
            <w:shd w:val="clear" w:color="auto" w:fill="auto"/>
          </w:tcPr>
          <w:p w14:paraId="1D9055E0" w14:textId="77777777" w:rsidR="004E2D89" w:rsidRPr="007201A9" w:rsidRDefault="004E2D89" w:rsidP="000F538D">
            <w:pPr>
              <w:rPr>
                <w:lang w:val="en-US"/>
              </w:rPr>
            </w:pPr>
          </w:p>
        </w:tc>
        <w:tc>
          <w:tcPr>
            <w:tcW w:w="3251" w:type="dxa"/>
            <w:shd w:val="clear" w:color="auto" w:fill="auto"/>
          </w:tcPr>
          <w:p w14:paraId="453B41F3" w14:textId="77777777" w:rsidR="004E2D89" w:rsidRPr="007201A9" w:rsidRDefault="004E2D89" w:rsidP="000F538D">
            <w:pPr>
              <w:pStyle w:val="TableEntry"/>
              <w:rPr>
                <w:i/>
                <w:noProof w:val="0"/>
              </w:rPr>
            </w:pPr>
            <w:r w:rsidRPr="007201A9">
              <w:rPr>
                <w:i/>
                <w:noProof w:val="0"/>
              </w:rPr>
              <w:t>ParticipantObjectIDTypeCode</w:t>
            </w:r>
          </w:p>
        </w:tc>
        <w:tc>
          <w:tcPr>
            <w:tcW w:w="900" w:type="dxa"/>
            <w:shd w:val="clear" w:color="auto" w:fill="auto"/>
          </w:tcPr>
          <w:p w14:paraId="0D5DEBC2" w14:textId="2ABC3FC6" w:rsidR="004E2D89" w:rsidRPr="007201A9" w:rsidRDefault="00A352D6" w:rsidP="000F538D">
            <w:pPr>
              <w:pStyle w:val="TableEntry"/>
              <w:jc w:val="center"/>
              <w:rPr>
                <w:noProof w:val="0"/>
              </w:rPr>
            </w:pPr>
            <w:r w:rsidRPr="007201A9">
              <w:rPr>
                <w:noProof w:val="0"/>
              </w:rPr>
              <w:t>U</w:t>
            </w:r>
          </w:p>
        </w:tc>
        <w:tc>
          <w:tcPr>
            <w:tcW w:w="3888" w:type="dxa"/>
            <w:shd w:val="clear" w:color="auto" w:fill="auto"/>
            <w:vAlign w:val="center"/>
          </w:tcPr>
          <w:p w14:paraId="672A3B34"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6ACDD205" w14:textId="77777777" w:rsidTr="006D1B5B">
        <w:tc>
          <w:tcPr>
            <w:tcW w:w="1537" w:type="dxa"/>
            <w:vMerge/>
            <w:shd w:val="clear" w:color="auto" w:fill="auto"/>
          </w:tcPr>
          <w:p w14:paraId="38F08DFB" w14:textId="77777777" w:rsidR="004E2D89" w:rsidRPr="007201A9" w:rsidRDefault="004E2D89" w:rsidP="000F538D">
            <w:pPr>
              <w:rPr>
                <w:lang w:val="en-US"/>
              </w:rPr>
            </w:pPr>
          </w:p>
        </w:tc>
        <w:tc>
          <w:tcPr>
            <w:tcW w:w="3251" w:type="dxa"/>
            <w:shd w:val="clear" w:color="auto" w:fill="auto"/>
          </w:tcPr>
          <w:p w14:paraId="7F83A095" w14:textId="77777777" w:rsidR="004E2D89" w:rsidRPr="007201A9" w:rsidRDefault="004E2D89" w:rsidP="000F538D">
            <w:pPr>
              <w:pStyle w:val="TableEntry"/>
              <w:rPr>
                <w:i/>
                <w:iCs/>
                <w:noProof w:val="0"/>
              </w:rPr>
            </w:pPr>
            <w:r w:rsidRPr="007201A9">
              <w:rPr>
                <w:i/>
                <w:iCs/>
                <w:noProof w:val="0"/>
              </w:rPr>
              <w:t>ParticipantObjectSensitivity</w:t>
            </w:r>
          </w:p>
        </w:tc>
        <w:tc>
          <w:tcPr>
            <w:tcW w:w="900" w:type="dxa"/>
            <w:shd w:val="clear" w:color="auto" w:fill="auto"/>
          </w:tcPr>
          <w:p w14:paraId="77B4827D"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62FEFA1B"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4AFECAEB" w14:textId="77777777" w:rsidTr="006D1B5B">
        <w:tc>
          <w:tcPr>
            <w:tcW w:w="1537" w:type="dxa"/>
            <w:vMerge/>
            <w:shd w:val="clear" w:color="auto" w:fill="auto"/>
          </w:tcPr>
          <w:p w14:paraId="74FEFF73" w14:textId="77777777" w:rsidR="004E2D89" w:rsidRPr="007201A9" w:rsidRDefault="004E2D89" w:rsidP="000F538D">
            <w:pPr>
              <w:rPr>
                <w:lang w:val="en-US"/>
              </w:rPr>
            </w:pPr>
          </w:p>
        </w:tc>
        <w:tc>
          <w:tcPr>
            <w:tcW w:w="3251" w:type="dxa"/>
            <w:shd w:val="clear" w:color="auto" w:fill="auto"/>
          </w:tcPr>
          <w:p w14:paraId="759AE5DF" w14:textId="77777777" w:rsidR="004E2D89" w:rsidRPr="007201A9" w:rsidRDefault="004E2D89" w:rsidP="000F538D">
            <w:pPr>
              <w:pStyle w:val="TableEntry"/>
              <w:rPr>
                <w:noProof w:val="0"/>
              </w:rPr>
            </w:pPr>
            <w:r w:rsidRPr="007201A9">
              <w:rPr>
                <w:noProof w:val="0"/>
              </w:rPr>
              <w:t>ParticipantObjectID</w:t>
            </w:r>
          </w:p>
        </w:tc>
        <w:tc>
          <w:tcPr>
            <w:tcW w:w="900" w:type="dxa"/>
            <w:shd w:val="clear" w:color="auto" w:fill="auto"/>
          </w:tcPr>
          <w:p w14:paraId="52718908" w14:textId="77777777" w:rsidR="004E2D89" w:rsidRPr="007201A9" w:rsidRDefault="004E2D89" w:rsidP="000F538D">
            <w:pPr>
              <w:pStyle w:val="TableEntry"/>
              <w:jc w:val="center"/>
              <w:rPr>
                <w:noProof w:val="0"/>
              </w:rPr>
            </w:pPr>
            <w:r w:rsidRPr="007201A9">
              <w:rPr>
                <w:noProof w:val="0"/>
              </w:rPr>
              <w:t>M</w:t>
            </w:r>
          </w:p>
        </w:tc>
        <w:tc>
          <w:tcPr>
            <w:tcW w:w="3888" w:type="dxa"/>
            <w:shd w:val="clear" w:color="auto" w:fill="auto"/>
          </w:tcPr>
          <w:p w14:paraId="68A2DCD5" w14:textId="77777777" w:rsidR="004E2D89" w:rsidRPr="007201A9" w:rsidRDefault="004E2D89" w:rsidP="000F538D">
            <w:pPr>
              <w:pStyle w:val="TableEntry"/>
              <w:rPr>
                <w:noProof w:val="0"/>
              </w:rPr>
            </w:pPr>
            <w:r w:rsidRPr="007201A9">
              <w:rPr>
                <w:noProof w:val="0"/>
              </w:rPr>
              <w:t xml:space="preserve">The patient ID in HL7 CX format. </w:t>
            </w:r>
          </w:p>
        </w:tc>
      </w:tr>
      <w:tr w:rsidR="004E2D89" w:rsidRPr="007201A9" w14:paraId="025ECAC3" w14:textId="77777777" w:rsidTr="006D1B5B">
        <w:tc>
          <w:tcPr>
            <w:tcW w:w="1537" w:type="dxa"/>
            <w:vMerge/>
            <w:shd w:val="clear" w:color="auto" w:fill="auto"/>
          </w:tcPr>
          <w:p w14:paraId="2BBB76A9" w14:textId="77777777" w:rsidR="004E2D89" w:rsidRPr="007201A9" w:rsidRDefault="004E2D89" w:rsidP="000F538D">
            <w:pPr>
              <w:rPr>
                <w:lang w:val="en-US"/>
              </w:rPr>
            </w:pPr>
          </w:p>
        </w:tc>
        <w:tc>
          <w:tcPr>
            <w:tcW w:w="3251" w:type="dxa"/>
            <w:shd w:val="clear" w:color="auto" w:fill="auto"/>
          </w:tcPr>
          <w:p w14:paraId="51C3EA57" w14:textId="77777777" w:rsidR="004E2D89" w:rsidRPr="007201A9" w:rsidRDefault="004E2D89" w:rsidP="000F538D">
            <w:pPr>
              <w:pStyle w:val="TableEntry"/>
              <w:rPr>
                <w:i/>
                <w:iCs/>
                <w:noProof w:val="0"/>
              </w:rPr>
            </w:pPr>
            <w:r w:rsidRPr="007201A9">
              <w:rPr>
                <w:i/>
                <w:iCs/>
                <w:noProof w:val="0"/>
              </w:rPr>
              <w:t>ParticipantObjectName</w:t>
            </w:r>
          </w:p>
        </w:tc>
        <w:tc>
          <w:tcPr>
            <w:tcW w:w="900" w:type="dxa"/>
            <w:shd w:val="clear" w:color="auto" w:fill="auto"/>
          </w:tcPr>
          <w:p w14:paraId="6401E73E"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381114FC"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9057F28" w14:textId="77777777" w:rsidTr="006D1B5B">
        <w:tc>
          <w:tcPr>
            <w:tcW w:w="1537" w:type="dxa"/>
            <w:vMerge/>
            <w:shd w:val="clear" w:color="auto" w:fill="auto"/>
          </w:tcPr>
          <w:p w14:paraId="09954BB2" w14:textId="77777777" w:rsidR="004E2D89" w:rsidRPr="007201A9" w:rsidRDefault="004E2D89" w:rsidP="000F538D">
            <w:pPr>
              <w:rPr>
                <w:lang w:val="en-US"/>
              </w:rPr>
            </w:pPr>
          </w:p>
        </w:tc>
        <w:tc>
          <w:tcPr>
            <w:tcW w:w="3251" w:type="dxa"/>
            <w:shd w:val="clear" w:color="auto" w:fill="auto"/>
          </w:tcPr>
          <w:p w14:paraId="3F85AFA0" w14:textId="77777777" w:rsidR="004E2D89" w:rsidRPr="007201A9" w:rsidRDefault="004E2D89" w:rsidP="000F538D">
            <w:pPr>
              <w:pStyle w:val="TableEntry"/>
              <w:rPr>
                <w:i/>
                <w:iCs/>
                <w:noProof w:val="0"/>
              </w:rPr>
            </w:pPr>
            <w:r w:rsidRPr="007201A9">
              <w:rPr>
                <w:i/>
                <w:iCs/>
                <w:noProof w:val="0"/>
              </w:rPr>
              <w:t>ParticipantObjectQuery</w:t>
            </w:r>
          </w:p>
        </w:tc>
        <w:tc>
          <w:tcPr>
            <w:tcW w:w="900" w:type="dxa"/>
            <w:shd w:val="clear" w:color="auto" w:fill="auto"/>
          </w:tcPr>
          <w:p w14:paraId="06AF744C"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140D3060"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5AF6574E" w14:textId="77777777" w:rsidTr="006D1B5B">
        <w:tc>
          <w:tcPr>
            <w:tcW w:w="1537" w:type="dxa"/>
            <w:vMerge/>
            <w:shd w:val="clear" w:color="auto" w:fill="auto"/>
          </w:tcPr>
          <w:p w14:paraId="42EC08C8" w14:textId="77777777" w:rsidR="004E2D89" w:rsidRPr="007201A9" w:rsidRDefault="004E2D89" w:rsidP="000F538D">
            <w:pPr>
              <w:rPr>
                <w:lang w:val="en-US"/>
              </w:rPr>
            </w:pPr>
          </w:p>
        </w:tc>
        <w:tc>
          <w:tcPr>
            <w:tcW w:w="3251" w:type="dxa"/>
            <w:shd w:val="clear" w:color="auto" w:fill="auto"/>
          </w:tcPr>
          <w:p w14:paraId="7419C608" w14:textId="77777777" w:rsidR="004E2D89" w:rsidRPr="007201A9" w:rsidRDefault="004E2D89" w:rsidP="000F538D">
            <w:pPr>
              <w:pStyle w:val="TableEntry"/>
              <w:rPr>
                <w:i/>
                <w:iCs/>
                <w:noProof w:val="0"/>
              </w:rPr>
            </w:pPr>
            <w:r w:rsidRPr="007201A9">
              <w:rPr>
                <w:i/>
                <w:iCs/>
                <w:noProof w:val="0"/>
              </w:rPr>
              <w:t>ParticipantObjectDetail</w:t>
            </w:r>
          </w:p>
        </w:tc>
        <w:tc>
          <w:tcPr>
            <w:tcW w:w="900" w:type="dxa"/>
            <w:shd w:val="clear" w:color="auto" w:fill="auto"/>
          </w:tcPr>
          <w:p w14:paraId="1BCF17E5" w14:textId="77777777" w:rsidR="004E2D89" w:rsidRPr="007201A9" w:rsidRDefault="004E2D89" w:rsidP="000F538D">
            <w:pPr>
              <w:pStyle w:val="TableEntry"/>
              <w:jc w:val="center"/>
              <w:rPr>
                <w:i/>
                <w:iCs/>
                <w:noProof w:val="0"/>
              </w:rPr>
            </w:pPr>
            <w:r w:rsidRPr="007201A9">
              <w:rPr>
                <w:i/>
                <w:iCs/>
                <w:noProof w:val="0"/>
              </w:rPr>
              <w:t>U</w:t>
            </w:r>
          </w:p>
        </w:tc>
        <w:tc>
          <w:tcPr>
            <w:tcW w:w="3888" w:type="dxa"/>
            <w:shd w:val="clear" w:color="auto" w:fill="auto"/>
            <w:vAlign w:val="center"/>
          </w:tcPr>
          <w:p w14:paraId="72D470BF" w14:textId="77777777" w:rsidR="004E2D89" w:rsidRPr="007201A9" w:rsidRDefault="004E2D89" w:rsidP="000F538D">
            <w:pPr>
              <w:pStyle w:val="TableEntry"/>
              <w:rPr>
                <w:i/>
                <w:iCs/>
                <w:noProof w:val="0"/>
              </w:rPr>
            </w:pPr>
            <w:r w:rsidRPr="007201A9">
              <w:rPr>
                <w:i/>
                <w:iCs/>
                <w:noProof w:val="0"/>
              </w:rPr>
              <w:t>not specialized</w:t>
            </w:r>
          </w:p>
        </w:tc>
      </w:tr>
    </w:tbl>
    <w:p w14:paraId="2DA6DF88" w14:textId="77777777" w:rsidR="0086509A" w:rsidRPr="007201A9" w:rsidRDefault="0086509A" w:rsidP="004E2D89">
      <w:pPr>
        <w:pStyle w:val="BodyText"/>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990"/>
        <w:gridCol w:w="3618"/>
      </w:tblGrid>
      <w:tr w:rsidR="004E2D89" w:rsidRPr="007201A9" w14:paraId="76AC612E" w14:textId="77777777" w:rsidTr="006D1B5B">
        <w:tc>
          <w:tcPr>
            <w:tcW w:w="2178" w:type="dxa"/>
            <w:vMerge w:val="restart"/>
            <w:shd w:val="clear" w:color="auto" w:fill="auto"/>
          </w:tcPr>
          <w:p w14:paraId="4CFEDFE9" w14:textId="279E9391" w:rsidR="004E2D89" w:rsidRPr="007201A9" w:rsidRDefault="004E2D89" w:rsidP="000F538D">
            <w:pPr>
              <w:pStyle w:val="TableEntryHeader"/>
              <w:rPr>
                <w:noProof w:val="0"/>
              </w:rPr>
            </w:pPr>
            <w:r w:rsidRPr="007201A9">
              <w:rPr>
                <w:noProof w:val="0"/>
              </w:rPr>
              <w:t>Document</w:t>
            </w:r>
            <w:r w:rsidR="00A352D6" w:rsidRPr="007201A9">
              <w:rPr>
                <w:noProof w:val="0"/>
              </w:rPr>
              <w:t>Entry</w:t>
            </w:r>
          </w:p>
          <w:p w14:paraId="5E6FFC0F" w14:textId="0925A764" w:rsidR="00A352D6" w:rsidRPr="007201A9" w:rsidRDefault="00A352D6" w:rsidP="000F538D">
            <w:pPr>
              <w:pStyle w:val="TableEntryHeader"/>
              <w:rPr>
                <w:noProof w:val="0"/>
              </w:rPr>
            </w:pPr>
            <w:r w:rsidRPr="007201A9">
              <w:rPr>
                <w:noProof w:val="0"/>
              </w:rPr>
              <w:t>Folder</w:t>
            </w:r>
          </w:p>
          <w:p w14:paraId="48C423CF" w14:textId="5C53F6BA" w:rsidR="00A352D6" w:rsidRPr="007201A9" w:rsidRDefault="00A352D6" w:rsidP="000F538D">
            <w:pPr>
              <w:pStyle w:val="TableEntryHeader"/>
              <w:rPr>
                <w:noProof w:val="0"/>
              </w:rPr>
            </w:pPr>
            <w:r w:rsidRPr="007201A9">
              <w:rPr>
                <w:noProof w:val="0"/>
              </w:rPr>
              <w:t>SubmissionSet</w:t>
            </w:r>
          </w:p>
          <w:p w14:paraId="6F082DC9" w14:textId="71C9AF40" w:rsidR="00E47509" w:rsidRPr="007201A9" w:rsidRDefault="00A352D6" w:rsidP="006D1B5B">
            <w:pPr>
              <w:pStyle w:val="TableEntryHeader"/>
              <w:rPr>
                <w:b w:val="0"/>
                <w:bCs/>
                <w:noProof w:val="0"/>
                <w:sz w:val="12"/>
              </w:rPr>
            </w:pPr>
            <w:r w:rsidRPr="007201A9">
              <w:rPr>
                <w:bCs/>
                <w:noProof w:val="0"/>
                <w:sz w:val="12"/>
              </w:rPr>
              <w:t>(</w:t>
            </w:r>
            <w:r w:rsidR="004E2D89" w:rsidRPr="007201A9">
              <w:rPr>
                <w:bCs/>
                <w:noProof w:val="0"/>
                <w:sz w:val="12"/>
              </w:rPr>
              <w:t>AuditMessage/</w:t>
            </w:r>
          </w:p>
          <w:p w14:paraId="68E0DA37" w14:textId="12E75909" w:rsidR="004E2D89" w:rsidRPr="007201A9" w:rsidRDefault="004E2D89" w:rsidP="006D1B5B">
            <w:pPr>
              <w:pStyle w:val="TableEntryHeader"/>
              <w:rPr>
                <w:noProof w:val="0"/>
              </w:rPr>
            </w:pPr>
            <w:r w:rsidRPr="007201A9">
              <w:rPr>
                <w:bCs/>
                <w:noProof w:val="0"/>
                <w:sz w:val="12"/>
              </w:rPr>
              <w:t>Participant</w:t>
            </w:r>
            <w:r w:rsidR="00A352D6" w:rsidRPr="007201A9">
              <w:rPr>
                <w:bCs/>
                <w:noProof w:val="0"/>
                <w:sz w:val="12"/>
              </w:rPr>
              <w:t>ObjectIdentification)</w:t>
            </w:r>
          </w:p>
        </w:tc>
        <w:tc>
          <w:tcPr>
            <w:tcW w:w="2790" w:type="dxa"/>
            <w:shd w:val="clear" w:color="auto" w:fill="auto"/>
            <w:vAlign w:val="center"/>
          </w:tcPr>
          <w:p w14:paraId="15205164" w14:textId="77777777" w:rsidR="004E2D89" w:rsidRPr="007201A9" w:rsidRDefault="004E2D89" w:rsidP="000F538D">
            <w:pPr>
              <w:pStyle w:val="TableEntry"/>
              <w:rPr>
                <w:noProof w:val="0"/>
              </w:rPr>
            </w:pPr>
            <w:r w:rsidRPr="007201A9">
              <w:rPr>
                <w:noProof w:val="0"/>
              </w:rPr>
              <w:t>ParticipantObjectTypeCode</w:t>
            </w:r>
          </w:p>
        </w:tc>
        <w:tc>
          <w:tcPr>
            <w:tcW w:w="990" w:type="dxa"/>
            <w:shd w:val="clear" w:color="auto" w:fill="auto"/>
          </w:tcPr>
          <w:p w14:paraId="13DF21E7" w14:textId="77777777" w:rsidR="004E2D89" w:rsidRPr="007201A9" w:rsidRDefault="004E2D89" w:rsidP="000F538D">
            <w:pPr>
              <w:pStyle w:val="TableEntry"/>
              <w:jc w:val="center"/>
              <w:rPr>
                <w:noProof w:val="0"/>
              </w:rPr>
            </w:pPr>
            <w:r w:rsidRPr="007201A9">
              <w:rPr>
                <w:noProof w:val="0"/>
              </w:rPr>
              <w:t>M</w:t>
            </w:r>
          </w:p>
        </w:tc>
        <w:tc>
          <w:tcPr>
            <w:tcW w:w="3618" w:type="dxa"/>
            <w:shd w:val="clear" w:color="auto" w:fill="auto"/>
          </w:tcPr>
          <w:p w14:paraId="722453B6" w14:textId="77777777" w:rsidR="004E2D89" w:rsidRPr="007201A9" w:rsidRDefault="004E2D89" w:rsidP="000F538D">
            <w:pPr>
              <w:pStyle w:val="TableEntry"/>
              <w:rPr>
                <w:noProof w:val="0"/>
              </w:rPr>
            </w:pPr>
            <w:r w:rsidRPr="007201A9">
              <w:rPr>
                <w:noProof w:val="0"/>
              </w:rPr>
              <w:t>“2” (system object)</w:t>
            </w:r>
          </w:p>
        </w:tc>
      </w:tr>
      <w:tr w:rsidR="004E2D89" w:rsidRPr="007201A9" w14:paraId="343832A6" w14:textId="77777777" w:rsidTr="006D1B5B">
        <w:tc>
          <w:tcPr>
            <w:tcW w:w="2178" w:type="dxa"/>
            <w:vMerge/>
            <w:shd w:val="clear" w:color="auto" w:fill="auto"/>
          </w:tcPr>
          <w:p w14:paraId="4E19097C" w14:textId="77777777" w:rsidR="004E2D89" w:rsidRPr="007201A9" w:rsidRDefault="004E2D89" w:rsidP="000F538D">
            <w:pPr>
              <w:rPr>
                <w:lang w:val="en-US"/>
              </w:rPr>
            </w:pPr>
          </w:p>
        </w:tc>
        <w:tc>
          <w:tcPr>
            <w:tcW w:w="2790" w:type="dxa"/>
            <w:shd w:val="clear" w:color="auto" w:fill="auto"/>
            <w:vAlign w:val="center"/>
          </w:tcPr>
          <w:p w14:paraId="318DC9EB" w14:textId="77777777" w:rsidR="004E2D89" w:rsidRPr="007201A9" w:rsidRDefault="004E2D89" w:rsidP="000F538D">
            <w:pPr>
              <w:pStyle w:val="TableEntry"/>
              <w:rPr>
                <w:noProof w:val="0"/>
              </w:rPr>
            </w:pPr>
            <w:r w:rsidRPr="007201A9">
              <w:rPr>
                <w:noProof w:val="0"/>
              </w:rPr>
              <w:t>ParticipantObjectTypeCodeRole</w:t>
            </w:r>
          </w:p>
        </w:tc>
        <w:tc>
          <w:tcPr>
            <w:tcW w:w="990" w:type="dxa"/>
            <w:shd w:val="clear" w:color="auto" w:fill="auto"/>
          </w:tcPr>
          <w:p w14:paraId="2787F71E" w14:textId="77777777" w:rsidR="004E2D89" w:rsidRPr="007201A9" w:rsidRDefault="004E2D89" w:rsidP="000F538D">
            <w:pPr>
              <w:pStyle w:val="TableEntry"/>
              <w:jc w:val="center"/>
              <w:rPr>
                <w:noProof w:val="0"/>
              </w:rPr>
            </w:pPr>
            <w:r w:rsidRPr="007201A9">
              <w:rPr>
                <w:noProof w:val="0"/>
              </w:rPr>
              <w:t>M</w:t>
            </w:r>
          </w:p>
        </w:tc>
        <w:tc>
          <w:tcPr>
            <w:tcW w:w="3618" w:type="dxa"/>
            <w:shd w:val="clear" w:color="auto" w:fill="auto"/>
          </w:tcPr>
          <w:p w14:paraId="261FFCF6" w14:textId="14176383" w:rsidR="004E2D89" w:rsidRPr="007201A9" w:rsidRDefault="004E2D89" w:rsidP="00A352D6">
            <w:pPr>
              <w:pStyle w:val="TableEntry"/>
              <w:rPr>
                <w:noProof w:val="0"/>
              </w:rPr>
            </w:pPr>
            <w:r w:rsidRPr="007201A9">
              <w:rPr>
                <w:noProof w:val="0"/>
              </w:rPr>
              <w:t>“</w:t>
            </w:r>
            <w:r w:rsidR="00A352D6" w:rsidRPr="007201A9">
              <w:rPr>
                <w:noProof w:val="0"/>
              </w:rPr>
              <w:t>3</w:t>
            </w:r>
            <w:r w:rsidRPr="007201A9">
              <w:rPr>
                <w:noProof w:val="0"/>
              </w:rPr>
              <w:t>” (</w:t>
            </w:r>
            <w:r w:rsidR="00A352D6" w:rsidRPr="007201A9">
              <w:rPr>
                <w:noProof w:val="0"/>
              </w:rPr>
              <w:t>report</w:t>
            </w:r>
            <w:r w:rsidRPr="007201A9">
              <w:rPr>
                <w:noProof w:val="0"/>
              </w:rPr>
              <w:t>)</w:t>
            </w:r>
          </w:p>
        </w:tc>
      </w:tr>
      <w:tr w:rsidR="004E2D89" w:rsidRPr="007201A9" w14:paraId="298B56C0" w14:textId="77777777" w:rsidTr="006D1B5B">
        <w:tc>
          <w:tcPr>
            <w:tcW w:w="2178" w:type="dxa"/>
            <w:vMerge/>
            <w:shd w:val="clear" w:color="auto" w:fill="auto"/>
          </w:tcPr>
          <w:p w14:paraId="6AFBD681" w14:textId="77777777" w:rsidR="004E2D89" w:rsidRPr="007201A9" w:rsidRDefault="004E2D89" w:rsidP="000F538D">
            <w:pPr>
              <w:rPr>
                <w:lang w:val="en-US"/>
              </w:rPr>
            </w:pPr>
          </w:p>
        </w:tc>
        <w:tc>
          <w:tcPr>
            <w:tcW w:w="2790" w:type="dxa"/>
            <w:shd w:val="clear" w:color="auto" w:fill="auto"/>
            <w:vAlign w:val="center"/>
          </w:tcPr>
          <w:p w14:paraId="5A6108A6" w14:textId="77777777" w:rsidR="004E2D89" w:rsidRPr="007201A9" w:rsidRDefault="004E2D89" w:rsidP="000F538D">
            <w:pPr>
              <w:pStyle w:val="TableEntry"/>
              <w:rPr>
                <w:i/>
                <w:iCs/>
                <w:noProof w:val="0"/>
              </w:rPr>
            </w:pPr>
            <w:r w:rsidRPr="007201A9">
              <w:rPr>
                <w:i/>
                <w:iCs/>
                <w:noProof w:val="0"/>
              </w:rPr>
              <w:t>ParticipantObjectDataLifeCycle</w:t>
            </w:r>
          </w:p>
        </w:tc>
        <w:tc>
          <w:tcPr>
            <w:tcW w:w="990" w:type="dxa"/>
            <w:shd w:val="clear" w:color="auto" w:fill="auto"/>
          </w:tcPr>
          <w:p w14:paraId="5795B6D3" w14:textId="77777777" w:rsidR="004E2D89" w:rsidRPr="007201A9" w:rsidRDefault="004E2D89" w:rsidP="000F538D">
            <w:pPr>
              <w:pStyle w:val="TableEntry"/>
              <w:jc w:val="center"/>
              <w:rPr>
                <w:i/>
                <w:iCs/>
                <w:noProof w:val="0"/>
              </w:rPr>
            </w:pPr>
            <w:r w:rsidRPr="007201A9">
              <w:rPr>
                <w:i/>
                <w:iCs/>
                <w:noProof w:val="0"/>
              </w:rPr>
              <w:t>U</w:t>
            </w:r>
          </w:p>
        </w:tc>
        <w:tc>
          <w:tcPr>
            <w:tcW w:w="3618" w:type="dxa"/>
            <w:shd w:val="clear" w:color="auto" w:fill="auto"/>
            <w:vAlign w:val="center"/>
          </w:tcPr>
          <w:p w14:paraId="2593936C"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22A6544B" w14:textId="77777777" w:rsidTr="006D1B5B">
        <w:tc>
          <w:tcPr>
            <w:tcW w:w="2178" w:type="dxa"/>
            <w:vMerge/>
            <w:shd w:val="clear" w:color="auto" w:fill="auto"/>
          </w:tcPr>
          <w:p w14:paraId="618BC649" w14:textId="77777777" w:rsidR="004E2D89" w:rsidRPr="007201A9" w:rsidRDefault="004E2D89" w:rsidP="000F538D">
            <w:pPr>
              <w:rPr>
                <w:lang w:val="en-US"/>
              </w:rPr>
            </w:pPr>
          </w:p>
        </w:tc>
        <w:tc>
          <w:tcPr>
            <w:tcW w:w="2790" w:type="dxa"/>
            <w:shd w:val="clear" w:color="auto" w:fill="auto"/>
            <w:vAlign w:val="center"/>
          </w:tcPr>
          <w:p w14:paraId="4A42C3BF" w14:textId="77777777" w:rsidR="004E2D89" w:rsidRPr="007201A9" w:rsidRDefault="004E2D89" w:rsidP="000F538D">
            <w:pPr>
              <w:pStyle w:val="TableEntry"/>
              <w:rPr>
                <w:noProof w:val="0"/>
              </w:rPr>
            </w:pPr>
            <w:r w:rsidRPr="007201A9">
              <w:rPr>
                <w:noProof w:val="0"/>
              </w:rPr>
              <w:t>ParticipantObjectIDTypeCode</w:t>
            </w:r>
          </w:p>
        </w:tc>
        <w:tc>
          <w:tcPr>
            <w:tcW w:w="990" w:type="dxa"/>
            <w:shd w:val="clear" w:color="auto" w:fill="auto"/>
          </w:tcPr>
          <w:p w14:paraId="7E5C5F6F" w14:textId="77777777" w:rsidR="004E2D89" w:rsidRPr="007201A9" w:rsidRDefault="004E2D89" w:rsidP="000F538D">
            <w:pPr>
              <w:pStyle w:val="TableEntry"/>
              <w:jc w:val="center"/>
              <w:rPr>
                <w:noProof w:val="0"/>
              </w:rPr>
            </w:pPr>
            <w:r w:rsidRPr="007201A9">
              <w:rPr>
                <w:noProof w:val="0"/>
              </w:rPr>
              <w:t>M</w:t>
            </w:r>
          </w:p>
        </w:tc>
        <w:tc>
          <w:tcPr>
            <w:tcW w:w="3618" w:type="dxa"/>
            <w:shd w:val="clear" w:color="auto" w:fill="auto"/>
          </w:tcPr>
          <w:p w14:paraId="2223F54E" w14:textId="0360EB75" w:rsidR="00440170" w:rsidRPr="007201A9" w:rsidRDefault="00A352D6" w:rsidP="006D1B5B">
            <w:pPr>
              <w:pStyle w:val="TableEntry"/>
              <w:rPr>
                <w:noProof w:val="0"/>
              </w:rPr>
            </w:pPr>
            <w:r w:rsidRPr="007201A9">
              <w:rPr>
                <w:noProof w:val="0"/>
              </w:rPr>
              <w:t>The Notification Pull Point shall include one of the following values, depending on the specific object being returned in the GetMessages Response message:</w:t>
            </w:r>
          </w:p>
          <w:p w14:paraId="5F5A2DC4" w14:textId="77777777" w:rsidR="00440170" w:rsidRPr="007201A9" w:rsidRDefault="00440170" w:rsidP="006D1B5B">
            <w:pPr>
              <w:pStyle w:val="TableEntry"/>
              <w:rPr>
                <w:noProof w:val="0"/>
              </w:rPr>
            </w:pPr>
            <w:r w:rsidRPr="007201A9">
              <w:rPr>
                <w:noProof w:val="0"/>
              </w:rPr>
              <w:t>EV("urn:uuid:7edca82f-054d-47f2-a032-9b2a5b5186c1”, “IHE XDS Metadata”, “document entry object type”)</w:t>
            </w:r>
          </w:p>
          <w:p w14:paraId="219AB20A" w14:textId="77777777" w:rsidR="00440170" w:rsidRPr="007201A9" w:rsidRDefault="00440170" w:rsidP="006D1B5B">
            <w:pPr>
              <w:pStyle w:val="TableEntry"/>
              <w:rPr>
                <w:noProof w:val="0"/>
              </w:rPr>
            </w:pPr>
            <w:r w:rsidRPr="007201A9">
              <w:rPr>
                <w:noProof w:val="0"/>
              </w:rPr>
              <w:t>EV(“urn:uuid:34268e47-fdf5-41a6-ba33-82133c465248”, “IHE XDS Metadata”, “on-demand document entry object type”)</w:t>
            </w:r>
          </w:p>
          <w:p w14:paraId="46ACEA72" w14:textId="77777777" w:rsidR="00440170" w:rsidRPr="007201A9" w:rsidRDefault="00440170" w:rsidP="006D1B5B">
            <w:pPr>
              <w:pStyle w:val="TableEntry"/>
              <w:rPr>
                <w:noProof w:val="0"/>
              </w:rPr>
            </w:pPr>
            <w:r w:rsidRPr="007201A9">
              <w:rPr>
                <w:noProof w:val="0"/>
              </w:rPr>
              <w:t>EV("urn:uuid:d9d542f3-6cc4-48b6-8870-ea235fbc94c2”, “IHE XDS Metadata”, “folder classification node”)</w:t>
            </w:r>
          </w:p>
          <w:p w14:paraId="38C6187D" w14:textId="20F8B29B" w:rsidR="004E2D89" w:rsidRPr="007201A9" w:rsidRDefault="00440170" w:rsidP="006D1B5B">
            <w:pPr>
              <w:pStyle w:val="TableEntry"/>
              <w:rPr>
                <w:noProof w:val="0"/>
              </w:rPr>
            </w:pPr>
            <w:r w:rsidRPr="007201A9">
              <w:rPr>
                <w:noProof w:val="0"/>
              </w:rPr>
              <w:t>EV(urn:uuid:a54d6aa5-d40d-43f9-88c5-b4633d873bdd”, “IHE XDS Metadata”, ”submission set classification node”)</w:t>
            </w:r>
          </w:p>
        </w:tc>
      </w:tr>
      <w:tr w:rsidR="004E2D89" w:rsidRPr="007201A9" w14:paraId="69190A75" w14:textId="77777777" w:rsidTr="006D1B5B">
        <w:tc>
          <w:tcPr>
            <w:tcW w:w="2178" w:type="dxa"/>
            <w:vMerge/>
            <w:shd w:val="clear" w:color="auto" w:fill="auto"/>
          </w:tcPr>
          <w:p w14:paraId="61FC95C3" w14:textId="77777777" w:rsidR="004E2D89" w:rsidRPr="007201A9" w:rsidRDefault="004E2D89" w:rsidP="000F538D">
            <w:pPr>
              <w:rPr>
                <w:lang w:val="en-US"/>
              </w:rPr>
            </w:pPr>
          </w:p>
        </w:tc>
        <w:tc>
          <w:tcPr>
            <w:tcW w:w="2790" w:type="dxa"/>
            <w:shd w:val="clear" w:color="auto" w:fill="auto"/>
            <w:vAlign w:val="center"/>
          </w:tcPr>
          <w:p w14:paraId="320A55D9" w14:textId="77777777" w:rsidR="004E2D89" w:rsidRPr="007201A9" w:rsidRDefault="004E2D89" w:rsidP="000F538D">
            <w:pPr>
              <w:pStyle w:val="TableEntry"/>
              <w:rPr>
                <w:i/>
                <w:iCs/>
                <w:noProof w:val="0"/>
              </w:rPr>
            </w:pPr>
            <w:r w:rsidRPr="007201A9">
              <w:rPr>
                <w:i/>
                <w:iCs/>
                <w:noProof w:val="0"/>
              </w:rPr>
              <w:t>ParticipantObjectSensitivity</w:t>
            </w:r>
          </w:p>
        </w:tc>
        <w:tc>
          <w:tcPr>
            <w:tcW w:w="990" w:type="dxa"/>
            <w:shd w:val="clear" w:color="auto" w:fill="auto"/>
          </w:tcPr>
          <w:p w14:paraId="518C30E9" w14:textId="77777777" w:rsidR="004E2D89" w:rsidRPr="007201A9" w:rsidRDefault="004E2D89" w:rsidP="000F538D">
            <w:pPr>
              <w:pStyle w:val="TableEntry"/>
              <w:jc w:val="center"/>
              <w:rPr>
                <w:i/>
                <w:iCs/>
                <w:noProof w:val="0"/>
              </w:rPr>
            </w:pPr>
            <w:r w:rsidRPr="007201A9">
              <w:rPr>
                <w:i/>
                <w:iCs/>
                <w:noProof w:val="0"/>
              </w:rPr>
              <w:t>U</w:t>
            </w:r>
          </w:p>
        </w:tc>
        <w:tc>
          <w:tcPr>
            <w:tcW w:w="3618" w:type="dxa"/>
            <w:shd w:val="clear" w:color="auto" w:fill="auto"/>
            <w:vAlign w:val="center"/>
          </w:tcPr>
          <w:p w14:paraId="0A3D34A3" w14:textId="77777777" w:rsidR="004E2D89" w:rsidRPr="007201A9" w:rsidRDefault="004E2D89" w:rsidP="000F538D">
            <w:pPr>
              <w:pStyle w:val="TableEntry"/>
              <w:rPr>
                <w:i/>
                <w:iCs/>
                <w:noProof w:val="0"/>
              </w:rPr>
            </w:pPr>
            <w:r w:rsidRPr="007201A9">
              <w:rPr>
                <w:i/>
                <w:iCs/>
                <w:noProof w:val="0"/>
              </w:rPr>
              <w:t>not specialized</w:t>
            </w:r>
          </w:p>
        </w:tc>
      </w:tr>
      <w:tr w:rsidR="004E2D89" w:rsidRPr="007201A9" w14:paraId="72C4F49E" w14:textId="77777777" w:rsidTr="006D1B5B">
        <w:tc>
          <w:tcPr>
            <w:tcW w:w="2178" w:type="dxa"/>
            <w:vMerge/>
            <w:shd w:val="clear" w:color="auto" w:fill="auto"/>
          </w:tcPr>
          <w:p w14:paraId="00B32205" w14:textId="77777777" w:rsidR="004E2D89" w:rsidRPr="007201A9" w:rsidRDefault="004E2D89" w:rsidP="000F538D">
            <w:pPr>
              <w:rPr>
                <w:lang w:val="en-US"/>
              </w:rPr>
            </w:pPr>
          </w:p>
        </w:tc>
        <w:tc>
          <w:tcPr>
            <w:tcW w:w="2790" w:type="dxa"/>
            <w:shd w:val="clear" w:color="auto" w:fill="auto"/>
            <w:vAlign w:val="center"/>
          </w:tcPr>
          <w:p w14:paraId="732CC26D" w14:textId="77777777" w:rsidR="004E2D89" w:rsidRPr="007201A9" w:rsidRDefault="004E2D89" w:rsidP="000F538D">
            <w:pPr>
              <w:pStyle w:val="TableEntry"/>
              <w:rPr>
                <w:noProof w:val="0"/>
              </w:rPr>
            </w:pPr>
            <w:r w:rsidRPr="007201A9">
              <w:rPr>
                <w:noProof w:val="0"/>
              </w:rPr>
              <w:t>ParticipantObjectID</w:t>
            </w:r>
          </w:p>
        </w:tc>
        <w:tc>
          <w:tcPr>
            <w:tcW w:w="990" w:type="dxa"/>
            <w:shd w:val="clear" w:color="auto" w:fill="auto"/>
          </w:tcPr>
          <w:p w14:paraId="172BBAAD" w14:textId="77777777" w:rsidR="004E2D89" w:rsidRPr="007201A9" w:rsidRDefault="004E2D89" w:rsidP="000F538D">
            <w:pPr>
              <w:pStyle w:val="TableEntry"/>
              <w:jc w:val="center"/>
              <w:rPr>
                <w:noProof w:val="0"/>
              </w:rPr>
            </w:pPr>
            <w:r w:rsidRPr="007201A9">
              <w:rPr>
                <w:noProof w:val="0"/>
              </w:rPr>
              <w:t>M</w:t>
            </w:r>
          </w:p>
        </w:tc>
        <w:tc>
          <w:tcPr>
            <w:tcW w:w="3618" w:type="dxa"/>
            <w:shd w:val="clear" w:color="auto" w:fill="auto"/>
          </w:tcPr>
          <w:p w14:paraId="03A52D3B" w14:textId="7FE8A113" w:rsidR="004E2D89" w:rsidRPr="007201A9" w:rsidRDefault="00A352D6" w:rsidP="000F538D">
            <w:pPr>
              <w:pStyle w:val="TableEntry"/>
              <w:rPr>
                <w:noProof w:val="0"/>
              </w:rPr>
            </w:pPr>
            <w:r w:rsidRPr="007201A9">
              <w:rPr>
                <w:iCs/>
                <w:noProof w:val="0"/>
                <w:szCs w:val="18"/>
              </w:rPr>
              <w:t>The value of the object's EntryUUID attribute.</w:t>
            </w:r>
          </w:p>
        </w:tc>
      </w:tr>
      <w:tr w:rsidR="004E2D89" w:rsidRPr="007201A9" w14:paraId="5AC0A80D" w14:textId="77777777" w:rsidTr="006D1B5B">
        <w:tc>
          <w:tcPr>
            <w:tcW w:w="2178" w:type="dxa"/>
            <w:vMerge/>
            <w:shd w:val="clear" w:color="auto" w:fill="auto"/>
          </w:tcPr>
          <w:p w14:paraId="08E9367B" w14:textId="77777777" w:rsidR="004E2D89" w:rsidRPr="007201A9" w:rsidRDefault="004E2D89" w:rsidP="000F538D">
            <w:pPr>
              <w:rPr>
                <w:lang w:val="en-US"/>
              </w:rPr>
            </w:pPr>
          </w:p>
        </w:tc>
        <w:tc>
          <w:tcPr>
            <w:tcW w:w="2790" w:type="dxa"/>
            <w:shd w:val="clear" w:color="auto" w:fill="auto"/>
            <w:vAlign w:val="center"/>
          </w:tcPr>
          <w:p w14:paraId="75DBC181" w14:textId="77777777" w:rsidR="004E2D89" w:rsidRPr="007201A9" w:rsidRDefault="004E2D89" w:rsidP="000F538D">
            <w:pPr>
              <w:pStyle w:val="TableEntry"/>
              <w:rPr>
                <w:i/>
                <w:noProof w:val="0"/>
              </w:rPr>
            </w:pPr>
            <w:r w:rsidRPr="007201A9">
              <w:rPr>
                <w:i/>
                <w:noProof w:val="0"/>
              </w:rPr>
              <w:t>ParticipantObjectName</w:t>
            </w:r>
          </w:p>
        </w:tc>
        <w:tc>
          <w:tcPr>
            <w:tcW w:w="990" w:type="dxa"/>
            <w:shd w:val="clear" w:color="auto" w:fill="auto"/>
          </w:tcPr>
          <w:p w14:paraId="0A9B743E" w14:textId="77777777" w:rsidR="004E2D89" w:rsidRPr="007201A9" w:rsidRDefault="004E2D89" w:rsidP="000F538D">
            <w:pPr>
              <w:pStyle w:val="TableEntry"/>
              <w:jc w:val="center"/>
              <w:rPr>
                <w:i/>
                <w:noProof w:val="0"/>
              </w:rPr>
            </w:pPr>
            <w:r w:rsidRPr="007201A9">
              <w:rPr>
                <w:i/>
                <w:noProof w:val="0"/>
              </w:rPr>
              <w:t>C</w:t>
            </w:r>
          </w:p>
        </w:tc>
        <w:tc>
          <w:tcPr>
            <w:tcW w:w="3618" w:type="dxa"/>
            <w:shd w:val="clear" w:color="auto" w:fill="auto"/>
          </w:tcPr>
          <w:p w14:paraId="08C7241A" w14:textId="1A7852A9" w:rsidR="004E2D89" w:rsidRPr="007201A9" w:rsidRDefault="00A352D6" w:rsidP="006D1B5B">
            <w:pPr>
              <w:pStyle w:val="TableEntry"/>
              <w:rPr>
                <w:i/>
                <w:iCs/>
                <w:noProof w:val="0"/>
              </w:rPr>
            </w:pPr>
            <w:r w:rsidRPr="007201A9">
              <w:rPr>
                <w:i/>
                <w:iCs/>
                <w:noProof w:val="0"/>
              </w:rPr>
              <w:t>not specialized</w:t>
            </w:r>
          </w:p>
        </w:tc>
      </w:tr>
      <w:tr w:rsidR="004E2D89" w:rsidRPr="007201A9" w14:paraId="732D3E70" w14:textId="77777777" w:rsidTr="006D1B5B">
        <w:tc>
          <w:tcPr>
            <w:tcW w:w="2178" w:type="dxa"/>
            <w:vMerge/>
            <w:shd w:val="clear" w:color="auto" w:fill="auto"/>
          </w:tcPr>
          <w:p w14:paraId="2BFBD3D0" w14:textId="77777777" w:rsidR="004E2D89" w:rsidRPr="007201A9" w:rsidRDefault="004E2D89" w:rsidP="000F538D">
            <w:pPr>
              <w:rPr>
                <w:lang w:val="en-US"/>
              </w:rPr>
            </w:pPr>
          </w:p>
        </w:tc>
        <w:tc>
          <w:tcPr>
            <w:tcW w:w="2790" w:type="dxa"/>
            <w:shd w:val="clear" w:color="auto" w:fill="auto"/>
            <w:vAlign w:val="center"/>
          </w:tcPr>
          <w:p w14:paraId="76F9AB46" w14:textId="77777777" w:rsidR="004E2D89" w:rsidRPr="007201A9" w:rsidRDefault="004E2D89" w:rsidP="000F538D">
            <w:pPr>
              <w:pStyle w:val="TableEntry"/>
              <w:rPr>
                <w:i/>
                <w:iCs/>
                <w:noProof w:val="0"/>
              </w:rPr>
            </w:pPr>
            <w:r w:rsidRPr="007201A9">
              <w:rPr>
                <w:i/>
                <w:iCs/>
                <w:noProof w:val="0"/>
              </w:rPr>
              <w:t>ParticipantObjectQuery</w:t>
            </w:r>
          </w:p>
        </w:tc>
        <w:tc>
          <w:tcPr>
            <w:tcW w:w="990" w:type="dxa"/>
            <w:shd w:val="clear" w:color="auto" w:fill="auto"/>
          </w:tcPr>
          <w:p w14:paraId="632C9F07" w14:textId="1507E182" w:rsidR="004E2D89" w:rsidRPr="007201A9" w:rsidRDefault="00A352D6" w:rsidP="000F538D">
            <w:pPr>
              <w:pStyle w:val="TableEntry"/>
              <w:jc w:val="center"/>
              <w:rPr>
                <w:i/>
                <w:iCs/>
                <w:noProof w:val="0"/>
              </w:rPr>
            </w:pPr>
            <w:r w:rsidRPr="007201A9">
              <w:rPr>
                <w:i/>
                <w:iCs/>
                <w:noProof w:val="0"/>
              </w:rPr>
              <w:t>U</w:t>
            </w:r>
          </w:p>
        </w:tc>
        <w:tc>
          <w:tcPr>
            <w:tcW w:w="3618" w:type="dxa"/>
            <w:shd w:val="clear" w:color="auto" w:fill="auto"/>
            <w:vAlign w:val="center"/>
          </w:tcPr>
          <w:p w14:paraId="41DDC076" w14:textId="77777777" w:rsidR="004E2D89" w:rsidRPr="007201A9" w:rsidRDefault="004E2D89" w:rsidP="00CA3D92">
            <w:pPr>
              <w:pStyle w:val="TableEntry"/>
              <w:rPr>
                <w:i/>
                <w:iCs/>
                <w:noProof w:val="0"/>
              </w:rPr>
            </w:pPr>
            <w:r w:rsidRPr="007201A9">
              <w:rPr>
                <w:i/>
                <w:iCs/>
                <w:noProof w:val="0"/>
              </w:rPr>
              <w:t>not specialized</w:t>
            </w:r>
          </w:p>
        </w:tc>
      </w:tr>
      <w:tr w:rsidR="004E2D89" w:rsidRPr="007201A9" w14:paraId="6445B297" w14:textId="77777777" w:rsidTr="006D1B5B">
        <w:tc>
          <w:tcPr>
            <w:tcW w:w="2178" w:type="dxa"/>
            <w:vMerge/>
            <w:shd w:val="clear" w:color="auto" w:fill="auto"/>
          </w:tcPr>
          <w:p w14:paraId="29C14B25" w14:textId="77777777" w:rsidR="004E2D89" w:rsidRPr="007201A9" w:rsidRDefault="004E2D89" w:rsidP="000F538D">
            <w:pPr>
              <w:rPr>
                <w:lang w:val="en-US"/>
              </w:rPr>
            </w:pPr>
          </w:p>
        </w:tc>
        <w:tc>
          <w:tcPr>
            <w:tcW w:w="2790" w:type="dxa"/>
            <w:shd w:val="clear" w:color="auto" w:fill="auto"/>
            <w:vAlign w:val="center"/>
          </w:tcPr>
          <w:p w14:paraId="776C990A" w14:textId="77777777" w:rsidR="004E2D89" w:rsidRPr="007201A9" w:rsidRDefault="004E2D89" w:rsidP="000F538D">
            <w:pPr>
              <w:pStyle w:val="TableEntry"/>
              <w:rPr>
                <w:iCs/>
                <w:noProof w:val="0"/>
              </w:rPr>
            </w:pPr>
            <w:r w:rsidRPr="007201A9">
              <w:rPr>
                <w:iCs/>
                <w:noProof w:val="0"/>
              </w:rPr>
              <w:t>ParticipantObjectDetail</w:t>
            </w:r>
          </w:p>
        </w:tc>
        <w:tc>
          <w:tcPr>
            <w:tcW w:w="990" w:type="dxa"/>
            <w:shd w:val="clear" w:color="auto" w:fill="auto"/>
          </w:tcPr>
          <w:p w14:paraId="1C38033B" w14:textId="77777777" w:rsidR="004E2D89" w:rsidRPr="007201A9" w:rsidRDefault="004E2D89" w:rsidP="000F538D">
            <w:pPr>
              <w:pStyle w:val="TableEntry"/>
              <w:jc w:val="center"/>
              <w:rPr>
                <w:iCs/>
                <w:noProof w:val="0"/>
              </w:rPr>
            </w:pPr>
            <w:r w:rsidRPr="007201A9">
              <w:rPr>
                <w:iCs/>
                <w:noProof w:val="0"/>
              </w:rPr>
              <w:t>C</w:t>
            </w:r>
          </w:p>
        </w:tc>
        <w:tc>
          <w:tcPr>
            <w:tcW w:w="3618" w:type="dxa"/>
            <w:shd w:val="clear" w:color="auto" w:fill="auto"/>
            <w:vAlign w:val="center"/>
          </w:tcPr>
          <w:p w14:paraId="7504E972" w14:textId="77777777" w:rsidR="00A352D6" w:rsidRPr="007201A9" w:rsidRDefault="00A352D6" w:rsidP="006D1B5B">
            <w:pPr>
              <w:pStyle w:val="TableEntry"/>
              <w:rPr>
                <w:noProof w:val="0"/>
              </w:rPr>
            </w:pPr>
            <w:r w:rsidRPr="007201A9">
              <w:rPr>
                <w:noProof w:val="0"/>
              </w:rPr>
              <w:t>This element is required, if known:</w:t>
            </w:r>
          </w:p>
          <w:p w14:paraId="587CA4F6" w14:textId="77777777" w:rsidR="00A352D6" w:rsidRPr="007201A9" w:rsidRDefault="00A352D6" w:rsidP="006D1B5B">
            <w:pPr>
              <w:pStyle w:val="TableEntry"/>
              <w:rPr>
                <w:noProof w:val="0"/>
              </w:rPr>
            </w:pPr>
            <w:r w:rsidRPr="007201A9">
              <w:rPr>
                <w:noProof w:val="0"/>
              </w:rPr>
              <w:t>Type: “urn:ihe:iti:xca:2010:homeCommunityId” (literal string)</w:t>
            </w:r>
          </w:p>
          <w:p w14:paraId="2BE0A5CF" w14:textId="6A62EFF9" w:rsidR="004E2D89" w:rsidRPr="007201A9" w:rsidRDefault="00A352D6" w:rsidP="006D1B5B">
            <w:pPr>
              <w:pStyle w:val="TableEntry"/>
              <w:rPr>
                <w:iCs/>
                <w:noProof w:val="0"/>
              </w:rPr>
            </w:pPr>
            <w:r w:rsidRPr="007201A9">
              <w:rPr>
                <w:noProof w:val="0"/>
              </w:rPr>
              <w:t>Value: value of the homeCommunityId</w:t>
            </w:r>
          </w:p>
        </w:tc>
      </w:tr>
    </w:tbl>
    <w:p w14:paraId="60E13421" w14:textId="77777777" w:rsidR="004E2D89" w:rsidRPr="007201A9" w:rsidRDefault="004E2D89" w:rsidP="004E2D89">
      <w:pPr>
        <w:pStyle w:val="BodyText"/>
        <w:rPr>
          <w:noProof w:val="0"/>
          <w:highlight w:val="yellow"/>
        </w:rPr>
      </w:pPr>
    </w:p>
    <w:p w14:paraId="3A99B7B2" w14:textId="77777777" w:rsidR="004E2D89" w:rsidRPr="007201A9" w:rsidRDefault="004E2D89" w:rsidP="004E2D89">
      <w:pPr>
        <w:pStyle w:val="Heading5"/>
        <w:numPr>
          <w:ilvl w:val="0"/>
          <w:numId w:val="0"/>
        </w:numPr>
        <w:rPr>
          <w:bCs/>
          <w:iCs/>
          <w:noProof w:val="0"/>
        </w:rPr>
      </w:pPr>
      <w:bookmarkStart w:id="253" w:name="_Toc363803132"/>
      <w:bookmarkStart w:id="254" w:name="_Toc13816107"/>
      <w:r w:rsidRPr="007201A9">
        <w:rPr>
          <w:bCs/>
          <w:noProof w:val="0"/>
        </w:rPr>
        <w:t>3.70.5.1.3 Metadata Notification Pull Point Specific Security Considerations</w:t>
      </w:r>
      <w:bookmarkEnd w:id="253"/>
      <w:bookmarkEnd w:id="254"/>
    </w:p>
    <w:p w14:paraId="1CA846A9" w14:textId="3628FC1C" w:rsidR="004E2D89" w:rsidRPr="007201A9" w:rsidRDefault="004E2D89" w:rsidP="004E2D89">
      <w:pPr>
        <w:pStyle w:val="BodyText"/>
        <w:rPr>
          <w:noProof w:val="0"/>
          <w:lang w:eastAsia="it-IT"/>
        </w:rPr>
      </w:pPr>
      <w:r w:rsidRPr="007201A9">
        <w:rPr>
          <w:noProof w:val="0"/>
        </w:rPr>
        <w:t>Notifications stored in the Pull Point should be managed in a secure way, but modalities to do this are not constrained by this supplement. The Pull Point resource is directly related to one Metadata Notification Puller. A system for the management of access policies can be created over this actor but these topics are not addressed by transactions.</w:t>
      </w:r>
    </w:p>
    <w:sectPr w:rsidR="004E2D89" w:rsidRPr="007201A9" w:rsidSect="00B83CBC">
      <w:headerReference w:type="default" r:id="rId64"/>
      <w:footerReference w:type="default" r:id="rId65"/>
      <w:footerReference w:type="first" r:id="rId66"/>
      <w:pgSz w:w="12240" w:h="15840" w:code="1"/>
      <w:pgMar w:top="1440" w:right="1080" w:bottom="1440" w:left="1800" w:header="720" w:footer="720" w:gutter="0"/>
      <w:lnNumType w:countBy="5"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43FD7" w14:textId="77777777" w:rsidR="000342B4" w:rsidRDefault="000342B4" w:rsidP="00EC6B47">
      <w:r>
        <w:separator/>
      </w:r>
    </w:p>
  </w:endnote>
  <w:endnote w:type="continuationSeparator" w:id="0">
    <w:p w14:paraId="1F55510E" w14:textId="77777777" w:rsidR="000342B4" w:rsidRDefault="000342B4" w:rsidP="00EC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C5D92" w14:textId="77777777" w:rsidR="00172AA1" w:rsidRDefault="00172AA1" w:rsidP="00B83CBC">
    <w:pPr>
      <w:pStyle w:val="Footer"/>
      <w:ind w:right="360"/>
    </w:pPr>
    <w:r>
      <w:t>___________________________________________________________________________</w:t>
    </w:r>
  </w:p>
  <w:p w14:paraId="321E6FF3" w14:textId="57F2C207" w:rsidR="00172AA1" w:rsidRDefault="00172AA1" w:rsidP="00B83CBC">
    <w:pPr>
      <w:pStyle w:val="Footer"/>
      <w:ind w:right="360"/>
      <w:rPr>
        <w:sz w:val="20"/>
      </w:rPr>
    </w:pPr>
    <w:bookmarkStart w:id="255" w:name="_Toc473170355"/>
    <w:r>
      <w:rPr>
        <w:sz w:val="20"/>
      </w:rPr>
      <w:t>Rev. 1.3 – 2019-0</w:t>
    </w:r>
    <w:r w:rsidR="00A61A86">
      <w:rPr>
        <w:sz w:val="20"/>
      </w:rPr>
      <w:t>7-12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10</w:t>
    </w:r>
    <w:r w:rsidRPr="00597DB2">
      <w:rPr>
        <w:rStyle w:val="PageNumber"/>
        <w:sz w:val="20"/>
      </w:rPr>
      <w:fldChar w:fldCharType="end"/>
    </w:r>
    <w:r>
      <w:rPr>
        <w:sz w:val="20"/>
      </w:rPr>
      <w:tab/>
      <w:t xml:space="preserve">                       Copyright © 2019: IHE International, Inc.</w:t>
    </w:r>
    <w:bookmarkEnd w:id="255"/>
  </w:p>
  <w:p w14:paraId="6CCE8512" w14:textId="79082F89" w:rsidR="00172AA1" w:rsidRPr="003048FC" w:rsidRDefault="00172AA1" w:rsidP="003048FC">
    <w:pPr>
      <w:pStyle w:val="Footer"/>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948AB" w14:textId="170A6BB3" w:rsidR="00172AA1" w:rsidRDefault="00172AA1" w:rsidP="00075C19">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24785" w14:textId="77777777" w:rsidR="000342B4" w:rsidRDefault="000342B4" w:rsidP="00EC6B47">
      <w:r>
        <w:separator/>
      </w:r>
    </w:p>
  </w:footnote>
  <w:footnote w:type="continuationSeparator" w:id="0">
    <w:p w14:paraId="49DF745C" w14:textId="77777777" w:rsidR="000342B4" w:rsidRDefault="000342B4" w:rsidP="00EC6B47">
      <w:r>
        <w:continuationSeparator/>
      </w:r>
    </w:p>
  </w:footnote>
  <w:footnote w:id="1">
    <w:p w14:paraId="6EDC7609" w14:textId="1C83D586" w:rsidR="00172AA1" w:rsidRPr="006C1CFC" w:rsidRDefault="00172AA1">
      <w:pPr>
        <w:pStyle w:val="FootnoteText"/>
        <w:rPr>
          <w:lang w:val="en-US"/>
        </w:rPr>
      </w:pPr>
      <w:r>
        <w:rPr>
          <w:rStyle w:val="FootnoteReference"/>
        </w:rPr>
        <w:footnoteRef/>
      </w:r>
      <w:r w:rsidRPr="00296DAF">
        <w:rPr>
          <w:lang w:val="en-US"/>
        </w:rPr>
        <w:t xml:space="preserve"> DICOM is the registered trademark of the National Electrical Manufacturers Association for its standards publications relating to digital communications of medical information.</w:t>
      </w:r>
    </w:p>
  </w:footnote>
  <w:footnote w:id="2">
    <w:p w14:paraId="779A288C" w14:textId="3234ADC4" w:rsidR="00172AA1" w:rsidRPr="006C1CFC" w:rsidRDefault="00172AA1">
      <w:pPr>
        <w:pStyle w:val="FootnoteText"/>
        <w:rPr>
          <w:lang w:val="en-US"/>
        </w:rPr>
      </w:pPr>
      <w:r>
        <w:rPr>
          <w:rStyle w:val="FootnoteReference"/>
        </w:rPr>
        <w:footnoteRef/>
      </w:r>
      <w:r w:rsidRPr="00296DAF">
        <w:rPr>
          <w:lang w:val="en-US"/>
        </w:rPr>
        <w:t xml:space="preserve"> </w:t>
      </w:r>
      <w:r>
        <w:rPr>
          <w:lang w:val="en-US"/>
        </w:rPr>
        <w:t xml:space="preserve"> HL7 </w:t>
      </w:r>
      <w:r w:rsidRPr="006C1CFC">
        <w:rPr>
          <w:lang w:val="en-US"/>
        </w:rPr>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0CF48" w14:textId="5695DDE0" w:rsidR="00172AA1" w:rsidRDefault="00172AA1" w:rsidP="00075C19">
    <w:pPr>
      <w:pStyle w:val="Header"/>
      <w:tabs>
        <w:tab w:val="clear" w:pos="4320"/>
        <w:tab w:val="clear" w:pos="8640"/>
      </w:tabs>
      <w:rPr>
        <w:noProof/>
      </w:rPr>
    </w:pPr>
    <w:r>
      <w:t xml:space="preserve">IHE IT Infrastructure Technical Framework Supplement – </w:t>
    </w:r>
    <w:r w:rsidRPr="00075C19">
      <w:t>Extensions to the</w:t>
    </w:r>
    <w:r>
      <w:t xml:space="preserve"> </w:t>
    </w:r>
    <w:r w:rsidRPr="00075C19">
      <w:t xml:space="preserve">Document Metadata Subscription </w:t>
    </w:r>
    <w:r w:rsidRPr="00075C19">
      <w:rPr>
        <w:noProof/>
      </w:rPr>
      <w:t>Profile</w:t>
    </w:r>
  </w:p>
  <w:p w14:paraId="3CCC9ECD" w14:textId="77777777" w:rsidR="00172AA1" w:rsidRDefault="00172AA1" w:rsidP="00B83CBC">
    <w:pPr>
      <w:pStyle w:val="Header"/>
    </w:pPr>
    <w:r>
      <w:t>______________________________________________________________________________</w:t>
    </w:r>
  </w:p>
  <w:p w14:paraId="6AD9313C" w14:textId="77777777" w:rsidR="00172AA1" w:rsidRDefault="00172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AC3A4E"/>
    <w:lvl w:ilvl="0">
      <w:start w:val="1"/>
      <w:numFmt w:val="decimal"/>
      <w:pStyle w:val="ListNumber2"/>
      <w:lvlText w:val="%1."/>
      <w:lvlJc w:val="left"/>
      <w:pPr>
        <w:tabs>
          <w:tab w:val="num" w:pos="720"/>
        </w:tabs>
        <w:ind w:left="720" w:hanging="360"/>
      </w:pPr>
      <w:rPr>
        <w:b w:val="0"/>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2293A4"/>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3C16D4B"/>
    <w:multiLevelType w:val="hybridMultilevel"/>
    <w:tmpl w:val="4E92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341A4"/>
    <w:multiLevelType w:val="hybridMultilevel"/>
    <w:tmpl w:val="DD440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BD57C0"/>
    <w:multiLevelType w:val="hybridMultilevel"/>
    <w:tmpl w:val="74E86866"/>
    <w:lvl w:ilvl="0" w:tplc="7B98161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3"/>
  </w:num>
  <w:num w:numId="2">
    <w:abstractNumId w:val="15"/>
  </w:num>
  <w:num w:numId="3">
    <w:abstractNumId w:val="3"/>
  </w:num>
  <w:num w:numId="4">
    <w:abstractNumId w:val="7"/>
  </w:num>
  <w:num w:numId="5">
    <w:abstractNumId w:val="8"/>
  </w:num>
  <w:num w:numId="6">
    <w:abstractNumId w:val="6"/>
  </w:num>
  <w:num w:numId="7">
    <w:abstractNumId w:val="9"/>
  </w:num>
  <w:num w:numId="8">
    <w:abstractNumId w:val="2"/>
  </w:num>
  <w:num w:numId="9">
    <w:abstractNumId w:val="1"/>
  </w:num>
  <w:num w:numId="10">
    <w:abstractNumId w:val="0"/>
  </w:num>
  <w:num w:numId="11">
    <w:abstractNumId w:val="5"/>
  </w:num>
  <w:num w:numId="12">
    <w:abstractNumId w:val="4"/>
  </w:num>
  <w:num w:numId="13">
    <w:abstractNumId w:val="10"/>
  </w:num>
  <w:num w:numId="14">
    <w:abstractNumId w:val="16"/>
  </w:num>
  <w:num w:numId="15">
    <w:abstractNumId w:val="3"/>
    <w:lvlOverride w:ilvl="0">
      <w:startOverride w:val="1"/>
    </w:lvlOverride>
  </w:num>
  <w:num w:numId="16">
    <w:abstractNumId w:val="11"/>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14"/>
  </w:num>
  <w:num w:numId="22">
    <w:abstractNumId w:val="1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
    <w:lvlOverride w:ilvl="0">
      <w:startOverride w:val="1"/>
    </w:lvlOverride>
  </w:num>
  <w:num w:numId="34">
    <w:abstractNumId w:val="15"/>
  </w:num>
  <w:num w:numId="35">
    <w:abstractNumId w:val="3"/>
    <w:lvlOverride w:ilvl="0">
      <w:startOverride w:val="1"/>
    </w:lvlOverride>
  </w:num>
  <w:num w:numId="36">
    <w:abstractNumId w:val="15"/>
  </w:num>
  <w:num w:numId="37">
    <w:abstractNumId w:val="3"/>
    <w:lvlOverride w:ilvl="0">
      <w:startOverride w:val="1"/>
    </w:lvlOverride>
  </w:num>
  <w:num w:numId="38">
    <w:abstractNumId w:val="13"/>
  </w:num>
  <w:num w:numId="39">
    <w:abstractNumId w:val="12"/>
  </w:num>
  <w:num w:numId="40">
    <w:abstractNumId w:val="3"/>
    <w:lvlOverride w:ilvl="0">
      <w:startOverride w:val="1"/>
    </w:lvlOverride>
  </w:num>
  <w:num w:numId="41">
    <w:abstractNumId w:val="15"/>
  </w:num>
  <w:num w:numId="42">
    <w:abstractNumId w:val="3"/>
    <w:lvlOverride w:ilvl="0">
      <w:startOverride w:val="1"/>
    </w:lvlOverride>
  </w:num>
  <w:num w:numId="43">
    <w:abstractNumId w:val="3"/>
  </w:num>
  <w:num w:numId="44">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23"/>
    <w:rsid w:val="0002082C"/>
    <w:rsid w:val="00021AA3"/>
    <w:rsid w:val="00030823"/>
    <w:rsid w:val="00031D98"/>
    <w:rsid w:val="000334F7"/>
    <w:rsid w:val="000342B4"/>
    <w:rsid w:val="00034D23"/>
    <w:rsid w:val="00036034"/>
    <w:rsid w:val="000466FB"/>
    <w:rsid w:val="000558A6"/>
    <w:rsid w:val="00075C19"/>
    <w:rsid w:val="000B1ECA"/>
    <w:rsid w:val="000D2A84"/>
    <w:rsid w:val="000F538D"/>
    <w:rsid w:val="0012221A"/>
    <w:rsid w:val="00123C97"/>
    <w:rsid w:val="001337ED"/>
    <w:rsid w:val="00172AA1"/>
    <w:rsid w:val="00193558"/>
    <w:rsid w:val="001A686F"/>
    <w:rsid w:val="001E12BE"/>
    <w:rsid w:val="00203D12"/>
    <w:rsid w:val="002045D5"/>
    <w:rsid w:val="002059AF"/>
    <w:rsid w:val="002131B9"/>
    <w:rsid w:val="00226F5D"/>
    <w:rsid w:val="00253CA6"/>
    <w:rsid w:val="002602A0"/>
    <w:rsid w:val="0028022D"/>
    <w:rsid w:val="00296DAF"/>
    <w:rsid w:val="002A1D36"/>
    <w:rsid w:val="002C2C4B"/>
    <w:rsid w:val="002C59B4"/>
    <w:rsid w:val="002E7BCA"/>
    <w:rsid w:val="002F036B"/>
    <w:rsid w:val="002F69C5"/>
    <w:rsid w:val="003048FC"/>
    <w:rsid w:val="0032369A"/>
    <w:rsid w:val="00343E71"/>
    <w:rsid w:val="003732AA"/>
    <w:rsid w:val="00383992"/>
    <w:rsid w:val="003C1E0D"/>
    <w:rsid w:val="003D4300"/>
    <w:rsid w:val="00434E78"/>
    <w:rsid w:val="00440170"/>
    <w:rsid w:val="00443D8D"/>
    <w:rsid w:val="00454387"/>
    <w:rsid w:val="004776F8"/>
    <w:rsid w:val="00491E68"/>
    <w:rsid w:val="004E2D89"/>
    <w:rsid w:val="004E7FD3"/>
    <w:rsid w:val="00506573"/>
    <w:rsid w:val="005265C7"/>
    <w:rsid w:val="00535507"/>
    <w:rsid w:val="00536D93"/>
    <w:rsid w:val="00555EE3"/>
    <w:rsid w:val="00557DA5"/>
    <w:rsid w:val="005B09EA"/>
    <w:rsid w:val="005B21FD"/>
    <w:rsid w:val="005B7CA2"/>
    <w:rsid w:val="005E1AFE"/>
    <w:rsid w:val="00617C9B"/>
    <w:rsid w:val="00621FF6"/>
    <w:rsid w:val="00642D4A"/>
    <w:rsid w:val="006C0B54"/>
    <w:rsid w:val="006C1CFC"/>
    <w:rsid w:val="006C54AE"/>
    <w:rsid w:val="006C6929"/>
    <w:rsid w:val="006D1B5B"/>
    <w:rsid w:val="006D75F4"/>
    <w:rsid w:val="007162A6"/>
    <w:rsid w:val="007201A9"/>
    <w:rsid w:val="00730CC2"/>
    <w:rsid w:val="00782F09"/>
    <w:rsid w:val="00784BBB"/>
    <w:rsid w:val="007A0BFE"/>
    <w:rsid w:val="007B3717"/>
    <w:rsid w:val="007B5D4B"/>
    <w:rsid w:val="007D2D73"/>
    <w:rsid w:val="007E1261"/>
    <w:rsid w:val="007F53F0"/>
    <w:rsid w:val="008027D3"/>
    <w:rsid w:val="00805155"/>
    <w:rsid w:val="008126B8"/>
    <w:rsid w:val="0085056E"/>
    <w:rsid w:val="0086509A"/>
    <w:rsid w:val="00887492"/>
    <w:rsid w:val="008B3ACD"/>
    <w:rsid w:val="00921013"/>
    <w:rsid w:val="00937A22"/>
    <w:rsid w:val="009928F8"/>
    <w:rsid w:val="009A01B0"/>
    <w:rsid w:val="009A30BA"/>
    <w:rsid w:val="009E50E1"/>
    <w:rsid w:val="00A0307B"/>
    <w:rsid w:val="00A352D6"/>
    <w:rsid w:val="00A61A86"/>
    <w:rsid w:val="00A7006A"/>
    <w:rsid w:val="00A873FD"/>
    <w:rsid w:val="00AC1064"/>
    <w:rsid w:val="00AD0C8F"/>
    <w:rsid w:val="00B1364F"/>
    <w:rsid w:val="00B24C7F"/>
    <w:rsid w:val="00B313EF"/>
    <w:rsid w:val="00B500D0"/>
    <w:rsid w:val="00B83CBC"/>
    <w:rsid w:val="00B923A2"/>
    <w:rsid w:val="00BB0F56"/>
    <w:rsid w:val="00BC17A1"/>
    <w:rsid w:val="00BF4A94"/>
    <w:rsid w:val="00C54075"/>
    <w:rsid w:val="00CA3D92"/>
    <w:rsid w:val="00CD0679"/>
    <w:rsid w:val="00CF560B"/>
    <w:rsid w:val="00D14F95"/>
    <w:rsid w:val="00D218F6"/>
    <w:rsid w:val="00D26DB8"/>
    <w:rsid w:val="00D33DAF"/>
    <w:rsid w:val="00D47380"/>
    <w:rsid w:val="00D52AF2"/>
    <w:rsid w:val="00D65290"/>
    <w:rsid w:val="00D7375B"/>
    <w:rsid w:val="00D83F7A"/>
    <w:rsid w:val="00D85B94"/>
    <w:rsid w:val="00DD1EA3"/>
    <w:rsid w:val="00DE2AED"/>
    <w:rsid w:val="00E0452C"/>
    <w:rsid w:val="00E10DB5"/>
    <w:rsid w:val="00E128F4"/>
    <w:rsid w:val="00E272B2"/>
    <w:rsid w:val="00E3018F"/>
    <w:rsid w:val="00E3783A"/>
    <w:rsid w:val="00E43485"/>
    <w:rsid w:val="00E47509"/>
    <w:rsid w:val="00E47E80"/>
    <w:rsid w:val="00E54236"/>
    <w:rsid w:val="00E612BC"/>
    <w:rsid w:val="00E757BF"/>
    <w:rsid w:val="00EA191B"/>
    <w:rsid w:val="00EA23F0"/>
    <w:rsid w:val="00EB728E"/>
    <w:rsid w:val="00EC6B47"/>
    <w:rsid w:val="00F076DE"/>
    <w:rsid w:val="00F52DE3"/>
    <w:rsid w:val="00F74BEB"/>
    <w:rsid w:val="00F827D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9D8506"/>
  <w15:docId w15:val="{4BDA5384-E566-45F1-8D33-C237C798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CC2"/>
  </w:style>
  <w:style w:type="paragraph" w:styleId="Heading1">
    <w:name w:val="heading 1"/>
    <w:next w:val="BodyText"/>
    <w:link w:val="Heading1Char"/>
    <w:qFormat/>
    <w:rsid w:val="00D218F6"/>
    <w:pPr>
      <w:keepNext/>
      <w:pageBreakBefore/>
      <w:numPr>
        <w:numId w:val="2"/>
      </w:numPr>
      <w:spacing w:before="240" w:after="60"/>
      <w:outlineLvl w:val="0"/>
    </w:pPr>
    <w:rPr>
      <w:rFonts w:ascii="Arial" w:eastAsia="Times New Roman" w:hAnsi="Arial" w:cs="Times New Roman"/>
      <w:b/>
      <w:noProof/>
      <w:kern w:val="28"/>
      <w:sz w:val="28"/>
      <w:szCs w:val="20"/>
      <w:lang w:val="en-US" w:eastAsia="en-US"/>
    </w:rPr>
  </w:style>
  <w:style w:type="paragraph" w:styleId="Heading2">
    <w:name w:val="heading 2"/>
    <w:basedOn w:val="Heading1"/>
    <w:next w:val="BodyText"/>
    <w:link w:val="Heading2Char"/>
    <w:qFormat/>
    <w:rsid w:val="00D218F6"/>
    <w:pPr>
      <w:pageBreakBefore w:val="0"/>
      <w:numPr>
        <w:ilvl w:val="1"/>
      </w:numPr>
      <w:outlineLvl w:val="1"/>
    </w:pPr>
  </w:style>
  <w:style w:type="paragraph" w:styleId="Heading3">
    <w:name w:val="heading 3"/>
    <w:basedOn w:val="Heading2"/>
    <w:next w:val="BodyText"/>
    <w:link w:val="Heading3Char"/>
    <w:qFormat/>
    <w:rsid w:val="00D218F6"/>
    <w:pPr>
      <w:numPr>
        <w:ilvl w:val="2"/>
      </w:numPr>
      <w:outlineLvl w:val="2"/>
    </w:pPr>
    <w:rPr>
      <w:sz w:val="24"/>
    </w:rPr>
  </w:style>
  <w:style w:type="paragraph" w:styleId="Heading4">
    <w:name w:val="heading 4"/>
    <w:basedOn w:val="Heading3"/>
    <w:next w:val="BodyText"/>
    <w:link w:val="Heading4Char"/>
    <w:qFormat/>
    <w:rsid w:val="00D218F6"/>
    <w:pPr>
      <w:numPr>
        <w:ilvl w:val="3"/>
      </w:numPr>
      <w:tabs>
        <w:tab w:val="left" w:pos="900"/>
      </w:tabs>
      <w:outlineLvl w:val="3"/>
    </w:pPr>
  </w:style>
  <w:style w:type="paragraph" w:styleId="Heading5">
    <w:name w:val="heading 5"/>
    <w:basedOn w:val="Heading4"/>
    <w:next w:val="BodyText"/>
    <w:link w:val="Heading5Char"/>
    <w:qFormat/>
    <w:rsid w:val="00D218F6"/>
    <w:pPr>
      <w:numPr>
        <w:ilvl w:val="4"/>
      </w:numPr>
      <w:tabs>
        <w:tab w:val="clear" w:pos="900"/>
      </w:tabs>
      <w:outlineLvl w:val="4"/>
    </w:pPr>
  </w:style>
  <w:style w:type="paragraph" w:styleId="Heading6">
    <w:name w:val="heading 6"/>
    <w:basedOn w:val="Heading5"/>
    <w:next w:val="BodyText"/>
    <w:link w:val="Heading6Char"/>
    <w:qFormat/>
    <w:rsid w:val="00D218F6"/>
    <w:pPr>
      <w:numPr>
        <w:ilvl w:val="5"/>
      </w:numPr>
      <w:outlineLvl w:val="5"/>
    </w:pPr>
  </w:style>
  <w:style w:type="paragraph" w:styleId="Heading7">
    <w:name w:val="heading 7"/>
    <w:basedOn w:val="Heading6"/>
    <w:next w:val="BodyText"/>
    <w:link w:val="Heading7Char"/>
    <w:qFormat/>
    <w:rsid w:val="00D218F6"/>
    <w:pPr>
      <w:numPr>
        <w:ilvl w:val="6"/>
      </w:numPr>
      <w:outlineLvl w:val="6"/>
    </w:pPr>
  </w:style>
  <w:style w:type="paragraph" w:styleId="Heading8">
    <w:name w:val="heading 8"/>
    <w:basedOn w:val="Heading7"/>
    <w:next w:val="BodyText"/>
    <w:link w:val="Heading8Char"/>
    <w:qFormat/>
    <w:rsid w:val="00D218F6"/>
    <w:pPr>
      <w:numPr>
        <w:ilvl w:val="7"/>
      </w:numPr>
      <w:outlineLvl w:val="7"/>
    </w:pPr>
  </w:style>
  <w:style w:type="paragraph" w:styleId="Heading9">
    <w:name w:val="heading 9"/>
    <w:basedOn w:val="Heading8"/>
    <w:next w:val="BodyText"/>
    <w:link w:val="Heading9Char"/>
    <w:qFormat/>
    <w:rsid w:val="00D218F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7F53F0"/>
    <w:pPr>
      <w:spacing w:before="120"/>
    </w:pPr>
    <w:rPr>
      <w:rFonts w:ascii="Times New Roman" w:eastAsia="Times New Roman" w:hAnsi="Times New Roman" w:cs="Times New Roman"/>
      <w:noProof/>
      <w:szCs w:val="20"/>
      <w:lang w:val="en-US" w:eastAsia="en-US"/>
    </w:rPr>
  </w:style>
  <w:style w:type="character" w:customStyle="1" w:styleId="BodyTextChar">
    <w:name w:val="Body Text Char"/>
    <w:basedOn w:val="DefaultParagraphFont"/>
    <w:link w:val="BodyText"/>
    <w:rsid w:val="007F53F0"/>
    <w:rPr>
      <w:rFonts w:ascii="Times New Roman" w:eastAsia="Times New Roman" w:hAnsi="Times New Roman" w:cs="Times New Roman"/>
      <w:noProof/>
      <w:szCs w:val="20"/>
      <w:lang w:val="en-US" w:eastAsia="en-US"/>
    </w:rPr>
  </w:style>
  <w:style w:type="paragraph" w:styleId="ListContinue2">
    <w:name w:val="List Continue 2"/>
    <w:basedOn w:val="Normal"/>
    <w:uiPriority w:val="99"/>
    <w:unhideWhenUsed/>
    <w:rsid w:val="00B83CBC"/>
    <w:pPr>
      <w:spacing w:before="120"/>
      <w:ind w:left="720"/>
      <w:contextualSpacing/>
    </w:pPr>
    <w:rPr>
      <w:rFonts w:ascii="Times New Roman" w:eastAsia="Times New Roman" w:hAnsi="Times New Roman" w:cs="Times New Roman"/>
      <w:szCs w:val="20"/>
      <w:lang w:val="en-US" w:eastAsia="en-US"/>
    </w:rPr>
  </w:style>
  <w:style w:type="paragraph" w:styleId="ListNumber2">
    <w:name w:val="List Number 2"/>
    <w:basedOn w:val="Normal"/>
    <w:link w:val="ListNumber2Char"/>
    <w:rsid w:val="00B83CBC"/>
    <w:pPr>
      <w:numPr>
        <w:numId w:val="3"/>
      </w:numPr>
      <w:spacing w:before="120"/>
    </w:pPr>
    <w:rPr>
      <w:rFonts w:ascii="Times New Roman" w:eastAsia="Times New Roman" w:hAnsi="Times New Roman" w:cs="Times New Roman"/>
      <w:szCs w:val="20"/>
      <w:lang w:val="en-US" w:eastAsia="en-US"/>
    </w:rPr>
  </w:style>
  <w:style w:type="character" w:customStyle="1" w:styleId="InsertText">
    <w:name w:val="Insert Text"/>
    <w:rsid w:val="007F53F0"/>
    <w:rPr>
      <w:b/>
      <w:dstrike w:val="0"/>
      <w:u w:val="single"/>
      <w:vertAlign w:val="baseline"/>
    </w:rPr>
  </w:style>
  <w:style w:type="character" w:customStyle="1" w:styleId="ListNumber2Char">
    <w:name w:val="List Number 2 Char"/>
    <w:link w:val="ListNumber2"/>
    <w:rsid w:val="00B83CBC"/>
    <w:rPr>
      <w:rFonts w:ascii="Times New Roman" w:eastAsia="Times New Roman" w:hAnsi="Times New Roman" w:cs="Times New Roman"/>
      <w:szCs w:val="20"/>
      <w:lang w:val="en-US" w:eastAsia="en-US"/>
    </w:rPr>
  </w:style>
  <w:style w:type="character" w:customStyle="1" w:styleId="Heading1Char">
    <w:name w:val="Heading 1 Char"/>
    <w:basedOn w:val="DefaultParagraphFont"/>
    <w:link w:val="Heading1"/>
    <w:rsid w:val="00D218F6"/>
    <w:rPr>
      <w:rFonts w:ascii="Arial" w:eastAsia="Times New Roman" w:hAnsi="Arial" w:cs="Times New Roman"/>
      <w:b/>
      <w:noProof/>
      <w:kern w:val="28"/>
      <w:sz w:val="28"/>
      <w:szCs w:val="20"/>
      <w:lang w:val="en-US" w:eastAsia="en-US"/>
    </w:rPr>
  </w:style>
  <w:style w:type="character" w:customStyle="1" w:styleId="Heading2Char">
    <w:name w:val="Heading 2 Char"/>
    <w:basedOn w:val="DefaultParagraphFont"/>
    <w:link w:val="Heading2"/>
    <w:rsid w:val="00D218F6"/>
    <w:rPr>
      <w:rFonts w:ascii="Arial" w:eastAsia="Times New Roman" w:hAnsi="Arial" w:cs="Times New Roman"/>
      <w:b/>
      <w:noProof/>
      <w:kern w:val="28"/>
      <w:sz w:val="28"/>
      <w:szCs w:val="20"/>
      <w:lang w:val="en-US" w:eastAsia="en-US"/>
    </w:rPr>
  </w:style>
  <w:style w:type="character" w:customStyle="1" w:styleId="Heading3Char">
    <w:name w:val="Heading 3 Char"/>
    <w:basedOn w:val="DefaultParagraphFont"/>
    <w:link w:val="Heading3"/>
    <w:rsid w:val="00D218F6"/>
    <w:rPr>
      <w:rFonts w:ascii="Arial" w:eastAsia="Times New Roman" w:hAnsi="Arial" w:cs="Times New Roman"/>
      <w:b/>
      <w:noProof/>
      <w:kern w:val="28"/>
      <w:szCs w:val="20"/>
      <w:lang w:val="en-US" w:eastAsia="en-US"/>
    </w:rPr>
  </w:style>
  <w:style w:type="character" w:customStyle="1" w:styleId="Heading4Char">
    <w:name w:val="Heading 4 Char"/>
    <w:basedOn w:val="DefaultParagraphFont"/>
    <w:link w:val="Heading4"/>
    <w:rsid w:val="00D218F6"/>
    <w:rPr>
      <w:rFonts w:ascii="Arial" w:eastAsia="Times New Roman" w:hAnsi="Arial" w:cs="Times New Roman"/>
      <w:b/>
      <w:noProof/>
      <w:kern w:val="28"/>
      <w:szCs w:val="20"/>
      <w:lang w:val="en-US" w:eastAsia="en-US"/>
    </w:rPr>
  </w:style>
  <w:style w:type="character" w:customStyle="1" w:styleId="Heading5Char">
    <w:name w:val="Heading 5 Char"/>
    <w:basedOn w:val="DefaultParagraphFont"/>
    <w:link w:val="Heading5"/>
    <w:rsid w:val="00D218F6"/>
    <w:rPr>
      <w:rFonts w:ascii="Arial" w:eastAsia="Times New Roman" w:hAnsi="Arial" w:cs="Times New Roman"/>
      <w:b/>
      <w:noProof/>
      <w:kern w:val="28"/>
      <w:szCs w:val="20"/>
      <w:lang w:val="en-US" w:eastAsia="en-US"/>
    </w:rPr>
  </w:style>
  <w:style w:type="character" w:customStyle="1" w:styleId="Heading6Char">
    <w:name w:val="Heading 6 Char"/>
    <w:basedOn w:val="DefaultParagraphFont"/>
    <w:link w:val="Heading6"/>
    <w:rsid w:val="00D218F6"/>
    <w:rPr>
      <w:rFonts w:ascii="Arial" w:eastAsia="Times New Roman" w:hAnsi="Arial" w:cs="Times New Roman"/>
      <w:b/>
      <w:noProof/>
      <w:kern w:val="28"/>
      <w:szCs w:val="20"/>
      <w:lang w:val="en-US" w:eastAsia="en-US"/>
    </w:rPr>
  </w:style>
  <w:style w:type="character" w:customStyle="1" w:styleId="Heading7Char">
    <w:name w:val="Heading 7 Char"/>
    <w:basedOn w:val="DefaultParagraphFont"/>
    <w:link w:val="Heading7"/>
    <w:rsid w:val="00D218F6"/>
    <w:rPr>
      <w:rFonts w:ascii="Arial" w:eastAsia="Times New Roman" w:hAnsi="Arial" w:cs="Times New Roman"/>
      <w:b/>
      <w:noProof/>
      <w:kern w:val="28"/>
      <w:szCs w:val="20"/>
      <w:lang w:val="en-US" w:eastAsia="en-US"/>
    </w:rPr>
  </w:style>
  <w:style w:type="character" w:customStyle="1" w:styleId="Heading8Char">
    <w:name w:val="Heading 8 Char"/>
    <w:basedOn w:val="DefaultParagraphFont"/>
    <w:link w:val="Heading8"/>
    <w:rsid w:val="00D218F6"/>
    <w:rPr>
      <w:rFonts w:ascii="Arial" w:eastAsia="Times New Roman" w:hAnsi="Arial" w:cs="Times New Roman"/>
      <w:b/>
      <w:noProof/>
      <w:kern w:val="28"/>
      <w:szCs w:val="20"/>
      <w:lang w:val="en-US" w:eastAsia="en-US"/>
    </w:rPr>
  </w:style>
  <w:style w:type="character" w:customStyle="1" w:styleId="Heading9Char">
    <w:name w:val="Heading 9 Char"/>
    <w:basedOn w:val="DefaultParagraphFont"/>
    <w:link w:val="Heading9"/>
    <w:rsid w:val="00D218F6"/>
    <w:rPr>
      <w:rFonts w:ascii="Arial" w:eastAsia="Times New Roman" w:hAnsi="Arial" w:cs="Times New Roman"/>
      <w:b/>
      <w:noProof/>
      <w:kern w:val="28"/>
      <w:szCs w:val="20"/>
      <w:lang w:val="en-US" w:eastAsia="en-US"/>
    </w:rPr>
  </w:style>
  <w:style w:type="paragraph" w:customStyle="1" w:styleId="TableEntry">
    <w:name w:val="Table Entry"/>
    <w:basedOn w:val="BodyText"/>
    <w:link w:val="TableEntryChar"/>
    <w:qFormat/>
    <w:rsid w:val="00D218F6"/>
    <w:pPr>
      <w:spacing w:before="40" w:after="40"/>
      <w:ind w:left="72" w:right="72"/>
    </w:pPr>
    <w:rPr>
      <w:sz w:val="18"/>
    </w:rPr>
  </w:style>
  <w:style w:type="paragraph" w:customStyle="1" w:styleId="TableEntryHeader">
    <w:name w:val="Table Entry Header"/>
    <w:basedOn w:val="TableEntry"/>
    <w:link w:val="TableEntryHeaderChar"/>
    <w:rsid w:val="00172AA1"/>
    <w:pPr>
      <w:keepNext/>
      <w:jc w:val="center"/>
    </w:pPr>
    <w:rPr>
      <w:rFonts w:ascii="Arial" w:hAnsi="Arial"/>
      <w:b/>
      <w:sz w:val="20"/>
    </w:rPr>
  </w:style>
  <w:style w:type="character" w:customStyle="1" w:styleId="TableEntryChar">
    <w:name w:val="Table Entry Char"/>
    <w:link w:val="TableEntry"/>
    <w:rsid w:val="00D218F6"/>
    <w:rPr>
      <w:rFonts w:ascii="Times New Roman" w:eastAsia="Times New Roman" w:hAnsi="Times New Roman" w:cs="Times New Roman"/>
      <w:noProof/>
      <w:sz w:val="18"/>
      <w:szCs w:val="20"/>
      <w:lang w:val="en-US" w:eastAsia="en-US"/>
    </w:rPr>
  </w:style>
  <w:style w:type="paragraph" w:customStyle="1" w:styleId="EditorInstructions">
    <w:name w:val="Editor Instructions"/>
    <w:basedOn w:val="BodyText"/>
    <w:rsid w:val="00343E71"/>
    <w:pPr>
      <w:pBdr>
        <w:top w:val="single" w:sz="4" w:space="1" w:color="auto"/>
        <w:left w:val="single" w:sz="4" w:space="4" w:color="auto"/>
        <w:bottom w:val="single" w:sz="4" w:space="1" w:color="auto"/>
        <w:right w:val="single" w:sz="4" w:space="4" w:color="auto"/>
      </w:pBdr>
    </w:pPr>
    <w:rPr>
      <w:i/>
      <w:iCs/>
    </w:rPr>
  </w:style>
  <w:style w:type="paragraph" w:customStyle="1" w:styleId="TableTitle">
    <w:name w:val="Table Title"/>
    <w:basedOn w:val="BodyText"/>
    <w:link w:val="TableTitleChar"/>
    <w:qFormat/>
    <w:rsid w:val="005265C7"/>
    <w:pPr>
      <w:keepNext/>
      <w:spacing w:before="300" w:after="60"/>
      <w:jc w:val="center"/>
    </w:pPr>
    <w:rPr>
      <w:rFonts w:ascii="Arial" w:hAnsi="Arial"/>
      <w:b/>
      <w:sz w:val="22"/>
    </w:rPr>
  </w:style>
  <w:style w:type="character" w:styleId="FollowedHyperlink">
    <w:name w:val="FollowedHyperlink"/>
    <w:rsid w:val="00D218F6"/>
    <w:rPr>
      <w:color w:val="800080"/>
      <w:u w:val="single"/>
    </w:rPr>
  </w:style>
  <w:style w:type="paragraph" w:styleId="ListNumber">
    <w:name w:val="List Number"/>
    <w:basedOn w:val="Normal"/>
    <w:link w:val="ListNumberChar"/>
    <w:uiPriority w:val="99"/>
    <w:unhideWhenUsed/>
    <w:rsid w:val="00B83CBC"/>
    <w:pPr>
      <w:numPr>
        <w:numId w:val="28"/>
      </w:numPr>
      <w:spacing w:before="120"/>
      <w:contextualSpacing/>
    </w:pPr>
    <w:rPr>
      <w:rFonts w:ascii="Times New Roman" w:eastAsia="Times New Roman" w:hAnsi="Times New Roman" w:cs="Times New Roman"/>
      <w:szCs w:val="20"/>
      <w:lang w:val="en-US" w:eastAsia="en-US"/>
    </w:rPr>
  </w:style>
  <w:style w:type="character" w:customStyle="1" w:styleId="ListNumberChar">
    <w:name w:val="List Number Char"/>
    <w:basedOn w:val="BodyTextChar"/>
    <w:link w:val="ListNumber"/>
    <w:uiPriority w:val="99"/>
    <w:rsid w:val="00D218F6"/>
    <w:rPr>
      <w:rFonts w:ascii="Times New Roman" w:eastAsia="Times New Roman" w:hAnsi="Times New Roman" w:cs="Times New Roman"/>
      <w:noProof/>
      <w:szCs w:val="20"/>
      <w:lang w:val="en-US" w:eastAsia="en-US"/>
    </w:rPr>
  </w:style>
  <w:style w:type="paragraph" w:styleId="ListBullet2">
    <w:name w:val="List Bullet 2"/>
    <w:basedOn w:val="Normal"/>
    <w:link w:val="ListBullet2Char"/>
    <w:rsid w:val="00B83CBC"/>
    <w:pPr>
      <w:numPr>
        <w:numId w:val="24"/>
      </w:numPr>
      <w:spacing w:before="120"/>
    </w:pPr>
    <w:rPr>
      <w:rFonts w:ascii="Times New Roman" w:eastAsia="Times New Roman" w:hAnsi="Times New Roman" w:cs="Times New Roman"/>
      <w:szCs w:val="20"/>
      <w:lang w:val="en-US" w:eastAsia="en-US"/>
    </w:rPr>
  </w:style>
  <w:style w:type="character" w:customStyle="1" w:styleId="ListBullet2Char">
    <w:name w:val="List Bullet 2 Char"/>
    <w:link w:val="ListBullet2"/>
    <w:rsid w:val="00B83CBC"/>
    <w:rPr>
      <w:rFonts w:ascii="Times New Roman" w:eastAsia="Times New Roman" w:hAnsi="Times New Roman" w:cs="Times New Roman"/>
      <w:szCs w:val="20"/>
      <w:lang w:val="en-US" w:eastAsia="en-US"/>
    </w:rPr>
  </w:style>
  <w:style w:type="paragraph" w:styleId="BalloonText">
    <w:name w:val="Balloon Text"/>
    <w:basedOn w:val="Normal"/>
    <w:link w:val="BalloonTextChar"/>
    <w:uiPriority w:val="99"/>
    <w:semiHidden/>
    <w:unhideWhenUsed/>
    <w:rsid w:val="00E47E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7E80"/>
    <w:rPr>
      <w:rFonts w:ascii="Lucida Grande" w:hAnsi="Lucida Grande" w:cs="Lucida Grande"/>
      <w:sz w:val="18"/>
      <w:szCs w:val="18"/>
    </w:rPr>
  </w:style>
  <w:style w:type="paragraph" w:customStyle="1" w:styleId="FigureTitle">
    <w:name w:val="Figure Title"/>
    <w:basedOn w:val="TableTitle"/>
    <w:link w:val="FigureTitleChar"/>
    <w:rsid w:val="005265C7"/>
    <w:pPr>
      <w:keepNext w:val="0"/>
      <w:keepLines/>
      <w:spacing w:before="60" w:after="300"/>
    </w:pPr>
  </w:style>
  <w:style w:type="paragraph" w:customStyle="1" w:styleId="AuthorInstructions">
    <w:name w:val="Author Instructions"/>
    <w:basedOn w:val="BodyText"/>
    <w:link w:val="AuthorInstructionsChar"/>
    <w:qFormat/>
    <w:rsid w:val="00E47E80"/>
    <w:rPr>
      <w:i/>
      <w:noProof w:val="0"/>
    </w:rPr>
  </w:style>
  <w:style w:type="character" w:customStyle="1" w:styleId="AuthorInstructionsChar">
    <w:name w:val="Author Instructions Char"/>
    <w:link w:val="AuthorInstructions"/>
    <w:rsid w:val="00E47E80"/>
    <w:rPr>
      <w:rFonts w:ascii="Times New Roman" w:eastAsia="Times New Roman" w:hAnsi="Times New Roman" w:cs="Times New Roman"/>
      <w:i/>
      <w:szCs w:val="20"/>
      <w:lang w:val="en-US" w:eastAsia="en-US"/>
    </w:rPr>
  </w:style>
  <w:style w:type="character" w:styleId="Hyperlink">
    <w:name w:val="Hyperlink"/>
    <w:uiPriority w:val="99"/>
    <w:rsid w:val="00443D8D"/>
    <w:rPr>
      <w:color w:val="0000FF"/>
      <w:u w:val="single"/>
    </w:rPr>
  </w:style>
  <w:style w:type="paragraph" w:styleId="HTMLPreformatted">
    <w:name w:val="HTML Preformatted"/>
    <w:basedOn w:val="Normal"/>
    <w:link w:val="HTMLPreformattedChar"/>
    <w:unhideWhenUsed/>
    <w:rsid w:val="00D8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sz w:val="20"/>
      <w:szCs w:val="20"/>
      <w:lang w:val="en-US" w:eastAsia="en-US"/>
    </w:rPr>
  </w:style>
  <w:style w:type="character" w:customStyle="1" w:styleId="HTMLPreformattedChar">
    <w:name w:val="HTML Preformatted Char"/>
    <w:basedOn w:val="DefaultParagraphFont"/>
    <w:link w:val="HTMLPreformatted"/>
    <w:rsid w:val="00D85B94"/>
    <w:rPr>
      <w:rFonts w:ascii="Courier New" w:eastAsia="Times New Roman" w:hAnsi="Courier New" w:cs="Courier New"/>
      <w:noProof/>
      <w:sz w:val="20"/>
      <w:szCs w:val="20"/>
      <w:lang w:val="en-US" w:eastAsia="en-US"/>
    </w:rPr>
  </w:style>
  <w:style w:type="paragraph" w:customStyle="1" w:styleId="Note">
    <w:name w:val="Note"/>
    <w:basedOn w:val="FootnoteText"/>
    <w:rsid w:val="000466FB"/>
    <w:pPr>
      <w:spacing w:before="120"/>
      <w:ind w:left="1152" w:hanging="720"/>
    </w:pPr>
    <w:rPr>
      <w:rFonts w:eastAsia="Times New Roman" w:cs="Times New Roman"/>
      <w:szCs w:val="20"/>
      <w:lang w:val="en-US" w:eastAsia="en-US"/>
    </w:rPr>
  </w:style>
  <w:style w:type="paragraph" w:customStyle="1" w:styleId="Default">
    <w:name w:val="Default"/>
    <w:rsid w:val="000466FB"/>
    <w:pPr>
      <w:autoSpaceDE w:val="0"/>
      <w:autoSpaceDN w:val="0"/>
      <w:adjustRightInd w:val="0"/>
    </w:pPr>
    <w:rPr>
      <w:rFonts w:ascii="Times New Roman" w:eastAsia="Times New Roman" w:hAnsi="Times New Roman" w:cs="Times New Roman"/>
      <w:color w:val="000000"/>
      <w:lang w:val="en-US" w:eastAsia="en-US"/>
    </w:rPr>
  </w:style>
  <w:style w:type="paragraph" w:styleId="FootnoteText">
    <w:name w:val="footnote text"/>
    <w:basedOn w:val="Normal"/>
    <w:link w:val="FootnoteTextChar"/>
    <w:semiHidden/>
    <w:unhideWhenUsed/>
    <w:rsid w:val="006C1CFC"/>
    <w:rPr>
      <w:rFonts w:ascii="Times New Roman" w:hAnsi="Times New Roman"/>
      <w:sz w:val="18"/>
    </w:rPr>
  </w:style>
  <w:style w:type="character" w:customStyle="1" w:styleId="FootnoteTextChar">
    <w:name w:val="Footnote Text Char"/>
    <w:basedOn w:val="DefaultParagraphFont"/>
    <w:link w:val="FootnoteText"/>
    <w:semiHidden/>
    <w:rsid w:val="006C1CFC"/>
    <w:rPr>
      <w:rFonts w:ascii="Times New Roman" w:hAnsi="Times New Roman"/>
      <w:sz w:val="18"/>
    </w:rPr>
  </w:style>
  <w:style w:type="table" w:styleId="TableGrid">
    <w:name w:val="Table Grid"/>
    <w:basedOn w:val="TableNormal"/>
    <w:rsid w:val="00BF4A9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List"/>
    <w:link w:val="List2Char"/>
    <w:rsid w:val="00B83CBC"/>
    <w:pPr>
      <w:ind w:left="1440"/>
    </w:pPr>
  </w:style>
  <w:style w:type="paragraph" w:customStyle="1" w:styleId="AppendixHeading3">
    <w:name w:val="Appendix Heading 3"/>
    <w:basedOn w:val="AppendixHeading2"/>
    <w:next w:val="BodyText"/>
    <w:rsid w:val="00B83CBC"/>
    <w:pPr>
      <w:numPr>
        <w:ilvl w:val="2"/>
      </w:numPr>
    </w:pPr>
    <w:rPr>
      <w:sz w:val="24"/>
    </w:rPr>
  </w:style>
  <w:style w:type="paragraph" w:customStyle="1" w:styleId="TableLabel">
    <w:name w:val="Table Label"/>
    <w:basedOn w:val="TableEntry"/>
    <w:qFormat/>
    <w:rsid w:val="005B7CA2"/>
    <w:pPr>
      <w:keepNext/>
      <w:overflowPunct w:val="0"/>
      <w:autoSpaceDE w:val="0"/>
      <w:ind w:left="0" w:right="0"/>
      <w:jc w:val="center"/>
      <w:textAlignment w:val="baseline"/>
    </w:pPr>
    <w:rPr>
      <w:rFonts w:ascii="Helvetica" w:hAnsi="Helvetica"/>
      <w:b/>
      <w:sz w:val="20"/>
    </w:rPr>
  </w:style>
  <w:style w:type="paragraph" w:styleId="ListBullet3">
    <w:name w:val="List Bullet 3"/>
    <w:basedOn w:val="Normal"/>
    <w:link w:val="ListBullet3Char"/>
    <w:rsid w:val="002E7BCA"/>
    <w:pPr>
      <w:numPr>
        <w:numId w:val="25"/>
      </w:numPr>
      <w:spacing w:before="120"/>
    </w:pPr>
    <w:rPr>
      <w:rFonts w:ascii="Times New Roman" w:eastAsia="Times New Roman" w:hAnsi="Times New Roman" w:cs="Times New Roman"/>
      <w:szCs w:val="20"/>
      <w:lang w:val="en-US" w:eastAsia="en-US"/>
    </w:rPr>
  </w:style>
  <w:style w:type="character" w:styleId="PageNumber">
    <w:name w:val="page number"/>
    <w:basedOn w:val="DefaultParagraphFont"/>
    <w:rsid w:val="004E2D89"/>
  </w:style>
  <w:style w:type="character" w:styleId="CommentReference">
    <w:name w:val="annotation reference"/>
    <w:rsid w:val="004E2D89"/>
    <w:rPr>
      <w:sz w:val="16"/>
      <w:szCs w:val="16"/>
    </w:rPr>
  </w:style>
  <w:style w:type="paragraph" w:customStyle="1" w:styleId="List1">
    <w:name w:val="List 1"/>
    <w:basedOn w:val="List"/>
    <w:link w:val="List1Char"/>
    <w:qFormat/>
    <w:rsid w:val="00B83CBC"/>
  </w:style>
  <w:style w:type="paragraph" w:styleId="List">
    <w:name w:val="List"/>
    <w:basedOn w:val="BodyText"/>
    <w:link w:val="ListChar"/>
    <w:rsid w:val="00B83CBC"/>
    <w:pPr>
      <w:ind w:left="1080" w:hanging="720"/>
    </w:pPr>
    <w:rPr>
      <w:noProof w:val="0"/>
    </w:rPr>
  </w:style>
  <w:style w:type="paragraph" w:styleId="BodyTextIndent">
    <w:name w:val="Body Text Indent"/>
    <w:basedOn w:val="BodyText"/>
    <w:link w:val="BodyTextIndentChar"/>
    <w:rsid w:val="004E2D89"/>
    <w:pPr>
      <w:ind w:left="360"/>
    </w:pPr>
  </w:style>
  <w:style w:type="character" w:customStyle="1" w:styleId="BodyTextIndentChar">
    <w:name w:val="Body Text Indent Char"/>
    <w:basedOn w:val="DefaultParagraphFont"/>
    <w:link w:val="BodyTextIndent"/>
    <w:rsid w:val="004E2D89"/>
    <w:rPr>
      <w:rFonts w:ascii="Times New Roman" w:eastAsia="Times New Roman" w:hAnsi="Times New Roman" w:cs="Times New Roman"/>
      <w:noProof/>
      <w:szCs w:val="20"/>
      <w:lang w:val="en-US" w:eastAsia="en-US"/>
    </w:rPr>
  </w:style>
  <w:style w:type="paragraph" w:styleId="ListBullet">
    <w:name w:val="List Bullet"/>
    <w:basedOn w:val="Normal"/>
    <w:link w:val="ListBulletChar"/>
    <w:unhideWhenUsed/>
    <w:rsid w:val="00B83CBC"/>
    <w:pPr>
      <w:numPr>
        <w:numId w:val="23"/>
      </w:numPr>
      <w:spacing w:before="120"/>
    </w:pPr>
    <w:rPr>
      <w:rFonts w:ascii="Times New Roman" w:eastAsia="Times New Roman" w:hAnsi="Times New Roman" w:cs="Times New Roman"/>
      <w:szCs w:val="20"/>
      <w:lang w:val="en-US" w:eastAsia="en-US"/>
    </w:rPr>
  </w:style>
  <w:style w:type="paragraph" w:styleId="TOC1">
    <w:name w:val="toc 1"/>
    <w:next w:val="Normal"/>
    <w:uiPriority w:val="39"/>
    <w:rsid w:val="004E2D89"/>
    <w:pPr>
      <w:tabs>
        <w:tab w:val="right" w:leader="dot" w:pos="9346"/>
      </w:tabs>
      <w:ind w:left="288" w:hanging="288"/>
    </w:pPr>
    <w:rPr>
      <w:rFonts w:ascii="Times New Roman" w:eastAsia="Times New Roman" w:hAnsi="Times New Roman" w:cs="Times New Roman"/>
      <w:lang w:val="en-US" w:eastAsia="en-US"/>
    </w:rPr>
  </w:style>
  <w:style w:type="paragraph" w:styleId="TOC2">
    <w:name w:val="toc 2"/>
    <w:basedOn w:val="TOC1"/>
    <w:next w:val="Normal"/>
    <w:uiPriority w:val="39"/>
    <w:rsid w:val="004E2D89"/>
    <w:pPr>
      <w:tabs>
        <w:tab w:val="clear" w:pos="9346"/>
        <w:tab w:val="right" w:leader="dot" w:pos="9350"/>
      </w:tabs>
      <w:ind w:left="720" w:hanging="432"/>
    </w:pPr>
  </w:style>
  <w:style w:type="paragraph" w:styleId="TOC3">
    <w:name w:val="toc 3"/>
    <w:basedOn w:val="TOC2"/>
    <w:next w:val="Normal"/>
    <w:uiPriority w:val="39"/>
    <w:rsid w:val="004E2D89"/>
    <w:pPr>
      <w:ind w:left="1152" w:hanging="576"/>
    </w:pPr>
  </w:style>
  <w:style w:type="paragraph" w:styleId="TOC4">
    <w:name w:val="toc 4"/>
    <w:basedOn w:val="TOC3"/>
    <w:next w:val="Normal"/>
    <w:uiPriority w:val="39"/>
    <w:rsid w:val="004E2D89"/>
    <w:pPr>
      <w:ind w:left="1584" w:hanging="720"/>
    </w:pPr>
  </w:style>
  <w:style w:type="paragraph" w:styleId="TOC5">
    <w:name w:val="toc 5"/>
    <w:basedOn w:val="TOC4"/>
    <w:next w:val="Normal"/>
    <w:uiPriority w:val="39"/>
    <w:rsid w:val="004E2D89"/>
    <w:pPr>
      <w:ind w:left="2160" w:hanging="1008"/>
    </w:pPr>
  </w:style>
  <w:style w:type="paragraph" w:styleId="TOC6">
    <w:name w:val="toc 6"/>
    <w:basedOn w:val="TOC5"/>
    <w:next w:val="Normal"/>
    <w:uiPriority w:val="39"/>
    <w:rsid w:val="004E2D89"/>
    <w:pPr>
      <w:ind w:left="2592" w:hanging="1152"/>
    </w:pPr>
  </w:style>
  <w:style w:type="paragraph" w:styleId="TOC7">
    <w:name w:val="toc 7"/>
    <w:basedOn w:val="TOC6"/>
    <w:next w:val="Normal"/>
    <w:rsid w:val="004E2D89"/>
    <w:pPr>
      <w:ind w:left="3024" w:hanging="1296"/>
    </w:pPr>
  </w:style>
  <w:style w:type="paragraph" w:styleId="TOC8">
    <w:name w:val="toc 8"/>
    <w:basedOn w:val="TOC7"/>
    <w:next w:val="Normal"/>
    <w:rsid w:val="004E2D89"/>
    <w:pPr>
      <w:ind w:left="3456" w:hanging="1440"/>
    </w:pPr>
  </w:style>
  <w:style w:type="paragraph" w:styleId="TOC9">
    <w:name w:val="toc 9"/>
    <w:basedOn w:val="TOC8"/>
    <w:next w:val="Normal"/>
    <w:uiPriority w:val="39"/>
    <w:rsid w:val="004E2D89"/>
    <w:pPr>
      <w:ind w:left="4032" w:hanging="1728"/>
    </w:pPr>
  </w:style>
  <w:style w:type="paragraph" w:styleId="Caption">
    <w:name w:val="caption"/>
    <w:basedOn w:val="BodyText"/>
    <w:next w:val="BodyText"/>
    <w:qFormat/>
    <w:rsid w:val="004E2D89"/>
    <w:rPr>
      <w:rFonts w:ascii="Arial" w:hAnsi="Arial"/>
      <w:b/>
    </w:rPr>
  </w:style>
  <w:style w:type="paragraph" w:styleId="List3">
    <w:name w:val="List 3"/>
    <w:basedOn w:val="Normal"/>
    <w:link w:val="List3Char"/>
    <w:rsid w:val="00B83CBC"/>
    <w:pPr>
      <w:spacing w:before="120"/>
      <w:ind w:left="1800" w:hanging="720"/>
    </w:pPr>
    <w:rPr>
      <w:rFonts w:ascii="Times New Roman" w:eastAsia="Times New Roman" w:hAnsi="Times New Roman" w:cs="Times New Roman"/>
      <w:szCs w:val="20"/>
      <w:lang w:val="en-US" w:eastAsia="en-US"/>
    </w:rPr>
  </w:style>
  <w:style w:type="paragraph" w:styleId="ListContinue">
    <w:name w:val="List Continue"/>
    <w:basedOn w:val="Normal"/>
    <w:link w:val="ListContinueChar"/>
    <w:uiPriority w:val="99"/>
    <w:unhideWhenUsed/>
    <w:rsid w:val="00B83CBC"/>
    <w:pPr>
      <w:spacing w:before="120"/>
      <w:ind w:left="360"/>
      <w:contextualSpacing/>
    </w:pPr>
    <w:rPr>
      <w:rFonts w:ascii="Times New Roman" w:eastAsia="Times New Roman" w:hAnsi="Times New Roman" w:cs="Times New Roman"/>
      <w:szCs w:val="20"/>
      <w:lang w:val="en-US" w:eastAsia="en-US"/>
    </w:rPr>
  </w:style>
  <w:style w:type="paragraph" w:customStyle="1" w:styleId="ParagraphHeading">
    <w:name w:val="Paragraph Heading"/>
    <w:basedOn w:val="Caption"/>
    <w:next w:val="BodyText"/>
    <w:rsid w:val="004E2D89"/>
    <w:pPr>
      <w:spacing w:before="180"/>
    </w:pPr>
  </w:style>
  <w:style w:type="paragraph" w:customStyle="1" w:styleId="ListNumberContinue">
    <w:name w:val="List Number Continue"/>
    <w:basedOn w:val="Normal"/>
    <w:rsid w:val="00B83CBC"/>
    <w:pPr>
      <w:spacing w:before="60"/>
      <w:ind w:left="900"/>
    </w:pPr>
    <w:rPr>
      <w:rFonts w:ascii="Times New Roman" w:eastAsia="Times New Roman" w:hAnsi="Times New Roman" w:cs="Times New Roman"/>
      <w:szCs w:val="20"/>
      <w:lang w:val="en-US" w:eastAsia="en-US"/>
    </w:rPr>
  </w:style>
  <w:style w:type="paragraph" w:customStyle="1" w:styleId="ListBulletContinue">
    <w:name w:val="List Bullet Continue"/>
    <w:basedOn w:val="ListBullet"/>
    <w:rsid w:val="00B83CBC"/>
    <w:pPr>
      <w:numPr>
        <w:numId w:val="0"/>
      </w:numPr>
      <w:ind w:left="720"/>
    </w:pPr>
  </w:style>
  <w:style w:type="paragraph" w:customStyle="1" w:styleId="ListBullet2Continue">
    <w:name w:val="List Bullet 2 Continue"/>
    <w:basedOn w:val="ListBullet2"/>
    <w:rsid w:val="00B83CBC"/>
    <w:pPr>
      <w:numPr>
        <w:numId w:val="0"/>
      </w:numPr>
      <w:ind w:left="1080"/>
    </w:pPr>
  </w:style>
  <w:style w:type="paragraph" w:customStyle="1" w:styleId="ListBullet3Continue">
    <w:name w:val="List Bullet 3 Continue"/>
    <w:basedOn w:val="ListBullet3"/>
    <w:rsid w:val="00B83CBC"/>
    <w:pPr>
      <w:numPr>
        <w:numId w:val="0"/>
      </w:numPr>
      <w:ind w:left="1440"/>
    </w:pPr>
  </w:style>
  <w:style w:type="paragraph" w:customStyle="1" w:styleId="List3Continue">
    <w:name w:val="List 3 Continue"/>
    <w:basedOn w:val="List3"/>
    <w:rsid w:val="00B83CBC"/>
    <w:pPr>
      <w:ind w:firstLine="0"/>
    </w:pPr>
  </w:style>
  <w:style w:type="paragraph" w:customStyle="1" w:styleId="AppendixHeading2">
    <w:name w:val="Appendix Heading 2"/>
    <w:next w:val="BodyText"/>
    <w:rsid w:val="00B83CBC"/>
    <w:pPr>
      <w:numPr>
        <w:ilvl w:val="1"/>
        <w:numId w:val="22"/>
      </w:numPr>
      <w:spacing w:before="240" w:after="60"/>
    </w:pPr>
    <w:rPr>
      <w:rFonts w:ascii="Arial" w:eastAsia="Times New Roman" w:hAnsi="Arial" w:cs="Times New Roman"/>
      <w:b/>
      <w:noProof/>
      <w:sz w:val="28"/>
      <w:szCs w:val="20"/>
      <w:lang w:val="en-US" w:eastAsia="en-US"/>
    </w:rPr>
  </w:style>
  <w:style w:type="paragraph" w:customStyle="1" w:styleId="AppendixHeading1">
    <w:name w:val="Appendix Heading 1"/>
    <w:next w:val="BodyText"/>
    <w:rsid w:val="00B83CBC"/>
    <w:pPr>
      <w:spacing w:before="240" w:after="60"/>
    </w:pPr>
    <w:rPr>
      <w:rFonts w:ascii="Arial" w:eastAsia="Times New Roman" w:hAnsi="Arial" w:cs="Times New Roman"/>
      <w:b/>
      <w:noProof/>
      <w:sz w:val="28"/>
      <w:szCs w:val="20"/>
      <w:lang w:val="en-US" w:eastAsia="en-US"/>
    </w:rPr>
  </w:style>
  <w:style w:type="paragraph" w:styleId="Header">
    <w:name w:val="header"/>
    <w:basedOn w:val="Normal"/>
    <w:link w:val="HeaderChar"/>
    <w:uiPriority w:val="99"/>
    <w:rsid w:val="004E2D89"/>
    <w:pPr>
      <w:tabs>
        <w:tab w:val="center" w:pos="4320"/>
        <w:tab w:val="right" w:pos="8640"/>
      </w:tabs>
      <w:spacing w:before="120"/>
    </w:pPr>
    <w:rPr>
      <w:rFonts w:ascii="Times New Roman" w:eastAsia="Times New Roman" w:hAnsi="Times New Roman" w:cs="Times New Roman"/>
      <w:szCs w:val="20"/>
      <w:lang w:val="en-US" w:eastAsia="en-US"/>
    </w:rPr>
  </w:style>
  <w:style w:type="character" w:customStyle="1" w:styleId="HeaderChar">
    <w:name w:val="Header Char"/>
    <w:basedOn w:val="DefaultParagraphFont"/>
    <w:link w:val="Header"/>
    <w:uiPriority w:val="99"/>
    <w:rsid w:val="004E2D89"/>
    <w:rPr>
      <w:rFonts w:ascii="Times New Roman" w:eastAsia="Times New Roman" w:hAnsi="Times New Roman" w:cs="Times New Roman"/>
      <w:szCs w:val="20"/>
      <w:lang w:val="en-US" w:eastAsia="en-US"/>
    </w:rPr>
  </w:style>
  <w:style w:type="paragraph" w:styleId="Footer">
    <w:name w:val="footer"/>
    <w:basedOn w:val="Normal"/>
    <w:link w:val="FooterChar"/>
    <w:rsid w:val="004E2D89"/>
    <w:pPr>
      <w:tabs>
        <w:tab w:val="center" w:pos="4320"/>
        <w:tab w:val="right" w:pos="8640"/>
      </w:tabs>
      <w:spacing w:before="120"/>
    </w:pPr>
    <w:rPr>
      <w:rFonts w:ascii="Times New Roman" w:eastAsia="Times New Roman" w:hAnsi="Times New Roman" w:cs="Times New Roman"/>
      <w:szCs w:val="20"/>
      <w:lang w:val="en-US" w:eastAsia="en-US"/>
    </w:rPr>
  </w:style>
  <w:style w:type="character" w:customStyle="1" w:styleId="FooterChar">
    <w:name w:val="Footer Char"/>
    <w:basedOn w:val="DefaultParagraphFont"/>
    <w:link w:val="Footer"/>
    <w:rsid w:val="004E2D89"/>
    <w:rPr>
      <w:rFonts w:ascii="Times New Roman" w:eastAsia="Times New Roman" w:hAnsi="Times New Roman" w:cs="Times New Roman"/>
      <w:szCs w:val="20"/>
      <w:lang w:val="en-US" w:eastAsia="en-US"/>
    </w:rPr>
  </w:style>
  <w:style w:type="paragraph" w:customStyle="1" w:styleId="Glossary">
    <w:name w:val="Glossary"/>
    <w:basedOn w:val="Heading1"/>
    <w:rsid w:val="004E2D89"/>
    <w:pPr>
      <w:numPr>
        <w:numId w:val="0"/>
      </w:numPr>
    </w:pPr>
  </w:style>
  <w:style w:type="paragraph" w:styleId="DocumentMap">
    <w:name w:val="Document Map"/>
    <w:basedOn w:val="Normal"/>
    <w:link w:val="DocumentMapChar"/>
    <w:semiHidden/>
    <w:rsid w:val="004E2D89"/>
    <w:pPr>
      <w:shd w:val="clear" w:color="auto" w:fill="000080"/>
      <w:spacing w:before="120"/>
    </w:pPr>
    <w:rPr>
      <w:rFonts w:ascii="Tahoma" w:eastAsia="Times New Roman" w:hAnsi="Tahoma" w:cs="Tahoma"/>
      <w:szCs w:val="20"/>
      <w:lang w:val="en-US" w:eastAsia="en-US"/>
    </w:rPr>
  </w:style>
  <w:style w:type="character" w:customStyle="1" w:styleId="DocumentMapChar">
    <w:name w:val="Document Map Char"/>
    <w:basedOn w:val="DefaultParagraphFont"/>
    <w:link w:val="DocumentMap"/>
    <w:semiHidden/>
    <w:rsid w:val="004E2D89"/>
    <w:rPr>
      <w:rFonts w:ascii="Tahoma" w:eastAsia="Times New Roman" w:hAnsi="Tahoma" w:cs="Tahoma"/>
      <w:szCs w:val="20"/>
      <w:shd w:val="clear" w:color="auto" w:fill="000080"/>
      <w:lang w:val="en-US" w:eastAsia="en-US"/>
    </w:rPr>
  </w:style>
  <w:style w:type="paragraph" w:styleId="CommentText">
    <w:name w:val="annotation text"/>
    <w:basedOn w:val="Normal"/>
    <w:link w:val="CommentTextChar"/>
    <w:rsid w:val="004E2D89"/>
    <w:pPr>
      <w:spacing w:before="120"/>
    </w:pPr>
    <w:rPr>
      <w:rFonts w:ascii="Times New Roman" w:eastAsia="Times New Roman" w:hAnsi="Times New Roman" w:cs="Times New Roman"/>
      <w:sz w:val="20"/>
      <w:szCs w:val="20"/>
      <w:lang w:val="en-US" w:eastAsia="en-US"/>
    </w:rPr>
  </w:style>
  <w:style w:type="character" w:customStyle="1" w:styleId="CommentTextChar">
    <w:name w:val="Comment Text Char"/>
    <w:basedOn w:val="DefaultParagraphFont"/>
    <w:link w:val="CommentText"/>
    <w:rsid w:val="004E2D89"/>
    <w:rPr>
      <w:rFonts w:ascii="Times New Roman" w:eastAsia="Times New Roman" w:hAnsi="Times New Roman" w:cs="Times New Roman"/>
      <w:sz w:val="20"/>
      <w:szCs w:val="20"/>
      <w:lang w:val="en-US" w:eastAsia="en-US"/>
    </w:rPr>
  </w:style>
  <w:style w:type="paragraph" w:styleId="ListContinue3">
    <w:name w:val="List Continue 3"/>
    <w:basedOn w:val="Normal"/>
    <w:uiPriority w:val="99"/>
    <w:unhideWhenUsed/>
    <w:rsid w:val="00B83CBC"/>
    <w:pPr>
      <w:spacing w:before="120"/>
      <w:ind w:left="1080"/>
      <w:contextualSpacing/>
    </w:pPr>
    <w:rPr>
      <w:rFonts w:ascii="Times New Roman" w:eastAsia="Times New Roman" w:hAnsi="Times New Roman" w:cs="Times New Roman"/>
      <w:szCs w:val="20"/>
      <w:lang w:val="en-US" w:eastAsia="en-US"/>
    </w:rPr>
  </w:style>
  <w:style w:type="paragraph" w:styleId="ListContinue4">
    <w:name w:val="List Continue 4"/>
    <w:basedOn w:val="Normal"/>
    <w:uiPriority w:val="99"/>
    <w:unhideWhenUsed/>
    <w:rsid w:val="00B83CBC"/>
    <w:pPr>
      <w:spacing w:before="120"/>
      <w:ind w:left="1440"/>
      <w:contextualSpacing/>
    </w:pPr>
    <w:rPr>
      <w:rFonts w:ascii="Times New Roman" w:eastAsia="Times New Roman" w:hAnsi="Times New Roman" w:cs="Times New Roman"/>
      <w:szCs w:val="20"/>
      <w:lang w:val="en-US" w:eastAsia="en-US"/>
    </w:rPr>
  </w:style>
  <w:style w:type="paragraph" w:styleId="ListContinue5">
    <w:name w:val="List Continue 5"/>
    <w:basedOn w:val="Normal"/>
    <w:uiPriority w:val="99"/>
    <w:unhideWhenUsed/>
    <w:rsid w:val="00B83CBC"/>
    <w:pPr>
      <w:spacing w:before="120"/>
      <w:ind w:left="1800"/>
      <w:contextualSpacing/>
    </w:pPr>
    <w:rPr>
      <w:rFonts w:ascii="Times New Roman" w:eastAsia="Times New Roman" w:hAnsi="Times New Roman" w:cs="Times New Roman"/>
      <w:szCs w:val="20"/>
      <w:lang w:val="en-US" w:eastAsia="en-US"/>
    </w:rPr>
  </w:style>
  <w:style w:type="paragraph" w:styleId="ListNumber3">
    <w:name w:val="List Number 3"/>
    <w:basedOn w:val="Normal"/>
    <w:rsid w:val="00B83CBC"/>
    <w:pPr>
      <w:numPr>
        <w:numId w:val="30"/>
      </w:numPr>
      <w:spacing w:before="120"/>
    </w:pPr>
    <w:rPr>
      <w:rFonts w:ascii="Times New Roman" w:eastAsia="Times New Roman" w:hAnsi="Times New Roman" w:cs="Times New Roman"/>
      <w:szCs w:val="20"/>
      <w:lang w:val="en-US" w:eastAsia="en-US"/>
    </w:rPr>
  </w:style>
  <w:style w:type="paragraph" w:styleId="ListNumber4">
    <w:name w:val="List Number 4"/>
    <w:basedOn w:val="Normal"/>
    <w:rsid w:val="00B83CBC"/>
    <w:pPr>
      <w:numPr>
        <w:numId w:val="31"/>
      </w:numPr>
      <w:spacing w:before="120"/>
    </w:pPr>
    <w:rPr>
      <w:rFonts w:ascii="Times New Roman" w:eastAsia="Times New Roman" w:hAnsi="Times New Roman" w:cs="Times New Roman"/>
      <w:szCs w:val="20"/>
      <w:lang w:val="en-US" w:eastAsia="en-US"/>
    </w:rPr>
  </w:style>
  <w:style w:type="paragraph" w:styleId="ListNumber5">
    <w:name w:val="List Number 5"/>
    <w:basedOn w:val="Normal"/>
    <w:uiPriority w:val="99"/>
    <w:unhideWhenUsed/>
    <w:rsid w:val="00B83CBC"/>
    <w:pPr>
      <w:numPr>
        <w:numId w:val="32"/>
      </w:numPr>
      <w:spacing w:before="120"/>
    </w:pPr>
    <w:rPr>
      <w:rFonts w:ascii="Times New Roman" w:eastAsia="Times New Roman" w:hAnsi="Times New Roman" w:cs="Times New Roman"/>
      <w:szCs w:val="20"/>
      <w:lang w:val="en-US" w:eastAsia="en-US"/>
    </w:rPr>
  </w:style>
  <w:style w:type="paragraph" w:styleId="PlainText">
    <w:name w:val="Plain Text"/>
    <w:basedOn w:val="Normal"/>
    <w:link w:val="PlainTextChar"/>
    <w:rsid w:val="004E2D89"/>
    <w:pPr>
      <w:spacing w:before="120"/>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4E2D89"/>
    <w:rPr>
      <w:rFonts w:ascii="Courier New" w:eastAsia="Times New Roman" w:hAnsi="Courier New" w:cs="Courier New"/>
      <w:sz w:val="20"/>
      <w:szCs w:val="20"/>
      <w:lang w:val="en-US" w:eastAsia="en-US"/>
    </w:rPr>
  </w:style>
  <w:style w:type="paragraph" w:styleId="TableofAuthorities">
    <w:name w:val="table of authorities"/>
    <w:basedOn w:val="Normal"/>
    <w:next w:val="Normal"/>
    <w:semiHidden/>
    <w:rsid w:val="004E2D89"/>
    <w:pPr>
      <w:spacing w:before="120"/>
      <w:ind w:left="240" w:hanging="240"/>
    </w:pPr>
    <w:rPr>
      <w:rFonts w:ascii="Times New Roman" w:eastAsia="Times New Roman" w:hAnsi="Times New Roman" w:cs="Times New Roman"/>
      <w:szCs w:val="20"/>
      <w:lang w:val="en-US" w:eastAsia="en-US"/>
    </w:rPr>
  </w:style>
  <w:style w:type="paragraph" w:styleId="TableofFigures">
    <w:name w:val="table of figures"/>
    <w:basedOn w:val="Normal"/>
    <w:next w:val="Normal"/>
    <w:semiHidden/>
    <w:rsid w:val="004E2D89"/>
    <w:pPr>
      <w:spacing w:before="120"/>
      <w:ind w:left="480" w:hanging="480"/>
    </w:pPr>
    <w:rPr>
      <w:rFonts w:ascii="Times New Roman" w:eastAsia="Times New Roman" w:hAnsi="Times New Roman" w:cs="Times New Roman"/>
      <w:szCs w:val="20"/>
      <w:lang w:val="en-US" w:eastAsia="en-US"/>
    </w:rPr>
  </w:style>
  <w:style w:type="paragraph" w:styleId="Title">
    <w:name w:val="Title"/>
    <w:basedOn w:val="Normal"/>
    <w:link w:val="TitleChar"/>
    <w:uiPriority w:val="10"/>
    <w:qFormat/>
    <w:rsid w:val="004E2D89"/>
    <w:pPr>
      <w:spacing w:before="240" w:after="60"/>
      <w:jc w:val="center"/>
      <w:outlineLvl w:val="0"/>
    </w:pPr>
    <w:rPr>
      <w:rFonts w:ascii="Arial" w:eastAsia="Times New Roman" w:hAnsi="Arial" w:cs="Arial"/>
      <w:b/>
      <w:bCs/>
      <w:kern w:val="28"/>
      <w:sz w:val="44"/>
      <w:szCs w:val="32"/>
      <w:lang w:val="en-US" w:eastAsia="en-US"/>
    </w:rPr>
  </w:style>
  <w:style w:type="character" w:customStyle="1" w:styleId="TitleChar">
    <w:name w:val="Title Char"/>
    <w:basedOn w:val="DefaultParagraphFont"/>
    <w:link w:val="Title"/>
    <w:uiPriority w:val="10"/>
    <w:rsid w:val="004E2D89"/>
    <w:rPr>
      <w:rFonts w:ascii="Arial" w:eastAsia="Times New Roman" w:hAnsi="Arial" w:cs="Arial"/>
      <w:b/>
      <w:bCs/>
      <w:kern w:val="28"/>
      <w:sz w:val="44"/>
      <w:szCs w:val="32"/>
      <w:lang w:val="en-US" w:eastAsia="en-US"/>
    </w:rPr>
  </w:style>
  <w:style w:type="paragraph" w:styleId="Subtitle">
    <w:name w:val="Subtitle"/>
    <w:basedOn w:val="Normal"/>
    <w:next w:val="BodyText"/>
    <w:link w:val="SubtitleChar"/>
    <w:qFormat/>
    <w:rsid w:val="004E2D89"/>
    <w:pPr>
      <w:keepNext/>
      <w:spacing w:before="240" w:after="120"/>
      <w:jc w:val="center"/>
    </w:pPr>
    <w:rPr>
      <w:rFonts w:ascii="Arial" w:eastAsia="Lucida Sans Unicode" w:hAnsi="Arial" w:cs="Tahoma"/>
      <w:i/>
      <w:iCs/>
      <w:sz w:val="28"/>
      <w:szCs w:val="28"/>
      <w:lang w:val="en-US" w:eastAsia="en-US"/>
    </w:rPr>
  </w:style>
  <w:style w:type="character" w:customStyle="1" w:styleId="SubtitleChar">
    <w:name w:val="Subtitle Char"/>
    <w:basedOn w:val="DefaultParagraphFont"/>
    <w:link w:val="Subtitle"/>
    <w:rsid w:val="004E2D89"/>
    <w:rPr>
      <w:rFonts w:ascii="Arial" w:eastAsia="Lucida Sans Unicode" w:hAnsi="Arial" w:cs="Tahoma"/>
      <w:i/>
      <w:iCs/>
      <w:sz w:val="28"/>
      <w:szCs w:val="28"/>
      <w:lang w:val="en-US" w:eastAsia="en-US"/>
    </w:rPr>
  </w:style>
  <w:style w:type="paragraph" w:styleId="TOAHeading">
    <w:name w:val="toa heading"/>
    <w:basedOn w:val="Normal"/>
    <w:next w:val="Normal"/>
    <w:rsid w:val="004E2D89"/>
    <w:pPr>
      <w:spacing w:before="120"/>
    </w:pPr>
    <w:rPr>
      <w:rFonts w:ascii="Arial" w:eastAsia="Times New Roman" w:hAnsi="Arial" w:cs="Arial"/>
      <w:b/>
      <w:bCs/>
      <w:lang w:val="en-US" w:eastAsia="en-US"/>
    </w:rPr>
  </w:style>
  <w:style w:type="paragraph" w:styleId="BodyText2">
    <w:name w:val="Body Text 2"/>
    <w:basedOn w:val="Normal"/>
    <w:link w:val="BodyText2Char"/>
    <w:rsid w:val="004E2D89"/>
    <w:pPr>
      <w:spacing w:before="120" w:after="120" w:line="480" w:lineRule="auto"/>
    </w:pPr>
    <w:rPr>
      <w:rFonts w:ascii="Times New Roman" w:eastAsia="Times New Roman" w:hAnsi="Times New Roman" w:cs="Times New Roman"/>
      <w:szCs w:val="20"/>
      <w:lang w:val="en-US" w:eastAsia="en-US"/>
    </w:rPr>
  </w:style>
  <w:style w:type="character" w:customStyle="1" w:styleId="BodyText2Char">
    <w:name w:val="Body Text 2 Char"/>
    <w:basedOn w:val="DefaultParagraphFont"/>
    <w:link w:val="BodyText2"/>
    <w:rsid w:val="004E2D89"/>
    <w:rPr>
      <w:rFonts w:ascii="Times New Roman" w:eastAsia="Times New Roman" w:hAnsi="Times New Roman" w:cs="Times New Roman"/>
      <w:szCs w:val="20"/>
      <w:lang w:val="en-US" w:eastAsia="en-US"/>
    </w:rPr>
  </w:style>
  <w:style w:type="paragraph" w:styleId="BodyTextIndent2">
    <w:name w:val="Body Text Indent 2"/>
    <w:basedOn w:val="Normal"/>
    <w:link w:val="BodyTextIndent2Char"/>
    <w:rsid w:val="004E2D89"/>
    <w:pPr>
      <w:spacing w:before="120" w:after="120" w:line="480" w:lineRule="auto"/>
      <w:ind w:left="360"/>
    </w:pPr>
    <w:rPr>
      <w:rFonts w:ascii="Times New Roman" w:eastAsia="Times New Roman" w:hAnsi="Times New Roman" w:cs="Times New Roman"/>
      <w:szCs w:val="20"/>
      <w:lang w:val="en-US" w:eastAsia="en-US"/>
    </w:rPr>
  </w:style>
  <w:style w:type="character" w:customStyle="1" w:styleId="BodyTextIndent2Char">
    <w:name w:val="Body Text Indent 2 Char"/>
    <w:basedOn w:val="DefaultParagraphFont"/>
    <w:link w:val="BodyTextIndent2"/>
    <w:rsid w:val="004E2D89"/>
    <w:rPr>
      <w:rFonts w:ascii="Times New Roman" w:eastAsia="Times New Roman" w:hAnsi="Times New Roman" w:cs="Times New Roman"/>
      <w:szCs w:val="20"/>
      <w:lang w:val="en-US" w:eastAsia="en-US"/>
    </w:rPr>
  </w:style>
  <w:style w:type="paragraph" w:customStyle="1" w:styleId="instructions">
    <w:name w:val="instructions"/>
    <w:basedOn w:val="BodyText"/>
    <w:rsid w:val="004E2D89"/>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PartTitle">
    <w:name w:val="Part Title"/>
    <w:basedOn w:val="Title"/>
    <w:next w:val="BodyText"/>
    <w:rsid w:val="004E2D89"/>
    <w:pPr>
      <w:keepNext/>
      <w:pageBreakBefore/>
    </w:pPr>
  </w:style>
  <w:style w:type="character" w:customStyle="1" w:styleId="List1Char">
    <w:name w:val="List 1 Char"/>
    <w:link w:val="List1"/>
    <w:rsid w:val="00B83CBC"/>
    <w:rPr>
      <w:rFonts w:ascii="Times New Roman" w:eastAsia="Times New Roman" w:hAnsi="Times New Roman" w:cs="Times New Roman"/>
      <w:szCs w:val="20"/>
      <w:lang w:val="en-US" w:eastAsia="en-US"/>
    </w:rPr>
  </w:style>
  <w:style w:type="paragraph" w:styleId="NormalWeb">
    <w:name w:val="Normal (Web)"/>
    <w:basedOn w:val="Normal"/>
    <w:uiPriority w:val="99"/>
    <w:unhideWhenUsed/>
    <w:rsid w:val="004E2D89"/>
    <w:pPr>
      <w:spacing w:before="100" w:beforeAutospacing="1" w:after="100" w:afterAutospacing="1"/>
    </w:pPr>
    <w:rPr>
      <w:rFonts w:ascii="Times New Roman" w:eastAsia="Times New Roman" w:hAnsi="Times New Roman" w:cs="Times New Roman"/>
      <w:lang w:val="en-US" w:eastAsia="en-US"/>
    </w:rPr>
  </w:style>
  <w:style w:type="paragraph" w:styleId="CommentSubject">
    <w:name w:val="annotation subject"/>
    <w:basedOn w:val="CommentText"/>
    <w:next w:val="CommentText"/>
    <w:link w:val="CommentSubjectChar"/>
    <w:rsid w:val="004E2D89"/>
    <w:rPr>
      <w:b/>
      <w:bCs/>
    </w:rPr>
  </w:style>
  <w:style w:type="character" w:customStyle="1" w:styleId="CommentSubjectChar">
    <w:name w:val="Comment Subject Char"/>
    <w:basedOn w:val="CommentTextChar"/>
    <w:link w:val="CommentSubject"/>
    <w:rsid w:val="004E2D89"/>
    <w:rPr>
      <w:rFonts w:ascii="Times New Roman" w:eastAsia="Times New Roman" w:hAnsi="Times New Roman" w:cs="Times New Roman"/>
      <w:b/>
      <w:bCs/>
      <w:sz w:val="20"/>
      <w:szCs w:val="20"/>
      <w:lang w:val="en-US" w:eastAsia="en-US"/>
    </w:rPr>
  </w:style>
  <w:style w:type="character" w:styleId="LineNumber">
    <w:name w:val="line number"/>
    <w:basedOn w:val="DefaultParagraphFont"/>
    <w:rsid w:val="00B83CBC"/>
    <w:rPr>
      <w:rFonts w:ascii="Times New Roman" w:hAnsi="Times New Roman"/>
      <w:sz w:val="24"/>
    </w:rPr>
  </w:style>
  <w:style w:type="character" w:styleId="FootnoteReference">
    <w:name w:val="footnote reference"/>
    <w:semiHidden/>
    <w:rsid w:val="004E2D89"/>
    <w:rPr>
      <w:vertAlign w:val="superscript"/>
    </w:rPr>
  </w:style>
  <w:style w:type="paragraph" w:customStyle="1" w:styleId="Rvision1">
    <w:name w:val="Révision1"/>
    <w:hidden/>
    <w:uiPriority w:val="99"/>
    <w:semiHidden/>
    <w:rsid w:val="004E2D89"/>
    <w:rPr>
      <w:rFonts w:ascii="Times New Roman" w:eastAsia="Times New Roman" w:hAnsi="Times New Roman" w:cs="Times New Roman"/>
      <w:szCs w:val="20"/>
      <w:lang w:val="en-US" w:eastAsia="en-US"/>
    </w:rPr>
  </w:style>
  <w:style w:type="character" w:customStyle="1" w:styleId="DeleteText">
    <w:name w:val="Delete Text"/>
    <w:rsid w:val="004E2D89"/>
    <w:rPr>
      <w:b/>
      <w:strike/>
      <w:dstrike w:val="0"/>
      <w:vertAlign w:val="baseline"/>
    </w:rPr>
  </w:style>
  <w:style w:type="paragraph" w:styleId="TOCHeading">
    <w:name w:val="TOC Heading"/>
    <w:basedOn w:val="Heading1"/>
    <w:next w:val="Normal"/>
    <w:uiPriority w:val="39"/>
    <w:qFormat/>
    <w:rsid w:val="004E2D89"/>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styleId="ListParagraph">
    <w:name w:val="List Paragraph"/>
    <w:basedOn w:val="Normal"/>
    <w:uiPriority w:val="34"/>
    <w:qFormat/>
    <w:rsid w:val="00B83CBC"/>
    <w:pPr>
      <w:spacing w:before="120"/>
      <w:ind w:left="720"/>
    </w:pPr>
    <w:rPr>
      <w:rFonts w:ascii="Times New Roman" w:eastAsia="Times New Roman" w:hAnsi="Times New Roman" w:cs="Times New Roman"/>
      <w:szCs w:val="20"/>
      <w:lang w:val="en-US" w:eastAsia="en-US"/>
    </w:rPr>
  </w:style>
  <w:style w:type="paragraph" w:styleId="Revision">
    <w:name w:val="Revision"/>
    <w:hidden/>
    <w:uiPriority w:val="99"/>
    <w:rsid w:val="004E2D89"/>
    <w:rPr>
      <w:rFonts w:ascii="Times New Roman" w:eastAsia="Times New Roman" w:hAnsi="Times New Roman" w:cs="Times New Roman"/>
      <w:szCs w:val="20"/>
      <w:lang w:val="en-US" w:eastAsia="en-US"/>
    </w:rPr>
  </w:style>
  <w:style w:type="paragraph" w:styleId="ListBullet4">
    <w:name w:val="List Bullet 4"/>
    <w:basedOn w:val="Normal"/>
    <w:rsid w:val="00B83CBC"/>
    <w:pPr>
      <w:numPr>
        <w:numId w:val="26"/>
      </w:numPr>
      <w:spacing w:before="120"/>
    </w:pPr>
    <w:rPr>
      <w:rFonts w:ascii="Times New Roman" w:eastAsia="Times New Roman" w:hAnsi="Times New Roman" w:cs="Times New Roman"/>
      <w:szCs w:val="20"/>
      <w:lang w:val="en-US" w:eastAsia="en-US"/>
    </w:rPr>
  </w:style>
  <w:style w:type="character" w:styleId="HTMLCite">
    <w:name w:val="HTML Cite"/>
    <w:basedOn w:val="DefaultParagraphFont"/>
    <w:rsid w:val="004E2D89"/>
    <w:rPr>
      <w:i/>
      <w:iCs/>
    </w:rPr>
  </w:style>
  <w:style w:type="character" w:styleId="HTMLKeyboard">
    <w:name w:val="HTML Keyboard"/>
    <w:basedOn w:val="DefaultParagraphFont"/>
    <w:rsid w:val="004E2D89"/>
    <w:rPr>
      <w:rFonts w:ascii="Courier" w:hAnsi="Courier"/>
      <w:sz w:val="20"/>
      <w:szCs w:val="20"/>
    </w:rPr>
  </w:style>
  <w:style w:type="character" w:customStyle="1" w:styleId="List2Char">
    <w:name w:val="List 2 Char"/>
    <w:link w:val="List2"/>
    <w:rsid w:val="00B83CBC"/>
    <w:rPr>
      <w:rFonts w:ascii="Times New Roman" w:eastAsia="Times New Roman" w:hAnsi="Times New Roman" w:cs="Times New Roman"/>
      <w:szCs w:val="20"/>
      <w:lang w:val="en-US" w:eastAsia="en-US"/>
    </w:rPr>
  </w:style>
  <w:style w:type="character" w:customStyle="1" w:styleId="List3Char">
    <w:name w:val="List 3 Char"/>
    <w:link w:val="List3"/>
    <w:rsid w:val="00B83CBC"/>
    <w:rPr>
      <w:rFonts w:ascii="Times New Roman" w:eastAsia="Times New Roman" w:hAnsi="Times New Roman" w:cs="Times New Roman"/>
      <w:szCs w:val="20"/>
      <w:lang w:val="en-US" w:eastAsia="en-US"/>
    </w:rPr>
  </w:style>
  <w:style w:type="paragraph" w:styleId="List4">
    <w:name w:val="List 4"/>
    <w:basedOn w:val="Normal"/>
    <w:uiPriority w:val="99"/>
    <w:unhideWhenUsed/>
    <w:rsid w:val="00B83CBC"/>
    <w:pPr>
      <w:spacing w:before="120"/>
      <w:ind w:left="1800" w:hanging="360"/>
    </w:pPr>
    <w:rPr>
      <w:rFonts w:ascii="Times New Roman" w:eastAsia="Times New Roman" w:hAnsi="Times New Roman" w:cs="Times New Roman"/>
      <w:szCs w:val="20"/>
      <w:lang w:val="en-US" w:eastAsia="en-US"/>
    </w:rPr>
  </w:style>
  <w:style w:type="paragraph" w:styleId="List5">
    <w:name w:val="List 5"/>
    <w:basedOn w:val="Normal"/>
    <w:link w:val="List5Char"/>
    <w:rsid w:val="00B83CBC"/>
    <w:pPr>
      <w:spacing w:before="120"/>
      <w:ind w:left="1800" w:hanging="360"/>
    </w:pPr>
    <w:rPr>
      <w:rFonts w:ascii="Times New Roman" w:eastAsia="Times New Roman" w:hAnsi="Times New Roman" w:cs="Times New Roman"/>
      <w:szCs w:val="20"/>
      <w:lang w:val="en-US" w:eastAsia="en-US"/>
    </w:rPr>
  </w:style>
  <w:style w:type="character" w:customStyle="1" w:styleId="List5Char">
    <w:name w:val="List 5 Char"/>
    <w:link w:val="List5"/>
    <w:rsid w:val="00B83CBC"/>
    <w:rPr>
      <w:rFonts w:ascii="Times New Roman" w:eastAsia="Times New Roman" w:hAnsi="Times New Roman" w:cs="Times New Roman"/>
      <w:szCs w:val="20"/>
      <w:lang w:val="en-US" w:eastAsia="en-US"/>
    </w:rPr>
  </w:style>
  <w:style w:type="character" w:customStyle="1" w:styleId="ListBulletChar">
    <w:name w:val="List Bullet Char"/>
    <w:link w:val="ListBullet"/>
    <w:rsid w:val="00B83CBC"/>
    <w:rPr>
      <w:rFonts w:ascii="Times New Roman" w:eastAsia="Times New Roman" w:hAnsi="Times New Roman" w:cs="Times New Roman"/>
      <w:szCs w:val="20"/>
      <w:lang w:val="en-US" w:eastAsia="en-US"/>
    </w:rPr>
  </w:style>
  <w:style w:type="paragraph" w:customStyle="1" w:styleId="ListBullet1">
    <w:name w:val="List Bullet 1"/>
    <w:basedOn w:val="ListBullet"/>
    <w:link w:val="ListBullet1Char"/>
    <w:qFormat/>
    <w:rsid w:val="00B83CBC"/>
    <w:pPr>
      <w:numPr>
        <w:numId w:val="0"/>
      </w:numPr>
    </w:pPr>
  </w:style>
  <w:style w:type="character" w:customStyle="1" w:styleId="ListBullet1Char">
    <w:name w:val="List Bullet 1 Char"/>
    <w:link w:val="ListBullet1"/>
    <w:rsid w:val="00B83CBC"/>
    <w:rPr>
      <w:rFonts w:ascii="Times New Roman" w:eastAsia="Times New Roman" w:hAnsi="Times New Roman" w:cs="Times New Roman"/>
      <w:szCs w:val="20"/>
      <w:lang w:val="en-US" w:eastAsia="en-US"/>
    </w:rPr>
  </w:style>
  <w:style w:type="character" w:customStyle="1" w:styleId="ListBullet3Char">
    <w:name w:val="List Bullet 3 Char"/>
    <w:link w:val="ListBullet3"/>
    <w:rsid w:val="00B83CBC"/>
    <w:rPr>
      <w:rFonts w:ascii="Times New Roman" w:eastAsia="Times New Roman" w:hAnsi="Times New Roman" w:cs="Times New Roman"/>
      <w:szCs w:val="20"/>
      <w:lang w:val="en-US" w:eastAsia="en-US"/>
    </w:rPr>
  </w:style>
  <w:style w:type="paragraph" w:styleId="ListBullet5">
    <w:name w:val="List Bullet 5"/>
    <w:basedOn w:val="Normal"/>
    <w:uiPriority w:val="99"/>
    <w:unhideWhenUsed/>
    <w:rsid w:val="00B83CBC"/>
    <w:pPr>
      <w:numPr>
        <w:numId w:val="27"/>
      </w:numPr>
      <w:spacing w:before="120"/>
    </w:pPr>
    <w:rPr>
      <w:rFonts w:ascii="Times New Roman" w:eastAsia="Times New Roman" w:hAnsi="Times New Roman" w:cs="Times New Roman"/>
      <w:szCs w:val="20"/>
      <w:lang w:val="en-US" w:eastAsia="en-US"/>
    </w:rPr>
  </w:style>
  <w:style w:type="character" w:customStyle="1" w:styleId="ListContinueChar">
    <w:name w:val="List Continue Char"/>
    <w:link w:val="ListContinue"/>
    <w:uiPriority w:val="99"/>
    <w:rsid w:val="00B83CBC"/>
    <w:rPr>
      <w:rFonts w:ascii="Times New Roman" w:eastAsia="Times New Roman" w:hAnsi="Times New Roman" w:cs="Times New Roman"/>
      <w:szCs w:val="20"/>
      <w:lang w:val="en-US" w:eastAsia="en-US"/>
    </w:rPr>
  </w:style>
  <w:style w:type="paragraph" w:customStyle="1" w:styleId="ListContinue1">
    <w:name w:val="List Continue 1"/>
    <w:basedOn w:val="ListContinue"/>
    <w:link w:val="ListContinue1Char"/>
    <w:qFormat/>
    <w:rsid w:val="00B83CBC"/>
  </w:style>
  <w:style w:type="character" w:customStyle="1" w:styleId="ListContinue1Char">
    <w:name w:val="List Continue 1 Char"/>
    <w:link w:val="ListContinue1"/>
    <w:rsid w:val="00B83CBC"/>
    <w:rPr>
      <w:rFonts w:ascii="Times New Roman" w:eastAsia="Times New Roman" w:hAnsi="Times New Roman" w:cs="Times New Roman"/>
      <w:szCs w:val="20"/>
      <w:lang w:val="en-US" w:eastAsia="en-US"/>
    </w:rPr>
  </w:style>
  <w:style w:type="paragraph" w:customStyle="1" w:styleId="ListNumber1">
    <w:name w:val="List Number 1"/>
    <w:basedOn w:val="ListNumber"/>
    <w:link w:val="ListNumber1Char"/>
    <w:qFormat/>
    <w:rsid w:val="00B83CBC"/>
    <w:pPr>
      <w:numPr>
        <w:numId w:val="0"/>
      </w:numPr>
      <w:contextualSpacing w:val="0"/>
    </w:pPr>
  </w:style>
  <w:style w:type="character" w:customStyle="1" w:styleId="ListNumber1Char">
    <w:name w:val="List Number 1 Char"/>
    <w:link w:val="ListNumber1"/>
    <w:rsid w:val="00B83CBC"/>
    <w:rPr>
      <w:rFonts w:ascii="Times New Roman" w:eastAsia="Times New Roman" w:hAnsi="Times New Roman" w:cs="Times New Roman"/>
      <w:szCs w:val="20"/>
      <w:lang w:val="en-US" w:eastAsia="en-US"/>
    </w:rPr>
  </w:style>
  <w:style w:type="paragraph" w:styleId="Bibliography">
    <w:name w:val="Bibliography"/>
    <w:basedOn w:val="Normal"/>
    <w:next w:val="Normal"/>
    <w:uiPriority w:val="37"/>
    <w:unhideWhenUsed/>
    <w:rsid w:val="004E2D89"/>
    <w:pPr>
      <w:spacing w:before="120"/>
    </w:pPr>
    <w:rPr>
      <w:rFonts w:ascii="Times New Roman" w:eastAsia="Times New Roman" w:hAnsi="Times New Roman" w:cs="Times New Roman"/>
      <w:szCs w:val="20"/>
      <w:lang w:val="en-US" w:eastAsia="en-US"/>
    </w:rPr>
  </w:style>
  <w:style w:type="paragraph" w:styleId="BlockText">
    <w:name w:val="Block Text"/>
    <w:basedOn w:val="Normal"/>
    <w:rsid w:val="004E2D89"/>
    <w:pPr>
      <w:spacing w:before="120" w:after="120"/>
      <w:ind w:left="1440" w:right="1440"/>
    </w:pPr>
    <w:rPr>
      <w:rFonts w:ascii="Times New Roman" w:eastAsia="Times New Roman" w:hAnsi="Times New Roman" w:cs="Times New Roman"/>
      <w:szCs w:val="20"/>
      <w:lang w:val="en-US" w:eastAsia="en-US"/>
    </w:rPr>
  </w:style>
  <w:style w:type="paragraph" w:customStyle="1" w:styleId="XMLExample">
    <w:name w:val="XML Example"/>
    <w:basedOn w:val="BodyText"/>
    <w:rsid w:val="004E2D89"/>
    <w:pPr>
      <w:spacing w:before="0"/>
    </w:pPr>
    <w:rPr>
      <w:rFonts w:ascii="Courier New" w:hAnsi="Courier New" w:cs="Courier New"/>
      <w:noProof w:val="0"/>
      <w:sz w:val="20"/>
    </w:rPr>
  </w:style>
  <w:style w:type="paragraph" w:styleId="BodyText3">
    <w:name w:val="Body Text 3"/>
    <w:basedOn w:val="Normal"/>
    <w:link w:val="BodyText3Char"/>
    <w:rsid w:val="004E2D89"/>
    <w:pPr>
      <w:spacing w:before="120" w:after="120"/>
    </w:pPr>
    <w:rPr>
      <w:rFonts w:ascii="Times New Roman" w:eastAsia="Times New Roman" w:hAnsi="Times New Roman" w:cs="Times New Roman"/>
      <w:sz w:val="16"/>
      <w:szCs w:val="16"/>
      <w:lang w:val="en-US" w:eastAsia="en-US"/>
    </w:rPr>
  </w:style>
  <w:style w:type="character" w:customStyle="1" w:styleId="BodyText3Char">
    <w:name w:val="Body Text 3 Char"/>
    <w:basedOn w:val="DefaultParagraphFont"/>
    <w:link w:val="BodyText3"/>
    <w:rsid w:val="004E2D89"/>
    <w:rPr>
      <w:rFonts w:ascii="Times New Roman" w:eastAsia="Times New Roman" w:hAnsi="Times New Roman" w:cs="Times New Roman"/>
      <w:sz w:val="16"/>
      <w:szCs w:val="16"/>
      <w:lang w:val="en-US" w:eastAsia="en-US"/>
    </w:rPr>
  </w:style>
  <w:style w:type="paragraph" w:styleId="BodyTextFirstIndent">
    <w:name w:val="Body Text First Indent"/>
    <w:basedOn w:val="BodyText"/>
    <w:link w:val="BodyTextFirstIndentChar"/>
    <w:rsid w:val="004E2D89"/>
    <w:pPr>
      <w:spacing w:after="120"/>
      <w:ind w:firstLine="210"/>
    </w:pPr>
    <w:rPr>
      <w:noProof w:val="0"/>
    </w:rPr>
  </w:style>
  <w:style w:type="character" w:customStyle="1" w:styleId="BodyTextFirstIndentChar">
    <w:name w:val="Body Text First Indent Char"/>
    <w:basedOn w:val="BodyTextChar"/>
    <w:link w:val="BodyTextFirstIndent"/>
    <w:rsid w:val="004E2D89"/>
    <w:rPr>
      <w:rFonts w:ascii="Times New Roman" w:eastAsia="Times New Roman" w:hAnsi="Times New Roman" w:cs="Times New Roman"/>
      <w:noProof/>
      <w:szCs w:val="20"/>
      <w:lang w:val="en-US" w:eastAsia="en-US"/>
    </w:rPr>
  </w:style>
  <w:style w:type="character" w:customStyle="1" w:styleId="keyword">
    <w:name w:val="keyword"/>
    <w:rsid w:val="004E2D89"/>
    <w:rPr>
      <w:rFonts w:ascii="Bookman Old Style" w:hAnsi="Bookman Old Style"/>
      <w:b/>
      <w:caps/>
      <w:sz w:val="16"/>
    </w:rPr>
  </w:style>
  <w:style w:type="paragraph" w:customStyle="1" w:styleId="XMLFragment">
    <w:name w:val="XML Fragment"/>
    <w:basedOn w:val="PlainText"/>
    <w:rsid w:val="004E2D89"/>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BodyTextFirstIndent2">
    <w:name w:val="Body Text First Indent 2"/>
    <w:basedOn w:val="Normal"/>
    <w:link w:val="BodyTextFirstIndent2Char"/>
    <w:rsid w:val="004E2D89"/>
    <w:pPr>
      <w:spacing w:before="120"/>
      <w:ind w:left="360" w:firstLine="210"/>
    </w:pPr>
    <w:rPr>
      <w:rFonts w:ascii="Times New Roman" w:eastAsia="Times New Roman" w:hAnsi="Times New Roman" w:cs="Times New Roman"/>
      <w:szCs w:val="20"/>
      <w:lang w:val="en-US" w:eastAsia="en-US"/>
    </w:rPr>
  </w:style>
  <w:style w:type="character" w:customStyle="1" w:styleId="BodyTextFirstIndent2Char">
    <w:name w:val="Body Text First Indent 2 Char"/>
    <w:basedOn w:val="BodyTextIndentChar"/>
    <w:link w:val="BodyTextFirstIndent2"/>
    <w:rsid w:val="004E2D89"/>
    <w:rPr>
      <w:rFonts w:ascii="Times New Roman" w:eastAsia="Times New Roman" w:hAnsi="Times New Roman" w:cs="Times New Roman"/>
      <w:noProof/>
      <w:szCs w:val="20"/>
      <w:lang w:val="en-US" w:eastAsia="en-US"/>
    </w:rPr>
  </w:style>
  <w:style w:type="paragraph" w:styleId="BodyTextIndent3">
    <w:name w:val="Body Text Indent 3"/>
    <w:basedOn w:val="Normal"/>
    <w:link w:val="BodyTextIndent3Char"/>
    <w:rsid w:val="004E2D89"/>
    <w:pPr>
      <w:spacing w:before="120" w:after="120"/>
      <w:ind w:left="360"/>
    </w:pPr>
    <w:rPr>
      <w:rFonts w:ascii="Times New Roman" w:eastAsia="Times New Roman" w:hAnsi="Times New Roman" w:cs="Times New Roman"/>
      <w:sz w:val="16"/>
      <w:szCs w:val="16"/>
      <w:lang w:val="en-US" w:eastAsia="en-US"/>
    </w:rPr>
  </w:style>
  <w:style w:type="character" w:customStyle="1" w:styleId="BodyTextIndent3Char">
    <w:name w:val="Body Text Indent 3 Char"/>
    <w:basedOn w:val="DefaultParagraphFont"/>
    <w:link w:val="BodyTextIndent3"/>
    <w:rsid w:val="004E2D89"/>
    <w:rPr>
      <w:rFonts w:ascii="Times New Roman" w:eastAsia="Times New Roman" w:hAnsi="Times New Roman" w:cs="Times New Roman"/>
      <w:sz w:val="16"/>
      <w:szCs w:val="16"/>
      <w:lang w:val="en-US" w:eastAsia="en-US"/>
    </w:rPr>
  </w:style>
  <w:style w:type="character" w:styleId="BookTitle">
    <w:name w:val="Book Title"/>
    <w:uiPriority w:val="33"/>
    <w:qFormat/>
    <w:rsid w:val="004E2D89"/>
    <w:rPr>
      <w:b/>
      <w:bCs/>
      <w:smallCaps/>
      <w:spacing w:val="5"/>
    </w:rPr>
  </w:style>
  <w:style w:type="paragraph" w:styleId="Closing">
    <w:name w:val="Closing"/>
    <w:basedOn w:val="Normal"/>
    <w:link w:val="ClosingChar"/>
    <w:rsid w:val="004E2D89"/>
    <w:pPr>
      <w:spacing w:before="120"/>
      <w:ind w:left="4320"/>
    </w:pPr>
    <w:rPr>
      <w:rFonts w:ascii="Times New Roman" w:eastAsia="Times New Roman" w:hAnsi="Times New Roman" w:cs="Times New Roman"/>
      <w:szCs w:val="20"/>
      <w:lang w:val="en-US" w:eastAsia="en-US"/>
    </w:rPr>
  </w:style>
  <w:style w:type="character" w:customStyle="1" w:styleId="ClosingChar">
    <w:name w:val="Closing Char"/>
    <w:basedOn w:val="DefaultParagraphFont"/>
    <w:link w:val="Closing"/>
    <w:rsid w:val="004E2D89"/>
    <w:rPr>
      <w:rFonts w:ascii="Times New Roman" w:eastAsia="Times New Roman" w:hAnsi="Times New Roman" w:cs="Times New Roman"/>
      <w:szCs w:val="20"/>
      <w:lang w:val="en-US" w:eastAsia="en-US"/>
    </w:rPr>
  </w:style>
  <w:style w:type="paragraph" w:styleId="Date">
    <w:name w:val="Date"/>
    <w:basedOn w:val="Normal"/>
    <w:next w:val="Normal"/>
    <w:link w:val="DateChar"/>
    <w:rsid w:val="004E2D89"/>
    <w:pPr>
      <w:spacing w:before="120"/>
    </w:pPr>
    <w:rPr>
      <w:rFonts w:ascii="Times New Roman" w:eastAsia="Times New Roman" w:hAnsi="Times New Roman" w:cs="Times New Roman"/>
      <w:szCs w:val="20"/>
      <w:lang w:val="en-US" w:eastAsia="en-US"/>
    </w:rPr>
  </w:style>
  <w:style w:type="character" w:customStyle="1" w:styleId="DateChar">
    <w:name w:val="Date Char"/>
    <w:basedOn w:val="DefaultParagraphFont"/>
    <w:link w:val="Date"/>
    <w:rsid w:val="004E2D89"/>
    <w:rPr>
      <w:rFonts w:ascii="Times New Roman" w:eastAsia="Times New Roman" w:hAnsi="Times New Roman" w:cs="Times New Roman"/>
      <w:szCs w:val="20"/>
      <w:lang w:val="en-US" w:eastAsia="en-US"/>
    </w:rPr>
  </w:style>
  <w:style w:type="numbering" w:customStyle="1" w:styleId="Constraints">
    <w:name w:val="Constraints"/>
    <w:rsid w:val="004E2D89"/>
    <w:pPr>
      <w:numPr>
        <w:numId w:val="14"/>
      </w:numPr>
    </w:pPr>
  </w:style>
  <w:style w:type="paragraph" w:customStyle="1" w:styleId="TableText">
    <w:name w:val="TableText"/>
    <w:basedOn w:val="Normal"/>
    <w:link w:val="TableTextChar"/>
    <w:rsid w:val="004E2D89"/>
    <w:pPr>
      <w:keepNext/>
      <w:spacing w:before="40" w:after="40" w:line="220" w:lineRule="exact"/>
    </w:pPr>
    <w:rPr>
      <w:rFonts w:ascii="Bookman Old Style" w:eastAsia="Times New Roman" w:hAnsi="Bookman Old Style" w:cs="Times New Roman"/>
      <w:noProof/>
      <w:sz w:val="18"/>
      <w:szCs w:val="18"/>
      <w:lang w:val="x-none" w:eastAsia="x-none"/>
    </w:rPr>
  </w:style>
  <w:style w:type="character" w:customStyle="1" w:styleId="TableTextChar">
    <w:name w:val="TableText Char"/>
    <w:link w:val="TableText"/>
    <w:rsid w:val="004E2D89"/>
    <w:rPr>
      <w:rFonts w:ascii="Bookman Old Style" w:eastAsia="Times New Roman" w:hAnsi="Bookman Old Style" w:cs="Times New Roman"/>
      <w:noProof/>
      <w:sz w:val="18"/>
      <w:szCs w:val="18"/>
      <w:lang w:val="x-none" w:eastAsia="x-none"/>
    </w:rPr>
  </w:style>
  <w:style w:type="paragraph" w:customStyle="1" w:styleId="BodyText0">
    <w:name w:val="BodyText"/>
    <w:link w:val="BodyTextChar0"/>
    <w:rsid w:val="004E2D89"/>
    <w:pPr>
      <w:tabs>
        <w:tab w:val="left" w:pos="1080"/>
        <w:tab w:val="left" w:pos="1440"/>
      </w:tabs>
      <w:spacing w:after="120" w:line="260" w:lineRule="exact"/>
      <w:ind w:left="720"/>
    </w:pPr>
    <w:rPr>
      <w:rFonts w:ascii="Bookman Old Style" w:eastAsia="?l?r ??’c" w:hAnsi="Bookman Old Style" w:cs="Times New Roman"/>
      <w:noProof/>
      <w:sz w:val="20"/>
      <w:lang w:val="en-US" w:eastAsia="en-US"/>
    </w:rPr>
  </w:style>
  <w:style w:type="character" w:customStyle="1" w:styleId="BodyTextChar0">
    <w:name w:val="BodyText Char"/>
    <w:link w:val="BodyText0"/>
    <w:rsid w:val="004E2D89"/>
    <w:rPr>
      <w:rFonts w:ascii="Bookman Old Style" w:eastAsia="?l?r ??’c" w:hAnsi="Bookman Old Style" w:cs="Times New Roman"/>
      <w:noProof/>
      <w:sz w:val="20"/>
      <w:lang w:val="en-US" w:eastAsia="en-US"/>
    </w:rPr>
  </w:style>
  <w:style w:type="character" w:styleId="SubtleReference">
    <w:name w:val="Subtle Reference"/>
    <w:uiPriority w:val="31"/>
    <w:qFormat/>
    <w:rsid w:val="004E2D89"/>
    <w:rPr>
      <w:smallCaps/>
      <w:color w:val="C0504D"/>
      <w:u w:val="single"/>
    </w:rPr>
  </w:style>
  <w:style w:type="character" w:customStyle="1" w:styleId="XMLname">
    <w:name w:val="XMLname"/>
    <w:qFormat/>
    <w:rsid w:val="004E2D89"/>
    <w:rPr>
      <w:rFonts w:ascii="Courier New" w:hAnsi="Courier New" w:cs="TimesNewRomanPSMT"/>
      <w:sz w:val="20"/>
      <w:lang w:eastAsia="en-US"/>
    </w:rPr>
  </w:style>
  <w:style w:type="paragraph" w:customStyle="1" w:styleId="Example">
    <w:name w:val="Example"/>
    <w:basedOn w:val="Normal"/>
    <w:link w:val="ExampleChar"/>
    <w:rsid w:val="004E2D89"/>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eastAsia="Times New Roman" w:hAnsi="Courier New" w:cs="Times New Roman"/>
      <w:sz w:val="18"/>
      <w:szCs w:val="20"/>
      <w:lang w:val="x-none" w:eastAsia="x-none"/>
    </w:rPr>
  </w:style>
  <w:style w:type="character" w:customStyle="1" w:styleId="ExampleChar">
    <w:name w:val="Example Char"/>
    <w:link w:val="Example"/>
    <w:rsid w:val="004E2D89"/>
    <w:rPr>
      <w:rFonts w:ascii="Courier New" w:eastAsia="Times New Roman" w:hAnsi="Courier New" w:cs="Times New Roman"/>
      <w:sz w:val="18"/>
      <w:szCs w:val="20"/>
      <w:lang w:val="x-none" w:eastAsia="x-none"/>
    </w:rPr>
  </w:style>
  <w:style w:type="character" w:customStyle="1" w:styleId="XMLnameBold">
    <w:name w:val="XMLnameBold"/>
    <w:rsid w:val="004E2D89"/>
    <w:rPr>
      <w:rFonts w:ascii="Courier New" w:hAnsi="Courier New" w:cs="TimesNewRomanPSMT"/>
      <w:b/>
      <w:bCs/>
      <w:sz w:val="20"/>
      <w:lang w:eastAsia="en-US"/>
    </w:rPr>
  </w:style>
  <w:style w:type="paragraph" w:customStyle="1" w:styleId="BracketData">
    <w:name w:val="BracketData"/>
    <w:basedOn w:val="Normal"/>
    <w:next w:val="BodyText0"/>
    <w:rsid w:val="004E2D89"/>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4E2D89"/>
    <w:rPr>
      <w:rFonts w:ascii="Courier New" w:hAnsi="Courier New" w:cs="Arial"/>
      <w:b/>
      <w:dstrike w:val="0"/>
      <w:color w:val="333399"/>
      <w:sz w:val="20"/>
      <w:szCs w:val="24"/>
      <w:u w:val="single"/>
      <w:vertAlign w:val="baseline"/>
      <w:lang w:val="en-US" w:eastAsia="zh-CN" w:bidi="ar-SA"/>
    </w:rPr>
  </w:style>
  <w:style w:type="character" w:customStyle="1" w:styleId="ListChar">
    <w:name w:val="List Char"/>
    <w:link w:val="List"/>
    <w:rsid w:val="00B83CBC"/>
    <w:rPr>
      <w:rFonts w:ascii="Times New Roman" w:eastAsia="Times New Roman" w:hAnsi="Times New Roman" w:cs="Times New Roman"/>
      <w:szCs w:val="20"/>
      <w:lang w:val="en-US" w:eastAsia="en-US"/>
    </w:rPr>
  </w:style>
  <w:style w:type="paragraph" w:styleId="E-mailSignature">
    <w:name w:val="E-mail Signature"/>
    <w:basedOn w:val="Normal"/>
    <w:link w:val="E-mailSignatureChar"/>
    <w:rsid w:val="004E2D89"/>
    <w:pPr>
      <w:spacing w:before="120"/>
    </w:pPr>
    <w:rPr>
      <w:rFonts w:ascii="Times New Roman" w:eastAsia="Times New Roman" w:hAnsi="Times New Roman" w:cs="Times New Roman"/>
      <w:szCs w:val="20"/>
      <w:lang w:val="en-US" w:eastAsia="en-US"/>
    </w:rPr>
  </w:style>
  <w:style w:type="character" w:customStyle="1" w:styleId="E-mailSignatureChar">
    <w:name w:val="E-mail Signature Char"/>
    <w:basedOn w:val="DefaultParagraphFont"/>
    <w:link w:val="E-mailSignature"/>
    <w:rsid w:val="004E2D89"/>
    <w:rPr>
      <w:rFonts w:ascii="Times New Roman" w:eastAsia="Times New Roman" w:hAnsi="Times New Roman" w:cs="Times New Roman"/>
      <w:szCs w:val="20"/>
      <w:lang w:val="en-US" w:eastAsia="en-US"/>
    </w:rPr>
  </w:style>
  <w:style w:type="paragraph" w:styleId="EndnoteText">
    <w:name w:val="endnote text"/>
    <w:basedOn w:val="Normal"/>
    <w:link w:val="EndnoteTextChar"/>
    <w:rsid w:val="004E2D89"/>
    <w:pPr>
      <w:spacing w:before="120"/>
    </w:pPr>
    <w:rPr>
      <w:rFonts w:ascii="Times New Roman" w:eastAsia="Times New Roman" w:hAnsi="Times New Roman" w:cs="Times New Roman"/>
      <w:sz w:val="20"/>
      <w:szCs w:val="20"/>
      <w:lang w:val="en-US" w:eastAsia="en-US"/>
    </w:rPr>
  </w:style>
  <w:style w:type="character" w:customStyle="1" w:styleId="EndnoteTextChar">
    <w:name w:val="Endnote Text Char"/>
    <w:basedOn w:val="DefaultParagraphFont"/>
    <w:link w:val="EndnoteText"/>
    <w:rsid w:val="004E2D89"/>
    <w:rPr>
      <w:rFonts w:ascii="Times New Roman" w:eastAsia="Times New Roman" w:hAnsi="Times New Roman" w:cs="Times New Roman"/>
      <w:sz w:val="20"/>
      <w:szCs w:val="20"/>
      <w:lang w:val="en-US" w:eastAsia="en-US"/>
    </w:rPr>
  </w:style>
  <w:style w:type="paragraph" w:styleId="EnvelopeAddress">
    <w:name w:val="envelope address"/>
    <w:basedOn w:val="Normal"/>
    <w:rsid w:val="004E2D89"/>
    <w:pPr>
      <w:framePr w:w="7920" w:h="1980" w:hRule="exact" w:hSpace="180" w:wrap="auto" w:hAnchor="page" w:xAlign="center" w:yAlign="bottom"/>
      <w:spacing w:before="120"/>
      <w:ind w:left="2880"/>
    </w:pPr>
    <w:rPr>
      <w:rFonts w:ascii="Cambria" w:eastAsia="Times New Roman" w:hAnsi="Cambria" w:cs="Times New Roman"/>
      <w:lang w:val="en-US" w:eastAsia="en-US"/>
    </w:rPr>
  </w:style>
  <w:style w:type="paragraph" w:styleId="EnvelopeReturn">
    <w:name w:val="envelope return"/>
    <w:basedOn w:val="Normal"/>
    <w:rsid w:val="004E2D89"/>
    <w:pPr>
      <w:spacing w:before="120"/>
    </w:pPr>
    <w:rPr>
      <w:rFonts w:ascii="Cambria" w:eastAsia="Times New Roman" w:hAnsi="Cambria" w:cs="Times New Roman"/>
      <w:sz w:val="20"/>
      <w:szCs w:val="20"/>
      <w:lang w:val="en-US" w:eastAsia="en-US"/>
    </w:rPr>
  </w:style>
  <w:style w:type="paragraph" w:styleId="HTMLAddress">
    <w:name w:val="HTML Address"/>
    <w:basedOn w:val="Normal"/>
    <w:link w:val="HTMLAddressChar"/>
    <w:rsid w:val="004E2D89"/>
    <w:pPr>
      <w:spacing w:before="120"/>
    </w:pPr>
    <w:rPr>
      <w:rFonts w:ascii="Times New Roman" w:eastAsia="Times New Roman" w:hAnsi="Times New Roman" w:cs="Times New Roman"/>
      <w:i/>
      <w:iCs/>
      <w:szCs w:val="20"/>
      <w:lang w:val="en-US" w:eastAsia="en-US"/>
    </w:rPr>
  </w:style>
  <w:style w:type="character" w:customStyle="1" w:styleId="HTMLAddressChar">
    <w:name w:val="HTML Address Char"/>
    <w:basedOn w:val="DefaultParagraphFont"/>
    <w:link w:val="HTMLAddress"/>
    <w:rsid w:val="004E2D89"/>
    <w:rPr>
      <w:rFonts w:ascii="Times New Roman" w:eastAsia="Times New Roman" w:hAnsi="Times New Roman" w:cs="Times New Roman"/>
      <w:i/>
      <w:iCs/>
      <w:szCs w:val="20"/>
      <w:lang w:val="en-US" w:eastAsia="en-US"/>
    </w:rPr>
  </w:style>
  <w:style w:type="paragraph" w:styleId="Index1">
    <w:name w:val="index 1"/>
    <w:basedOn w:val="Normal"/>
    <w:next w:val="Normal"/>
    <w:autoRedefine/>
    <w:rsid w:val="004E2D89"/>
    <w:pPr>
      <w:spacing w:before="120"/>
      <w:ind w:left="240" w:hanging="240"/>
    </w:pPr>
    <w:rPr>
      <w:rFonts w:ascii="Times New Roman" w:eastAsia="Times New Roman" w:hAnsi="Times New Roman" w:cs="Times New Roman"/>
      <w:szCs w:val="20"/>
      <w:lang w:val="en-US" w:eastAsia="en-US"/>
    </w:rPr>
  </w:style>
  <w:style w:type="paragraph" w:styleId="Index2">
    <w:name w:val="index 2"/>
    <w:basedOn w:val="Normal"/>
    <w:next w:val="Normal"/>
    <w:autoRedefine/>
    <w:rsid w:val="004E2D89"/>
    <w:pPr>
      <w:spacing w:before="120"/>
      <w:ind w:left="480" w:hanging="240"/>
    </w:pPr>
    <w:rPr>
      <w:rFonts w:ascii="Times New Roman" w:eastAsia="Times New Roman" w:hAnsi="Times New Roman" w:cs="Times New Roman"/>
      <w:szCs w:val="20"/>
      <w:lang w:val="en-US" w:eastAsia="en-US"/>
    </w:rPr>
  </w:style>
  <w:style w:type="paragraph" w:styleId="Index3">
    <w:name w:val="index 3"/>
    <w:basedOn w:val="Normal"/>
    <w:next w:val="Normal"/>
    <w:autoRedefine/>
    <w:rsid w:val="004E2D89"/>
    <w:pPr>
      <w:spacing w:before="120"/>
      <w:ind w:left="720" w:hanging="240"/>
    </w:pPr>
    <w:rPr>
      <w:rFonts w:ascii="Times New Roman" w:eastAsia="Times New Roman" w:hAnsi="Times New Roman" w:cs="Times New Roman"/>
      <w:szCs w:val="20"/>
      <w:lang w:val="en-US" w:eastAsia="en-US"/>
    </w:rPr>
  </w:style>
  <w:style w:type="paragraph" w:styleId="Index4">
    <w:name w:val="index 4"/>
    <w:basedOn w:val="Normal"/>
    <w:next w:val="Normal"/>
    <w:autoRedefine/>
    <w:rsid w:val="004E2D89"/>
    <w:pPr>
      <w:spacing w:before="120"/>
      <w:ind w:left="960" w:hanging="240"/>
    </w:pPr>
    <w:rPr>
      <w:rFonts w:ascii="Times New Roman" w:eastAsia="Times New Roman" w:hAnsi="Times New Roman" w:cs="Times New Roman"/>
      <w:szCs w:val="20"/>
      <w:lang w:val="en-US" w:eastAsia="en-US"/>
    </w:rPr>
  </w:style>
  <w:style w:type="paragraph" w:styleId="Index5">
    <w:name w:val="index 5"/>
    <w:basedOn w:val="Normal"/>
    <w:next w:val="Normal"/>
    <w:autoRedefine/>
    <w:rsid w:val="004E2D89"/>
    <w:pPr>
      <w:spacing w:before="120"/>
      <w:ind w:left="1200" w:hanging="240"/>
    </w:pPr>
    <w:rPr>
      <w:rFonts w:ascii="Times New Roman" w:eastAsia="Times New Roman" w:hAnsi="Times New Roman" w:cs="Times New Roman"/>
      <w:szCs w:val="20"/>
      <w:lang w:val="en-US" w:eastAsia="en-US"/>
    </w:rPr>
  </w:style>
  <w:style w:type="paragraph" w:styleId="Index6">
    <w:name w:val="index 6"/>
    <w:basedOn w:val="Normal"/>
    <w:next w:val="Normal"/>
    <w:autoRedefine/>
    <w:rsid w:val="004E2D89"/>
    <w:pPr>
      <w:spacing w:before="120"/>
      <w:ind w:left="1440" w:hanging="240"/>
    </w:pPr>
    <w:rPr>
      <w:rFonts w:ascii="Times New Roman" w:eastAsia="Times New Roman" w:hAnsi="Times New Roman" w:cs="Times New Roman"/>
      <w:szCs w:val="20"/>
      <w:lang w:val="en-US" w:eastAsia="en-US"/>
    </w:rPr>
  </w:style>
  <w:style w:type="paragraph" w:styleId="Index7">
    <w:name w:val="index 7"/>
    <w:basedOn w:val="Normal"/>
    <w:next w:val="Normal"/>
    <w:autoRedefine/>
    <w:rsid w:val="004E2D89"/>
    <w:pPr>
      <w:spacing w:before="120"/>
      <w:ind w:left="1680" w:hanging="240"/>
    </w:pPr>
    <w:rPr>
      <w:rFonts w:ascii="Times New Roman" w:eastAsia="Times New Roman" w:hAnsi="Times New Roman" w:cs="Times New Roman"/>
      <w:szCs w:val="20"/>
      <w:lang w:val="en-US" w:eastAsia="en-US"/>
    </w:rPr>
  </w:style>
  <w:style w:type="paragraph" w:styleId="Index8">
    <w:name w:val="index 8"/>
    <w:basedOn w:val="Normal"/>
    <w:next w:val="Normal"/>
    <w:autoRedefine/>
    <w:rsid w:val="004E2D89"/>
    <w:pPr>
      <w:spacing w:before="120"/>
      <w:ind w:left="1920" w:hanging="240"/>
    </w:pPr>
    <w:rPr>
      <w:rFonts w:ascii="Times New Roman" w:eastAsia="Times New Roman" w:hAnsi="Times New Roman" w:cs="Times New Roman"/>
      <w:szCs w:val="20"/>
      <w:lang w:val="en-US" w:eastAsia="en-US"/>
    </w:rPr>
  </w:style>
  <w:style w:type="paragraph" w:styleId="Index9">
    <w:name w:val="index 9"/>
    <w:basedOn w:val="Normal"/>
    <w:next w:val="Normal"/>
    <w:autoRedefine/>
    <w:rsid w:val="004E2D89"/>
    <w:pPr>
      <w:spacing w:before="120"/>
      <w:ind w:left="2160" w:hanging="240"/>
    </w:pPr>
    <w:rPr>
      <w:rFonts w:ascii="Times New Roman" w:eastAsia="Times New Roman" w:hAnsi="Times New Roman" w:cs="Times New Roman"/>
      <w:szCs w:val="20"/>
      <w:lang w:val="en-US" w:eastAsia="en-US"/>
    </w:rPr>
  </w:style>
  <w:style w:type="paragraph" w:styleId="IndexHeading">
    <w:name w:val="index heading"/>
    <w:basedOn w:val="Normal"/>
    <w:next w:val="Index1"/>
    <w:rsid w:val="004E2D89"/>
    <w:pPr>
      <w:spacing w:before="120"/>
    </w:pPr>
    <w:rPr>
      <w:rFonts w:ascii="Cambria" w:eastAsia="Times New Roman" w:hAnsi="Cambria" w:cs="Times New Roman"/>
      <w:b/>
      <w:bCs/>
      <w:szCs w:val="20"/>
      <w:lang w:val="en-US" w:eastAsia="en-US"/>
    </w:rPr>
  </w:style>
  <w:style w:type="paragraph" w:styleId="IntenseQuote">
    <w:name w:val="Intense Quote"/>
    <w:basedOn w:val="Normal"/>
    <w:next w:val="Normal"/>
    <w:link w:val="IntenseQuoteChar"/>
    <w:uiPriority w:val="30"/>
    <w:qFormat/>
    <w:rsid w:val="004E2D89"/>
    <w:pPr>
      <w:pBdr>
        <w:bottom w:val="single" w:sz="4" w:space="4" w:color="4F81BD"/>
      </w:pBdr>
      <w:spacing w:before="200" w:after="280"/>
      <w:ind w:left="936" w:right="936"/>
    </w:pPr>
    <w:rPr>
      <w:rFonts w:ascii="Times New Roman" w:eastAsia="Times New Roman" w:hAnsi="Times New Roman" w:cs="Times New Roman"/>
      <w:b/>
      <w:bCs/>
      <w:i/>
      <w:iCs/>
      <w:color w:val="4F81BD"/>
      <w:szCs w:val="20"/>
      <w:lang w:val="en-US" w:eastAsia="en-US"/>
    </w:rPr>
  </w:style>
  <w:style w:type="character" w:customStyle="1" w:styleId="IntenseQuoteChar">
    <w:name w:val="Intense Quote Char"/>
    <w:basedOn w:val="DefaultParagraphFont"/>
    <w:link w:val="IntenseQuote"/>
    <w:uiPriority w:val="30"/>
    <w:rsid w:val="004E2D89"/>
    <w:rPr>
      <w:rFonts w:ascii="Times New Roman" w:eastAsia="Times New Roman" w:hAnsi="Times New Roman" w:cs="Times New Roman"/>
      <w:b/>
      <w:bCs/>
      <w:i/>
      <w:iCs/>
      <w:color w:val="4F81BD"/>
      <w:szCs w:val="20"/>
      <w:lang w:val="en-US" w:eastAsia="en-US"/>
    </w:rPr>
  </w:style>
  <w:style w:type="paragraph" w:styleId="MacroText">
    <w:name w:val="macro"/>
    <w:link w:val="MacroTextChar"/>
    <w:rsid w:val="004E2D89"/>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eastAsia="Times New Roman" w:hAnsi="Courier New" w:cs="Courier New"/>
      <w:sz w:val="20"/>
      <w:szCs w:val="20"/>
      <w:lang w:val="en-US" w:eastAsia="en-US"/>
    </w:rPr>
  </w:style>
  <w:style w:type="character" w:customStyle="1" w:styleId="MacroTextChar">
    <w:name w:val="Macro Text Char"/>
    <w:basedOn w:val="DefaultParagraphFont"/>
    <w:link w:val="MacroText"/>
    <w:rsid w:val="004E2D89"/>
    <w:rPr>
      <w:rFonts w:ascii="Courier New" w:eastAsia="Times New Roman" w:hAnsi="Courier New" w:cs="Courier New"/>
      <w:sz w:val="20"/>
      <w:szCs w:val="20"/>
      <w:lang w:val="en-US" w:eastAsia="en-US"/>
    </w:rPr>
  </w:style>
  <w:style w:type="paragraph" w:styleId="MessageHeader">
    <w:name w:val="Message Header"/>
    <w:basedOn w:val="Normal"/>
    <w:link w:val="MessageHeaderChar"/>
    <w:rsid w:val="004E2D89"/>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eastAsia="Times New Roman" w:hAnsi="Cambria" w:cs="Times New Roman"/>
      <w:lang w:val="en-US" w:eastAsia="en-US"/>
    </w:rPr>
  </w:style>
  <w:style w:type="character" w:customStyle="1" w:styleId="MessageHeaderChar">
    <w:name w:val="Message Header Char"/>
    <w:basedOn w:val="DefaultParagraphFont"/>
    <w:link w:val="MessageHeader"/>
    <w:rsid w:val="004E2D89"/>
    <w:rPr>
      <w:rFonts w:ascii="Cambria" w:eastAsia="Times New Roman" w:hAnsi="Cambria" w:cs="Times New Roman"/>
      <w:shd w:val="pct20" w:color="auto" w:fill="auto"/>
      <w:lang w:val="en-US" w:eastAsia="en-US"/>
    </w:rPr>
  </w:style>
  <w:style w:type="paragraph" w:styleId="NoSpacing">
    <w:name w:val="No Spacing"/>
    <w:uiPriority w:val="1"/>
    <w:qFormat/>
    <w:rsid w:val="004E2D89"/>
    <w:rPr>
      <w:rFonts w:ascii="Times New Roman" w:eastAsia="Times New Roman" w:hAnsi="Times New Roman" w:cs="Times New Roman"/>
      <w:szCs w:val="20"/>
      <w:lang w:val="en-US" w:eastAsia="en-US"/>
    </w:rPr>
  </w:style>
  <w:style w:type="paragraph" w:styleId="NormalIndent">
    <w:name w:val="Normal Indent"/>
    <w:basedOn w:val="Normal"/>
    <w:rsid w:val="004E2D89"/>
    <w:pPr>
      <w:spacing w:before="120"/>
      <w:ind w:left="720"/>
    </w:pPr>
    <w:rPr>
      <w:rFonts w:ascii="Times New Roman" w:eastAsia="Times New Roman" w:hAnsi="Times New Roman" w:cs="Times New Roman"/>
      <w:szCs w:val="20"/>
      <w:lang w:val="en-US" w:eastAsia="en-US"/>
    </w:rPr>
  </w:style>
  <w:style w:type="paragraph" w:styleId="NoteHeading">
    <w:name w:val="Note Heading"/>
    <w:basedOn w:val="Normal"/>
    <w:next w:val="Normal"/>
    <w:link w:val="NoteHeadingChar"/>
    <w:rsid w:val="004E2D89"/>
    <w:pPr>
      <w:spacing w:before="120"/>
    </w:pPr>
    <w:rPr>
      <w:rFonts w:ascii="Times New Roman" w:eastAsia="Times New Roman" w:hAnsi="Times New Roman" w:cs="Times New Roman"/>
      <w:szCs w:val="20"/>
      <w:lang w:val="en-US" w:eastAsia="en-US"/>
    </w:rPr>
  </w:style>
  <w:style w:type="character" w:customStyle="1" w:styleId="NoteHeadingChar">
    <w:name w:val="Note Heading Char"/>
    <w:basedOn w:val="DefaultParagraphFont"/>
    <w:link w:val="NoteHeading"/>
    <w:rsid w:val="004E2D89"/>
    <w:rPr>
      <w:rFonts w:ascii="Times New Roman" w:eastAsia="Times New Roman" w:hAnsi="Times New Roman" w:cs="Times New Roman"/>
      <w:szCs w:val="20"/>
      <w:lang w:val="en-US" w:eastAsia="en-US"/>
    </w:rPr>
  </w:style>
  <w:style w:type="paragraph" w:styleId="Quote">
    <w:name w:val="Quote"/>
    <w:basedOn w:val="Normal"/>
    <w:next w:val="Normal"/>
    <w:link w:val="QuoteChar"/>
    <w:uiPriority w:val="29"/>
    <w:qFormat/>
    <w:rsid w:val="004E2D89"/>
    <w:pPr>
      <w:spacing w:before="120"/>
    </w:pPr>
    <w:rPr>
      <w:rFonts w:ascii="Times New Roman" w:eastAsia="Times New Roman" w:hAnsi="Times New Roman" w:cs="Times New Roman"/>
      <w:i/>
      <w:iCs/>
      <w:color w:val="000000"/>
      <w:szCs w:val="20"/>
      <w:lang w:val="en-US" w:eastAsia="en-US"/>
    </w:rPr>
  </w:style>
  <w:style w:type="character" w:customStyle="1" w:styleId="QuoteChar">
    <w:name w:val="Quote Char"/>
    <w:basedOn w:val="DefaultParagraphFont"/>
    <w:link w:val="Quote"/>
    <w:uiPriority w:val="29"/>
    <w:rsid w:val="004E2D89"/>
    <w:rPr>
      <w:rFonts w:ascii="Times New Roman" w:eastAsia="Times New Roman" w:hAnsi="Times New Roman" w:cs="Times New Roman"/>
      <w:i/>
      <w:iCs/>
      <w:color w:val="000000"/>
      <w:szCs w:val="20"/>
      <w:lang w:val="en-US" w:eastAsia="en-US"/>
    </w:rPr>
  </w:style>
  <w:style w:type="paragraph" w:styleId="Salutation">
    <w:name w:val="Salutation"/>
    <w:basedOn w:val="Normal"/>
    <w:next w:val="Normal"/>
    <w:link w:val="SalutationChar"/>
    <w:rsid w:val="004E2D89"/>
    <w:pPr>
      <w:spacing w:before="120"/>
    </w:pPr>
    <w:rPr>
      <w:rFonts w:ascii="Times New Roman" w:eastAsia="Times New Roman" w:hAnsi="Times New Roman" w:cs="Times New Roman"/>
      <w:szCs w:val="20"/>
      <w:lang w:val="en-US" w:eastAsia="en-US"/>
    </w:rPr>
  </w:style>
  <w:style w:type="character" w:customStyle="1" w:styleId="SalutationChar">
    <w:name w:val="Salutation Char"/>
    <w:basedOn w:val="DefaultParagraphFont"/>
    <w:link w:val="Salutation"/>
    <w:rsid w:val="004E2D89"/>
    <w:rPr>
      <w:rFonts w:ascii="Times New Roman" w:eastAsia="Times New Roman" w:hAnsi="Times New Roman" w:cs="Times New Roman"/>
      <w:szCs w:val="20"/>
      <w:lang w:val="en-US" w:eastAsia="en-US"/>
    </w:rPr>
  </w:style>
  <w:style w:type="paragraph" w:styleId="Signature">
    <w:name w:val="Signature"/>
    <w:basedOn w:val="Normal"/>
    <w:link w:val="SignatureChar"/>
    <w:rsid w:val="004E2D89"/>
    <w:pPr>
      <w:spacing w:before="120"/>
      <w:ind w:left="4320"/>
    </w:pPr>
    <w:rPr>
      <w:rFonts w:ascii="Times New Roman" w:eastAsia="Times New Roman" w:hAnsi="Times New Roman" w:cs="Times New Roman"/>
      <w:szCs w:val="20"/>
      <w:lang w:val="en-US" w:eastAsia="en-US"/>
    </w:rPr>
  </w:style>
  <w:style w:type="character" w:customStyle="1" w:styleId="SignatureChar">
    <w:name w:val="Signature Char"/>
    <w:basedOn w:val="DefaultParagraphFont"/>
    <w:link w:val="Signature"/>
    <w:rsid w:val="004E2D89"/>
    <w:rPr>
      <w:rFonts w:ascii="Times New Roman" w:eastAsia="Times New Roman" w:hAnsi="Times New Roman" w:cs="Times New Roman"/>
      <w:szCs w:val="20"/>
      <w:lang w:val="en-US" w:eastAsia="en-US"/>
    </w:rPr>
  </w:style>
  <w:style w:type="character" w:customStyle="1" w:styleId="TableEntryHeaderChar">
    <w:name w:val="Table Entry Header Char"/>
    <w:link w:val="TableEntryHeader"/>
    <w:rsid w:val="00172AA1"/>
    <w:rPr>
      <w:rFonts w:ascii="Arial" w:eastAsia="Times New Roman" w:hAnsi="Arial" w:cs="Times New Roman"/>
      <w:b/>
      <w:noProof/>
      <w:sz w:val="20"/>
      <w:szCs w:val="20"/>
      <w:lang w:val="en-US" w:eastAsia="en-US"/>
    </w:rPr>
  </w:style>
  <w:style w:type="character" w:customStyle="1" w:styleId="FigureTitleChar">
    <w:name w:val="Figure Title Char"/>
    <w:link w:val="FigureTitle"/>
    <w:locked/>
    <w:rsid w:val="005265C7"/>
    <w:rPr>
      <w:rFonts w:ascii="Arial" w:eastAsia="Times New Roman" w:hAnsi="Arial" w:cs="Times New Roman"/>
      <w:b/>
      <w:noProof/>
      <w:sz w:val="22"/>
      <w:szCs w:val="20"/>
      <w:lang w:val="en-US" w:eastAsia="en-US"/>
    </w:rPr>
  </w:style>
  <w:style w:type="character" w:styleId="HTMLCode">
    <w:name w:val="HTML Code"/>
    <w:rsid w:val="00EC6B47"/>
    <w:rPr>
      <w:rFonts w:ascii="Courier" w:hAnsi="Courier"/>
      <w:sz w:val="20"/>
      <w:szCs w:val="20"/>
    </w:rPr>
  </w:style>
  <w:style w:type="character" w:customStyle="1" w:styleId="TableTitleChar">
    <w:name w:val="Table Title Char"/>
    <w:link w:val="TableTitle"/>
    <w:locked/>
    <w:rsid w:val="005265C7"/>
    <w:rPr>
      <w:rFonts w:ascii="Arial" w:eastAsia="Times New Roman" w:hAnsi="Arial" w:cs="Times New Roman"/>
      <w:b/>
      <w:noProof/>
      <w:sz w:val="22"/>
      <w:szCs w:val="20"/>
      <w:lang w:val="en-US" w:eastAsia="en-US"/>
    </w:rPr>
  </w:style>
  <w:style w:type="paragraph" w:customStyle="1" w:styleId="Style1">
    <w:name w:val="Style1"/>
    <w:basedOn w:val="Heading2"/>
    <w:uiPriority w:val="99"/>
    <w:rsid w:val="00EC6B47"/>
    <w:pPr>
      <w:numPr>
        <w:ilvl w:val="0"/>
        <w:numId w:val="0"/>
      </w:numPr>
      <w:tabs>
        <w:tab w:val="num" w:pos="576"/>
      </w:tabs>
      <w:ind w:left="576" w:hanging="576"/>
    </w:pPr>
  </w:style>
  <w:style w:type="paragraph" w:customStyle="1" w:styleId="ColorfulGrid-Accent11">
    <w:name w:val="Colorful Grid - Accent 11"/>
    <w:basedOn w:val="Normal"/>
    <w:next w:val="Normal"/>
    <w:link w:val="ColorfulGrid-Accent1Char"/>
    <w:uiPriority w:val="29"/>
    <w:qFormat/>
    <w:rsid w:val="00036034"/>
    <w:pPr>
      <w:spacing w:before="120"/>
    </w:pPr>
    <w:rPr>
      <w:rFonts w:ascii="Times New Roman" w:eastAsia="Times New Roman" w:hAnsi="Times New Roman" w:cs="Times New Roman"/>
      <w:i/>
      <w:iCs/>
      <w:color w:val="000000"/>
      <w:szCs w:val="20"/>
      <w:lang w:val="en-US" w:eastAsia="en-US"/>
    </w:rPr>
  </w:style>
  <w:style w:type="character" w:customStyle="1" w:styleId="ColorfulGrid-Accent1Char">
    <w:name w:val="Colorful Grid - Accent 1 Char"/>
    <w:link w:val="ColorfulGrid-Accent11"/>
    <w:uiPriority w:val="29"/>
    <w:rsid w:val="00036034"/>
    <w:rPr>
      <w:rFonts w:ascii="Times New Roman" w:eastAsia="Times New Roman" w:hAnsi="Times New Roman" w:cs="Times New Roman"/>
      <w:i/>
      <w:iCs/>
      <w:color w:val="00000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asis-open.org/wsn/b-2" TargetMode="External"/><Relationship Id="rId21" Type="http://schemas.openxmlformats.org/officeDocument/2006/relationships/image" Target="media/image5.png"/><Relationship Id="rId34" Type="http://schemas.openxmlformats.org/officeDocument/2006/relationships/hyperlink" Target="http://localhost:8080/services/initiatingGateway/query%3c/a:To" TargetMode="External"/><Relationship Id="rId42" Type="http://schemas.openxmlformats.org/officeDocument/2006/relationships/hyperlink" Target="http://www.w3.org/2003/05/soap-envelope" TargetMode="External"/><Relationship Id="rId47" Type="http://schemas.openxmlformats.org/officeDocument/2006/relationships/hyperlink" Target="http://docs.oasis-open.org/wsn/bw-2/NotificationProducer/SubscribeRequest" TargetMode="External"/><Relationship Id="rId50" Type="http://schemas.openxmlformats.org/officeDocument/2006/relationships/hyperlink" Target="http://www.w3.org/2003/05/soap-envelope" TargetMode="External"/><Relationship Id="rId55" Type="http://schemas.openxmlformats.org/officeDocument/2006/relationships/hyperlink" Target="http://www.w3.org/2003/05/soap-envelope" TargetMode="External"/><Relationship Id="rId63" Type="http://schemas.openxmlformats.org/officeDocument/2006/relationships/image" Target="media/image6.e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9" Type="http://schemas.openxmlformats.org/officeDocument/2006/relationships/hyperlink" Target="http://www.w3.org/2005/08/addressing" TargetMode="External"/><Relationship Id="rId11" Type="http://schemas.openxmlformats.org/officeDocument/2006/relationships/hyperlink" Target="http://www.ihe.net/ITI_Public_Comments/" TargetMode="External"/><Relationship Id="rId24" Type="http://schemas.openxmlformats.org/officeDocument/2006/relationships/hyperlink" Target="http://www.w3.org/2005/08/addressing" TargetMode="External"/><Relationship Id="rId32" Type="http://schemas.openxmlformats.org/officeDocument/2006/relationships/hyperlink" Target="http://docs.oasis-open.org/wsn/b-2.xsd" TargetMode="External"/><Relationship Id="rId37" Type="http://schemas.openxmlformats.org/officeDocument/2006/relationships/hyperlink" Target="http://www.w3.org/2003/05/soap-envelope" TargetMode="External"/><Relationship Id="rId40" Type="http://schemas.openxmlformats.org/officeDocument/2006/relationships/hyperlink" Target="http://docs.oasis-open.org/wsn/b-2" TargetMode="External"/><Relationship Id="rId45" Type="http://schemas.openxmlformats.org/officeDocument/2006/relationships/hyperlink" Target="http://docs.oasis-open.org/wsn/b-2" TargetMode="External"/><Relationship Id="rId53" Type="http://schemas.openxmlformats.org/officeDocument/2006/relationships/hyperlink" Target="http://docs.oasis-open.org/wsn/b-2" TargetMode="External"/><Relationship Id="rId58" Type="http://schemas.openxmlformats.org/officeDocument/2006/relationships/hyperlink" Target="http://docs.oasis-open.org/wsn/b-2"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docs.oasis-open.org/wsn/t-1/TopicExpression/Simple" TargetMode="External"/><Relationship Id="rId19" Type="http://schemas.openxmlformats.org/officeDocument/2006/relationships/image" Target="media/image3.emf"/><Relationship Id="rId14" Type="http://schemas.openxmlformats.org/officeDocument/2006/relationships/hyperlink" Target="http://www.ihe.net/IHE_Process/" TargetMode="External"/><Relationship Id="rId22" Type="http://schemas.openxmlformats.org/officeDocument/2006/relationships/hyperlink" Target="http://wiki.ihe.net/images/4/46/DSUB_risk_assesment.xls" TargetMode="External"/><Relationship Id="rId27" Type="http://schemas.openxmlformats.org/officeDocument/2006/relationships/hyperlink" Target="http://www.w3.org/2003/05/soap-envelope" TargetMode="External"/><Relationship Id="rId30" Type="http://schemas.openxmlformats.org/officeDocument/2006/relationships/hyperlink" Target="http://www.w3.org/2005/08/addressing/ws-addr.xsd" TargetMode="External"/><Relationship Id="rId35" Type="http://schemas.openxmlformats.org/officeDocument/2006/relationships/hyperlink" Target="https://NotificationRecipientServer/xdsBnotification" TargetMode="External"/><Relationship Id="rId43" Type="http://schemas.openxmlformats.org/officeDocument/2006/relationships/hyperlink" Target="http://www.w3.org/2005/08/addressing" TargetMode="External"/><Relationship Id="rId48" Type="http://schemas.openxmlformats.org/officeDocument/2006/relationships/hyperlink" Target="https://NotificationRecipientServer/xdsBnotification" TargetMode="External"/><Relationship Id="rId56" Type="http://schemas.openxmlformats.org/officeDocument/2006/relationships/hyperlink" Target="http://www.w3.org/2005/08/addressing" TargetMode="External"/><Relationship Id="rId64"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www.w3.org/2005/08/addressing" TargetMode="Externa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openxmlformats.org/officeDocument/2006/relationships/hyperlink" Target="http://www.w3.org/2001/XMLSchema-instance" TargetMode="External"/><Relationship Id="rId33" Type="http://schemas.openxmlformats.org/officeDocument/2006/relationships/hyperlink" Target="http://docs.oasis-open.org/wsn/bw-2/NotificationProducer/SubscribeRequest" TargetMode="External"/><Relationship Id="rId38" Type="http://schemas.openxmlformats.org/officeDocument/2006/relationships/hyperlink" Target="http://www.w3.org/2005/08/addressing" TargetMode="External"/><Relationship Id="rId46" Type="http://schemas.openxmlformats.org/officeDocument/2006/relationships/hyperlink" Target="http://docs.oasis-open.org/wsn/b-2.xsd" TargetMode="External"/><Relationship Id="rId59" Type="http://schemas.openxmlformats.org/officeDocument/2006/relationships/hyperlink" Target="http://docs.oasis-open.org/wsn/b-2.xsd" TargetMode="External"/><Relationship Id="rId67" Type="http://schemas.openxmlformats.org/officeDocument/2006/relationships/fontTable" Target="fontTable.xml"/><Relationship Id="rId20" Type="http://schemas.openxmlformats.org/officeDocument/2006/relationships/image" Target="media/image4.emf"/><Relationship Id="rId41" Type="http://schemas.openxmlformats.org/officeDocument/2006/relationships/hyperlink" Target="http://www.w3.org/2003/05/soap-envelope" TargetMode="External"/><Relationship Id="rId54" Type="http://schemas.openxmlformats.org/officeDocument/2006/relationships/hyperlink" Target="http://www.w3.org/2003/05/soap-envelope" TargetMode="External"/><Relationship Id="rId62" Type="http://schemas.openxmlformats.org/officeDocument/2006/relationships/hyperlink" Target="http://wiki.ihe.net/images/4/46/DSUB_risk_assesment.xl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rofiles/" TargetMode="External"/><Relationship Id="rId23" Type="http://schemas.openxmlformats.org/officeDocument/2006/relationships/hyperlink" Target="http://www.w3.org/2003/05/soap-envelope" TargetMode="External"/><Relationship Id="rId28" Type="http://schemas.openxmlformats.org/officeDocument/2006/relationships/hyperlink" Target="http://www.w3.org/2003/05/soap-envelope" TargetMode="External"/><Relationship Id="rId36" Type="http://schemas.openxmlformats.org/officeDocument/2006/relationships/hyperlink" Target="http://docs.oasis-open.org/wsn/t-1/TopicExpression/Simple" TargetMode="External"/><Relationship Id="rId49" Type="http://schemas.openxmlformats.org/officeDocument/2006/relationships/hyperlink" Target="http://docs.oasis-open.org/wsn/t-1/TopicExpression/Simple" TargetMode="External"/><Relationship Id="rId57" Type="http://schemas.openxmlformats.org/officeDocument/2006/relationships/hyperlink" Target="http://www.w3.org/2005/08/addressing/ws-addr.xsd" TargetMode="External"/><Relationship Id="rId10" Type="http://schemas.openxmlformats.org/officeDocument/2006/relationships/hyperlink" Target="http://ihe.net/Public_Comment/" TargetMode="External"/><Relationship Id="rId31" Type="http://schemas.openxmlformats.org/officeDocument/2006/relationships/hyperlink" Target="http://docs.oasis-open.org/wsn/b-2" TargetMode="External"/><Relationship Id="rId44" Type="http://schemas.openxmlformats.org/officeDocument/2006/relationships/hyperlink" Target="http://www.w3.org/2005/08/addressing/ws-addr.xsd" TargetMode="External"/><Relationship Id="rId52" Type="http://schemas.openxmlformats.org/officeDocument/2006/relationships/hyperlink" Target="http://www.w3.org/2001/XMLSchema-instance" TargetMode="External"/><Relationship Id="rId60" Type="http://schemas.openxmlformats.org/officeDocument/2006/relationships/hyperlink" Target="http://docs.oasis-open.org/wsn/bw-2/NotificationProducer/SubscribeRequest"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ww.ihe.net/IHE_Domains/" TargetMode="External"/><Relationship Id="rId18" Type="http://schemas.openxmlformats.org/officeDocument/2006/relationships/package" Target="embeddings/Microsoft_Word_Document.docx"/><Relationship Id="rId39" Type="http://schemas.openxmlformats.org/officeDocument/2006/relationships/hyperlink" Target="http://www.w3.org/2001/XMLSchema-instan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D2CF5-4E2D-41FB-BBF8-38AF2A54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57</Pages>
  <Words>15717</Words>
  <Characters>89589</Characters>
  <Application>Microsoft Office Word</Application>
  <DocSecurity>0</DocSecurity>
  <Lines>746</Lines>
  <Paragraphs>210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IHE_ITI_Suppl_DSUB_Extensions_TI_Rev1-3_2019-06-xx</vt:lpstr>
      <vt:lpstr>IHE_ITI_Suppl_DSUB_Extensions_TI_Rev2.4_2016-08-05</vt:lpstr>
    </vt:vector>
  </TitlesOfParts>
  <Company>IHE</Company>
  <LinksUpToDate>false</LinksUpToDate>
  <CharactersWithSpaces>105096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IHE_ITI_Suppl_DSUB_Extensions_TI_Rev1-3_2019-07-12</dc:title>
  <dc:subject>IHE ITI DSUB Extensions Supplement</dc:subject>
  <dc:creator>IHE ITI Technical Committee</dc:creator>
  <cp:keywords>IHE ITI Supplement</cp:keywords>
  <dc:description/>
  <cp:lastModifiedBy>Mary Jungers</cp:lastModifiedBy>
  <cp:revision>11</cp:revision>
  <dcterms:created xsi:type="dcterms:W3CDTF">2019-06-05T22:22:00Z</dcterms:created>
  <dcterms:modified xsi:type="dcterms:W3CDTF">2019-07-12T15:02:00Z</dcterms:modified>
  <cp:category>IHE Supplement</cp:category>
</cp:coreProperties>
</file>