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A43C98" w:rsidRDefault="00776C2E" w:rsidP="0003779A">
      <w:pPr>
        <w:pStyle w:val="BodyText14ptBoldCenteredKernat14pt"/>
      </w:pPr>
      <w:r w:rsidRPr="00A43C98">
        <w:t>Integrating the Healthcare Enterprise</w:t>
      </w:r>
    </w:p>
    <w:p w14:paraId="1E69948F" w14:textId="77777777" w:rsidR="00776C2E" w:rsidRPr="00A43C98" w:rsidRDefault="00776C2E" w:rsidP="00663624">
      <w:pPr>
        <w:pStyle w:val="BodyText"/>
      </w:pPr>
    </w:p>
    <w:p w14:paraId="5374EC05" w14:textId="30ADB17F" w:rsidR="00776C2E" w:rsidRPr="00A43C98" w:rsidRDefault="009231B4" w:rsidP="003D24EE">
      <w:pPr>
        <w:pStyle w:val="BodyText"/>
        <w:jc w:val="center"/>
      </w:pPr>
      <w:r w:rsidRPr="00A43C98">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A43C98" w:rsidRDefault="00776C2E" w:rsidP="00663624">
      <w:pPr>
        <w:pStyle w:val="BodyText"/>
      </w:pPr>
    </w:p>
    <w:p w14:paraId="5F858ED5" w14:textId="77777777" w:rsidR="00776C2E" w:rsidRPr="00A43C98" w:rsidRDefault="00776C2E" w:rsidP="0003779A">
      <w:pPr>
        <w:pStyle w:val="BodyText22ptBoldCenteredKernat14pt"/>
      </w:pPr>
      <w:r w:rsidRPr="00A43C98">
        <w:t xml:space="preserve">IHE IT Infrastructure </w:t>
      </w:r>
    </w:p>
    <w:p w14:paraId="21C57093" w14:textId="77777777" w:rsidR="00776C2E" w:rsidRPr="00A43C98" w:rsidRDefault="00776C2E" w:rsidP="0003779A">
      <w:pPr>
        <w:pStyle w:val="BodyText22ptBoldCenteredKernat14pt"/>
      </w:pPr>
      <w:r w:rsidRPr="00A43C98">
        <w:t>Technical Framework Supplement</w:t>
      </w:r>
    </w:p>
    <w:p w14:paraId="2E7C8029" w14:textId="77777777" w:rsidR="00776C2E" w:rsidRPr="00A43C98" w:rsidRDefault="00776C2E" w:rsidP="00663624">
      <w:pPr>
        <w:pStyle w:val="BodyText"/>
      </w:pPr>
    </w:p>
    <w:p w14:paraId="794D66AE" w14:textId="77777777" w:rsidR="00776C2E" w:rsidRPr="00A43C98" w:rsidRDefault="00776C2E" w:rsidP="00663624">
      <w:pPr>
        <w:pStyle w:val="BodyText"/>
      </w:pPr>
    </w:p>
    <w:p w14:paraId="29690D7C" w14:textId="77777777" w:rsidR="0003779A" w:rsidRPr="00A43C98" w:rsidRDefault="0003779A" w:rsidP="00663624">
      <w:pPr>
        <w:pStyle w:val="BodyText"/>
      </w:pPr>
    </w:p>
    <w:p w14:paraId="3E3713A8" w14:textId="40417BC4" w:rsidR="00776C2E" w:rsidRPr="00A43C98" w:rsidRDefault="00776C2E" w:rsidP="0003779A">
      <w:pPr>
        <w:pStyle w:val="BodyText22ptBoldCenteredKernat14pt"/>
      </w:pPr>
      <w:r w:rsidRPr="00A43C98">
        <w:t>Mobile access to Health Documents</w:t>
      </w:r>
      <w:r w:rsidR="002D2A09" w:rsidRPr="00A43C98">
        <w:t xml:space="preserve"> </w:t>
      </w:r>
      <w:r w:rsidRPr="00A43C98">
        <w:t>(MHD)</w:t>
      </w:r>
    </w:p>
    <w:p w14:paraId="54A50E64" w14:textId="5949360B" w:rsidR="00776C2E" w:rsidRPr="00A43C98" w:rsidRDefault="007C4B19" w:rsidP="00AA4C4A">
      <w:pPr>
        <w:pStyle w:val="BodyText22ptBoldCenteredKernat14pt"/>
      </w:pPr>
      <w:r w:rsidRPr="00A43C98">
        <w:t xml:space="preserve">With </w:t>
      </w:r>
      <w:r w:rsidR="008F3EC1" w:rsidRPr="00A43C98">
        <w:t>XDS on FHIR</w:t>
      </w:r>
    </w:p>
    <w:p w14:paraId="5CFA5A89" w14:textId="257300A2" w:rsidR="002D2A09" w:rsidRPr="00A43C98" w:rsidRDefault="002D2A09" w:rsidP="000125FF">
      <w:pPr>
        <w:pStyle w:val="BodyText"/>
      </w:pPr>
    </w:p>
    <w:p w14:paraId="233717E8" w14:textId="3257CECC" w:rsidR="008B4F0A" w:rsidRPr="00A43C98" w:rsidRDefault="008B4F0A" w:rsidP="0003779A">
      <w:pPr>
        <w:pStyle w:val="BodyText22ptBoldCenteredKernat14pt"/>
        <w:rPr>
          <w:b w:val="0"/>
          <w:sz w:val="24"/>
          <w:szCs w:val="24"/>
        </w:rPr>
      </w:pPr>
      <w:r w:rsidRPr="00A43C98">
        <w:rPr>
          <w:b w:val="0"/>
          <w:sz w:val="24"/>
          <w:szCs w:val="24"/>
        </w:rPr>
        <w:t>HL7</w:t>
      </w:r>
      <w:bookmarkStart w:id="0" w:name="OLE_LINK22"/>
      <w:bookmarkStart w:id="1" w:name="OLE_LINK23"/>
      <w:r w:rsidRPr="00A43C98">
        <w:rPr>
          <w:b w:val="0"/>
          <w:sz w:val="24"/>
          <w:szCs w:val="24"/>
          <w:vertAlign w:val="superscript"/>
        </w:rPr>
        <w:t>®</w:t>
      </w:r>
      <w:bookmarkEnd w:id="0"/>
      <w:bookmarkEnd w:id="1"/>
      <w:r w:rsidRPr="00A43C98">
        <w:rPr>
          <w:b w:val="0"/>
          <w:sz w:val="24"/>
          <w:szCs w:val="24"/>
        </w:rPr>
        <w:t xml:space="preserve"> </w:t>
      </w:r>
      <w:r w:rsidR="005B4D2D" w:rsidRPr="00A43C98">
        <w:rPr>
          <w:b w:val="0"/>
          <w:sz w:val="24"/>
          <w:szCs w:val="24"/>
        </w:rPr>
        <w:t>FHIR</w:t>
      </w:r>
      <w:bookmarkStart w:id="2" w:name="OLE_LINK11"/>
      <w:bookmarkStart w:id="3" w:name="OLE_LINK12"/>
      <w:r w:rsidR="009B3AB4" w:rsidRPr="00A43C98">
        <w:rPr>
          <w:b w:val="0"/>
          <w:sz w:val="24"/>
          <w:szCs w:val="24"/>
          <w:vertAlign w:val="superscript"/>
        </w:rPr>
        <w:t>®</w:t>
      </w:r>
      <w:bookmarkEnd w:id="2"/>
      <w:bookmarkEnd w:id="3"/>
      <w:r w:rsidR="005B4D2D" w:rsidRPr="00A43C98">
        <w:rPr>
          <w:b w:val="0"/>
          <w:sz w:val="24"/>
          <w:szCs w:val="24"/>
        </w:rPr>
        <w:t xml:space="preserve"> </w:t>
      </w:r>
      <w:r w:rsidR="004C4476" w:rsidRPr="00A43C98">
        <w:rPr>
          <w:b w:val="0"/>
          <w:sz w:val="24"/>
          <w:szCs w:val="24"/>
        </w:rPr>
        <w:t>Release 4</w:t>
      </w:r>
    </w:p>
    <w:p w14:paraId="021F8135" w14:textId="7A2DB899" w:rsidR="002E44B4" w:rsidRPr="00A43C98" w:rsidRDefault="008B4F0A" w:rsidP="0003779A">
      <w:pPr>
        <w:pStyle w:val="BodyText22ptBoldCenteredKernat14pt"/>
        <w:rPr>
          <w:b w:val="0"/>
          <w:sz w:val="24"/>
          <w:szCs w:val="24"/>
        </w:rPr>
      </w:pPr>
      <w:r w:rsidRPr="00A43C98">
        <w:rPr>
          <w:b w:val="0"/>
          <w:sz w:val="24"/>
          <w:szCs w:val="24"/>
        </w:rPr>
        <w:t xml:space="preserve">Using </w:t>
      </w:r>
      <w:r w:rsidR="00261BF2" w:rsidRPr="00A43C98">
        <w:rPr>
          <w:b w:val="0"/>
          <w:sz w:val="24"/>
          <w:szCs w:val="24"/>
        </w:rPr>
        <w:t>FHIR</w:t>
      </w:r>
      <w:r w:rsidR="00BB36B7" w:rsidRPr="00A43C98">
        <w:rPr>
          <w:b w:val="0"/>
          <w:sz w:val="24"/>
          <w:szCs w:val="24"/>
        </w:rPr>
        <w:t xml:space="preserve"> </w:t>
      </w:r>
      <w:r w:rsidR="0035054A" w:rsidRPr="00A43C98">
        <w:rPr>
          <w:b w:val="0"/>
          <w:sz w:val="24"/>
          <w:szCs w:val="24"/>
        </w:rPr>
        <w:t>Resources at FMM Levels 1-</w:t>
      </w:r>
      <w:r w:rsidR="00BB36B7" w:rsidRPr="00A43C98">
        <w:rPr>
          <w:b w:val="0"/>
          <w:sz w:val="24"/>
          <w:szCs w:val="24"/>
        </w:rPr>
        <w:t xml:space="preserve">3 and </w:t>
      </w:r>
      <w:r w:rsidR="00497CA6" w:rsidRPr="00A43C98">
        <w:rPr>
          <w:b w:val="0"/>
          <w:sz w:val="24"/>
          <w:szCs w:val="24"/>
        </w:rPr>
        <w:t>N</w:t>
      </w:r>
      <w:r w:rsidR="00BB36B7" w:rsidRPr="00A43C98">
        <w:rPr>
          <w:b w:val="0"/>
          <w:sz w:val="24"/>
          <w:szCs w:val="24"/>
        </w:rPr>
        <w:t>ormative</w:t>
      </w:r>
      <w:r w:rsidR="008323DF" w:rsidRPr="00A43C98">
        <w:rPr>
          <w:b w:val="0"/>
          <w:sz w:val="24"/>
          <w:szCs w:val="24"/>
        </w:rPr>
        <w:t xml:space="preserve"> </w:t>
      </w:r>
    </w:p>
    <w:p w14:paraId="5CAAB3B5" w14:textId="0A4BB946" w:rsidR="00776C2E" w:rsidRPr="00A43C98" w:rsidRDefault="00B95884" w:rsidP="00D30E8E">
      <w:pPr>
        <w:pStyle w:val="BodyText22ptBoldCenteredKernat14pt"/>
      </w:pPr>
      <w:r w:rsidRPr="00A43C98">
        <w:t xml:space="preserve">Rev. </w:t>
      </w:r>
      <w:r w:rsidR="0060785F" w:rsidRPr="00A43C98">
        <w:t>3.</w:t>
      </w:r>
      <w:r w:rsidR="00A43C98">
        <w:t>1</w:t>
      </w:r>
      <w:r w:rsidRPr="00A43C98">
        <w:t xml:space="preserve"> – </w:t>
      </w:r>
      <w:r w:rsidR="00A43C98">
        <w:t>Trial Implementation</w:t>
      </w:r>
    </w:p>
    <w:p w14:paraId="415304C6" w14:textId="1712645D" w:rsidR="00776C2E" w:rsidRPr="00A43C98" w:rsidRDefault="00776C2E">
      <w:pPr>
        <w:pStyle w:val="BodyText"/>
      </w:pPr>
    </w:p>
    <w:p w14:paraId="3C274863" w14:textId="77777777" w:rsidR="008B4F0A" w:rsidRPr="00A43C98" w:rsidRDefault="008B4F0A">
      <w:pPr>
        <w:pStyle w:val="BodyText"/>
      </w:pPr>
    </w:p>
    <w:p w14:paraId="7A422864" w14:textId="77777777" w:rsidR="008B4F0A" w:rsidRPr="00A43C98" w:rsidRDefault="008B4F0A">
      <w:pPr>
        <w:pStyle w:val="BodyText"/>
      </w:pPr>
    </w:p>
    <w:p w14:paraId="28EAEE28" w14:textId="77777777" w:rsidR="00776C2E" w:rsidRPr="00A43C98" w:rsidRDefault="00776C2E">
      <w:pPr>
        <w:pStyle w:val="BodyText"/>
      </w:pPr>
    </w:p>
    <w:p w14:paraId="57BF4048" w14:textId="5069407F" w:rsidR="00776C2E" w:rsidRPr="00A43C98" w:rsidRDefault="00776C2E" w:rsidP="00AC7C88">
      <w:pPr>
        <w:pStyle w:val="BodyText"/>
      </w:pPr>
      <w:r w:rsidRPr="00A43C98">
        <w:t>Date:</w:t>
      </w:r>
      <w:r w:rsidRPr="00A43C98">
        <w:tab/>
      </w:r>
      <w:r w:rsidRPr="00A43C98">
        <w:tab/>
      </w:r>
      <w:del w:id="4" w:author="John Moehrke" w:date="2020-05-22T08:07:00Z">
        <w:r w:rsidR="00A43C98" w:rsidDel="002F71F3">
          <w:delText xml:space="preserve">March </w:delText>
        </w:r>
        <w:r w:rsidR="00A63799" w:rsidDel="002F71F3">
          <w:delText>6</w:delText>
        </w:r>
        <w:r w:rsidR="0060785F" w:rsidRPr="00A43C98" w:rsidDel="002F71F3">
          <w:delText>,</w:delText>
        </w:r>
        <w:r w:rsidR="004C4476" w:rsidRPr="00A43C98" w:rsidDel="002F71F3">
          <w:delText xml:space="preserve"> 2019</w:delText>
        </w:r>
      </w:del>
      <w:ins w:id="5" w:author="John Moehrke" w:date="2020-05-22T08:07:00Z">
        <w:r w:rsidR="002F71F3">
          <w:t>May 22, 2020</w:t>
        </w:r>
      </w:ins>
    </w:p>
    <w:p w14:paraId="5F11FC7F" w14:textId="77777777" w:rsidR="00776C2E" w:rsidRPr="00A43C98" w:rsidRDefault="00776C2E" w:rsidP="00AC7C88">
      <w:pPr>
        <w:pStyle w:val="BodyText"/>
      </w:pPr>
      <w:r w:rsidRPr="00A43C98">
        <w:t>Author:</w:t>
      </w:r>
      <w:r w:rsidRPr="00A43C98">
        <w:tab/>
        <w:t>IHE ITI Technical Committee</w:t>
      </w:r>
    </w:p>
    <w:p w14:paraId="50107505" w14:textId="77777777" w:rsidR="00776C2E" w:rsidRPr="00A43C98" w:rsidRDefault="00776C2E" w:rsidP="00447826">
      <w:pPr>
        <w:pStyle w:val="BodyText"/>
        <w:spacing w:after="60"/>
      </w:pPr>
      <w:r w:rsidRPr="00A43C98">
        <w:t>Email:</w:t>
      </w:r>
      <w:r w:rsidRPr="00A43C98">
        <w:tab/>
      </w:r>
      <w:r w:rsidRPr="00A43C98">
        <w:tab/>
        <w:t>iti@ihe.net</w:t>
      </w:r>
    </w:p>
    <w:p w14:paraId="44511727" w14:textId="77777777" w:rsidR="00450D03" w:rsidRPr="00A43C98" w:rsidRDefault="00450D03" w:rsidP="00AC7C88">
      <w:pPr>
        <w:pStyle w:val="BodyText"/>
      </w:pPr>
    </w:p>
    <w:p w14:paraId="6C7C4087" w14:textId="77777777" w:rsidR="00450D03" w:rsidRPr="00A43C98" w:rsidRDefault="00450D03" w:rsidP="00AC7C88">
      <w:pPr>
        <w:pStyle w:val="BodyText"/>
      </w:pPr>
    </w:p>
    <w:p w14:paraId="612C1FEF" w14:textId="77777777" w:rsidR="00450D03" w:rsidRPr="00A43C98"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A43C98">
        <w:rPr>
          <w:b/>
        </w:rPr>
        <w:t xml:space="preserve">Please verify you have the most recent version of this document. </w:t>
      </w:r>
      <w:r w:rsidRPr="00A43C98">
        <w:t xml:space="preserve">See </w:t>
      </w:r>
      <w:hyperlink r:id="rId10" w:history="1">
        <w:r w:rsidRPr="00A43C98">
          <w:rPr>
            <w:rStyle w:val="Hyperlink"/>
          </w:rPr>
          <w:t>here</w:t>
        </w:r>
      </w:hyperlink>
      <w:r w:rsidRPr="00A43C98">
        <w:t xml:space="preserve"> for Trial Implementation and Final Text versions and </w:t>
      </w:r>
      <w:hyperlink r:id="rId11" w:history="1">
        <w:r w:rsidRPr="00A43C98">
          <w:rPr>
            <w:rStyle w:val="Hyperlink"/>
          </w:rPr>
          <w:t>here</w:t>
        </w:r>
      </w:hyperlink>
      <w:r w:rsidRPr="00A43C98">
        <w:t xml:space="preserve"> for Public Comment versions.</w:t>
      </w:r>
    </w:p>
    <w:p w14:paraId="2050D433" w14:textId="425ED399" w:rsidR="00450D03" w:rsidRPr="00A43C98" w:rsidRDefault="00776C2E" w:rsidP="00450D03">
      <w:pPr>
        <w:pStyle w:val="BodyText"/>
      </w:pPr>
      <w:r w:rsidRPr="00A43C98">
        <w:br w:type="page"/>
      </w:r>
      <w:r w:rsidR="00450D03" w:rsidRPr="00A43C98">
        <w:rPr>
          <w:rFonts w:ascii="Arial" w:hAnsi="Arial"/>
          <w:b/>
          <w:kern w:val="28"/>
          <w:sz w:val="28"/>
        </w:rPr>
        <w:lastRenderedPageBreak/>
        <w:t>Foreword</w:t>
      </w:r>
    </w:p>
    <w:p w14:paraId="57E971CE" w14:textId="10784C77" w:rsidR="00450D03" w:rsidRPr="00A43C98" w:rsidRDefault="00450D03" w:rsidP="00450D03">
      <w:pPr>
        <w:pStyle w:val="BodyText"/>
      </w:pPr>
      <w:r w:rsidRPr="00A43C98">
        <w:t xml:space="preserve">This is a supplement to the IHE IT Infrastructure Technical Framework </w:t>
      </w:r>
      <w:r w:rsidR="002C611C" w:rsidRPr="00A43C98">
        <w:t>V1</w:t>
      </w:r>
      <w:r w:rsidR="00297636" w:rsidRPr="00A43C98">
        <w:t>5</w:t>
      </w:r>
      <w:r w:rsidRPr="00A43C98">
        <w:t>.0. Each supplement undergoes a process of public comment and trial implementation before being incorporated into the volumes of the Technical Frameworks.</w:t>
      </w:r>
    </w:p>
    <w:p w14:paraId="54B8C9FF" w14:textId="3D548A4A" w:rsidR="00A43C98" w:rsidRPr="004F13B2" w:rsidRDefault="00A43C98" w:rsidP="00A43C98">
      <w:pPr>
        <w:pStyle w:val="BodyText"/>
      </w:pPr>
      <w:r w:rsidRPr="004F13B2">
        <w:t xml:space="preserve">This supplement is published on </w:t>
      </w:r>
      <w:r>
        <w:t xml:space="preserve">March </w:t>
      </w:r>
      <w:r w:rsidR="00A63799">
        <w:t>6</w:t>
      </w:r>
      <w:r>
        <w:t>,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2" w:history="1">
        <w:r w:rsidRPr="004F13B2">
          <w:rPr>
            <w:rStyle w:val="Hyperlink"/>
          </w:rPr>
          <w:t>http://www.ihe.net/ITI_Public_Comments</w:t>
        </w:r>
      </w:hyperlink>
      <w:r w:rsidRPr="004F13B2">
        <w:t>.</w:t>
      </w:r>
    </w:p>
    <w:p w14:paraId="28C3E4D8" w14:textId="77777777" w:rsidR="00450D03" w:rsidRPr="00A43C98" w:rsidRDefault="00450D03" w:rsidP="00450D03">
      <w:pPr>
        <w:pStyle w:val="BodyText"/>
      </w:pPr>
      <w:r w:rsidRPr="00A43C98">
        <w:t xml:space="preserve">This supplement describes changes to the existing technical framework documents. </w:t>
      </w:r>
    </w:p>
    <w:p w14:paraId="7E2EFA9F" w14:textId="77777777" w:rsidR="00450D03" w:rsidRPr="00A43C98" w:rsidRDefault="00450D03" w:rsidP="00450D03">
      <w:pPr>
        <w:pStyle w:val="BodyText"/>
      </w:pPr>
      <w:r w:rsidRPr="00A43C98">
        <w:t>“Boxed” instructions like the sample below indicate to the Volume Editor how to integrate the relevant section(s) into the relevant Technical Framework volume.</w:t>
      </w:r>
    </w:p>
    <w:p w14:paraId="6B51A2E4" w14:textId="77777777" w:rsidR="00450D03" w:rsidRPr="00A43C98" w:rsidRDefault="00450D03" w:rsidP="00450D03">
      <w:pPr>
        <w:pStyle w:val="EditorInstructions"/>
      </w:pPr>
      <w:r w:rsidRPr="00A43C98">
        <w:t>Amend Section X.X by the following:</w:t>
      </w:r>
    </w:p>
    <w:p w14:paraId="35E2EBB5" w14:textId="77777777" w:rsidR="00450D03" w:rsidRPr="00A43C98" w:rsidRDefault="00450D03" w:rsidP="00450D03">
      <w:pPr>
        <w:pStyle w:val="BodyText"/>
      </w:pPr>
      <w:r w:rsidRPr="00A43C98">
        <w:t xml:space="preserve">Where the amendment adds text, make the added text </w:t>
      </w:r>
      <w:r w:rsidRPr="00A43C98">
        <w:rPr>
          <w:rStyle w:val="InsertText"/>
        </w:rPr>
        <w:t>bold underline</w:t>
      </w:r>
      <w:r w:rsidRPr="00A43C98">
        <w:t xml:space="preserve">. Where the amendment removes text, make the removed text </w:t>
      </w:r>
      <w:r w:rsidRPr="00A43C98">
        <w:rPr>
          <w:rStyle w:val="DeleteText"/>
        </w:rPr>
        <w:t>bold strikethrough</w:t>
      </w:r>
      <w:r w:rsidRPr="00A43C98">
        <w:t>. When entire new sections are added, introduce with editor’s instructions to “add new text” or similar, which for readability are not bolded or underlined.</w:t>
      </w:r>
    </w:p>
    <w:p w14:paraId="5D79415D" w14:textId="77777777" w:rsidR="00450D03" w:rsidRPr="00A43C98" w:rsidRDefault="00450D03" w:rsidP="00450D03">
      <w:pPr>
        <w:pStyle w:val="BodyText"/>
      </w:pPr>
    </w:p>
    <w:p w14:paraId="0FCD78FC" w14:textId="52915828" w:rsidR="00450D03" w:rsidRPr="00A43C98" w:rsidRDefault="00450D03" w:rsidP="00450D03">
      <w:pPr>
        <w:pStyle w:val="BodyText"/>
      </w:pPr>
      <w:r w:rsidRPr="00A43C98">
        <w:t xml:space="preserve">General information about IHE can be found at </w:t>
      </w:r>
      <w:hyperlink r:id="rId13" w:history="1">
        <w:r w:rsidRPr="00A43C98">
          <w:rPr>
            <w:rStyle w:val="Hyperlink"/>
          </w:rPr>
          <w:t>http://ihe.net</w:t>
        </w:r>
      </w:hyperlink>
      <w:r w:rsidRPr="00A43C98">
        <w:t>.</w:t>
      </w:r>
    </w:p>
    <w:p w14:paraId="58A71A1C" w14:textId="2CEFDC10" w:rsidR="00450D03" w:rsidRPr="00A43C98" w:rsidRDefault="00450D03" w:rsidP="00450D03">
      <w:pPr>
        <w:pStyle w:val="BodyText"/>
      </w:pPr>
      <w:r w:rsidRPr="00A43C98">
        <w:t xml:space="preserve">Information about the IHE IT Infrastructure domain can be found at </w:t>
      </w:r>
      <w:hyperlink r:id="rId14" w:history="1">
        <w:r w:rsidRPr="00A43C98">
          <w:rPr>
            <w:rStyle w:val="Hyperlink"/>
          </w:rPr>
          <w:t>http://ihe.net/IHE_Domains</w:t>
        </w:r>
      </w:hyperlink>
      <w:r w:rsidRPr="00A43C98">
        <w:t>.</w:t>
      </w:r>
    </w:p>
    <w:p w14:paraId="1DA197B7" w14:textId="08DA0A03" w:rsidR="00450D03" w:rsidRPr="00A43C98" w:rsidRDefault="00450D03" w:rsidP="00450D03">
      <w:pPr>
        <w:pStyle w:val="BodyText"/>
      </w:pPr>
      <w:r w:rsidRPr="00A43C98">
        <w:t xml:space="preserve">Information about the organization of IHE Technical Frameworks and Supplements and the process used to create them can be found at </w:t>
      </w:r>
      <w:hyperlink r:id="rId15" w:history="1">
        <w:r w:rsidRPr="00A43C98">
          <w:rPr>
            <w:rStyle w:val="Hyperlink"/>
          </w:rPr>
          <w:t>http://ihe.net/IHE_Process</w:t>
        </w:r>
      </w:hyperlink>
      <w:r w:rsidRPr="00A43C98">
        <w:t xml:space="preserve"> and </w:t>
      </w:r>
      <w:hyperlink r:id="rId16" w:history="1">
        <w:r w:rsidRPr="00A43C98">
          <w:rPr>
            <w:rStyle w:val="Hyperlink"/>
          </w:rPr>
          <w:t>http://ihe.net/Profiles</w:t>
        </w:r>
      </w:hyperlink>
      <w:r w:rsidRPr="00A43C98">
        <w:t>.</w:t>
      </w:r>
    </w:p>
    <w:p w14:paraId="5B45FE67" w14:textId="2FBED169" w:rsidR="00450D03" w:rsidRPr="00A43C98" w:rsidRDefault="00450D03" w:rsidP="00450D03">
      <w:pPr>
        <w:pStyle w:val="BodyText"/>
      </w:pPr>
      <w:r w:rsidRPr="00A43C98">
        <w:t xml:space="preserve">The current version of the IHE IT Infrastructure Technical Framework can be found at </w:t>
      </w:r>
      <w:bookmarkStart w:id="6" w:name="OLE_LINK2"/>
      <w:bookmarkStart w:id="7" w:name="OLE_LINK3"/>
      <w:r w:rsidR="00AF038B" w:rsidRPr="00A43C98">
        <w:fldChar w:fldCharType="begin"/>
      </w:r>
      <w:r w:rsidR="00AF038B" w:rsidRPr="00A43C98">
        <w:instrText xml:space="preserve"> HYPERLINK "http://ihe.net/Technical_Frameworks/" </w:instrText>
      </w:r>
      <w:r w:rsidR="00AF038B" w:rsidRPr="00A43C98">
        <w:fldChar w:fldCharType="separate"/>
      </w:r>
      <w:r w:rsidR="00AF038B" w:rsidRPr="00A43C98">
        <w:rPr>
          <w:rStyle w:val="Hyperlink"/>
        </w:rPr>
        <w:t>http://ihe.net/Technical_Frameworks</w:t>
      </w:r>
      <w:r w:rsidR="00AF038B" w:rsidRPr="00A43C98">
        <w:fldChar w:fldCharType="end"/>
      </w:r>
      <w:bookmarkEnd w:id="6"/>
      <w:bookmarkEnd w:id="7"/>
      <w:r w:rsidRPr="00A43C98">
        <w:t>.</w:t>
      </w:r>
    </w:p>
    <w:p w14:paraId="5C886BE4" w14:textId="77777777" w:rsidR="00776C2E" w:rsidRPr="00A43C98" w:rsidRDefault="00776C2E" w:rsidP="00663624">
      <w:pPr>
        <w:pStyle w:val="BodyText"/>
      </w:pPr>
    </w:p>
    <w:p w14:paraId="789FE28A" w14:textId="77777777" w:rsidR="00776C2E" w:rsidRPr="00A43C98" w:rsidRDefault="00776C2E" w:rsidP="000470A5">
      <w:pPr>
        <w:pStyle w:val="BodyText"/>
      </w:pPr>
    </w:p>
    <w:p w14:paraId="28C2CABC" w14:textId="77777777" w:rsidR="00776C2E" w:rsidRPr="00A43C98" w:rsidRDefault="00776C2E" w:rsidP="000470A5">
      <w:pPr>
        <w:pStyle w:val="BodyText"/>
        <w:rPr>
          <w:b/>
          <w:bCs/>
        </w:rPr>
      </w:pPr>
      <w:r w:rsidRPr="00A43C98">
        <w:rPr>
          <w:b/>
          <w:bCs/>
        </w:rPr>
        <w:br w:type="page"/>
      </w:r>
      <w:r w:rsidRPr="00A43C98">
        <w:rPr>
          <w:b/>
          <w:bCs/>
        </w:rPr>
        <w:lastRenderedPageBreak/>
        <w:t>CONTENTS</w:t>
      </w:r>
    </w:p>
    <w:p w14:paraId="53E858DA" w14:textId="77777777" w:rsidR="0003779A" w:rsidRPr="00A43C98" w:rsidRDefault="0003779A" w:rsidP="000470A5">
      <w:pPr>
        <w:pStyle w:val="BodyText"/>
        <w:rPr>
          <w:b/>
          <w:bCs/>
        </w:rPr>
      </w:pPr>
    </w:p>
    <w:p w14:paraId="2A100A76" w14:textId="0C19E322" w:rsidR="004A1F3E" w:rsidRDefault="000F5C18">
      <w:pPr>
        <w:pStyle w:val="TOC1"/>
        <w:rPr>
          <w:rFonts w:asciiTheme="minorHAnsi" w:eastAsiaTheme="minorEastAsia" w:hAnsiTheme="minorHAnsi" w:cstheme="minorBidi"/>
          <w:noProof/>
          <w:sz w:val="22"/>
          <w:szCs w:val="22"/>
        </w:rPr>
      </w:pPr>
      <w:r w:rsidRPr="00A43C98">
        <w:rPr>
          <w:b/>
          <w:bCs/>
          <w:caps/>
          <w:sz w:val="20"/>
        </w:rPr>
        <w:fldChar w:fldCharType="begin"/>
      </w:r>
      <w:r w:rsidRPr="00A43C98">
        <w:rPr>
          <w:b/>
          <w:bCs/>
          <w:caps/>
          <w:sz w:val="20"/>
        </w:rPr>
        <w:instrText xml:space="preserve"> TOC \o "1-5" \h \z \u </w:instrText>
      </w:r>
      <w:r w:rsidRPr="00A43C98">
        <w:rPr>
          <w:b/>
          <w:bCs/>
          <w:caps/>
          <w:sz w:val="20"/>
        </w:rPr>
        <w:fldChar w:fldCharType="separate"/>
      </w:r>
      <w:hyperlink w:anchor="_Toc2340406" w:history="1">
        <w:r w:rsidR="004A1F3E" w:rsidRPr="006850C2">
          <w:rPr>
            <w:rStyle w:val="Hyperlink"/>
            <w:noProof/>
          </w:rPr>
          <w:t>Introduction to this Supplement</w:t>
        </w:r>
        <w:r w:rsidR="004A1F3E">
          <w:rPr>
            <w:noProof/>
            <w:webHidden/>
          </w:rPr>
          <w:tab/>
        </w:r>
        <w:r w:rsidR="004A1F3E">
          <w:rPr>
            <w:noProof/>
            <w:webHidden/>
          </w:rPr>
          <w:fldChar w:fldCharType="begin"/>
        </w:r>
        <w:r w:rsidR="004A1F3E">
          <w:rPr>
            <w:noProof/>
            <w:webHidden/>
          </w:rPr>
          <w:instrText xml:space="preserve"> PAGEREF _Toc2340406 \h </w:instrText>
        </w:r>
        <w:r w:rsidR="004A1F3E">
          <w:rPr>
            <w:noProof/>
            <w:webHidden/>
          </w:rPr>
        </w:r>
        <w:r w:rsidR="004A1F3E">
          <w:rPr>
            <w:noProof/>
            <w:webHidden/>
          </w:rPr>
          <w:fldChar w:fldCharType="separate"/>
        </w:r>
        <w:r w:rsidR="004A1F3E">
          <w:rPr>
            <w:noProof/>
            <w:webHidden/>
          </w:rPr>
          <w:t>6</w:t>
        </w:r>
        <w:r w:rsidR="004A1F3E">
          <w:rPr>
            <w:noProof/>
            <w:webHidden/>
          </w:rPr>
          <w:fldChar w:fldCharType="end"/>
        </w:r>
      </w:hyperlink>
    </w:p>
    <w:p w14:paraId="446E1953" w14:textId="348D36CE" w:rsidR="004A1F3E" w:rsidRDefault="00A327F2">
      <w:pPr>
        <w:pStyle w:val="TOC2"/>
        <w:rPr>
          <w:rFonts w:asciiTheme="minorHAnsi" w:eastAsiaTheme="minorEastAsia" w:hAnsiTheme="minorHAnsi" w:cstheme="minorBidi"/>
          <w:noProof/>
          <w:sz w:val="22"/>
          <w:szCs w:val="22"/>
        </w:rPr>
      </w:pPr>
      <w:hyperlink w:anchor="_Toc2340407" w:history="1">
        <w:r w:rsidR="004A1F3E" w:rsidRPr="006850C2">
          <w:rPr>
            <w:rStyle w:val="Hyperlink"/>
            <w:noProof/>
          </w:rPr>
          <w:t>Open Issues and Questions</w:t>
        </w:r>
        <w:r w:rsidR="004A1F3E">
          <w:rPr>
            <w:noProof/>
            <w:webHidden/>
          </w:rPr>
          <w:tab/>
        </w:r>
        <w:r w:rsidR="004A1F3E">
          <w:rPr>
            <w:noProof/>
            <w:webHidden/>
          </w:rPr>
          <w:fldChar w:fldCharType="begin"/>
        </w:r>
        <w:r w:rsidR="004A1F3E">
          <w:rPr>
            <w:noProof/>
            <w:webHidden/>
          </w:rPr>
          <w:instrText xml:space="preserve"> PAGEREF _Toc2340407 \h </w:instrText>
        </w:r>
        <w:r w:rsidR="004A1F3E">
          <w:rPr>
            <w:noProof/>
            <w:webHidden/>
          </w:rPr>
        </w:r>
        <w:r w:rsidR="004A1F3E">
          <w:rPr>
            <w:noProof/>
            <w:webHidden/>
          </w:rPr>
          <w:fldChar w:fldCharType="separate"/>
        </w:r>
        <w:r w:rsidR="004A1F3E">
          <w:rPr>
            <w:noProof/>
            <w:webHidden/>
          </w:rPr>
          <w:t>8</w:t>
        </w:r>
        <w:r w:rsidR="004A1F3E">
          <w:rPr>
            <w:noProof/>
            <w:webHidden/>
          </w:rPr>
          <w:fldChar w:fldCharType="end"/>
        </w:r>
      </w:hyperlink>
    </w:p>
    <w:p w14:paraId="4ECE686F" w14:textId="35DAD9E1" w:rsidR="004A1F3E" w:rsidRDefault="00A327F2">
      <w:pPr>
        <w:pStyle w:val="TOC2"/>
        <w:rPr>
          <w:rFonts w:asciiTheme="minorHAnsi" w:eastAsiaTheme="minorEastAsia" w:hAnsiTheme="minorHAnsi" w:cstheme="minorBidi"/>
          <w:noProof/>
          <w:sz w:val="22"/>
          <w:szCs w:val="22"/>
        </w:rPr>
      </w:pPr>
      <w:hyperlink w:anchor="_Toc2340408" w:history="1">
        <w:r w:rsidR="004A1F3E" w:rsidRPr="006850C2">
          <w:rPr>
            <w:rStyle w:val="Hyperlink"/>
            <w:noProof/>
          </w:rPr>
          <w:t>Closed Issues</w:t>
        </w:r>
        <w:r w:rsidR="004A1F3E">
          <w:rPr>
            <w:noProof/>
            <w:webHidden/>
          </w:rPr>
          <w:tab/>
        </w:r>
        <w:r w:rsidR="004A1F3E">
          <w:rPr>
            <w:noProof/>
            <w:webHidden/>
          </w:rPr>
          <w:fldChar w:fldCharType="begin"/>
        </w:r>
        <w:r w:rsidR="004A1F3E">
          <w:rPr>
            <w:noProof/>
            <w:webHidden/>
          </w:rPr>
          <w:instrText xml:space="preserve"> PAGEREF _Toc2340408 \h </w:instrText>
        </w:r>
        <w:r w:rsidR="004A1F3E">
          <w:rPr>
            <w:noProof/>
            <w:webHidden/>
          </w:rPr>
        </w:r>
        <w:r w:rsidR="004A1F3E">
          <w:rPr>
            <w:noProof/>
            <w:webHidden/>
          </w:rPr>
          <w:fldChar w:fldCharType="separate"/>
        </w:r>
        <w:r w:rsidR="004A1F3E">
          <w:rPr>
            <w:noProof/>
            <w:webHidden/>
          </w:rPr>
          <w:t>9</w:t>
        </w:r>
        <w:r w:rsidR="004A1F3E">
          <w:rPr>
            <w:noProof/>
            <w:webHidden/>
          </w:rPr>
          <w:fldChar w:fldCharType="end"/>
        </w:r>
      </w:hyperlink>
    </w:p>
    <w:p w14:paraId="5F8937A6" w14:textId="54CBFA7F" w:rsidR="004A1F3E" w:rsidRDefault="00A327F2">
      <w:pPr>
        <w:pStyle w:val="TOC1"/>
        <w:rPr>
          <w:rFonts w:asciiTheme="minorHAnsi" w:eastAsiaTheme="minorEastAsia" w:hAnsiTheme="minorHAnsi" w:cstheme="minorBidi"/>
          <w:noProof/>
          <w:sz w:val="22"/>
          <w:szCs w:val="22"/>
        </w:rPr>
      </w:pPr>
      <w:hyperlink w:anchor="_Toc2340409" w:history="1">
        <w:r w:rsidR="004A1F3E" w:rsidRPr="006850C2">
          <w:rPr>
            <w:rStyle w:val="Hyperlink"/>
            <w:noProof/>
          </w:rPr>
          <w:t>Volume 1 – Profiles</w:t>
        </w:r>
        <w:r w:rsidR="004A1F3E">
          <w:rPr>
            <w:noProof/>
            <w:webHidden/>
          </w:rPr>
          <w:tab/>
        </w:r>
        <w:r w:rsidR="004A1F3E">
          <w:rPr>
            <w:noProof/>
            <w:webHidden/>
          </w:rPr>
          <w:fldChar w:fldCharType="begin"/>
        </w:r>
        <w:r w:rsidR="004A1F3E">
          <w:rPr>
            <w:noProof/>
            <w:webHidden/>
          </w:rPr>
          <w:instrText xml:space="preserve"> PAGEREF _Toc2340409 \h </w:instrText>
        </w:r>
        <w:r w:rsidR="004A1F3E">
          <w:rPr>
            <w:noProof/>
            <w:webHidden/>
          </w:rPr>
        </w:r>
        <w:r w:rsidR="004A1F3E">
          <w:rPr>
            <w:noProof/>
            <w:webHidden/>
          </w:rPr>
          <w:fldChar w:fldCharType="separate"/>
        </w:r>
        <w:r w:rsidR="004A1F3E">
          <w:rPr>
            <w:noProof/>
            <w:webHidden/>
          </w:rPr>
          <w:t>14</w:t>
        </w:r>
        <w:r w:rsidR="004A1F3E">
          <w:rPr>
            <w:noProof/>
            <w:webHidden/>
          </w:rPr>
          <w:fldChar w:fldCharType="end"/>
        </w:r>
      </w:hyperlink>
    </w:p>
    <w:p w14:paraId="2E28C687" w14:textId="61F19AEE" w:rsidR="004A1F3E" w:rsidRDefault="00A327F2">
      <w:pPr>
        <w:pStyle w:val="TOC1"/>
        <w:rPr>
          <w:rFonts w:asciiTheme="minorHAnsi" w:eastAsiaTheme="minorEastAsia" w:hAnsiTheme="minorHAnsi" w:cstheme="minorBidi"/>
          <w:noProof/>
          <w:sz w:val="22"/>
          <w:szCs w:val="22"/>
        </w:rPr>
      </w:pPr>
      <w:hyperlink w:anchor="_Toc2340410" w:history="1">
        <w:r w:rsidR="004A1F3E" w:rsidRPr="006850C2">
          <w:rPr>
            <w:rStyle w:val="Hyperlink"/>
            <w:noProof/>
          </w:rPr>
          <w:t>33 Mobile access to Health Documents (MHD) Profile</w:t>
        </w:r>
        <w:r w:rsidR="004A1F3E">
          <w:rPr>
            <w:noProof/>
            <w:webHidden/>
          </w:rPr>
          <w:tab/>
        </w:r>
        <w:r w:rsidR="004A1F3E">
          <w:rPr>
            <w:noProof/>
            <w:webHidden/>
          </w:rPr>
          <w:fldChar w:fldCharType="begin"/>
        </w:r>
        <w:r w:rsidR="004A1F3E">
          <w:rPr>
            <w:noProof/>
            <w:webHidden/>
          </w:rPr>
          <w:instrText xml:space="preserve"> PAGEREF _Toc2340410 \h </w:instrText>
        </w:r>
        <w:r w:rsidR="004A1F3E">
          <w:rPr>
            <w:noProof/>
            <w:webHidden/>
          </w:rPr>
        </w:r>
        <w:r w:rsidR="004A1F3E">
          <w:rPr>
            <w:noProof/>
            <w:webHidden/>
          </w:rPr>
          <w:fldChar w:fldCharType="separate"/>
        </w:r>
        <w:r w:rsidR="004A1F3E">
          <w:rPr>
            <w:noProof/>
            <w:webHidden/>
          </w:rPr>
          <w:t>14</w:t>
        </w:r>
        <w:r w:rsidR="004A1F3E">
          <w:rPr>
            <w:noProof/>
            <w:webHidden/>
          </w:rPr>
          <w:fldChar w:fldCharType="end"/>
        </w:r>
      </w:hyperlink>
    </w:p>
    <w:p w14:paraId="6D55001B" w14:textId="38B8BF25" w:rsidR="004A1F3E" w:rsidRDefault="00A327F2">
      <w:pPr>
        <w:pStyle w:val="TOC2"/>
        <w:rPr>
          <w:rFonts w:asciiTheme="minorHAnsi" w:eastAsiaTheme="minorEastAsia" w:hAnsiTheme="minorHAnsi" w:cstheme="minorBidi"/>
          <w:noProof/>
          <w:sz w:val="22"/>
          <w:szCs w:val="22"/>
        </w:rPr>
      </w:pPr>
      <w:hyperlink w:anchor="_Toc2340411" w:history="1">
        <w:r w:rsidR="004A1F3E" w:rsidRPr="006850C2">
          <w:rPr>
            <w:rStyle w:val="Hyperlink"/>
            <w:noProof/>
          </w:rPr>
          <w:t>33.1 MHD Actors, Transactions, and Content Modules</w:t>
        </w:r>
        <w:r w:rsidR="004A1F3E">
          <w:rPr>
            <w:noProof/>
            <w:webHidden/>
          </w:rPr>
          <w:tab/>
        </w:r>
        <w:r w:rsidR="004A1F3E">
          <w:rPr>
            <w:noProof/>
            <w:webHidden/>
          </w:rPr>
          <w:fldChar w:fldCharType="begin"/>
        </w:r>
        <w:r w:rsidR="004A1F3E">
          <w:rPr>
            <w:noProof/>
            <w:webHidden/>
          </w:rPr>
          <w:instrText xml:space="preserve"> PAGEREF _Toc2340411 \h </w:instrText>
        </w:r>
        <w:r w:rsidR="004A1F3E">
          <w:rPr>
            <w:noProof/>
            <w:webHidden/>
          </w:rPr>
        </w:r>
        <w:r w:rsidR="004A1F3E">
          <w:rPr>
            <w:noProof/>
            <w:webHidden/>
          </w:rPr>
          <w:fldChar w:fldCharType="separate"/>
        </w:r>
        <w:r w:rsidR="004A1F3E">
          <w:rPr>
            <w:noProof/>
            <w:webHidden/>
          </w:rPr>
          <w:t>15</w:t>
        </w:r>
        <w:r w:rsidR="004A1F3E">
          <w:rPr>
            <w:noProof/>
            <w:webHidden/>
          </w:rPr>
          <w:fldChar w:fldCharType="end"/>
        </w:r>
      </w:hyperlink>
    </w:p>
    <w:p w14:paraId="70F20E8E" w14:textId="3A02B3F5" w:rsidR="004A1F3E" w:rsidRDefault="00A327F2">
      <w:pPr>
        <w:pStyle w:val="TOC3"/>
        <w:rPr>
          <w:rFonts w:asciiTheme="minorHAnsi" w:eastAsiaTheme="minorEastAsia" w:hAnsiTheme="minorHAnsi" w:cstheme="minorBidi"/>
          <w:noProof/>
          <w:sz w:val="22"/>
          <w:szCs w:val="22"/>
        </w:rPr>
      </w:pPr>
      <w:hyperlink w:anchor="_Toc2340412" w:history="1">
        <w:r w:rsidR="004A1F3E" w:rsidRPr="006850C2">
          <w:rPr>
            <w:rStyle w:val="Hyperlink"/>
            <w:bCs/>
            <w:noProof/>
          </w:rPr>
          <w:t>33.1.1 Actor Descriptions and Actor Profile Requirements</w:t>
        </w:r>
        <w:r w:rsidR="004A1F3E">
          <w:rPr>
            <w:noProof/>
            <w:webHidden/>
          </w:rPr>
          <w:tab/>
        </w:r>
        <w:r w:rsidR="004A1F3E">
          <w:rPr>
            <w:noProof/>
            <w:webHidden/>
          </w:rPr>
          <w:fldChar w:fldCharType="begin"/>
        </w:r>
        <w:r w:rsidR="004A1F3E">
          <w:rPr>
            <w:noProof/>
            <w:webHidden/>
          </w:rPr>
          <w:instrText xml:space="preserve"> PAGEREF _Toc2340412 \h </w:instrText>
        </w:r>
        <w:r w:rsidR="004A1F3E">
          <w:rPr>
            <w:noProof/>
            <w:webHidden/>
          </w:rPr>
        </w:r>
        <w:r w:rsidR="004A1F3E">
          <w:rPr>
            <w:noProof/>
            <w:webHidden/>
          </w:rPr>
          <w:fldChar w:fldCharType="separate"/>
        </w:r>
        <w:r w:rsidR="004A1F3E">
          <w:rPr>
            <w:noProof/>
            <w:webHidden/>
          </w:rPr>
          <w:t>16</w:t>
        </w:r>
        <w:r w:rsidR="004A1F3E">
          <w:rPr>
            <w:noProof/>
            <w:webHidden/>
          </w:rPr>
          <w:fldChar w:fldCharType="end"/>
        </w:r>
      </w:hyperlink>
    </w:p>
    <w:p w14:paraId="11255C71" w14:textId="4D22093A" w:rsidR="004A1F3E" w:rsidRDefault="00A327F2">
      <w:pPr>
        <w:pStyle w:val="TOC2"/>
        <w:rPr>
          <w:rFonts w:asciiTheme="minorHAnsi" w:eastAsiaTheme="minorEastAsia" w:hAnsiTheme="minorHAnsi" w:cstheme="minorBidi"/>
          <w:noProof/>
          <w:sz w:val="22"/>
          <w:szCs w:val="22"/>
        </w:rPr>
      </w:pPr>
      <w:hyperlink w:anchor="_Toc2340413" w:history="1">
        <w:r w:rsidR="004A1F3E" w:rsidRPr="006850C2">
          <w:rPr>
            <w:rStyle w:val="Hyperlink"/>
            <w:noProof/>
          </w:rPr>
          <w:t>33.2 MHD Actor Options</w:t>
        </w:r>
        <w:r w:rsidR="004A1F3E">
          <w:rPr>
            <w:noProof/>
            <w:webHidden/>
          </w:rPr>
          <w:tab/>
        </w:r>
        <w:r w:rsidR="004A1F3E">
          <w:rPr>
            <w:noProof/>
            <w:webHidden/>
          </w:rPr>
          <w:fldChar w:fldCharType="begin"/>
        </w:r>
        <w:r w:rsidR="004A1F3E">
          <w:rPr>
            <w:noProof/>
            <w:webHidden/>
          </w:rPr>
          <w:instrText xml:space="preserve"> PAGEREF _Toc2340413 \h </w:instrText>
        </w:r>
        <w:r w:rsidR="004A1F3E">
          <w:rPr>
            <w:noProof/>
            <w:webHidden/>
          </w:rPr>
        </w:r>
        <w:r w:rsidR="004A1F3E">
          <w:rPr>
            <w:noProof/>
            <w:webHidden/>
          </w:rPr>
          <w:fldChar w:fldCharType="separate"/>
        </w:r>
        <w:r w:rsidR="004A1F3E">
          <w:rPr>
            <w:noProof/>
            <w:webHidden/>
          </w:rPr>
          <w:t>16</w:t>
        </w:r>
        <w:r w:rsidR="004A1F3E">
          <w:rPr>
            <w:noProof/>
            <w:webHidden/>
          </w:rPr>
          <w:fldChar w:fldCharType="end"/>
        </w:r>
      </w:hyperlink>
    </w:p>
    <w:p w14:paraId="61582275" w14:textId="6979498A" w:rsidR="004A1F3E" w:rsidRDefault="00A327F2">
      <w:pPr>
        <w:pStyle w:val="TOC3"/>
        <w:rPr>
          <w:rFonts w:asciiTheme="minorHAnsi" w:eastAsiaTheme="minorEastAsia" w:hAnsiTheme="minorHAnsi" w:cstheme="minorBidi"/>
          <w:noProof/>
          <w:sz w:val="22"/>
          <w:szCs w:val="22"/>
        </w:rPr>
      </w:pPr>
      <w:hyperlink w:anchor="_Toc2340414" w:history="1">
        <w:r w:rsidR="004A1F3E" w:rsidRPr="006850C2">
          <w:rPr>
            <w:rStyle w:val="Hyperlink"/>
            <w:bCs/>
            <w:noProof/>
          </w:rPr>
          <w:t>33.2.1 Comprehensive Metadata Option</w:t>
        </w:r>
        <w:r w:rsidR="004A1F3E">
          <w:rPr>
            <w:noProof/>
            <w:webHidden/>
          </w:rPr>
          <w:tab/>
        </w:r>
        <w:r w:rsidR="004A1F3E">
          <w:rPr>
            <w:noProof/>
            <w:webHidden/>
          </w:rPr>
          <w:fldChar w:fldCharType="begin"/>
        </w:r>
        <w:r w:rsidR="004A1F3E">
          <w:rPr>
            <w:noProof/>
            <w:webHidden/>
          </w:rPr>
          <w:instrText xml:space="preserve"> PAGEREF _Toc2340414 \h </w:instrText>
        </w:r>
        <w:r w:rsidR="004A1F3E">
          <w:rPr>
            <w:noProof/>
            <w:webHidden/>
          </w:rPr>
        </w:r>
        <w:r w:rsidR="004A1F3E">
          <w:rPr>
            <w:noProof/>
            <w:webHidden/>
          </w:rPr>
          <w:fldChar w:fldCharType="separate"/>
        </w:r>
        <w:r w:rsidR="004A1F3E">
          <w:rPr>
            <w:noProof/>
            <w:webHidden/>
          </w:rPr>
          <w:t>17</w:t>
        </w:r>
        <w:r w:rsidR="004A1F3E">
          <w:rPr>
            <w:noProof/>
            <w:webHidden/>
          </w:rPr>
          <w:fldChar w:fldCharType="end"/>
        </w:r>
      </w:hyperlink>
    </w:p>
    <w:p w14:paraId="0D2EC051" w14:textId="67C394D6" w:rsidR="004A1F3E" w:rsidRDefault="00A327F2">
      <w:pPr>
        <w:pStyle w:val="TOC3"/>
        <w:rPr>
          <w:rFonts w:asciiTheme="minorHAnsi" w:eastAsiaTheme="minorEastAsia" w:hAnsiTheme="minorHAnsi" w:cstheme="minorBidi"/>
          <w:noProof/>
          <w:sz w:val="22"/>
          <w:szCs w:val="22"/>
        </w:rPr>
      </w:pPr>
      <w:hyperlink w:anchor="_Toc2340415" w:history="1">
        <w:r w:rsidR="004A1F3E" w:rsidRPr="006850C2">
          <w:rPr>
            <w:rStyle w:val="Hyperlink"/>
            <w:bCs/>
            <w:noProof/>
          </w:rPr>
          <w:t>33.2.2 XDS on FHIR Option</w:t>
        </w:r>
        <w:r w:rsidR="004A1F3E">
          <w:rPr>
            <w:noProof/>
            <w:webHidden/>
          </w:rPr>
          <w:tab/>
        </w:r>
        <w:r w:rsidR="004A1F3E">
          <w:rPr>
            <w:noProof/>
            <w:webHidden/>
          </w:rPr>
          <w:fldChar w:fldCharType="begin"/>
        </w:r>
        <w:r w:rsidR="004A1F3E">
          <w:rPr>
            <w:noProof/>
            <w:webHidden/>
          </w:rPr>
          <w:instrText xml:space="preserve"> PAGEREF _Toc2340415 \h </w:instrText>
        </w:r>
        <w:r w:rsidR="004A1F3E">
          <w:rPr>
            <w:noProof/>
            <w:webHidden/>
          </w:rPr>
        </w:r>
        <w:r w:rsidR="004A1F3E">
          <w:rPr>
            <w:noProof/>
            <w:webHidden/>
          </w:rPr>
          <w:fldChar w:fldCharType="separate"/>
        </w:r>
        <w:r w:rsidR="004A1F3E">
          <w:rPr>
            <w:noProof/>
            <w:webHidden/>
          </w:rPr>
          <w:t>17</w:t>
        </w:r>
        <w:r w:rsidR="004A1F3E">
          <w:rPr>
            <w:noProof/>
            <w:webHidden/>
          </w:rPr>
          <w:fldChar w:fldCharType="end"/>
        </w:r>
      </w:hyperlink>
    </w:p>
    <w:p w14:paraId="5594A6C9" w14:textId="58933F25" w:rsidR="004A1F3E" w:rsidRDefault="00A327F2">
      <w:pPr>
        <w:pStyle w:val="TOC2"/>
        <w:rPr>
          <w:rFonts w:asciiTheme="minorHAnsi" w:eastAsiaTheme="minorEastAsia" w:hAnsiTheme="minorHAnsi" w:cstheme="minorBidi"/>
          <w:noProof/>
          <w:sz w:val="22"/>
          <w:szCs w:val="22"/>
        </w:rPr>
      </w:pPr>
      <w:hyperlink w:anchor="_Toc2340416" w:history="1">
        <w:r w:rsidR="004A1F3E" w:rsidRPr="006850C2">
          <w:rPr>
            <w:rStyle w:val="Hyperlink"/>
            <w:noProof/>
          </w:rPr>
          <w:t>33.3 MHD Actor Required Groupings</w:t>
        </w:r>
        <w:r w:rsidR="004A1F3E">
          <w:rPr>
            <w:noProof/>
            <w:webHidden/>
          </w:rPr>
          <w:tab/>
        </w:r>
        <w:r w:rsidR="004A1F3E">
          <w:rPr>
            <w:noProof/>
            <w:webHidden/>
          </w:rPr>
          <w:fldChar w:fldCharType="begin"/>
        </w:r>
        <w:r w:rsidR="004A1F3E">
          <w:rPr>
            <w:noProof/>
            <w:webHidden/>
          </w:rPr>
          <w:instrText xml:space="preserve"> PAGEREF _Toc2340416 \h </w:instrText>
        </w:r>
        <w:r w:rsidR="004A1F3E">
          <w:rPr>
            <w:noProof/>
            <w:webHidden/>
          </w:rPr>
        </w:r>
        <w:r w:rsidR="004A1F3E">
          <w:rPr>
            <w:noProof/>
            <w:webHidden/>
          </w:rPr>
          <w:fldChar w:fldCharType="separate"/>
        </w:r>
        <w:r w:rsidR="004A1F3E">
          <w:rPr>
            <w:noProof/>
            <w:webHidden/>
          </w:rPr>
          <w:t>17</w:t>
        </w:r>
        <w:r w:rsidR="004A1F3E">
          <w:rPr>
            <w:noProof/>
            <w:webHidden/>
          </w:rPr>
          <w:fldChar w:fldCharType="end"/>
        </w:r>
      </w:hyperlink>
    </w:p>
    <w:p w14:paraId="42CF522C" w14:textId="20C51A62" w:rsidR="004A1F3E" w:rsidRDefault="00A327F2">
      <w:pPr>
        <w:pStyle w:val="TOC2"/>
        <w:rPr>
          <w:rFonts w:asciiTheme="minorHAnsi" w:eastAsiaTheme="minorEastAsia" w:hAnsiTheme="minorHAnsi" w:cstheme="minorBidi"/>
          <w:noProof/>
          <w:sz w:val="22"/>
          <w:szCs w:val="22"/>
        </w:rPr>
      </w:pPr>
      <w:hyperlink w:anchor="_Toc2340417" w:history="1">
        <w:r w:rsidR="004A1F3E" w:rsidRPr="006850C2">
          <w:rPr>
            <w:rStyle w:val="Hyperlink"/>
            <w:noProof/>
          </w:rPr>
          <w:t>33.4 MHD Overview</w:t>
        </w:r>
        <w:r w:rsidR="004A1F3E">
          <w:rPr>
            <w:noProof/>
            <w:webHidden/>
          </w:rPr>
          <w:tab/>
        </w:r>
        <w:r w:rsidR="004A1F3E">
          <w:rPr>
            <w:noProof/>
            <w:webHidden/>
          </w:rPr>
          <w:fldChar w:fldCharType="begin"/>
        </w:r>
        <w:r w:rsidR="004A1F3E">
          <w:rPr>
            <w:noProof/>
            <w:webHidden/>
          </w:rPr>
          <w:instrText xml:space="preserve"> PAGEREF _Toc2340417 \h </w:instrText>
        </w:r>
        <w:r w:rsidR="004A1F3E">
          <w:rPr>
            <w:noProof/>
            <w:webHidden/>
          </w:rPr>
        </w:r>
        <w:r w:rsidR="004A1F3E">
          <w:rPr>
            <w:noProof/>
            <w:webHidden/>
          </w:rPr>
          <w:fldChar w:fldCharType="separate"/>
        </w:r>
        <w:r w:rsidR="004A1F3E">
          <w:rPr>
            <w:noProof/>
            <w:webHidden/>
          </w:rPr>
          <w:t>18</w:t>
        </w:r>
        <w:r w:rsidR="004A1F3E">
          <w:rPr>
            <w:noProof/>
            <w:webHidden/>
          </w:rPr>
          <w:fldChar w:fldCharType="end"/>
        </w:r>
      </w:hyperlink>
    </w:p>
    <w:p w14:paraId="26904411" w14:textId="18391BED" w:rsidR="004A1F3E" w:rsidRDefault="00A327F2">
      <w:pPr>
        <w:pStyle w:val="TOC3"/>
        <w:rPr>
          <w:rFonts w:asciiTheme="minorHAnsi" w:eastAsiaTheme="minorEastAsia" w:hAnsiTheme="minorHAnsi" w:cstheme="minorBidi"/>
          <w:noProof/>
          <w:sz w:val="22"/>
          <w:szCs w:val="22"/>
        </w:rPr>
      </w:pPr>
      <w:hyperlink w:anchor="_Toc2340418" w:history="1">
        <w:r w:rsidR="004A1F3E" w:rsidRPr="006850C2">
          <w:rPr>
            <w:rStyle w:val="Hyperlink"/>
            <w:bCs/>
            <w:noProof/>
          </w:rPr>
          <w:t>33.4.1 Concepts</w:t>
        </w:r>
        <w:r w:rsidR="004A1F3E">
          <w:rPr>
            <w:noProof/>
            <w:webHidden/>
          </w:rPr>
          <w:tab/>
        </w:r>
        <w:r w:rsidR="004A1F3E">
          <w:rPr>
            <w:noProof/>
            <w:webHidden/>
          </w:rPr>
          <w:fldChar w:fldCharType="begin"/>
        </w:r>
        <w:r w:rsidR="004A1F3E">
          <w:rPr>
            <w:noProof/>
            <w:webHidden/>
          </w:rPr>
          <w:instrText xml:space="preserve"> PAGEREF _Toc2340418 \h </w:instrText>
        </w:r>
        <w:r w:rsidR="004A1F3E">
          <w:rPr>
            <w:noProof/>
            <w:webHidden/>
          </w:rPr>
        </w:r>
        <w:r w:rsidR="004A1F3E">
          <w:rPr>
            <w:noProof/>
            <w:webHidden/>
          </w:rPr>
          <w:fldChar w:fldCharType="separate"/>
        </w:r>
        <w:r w:rsidR="004A1F3E">
          <w:rPr>
            <w:noProof/>
            <w:webHidden/>
          </w:rPr>
          <w:t>18</w:t>
        </w:r>
        <w:r w:rsidR="004A1F3E">
          <w:rPr>
            <w:noProof/>
            <w:webHidden/>
          </w:rPr>
          <w:fldChar w:fldCharType="end"/>
        </w:r>
      </w:hyperlink>
    </w:p>
    <w:p w14:paraId="0790111A" w14:textId="70AE36EA" w:rsidR="004A1F3E" w:rsidRDefault="00A327F2">
      <w:pPr>
        <w:pStyle w:val="TOC3"/>
        <w:rPr>
          <w:rFonts w:asciiTheme="minorHAnsi" w:eastAsiaTheme="minorEastAsia" w:hAnsiTheme="minorHAnsi" w:cstheme="minorBidi"/>
          <w:noProof/>
          <w:sz w:val="22"/>
          <w:szCs w:val="22"/>
        </w:rPr>
      </w:pPr>
      <w:hyperlink w:anchor="_Toc2340419" w:history="1">
        <w:r w:rsidR="004A1F3E" w:rsidRPr="006850C2">
          <w:rPr>
            <w:rStyle w:val="Hyperlink"/>
            <w:bCs/>
            <w:noProof/>
          </w:rPr>
          <w:t>33.4.2 Use Case #1: Publication of new documents</w:t>
        </w:r>
        <w:r w:rsidR="004A1F3E">
          <w:rPr>
            <w:noProof/>
            <w:webHidden/>
          </w:rPr>
          <w:tab/>
        </w:r>
        <w:r w:rsidR="004A1F3E">
          <w:rPr>
            <w:noProof/>
            <w:webHidden/>
          </w:rPr>
          <w:fldChar w:fldCharType="begin"/>
        </w:r>
        <w:r w:rsidR="004A1F3E">
          <w:rPr>
            <w:noProof/>
            <w:webHidden/>
          </w:rPr>
          <w:instrText xml:space="preserve"> PAGEREF _Toc2340419 \h </w:instrText>
        </w:r>
        <w:r w:rsidR="004A1F3E">
          <w:rPr>
            <w:noProof/>
            <w:webHidden/>
          </w:rPr>
        </w:r>
        <w:r w:rsidR="004A1F3E">
          <w:rPr>
            <w:noProof/>
            <w:webHidden/>
          </w:rPr>
          <w:fldChar w:fldCharType="separate"/>
        </w:r>
        <w:r w:rsidR="004A1F3E">
          <w:rPr>
            <w:noProof/>
            <w:webHidden/>
          </w:rPr>
          <w:t>19</w:t>
        </w:r>
        <w:r w:rsidR="004A1F3E">
          <w:rPr>
            <w:noProof/>
            <w:webHidden/>
          </w:rPr>
          <w:fldChar w:fldCharType="end"/>
        </w:r>
      </w:hyperlink>
    </w:p>
    <w:p w14:paraId="3CECCC84" w14:textId="7B4AA88A" w:rsidR="004A1F3E" w:rsidRDefault="00A327F2">
      <w:pPr>
        <w:pStyle w:val="TOC4"/>
        <w:rPr>
          <w:rFonts w:asciiTheme="minorHAnsi" w:eastAsiaTheme="minorEastAsia" w:hAnsiTheme="minorHAnsi" w:cstheme="minorBidi"/>
          <w:noProof/>
          <w:sz w:val="22"/>
          <w:szCs w:val="22"/>
        </w:rPr>
      </w:pPr>
      <w:hyperlink w:anchor="_Toc2340420" w:history="1">
        <w:r w:rsidR="004A1F3E" w:rsidRPr="006850C2">
          <w:rPr>
            <w:rStyle w:val="Hyperlink"/>
            <w:noProof/>
          </w:rPr>
          <w:t>33.4.2.1 Publication of new documents Use Case description</w:t>
        </w:r>
        <w:r w:rsidR="004A1F3E">
          <w:rPr>
            <w:noProof/>
            <w:webHidden/>
          </w:rPr>
          <w:tab/>
        </w:r>
        <w:r w:rsidR="004A1F3E">
          <w:rPr>
            <w:noProof/>
            <w:webHidden/>
          </w:rPr>
          <w:fldChar w:fldCharType="begin"/>
        </w:r>
        <w:r w:rsidR="004A1F3E">
          <w:rPr>
            <w:noProof/>
            <w:webHidden/>
          </w:rPr>
          <w:instrText xml:space="preserve"> PAGEREF _Toc2340420 \h </w:instrText>
        </w:r>
        <w:r w:rsidR="004A1F3E">
          <w:rPr>
            <w:noProof/>
            <w:webHidden/>
          </w:rPr>
        </w:r>
        <w:r w:rsidR="004A1F3E">
          <w:rPr>
            <w:noProof/>
            <w:webHidden/>
          </w:rPr>
          <w:fldChar w:fldCharType="separate"/>
        </w:r>
        <w:r w:rsidR="004A1F3E">
          <w:rPr>
            <w:noProof/>
            <w:webHidden/>
          </w:rPr>
          <w:t>19</w:t>
        </w:r>
        <w:r w:rsidR="004A1F3E">
          <w:rPr>
            <w:noProof/>
            <w:webHidden/>
          </w:rPr>
          <w:fldChar w:fldCharType="end"/>
        </w:r>
      </w:hyperlink>
    </w:p>
    <w:p w14:paraId="636EB506" w14:textId="14398A3B" w:rsidR="004A1F3E" w:rsidRDefault="00A327F2">
      <w:pPr>
        <w:pStyle w:val="TOC4"/>
        <w:rPr>
          <w:rFonts w:asciiTheme="minorHAnsi" w:eastAsiaTheme="minorEastAsia" w:hAnsiTheme="minorHAnsi" w:cstheme="minorBidi"/>
          <w:noProof/>
          <w:sz w:val="22"/>
          <w:szCs w:val="22"/>
        </w:rPr>
      </w:pPr>
      <w:hyperlink w:anchor="_Toc2340421" w:history="1">
        <w:r w:rsidR="004A1F3E" w:rsidRPr="006850C2">
          <w:rPr>
            <w:rStyle w:val="Hyperlink"/>
            <w:noProof/>
          </w:rPr>
          <w:t>33.4.2.2 Publication of new documents Process Flow</w:t>
        </w:r>
        <w:r w:rsidR="004A1F3E">
          <w:rPr>
            <w:noProof/>
            <w:webHidden/>
          </w:rPr>
          <w:tab/>
        </w:r>
        <w:r w:rsidR="004A1F3E">
          <w:rPr>
            <w:noProof/>
            <w:webHidden/>
          </w:rPr>
          <w:fldChar w:fldCharType="begin"/>
        </w:r>
        <w:r w:rsidR="004A1F3E">
          <w:rPr>
            <w:noProof/>
            <w:webHidden/>
          </w:rPr>
          <w:instrText xml:space="preserve"> PAGEREF _Toc2340421 \h </w:instrText>
        </w:r>
        <w:r w:rsidR="004A1F3E">
          <w:rPr>
            <w:noProof/>
            <w:webHidden/>
          </w:rPr>
        </w:r>
        <w:r w:rsidR="004A1F3E">
          <w:rPr>
            <w:noProof/>
            <w:webHidden/>
          </w:rPr>
          <w:fldChar w:fldCharType="separate"/>
        </w:r>
        <w:r w:rsidR="004A1F3E">
          <w:rPr>
            <w:noProof/>
            <w:webHidden/>
          </w:rPr>
          <w:t>19</w:t>
        </w:r>
        <w:r w:rsidR="004A1F3E">
          <w:rPr>
            <w:noProof/>
            <w:webHidden/>
          </w:rPr>
          <w:fldChar w:fldCharType="end"/>
        </w:r>
      </w:hyperlink>
    </w:p>
    <w:p w14:paraId="2923958D" w14:textId="5CDBCC46" w:rsidR="004A1F3E" w:rsidRDefault="00A327F2">
      <w:pPr>
        <w:pStyle w:val="TOC3"/>
        <w:rPr>
          <w:rFonts w:asciiTheme="minorHAnsi" w:eastAsiaTheme="minorEastAsia" w:hAnsiTheme="minorHAnsi" w:cstheme="minorBidi"/>
          <w:noProof/>
          <w:sz w:val="22"/>
          <w:szCs w:val="22"/>
        </w:rPr>
      </w:pPr>
      <w:hyperlink w:anchor="_Toc2340422" w:history="1">
        <w:r w:rsidR="004A1F3E" w:rsidRPr="006850C2">
          <w:rPr>
            <w:rStyle w:val="Hyperlink"/>
            <w:bCs/>
            <w:noProof/>
          </w:rPr>
          <w:t>33.4.3 Use Case #2: Discovery and Retrieval of existing documents</w:t>
        </w:r>
        <w:r w:rsidR="004A1F3E">
          <w:rPr>
            <w:noProof/>
            <w:webHidden/>
          </w:rPr>
          <w:tab/>
        </w:r>
        <w:r w:rsidR="004A1F3E">
          <w:rPr>
            <w:noProof/>
            <w:webHidden/>
          </w:rPr>
          <w:fldChar w:fldCharType="begin"/>
        </w:r>
        <w:r w:rsidR="004A1F3E">
          <w:rPr>
            <w:noProof/>
            <w:webHidden/>
          </w:rPr>
          <w:instrText xml:space="preserve"> PAGEREF _Toc2340422 \h </w:instrText>
        </w:r>
        <w:r w:rsidR="004A1F3E">
          <w:rPr>
            <w:noProof/>
            <w:webHidden/>
          </w:rPr>
        </w:r>
        <w:r w:rsidR="004A1F3E">
          <w:rPr>
            <w:noProof/>
            <w:webHidden/>
          </w:rPr>
          <w:fldChar w:fldCharType="separate"/>
        </w:r>
        <w:r w:rsidR="004A1F3E">
          <w:rPr>
            <w:noProof/>
            <w:webHidden/>
          </w:rPr>
          <w:t>20</w:t>
        </w:r>
        <w:r w:rsidR="004A1F3E">
          <w:rPr>
            <w:noProof/>
            <w:webHidden/>
          </w:rPr>
          <w:fldChar w:fldCharType="end"/>
        </w:r>
      </w:hyperlink>
    </w:p>
    <w:p w14:paraId="552D0B0D" w14:textId="3AA68F57" w:rsidR="004A1F3E" w:rsidRDefault="00A327F2">
      <w:pPr>
        <w:pStyle w:val="TOC4"/>
        <w:rPr>
          <w:rFonts w:asciiTheme="minorHAnsi" w:eastAsiaTheme="minorEastAsia" w:hAnsiTheme="minorHAnsi" w:cstheme="minorBidi"/>
          <w:noProof/>
          <w:sz w:val="22"/>
          <w:szCs w:val="22"/>
        </w:rPr>
      </w:pPr>
      <w:hyperlink w:anchor="_Toc2340423" w:history="1">
        <w:r w:rsidR="004A1F3E" w:rsidRPr="006850C2">
          <w:rPr>
            <w:rStyle w:val="Hyperlink"/>
            <w:noProof/>
          </w:rPr>
          <w:t>33.4.3.1 Discovery and Retrieval of existing documents Use Case Description</w:t>
        </w:r>
        <w:r w:rsidR="004A1F3E">
          <w:rPr>
            <w:noProof/>
            <w:webHidden/>
          </w:rPr>
          <w:tab/>
        </w:r>
        <w:r w:rsidR="004A1F3E">
          <w:rPr>
            <w:noProof/>
            <w:webHidden/>
          </w:rPr>
          <w:fldChar w:fldCharType="begin"/>
        </w:r>
        <w:r w:rsidR="004A1F3E">
          <w:rPr>
            <w:noProof/>
            <w:webHidden/>
          </w:rPr>
          <w:instrText xml:space="preserve"> PAGEREF _Toc2340423 \h </w:instrText>
        </w:r>
        <w:r w:rsidR="004A1F3E">
          <w:rPr>
            <w:noProof/>
            <w:webHidden/>
          </w:rPr>
        </w:r>
        <w:r w:rsidR="004A1F3E">
          <w:rPr>
            <w:noProof/>
            <w:webHidden/>
          </w:rPr>
          <w:fldChar w:fldCharType="separate"/>
        </w:r>
        <w:r w:rsidR="004A1F3E">
          <w:rPr>
            <w:noProof/>
            <w:webHidden/>
          </w:rPr>
          <w:t>20</w:t>
        </w:r>
        <w:r w:rsidR="004A1F3E">
          <w:rPr>
            <w:noProof/>
            <w:webHidden/>
          </w:rPr>
          <w:fldChar w:fldCharType="end"/>
        </w:r>
      </w:hyperlink>
    </w:p>
    <w:p w14:paraId="3C0DE0D8" w14:textId="2F6A741F" w:rsidR="004A1F3E" w:rsidRDefault="00A327F2">
      <w:pPr>
        <w:pStyle w:val="TOC4"/>
        <w:rPr>
          <w:rFonts w:asciiTheme="minorHAnsi" w:eastAsiaTheme="minorEastAsia" w:hAnsiTheme="minorHAnsi" w:cstheme="minorBidi"/>
          <w:noProof/>
          <w:sz w:val="22"/>
          <w:szCs w:val="22"/>
        </w:rPr>
      </w:pPr>
      <w:hyperlink w:anchor="_Toc2340424" w:history="1">
        <w:r w:rsidR="004A1F3E" w:rsidRPr="006850C2">
          <w:rPr>
            <w:rStyle w:val="Hyperlink"/>
            <w:noProof/>
          </w:rPr>
          <w:t>33.4.3.2 Discovery and Retrieval of existing documents Process Flow</w:t>
        </w:r>
        <w:r w:rsidR="004A1F3E">
          <w:rPr>
            <w:noProof/>
            <w:webHidden/>
          </w:rPr>
          <w:tab/>
        </w:r>
        <w:r w:rsidR="004A1F3E">
          <w:rPr>
            <w:noProof/>
            <w:webHidden/>
          </w:rPr>
          <w:fldChar w:fldCharType="begin"/>
        </w:r>
        <w:r w:rsidR="004A1F3E">
          <w:rPr>
            <w:noProof/>
            <w:webHidden/>
          </w:rPr>
          <w:instrText xml:space="preserve"> PAGEREF _Toc2340424 \h </w:instrText>
        </w:r>
        <w:r w:rsidR="004A1F3E">
          <w:rPr>
            <w:noProof/>
            <w:webHidden/>
          </w:rPr>
        </w:r>
        <w:r w:rsidR="004A1F3E">
          <w:rPr>
            <w:noProof/>
            <w:webHidden/>
          </w:rPr>
          <w:fldChar w:fldCharType="separate"/>
        </w:r>
        <w:r w:rsidR="004A1F3E">
          <w:rPr>
            <w:noProof/>
            <w:webHidden/>
          </w:rPr>
          <w:t>20</w:t>
        </w:r>
        <w:r w:rsidR="004A1F3E">
          <w:rPr>
            <w:noProof/>
            <w:webHidden/>
          </w:rPr>
          <w:fldChar w:fldCharType="end"/>
        </w:r>
      </w:hyperlink>
    </w:p>
    <w:p w14:paraId="7B778041" w14:textId="235E14D1" w:rsidR="004A1F3E" w:rsidRDefault="00A327F2">
      <w:pPr>
        <w:pStyle w:val="TOC3"/>
        <w:rPr>
          <w:rFonts w:asciiTheme="minorHAnsi" w:eastAsiaTheme="minorEastAsia" w:hAnsiTheme="minorHAnsi" w:cstheme="minorBidi"/>
          <w:noProof/>
          <w:sz w:val="22"/>
          <w:szCs w:val="22"/>
        </w:rPr>
      </w:pPr>
      <w:hyperlink w:anchor="_Toc2340425" w:history="1">
        <w:r w:rsidR="004A1F3E" w:rsidRPr="006850C2">
          <w:rPr>
            <w:rStyle w:val="Hyperlink"/>
            <w:bCs/>
            <w:noProof/>
          </w:rPr>
          <w:t>33.4.4 Mapping to RESTful operators</w:t>
        </w:r>
        <w:r w:rsidR="004A1F3E">
          <w:rPr>
            <w:noProof/>
            <w:webHidden/>
          </w:rPr>
          <w:tab/>
        </w:r>
        <w:r w:rsidR="004A1F3E">
          <w:rPr>
            <w:noProof/>
            <w:webHidden/>
          </w:rPr>
          <w:fldChar w:fldCharType="begin"/>
        </w:r>
        <w:r w:rsidR="004A1F3E">
          <w:rPr>
            <w:noProof/>
            <w:webHidden/>
          </w:rPr>
          <w:instrText xml:space="preserve"> PAGEREF _Toc2340425 \h </w:instrText>
        </w:r>
        <w:r w:rsidR="004A1F3E">
          <w:rPr>
            <w:noProof/>
            <w:webHidden/>
          </w:rPr>
        </w:r>
        <w:r w:rsidR="004A1F3E">
          <w:rPr>
            <w:noProof/>
            <w:webHidden/>
          </w:rPr>
          <w:fldChar w:fldCharType="separate"/>
        </w:r>
        <w:r w:rsidR="004A1F3E">
          <w:rPr>
            <w:noProof/>
            <w:webHidden/>
          </w:rPr>
          <w:t>20</w:t>
        </w:r>
        <w:r w:rsidR="004A1F3E">
          <w:rPr>
            <w:noProof/>
            <w:webHidden/>
          </w:rPr>
          <w:fldChar w:fldCharType="end"/>
        </w:r>
      </w:hyperlink>
    </w:p>
    <w:p w14:paraId="328029E3" w14:textId="0CA91016" w:rsidR="004A1F3E" w:rsidRDefault="00A327F2">
      <w:pPr>
        <w:pStyle w:val="TOC2"/>
        <w:rPr>
          <w:rFonts w:asciiTheme="minorHAnsi" w:eastAsiaTheme="minorEastAsia" w:hAnsiTheme="minorHAnsi" w:cstheme="minorBidi"/>
          <w:noProof/>
          <w:sz w:val="22"/>
          <w:szCs w:val="22"/>
        </w:rPr>
      </w:pPr>
      <w:hyperlink w:anchor="_Toc2340426" w:history="1">
        <w:r w:rsidR="004A1F3E" w:rsidRPr="006850C2">
          <w:rPr>
            <w:rStyle w:val="Hyperlink"/>
            <w:noProof/>
          </w:rPr>
          <w:t>33.5 MHD Security Considerations</w:t>
        </w:r>
        <w:r w:rsidR="004A1F3E">
          <w:rPr>
            <w:noProof/>
            <w:webHidden/>
          </w:rPr>
          <w:tab/>
        </w:r>
        <w:r w:rsidR="004A1F3E">
          <w:rPr>
            <w:noProof/>
            <w:webHidden/>
          </w:rPr>
          <w:fldChar w:fldCharType="begin"/>
        </w:r>
        <w:r w:rsidR="004A1F3E">
          <w:rPr>
            <w:noProof/>
            <w:webHidden/>
          </w:rPr>
          <w:instrText xml:space="preserve"> PAGEREF _Toc2340426 \h </w:instrText>
        </w:r>
        <w:r w:rsidR="004A1F3E">
          <w:rPr>
            <w:noProof/>
            <w:webHidden/>
          </w:rPr>
        </w:r>
        <w:r w:rsidR="004A1F3E">
          <w:rPr>
            <w:noProof/>
            <w:webHidden/>
          </w:rPr>
          <w:fldChar w:fldCharType="separate"/>
        </w:r>
        <w:r w:rsidR="004A1F3E">
          <w:rPr>
            <w:noProof/>
            <w:webHidden/>
          </w:rPr>
          <w:t>21</w:t>
        </w:r>
        <w:r w:rsidR="004A1F3E">
          <w:rPr>
            <w:noProof/>
            <w:webHidden/>
          </w:rPr>
          <w:fldChar w:fldCharType="end"/>
        </w:r>
      </w:hyperlink>
    </w:p>
    <w:p w14:paraId="79D3AF12" w14:textId="4A027A86" w:rsidR="004A1F3E" w:rsidRDefault="00A327F2">
      <w:pPr>
        <w:pStyle w:val="TOC2"/>
        <w:rPr>
          <w:rFonts w:asciiTheme="minorHAnsi" w:eastAsiaTheme="minorEastAsia" w:hAnsiTheme="minorHAnsi" w:cstheme="minorBidi"/>
          <w:noProof/>
          <w:sz w:val="22"/>
          <w:szCs w:val="22"/>
        </w:rPr>
      </w:pPr>
      <w:hyperlink w:anchor="_Toc2340427" w:history="1">
        <w:r w:rsidR="004A1F3E" w:rsidRPr="006850C2">
          <w:rPr>
            <w:rStyle w:val="Hyperlink"/>
            <w:noProof/>
          </w:rPr>
          <w:t>33.6 MHD Cross Profile Considerations</w:t>
        </w:r>
        <w:r w:rsidR="004A1F3E">
          <w:rPr>
            <w:noProof/>
            <w:webHidden/>
          </w:rPr>
          <w:tab/>
        </w:r>
        <w:r w:rsidR="004A1F3E">
          <w:rPr>
            <w:noProof/>
            <w:webHidden/>
          </w:rPr>
          <w:fldChar w:fldCharType="begin"/>
        </w:r>
        <w:r w:rsidR="004A1F3E">
          <w:rPr>
            <w:noProof/>
            <w:webHidden/>
          </w:rPr>
          <w:instrText xml:space="preserve"> PAGEREF _Toc2340427 \h </w:instrText>
        </w:r>
        <w:r w:rsidR="004A1F3E">
          <w:rPr>
            <w:noProof/>
            <w:webHidden/>
          </w:rPr>
        </w:r>
        <w:r w:rsidR="004A1F3E">
          <w:rPr>
            <w:noProof/>
            <w:webHidden/>
          </w:rPr>
          <w:fldChar w:fldCharType="separate"/>
        </w:r>
        <w:r w:rsidR="004A1F3E">
          <w:rPr>
            <w:noProof/>
            <w:webHidden/>
          </w:rPr>
          <w:t>21</w:t>
        </w:r>
        <w:r w:rsidR="004A1F3E">
          <w:rPr>
            <w:noProof/>
            <w:webHidden/>
          </w:rPr>
          <w:fldChar w:fldCharType="end"/>
        </w:r>
      </w:hyperlink>
    </w:p>
    <w:p w14:paraId="48F03BED" w14:textId="6A766ABB" w:rsidR="004A1F3E" w:rsidRDefault="00A327F2">
      <w:pPr>
        <w:pStyle w:val="TOC3"/>
        <w:rPr>
          <w:rFonts w:asciiTheme="minorHAnsi" w:eastAsiaTheme="minorEastAsia" w:hAnsiTheme="minorHAnsi" w:cstheme="minorBidi"/>
          <w:noProof/>
          <w:sz w:val="22"/>
          <w:szCs w:val="22"/>
        </w:rPr>
      </w:pPr>
      <w:hyperlink w:anchor="_Toc2340428" w:history="1">
        <w:r w:rsidR="004A1F3E" w:rsidRPr="006850C2">
          <w:rPr>
            <w:rStyle w:val="Hyperlink"/>
            <w:bCs/>
            <w:noProof/>
          </w:rPr>
          <w:t>33.6.1 MHD Actor grouped with XDS infrastructure</w:t>
        </w:r>
        <w:r w:rsidR="004A1F3E">
          <w:rPr>
            <w:noProof/>
            <w:webHidden/>
          </w:rPr>
          <w:tab/>
        </w:r>
        <w:r w:rsidR="004A1F3E">
          <w:rPr>
            <w:noProof/>
            <w:webHidden/>
          </w:rPr>
          <w:fldChar w:fldCharType="begin"/>
        </w:r>
        <w:r w:rsidR="004A1F3E">
          <w:rPr>
            <w:noProof/>
            <w:webHidden/>
          </w:rPr>
          <w:instrText xml:space="preserve"> PAGEREF _Toc2340428 \h </w:instrText>
        </w:r>
        <w:r w:rsidR="004A1F3E">
          <w:rPr>
            <w:noProof/>
            <w:webHidden/>
          </w:rPr>
        </w:r>
        <w:r w:rsidR="004A1F3E">
          <w:rPr>
            <w:noProof/>
            <w:webHidden/>
          </w:rPr>
          <w:fldChar w:fldCharType="separate"/>
        </w:r>
        <w:r w:rsidR="004A1F3E">
          <w:rPr>
            <w:noProof/>
            <w:webHidden/>
          </w:rPr>
          <w:t>21</w:t>
        </w:r>
        <w:r w:rsidR="004A1F3E">
          <w:rPr>
            <w:noProof/>
            <w:webHidden/>
          </w:rPr>
          <w:fldChar w:fldCharType="end"/>
        </w:r>
      </w:hyperlink>
    </w:p>
    <w:p w14:paraId="4337CCA3" w14:textId="128F868C" w:rsidR="004A1F3E" w:rsidRDefault="00A327F2">
      <w:pPr>
        <w:pStyle w:val="TOC3"/>
        <w:rPr>
          <w:rFonts w:asciiTheme="minorHAnsi" w:eastAsiaTheme="minorEastAsia" w:hAnsiTheme="minorHAnsi" w:cstheme="minorBidi"/>
          <w:noProof/>
          <w:sz w:val="22"/>
          <w:szCs w:val="22"/>
        </w:rPr>
      </w:pPr>
      <w:hyperlink w:anchor="_Toc2340429" w:history="1">
        <w:r w:rsidR="004A1F3E" w:rsidRPr="006850C2">
          <w:rPr>
            <w:rStyle w:val="Hyperlink"/>
            <w:bCs/>
            <w:noProof/>
          </w:rPr>
          <w:t>33.6.2 MHD Actors grouped with XCA infrastructure</w:t>
        </w:r>
        <w:r w:rsidR="004A1F3E">
          <w:rPr>
            <w:noProof/>
            <w:webHidden/>
          </w:rPr>
          <w:tab/>
        </w:r>
        <w:r w:rsidR="004A1F3E">
          <w:rPr>
            <w:noProof/>
            <w:webHidden/>
          </w:rPr>
          <w:fldChar w:fldCharType="begin"/>
        </w:r>
        <w:r w:rsidR="004A1F3E">
          <w:rPr>
            <w:noProof/>
            <w:webHidden/>
          </w:rPr>
          <w:instrText xml:space="preserve"> PAGEREF _Toc2340429 \h </w:instrText>
        </w:r>
        <w:r w:rsidR="004A1F3E">
          <w:rPr>
            <w:noProof/>
            <w:webHidden/>
          </w:rPr>
        </w:r>
        <w:r w:rsidR="004A1F3E">
          <w:rPr>
            <w:noProof/>
            <w:webHidden/>
          </w:rPr>
          <w:fldChar w:fldCharType="separate"/>
        </w:r>
        <w:r w:rsidR="004A1F3E">
          <w:rPr>
            <w:noProof/>
            <w:webHidden/>
          </w:rPr>
          <w:t>22</w:t>
        </w:r>
        <w:r w:rsidR="004A1F3E">
          <w:rPr>
            <w:noProof/>
            <w:webHidden/>
          </w:rPr>
          <w:fldChar w:fldCharType="end"/>
        </w:r>
      </w:hyperlink>
    </w:p>
    <w:p w14:paraId="4EB26560" w14:textId="311B37FB" w:rsidR="004A1F3E" w:rsidRDefault="00A327F2">
      <w:pPr>
        <w:pStyle w:val="TOC3"/>
        <w:rPr>
          <w:rFonts w:asciiTheme="minorHAnsi" w:eastAsiaTheme="minorEastAsia" w:hAnsiTheme="minorHAnsi" w:cstheme="minorBidi"/>
          <w:noProof/>
          <w:sz w:val="22"/>
          <w:szCs w:val="22"/>
        </w:rPr>
      </w:pPr>
      <w:hyperlink w:anchor="_Toc2340430" w:history="1">
        <w:r w:rsidR="004A1F3E" w:rsidRPr="006850C2">
          <w:rPr>
            <w:rStyle w:val="Hyperlink"/>
            <w:bCs/>
            <w:noProof/>
          </w:rPr>
          <w:t>33.6.3 MHD Actor grouped with Retrieve Information for Display (RID) Profile</w:t>
        </w:r>
        <w:r w:rsidR="004A1F3E">
          <w:rPr>
            <w:noProof/>
            <w:webHidden/>
          </w:rPr>
          <w:tab/>
        </w:r>
        <w:r w:rsidR="004A1F3E">
          <w:rPr>
            <w:noProof/>
            <w:webHidden/>
          </w:rPr>
          <w:fldChar w:fldCharType="begin"/>
        </w:r>
        <w:r w:rsidR="004A1F3E">
          <w:rPr>
            <w:noProof/>
            <w:webHidden/>
          </w:rPr>
          <w:instrText xml:space="preserve"> PAGEREF _Toc2340430 \h </w:instrText>
        </w:r>
        <w:r w:rsidR="004A1F3E">
          <w:rPr>
            <w:noProof/>
            <w:webHidden/>
          </w:rPr>
        </w:r>
        <w:r w:rsidR="004A1F3E">
          <w:rPr>
            <w:noProof/>
            <w:webHidden/>
          </w:rPr>
          <w:fldChar w:fldCharType="separate"/>
        </w:r>
        <w:r w:rsidR="004A1F3E">
          <w:rPr>
            <w:noProof/>
            <w:webHidden/>
          </w:rPr>
          <w:t>23</w:t>
        </w:r>
        <w:r w:rsidR="004A1F3E">
          <w:rPr>
            <w:noProof/>
            <w:webHidden/>
          </w:rPr>
          <w:fldChar w:fldCharType="end"/>
        </w:r>
      </w:hyperlink>
    </w:p>
    <w:p w14:paraId="2CE7FDC0" w14:textId="58EE4DA1" w:rsidR="004A1F3E" w:rsidRDefault="00A327F2">
      <w:pPr>
        <w:pStyle w:val="TOC1"/>
        <w:rPr>
          <w:rFonts w:asciiTheme="minorHAnsi" w:eastAsiaTheme="minorEastAsia" w:hAnsiTheme="minorHAnsi" w:cstheme="minorBidi"/>
          <w:noProof/>
          <w:sz w:val="22"/>
          <w:szCs w:val="22"/>
        </w:rPr>
      </w:pPr>
      <w:hyperlink w:anchor="_Toc2340431" w:history="1">
        <w:r w:rsidR="004A1F3E" w:rsidRPr="006850C2">
          <w:rPr>
            <w:rStyle w:val="Hyperlink"/>
            <w:noProof/>
          </w:rPr>
          <w:t>Appendices</w:t>
        </w:r>
        <w:r w:rsidR="004A1F3E">
          <w:rPr>
            <w:noProof/>
            <w:webHidden/>
          </w:rPr>
          <w:tab/>
        </w:r>
        <w:r w:rsidR="004A1F3E">
          <w:rPr>
            <w:noProof/>
            <w:webHidden/>
          </w:rPr>
          <w:fldChar w:fldCharType="begin"/>
        </w:r>
        <w:r w:rsidR="004A1F3E">
          <w:rPr>
            <w:noProof/>
            <w:webHidden/>
          </w:rPr>
          <w:instrText xml:space="preserve"> PAGEREF _Toc2340431 \h </w:instrText>
        </w:r>
        <w:r w:rsidR="004A1F3E">
          <w:rPr>
            <w:noProof/>
            <w:webHidden/>
          </w:rPr>
        </w:r>
        <w:r w:rsidR="004A1F3E">
          <w:rPr>
            <w:noProof/>
            <w:webHidden/>
          </w:rPr>
          <w:fldChar w:fldCharType="separate"/>
        </w:r>
        <w:r w:rsidR="004A1F3E">
          <w:rPr>
            <w:noProof/>
            <w:webHidden/>
          </w:rPr>
          <w:t>25</w:t>
        </w:r>
        <w:r w:rsidR="004A1F3E">
          <w:rPr>
            <w:noProof/>
            <w:webHidden/>
          </w:rPr>
          <w:fldChar w:fldCharType="end"/>
        </w:r>
      </w:hyperlink>
    </w:p>
    <w:p w14:paraId="5AFE7B7A" w14:textId="417784F6" w:rsidR="004A1F3E" w:rsidRDefault="00A327F2">
      <w:pPr>
        <w:pStyle w:val="TOC1"/>
        <w:rPr>
          <w:rFonts w:asciiTheme="minorHAnsi" w:eastAsiaTheme="minorEastAsia" w:hAnsiTheme="minorHAnsi" w:cstheme="minorBidi"/>
          <w:noProof/>
          <w:sz w:val="22"/>
          <w:szCs w:val="22"/>
        </w:rPr>
      </w:pPr>
      <w:hyperlink w:anchor="_Toc2340432" w:history="1">
        <w:r w:rsidR="004A1F3E" w:rsidRPr="006850C2">
          <w:rPr>
            <w:rStyle w:val="Hyperlink"/>
            <w:bCs/>
            <w:noProof/>
          </w:rPr>
          <w:t>Appendix A – Actor Summary Definitions</w:t>
        </w:r>
        <w:r w:rsidR="004A1F3E">
          <w:rPr>
            <w:noProof/>
            <w:webHidden/>
          </w:rPr>
          <w:tab/>
        </w:r>
        <w:r w:rsidR="004A1F3E">
          <w:rPr>
            <w:noProof/>
            <w:webHidden/>
          </w:rPr>
          <w:fldChar w:fldCharType="begin"/>
        </w:r>
        <w:r w:rsidR="004A1F3E">
          <w:rPr>
            <w:noProof/>
            <w:webHidden/>
          </w:rPr>
          <w:instrText xml:space="preserve"> PAGEREF _Toc2340432 \h </w:instrText>
        </w:r>
        <w:r w:rsidR="004A1F3E">
          <w:rPr>
            <w:noProof/>
            <w:webHidden/>
          </w:rPr>
        </w:r>
        <w:r w:rsidR="004A1F3E">
          <w:rPr>
            <w:noProof/>
            <w:webHidden/>
          </w:rPr>
          <w:fldChar w:fldCharType="separate"/>
        </w:r>
        <w:r w:rsidR="004A1F3E">
          <w:rPr>
            <w:noProof/>
            <w:webHidden/>
          </w:rPr>
          <w:t>25</w:t>
        </w:r>
        <w:r w:rsidR="004A1F3E">
          <w:rPr>
            <w:noProof/>
            <w:webHidden/>
          </w:rPr>
          <w:fldChar w:fldCharType="end"/>
        </w:r>
      </w:hyperlink>
    </w:p>
    <w:p w14:paraId="6FD3D128" w14:textId="03AA4B2A" w:rsidR="004A1F3E" w:rsidRDefault="00A327F2">
      <w:pPr>
        <w:pStyle w:val="TOC1"/>
        <w:rPr>
          <w:rFonts w:asciiTheme="minorHAnsi" w:eastAsiaTheme="minorEastAsia" w:hAnsiTheme="minorHAnsi" w:cstheme="minorBidi"/>
          <w:noProof/>
          <w:sz w:val="22"/>
          <w:szCs w:val="22"/>
        </w:rPr>
      </w:pPr>
      <w:hyperlink w:anchor="_Toc2340433" w:history="1">
        <w:r w:rsidR="004A1F3E" w:rsidRPr="006850C2">
          <w:rPr>
            <w:rStyle w:val="Hyperlink"/>
            <w:bCs/>
            <w:noProof/>
          </w:rPr>
          <w:t>Appendix B – Transaction Summary Definitions</w:t>
        </w:r>
        <w:r w:rsidR="004A1F3E">
          <w:rPr>
            <w:noProof/>
            <w:webHidden/>
          </w:rPr>
          <w:tab/>
        </w:r>
        <w:r w:rsidR="004A1F3E">
          <w:rPr>
            <w:noProof/>
            <w:webHidden/>
          </w:rPr>
          <w:fldChar w:fldCharType="begin"/>
        </w:r>
        <w:r w:rsidR="004A1F3E">
          <w:rPr>
            <w:noProof/>
            <w:webHidden/>
          </w:rPr>
          <w:instrText xml:space="preserve"> PAGEREF _Toc2340433 \h </w:instrText>
        </w:r>
        <w:r w:rsidR="004A1F3E">
          <w:rPr>
            <w:noProof/>
            <w:webHidden/>
          </w:rPr>
        </w:r>
        <w:r w:rsidR="004A1F3E">
          <w:rPr>
            <w:noProof/>
            <w:webHidden/>
          </w:rPr>
          <w:fldChar w:fldCharType="separate"/>
        </w:r>
        <w:r w:rsidR="004A1F3E">
          <w:rPr>
            <w:noProof/>
            <w:webHidden/>
          </w:rPr>
          <w:t>25</w:t>
        </w:r>
        <w:r w:rsidR="004A1F3E">
          <w:rPr>
            <w:noProof/>
            <w:webHidden/>
          </w:rPr>
          <w:fldChar w:fldCharType="end"/>
        </w:r>
      </w:hyperlink>
    </w:p>
    <w:p w14:paraId="2C0BE391" w14:textId="5B6945CE" w:rsidR="004A1F3E" w:rsidRDefault="00A327F2">
      <w:pPr>
        <w:pStyle w:val="TOC1"/>
        <w:rPr>
          <w:rFonts w:asciiTheme="minorHAnsi" w:eastAsiaTheme="minorEastAsia" w:hAnsiTheme="minorHAnsi" w:cstheme="minorBidi"/>
          <w:noProof/>
          <w:sz w:val="22"/>
          <w:szCs w:val="22"/>
        </w:rPr>
      </w:pPr>
      <w:hyperlink w:anchor="_Toc2340434" w:history="1">
        <w:r w:rsidR="004A1F3E" w:rsidRPr="006850C2">
          <w:rPr>
            <w:rStyle w:val="Hyperlink"/>
            <w:noProof/>
          </w:rPr>
          <w:t>Volume 2c – Transactions</w:t>
        </w:r>
        <w:r w:rsidR="004A1F3E">
          <w:rPr>
            <w:noProof/>
            <w:webHidden/>
          </w:rPr>
          <w:tab/>
        </w:r>
        <w:r w:rsidR="004A1F3E">
          <w:rPr>
            <w:noProof/>
            <w:webHidden/>
          </w:rPr>
          <w:fldChar w:fldCharType="begin"/>
        </w:r>
        <w:r w:rsidR="004A1F3E">
          <w:rPr>
            <w:noProof/>
            <w:webHidden/>
          </w:rPr>
          <w:instrText xml:space="preserve"> PAGEREF _Toc2340434 \h </w:instrText>
        </w:r>
        <w:r w:rsidR="004A1F3E">
          <w:rPr>
            <w:noProof/>
            <w:webHidden/>
          </w:rPr>
        </w:r>
        <w:r w:rsidR="004A1F3E">
          <w:rPr>
            <w:noProof/>
            <w:webHidden/>
          </w:rPr>
          <w:fldChar w:fldCharType="separate"/>
        </w:r>
        <w:r w:rsidR="004A1F3E">
          <w:rPr>
            <w:noProof/>
            <w:webHidden/>
          </w:rPr>
          <w:t>26</w:t>
        </w:r>
        <w:r w:rsidR="004A1F3E">
          <w:rPr>
            <w:noProof/>
            <w:webHidden/>
          </w:rPr>
          <w:fldChar w:fldCharType="end"/>
        </w:r>
      </w:hyperlink>
    </w:p>
    <w:p w14:paraId="5F260B37" w14:textId="62312B34" w:rsidR="004A1F3E" w:rsidRDefault="00A327F2">
      <w:pPr>
        <w:pStyle w:val="TOC2"/>
        <w:rPr>
          <w:rFonts w:asciiTheme="minorHAnsi" w:eastAsiaTheme="minorEastAsia" w:hAnsiTheme="minorHAnsi" w:cstheme="minorBidi"/>
          <w:noProof/>
          <w:sz w:val="22"/>
          <w:szCs w:val="22"/>
        </w:rPr>
      </w:pPr>
      <w:hyperlink w:anchor="_Toc2340435" w:history="1">
        <w:r w:rsidR="004A1F3E" w:rsidRPr="006850C2">
          <w:rPr>
            <w:rStyle w:val="Hyperlink"/>
            <w:noProof/>
          </w:rPr>
          <w:t>3.65 Provide Document Bundle [ITI-65]</w:t>
        </w:r>
        <w:r w:rsidR="004A1F3E">
          <w:rPr>
            <w:noProof/>
            <w:webHidden/>
          </w:rPr>
          <w:tab/>
        </w:r>
        <w:r w:rsidR="004A1F3E">
          <w:rPr>
            <w:noProof/>
            <w:webHidden/>
          </w:rPr>
          <w:fldChar w:fldCharType="begin"/>
        </w:r>
        <w:r w:rsidR="004A1F3E">
          <w:rPr>
            <w:noProof/>
            <w:webHidden/>
          </w:rPr>
          <w:instrText xml:space="preserve"> PAGEREF _Toc2340435 \h </w:instrText>
        </w:r>
        <w:r w:rsidR="004A1F3E">
          <w:rPr>
            <w:noProof/>
            <w:webHidden/>
          </w:rPr>
        </w:r>
        <w:r w:rsidR="004A1F3E">
          <w:rPr>
            <w:noProof/>
            <w:webHidden/>
          </w:rPr>
          <w:fldChar w:fldCharType="separate"/>
        </w:r>
        <w:r w:rsidR="004A1F3E">
          <w:rPr>
            <w:noProof/>
            <w:webHidden/>
          </w:rPr>
          <w:t>26</w:t>
        </w:r>
        <w:r w:rsidR="004A1F3E">
          <w:rPr>
            <w:noProof/>
            <w:webHidden/>
          </w:rPr>
          <w:fldChar w:fldCharType="end"/>
        </w:r>
      </w:hyperlink>
    </w:p>
    <w:p w14:paraId="51891924" w14:textId="127DB7BB" w:rsidR="004A1F3E" w:rsidRDefault="00A327F2">
      <w:pPr>
        <w:pStyle w:val="TOC3"/>
        <w:rPr>
          <w:rFonts w:asciiTheme="minorHAnsi" w:eastAsiaTheme="minorEastAsia" w:hAnsiTheme="minorHAnsi" w:cstheme="minorBidi"/>
          <w:noProof/>
          <w:sz w:val="22"/>
          <w:szCs w:val="22"/>
        </w:rPr>
      </w:pPr>
      <w:hyperlink w:anchor="_Toc2340436" w:history="1">
        <w:r w:rsidR="004A1F3E" w:rsidRPr="006850C2">
          <w:rPr>
            <w:rStyle w:val="Hyperlink"/>
            <w:noProof/>
          </w:rPr>
          <w:t>3.65.1 Scope</w:t>
        </w:r>
        <w:r w:rsidR="004A1F3E">
          <w:rPr>
            <w:noProof/>
            <w:webHidden/>
          </w:rPr>
          <w:tab/>
        </w:r>
        <w:r w:rsidR="004A1F3E">
          <w:rPr>
            <w:noProof/>
            <w:webHidden/>
          </w:rPr>
          <w:fldChar w:fldCharType="begin"/>
        </w:r>
        <w:r w:rsidR="004A1F3E">
          <w:rPr>
            <w:noProof/>
            <w:webHidden/>
          </w:rPr>
          <w:instrText xml:space="preserve"> PAGEREF _Toc2340436 \h </w:instrText>
        </w:r>
        <w:r w:rsidR="004A1F3E">
          <w:rPr>
            <w:noProof/>
            <w:webHidden/>
          </w:rPr>
        </w:r>
        <w:r w:rsidR="004A1F3E">
          <w:rPr>
            <w:noProof/>
            <w:webHidden/>
          </w:rPr>
          <w:fldChar w:fldCharType="separate"/>
        </w:r>
        <w:r w:rsidR="004A1F3E">
          <w:rPr>
            <w:noProof/>
            <w:webHidden/>
          </w:rPr>
          <w:t>26</w:t>
        </w:r>
        <w:r w:rsidR="004A1F3E">
          <w:rPr>
            <w:noProof/>
            <w:webHidden/>
          </w:rPr>
          <w:fldChar w:fldCharType="end"/>
        </w:r>
      </w:hyperlink>
    </w:p>
    <w:p w14:paraId="139663F4" w14:textId="1940B565" w:rsidR="004A1F3E" w:rsidRDefault="00A327F2">
      <w:pPr>
        <w:pStyle w:val="TOC3"/>
        <w:rPr>
          <w:rFonts w:asciiTheme="minorHAnsi" w:eastAsiaTheme="minorEastAsia" w:hAnsiTheme="minorHAnsi" w:cstheme="minorBidi"/>
          <w:noProof/>
          <w:sz w:val="22"/>
          <w:szCs w:val="22"/>
        </w:rPr>
      </w:pPr>
      <w:hyperlink w:anchor="_Toc2340437" w:history="1">
        <w:r w:rsidR="004A1F3E" w:rsidRPr="006850C2">
          <w:rPr>
            <w:rStyle w:val="Hyperlink"/>
            <w:noProof/>
          </w:rPr>
          <w:t>3.65.2 Use Case Roles</w:t>
        </w:r>
        <w:r w:rsidR="004A1F3E">
          <w:rPr>
            <w:noProof/>
            <w:webHidden/>
          </w:rPr>
          <w:tab/>
        </w:r>
        <w:r w:rsidR="004A1F3E">
          <w:rPr>
            <w:noProof/>
            <w:webHidden/>
          </w:rPr>
          <w:fldChar w:fldCharType="begin"/>
        </w:r>
        <w:r w:rsidR="004A1F3E">
          <w:rPr>
            <w:noProof/>
            <w:webHidden/>
          </w:rPr>
          <w:instrText xml:space="preserve"> PAGEREF _Toc2340437 \h </w:instrText>
        </w:r>
        <w:r w:rsidR="004A1F3E">
          <w:rPr>
            <w:noProof/>
            <w:webHidden/>
          </w:rPr>
        </w:r>
        <w:r w:rsidR="004A1F3E">
          <w:rPr>
            <w:noProof/>
            <w:webHidden/>
          </w:rPr>
          <w:fldChar w:fldCharType="separate"/>
        </w:r>
        <w:r w:rsidR="004A1F3E">
          <w:rPr>
            <w:noProof/>
            <w:webHidden/>
          </w:rPr>
          <w:t>26</w:t>
        </w:r>
        <w:r w:rsidR="004A1F3E">
          <w:rPr>
            <w:noProof/>
            <w:webHidden/>
          </w:rPr>
          <w:fldChar w:fldCharType="end"/>
        </w:r>
      </w:hyperlink>
    </w:p>
    <w:p w14:paraId="0B85545F" w14:textId="4E3D19C0" w:rsidR="004A1F3E" w:rsidRDefault="00A327F2">
      <w:pPr>
        <w:pStyle w:val="TOC3"/>
        <w:rPr>
          <w:rFonts w:asciiTheme="minorHAnsi" w:eastAsiaTheme="minorEastAsia" w:hAnsiTheme="minorHAnsi" w:cstheme="minorBidi"/>
          <w:noProof/>
          <w:sz w:val="22"/>
          <w:szCs w:val="22"/>
        </w:rPr>
      </w:pPr>
      <w:hyperlink w:anchor="_Toc2340438" w:history="1">
        <w:r w:rsidR="004A1F3E" w:rsidRPr="006850C2">
          <w:rPr>
            <w:rStyle w:val="Hyperlink"/>
            <w:noProof/>
          </w:rPr>
          <w:t>3.65.3 Referenced Standard</w:t>
        </w:r>
        <w:r w:rsidR="004A1F3E">
          <w:rPr>
            <w:noProof/>
            <w:webHidden/>
          </w:rPr>
          <w:tab/>
        </w:r>
        <w:r w:rsidR="004A1F3E">
          <w:rPr>
            <w:noProof/>
            <w:webHidden/>
          </w:rPr>
          <w:fldChar w:fldCharType="begin"/>
        </w:r>
        <w:r w:rsidR="004A1F3E">
          <w:rPr>
            <w:noProof/>
            <w:webHidden/>
          </w:rPr>
          <w:instrText xml:space="preserve"> PAGEREF _Toc2340438 \h </w:instrText>
        </w:r>
        <w:r w:rsidR="004A1F3E">
          <w:rPr>
            <w:noProof/>
            <w:webHidden/>
          </w:rPr>
        </w:r>
        <w:r w:rsidR="004A1F3E">
          <w:rPr>
            <w:noProof/>
            <w:webHidden/>
          </w:rPr>
          <w:fldChar w:fldCharType="separate"/>
        </w:r>
        <w:r w:rsidR="004A1F3E">
          <w:rPr>
            <w:noProof/>
            <w:webHidden/>
          </w:rPr>
          <w:t>27</w:t>
        </w:r>
        <w:r w:rsidR="004A1F3E">
          <w:rPr>
            <w:noProof/>
            <w:webHidden/>
          </w:rPr>
          <w:fldChar w:fldCharType="end"/>
        </w:r>
      </w:hyperlink>
    </w:p>
    <w:p w14:paraId="150273FE" w14:textId="49C0CB82" w:rsidR="004A1F3E" w:rsidRDefault="00A327F2">
      <w:pPr>
        <w:pStyle w:val="TOC3"/>
        <w:rPr>
          <w:rFonts w:asciiTheme="minorHAnsi" w:eastAsiaTheme="minorEastAsia" w:hAnsiTheme="minorHAnsi" w:cstheme="minorBidi"/>
          <w:noProof/>
          <w:sz w:val="22"/>
          <w:szCs w:val="22"/>
        </w:rPr>
      </w:pPr>
      <w:hyperlink w:anchor="_Toc2340439" w:history="1">
        <w:r w:rsidR="004A1F3E" w:rsidRPr="006850C2">
          <w:rPr>
            <w:rStyle w:val="Hyperlink"/>
            <w:noProof/>
          </w:rPr>
          <w:t>3.65.4 Interaction Diagram</w:t>
        </w:r>
        <w:r w:rsidR="004A1F3E">
          <w:rPr>
            <w:noProof/>
            <w:webHidden/>
          </w:rPr>
          <w:tab/>
        </w:r>
        <w:r w:rsidR="004A1F3E">
          <w:rPr>
            <w:noProof/>
            <w:webHidden/>
          </w:rPr>
          <w:fldChar w:fldCharType="begin"/>
        </w:r>
        <w:r w:rsidR="004A1F3E">
          <w:rPr>
            <w:noProof/>
            <w:webHidden/>
          </w:rPr>
          <w:instrText xml:space="preserve"> PAGEREF _Toc2340439 \h </w:instrText>
        </w:r>
        <w:r w:rsidR="004A1F3E">
          <w:rPr>
            <w:noProof/>
            <w:webHidden/>
          </w:rPr>
        </w:r>
        <w:r w:rsidR="004A1F3E">
          <w:rPr>
            <w:noProof/>
            <w:webHidden/>
          </w:rPr>
          <w:fldChar w:fldCharType="separate"/>
        </w:r>
        <w:r w:rsidR="004A1F3E">
          <w:rPr>
            <w:noProof/>
            <w:webHidden/>
          </w:rPr>
          <w:t>27</w:t>
        </w:r>
        <w:r w:rsidR="004A1F3E">
          <w:rPr>
            <w:noProof/>
            <w:webHidden/>
          </w:rPr>
          <w:fldChar w:fldCharType="end"/>
        </w:r>
      </w:hyperlink>
    </w:p>
    <w:p w14:paraId="1A288296" w14:textId="2A0CC8B6" w:rsidR="004A1F3E" w:rsidRDefault="00A327F2">
      <w:pPr>
        <w:pStyle w:val="TOC4"/>
        <w:rPr>
          <w:rFonts w:asciiTheme="minorHAnsi" w:eastAsiaTheme="minorEastAsia" w:hAnsiTheme="minorHAnsi" w:cstheme="minorBidi"/>
          <w:noProof/>
          <w:sz w:val="22"/>
          <w:szCs w:val="22"/>
        </w:rPr>
      </w:pPr>
      <w:hyperlink w:anchor="_Toc2340440" w:history="1">
        <w:r w:rsidR="004A1F3E" w:rsidRPr="006850C2">
          <w:rPr>
            <w:rStyle w:val="Hyperlink"/>
            <w:noProof/>
          </w:rPr>
          <w:t>3.65.4.1 Provide Document Bundle Request Message</w:t>
        </w:r>
        <w:r w:rsidR="004A1F3E">
          <w:rPr>
            <w:noProof/>
            <w:webHidden/>
          </w:rPr>
          <w:tab/>
        </w:r>
        <w:r w:rsidR="004A1F3E">
          <w:rPr>
            <w:noProof/>
            <w:webHidden/>
          </w:rPr>
          <w:fldChar w:fldCharType="begin"/>
        </w:r>
        <w:r w:rsidR="004A1F3E">
          <w:rPr>
            <w:noProof/>
            <w:webHidden/>
          </w:rPr>
          <w:instrText xml:space="preserve"> PAGEREF _Toc2340440 \h </w:instrText>
        </w:r>
        <w:r w:rsidR="004A1F3E">
          <w:rPr>
            <w:noProof/>
            <w:webHidden/>
          </w:rPr>
        </w:r>
        <w:r w:rsidR="004A1F3E">
          <w:rPr>
            <w:noProof/>
            <w:webHidden/>
          </w:rPr>
          <w:fldChar w:fldCharType="separate"/>
        </w:r>
        <w:r w:rsidR="004A1F3E">
          <w:rPr>
            <w:noProof/>
            <w:webHidden/>
          </w:rPr>
          <w:t>27</w:t>
        </w:r>
        <w:r w:rsidR="004A1F3E">
          <w:rPr>
            <w:noProof/>
            <w:webHidden/>
          </w:rPr>
          <w:fldChar w:fldCharType="end"/>
        </w:r>
      </w:hyperlink>
    </w:p>
    <w:p w14:paraId="1F266785" w14:textId="7881451C" w:rsidR="004A1F3E" w:rsidRDefault="00A327F2">
      <w:pPr>
        <w:pStyle w:val="TOC5"/>
        <w:rPr>
          <w:rFonts w:asciiTheme="minorHAnsi" w:eastAsiaTheme="minorEastAsia" w:hAnsiTheme="minorHAnsi" w:cstheme="minorBidi"/>
          <w:noProof/>
          <w:sz w:val="22"/>
          <w:szCs w:val="22"/>
        </w:rPr>
      </w:pPr>
      <w:hyperlink w:anchor="_Toc2340441" w:history="1">
        <w:r w:rsidR="004A1F3E" w:rsidRPr="006850C2">
          <w:rPr>
            <w:rStyle w:val="Hyperlink"/>
            <w:noProof/>
          </w:rPr>
          <w:t>3.65.4.1.1 Trigger Events</w:t>
        </w:r>
        <w:r w:rsidR="004A1F3E">
          <w:rPr>
            <w:noProof/>
            <w:webHidden/>
          </w:rPr>
          <w:tab/>
        </w:r>
        <w:r w:rsidR="004A1F3E">
          <w:rPr>
            <w:noProof/>
            <w:webHidden/>
          </w:rPr>
          <w:fldChar w:fldCharType="begin"/>
        </w:r>
        <w:r w:rsidR="004A1F3E">
          <w:rPr>
            <w:noProof/>
            <w:webHidden/>
          </w:rPr>
          <w:instrText xml:space="preserve"> PAGEREF _Toc2340441 \h </w:instrText>
        </w:r>
        <w:r w:rsidR="004A1F3E">
          <w:rPr>
            <w:noProof/>
            <w:webHidden/>
          </w:rPr>
        </w:r>
        <w:r w:rsidR="004A1F3E">
          <w:rPr>
            <w:noProof/>
            <w:webHidden/>
          </w:rPr>
          <w:fldChar w:fldCharType="separate"/>
        </w:r>
        <w:r w:rsidR="004A1F3E">
          <w:rPr>
            <w:noProof/>
            <w:webHidden/>
          </w:rPr>
          <w:t>27</w:t>
        </w:r>
        <w:r w:rsidR="004A1F3E">
          <w:rPr>
            <w:noProof/>
            <w:webHidden/>
          </w:rPr>
          <w:fldChar w:fldCharType="end"/>
        </w:r>
      </w:hyperlink>
    </w:p>
    <w:p w14:paraId="1F5E278B" w14:textId="0BF77CDB" w:rsidR="004A1F3E" w:rsidRDefault="00A327F2">
      <w:pPr>
        <w:pStyle w:val="TOC5"/>
        <w:rPr>
          <w:rFonts w:asciiTheme="minorHAnsi" w:eastAsiaTheme="minorEastAsia" w:hAnsiTheme="minorHAnsi" w:cstheme="minorBidi"/>
          <w:noProof/>
          <w:sz w:val="22"/>
          <w:szCs w:val="22"/>
        </w:rPr>
      </w:pPr>
      <w:hyperlink w:anchor="_Toc2340442" w:history="1">
        <w:r w:rsidR="004A1F3E" w:rsidRPr="006850C2">
          <w:rPr>
            <w:rStyle w:val="Hyperlink"/>
            <w:noProof/>
          </w:rPr>
          <w:t>3.65.4.1.2 Message Semantics</w:t>
        </w:r>
        <w:r w:rsidR="004A1F3E">
          <w:rPr>
            <w:noProof/>
            <w:webHidden/>
          </w:rPr>
          <w:tab/>
        </w:r>
        <w:r w:rsidR="004A1F3E">
          <w:rPr>
            <w:noProof/>
            <w:webHidden/>
          </w:rPr>
          <w:fldChar w:fldCharType="begin"/>
        </w:r>
        <w:r w:rsidR="004A1F3E">
          <w:rPr>
            <w:noProof/>
            <w:webHidden/>
          </w:rPr>
          <w:instrText xml:space="preserve"> PAGEREF _Toc2340442 \h </w:instrText>
        </w:r>
        <w:r w:rsidR="004A1F3E">
          <w:rPr>
            <w:noProof/>
            <w:webHidden/>
          </w:rPr>
        </w:r>
        <w:r w:rsidR="004A1F3E">
          <w:rPr>
            <w:noProof/>
            <w:webHidden/>
          </w:rPr>
          <w:fldChar w:fldCharType="separate"/>
        </w:r>
        <w:r w:rsidR="004A1F3E">
          <w:rPr>
            <w:noProof/>
            <w:webHidden/>
          </w:rPr>
          <w:t>27</w:t>
        </w:r>
        <w:r w:rsidR="004A1F3E">
          <w:rPr>
            <w:noProof/>
            <w:webHidden/>
          </w:rPr>
          <w:fldChar w:fldCharType="end"/>
        </w:r>
      </w:hyperlink>
    </w:p>
    <w:p w14:paraId="7A1FCB3F" w14:textId="2D0172B6" w:rsidR="004A1F3E" w:rsidRDefault="00A327F2">
      <w:pPr>
        <w:pStyle w:val="TOC5"/>
        <w:rPr>
          <w:rFonts w:asciiTheme="minorHAnsi" w:eastAsiaTheme="minorEastAsia" w:hAnsiTheme="minorHAnsi" w:cstheme="minorBidi"/>
          <w:noProof/>
          <w:sz w:val="22"/>
          <w:szCs w:val="22"/>
        </w:rPr>
      </w:pPr>
      <w:hyperlink w:anchor="_Toc2340443" w:history="1">
        <w:r w:rsidR="004A1F3E" w:rsidRPr="006850C2">
          <w:rPr>
            <w:rStyle w:val="Hyperlink"/>
            <w:noProof/>
          </w:rPr>
          <w:t>3.65.4.1.3 Expected Actions</w:t>
        </w:r>
        <w:r w:rsidR="004A1F3E">
          <w:rPr>
            <w:noProof/>
            <w:webHidden/>
          </w:rPr>
          <w:tab/>
        </w:r>
        <w:r w:rsidR="004A1F3E">
          <w:rPr>
            <w:noProof/>
            <w:webHidden/>
          </w:rPr>
          <w:fldChar w:fldCharType="begin"/>
        </w:r>
        <w:r w:rsidR="004A1F3E">
          <w:rPr>
            <w:noProof/>
            <w:webHidden/>
          </w:rPr>
          <w:instrText xml:space="preserve"> PAGEREF _Toc2340443 \h </w:instrText>
        </w:r>
        <w:r w:rsidR="004A1F3E">
          <w:rPr>
            <w:noProof/>
            <w:webHidden/>
          </w:rPr>
        </w:r>
        <w:r w:rsidR="004A1F3E">
          <w:rPr>
            <w:noProof/>
            <w:webHidden/>
          </w:rPr>
          <w:fldChar w:fldCharType="separate"/>
        </w:r>
        <w:r w:rsidR="004A1F3E">
          <w:rPr>
            <w:noProof/>
            <w:webHidden/>
          </w:rPr>
          <w:t>29</w:t>
        </w:r>
        <w:r w:rsidR="004A1F3E">
          <w:rPr>
            <w:noProof/>
            <w:webHidden/>
          </w:rPr>
          <w:fldChar w:fldCharType="end"/>
        </w:r>
      </w:hyperlink>
    </w:p>
    <w:p w14:paraId="30C5223B" w14:textId="44C338C5" w:rsidR="004A1F3E" w:rsidRDefault="00A327F2">
      <w:pPr>
        <w:pStyle w:val="TOC4"/>
        <w:rPr>
          <w:rFonts w:asciiTheme="minorHAnsi" w:eastAsiaTheme="minorEastAsia" w:hAnsiTheme="minorHAnsi" w:cstheme="minorBidi"/>
          <w:noProof/>
          <w:sz w:val="22"/>
          <w:szCs w:val="22"/>
        </w:rPr>
      </w:pPr>
      <w:hyperlink w:anchor="_Toc2340444" w:history="1">
        <w:r w:rsidR="004A1F3E" w:rsidRPr="006850C2">
          <w:rPr>
            <w:rStyle w:val="Hyperlink"/>
            <w:noProof/>
          </w:rPr>
          <w:t>3.65.4.2 Provide Document Bundle Response Message</w:t>
        </w:r>
        <w:r w:rsidR="004A1F3E">
          <w:rPr>
            <w:noProof/>
            <w:webHidden/>
          </w:rPr>
          <w:tab/>
        </w:r>
        <w:r w:rsidR="004A1F3E">
          <w:rPr>
            <w:noProof/>
            <w:webHidden/>
          </w:rPr>
          <w:fldChar w:fldCharType="begin"/>
        </w:r>
        <w:r w:rsidR="004A1F3E">
          <w:rPr>
            <w:noProof/>
            <w:webHidden/>
          </w:rPr>
          <w:instrText xml:space="preserve"> PAGEREF _Toc2340444 \h </w:instrText>
        </w:r>
        <w:r w:rsidR="004A1F3E">
          <w:rPr>
            <w:noProof/>
            <w:webHidden/>
          </w:rPr>
        </w:r>
        <w:r w:rsidR="004A1F3E">
          <w:rPr>
            <w:noProof/>
            <w:webHidden/>
          </w:rPr>
          <w:fldChar w:fldCharType="separate"/>
        </w:r>
        <w:r w:rsidR="004A1F3E">
          <w:rPr>
            <w:noProof/>
            <w:webHidden/>
          </w:rPr>
          <w:t>31</w:t>
        </w:r>
        <w:r w:rsidR="004A1F3E">
          <w:rPr>
            <w:noProof/>
            <w:webHidden/>
          </w:rPr>
          <w:fldChar w:fldCharType="end"/>
        </w:r>
      </w:hyperlink>
    </w:p>
    <w:p w14:paraId="15BEEC1B" w14:textId="70FBB53E" w:rsidR="004A1F3E" w:rsidRDefault="00A327F2">
      <w:pPr>
        <w:pStyle w:val="TOC5"/>
        <w:rPr>
          <w:rFonts w:asciiTheme="minorHAnsi" w:eastAsiaTheme="minorEastAsia" w:hAnsiTheme="minorHAnsi" w:cstheme="minorBidi"/>
          <w:noProof/>
          <w:sz w:val="22"/>
          <w:szCs w:val="22"/>
        </w:rPr>
      </w:pPr>
      <w:hyperlink w:anchor="_Toc2340445" w:history="1">
        <w:r w:rsidR="004A1F3E" w:rsidRPr="006850C2">
          <w:rPr>
            <w:rStyle w:val="Hyperlink"/>
            <w:noProof/>
          </w:rPr>
          <w:t>3.65.4.2.1 Trigger Events</w:t>
        </w:r>
        <w:r w:rsidR="004A1F3E">
          <w:rPr>
            <w:noProof/>
            <w:webHidden/>
          </w:rPr>
          <w:tab/>
        </w:r>
        <w:r w:rsidR="004A1F3E">
          <w:rPr>
            <w:noProof/>
            <w:webHidden/>
          </w:rPr>
          <w:fldChar w:fldCharType="begin"/>
        </w:r>
        <w:r w:rsidR="004A1F3E">
          <w:rPr>
            <w:noProof/>
            <w:webHidden/>
          </w:rPr>
          <w:instrText xml:space="preserve"> PAGEREF _Toc2340445 \h </w:instrText>
        </w:r>
        <w:r w:rsidR="004A1F3E">
          <w:rPr>
            <w:noProof/>
            <w:webHidden/>
          </w:rPr>
        </w:r>
        <w:r w:rsidR="004A1F3E">
          <w:rPr>
            <w:noProof/>
            <w:webHidden/>
          </w:rPr>
          <w:fldChar w:fldCharType="separate"/>
        </w:r>
        <w:r w:rsidR="004A1F3E">
          <w:rPr>
            <w:noProof/>
            <w:webHidden/>
          </w:rPr>
          <w:t>31</w:t>
        </w:r>
        <w:r w:rsidR="004A1F3E">
          <w:rPr>
            <w:noProof/>
            <w:webHidden/>
          </w:rPr>
          <w:fldChar w:fldCharType="end"/>
        </w:r>
      </w:hyperlink>
    </w:p>
    <w:p w14:paraId="587483E6" w14:textId="109AA50F" w:rsidR="004A1F3E" w:rsidRDefault="00A327F2">
      <w:pPr>
        <w:pStyle w:val="TOC5"/>
        <w:rPr>
          <w:rFonts w:asciiTheme="minorHAnsi" w:eastAsiaTheme="minorEastAsia" w:hAnsiTheme="minorHAnsi" w:cstheme="minorBidi"/>
          <w:noProof/>
          <w:sz w:val="22"/>
          <w:szCs w:val="22"/>
        </w:rPr>
      </w:pPr>
      <w:hyperlink w:anchor="_Toc2340446" w:history="1">
        <w:r w:rsidR="004A1F3E" w:rsidRPr="006850C2">
          <w:rPr>
            <w:rStyle w:val="Hyperlink"/>
            <w:noProof/>
          </w:rPr>
          <w:t>3.65.4.2.2 Message Semantics</w:t>
        </w:r>
        <w:r w:rsidR="004A1F3E">
          <w:rPr>
            <w:noProof/>
            <w:webHidden/>
          </w:rPr>
          <w:tab/>
        </w:r>
        <w:r w:rsidR="004A1F3E">
          <w:rPr>
            <w:noProof/>
            <w:webHidden/>
          </w:rPr>
          <w:fldChar w:fldCharType="begin"/>
        </w:r>
        <w:r w:rsidR="004A1F3E">
          <w:rPr>
            <w:noProof/>
            <w:webHidden/>
          </w:rPr>
          <w:instrText xml:space="preserve"> PAGEREF _Toc2340446 \h </w:instrText>
        </w:r>
        <w:r w:rsidR="004A1F3E">
          <w:rPr>
            <w:noProof/>
            <w:webHidden/>
          </w:rPr>
        </w:r>
        <w:r w:rsidR="004A1F3E">
          <w:rPr>
            <w:noProof/>
            <w:webHidden/>
          </w:rPr>
          <w:fldChar w:fldCharType="separate"/>
        </w:r>
        <w:r w:rsidR="004A1F3E">
          <w:rPr>
            <w:noProof/>
            <w:webHidden/>
          </w:rPr>
          <w:t>31</w:t>
        </w:r>
        <w:r w:rsidR="004A1F3E">
          <w:rPr>
            <w:noProof/>
            <w:webHidden/>
          </w:rPr>
          <w:fldChar w:fldCharType="end"/>
        </w:r>
      </w:hyperlink>
    </w:p>
    <w:p w14:paraId="08F50253" w14:textId="1EB5A59E" w:rsidR="004A1F3E" w:rsidRDefault="00A327F2">
      <w:pPr>
        <w:pStyle w:val="TOC5"/>
        <w:rPr>
          <w:rFonts w:asciiTheme="minorHAnsi" w:eastAsiaTheme="minorEastAsia" w:hAnsiTheme="minorHAnsi" w:cstheme="minorBidi"/>
          <w:noProof/>
          <w:sz w:val="22"/>
          <w:szCs w:val="22"/>
        </w:rPr>
      </w:pPr>
      <w:hyperlink w:anchor="_Toc2340447" w:history="1">
        <w:r w:rsidR="004A1F3E" w:rsidRPr="006850C2">
          <w:rPr>
            <w:rStyle w:val="Hyperlink"/>
            <w:noProof/>
          </w:rPr>
          <w:t>3.65.4.2.3 Expected Actions</w:t>
        </w:r>
        <w:r w:rsidR="004A1F3E">
          <w:rPr>
            <w:noProof/>
            <w:webHidden/>
          </w:rPr>
          <w:tab/>
        </w:r>
        <w:r w:rsidR="004A1F3E">
          <w:rPr>
            <w:noProof/>
            <w:webHidden/>
          </w:rPr>
          <w:fldChar w:fldCharType="begin"/>
        </w:r>
        <w:r w:rsidR="004A1F3E">
          <w:rPr>
            <w:noProof/>
            <w:webHidden/>
          </w:rPr>
          <w:instrText xml:space="preserve"> PAGEREF _Toc2340447 \h </w:instrText>
        </w:r>
        <w:r w:rsidR="004A1F3E">
          <w:rPr>
            <w:noProof/>
            <w:webHidden/>
          </w:rPr>
        </w:r>
        <w:r w:rsidR="004A1F3E">
          <w:rPr>
            <w:noProof/>
            <w:webHidden/>
          </w:rPr>
          <w:fldChar w:fldCharType="separate"/>
        </w:r>
        <w:r w:rsidR="004A1F3E">
          <w:rPr>
            <w:noProof/>
            <w:webHidden/>
          </w:rPr>
          <w:t>31</w:t>
        </w:r>
        <w:r w:rsidR="004A1F3E">
          <w:rPr>
            <w:noProof/>
            <w:webHidden/>
          </w:rPr>
          <w:fldChar w:fldCharType="end"/>
        </w:r>
      </w:hyperlink>
    </w:p>
    <w:p w14:paraId="3A66CF9E" w14:textId="084F5C7F" w:rsidR="004A1F3E" w:rsidRDefault="00A327F2">
      <w:pPr>
        <w:pStyle w:val="TOC4"/>
        <w:rPr>
          <w:rFonts w:asciiTheme="minorHAnsi" w:eastAsiaTheme="minorEastAsia" w:hAnsiTheme="minorHAnsi" w:cstheme="minorBidi"/>
          <w:noProof/>
          <w:sz w:val="22"/>
          <w:szCs w:val="22"/>
        </w:rPr>
      </w:pPr>
      <w:hyperlink w:anchor="_Toc2340448" w:history="1">
        <w:r w:rsidR="004A1F3E" w:rsidRPr="006850C2">
          <w:rPr>
            <w:rStyle w:val="Hyperlink"/>
            <w:noProof/>
          </w:rPr>
          <w:t>3.65.4.3 CapabilityStatement Resource</w:t>
        </w:r>
        <w:r w:rsidR="004A1F3E">
          <w:rPr>
            <w:noProof/>
            <w:webHidden/>
          </w:rPr>
          <w:tab/>
        </w:r>
        <w:r w:rsidR="004A1F3E">
          <w:rPr>
            <w:noProof/>
            <w:webHidden/>
          </w:rPr>
          <w:fldChar w:fldCharType="begin"/>
        </w:r>
        <w:r w:rsidR="004A1F3E">
          <w:rPr>
            <w:noProof/>
            <w:webHidden/>
          </w:rPr>
          <w:instrText xml:space="preserve"> PAGEREF _Toc2340448 \h </w:instrText>
        </w:r>
        <w:r w:rsidR="004A1F3E">
          <w:rPr>
            <w:noProof/>
            <w:webHidden/>
          </w:rPr>
        </w:r>
        <w:r w:rsidR="004A1F3E">
          <w:rPr>
            <w:noProof/>
            <w:webHidden/>
          </w:rPr>
          <w:fldChar w:fldCharType="separate"/>
        </w:r>
        <w:r w:rsidR="004A1F3E">
          <w:rPr>
            <w:noProof/>
            <w:webHidden/>
          </w:rPr>
          <w:t>31</w:t>
        </w:r>
        <w:r w:rsidR="004A1F3E">
          <w:rPr>
            <w:noProof/>
            <w:webHidden/>
          </w:rPr>
          <w:fldChar w:fldCharType="end"/>
        </w:r>
      </w:hyperlink>
    </w:p>
    <w:p w14:paraId="1537B359" w14:textId="0052DD72" w:rsidR="004A1F3E" w:rsidRDefault="00A327F2">
      <w:pPr>
        <w:pStyle w:val="TOC3"/>
        <w:rPr>
          <w:rFonts w:asciiTheme="minorHAnsi" w:eastAsiaTheme="minorEastAsia" w:hAnsiTheme="minorHAnsi" w:cstheme="minorBidi"/>
          <w:noProof/>
          <w:sz w:val="22"/>
          <w:szCs w:val="22"/>
        </w:rPr>
      </w:pPr>
      <w:hyperlink w:anchor="_Toc2340449" w:history="1">
        <w:r w:rsidR="004A1F3E" w:rsidRPr="006850C2">
          <w:rPr>
            <w:rStyle w:val="Hyperlink"/>
            <w:noProof/>
          </w:rPr>
          <w:t>3.65.5 Security Considerations</w:t>
        </w:r>
        <w:r w:rsidR="004A1F3E">
          <w:rPr>
            <w:noProof/>
            <w:webHidden/>
          </w:rPr>
          <w:tab/>
        </w:r>
        <w:r w:rsidR="004A1F3E">
          <w:rPr>
            <w:noProof/>
            <w:webHidden/>
          </w:rPr>
          <w:fldChar w:fldCharType="begin"/>
        </w:r>
        <w:r w:rsidR="004A1F3E">
          <w:rPr>
            <w:noProof/>
            <w:webHidden/>
          </w:rPr>
          <w:instrText xml:space="preserve"> PAGEREF _Toc2340449 \h </w:instrText>
        </w:r>
        <w:r w:rsidR="004A1F3E">
          <w:rPr>
            <w:noProof/>
            <w:webHidden/>
          </w:rPr>
        </w:r>
        <w:r w:rsidR="004A1F3E">
          <w:rPr>
            <w:noProof/>
            <w:webHidden/>
          </w:rPr>
          <w:fldChar w:fldCharType="separate"/>
        </w:r>
        <w:r w:rsidR="004A1F3E">
          <w:rPr>
            <w:noProof/>
            <w:webHidden/>
          </w:rPr>
          <w:t>32</w:t>
        </w:r>
        <w:r w:rsidR="004A1F3E">
          <w:rPr>
            <w:noProof/>
            <w:webHidden/>
          </w:rPr>
          <w:fldChar w:fldCharType="end"/>
        </w:r>
      </w:hyperlink>
    </w:p>
    <w:p w14:paraId="14E813BC" w14:textId="71D2F70C" w:rsidR="004A1F3E" w:rsidRDefault="00A327F2">
      <w:pPr>
        <w:pStyle w:val="TOC4"/>
        <w:rPr>
          <w:rFonts w:asciiTheme="minorHAnsi" w:eastAsiaTheme="minorEastAsia" w:hAnsiTheme="minorHAnsi" w:cstheme="minorBidi"/>
          <w:noProof/>
          <w:sz w:val="22"/>
          <w:szCs w:val="22"/>
        </w:rPr>
      </w:pPr>
      <w:hyperlink w:anchor="_Toc2340450" w:history="1">
        <w:r w:rsidR="004A1F3E" w:rsidRPr="006850C2">
          <w:rPr>
            <w:rStyle w:val="Hyperlink"/>
            <w:noProof/>
          </w:rPr>
          <w:t>3.65.5.1 Security Audit Considerations</w:t>
        </w:r>
        <w:r w:rsidR="004A1F3E">
          <w:rPr>
            <w:noProof/>
            <w:webHidden/>
          </w:rPr>
          <w:tab/>
        </w:r>
        <w:r w:rsidR="004A1F3E">
          <w:rPr>
            <w:noProof/>
            <w:webHidden/>
          </w:rPr>
          <w:fldChar w:fldCharType="begin"/>
        </w:r>
        <w:r w:rsidR="004A1F3E">
          <w:rPr>
            <w:noProof/>
            <w:webHidden/>
          </w:rPr>
          <w:instrText xml:space="preserve"> PAGEREF _Toc2340450 \h </w:instrText>
        </w:r>
        <w:r w:rsidR="004A1F3E">
          <w:rPr>
            <w:noProof/>
            <w:webHidden/>
          </w:rPr>
        </w:r>
        <w:r w:rsidR="004A1F3E">
          <w:rPr>
            <w:noProof/>
            <w:webHidden/>
          </w:rPr>
          <w:fldChar w:fldCharType="separate"/>
        </w:r>
        <w:r w:rsidR="004A1F3E">
          <w:rPr>
            <w:noProof/>
            <w:webHidden/>
          </w:rPr>
          <w:t>32</w:t>
        </w:r>
        <w:r w:rsidR="004A1F3E">
          <w:rPr>
            <w:noProof/>
            <w:webHidden/>
          </w:rPr>
          <w:fldChar w:fldCharType="end"/>
        </w:r>
      </w:hyperlink>
    </w:p>
    <w:p w14:paraId="2649C1D4" w14:textId="48983558" w:rsidR="004A1F3E" w:rsidRDefault="00A327F2">
      <w:pPr>
        <w:pStyle w:val="TOC2"/>
        <w:rPr>
          <w:rFonts w:asciiTheme="minorHAnsi" w:eastAsiaTheme="minorEastAsia" w:hAnsiTheme="minorHAnsi" w:cstheme="minorBidi"/>
          <w:noProof/>
          <w:sz w:val="22"/>
          <w:szCs w:val="22"/>
        </w:rPr>
      </w:pPr>
      <w:hyperlink w:anchor="_Toc2340451" w:history="1">
        <w:r w:rsidR="004A1F3E" w:rsidRPr="006850C2">
          <w:rPr>
            <w:rStyle w:val="Hyperlink"/>
            <w:noProof/>
          </w:rPr>
          <w:t>3.66 Find Document Manifests</w:t>
        </w:r>
        <w:r w:rsidR="004A1F3E">
          <w:rPr>
            <w:noProof/>
            <w:webHidden/>
          </w:rPr>
          <w:tab/>
        </w:r>
        <w:r w:rsidR="004A1F3E">
          <w:rPr>
            <w:noProof/>
            <w:webHidden/>
          </w:rPr>
          <w:fldChar w:fldCharType="begin"/>
        </w:r>
        <w:r w:rsidR="004A1F3E">
          <w:rPr>
            <w:noProof/>
            <w:webHidden/>
          </w:rPr>
          <w:instrText xml:space="preserve"> PAGEREF _Toc2340451 \h </w:instrText>
        </w:r>
        <w:r w:rsidR="004A1F3E">
          <w:rPr>
            <w:noProof/>
            <w:webHidden/>
          </w:rPr>
        </w:r>
        <w:r w:rsidR="004A1F3E">
          <w:rPr>
            <w:noProof/>
            <w:webHidden/>
          </w:rPr>
          <w:fldChar w:fldCharType="separate"/>
        </w:r>
        <w:r w:rsidR="004A1F3E">
          <w:rPr>
            <w:noProof/>
            <w:webHidden/>
          </w:rPr>
          <w:t>33</w:t>
        </w:r>
        <w:r w:rsidR="004A1F3E">
          <w:rPr>
            <w:noProof/>
            <w:webHidden/>
          </w:rPr>
          <w:fldChar w:fldCharType="end"/>
        </w:r>
      </w:hyperlink>
    </w:p>
    <w:p w14:paraId="769DB422" w14:textId="01653D05" w:rsidR="004A1F3E" w:rsidRDefault="00A327F2">
      <w:pPr>
        <w:pStyle w:val="TOC3"/>
        <w:rPr>
          <w:rFonts w:asciiTheme="minorHAnsi" w:eastAsiaTheme="minorEastAsia" w:hAnsiTheme="minorHAnsi" w:cstheme="minorBidi"/>
          <w:noProof/>
          <w:sz w:val="22"/>
          <w:szCs w:val="22"/>
        </w:rPr>
      </w:pPr>
      <w:hyperlink w:anchor="_Toc2340452" w:history="1">
        <w:r w:rsidR="004A1F3E" w:rsidRPr="006850C2">
          <w:rPr>
            <w:rStyle w:val="Hyperlink"/>
            <w:noProof/>
          </w:rPr>
          <w:t>3.66.1 Scope</w:t>
        </w:r>
        <w:r w:rsidR="004A1F3E">
          <w:rPr>
            <w:noProof/>
            <w:webHidden/>
          </w:rPr>
          <w:tab/>
        </w:r>
        <w:r w:rsidR="004A1F3E">
          <w:rPr>
            <w:noProof/>
            <w:webHidden/>
          </w:rPr>
          <w:fldChar w:fldCharType="begin"/>
        </w:r>
        <w:r w:rsidR="004A1F3E">
          <w:rPr>
            <w:noProof/>
            <w:webHidden/>
          </w:rPr>
          <w:instrText xml:space="preserve"> PAGEREF _Toc2340452 \h </w:instrText>
        </w:r>
        <w:r w:rsidR="004A1F3E">
          <w:rPr>
            <w:noProof/>
            <w:webHidden/>
          </w:rPr>
        </w:r>
        <w:r w:rsidR="004A1F3E">
          <w:rPr>
            <w:noProof/>
            <w:webHidden/>
          </w:rPr>
          <w:fldChar w:fldCharType="separate"/>
        </w:r>
        <w:r w:rsidR="004A1F3E">
          <w:rPr>
            <w:noProof/>
            <w:webHidden/>
          </w:rPr>
          <w:t>33</w:t>
        </w:r>
        <w:r w:rsidR="004A1F3E">
          <w:rPr>
            <w:noProof/>
            <w:webHidden/>
          </w:rPr>
          <w:fldChar w:fldCharType="end"/>
        </w:r>
      </w:hyperlink>
    </w:p>
    <w:p w14:paraId="1B147F8E" w14:textId="587DE22E" w:rsidR="004A1F3E" w:rsidRDefault="00A327F2">
      <w:pPr>
        <w:pStyle w:val="TOC3"/>
        <w:rPr>
          <w:rFonts w:asciiTheme="minorHAnsi" w:eastAsiaTheme="minorEastAsia" w:hAnsiTheme="minorHAnsi" w:cstheme="minorBidi"/>
          <w:noProof/>
          <w:sz w:val="22"/>
          <w:szCs w:val="22"/>
        </w:rPr>
      </w:pPr>
      <w:hyperlink w:anchor="_Toc2340453" w:history="1">
        <w:r w:rsidR="004A1F3E" w:rsidRPr="006850C2">
          <w:rPr>
            <w:rStyle w:val="Hyperlink"/>
            <w:noProof/>
          </w:rPr>
          <w:t>3.66.2 Actor Roles</w:t>
        </w:r>
        <w:r w:rsidR="004A1F3E">
          <w:rPr>
            <w:noProof/>
            <w:webHidden/>
          </w:rPr>
          <w:tab/>
        </w:r>
        <w:r w:rsidR="004A1F3E">
          <w:rPr>
            <w:noProof/>
            <w:webHidden/>
          </w:rPr>
          <w:fldChar w:fldCharType="begin"/>
        </w:r>
        <w:r w:rsidR="004A1F3E">
          <w:rPr>
            <w:noProof/>
            <w:webHidden/>
          </w:rPr>
          <w:instrText xml:space="preserve"> PAGEREF _Toc2340453 \h </w:instrText>
        </w:r>
        <w:r w:rsidR="004A1F3E">
          <w:rPr>
            <w:noProof/>
            <w:webHidden/>
          </w:rPr>
        </w:r>
        <w:r w:rsidR="004A1F3E">
          <w:rPr>
            <w:noProof/>
            <w:webHidden/>
          </w:rPr>
          <w:fldChar w:fldCharType="separate"/>
        </w:r>
        <w:r w:rsidR="004A1F3E">
          <w:rPr>
            <w:noProof/>
            <w:webHidden/>
          </w:rPr>
          <w:t>33</w:t>
        </w:r>
        <w:r w:rsidR="004A1F3E">
          <w:rPr>
            <w:noProof/>
            <w:webHidden/>
          </w:rPr>
          <w:fldChar w:fldCharType="end"/>
        </w:r>
      </w:hyperlink>
    </w:p>
    <w:p w14:paraId="7C6E2028" w14:textId="4EE5476B" w:rsidR="004A1F3E" w:rsidRDefault="00A327F2">
      <w:pPr>
        <w:pStyle w:val="TOC3"/>
        <w:rPr>
          <w:rFonts w:asciiTheme="minorHAnsi" w:eastAsiaTheme="minorEastAsia" w:hAnsiTheme="minorHAnsi" w:cstheme="minorBidi"/>
          <w:noProof/>
          <w:sz w:val="22"/>
          <w:szCs w:val="22"/>
        </w:rPr>
      </w:pPr>
      <w:hyperlink w:anchor="_Toc2340454" w:history="1">
        <w:r w:rsidR="004A1F3E" w:rsidRPr="006850C2">
          <w:rPr>
            <w:rStyle w:val="Hyperlink"/>
            <w:noProof/>
          </w:rPr>
          <w:t>3.66.3 Referenced Standards</w:t>
        </w:r>
        <w:r w:rsidR="004A1F3E">
          <w:rPr>
            <w:noProof/>
            <w:webHidden/>
          </w:rPr>
          <w:tab/>
        </w:r>
        <w:r w:rsidR="004A1F3E">
          <w:rPr>
            <w:noProof/>
            <w:webHidden/>
          </w:rPr>
          <w:fldChar w:fldCharType="begin"/>
        </w:r>
        <w:r w:rsidR="004A1F3E">
          <w:rPr>
            <w:noProof/>
            <w:webHidden/>
          </w:rPr>
          <w:instrText xml:space="preserve"> PAGEREF _Toc2340454 \h </w:instrText>
        </w:r>
        <w:r w:rsidR="004A1F3E">
          <w:rPr>
            <w:noProof/>
            <w:webHidden/>
          </w:rPr>
        </w:r>
        <w:r w:rsidR="004A1F3E">
          <w:rPr>
            <w:noProof/>
            <w:webHidden/>
          </w:rPr>
          <w:fldChar w:fldCharType="separate"/>
        </w:r>
        <w:r w:rsidR="004A1F3E">
          <w:rPr>
            <w:noProof/>
            <w:webHidden/>
          </w:rPr>
          <w:t>33</w:t>
        </w:r>
        <w:r w:rsidR="004A1F3E">
          <w:rPr>
            <w:noProof/>
            <w:webHidden/>
          </w:rPr>
          <w:fldChar w:fldCharType="end"/>
        </w:r>
      </w:hyperlink>
    </w:p>
    <w:p w14:paraId="27D499DD" w14:textId="0992123D" w:rsidR="004A1F3E" w:rsidRDefault="00A327F2">
      <w:pPr>
        <w:pStyle w:val="TOC3"/>
        <w:rPr>
          <w:rFonts w:asciiTheme="minorHAnsi" w:eastAsiaTheme="minorEastAsia" w:hAnsiTheme="minorHAnsi" w:cstheme="minorBidi"/>
          <w:noProof/>
          <w:sz w:val="22"/>
          <w:szCs w:val="22"/>
        </w:rPr>
      </w:pPr>
      <w:hyperlink w:anchor="_Toc2340455" w:history="1">
        <w:r w:rsidR="004A1F3E" w:rsidRPr="006850C2">
          <w:rPr>
            <w:rStyle w:val="Hyperlink"/>
            <w:noProof/>
          </w:rPr>
          <w:t>3.66.4 Interaction Diagram</w:t>
        </w:r>
        <w:r w:rsidR="004A1F3E">
          <w:rPr>
            <w:noProof/>
            <w:webHidden/>
          </w:rPr>
          <w:tab/>
        </w:r>
        <w:r w:rsidR="004A1F3E">
          <w:rPr>
            <w:noProof/>
            <w:webHidden/>
          </w:rPr>
          <w:fldChar w:fldCharType="begin"/>
        </w:r>
        <w:r w:rsidR="004A1F3E">
          <w:rPr>
            <w:noProof/>
            <w:webHidden/>
          </w:rPr>
          <w:instrText xml:space="preserve"> PAGEREF _Toc2340455 \h </w:instrText>
        </w:r>
        <w:r w:rsidR="004A1F3E">
          <w:rPr>
            <w:noProof/>
            <w:webHidden/>
          </w:rPr>
        </w:r>
        <w:r w:rsidR="004A1F3E">
          <w:rPr>
            <w:noProof/>
            <w:webHidden/>
          </w:rPr>
          <w:fldChar w:fldCharType="separate"/>
        </w:r>
        <w:r w:rsidR="004A1F3E">
          <w:rPr>
            <w:noProof/>
            <w:webHidden/>
          </w:rPr>
          <w:t>34</w:t>
        </w:r>
        <w:r w:rsidR="004A1F3E">
          <w:rPr>
            <w:noProof/>
            <w:webHidden/>
          </w:rPr>
          <w:fldChar w:fldCharType="end"/>
        </w:r>
      </w:hyperlink>
    </w:p>
    <w:p w14:paraId="221F8C87" w14:textId="26669DCB" w:rsidR="004A1F3E" w:rsidRDefault="00A327F2">
      <w:pPr>
        <w:pStyle w:val="TOC4"/>
        <w:rPr>
          <w:rFonts w:asciiTheme="minorHAnsi" w:eastAsiaTheme="minorEastAsia" w:hAnsiTheme="minorHAnsi" w:cstheme="minorBidi"/>
          <w:noProof/>
          <w:sz w:val="22"/>
          <w:szCs w:val="22"/>
        </w:rPr>
      </w:pPr>
      <w:hyperlink w:anchor="_Toc2340456" w:history="1">
        <w:r w:rsidR="004A1F3E" w:rsidRPr="006850C2">
          <w:rPr>
            <w:rStyle w:val="Hyperlink"/>
            <w:noProof/>
          </w:rPr>
          <w:t>3.66.4.1 Find Document Manifests Request message</w:t>
        </w:r>
        <w:r w:rsidR="004A1F3E">
          <w:rPr>
            <w:noProof/>
            <w:webHidden/>
          </w:rPr>
          <w:tab/>
        </w:r>
        <w:r w:rsidR="004A1F3E">
          <w:rPr>
            <w:noProof/>
            <w:webHidden/>
          </w:rPr>
          <w:fldChar w:fldCharType="begin"/>
        </w:r>
        <w:r w:rsidR="004A1F3E">
          <w:rPr>
            <w:noProof/>
            <w:webHidden/>
          </w:rPr>
          <w:instrText xml:space="preserve"> PAGEREF _Toc2340456 \h </w:instrText>
        </w:r>
        <w:r w:rsidR="004A1F3E">
          <w:rPr>
            <w:noProof/>
            <w:webHidden/>
          </w:rPr>
        </w:r>
        <w:r w:rsidR="004A1F3E">
          <w:rPr>
            <w:noProof/>
            <w:webHidden/>
          </w:rPr>
          <w:fldChar w:fldCharType="separate"/>
        </w:r>
        <w:r w:rsidR="004A1F3E">
          <w:rPr>
            <w:noProof/>
            <w:webHidden/>
          </w:rPr>
          <w:t>34</w:t>
        </w:r>
        <w:r w:rsidR="004A1F3E">
          <w:rPr>
            <w:noProof/>
            <w:webHidden/>
          </w:rPr>
          <w:fldChar w:fldCharType="end"/>
        </w:r>
      </w:hyperlink>
    </w:p>
    <w:p w14:paraId="2F5ED755" w14:textId="476F25F2" w:rsidR="004A1F3E" w:rsidRDefault="00A327F2">
      <w:pPr>
        <w:pStyle w:val="TOC5"/>
        <w:rPr>
          <w:rFonts w:asciiTheme="minorHAnsi" w:eastAsiaTheme="minorEastAsia" w:hAnsiTheme="minorHAnsi" w:cstheme="minorBidi"/>
          <w:noProof/>
          <w:sz w:val="22"/>
          <w:szCs w:val="22"/>
        </w:rPr>
      </w:pPr>
      <w:hyperlink w:anchor="_Toc2340457" w:history="1">
        <w:r w:rsidR="004A1F3E" w:rsidRPr="006850C2">
          <w:rPr>
            <w:rStyle w:val="Hyperlink"/>
            <w:noProof/>
          </w:rPr>
          <w:t>3.66.4.1.1 Trigger Events</w:t>
        </w:r>
        <w:r w:rsidR="004A1F3E">
          <w:rPr>
            <w:noProof/>
            <w:webHidden/>
          </w:rPr>
          <w:tab/>
        </w:r>
        <w:r w:rsidR="004A1F3E">
          <w:rPr>
            <w:noProof/>
            <w:webHidden/>
          </w:rPr>
          <w:fldChar w:fldCharType="begin"/>
        </w:r>
        <w:r w:rsidR="004A1F3E">
          <w:rPr>
            <w:noProof/>
            <w:webHidden/>
          </w:rPr>
          <w:instrText xml:space="preserve"> PAGEREF _Toc2340457 \h </w:instrText>
        </w:r>
        <w:r w:rsidR="004A1F3E">
          <w:rPr>
            <w:noProof/>
            <w:webHidden/>
          </w:rPr>
        </w:r>
        <w:r w:rsidR="004A1F3E">
          <w:rPr>
            <w:noProof/>
            <w:webHidden/>
          </w:rPr>
          <w:fldChar w:fldCharType="separate"/>
        </w:r>
        <w:r w:rsidR="004A1F3E">
          <w:rPr>
            <w:noProof/>
            <w:webHidden/>
          </w:rPr>
          <w:t>34</w:t>
        </w:r>
        <w:r w:rsidR="004A1F3E">
          <w:rPr>
            <w:noProof/>
            <w:webHidden/>
          </w:rPr>
          <w:fldChar w:fldCharType="end"/>
        </w:r>
      </w:hyperlink>
    </w:p>
    <w:p w14:paraId="6477ABDF" w14:textId="031403E1" w:rsidR="004A1F3E" w:rsidRDefault="00A327F2">
      <w:pPr>
        <w:pStyle w:val="TOC5"/>
        <w:rPr>
          <w:rFonts w:asciiTheme="minorHAnsi" w:eastAsiaTheme="minorEastAsia" w:hAnsiTheme="minorHAnsi" w:cstheme="minorBidi"/>
          <w:noProof/>
          <w:sz w:val="22"/>
          <w:szCs w:val="22"/>
        </w:rPr>
      </w:pPr>
      <w:hyperlink w:anchor="_Toc2340458" w:history="1">
        <w:r w:rsidR="004A1F3E" w:rsidRPr="006850C2">
          <w:rPr>
            <w:rStyle w:val="Hyperlink"/>
            <w:noProof/>
          </w:rPr>
          <w:t>3.66.4.1.2 Message Semantics</w:t>
        </w:r>
        <w:r w:rsidR="004A1F3E">
          <w:rPr>
            <w:noProof/>
            <w:webHidden/>
          </w:rPr>
          <w:tab/>
        </w:r>
        <w:r w:rsidR="004A1F3E">
          <w:rPr>
            <w:noProof/>
            <w:webHidden/>
          </w:rPr>
          <w:fldChar w:fldCharType="begin"/>
        </w:r>
        <w:r w:rsidR="004A1F3E">
          <w:rPr>
            <w:noProof/>
            <w:webHidden/>
          </w:rPr>
          <w:instrText xml:space="preserve"> PAGEREF _Toc2340458 \h </w:instrText>
        </w:r>
        <w:r w:rsidR="004A1F3E">
          <w:rPr>
            <w:noProof/>
            <w:webHidden/>
          </w:rPr>
        </w:r>
        <w:r w:rsidR="004A1F3E">
          <w:rPr>
            <w:noProof/>
            <w:webHidden/>
          </w:rPr>
          <w:fldChar w:fldCharType="separate"/>
        </w:r>
        <w:r w:rsidR="004A1F3E">
          <w:rPr>
            <w:noProof/>
            <w:webHidden/>
          </w:rPr>
          <w:t>34</w:t>
        </w:r>
        <w:r w:rsidR="004A1F3E">
          <w:rPr>
            <w:noProof/>
            <w:webHidden/>
          </w:rPr>
          <w:fldChar w:fldCharType="end"/>
        </w:r>
      </w:hyperlink>
    </w:p>
    <w:p w14:paraId="5E097B9A" w14:textId="6E07D3DB" w:rsidR="004A1F3E" w:rsidRDefault="00A327F2">
      <w:pPr>
        <w:pStyle w:val="TOC5"/>
        <w:rPr>
          <w:rFonts w:asciiTheme="minorHAnsi" w:eastAsiaTheme="minorEastAsia" w:hAnsiTheme="minorHAnsi" w:cstheme="minorBidi"/>
          <w:noProof/>
          <w:sz w:val="22"/>
          <w:szCs w:val="22"/>
        </w:rPr>
      </w:pPr>
      <w:hyperlink w:anchor="_Toc2340459" w:history="1">
        <w:r w:rsidR="004A1F3E" w:rsidRPr="006850C2">
          <w:rPr>
            <w:rStyle w:val="Hyperlink"/>
            <w:noProof/>
          </w:rPr>
          <w:t>3.66.4.1.3 Expected Actions</w:t>
        </w:r>
        <w:r w:rsidR="004A1F3E">
          <w:rPr>
            <w:noProof/>
            <w:webHidden/>
          </w:rPr>
          <w:tab/>
        </w:r>
        <w:r w:rsidR="004A1F3E">
          <w:rPr>
            <w:noProof/>
            <w:webHidden/>
          </w:rPr>
          <w:fldChar w:fldCharType="begin"/>
        </w:r>
        <w:r w:rsidR="004A1F3E">
          <w:rPr>
            <w:noProof/>
            <w:webHidden/>
          </w:rPr>
          <w:instrText xml:space="preserve"> PAGEREF _Toc2340459 \h </w:instrText>
        </w:r>
        <w:r w:rsidR="004A1F3E">
          <w:rPr>
            <w:noProof/>
            <w:webHidden/>
          </w:rPr>
        </w:r>
        <w:r w:rsidR="004A1F3E">
          <w:rPr>
            <w:noProof/>
            <w:webHidden/>
          </w:rPr>
          <w:fldChar w:fldCharType="separate"/>
        </w:r>
        <w:r w:rsidR="004A1F3E">
          <w:rPr>
            <w:noProof/>
            <w:webHidden/>
          </w:rPr>
          <w:t>36</w:t>
        </w:r>
        <w:r w:rsidR="004A1F3E">
          <w:rPr>
            <w:noProof/>
            <w:webHidden/>
          </w:rPr>
          <w:fldChar w:fldCharType="end"/>
        </w:r>
      </w:hyperlink>
    </w:p>
    <w:p w14:paraId="2CD7AADF" w14:textId="71078609" w:rsidR="004A1F3E" w:rsidRDefault="00A327F2">
      <w:pPr>
        <w:pStyle w:val="TOC4"/>
        <w:rPr>
          <w:rFonts w:asciiTheme="minorHAnsi" w:eastAsiaTheme="minorEastAsia" w:hAnsiTheme="minorHAnsi" w:cstheme="minorBidi"/>
          <w:noProof/>
          <w:sz w:val="22"/>
          <w:szCs w:val="22"/>
        </w:rPr>
      </w:pPr>
      <w:hyperlink w:anchor="_Toc2340460" w:history="1">
        <w:r w:rsidR="004A1F3E" w:rsidRPr="006850C2">
          <w:rPr>
            <w:rStyle w:val="Hyperlink"/>
            <w:noProof/>
          </w:rPr>
          <w:t>3.66.4.2 Find Document Manifests Response message</w:t>
        </w:r>
        <w:r w:rsidR="004A1F3E">
          <w:rPr>
            <w:noProof/>
            <w:webHidden/>
          </w:rPr>
          <w:tab/>
        </w:r>
        <w:r w:rsidR="004A1F3E">
          <w:rPr>
            <w:noProof/>
            <w:webHidden/>
          </w:rPr>
          <w:fldChar w:fldCharType="begin"/>
        </w:r>
        <w:r w:rsidR="004A1F3E">
          <w:rPr>
            <w:noProof/>
            <w:webHidden/>
          </w:rPr>
          <w:instrText xml:space="preserve"> PAGEREF _Toc2340460 \h </w:instrText>
        </w:r>
        <w:r w:rsidR="004A1F3E">
          <w:rPr>
            <w:noProof/>
            <w:webHidden/>
          </w:rPr>
        </w:r>
        <w:r w:rsidR="004A1F3E">
          <w:rPr>
            <w:noProof/>
            <w:webHidden/>
          </w:rPr>
          <w:fldChar w:fldCharType="separate"/>
        </w:r>
        <w:r w:rsidR="004A1F3E">
          <w:rPr>
            <w:noProof/>
            <w:webHidden/>
          </w:rPr>
          <w:t>37</w:t>
        </w:r>
        <w:r w:rsidR="004A1F3E">
          <w:rPr>
            <w:noProof/>
            <w:webHidden/>
          </w:rPr>
          <w:fldChar w:fldCharType="end"/>
        </w:r>
      </w:hyperlink>
    </w:p>
    <w:p w14:paraId="68C30460" w14:textId="74493822" w:rsidR="004A1F3E" w:rsidRDefault="00A327F2">
      <w:pPr>
        <w:pStyle w:val="TOC5"/>
        <w:rPr>
          <w:rFonts w:asciiTheme="minorHAnsi" w:eastAsiaTheme="minorEastAsia" w:hAnsiTheme="minorHAnsi" w:cstheme="minorBidi"/>
          <w:noProof/>
          <w:sz w:val="22"/>
          <w:szCs w:val="22"/>
        </w:rPr>
      </w:pPr>
      <w:hyperlink w:anchor="_Toc2340461" w:history="1">
        <w:r w:rsidR="004A1F3E" w:rsidRPr="006850C2">
          <w:rPr>
            <w:rStyle w:val="Hyperlink"/>
            <w:noProof/>
          </w:rPr>
          <w:t>3.66.4.2.1 Trigger Events</w:t>
        </w:r>
        <w:r w:rsidR="004A1F3E">
          <w:rPr>
            <w:noProof/>
            <w:webHidden/>
          </w:rPr>
          <w:tab/>
        </w:r>
        <w:r w:rsidR="004A1F3E">
          <w:rPr>
            <w:noProof/>
            <w:webHidden/>
          </w:rPr>
          <w:fldChar w:fldCharType="begin"/>
        </w:r>
        <w:r w:rsidR="004A1F3E">
          <w:rPr>
            <w:noProof/>
            <w:webHidden/>
          </w:rPr>
          <w:instrText xml:space="preserve"> PAGEREF _Toc2340461 \h </w:instrText>
        </w:r>
        <w:r w:rsidR="004A1F3E">
          <w:rPr>
            <w:noProof/>
            <w:webHidden/>
          </w:rPr>
        </w:r>
        <w:r w:rsidR="004A1F3E">
          <w:rPr>
            <w:noProof/>
            <w:webHidden/>
          </w:rPr>
          <w:fldChar w:fldCharType="separate"/>
        </w:r>
        <w:r w:rsidR="004A1F3E">
          <w:rPr>
            <w:noProof/>
            <w:webHidden/>
          </w:rPr>
          <w:t>37</w:t>
        </w:r>
        <w:r w:rsidR="004A1F3E">
          <w:rPr>
            <w:noProof/>
            <w:webHidden/>
          </w:rPr>
          <w:fldChar w:fldCharType="end"/>
        </w:r>
      </w:hyperlink>
    </w:p>
    <w:p w14:paraId="1C8BCF23" w14:textId="0F8BB0A1" w:rsidR="004A1F3E" w:rsidRDefault="00A327F2">
      <w:pPr>
        <w:pStyle w:val="TOC5"/>
        <w:rPr>
          <w:rFonts w:asciiTheme="minorHAnsi" w:eastAsiaTheme="minorEastAsia" w:hAnsiTheme="minorHAnsi" w:cstheme="minorBidi"/>
          <w:noProof/>
          <w:sz w:val="22"/>
          <w:szCs w:val="22"/>
        </w:rPr>
      </w:pPr>
      <w:hyperlink w:anchor="_Toc2340462" w:history="1">
        <w:r w:rsidR="004A1F3E" w:rsidRPr="006850C2">
          <w:rPr>
            <w:rStyle w:val="Hyperlink"/>
            <w:noProof/>
          </w:rPr>
          <w:t>3.66.4.2.2 Message Semantics</w:t>
        </w:r>
        <w:r w:rsidR="004A1F3E">
          <w:rPr>
            <w:noProof/>
            <w:webHidden/>
          </w:rPr>
          <w:tab/>
        </w:r>
        <w:r w:rsidR="004A1F3E">
          <w:rPr>
            <w:noProof/>
            <w:webHidden/>
          </w:rPr>
          <w:fldChar w:fldCharType="begin"/>
        </w:r>
        <w:r w:rsidR="004A1F3E">
          <w:rPr>
            <w:noProof/>
            <w:webHidden/>
          </w:rPr>
          <w:instrText xml:space="preserve"> PAGEREF _Toc2340462 \h </w:instrText>
        </w:r>
        <w:r w:rsidR="004A1F3E">
          <w:rPr>
            <w:noProof/>
            <w:webHidden/>
          </w:rPr>
        </w:r>
        <w:r w:rsidR="004A1F3E">
          <w:rPr>
            <w:noProof/>
            <w:webHidden/>
          </w:rPr>
          <w:fldChar w:fldCharType="separate"/>
        </w:r>
        <w:r w:rsidR="004A1F3E">
          <w:rPr>
            <w:noProof/>
            <w:webHidden/>
          </w:rPr>
          <w:t>38</w:t>
        </w:r>
        <w:r w:rsidR="004A1F3E">
          <w:rPr>
            <w:noProof/>
            <w:webHidden/>
          </w:rPr>
          <w:fldChar w:fldCharType="end"/>
        </w:r>
      </w:hyperlink>
    </w:p>
    <w:p w14:paraId="3A9639A6" w14:textId="2D54538F" w:rsidR="004A1F3E" w:rsidRDefault="00A327F2">
      <w:pPr>
        <w:pStyle w:val="TOC5"/>
        <w:rPr>
          <w:rFonts w:asciiTheme="minorHAnsi" w:eastAsiaTheme="minorEastAsia" w:hAnsiTheme="minorHAnsi" w:cstheme="minorBidi"/>
          <w:noProof/>
          <w:sz w:val="22"/>
          <w:szCs w:val="22"/>
        </w:rPr>
      </w:pPr>
      <w:hyperlink w:anchor="_Toc2340463" w:history="1">
        <w:r w:rsidR="004A1F3E" w:rsidRPr="006850C2">
          <w:rPr>
            <w:rStyle w:val="Hyperlink"/>
            <w:noProof/>
          </w:rPr>
          <w:t>3.66.4.2.3 Expected Actions</w:t>
        </w:r>
        <w:r w:rsidR="004A1F3E">
          <w:rPr>
            <w:noProof/>
            <w:webHidden/>
          </w:rPr>
          <w:tab/>
        </w:r>
        <w:r w:rsidR="004A1F3E">
          <w:rPr>
            <w:noProof/>
            <w:webHidden/>
          </w:rPr>
          <w:fldChar w:fldCharType="begin"/>
        </w:r>
        <w:r w:rsidR="004A1F3E">
          <w:rPr>
            <w:noProof/>
            <w:webHidden/>
          </w:rPr>
          <w:instrText xml:space="preserve"> PAGEREF _Toc2340463 \h </w:instrText>
        </w:r>
        <w:r w:rsidR="004A1F3E">
          <w:rPr>
            <w:noProof/>
            <w:webHidden/>
          </w:rPr>
        </w:r>
        <w:r w:rsidR="004A1F3E">
          <w:rPr>
            <w:noProof/>
            <w:webHidden/>
          </w:rPr>
          <w:fldChar w:fldCharType="separate"/>
        </w:r>
        <w:r w:rsidR="004A1F3E">
          <w:rPr>
            <w:noProof/>
            <w:webHidden/>
          </w:rPr>
          <w:t>38</w:t>
        </w:r>
        <w:r w:rsidR="004A1F3E">
          <w:rPr>
            <w:noProof/>
            <w:webHidden/>
          </w:rPr>
          <w:fldChar w:fldCharType="end"/>
        </w:r>
      </w:hyperlink>
    </w:p>
    <w:p w14:paraId="302E572B" w14:textId="2B15A16B" w:rsidR="004A1F3E" w:rsidRDefault="00A327F2">
      <w:pPr>
        <w:pStyle w:val="TOC4"/>
        <w:rPr>
          <w:rFonts w:asciiTheme="minorHAnsi" w:eastAsiaTheme="minorEastAsia" w:hAnsiTheme="minorHAnsi" w:cstheme="minorBidi"/>
          <w:noProof/>
          <w:sz w:val="22"/>
          <w:szCs w:val="22"/>
        </w:rPr>
      </w:pPr>
      <w:hyperlink w:anchor="_Toc2340464" w:history="1">
        <w:r w:rsidR="004A1F3E" w:rsidRPr="006850C2">
          <w:rPr>
            <w:rStyle w:val="Hyperlink"/>
            <w:noProof/>
          </w:rPr>
          <w:t>3.66.4.3 CapabilityStatement Resource</w:t>
        </w:r>
        <w:r w:rsidR="004A1F3E">
          <w:rPr>
            <w:noProof/>
            <w:webHidden/>
          </w:rPr>
          <w:tab/>
        </w:r>
        <w:r w:rsidR="004A1F3E">
          <w:rPr>
            <w:noProof/>
            <w:webHidden/>
          </w:rPr>
          <w:fldChar w:fldCharType="begin"/>
        </w:r>
        <w:r w:rsidR="004A1F3E">
          <w:rPr>
            <w:noProof/>
            <w:webHidden/>
          </w:rPr>
          <w:instrText xml:space="preserve"> PAGEREF _Toc2340464 \h </w:instrText>
        </w:r>
        <w:r w:rsidR="004A1F3E">
          <w:rPr>
            <w:noProof/>
            <w:webHidden/>
          </w:rPr>
        </w:r>
        <w:r w:rsidR="004A1F3E">
          <w:rPr>
            <w:noProof/>
            <w:webHidden/>
          </w:rPr>
          <w:fldChar w:fldCharType="separate"/>
        </w:r>
        <w:r w:rsidR="004A1F3E">
          <w:rPr>
            <w:noProof/>
            <w:webHidden/>
          </w:rPr>
          <w:t>38</w:t>
        </w:r>
        <w:r w:rsidR="004A1F3E">
          <w:rPr>
            <w:noProof/>
            <w:webHidden/>
          </w:rPr>
          <w:fldChar w:fldCharType="end"/>
        </w:r>
      </w:hyperlink>
    </w:p>
    <w:p w14:paraId="7CD2D97E" w14:textId="4080638D" w:rsidR="004A1F3E" w:rsidRDefault="00A327F2">
      <w:pPr>
        <w:pStyle w:val="TOC3"/>
        <w:rPr>
          <w:rFonts w:asciiTheme="minorHAnsi" w:eastAsiaTheme="minorEastAsia" w:hAnsiTheme="minorHAnsi" w:cstheme="minorBidi"/>
          <w:noProof/>
          <w:sz w:val="22"/>
          <w:szCs w:val="22"/>
        </w:rPr>
      </w:pPr>
      <w:hyperlink w:anchor="_Toc2340465" w:history="1">
        <w:r w:rsidR="004A1F3E" w:rsidRPr="006850C2">
          <w:rPr>
            <w:rStyle w:val="Hyperlink"/>
            <w:noProof/>
          </w:rPr>
          <w:t>3.66.5 Security Considerations</w:t>
        </w:r>
        <w:r w:rsidR="004A1F3E">
          <w:rPr>
            <w:noProof/>
            <w:webHidden/>
          </w:rPr>
          <w:tab/>
        </w:r>
        <w:r w:rsidR="004A1F3E">
          <w:rPr>
            <w:noProof/>
            <w:webHidden/>
          </w:rPr>
          <w:fldChar w:fldCharType="begin"/>
        </w:r>
        <w:r w:rsidR="004A1F3E">
          <w:rPr>
            <w:noProof/>
            <w:webHidden/>
          </w:rPr>
          <w:instrText xml:space="preserve"> PAGEREF _Toc2340465 \h </w:instrText>
        </w:r>
        <w:r w:rsidR="004A1F3E">
          <w:rPr>
            <w:noProof/>
            <w:webHidden/>
          </w:rPr>
        </w:r>
        <w:r w:rsidR="004A1F3E">
          <w:rPr>
            <w:noProof/>
            <w:webHidden/>
          </w:rPr>
          <w:fldChar w:fldCharType="separate"/>
        </w:r>
        <w:r w:rsidR="004A1F3E">
          <w:rPr>
            <w:noProof/>
            <w:webHidden/>
          </w:rPr>
          <w:t>39</w:t>
        </w:r>
        <w:r w:rsidR="004A1F3E">
          <w:rPr>
            <w:noProof/>
            <w:webHidden/>
          </w:rPr>
          <w:fldChar w:fldCharType="end"/>
        </w:r>
      </w:hyperlink>
    </w:p>
    <w:p w14:paraId="3FEEC4EA" w14:textId="78B045A7" w:rsidR="004A1F3E" w:rsidRDefault="00A327F2">
      <w:pPr>
        <w:pStyle w:val="TOC4"/>
        <w:rPr>
          <w:rFonts w:asciiTheme="minorHAnsi" w:eastAsiaTheme="minorEastAsia" w:hAnsiTheme="minorHAnsi" w:cstheme="minorBidi"/>
          <w:noProof/>
          <w:sz w:val="22"/>
          <w:szCs w:val="22"/>
        </w:rPr>
      </w:pPr>
      <w:hyperlink w:anchor="_Toc2340466" w:history="1">
        <w:r w:rsidR="004A1F3E" w:rsidRPr="006850C2">
          <w:rPr>
            <w:rStyle w:val="Hyperlink"/>
            <w:noProof/>
          </w:rPr>
          <w:t>3.66.5.1 Security Audit Considerations</w:t>
        </w:r>
        <w:r w:rsidR="004A1F3E">
          <w:rPr>
            <w:noProof/>
            <w:webHidden/>
          </w:rPr>
          <w:tab/>
        </w:r>
        <w:r w:rsidR="004A1F3E">
          <w:rPr>
            <w:noProof/>
            <w:webHidden/>
          </w:rPr>
          <w:fldChar w:fldCharType="begin"/>
        </w:r>
        <w:r w:rsidR="004A1F3E">
          <w:rPr>
            <w:noProof/>
            <w:webHidden/>
          </w:rPr>
          <w:instrText xml:space="preserve"> PAGEREF _Toc2340466 \h </w:instrText>
        </w:r>
        <w:r w:rsidR="004A1F3E">
          <w:rPr>
            <w:noProof/>
            <w:webHidden/>
          </w:rPr>
        </w:r>
        <w:r w:rsidR="004A1F3E">
          <w:rPr>
            <w:noProof/>
            <w:webHidden/>
          </w:rPr>
          <w:fldChar w:fldCharType="separate"/>
        </w:r>
        <w:r w:rsidR="004A1F3E">
          <w:rPr>
            <w:noProof/>
            <w:webHidden/>
          </w:rPr>
          <w:t>39</w:t>
        </w:r>
        <w:r w:rsidR="004A1F3E">
          <w:rPr>
            <w:noProof/>
            <w:webHidden/>
          </w:rPr>
          <w:fldChar w:fldCharType="end"/>
        </w:r>
      </w:hyperlink>
    </w:p>
    <w:p w14:paraId="46050E83" w14:textId="523BECF4" w:rsidR="004A1F3E" w:rsidRDefault="00A327F2">
      <w:pPr>
        <w:pStyle w:val="TOC2"/>
        <w:rPr>
          <w:rFonts w:asciiTheme="minorHAnsi" w:eastAsiaTheme="minorEastAsia" w:hAnsiTheme="minorHAnsi" w:cstheme="minorBidi"/>
          <w:noProof/>
          <w:sz w:val="22"/>
          <w:szCs w:val="22"/>
        </w:rPr>
      </w:pPr>
      <w:hyperlink w:anchor="_Toc2340467" w:history="1">
        <w:r w:rsidR="004A1F3E" w:rsidRPr="006850C2">
          <w:rPr>
            <w:rStyle w:val="Hyperlink"/>
            <w:noProof/>
          </w:rPr>
          <w:t>3.67 Find Document References</w:t>
        </w:r>
        <w:r w:rsidR="004A1F3E">
          <w:rPr>
            <w:noProof/>
            <w:webHidden/>
          </w:rPr>
          <w:tab/>
        </w:r>
        <w:r w:rsidR="004A1F3E">
          <w:rPr>
            <w:noProof/>
            <w:webHidden/>
          </w:rPr>
          <w:fldChar w:fldCharType="begin"/>
        </w:r>
        <w:r w:rsidR="004A1F3E">
          <w:rPr>
            <w:noProof/>
            <w:webHidden/>
          </w:rPr>
          <w:instrText xml:space="preserve"> PAGEREF _Toc2340467 \h </w:instrText>
        </w:r>
        <w:r w:rsidR="004A1F3E">
          <w:rPr>
            <w:noProof/>
            <w:webHidden/>
          </w:rPr>
        </w:r>
        <w:r w:rsidR="004A1F3E">
          <w:rPr>
            <w:noProof/>
            <w:webHidden/>
          </w:rPr>
          <w:fldChar w:fldCharType="separate"/>
        </w:r>
        <w:r w:rsidR="004A1F3E">
          <w:rPr>
            <w:noProof/>
            <w:webHidden/>
          </w:rPr>
          <w:t>40</w:t>
        </w:r>
        <w:r w:rsidR="004A1F3E">
          <w:rPr>
            <w:noProof/>
            <w:webHidden/>
          </w:rPr>
          <w:fldChar w:fldCharType="end"/>
        </w:r>
      </w:hyperlink>
    </w:p>
    <w:p w14:paraId="4B0A98B2" w14:textId="1C773E97" w:rsidR="004A1F3E" w:rsidRDefault="00A327F2">
      <w:pPr>
        <w:pStyle w:val="TOC3"/>
        <w:rPr>
          <w:rFonts w:asciiTheme="minorHAnsi" w:eastAsiaTheme="minorEastAsia" w:hAnsiTheme="minorHAnsi" w:cstheme="minorBidi"/>
          <w:noProof/>
          <w:sz w:val="22"/>
          <w:szCs w:val="22"/>
        </w:rPr>
      </w:pPr>
      <w:hyperlink w:anchor="_Toc2340468" w:history="1">
        <w:r w:rsidR="004A1F3E" w:rsidRPr="006850C2">
          <w:rPr>
            <w:rStyle w:val="Hyperlink"/>
            <w:noProof/>
          </w:rPr>
          <w:t>3.67.1 Scope</w:t>
        </w:r>
        <w:r w:rsidR="004A1F3E">
          <w:rPr>
            <w:noProof/>
            <w:webHidden/>
          </w:rPr>
          <w:tab/>
        </w:r>
        <w:r w:rsidR="004A1F3E">
          <w:rPr>
            <w:noProof/>
            <w:webHidden/>
          </w:rPr>
          <w:fldChar w:fldCharType="begin"/>
        </w:r>
        <w:r w:rsidR="004A1F3E">
          <w:rPr>
            <w:noProof/>
            <w:webHidden/>
          </w:rPr>
          <w:instrText xml:space="preserve"> PAGEREF _Toc2340468 \h </w:instrText>
        </w:r>
        <w:r w:rsidR="004A1F3E">
          <w:rPr>
            <w:noProof/>
            <w:webHidden/>
          </w:rPr>
        </w:r>
        <w:r w:rsidR="004A1F3E">
          <w:rPr>
            <w:noProof/>
            <w:webHidden/>
          </w:rPr>
          <w:fldChar w:fldCharType="separate"/>
        </w:r>
        <w:r w:rsidR="004A1F3E">
          <w:rPr>
            <w:noProof/>
            <w:webHidden/>
          </w:rPr>
          <w:t>40</w:t>
        </w:r>
        <w:r w:rsidR="004A1F3E">
          <w:rPr>
            <w:noProof/>
            <w:webHidden/>
          </w:rPr>
          <w:fldChar w:fldCharType="end"/>
        </w:r>
      </w:hyperlink>
    </w:p>
    <w:p w14:paraId="7090CE16" w14:textId="2E277092" w:rsidR="004A1F3E" w:rsidRDefault="00A327F2">
      <w:pPr>
        <w:pStyle w:val="TOC3"/>
        <w:rPr>
          <w:rFonts w:asciiTheme="minorHAnsi" w:eastAsiaTheme="minorEastAsia" w:hAnsiTheme="minorHAnsi" w:cstheme="minorBidi"/>
          <w:noProof/>
          <w:sz w:val="22"/>
          <w:szCs w:val="22"/>
        </w:rPr>
      </w:pPr>
      <w:hyperlink w:anchor="_Toc2340469" w:history="1">
        <w:r w:rsidR="004A1F3E" w:rsidRPr="006850C2">
          <w:rPr>
            <w:rStyle w:val="Hyperlink"/>
            <w:noProof/>
          </w:rPr>
          <w:t>3.67.2 Actor Roles</w:t>
        </w:r>
        <w:r w:rsidR="004A1F3E">
          <w:rPr>
            <w:noProof/>
            <w:webHidden/>
          </w:rPr>
          <w:tab/>
        </w:r>
        <w:r w:rsidR="004A1F3E">
          <w:rPr>
            <w:noProof/>
            <w:webHidden/>
          </w:rPr>
          <w:fldChar w:fldCharType="begin"/>
        </w:r>
        <w:r w:rsidR="004A1F3E">
          <w:rPr>
            <w:noProof/>
            <w:webHidden/>
          </w:rPr>
          <w:instrText xml:space="preserve"> PAGEREF _Toc2340469 \h </w:instrText>
        </w:r>
        <w:r w:rsidR="004A1F3E">
          <w:rPr>
            <w:noProof/>
            <w:webHidden/>
          </w:rPr>
        </w:r>
        <w:r w:rsidR="004A1F3E">
          <w:rPr>
            <w:noProof/>
            <w:webHidden/>
          </w:rPr>
          <w:fldChar w:fldCharType="separate"/>
        </w:r>
        <w:r w:rsidR="004A1F3E">
          <w:rPr>
            <w:noProof/>
            <w:webHidden/>
          </w:rPr>
          <w:t>40</w:t>
        </w:r>
        <w:r w:rsidR="004A1F3E">
          <w:rPr>
            <w:noProof/>
            <w:webHidden/>
          </w:rPr>
          <w:fldChar w:fldCharType="end"/>
        </w:r>
      </w:hyperlink>
    </w:p>
    <w:p w14:paraId="7E3F11A2" w14:textId="2297F6FC" w:rsidR="004A1F3E" w:rsidRDefault="00A327F2">
      <w:pPr>
        <w:pStyle w:val="TOC3"/>
        <w:rPr>
          <w:rFonts w:asciiTheme="minorHAnsi" w:eastAsiaTheme="minorEastAsia" w:hAnsiTheme="minorHAnsi" w:cstheme="minorBidi"/>
          <w:noProof/>
          <w:sz w:val="22"/>
          <w:szCs w:val="22"/>
        </w:rPr>
      </w:pPr>
      <w:hyperlink w:anchor="_Toc2340470" w:history="1">
        <w:r w:rsidR="004A1F3E" w:rsidRPr="006850C2">
          <w:rPr>
            <w:rStyle w:val="Hyperlink"/>
            <w:noProof/>
          </w:rPr>
          <w:t>3.67.3 Referenced Standards</w:t>
        </w:r>
        <w:r w:rsidR="004A1F3E">
          <w:rPr>
            <w:noProof/>
            <w:webHidden/>
          </w:rPr>
          <w:tab/>
        </w:r>
        <w:r w:rsidR="004A1F3E">
          <w:rPr>
            <w:noProof/>
            <w:webHidden/>
          </w:rPr>
          <w:fldChar w:fldCharType="begin"/>
        </w:r>
        <w:r w:rsidR="004A1F3E">
          <w:rPr>
            <w:noProof/>
            <w:webHidden/>
          </w:rPr>
          <w:instrText xml:space="preserve"> PAGEREF _Toc2340470 \h </w:instrText>
        </w:r>
        <w:r w:rsidR="004A1F3E">
          <w:rPr>
            <w:noProof/>
            <w:webHidden/>
          </w:rPr>
        </w:r>
        <w:r w:rsidR="004A1F3E">
          <w:rPr>
            <w:noProof/>
            <w:webHidden/>
          </w:rPr>
          <w:fldChar w:fldCharType="separate"/>
        </w:r>
        <w:r w:rsidR="004A1F3E">
          <w:rPr>
            <w:noProof/>
            <w:webHidden/>
          </w:rPr>
          <w:t>40</w:t>
        </w:r>
        <w:r w:rsidR="004A1F3E">
          <w:rPr>
            <w:noProof/>
            <w:webHidden/>
          </w:rPr>
          <w:fldChar w:fldCharType="end"/>
        </w:r>
      </w:hyperlink>
    </w:p>
    <w:p w14:paraId="54946691" w14:textId="5EE4B844" w:rsidR="004A1F3E" w:rsidRDefault="00A327F2">
      <w:pPr>
        <w:pStyle w:val="TOC3"/>
        <w:rPr>
          <w:rFonts w:asciiTheme="minorHAnsi" w:eastAsiaTheme="minorEastAsia" w:hAnsiTheme="minorHAnsi" w:cstheme="minorBidi"/>
          <w:noProof/>
          <w:sz w:val="22"/>
          <w:szCs w:val="22"/>
        </w:rPr>
      </w:pPr>
      <w:hyperlink w:anchor="_Toc2340471" w:history="1">
        <w:r w:rsidR="004A1F3E" w:rsidRPr="006850C2">
          <w:rPr>
            <w:rStyle w:val="Hyperlink"/>
            <w:noProof/>
          </w:rPr>
          <w:t>3.67.4 Interaction Diagram</w:t>
        </w:r>
        <w:r w:rsidR="004A1F3E">
          <w:rPr>
            <w:noProof/>
            <w:webHidden/>
          </w:rPr>
          <w:tab/>
        </w:r>
        <w:r w:rsidR="004A1F3E">
          <w:rPr>
            <w:noProof/>
            <w:webHidden/>
          </w:rPr>
          <w:fldChar w:fldCharType="begin"/>
        </w:r>
        <w:r w:rsidR="004A1F3E">
          <w:rPr>
            <w:noProof/>
            <w:webHidden/>
          </w:rPr>
          <w:instrText xml:space="preserve"> PAGEREF _Toc2340471 \h </w:instrText>
        </w:r>
        <w:r w:rsidR="004A1F3E">
          <w:rPr>
            <w:noProof/>
            <w:webHidden/>
          </w:rPr>
        </w:r>
        <w:r w:rsidR="004A1F3E">
          <w:rPr>
            <w:noProof/>
            <w:webHidden/>
          </w:rPr>
          <w:fldChar w:fldCharType="separate"/>
        </w:r>
        <w:r w:rsidR="004A1F3E">
          <w:rPr>
            <w:noProof/>
            <w:webHidden/>
          </w:rPr>
          <w:t>41</w:t>
        </w:r>
        <w:r w:rsidR="004A1F3E">
          <w:rPr>
            <w:noProof/>
            <w:webHidden/>
          </w:rPr>
          <w:fldChar w:fldCharType="end"/>
        </w:r>
      </w:hyperlink>
    </w:p>
    <w:p w14:paraId="5C2FA61C" w14:textId="1A18451A" w:rsidR="004A1F3E" w:rsidRDefault="00A327F2">
      <w:pPr>
        <w:pStyle w:val="TOC4"/>
        <w:rPr>
          <w:rFonts w:asciiTheme="minorHAnsi" w:eastAsiaTheme="minorEastAsia" w:hAnsiTheme="minorHAnsi" w:cstheme="minorBidi"/>
          <w:noProof/>
          <w:sz w:val="22"/>
          <w:szCs w:val="22"/>
        </w:rPr>
      </w:pPr>
      <w:hyperlink w:anchor="_Toc2340472" w:history="1">
        <w:r w:rsidR="004A1F3E" w:rsidRPr="006850C2">
          <w:rPr>
            <w:rStyle w:val="Hyperlink"/>
            <w:noProof/>
          </w:rPr>
          <w:t>3.67.4.1 Find Document References Request message</w:t>
        </w:r>
        <w:r w:rsidR="004A1F3E">
          <w:rPr>
            <w:noProof/>
            <w:webHidden/>
          </w:rPr>
          <w:tab/>
        </w:r>
        <w:r w:rsidR="004A1F3E">
          <w:rPr>
            <w:noProof/>
            <w:webHidden/>
          </w:rPr>
          <w:fldChar w:fldCharType="begin"/>
        </w:r>
        <w:r w:rsidR="004A1F3E">
          <w:rPr>
            <w:noProof/>
            <w:webHidden/>
          </w:rPr>
          <w:instrText xml:space="preserve"> PAGEREF _Toc2340472 \h </w:instrText>
        </w:r>
        <w:r w:rsidR="004A1F3E">
          <w:rPr>
            <w:noProof/>
            <w:webHidden/>
          </w:rPr>
        </w:r>
        <w:r w:rsidR="004A1F3E">
          <w:rPr>
            <w:noProof/>
            <w:webHidden/>
          </w:rPr>
          <w:fldChar w:fldCharType="separate"/>
        </w:r>
        <w:r w:rsidR="004A1F3E">
          <w:rPr>
            <w:noProof/>
            <w:webHidden/>
          </w:rPr>
          <w:t>41</w:t>
        </w:r>
        <w:r w:rsidR="004A1F3E">
          <w:rPr>
            <w:noProof/>
            <w:webHidden/>
          </w:rPr>
          <w:fldChar w:fldCharType="end"/>
        </w:r>
      </w:hyperlink>
    </w:p>
    <w:p w14:paraId="2B046D6B" w14:textId="767B28FD" w:rsidR="004A1F3E" w:rsidRDefault="00A327F2">
      <w:pPr>
        <w:pStyle w:val="TOC5"/>
        <w:rPr>
          <w:rFonts w:asciiTheme="minorHAnsi" w:eastAsiaTheme="minorEastAsia" w:hAnsiTheme="minorHAnsi" w:cstheme="minorBidi"/>
          <w:noProof/>
          <w:sz w:val="22"/>
          <w:szCs w:val="22"/>
        </w:rPr>
      </w:pPr>
      <w:hyperlink w:anchor="_Toc2340473" w:history="1">
        <w:r w:rsidR="004A1F3E" w:rsidRPr="006850C2">
          <w:rPr>
            <w:rStyle w:val="Hyperlink"/>
            <w:noProof/>
          </w:rPr>
          <w:t>3.67.4.1.1 Trigger Events</w:t>
        </w:r>
        <w:r w:rsidR="004A1F3E">
          <w:rPr>
            <w:noProof/>
            <w:webHidden/>
          </w:rPr>
          <w:tab/>
        </w:r>
        <w:r w:rsidR="004A1F3E">
          <w:rPr>
            <w:noProof/>
            <w:webHidden/>
          </w:rPr>
          <w:fldChar w:fldCharType="begin"/>
        </w:r>
        <w:r w:rsidR="004A1F3E">
          <w:rPr>
            <w:noProof/>
            <w:webHidden/>
          </w:rPr>
          <w:instrText xml:space="preserve"> PAGEREF _Toc2340473 \h </w:instrText>
        </w:r>
        <w:r w:rsidR="004A1F3E">
          <w:rPr>
            <w:noProof/>
            <w:webHidden/>
          </w:rPr>
        </w:r>
        <w:r w:rsidR="004A1F3E">
          <w:rPr>
            <w:noProof/>
            <w:webHidden/>
          </w:rPr>
          <w:fldChar w:fldCharType="separate"/>
        </w:r>
        <w:r w:rsidR="004A1F3E">
          <w:rPr>
            <w:noProof/>
            <w:webHidden/>
          </w:rPr>
          <w:t>41</w:t>
        </w:r>
        <w:r w:rsidR="004A1F3E">
          <w:rPr>
            <w:noProof/>
            <w:webHidden/>
          </w:rPr>
          <w:fldChar w:fldCharType="end"/>
        </w:r>
      </w:hyperlink>
    </w:p>
    <w:p w14:paraId="63E67544" w14:textId="6C4F7DD8" w:rsidR="004A1F3E" w:rsidRDefault="00A327F2">
      <w:pPr>
        <w:pStyle w:val="TOC5"/>
        <w:rPr>
          <w:rFonts w:asciiTheme="minorHAnsi" w:eastAsiaTheme="minorEastAsia" w:hAnsiTheme="minorHAnsi" w:cstheme="minorBidi"/>
          <w:noProof/>
          <w:sz w:val="22"/>
          <w:szCs w:val="22"/>
        </w:rPr>
      </w:pPr>
      <w:hyperlink w:anchor="_Toc2340474" w:history="1">
        <w:r w:rsidR="004A1F3E" w:rsidRPr="006850C2">
          <w:rPr>
            <w:rStyle w:val="Hyperlink"/>
            <w:noProof/>
          </w:rPr>
          <w:t>3.67.4.1.2 Message Semantics</w:t>
        </w:r>
        <w:r w:rsidR="004A1F3E">
          <w:rPr>
            <w:noProof/>
            <w:webHidden/>
          </w:rPr>
          <w:tab/>
        </w:r>
        <w:r w:rsidR="004A1F3E">
          <w:rPr>
            <w:noProof/>
            <w:webHidden/>
          </w:rPr>
          <w:fldChar w:fldCharType="begin"/>
        </w:r>
        <w:r w:rsidR="004A1F3E">
          <w:rPr>
            <w:noProof/>
            <w:webHidden/>
          </w:rPr>
          <w:instrText xml:space="preserve"> PAGEREF _Toc2340474 \h </w:instrText>
        </w:r>
        <w:r w:rsidR="004A1F3E">
          <w:rPr>
            <w:noProof/>
            <w:webHidden/>
          </w:rPr>
        </w:r>
        <w:r w:rsidR="004A1F3E">
          <w:rPr>
            <w:noProof/>
            <w:webHidden/>
          </w:rPr>
          <w:fldChar w:fldCharType="separate"/>
        </w:r>
        <w:r w:rsidR="004A1F3E">
          <w:rPr>
            <w:noProof/>
            <w:webHidden/>
          </w:rPr>
          <w:t>41</w:t>
        </w:r>
        <w:r w:rsidR="004A1F3E">
          <w:rPr>
            <w:noProof/>
            <w:webHidden/>
          </w:rPr>
          <w:fldChar w:fldCharType="end"/>
        </w:r>
      </w:hyperlink>
    </w:p>
    <w:p w14:paraId="1B2D91EA" w14:textId="3678B0DE" w:rsidR="004A1F3E" w:rsidRDefault="00A327F2">
      <w:pPr>
        <w:pStyle w:val="TOC5"/>
        <w:rPr>
          <w:rFonts w:asciiTheme="minorHAnsi" w:eastAsiaTheme="minorEastAsia" w:hAnsiTheme="minorHAnsi" w:cstheme="minorBidi"/>
          <w:noProof/>
          <w:sz w:val="22"/>
          <w:szCs w:val="22"/>
        </w:rPr>
      </w:pPr>
      <w:hyperlink w:anchor="_Toc2340475" w:history="1">
        <w:r w:rsidR="004A1F3E" w:rsidRPr="006850C2">
          <w:rPr>
            <w:rStyle w:val="Hyperlink"/>
            <w:noProof/>
          </w:rPr>
          <w:t>3.67.4.1.3 Expected Actions</w:t>
        </w:r>
        <w:r w:rsidR="004A1F3E">
          <w:rPr>
            <w:noProof/>
            <w:webHidden/>
          </w:rPr>
          <w:tab/>
        </w:r>
        <w:r w:rsidR="004A1F3E">
          <w:rPr>
            <w:noProof/>
            <w:webHidden/>
          </w:rPr>
          <w:fldChar w:fldCharType="begin"/>
        </w:r>
        <w:r w:rsidR="004A1F3E">
          <w:rPr>
            <w:noProof/>
            <w:webHidden/>
          </w:rPr>
          <w:instrText xml:space="preserve"> PAGEREF _Toc2340475 \h </w:instrText>
        </w:r>
        <w:r w:rsidR="004A1F3E">
          <w:rPr>
            <w:noProof/>
            <w:webHidden/>
          </w:rPr>
        </w:r>
        <w:r w:rsidR="004A1F3E">
          <w:rPr>
            <w:noProof/>
            <w:webHidden/>
          </w:rPr>
          <w:fldChar w:fldCharType="separate"/>
        </w:r>
        <w:r w:rsidR="004A1F3E">
          <w:rPr>
            <w:noProof/>
            <w:webHidden/>
          </w:rPr>
          <w:t>44</w:t>
        </w:r>
        <w:r w:rsidR="004A1F3E">
          <w:rPr>
            <w:noProof/>
            <w:webHidden/>
          </w:rPr>
          <w:fldChar w:fldCharType="end"/>
        </w:r>
      </w:hyperlink>
    </w:p>
    <w:p w14:paraId="3E437A2D" w14:textId="2035609B" w:rsidR="004A1F3E" w:rsidRDefault="00A327F2">
      <w:pPr>
        <w:pStyle w:val="TOC4"/>
        <w:rPr>
          <w:rFonts w:asciiTheme="minorHAnsi" w:eastAsiaTheme="minorEastAsia" w:hAnsiTheme="minorHAnsi" w:cstheme="minorBidi"/>
          <w:noProof/>
          <w:sz w:val="22"/>
          <w:szCs w:val="22"/>
        </w:rPr>
      </w:pPr>
      <w:hyperlink w:anchor="_Toc2340476" w:history="1">
        <w:r w:rsidR="004A1F3E" w:rsidRPr="006850C2">
          <w:rPr>
            <w:rStyle w:val="Hyperlink"/>
            <w:noProof/>
          </w:rPr>
          <w:t>3.67.4.2 Find Document References Response message</w:t>
        </w:r>
        <w:r w:rsidR="004A1F3E">
          <w:rPr>
            <w:noProof/>
            <w:webHidden/>
          </w:rPr>
          <w:tab/>
        </w:r>
        <w:r w:rsidR="004A1F3E">
          <w:rPr>
            <w:noProof/>
            <w:webHidden/>
          </w:rPr>
          <w:fldChar w:fldCharType="begin"/>
        </w:r>
        <w:r w:rsidR="004A1F3E">
          <w:rPr>
            <w:noProof/>
            <w:webHidden/>
          </w:rPr>
          <w:instrText xml:space="preserve"> PAGEREF _Toc2340476 \h </w:instrText>
        </w:r>
        <w:r w:rsidR="004A1F3E">
          <w:rPr>
            <w:noProof/>
            <w:webHidden/>
          </w:rPr>
        </w:r>
        <w:r w:rsidR="004A1F3E">
          <w:rPr>
            <w:noProof/>
            <w:webHidden/>
          </w:rPr>
          <w:fldChar w:fldCharType="separate"/>
        </w:r>
        <w:r w:rsidR="004A1F3E">
          <w:rPr>
            <w:noProof/>
            <w:webHidden/>
          </w:rPr>
          <w:t>45</w:t>
        </w:r>
        <w:r w:rsidR="004A1F3E">
          <w:rPr>
            <w:noProof/>
            <w:webHidden/>
          </w:rPr>
          <w:fldChar w:fldCharType="end"/>
        </w:r>
      </w:hyperlink>
    </w:p>
    <w:p w14:paraId="3DB2E4B8" w14:textId="31C91F7C" w:rsidR="004A1F3E" w:rsidRDefault="00A327F2">
      <w:pPr>
        <w:pStyle w:val="TOC5"/>
        <w:rPr>
          <w:rFonts w:asciiTheme="minorHAnsi" w:eastAsiaTheme="minorEastAsia" w:hAnsiTheme="minorHAnsi" w:cstheme="minorBidi"/>
          <w:noProof/>
          <w:sz w:val="22"/>
          <w:szCs w:val="22"/>
        </w:rPr>
      </w:pPr>
      <w:hyperlink w:anchor="_Toc2340477" w:history="1">
        <w:r w:rsidR="004A1F3E" w:rsidRPr="006850C2">
          <w:rPr>
            <w:rStyle w:val="Hyperlink"/>
            <w:noProof/>
          </w:rPr>
          <w:t>3.67.4.2.1 Trigger Events</w:t>
        </w:r>
        <w:r w:rsidR="004A1F3E">
          <w:rPr>
            <w:noProof/>
            <w:webHidden/>
          </w:rPr>
          <w:tab/>
        </w:r>
        <w:r w:rsidR="004A1F3E">
          <w:rPr>
            <w:noProof/>
            <w:webHidden/>
          </w:rPr>
          <w:fldChar w:fldCharType="begin"/>
        </w:r>
        <w:r w:rsidR="004A1F3E">
          <w:rPr>
            <w:noProof/>
            <w:webHidden/>
          </w:rPr>
          <w:instrText xml:space="preserve"> PAGEREF _Toc2340477 \h </w:instrText>
        </w:r>
        <w:r w:rsidR="004A1F3E">
          <w:rPr>
            <w:noProof/>
            <w:webHidden/>
          </w:rPr>
        </w:r>
        <w:r w:rsidR="004A1F3E">
          <w:rPr>
            <w:noProof/>
            <w:webHidden/>
          </w:rPr>
          <w:fldChar w:fldCharType="separate"/>
        </w:r>
        <w:r w:rsidR="004A1F3E">
          <w:rPr>
            <w:noProof/>
            <w:webHidden/>
          </w:rPr>
          <w:t>46</w:t>
        </w:r>
        <w:r w:rsidR="004A1F3E">
          <w:rPr>
            <w:noProof/>
            <w:webHidden/>
          </w:rPr>
          <w:fldChar w:fldCharType="end"/>
        </w:r>
      </w:hyperlink>
    </w:p>
    <w:p w14:paraId="12FD2E8E" w14:textId="4F7C05AA" w:rsidR="004A1F3E" w:rsidRDefault="00A327F2">
      <w:pPr>
        <w:pStyle w:val="TOC5"/>
        <w:rPr>
          <w:rFonts w:asciiTheme="minorHAnsi" w:eastAsiaTheme="minorEastAsia" w:hAnsiTheme="minorHAnsi" w:cstheme="minorBidi"/>
          <w:noProof/>
          <w:sz w:val="22"/>
          <w:szCs w:val="22"/>
        </w:rPr>
      </w:pPr>
      <w:hyperlink w:anchor="_Toc2340478" w:history="1">
        <w:r w:rsidR="004A1F3E" w:rsidRPr="006850C2">
          <w:rPr>
            <w:rStyle w:val="Hyperlink"/>
            <w:noProof/>
          </w:rPr>
          <w:t>3.67.4.2.2 Message Semantics</w:t>
        </w:r>
        <w:r w:rsidR="004A1F3E">
          <w:rPr>
            <w:noProof/>
            <w:webHidden/>
          </w:rPr>
          <w:tab/>
        </w:r>
        <w:r w:rsidR="004A1F3E">
          <w:rPr>
            <w:noProof/>
            <w:webHidden/>
          </w:rPr>
          <w:fldChar w:fldCharType="begin"/>
        </w:r>
        <w:r w:rsidR="004A1F3E">
          <w:rPr>
            <w:noProof/>
            <w:webHidden/>
          </w:rPr>
          <w:instrText xml:space="preserve"> PAGEREF _Toc2340478 \h </w:instrText>
        </w:r>
        <w:r w:rsidR="004A1F3E">
          <w:rPr>
            <w:noProof/>
            <w:webHidden/>
          </w:rPr>
        </w:r>
        <w:r w:rsidR="004A1F3E">
          <w:rPr>
            <w:noProof/>
            <w:webHidden/>
          </w:rPr>
          <w:fldChar w:fldCharType="separate"/>
        </w:r>
        <w:r w:rsidR="004A1F3E">
          <w:rPr>
            <w:noProof/>
            <w:webHidden/>
          </w:rPr>
          <w:t>46</w:t>
        </w:r>
        <w:r w:rsidR="004A1F3E">
          <w:rPr>
            <w:noProof/>
            <w:webHidden/>
          </w:rPr>
          <w:fldChar w:fldCharType="end"/>
        </w:r>
      </w:hyperlink>
    </w:p>
    <w:p w14:paraId="15EFAA8C" w14:textId="5B00E43C" w:rsidR="004A1F3E" w:rsidRDefault="00A327F2">
      <w:pPr>
        <w:pStyle w:val="TOC5"/>
        <w:rPr>
          <w:rFonts w:asciiTheme="minorHAnsi" w:eastAsiaTheme="minorEastAsia" w:hAnsiTheme="minorHAnsi" w:cstheme="minorBidi"/>
          <w:noProof/>
          <w:sz w:val="22"/>
          <w:szCs w:val="22"/>
        </w:rPr>
      </w:pPr>
      <w:hyperlink w:anchor="_Toc2340479" w:history="1">
        <w:r w:rsidR="004A1F3E" w:rsidRPr="006850C2">
          <w:rPr>
            <w:rStyle w:val="Hyperlink"/>
            <w:bCs/>
            <w:noProof/>
          </w:rPr>
          <w:t>3.67.4.2.3 Expected Actions</w:t>
        </w:r>
        <w:r w:rsidR="004A1F3E">
          <w:rPr>
            <w:noProof/>
            <w:webHidden/>
          </w:rPr>
          <w:tab/>
        </w:r>
        <w:r w:rsidR="004A1F3E">
          <w:rPr>
            <w:noProof/>
            <w:webHidden/>
          </w:rPr>
          <w:fldChar w:fldCharType="begin"/>
        </w:r>
        <w:r w:rsidR="004A1F3E">
          <w:rPr>
            <w:noProof/>
            <w:webHidden/>
          </w:rPr>
          <w:instrText xml:space="preserve"> PAGEREF _Toc2340479 \h </w:instrText>
        </w:r>
        <w:r w:rsidR="004A1F3E">
          <w:rPr>
            <w:noProof/>
            <w:webHidden/>
          </w:rPr>
        </w:r>
        <w:r w:rsidR="004A1F3E">
          <w:rPr>
            <w:noProof/>
            <w:webHidden/>
          </w:rPr>
          <w:fldChar w:fldCharType="separate"/>
        </w:r>
        <w:r w:rsidR="004A1F3E">
          <w:rPr>
            <w:noProof/>
            <w:webHidden/>
          </w:rPr>
          <w:t>47</w:t>
        </w:r>
        <w:r w:rsidR="004A1F3E">
          <w:rPr>
            <w:noProof/>
            <w:webHidden/>
          </w:rPr>
          <w:fldChar w:fldCharType="end"/>
        </w:r>
      </w:hyperlink>
    </w:p>
    <w:p w14:paraId="266E6FBD" w14:textId="293F737D" w:rsidR="004A1F3E" w:rsidRDefault="00A327F2">
      <w:pPr>
        <w:pStyle w:val="TOC4"/>
        <w:rPr>
          <w:rFonts w:asciiTheme="minorHAnsi" w:eastAsiaTheme="minorEastAsia" w:hAnsiTheme="minorHAnsi" w:cstheme="minorBidi"/>
          <w:noProof/>
          <w:sz w:val="22"/>
          <w:szCs w:val="22"/>
        </w:rPr>
      </w:pPr>
      <w:hyperlink w:anchor="_Toc2340480" w:history="1">
        <w:r w:rsidR="004A1F3E" w:rsidRPr="006850C2">
          <w:rPr>
            <w:rStyle w:val="Hyperlink"/>
            <w:noProof/>
          </w:rPr>
          <w:t>3.67.4.3 CapabilityStatement Resource</w:t>
        </w:r>
        <w:r w:rsidR="004A1F3E">
          <w:rPr>
            <w:noProof/>
            <w:webHidden/>
          </w:rPr>
          <w:tab/>
        </w:r>
        <w:r w:rsidR="004A1F3E">
          <w:rPr>
            <w:noProof/>
            <w:webHidden/>
          </w:rPr>
          <w:fldChar w:fldCharType="begin"/>
        </w:r>
        <w:r w:rsidR="004A1F3E">
          <w:rPr>
            <w:noProof/>
            <w:webHidden/>
          </w:rPr>
          <w:instrText xml:space="preserve"> PAGEREF _Toc2340480 \h </w:instrText>
        </w:r>
        <w:r w:rsidR="004A1F3E">
          <w:rPr>
            <w:noProof/>
            <w:webHidden/>
          </w:rPr>
        </w:r>
        <w:r w:rsidR="004A1F3E">
          <w:rPr>
            <w:noProof/>
            <w:webHidden/>
          </w:rPr>
          <w:fldChar w:fldCharType="separate"/>
        </w:r>
        <w:r w:rsidR="004A1F3E">
          <w:rPr>
            <w:noProof/>
            <w:webHidden/>
          </w:rPr>
          <w:t>47</w:t>
        </w:r>
        <w:r w:rsidR="004A1F3E">
          <w:rPr>
            <w:noProof/>
            <w:webHidden/>
          </w:rPr>
          <w:fldChar w:fldCharType="end"/>
        </w:r>
      </w:hyperlink>
    </w:p>
    <w:p w14:paraId="75C165F2" w14:textId="15A416A8" w:rsidR="004A1F3E" w:rsidRDefault="00A327F2">
      <w:pPr>
        <w:pStyle w:val="TOC3"/>
        <w:rPr>
          <w:rFonts w:asciiTheme="minorHAnsi" w:eastAsiaTheme="minorEastAsia" w:hAnsiTheme="minorHAnsi" w:cstheme="minorBidi"/>
          <w:noProof/>
          <w:sz w:val="22"/>
          <w:szCs w:val="22"/>
        </w:rPr>
      </w:pPr>
      <w:hyperlink w:anchor="_Toc2340481" w:history="1">
        <w:r w:rsidR="004A1F3E" w:rsidRPr="006850C2">
          <w:rPr>
            <w:rStyle w:val="Hyperlink"/>
            <w:noProof/>
          </w:rPr>
          <w:t>3.67.5 Security Considerations</w:t>
        </w:r>
        <w:r w:rsidR="004A1F3E">
          <w:rPr>
            <w:noProof/>
            <w:webHidden/>
          </w:rPr>
          <w:tab/>
        </w:r>
        <w:r w:rsidR="004A1F3E">
          <w:rPr>
            <w:noProof/>
            <w:webHidden/>
          </w:rPr>
          <w:fldChar w:fldCharType="begin"/>
        </w:r>
        <w:r w:rsidR="004A1F3E">
          <w:rPr>
            <w:noProof/>
            <w:webHidden/>
          </w:rPr>
          <w:instrText xml:space="preserve"> PAGEREF _Toc2340481 \h </w:instrText>
        </w:r>
        <w:r w:rsidR="004A1F3E">
          <w:rPr>
            <w:noProof/>
            <w:webHidden/>
          </w:rPr>
        </w:r>
        <w:r w:rsidR="004A1F3E">
          <w:rPr>
            <w:noProof/>
            <w:webHidden/>
          </w:rPr>
          <w:fldChar w:fldCharType="separate"/>
        </w:r>
        <w:r w:rsidR="004A1F3E">
          <w:rPr>
            <w:noProof/>
            <w:webHidden/>
          </w:rPr>
          <w:t>47</w:t>
        </w:r>
        <w:r w:rsidR="004A1F3E">
          <w:rPr>
            <w:noProof/>
            <w:webHidden/>
          </w:rPr>
          <w:fldChar w:fldCharType="end"/>
        </w:r>
      </w:hyperlink>
    </w:p>
    <w:p w14:paraId="1770EF46" w14:textId="5B2E9DD3" w:rsidR="004A1F3E" w:rsidRDefault="00A327F2">
      <w:pPr>
        <w:pStyle w:val="TOC4"/>
        <w:rPr>
          <w:rFonts w:asciiTheme="minorHAnsi" w:eastAsiaTheme="minorEastAsia" w:hAnsiTheme="minorHAnsi" w:cstheme="minorBidi"/>
          <w:noProof/>
          <w:sz w:val="22"/>
          <w:szCs w:val="22"/>
        </w:rPr>
      </w:pPr>
      <w:hyperlink w:anchor="_Toc2340482" w:history="1">
        <w:r w:rsidR="004A1F3E" w:rsidRPr="006850C2">
          <w:rPr>
            <w:rStyle w:val="Hyperlink"/>
            <w:noProof/>
          </w:rPr>
          <w:t>3.67.5.1 Security Audit Considerations</w:t>
        </w:r>
        <w:r w:rsidR="004A1F3E">
          <w:rPr>
            <w:noProof/>
            <w:webHidden/>
          </w:rPr>
          <w:tab/>
        </w:r>
        <w:r w:rsidR="004A1F3E">
          <w:rPr>
            <w:noProof/>
            <w:webHidden/>
          </w:rPr>
          <w:fldChar w:fldCharType="begin"/>
        </w:r>
        <w:r w:rsidR="004A1F3E">
          <w:rPr>
            <w:noProof/>
            <w:webHidden/>
          </w:rPr>
          <w:instrText xml:space="preserve"> PAGEREF _Toc2340482 \h </w:instrText>
        </w:r>
        <w:r w:rsidR="004A1F3E">
          <w:rPr>
            <w:noProof/>
            <w:webHidden/>
          </w:rPr>
        </w:r>
        <w:r w:rsidR="004A1F3E">
          <w:rPr>
            <w:noProof/>
            <w:webHidden/>
          </w:rPr>
          <w:fldChar w:fldCharType="separate"/>
        </w:r>
        <w:r w:rsidR="004A1F3E">
          <w:rPr>
            <w:noProof/>
            <w:webHidden/>
          </w:rPr>
          <w:t>47</w:t>
        </w:r>
        <w:r w:rsidR="004A1F3E">
          <w:rPr>
            <w:noProof/>
            <w:webHidden/>
          </w:rPr>
          <w:fldChar w:fldCharType="end"/>
        </w:r>
      </w:hyperlink>
    </w:p>
    <w:p w14:paraId="62981BBB" w14:textId="29BFE530" w:rsidR="004A1F3E" w:rsidRDefault="00A327F2">
      <w:pPr>
        <w:pStyle w:val="TOC2"/>
        <w:rPr>
          <w:rFonts w:asciiTheme="minorHAnsi" w:eastAsiaTheme="minorEastAsia" w:hAnsiTheme="minorHAnsi" w:cstheme="minorBidi"/>
          <w:noProof/>
          <w:sz w:val="22"/>
          <w:szCs w:val="22"/>
        </w:rPr>
      </w:pPr>
      <w:hyperlink w:anchor="_Toc2340483" w:history="1">
        <w:r w:rsidR="004A1F3E" w:rsidRPr="006850C2">
          <w:rPr>
            <w:rStyle w:val="Hyperlink"/>
            <w:noProof/>
          </w:rPr>
          <w:t>3.68 Retrieve Document</w:t>
        </w:r>
        <w:r w:rsidR="004A1F3E">
          <w:rPr>
            <w:noProof/>
            <w:webHidden/>
          </w:rPr>
          <w:tab/>
        </w:r>
        <w:r w:rsidR="004A1F3E">
          <w:rPr>
            <w:noProof/>
            <w:webHidden/>
          </w:rPr>
          <w:fldChar w:fldCharType="begin"/>
        </w:r>
        <w:r w:rsidR="004A1F3E">
          <w:rPr>
            <w:noProof/>
            <w:webHidden/>
          </w:rPr>
          <w:instrText xml:space="preserve"> PAGEREF _Toc2340483 \h </w:instrText>
        </w:r>
        <w:r w:rsidR="004A1F3E">
          <w:rPr>
            <w:noProof/>
            <w:webHidden/>
          </w:rPr>
        </w:r>
        <w:r w:rsidR="004A1F3E">
          <w:rPr>
            <w:noProof/>
            <w:webHidden/>
          </w:rPr>
          <w:fldChar w:fldCharType="separate"/>
        </w:r>
        <w:r w:rsidR="004A1F3E">
          <w:rPr>
            <w:noProof/>
            <w:webHidden/>
          </w:rPr>
          <w:t>49</w:t>
        </w:r>
        <w:r w:rsidR="004A1F3E">
          <w:rPr>
            <w:noProof/>
            <w:webHidden/>
          </w:rPr>
          <w:fldChar w:fldCharType="end"/>
        </w:r>
      </w:hyperlink>
    </w:p>
    <w:p w14:paraId="006CC3D5" w14:textId="044365B2" w:rsidR="004A1F3E" w:rsidRDefault="00A327F2">
      <w:pPr>
        <w:pStyle w:val="TOC3"/>
        <w:rPr>
          <w:rFonts w:asciiTheme="minorHAnsi" w:eastAsiaTheme="minorEastAsia" w:hAnsiTheme="minorHAnsi" w:cstheme="minorBidi"/>
          <w:noProof/>
          <w:sz w:val="22"/>
          <w:szCs w:val="22"/>
        </w:rPr>
      </w:pPr>
      <w:hyperlink w:anchor="_Toc2340484" w:history="1">
        <w:r w:rsidR="004A1F3E" w:rsidRPr="006850C2">
          <w:rPr>
            <w:rStyle w:val="Hyperlink"/>
            <w:noProof/>
          </w:rPr>
          <w:t>3.68.1 Scope</w:t>
        </w:r>
        <w:r w:rsidR="004A1F3E">
          <w:rPr>
            <w:noProof/>
            <w:webHidden/>
          </w:rPr>
          <w:tab/>
        </w:r>
        <w:r w:rsidR="004A1F3E">
          <w:rPr>
            <w:noProof/>
            <w:webHidden/>
          </w:rPr>
          <w:fldChar w:fldCharType="begin"/>
        </w:r>
        <w:r w:rsidR="004A1F3E">
          <w:rPr>
            <w:noProof/>
            <w:webHidden/>
          </w:rPr>
          <w:instrText xml:space="preserve"> PAGEREF _Toc2340484 \h </w:instrText>
        </w:r>
        <w:r w:rsidR="004A1F3E">
          <w:rPr>
            <w:noProof/>
            <w:webHidden/>
          </w:rPr>
        </w:r>
        <w:r w:rsidR="004A1F3E">
          <w:rPr>
            <w:noProof/>
            <w:webHidden/>
          </w:rPr>
          <w:fldChar w:fldCharType="separate"/>
        </w:r>
        <w:r w:rsidR="004A1F3E">
          <w:rPr>
            <w:noProof/>
            <w:webHidden/>
          </w:rPr>
          <w:t>49</w:t>
        </w:r>
        <w:r w:rsidR="004A1F3E">
          <w:rPr>
            <w:noProof/>
            <w:webHidden/>
          </w:rPr>
          <w:fldChar w:fldCharType="end"/>
        </w:r>
      </w:hyperlink>
    </w:p>
    <w:p w14:paraId="67A16F42" w14:textId="72106760" w:rsidR="004A1F3E" w:rsidRDefault="00A327F2">
      <w:pPr>
        <w:pStyle w:val="TOC3"/>
        <w:rPr>
          <w:rFonts w:asciiTheme="minorHAnsi" w:eastAsiaTheme="minorEastAsia" w:hAnsiTheme="minorHAnsi" w:cstheme="minorBidi"/>
          <w:noProof/>
          <w:sz w:val="22"/>
          <w:szCs w:val="22"/>
        </w:rPr>
      </w:pPr>
      <w:hyperlink w:anchor="_Toc2340485" w:history="1">
        <w:r w:rsidR="004A1F3E" w:rsidRPr="006850C2">
          <w:rPr>
            <w:rStyle w:val="Hyperlink"/>
            <w:noProof/>
          </w:rPr>
          <w:t>3.68.2 Use Case Roles</w:t>
        </w:r>
        <w:r w:rsidR="004A1F3E">
          <w:rPr>
            <w:noProof/>
            <w:webHidden/>
          </w:rPr>
          <w:tab/>
        </w:r>
        <w:r w:rsidR="004A1F3E">
          <w:rPr>
            <w:noProof/>
            <w:webHidden/>
          </w:rPr>
          <w:fldChar w:fldCharType="begin"/>
        </w:r>
        <w:r w:rsidR="004A1F3E">
          <w:rPr>
            <w:noProof/>
            <w:webHidden/>
          </w:rPr>
          <w:instrText xml:space="preserve"> PAGEREF _Toc2340485 \h </w:instrText>
        </w:r>
        <w:r w:rsidR="004A1F3E">
          <w:rPr>
            <w:noProof/>
            <w:webHidden/>
          </w:rPr>
        </w:r>
        <w:r w:rsidR="004A1F3E">
          <w:rPr>
            <w:noProof/>
            <w:webHidden/>
          </w:rPr>
          <w:fldChar w:fldCharType="separate"/>
        </w:r>
        <w:r w:rsidR="004A1F3E">
          <w:rPr>
            <w:noProof/>
            <w:webHidden/>
          </w:rPr>
          <w:t>49</w:t>
        </w:r>
        <w:r w:rsidR="004A1F3E">
          <w:rPr>
            <w:noProof/>
            <w:webHidden/>
          </w:rPr>
          <w:fldChar w:fldCharType="end"/>
        </w:r>
      </w:hyperlink>
    </w:p>
    <w:p w14:paraId="37362F9D" w14:textId="7E25C6BA" w:rsidR="004A1F3E" w:rsidRDefault="00A327F2">
      <w:pPr>
        <w:pStyle w:val="TOC3"/>
        <w:rPr>
          <w:rFonts w:asciiTheme="minorHAnsi" w:eastAsiaTheme="minorEastAsia" w:hAnsiTheme="minorHAnsi" w:cstheme="minorBidi"/>
          <w:noProof/>
          <w:sz w:val="22"/>
          <w:szCs w:val="22"/>
        </w:rPr>
      </w:pPr>
      <w:hyperlink w:anchor="_Toc2340486" w:history="1">
        <w:r w:rsidR="004A1F3E" w:rsidRPr="006850C2">
          <w:rPr>
            <w:rStyle w:val="Hyperlink"/>
            <w:noProof/>
          </w:rPr>
          <w:t>3.68.3 Referenced Standard</w:t>
        </w:r>
        <w:r w:rsidR="004A1F3E">
          <w:rPr>
            <w:noProof/>
            <w:webHidden/>
          </w:rPr>
          <w:tab/>
        </w:r>
        <w:r w:rsidR="004A1F3E">
          <w:rPr>
            <w:noProof/>
            <w:webHidden/>
          </w:rPr>
          <w:fldChar w:fldCharType="begin"/>
        </w:r>
        <w:r w:rsidR="004A1F3E">
          <w:rPr>
            <w:noProof/>
            <w:webHidden/>
          </w:rPr>
          <w:instrText xml:space="preserve"> PAGEREF _Toc2340486 \h </w:instrText>
        </w:r>
        <w:r w:rsidR="004A1F3E">
          <w:rPr>
            <w:noProof/>
            <w:webHidden/>
          </w:rPr>
        </w:r>
        <w:r w:rsidR="004A1F3E">
          <w:rPr>
            <w:noProof/>
            <w:webHidden/>
          </w:rPr>
          <w:fldChar w:fldCharType="separate"/>
        </w:r>
        <w:r w:rsidR="004A1F3E">
          <w:rPr>
            <w:noProof/>
            <w:webHidden/>
          </w:rPr>
          <w:t>49</w:t>
        </w:r>
        <w:r w:rsidR="004A1F3E">
          <w:rPr>
            <w:noProof/>
            <w:webHidden/>
          </w:rPr>
          <w:fldChar w:fldCharType="end"/>
        </w:r>
      </w:hyperlink>
    </w:p>
    <w:p w14:paraId="34CD69E9" w14:textId="20633B56" w:rsidR="004A1F3E" w:rsidRDefault="00A327F2">
      <w:pPr>
        <w:pStyle w:val="TOC3"/>
        <w:rPr>
          <w:rFonts w:asciiTheme="minorHAnsi" w:eastAsiaTheme="minorEastAsia" w:hAnsiTheme="minorHAnsi" w:cstheme="minorBidi"/>
          <w:noProof/>
          <w:sz w:val="22"/>
          <w:szCs w:val="22"/>
        </w:rPr>
      </w:pPr>
      <w:hyperlink w:anchor="_Toc2340487" w:history="1">
        <w:r w:rsidR="004A1F3E" w:rsidRPr="006850C2">
          <w:rPr>
            <w:rStyle w:val="Hyperlink"/>
            <w:noProof/>
          </w:rPr>
          <w:t>3.68.4 Interaction Diagram</w:t>
        </w:r>
        <w:r w:rsidR="004A1F3E">
          <w:rPr>
            <w:noProof/>
            <w:webHidden/>
          </w:rPr>
          <w:tab/>
        </w:r>
        <w:r w:rsidR="004A1F3E">
          <w:rPr>
            <w:noProof/>
            <w:webHidden/>
          </w:rPr>
          <w:fldChar w:fldCharType="begin"/>
        </w:r>
        <w:r w:rsidR="004A1F3E">
          <w:rPr>
            <w:noProof/>
            <w:webHidden/>
          </w:rPr>
          <w:instrText xml:space="preserve"> PAGEREF _Toc2340487 \h </w:instrText>
        </w:r>
        <w:r w:rsidR="004A1F3E">
          <w:rPr>
            <w:noProof/>
            <w:webHidden/>
          </w:rPr>
        </w:r>
        <w:r w:rsidR="004A1F3E">
          <w:rPr>
            <w:noProof/>
            <w:webHidden/>
          </w:rPr>
          <w:fldChar w:fldCharType="separate"/>
        </w:r>
        <w:r w:rsidR="004A1F3E">
          <w:rPr>
            <w:noProof/>
            <w:webHidden/>
          </w:rPr>
          <w:t>50</w:t>
        </w:r>
        <w:r w:rsidR="004A1F3E">
          <w:rPr>
            <w:noProof/>
            <w:webHidden/>
          </w:rPr>
          <w:fldChar w:fldCharType="end"/>
        </w:r>
      </w:hyperlink>
    </w:p>
    <w:p w14:paraId="4764DB3F" w14:textId="279C592C" w:rsidR="004A1F3E" w:rsidRDefault="00A327F2">
      <w:pPr>
        <w:pStyle w:val="TOC4"/>
        <w:rPr>
          <w:rFonts w:asciiTheme="minorHAnsi" w:eastAsiaTheme="minorEastAsia" w:hAnsiTheme="minorHAnsi" w:cstheme="minorBidi"/>
          <w:noProof/>
          <w:sz w:val="22"/>
          <w:szCs w:val="22"/>
        </w:rPr>
      </w:pPr>
      <w:hyperlink w:anchor="_Toc2340488" w:history="1">
        <w:r w:rsidR="004A1F3E" w:rsidRPr="006850C2">
          <w:rPr>
            <w:rStyle w:val="Hyperlink"/>
            <w:noProof/>
          </w:rPr>
          <w:t>3.68.4.1 Retrieve Document Request Message</w:t>
        </w:r>
        <w:r w:rsidR="004A1F3E">
          <w:rPr>
            <w:noProof/>
            <w:webHidden/>
          </w:rPr>
          <w:tab/>
        </w:r>
        <w:r w:rsidR="004A1F3E">
          <w:rPr>
            <w:noProof/>
            <w:webHidden/>
          </w:rPr>
          <w:fldChar w:fldCharType="begin"/>
        </w:r>
        <w:r w:rsidR="004A1F3E">
          <w:rPr>
            <w:noProof/>
            <w:webHidden/>
          </w:rPr>
          <w:instrText xml:space="preserve"> PAGEREF _Toc2340488 \h </w:instrText>
        </w:r>
        <w:r w:rsidR="004A1F3E">
          <w:rPr>
            <w:noProof/>
            <w:webHidden/>
          </w:rPr>
        </w:r>
        <w:r w:rsidR="004A1F3E">
          <w:rPr>
            <w:noProof/>
            <w:webHidden/>
          </w:rPr>
          <w:fldChar w:fldCharType="separate"/>
        </w:r>
        <w:r w:rsidR="004A1F3E">
          <w:rPr>
            <w:noProof/>
            <w:webHidden/>
          </w:rPr>
          <w:t>50</w:t>
        </w:r>
        <w:r w:rsidR="004A1F3E">
          <w:rPr>
            <w:noProof/>
            <w:webHidden/>
          </w:rPr>
          <w:fldChar w:fldCharType="end"/>
        </w:r>
      </w:hyperlink>
    </w:p>
    <w:p w14:paraId="033BE44B" w14:textId="4413D323" w:rsidR="004A1F3E" w:rsidRDefault="00A327F2">
      <w:pPr>
        <w:pStyle w:val="TOC5"/>
        <w:rPr>
          <w:rFonts w:asciiTheme="minorHAnsi" w:eastAsiaTheme="minorEastAsia" w:hAnsiTheme="minorHAnsi" w:cstheme="minorBidi"/>
          <w:noProof/>
          <w:sz w:val="22"/>
          <w:szCs w:val="22"/>
        </w:rPr>
      </w:pPr>
      <w:hyperlink w:anchor="_Toc2340489" w:history="1">
        <w:r w:rsidR="004A1F3E" w:rsidRPr="006850C2">
          <w:rPr>
            <w:rStyle w:val="Hyperlink"/>
            <w:noProof/>
          </w:rPr>
          <w:t>3.68.4.1.1 Trigger Events</w:t>
        </w:r>
        <w:r w:rsidR="004A1F3E">
          <w:rPr>
            <w:noProof/>
            <w:webHidden/>
          </w:rPr>
          <w:tab/>
        </w:r>
        <w:r w:rsidR="004A1F3E">
          <w:rPr>
            <w:noProof/>
            <w:webHidden/>
          </w:rPr>
          <w:fldChar w:fldCharType="begin"/>
        </w:r>
        <w:r w:rsidR="004A1F3E">
          <w:rPr>
            <w:noProof/>
            <w:webHidden/>
          </w:rPr>
          <w:instrText xml:space="preserve"> PAGEREF _Toc2340489 \h </w:instrText>
        </w:r>
        <w:r w:rsidR="004A1F3E">
          <w:rPr>
            <w:noProof/>
            <w:webHidden/>
          </w:rPr>
        </w:r>
        <w:r w:rsidR="004A1F3E">
          <w:rPr>
            <w:noProof/>
            <w:webHidden/>
          </w:rPr>
          <w:fldChar w:fldCharType="separate"/>
        </w:r>
        <w:r w:rsidR="004A1F3E">
          <w:rPr>
            <w:noProof/>
            <w:webHidden/>
          </w:rPr>
          <w:t>50</w:t>
        </w:r>
        <w:r w:rsidR="004A1F3E">
          <w:rPr>
            <w:noProof/>
            <w:webHidden/>
          </w:rPr>
          <w:fldChar w:fldCharType="end"/>
        </w:r>
      </w:hyperlink>
    </w:p>
    <w:p w14:paraId="2BB1D402" w14:textId="4E6C79A6" w:rsidR="004A1F3E" w:rsidRDefault="00A327F2">
      <w:pPr>
        <w:pStyle w:val="TOC5"/>
        <w:rPr>
          <w:rFonts w:asciiTheme="minorHAnsi" w:eastAsiaTheme="minorEastAsia" w:hAnsiTheme="minorHAnsi" w:cstheme="minorBidi"/>
          <w:noProof/>
          <w:sz w:val="22"/>
          <w:szCs w:val="22"/>
        </w:rPr>
      </w:pPr>
      <w:hyperlink w:anchor="_Toc2340490" w:history="1">
        <w:r w:rsidR="004A1F3E" w:rsidRPr="006850C2">
          <w:rPr>
            <w:rStyle w:val="Hyperlink"/>
            <w:noProof/>
          </w:rPr>
          <w:t>3.68.4.1.2 Message Semantics</w:t>
        </w:r>
        <w:r w:rsidR="004A1F3E">
          <w:rPr>
            <w:noProof/>
            <w:webHidden/>
          </w:rPr>
          <w:tab/>
        </w:r>
        <w:r w:rsidR="004A1F3E">
          <w:rPr>
            <w:noProof/>
            <w:webHidden/>
          </w:rPr>
          <w:fldChar w:fldCharType="begin"/>
        </w:r>
        <w:r w:rsidR="004A1F3E">
          <w:rPr>
            <w:noProof/>
            <w:webHidden/>
          </w:rPr>
          <w:instrText xml:space="preserve"> PAGEREF _Toc2340490 \h </w:instrText>
        </w:r>
        <w:r w:rsidR="004A1F3E">
          <w:rPr>
            <w:noProof/>
            <w:webHidden/>
          </w:rPr>
        </w:r>
        <w:r w:rsidR="004A1F3E">
          <w:rPr>
            <w:noProof/>
            <w:webHidden/>
          </w:rPr>
          <w:fldChar w:fldCharType="separate"/>
        </w:r>
        <w:r w:rsidR="004A1F3E">
          <w:rPr>
            <w:noProof/>
            <w:webHidden/>
          </w:rPr>
          <w:t>50</w:t>
        </w:r>
        <w:r w:rsidR="004A1F3E">
          <w:rPr>
            <w:noProof/>
            <w:webHidden/>
          </w:rPr>
          <w:fldChar w:fldCharType="end"/>
        </w:r>
      </w:hyperlink>
    </w:p>
    <w:p w14:paraId="601F247F" w14:textId="61A20A0B" w:rsidR="004A1F3E" w:rsidRDefault="00A327F2">
      <w:pPr>
        <w:pStyle w:val="TOC5"/>
        <w:rPr>
          <w:rFonts w:asciiTheme="minorHAnsi" w:eastAsiaTheme="minorEastAsia" w:hAnsiTheme="minorHAnsi" w:cstheme="minorBidi"/>
          <w:noProof/>
          <w:sz w:val="22"/>
          <w:szCs w:val="22"/>
        </w:rPr>
      </w:pPr>
      <w:hyperlink w:anchor="_Toc2340491" w:history="1">
        <w:r w:rsidR="004A1F3E" w:rsidRPr="006850C2">
          <w:rPr>
            <w:rStyle w:val="Hyperlink"/>
            <w:noProof/>
          </w:rPr>
          <w:t>3.68.4.1.3 Expected Actions</w:t>
        </w:r>
        <w:r w:rsidR="004A1F3E">
          <w:rPr>
            <w:noProof/>
            <w:webHidden/>
          </w:rPr>
          <w:tab/>
        </w:r>
        <w:r w:rsidR="004A1F3E">
          <w:rPr>
            <w:noProof/>
            <w:webHidden/>
          </w:rPr>
          <w:fldChar w:fldCharType="begin"/>
        </w:r>
        <w:r w:rsidR="004A1F3E">
          <w:rPr>
            <w:noProof/>
            <w:webHidden/>
          </w:rPr>
          <w:instrText xml:space="preserve"> PAGEREF _Toc2340491 \h </w:instrText>
        </w:r>
        <w:r w:rsidR="004A1F3E">
          <w:rPr>
            <w:noProof/>
            <w:webHidden/>
          </w:rPr>
        </w:r>
        <w:r w:rsidR="004A1F3E">
          <w:rPr>
            <w:noProof/>
            <w:webHidden/>
          </w:rPr>
          <w:fldChar w:fldCharType="separate"/>
        </w:r>
        <w:r w:rsidR="004A1F3E">
          <w:rPr>
            <w:noProof/>
            <w:webHidden/>
          </w:rPr>
          <w:t>50</w:t>
        </w:r>
        <w:r w:rsidR="004A1F3E">
          <w:rPr>
            <w:noProof/>
            <w:webHidden/>
          </w:rPr>
          <w:fldChar w:fldCharType="end"/>
        </w:r>
      </w:hyperlink>
    </w:p>
    <w:p w14:paraId="25C80FD4" w14:textId="52DEC913" w:rsidR="004A1F3E" w:rsidRDefault="00A327F2">
      <w:pPr>
        <w:pStyle w:val="TOC4"/>
        <w:rPr>
          <w:rFonts w:asciiTheme="minorHAnsi" w:eastAsiaTheme="minorEastAsia" w:hAnsiTheme="minorHAnsi" w:cstheme="minorBidi"/>
          <w:noProof/>
          <w:sz w:val="22"/>
          <w:szCs w:val="22"/>
        </w:rPr>
      </w:pPr>
      <w:hyperlink w:anchor="_Toc2340492" w:history="1">
        <w:r w:rsidR="004A1F3E" w:rsidRPr="006850C2">
          <w:rPr>
            <w:rStyle w:val="Hyperlink"/>
            <w:noProof/>
          </w:rPr>
          <w:t>3.68.4.2 Retrieve Document Response Message</w:t>
        </w:r>
        <w:r w:rsidR="004A1F3E">
          <w:rPr>
            <w:noProof/>
            <w:webHidden/>
          </w:rPr>
          <w:tab/>
        </w:r>
        <w:r w:rsidR="004A1F3E">
          <w:rPr>
            <w:noProof/>
            <w:webHidden/>
          </w:rPr>
          <w:fldChar w:fldCharType="begin"/>
        </w:r>
        <w:r w:rsidR="004A1F3E">
          <w:rPr>
            <w:noProof/>
            <w:webHidden/>
          </w:rPr>
          <w:instrText xml:space="preserve"> PAGEREF _Toc2340492 \h </w:instrText>
        </w:r>
        <w:r w:rsidR="004A1F3E">
          <w:rPr>
            <w:noProof/>
            <w:webHidden/>
          </w:rPr>
        </w:r>
        <w:r w:rsidR="004A1F3E">
          <w:rPr>
            <w:noProof/>
            <w:webHidden/>
          </w:rPr>
          <w:fldChar w:fldCharType="separate"/>
        </w:r>
        <w:r w:rsidR="004A1F3E">
          <w:rPr>
            <w:noProof/>
            <w:webHidden/>
          </w:rPr>
          <w:t>50</w:t>
        </w:r>
        <w:r w:rsidR="004A1F3E">
          <w:rPr>
            <w:noProof/>
            <w:webHidden/>
          </w:rPr>
          <w:fldChar w:fldCharType="end"/>
        </w:r>
      </w:hyperlink>
    </w:p>
    <w:p w14:paraId="0713FCE1" w14:textId="0AF15E99" w:rsidR="004A1F3E" w:rsidRDefault="00A327F2">
      <w:pPr>
        <w:pStyle w:val="TOC5"/>
        <w:rPr>
          <w:rFonts w:asciiTheme="minorHAnsi" w:eastAsiaTheme="minorEastAsia" w:hAnsiTheme="minorHAnsi" w:cstheme="minorBidi"/>
          <w:noProof/>
          <w:sz w:val="22"/>
          <w:szCs w:val="22"/>
        </w:rPr>
      </w:pPr>
      <w:hyperlink w:anchor="_Toc2340493" w:history="1">
        <w:r w:rsidR="004A1F3E" w:rsidRPr="006850C2">
          <w:rPr>
            <w:rStyle w:val="Hyperlink"/>
            <w:noProof/>
          </w:rPr>
          <w:t>3.68.4.2.1 Trigger Events</w:t>
        </w:r>
        <w:r w:rsidR="004A1F3E">
          <w:rPr>
            <w:noProof/>
            <w:webHidden/>
          </w:rPr>
          <w:tab/>
        </w:r>
        <w:r w:rsidR="004A1F3E">
          <w:rPr>
            <w:noProof/>
            <w:webHidden/>
          </w:rPr>
          <w:fldChar w:fldCharType="begin"/>
        </w:r>
        <w:r w:rsidR="004A1F3E">
          <w:rPr>
            <w:noProof/>
            <w:webHidden/>
          </w:rPr>
          <w:instrText xml:space="preserve"> PAGEREF _Toc2340493 \h </w:instrText>
        </w:r>
        <w:r w:rsidR="004A1F3E">
          <w:rPr>
            <w:noProof/>
            <w:webHidden/>
          </w:rPr>
        </w:r>
        <w:r w:rsidR="004A1F3E">
          <w:rPr>
            <w:noProof/>
            <w:webHidden/>
          </w:rPr>
          <w:fldChar w:fldCharType="separate"/>
        </w:r>
        <w:r w:rsidR="004A1F3E">
          <w:rPr>
            <w:noProof/>
            <w:webHidden/>
          </w:rPr>
          <w:t>51</w:t>
        </w:r>
        <w:r w:rsidR="004A1F3E">
          <w:rPr>
            <w:noProof/>
            <w:webHidden/>
          </w:rPr>
          <w:fldChar w:fldCharType="end"/>
        </w:r>
      </w:hyperlink>
    </w:p>
    <w:p w14:paraId="24D8F472" w14:textId="72649E5D" w:rsidR="004A1F3E" w:rsidRDefault="00A327F2">
      <w:pPr>
        <w:pStyle w:val="TOC5"/>
        <w:rPr>
          <w:rFonts w:asciiTheme="minorHAnsi" w:eastAsiaTheme="minorEastAsia" w:hAnsiTheme="minorHAnsi" w:cstheme="minorBidi"/>
          <w:noProof/>
          <w:sz w:val="22"/>
          <w:szCs w:val="22"/>
        </w:rPr>
      </w:pPr>
      <w:hyperlink w:anchor="_Toc2340494" w:history="1">
        <w:r w:rsidR="004A1F3E" w:rsidRPr="006850C2">
          <w:rPr>
            <w:rStyle w:val="Hyperlink"/>
            <w:noProof/>
          </w:rPr>
          <w:t>3.68.4.2.2 Message Semantics</w:t>
        </w:r>
        <w:r w:rsidR="004A1F3E">
          <w:rPr>
            <w:noProof/>
            <w:webHidden/>
          </w:rPr>
          <w:tab/>
        </w:r>
        <w:r w:rsidR="004A1F3E">
          <w:rPr>
            <w:noProof/>
            <w:webHidden/>
          </w:rPr>
          <w:fldChar w:fldCharType="begin"/>
        </w:r>
        <w:r w:rsidR="004A1F3E">
          <w:rPr>
            <w:noProof/>
            <w:webHidden/>
          </w:rPr>
          <w:instrText xml:space="preserve"> PAGEREF _Toc2340494 \h </w:instrText>
        </w:r>
        <w:r w:rsidR="004A1F3E">
          <w:rPr>
            <w:noProof/>
            <w:webHidden/>
          </w:rPr>
        </w:r>
        <w:r w:rsidR="004A1F3E">
          <w:rPr>
            <w:noProof/>
            <w:webHidden/>
          </w:rPr>
          <w:fldChar w:fldCharType="separate"/>
        </w:r>
        <w:r w:rsidR="004A1F3E">
          <w:rPr>
            <w:noProof/>
            <w:webHidden/>
          </w:rPr>
          <w:t>51</w:t>
        </w:r>
        <w:r w:rsidR="004A1F3E">
          <w:rPr>
            <w:noProof/>
            <w:webHidden/>
          </w:rPr>
          <w:fldChar w:fldCharType="end"/>
        </w:r>
      </w:hyperlink>
    </w:p>
    <w:p w14:paraId="32266F70" w14:textId="064E7CCA" w:rsidR="004A1F3E" w:rsidRDefault="00A327F2">
      <w:pPr>
        <w:pStyle w:val="TOC5"/>
        <w:rPr>
          <w:rFonts w:asciiTheme="minorHAnsi" w:eastAsiaTheme="minorEastAsia" w:hAnsiTheme="minorHAnsi" w:cstheme="minorBidi"/>
          <w:noProof/>
          <w:sz w:val="22"/>
          <w:szCs w:val="22"/>
        </w:rPr>
      </w:pPr>
      <w:hyperlink w:anchor="_Toc2340495" w:history="1">
        <w:r w:rsidR="004A1F3E" w:rsidRPr="006850C2">
          <w:rPr>
            <w:rStyle w:val="Hyperlink"/>
            <w:noProof/>
          </w:rPr>
          <w:t>3.68.4.2.3 Expected Actions</w:t>
        </w:r>
        <w:r w:rsidR="004A1F3E">
          <w:rPr>
            <w:noProof/>
            <w:webHidden/>
          </w:rPr>
          <w:tab/>
        </w:r>
        <w:r w:rsidR="004A1F3E">
          <w:rPr>
            <w:noProof/>
            <w:webHidden/>
          </w:rPr>
          <w:fldChar w:fldCharType="begin"/>
        </w:r>
        <w:r w:rsidR="004A1F3E">
          <w:rPr>
            <w:noProof/>
            <w:webHidden/>
          </w:rPr>
          <w:instrText xml:space="preserve"> PAGEREF _Toc2340495 \h </w:instrText>
        </w:r>
        <w:r w:rsidR="004A1F3E">
          <w:rPr>
            <w:noProof/>
            <w:webHidden/>
          </w:rPr>
        </w:r>
        <w:r w:rsidR="004A1F3E">
          <w:rPr>
            <w:noProof/>
            <w:webHidden/>
          </w:rPr>
          <w:fldChar w:fldCharType="separate"/>
        </w:r>
        <w:r w:rsidR="004A1F3E">
          <w:rPr>
            <w:noProof/>
            <w:webHidden/>
          </w:rPr>
          <w:t>51</w:t>
        </w:r>
        <w:r w:rsidR="004A1F3E">
          <w:rPr>
            <w:noProof/>
            <w:webHidden/>
          </w:rPr>
          <w:fldChar w:fldCharType="end"/>
        </w:r>
      </w:hyperlink>
    </w:p>
    <w:p w14:paraId="078DF41B" w14:textId="6600FBA8" w:rsidR="004A1F3E" w:rsidRDefault="00A327F2">
      <w:pPr>
        <w:pStyle w:val="TOC3"/>
        <w:rPr>
          <w:rFonts w:asciiTheme="minorHAnsi" w:eastAsiaTheme="minorEastAsia" w:hAnsiTheme="minorHAnsi" w:cstheme="minorBidi"/>
          <w:noProof/>
          <w:sz w:val="22"/>
          <w:szCs w:val="22"/>
        </w:rPr>
      </w:pPr>
      <w:hyperlink w:anchor="_Toc2340496" w:history="1">
        <w:r w:rsidR="004A1F3E" w:rsidRPr="006850C2">
          <w:rPr>
            <w:rStyle w:val="Hyperlink"/>
            <w:noProof/>
          </w:rPr>
          <w:t>3.68.5 Security Considerations</w:t>
        </w:r>
        <w:r w:rsidR="004A1F3E">
          <w:rPr>
            <w:noProof/>
            <w:webHidden/>
          </w:rPr>
          <w:tab/>
        </w:r>
        <w:r w:rsidR="004A1F3E">
          <w:rPr>
            <w:noProof/>
            <w:webHidden/>
          </w:rPr>
          <w:fldChar w:fldCharType="begin"/>
        </w:r>
        <w:r w:rsidR="004A1F3E">
          <w:rPr>
            <w:noProof/>
            <w:webHidden/>
          </w:rPr>
          <w:instrText xml:space="preserve"> PAGEREF _Toc2340496 \h </w:instrText>
        </w:r>
        <w:r w:rsidR="004A1F3E">
          <w:rPr>
            <w:noProof/>
            <w:webHidden/>
          </w:rPr>
        </w:r>
        <w:r w:rsidR="004A1F3E">
          <w:rPr>
            <w:noProof/>
            <w:webHidden/>
          </w:rPr>
          <w:fldChar w:fldCharType="separate"/>
        </w:r>
        <w:r w:rsidR="004A1F3E">
          <w:rPr>
            <w:noProof/>
            <w:webHidden/>
          </w:rPr>
          <w:t>51</w:t>
        </w:r>
        <w:r w:rsidR="004A1F3E">
          <w:rPr>
            <w:noProof/>
            <w:webHidden/>
          </w:rPr>
          <w:fldChar w:fldCharType="end"/>
        </w:r>
      </w:hyperlink>
    </w:p>
    <w:p w14:paraId="6BDA702B" w14:textId="00FF236A" w:rsidR="004A1F3E" w:rsidRDefault="00A327F2">
      <w:pPr>
        <w:pStyle w:val="TOC4"/>
        <w:rPr>
          <w:rFonts w:asciiTheme="minorHAnsi" w:eastAsiaTheme="minorEastAsia" w:hAnsiTheme="minorHAnsi" w:cstheme="minorBidi"/>
          <w:noProof/>
          <w:sz w:val="22"/>
          <w:szCs w:val="22"/>
        </w:rPr>
      </w:pPr>
      <w:hyperlink w:anchor="_Toc2340497" w:history="1">
        <w:r w:rsidR="004A1F3E" w:rsidRPr="006850C2">
          <w:rPr>
            <w:rStyle w:val="Hyperlink"/>
            <w:noProof/>
          </w:rPr>
          <w:t>3.68.5.1 Security Audit Considerations</w:t>
        </w:r>
        <w:r w:rsidR="004A1F3E">
          <w:rPr>
            <w:noProof/>
            <w:webHidden/>
          </w:rPr>
          <w:tab/>
        </w:r>
        <w:r w:rsidR="004A1F3E">
          <w:rPr>
            <w:noProof/>
            <w:webHidden/>
          </w:rPr>
          <w:fldChar w:fldCharType="begin"/>
        </w:r>
        <w:r w:rsidR="004A1F3E">
          <w:rPr>
            <w:noProof/>
            <w:webHidden/>
          </w:rPr>
          <w:instrText xml:space="preserve"> PAGEREF _Toc2340497 \h </w:instrText>
        </w:r>
        <w:r w:rsidR="004A1F3E">
          <w:rPr>
            <w:noProof/>
            <w:webHidden/>
          </w:rPr>
        </w:r>
        <w:r w:rsidR="004A1F3E">
          <w:rPr>
            <w:noProof/>
            <w:webHidden/>
          </w:rPr>
          <w:fldChar w:fldCharType="separate"/>
        </w:r>
        <w:r w:rsidR="004A1F3E">
          <w:rPr>
            <w:noProof/>
            <w:webHidden/>
          </w:rPr>
          <w:t>51</w:t>
        </w:r>
        <w:r w:rsidR="004A1F3E">
          <w:rPr>
            <w:noProof/>
            <w:webHidden/>
          </w:rPr>
          <w:fldChar w:fldCharType="end"/>
        </w:r>
      </w:hyperlink>
    </w:p>
    <w:p w14:paraId="360E22F3" w14:textId="0120A12B" w:rsidR="004A1F3E" w:rsidRDefault="00A327F2">
      <w:pPr>
        <w:pStyle w:val="TOC1"/>
        <w:rPr>
          <w:rFonts w:asciiTheme="minorHAnsi" w:eastAsiaTheme="minorEastAsia" w:hAnsiTheme="minorHAnsi" w:cstheme="minorBidi"/>
          <w:noProof/>
          <w:sz w:val="22"/>
          <w:szCs w:val="22"/>
        </w:rPr>
      </w:pPr>
      <w:hyperlink w:anchor="_Toc2340498" w:history="1">
        <w:r w:rsidR="004A1F3E" w:rsidRPr="006850C2">
          <w:rPr>
            <w:rStyle w:val="Hyperlink"/>
            <w:noProof/>
          </w:rPr>
          <w:t>Volume 3 – Content Modules</w:t>
        </w:r>
        <w:r w:rsidR="004A1F3E">
          <w:rPr>
            <w:noProof/>
            <w:webHidden/>
          </w:rPr>
          <w:tab/>
        </w:r>
        <w:r w:rsidR="004A1F3E">
          <w:rPr>
            <w:noProof/>
            <w:webHidden/>
          </w:rPr>
          <w:fldChar w:fldCharType="begin"/>
        </w:r>
        <w:r w:rsidR="004A1F3E">
          <w:rPr>
            <w:noProof/>
            <w:webHidden/>
          </w:rPr>
          <w:instrText xml:space="preserve"> PAGEREF _Toc2340498 \h </w:instrText>
        </w:r>
        <w:r w:rsidR="004A1F3E">
          <w:rPr>
            <w:noProof/>
            <w:webHidden/>
          </w:rPr>
        </w:r>
        <w:r w:rsidR="004A1F3E">
          <w:rPr>
            <w:noProof/>
            <w:webHidden/>
          </w:rPr>
          <w:fldChar w:fldCharType="separate"/>
        </w:r>
        <w:r w:rsidR="004A1F3E">
          <w:rPr>
            <w:noProof/>
            <w:webHidden/>
          </w:rPr>
          <w:t>53</w:t>
        </w:r>
        <w:r w:rsidR="004A1F3E">
          <w:rPr>
            <w:noProof/>
            <w:webHidden/>
          </w:rPr>
          <w:fldChar w:fldCharType="end"/>
        </w:r>
      </w:hyperlink>
    </w:p>
    <w:p w14:paraId="575F8B88" w14:textId="46AA843A" w:rsidR="004A1F3E" w:rsidRDefault="00A327F2">
      <w:pPr>
        <w:pStyle w:val="TOC2"/>
        <w:rPr>
          <w:rFonts w:asciiTheme="minorHAnsi" w:eastAsiaTheme="minorEastAsia" w:hAnsiTheme="minorHAnsi" w:cstheme="minorBidi"/>
          <w:noProof/>
          <w:sz w:val="22"/>
          <w:szCs w:val="22"/>
        </w:rPr>
      </w:pPr>
      <w:hyperlink w:anchor="_Toc2340499" w:history="1">
        <w:r w:rsidR="004A1F3E" w:rsidRPr="006850C2">
          <w:rPr>
            <w:rStyle w:val="Hyperlink"/>
            <w:noProof/>
          </w:rPr>
          <w:t>4.5 FHIR Representation</w:t>
        </w:r>
        <w:r w:rsidR="004A1F3E">
          <w:rPr>
            <w:noProof/>
            <w:webHidden/>
          </w:rPr>
          <w:tab/>
        </w:r>
        <w:r w:rsidR="004A1F3E">
          <w:rPr>
            <w:noProof/>
            <w:webHidden/>
          </w:rPr>
          <w:fldChar w:fldCharType="begin"/>
        </w:r>
        <w:r w:rsidR="004A1F3E">
          <w:rPr>
            <w:noProof/>
            <w:webHidden/>
          </w:rPr>
          <w:instrText xml:space="preserve"> PAGEREF _Toc2340499 \h </w:instrText>
        </w:r>
        <w:r w:rsidR="004A1F3E">
          <w:rPr>
            <w:noProof/>
            <w:webHidden/>
          </w:rPr>
        </w:r>
        <w:r w:rsidR="004A1F3E">
          <w:rPr>
            <w:noProof/>
            <w:webHidden/>
          </w:rPr>
          <w:fldChar w:fldCharType="separate"/>
        </w:r>
        <w:r w:rsidR="004A1F3E">
          <w:rPr>
            <w:noProof/>
            <w:webHidden/>
          </w:rPr>
          <w:t>53</w:t>
        </w:r>
        <w:r w:rsidR="004A1F3E">
          <w:rPr>
            <w:noProof/>
            <w:webHidden/>
          </w:rPr>
          <w:fldChar w:fldCharType="end"/>
        </w:r>
      </w:hyperlink>
    </w:p>
    <w:p w14:paraId="0778D6A6" w14:textId="08C0E745" w:rsidR="004A1F3E" w:rsidRDefault="00A327F2">
      <w:pPr>
        <w:pStyle w:val="TOC3"/>
        <w:rPr>
          <w:rFonts w:asciiTheme="minorHAnsi" w:eastAsiaTheme="minorEastAsia" w:hAnsiTheme="minorHAnsi" w:cstheme="minorBidi"/>
          <w:noProof/>
          <w:sz w:val="22"/>
          <w:szCs w:val="22"/>
        </w:rPr>
      </w:pPr>
      <w:hyperlink w:anchor="_Toc2340500" w:history="1">
        <w:r w:rsidR="004A1F3E" w:rsidRPr="006850C2">
          <w:rPr>
            <w:rStyle w:val="Hyperlink"/>
            <w:noProof/>
          </w:rPr>
          <w:t>4.5.1 Metadata Object Types mapped to FHIR</w:t>
        </w:r>
        <w:r w:rsidR="004A1F3E">
          <w:rPr>
            <w:noProof/>
            <w:webHidden/>
          </w:rPr>
          <w:tab/>
        </w:r>
        <w:r w:rsidR="004A1F3E">
          <w:rPr>
            <w:noProof/>
            <w:webHidden/>
          </w:rPr>
          <w:fldChar w:fldCharType="begin"/>
        </w:r>
        <w:r w:rsidR="004A1F3E">
          <w:rPr>
            <w:noProof/>
            <w:webHidden/>
          </w:rPr>
          <w:instrText xml:space="preserve"> PAGEREF _Toc2340500 \h </w:instrText>
        </w:r>
        <w:r w:rsidR="004A1F3E">
          <w:rPr>
            <w:noProof/>
            <w:webHidden/>
          </w:rPr>
        </w:r>
        <w:r w:rsidR="004A1F3E">
          <w:rPr>
            <w:noProof/>
            <w:webHidden/>
          </w:rPr>
          <w:fldChar w:fldCharType="separate"/>
        </w:r>
        <w:r w:rsidR="004A1F3E">
          <w:rPr>
            <w:noProof/>
            <w:webHidden/>
          </w:rPr>
          <w:t>53</w:t>
        </w:r>
        <w:r w:rsidR="004A1F3E">
          <w:rPr>
            <w:noProof/>
            <w:webHidden/>
          </w:rPr>
          <w:fldChar w:fldCharType="end"/>
        </w:r>
      </w:hyperlink>
    </w:p>
    <w:p w14:paraId="41CF438B" w14:textId="582D8149" w:rsidR="004A1F3E" w:rsidRDefault="00A327F2">
      <w:pPr>
        <w:pStyle w:val="TOC4"/>
        <w:rPr>
          <w:rFonts w:asciiTheme="minorHAnsi" w:eastAsiaTheme="minorEastAsia" w:hAnsiTheme="minorHAnsi" w:cstheme="minorBidi"/>
          <w:noProof/>
          <w:sz w:val="22"/>
          <w:szCs w:val="22"/>
        </w:rPr>
      </w:pPr>
      <w:hyperlink w:anchor="_Toc2340501" w:history="1">
        <w:r w:rsidR="004A1F3E" w:rsidRPr="006850C2">
          <w:rPr>
            <w:rStyle w:val="Hyperlink"/>
            <w:noProof/>
          </w:rPr>
          <w:t>4.5.1.1 DocumentEntry Metadata Attributes</w:t>
        </w:r>
        <w:r w:rsidR="004A1F3E">
          <w:rPr>
            <w:noProof/>
            <w:webHidden/>
          </w:rPr>
          <w:tab/>
        </w:r>
        <w:r w:rsidR="004A1F3E">
          <w:rPr>
            <w:noProof/>
            <w:webHidden/>
          </w:rPr>
          <w:fldChar w:fldCharType="begin"/>
        </w:r>
        <w:r w:rsidR="004A1F3E">
          <w:rPr>
            <w:noProof/>
            <w:webHidden/>
          </w:rPr>
          <w:instrText xml:space="preserve"> PAGEREF _Toc2340501 \h </w:instrText>
        </w:r>
        <w:r w:rsidR="004A1F3E">
          <w:rPr>
            <w:noProof/>
            <w:webHidden/>
          </w:rPr>
        </w:r>
        <w:r w:rsidR="004A1F3E">
          <w:rPr>
            <w:noProof/>
            <w:webHidden/>
          </w:rPr>
          <w:fldChar w:fldCharType="separate"/>
        </w:r>
        <w:r w:rsidR="004A1F3E">
          <w:rPr>
            <w:noProof/>
            <w:webHidden/>
          </w:rPr>
          <w:t>53</w:t>
        </w:r>
        <w:r w:rsidR="004A1F3E">
          <w:rPr>
            <w:noProof/>
            <w:webHidden/>
          </w:rPr>
          <w:fldChar w:fldCharType="end"/>
        </w:r>
      </w:hyperlink>
    </w:p>
    <w:p w14:paraId="475F0FE6" w14:textId="1D47E4DA" w:rsidR="004A1F3E" w:rsidRDefault="00A327F2">
      <w:pPr>
        <w:pStyle w:val="TOC5"/>
        <w:rPr>
          <w:rFonts w:asciiTheme="minorHAnsi" w:eastAsiaTheme="minorEastAsia" w:hAnsiTheme="minorHAnsi" w:cstheme="minorBidi"/>
          <w:noProof/>
          <w:sz w:val="22"/>
          <w:szCs w:val="22"/>
        </w:rPr>
      </w:pPr>
      <w:hyperlink w:anchor="_Toc2340502" w:history="1">
        <w:r w:rsidR="004A1F3E" w:rsidRPr="006850C2">
          <w:rPr>
            <w:rStyle w:val="Hyperlink"/>
            <w:noProof/>
          </w:rPr>
          <w:t>4.5.1.1.1 DocumentReference StructureDefinition</w:t>
        </w:r>
        <w:r w:rsidR="004A1F3E">
          <w:rPr>
            <w:noProof/>
            <w:webHidden/>
          </w:rPr>
          <w:tab/>
        </w:r>
        <w:r w:rsidR="004A1F3E">
          <w:rPr>
            <w:noProof/>
            <w:webHidden/>
          </w:rPr>
          <w:fldChar w:fldCharType="begin"/>
        </w:r>
        <w:r w:rsidR="004A1F3E">
          <w:rPr>
            <w:noProof/>
            <w:webHidden/>
          </w:rPr>
          <w:instrText xml:space="preserve"> PAGEREF _Toc2340502 \h </w:instrText>
        </w:r>
        <w:r w:rsidR="004A1F3E">
          <w:rPr>
            <w:noProof/>
            <w:webHidden/>
          </w:rPr>
        </w:r>
        <w:r w:rsidR="004A1F3E">
          <w:rPr>
            <w:noProof/>
            <w:webHidden/>
          </w:rPr>
          <w:fldChar w:fldCharType="separate"/>
        </w:r>
        <w:r w:rsidR="004A1F3E">
          <w:rPr>
            <w:noProof/>
            <w:webHidden/>
          </w:rPr>
          <w:t>57</w:t>
        </w:r>
        <w:r w:rsidR="004A1F3E">
          <w:rPr>
            <w:noProof/>
            <w:webHidden/>
          </w:rPr>
          <w:fldChar w:fldCharType="end"/>
        </w:r>
      </w:hyperlink>
    </w:p>
    <w:p w14:paraId="24F1D3AE" w14:textId="1BD5381A" w:rsidR="004A1F3E" w:rsidRDefault="00A327F2">
      <w:pPr>
        <w:pStyle w:val="TOC4"/>
        <w:rPr>
          <w:rFonts w:asciiTheme="minorHAnsi" w:eastAsiaTheme="minorEastAsia" w:hAnsiTheme="minorHAnsi" w:cstheme="minorBidi"/>
          <w:noProof/>
          <w:sz w:val="22"/>
          <w:szCs w:val="22"/>
        </w:rPr>
      </w:pPr>
      <w:hyperlink w:anchor="_Toc2340503" w:history="1">
        <w:r w:rsidR="004A1F3E" w:rsidRPr="006850C2">
          <w:rPr>
            <w:rStyle w:val="Hyperlink"/>
            <w:noProof/>
          </w:rPr>
          <w:t>4.5.1.2 SubmissionSet Metadata Attributes</w:t>
        </w:r>
        <w:r w:rsidR="004A1F3E">
          <w:rPr>
            <w:noProof/>
            <w:webHidden/>
          </w:rPr>
          <w:tab/>
        </w:r>
        <w:r w:rsidR="004A1F3E">
          <w:rPr>
            <w:noProof/>
            <w:webHidden/>
          </w:rPr>
          <w:fldChar w:fldCharType="begin"/>
        </w:r>
        <w:r w:rsidR="004A1F3E">
          <w:rPr>
            <w:noProof/>
            <w:webHidden/>
          </w:rPr>
          <w:instrText xml:space="preserve"> PAGEREF _Toc2340503 \h </w:instrText>
        </w:r>
        <w:r w:rsidR="004A1F3E">
          <w:rPr>
            <w:noProof/>
            <w:webHidden/>
          </w:rPr>
        </w:r>
        <w:r w:rsidR="004A1F3E">
          <w:rPr>
            <w:noProof/>
            <w:webHidden/>
          </w:rPr>
          <w:fldChar w:fldCharType="separate"/>
        </w:r>
        <w:r w:rsidR="004A1F3E">
          <w:rPr>
            <w:noProof/>
            <w:webHidden/>
          </w:rPr>
          <w:t>58</w:t>
        </w:r>
        <w:r w:rsidR="004A1F3E">
          <w:rPr>
            <w:noProof/>
            <w:webHidden/>
          </w:rPr>
          <w:fldChar w:fldCharType="end"/>
        </w:r>
      </w:hyperlink>
    </w:p>
    <w:p w14:paraId="6C528DFA" w14:textId="3663AA69" w:rsidR="004A1F3E" w:rsidRDefault="00A327F2">
      <w:pPr>
        <w:pStyle w:val="TOC5"/>
        <w:rPr>
          <w:rFonts w:asciiTheme="minorHAnsi" w:eastAsiaTheme="minorEastAsia" w:hAnsiTheme="minorHAnsi" w:cstheme="minorBidi"/>
          <w:noProof/>
          <w:sz w:val="22"/>
          <w:szCs w:val="22"/>
        </w:rPr>
      </w:pPr>
      <w:hyperlink w:anchor="_Toc2340504" w:history="1">
        <w:r w:rsidR="004A1F3E" w:rsidRPr="006850C2">
          <w:rPr>
            <w:rStyle w:val="Hyperlink"/>
            <w:noProof/>
          </w:rPr>
          <w:t>4.5.1.2.1 DocumentManifest StructureDefinition</w:t>
        </w:r>
        <w:r w:rsidR="004A1F3E">
          <w:rPr>
            <w:noProof/>
            <w:webHidden/>
          </w:rPr>
          <w:tab/>
        </w:r>
        <w:r w:rsidR="004A1F3E">
          <w:rPr>
            <w:noProof/>
            <w:webHidden/>
          </w:rPr>
          <w:fldChar w:fldCharType="begin"/>
        </w:r>
        <w:r w:rsidR="004A1F3E">
          <w:rPr>
            <w:noProof/>
            <w:webHidden/>
          </w:rPr>
          <w:instrText xml:space="preserve"> PAGEREF _Toc2340504 \h </w:instrText>
        </w:r>
        <w:r w:rsidR="004A1F3E">
          <w:rPr>
            <w:noProof/>
            <w:webHidden/>
          </w:rPr>
        </w:r>
        <w:r w:rsidR="004A1F3E">
          <w:rPr>
            <w:noProof/>
            <w:webHidden/>
          </w:rPr>
          <w:fldChar w:fldCharType="separate"/>
        </w:r>
        <w:r w:rsidR="004A1F3E">
          <w:rPr>
            <w:noProof/>
            <w:webHidden/>
          </w:rPr>
          <w:t>60</w:t>
        </w:r>
        <w:r w:rsidR="004A1F3E">
          <w:rPr>
            <w:noProof/>
            <w:webHidden/>
          </w:rPr>
          <w:fldChar w:fldCharType="end"/>
        </w:r>
      </w:hyperlink>
    </w:p>
    <w:p w14:paraId="361DB2DF" w14:textId="2E59EBA7" w:rsidR="004A1F3E" w:rsidRDefault="00A327F2">
      <w:pPr>
        <w:pStyle w:val="TOC4"/>
        <w:rPr>
          <w:rFonts w:asciiTheme="minorHAnsi" w:eastAsiaTheme="minorEastAsia" w:hAnsiTheme="minorHAnsi" w:cstheme="minorBidi"/>
          <w:noProof/>
          <w:sz w:val="22"/>
          <w:szCs w:val="22"/>
        </w:rPr>
      </w:pPr>
      <w:hyperlink w:anchor="_Toc2340505" w:history="1">
        <w:r w:rsidR="004A1F3E" w:rsidRPr="006850C2">
          <w:rPr>
            <w:rStyle w:val="Hyperlink"/>
            <w:noProof/>
          </w:rPr>
          <w:t>4.5.1.3 Folder Metadata Attributes</w:t>
        </w:r>
        <w:r w:rsidR="004A1F3E">
          <w:rPr>
            <w:noProof/>
            <w:webHidden/>
          </w:rPr>
          <w:tab/>
        </w:r>
        <w:r w:rsidR="004A1F3E">
          <w:rPr>
            <w:noProof/>
            <w:webHidden/>
          </w:rPr>
          <w:fldChar w:fldCharType="begin"/>
        </w:r>
        <w:r w:rsidR="004A1F3E">
          <w:rPr>
            <w:noProof/>
            <w:webHidden/>
          </w:rPr>
          <w:instrText xml:space="preserve"> PAGEREF _Toc2340505 \h </w:instrText>
        </w:r>
        <w:r w:rsidR="004A1F3E">
          <w:rPr>
            <w:noProof/>
            <w:webHidden/>
          </w:rPr>
        </w:r>
        <w:r w:rsidR="004A1F3E">
          <w:rPr>
            <w:noProof/>
            <w:webHidden/>
          </w:rPr>
          <w:fldChar w:fldCharType="separate"/>
        </w:r>
        <w:r w:rsidR="004A1F3E">
          <w:rPr>
            <w:noProof/>
            <w:webHidden/>
          </w:rPr>
          <w:t>60</w:t>
        </w:r>
        <w:r w:rsidR="004A1F3E">
          <w:rPr>
            <w:noProof/>
            <w:webHidden/>
          </w:rPr>
          <w:fldChar w:fldCharType="end"/>
        </w:r>
      </w:hyperlink>
    </w:p>
    <w:p w14:paraId="2C63E303" w14:textId="658E28CD" w:rsidR="004A1F3E" w:rsidRDefault="00A327F2">
      <w:pPr>
        <w:pStyle w:val="TOC5"/>
        <w:rPr>
          <w:rFonts w:asciiTheme="minorHAnsi" w:eastAsiaTheme="minorEastAsia" w:hAnsiTheme="minorHAnsi" w:cstheme="minorBidi"/>
          <w:noProof/>
          <w:sz w:val="22"/>
          <w:szCs w:val="22"/>
        </w:rPr>
      </w:pPr>
      <w:hyperlink w:anchor="_Toc2340506" w:history="1">
        <w:r w:rsidR="004A1F3E" w:rsidRPr="006850C2">
          <w:rPr>
            <w:rStyle w:val="Hyperlink"/>
            <w:noProof/>
          </w:rPr>
          <w:t>4.5.1.3.1 Folder StructureDefinition</w:t>
        </w:r>
        <w:r w:rsidR="004A1F3E">
          <w:rPr>
            <w:noProof/>
            <w:webHidden/>
          </w:rPr>
          <w:tab/>
        </w:r>
        <w:r w:rsidR="004A1F3E">
          <w:rPr>
            <w:noProof/>
            <w:webHidden/>
          </w:rPr>
          <w:fldChar w:fldCharType="begin"/>
        </w:r>
        <w:r w:rsidR="004A1F3E">
          <w:rPr>
            <w:noProof/>
            <w:webHidden/>
          </w:rPr>
          <w:instrText xml:space="preserve"> PAGEREF _Toc2340506 \h </w:instrText>
        </w:r>
        <w:r w:rsidR="004A1F3E">
          <w:rPr>
            <w:noProof/>
            <w:webHidden/>
          </w:rPr>
        </w:r>
        <w:r w:rsidR="004A1F3E">
          <w:rPr>
            <w:noProof/>
            <w:webHidden/>
          </w:rPr>
          <w:fldChar w:fldCharType="separate"/>
        </w:r>
        <w:r w:rsidR="004A1F3E">
          <w:rPr>
            <w:noProof/>
            <w:webHidden/>
          </w:rPr>
          <w:t>63</w:t>
        </w:r>
        <w:r w:rsidR="004A1F3E">
          <w:rPr>
            <w:noProof/>
            <w:webHidden/>
          </w:rPr>
          <w:fldChar w:fldCharType="end"/>
        </w:r>
      </w:hyperlink>
    </w:p>
    <w:p w14:paraId="75917A93" w14:textId="1696FC38" w:rsidR="00776C2E" w:rsidRPr="00A43C98" w:rsidRDefault="000F5C18" w:rsidP="00B0038A">
      <w:pPr>
        <w:pStyle w:val="BodyText"/>
      </w:pPr>
      <w:r w:rsidRPr="00A43C98">
        <w:rPr>
          <w:b/>
          <w:bCs/>
          <w:caps/>
          <w:sz w:val="20"/>
          <w:szCs w:val="24"/>
        </w:rPr>
        <w:fldChar w:fldCharType="end"/>
      </w:r>
      <w:r w:rsidR="00776C2E" w:rsidRPr="00A43C98">
        <w:rPr>
          <w:b/>
          <w:bCs/>
        </w:rPr>
        <w:br w:type="page"/>
      </w:r>
    </w:p>
    <w:p w14:paraId="691855DB" w14:textId="77777777" w:rsidR="00776C2E" w:rsidRPr="00A43C98" w:rsidRDefault="00776C2E" w:rsidP="003C1EFB">
      <w:pPr>
        <w:pStyle w:val="Heading1"/>
        <w:pageBreakBefore w:val="0"/>
        <w:numPr>
          <w:ilvl w:val="0"/>
          <w:numId w:val="0"/>
        </w:numPr>
        <w:rPr>
          <w:noProof w:val="0"/>
        </w:rPr>
      </w:pPr>
      <w:bookmarkStart w:id="8" w:name="_Toc201058865"/>
      <w:bookmarkStart w:id="9" w:name="_Toc201058970"/>
      <w:bookmarkStart w:id="10" w:name="_Toc504625752"/>
      <w:bookmarkStart w:id="11" w:name="_Toc530206505"/>
      <w:bookmarkStart w:id="12" w:name="_Toc1388425"/>
      <w:bookmarkStart w:id="13" w:name="_Toc1388579"/>
      <w:bookmarkStart w:id="14" w:name="_Toc1456606"/>
      <w:bookmarkStart w:id="15" w:name="_Toc37034630"/>
      <w:bookmarkStart w:id="16" w:name="_Toc38846108"/>
      <w:bookmarkStart w:id="17" w:name="_Toc330471325"/>
      <w:bookmarkStart w:id="18" w:name="_Toc2340406"/>
      <w:bookmarkEnd w:id="8"/>
      <w:bookmarkEnd w:id="9"/>
      <w:r w:rsidRPr="00A43C98">
        <w:rPr>
          <w:noProof w:val="0"/>
        </w:rPr>
        <w:lastRenderedPageBreak/>
        <w:t>Introduction</w:t>
      </w:r>
      <w:bookmarkEnd w:id="10"/>
      <w:bookmarkEnd w:id="11"/>
      <w:bookmarkEnd w:id="12"/>
      <w:bookmarkEnd w:id="13"/>
      <w:bookmarkEnd w:id="14"/>
      <w:bookmarkEnd w:id="15"/>
      <w:bookmarkEnd w:id="16"/>
      <w:r w:rsidRPr="00A43C98">
        <w:rPr>
          <w:noProof w:val="0"/>
        </w:rPr>
        <w:t xml:space="preserve"> to this Supplement</w:t>
      </w:r>
      <w:bookmarkEnd w:id="17"/>
      <w:bookmarkEnd w:id="18"/>
    </w:p>
    <w:p w14:paraId="04B3A54E" w14:textId="77777777" w:rsidR="008B4F0A" w:rsidRPr="00A43C98"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A43C98" w14:paraId="34D0BF3D" w14:textId="77777777" w:rsidTr="00937E47">
        <w:trPr>
          <w:trHeight w:val="8418"/>
        </w:trPr>
        <w:tc>
          <w:tcPr>
            <w:tcW w:w="9576" w:type="dxa"/>
          </w:tcPr>
          <w:p w14:paraId="56B0642B" w14:textId="77777777" w:rsidR="002B1654" w:rsidRDefault="002B1654" w:rsidP="002B1654">
            <w:bookmarkStart w:id="19" w:name="OLE_LINK4"/>
            <w:bookmarkStart w:id="20" w:name="OLE_LINK15"/>
            <w:bookmarkStart w:id="21" w:name="OLE_LINK16"/>
            <w:bookmarkStart w:id="22" w:name="OLE_LINK17"/>
            <w:bookmarkStart w:id="23" w:name="OLE_LINK13"/>
            <w:bookmarkStart w:id="24" w:name="OLE_LINK14"/>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7FFAD19" w14:textId="77777777" w:rsidR="002B1654" w:rsidRDefault="002B1654" w:rsidP="002B1654">
            <w:r>
              <w:t>Product implementations and site deployments may need to be updated in order for them to remain interoperable and conformant with an updated IHE profile.</w:t>
            </w:r>
          </w:p>
          <w:bookmarkEnd w:id="19"/>
          <w:p w14:paraId="572E3E4D" w14:textId="3514B5B8" w:rsidR="002B1654" w:rsidRPr="00981943" w:rsidRDefault="008B4F0A" w:rsidP="002B1654">
            <w:r w:rsidRPr="00A43C98">
              <w:t xml:space="preserve">This </w:t>
            </w:r>
            <w:r w:rsidR="002B1654">
              <w:t>MHD Profile</w:t>
            </w:r>
            <w:r w:rsidRPr="00A43C98">
              <w:t xml:space="preserve"> </w:t>
            </w:r>
            <w:r w:rsidR="002B1654">
              <w:t>is based on Release 4 of the emerging HL7</w:t>
            </w:r>
            <w:r w:rsidR="002B1654" w:rsidRPr="00722CD6">
              <w:rPr>
                <w:vertAlign w:val="superscript"/>
              </w:rPr>
              <w:t>®</w:t>
            </w:r>
            <w:r w:rsidR="002B1654">
              <w:rPr>
                <w:rStyle w:val="FootnoteReference"/>
              </w:rPr>
              <w:footnoteReference w:id="2"/>
            </w:r>
            <w:r w:rsidR="002B1654">
              <w:t xml:space="preserve"> FHIR</w:t>
            </w:r>
            <w:r w:rsidR="002B1654" w:rsidRPr="00722CD6">
              <w:rPr>
                <w:vertAlign w:val="superscript"/>
              </w:rPr>
              <w:t>®</w:t>
            </w:r>
            <w:r w:rsidR="002B1654">
              <w:rPr>
                <w:rStyle w:val="FootnoteReference"/>
              </w:rPr>
              <w:footnoteReference w:id="3"/>
            </w:r>
            <w:r w:rsidR="002B1654">
              <w:t xml:space="preserve"> specification. HL7 describes FHIR Change Management and Versioning at </w:t>
            </w:r>
            <w:hyperlink r:id="rId17" w:history="1">
              <w:r w:rsidR="002B1654">
                <w:rPr>
                  <w:rStyle w:val="Hyperlink"/>
                </w:rPr>
                <w:t>https://www.hl7.org/fhir/versions.html</w:t>
              </w:r>
            </w:hyperlink>
            <w:r w:rsidR="002B1654">
              <w:t>.</w:t>
            </w:r>
          </w:p>
          <w:p w14:paraId="2418E432" w14:textId="77777777" w:rsidR="002B1654" w:rsidRDefault="002B1654" w:rsidP="002B1654">
            <w:r>
              <w:t xml:space="preserve">HL7 provides a rating of the maturity of FHIR content based on the FHIR Maturity Model (FMM): level 0 (draft) through N (Normative). See </w:t>
            </w:r>
            <w:hyperlink r:id="rId18" w:anchor="maturity" w:history="1">
              <w:r>
                <w:rPr>
                  <w:rStyle w:val="Hyperlink"/>
                </w:rPr>
                <w:t>http://hl7.org/fhir/versions.html#maturity</w:t>
              </w:r>
            </w:hyperlink>
            <w:r>
              <w:t xml:space="preserve">. </w:t>
            </w:r>
          </w:p>
          <w:p w14:paraId="69F70BEE" w14:textId="77777777" w:rsidR="002B1654" w:rsidRPr="00981943" w:rsidRDefault="002B1654" w:rsidP="002B1654">
            <w:pPr>
              <w:pStyle w:val="BodyText"/>
            </w:pPr>
            <w:r>
              <w:t>The FMM levels for FHIR content used in this profile are:</w:t>
            </w:r>
          </w:p>
          <w:bookmarkEnd w:id="20"/>
          <w:bookmarkEnd w:id="21"/>
          <w:bookmarkEnd w:id="22"/>
          <w:p w14:paraId="362FD3A2" w14:textId="77777777" w:rsidR="008B4F0A" w:rsidRPr="00A43C98"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A43C98" w14:paraId="0C117E14" w14:textId="77777777" w:rsidTr="008B4F0A">
              <w:tc>
                <w:tcPr>
                  <w:tcW w:w="2700" w:type="dxa"/>
                  <w:shd w:val="clear" w:color="auto" w:fill="D9D9D9" w:themeFill="background1" w:themeFillShade="D9"/>
                </w:tcPr>
                <w:p w14:paraId="63D6B9D4" w14:textId="4495E5DC" w:rsidR="008B4F0A" w:rsidRPr="00A43C98" w:rsidRDefault="008B4F0A" w:rsidP="008B4F0A">
                  <w:pPr>
                    <w:pStyle w:val="TableEntryHeader"/>
                  </w:pPr>
                  <w:r w:rsidRPr="00A43C98">
                    <w:t xml:space="preserve">FHIR </w:t>
                  </w:r>
                  <w:r w:rsidR="002B1654">
                    <w:t>Content</w:t>
                  </w:r>
                </w:p>
              </w:tc>
              <w:tc>
                <w:tcPr>
                  <w:tcW w:w="1530" w:type="dxa"/>
                  <w:shd w:val="clear" w:color="auto" w:fill="D9D9D9" w:themeFill="background1" w:themeFillShade="D9"/>
                </w:tcPr>
                <w:p w14:paraId="3FA3DAE6" w14:textId="77777777" w:rsidR="008B4F0A" w:rsidRPr="00A43C98" w:rsidRDefault="008B4F0A" w:rsidP="008B4F0A">
                  <w:pPr>
                    <w:pStyle w:val="TableEntryHeader"/>
                  </w:pPr>
                  <w:r w:rsidRPr="00A43C98">
                    <w:t>FMM Level</w:t>
                  </w:r>
                </w:p>
              </w:tc>
            </w:tr>
            <w:tr w:rsidR="008B4F0A" w:rsidRPr="00A43C98" w14:paraId="5F40762D" w14:textId="77777777" w:rsidTr="008B4F0A">
              <w:tc>
                <w:tcPr>
                  <w:tcW w:w="2700" w:type="dxa"/>
                </w:tcPr>
                <w:p w14:paraId="161E748C" w14:textId="7634C884" w:rsidR="008B4F0A" w:rsidRPr="00A43C98" w:rsidRDefault="00261BF2" w:rsidP="00937E47">
                  <w:pPr>
                    <w:pStyle w:val="TableEntry"/>
                  </w:pPr>
                  <w:r w:rsidRPr="00A43C98">
                    <w:t>Binary</w:t>
                  </w:r>
                </w:p>
              </w:tc>
              <w:tc>
                <w:tcPr>
                  <w:tcW w:w="1530" w:type="dxa"/>
                </w:tcPr>
                <w:p w14:paraId="2969E9F0" w14:textId="476DBCD6" w:rsidR="008B4F0A" w:rsidRPr="00A43C98" w:rsidRDefault="00013B31" w:rsidP="00937E47">
                  <w:pPr>
                    <w:pStyle w:val="TableEntry"/>
                  </w:pPr>
                  <w:r w:rsidRPr="00A43C98">
                    <w:t>N</w:t>
                  </w:r>
                </w:p>
              </w:tc>
            </w:tr>
            <w:tr w:rsidR="00261BF2" w:rsidRPr="00A43C98" w14:paraId="0E3B83CF" w14:textId="77777777" w:rsidTr="00261BF2">
              <w:tc>
                <w:tcPr>
                  <w:tcW w:w="2700" w:type="dxa"/>
                </w:tcPr>
                <w:p w14:paraId="371667F9" w14:textId="77777777" w:rsidR="00261BF2" w:rsidRPr="00A43C98" w:rsidRDefault="00261BF2" w:rsidP="00937E47">
                  <w:pPr>
                    <w:pStyle w:val="TableEntry"/>
                  </w:pPr>
                  <w:r w:rsidRPr="00A43C98">
                    <w:t>Bundle</w:t>
                  </w:r>
                </w:p>
              </w:tc>
              <w:tc>
                <w:tcPr>
                  <w:tcW w:w="1530" w:type="dxa"/>
                </w:tcPr>
                <w:p w14:paraId="719F7AEB" w14:textId="77777777" w:rsidR="00261BF2" w:rsidRPr="00A43C98" w:rsidRDefault="00261BF2" w:rsidP="00937E47">
                  <w:pPr>
                    <w:pStyle w:val="TableEntry"/>
                  </w:pPr>
                  <w:r w:rsidRPr="00A43C98">
                    <w:t>N</w:t>
                  </w:r>
                </w:p>
              </w:tc>
            </w:tr>
            <w:tr w:rsidR="008B4F0A" w:rsidRPr="00A43C98" w14:paraId="4C68B40F" w14:textId="77777777" w:rsidTr="008B4F0A">
              <w:tc>
                <w:tcPr>
                  <w:tcW w:w="2700" w:type="dxa"/>
                </w:tcPr>
                <w:p w14:paraId="1315F8BD" w14:textId="5A021E08" w:rsidR="008B4F0A" w:rsidRPr="00A43C98" w:rsidRDefault="008B4F0A" w:rsidP="00937E47">
                  <w:pPr>
                    <w:pStyle w:val="TableEntry"/>
                  </w:pPr>
                  <w:r w:rsidRPr="00A43C98">
                    <w:t>DocumentManifest</w:t>
                  </w:r>
                </w:p>
              </w:tc>
              <w:tc>
                <w:tcPr>
                  <w:tcW w:w="1530" w:type="dxa"/>
                </w:tcPr>
                <w:p w14:paraId="4CF41F7C" w14:textId="7877F2EE" w:rsidR="008B4F0A" w:rsidRPr="00A43C98" w:rsidRDefault="008B4F0A" w:rsidP="00937E47">
                  <w:pPr>
                    <w:pStyle w:val="TableEntry"/>
                  </w:pPr>
                  <w:r w:rsidRPr="00A43C98">
                    <w:t>2</w:t>
                  </w:r>
                </w:p>
              </w:tc>
            </w:tr>
            <w:tr w:rsidR="008B4F0A" w:rsidRPr="00A43C98" w14:paraId="5C547353" w14:textId="77777777" w:rsidTr="008B4F0A">
              <w:tc>
                <w:tcPr>
                  <w:tcW w:w="2700" w:type="dxa"/>
                </w:tcPr>
                <w:p w14:paraId="493DFB58" w14:textId="0E6F9F33" w:rsidR="008B4F0A" w:rsidRPr="00A43C98" w:rsidRDefault="008B4F0A" w:rsidP="00937E47">
                  <w:pPr>
                    <w:pStyle w:val="TableEntry"/>
                  </w:pPr>
                  <w:r w:rsidRPr="00A43C98">
                    <w:t>DocumentReference</w:t>
                  </w:r>
                </w:p>
              </w:tc>
              <w:tc>
                <w:tcPr>
                  <w:tcW w:w="1530" w:type="dxa"/>
                </w:tcPr>
                <w:p w14:paraId="69E048C4" w14:textId="2DBD6E0D" w:rsidR="008B4F0A" w:rsidRPr="00A43C98" w:rsidRDefault="008B4F0A" w:rsidP="00937E47">
                  <w:pPr>
                    <w:pStyle w:val="TableEntry"/>
                  </w:pPr>
                  <w:r w:rsidRPr="00A43C98">
                    <w:t>3</w:t>
                  </w:r>
                </w:p>
              </w:tc>
            </w:tr>
            <w:tr w:rsidR="008B4F0A" w:rsidRPr="00A43C98" w14:paraId="3102A225" w14:textId="77777777" w:rsidTr="008B4F0A">
              <w:tc>
                <w:tcPr>
                  <w:tcW w:w="2700" w:type="dxa"/>
                </w:tcPr>
                <w:p w14:paraId="47027BF5" w14:textId="13CF58F4" w:rsidR="008B4F0A" w:rsidRPr="00A43C98" w:rsidRDefault="008B4F0A" w:rsidP="00937E47">
                  <w:pPr>
                    <w:pStyle w:val="TableEntry"/>
                  </w:pPr>
                  <w:r w:rsidRPr="00A43C98">
                    <w:t>List</w:t>
                  </w:r>
                </w:p>
              </w:tc>
              <w:tc>
                <w:tcPr>
                  <w:tcW w:w="1530" w:type="dxa"/>
                </w:tcPr>
                <w:p w14:paraId="455A3727" w14:textId="178808EA" w:rsidR="008B4F0A" w:rsidRPr="00A43C98" w:rsidRDefault="008B4F0A" w:rsidP="00937E47">
                  <w:pPr>
                    <w:pStyle w:val="TableEntry"/>
                  </w:pPr>
                  <w:r w:rsidRPr="00A43C98">
                    <w:t>1</w:t>
                  </w:r>
                </w:p>
              </w:tc>
            </w:tr>
            <w:tr w:rsidR="008B4F0A" w:rsidRPr="00A43C98" w14:paraId="61A9761E" w14:textId="77777777" w:rsidTr="008B4F0A">
              <w:tc>
                <w:tcPr>
                  <w:tcW w:w="2700" w:type="dxa"/>
                </w:tcPr>
                <w:p w14:paraId="088E22E1" w14:textId="57103E86" w:rsidR="008B4F0A" w:rsidRPr="00A43C98" w:rsidRDefault="008B4F0A" w:rsidP="00937E47">
                  <w:pPr>
                    <w:pStyle w:val="TableEntry"/>
                  </w:pPr>
                  <w:r w:rsidRPr="00A43C98">
                    <w:t>OperationOutcome</w:t>
                  </w:r>
                </w:p>
              </w:tc>
              <w:tc>
                <w:tcPr>
                  <w:tcW w:w="1530" w:type="dxa"/>
                </w:tcPr>
                <w:p w14:paraId="4FDCB8C6" w14:textId="57F2340F" w:rsidR="008B4F0A" w:rsidRPr="00A43C98" w:rsidRDefault="00013B31" w:rsidP="00937E47">
                  <w:pPr>
                    <w:pStyle w:val="TableEntry"/>
                  </w:pPr>
                  <w:r w:rsidRPr="00A43C98">
                    <w:t>N</w:t>
                  </w:r>
                </w:p>
              </w:tc>
            </w:tr>
            <w:tr w:rsidR="008B4F0A" w:rsidRPr="00A43C98" w14:paraId="44FECA59" w14:textId="77777777" w:rsidTr="008B4F0A">
              <w:tc>
                <w:tcPr>
                  <w:tcW w:w="2700" w:type="dxa"/>
                </w:tcPr>
                <w:p w14:paraId="3D255635" w14:textId="7DA3C1A7" w:rsidR="008B4F0A" w:rsidRPr="00A43C98" w:rsidRDefault="008B4F0A" w:rsidP="00937E47">
                  <w:pPr>
                    <w:pStyle w:val="TableEntry"/>
                  </w:pPr>
                  <w:r w:rsidRPr="00A43C98">
                    <w:t>Patient</w:t>
                  </w:r>
                </w:p>
              </w:tc>
              <w:tc>
                <w:tcPr>
                  <w:tcW w:w="1530" w:type="dxa"/>
                </w:tcPr>
                <w:p w14:paraId="5C690C04" w14:textId="01C406E2" w:rsidR="008B4F0A" w:rsidRPr="00A43C98" w:rsidRDefault="00013B31" w:rsidP="00937E47">
                  <w:pPr>
                    <w:pStyle w:val="TableEntry"/>
                  </w:pPr>
                  <w:r w:rsidRPr="00A43C98">
                    <w:t>N</w:t>
                  </w:r>
                </w:p>
              </w:tc>
            </w:tr>
            <w:tr w:rsidR="008B4F0A" w:rsidRPr="00A43C98" w14:paraId="463E32C2" w14:textId="77777777" w:rsidTr="008B4F0A">
              <w:tc>
                <w:tcPr>
                  <w:tcW w:w="2700" w:type="dxa"/>
                </w:tcPr>
                <w:p w14:paraId="7DA58A73" w14:textId="22CD8733" w:rsidR="008B4F0A" w:rsidRPr="00A43C98" w:rsidRDefault="008B4F0A" w:rsidP="00937E47">
                  <w:pPr>
                    <w:pStyle w:val="TableEntry"/>
                  </w:pPr>
                  <w:r w:rsidRPr="00A43C98">
                    <w:t>Practitioner</w:t>
                  </w:r>
                </w:p>
              </w:tc>
              <w:tc>
                <w:tcPr>
                  <w:tcW w:w="1530" w:type="dxa"/>
                </w:tcPr>
                <w:p w14:paraId="52BD60FA" w14:textId="41FD92D8" w:rsidR="008B4F0A" w:rsidRPr="00A43C98" w:rsidRDefault="008B4F0A" w:rsidP="00937E47">
                  <w:pPr>
                    <w:pStyle w:val="TableEntry"/>
                  </w:pPr>
                  <w:r w:rsidRPr="00A43C98">
                    <w:t>3</w:t>
                  </w:r>
                </w:p>
              </w:tc>
            </w:tr>
            <w:tr w:rsidR="00013B31" w:rsidRPr="00A43C98" w14:paraId="01D2F822" w14:textId="77777777" w:rsidTr="008B4F0A">
              <w:tc>
                <w:tcPr>
                  <w:tcW w:w="2700" w:type="dxa"/>
                </w:tcPr>
                <w:p w14:paraId="28577011" w14:textId="1618445B" w:rsidR="00013B31" w:rsidRPr="00A43C98" w:rsidRDefault="00013B31" w:rsidP="00937E47">
                  <w:pPr>
                    <w:pStyle w:val="TableEntry"/>
                  </w:pPr>
                  <w:proofErr w:type="spellStart"/>
                  <w:r w:rsidRPr="00A43C98">
                    <w:t>PractitionerRole</w:t>
                  </w:r>
                  <w:proofErr w:type="spellEnd"/>
                </w:p>
              </w:tc>
              <w:tc>
                <w:tcPr>
                  <w:tcW w:w="1530" w:type="dxa"/>
                </w:tcPr>
                <w:p w14:paraId="3D730D53" w14:textId="5F4FD20E" w:rsidR="00013B31" w:rsidRPr="00A43C98" w:rsidRDefault="00013B31" w:rsidP="00937E47">
                  <w:pPr>
                    <w:pStyle w:val="TableEntry"/>
                  </w:pPr>
                  <w:r w:rsidRPr="00A43C98">
                    <w:t>2</w:t>
                  </w:r>
                </w:p>
              </w:tc>
            </w:tr>
            <w:bookmarkEnd w:id="23"/>
            <w:bookmarkEnd w:id="24"/>
          </w:tbl>
          <w:p w14:paraId="7344E34C" w14:textId="77777777" w:rsidR="008B4F0A" w:rsidRPr="00A43C98" w:rsidRDefault="008B4F0A" w:rsidP="008B4F0A">
            <w:pPr>
              <w:pStyle w:val="BodyText"/>
            </w:pPr>
          </w:p>
        </w:tc>
      </w:tr>
    </w:tbl>
    <w:p w14:paraId="13013E6D" w14:textId="77777777" w:rsidR="002B1654" w:rsidRDefault="002B1654" w:rsidP="00E47DC4">
      <w:pPr>
        <w:pStyle w:val="BodyText"/>
      </w:pPr>
    </w:p>
    <w:p w14:paraId="74C6D81F" w14:textId="77777777" w:rsidR="002B1654" w:rsidRDefault="002B1654" w:rsidP="00E47DC4">
      <w:pPr>
        <w:pStyle w:val="BodyText"/>
      </w:pPr>
    </w:p>
    <w:p w14:paraId="51C7D361" w14:textId="337042FE" w:rsidR="00776C2E" w:rsidRPr="00A43C98" w:rsidRDefault="00897F23" w:rsidP="00E47DC4">
      <w:pPr>
        <w:pStyle w:val="BodyText"/>
      </w:pPr>
      <w:r w:rsidRPr="00A43C98">
        <w:lastRenderedPageBreak/>
        <w:t xml:space="preserve">The Mobile access to Health Documents (MHD) </w:t>
      </w:r>
      <w:r w:rsidR="000A643D" w:rsidRPr="00A43C98">
        <w:t>Profile</w:t>
      </w:r>
      <w:r w:rsidRPr="00A43C98">
        <w:t xml:space="preserve"> defines one standardized interface to health documents (a.k.a. an Application Programming Interface (API)) for use by mobile devices so that deployment of mobile applications is more consistent and reusable. </w:t>
      </w:r>
      <w:r w:rsidR="00776C2E" w:rsidRPr="00A43C98">
        <w:t>The transactions</w:t>
      </w:r>
      <w:r w:rsidRPr="00A43C98">
        <w:t xml:space="preserve"> defined here</w:t>
      </w:r>
      <w:r w:rsidR="00776C2E" w:rsidRPr="00A43C98">
        <w:t xml:space="preserve"> leverage the document content</w:t>
      </w:r>
      <w:r w:rsidR="007E4D9B" w:rsidRPr="00A43C98">
        <w:t>-</w:t>
      </w:r>
      <w:r w:rsidR="00776C2E" w:rsidRPr="00A43C98">
        <w:t xml:space="preserve"> and format</w:t>
      </w:r>
      <w:r w:rsidR="007E4D9B" w:rsidRPr="00A43C98">
        <w:t>-</w:t>
      </w:r>
      <w:r w:rsidR="00776C2E" w:rsidRPr="00A43C98">
        <w:t xml:space="preserve">agnostic metadata concepts from </w:t>
      </w:r>
      <w:r w:rsidR="007603FC" w:rsidRPr="00A43C98">
        <w:t>XDS but</w:t>
      </w:r>
      <w:r w:rsidR="00776C2E" w:rsidRPr="00A43C98">
        <w:t xml:space="preserve"> simplify them for access </w:t>
      </w:r>
      <w:r w:rsidR="007E4D9B" w:rsidRPr="00A43C98">
        <w:t xml:space="preserve">in </w:t>
      </w:r>
      <w:r w:rsidR="00776C2E" w:rsidRPr="00A43C98">
        <w:t xml:space="preserve">constrained environments </w:t>
      </w:r>
      <w:r w:rsidR="001841D3" w:rsidRPr="00A43C98">
        <w:t>including</w:t>
      </w:r>
      <w:r w:rsidR="00776C2E" w:rsidRPr="00A43C98">
        <w:t xml:space="preserve"> mobile devices. The MHD </w:t>
      </w:r>
      <w:r w:rsidR="000A643D" w:rsidRPr="00A43C98">
        <w:t>Profile</w:t>
      </w:r>
      <w:r w:rsidR="00776C2E" w:rsidRPr="00A43C98">
        <w:t xml:space="preserve"> does not replace XDS</w:t>
      </w:r>
      <w:r w:rsidR="00200C71" w:rsidRPr="00A43C98">
        <w:t xml:space="preserve">. </w:t>
      </w:r>
      <w:r w:rsidR="00D75A8C" w:rsidRPr="00A43C98">
        <w:t>M</w:t>
      </w:r>
      <w:r w:rsidR="00776C2E" w:rsidRPr="00A43C98">
        <w:t>obile devices</w:t>
      </w:r>
      <w:r w:rsidR="002858FE" w:rsidRPr="00A43C98">
        <w:t>,</w:t>
      </w:r>
      <w:r w:rsidR="00776C2E" w:rsidRPr="00A43C98">
        <w:t xml:space="preserve"> </w:t>
      </w:r>
      <w:r w:rsidR="00D75A8C" w:rsidRPr="00A43C98">
        <w:t>and</w:t>
      </w:r>
      <w:r w:rsidR="00A55E39" w:rsidRPr="00A43C98">
        <w:t xml:space="preserve"> other resource</w:t>
      </w:r>
      <w:r w:rsidR="00AE7CFC" w:rsidRPr="00A43C98">
        <w:t>-</w:t>
      </w:r>
      <w:r w:rsidR="00776C2E" w:rsidRPr="00A43C98">
        <w:t xml:space="preserve">constrained </w:t>
      </w:r>
      <w:r w:rsidR="00A55E39" w:rsidRPr="00A43C98">
        <w:t>system</w:t>
      </w:r>
      <w:r w:rsidR="002858FE" w:rsidRPr="00A43C98">
        <w:t>s,</w:t>
      </w:r>
      <w:r w:rsidR="00A55E39" w:rsidRPr="00A43C98">
        <w:t xml:space="preserve"> </w:t>
      </w:r>
      <w:r w:rsidR="00D75A8C" w:rsidRPr="00A43C98">
        <w:t xml:space="preserve">can use MHD to </w:t>
      </w:r>
      <w:r w:rsidR="00776C2E" w:rsidRPr="00A43C98">
        <w:t xml:space="preserve">access to an XDS </w:t>
      </w:r>
      <w:r w:rsidR="001841D3" w:rsidRPr="00A43C98">
        <w:t>Repository</w:t>
      </w:r>
      <w:r w:rsidR="00776C2E" w:rsidRPr="00A43C98">
        <w:t>. The following figure shows one possible way to implement MHD with</w:t>
      </w:r>
      <w:r w:rsidR="001841D3" w:rsidRPr="00A43C98">
        <w:t>in</w:t>
      </w:r>
      <w:r w:rsidR="00776C2E" w:rsidRPr="00A43C98">
        <w:t xml:space="preserve"> a document sharing environment (that may</w:t>
      </w:r>
      <w:r w:rsidR="00D856E4" w:rsidRPr="00A43C98">
        <w:t xml:space="preserve"> be</w:t>
      </w:r>
      <w:r w:rsidR="00776C2E" w:rsidRPr="00A43C98">
        <w:t>, but is not necessarily, XDS</w:t>
      </w:r>
      <w:r w:rsidR="00D75A8C" w:rsidRPr="00A43C98">
        <w:t>-</w:t>
      </w:r>
      <w:r w:rsidR="00776C2E" w:rsidRPr="00A43C98">
        <w:t xml:space="preserve">based). This implementation choice is not </w:t>
      </w:r>
      <w:r w:rsidR="007603FC" w:rsidRPr="00A43C98">
        <w:t>mandatory,</w:t>
      </w:r>
      <w:r w:rsidR="00776C2E" w:rsidRPr="00A43C98">
        <w:t xml:space="preserve"> and we recognize other architectures will be implemented. </w:t>
      </w:r>
    </w:p>
    <w:p w14:paraId="29FF6572" w14:textId="77777777" w:rsidR="00AF038B" w:rsidRPr="00A43C98" w:rsidRDefault="00AF038B" w:rsidP="00E47DC4">
      <w:pPr>
        <w:pStyle w:val="BodyText"/>
      </w:pPr>
    </w:p>
    <w:p w14:paraId="7A0512FE" w14:textId="79678E1E" w:rsidR="00776C2E" w:rsidRPr="00A43C98" w:rsidRDefault="005F73E8" w:rsidP="00227330">
      <w:pPr>
        <w:pStyle w:val="BodyText"/>
        <w:jc w:val="center"/>
      </w:pPr>
      <w:r w:rsidRPr="00A43C98">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A43C98" w:rsidRDefault="00776C2E" w:rsidP="00E47DC4">
      <w:pPr>
        <w:pStyle w:val="FigureTitle"/>
        <w:rPr>
          <w:noProof w:val="0"/>
        </w:rPr>
      </w:pPr>
      <w:r w:rsidRPr="00A43C98">
        <w:rPr>
          <w:noProof w:val="0"/>
        </w:rPr>
        <w:t>Figure 1: Mobile access to a Document Sharing environment.</w:t>
      </w:r>
    </w:p>
    <w:p w14:paraId="07E173A5" w14:textId="23ADC783" w:rsidR="00776C2E" w:rsidRPr="00A43C98" w:rsidRDefault="00776C2E" w:rsidP="00E47DC4">
      <w:pPr>
        <w:pStyle w:val="BodyText"/>
      </w:pPr>
      <w:r w:rsidRPr="00A43C98">
        <w:t xml:space="preserve">The XDS </w:t>
      </w:r>
      <w:r w:rsidR="000A643D" w:rsidRPr="00A43C98">
        <w:t>Profile</w:t>
      </w:r>
      <w:r w:rsidRPr="00A43C98">
        <w:t xml:space="preserve"> </w:t>
      </w:r>
      <w:r w:rsidR="006B3B14" w:rsidRPr="00A43C98">
        <w:t>has separated Document Registry and Document Repository to</w:t>
      </w:r>
      <w:r w:rsidRPr="00A43C98">
        <w:t xml:space="preserve"> support the needs of Cross-Enterprise </w:t>
      </w:r>
      <w:r w:rsidR="006B3B14" w:rsidRPr="00A43C98">
        <w:t xml:space="preserve">deployment architectures and enable robustness, </w:t>
      </w:r>
      <w:r w:rsidRPr="00A43C98">
        <w:t>security, privacy,</w:t>
      </w:r>
      <w:r w:rsidR="001841D3" w:rsidRPr="00A43C98">
        <w:t xml:space="preserve"> and</w:t>
      </w:r>
      <w:r w:rsidRPr="00A43C98">
        <w:t xml:space="preserve"> interoperability. The MHD </w:t>
      </w:r>
      <w:r w:rsidR="000A643D" w:rsidRPr="00A43C98">
        <w:t>Profile</w:t>
      </w:r>
      <w:r w:rsidRPr="00A43C98">
        <w:t xml:space="preserve"> has simplified the interactions in ways that are more consistent with </w:t>
      </w:r>
      <w:r w:rsidR="001841D3" w:rsidRPr="00A43C98">
        <w:t xml:space="preserve">use within </w:t>
      </w:r>
      <w:r w:rsidRPr="00A43C98">
        <w:t>a single policy domain. MHD transactions are not specifically tied to XDS</w:t>
      </w:r>
      <w:r w:rsidR="001841D3" w:rsidRPr="00A43C98">
        <w:t>;</w:t>
      </w:r>
      <w:r w:rsidRPr="00A43C98">
        <w:t xml:space="preserve"> some of the system implementations envisioned </w:t>
      </w:r>
      <w:r w:rsidR="001841D3" w:rsidRPr="00A43C98">
        <w:t xml:space="preserve">may </w:t>
      </w:r>
      <w:r w:rsidRPr="00A43C98">
        <w:t>interface directly to an organizational EHR, or a multi-national PHR.</w:t>
      </w:r>
    </w:p>
    <w:p w14:paraId="6F1E35FD" w14:textId="5CCBB87E" w:rsidR="00776C2E" w:rsidRPr="00A43C98" w:rsidRDefault="00776C2E" w:rsidP="00E47DC4">
      <w:pPr>
        <w:pStyle w:val="BodyText"/>
      </w:pPr>
      <w:r w:rsidRPr="00A43C98">
        <w:t xml:space="preserve">The MHD </w:t>
      </w:r>
      <w:r w:rsidR="000A643D" w:rsidRPr="00A43C98">
        <w:t>Profile</w:t>
      </w:r>
      <w:r w:rsidRPr="00A43C98">
        <w:t xml:space="preserve"> supports a broad set of XDS use cases and functionality while keeping the technology as simple as possible. MHD </w:t>
      </w:r>
      <w:r w:rsidR="00D75A8C" w:rsidRPr="00A43C98">
        <w:t>focuses</w:t>
      </w:r>
      <w:r w:rsidRPr="00A43C98">
        <w:t xml:space="preserve"> on a useful subset of the </w:t>
      </w:r>
      <w:r w:rsidR="00B8444F" w:rsidRPr="00A43C98">
        <w:t xml:space="preserve">XDS </w:t>
      </w:r>
      <w:r w:rsidRPr="00A43C98">
        <w:t>use</w:t>
      </w:r>
      <w:r w:rsidR="00B8444F" w:rsidRPr="00A43C98">
        <w:t xml:space="preserve"> </w:t>
      </w:r>
      <w:r w:rsidRPr="00A43C98">
        <w:t>cases and does not try to reproduce the full scalability, flexibility, privacy, or security supported by the more robust XDS infrastructure.</w:t>
      </w:r>
      <w:r w:rsidR="00B8444F" w:rsidRPr="00A43C98">
        <w:t xml:space="preserve"> The following are examples of environments which may choose the MHD </w:t>
      </w:r>
      <w:r w:rsidR="000A643D" w:rsidRPr="00A43C98">
        <w:t>Profile</w:t>
      </w:r>
      <w:r w:rsidR="00B8444F" w:rsidRPr="00A43C98">
        <w:t xml:space="preserve"> over the XDS </w:t>
      </w:r>
      <w:r w:rsidR="000A643D" w:rsidRPr="00A43C98">
        <w:t>Profile</w:t>
      </w:r>
      <w:r w:rsidR="00B8444F" w:rsidRPr="00A43C98">
        <w:t>:</w:t>
      </w:r>
    </w:p>
    <w:p w14:paraId="750A1BD3" w14:textId="272430DC" w:rsidR="00776C2E" w:rsidRPr="00A43C98" w:rsidRDefault="00776C2E" w:rsidP="00200C71">
      <w:pPr>
        <w:pStyle w:val="ListBullet2"/>
      </w:pPr>
      <w:bookmarkStart w:id="25" w:name="OLE_LINK1"/>
      <w:r w:rsidRPr="00A43C98">
        <w:t xml:space="preserve">Medical devices </w:t>
      </w:r>
      <w:r w:rsidR="00B8444F" w:rsidRPr="00A43C98">
        <w:t>including</w:t>
      </w:r>
      <w:r w:rsidRPr="00A43C98">
        <w:t xml:space="preserve"> those targeted by the </w:t>
      </w:r>
      <w:r w:rsidR="00AE7CFC" w:rsidRPr="00A43C98">
        <w:t xml:space="preserve">IHE </w:t>
      </w:r>
      <w:r w:rsidRPr="00A43C98">
        <w:t xml:space="preserve">Patient Care Devices (PCD) domain or </w:t>
      </w:r>
      <w:r w:rsidR="00411A05" w:rsidRPr="00A43C98">
        <w:t>PCHA/</w:t>
      </w:r>
      <w:r w:rsidRPr="00A43C98">
        <w:t>Continua organization, submitting data in the form of documents.</w:t>
      </w:r>
    </w:p>
    <w:p w14:paraId="1FDA63AB" w14:textId="12BE5DCD" w:rsidR="00776C2E" w:rsidRPr="00A43C98" w:rsidRDefault="00776C2E" w:rsidP="00200C71">
      <w:pPr>
        <w:pStyle w:val="ListBullet2"/>
      </w:pPr>
      <w:r w:rsidRPr="00A43C98">
        <w:t xml:space="preserve">Kiosks used by patients in hospital registration departments. </w:t>
      </w:r>
    </w:p>
    <w:p w14:paraId="182E4DE5" w14:textId="0E7193B1" w:rsidR="00776C2E" w:rsidRPr="00A43C98" w:rsidRDefault="00776C2E" w:rsidP="00200C71">
      <w:pPr>
        <w:pStyle w:val="ListBullet2"/>
      </w:pPr>
      <w:r w:rsidRPr="00A43C98">
        <w:lastRenderedPageBreak/>
        <w:t xml:space="preserve">PHR publishing into a staging area for </w:t>
      </w:r>
      <w:r w:rsidR="00D75A8C" w:rsidRPr="00A43C98">
        <w:t>later</w:t>
      </w:r>
      <w:r w:rsidRPr="00A43C98">
        <w:t xml:space="preserve"> import into an EHR or HIE.</w:t>
      </w:r>
    </w:p>
    <w:p w14:paraId="436F1B90" w14:textId="363B9F94" w:rsidR="00776C2E" w:rsidRPr="00A43C98" w:rsidRDefault="00776C2E" w:rsidP="00200C71">
      <w:pPr>
        <w:pStyle w:val="ListBullet2"/>
      </w:pPr>
      <w:r w:rsidRPr="00A43C98">
        <w:t>Patient or provider application</w:t>
      </w:r>
      <w:r w:rsidR="00B8444F" w:rsidRPr="00A43C98">
        <w:t>s</w:t>
      </w:r>
      <w:r w:rsidRPr="00A43C98">
        <w:t xml:space="preserve"> that </w:t>
      </w:r>
      <w:r w:rsidR="00B8444F" w:rsidRPr="00A43C98">
        <w:t xml:space="preserve">are </w:t>
      </w:r>
      <w:r w:rsidRPr="00A43C98">
        <w:t xml:space="preserve">configured to securely connect to a PHR </w:t>
      </w:r>
      <w:r w:rsidR="00D75A8C" w:rsidRPr="00A43C98">
        <w:t>to</w:t>
      </w:r>
      <w:r w:rsidRPr="00A43C98">
        <w:t xml:space="preserve"> submit a medical history document</w:t>
      </w:r>
      <w:r w:rsidR="00367C5E" w:rsidRPr="00A43C98">
        <w:t xml:space="preserve"> </w:t>
      </w:r>
      <w:r w:rsidR="00A55E39" w:rsidRPr="00A43C98">
        <w:t>(</w:t>
      </w:r>
      <w:r w:rsidR="00367C5E" w:rsidRPr="00A43C98">
        <w:t>e.g.,</w:t>
      </w:r>
      <w:r w:rsidR="00A55E39" w:rsidRPr="00A43C98">
        <w:t xml:space="preserve"> </w:t>
      </w:r>
      <w:proofErr w:type="spellStart"/>
      <w:r w:rsidR="00A55E39" w:rsidRPr="00A43C98">
        <w:t>BlueButton</w:t>
      </w:r>
      <w:proofErr w:type="spellEnd"/>
      <w:r w:rsidR="00A55E39" w:rsidRPr="00A43C98">
        <w:t>+)</w:t>
      </w:r>
      <w:r w:rsidR="00367C5E" w:rsidRPr="00A43C98">
        <w:t>.</w:t>
      </w:r>
    </w:p>
    <w:p w14:paraId="18814732" w14:textId="759E307D" w:rsidR="00776C2E" w:rsidRPr="00A43C98" w:rsidRDefault="00776C2E" w:rsidP="00200C71">
      <w:pPr>
        <w:pStyle w:val="ListBullet2"/>
      </w:pPr>
      <w:r w:rsidRPr="00A43C98">
        <w:t>Electronic measurement device</w:t>
      </w:r>
      <w:r w:rsidR="00B8444F" w:rsidRPr="00A43C98">
        <w:t>s</w:t>
      </w:r>
      <w:r w:rsidRPr="00A43C98">
        <w:t xml:space="preserve"> participating in an XDW workflow and pulling medical history documents from an HIE.</w:t>
      </w:r>
    </w:p>
    <w:p w14:paraId="32950183" w14:textId="77777777" w:rsidR="00776C2E" w:rsidRPr="00A43C98" w:rsidRDefault="00776C2E" w:rsidP="00200C71">
      <w:pPr>
        <w:pStyle w:val="ListBullet2"/>
      </w:pPr>
      <w:r w:rsidRPr="00A43C98">
        <w:t>A General Practitioner physician’s office with minimal IT capabilities using a mobile application to connect to an HIE or EHR.</w:t>
      </w:r>
    </w:p>
    <w:p w14:paraId="1967C8D9" w14:textId="77777777" w:rsidR="00776C2E" w:rsidRPr="00A43C98" w:rsidRDefault="00776C2E" w:rsidP="008616CB">
      <w:pPr>
        <w:pStyle w:val="Heading2"/>
        <w:numPr>
          <w:ilvl w:val="0"/>
          <w:numId w:val="0"/>
        </w:numPr>
        <w:rPr>
          <w:noProof w:val="0"/>
        </w:rPr>
      </w:pPr>
      <w:bookmarkStart w:id="26" w:name="_Toc330471326"/>
      <w:bookmarkStart w:id="27" w:name="_Toc2340407"/>
      <w:bookmarkEnd w:id="25"/>
      <w:r w:rsidRPr="00A43C98">
        <w:rPr>
          <w:noProof w:val="0"/>
        </w:rPr>
        <w:t>Open Issues and Questions</w:t>
      </w:r>
      <w:bookmarkEnd w:id="26"/>
      <w:bookmarkEnd w:id="27"/>
    </w:p>
    <w:p w14:paraId="66ADC2AD" w14:textId="6BA99292" w:rsidR="00467880" w:rsidRPr="00A43C98" w:rsidRDefault="000B7F5D" w:rsidP="00AA04DD">
      <w:pPr>
        <w:pStyle w:val="ListBullet2"/>
      </w:pPr>
      <w:r w:rsidRPr="00A43C98">
        <w:t xml:space="preserve">MHD_039: </w:t>
      </w:r>
      <w:r w:rsidR="00467880" w:rsidRPr="00A43C98">
        <w:t xml:space="preserve">How important are Folders? We could support Document Source </w:t>
      </w:r>
      <w:r w:rsidR="00467880" w:rsidRPr="00A43C98">
        <w:sym w:font="Wingdings" w:char="F0E0"/>
      </w:r>
      <w:r w:rsidR="00467880" w:rsidRPr="00A43C98">
        <w:t xml:space="preserve"> Document Recipient ability to create and update Folders. To support Document Consumer </w:t>
      </w:r>
      <w:r w:rsidR="00467880" w:rsidRPr="00A43C98">
        <w:sym w:font="Wingdings" w:char="F0E0"/>
      </w:r>
      <w:r w:rsidR="00467880" w:rsidRPr="00A43C98">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ReferenceIdList?</w:t>
      </w:r>
    </w:p>
    <w:p w14:paraId="6645A146" w14:textId="7BBF1F63" w:rsidR="008F58D7" w:rsidRPr="00A43C98" w:rsidRDefault="000B7F5D" w:rsidP="00AA04DD">
      <w:pPr>
        <w:pStyle w:val="ListBullet2"/>
      </w:pPr>
      <w:r w:rsidRPr="00A43C98">
        <w:t xml:space="preserve">MHD_044: </w:t>
      </w:r>
      <w:r w:rsidR="008F58D7" w:rsidRPr="00A43C98">
        <w:t>There is more detail in an XDS error on Provide and Register Document Set-b that is not obvious how to translate into the FHIR response [ITI-</w:t>
      </w:r>
      <w:r w:rsidR="00D34DF9" w:rsidRPr="00A43C98">
        <w:t>65]. Suggestions welcome</w:t>
      </w:r>
      <w:r w:rsidR="008F58D7" w:rsidRPr="00A43C98">
        <w:t>.</w:t>
      </w:r>
    </w:p>
    <w:p w14:paraId="3E2B550C" w14:textId="1B99F5C6" w:rsidR="00826A40" w:rsidRPr="00A43C98" w:rsidRDefault="00826A40" w:rsidP="00AA04DD">
      <w:pPr>
        <w:pStyle w:val="ListBullet2"/>
      </w:pPr>
      <w:r w:rsidRPr="00A43C98">
        <w:t xml:space="preserve">MHD_051: More of the </w:t>
      </w:r>
      <w:r w:rsidR="002C78D1">
        <w:t>[</w:t>
      </w:r>
      <w:r w:rsidRPr="00A43C98">
        <w:t>ITI-18</w:t>
      </w:r>
      <w:r w:rsidR="002C78D1">
        <w:t>]</w:t>
      </w:r>
      <w:r w:rsidRPr="00A43C98">
        <w:t xml:space="preserve"> queries could be utilized with the addition of the identifier FHIR parameter, however this would then present combinations of query parameters at the MHD (FHIR) API that are not simple transforms to </w:t>
      </w:r>
      <w:r w:rsidR="002C78D1">
        <w:t>[</w:t>
      </w:r>
      <w:r w:rsidRPr="00A43C98">
        <w:t>ITI-18</w:t>
      </w:r>
      <w:r w:rsidR="002C78D1">
        <w:t>]</w:t>
      </w:r>
      <w:r w:rsidRPr="00A43C98">
        <w:t xml:space="preserve"> queries. For example</w:t>
      </w:r>
      <w:r w:rsidR="007603FC" w:rsidRPr="00A43C98">
        <w:t>,</w:t>
      </w:r>
      <w:r w:rsidRPr="00A43C98">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20F0A4AC" w:rsidR="00861331" w:rsidRPr="00A43C98" w:rsidRDefault="00861331" w:rsidP="00861331">
      <w:pPr>
        <w:pStyle w:val="ListBullet2"/>
      </w:pPr>
      <w:r w:rsidRPr="00A43C98">
        <w:t>MHD_052: Need a</w:t>
      </w:r>
      <w:r w:rsidR="00607DBF" w:rsidRPr="00A43C98">
        <w:t>n</w:t>
      </w:r>
      <w:r w:rsidRPr="00A43C98">
        <w:t xml:space="preserve"> element in List to hold </w:t>
      </w:r>
      <w:proofErr w:type="spellStart"/>
      <w:r w:rsidRPr="00A43C98">
        <w:t>contentCodeList</w:t>
      </w:r>
      <w:proofErr w:type="spellEnd"/>
      <w:r w:rsidRPr="00A43C98">
        <w:t xml:space="preserve"> element from XDS. </w:t>
      </w:r>
      <w:r w:rsidR="00607DBF" w:rsidRPr="00A43C98">
        <w:t xml:space="preserve">Previous versions of MHD put this into the .code element. </w:t>
      </w:r>
      <w:r w:rsidR="0026034C" w:rsidRPr="00A43C98">
        <w:t>However,</w:t>
      </w:r>
      <w:r w:rsidR="00607DBF" w:rsidRPr="00A43C98">
        <w:t xml:space="preserve"> the .code element is 0..1, and intended to identify the kind of List. </w:t>
      </w:r>
      <w:r w:rsidRPr="00A43C98">
        <w:t xml:space="preserve">See </w:t>
      </w:r>
      <w:hyperlink r:id="rId20" w:tgtFrame="_blank" w:tooltip="http://gforge.hl7.org/gf/project/fhir/tracker/?action=TrackerItemEdit&amp;tracker_item_id=19822" w:history="1">
        <w:r w:rsidRPr="00A43C98">
          <w:rPr>
            <w:rStyle w:val="Hyperlink"/>
          </w:rPr>
          <w:t>GF#19822</w:t>
        </w:r>
      </w:hyperlink>
      <w:r w:rsidR="00371225" w:rsidRPr="00A43C98">
        <w:t xml:space="preserve"> requested for R5</w:t>
      </w:r>
      <w:r w:rsidR="002263EA" w:rsidRPr="00A43C98">
        <w:t>.</w:t>
      </w:r>
    </w:p>
    <w:p w14:paraId="3FDE07AF" w14:textId="12E6A85B" w:rsidR="00371225" w:rsidRPr="00A43C98" w:rsidRDefault="00371225" w:rsidP="00861331">
      <w:pPr>
        <w:pStyle w:val="ListBullet2"/>
      </w:pPr>
      <w:r w:rsidRPr="00A43C98">
        <w:t>CP-ITI-1100: Need a way to find DocumentReference that hold attachments with a specified creation date/time.</w:t>
      </w:r>
      <w:r w:rsidR="008E5946" w:rsidRPr="00A43C98">
        <w:t xml:space="preserve"> For the time during FHIR R4, we have guided the implementer to use the .date element to hold the created date/time. This solution requires careful duplication of the date value in both date and the attachment. This duplication enables use of the elements and query against date. </w:t>
      </w:r>
      <w:r w:rsidRPr="00A43C98">
        <w:t xml:space="preserve">The </w:t>
      </w:r>
      <w:r w:rsidR="008E5946" w:rsidRPr="00A43C98">
        <w:t>.</w:t>
      </w:r>
      <w:r w:rsidRPr="00A43C98">
        <w:t xml:space="preserve">date </w:t>
      </w:r>
      <w:r w:rsidR="008E5946" w:rsidRPr="00A43C98">
        <w:t>element in FHIR is defined as when the DocumentReference was created, which might be later than the document creation date/time</w:t>
      </w:r>
      <w:r w:rsidRPr="00A43C98">
        <w:t xml:space="preserve">. GF#19823 requested </w:t>
      </w:r>
      <w:r w:rsidR="008E5946" w:rsidRPr="00A43C98">
        <w:t xml:space="preserve">query parameter for the attachment created date/time </w:t>
      </w:r>
      <w:r w:rsidRPr="00A43C98">
        <w:t>for R5</w:t>
      </w:r>
    </w:p>
    <w:p w14:paraId="232A4C62" w14:textId="3FC6DBA1" w:rsidR="00861331" w:rsidRPr="00A43C98" w:rsidRDefault="00B03889" w:rsidP="00B03889">
      <w:pPr>
        <w:pStyle w:val="ListBullet2"/>
      </w:pPr>
      <w:r w:rsidRPr="00A43C98">
        <w:lastRenderedPageBreak/>
        <w:t xml:space="preserve">MHD_053: Note that there is an emerging issue that FHIR has not addressed and that is how distributed systems behave, and how Patient links affect recorded data. </w:t>
      </w:r>
      <w:r w:rsidR="0026034C" w:rsidRPr="00A43C98">
        <w:t>Thus,</w:t>
      </w:r>
      <w:r w:rsidRPr="00A43C98">
        <w:t xml:space="preserve"> it is difficult to determine today that the response Bundle content all will be pointing at the exact same Patient, although they should all be referring to the same human.</w:t>
      </w:r>
    </w:p>
    <w:p w14:paraId="4EFCE5BF" w14:textId="3939526F" w:rsidR="002F10A0" w:rsidRPr="00A43C98" w:rsidRDefault="002F10A0" w:rsidP="00B03889">
      <w:pPr>
        <w:pStyle w:val="ListBullet2"/>
      </w:pPr>
      <w:r w:rsidRPr="00A43C98">
        <w:t>CP-ITI-1116: Dissonance between FHIR concept of Transaction, and XDS Provide and Register transaction</w:t>
      </w:r>
      <w:r w:rsidR="00697AC3" w:rsidRPr="00A43C98">
        <w:t xml:space="preserve">. </w:t>
      </w:r>
      <w:r w:rsidRPr="00A43C98">
        <w:t xml:space="preserve">This is partially addressed in CP-ITI-1095 regarding </w:t>
      </w:r>
      <w:proofErr w:type="spellStart"/>
      <w:r w:rsidRPr="00A43C98">
        <w:t>PartialFolderContentNotProcessed</w:t>
      </w:r>
      <w:proofErr w:type="spellEnd"/>
      <w:r w:rsidRPr="00A43C98">
        <w:t xml:space="preserve">. In that a Document Responder is allowed to fail the full transaction according to FHIR transaction </w:t>
      </w:r>
      <w:r w:rsidR="0026034C" w:rsidRPr="00A43C98">
        <w:t>rules but</w:t>
      </w:r>
      <w:r w:rsidRPr="00A43C98">
        <w:t xml:space="preserve"> is also allowed to soft warn. The soft warn would most likely be needed when implementing XDS-on-FHIR, as the XDS actors will have returned warnings. </w:t>
      </w:r>
      <w:r w:rsidR="0026034C" w:rsidRPr="00A43C98">
        <w:t>Thus,</w:t>
      </w:r>
      <w:r w:rsidRPr="00A43C98">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A43C98" w:rsidRDefault="00776C2E" w:rsidP="008616CB">
      <w:pPr>
        <w:pStyle w:val="Heading2"/>
        <w:numPr>
          <w:ilvl w:val="0"/>
          <w:numId w:val="0"/>
        </w:numPr>
        <w:rPr>
          <w:noProof w:val="0"/>
        </w:rPr>
      </w:pPr>
      <w:bookmarkStart w:id="28" w:name="_Toc330471327"/>
      <w:bookmarkStart w:id="29" w:name="_Toc2340408"/>
      <w:bookmarkStart w:id="30" w:name="_Toc473170357"/>
      <w:bookmarkStart w:id="31" w:name="_Toc504625754"/>
      <w:r w:rsidRPr="00A43C98">
        <w:rPr>
          <w:noProof w:val="0"/>
        </w:rPr>
        <w:t>Closed Issues</w:t>
      </w:r>
      <w:bookmarkEnd w:id="28"/>
      <w:bookmarkEnd w:id="29"/>
    </w:p>
    <w:p w14:paraId="0A95C940" w14:textId="77777777" w:rsidR="00025A1C" w:rsidRPr="00A43C98" w:rsidRDefault="00025A1C" w:rsidP="00FD7266">
      <w:pPr>
        <w:pStyle w:val="ListBullet2"/>
        <w:tabs>
          <w:tab w:val="clear" w:pos="720"/>
          <w:tab w:val="num" w:pos="360"/>
        </w:tabs>
        <w:ind w:left="360"/>
      </w:pPr>
      <w:r w:rsidRPr="00A43C98">
        <w:t>Resolved in MHD Revision 3.0</w:t>
      </w:r>
    </w:p>
    <w:p w14:paraId="38F8C4D9" w14:textId="77777777" w:rsidR="00E2349E" w:rsidRDefault="00E2349E" w:rsidP="003670C2">
      <w:pPr>
        <w:pStyle w:val="ListBullet2"/>
      </w:pPr>
      <w:r>
        <w:t xml:space="preserve">MHD_054: Request to add the identifier query parameter to DocumentReference and DocumentManifest. </w:t>
      </w:r>
    </w:p>
    <w:p w14:paraId="4EF041A6" w14:textId="11F32C57" w:rsidR="003670C2" w:rsidRPr="00A43C98" w:rsidRDefault="003670C2" w:rsidP="003670C2">
      <w:pPr>
        <w:pStyle w:val="ListBullet2"/>
      </w:pPr>
      <w:r w:rsidRPr="00A43C98">
        <w:t xml:space="preserve">MHD_043: We neither mandate or forbid the </w:t>
      </w:r>
      <w:r w:rsidR="002C78D1">
        <w:t>[</w:t>
      </w:r>
      <w:r w:rsidRPr="00A43C98">
        <w:t>ITI-68</w:t>
      </w:r>
      <w:r w:rsidR="002C78D1">
        <w:t>]</w:t>
      </w:r>
      <w:r w:rsidRPr="00A43C98">
        <w:t xml:space="preserve"> from acting as a FHIR Binary endpoint. It would return a FHIR Binary resource with the content contained if the Accept headers ask for FHIR types, depending on the server capability.</w:t>
      </w:r>
    </w:p>
    <w:p w14:paraId="4510F099" w14:textId="45DE063F" w:rsidR="003670C2" w:rsidRPr="00A43C98" w:rsidRDefault="003670C2" w:rsidP="003670C2">
      <w:pPr>
        <w:pStyle w:val="ListBullet2"/>
      </w:pPr>
      <w:r w:rsidRPr="00A43C98">
        <w:t xml:space="preserve">MHD_042: MHD does not declare options for the various associations (replaces, transforms, appends), but rather provides the capability to all. However, the Document Responder in XDS-on-FHIR </w:t>
      </w:r>
      <w:r w:rsidR="004E048C">
        <w:t>Option</w:t>
      </w:r>
      <w:r w:rsidRPr="00A43C98">
        <w:t xml:space="preserve"> must support all of these association types. It may still get a failure from the Registry that it must pass back to the Document Source.</w:t>
      </w:r>
    </w:p>
    <w:p w14:paraId="1AE5215C" w14:textId="00A80D20" w:rsidR="00B64E72" w:rsidRPr="00A43C98" w:rsidRDefault="00571D5D" w:rsidP="00D61BDD">
      <w:pPr>
        <w:pStyle w:val="ListBullet2"/>
      </w:pPr>
      <w:r w:rsidRPr="00A43C98">
        <w:t xml:space="preserve">MHD_047: </w:t>
      </w:r>
      <w:r w:rsidR="009E0D46">
        <w:t>T</w:t>
      </w:r>
      <w:r w:rsidRPr="00A43C98">
        <w:t xml:space="preserve">he tag used to indicate the Provide transaction must change. The encoding rules don't allow for "-" character. We could just change ITI-65 into ITI_65, but a breaking change is a breaking change. </w:t>
      </w:r>
      <w:r w:rsidR="009E0D46" w:rsidRPr="00A43C98">
        <w:t>So,</w:t>
      </w:r>
      <w:r w:rsidRPr="00A43C98">
        <w:t xml:space="preserve"> we </w:t>
      </w:r>
      <w:r w:rsidR="00025A1C" w:rsidRPr="00A43C98">
        <w:t>have</w:t>
      </w:r>
      <w:r w:rsidRPr="00A43C98">
        <w:t xml:space="preserve"> replaced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r w:rsidR="00B64E72" w:rsidRPr="00A43C98">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p>
    <w:p w14:paraId="44EAAB17" w14:textId="77777777" w:rsidR="00B015D7" w:rsidRPr="00A43C98" w:rsidRDefault="00B015D7" w:rsidP="005E01B2">
      <w:pPr>
        <w:pStyle w:val="ListBullet2"/>
      </w:pPr>
      <w:r w:rsidRPr="00A43C98">
        <w:t xml:space="preserve">CP-ITI-1119: Made clear that Document Source must not populate any </w:t>
      </w:r>
      <w:proofErr w:type="spellStart"/>
      <w:r w:rsidRPr="00A43C98">
        <w:t>entryUUID</w:t>
      </w:r>
      <w:proofErr w:type="spellEnd"/>
      <w:r w:rsidRPr="00A43C98">
        <w:t>.</w:t>
      </w:r>
    </w:p>
    <w:p w14:paraId="4EB87B6D" w14:textId="671C4350" w:rsidR="006978F7" w:rsidRPr="00A43C98" w:rsidRDefault="006978F7" w:rsidP="005E01B2">
      <w:pPr>
        <w:pStyle w:val="ListBullet2"/>
      </w:pPr>
      <w:r w:rsidRPr="00A43C98">
        <w:lastRenderedPageBreak/>
        <w:t>CP-ITI-1115: A</w:t>
      </w:r>
      <w:r w:rsidRPr="00A43C98">
        <w:rPr>
          <w:bCs/>
        </w:rPr>
        <w:t xml:space="preserve">dded requirement for location on the Bundle </w:t>
      </w:r>
      <w:r w:rsidR="0026034C" w:rsidRPr="00A43C98">
        <w:rPr>
          <w:bCs/>
        </w:rPr>
        <w:t>response and</w:t>
      </w:r>
      <w:r w:rsidRPr="00A43C98">
        <w:rPr>
          <w:bCs/>
        </w:rPr>
        <w:t xml:space="preserve"> indicate </w:t>
      </w:r>
      <w:proofErr w:type="spellStart"/>
      <w:r w:rsidRPr="00A43C98">
        <w:rPr>
          <w:bCs/>
        </w:rPr>
        <w:t>etag</w:t>
      </w:r>
      <w:proofErr w:type="spellEnd"/>
      <w:r w:rsidRPr="00A43C98">
        <w:rPr>
          <w:bCs/>
        </w:rPr>
        <w:t xml:space="preserve"> is required if the server supports versioning (which the profile does not require). Also added GF#19824 to request this be clarified in FHIR in R5.</w:t>
      </w:r>
    </w:p>
    <w:p w14:paraId="323A9E4C" w14:textId="5E270D30" w:rsidR="00B015D7" w:rsidRPr="00A43C98" w:rsidRDefault="00B015D7" w:rsidP="005E01B2">
      <w:pPr>
        <w:pStyle w:val="ListBullet2"/>
      </w:pPr>
      <w:r w:rsidRPr="00A43C98">
        <w:rPr>
          <w:bCs/>
        </w:rPr>
        <w:t>CP-ITI-1126: added clarification that the transaction status is 200, and that each entry is 201 with location must be populated.</w:t>
      </w:r>
    </w:p>
    <w:p w14:paraId="368BCF17" w14:textId="0ECC4D27" w:rsidR="00C50ECD" w:rsidRPr="00A43C98" w:rsidRDefault="00C50ECD" w:rsidP="005E01B2">
      <w:pPr>
        <w:pStyle w:val="ListBullet2"/>
      </w:pPr>
      <w:r w:rsidRPr="00A43C98">
        <w:t>CP-ITI-1114: clarify that in a Provide transaction all of the DocumentReference, DocumentManifest, and List resources must point at the same Patient resource.</w:t>
      </w:r>
      <w:r w:rsidR="00B03889" w:rsidRPr="00A43C98">
        <w:t xml:space="preserve"> Added clarity to query transactions that when Patient parameter is used that both actors must have access to that Patient resource. Also added cautions to the security considerations.</w:t>
      </w:r>
    </w:p>
    <w:p w14:paraId="02C212D9" w14:textId="6BD2898E" w:rsidR="00C50ECD" w:rsidRPr="00A43C98" w:rsidRDefault="00C50ECD" w:rsidP="005E01B2">
      <w:pPr>
        <w:pStyle w:val="ListBullet2"/>
      </w:pPr>
      <w:r w:rsidRPr="00A43C98">
        <w:t xml:space="preserve">CP-ITI-1113: Added additional clarification of Reference </w:t>
      </w:r>
      <w:proofErr w:type="spellStart"/>
      <w:r w:rsidRPr="00A43C98">
        <w:t>url</w:t>
      </w:r>
      <w:proofErr w:type="spellEnd"/>
      <w:r w:rsidRPr="00A43C98">
        <w:t xml:space="preserve"> compliance vs .attachment.url compliance. Where attachment.url is a dat</w:t>
      </w:r>
      <w:r w:rsidR="00E023D4">
        <w:t>at</w:t>
      </w:r>
      <w:r w:rsidRPr="00A43C98">
        <w:t xml:space="preserve">ype “URL” it can carry a value that is compliant with </w:t>
      </w:r>
      <w:r w:rsidR="0026034C" w:rsidRPr="00A43C98">
        <w:t>Reference but</w:t>
      </w:r>
      <w:r w:rsidRPr="00A43C98">
        <w:t xml:space="preserve"> can also carry any valid URL.</w:t>
      </w:r>
    </w:p>
    <w:p w14:paraId="373C31C2" w14:textId="49BD6B16" w:rsidR="003E1DBA" w:rsidRPr="00A43C98" w:rsidRDefault="003E1DBA" w:rsidP="005E01B2">
      <w:pPr>
        <w:pStyle w:val="ListBullet2"/>
      </w:pPr>
      <w:r w:rsidRPr="00A43C98">
        <w:t>CP-ITI-1102: Addressed bugs in the volume 3 table.</w:t>
      </w:r>
    </w:p>
    <w:p w14:paraId="481EA759" w14:textId="3B668789" w:rsidR="00371225" w:rsidRPr="00A43C98" w:rsidRDefault="00371225" w:rsidP="005E01B2">
      <w:pPr>
        <w:pStyle w:val="ListBullet2"/>
      </w:pPr>
      <w:r w:rsidRPr="00A43C98">
        <w:t xml:space="preserve">CP-ITI-1101: </w:t>
      </w:r>
      <w:r w:rsidR="003E1DBA" w:rsidRPr="00A43C98">
        <w:t>This CP requests specifics on</w:t>
      </w:r>
      <w:r w:rsidRPr="00A43C98">
        <w:t xml:space="preserve"> what is expected of a Document Responder implementing the Comprehensive </w:t>
      </w:r>
      <w:r w:rsidR="003E1DBA" w:rsidRPr="00A43C98">
        <w:t xml:space="preserve">Option. This is already handled in the more correct location in Volume 2 on the expected actions for the Document Responder. See </w:t>
      </w:r>
      <w:r w:rsidR="005B5ECF" w:rsidRPr="00A43C98">
        <w:t xml:space="preserve">Section </w:t>
      </w:r>
      <w:r w:rsidR="003E1DBA" w:rsidRPr="00A43C98">
        <w:t>3.65.4.1.3</w:t>
      </w:r>
      <w:r w:rsidRPr="00A43C98">
        <w:t>.</w:t>
      </w:r>
    </w:p>
    <w:p w14:paraId="0D45E7E6" w14:textId="7D04851D" w:rsidR="005E01B2" w:rsidRPr="00A43C98" w:rsidRDefault="005E01B2" w:rsidP="005E01B2">
      <w:pPr>
        <w:pStyle w:val="ListBullet2"/>
      </w:pPr>
      <w:r w:rsidRPr="00A43C98">
        <w:t xml:space="preserve">CP-ITI-1095: It is observed that in FHIR a transaction must succeed or fail. </w:t>
      </w:r>
      <w:r w:rsidR="0026034C" w:rsidRPr="00A43C98">
        <w:t>Thus,</w:t>
      </w:r>
      <w:r w:rsidRPr="00A43C98">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A43C98">
        <w:t>PartialFolderContentNotProcessed</w:t>
      </w:r>
      <w:proofErr w:type="spellEnd"/>
      <w:r w:rsidRPr="00A43C98">
        <w:t xml:space="preserve">. </w:t>
      </w:r>
      <w:r w:rsidR="0026034C" w:rsidRPr="00A43C98">
        <w:t>Thus,</w:t>
      </w:r>
      <w:r w:rsidRPr="00A43C98">
        <w:t xml:space="preserve"> the MHD </w:t>
      </w:r>
      <w:r w:rsidR="005B5ECF" w:rsidRPr="00A43C98">
        <w:t>Profile</w:t>
      </w:r>
      <w:r w:rsidRPr="00A43C98">
        <w:t xml:space="preserve"> has been updated to indicate that either a full transaction failure or soft failure shall happen. </w:t>
      </w:r>
    </w:p>
    <w:p w14:paraId="03254F75" w14:textId="6506CD86" w:rsidR="001C6E4D" w:rsidRPr="00A43C98" w:rsidRDefault="001C6E4D" w:rsidP="009F3708">
      <w:pPr>
        <w:pStyle w:val="ListBullet2"/>
      </w:pPr>
      <w:r w:rsidRPr="00A43C98">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A43C98" w:rsidRDefault="009F3708" w:rsidP="009F3708">
      <w:pPr>
        <w:pStyle w:val="ListBullet2"/>
      </w:pPr>
      <w:r w:rsidRPr="00A43C98">
        <w:t xml:space="preserve">MHD_049: </w:t>
      </w:r>
      <w:proofErr w:type="spellStart"/>
      <w:r w:rsidRPr="00A43C98">
        <w:t>ProviderRole</w:t>
      </w:r>
      <w:proofErr w:type="spellEnd"/>
      <w:r w:rsidRPr="00A43C98">
        <w:t xml:space="preserve"> has been added to FHIR STU3, and now added to DocumentReference and DocumentManifest. A FHIR CR 13266 resolved this. </w:t>
      </w:r>
    </w:p>
    <w:p w14:paraId="361F1F7A" w14:textId="003272AC" w:rsidR="00861331" w:rsidRPr="00A43C98" w:rsidRDefault="00861331" w:rsidP="00861331">
      <w:pPr>
        <w:pStyle w:val="ListBullet2"/>
      </w:pPr>
      <w:r w:rsidRPr="00A43C98">
        <w:t xml:space="preserve">MHD_050: Using FHIR List as a Folder is minimally supported. Have defined a constant </w:t>
      </w:r>
      <w:proofErr w:type="spellStart"/>
      <w:r w:rsidRPr="00A43C98">
        <w:t>List.code</w:t>
      </w:r>
      <w:proofErr w:type="spellEnd"/>
      <w:r w:rsidRPr="00A43C98">
        <w:t xml:space="preserve"> that identifies those List resources that are Document Sharing Folders. </w:t>
      </w:r>
    </w:p>
    <w:p w14:paraId="717C6945" w14:textId="12A85357" w:rsidR="0051611C" w:rsidRPr="00A43C98" w:rsidRDefault="0051611C" w:rsidP="0051611C">
      <w:pPr>
        <w:pStyle w:val="ListBullet2"/>
      </w:pPr>
      <w:r w:rsidRPr="00A43C98">
        <w:lastRenderedPageBreak/>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A43C98">
        <w:t>precoordinates</w:t>
      </w:r>
      <w:proofErr w:type="spellEnd"/>
      <w:r w:rsidRPr="00A43C98">
        <w:t xml:space="preserve"> that the value is only the author. </w:t>
      </w:r>
      <w:hyperlink r:id="rId21" w:history="1">
        <w:r w:rsidRPr="00A43C98">
          <w:rPr>
            <w:rStyle w:val="Hyperlink"/>
          </w:rPr>
          <w:t>GF#13266</w:t>
        </w:r>
      </w:hyperlink>
      <w:r w:rsidRPr="00A43C98">
        <w:t xml:space="preserve">: DocumentReference and DocumentManifest author element needs to be more like </w:t>
      </w:r>
      <w:proofErr w:type="spellStart"/>
      <w:r w:rsidRPr="00A43C98">
        <w:t>Provenance.agent</w:t>
      </w:r>
      <w:proofErr w:type="spellEnd"/>
      <w:r w:rsidRPr="00A43C98">
        <w:t xml:space="preserve"> </w:t>
      </w:r>
      <w:r w:rsidR="00C86840" w:rsidRPr="00A43C98">
        <w:sym w:font="Wingdings" w:char="F0E0"/>
      </w:r>
      <w:r w:rsidR="00C86840" w:rsidRPr="00A43C98">
        <w:t xml:space="preserve"> Current FHIR core uses </w:t>
      </w:r>
      <w:proofErr w:type="spellStart"/>
      <w:r w:rsidR="00C86840" w:rsidRPr="00A43C98">
        <w:t>PractitionerRole</w:t>
      </w:r>
      <w:proofErr w:type="spellEnd"/>
      <w:r w:rsidR="00C86840" w:rsidRPr="00A43C98">
        <w:t xml:space="preserve"> and has wider support for author types.</w:t>
      </w:r>
    </w:p>
    <w:p w14:paraId="5A308A9A" w14:textId="6F0B03A5" w:rsidR="00C86840" w:rsidRPr="00A43C98" w:rsidRDefault="00C86840" w:rsidP="00C86840">
      <w:pPr>
        <w:pStyle w:val="ListBullet2"/>
      </w:pPr>
      <w:r w:rsidRPr="00A43C98">
        <w:t>MHD_038: Issue with how to carry CDA</w:t>
      </w:r>
      <w:r w:rsidRPr="00A43C98">
        <w:rPr>
          <w:vertAlign w:val="superscript"/>
        </w:rPr>
        <w:t>®</w:t>
      </w:r>
      <w:r w:rsidRPr="00A43C98">
        <w:rPr>
          <w:rStyle w:val="FootnoteReference"/>
        </w:rPr>
        <w:footnoteReference w:id="4"/>
      </w:r>
      <w:r w:rsidRPr="00A43C98">
        <w:t xml:space="preserve"> root plus extension. We have documented current solution in Appendix Z– How to represent </w:t>
      </w:r>
      <w:proofErr w:type="spellStart"/>
      <w:r w:rsidRPr="00A43C98">
        <w:t>root+extension</w:t>
      </w:r>
      <w:proofErr w:type="spellEnd"/>
      <w:r w:rsidRPr="00A43C98">
        <w:t xml:space="preserve"> in a FHIR Identifier. However, FHIR should be more normative, so we have opened a CR </w:t>
      </w:r>
      <w:hyperlink r:id="rId22" w:history="1">
        <w:r w:rsidRPr="00A43C98">
          <w:rPr>
            <w:rStyle w:val="Hyperlink"/>
          </w:rPr>
          <w:t>http://gforge.hl7.org/gf/project/fhir/tracker/?action=TrackerItemEdit&amp;tracker_item_id=13223</w:t>
        </w:r>
      </w:hyperlink>
      <w:r w:rsidRPr="00A43C98">
        <w:sym w:font="Wingdings" w:char="F0E0"/>
      </w:r>
      <w:r w:rsidRPr="00A43C98">
        <w:t xml:space="preserve"> FHIR core has decided upon the root, and </w:t>
      </w:r>
      <w:proofErr w:type="spellStart"/>
      <w:r w:rsidRPr="00A43C98">
        <w:t>root+extension</w:t>
      </w:r>
      <w:proofErr w:type="spellEnd"/>
      <w:r w:rsidRPr="00A43C98">
        <w:t xml:space="preserve"> as we have defined it in Appendix Z.</w:t>
      </w:r>
    </w:p>
    <w:p w14:paraId="1497D2B8" w14:textId="3CAC68B2" w:rsidR="00FD76DC" w:rsidRPr="00A43C98" w:rsidRDefault="00025A1C" w:rsidP="00A43C98">
      <w:pPr>
        <w:pStyle w:val="ListBullet2"/>
        <w:tabs>
          <w:tab w:val="clear" w:pos="720"/>
          <w:tab w:val="num" w:pos="360"/>
        </w:tabs>
        <w:ind w:left="360"/>
      </w:pPr>
      <w:r w:rsidRPr="00A43C98">
        <w:t>Resolved in MHD revision 2.4</w:t>
      </w:r>
    </w:p>
    <w:p w14:paraId="27CF616C" w14:textId="77777777" w:rsidR="005041CA" w:rsidRPr="00A43C98" w:rsidRDefault="005041CA" w:rsidP="005041CA">
      <w:pPr>
        <w:pStyle w:val="ListBullet2"/>
      </w:pPr>
      <w:r w:rsidRPr="00A43C98">
        <w:t xml:space="preserve">MHD_040: Find Document References does not support the </w:t>
      </w:r>
      <w:proofErr w:type="spellStart"/>
      <w:r w:rsidRPr="00A43C98">
        <w:t>GetRelatedDocuments</w:t>
      </w:r>
      <w:proofErr w:type="spellEnd"/>
      <w:r w:rsidRPr="00A43C98">
        <w:t xml:space="preserve"> stored query in the same way, but the queries provided can provide the same functionality.</w:t>
      </w:r>
    </w:p>
    <w:p w14:paraId="33E25A56" w14:textId="4E98FBB0" w:rsidR="006B3B14" w:rsidRPr="00A43C98" w:rsidRDefault="006B3B14" w:rsidP="006B3B14">
      <w:pPr>
        <w:pStyle w:val="ListBullet2"/>
      </w:pPr>
      <w:r w:rsidRPr="00A43C98">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A43C98" w:rsidRDefault="006B3B14" w:rsidP="006B3B14">
      <w:pPr>
        <w:pStyle w:val="ListBullet2"/>
      </w:pPr>
      <w:r w:rsidRPr="00A43C98">
        <w:t>MHD_037: STU3 now the Reference datatype can carry a URL to a Resource, or an Identifier of what could be a resource. We chose to specify use of URI and are silent on identifier until a compelling use</w:t>
      </w:r>
      <w:r w:rsidR="00E415A1" w:rsidRPr="00A43C98">
        <w:t xml:space="preserve"> </w:t>
      </w:r>
      <w:r w:rsidRPr="00A43C98">
        <w:t>case or issue appears.</w:t>
      </w:r>
    </w:p>
    <w:p w14:paraId="0E813368" w14:textId="51936CD0" w:rsidR="006120DF" w:rsidRPr="00A43C98" w:rsidRDefault="000B7F5D" w:rsidP="002858FE">
      <w:pPr>
        <w:pStyle w:val="ListBullet2"/>
      </w:pPr>
      <w:r w:rsidRPr="00A43C98">
        <w:t xml:space="preserve">MHD_045: </w:t>
      </w:r>
      <w:r w:rsidR="006120DF" w:rsidRPr="00A43C98">
        <w:t xml:space="preserve">MHD scope is as a front API. </w:t>
      </w:r>
      <w:r w:rsidR="002F0527" w:rsidRPr="00A43C98">
        <w:t>Thus,</w:t>
      </w:r>
      <w:r w:rsidR="006120DF" w:rsidRPr="00A43C98">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A43C98" w:rsidRDefault="000B7F5D" w:rsidP="002858FE">
      <w:pPr>
        <w:pStyle w:val="ListBullet2"/>
      </w:pPr>
      <w:r w:rsidRPr="00A43C98">
        <w:t xml:space="preserve">MHD_046: </w:t>
      </w:r>
      <w:r w:rsidR="006120DF" w:rsidRPr="00A43C98">
        <w:t xml:space="preserve">MHD is an Interoperability </w:t>
      </w:r>
      <w:r w:rsidR="0026034C" w:rsidRPr="00A43C98">
        <w:t>Profile and</w:t>
      </w:r>
      <w:r w:rsidR="006120DF" w:rsidRPr="00A43C98">
        <w:t xml:space="preserve"> does not include systems design that would be necessary to efficiently implement. There is considerable room for creative systems design.</w:t>
      </w:r>
    </w:p>
    <w:p w14:paraId="26BC618D" w14:textId="4F805009" w:rsidR="002858FE" w:rsidRPr="00A43C98" w:rsidRDefault="002858FE" w:rsidP="002858FE">
      <w:pPr>
        <w:pStyle w:val="ListBullet2"/>
      </w:pPr>
      <w:r w:rsidRPr="00A43C98">
        <w:t>MHD_001: Standards selection is now FHIR</w:t>
      </w:r>
      <w:r w:rsidR="00997D8E" w:rsidRPr="00A43C98">
        <w:t xml:space="preserve"> DSTU2</w:t>
      </w:r>
      <w:r w:rsidRPr="00A43C98">
        <w:t>. The profile restrict</w:t>
      </w:r>
      <w:r w:rsidR="009552D3" w:rsidRPr="00A43C98">
        <w:t>s</w:t>
      </w:r>
      <w:r w:rsidRPr="00A43C98">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A43C98">
        <w:t xml:space="preserve">The Provide Document </w:t>
      </w:r>
      <w:r w:rsidR="00316AFA" w:rsidRPr="00A43C98">
        <w:t>Bundle</w:t>
      </w:r>
      <w:r w:rsidR="003531E7" w:rsidRPr="00A43C98">
        <w:t xml:space="preserve"> </w:t>
      </w:r>
      <w:r w:rsidR="009552D3" w:rsidRPr="00A43C98">
        <w:t xml:space="preserve">is </w:t>
      </w:r>
      <w:r w:rsidR="003531E7" w:rsidRPr="00A43C98">
        <w:t xml:space="preserve">a bundle of the various resources necessary to be equivalent to the XDS Provide And Register Document Set-b [ITI-41]. </w:t>
      </w:r>
      <w:r w:rsidRPr="00A43C98">
        <w:t xml:space="preserve">The Find Document References </w:t>
      </w:r>
      <w:r w:rsidRPr="00A43C98">
        <w:lastRenderedPageBreak/>
        <w:t xml:space="preserve">will query on DocumentReference resources. The Find Document Manifests will query on DocumentManifest resources. </w:t>
      </w:r>
    </w:p>
    <w:p w14:paraId="23F73870" w14:textId="5BA1C45F" w:rsidR="002858FE" w:rsidRPr="00A43C98" w:rsidRDefault="002858FE" w:rsidP="002858FE">
      <w:pPr>
        <w:pStyle w:val="ListBullet2"/>
      </w:pPr>
      <w:r w:rsidRPr="00A43C98">
        <w:t xml:space="preserve">MHD_002: </w:t>
      </w:r>
      <w:r w:rsidR="009552D3" w:rsidRPr="00A43C98">
        <w:t xml:space="preserve">Use of the IUA Profile </w:t>
      </w:r>
      <w:r w:rsidRPr="00A43C98">
        <w:t>is recommended, but not mandated as there are plenty of HTTP</w:t>
      </w:r>
      <w:r w:rsidR="009552D3" w:rsidRPr="00A43C98">
        <w:t>-</w:t>
      </w:r>
      <w:r w:rsidRPr="00A43C98">
        <w:t xml:space="preserve">based security models that layer in between the </w:t>
      </w:r>
      <w:r w:rsidR="009552D3" w:rsidRPr="00A43C98">
        <w:t>low-level</w:t>
      </w:r>
      <w:r w:rsidRPr="00A43C98">
        <w:t xml:space="preserve"> transport (TCP) and the HTTP encoding. These security models can be layered in without modifying the characteristics of this profile. </w:t>
      </w:r>
      <w:r w:rsidR="009552D3" w:rsidRPr="00A43C98">
        <w:t xml:space="preserve">Use </w:t>
      </w:r>
      <w:r w:rsidRPr="00A43C98">
        <w:t xml:space="preserve">of TLS </w:t>
      </w:r>
      <w:r w:rsidR="009552D3" w:rsidRPr="00A43C98">
        <w:t xml:space="preserve">is </w:t>
      </w:r>
      <w:r w:rsidRPr="00A43C98">
        <w:t xml:space="preserve">encouraged, specifically </w:t>
      </w:r>
      <w:r w:rsidR="009552D3" w:rsidRPr="00A43C98">
        <w:t xml:space="preserve">as profiled in </w:t>
      </w:r>
      <w:r w:rsidRPr="00A43C98">
        <w:t xml:space="preserve">ATNA, but </w:t>
      </w:r>
      <w:r w:rsidR="009552D3" w:rsidRPr="00A43C98">
        <w:t xml:space="preserve">is not </w:t>
      </w:r>
      <w:r w:rsidRPr="00A43C98">
        <w:t xml:space="preserve">mandated. The IUA </w:t>
      </w:r>
      <w:r w:rsidR="000A643D" w:rsidRPr="00A43C98">
        <w:t>Profile</w:t>
      </w:r>
      <w:r w:rsidRPr="00A43C98">
        <w:t xml:space="preserve"> includes guidance on the use of the current common implementations of OpenID Connect and OAuth 2. </w:t>
      </w:r>
    </w:p>
    <w:p w14:paraId="27DC894F" w14:textId="72099B5D" w:rsidR="008B68E8" w:rsidRPr="00A43C98" w:rsidRDefault="008B68E8" w:rsidP="008B68E8">
      <w:pPr>
        <w:pStyle w:val="ListBullet2"/>
      </w:pPr>
      <w:r w:rsidRPr="00A43C98">
        <w:t xml:space="preserve">MHD_027: The Provide Document Bundle transaction allows for referencing the document content or including the document content. This is a capability not included in XDS for a Document </w:t>
      </w:r>
      <w:r w:rsidR="0026034C" w:rsidRPr="00A43C98">
        <w:t>Source but</w:t>
      </w:r>
      <w:r w:rsidRPr="00A43C98">
        <w:t xml:space="preserve"> is reasonable for a Document Recipient to implement. </w:t>
      </w:r>
      <w:r w:rsidR="00E21C6E" w:rsidRPr="00A43C98">
        <w:t>Does IHE</w:t>
      </w:r>
      <w:r w:rsidRPr="00A43C98">
        <w:t xml:space="preserve"> need to </w:t>
      </w:r>
      <w:r w:rsidR="009552D3" w:rsidRPr="00A43C98">
        <w:t xml:space="preserve">define </w:t>
      </w:r>
      <w:r w:rsidRPr="00A43C98">
        <w:t>a Create Document type transaction so that the Document Source could publish before using references in the Provide Document Bundle Transaction</w:t>
      </w:r>
      <w:r w:rsidR="005A66B5" w:rsidRPr="00A43C98">
        <w:t>?</w:t>
      </w:r>
      <w:r w:rsidRPr="00A43C98">
        <w:t xml:space="preserve"> Resolution: there is expectation of supporting this in the future.</w:t>
      </w:r>
    </w:p>
    <w:p w14:paraId="08830EB9" w14:textId="3B4D7D78" w:rsidR="00E21C6E" w:rsidRPr="00A43C98" w:rsidRDefault="004A0B92" w:rsidP="004A0B92">
      <w:pPr>
        <w:pStyle w:val="ListBullet2"/>
      </w:pPr>
      <w:r w:rsidRPr="00A43C98">
        <w:t>MHD_031: This version of MHD support</w:t>
      </w:r>
      <w:r w:rsidR="00705DCF" w:rsidRPr="00A43C98">
        <w:t>s</w:t>
      </w:r>
      <w:r w:rsidRPr="00A43C98">
        <w:t xml:space="preserve"> Replace operations. </w:t>
      </w:r>
    </w:p>
    <w:p w14:paraId="22B664E6" w14:textId="0F62AD45" w:rsidR="00E21C6E" w:rsidRPr="00A43C98" w:rsidRDefault="004A0B92" w:rsidP="004A0B92">
      <w:pPr>
        <w:pStyle w:val="ListBullet2"/>
      </w:pPr>
      <w:r w:rsidRPr="00A43C98">
        <w:t>MHD_032: This version of MHD support</w:t>
      </w:r>
      <w:r w:rsidR="00705DCF" w:rsidRPr="00A43C98">
        <w:t>s</w:t>
      </w:r>
      <w:r w:rsidRPr="00A43C98">
        <w:t xml:space="preserve"> other Association types. </w:t>
      </w:r>
    </w:p>
    <w:p w14:paraId="6C48F6C3" w14:textId="78F34593" w:rsidR="00EC6F8C" w:rsidRPr="00A43C98" w:rsidRDefault="004A0B92" w:rsidP="006053DF">
      <w:pPr>
        <w:pStyle w:val="ListBullet2"/>
      </w:pPr>
      <w:r w:rsidRPr="00A43C98">
        <w:t xml:space="preserve">MHD_033: This version of MHD </w:t>
      </w:r>
      <w:r w:rsidR="00777C61" w:rsidRPr="00A43C98">
        <w:t>provides only minimal</w:t>
      </w:r>
      <w:r w:rsidRPr="00A43C98">
        <w:t xml:space="preserve"> support </w:t>
      </w:r>
      <w:r w:rsidR="009552D3" w:rsidRPr="00A43C98">
        <w:t>for Folders</w:t>
      </w:r>
      <w:r w:rsidRPr="00A43C98">
        <w:t xml:space="preserve">. </w:t>
      </w:r>
      <w:r w:rsidR="00777C61" w:rsidRPr="00A43C98">
        <w:t xml:space="preserve">A Document Source can create Folders, </w:t>
      </w:r>
      <w:r w:rsidR="009552D3" w:rsidRPr="00A43C98">
        <w:t>and update</w:t>
      </w:r>
      <w:r w:rsidR="00777C61" w:rsidRPr="00A43C98">
        <w:t xml:space="preserve"> Folder</w:t>
      </w:r>
      <w:r w:rsidR="009552D3" w:rsidRPr="00A43C98">
        <w:t>s</w:t>
      </w:r>
      <w:r w:rsidR="00777C61" w:rsidRPr="00A43C98">
        <w:t xml:space="preserve">. A Document Responder can return Folders related to other queries. </w:t>
      </w:r>
      <w:r w:rsidR="009552D3" w:rsidRPr="00A43C98">
        <w:t>However,</w:t>
      </w:r>
      <w:r w:rsidR="00777C61" w:rsidRPr="00A43C98">
        <w:t xml:space="preserve"> there is no defined method to search for Folders. Searching for Folders, as </w:t>
      </w:r>
      <w:r w:rsidR="009552D3" w:rsidRPr="00A43C98">
        <w:t>FHIR List resources</w:t>
      </w:r>
      <w:r w:rsidR="00777C61" w:rsidRPr="00A43C98">
        <w:t>, should be obvious</w:t>
      </w:r>
      <w:r w:rsidRPr="00A43C98">
        <w:t>.</w:t>
      </w:r>
      <w:r w:rsidR="00777C61" w:rsidRPr="00A43C98">
        <w:t xml:space="preserve"> </w:t>
      </w:r>
    </w:p>
    <w:p w14:paraId="5E071151" w14:textId="0A5D1C3A" w:rsidR="00EC6F8C" w:rsidRPr="00A43C98" w:rsidRDefault="00EC6F8C" w:rsidP="00EC6F8C">
      <w:pPr>
        <w:pStyle w:val="ListBullet2"/>
      </w:pPr>
      <w:r w:rsidRPr="00A43C98">
        <w:t xml:space="preserve">MHD_025: This version </w:t>
      </w:r>
      <w:r w:rsidR="00672035" w:rsidRPr="00A43C98">
        <w:t xml:space="preserve">of MHD </w:t>
      </w:r>
      <w:r w:rsidRPr="00A43C98">
        <w:t>is based on HL7 FHIR DSTU</w:t>
      </w:r>
      <w:r w:rsidR="00997D8E" w:rsidRPr="00A43C98">
        <w:t>2</w:t>
      </w:r>
      <w:r w:rsidRPr="00A43C98">
        <w:t xml:space="preserve">. Lessons learned </w:t>
      </w:r>
      <w:r w:rsidR="00997D8E" w:rsidRPr="00A43C98">
        <w:t xml:space="preserve">were </w:t>
      </w:r>
      <w:r w:rsidRPr="00A43C98">
        <w:t xml:space="preserve">folded into HL7 FHIR for DSTU2 under </w:t>
      </w:r>
      <w:r w:rsidR="009552D3" w:rsidRPr="00A43C98">
        <w:t>a joint effort</w:t>
      </w:r>
      <w:r w:rsidR="00997D8E" w:rsidRPr="00A43C98">
        <w:t xml:space="preserve"> of </w:t>
      </w:r>
      <w:r w:rsidRPr="00A43C98">
        <w:t>IHE</w:t>
      </w:r>
      <w:r w:rsidR="00997D8E" w:rsidRPr="00A43C98">
        <w:t xml:space="preserve"> and </w:t>
      </w:r>
      <w:r w:rsidRPr="00A43C98">
        <w:t xml:space="preserve">HL7. </w:t>
      </w:r>
      <w:r w:rsidR="00672035" w:rsidRPr="00A43C98">
        <w:t>R</w:t>
      </w:r>
      <w:r w:rsidRPr="00A43C98">
        <w:t>evision</w:t>
      </w:r>
      <w:r w:rsidR="00672035" w:rsidRPr="00A43C98">
        <w:t>s</w:t>
      </w:r>
      <w:r w:rsidRPr="00A43C98">
        <w:t xml:space="preserve"> </w:t>
      </w:r>
      <w:r w:rsidR="00997D8E" w:rsidRPr="00A43C98">
        <w:t xml:space="preserve">of MHD </w:t>
      </w:r>
      <w:r w:rsidR="00672035" w:rsidRPr="00A43C98">
        <w:t xml:space="preserve">are </w:t>
      </w:r>
      <w:r w:rsidRPr="00A43C98">
        <w:t>not expected to be backward compatible, until FHIR goes normative and MHD goes Final Text.</w:t>
      </w:r>
    </w:p>
    <w:p w14:paraId="50304863" w14:textId="0504A37E" w:rsidR="00EC6F8C" w:rsidRPr="00A43C98" w:rsidRDefault="00EC6F8C" w:rsidP="00EC6F8C">
      <w:pPr>
        <w:pStyle w:val="ListBullet2"/>
      </w:pPr>
      <w:r w:rsidRPr="00A43C98">
        <w:t xml:space="preserve">MHD_026: </w:t>
      </w:r>
      <w:r w:rsidR="00F70E67" w:rsidRPr="00A43C98">
        <w:t>DSTU2 has aligned</w:t>
      </w:r>
      <w:r w:rsidRPr="00A43C98">
        <w:t xml:space="preserve"> the use of typeCode as DocumentReference.type, and classCode as DocumentReference.class. </w:t>
      </w:r>
    </w:p>
    <w:p w14:paraId="793945AE" w14:textId="27D622E5" w:rsidR="00EC6F8C" w:rsidRPr="00A43C98" w:rsidRDefault="00EC6F8C" w:rsidP="00EC6F8C">
      <w:pPr>
        <w:pStyle w:val="ListBullet2"/>
      </w:pPr>
      <w:r w:rsidRPr="00A43C98">
        <w:t xml:space="preserve">MHD_030: </w:t>
      </w:r>
      <w:r w:rsidR="00F70E67" w:rsidRPr="00A43C98">
        <w:t>Include support for ReferenceIdList</w:t>
      </w:r>
    </w:p>
    <w:p w14:paraId="02FAFBBC" w14:textId="3397A742" w:rsidR="00EC6F8C" w:rsidRPr="00A43C98" w:rsidRDefault="00EC6F8C" w:rsidP="00EC6F8C">
      <w:pPr>
        <w:pStyle w:val="ListBullet2"/>
      </w:pPr>
      <w:r w:rsidRPr="00A43C98">
        <w:t xml:space="preserve">MHD_034: </w:t>
      </w:r>
      <w:del w:id="32" w:author="John Moehrke" w:date="2020-05-22T09:29:00Z">
        <w:r w:rsidRPr="00A43C98" w:rsidDel="00B62574">
          <w:delText>This version</w:delText>
        </w:r>
      </w:del>
      <w:ins w:id="33" w:author="John Moehrke" w:date="2020-05-22T09:29:00Z">
        <w:r w:rsidR="00B62574">
          <w:t xml:space="preserve">MHD updated in 2020 includes an </w:t>
        </w:r>
      </w:ins>
      <w:ins w:id="34" w:author="John Moehrke" w:date="2020-05-22T09:30:00Z">
        <w:r w:rsidR="00B62574">
          <w:t>“</w:t>
        </w:r>
      </w:ins>
      <w:ins w:id="35" w:author="John Moehrke" w:date="2020-05-22T09:29:00Z">
        <w:r w:rsidR="00B62574">
          <w:t>UnContained References Option” to enable use-cases where known references are managed over their lifecycle and thus contained is not helpful. This option</w:t>
        </w:r>
      </w:ins>
      <w:del w:id="36" w:author="John Moehrke" w:date="2020-05-22T09:29:00Z">
        <w:r w:rsidRPr="00A43C98" w:rsidDel="00B62574">
          <w:delText xml:space="preserve"> </w:delText>
        </w:r>
      </w:del>
      <w:del w:id="37" w:author="John Moehrke" w:date="2020-05-22T09:30:00Z">
        <w:r w:rsidRPr="00A43C98" w:rsidDel="00B62574">
          <w:delText xml:space="preserve">of MHD </w:delText>
        </w:r>
      </w:del>
      <w:ins w:id="38" w:author="John Moehrke" w:date="2020-05-22T09:30:00Z">
        <w:r w:rsidR="00B62574">
          <w:t xml:space="preserve"> </w:t>
        </w:r>
      </w:ins>
      <w:r w:rsidRPr="00A43C98">
        <w:t xml:space="preserve">identifies </w:t>
      </w:r>
      <w:r w:rsidR="00DC2954" w:rsidRPr="00A43C98">
        <w:t>source</w:t>
      </w:r>
      <w:r w:rsidRPr="00A43C98">
        <w:t>Patient</w:t>
      </w:r>
      <w:ins w:id="39" w:author="John Moehrke" w:date="2020-05-22T09:30:00Z">
        <w:r w:rsidR="00B62574">
          <w:t>Info, Authenticator,</w:t>
        </w:r>
      </w:ins>
      <w:r w:rsidRPr="00A43C98">
        <w:t xml:space="preserve"> and Author resources </w:t>
      </w:r>
      <w:del w:id="40" w:author="John Moehrke" w:date="2020-05-22T09:30:00Z">
        <w:r w:rsidRPr="00A43C98" w:rsidDel="00B62574">
          <w:delText xml:space="preserve">as contained </w:delText>
        </w:r>
      </w:del>
      <w:r w:rsidRPr="00A43C98">
        <w:t>within the Do</w:t>
      </w:r>
      <w:r w:rsidR="005A66B5" w:rsidRPr="00A43C98">
        <w:t>cu</w:t>
      </w:r>
      <w:r w:rsidRPr="00A43C98">
        <w:t>mentReference, and DocumentManifest</w:t>
      </w:r>
      <w:del w:id="41" w:author="John Moehrke" w:date="2020-05-22T09:31:00Z">
        <w:r w:rsidRPr="00A43C98" w:rsidDel="00B62574">
          <w:delText>. As FHIR defines ‘contained’ resources</w:delText>
        </w:r>
        <w:r w:rsidR="00672035" w:rsidRPr="00A43C98" w:rsidDel="00B62574">
          <w:delText>,</w:delText>
        </w:r>
        <w:r w:rsidRPr="00A43C98" w:rsidDel="00B62574">
          <w:delText xml:space="preserve"> these have no existence outside of their containment and are carried only within the original resource </w:delText>
        </w:r>
        <w:r w:rsidR="00672035" w:rsidRPr="00A43C98" w:rsidDel="00B62574">
          <w:delText xml:space="preserve">in which </w:delText>
        </w:r>
        <w:r w:rsidRPr="00A43C98" w:rsidDel="00B62574">
          <w:delText>they were contained. This works well to support the XDS method of revision on DocumentEntry and SubmissionSet. This presents a conflict with the XDS Affinity Domain</w:delText>
        </w:r>
        <w:r w:rsidR="00672035" w:rsidRPr="00A43C98" w:rsidDel="00B62574">
          <w:delText>-</w:delText>
        </w:r>
        <w:r w:rsidRPr="00A43C98" w:rsidDel="00B62574">
          <w:delText>managed Patient identity. We need experience on how to resolve</w:delText>
        </w:r>
      </w:del>
      <w:r w:rsidRPr="00A43C98">
        <w:t>.</w:t>
      </w:r>
    </w:p>
    <w:p w14:paraId="33F24EBF" w14:textId="33E4B345" w:rsidR="00EC6F8C" w:rsidRPr="00A43C98" w:rsidRDefault="00EC6F8C" w:rsidP="00EC6F8C">
      <w:pPr>
        <w:pStyle w:val="ListBullet2"/>
      </w:pPr>
      <w:r w:rsidRPr="00A43C98">
        <w:t xml:space="preserve">MHD_035: FHIR does not provide an ad-hoc metadata extension mechanism like custom slots in XDS. </w:t>
      </w:r>
    </w:p>
    <w:p w14:paraId="563244C4" w14:textId="77777777" w:rsidR="00750144" w:rsidRPr="00A43C98" w:rsidRDefault="00750144" w:rsidP="00546826">
      <w:pPr>
        <w:pStyle w:val="BodyText"/>
      </w:pPr>
      <w:bookmarkStart w:id="42" w:name="_Toc330471328"/>
      <w:bookmarkStart w:id="43" w:name="_Toc473170358"/>
      <w:bookmarkStart w:id="44" w:name="_Toc504625755"/>
      <w:bookmarkStart w:id="45" w:name="_Toc530206508"/>
      <w:bookmarkStart w:id="46" w:name="_Toc1388428"/>
      <w:bookmarkStart w:id="47" w:name="_Toc1388582"/>
      <w:bookmarkStart w:id="48" w:name="_Toc1456609"/>
      <w:bookmarkStart w:id="49" w:name="_Toc37034634"/>
      <w:bookmarkStart w:id="50" w:name="_Toc38846112"/>
      <w:bookmarkEnd w:id="30"/>
      <w:bookmarkEnd w:id="31"/>
      <w:r w:rsidRPr="00A43C98">
        <w:br w:type="page"/>
      </w:r>
    </w:p>
    <w:p w14:paraId="705D2998" w14:textId="486B4491" w:rsidR="00776C2E" w:rsidRPr="00A43C98" w:rsidRDefault="00776C2E" w:rsidP="00C9425E">
      <w:pPr>
        <w:pStyle w:val="PartTitle"/>
        <w:pageBreakBefore w:val="0"/>
      </w:pPr>
      <w:bookmarkStart w:id="51" w:name="_Toc2340409"/>
      <w:r w:rsidRPr="00A43C98">
        <w:lastRenderedPageBreak/>
        <w:t>Volume 1 – Profiles</w:t>
      </w:r>
      <w:bookmarkEnd w:id="42"/>
      <w:bookmarkEnd w:id="51"/>
    </w:p>
    <w:p w14:paraId="41119618" w14:textId="77777777" w:rsidR="00776C2E" w:rsidRPr="00A43C98" w:rsidRDefault="00776C2E" w:rsidP="00A239AB">
      <w:pPr>
        <w:pStyle w:val="BodyText"/>
      </w:pPr>
    </w:p>
    <w:p w14:paraId="5AB7E385" w14:textId="1EB84643" w:rsidR="00776C2E" w:rsidRPr="00A43C98" w:rsidRDefault="00776C2E" w:rsidP="008E441F">
      <w:pPr>
        <w:pStyle w:val="EditorInstructions"/>
      </w:pPr>
      <w:r w:rsidRPr="00A43C98">
        <w:t>Add Section 33</w:t>
      </w:r>
    </w:p>
    <w:p w14:paraId="5BA0461F" w14:textId="77777777" w:rsidR="00776C2E" w:rsidRPr="00A43C98" w:rsidRDefault="00776C2E" w:rsidP="003C1EFB">
      <w:pPr>
        <w:pStyle w:val="Heading1"/>
        <w:pageBreakBefore w:val="0"/>
        <w:numPr>
          <w:ilvl w:val="0"/>
          <w:numId w:val="0"/>
        </w:numPr>
        <w:rPr>
          <w:noProof w:val="0"/>
        </w:rPr>
      </w:pPr>
      <w:bookmarkStart w:id="52" w:name="_Toc330471329"/>
      <w:bookmarkStart w:id="53" w:name="_Toc2340410"/>
      <w:r w:rsidRPr="00A43C98">
        <w:rPr>
          <w:noProof w:val="0"/>
        </w:rPr>
        <w:t>33 Mobile access to Health Documents (MHD) Profile</w:t>
      </w:r>
      <w:bookmarkEnd w:id="52"/>
      <w:bookmarkEnd w:id="53"/>
    </w:p>
    <w:p w14:paraId="2EAF072D" w14:textId="5C32C5C8" w:rsidR="00776C2E" w:rsidRPr="00A43C98" w:rsidRDefault="00776C2E" w:rsidP="00EB5E62">
      <w:pPr>
        <w:pStyle w:val="BodyText"/>
      </w:pPr>
      <w:r w:rsidRPr="00A43C98">
        <w:t xml:space="preserve">Applications specific to </w:t>
      </w:r>
      <w:r w:rsidR="00B8444F" w:rsidRPr="00A43C98">
        <w:t>resource</w:t>
      </w:r>
      <w:r w:rsidR="001147EB" w:rsidRPr="00A43C98">
        <w:t>-</w:t>
      </w:r>
      <w:r w:rsidR="00B8444F" w:rsidRPr="00A43C98">
        <w:t xml:space="preserve">constrained and </w:t>
      </w:r>
      <w:r w:rsidRPr="00A43C98">
        <w:t>mobile device</w:t>
      </w:r>
      <w:r w:rsidR="00B8444F" w:rsidRPr="00A43C98">
        <w:t>s</w:t>
      </w:r>
      <w:r w:rsidRPr="00A43C98">
        <w:t xml:space="preserve"> </w:t>
      </w:r>
      <w:r w:rsidR="00B8444F" w:rsidRPr="00A43C98">
        <w:t xml:space="preserve">are </w:t>
      </w:r>
      <w:r w:rsidRPr="00A43C98">
        <w:t>an emerging platform for healthcare</w:t>
      </w:r>
      <w:r w:rsidR="001147EB" w:rsidRPr="00A43C98">
        <w:t>-</w:t>
      </w:r>
      <w:r w:rsidRPr="00A43C98">
        <w:t xml:space="preserve">enhancing software. </w:t>
      </w:r>
      <w:r w:rsidR="00A55E39" w:rsidRPr="00A43C98">
        <w:t xml:space="preserve">The MHD </w:t>
      </w:r>
      <w:r w:rsidR="000A643D" w:rsidRPr="00A43C98">
        <w:t>Profile</w:t>
      </w:r>
      <w:r w:rsidR="00A55E39" w:rsidRPr="00A43C98">
        <w:t xml:space="preserve"> is not limit</w:t>
      </w:r>
      <w:r w:rsidR="00121A08" w:rsidRPr="00A43C98">
        <w:t>ed to mobile devices, using the</w:t>
      </w:r>
      <w:r w:rsidR="00A55E39" w:rsidRPr="00A43C98">
        <w:t xml:space="preserve"> term </w:t>
      </w:r>
      <w:r w:rsidR="00121A08" w:rsidRPr="00A43C98">
        <w:t xml:space="preserve">“mobile” </w:t>
      </w:r>
      <w:r w:rsidR="00A55E39" w:rsidRPr="00A43C98">
        <w:t>only as a grouping for mobile applications, mobile devices or any other system</w:t>
      </w:r>
      <w:r w:rsidR="00B8444F" w:rsidRPr="00A43C98">
        <w:t>s</w:t>
      </w:r>
      <w:r w:rsidR="00A55E39" w:rsidRPr="00A43C98">
        <w:t xml:space="preserve"> that </w:t>
      </w:r>
      <w:r w:rsidR="00B8444F" w:rsidRPr="00A43C98">
        <w:t>are</w:t>
      </w:r>
      <w:r w:rsidR="00A55E39" w:rsidRPr="00A43C98">
        <w:t xml:space="preserve"> </w:t>
      </w:r>
      <w:r w:rsidRPr="00A43C98">
        <w:t>resource and platform</w:t>
      </w:r>
      <w:r w:rsidR="001147EB" w:rsidRPr="00A43C98">
        <w:t>-</w:t>
      </w:r>
      <w:r w:rsidRPr="00A43C98">
        <w:t>constrained</w:t>
      </w:r>
      <w:r w:rsidR="00330E84" w:rsidRPr="00A43C98">
        <w:t>.</w:t>
      </w:r>
      <w:r w:rsidRPr="00A43C98">
        <w:t xml:space="preserve"> </w:t>
      </w:r>
      <w:r w:rsidR="00330E84" w:rsidRPr="00A43C98">
        <w:t xml:space="preserve">These constraints may drive </w:t>
      </w:r>
      <w:r w:rsidRPr="00A43C98">
        <w:t>the implementer to use simpler network interface technology. There are numerous</w:t>
      </w:r>
      <w:r w:rsidR="000B0D04" w:rsidRPr="00A43C98">
        <w:t xml:space="preserve"> </w:t>
      </w:r>
      <w:r w:rsidR="00897F23" w:rsidRPr="00A43C98">
        <w:t xml:space="preserve">deployed </w:t>
      </w:r>
      <w:r w:rsidR="000B0D04" w:rsidRPr="00A43C98">
        <w:t>implementations of Document Sharing that</w:t>
      </w:r>
      <w:r w:rsidRPr="00A43C98">
        <w:t xml:space="preserve"> </w:t>
      </w:r>
      <w:r w:rsidR="000B0D04" w:rsidRPr="00A43C98">
        <w:t>need a simpler network interface technology</w:t>
      </w:r>
      <w:r w:rsidRPr="00A43C98">
        <w:t xml:space="preserve">, for example </w:t>
      </w:r>
      <w:r w:rsidR="001147EB" w:rsidRPr="00A43C98">
        <w:t xml:space="preserve">those </w:t>
      </w:r>
      <w:r w:rsidRPr="00A43C98">
        <w:t xml:space="preserve">hosted by a Health Information Exchange (HIE), large health provider electronic health record (EHR), or personal health record (PHR). </w:t>
      </w:r>
    </w:p>
    <w:p w14:paraId="0BB3231E" w14:textId="6F8444E7" w:rsidR="00776C2E" w:rsidRPr="00A43C98" w:rsidRDefault="00776C2E" w:rsidP="00EB5E62">
      <w:pPr>
        <w:pStyle w:val="BodyText"/>
      </w:pPr>
      <w:r w:rsidRPr="00A43C98">
        <w:t xml:space="preserve">The Mobile access to Health Documents (MHD) </w:t>
      </w:r>
      <w:r w:rsidR="000A643D" w:rsidRPr="00A43C98">
        <w:t>Profile</w:t>
      </w:r>
      <w:r w:rsidRPr="00A43C98">
        <w:t xml:space="preserve"> defines one standardized interface to health documents </w:t>
      </w:r>
      <w:r w:rsidR="00A55E39" w:rsidRPr="00A43C98">
        <w:t>(a</w:t>
      </w:r>
      <w:r w:rsidR="000914B4" w:rsidRPr="00A43C98">
        <w:t>.</w:t>
      </w:r>
      <w:r w:rsidR="00A55E39" w:rsidRPr="00A43C98">
        <w:t>k</w:t>
      </w:r>
      <w:r w:rsidR="000914B4" w:rsidRPr="00A43C98">
        <w:t>.</w:t>
      </w:r>
      <w:r w:rsidR="00A55E39" w:rsidRPr="00A43C98">
        <w:t>a</w:t>
      </w:r>
      <w:r w:rsidR="000914B4" w:rsidRPr="00A43C98">
        <w:t>.</w:t>
      </w:r>
      <w:r w:rsidR="00A55E39" w:rsidRPr="00A43C98">
        <w:t xml:space="preserve"> an Application Programming Interface (API)) </w:t>
      </w:r>
      <w:r w:rsidRPr="00A43C98">
        <w:t>for use by mobile devices so that deployment of mobile applications is more consistent and reusable. In this context, mobile devices include tablets</w:t>
      </w:r>
      <w:r w:rsidR="000914B4" w:rsidRPr="00A43C98">
        <w:t>,</w:t>
      </w:r>
      <w:r w:rsidRPr="00A43C98">
        <w:t xml:space="preserve"> smartphones, </w:t>
      </w:r>
      <w:r w:rsidR="000914B4" w:rsidRPr="00A43C98">
        <w:t xml:space="preserve">and </w:t>
      </w:r>
      <w:r w:rsidRPr="00A43C98">
        <w:t xml:space="preserve">embedded devices </w:t>
      </w:r>
      <w:r w:rsidR="000914B4" w:rsidRPr="00A43C98">
        <w:t xml:space="preserve">including </w:t>
      </w:r>
      <w:r w:rsidRPr="00A43C98">
        <w:t xml:space="preserve">home-health devices. This profile is also applicable to </w:t>
      </w:r>
      <w:r w:rsidR="002D4FF1" w:rsidRPr="00A43C98">
        <w:t xml:space="preserve">more capable </w:t>
      </w:r>
      <w:r w:rsidRPr="00A43C98">
        <w:t xml:space="preserve">systems where needs are simple, such </w:t>
      </w:r>
      <w:r w:rsidR="000914B4" w:rsidRPr="00A43C98">
        <w:t xml:space="preserve">as </w:t>
      </w:r>
      <w:r w:rsidRPr="00A43C98">
        <w:t>pulling the latest summary for display. The critical aspects of the ‘mobile device’ are that it is resource</w:t>
      </w:r>
      <w:r w:rsidR="001147EB" w:rsidRPr="00A43C98">
        <w:t>-</w:t>
      </w:r>
      <w:r w:rsidRPr="00A43C98">
        <w:t xml:space="preserve">constrained, has a simple programming environment (e.g., JSON, </w:t>
      </w:r>
      <w:r w:rsidR="000914B4" w:rsidRPr="00A43C98">
        <w:t>JavaScript</w:t>
      </w:r>
      <w:r w:rsidRPr="00A43C98">
        <w:t xml:space="preserve">), simple </w:t>
      </w:r>
      <w:r w:rsidR="000914B4" w:rsidRPr="00A43C98">
        <w:t xml:space="preserve">protocol </w:t>
      </w:r>
      <w:r w:rsidRPr="00A43C98">
        <w:t>stack (e.g., HTTP), and simple display functionality (e.g., HTML browser). The goal is</w:t>
      </w:r>
      <w:r w:rsidR="006B3B14" w:rsidRPr="00A43C98">
        <w:t xml:space="preserve">, in part, to avoid burdening the client with </w:t>
      </w:r>
      <w:r w:rsidRPr="00A43C98">
        <w:t xml:space="preserve">additional libraries </w:t>
      </w:r>
      <w:r w:rsidR="00055B67" w:rsidRPr="00A43C98">
        <w:t>such as</w:t>
      </w:r>
      <w:r w:rsidR="000914B4" w:rsidRPr="00A43C98">
        <w:t xml:space="preserve"> those </w:t>
      </w:r>
      <w:r w:rsidRPr="00A43C98">
        <w:t xml:space="preserve">that are necessary to process SOAP, WSSE, MIME-Multipart, MTOM/XOP, </w:t>
      </w:r>
      <w:proofErr w:type="spellStart"/>
      <w:r w:rsidRPr="00A43C98">
        <w:t>ebRIM</w:t>
      </w:r>
      <w:proofErr w:type="spellEnd"/>
      <w:r w:rsidRPr="00A43C98">
        <w:t xml:space="preserve">, and multi-depth XML. </w:t>
      </w:r>
    </w:p>
    <w:p w14:paraId="7256DA3C" w14:textId="1096BC0A" w:rsidR="00776C2E" w:rsidRPr="00A43C98" w:rsidRDefault="00776C2E" w:rsidP="00EB5E62">
      <w:pPr>
        <w:pStyle w:val="BodyText"/>
      </w:pPr>
      <w:r w:rsidRPr="00A43C98">
        <w:t xml:space="preserve">The Mobile access to Health Documents (MHD) </w:t>
      </w:r>
      <w:r w:rsidR="000A643D" w:rsidRPr="00A43C98">
        <w:t>Profile</w:t>
      </w:r>
      <w:r w:rsidRPr="00A43C98">
        <w:t xml:space="preserve"> defines one </w:t>
      </w:r>
      <w:r w:rsidR="001147EB" w:rsidRPr="00A43C98">
        <w:t>pair</w:t>
      </w:r>
      <w:r w:rsidRPr="00A43C98">
        <w:t xml:space="preserve"> of actors and a transaction to submit</w:t>
      </w:r>
      <w:r w:rsidR="00A55E39" w:rsidRPr="00A43C98">
        <w:t xml:space="preserve"> or push</w:t>
      </w:r>
      <w:r w:rsidRPr="00A43C98">
        <w:t xml:space="preserve"> new </w:t>
      </w:r>
      <w:r w:rsidR="002D4FF1" w:rsidRPr="00A43C98">
        <w:t>“</w:t>
      </w:r>
      <w:r w:rsidRPr="00A43C98">
        <w:t>document entr</w:t>
      </w:r>
      <w:r w:rsidR="000914B4" w:rsidRPr="00A43C98">
        <w:t>ies</w:t>
      </w:r>
      <w:r w:rsidR="002D4FF1" w:rsidRPr="00A43C98">
        <w:t>”</w:t>
      </w:r>
      <w:r w:rsidR="00D56376" w:rsidRPr="00A43C98">
        <w:t xml:space="preserve"> </w:t>
      </w:r>
      <w:r w:rsidRPr="00A43C98">
        <w:t xml:space="preserve">from the mobile device to a receiving system. </w:t>
      </w:r>
      <w:r w:rsidR="00D50FA6" w:rsidRPr="00A43C98">
        <w:t>An</w:t>
      </w:r>
      <w:r w:rsidRPr="00A43C98">
        <w:t xml:space="preserve">other set of actors and transactions is used to </w:t>
      </w:r>
      <w:r w:rsidR="000914B4" w:rsidRPr="00A43C98">
        <w:t>query</w:t>
      </w:r>
      <w:r w:rsidR="00D36DA6" w:rsidRPr="00A43C98">
        <w:t xml:space="preserve"> </w:t>
      </w:r>
      <w:r w:rsidRPr="00A43C98">
        <w:t xml:space="preserve">a list of </w:t>
      </w:r>
      <w:r w:rsidR="002D4FF1" w:rsidRPr="00A43C98">
        <w:t>“</w:t>
      </w:r>
      <w:r w:rsidRPr="00A43C98">
        <w:t>document entries</w:t>
      </w:r>
      <w:r w:rsidR="002D4FF1" w:rsidRPr="00A43C98">
        <w:t>”</w:t>
      </w:r>
      <w:r w:rsidRPr="00A43C98">
        <w:t xml:space="preserve"> </w:t>
      </w:r>
      <w:r w:rsidR="002D4FF1" w:rsidRPr="00A43C98">
        <w:t>having</w:t>
      </w:r>
      <w:r w:rsidRPr="00A43C98">
        <w:t xml:space="preserve"> </w:t>
      </w:r>
      <w:r w:rsidR="000914B4" w:rsidRPr="00A43C98">
        <w:t xml:space="preserve">specific </w:t>
      </w:r>
      <w:r w:rsidRPr="00A43C98">
        <w:t>metadata, and to retrieve a document</w:t>
      </w:r>
      <w:r w:rsidR="00200C71" w:rsidRPr="00A43C98">
        <w:t xml:space="preserve">. </w:t>
      </w:r>
    </w:p>
    <w:p w14:paraId="2C971052" w14:textId="759A24FC" w:rsidR="001147EB" w:rsidRPr="00A43C98" w:rsidRDefault="00137A27" w:rsidP="00EB5E62">
      <w:pPr>
        <w:pStyle w:val="BodyText"/>
      </w:pPr>
      <w:r w:rsidRPr="00A43C98">
        <w:t>This profile leverages the metadata concepts from XDS but simplifies</w:t>
      </w:r>
      <w:r w:rsidR="00776C2E" w:rsidRPr="00A43C98">
        <w:t xml:space="preserve"> the </w:t>
      </w:r>
      <w:r w:rsidR="00C078A9" w:rsidRPr="00A43C98">
        <w:t xml:space="preserve">transaction </w:t>
      </w:r>
      <w:r w:rsidR="00776C2E" w:rsidRPr="00A43C98">
        <w:t xml:space="preserve">requirements for access by mobile devices. </w:t>
      </w:r>
    </w:p>
    <w:p w14:paraId="08FF33AD" w14:textId="32F67A86" w:rsidR="00776C2E" w:rsidRPr="00A43C98" w:rsidRDefault="00776C2E" w:rsidP="00EB5E62">
      <w:pPr>
        <w:pStyle w:val="BodyText"/>
      </w:pPr>
      <w:r w:rsidRPr="00A43C98">
        <w:t xml:space="preserve">The MHD </w:t>
      </w:r>
      <w:r w:rsidR="000A643D" w:rsidRPr="00A43C98">
        <w:t>Profile</w:t>
      </w:r>
      <w:r w:rsidRPr="00A43C98">
        <w:t xml:space="preserve"> does not replace XDS. </w:t>
      </w:r>
      <w:r w:rsidR="00D50FA6" w:rsidRPr="00A43C98">
        <w:t>Rather, it</w:t>
      </w:r>
      <w:r w:rsidRPr="00A43C98">
        <w:t xml:space="preserve"> enables simplified access by mobile devices to an XDS (or a similar) document management environment containing health information.</w:t>
      </w:r>
    </w:p>
    <w:p w14:paraId="34C73129" w14:textId="0C1AD2E0" w:rsidR="00885961" w:rsidRPr="00A43C98" w:rsidRDefault="00885961" w:rsidP="00EB5E62">
      <w:pPr>
        <w:pStyle w:val="BodyText"/>
      </w:pPr>
      <w:r w:rsidRPr="00A43C98">
        <w:t xml:space="preserve">The Mobile Cross-Enterprise Document Data Element Extraction (mXDE) </w:t>
      </w:r>
      <w:r w:rsidR="005B5ECF" w:rsidRPr="00A43C98">
        <w:t>Profile</w:t>
      </w:r>
      <w:r w:rsidRPr="00A43C98">
        <w:t xml:space="preserve"> </w:t>
      </w:r>
      <w:r w:rsidR="000F0002" w:rsidRPr="00A43C98">
        <w:t>combines MHD</w:t>
      </w:r>
      <w:r w:rsidRPr="00A43C98">
        <w:t xml:space="preserve"> with the </w:t>
      </w:r>
      <w:r w:rsidR="00177CCC" w:rsidRPr="00A43C98">
        <w:t xml:space="preserve">PCC </w:t>
      </w:r>
      <w:r w:rsidRPr="00A43C98">
        <w:t xml:space="preserve">Query for Existing Data for Mobile (QEDm) </w:t>
      </w:r>
      <w:r w:rsidR="00177CCC" w:rsidRPr="00A43C98">
        <w:t xml:space="preserve">Profile </w:t>
      </w:r>
      <w:r w:rsidRPr="00A43C98">
        <w:t>to provide element level access to the medical information available in a Document Sharing exchange.</w:t>
      </w:r>
    </w:p>
    <w:p w14:paraId="416E1B56" w14:textId="77777777" w:rsidR="00776C2E" w:rsidRPr="00A43C98" w:rsidRDefault="00776C2E" w:rsidP="00D91815">
      <w:pPr>
        <w:pStyle w:val="Heading2"/>
        <w:numPr>
          <w:ilvl w:val="0"/>
          <w:numId w:val="0"/>
        </w:numPr>
        <w:rPr>
          <w:noProof w:val="0"/>
        </w:rPr>
      </w:pPr>
      <w:bookmarkStart w:id="54" w:name="_Toc330471330"/>
      <w:bookmarkStart w:id="55" w:name="_Toc2340411"/>
      <w:r w:rsidRPr="00A43C98">
        <w:rPr>
          <w:noProof w:val="0"/>
        </w:rPr>
        <w:t>33.1 MHD Actors, Transactions</w:t>
      </w:r>
      <w:bookmarkEnd w:id="43"/>
      <w:bookmarkEnd w:id="44"/>
      <w:bookmarkEnd w:id="45"/>
      <w:bookmarkEnd w:id="46"/>
      <w:bookmarkEnd w:id="47"/>
      <w:bookmarkEnd w:id="48"/>
      <w:bookmarkEnd w:id="49"/>
      <w:bookmarkEnd w:id="50"/>
      <w:r w:rsidRPr="00A43C98">
        <w:rPr>
          <w:noProof w:val="0"/>
        </w:rPr>
        <w:t>, and Content Modules</w:t>
      </w:r>
      <w:bookmarkStart w:id="56" w:name="_Toc473170359"/>
      <w:bookmarkStart w:id="57" w:name="_Toc504625756"/>
      <w:bookmarkStart w:id="58" w:name="_Toc530206509"/>
      <w:bookmarkStart w:id="59" w:name="_Toc1388429"/>
      <w:bookmarkStart w:id="60" w:name="_Toc1388583"/>
      <w:bookmarkStart w:id="61" w:name="_Toc1456610"/>
      <w:bookmarkStart w:id="62" w:name="_Toc37034635"/>
      <w:bookmarkStart w:id="63" w:name="_Toc38846113"/>
      <w:bookmarkEnd w:id="54"/>
      <w:bookmarkEnd w:id="55"/>
    </w:p>
    <w:p w14:paraId="1244858A" w14:textId="2B6DAEC6" w:rsidR="00776C2E" w:rsidRPr="00A43C98" w:rsidRDefault="00776C2E">
      <w:pPr>
        <w:pStyle w:val="BodyText"/>
      </w:pPr>
      <w:r w:rsidRPr="00A43C98">
        <w:t>Figure 33.1-1 shows the actors directly involved in the MHD Profile and the relevant transactions between them.</w:t>
      </w:r>
    </w:p>
    <w:p w14:paraId="6B58F384" w14:textId="77777777" w:rsidR="00F8171B" w:rsidRPr="00A43C98" w:rsidRDefault="00F8171B">
      <w:pPr>
        <w:pStyle w:val="BodyText"/>
      </w:pPr>
    </w:p>
    <w:p w14:paraId="085ED059" w14:textId="7D11604F" w:rsidR="00A5461A" w:rsidRPr="00A43C98" w:rsidRDefault="00A5461A" w:rsidP="00354499">
      <w:pPr>
        <w:pStyle w:val="BodyText"/>
        <w:jc w:val="center"/>
      </w:pPr>
      <w:r w:rsidRPr="00A43C98">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B961AA" w:rsidRPr="00354499" w:rsidRDefault="00B961AA"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B961AA" w:rsidRPr="00354499" w:rsidRDefault="00B961AA"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B961AA" w:rsidRPr="00354499" w:rsidRDefault="00B961A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B961AA" w:rsidRPr="00354499" w:rsidRDefault="00B961A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B961AA" w:rsidRPr="00354499" w:rsidRDefault="00B961A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B961AA" w:rsidRPr="00354499" w:rsidRDefault="00B961AA"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B961AA" w:rsidRDefault="00B961AA"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B961AA" w:rsidRPr="00354499" w:rsidRDefault="00B961AA"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B961AA" w:rsidRPr="00354499" w:rsidRDefault="00B961AA"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B961AA" w:rsidRPr="00354499" w:rsidRDefault="00B961AA"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B961AA" w:rsidRPr="00354499" w:rsidRDefault="00B961A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B961AA" w:rsidRPr="00354499" w:rsidRDefault="00B961A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B961AA" w:rsidRPr="00354499" w:rsidRDefault="00B961A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B961AA" w:rsidRPr="00354499" w:rsidRDefault="00B961AA"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B961AA" w:rsidRDefault="00B961AA"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B961AA" w:rsidRPr="00354499" w:rsidRDefault="00B961AA"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D89AD7F" w14:textId="77777777" w:rsidR="00F8171B" w:rsidRPr="00A43C98" w:rsidRDefault="00F8171B" w:rsidP="00F8171B">
      <w:pPr>
        <w:pStyle w:val="FigureTitle"/>
        <w:rPr>
          <w:noProof w:val="0"/>
        </w:rPr>
      </w:pPr>
      <w:r w:rsidRPr="00A43C98">
        <w:rPr>
          <w:noProof w:val="0"/>
        </w:rPr>
        <w:t>Figure 33.1-1: MHD Actor Diagram</w:t>
      </w:r>
    </w:p>
    <w:p w14:paraId="34AF36A4" w14:textId="4E4D9425" w:rsidR="00776C2E" w:rsidRPr="00A43C98" w:rsidRDefault="00776C2E">
      <w:pPr>
        <w:pStyle w:val="BodyText"/>
      </w:pPr>
      <w:r w:rsidRPr="00A43C98">
        <w:t xml:space="preserve">Table 33.1-1 lists the transactions for each actor directly involved in the MHD Profile. </w:t>
      </w:r>
      <w:r w:rsidR="00C078A9" w:rsidRPr="00A43C98">
        <w:t>T</w:t>
      </w:r>
      <w:r w:rsidRPr="00A43C98">
        <w:t>o claim support of this Profile, an implementation of an actor must perform the required transactions (labeled “R”) and may support the optional transactions (labeled “O”)</w:t>
      </w:r>
      <w:r w:rsidR="00200C71" w:rsidRPr="00A43C98">
        <w:t xml:space="preserve">. </w:t>
      </w:r>
      <w:r w:rsidRPr="00A43C98">
        <w:t>Actor groupings are further described in Section 33.3.</w:t>
      </w:r>
    </w:p>
    <w:p w14:paraId="40CFF085" w14:textId="77777777" w:rsidR="00776C2E" w:rsidRPr="00A43C98" w:rsidRDefault="00776C2E" w:rsidP="00C56183">
      <w:pPr>
        <w:pStyle w:val="TableTitle"/>
        <w:rPr>
          <w:noProof w:val="0"/>
        </w:rPr>
      </w:pPr>
      <w:r w:rsidRPr="00A43C98">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A43C98" w14:paraId="0CAB47A8" w14:textId="77777777" w:rsidTr="00F2402D">
        <w:trPr>
          <w:tblHeader/>
        </w:trPr>
        <w:tc>
          <w:tcPr>
            <w:tcW w:w="2731" w:type="dxa"/>
            <w:shd w:val="pct15" w:color="auto" w:fill="FFFFFF"/>
          </w:tcPr>
          <w:p w14:paraId="044AE7FA" w14:textId="77777777" w:rsidR="00776C2E" w:rsidRPr="00A43C98" w:rsidRDefault="00776C2E" w:rsidP="00F2402D">
            <w:pPr>
              <w:pStyle w:val="TableEntryHeader"/>
            </w:pPr>
            <w:r w:rsidRPr="00A43C98">
              <w:t>Actors</w:t>
            </w:r>
          </w:p>
        </w:tc>
        <w:tc>
          <w:tcPr>
            <w:tcW w:w="3047" w:type="dxa"/>
            <w:shd w:val="pct15" w:color="auto" w:fill="FFFFFF"/>
          </w:tcPr>
          <w:p w14:paraId="48B20423" w14:textId="77777777" w:rsidR="00776C2E" w:rsidRPr="00A43C98" w:rsidRDefault="00776C2E" w:rsidP="00F2402D">
            <w:pPr>
              <w:pStyle w:val="TableEntryHeader"/>
            </w:pPr>
            <w:r w:rsidRPr="00A43C98">
              <w:t xml:space="preserve">Transactions </w:t>
            </w:r>
          </w:p>
        </w:tc>
        <w:tc>
          <w:tcPr>
            <w:tcW w:w="1440" w:type="dxa"/>
            <w:shd w:val="pct15" w:color="auto" w:fill="FFFFFF"/>
          </w:tcPr>
          <w:p w14:paraId="705593E5" w14:textId="77777777" w:rsidR="00776C2E" w:rsidRPr="00A43C98" w:rsidRDefault="00776C2E" w:rsidP="00F2402D">
            <w:pPr>
              <w:pStyle w:val="TableEntryHeader"/>
            </w:pPr>
            <w:r w:rsidRPr="00A43C98">
              <w:t>Optionality</w:t>
            </w:r>
          </w:p>
        </w:tc>
        <w:tc>
          <w:tcPr>
            <w:tcW w:w="1530" w:type="dxa"/>
            <w:shd w:val="pct15" w:color="auto" w:fill="FFFFFF"/>
          </w:tcPr>
          <w:p w14:paraId="1E17A896" w14:textId="77777777" w:rsidR="00776C2E" w:rsidRPr="00A43C98" w:rsidRDefault="00776C2E" w:rsidP="00F2402D">
            <w:pPr>
              <w:pStyle w:val="TableEntryHeader"/>
            </w:pPr>
            <w:r w:rsidRPr="00A43C98">
              <w:t>Section in Vol. 2</w:t>
            </w:r>
          </w:p>
        </w:tc>
      </w:tr>
      <w:tr w:rsidR="00776C2E" w:rsidRPr="00A43C98" w14:paraId="3854B998" w14:textId="77777777" w:rsidTr="00F2402D">
        <w:trPr>
          <w:cantSplit/>
        </w:trPr>
        <w:tc>
          <w:tcPr>
            <w:tcW w:w="2731" w:type="dxa"/>
          </w:tcPr>
          <w:p w14:paraId="21E89E3F" w14:textId="77777777" w:rsidR="00776C2E" w:rsidRPr="00A43C98" w:rsidRDefault="00776C2E" w:rsidP="00F2402D">
            <w:pPr>
              <w:pStyle w:val="TableEntry"/>
            </w:pPr>
            <w:r w:rsidRPr="00A43C98">
              <w:t>Document Source</w:t>
            </w:r>
          </w:p>
        </w:tc>
        <w:tc>
          <w:tcPr>
            <w:tcW w:w="3047" w:type="dxa"/>
          </w:tcPr>
          <w:p w14:paraId="740BA2C9" w14:textId="40F42247" w:rsidR="00776C2E" w:rsidRPr="00A43C98" w:rsidRDefault="00987996" w:rsidP="000B0D04">
            <w:pPr>
              <w:pStyle w:val="TableEntry"/>
            </w:pPr>
            <w:r w:rsidRPr="00A43C98">
              <w:t xml:space="preserve">Provide Document </w:t>
            </w:r>
            <w:r w:rsidR="00316AFA" w:rsidRPr="00A43C98">
              <w:t>Bundle</w:t>
            </w:r>
            <w:r w:rsidRPr="00A43C98">
              <w:t xml:space="preserve"> </w:t>
            </w:r>
            <w:r w:rsidR="00776C2E" w:rsidRPr="00A43C98">
              <w:t xml:space="preserve">[ITI-65] </w:t>
            </w:r>
          </w:p>
        </w:tc>
        <w:tc>
          <w:tcPr>
            <w:tcW w:w="1440" w:type="dxa"/>
          </w:tcPr>
          <w:p w14:paraId="7D70F94B" w14:textId="77777777" w:rsidR="00776C2E" w:rsidRPr="00A43C98" w:rsidRDefault="00776C2E" w:rsidP="00F2402D">
            <w:pPr>
              <w:pStyle w:val="TableEntry"/>
              <w:rPr>
                <w:vertAlign w:val="superscript"/>
              </w:rPr>
            </w:pPr>
            <w:r w:rsidRPr="00A43C98">
              <w:t>R</w:t>
            </w:r>
          </w:p>
        </w:tc>
        <w:tc>
          <w:tcPr>
            <w:tcW w:w="1530" w:type="dxa"/>
          </w:tcPr>
          <w:p w14:paraId="7218B13F" w14:textId="295AB66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58B3FD47" w14:textId="77777777" w:rsidTr="00F2402D">
        <w:trPr>
          <w:cantSplit/>
        </w:trPr>
        <w:tc>
          <w:tcPr>
            <w:tcW w:w="2731" w:type="dxa"/>
          </w:tcPr>
          <w:p w14:paraId="2560D1DD" w14:textId="77777777" w:rsidR="00776C2E" w:rsidRPr="00A43C98" w:rsidRDefault="00776C2E" w:rsidP="00F2402D">
            <w:pPr>
              <w:pStyle w:val="TableEntry"/>
            </w:pPr>
            <w:r w:rsidRPr="00A43C98">
              <w:t>Document Recipient</w:t>
            </w:r>
          </w:p>
        </w:tc>
        <w:tc>
          <w:tcPr>
            <w:tcW w:w="3047" w:type="dxa"/>
          </w:tcPr>
          <w:p w14:paraId="0E5FD65E" w14:textId="34535698" w:rsidR="00776C2E" w:rsidRPr="00A43C98" w:rsidRDefault="004552D8" w:rsidP="000B0D04">
            <w:pPr>
              <w:pStyle w:val="TableEntry"/>
            </w:pPr>
            <w:r w:rsidRPr="00A43C98">
              <w:t xml:space="preserve">Provide Document </w:t>
            </w:r>
            <w:r w:rsidR="00316AFA" w:rsidRPr="00A43C98">
              <w:t>Bundle</w:t>
            </w:r>
            <w:r w:rsidR="00987996" w:rsidRPr="00A43C98">
              <w:t xml:space="preserve"> </w:t>
            </w:r>
            <w:r w:rsidR="00776C2E" w:rsidRPr="00A43C98">
              <w:t>[ITI-65]</w:t>
            </w:r>
          </w:p>
        </w:tc>
        <w:tc>
          <w:tcPr>
            <w:tcW w:w="1440" w:type="dxa"/>
          </w:tcPr>
          <w:p w14:paraId="0DAF87C7" w14:textId="77777777" w:rsidR="00776C2E" w:rsidRPr="00A43C98" w:rsidRDefault="00776C2E" w:rsidP="00F2402D">
            <w:pPr>
              <w:pStyle w:val="TableEntry"/>
              <w:rPr>
                <w:vertAlign w:val="superscript"/>
              </w:rPr>
            </w:pPr>
            <w:r w:rsidRPr="00A43C98">
              <w:t>R</w:t>
            </w:r>
          </w:p>
        </w:tc>
        <w:tc>
          <w:tcPr>
            <w:tcW w:w="1530" w:type="dxa"/>
          </w:tcPr>
          <w:p w14:paraId="21F8968A" w14:textId="18142180"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2A500761" w14:textId="77777777" w:rsidTr="00F2402D">
        <w:trPr>
          <w:cantSplit/>
        </w:trPr>
        <w:tc>
          <w:tcPr>
            <w:tcW w:w="2731" w:type="dxa"/>
            <w:vMerge w:val="restart"/>
            <w:tcBorders>
              <w:bottom w:val="nil"/>
            </w:tcBorders>
          </w:tcPr>
          <w:p w14:paraId="0C088222" w14:textId="06155CA9" w:rsidR="00776C2E" w:rsidRPr="00A43C98" w:rsidRDefault="00776C2E" w:rsidP="00D36DA6">
            <w:pPr>
              <w:pStyle w:val="TableEntry"/>
            </w:pPr>
            <w:r w:rsidRPr="00A43C98">
              <w:t>Document Consumer</w:t>
            </w:r>
          </w:p>
        </w:tc>
        <w:tc>
          <w:tcPr>
            <w:tcW w:w="3047" w:type="dxa"/>
          </w:tcPr>
          <w:p w14:paraId="3D751710" w14:textId="4D06A183" w:rsidR="00776C2E" w:rsidRPr="00A43C98" w:rsidRDefault="00F114F9" w:rsidP="00F2402D">
            <w:pPr>
              <w:pStyle w:val="TableEntry"/>
            </w:pPr>
            <w:r w:rsidRPr="00A43C98">
              <w:t>Find Document Manifests</w:t>
            </w:r>
            <w:r w:rsidR="00776C2E" w:rsidRPr="00A43C98">
              <w:t xml:space="preserve"> [ITI-66] </w:t>
            </w:r>
          </w:p>
        </w:tc>
        <w:tc>
          <w:tcPr>
            <w:tcW w:w="1440" w:type="dxa"/>
          </w:tcPr>
          <w:p w14:paraId="500289F1" w14:textId="2CA506C6" w:rsidR="00776C2E" w:rsidRPr="00A43C98" w:rsidRDefault="00776C2E" w:rsidP="00F2402D">
            <w:pPr>
              <w:pStyle w:val="TableEntry"/>
              <w:rPr>
                <w:vertAlign w:val="superscript"/>
              </w:rPr>
            </w:pPr>
            <w:r w:rsidRPr="00A43C98">
              <w:t>O (Note 1)</w:t>
            </w:r>
          </w:p>
        </w:tc>
        <w:tc>
          <w:tcPr>
            <w:tcW w:w="1530" w:type="dxa"/>
          </w:tcPr>
          <w:p w14:paraId="0C72C72F" w14:textId="5755F90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67B8C440" w14:textId="77777777" w:rsidTr="00F2402D">
        <w:trPr>
          <w:cantSplit/>
        </w:trPr>
        <w:tc>
          <w:tcPr>
            <w:tcW w:w="2731" w:type="dxa"/>
            <w:vMerge/>
            <w:tcBorders>
              <w:bottom w:val="nil"/>
            </w:tcBorders>
          </w:tcPr>
          <w:p w14:paraId="5B37DBA5" w14:textId="77777777" w:rsidR="00776C2E" w:rsidRPr="00A43C98" w:rsidRDefault="00776C2E" w:rsidP="00F2402D">
            <w:pPr>
              <w:pStyle w:val="TableEntry"/>
            </w:pPr>
          </w:p>
        </w:tc>
        <w:tc>
          <w:tcPr>
            <w:tcW w:w="3047" w:type="dxa"/>
          </w:tcPr>
          <w:p w14:paraId="08F226C1" w14:textId="09884A4D"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 xml:space="preserve">[ITI-67] </w:t>
            </w:r>
          </w:p>
        </w:tc>
        <w:tc>
          <w:tcPr>
            <w:tcW w:w="1440" w:type="dxa"/>
          </w:tcPr>
          <w:p w14:paraId="4CC57D79" w14:textId="3C353DFF" w:rsidR="00776C2E" w:rsidRPr="00A43C98" w:rsidRDefault="00776C2E" w:rsidP="002C611C">
            <w:pPr>
              <w:pStyle w:val="TableEntry"/>
            </w:pPr>
            <w:r w:rsidRPr="00A43C98">
              <w:t>O (Note 1)</w:t>
            </w:r>
          </w:p>
        </w:tc>
        <w:tc>
          <w:tcPr>
            <w:tcW w:w="1530" w:type="dxa"/>
          </w:tcPr>
          <w:p w14:paraId="4F6B701C" w14:textId="1840417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366EF77E" w14:textId="77777777" w:rsidTr="00F2402D">
        <w:trPr>
          <w:cantSplit/>
        </w:trPr>
        <w:tc>
          <w:tcPr>
            <w:tcW w:w="2731" w:type="dxa"/>
            <w:vMerge/>
            <w:tcBorders>
              <w:top w:val="nil"/>
              <w:bottom w:val="nil"/>
            </w:tcBorders>
          </w:tcPr>
          <w:p w14:paraId="364DC289" w14:textId="77777777" w:rsidR="00776C2E" w:rsidRPr="00A43C98" w:rsidRDefault="00776C2E" w:rsidP="00F2402D">
            <w:pPr>
              <w:pStyle w:val="TableEntry"/>
            </w:pPr>
          </w:p>
        </w:tc>
        <w:tc>
          <w:tcPr>
            <w:tcW w:w="3047" w:type="dxa"/>
          </w:tcPr>
          <w:p w14:paraId="602CE233" w14:textId="619833C8" w:rsidR="00776C2E" w:rsidRPr="00A43C98" w:rsidRDefault="00987996" w:rsidP="00F2402D">
            <w:pPr>
              <w:pStyle w:val="TableEntry"/>
            </w:pPr>
            <w:r w:rsidRPr="00A43C98">
              <w:t xml:space="preserve">Retrieve Document </w:t>
            </w:r>
            <w:r w:rsidR="00776C2E" w:rsidRPr="00A43C98">
              <w:t xml:space="preserve">[ITI-68] </w:t>
            </w:r>
          </w:p>
        </w:tc>
        <w:tc>
          <w:tcPr>
            <w:tcW w:w="1440" w:type="dxa"/>
          </w:tcPr>
          <w:p w14:paraId="34EEB5F7" w14:textId="270758D3" w:rsidR="00776C2E" w:rsidRPr="00A43C98" w:rsidRDefault="00776C2E" w:rsidP="002C611C">
            <w:pPr>
              <w:pStyle w:val="TableEntry"/>
            </w:pPr>
            <w:r w:rsidRPr="00A43C98">
              <w:t>O (Note 1)</w:t>
            </w:r>
          </w:p>
        </w:tc>
        <w:tc>
          <w:tcPr>
            <w:tcW w:w="1530" w:type="dxa"/>
          </w:tcPr>
          <w:p w14:paraId="44C78CBD" w14:textId="741D231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r w:rsidR="00776C2E" w:rsidRPr="00A43C98" w14:paraId="60B77FBE" w14:textId="77777777" w:rsidTr="00F2402D">
        <w:trPr>
          <w:cantSplit/>
        </w:trPr>
        <w:tc>
          <w:tcPr>
            <w:tcW w:w="2731" w:type="dxa"/>
            <w:vMerge w:val="restart"/>
            <w:tcBorders>
              <w:bottom w:val="nil"/>
            </w:tcBorders>
          </w:tcPr>
          <w:p w14:paraId="5A196587" w14:textId="77777777" w:rsidR="00776C2E" w:rsidRPr="00A43C98" w:rsidRDefault="00776C2E" w:rsidP="00F2402D">
            <w:pPr>
              <w:pStyle w:val="TableEntry"/>
            </w:pPr>
            <w:r w:rsidRPr="00A43C98">
              <w:t>Document Responder</w:t>
            </w:r>
          </w:p>
        </w:tc>
        <w:tc>
          <w:tcPr>
            <w:tcW w:w="3047" w:type="dxa"/>
            <w:tcBorders>
              <w:left w:val="nil"/>
            </w:tcBorders>
          </w:tcPr>
          <w:p w14:paraId="1B58D432" w14:textId="7F13C924" w:rsidR="00776C2E" w:rsidRPr="00A43C98" w:rsidRDefault="00F114F9" w:rsidP="00F2402D">
            <w:pPr>
              <w:pStyle w:val="TableEntry"/>
            </w:pPr>
            <w:r w:rsidRPr="00A43C98">
              <w:t>Find Document Manifests</w:t>
            </w:r>
            <w:r w:rsidR="00776C2E" w:rsidRPr="00A43C98">
              <w:t xml:space="preserve"> [ITI-66]</w:t>
            </w:r>
          </w:p>
        </w:tc>
        <w:tc>
          <w:tcPr>
            <w:tcW w:w="1440" w:type="dxa"/>
          </w:tcPr>
          <w:p w14:paraId="39D14813" w14:textId="77777777" w:rsidR="00776C2E" w:rsidRPr="00A43C98" w:rsidRDefault="00776C2E" w:rsidP="00F2402D">
            <w:pPr>
              <w:pStyle w:val="TableEntry"/>
            </w:pPr>
            <w:r w:rsidRPr="00A43C98">
              <w:t>R</w:t>
            </w:r>
          </w:p>
        </w:tc>
        <w:tc>
          <w:tcPr>
            <w:tcW w:w="1530" w:type="dxa"/>
          </w:tcPr>
          <w:p w14:paraId="2CC6C670" w14:textId="1CD8ED0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4CFDC4D5" w14:textId="77777777" w:rsidTr="00F2402D">
        <w:trPr>
          <w:cantSplit/>
        </w:trPr>
        <w:tc>
          <w:tcPr>
            <w:tcW w:w="2731" w:type="dxa"/>
            <w:vMerge/>
            <w:tcBorders>
              <w:bottom w:val="nil"/>
            </w:tcBorders>
          </w:tcPr>
          <w:p w14:paraId="7AAC79AE" w14:textId="77777777" w:rsidR="00776C2E" w:rsidRPr="00A43C98" w:rsidRDefault="00776C2E" w:rsidP="00F2402D">
            <w:pPr>
              <w:pStyle w:val="TableEntry"/>
            </w:pPr>
          </w:p>
        </w:tc>
        <w:tc>
          <w:tcPr>
            <w:tcW w:w="3047" w:type="dxa"/>
            <w:tcBorders>
              <w:left w:val="nil"/>
            </w:tcBorders>
          </w:tcPr>
          <w:p w14:paraId="45C50A5D" w14:textId="6FEB377E"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[ITI-67]</w:t>
            </w:r>
          </w:p>
        </w:tc>
        <w:tc>
          <w:tcPr>
            <w:tcW w:w="1440" w:type="dxa"/>
          </w:tcPr>
          <w:p w14:paraId="332B58E5" w14:textId="77777777" w:rsidR="00776C2E" w:rsidRPr="00A43C98" w:rsidRDefault="00776C2E" w:rsidP="00F2402D">
            <w:pPr>
              <w:pStyle w:val="TableEntry"/>
            </w:pPr>
            <w:r w:rsidRPr="00A43C98">
              <w:t>R</w:t>
            </w:r>
          </w:p>
        </w:tc>
        <w:tc>
          <w:tcPr>
            <w:tcW w:w="1530" w:type="dxa"/>
          </w:tcPr>
          <w:p w14:paraId="20FE0B21" w14:textId="490AB33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156782C2" w14:textId="77777777" w:rsidTr="00F2402D">
        <w:trPr>
          <w:cantSplit/>
        </w:trPr>
        <w:tc>
          <w:tcPr>
            <w:tcW w:w="2731" w:type="dxa"/>
            <w:vMerge/>
            <w:tcBorders>
              <w:top w:val="nil"/>
            </w:tcBorders>
          </w:tcPr>
          <w:p w14:paraId="3E750309" w14:textId="77777777" w:rsidR="00776C2E" w:rsidRPr="00A43C98" w:rsidRDefault="00776C2E" w:rsidP="00F2402D">
            <w:pPr>
              <w:pStyle w:val="TableEntry"/>
            </w:pPr>
          </w:p>
        </w:tc>
        <w:tc>
          <w:tcPr>
            <w:tcW w:w="3047" w:type="dxa"/>
            <w:tcBorders>
              <w:left w:val="nil"/>
            </w:tcBorders>
          </w:tcPr>
          <w:p w14:paraId="2A023A13" w14:textId="5FE74FF9" w:rsidR="00776C2E" w:rsidRPr="00A43C98" w:rsidRDefault="00987996" w:rsidP="00D86633">
            <w:pPr>
              <w:pStyle w:val="TableEntry"/>
            </w:pPr>
            <w:r w:rsidRPr="00A43C98">
              <w:t xml:space="preserve">Retrieve Document </w:t>
            </w:r>
            <w:r w:rsidR="00776C2E" w:rsidRPr="00A43C98">
              <w:t>[ITI-68]</w:t>
            </w:r>
          </w:p>
        </w:tc>
        <w:tc>
          <w:tcPr>
            <w:tcW w:w="1440" w:type="dxa"/>
          </w:tcPr>
          <w:p w14:paraId="327AC185" w14:textId="77777777" w:rsidR="00776C2E" w:rsidRPr="00A43C98" w:rsidRDefault="00776C2E" w:rsidP="00F2402D">
            <w:pPr>
              <w:pStyle w:val="TableEntry"/>
            </w:pPr>
            <w:r w:rsidRPr="00A43C98">
              <w:t>R</w:t>
            </w:r>
          </w:p>
        </w:tc>
        <w:tc>
          <w:tcPr>
            <w:tcW w:w="1530" w:type="dxa"/>
          </w:tcPr>
          <w:p w14:paraId="2A5EE442" w14:textId="3A89EDE4"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bl>
    <w:p w14:paraId="3F100A98" w14:textId="2AAD8322" w:rsidR="00776C2E" w:rsidRPr="00A43C98" w:rsidRDefault="00776C2E" w:rsidP="00A239AB">
      <w:pPr>
        <w:pStyle w:val="Note"/>
      </w:pPr>
      <w:r w:rsidRPr="00A43C98">
        <w:t xml:space="preserve">Note 1: </w:t>
      </w:r>
      <w:r w:rsidRPr="00A43C98">
        <w:tab/>
        <w:t xml:space="preserve">Document Consumer shall implement at least one transaction: </w:t>
      </w:r>
      <w:r w:rsidR="00F114F9" w:rsidRPr="00A43C98">
        <w:t>Find Document Manifests</w:t>
      </w:r>
      <w:r w:rsidRPr="00A43C98">
        <w:t xml:space="preserve">, </w:t>
      </w:r>
      <w:r w:rsidR="00987996" w:rsidRPr="00A43C98">
        <w:t xml:space="preserve">Find Document </w:t>
      </w:r>
      <w:r w:rsidR="00F114F9" w:rsidRPr="00A43C98">
        <w:t>References</w:t>
      </w:r>
      <w:r w:rsidRPr="00A43C98">
        <w:t xml:space="preserve">, or </w:t>
      </w:r>
      <w:r w:rsidR="00987996" w:rsidRPr="00A43C98">
        <w:t>Retrieve Document</w:t>
      </w:r>
      <w:r w:rsidRPr="00A43C98">
        <w:t>.</w:t>
      </w:r>
    </w:p>
    <w:p w14:paraId="657332F2" w14:textId="77777777" w:rsidR="00776C2E" w:rsidRPr="00A43C98" w:rsidRDefault="00776C2E" w:rsidP="003C1EFB">
      <w:pPr>
        <w:pStyle w:val="Heading3"/>
        <w:numPr>
          <w:ilvl w:val="0"/>
          <w:numId w:val="0"/>
        </w:numPr>
        <w:rPr>
          <w:bCs/>
          <w:noProof w:val="0"/>
        </w:rPr>
      </w:pPr>
      <w:bookmarkStart w:id="64" w:name="_Toc330471331"/>
      <w:bookmarkStart w:id="65" w:name="_Toc2340412"/>
      <w:bookmarkEnd w:id="56"/>
      <w:bookmarkEnd w:id="57"/>
      <w:bookmarkEnd w:id="58"/>
      <w:bookmarkEnd w:id="59"/>
      <w:bookmarkEnd w:id="60"/>
      <w:bookmarkEnd w:id="61"/>
      <w:bookmarkEnd w:id="62"/>
      <w:bookmarkEnd w:id="63"/>
      <w:r w:rsidRPr="00A43C98">
        <w:rPr>
          <w:bCs/>
          <w:noProof w:val="0"/>
        </w:rPr>
        <w:t>33.1.1 Actor Descriptions and Actor Profile Requirements</w:t>
      </w:r>
      <w:bookmarkEnd w:id="64"/>
      <w:bookmarkEnd w:id="65"/>
    </w:p>
    <w:p w14:paraId="6BF2DC0E" w14:textId="77777777" w:rsidR="00295BD4" w:rsidRPr="00A43C98" w:rsidRDefault="00295BD4" w:rsidP="00295BD4">
      <w:pPr>
        <w:pStyle w:val="BodyText"/>
      </w:pPr>
      <w:r w:rsidRPr="00A43C98">
        <w:t>Most requirements are documented in Transactions (Volume 2) and Content Modules (Volume 3). This section documents any additional requirements on profile’s actors.</w:t>
      </w:r>
    </w:p>
    <w:p w14:paraId="0F7663EE" w14:textId="01BE9162" w:rsidR="00776C2E" w:rsidRPr="00A43C98" w:rsidRDefault="00776C2E" w:rsidP="00BB0602">
      <w:pPr>
        <w:pStyle w:val="BodyText"/>
      </w:pPr>
      <w:r w:rsidRPr="00A43C98">
        <w:lastRenderedPageBreak/>
        <w:t xml:space="preserve">The Document Source and Document Consumer </w:t>
      </w:r>
      <w:r w:rsidR="00367C5E" w:rsidRPr="00A43C98">
        <w:t>A</w:t>
      </w:r>
      <w:r w:rsidRPr="00A43C98">
        <w:t>ctors are designed so that they can be implemented on a mobile device, and yet have sufficient functionality to support a wide range of applications and use cases.</w:t>
      </w:r>
    </w:p>
    <w:p w14:paraId="4BE45828" w14:textId="5387F400" w:rsidR="00776C2E" w:rsidRPr="00A43C98" w:rsidRDefault="00776C2E" w:rsidP="00BB0602">
      <w:pPr>
        <w:pStyle w:val="BodyText"/>
      </w:pPr>
      <w:r w:rsidRPr="00A43C98">
        <w:t xml:space="preserve">The Document Recipient and Document Responder </w:t>
      </w:r>
      <w:r w:rsidR="000E6A0D" w:rsidRPr="00A43C98">
        <w:t>Actor</w:t>
      </w:r>
      <w:r w:rsidR="00C203DD" w:rsidRPr="00A43C98">
        <w:t xml:space="preserve">s </w:t>
      </w:r>
      <w:r w:rsidRPr="00A43C98">
        <w:t xml:space="preserve">are expected to be implemented </w:t>
      </w:r>
      <w:r w:rsidR="00055B67" w:rsidRPr="00A43C98">
        <w:t xml:space="preserve">without </w:t>
      </w:r>
      <w:r w:rsidRPr="00A43C98">
        <w:t xml:space="preserve">the </w:t>
      </w:r>
      <w:r w:rsidR="00D36DA6" w:rsidRPr="00A43C98">
        <w:t xml:space="preserve">constraints of a </w:t>
      </w:r>
      <w:r w:rsidRPr="00A43C98">
        <w:t xml:space="preserve">mobile device. </w:t>
      </w:r>
    </w:p>
    <w:p w14:paraId="1216E74D" w14:textId="56AE8143" w:rsidR="00776C2E" w:rsidRPr="00A43C98" w:rsidRDefault="00776C2E" w:rsidP="00BB0602">
      <w:pPr>
        <w:pStyle w:val="BodyText"/>
      </w:pPr>
      <w:r w:rsidRPr="00A43C98">
        <w:t xml:space="preserve">The transactions </w:t>
      </w:r>
      <w:r w:rsidR="00C078A9" w:rsidRPr="00A43C98">
        <w:t xml:space="preserve">used by </w:t>
      </w:r>
      <w:r w:rsidRPr="00A43C98">
        <w:t xml:space="preserve">the MHD Profile correspond to the following </w:t>
      </w:r>
      <w:r w:rsidR="00C078A9" w:rsidRPr="00A43C98">
        <w:t xml:space="preserve">approximately </w:t>
      </w:r>
      <w:r w:rsidRPr="00A43C98">
        <w:t xml:space="preserve">equivalent transactions used </w:t>
      </w:r>
      <w:r w:rsidR="00C078A9" w:rsidRPr="00A43C98">
        <w:t xml:space="preserve">by </w:t>
      </w:r>
      <w:r w:rsidR="00D15611" w:rsidRPr="00A43C98">
        <w:t>XDS</w:t>
      </w:r>
      <w:r w:rsidRPr="00A43C98">
        <w:t xml:space="preserve">. </w:t>
      </w:r>
    </w:p>
    <w:p w14:paraId="144D20D1" w14:textId="77777777" w:rsidR="00450D03" w:rsidRPr="00A43C98"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A43C98" w14:paraId="53CFD6E7" w14:textId="77777777" w:rsidTr="00546826">
        <w:tc>
          <w:tcPr>
            <w:tcW w:w="4788" w:type="dxa"/>
            <w:shd w:val="clear" w:color="auto" w:fill="D9D9D9" w:themeFill="background1" w:themeFillShade="D9"/>
          </w:tcPr>
          <w:p w14:paraId="7E7287C4" w14:textId="3E1DD251" w:rsidR="00D36DA6" w:rsidRPr="00A43C98" w:rsidRDefault="00D36DA6" w:rsidP="0053349C">
            <w:pPr>
              <w:pStyle w:val="TableEntryHeader"/>
            </w:pPr>
            <w:r w:rsidRPr="00A43C98">
              <w:t>MHD</w:t>
            </w:r>
          </w:p>
        </w:tc>
        <w:tc>
          <w:tcPr>
            <w:tcW w:w="4788" w:type="dxa"/>
            <w:shd w:val="clear" w:color="auto" w:fill="D9D9D9" w:themeFill="background1" w:themeFillShade="D9"/>
          </w:tcPr>
          <w:p w14:paraId="0ACF7533" w14:textId="433682E1" w:rsidR="00D36DA6" w:rsidRPr="00A43C98" w:rsidRDefault="00FB580E" w:rsidP="0053349C">
            <w:pPr>
              <w:pStyle w:val="TableEntryHeader"/>
            </w:pPr>
            <w:r w:rsidRPr="00A43C98">
              <w:t>XDS</w:t>
            </w:r>
          </w:p>
        </w:tc>
      </w:tr>
      <w:tr w:rsidR="00D36DA6" w:rsidRPr="00A43C98" w14:paraId="663F7AF1" w14:textId="77777777" w:rsidTr="00D36DA6">
        <w:tc>
          <w:tcPr>
            <w:tcW w:w="4788" w:type="dxa"/>
          </w:tcPr>
          <w:p w14:paraId="677450A7" w14:textId="10F1C0AA" w:rsidR="00D36DA6" w:rsidRPr="00A43C98" w:rsidRDefault="00D36DA6" w:rsidP="00242A82">
            <w:pPr>
              <w:pStyle w:val="TableEntry"/>
            </w:pPr>
            <w:r w:rsidRPr="00A43C98">
              <w:t xml:space="preserve">Provide Document </w:t>
            </w:r>
            <w:r w:rsidR="00316AFA" w:rsidRPr="00A43C98">
              <w:t>Bundle</w:t>
            </w:r>
            <w:r w:rsidR="00242A82" w:rsidRPr="00A43C98">
              <w:t xml:space="preserve"> [ITI-65]</w:t>
            </w:r>
          </w:p>
        </w:tc>
        <w:tc>
          <w:tcPr>
            <w:tcW w:w="4788" w:type="dxa"/>
          </w:tcPr>
          <w:p w14:paraId="744716B8" w14:textId="25790729" w:rsidR="00D36DA6" w:rsidRPr="00A43C98" w:rsidRDefault="00D36DA6" w:rsidP="0053349C">
            <w:pPr>
              <w:pStyle w:val="TableEntry"/>
            </w:pPr>
            <w:r w:rsidRPr="00A43C98">
              <w:t>Provide and Register</w:t>
            </w:r>
            <w:r w:rsidR="000B0D04" w:rsidRPr="00A43C98">
              <w:t xml:space="preserve"> Document Set-b</w:t>
            </w:r>
            <w:r w:rsidR="00242A82" w:rsidRPr="00A43C98">
              <w:t xml:space="preserve"> [ITI-41]</w:t>
            </w:r>
          </w:p>
        </w:tc>
      </w:tr>
      <w:tr w:rsidR="00D36DA6" w:rsidRPr="00A43C98" w14:paraId="4EB00505" w14:textId="77777777" w:rsidTr="00D36DA6">
        <w:tc>
          <w:tcPr>
            <w:tcW w:w="4788" w:type="dxa"/>
          </w:tcPr>
          <w:p w14:paraId="2C5C512F" w14:textId="2F147BB9" w:rsidR="00D36DA6" w:rsidRPr="00A43C98" w:rsidRDefault="00D36DA6" w:rsidP="0053349C">
            <w:pPr>
              <w:pStyle w:val="TableEntry"/>
            </w:pPr>
            <w:r w:rsidRPr="00A43C98">
              <w:t>Find Document References</w:t>
            </w:r>
            <w:r w:rsidR="00242A82" w:rsidRPr="00A43C98">
              <w:t xml:space="preserve"> [ITI-67]</w:t>
            </w:r>
          </w:p>
        </w:tc>
        <w:tc>
          <w:tcPr>
            <w:tcW w:w="4788" w:type="dxa"/>
          </w:tcPr>
          <w:p w14:paraId="6CA3458C" w14:textId="3FDB3B27" w:rsidR="00D36DA6" w:rsidRPr="00A43C98" w:rsidRDefault="00D36DA6" w:rsidP="0053349C">
            <w:pPr>
              <w:pStyle w:val="TableEntry"/>
            </w:pPr>
            <w:r w:rsidRPr="00A43C98">
              <w:t>Registry Stored Query – FindDocuments</w:t>
            </w:r>
            <w:r w:rsidR="000B0D04" w:rsidRPr="00A43C98">
              <w:t xml:space="preserve"> or </w:t>
            </w:r>
            <w:proofErr w:type="spellStart"/>
            <w:r w:rsidR="000B0D04" w:rsidRPr="00A43C98">
              <w:t>FindDocumentsByReferenceId</w:t>
            </w:r>
            <w:proofErr w:type="spellEnd"/>
            <w:r w:rsidR="00242A82" w:rsidRPr="00A43C98">
              <w:t xml:space="preserve"> [ITI-18]</w:t>
            </w:r>
          </w:p>
        </w:tc>
      </w:tr>
      <w:tr w:rsidR="000B0D04" w:rsidRPr="00A43C98" w14:paraId="20FD637E" w14:textId="77777777" w:rsidTr="00D36DA6">
        <w:tc>
          <w:tcPr>
            <w:tcW w:w="4788" w:type="dxa"/>
          </w:tcPr>
          <w:p w14:paraId="77FB5304" w14:textId="587923EE" w:rsidR="000B0D04" w:rsidRPr="00A43C98" w:rsidRDefault="000B0D04">
            <w:pPr>
              <w:pStyle w:val="TableEntry"/>
            </w:pPr>
            <w:r w:rsidRPr="00A43C98">
              <w:t>Find Document Manifests</w:t>
            </w:r>
            <w:r w:rsidR="00242A82" w:rsidRPr="00A43C98">
              <w:t xml:space="preserve"> [ITI-66]</w:t>
            </w:r>
          </w:p>
        </w:tc>
        <w:tc>
          <w:tcPr>
            <w:tcW w:w="4788" w:type="dxa"/>
          </w:tcPr>
          <w:p w14:paraId="7FACBDE1" w14:textId="7F9AA88B" w:rsidR="000B0D04" w:rsidRPr="00A43C98" w:rsidRDefault="000B0D04">
            <w:pPr>
              <w:pStyle w:val="TableEntry"/>
            </w:pPr>
            <w:r w:rsidRPr="00A43C98">
              <w:t xml:space="preserve">Registry Stored Query </w:t>
            </w:r>
            <w:r w:rsidR="00242A82" w:rsidRPr="00A43C98">
              <w:t>–</w:t>
            </w:r>
            <w:r w:rsidRPr="00A43C98">
              <w:t xml:space="preserve"> FindSubmissionSets</w:t>
            </w:r>
            <w:r w:rsidR="00242A82" w:rsidRPr="00A43C98">
              <w:t xml:space="preserve"> [ITI-18]</w:t>
            </w:r>
          </w:p>
        </w:tc>
      </w:tr>
      <w:tr w:rsidR="00D36DA6" w:rsidRPr="00A43C98" w14:paraId="527AEEBE" w14:textId="77777777" w:rsidTr="00D36DA6">
        <w:tc>
          <w:tcPr>
            <w:tcW w:w="4788" w:type="dxa"/>
          </w:tcPr>
          <w:p w14:paraId="51BD5FB7" w14:textId="6B40DEB8" w:rsidR="00D36DA6" w:rsidRPr="00A43C98" w:rsidRDefault="00D36DA6" w:rsidP="0053349C">
            <w:pPr>
              <w:pStyle w:val="TableEntry"/>
            </w:pPr>
            <w:r w:rsidRPr="00A43C98">
              <w:t>Retrieve Document</w:t>
            </w:r>
            <w:r w:rsidR="00242A82" w:rsidRPr="00A43C98">
              <w:t xml:space="preserve"> [ITI-68]</w:t>
            </w:r>
          </w:p>
        </w:tc>
        <w:tc>
          <w:tcPr>
            <w:tcW w:w="4788" w:type="dxa"/>
          </w:tcPr>
          <w:p w14:paraId="690DD395" w14:textId="32AD2D5C" w:rsidR="00D36DA6" w:rsidRPr="00A43C98" w:rsidRDefault="00D36DA6" w:rsidP="0053349C">
            <w:pPr>
              <w:pStyle w:val="TableEntry"/>
            </w:pPr>
            <w:r w:rsidRPr="00A43C98">
              <w:t>Retrieve Document Set</w:t>
            </w:r>
            <w:r w:rsidR="00242A82" w:rsidRPr="00A43C98">
              <w:t xml:space="preserve"> [ITI-43]</w:t>
            </w:r>
          </w:p>
        </w:tc>
      </w:tr>
    </w:tbl>
    <w:p w14:paraId="356EEC77" w14:textId="77777777" w:rsidR="00CF0277" w:rsidRPr="00FD7266" w:rsidRDefault="00CF0277" w:rsidP="00937E47">
      <w:pPr>
        <w:pStyle w:val="Note"/>
      </w:pPr>
      <w:r w:rsidRPr="00EA54D1">
        <w:t>Note: The transaction names are plur</w:t>
      </w:r>
      <w:r w:rsidRPr="00FD7266">
        <w:t>alized, but the corresponding endpoints follow the FHIR convention of singular naming.</w:t>
      </w:r>
    </w:p>
    <w:p w14:paraId="5981FC10" w14:textId="526E8FF6" w:rsidR="00AF038B" w:rsidRPr="00A43C98" w:rsidRDefault="00AF038B" w:rsidP="00BB0602">
      <w:pPr>
        <w:pStyle w:val="BodyText"/>
      </w:pPr>
    </w:p>
    <w:p w14:paraId="6CC66D8F" w14:textId="66C1C2D0" w:rsidR="00776C2E" w:rsidRPr="00A43C98" w:rsidRDefault="00776C2E" w:rsidP="00BB0602">
      <w:pPr>
        <w:pStyle w:val="BodyText"/>
      </w:pPr>
      <w:r w:rsidRPr="00A43C98">
        <w:t xml:space="preserve">In </w:t>
      </w:r>
      <w:r w:rsidR="004B254A" w:rsidRPr="00A43C98">
        <w:t xml:space="preserve">the </w:t>
      </w:r>
      <w:r w:rsidR="006A1BD0" w:rsidRPr="00A43C98">
        <w:t xml:space="preserve">IHE </w:t>
      </w:r>
      <w:r w:rsidR="00D15611" w:rsidRPr="00A43C98">
        <w:t xml:space="preserve">XDS </w:t>
      </w:r>
      <w:r w:rsidR="005A66B5" w:rsidRPr="00A43C98">
        <w:t>Profile</w:t>
      </w:r>
      <w:r w:rsidRPr="00A43C98">
        <w:t xml:space="preserve">, the Document Registry and Document Repository </w:t>
      </w:r>
      <w:r w:rsidR="000E6A0D" w:rsidRPr="00A43C98">
        <w:t>Actor</w:t>
      </w:r>
      <w:r w:rsidRPr="00A43C98">
        <w:t>s are independent to enable the widest possible deployment architectures</w:t>
      </w:r>
      <w:r w:rsidR="00200C71" w:rsidRPr="00A43C98">
        <w:t xml:space="preserve">. </w:t>
      </w:r>
      <w:r w:rsidR="00D856E4" w:rsidRPr="00A43C98">
        <w:t xml:space="preserve">For finding and retrieving documents, the </w:t>
      </w:r>
      <w:r w:rsidRPr="00A43C98">
        <w:t xml:space="preserve">MHD </w:t>
      </w:r>
      <w:r w:rsidR="00EB0016" w:rsidRPr="00A43C98">
        <w:t>Document Responder</w:t>
      </w:r>
      <w:r w:rsidR="00EB0016" w:rsidRPr="00A43C98" w:rsidDel="00EB0016">
        <w:t xml:space="preserve"> </w:t>
      </w:r>
      <w:r w:rsidR="00EB0016" w:rsidRPr="00A43C98">
        <w:t xml:space="preserve">is </w:t>
      </w:r>
      <w:r w:rsidR="00420B20" w:rsidRPr="00A43C98">
        <w:t xml:space="preserve">a single </w:t>
      </w:r>
      <w:r w:rsidR="00B6634E" w:rsidRPr="00A43C98">
        <w:t xml:space="preserve">actor that </w:t>
      </w:r>
      <w:r w:rsidR="00EB0016" w:rsidRPr="00A43C98">
        <w:t xml:space="preserve">supports both </w:t>
      </w:r>
      <w:r w:rsidRPr="00A43C98">
        <w:t xml:space="preserve">the </w:t>
      </w:r>
      <w:r w:rsidR="00EB0016" w:rsidRPr="00A43C98">
        <w:t xml:space="preserve">Document </w:t>
      </w:r>
      <w:r w:rsidRPr="00A43C98">
        <w:t xml:space="preserve">Registry and </w:t>
      </w:r>
      <w:r w:rsidR="00EB0016" w:rsidRPr="00A43C98">
        <w:t xml:space="preserve">Document </w:t>
      </w:r>
      <w:r w:rsidRPr="00A43C98">
        <w:t>Repository functionality</w:t>
      </w:r>
      <w:r w:rsidR="00200C71" w:rsidRPr="00A43C98">
        <w:t xml:space="preserve">. </w:t>
      </w:r>
      <w:r w:rsidR="00EB0016" w:rsidRPr="00A43C98">
        <w:t xml:space="preserve">This </w:t>
      </w:r>
      <w:r w:rsidRPr="00A43C98">
        <w:t>ease</w:t>
      </w:r>
      <w:r w:rsidR="00EB0016" w:rsidRPr="00A43C98">
        <w:t>s</w:t>
      </w:r>
      <w:r w:rsidRPr="00A43C98">
        <w:t xml:space="preserve"> configuration needs </w:t>
      </w:r>
      <w:r w:rsidR="00EB0016" w:rsidRPr="00A43C98">
        <w:t xml:space="preserve">for </w:t>
      </w:r>
      <w:r w:rsidRPr="00A43C98">
        <w:t>mobile health application</w:t>
      </w:r>
      <w:r w:rsidR="00EB0016" w:rsidRPr="00A43C98">
        <w:t>s</w:t>
      </w:r>
      <w:r w:rsidRPr="00A43C98">
        <w:t xml:space="preserve"> and mobile health application </w:t>
      </w:r>
      <w:r w:rsidR="007603FC" w:rsidRPr="00A43C98">
        <w:t>deployment and</w:t>
      </w:r>
      <w:r w:rsidRPr="00A43C98">
        <w:t xml:space="preserve"> reduce</w:t>
      </w:r>
      <w:r w:rsidR="00A229A3" w:rsidRPr="00A43C98">
        <w:t>s</w:t>
      </w:r>
      <w:r w:rsidRPr="00A43C98">
        <w:t xml:space="preserve"> the overall solution complexity. The MHD Document Recipient and the MHD Document Responder </w:t>
      </w:r>
      <w:r w:rsidR="000E6A0D" w:rsidRPr="00A43C98">
        <w:t>Actor</w:t>
      </w:r>
      <w:r w:rsidRPr="00A43C98">
        <w:t xml:space="preserve">s are </w:t>
      </w:r>
      <w:r w:rsidR="00EB0016" w:rsidRPr="00A43C98">
        <w:t xml:space="preserve">separate actors </w:t>
      </w:r>
      <w:r w:rsidRPr="00A43C98">
        <w:t xml:space="preserve">because there are use cases where </w:t>
      </w:r>
      <w:r w:rsidR="00EB0016" w:rsidRPr="00A43C98">
        <w:t xml:space="preserve">the functionality of </w:t>
      </w:r>
      <w:r w:rsidRPr="00A43C98">
        <w:t>only one is needed, such as supporting a mobile medical measuring device that simply creates and submits new documents</w:t>
      </w:r>
      <w:r w:rsidR="00200C71" w:rsidRPr="00A43C98">
        <w:t xml:space="preserve">. </w:t>
      </w:r>
      <w:r w:rsidR="00EB0016" w:rsidRPr="00A43C98">
        <w:t>G</w:t>
      </w:r>
      <w:r w:rsidRPr="00A43C98">
        <w:t>eneral</w:t>
      </w:r>
      <w:r w:rsidR="006A1BD0" w:rsidRPr="00A43C98">
        <w:t>-</w:t>
      </w:r>
      <w:r w:rsidRPr="00A43C98">
        <w:t xml:space="preserve">purpose systems </w:t>
      </w:r>
      <w:r w:rsidR="00510E4C" w:rsidRPr="00A43C98">
        <w:t>may</w:t>
      </w:r>
      <w:r w:rsidRPr="00A43C98">
        <w:t xml:space="preserve"> implement both actors to </w:t>
      </w:r>
      <w:r w:rsidR="00774838" w:rsidRPr="00A43C98">
        <w:t>offer</w:t>
      </w:r>
      <w:r w:rsidRPr="00A43C98">
        <w:t xml:space="preserve"> a complete service definition for the hosting organization. </w:t>
      </w:r>
    </w:p>
    <w:p w14:paraId="48955E4C" w14:textId="77777777" w:rsidR="00776C2E" w:rsidRPr="00A43C98" w:rsidRDefault="00776C2E" w:rsidP="00303E20">
      <w:pPr>
        <w:pStyle w:val="Heading2"/>
        <w:numPr>
          <w:ilvl w:val="0"/>
          <w:numId w:val="0"/>
        </w:numPr>
        <w:rPr>
          <w:noProof w:val="0"/>
        </w:rPr>
      </w:pPr>
      <w:bookmarkStart w:id="66" w:name="_Toc330471332"/>
      <w:bookmarkStart w:id="67" w:name="_Toc2340413"/>
      <w:r w:rsidRPr="00A43C98">
        <w:rPr>
          <w:noProof w:val="0"/>
        </w:rPr>
        <w:t>33.2 MHD Actor Options</w:t>
      </w:r>
      <w:bookmarkEnd w:id="66"/>
      <w:bookmarkEnd w:id="67"/>
    </w:p>
    <w:p w14:paraId="74C9005D" w14:textId="38B1E748" w:rsidR="00776C2E" w:rsidRPr="00A43C98" w:rsidRDefault="00776C2E" w:rsidP="00546826">
      <w:pPr>
        <w:pStyle w:val="BodyText"/>
      </w:pPr>
      <w:r w:rsidRPr="00A43C98">
        <w:t xml:space="preserve">Options that may be selected for this Profile are listed in the </w:t>
      </w:r>
      <w:r w:rsidR="000A643D" w:rsidRPr="00A43C98">
        <w:t>Table</w:t>
      </w:r>
      <w:r w:rsidRPr="00A43C98">
        <w:t xml:space="preserve"> 33.2-1 along with </w:t>
      </w:r>
      <w:r w:rsidR="009148C0" w:rsidRPr="00A43C98">
        <w:t xml:space="preserve">the actors </w:t>
      </w:r>
      <w:r w:rsidRPr="00A43C98">
        <w:t>to which they apply. Dependencies between options when applicable are specified in notes.</w:t>
      </w:r>
    </w:p>
    <w:p w14:paraId="5E1FF0A9" w14:textId="50823AA4" w:rsidR="00776C2E" w:rsidRPr="00A43C98" w:rsidRDefault="00776C2E" w:rsidP="00C56183">
      <w:pPr>
        <w:pStyle w:val="TableTitle"/>
        <w:rPr>
          <w:noProof w:val="0"/>
        </w:rPr>
      </w:pPr>
      <w:r w:rsidRPr="00A43C98">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545"/>
        <w:gridCol w:w="1560"/>
      </w:tblGrid>
      <w:tr w:rsidR="00776C2E" w:rsidRPr="00A43C98" w14:paraId="43BD9992" w14:textId="04C7E689">
        <w:trPr>
          <w:cantSplit/>
          <w:tblHeader/>
          <w:jc w:val="center"/>
        </w:trPr>
        <w:tc>
          <w:tcPr>
            <w:tcW w:w="0" w:type="auto"/>
            <w:shd w:val="pct15" w:color="auto" w:fill="FFFFFF"/>
          </w:tcPr>
          <w:p w14:paraId="0A606D6C" w14:textId="2F1075C1" w:rsidR="00776C2E" w:rsidRPr="00A43C98" w:rsidRDefault="00776C2E" w:rsidP="00937E47">
            <w:pPr>
              <w:pStyle w:val="TableEntryHeader"/>
              <w:keepLines/>
            </w:pPr>
            <w:r w:rsidRPr="00A43C98">
              <w:t>Actor</w:t>
            </w:r>
          </w:p>
        </w:tc>
        <w:tc>
          <w:tcPr>
            <w:tcW w:w="0" w:type="auto"/>
            <w:shd w:val="pct15" w:color="auto" w:fill="FFFFFF"/>
          </w:tcPr>
          <w:p w14:paraId="30527C89" w14:textId="25822E3A" w:rsidR="00776C2E" w:rsidRPr="00A43C98" w:rsidRDefault="00776C2E" w:rsidP="00937E47">
            <w:pPr>
              <w:pStyle w:val="TableEntryHeader"/>
              <w:keepLines/>
            </w:pPr>
            <w:r w:rsidRPr="00A43C98">
              <w:t>Options</w:t>
            </w:r>
          </w:p>
        </w:tc>
        <w:tc>
          <w:tcPr>
            <w:tcW w:w="0" w:type="auto"/>
            <w:shd w:val="pct15" w:color="auto" w:fill="FFFFFF"/>
          </w:tcPr>
          <w:p w14:paraId="6780655D" w14:textId="33AAEF07" w:rsidR="00776C2E" w:rsidRPr="00A43C98" w:rsidRDefault="00C54271" w:rsidP="00937E47">
            <w:pPr>
              <w:pStyle w:val="TableEntryHeader"/>
              <w:keepLines/>
            </w:pPr>
            <w:r w:rsidRPr="00A43C98">
              <w:t>Reference</w:t>
            </w:r>
          </w:p>
        </w:tc>
      </w:tr>
      <w:tr w:rsidR="002B4889" w:rsidRPr="00A43C98" w14:paraId="7FD73ECA" w14:textId="6D5062CB">
        <w:trPr>
          <w:cantSplit/>
          <w:trHeight w:val="332"/>
          <w:jc w:val="center"/>
        </w:trPr>
        <w:tc>
          <w:tcPr>
            <w:tcW w:w="0" w:type="auto"/>
            <w:vMerge w:val="restart"/>
          </w:tcPr>
          <w:p w14:paraId="5BB94862" w14:textId="5766C822" w:rsidR="002B4889" w:rsidRPr="00A43C98" w:rsidRDefault="002B4889" w:rsidP="00937E47">
            <w:pPr>
              <w:pStyle w:val="TableEntry"/>
              <w:keepNext/>
              <w:keepLines/>
            </w:pPr>
            <w:r w:rsidRPr="00A43C98">
              <w:t>Document Source</w:t>
            </w:r>
          </w:p>
        </w:tc>
        <w:tc>
          <w:tcPr>
            <w:tcW w:w="0" w:type="auto"/>
          </w:tcPr>
          <w:p w14:paraId="6E1AC957" w14:textId="3FA0B975" w:rsidR="002B4889" w:rsidRPr="00A43C98" w:rsidRDefault="002B4889" w:rsidP="00937E47">
            <w:pPr>
              <w:pStyle w:val="TableEntry"/>
              <w:keepNext/>
              <w:keepLines/>
            </w:pPr>
            <w:r w:rsidRPr="00A43C98">
              <w:t>Comprehensive Metadata</w:t>
            </w:r>
          </w:p>
        </w:tc>
        <w:tc>
          <w:tcPr>
            <w:tcW w:w="0" w:type="auto"/>
          </w:tcPr>
          <w:p w14:paraId="14AB0478" w14:textId="13F79626" w:rsidR="002B4889" w:rsidRPr="00A43C98" w:rsidRDefault="002B4889" w:rsidP="00937E47">
            <w:pPr>
              <w:pStyle w:val="TableEntry"/>
              <w:keepNext/>
              <w:keepLines/>
            </w:pPr>
            <w:r w:rsidRPr="00A43C98">
              <w:t>Section 33.2.1</w:t>
            </w:r>
          </w:p>
        </w:tc>
      </w:tr>
      <w:tr w:rsidR="002B4889" w:rsidRPr="00A43C98" w14:paraId="0518BBB5" w14:textId="77777777">
        <w:trPr>
          <w:cantSplit/>
          <w:trHeight w:val="332"/>
          <w:jc w:val="center"/>
          <w:ins w:id="68" w:author="John Moehrke" w:date="2020-05-22T09:39:00Z"/>
        </w:trPr>
        <w:tc>
          <w:tcPr>
            <w:tcW w:w="0" w:type="auto"/>
            <w:vMerge/>
          </w:tcPr>
          <w:p w14:paraId="65EEF9AD" w14:textId="77777777" w:rsidR="002B4889" w:rsidRPr="00A43C98" w:rsidRDefault="002B4889" w:rsidP="00937E47">
            <w:pPr>
              <w:pStyle w:val="TableEntry"/>
              <w:keepNext/>
              <w:keepLines/>
              <w:rPr>
                <w:ins w:id="69" w:author="John Moehrke" w:date="2020-05-22T09:39:00Z"/>
              </w:rPr>
            </w:pPr>
          </w:p>
        </w:tc>
        <w:tc>
          <w:tcPr>
            <w:tcW w:w="0" w:type="auto"/>
          </w:tcPr>
          <w:p w14:paraId="1BED5B75" w14:textId="61F44576" w:rsidR="002B4889" w:rsidRPr="00A43C98" w:rsidRDefault="002B4889" w:rsidP="00937E47">
            <w:pPr>
              <w:pStyle w:val="TableEntry"/>
              <w:keepNext/>
              <w:keepLines/>
              <w:rPr>
                <w:ins w:id="70" w:author="John Moehrke" w:date="2020-05-22T09:39:00Z"/>
              </w:rPr>
            </w:pPr>
            <w:ins w:id="71" w:author="John Moehrke" w:date="2020-05-22T09:39:00Z">
              <w:r>
                <w:t>UnContained References</w:t>
              </w:r>
            </w:ins>
          </w:p>
        </w:tc>
        <w:tc>
          <w:tcPr>
            <w:tcW w:w="0" w:type="auto"/>
          </w:tcPr>
          <w:p w14:paraId="7BDA69C6" w14:textId="77888798" w:rsidR="002B4889" w:rsidRPr="00A43C98" w:rsidRDefault="002B4889" w:rsidP="00937E47">
            <w:pPr>
              <w:pStyle w:val="TableEntry"/>
              <w:keepNext/>
              <w:keepLines/>
              <w:rPr>
                <w:ins w:id="72" w:author="John Moehrke" w:date="2020-05-22T09:39:00Z"/>
              </w:rPr>
            </w:pPr>
            <w:ins w:id="73" w:author="John Moehrke" w:date="2020-05-22T09:39:00Z">
              <w:r>
                <w:t>Section 33.2.3</w:t>
              </w:r>
            </w:ins>
          </w:p>
        </w:tc>
      </w:tr>
      <w:tr w:rsidR="002B4889" w:rsidRPr="00A43C98" w14:paraId="029E7EA5" w14:textId="77777777">
        <w:trPr>
          <w:cantSplit/>
          <w:trHeight w:val="332"/>
          <w:jc w:val="center"/>
        </w:trPr>
        <w:tc>
          <w:tcPr>
            <w:tcW w:w="0" w:type="auto"/>
            <w:vMerge w:val="restart"/>
          </w:tcPr>
          <w:p w14:paraId="073A65F4" w14:textId="547C276A" w:rsidR="002B4889" w:rsidRPr="00A43C98" w:rsidRDefault="002B4889" w:rsidP="00937E47">
            <w:pPr>
              <w:pStyle w:val="TableEntry"/>
              <w:keepNext/>
              <w:keepLines/>
            </w:pPr>
            <w:r w:rsidRPr="00A43C98">
              <w:t>Document Recipient</w:t>
            </w:r>
          </w:p>
        </w:tc>
        <w:tc>
          <w:tcPr>
            <w:tcW w:w="0" w:type="auto"/>
          </w:tcPr>
          <w:p w14:paraId="66660779" w14:textId="35279087" w:rsidR="002B4889" w:rsidRPr="00A43C98" w:rsidDel="007C4B19" w:rsidRDefault="002B4889" w:rsidP="00937E47">
            <w:pPr>
              <w:pStyle w:val="TableEntry"/>
              <w:keepNext/>
              <w:keepLines/>
            </w:pPr>
            <w:r w:rsidRPr="00A43C98">
              <w:t>Comprehensive Metadata</w:t>
            </w:r>
          </w:p>
        </w:tc>
        <w:tc>
          <w:tcPr>
            <w:tcW w:w="0" w:type="auto"/>
          </w:tcPr>
          <w:p w14:paraId="733991E2" w14:textId="0C37BAB8" w:rsidR="002B4889" w:rsidRPr="00A43C98" w:rsidRDefault="002B4889" w:rsidP="00937E47">
            <w:pPr>
              <w:pStyle w:val="TableEntry"/>
              <w:keepNext/>
              <w:keepLines/>
            </w:pPr>
            <w:r w:rsidRPr="00A43C98">
              <w:t>Section 33.2.1</w:t>
            </w:r>
          </w:p>
        </w:tc>
      </w:tr>
      <w:tr w:rsidR="002B4889" w:rsidRPr="00A43C98" w14:paraId="3DCE54DE" w14:textId="387507CF">
        <w:trPr>
          <w:cantSplit/>
          <w:trHeight w:val="233"/>
          <w:jc w:val="center"/>
        </w:trPr>
        <w:tc>
          <w:tcPr>
            <w:tcW w:w="0" w:type="auto"/>
            <w:vMerge/>
          </w:tcPr>
          <w:p w14:paraId="7F90CB5B" w14:textId="76DB41E7" w:rsidR="002B4889" w:rsidRPr="00A43C98" w:rsidRDefault="002B4889" w:rsidP="00937E47">
            <w:pPr>
              <w:pStyle w:val="TableEntry"/>
              <w:keepNext/>
              <w:keepLines/>
            </w:pPr>
          </w:p>
        </w:tc>
        <w:tc>
          <w:tcPr>
            <w:tcW w:w="0" w:type="auto"/>
          </w:tcPr>
          <w:p w14:paraId="70D66B8D" w14:textId="5102ED13" w:rsidR="002B4889" w:rsidRPr="00A43C98" w:rsidRDefault="002B4889" w:rsidP="00937E47">
            <w:pPr>
              <w:pStyle w:val="TableEntry"/>
              <w:keepNext/>
              <w:keepLines/>
            </w:pPr>
            <w:r w:rsidRPr="00A43C98">
              <w:t>XDS on FHIR</w:t>
            </w:r>
          </w:p>
        </w:tc>
        <w:tc>
          <w:tcPr>
            <w:tcW w:w="0" w:type="auto"/>
          </w:tcPr>
          <w:p w14:paraId="6CE8E60C" w14:textId="59644D84" w:rsidR="002B4889" w:rsidRPr="00A43C98" w:rsidRDefault="002B4889" w:rsidP="00937E47">
            <w:pPr>
              <w:pStyle w:val="TableEntry"/>
              <w:keepNext/>
              <w:keepLines/>
            </w:pPr>
            <w:r w:rsidRPr="00A43C98">
              <w:t>Section 33.2.2</w:t>
            </w:r>
          </w:p>
        </w:tc>
      </w:tr>
      <w:tr w:rsidR="002B4889" w:rsidRPr="00A43C98" w14:paraId="6E357655" w14:textId="77777777">
        <w:trPr>
          <w:cantSplit/>
          <w:trHeight w:val="233"/>
          <w:jc w:val="center"/>
          <w:ins w:id="74" w:author="John Moehrke" w:date="2020-05-22T09:39:00Z"/>
        </w:trPr>
        <w:tc>
          <w:tcPr>
            <w:tcW w:w="0" w:type="auto"/>
            <w:vMerge/>
          </w:tcPr>
          <w:p w14:paraId="4A5A75CD" w14:textId="77777777" w:rsidR="002B4889" w:rsidRPr="00A43C98" w:rsidRDefault="002B4889" w:rsidP="00937E47">
            <w:pPr>
              <w:pStyle w:val="TableEntry"/>
              <w:keepNext/>
              <w:keepLines/>
              <w:rPr>
                <w:ins w:id="75" w:author="John Moehrke" w:date="2020-05-22T09:39:00Z"/>
              </w:rPr>
            </w:pPr>
          </w:p>
        </w:tc>
        <w:tc>
          <w:tcPr>
            <w:tcW w:w="0" w:type="auto"/>
          </w:tcPr>
          <w:p w14:paraId="0B66255F" w14:textId="08F71913" w:rsidR="002B4889" w:rsidRPr="00A43C98" w:rsidRDefault="002B4889" w:rsidP="00937E47">
            <w:pPr>
              <w:pStyle w:val="TableEntry"/>
              <w:keepNext/>
              <w:keepLines/>
              <w:rPr>
                <w:ins w:id="76" w:author="John Moehrke" w:date="2020-05-22T09:39:00Z"/>
              </w:rPr>
            </w:pPr>
            <w:ins w:id="77" w:author="John Moehrke" w:date="2020-05-22T09:40:00Z">
              <w:r>
                <w:t>UnContained References</w:t>
              </w:r>
            </w:ins>
          </w:p>
        </w:tc>
        <w:tc>
          <w:tcPr>
            <w:tcW w:w="0" w:type="auto"/>
          </w:tcPr>
          <w:p w14:paraId="68B47691" w14:textId="45D80C14" w:rsidR="002B4889" w:rsidRPr="00A43C98" w:rsidRDefault="002B4889" w:rsidP="00937E47">
            <w:pPr>
              <w:pStyle w:val="TableEntry"/>
              <w:keepNext/>
              <w:keepLines/>
              <w:rPr>
                <w:ins w:id="78" w:author="John Moehrke" w:date="2020-05-22T09:39:00Z"/>
              </w:rPr>
            </w:pPr>
            <w:ins w:id="79" w:author="John Moehrke" w:date="2020-05-22T09:40:00Z">
              <w:r>
                <w:t>Section 33.2.3</w:t>
              </w:r>
            </w:ins>
          </w:p>
        </w:tc>
      </w:tr>
      <w:tr w:rsidR="00776C2E" w:rsidRPr="00A43C98" w14:paraId="41C88E6B" w14:textId="2FC058BF" w:rsidTr="001841D3">
        <w:trPr>
          <w:cantSplit/>
          <w:trHeight w:val="323"/>
          <w:jc w:val="center"/>
        </w:trPr>
        <w:tc>
          <w:tcPr>
            <w:tcW w:w="0" w:type="auto"/>
          </w:tcPr>
          <w:p w14:paraId="2F9AA1E4" w14:textId="7CB9683D" w:rsidR="00776C2E" w:rsidRPr="00A43C98" w:rsidRDefault="00776C2E" w:rsidP="00937E47">
            <w:pPr>
              <w:pStyle w:val="TableEntry"/>
              <w:keepNext/>
              <w:keepLines/>
            </w:pPr>
            <w:r w:rsidRPr="00A43C98">
              <w:t>Document Consumer</w:t>
            </w:r>
          </w:p>
        </w:tc>
        <w:tc>
          <w:tcPr>
            <w:tcW w:w="0" w:type="auto"/>
          </w:tcPr>
          <w:p w14:paraId="5A41681E" w14:textId="1C2641B4" w:rsidR="00776C2E" w:rsidRPr="00A43C98" w:rsidRDefault="00776C2E">
            <w:pPr>
              <w:pStyle w:val="TableEntry"/>
              <w:keepNext/>
              <w:keepLines/>
              <w:tabs>
                <w:tab w:val="left" w:pos="2355"/>
              </w:tabs>
              <w:pPrChange w:id="80" w:author="John Moehrke" w:date="2020-05-22T09:41:00Z">
                <w:pPr>
                  <w:pStyle w:val="TableEntry"/>
                  <w:keepNext/>
                  <w:keepLines/>
                </w:pPr>
              </w:pPrChange>
            </w:pPr>
            <w:del w:id="81" w:author="John Moehrke" w:date="2020-05-22T09:40:00Z">
              <w:r w:rsidRPr="00A43C98" w:rsidDel="002B4889">
                <w:delText>No options defined</w:delText>
              </w:r>
            </w:del>
            <w:ins w:id="82" w:author="John Moehrke" w:date="2020-05-22T09:40:00Z">
              <w:r w:rsidR="002B4889">
                <w:t>UnContained References</w:t>
              </w:r>
            </w:ins>
            <w:del w:id="83" w:author="John Moehrke" w:date="2020-05-22T09:40:00Z">
              <w:r w:rsidRPr="00A43C98" w:rsidDel="002B4889">
                <w:delText xml:space="preserve"> </w:delText>
              </w:r>
            </w:del>
          </w:p>
        </w:tc>
        <w:tc>
          <w:tcPr>
            <w:tcW w:w="0" w:type="auto"/>
          </w:tcPr>
          <w:p w14:paraId="1A441AE5" w14:textId="6009CBDF" w:rsidR="00776C2E" w:rsidRPr="00A43C98" w:rsidRDefault="00776C2E" w:rsidP="00937E47">
            <w:pPr>
              <w:pStyle w:val="TableEntry"/>
              <w:keepNext/>
              <w:keepLines/>
            </w:pPr>
            <w:del w:id="84" w:author="John Moehrke" w:date="2020-05-22T09:40:00Z">
              <w:r w:rsidRPr="00A43C98" w:rsidDel="002B4889">
                <w:delText>- -</w:delText>
              </w:r>
            </w:del>
            <w:ins w:id="85" w:author="John Moehrke" w:date="2020-05-22T09:40:00Z">
              <w:r w:rsidR="002B4889">
                <w:t>Section 33.2.3</w:t>
              </w:r>
            </w:ins>
          </w:p>
        </w:tc>
      </w:tr>
      <w:tr w:rsidR="002B4889" w:rsidRPr="00A43C98" w14:paraId="64C6AD46" w14:textId="79D428B7" w:rsidTr="001841D3">
        <w:trPr>
          <w:cantSplit/>
          <w:trHeight w:val="350"/>
          <w:jc w:val="center"/>
        </w:trPr>
        <w:tc>
          <w:tcPr>
            <w:tcW w:w="0" w:type="auto"/>
            <w:vMerge w:val="restart"/>
          </w:tcPr>
          <w:p w14:paraId="460C86CC" w14:textId="011969AA" w:rsidR="002B4889" w:rsidRPr="00A43C98" w:rsidRDefault="002B4889" w:rsidP="00937E47">
            <w:pPr>
              <w:pStyle w:val="TableEntry"/>
              <w:keepNext/>
              <w:keepLines/>
            </w:pPr>
            <w:r w:rsidRPr="00A43C98">
              <w:t>Document Responder</w:t>
            </w:r>
          </w:p>
        </w:tc>
        <w:tc>
          <w:tcPr>
            <w:tcW w:w="0" w:type="auto"/>
          </w:tcPr>
          <w:p w14:paraId="699C1779" w14:textId="77FEB098" w:rsidR="002B4889" w:rsidRPr="00A43C98" w:rsidRDefault="002B4889" w:rsidP="00937E47">
            <w:pPr>
              <w:pStyle w:val="TableEntry"/>
              <w:keepNext/>
              <w:keepLines/>
            </w:pPr>
            <w:r w:rsidRPr="00A43C98">
              <w:t>XDS on FHIR</w:t>
            </w:r>
          </w:p>
        </w:tc>
        <w:tc>
          <w:tcPr>
            <w:tcW w:w="0" w:type="auto"/>
          </w:tcPr>
          <w:p w14:paraId="243D7538" w14:textId="7027E470" w:rsidR="002B4889" w:rsidRPr="00A43C98" w:rsidRDefault="002B4889" w:rsidP="00937E47">
            <w:pPr>
              <w:pStyle w:val="TableEntry"/>
              <w:keepNext/>
              <w:keepLines/>
            </w:pPr>
            <w:r w:rsidRPr="00A43C98">
              <w:t>Section 33.2.2</w:t>
            </w:r>
          </w:p>
        </w:tc>
      </w:tr>
      <w:tr w:rsidR="002B4889" w:rsidRPr="00A43C98" w14:paraId="033312E1" w14:textId="77777777" w:rsidTr="001841D3">
        <w:trPr>
          <w:cantSplit/>
          <w:trHeight w:val="350"/>
          <w:jc w:val="center"/>
          <w:ins w:id="86" w:author="John Moehrke" w:date="2020-05-22T09:41:00Z"/>
        </w:trPr>
        <w:tc>
          <w:tcPr>
            <w:tcW w:w="0" w:type="auto"/>
            <w:vMerge/>
          </w:tcPr>
          <w:p w14:paraId="2605C18E" w14:textId="77777777" w:rsidR="002B4889" w:rsidRPr="00A43C98" w:rsidRDefault="002B4889" w:rsidP="00937E47">
            <w:pPr>
              <w:pStyle w:val="TableEntry"/>
              <w:keepNext/>
              <w:keepLines/>
              <w:rPr>
                <w:ins w:id="87" w:author="John Moehrke" w:date="2020-05-22T09:41:00Z"/>
              </w:rPr>
            </w:pPr>
          </w:p>
        </w:tc>
        <w:tc>
          <w:tcPr>
            <w:tcW w:w="0" w:type="auto"/>
          </w:tcPr>
          <w:p w14:paraId="45DF1C8F" w14:textId="78D16CDA" w:rsidR="002B4889" w:rsidRPr="00A43C98" w:rsidRDefault="002B4889" w:rsidP="00937E47">
            <w:pPr>
              <w:pStyle w:val="TableEntry"/>
              <w:keepNext/>
              <w:keepLines/>
              <w:rPr>
                <w:ins w:id="88" w:author="John Moehrke" w:date="2020-05-22T09:41:00Z"/>
              </w:rPr>
            </w:pPr>
            <w:ins w:id="89" w:author="John Moehrke" w:date="2020-05-22T09:41:00Z">
              <w:r>
                <w:t>UnContained References</w:t>
              </w:r>
            </w:ins>
          </w:p>
        </w:tc>
        <w:tc>
          <w:tcPr>
            <w:tcW w:w="0" w:type="auto"/>
          </w:tcPr>
          <w:p w14:paraId="1B5767BA" w14:textId="57655DB7" w:rsidR="002B4889" w:rsidRPr="00A43C98" w:rsidRDefault="002B4889" w:rsidP="00937E47">
            <w:pPr>
              <w:pStyle w:val="TableEntry"/>
              <w:keepNext/>
              <w:keepLines/>
              <w:rPr>
                <w:ins w:id="90" w:author="John Moehrke" w:date="2020-05-22T09:41:00Z"/>
              </w:rPr>
            </w:pPr>
            <w:ins w:id="91" w:author="John Moehrke" w:date="2020-05-22T09:41:00Z">
              <w:r>
                <w:t>Section 33.2.3</w:t>
              </w:r>
            </w:ins>
          </w:p>
        </w:tc>
      </w:tr>
    </w:tbl>
    <w:p w14:paraId="33BA0918" w14:textId="77777777" w:rsidR="00D9164B" w:rsidRPr="00A43C98" w:rsidRDefault="00D9164B">
      <w:pPr>
        <w:pStyle w:val="BodyText"/>
        <w:rPr>
          <w:iCs/>
        </w:rPr>
      </w:pPr>
    </w:p>
    <w:p w14:paraId="36C03F72" w14:textId="551CA125" w:rsidR="00D92320" w:rsidRPr="00A43C98" w:rsidRDefault="00D92320" w:rsidP="003068ED">
      <w:pPr>
        <w:pStyle w:val="Heading3"/>
        <w:numPr>
          <w:ilvl w:val="0"/>
          <w:numId w:val="0"/>
        </w:numPr>
        <w:rPr>
          <w:bCs/>
          <w:noProof w:val="0"/>
        </w:rPr>
      </w:pPr>
      <w:bookmarkStart w:id="92" w:name="_Toc2340414"/>
      <w:bookmarkStart w:id="93" w:name="_Toc330471333"/>
      <w:bookmarkStart w:id="94" w:name="_Toc37034636"/>
      <w:bookmarkStart w:id="95" w:name="_Toc38846114"/>
      <w:bookmarkStart w:id="96" w:name="_Toc504625757"/>
      <w:bookmarkStart w:id="97" w:name="_Toc530206510"/>
      <w:bookmarkStart w:id="98" w:name="_Toc1388430"/>
      <w:bookmarkStart w:id="99" w:name="_Toc1388584"/>
      <w:bookmarkStart w:id="100" w:name="_Toc1456611"/>
      <w:r w:rsidRPr="00A43C98">
        <w:rPr>
          <w:bCs/>
          <w:noProof w:val="0"/>
        </w:rPr>
        <w:t>33.2.1 Comprehensive Metadata</w:t>
      </w:r>
      <w:r w:rsidR="009E7AD3" w:rsidRPr="00A43C98">
        <w:rPr>
          <w:bCs/>
          <w:noProof w:val="0"/>
        </w:rPr>
        <w:t xml:space="preserve"> Option</w:t>
      </w:r>
      <w:bookmarkEnd w:id="92"/>
    </w:p>
    <w:p w14:paraId="0699696E" w14:textId="2FA7C4FD" w:rsidR="009E7AD3" w:rsidRPr="00A43C98" w:rsidRDefault="009E7AD3" w:rsidP="003068ED">
      <w:pPr>
        <w:pStyle w:val="BodyText"/>
      </w:pPr>
      <w:r w:rsidRPr="00A43C98">
        <w:t xml:space="preserve">Support of this option assures that the Document Source will provide comprehensive metadata. Comprehensive metadata fulfill the cardinality requirements of XDS. </w:t>
      </w:r>
    </w:p>
    <w:p w14:paraId="7B533D34" w14:textId="7D468307" w:rsidR="00D92320" w:rsidRPr="00A43C98" w:rsidRDefault="00055B67" w:rsidP="003068ED">
      <w:pPr>
        <w:pStyle w:val="BodyText"/>
      </w:pPr>
      <w:r w:rsidRPr="00A43C98">
        <w:t>A Document Source that supports this option will provide metadata consistent with the additional document sharing requirements for an XDS Document Source described in ITI TF-3: 4.3.1- Submission Metadata Attribute Optionality</w:t>
      </w:r>
      <w:r w:rsidR="0022609F" w:rsidRPr="00A43C98">
        <w:t xml:space="preserve"> and ITI TF-3:4.5.1 Metadata Object Types mapped to FHIR</w:t>
      </w:r>
      <w:r w:rsidRPr="00A43C98">
        <w:t>.</w:t>
      </w:r>
    </w:p>
    <w:p w14:paraId="3022D5B1" w14:textId="73959776" w:rsidR="00D92320" w:rsidRPr="00A43C98" w:rsidRDefault="00055B67" w:rsidP="003068ED">
      <w:pPr>
        <w:pStyle w:val="BodyText"/>
      </w:pPr>
      <w:r w:rsidRPr="00A43C98">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A43C98" w:rsidRDefault="00D92320" w:rsidP="00D92320">
      <w:pPr>
        <w:pStyle w:val="Heading3"/>
        <w:numPr>
          <w:ilvl w:val="0"/>
          <w:numId w:val="0"/>
        </w:numPr>
        <w:rPr>
          <w:bCs/>
          <w:noProof w:val="0"/>
        </w:rPr>
      </w:pPr>
      <w:bookmarkStart w:id="101" w:name="_Toc2340415"/>
      <w:r w:rsidRPr="00A43C98">
        <w:rPr>
          <w:bCs/>
          <w:noProof w:val="0"/>
        </w:rPr>
        <w:t>33.2.2 XDS on FHIR</w:t>
      </w:r>
      <w:r w:rsidR="00114711" w:rsidRPr="00A43C98">
        <w:rPr>
          <w:bCs/>
          <w:noProof w:val="0"/>
        </w:rPr>
        <w:t xml:space="preserve"> Option</w:t>
      </w:r>
      <w:bookmarkEnd w:id="101"/>
    </w:p>
    <w:p w14:paraId="49FC0FEA" w14:textId="124EC5F8" w:rsidR="00D92320" w:rsidRPr="00A43C98" w:rsidRDefault="00D92320" w:rsidP="00D92320">
      <w:pPr>
        <w:pStyle w:val="BodyText"/>
      </w:pPr>
      <w:r w:rsidRPr="00A43C98">
        <w:t xml:space="preserve">The Document Recipient </w:t>
      </w:r>
      <w:r w:rsidR="009E7AD3" w:rsidRPr="00A43C98">
        <w:t>that supports</w:t>
      </w:r>
      <w:r w:rsidRPr="00A43C98">
        <w:t xml:space="preserve"> this option </w:t>
      </w:r>
      <w:r w:rsidR="00EB0016" w:rsidRPr="00A43C98">
        <w:t xml:space="preserve">shall </w:t>
      </w:r>
      <w:r w:rsidRPr="00A43C98">
        <w:t>be able to be grouped with an XDS Document Source so that any publication</w:t>
      </w:r>
      <w:r w:rsidR="009E7AD3" w:rsidRPr="00A43C98">
        <w:t xml:space="preserve"> </w:t>
      </w:r>
      <w:r w:rsidR="003C2045" w:rsidRPr="00A43C98">
        <w:t>request</w:t>
      </w:r>
      <w:r w:rsidRPr="00A43C98">
        <w:t xml:space="preserve"> is passed on</w:t>
      </w:r>
      <w:r w:rsidR="00EB0016" w:rsidRPr="00A43C98">
        <w:t xml:space="preserve"> </w:t>
      </w:r>
      <w:r w:rsidRPr="00A43C98">
        <w:t>to that XDS environment</w:t>
      </w:r>
      <w:r w:rsidR="001E6C61" w:rsidRPr="00A43C98">
        <w:t xml:space="preserve">. See </w:t>
      </w:r>
      <w:r w:rsidR="009E7AD3" w:rsidRPr="00A43C98">
        <w:t>ITI TF-2c:</w:t>
      </w:r>
      <w:r w:rsidR="00C54271" w:rsidRPr="00A43C98">
        <w:t xml:space="preserve"> </w:t>
      </w:r>
      <w:r w:rsidR="001E6C61" w:rsidRPr="00A43C98">
        <w:t>3.65.4.1.3 “Expected Actions” and</w:t>
      </w:r>
      <w:r w:rsidRPr="00A43C98">
        <w:t xml:space="preserve"> </w:t>
      </w:r>
      <w:r w:rsidR="009E7AD3" w:rsidRPr="00A43C98">
        <w:t>ITI TF-2c:</w:t>
      </w:r>
      <w:r w:rsidR="00C54271" w:rsidRPr="00A43C98">
        <w:t xml:space="preserve"> </w:t>
      </w:r>
      <w:r w:rsidR="001E6C61" w:rsidRPr="00A43C98">
        <w:t>3.65.4.1.3.1</w:t>
      </w:r>
      <w:r w:rsidR="004D175A" w:rsidRPr="00A43C98">
        <w:t>.</w:t>
      </w:r>
      <w:r w:rsidR="001E6C61" w:rsidRPr="00A43C98">
        <w:t xml:space="preserve"> </w:t>
      </w:r>
      <w:r w:rsidR="00AC743F" w:rsidRPr="00A43C98">
        <w:t>The grouped XDS Document Source shall implement the Document Replacement, Option, Document Addendum Option, Document Transformation Option, and Folder Management Option to ensure that these functionalities can be transferred from the MHD Document Source through to the XDS Document Registry.</w:t>
      </w:r>
    </w:p>
    <w:p w14:paraId="05AD7D80" w14:textId="092920DA" w:rsidR="00055B67" w:rsidRDefault="00D92320" w:rsidP="00C54271">
      <w:pPr>
        <w:pStyle w:val="BodyText"/>
        <w:rPr>
          <w:ins w:id="102" w:author="John Moehrke" w:date="2020-05-22T09:42:00Z"/>
        </w:rPr>
      </w:pPr>
      <w:r w:rsidRPr="00A43C98">
        <w:t xml:space="preserve">The Document Responder </w:t>
      </w:r>
      <w:r w:rsidR="009E7AD3" w:rsidRPr="00A43C98">
        <w:t>that supports</w:t>
      </w:r>
      <w:r w:rsidRPr="00A43C98">
        <w:t xml:space="preserve"> this option </w:t>
      </w:r>
      <w:r w:rsidR="00EB0016" w:rsidRPr="00A43C98">
        <w:t xml:space="preserve">shall </w:t>
      </w:r>
      <w:r w:rsidRPr="00A43C98">
        <w:t xml:space="preserve">be able to be grouped with an XDS Document </w:t>
      </w:r>
      <w:r w:rsidR="00453927" w:rsidRPr="00A43C98">
        <w:t>Consumer</w:t>
      </w:r>
      <w:r w:rsidRPr="00A43C98">
        <w:t xml:space="preserve"> so that any query or retrieve requests can be passed on</w:t>
      </w:r>
      <w:r w:rsidR="00EB0016" w:rsidRPr="00A43C98">
        <w:t xml:space="preserve"> to,</w:t>
      </w:r>
      <w:r w:rsidRPr="00A43C98">
        <w:t xml:space="preserve"> and responded to</w:t>
      </w:r>
      <w:r w:rsidR="00EB0016" w:rsidRPr="00A43C98">
        <w:t>,</w:t>
      </w:r>
      <w:r w:rsidR="002C611C" w:rsidRPr="00A43C98">
        <w:t xml:space="preserve"> </w:t>
      </w:r>
      <w:r w:rsidRPr="00A43C98">
        <w:t xml:space="preserve">by </w:t>
      </w:r>
      <w:r w:rsidR="00EB0016" w:rsidRPr="00A43C98">
        <w:t xml:space="preserve">an </w:t>
      </w:r>
      <w:r w:rsidRPr="00A43C98">
        <w:t xml:space="preserve">XDS environment. </w:t>
      </w:r>
      <w:r w:rsidR="001E6C61" w:rsidRPr="00A43C98">
        <w:t xml:space="preserve">See </w:t>
      </w:r>
      <w:r w:rsidR="009E7AD3" w:rsidRPr="00A43C98">
        <w:t>ITI TF-2c:</w:t>
      </w:r>
      <w:r w:rsidR="00C54271" w:rsidRPr="00A43C98">
        <w:t xml:space="preserve"> </w:t>
      </w:r>
      <w:r w:rsidR="001E6C61" w:rsidRPr="00A43C98">
        <w:t xml:space="preserve">3.66.4.1.3.1 and </w:t>
      </w:r>
      <w:r w:rsidR="009E7AD3" w:rsidRPr="00A43C98">
        <w:t>ITI TF-2c:</w:t>
      </w:r>
      <w:r w:rsidR="00C54271" w:rsidRPr="00A43C98">
        <w:t xml:space="preserve"> </w:t>
      </w:r>
      <w:r w:rsidR="001E6C61" w:rsidRPr="00A43C98">
        <w:t>3.67.4.1.3.1</w:t>
      </w:r>
      <w:r w:rsidR="004D175A" w:rsidRPr="00A43C98">
        <w:t>.</w:t>
      </w:r>
      <w:r w:rsidR="00571D5D" w:rsidRPr="00A43C98">
        <w:t xml:space="preserve"> </w:t>
      </w:r>
    </w:p>
    <w:p w14:paraId="09DDF037" w14:textId="5AE92F8F" w:rsidR="002B4889" w:rsidRDefault="002B4889" w:rsidP="00C54271">
      <w:pPr>
        <w:pStyle w:val="BodyText"/>
        <w:rPr>
          <w:ins w:id="103" w:author="John Moehrke" w:date="2020-05-22T09:43:00Z"/>
        </w:rPr>
      </w:pPr>
      <w:ins w:id="104" w:author="John Moehrke" w:date="2020-05-22T09:42:00Z">
        <w:r w:rsidRPr="002B4889">
          <w:t>The XDS on FHIR Option is not compatible with the UnContained Reference Option. A system may be able to support both options, but only one will be able to be used at a given deployment.</w:t>
        </w:r>
      </w:ins>
    </w:p>
    <w:p w14:paraId="560A2476" w14:textId="77777777" w:rsidR="002B4889" w:rsidRDefault="002B4889" w:rsidP="002B4889">
      <w:pPr>
        <w:pStyle w:val="Heading3"/>
        <w:numPr>
          <w:ilvl w:val="0"/>
          <w:numId w:val="0"/>
        </w:numPr>
        <w:ind w:left="720" w:hanging="720"/>
        <w:rPr>
          <w:ins w:id="105" w:author="John Moehrke" w:date="2020-05-22T09:43:00Z"/>
        </w:rPr>
      </w:pPr>
      <w:ins w:id="106" w:author="John Moehrke" w:date="2020-05-22T09:43:00Z">
        <w:r>
          <w:lastRenderedPageBreak/>
          <w:t>33.2.3 UnContained Reference Option</w:t>
        </w:r>
      </w:ins>
    </w:p>
    <w:p w14:paraId="5E25B6DB" w14:textId="77777777" w:rsidR="002B4889" w:rsidRDefault="002B4889" w:rsidP="002B4889">
      <w:pPr>
        <w:pStyle w:val="BodyText"/>
        <w:rPr>
          <w:ins w:id="107" w:author="John Moehrke" w:date="2020-05-22T09:43:00Z"/>
        </w:rPr>
      </w:pPr>
      <w:ins w:id="108" w:author="John Moehrke" w:date="2020-05-22T09:43:00Z">
        <w:r>
          <w:t xml:space="preserve">The UnContained Reference Option recognizes that a Community may choose to longitudinally maintain their provider and patient directories, e.g., an mCSD Care Services Selective Supplier and PMIR Patient Identity Manager. When this longitudinal consistency is managed, then the author, authenticator, sourcePatientInfo, and author entries do not need to be a contained copy of the information known at the time of publication (ITI-65) since a Reference to the information in these directories will be valid over the full lifecycle of the entries. </w:t>
        </w:r>
      </w:ins>
    </w:p>
    <w:p w14:paraId="67E4D04A" w14:textId="77777777" w:rsidR="002B4889" w:rsidRDefault="002B4889" w:rsidP="002B4889">
      <w:pPr>
        <w:pStyle w:val="BodyText"/>
        <w:rPr>
          <w:ins w:id="109" w:author="John Moehrke" w:date="2020-05-22T09:43:00Z"/>
        </w:rPr>
      </w:pPr>
      <w:ins w:id="110" w:author="John Moehrke" w:date="2020-05-22T09:43:00Z">
        <w:r>
          <w:t xml:space="preserve">The actors that support the UnContained References Option shall be able to create and consume full URL values in the </w:t>
        </w:r>
        <w:proofErr w:type="spellStart"/>
        <w:r w:rsidRPr="00914191">
          <w:rPr>
            <w:rStyle w:val="XMLname"/>
          </w:rPr>
          <w:t>DocumentReference.author</w:t>
        </w:r>
        <w:proofErr w:type="spellEnd"/>
        <w:r>
          <w:t xml:space="preserve">, the </w:t>
        </w:r>
        <w:proofErr w:type="spellStart"/>
        <w:r w:rsidRPr="00914191">
          <w:rPr>
            <w:rStyle w:val="XMLname"/>
          </w:rPr>
          <w:t>DocumentReference.authenticator</w:t>
        </w:r>
        <w:proofErr w:type="spellEnd"/>
        <w:r>
          <w:t xml:space="preserve">, the </w:t>
        </w:r>
        <w:proofErr w:type="spellStart"/>
        <w:proofErr w:type="gramStart"/>
        <w:r w:rsidRPr="00914191">
          <w:rPr>
            <w:rStyle w:val="XMLname"/>
          </w:rPr>
          <w:t>DocumentReference.context.sourcePatientInfo</w:t>
        </w:r>
        <w:proofErr w:type="spellEnd"/>
        <w:proofErr w:type="gramEnd"/>
        <w:r>
          <w:t xml:space="preserve">, and the </w:t>
        </w:r>
        <w:proofErr w:type="spellStart"/>
        <w:r w:rsidRPr="00914191">
          <w:rPr>
            <w:rStyle w:val="XMLname"/>
          </w:rPr>
          <w:t>DocumentManifest.author</w:t>
        </w:r>
        <w:proofErr w:type="spellEnd"/>
        <w:r>
          <w:t xml:space="preserve">. This requirement encourages the persisting of the information at the time the document is published. </w:t>
        </w:r>
      </w:ins>
    </w:p>
    <w:p w14:paraId="338F09E7" w14:textId="05EC897E" w:rsidR="002B4889" w:rsidRDefault="002B4889" w:rsidP="002B4889">
      <w:pPr>
        <w:pStyle w:val="BodyText"/>
        <w:rPr>
          <w:ins w:id="111" w:author="John Moehrke" w:date="2020-05-22T09:43:00Z"/>
        </w:rPr>
      </w:pPr>
      <w:ins w:id="112" w:author="John Moehrke" w:date="2020-05-22T09:43:00Z">
        <w:r>
          <w:t>The UnContained Reference Option is not compatible with the XDS on FHIR Option. A system may be able to support both options, but only one will be able to be used at a given deployment.</w:t>
        </w:r>
      </w:ins>
    </w:p>
    <w:p w14:paraId="3ED263C8" w14:textId="77777777" w:rsidR="002B4889" w:rsidRPr="00A43C98" w:rsidRDefault="002B4889" w:rsidP="00C54271">
      <w:pPr>
        <w:pStyle w:val="BodyText"/>
      </w:pPr>
    </w:p>
    <w:p w14:paraId="4C5A7FE8" w14:textId="5AC0EFE6" w:rsidR="00776C2E" w:rsidRPr="00A43C98" w:rsidRDefault="00776C2E" w:rsidP="00303E20">
      <w:pPr>
        <w:pStyle w:val="Heading2"/>
        <w:numPr>
          <w:ilvl w:val="0"/>
          <w:numId w:val="0"/>
        </w:numPr>
        <w:rPr>
          <w:noProof w:val="0"/>
        </w:rPr>
      </w:pPr>
      <w:bookmarkStart w:id="113" w:name="_Toc2340416"/>
      <w:r w:rsidRPr="00A43C98">
        <w:rPr>
          <w:noProof w:val="0"/>
        </w:rPr>
        <w:t>33.3 MHD Actor Required Groupings</w:t>
      </w:r>
      <w:bookmarkEnd w:id="93"/>
      <w:bookmarkEnd w:id="113"/>
      <w:r w:rsidRPr="00A43C98">
        <w:rPr>
          <w:noProof w:val="0"/>
        </w:rPr>
        <w:t xml:space="preserve"> </w:t>
      </w:r>
    </w:p>
    <w:p w14:paraId="46E9CF0F" w14:textId="730D6919" w:rsidR="00776C2E" w:rsidRPr="00A43C98" w:rsidRDefault="00776C2E" w:rsidP="00311677">
      <w:pPr>
        <w:pStyle w:val="BodyText"/>
      </w:pPr>
      <w:r w:rsidRPr="00A43C98">
        <w:t xml:space="preserve">Actor(s) which are required to be grouped with other </w:t>
      </w:r>
      <w:r w:rsidR="00B9009B" w:rsidRPr="00A43C98">
        <w:t>a</w:t>
      </w:r>
      <w:r w:rsidRPr="00A43C98">
        <w:t xml:space="preserve">ctor(s) are listed in this section. The grouped </w:t>
      </w:r>
      <w:r w:rsidR="00B9009B" w:rsidRPr="00A43C98">
        <w:t>a</w:t>
      </w:r>
      <w:r w:rsidRPr="00A43C98">
        <w:t xml:space="preserve">ctor may be from this profile or a different domain/profile. </w:t>
      </w:r>
    </w:p>
    <w:p w14:paraId="605C6BA5" w14:textId="28CA4318" w:rsidR="00D9164B" w:rsidRPr="00A43C98" w:rsidRDefault="00776C2E" w:rsidP="006913CC">
      <w:pPr>
        <w:pStyle w:val="BodyText"/>
      </w:pPr>
      <w:r w:rsidRPr="00A43C98">
        <w:t xml:space="preserve">An </w:t>
      </w:r>
      <w:r w:rsidR="00B9009B" w:rsidRPr="00A43C98">
        <w:t>a</w:t>
      </w:r>
      <w:r w:rsidRPr="00A43C98">
        <w:t xml:space="preserve">ctor from this profile (Column 1) must implement </w:t>
      </w:r>
      <w:r w:rsidR="0028578F" w:rsidRPr="00A43C98">
        <w:t>all</w:t>
      </w:r>
      <w:r w:rsidRPr="00A43C98">
        <w:t xml:space="preserve"> the required transactions in this profile in addition to all of the required transactions for the grouped profile/actor listed (Column </w:t>
      </w:r>
      <w:r w:rsidR="00A14E18" w:rsidRPr="00A43C98">
        <w:t>3</w:t>
      </w:r>
      <w:r w:rsidRPr="00A43C98">
        <w:t>).</w:t>
      </w:r>
    </w:p>
    <w:p w14:paraId="19DE7D6D" w14:textId="488F633A" w:rsidR="00D9164B" w:rsidRPr="00A43C98" w:rsidRDefault="00D9164B" w:rsidP="003068ED">
      <w:pPr>
        <w:pStyle w:val="TableTitle"/>
        <w:rPr>
          <w:noProof w:val="0"/>
        </w:rPr>
      </w:pPr>
      <w:r w:rsidRPr="00A43C98">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A43C98" w14:paraId="03F7457B" w14:textId="77777777" w:rsidTr="003068ED">
        <w:trPr>
          <w:cantSplit/>
          <w:tblHeader/>
          <w:jc w:val="center"/>
        </w:trPr>
        <w:tc>
          <w:tcPr>
            <w:tcW w:w="2263" w:type="dxa"/>
            <w:shd w:val="pct15" w:color="auto" w:fill="FFFFFF"/>
          </w:tcPr>
          <w:p w14:paraId="74CBB383" w14:textId="5F8A6BC2" w:rsidR="00D9164B" w:rsidRPr="00A43C98" w:rsidRDefault="00D9164B">
            <w:pPr>
              <w:pStyle w:val="TableEntryHeader"/>
            </w:pPr>
            <w:r w:rsidRPr="00A43C98">
              <w:t>MHD Actor</w:t>
            </w:r>
          </w:p>
        </w:tc>
        <w:tc>
          <w:tcPr>
            <w:tcW w:w="2535" w:type="dxa"/>
            <w:shd w:val="pct15" w:color="auto" w:fill="FFFFFF"/>
          </w:tcPr>
          <w:p w14:paraId="45B28F9E" w14:textId="77777777" w:rsidR="00D9164B" w:rsidRPr="00A43C98" w:rsidRDefault="00D9164B">
            <w:pPr>
              <w:pStyle w:val="TableEntryHeader"/>
            </w:pPr>
            <w:r w:rsidRPr="00A43C98">
              <w:t>Grouping Condition</w:t>
            </w:r>
          </w:p>
        </w:tc>
        <w:tc>
          <w:tcPr>
            <w:tcW w:w="2994" w:type="dxa"/>
            <w:shd w:val="pct15" w:color="auto" w:fill="FFFFFF"/>
          </w:tcPr>
          <w:p w14:paraId="6E3C70F2" w14:textId="77777777" w:rsidR="00D9164B" w:rsidRPr="00A43C98" w:rsidRDefault="00D9164B">
            <w:pPr>
              <w:pStyle w:val="TableEntryHeader"/>
            </w:pPr>
            <w:r w:rsidRPr="00A43C98">
              <w:t>Actor(s) to be grouped with</w:t>
            </w:r>
          </w:p>
        </w:tc>
        <w:tc>
          <w:tcPr>
            <w:tcW w:w="1623" w:type="dxa"/>
            <w:shd w:val="pct15" w:color="auto" w:fill="FFFFFF"/>
          </w:tcPr>
          <w:p w14:paraId="1FC5D7DF" w14:textId="77777777" w:rsidR="00D9164B" w:rsidRPr="00A43C98" w:rsidRDefault="00D9164B">
            <w:pPr>
              <w:pStyle w:val="TableEntryHeader"/>
            </w:pPr>
            <w:r w:rsidRPr="00A43C98">
              <w:t>Reference</w:t>
            </w:r>
          </w:p>
        </w:tc>
      </w:tr>
      <w:tr w:rsidR="00D9164B" w:rsidRPr="00A43C98" w14:paraId="2753CAC2" w14:textId="77777777" w:rsidTr="003068ED">
        <w:trPr>
          <w:cantSplit/>
          <w:trHeight w:val="332"/>
          <w:jc w:val="center"/>
        </w:trPr>
        <w:tc>
          <w:tcPr>
            <w:tcW w:w="2263" w:type="dxa"/>
          </w:tcPr>
          <w:p w14:paraId="40312D64" w14:textId="1F6C3F4C" w:rsidR="00D9164B" w:rsidRPr="00A43C98" w:rsidRDefault="00D9164B" w:rsidP="00937E47">
            <w:pPr>
              <w:pStyle w:val="TableEntry"/>
              <w:keepNext/>
            </w:pPr>
            <w:r w:rsidRPr="00A43C98">
              <w:t>Document Source</w:t>
            </w:r>
          </w:p>
        </w:tc>
        <w:tc>
          <w:tcPr>
            <w:tcW w:w="2535" w:type="dxa"/>
          </w:tcPr>
          <w:p w14:paraId="39A72786" w14:textId="77777777" w:rsidR="00D9164B" w:rsidRPr="00A43C98" w:rsidRDefault="00D9164B" w:rsidP="00937E47">
            <w:pPr>
              <w:pStyle w:val="TableEntry"/>
              <w:keepNext/>
            </w:pPr>
            <w:r w:rsidRPr="00A43C98">
              <w:t>--</w:t>
            </w:r>
          </w:p>
        </w:tc>
        <w:tc>
          <w:tcPr>
            <w:tcW w:w="2994" w:type="dxa"/>
            <w:vAlign w:val="center"/>
          </w:tcPr>
          <w:p w14:paraId="5CA4237C" w14:textId="77777777" w:rsidR="00D9164B" w:rsidRPr="00A43C98" w:rsidRDefault="00D9164B" w:rsidP="00937E47">
            <w:pPr>
              <w:pStyle w:val="TableEntry"/>
              <w:keepNext/>
            </w:pPr>
            <w:r w:rsidRPr="00A43C98">
              <w:t>None</w:t>
            </w:r>
          </w:p>
        </w:tc>
        <w:tc>
          <w:tcPr>
            <w:tcW w:w="1623" w:type="dxa"/>
          </w:tcPr>
          <w:p w14:paraId="1FF223CA" w14:textId="77777777" w:rsidR="00D9164B" w:rsidRPr="00A43C98" w:rsidRDefault="00D9164B" w:rsidP="00937E47">
            <w:pPr>
              <w:pStyle w:val="TableEntry"/>
              <w:keepNext/>
            </w:pPr>
            <w:r w:rsidRPr="00A43C98">
              <w:t>--</w:t>
            </w:r>
          </w:p>
        </w:tc>
      </w:tr>
      <w:tr w:rsidR="00D9164B" w:rsidRPr="00A43C98" w14:paraId="656518F9" w14:textId="77777777" w:rsidTr="003068ED">
        <w:trPr>
          <w:cantSplit/>
          <w:trHeight w:val="332"/>
          <w:jc w:val="center"/>
        </w:trPr>
        <w:tc>
          <w:tcPr>
            <w:tcW w:w="2263" w:type="dxa"/>
            <w:vAlign w:val="center"/>
          </w:tcPr>
          <w:p w14:paraId="7CA36FFD" w14:textId="16C50E3E" w:rsidR="00D9164B" w:rsidRPr="00A43C98" w:rsidRDefault="00D9164B" w:rsidP="00937E47">
            <w:pPr>
              <w:pStyle w:val="TableEntry"/>
              <w:keepNext/>
            </w:pPr>
            <w:r w:rsidRPr="00A43C98">
              <w:t>Document Recipient</w:t>
            </w:r>
          </w:p>
        </w:tc>
        <w:tc>
          <w:tcPr>
            <w:tcW w:w="2535" w:type="dxa"/>
            <w:vAlign w:val="center"/>
          </w:tcPr>
          <w:p w14:paraId="250C3ADE" w14:textId="24315D4E" w:rsidR="00D9164B" w:rsidRPr="00A43C98" w:rsidRDefault="00D9164B" w:rsidP="00937E47">
            <w:pPr>
              <w:pStyle w:val="TableEntry"/>
              <w:keepNext/>
            </w:pPr>
            <w:r w:rsidRPr="00A43C98">
              <w:t>XDS on FHR Option</w:t>
            </w:r>
          </w:p>
        </w:tc>
        <w:tc>
          <w:tcPr>
            <w:tcW w:w="2994" w:type="dxa"/>
            <w:vAlign w:val="center"/>
          </w:tcPr>
          <w:p w14:paraId="613B1729" w14:textId="3125D7A8" w:rsidR="00D9164B" w:rsidRPr="00A43C98" w:rsidRDefault="00D9164B" w:rsidP="00937E47">
            <w:pPr>
              <w:pStyle w:val="TableEntry"/>
              <w:keepNext/>
            </w:pPr>
            <w:proofErr w:type="spellStart"/>
            <w:r w:rsidRPr="00A43C98">
              <w:t>XDS.b</w:t>
            </w:r>
            <w:proofErr w:type="spellEnd"/>
            <w:r w:rsidRPr="00A43C98">
              <w:t xml:space="preserve"> / Document Source</w:t>
            </w:r>
            <w:r w:rsidR="009D4648" w:rsidRPr="00A43C98">
              <w:t xml:space="preserve"> / Document Replacement, Document Addendum, Document Transformation, and Folder Management Options</w:t>
            </w:r>
          </w:p>
        </w:tc>
        <w:tc>
          <w:tcPr>
            <w:tcW w:w="1623" w:type="dxa"/>
            <w:vAlign w:val="center"/>
          </w:tcPr>
          <w:p w14:paraId="32F468CC" w14:textId="12BA66F6" w:rsidR="00D9164B" w:rsidRPr="00A43C98" w:rsidRDefault="004D175A" w:rsidP="00937E47">
            <w:pPr>
              <w:pStyle w:val="TableEntry"/>
              <w:keepNext/>
            </w:pPr>
            <w:r w:rsidRPr="00A43C98">
              <w:t>Section 33.2.2</w:t>
            </w:r>
          </w:p>
        </w:tc>
      </w:tr>
      <w:tr w:rsidR="00D9164B" w:rsidRPr="00A43C98" w14:paraId="6078663E" w14:textId="77777777" w:rsidTr="003068ED">
        <w:trPr>
          <w:cantSplit/>
          <w:trHeight w:val="332"/>
          <w:jc w:val="center"/>
        </w:trPr>
        <w:tc>
          <w:tcPr>
            <w:tcW w:w="2263" w:type="dxa"/>
          </w:tcPr>
          <w:p w14:paraId="15C53106" w14:textId="20C02CE1" w:rsidR="00D9164B" w:rsidRPr="00A43C98" w:rsidRDefault="00D9164B" w:rsidP="00937E47">
            <w:pPr>
              <w:pStyle w:val="TableEntry"/>
              <w:keepNext/>
            </w:pPr>
            <w:r w:rsidRPr="00A43C98">
              <w:t>Document Consumer</w:t>
            </w:r>
          </w:p>
        </w:tc>
        <w:tc>
          <w:tcPr>
            <w:tcW w:w="2535" w:type="dxa"/>
          </w:tcPr>
          <w:p w14:paraId="48F675F1" w14:textId="77777777" w:rsidR="00D9164B" w:rsidRPr="00A43C98" w:rsidRDefault="00D9164B" w:rsidP="00937E47">
            <w:pPr>
              <w:pStyle w:val="TableEntry"/>
              <w:keepNext/>
            </w:pPr>
          </w:p>
        </w:tc>
        <w:tc>
          <w:tcPr>
            <w:tcW w:w="2994" w:type="dxa"/>
            <w:vAlign w:val="center"/>
          </w:tcPr>
          <w:p w14:paraId="32177252" w14:textId="3F1691A8" w:rsidR="00D9164B" w:rsidRPr="00A43C98" w:rsidRDefault="004D175A" w:rsidP="00937E47">
            <w:pPr>
              <w:pStyle w:val="TableEntry"/>
              <w:keepNext/>
            </w:pPr>
            <w:r w:rsidRPr="00A43C98">
              <w:t>None</w:t>
            </w:r>
          </w:p>
        </w:tc>
        <w:tc>
          <w:tcPr>
            <w:tcW w:w="1623" w:type="dxa"/>
          </w:tcPr>
          <w:p w14:paraId="4889907A" w14:textId="45CE6E21" w:rsidR="00D9164B" w:rsidRPr="00A43C98" w:rsidRDefault="004D175A" w:rsidP="00937E47">
            <w:pPr>
              <w:pStyle w:val="TableEntry"/>
              <w:keepNext/>
            </w:pPr>
            <w:r w:rsidRPr="00A43C98">
              <w:t>--</w:t>
            </w:r>
          </w:p>
        </w:tc>
      </w:tr>
      <w:tr w:rsidR="00D9164B" w:rsidRPr="00A43C98" w14:paraId="329334FA" w14:textId="77777777" w:rsidTr="003068ED">
        <w:trPr>
          <w:cantSplit/>
          <w:trHeight w:val="332"/>
          <w:jc w:val="center"/>
        </w:trPr>
        <w:tc>
          <w:tcPr>
            <w:tcW w:w="2263" w:type="dxa"/>
            <w:vAlign w:val="center"/>
          </w:tcPr>
          <w:p w14:paraId="2B1BA21A" w14:textId="07866ABD" w:rsidR="00D9164B" w:rsidRPr="00A43C98" w:rsidRDefault="00D9164B" w:rsidP="00937E47">
            <w:pPr>
              <w:pStyle w:val="TableEntry"/>
              <w:keepNext/>
            </w:pPr>
            <w:r w:rsidRPr="00A43C98">
              <w:t>Document Responder</w:t>
            </w:r>
          </w:p>
        </w:tc>
        <w:tc>
          <w:tcPr>
            <w:tcW w:w="2535" w:type="dxa"/>
            <w:vAlign w:val="center"/>
          </w:tcPr>
          <w:p w14:paraId="5E267CCF" w14:textId="50596A04" w:rsidR="00D9164B" w:rsidRPr="00A43C98" w:rsidRDefault="004D175A" w:rsidP="00937E47">
            <w:pPr>
              <w:pStyle w:val="TableEntry"/>
              <w:keepNext/>
            </w:pPr>
            <w:r w:rsidRPr="00A43C98">
              <w:t>XDS on FHIR Option</w:t>
            </w:r>
          </w:p>
        </w:tc>
        <w:tc>
          <w:tcPr>
            <w:tcW w:w="2994" w:type="dxa"/>
            <w:vAlign w:val="center"/>
          </w:tcPr>
          <w:p w14:paraId="058F0857" w14:textId="11450A6D" w:rsidR="00D9164B" w:rsidRPr="00A43C98" w:rsidRDefault="004D175A" w:rsidP="00937E47">
            <w:pPr>
              <w:pStyle w:val="TableEntry"/>
              <w:keepNext/>
            </w:pPr>
            <w:proofErr w:type="spellStart"/>
            <w:r w:rsidRPr="00A43C98">
              <w:t>XDS.b</w:t>
            </w:r>
            <w:proofErr w:type="spellEnd"/>
            <w:r w:rsidRPr="00A43C98">
              <w:t xml:space="preserve"> / Document Consumer</w:t>
            </w:r>
          </w:p>
        </w:tc>
        <w:tc>
          <w:tcPr>
            <w:tcW w:w="1623" w:type="dxa"/>
            <w:vAlign w:val="center"/>
          </w:tcPr>
          <w:p w14:paraId="5B3F9DBD" w14:textId="4472C7EA" w:rsidR="00D9164B" w:rsidRPr="00A43C98" w:rsidRDefault="004D175A" w:rsidP="00937E47">
            <w:pPr>
              <w:pStyle w:val="TableEntry"/>
              <w:keepNext/>
            </w:pPr>
            <w:r w:rsidRPr="00A43C98">
              <w:t>Section 33.2.2</w:t>
            </w:r>
          </w:p>
        </w:tc>
      </w:tr>
    </w:tbl>
    <w:p w14:paraId="08FCCCB7" w14:textId="77777777" w:rsidR="00D9164B" w:rsidRPr="00A43C98" w:rsidRDefault="00D9164B" w:rsidP="003068ED"/>
    <w:p w14:paraId="46B0C313" w14:textId="413B245B" w:rsidR="00776C2E" w:rsidRPr="00A43C98" w:rsidRDefault="00776C2E" w:rsidP="00303E20">
      <w:pPr>
        <w:pStyle w:val="Heading2"/>
        <w:numPr>
          <w:ilvl w:val="0"/>
          <w:numId w:val="0"/>
        </w:numPr>
        <w:rPr>
          <w:noProof w:val="0"/>
        </w:rPr>
      </w:pPr>
      <w:bookmarkStart w:id="114" w:name="_Toc330471334"/>
      <w:bookmarkStart w:id="115" w:name="_Toc2340417"/>
      <w:bookmarkEnd w:id="94"/>
      <w:bookmarkEnd w:id="95"/>
      <w:r w:rsidRPr="00A43C98">
        <w:rPr>
          <w:noProof w:val="0"/>
        </w:rPr>
        <w:t>33.4 MHD Overview</w:t>
      </w:r>
      <w:bookmarkEnd w:id="114"/>
      <w:bookmarkEnd w:id="115"/>
    </w:p>
    <w:p w14:paraId="14EE903A" w14:textId="596425C8" w:rsidR="00A9734D" w:rsidRPr="00A43C98" w:rsidRDefault="00A9734D" w:rsidP="003068ED">
      <w:pPr>
        <w:pStyle w:val="BodyText"/>
      </w:pPr>
      <w:r w:rsidRPr="00A43C98">
        <w:t>The MHD Profile enables sharing of patient documents to, or from, mobile or constrained devices. Other IHE profiles, chiefly Cross-</w:t>
      </w:r>
      <w:r w:rsidR="000F3E6D" w:rsidRPr="00A43C98">
        <w:t>E</w:t>
      </w:r>
      <w:r w:rsidRPr="00A43C98">
        <w:t xml:space="preserve">nterprise Document Sharing (XDS), describe sharing of patient document in less constrained environments, and many of the concepts from those profiles are applicable to the MHD environment. For more information on IHE </w:t>
      </w:r>
      <w:r w:rsidR="000F3E6D" w:rsidRPr="00A43C98">
        <w:t>D</w:t>
      </w:r>
      <w:r w:rsidRPr="00A43C98">
        <w:t xml:space="preserve">ocument </w:t>
      </w:r>
      <w:r w:rsidR="000F3E6D" w:rsidRPr="00A43C98">
        <w:lastRenderedPageBreak/>
        <w:t>S</w:t>
      </w:r>
      <w:r w:rsidRPr="00A43C98">
        <w:t>haring</w:t>
      </w:r>
      <w:r w:rsidR="000F3E6D" w:rsidRPr="00A43C98">
        <w:t>,</w:t>
      </w:r>
      <w:r w:rsidRPr="00A43C98">
        <w:t xml:space="preserve"> see “Health Information Exchange: Enabling Document Sharing Using IHE Profiles” whitepaper.</w:t>
      </w:r>
    </w:p>
    <w:p w14:paraId="19959741" w14:textId="77777777" w:rsidR="00776C2E" w:rsidRPr="00A43C98" w:rsidRDefault="00776C2E" w:rsidP="003C1EFB">
      <w:pPr>
        <w:pStyle w:val="Heading3"/>
        <w:keepNext w:val="0"/>
        <w:numPr>
          <w:ilvl w:val="0"/>
          <w:numId w:val="0"/>
        </w:numPr>
        <w:rPr>
          <w:bCs/>
          <w:noProof w:val="0"/>
        </w:rPr>
      </w:pPr>
      <w:bookmarkStart w:id="116" w:name="_Toc330471335"/>
      <w:bookmarkStart w:id="117" w:name="_Toc2340418"/>
      <w:r w:rsidRPr="00A43C98">
        <w:rPr>
          <w:bCs/>
          <w:noProof w:val="0"/>
        </w:rPr>
        <w:t>33.4.1 Concepts</w:t>
      </w:r>
      <w:bookmarkEnd w:id="116"/>
      <w:bookmarkEnd w:id="117"/>
    </w:p>
    <w:p w14:paraId="1AD84C2B" w14:textId="007A7363" w:rsidR="00776C2E" w:rsidRPr="00A43C98" w:rsidRDefault="00776C2E" w:rsidP="0064196E">
      <w:pPr>
        <w:pStyle w:val="BodyText"/>
      </w:pPr>
      <w:r w:rsidRPr="00A43C98">
        <w:t xml:space="preserve">The MHD </w:t>
      </w:r>
      <w:r w:rsidR="000A643D" w:rsidRPr="00A43C98">
        <w:t>Profile</w:t>
      </w:r>
      <w:r w:rsidRPr="00A43C98">
        <w:t xml:space="preserve"> supports a broad set of the </w:t>
      </w:r>
      <w:r w:rsidR="007C756C" w:rsidRPr="00A43C98">
        <w:t>XDS</w:t>
      </w:r>
      <w:r w:rsidR="004B254A" w:rsidRPr="00A43C98">
        <w:t xml:space="preserve"> </w:t>
      </w:r>
      <w:r w:rsidRPr="00A43C98">
        <w:t xml:space="preserve">use cases and functionality while keeping the </w:t>
      </w:r>
      <w:r w:rsidR="004B254A" w:rsidRPr="00A43C98">
        <w:t xml:space="preserve">implementation </w:t>
      </w:r>
      <w:r w:rsidRPr="00A43C98">
        <w:t>as simple as possible</w:t>
      </w:r>
      <w:r w:rsidR="00200C71" w:rsidRPr="00A43C98">
        <w:t xml:space="preserve">. </w:t>
      </w:r>
      <w:r w:rsidRPr="00A43C98">
        <w:t xml:space="preserve">The MHD </w:t>
      </w:r>
      <w:r w:rsidR="000A643D" w:rsidRPr="00A43C98">
        <w:t>Profile</w:t>
      </w:r>
      <w:r w:rsidRPr="00A43C98">
        <w:t xml:space="preserve"> is focused on a subset of the use cases that </w:t>
      </w:r>
      <w:r w:rsidR="00EE2AC7" w:rsidRPr="00A43C98">
        <w:t xml:space="preserve">XDS </w:t>
      </w:r>
      <w:r w:rsidRPr="00A43C98">
        <w:t xml:space="preserve">supports and does not try to reproduce the full scalability, flexibility, privacy, or security supported by </w:t>
      </w:r>
      <w:r w:rsidR="004B254A" w:rsidRPr="00A43C98">
        <w:t xml:space="preserve">a </w:t>
      </w:r>
      <w:r w:rsidRPr="00A43C98">
        <w:t xml:space="preserve">more robust XDS infrastructure. Example </w:t>
      </w:r>
      <w:r w:rsidR="004B254A" w:rsidRPr="00A43C98">
        <w:t>u</w:t>
      </w:r>
      <w:r w:rsidRPr="00A43C98">
        <w:t>se cases are:</w:t>
      </w:r>
    </w:p>
    <w:p w14:paraId="76EEBFE5" w14:textId="74A95F93" w:rsidR="00776C2E" w:rsidRPr="00A43C98" w:rsidRDefault="00776C2E" w:rsidP="00200C71">
      <w:pPr>
        <w:pStyle w:val="ListBullet2"/>
      </w:pPr>
      <w:r w:rsidRPr="00A43C98">
        <w:t xml:space="preserve">Medical devices such as those targeted by the </w:t>
      </w:r>
      <w:r w:rsidR="00EE2AC7" w:rsidRPr="00A43C98">
        <w:t xml:space="preserve">IHE </w:t>
      </w:r>
      <w:r w:rsidRPr="00A43C98">
        <w:t>Patient Care Devices (PCD) domain, submitting data in the form of documents</w:t>
      </w:r>
      <w:r w:rsidR="00367C5E" w:rsidRPr="00A43C98">
        <w:t>.</w:t>
      </w:r>
    </w:p>
    <w:p w14:paraId="4044AFD3" w14:textId="762D1765" w:rsidR="00776C2E" w:rsidRPr="00A43C98" w:rsidRDefault="00776C2E" w:rsidP="00200C71">
      <w:pPr>
        <w:pStyle w:val="ListBullet2"/>
      </w:pPr>
      <w:r w:rsidRPr="00A43C98">
        <w:t>Kiosks used by patients in hospital registration departments</w:t>
      </w:r>
      <w:r w:rsidR="00367C5E" w:rsidRPr="00A43C98">
        <w:t>.</w:t>
      </w:r>
    </w:p>
    <w:p w14:paraId="261A0067" w14:textId="720A4E95" w:rsidR="00776C2E" w:rsidRPr="00A43C98" w:rsidRDefault="00776C2E" w:rsidP="00200C71">
      <w:pPr>
        <w:pStyle w:val="ListBullet2"/>
      </w:pPr>
      <w:r w:rsidRPr="00A43C98">
        <w:t xml:space="preserve">PHR publishing into a staging area for </w:t>
      </w:r>
      <w:r w:rsidR="00200427" w:rsidRPr="00A43C98">
        <w:t>later</w:t>
      </w:r>
      <w:r w:rsidRPr="00A43C98">
        <w:t xml:space="preserve"> import into an EHR or HIE</w:t>
      </w:r>
      <w:r w:rsidR="00367C5E" w:rsidRPr="00A43C98">
        <w:t>.</w:t>
      </w:r>
    </w:p>
    <w:p w14:paraId="4E8E4596" w14:textId="10759DAC" w:rsidR="00776C2E" w:rsidRPr="00A43C98" w:rsidRDefault="00776C2E" w:rsidP="00200C71">
      <w:pPr>
        <w:pStyle w:val="ListBullet2"/>
      </w:pPr>
      <w:r w:rsidRPr="00A43C98">
        <w:t>Patient or provider application</w:t>
      </w:r>
      <w:r w:rsidR="004B254A" w:rsidRPr="00A43C98">
        <w:t>s</w:t>
      </w:r>
      <w:r w:rsidRPr="00A43C98">
        <w:t xml:space="preserve"> that </w:t>
      </w:r>
      <w:r w:rsidR="004B254A" w:rsidRPr="00A43C98">
        <w:t xml:space="preserve">are </w:t>
      </w:r>
      <w:r w:rsidRPr="00A43C98">
        <w:t xml:space="preserve">configured to securely connect to a PHR in order to submit </w:t>
      </w:r>
      <w:r w:rsidR="00A9734D" w:rsidRPr="00A43C98">
        <w:t xml:space="preserve">healthcare </w:t>
      </w:r>
      <w:r w:rsidRPr="00A43C98">
        <w:t>history document</w:t>
      </w:r>
      <w:r w:rsidR="00A55E39" w:rsidRPr="00A43C98">
        <w:t xml:space="preserve"> (</w:t>
      </w:r>
      <w:r w:rsidR="00367C5E" w:rsidRPr="00A43C98">
        <w:t>e.g.,</w:t>
      </w:r>
      <w:r w:rsidR="00A55E39" w:rsidRPr="00A43C98">
        <w:t xml:space="preserve"> </w:t>
      </w:r>
      <w:proofErr w:type="spellStart"/>
      <w:r w:rsidR="00A55E39" w:rsidRPr="00A43C98">
        <w:t>BlueButton</w:t>
      </w:r>
      <w:proofErr w:type="spellEnd"/>
      <w:r w:rsidR="00A55E39" w:rsidRPr="00A43C98">
        <w:t>+)</w:t>
      </w:r>
      <w:r w:rsidR="00367C5E" w:rsidRPr="00A43C98">
        <w:t>.</w:t>
      </w:r>
    </w:p>
    <w:p w14:paraId="431060FC" w14:textId="161F42E7" w:rsidR="00776C2E" w:rsidRPr="00A43C98" w:rsidRDefault="00776C2E" w:rsidP="00200C71">
      <w:pPr>
        <w:pStyle w:val="ListBullet2"/>
      </w:pPr>
      <w:r w:rsidRPr="00A43C98">
        <w:t>Electronic measurement device</w:t>
      </w:r>
      <w:r w:rsidR="004B254A" w:rsidRPr="00A43C98">
        <w:t>s</w:t>
      </w:r>
      <w:r w:rsidRPr="00A43C98">
        <w:t xml:space="preserve"> participating in XDW workflow</w:t>
      </w:r>
      <w:r w:rsidR="004B254A" w:rsidRPr="00A43C98">
        <w:t>s</w:t>
      </w:r>
      <w:r w:rsidRPr="00A43C98">
        <w:t xml:space="preserve"> and pulling medical history documents from an HIE.</w:t>
      </w:r>
    </w:p>
    <w:p w14:paraId="6665870D" w14:textId="77777777" w:rsidR="00776C2E" w:rsidRPr="00A43C98" w:rsidRDefault="00776C2E" w:rsidP="00200C71">
      <w:pPr>
        <w:pStyle w:val="ListBullet2"/>
      </w:pPr>
      <w:r w:rsidRPr="00A43C98">
        <w:t>A General Practitioner physician’s office with minimal IT capabilities using a mobile application to connect to an HIE or EHR.</w:t>
      </w:r>
    </w:p>
    <w:p w14:paraId="366E7280" w14:textId="1FE6953F" w:rsidR="00776C2E" w:rsidRPr="00A43C98" w:rsidRDefault="00776C2E" w:rsidP="00F33472">
      <w:pPr>
        <w:pStyle w:val="BodyText"/>
      </w:pPr>
      <w:r w:rsidRPr="00A43C98">
        <w:t xml:space="preserve">These specific use cases can be generalized into two </w:t>
      </w:r>
      <w:r w:rsidR="004E47CA" w:rsidRPr="00A43C98">
        <w:t xml:space="preserve">broad </w:t>
      </w:r>
      <w:r w:rsidRPr="00A43C98">
        <w:t xml:space="preserve">use cases. The first </w:t>
      </w:r>
      <w:r w:rsidR="004B254A" w:rsidRPr="00A43C98">
        <w:t xml:space="preserve">is the </w:t>
      </w:r>
      <w:r w:rsidRPr="00A43C98">
        <w:t xml:space="preserve">general use </w:t>
      </w:r>
      <w:r w:rsidR="0000676E" w:rsidRPr="00A43C98">
        <w:t>case of</w:t>
      </w:r>
      <w:r w:rsidR="004B254A" w:rsidRPr="00A43C98">
        <w:t xml:space="preserve"> publishing </w:t>
      </w:r>
      <w:r w:rsidRPr="00A43C98">
        <w:t>new document</w:t>
      </w:r>
      <w:r w:rsidR="00A55E39" w:rsidRPr="00A43C98">
        <w:t>(s)</w:t>
      </w:r>
      <w:r w:rsidRPr="00A43C98">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A43C98">
        <w:t>;</w:t>
      </w:r>
      <w:r w:rsidR="004B254A" w:rsidRPr="00A43C98">
        <w:t xml:space="preserve"> however</w:t>
      </w:r>
      <w:r w:rsidR="00C431AF" w:rsidRPr="00A43C98">
        <w:t>,</w:t>
      </w:r>
      <w:r w:rsidR="004B254A" w:rsidRPr="00A43C98">
        <w:t xml:space="preserve"> they</w:t>
      </w:r>
      <w:r w:rsidRPr="00A43C98">
        <w:t xml:space="preserve"> are not specifically </w:t>
      </w:r>
      <w:r w:rsidR="0053349C" w:rsidRPr="00A43C98">
        <w:t xml:space="preserve">described </w:t>
      </w:r>
      <w:r w:rsidR="004B254A" w:rsidRPr="00A43C98">
        <w:t>in th</w:t>
      </w:r>
      <w:r w:rsidR="00FB3567" w:rsidRPr="00A43C98">
        <w:t>is</w:t>
      </w:r>
      <w:r w:rsidR="004B254A" w:rsidRPr="00A43C98">
        <w:t xml:space="preserve"> profile</w:t>
      </w:r>
      <w:r w:rsidRPr="00A43C98">
        <w:t>.</w:t>
      </w:r>
      <w:r w:rsidR="004B254A" w:rsidRPr="00A43C98">
        <w:t xml:space="preserve"> </w:t>
      </w:r>
      <w:r w:rsidR="004E47CA" w:rsidRPr="00A43C98">
        <w:t xml:space="preserve">When </w:t>
      </w:r>
      <w:r w:rsidRPr="00A43C98">
        <w:t xml:space="preserve">more complex use cases are </w:t>
      </w:r>
      <w:r w:rsidR="004E47CA" w:rsidRPr="00A43C98">
        <w:t>encountered</w:t>
      </w:r>
      <w:r w:rsidRPr="00A43C98">
        <w:t>,</w:t>
      </w:r>
      <w:r w:rsidR="004B254A" w:rsidRPr="00A43C98">
        <w:t xml:space="preserve"> use of</w:t>
      </w:r>
      <w:r w:rsidRPr="00A43C98">
        <w:t xml:space="preserve"> one of the more robust </w:t>
      </w:r>
      <w:r w:rsidR="00CF0277" w:rsidRPr="00A43C98">
        <w:t>Document Sharing</w:t>
      </w:r>
      <w:r w:rsidR="004B254A" w:rsidRPr="00A43C98">
        <w:t xml:space="preserve"> </w:t>
      </w:r>
      <w:r w:rsidRPr="00A43C98">
        <w:t xml:space="preserve">profiles is </w:t>
      </w:r>
      <w:r w:rsidR="004E47CA" w:rsidRPr="00A43C98">
        <w:t>more</w:t>
      </w:r>
      <w:r w:rsidRPr="00A43C98">
        <w:t xml:space="preserve"> appropriate. </w:t>
      </w:r>
    </w:p>
    <w:p w14:paraId="462B70B1" w14:textId="77777777" w:rsidR="00776C2E" w:rsidRPr="00A43C98" w:rsidRDefault="00776C2E" w:rsidP="003C1EFB">
      <w:pPr>
        <w:pStyle w:val="Heading3"/>
        <w:keepNext w:val="0"/>
        <w:numPr>
          <w:ilvl w:val="0"/>
          <w:numId w:val="0"/>
        </w:numPr>
        <w:rPr>
          <w:bCs/>
          <w:noProof w:val="0"/>
        </w:rPr>
      </w:pPr>
      <w:bookmarkStart w:id="118" w:name="_Toc330471336"/>
      <w:bookmarkStart w:id="119" w:name="_Toc2340419"/>
      <w:r w:rsidRPr="00A43C98">
        <w:rPr>
          <w:bCs/>
          <w:noProof w:val="0"/>
        </w:rPr>
        <w:t>33.4.2 Use Case #1: Publication of new documents</w:t>
      </w:r>
      <w:bookmarkEnd w:id="118"/>
      <w:bookmarkEnd w:id="119"/>
    </w:p>
    <w:p w14:paraId="0B8F0820" w14:textId="4EF674F0" w:rsidR="00776C2E" w:rsidRPr="00A43C98" w:rsidRDefault="00776C2E" w:rsidP="003C1EFB">
      <w:pPr>
        <w:pStyle w:val="Heading4"/>
        <w:numPr>
          <w:ilvl w:val="0"/>
          <w:numId w:val="0"/>
        </w:numPr>
        <w:rPr>
          <w:noProof w:val="0"/>
        </w:rPr>
      </w:pPr>
      <w:bookmarkStart w:id="120" w:name="_Toc2340420"/>
      <w:r w:rsidRPr="00A43C98">
        <w:rPr>
          <w:noProof w:val="0"/>
        </w:rPr>
        <w:t xml:space="preserve">33.4.2.1 Publication of new documents Use Case </w:t>
      </w:r>
      <w:r w:rsidR="004B254A" w:rsidRPr="00A43C98">
        <w:rPr>
          <w:noProof w:val="0"/>
        </w:rPr>
        <w:t>d</w:t>
      </w:r>
      <w:r w:rsidRPr="00A43C98">
        <w:rPr>
          <w:noProof w:val="0"/>
        </w:rPr>
        <w:t>escription</w:t>
      </w:r>
      <w:bookmarkEnd w:id="120"/>
    </w:p>
    <w:p w14:paraId="09377497" w14:textId="77235519" w:rsidR="00776C2E" w:rsidRPr="00A43C98" w:rsidRDefault="00776C2E" w:rsidP="000932AB">
      <w:pPr>
        <w:pStyle w:val="BodyText"/>
      </w:pPr>
      <w:r w:rsidRPr="00A43C98">
        <w:t>In this use case</w:t>
      </w:r>
      <w:r w:rsidR="004B254A" w:rsidRPr="00A43C98">
        <w:t>,</w:t>
      </w:r>
      <w:r w:rsidRPr="00A43C98">
        <w:t xml:space="preserve"> a new document </w:t>
      </w:r>
      <w:r w:rsidR="00A55E39" w:rsidRPr="00A43C98">
        <w:t xml:space="preserve">or set of documents </w:t>
      </w:r>
      <w:r w:rsidR="002864BC" w:rsidRPr="00A43C98">
        <w:t>is</w:t>
      </w:r>
      <w:r w:rsidR="00A55E39" w:rsidRPr="00A43C98">
        <w:t xml:space="preserve"> </w:t>
      </w:r>
      <w:r w:rsidRPr="00A43C98">
        <w:t xml:space="preserve">published from the mobile device. </w:t>
      </w:r>
      <w:r w:rsidR="00891524" w:rsidRPr="00A43C98">
        <w:t>For</w:t>
      </w:r>
      <w:r w:rsidR="00505C6A" w:rsidRPr="00A43C98">
        <w:t xml:space="preserve"> </w:t>
      </w:r>
      <w:r w:rsidR="002864BC" w:rsidRPr="00A43C98">
        <w:t>example</w:t>
      </w:r>
      <w:r w:rsidR="00891524" w:rsidRPr="00A43C98">
        <w:t>,</w:t>
      </w:r>
      <w:r w:rsidRPr="00A43C98">
        <w:t xml:space="preserve"> </w:t>
      </w:r>
      <w:r w:rsidR="00891524" w:rsidRPr="00A43C98">
        <w:t xml:space="preserve">a </w:t>
      </w:r>
      <w:r w:rsidRPr="00A43C98">
        <w:t xml:space="preserve">mobile device is a medical device that </w:t>
      </w:r>
      <w:r w:rsidR="00A9734D" w:rsidRPr="00A43C98">
        <w:t>is submitting new</w:t>
      </w:r>
      <w:r w:rsidRPr="00A43C98">
        <w:t xml:space="preserve"> health measurements, or </w:t>
      </w:r>
      <w:r w:rsidR="00891524" w:rsidRPr="00A43C98">
        <w:t xml:space="preserve">a </w:t>
      </w:r>
      <w:r w:rsidRPr="00A43C98">
        <w:t>mobile device has a user-interface used to capture user input such as a Patient Consent. This device</w:t>
      </w:r>
      <w:r w:rsidR="00505C6A" w:rsidRPr="00A43C98">
        <w:t>-</w:t>
      </w:r>
      <w:r w:rsidRPr="00A43C98">
        <w:t>created content is formed by the application</w:t>
      </w:r>
      <w:r w:rsidR="000F3E6D" w:rsidRPr="00A43C98">
        <w:t xml:space="preserve">, </w:t>
      </w:r>
      <w:r w:rsidRPr="00A43C98">
        <w:t xml:space="preserve">implementing the </w:t>
      </w:r>
      <w:r w:rsidR="00FB3567" w:rsidRPr="00A43C98">
        <w:t xml:space="preserve">MHD </w:t>
      </w:r>
      <w:r w:rsidRPr="00A43C98">
        <w:t>Document Source</w:t>
      </w:r>
      <w:r w:rsidR="000F3E6D" w:rsidRPr="00A43C98">
        <w:t xml:space="preserve">, </w:t>
      </w:r>
      <w:r w:rsidRPr="00A43C98">
        <w:t>into a Document and submitted with the metadata.</w:t>
      </w:r>
    </w:p>
    <w:p w14:paraId="29439D6C" w14:textId="7BF229B4" w:rsidR="00993A93" w:rsidRPr="00A43C98" w:rsidRDefault="00776C2E" w:rsidP="00F33472">
      <w:pPr>
        <w:pStyle w:val="BodyText"/>
      </w:pPr>
      <w:r w:rsidRPr="00A43C98">
        <w:t>Th</w:t>
      </w:r>
      <w:r w:rsidR="00993A93" w:rsidRPr="00A43C98">
        <w:t>is</w:t>
      </w:r>
      <w:r w:rsidRPr="00A43C98">
        <w:t xml:space="preserve"> use case presume</w:t>
      </w:r>
      <w:r w:rsidR="00505C6A" w:rsidRPr="00A43C98">
        <w:t>s</w:t>
      </w:r>
      <w:r w:rsidRPr="00A43C98">
        <w:t xml:space="preserve"> that the mobile device knows </w:t>
      </w:r>
      <w:r w:rsidR="00891524" w:rsidRPr="00A43C98">
        <w:t xml:space="preserve">or discovers </w:t>
      </w:r>
      <w:r w:rsidRPr="00A43C98">
        <w:t>the patient identity</w:t>
      </w:r>
      <w:r w:rsidR="00A55E39" w:rsidRPr="00A43C98">
        <w:t xml:space="preserve">. </w:t>
      </w:r>
      <w:r w:rsidR="00891524" w:rsidRPr="00A43C98">
        <w:t>The patient identity might be obtained through some IHE transactional method such as</w:t>
      </w:r>
      <w:r w:rsidR="005109DE" w:rsidRPr="00A43C98">
        <w:t xml:space="preserve"> </w:t>
      </w:r>
      <w:r w:rsidR="00CD0F91" w:rsidRPr="00A43C98">
        <w:t xml:space="preserve">the </w:t>
      </w:r>
      <w:r w:rsidR="00E67DC1" w:rsidRPr="00A43C98">
        <w:t>Patient Demographics Query for Mobile (</w:t>
      </w:r>
      <w:r w:rsidR="00CD0F91" w:rsidRPr="00A43C98">
        <w:t>PDQm</w:t>
      </w:r>
      <w:r w:rsidR="00E67DC1" w:rsidRPr="00A43C98">
        <w:t>)</w:t>
      </w:r>
      <w:r w:rsidR="00CD0F91" w:rsidRPr="00A43C98">
        <w:t xml:space="preserve"> or</w:t>
      </w:r>
      <w:r w:rsidR="00E67DC1" w:rsidRPr="00A43C98">
        <w:t xml:space="preserve"> Patient Identifier Cross-Reference for Mobile (</w:t>
      </w:r>
      <w:r w:rsidR="00CD0F91" w:rsidRPr="00A43C98">
        <w:t>PIXm</w:t>
      </w:r>
      <w:r w:rsidR="00E67DC1" w:rsidRPr="00A43C98">
        <w:t>)</w:t>
      </w:r>
      <w:r w:rsidR="00CD0F91" w:rsidRPr="00A43C98">
        <w:t xml:space="preserve"> </w:t>
      </w:r>
      <w:r w:rsidR="005109DE" w:rsidRPr="00A43C98">
        <w:t>Profile</w:t>
      </w:r>
      <w:r w:rsidR="00CD0F91" w:rsidRPr="00A43C98">
        <w:t>. The patient id</w:t>
      </w:r>
      <w:r w:rsidR="00891524" w:rsidRPr="00A43C98">
        <w:t xml:space="preserve"> might simply be entered via some device interface (RFID, Bar-Code), a user interface, or be specified in a configuration setting (e.g., mobile PHR </w:t>
      </w:r>
      <w:r w:rsidR="00E67DC1" w:rsidRPr="00A43C98">
        <w:t>a</w:t>
      </w:r>
      <w:r w:rsidR="00891524" w:rsidRPr="00A43C98">
        <w:t xml:space="preserve">pplication). </w:t>
      </w:r>
      <w:r w:rsidR="00505C6A" w:rsidRPr="00A43C98">
        <w:lastRenderedPageBreak/>
        <w:t xml:space="preserve">The use </w:t>
      </w:r>
      <w:r w:rsidR="003531E7" w:rsidRPr="00A43C98">
        <w:t>case</w:t>
      </w:r>
      <w:r w:rsidR="00A55E39" w:rsidRPr="00A43C98">
        <w:t xml:space="preserve"> also</w:t>
      </w:r>
      <w:r w:rsidRPr="00A43C98">
        <w:t xml:space="preserve"> allows for identity cross-referencing to be implemented </w:t>
      </w:r>
      <w:r w:rsidR="00E67DC1" w:rsidRPr="00A43C98">
        <w:t xml:space="preserve">by </w:t>
      </w:r>
      <w:r w:rsidRPr="00A43C98">
        <w:t>the Document Recipient</w:t>
      </w:r>
      <w:r w:rsidR="00200C71" w:rsidRPr="00A43C98">
        <w:t xml:space="preserve">. </w:t>
      </w:r>
    </w:p>
    <w:p w14:paraId="2F808AD7" w14:textId="2679201A" w:rsidR="00776C2E" w:rsidRPr="00A43C98" w:rsidRDefault="00776C2E" w:rsidP="00F33472">
      <w:pPr>
        <w:pStyle w:val="BodyText"/>
      </w:pPr>
      <w:r w:rsidRPr="00A43C98">
        <w:t xml:space="preserve">This use case presumes that the </w:t>
      </w:r>
      <w:r w:rsidR="004E47CA" w:rsidRPr="00A43C98">
        <w:t xml:space="preserve">sending </w:t>
      </w:r>
      <w:r w:rsidRPr="00A43C98">
        <w:t xml:space="preserve">mobile device knows the location of the </w:t>
      </w:r>
      <w:r w:rsidR="004E47CA" w:rsidRPr="00A43C98">
        <w:t xml:space="preserve">receiving </w:t>
      </w:r>
      <w:r w:rsidRPr="00A43C98">
        <w:t xml:space="preserve">URL endpoints, likely through a configuration setting, or </w:t>
      </w:r>
      <w:r w:rsidR="004E47CA" w:rsidRPr="00A43C98">
        <w:t xml:space="preserve">through </w:t>
      </w:r>
      <w:r w:rsidRPr="00A43C98">
        <w:t>a workflow driven by a web interface</w:t>
      </w:r>
      <w:r w:rsidR="00200C71" w:rsidRPr="00A43C98">
        <w:t>.</w:t>
      </w:r>
    </w:p>
    <w:p w14:paraId="715B269B" w14:textId="77777777" w:rsidR="00776C2E" w:rsidRPr="00A43C98" w:rsidRDefault="00776C2E" w:rsidP="003C1EFB">
      <w:pPr>
        <w:pStyle w:val="Heading4"/>
        <w:numPr>
          <w:ilvl w:val="0"/>
          <w:numId w:val="0"/>
        </w:numPr>
        <w:rPr>
          <w:noProof w:val="0"/>
        </w:rPr>
      </w:pPr>
      <w:bookmarkStart w:id="121" w:name="_Toc2340421"/>
      <w:r w:rsidRPr="00A43C98">
        <w:rPr>
          <w:noProof w:val="0"/>
        </w:rPr>
        <w:t>33.4.2.2 Publication of new documents Process Flow</w:t>
      </w:r>
      <w:bookmarkEnd w:id="121"/>
    </w:p>
    <w:p w14:paraId="50E4F39B" w14:textId="78946E5C" w:rsidR="00776C2E" w:rsidRPr="00A43C98" w:rsidRDefault="00776C2E" w:rsidP="000932AB">
      <w:pPr>
        <w:pStyle w:val="BodyText"/>
      </w:pPr>
      <w:r w:rsidRPr="00A43C98">
        <w:t>The publication of a new document</w:t>
      </w:r>
      <w:r w:rsidR="00A55E39" w:rsidRPr="00A43C98">
        <w:t>(s)</w:t>
      </w:r>
      <w:r w:rsidRPr="00A43C98">
        <w:t xml:space="preserve"> is done using the </w:t>
      </w:r>
      <w:r w:rsidR="00987996" w:rsidRPr="00A43C98">
        <w:t xml:space="preserve">Provide Document </w:t>
      </w:r>
      <w:r w:rsidR="00316AFA" w:rsidRPr="00A43C98">
        <w:t>Bundle</w:t>
      </w:r>
      <w:r w:rsidRPr="00A43C98">
        <w:t xml:space="preserve"> </w:t>
      </w:r>
      <w:r w:rsidR="000F3E6D" w:rsidRPr="00A43C98">
        <w:t xml:space="preserve">[ITI-65] </w:t>
      </w:r>
      <w:r w:rsidRPr="00A43C98">
        <w:t xml:space="preserve">transaction, which carries both the document and </w:t>
      </w:r>
      <w:r w:rsidR="000F3E6D" w:rsidRPr="00A43C98">
        <w:t>its metadata</w:t>
      </w:r>
      <w:r w:rsidR="008161F2" w:rsidRPr="00A43C98">
        <w:t xml:space="preserve">. This transaction is </w:t>
      </w:r>
      <w:r w:rsidR="002158CA" w:rsidRPr="00A43C98">
        <w:t>analogous</w:t>
      </w:r>
      <w:r w:rsidR="00A55E39" w:rsidRPr="00A43C98">
        <w:t xml:space="preserve"> to an XDS Provide and Register</w:t>
      </w:r>
      <w:r w:rsidR="0053349C" w:rsidRPr="00A43C98">
        <w:t xml:space="preserve"> Document Set</w:t>
      </w:r>
      <w:r w:rsidR="00505C6A" w:rsidRPr="00A43C98">
        <w:t>-b</w:t>
      </w:r>
      <w:r w:rsidR="00BE016E" w:rsidRPr="00A43C98">
        <w:t xml:space="preserve"> [ITI-41]</w:t>
      </w:r>
      <w:r w:rsidR="00A55E39" w:rsidRPr="00A43C98">
        <w:t xml:space="preserve"> transaction</w:t>
      </w:r>
      <w:r w:rsidRPr="00A43C98">
        <w:t>.</w:t>
      </w:r>
    </w:p>
    <w:p w14:paraId="7A625F57" w14:textId="41D5B3B1" w:rsidR="00776C2E" w:rsidRPr="00A43C98" w:rsidRDefault="00966DC4" w:rsidP="00546826">
      <w:pPr>
        <w:pStyle w:val="BodyText"/>
        <w:jc w:val="center"/>
      </w:pPr>
      <w:r w:rsidRPr="00A43C98">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B961AA" w:rsidRPr="00077324" w:rsidRDefault="00B961AA"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B961AA" w:rsidRPr="00077324" w:rsidRDefault="00B961AA"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B961AA" w:rsidRDefault="00B961AA"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B961AA" w:rsidRDefault="00B961AA" w:rsidP="00F33472">
                              <w:pPr>
                                <w:pStyle w:val="BodyText"/>
                                <w:rPr>
                                  <w:sz w:val="22"/>
                                  <w:szCs w:val="22"/>
                                </w:rPr>
                              </w:pPr>
                            </w:p>
                            <w:p w14:paraId="2A312150" w14:textId="77777777" w:rsidR="00B961AA" w:rsidRPr="00077324" w:rsidRDefault="00B961AA"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B961AA" w:rsidRPr="00077324" w:rsidRDefault="00B961AA"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B961AA" w:rsidRPr="00077324" w:rsidRDefault="00B961AA"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B961AA" w:rsidRDefault="00B961AA"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B961AA" w:rsidRDefault="00B961AA" w:rsidP="00F33472">
                        <w:pPr>
                          <w:pStyle w:val="BodyText"/>
                          <w:rPr>
                            <w:sz w:val="22"/>
                            <w:szCs w:val="22"/>
                          </w:rPr>
                        </w:pPr>
                      </w:p>
                      <w:p w14:paraId="2A312150" w14:textId="77777777" w:rsidR="00B961AA" w:rsidRPr="00077324" w:rsidRDefault="00B961AA" w:rsidP="00F33472">
                        <w:pPr>
                          <w:pStyle w:val="BodyText"/>
                          <w:rPr>
                            <w:sz w:val="22"/>
                            <w:szCs w:val="22"/>
                          </w:rPr>
                        </w:pPr>
                      </w:p>
                    </w:txbxContent>
                  </v:textbox>
                </v:shape>
                <w10:anchorlock/>
              </v:group>
            </w:pict>
          </mc:Fallback>
        </mc:AlternateContent>
      </w:r>
    </w:p>
    <w:p w14:paraId="2AF08B3C" w14:textId="54261B06" w:rsidR="00776C2E" w:rsidRPr="00A43C98" w:rsidRDefault="00776C2E" w:rsidP="008E2B5E">
      <w:pPr>
        <w:pStyle w:val="FigureTitle"/>
        <w:rPr>
          <w:noProof w:val="0"/>
        </w:rPr>
      </w:pPr>
      <w:r w:rsidRPr="00A43C98">
        <w:rPr>
          <w:noProof w:val="0"/>
        </w:rPr>
        <w:t xml:space="preserve">Figure 33.4.2.2-1: Basic Process Flow in </w:t>
      </w:r>
      <w:r w:rsidR="000B0D04" w:rsidRPr="00A43C98">
        <w:rPr>
          <w:noProof w:val="0"/>
        </w:rPr>
        <w:t xml:space="preserve">Provide Document </w:t>
      </w:r>
      <w:r w:rsidR="00316AFA" w:rsidRPr="00A43C98">
        <w:rPr>
          <w:noProof w:val="0"/>
        </w:rPr>
        <w:t>Bundle</w:t>
      </w:r>
      <w:r w:rsidR="000B0D04" w:rsidRPr="00A43C98">
        <w:rPr>
          <w:noProof w:val="0"/>
        </w:rPr>
        <w:t xml:space="preserve"> Transaction</w:t>
      </w:r>
    </w:p>
    <w:p w14:paraId="3257FE71" w14:textId="77777777" w:rsidR="00776C2E" w:rsidRPr="00A43C98" w:rsidRDefault="00776C2E" w:rsidP="003C1EFB">
      <w:pPr>
        <w:pStyle w:val="Heading3"/>
        <w:keepNext w:val="0"/>
        <w:numPr>
          <w:ilvl w:val="0"/>
          <w:numId w:val="0"/>
        </w:numPr>
        <w:rPr>
          <w:bCs/>
          <w:noProof w:val="0"/>
        </w:rPr>
      </w:pPr>
      <w:bookmarkStart w:id="122" w:name="_Toc330471337"/>
      <w:bookmarkStart w:id="123" w:name="_Toc2340422"/>
      <w:r w:rsidRPr="00A43C98">
        <w:rPr>
          <w:bCs/>
          <w:noProof w:val="0"/>
        </w:rPr>
        <w:t>33.4.3 Use Case #2: Discovery and Retrieval of existing documents</w:t>
      </w:r>
      <w:bookmarkEnd w:id="122"/>
      <w:bookmarkEnd w:id="123"/>
    </w:p>
    <w:p w14:paraId="74C8F32A" w14:textId="77777777" w:rsidR="00776C2E" w:rsidRPr="00A43C98" w:rsidRDefault="00776C2E" w:rsidP="003C1EFB">
      <w:pPr>
        <w:pStyle w:val="Heading4"/>
        <w:numPr>
          <w:ilvl w:val="0"/>
          <w:numId w:val="0"/>
        </w:numPr>
        <w:rPr>
          <w:noProof w:val="0"/>
        </w:rPr>
      </w:pPr>
      <w:bookmarkStart w:id="124" w:name="_Toc2340423"/>
      <w:r w:rsidRPr="00A43C98">
        <w:rPr>
          <w:noProof w:val="0"/>
        </w:rPr>
        <w:t>33.4.3.1 Discovery and Retrieval of existing documents Use Case Description</w:t>
      </w:r>
      <w:bookmarkEnd w:id="124"/>
    </w:p>
    <w:p w14:paraId="5C258259" w14:textId="2AF67878" w:rsidR="00776C2E" w:rsidRPr="00A43C98" w:rsidRDefault="00776C2E" w:rsidP="007173A9">
      <w:pPr>
        <w:pStyle w:val="BodyText"/>
      </w:pPr>
      <w:r w:rsidRPr="00A43C98">
        <w:t>In this use case</w:t>
      </w:r>
      <w:r w:rsidR="00BA3CC6" w:rsidRPr="00A43C98">
        <w:t>,</w:t>
      </w:r>
      <w:r w:rsidRPr="00A43C98">
        <w:t xml:space="preserve"> the mobile device needs access to existing documents. </w:t>
      </w:r>
      <w:r w:rsidR="00BE016E" w:rsidRPr="00A43C98">
        <w:t xml:space="preserve">For </w:t>
      </w:r>
      <w:r w:rsidRPr="00A43C98">
        <w:t>example</w:t>
      </w:r>
      <w:r w:rsidR="00BE016E" w:rsidRPr="00A43C98">
        <w:t>,</w:t>
      </w:r>
      <w:r w:rsidRPr="00A43C98">
        <w:t xml:space="preserve"> a mobile device involved in a workflow needs to determine the current state of the workflow, or the mobile device needs to discover the most current medical summary. </w:t>
      </w:r>
    </w:p>
    <w:p w14:paraId="26068659" w14:textId="77777777" w:rsidR="00776C2E" w:rsidRPr="00A43C98" w:rsidRDefault="00776C2E" w:rsidP="003C1EFB">
      <w:pPr>
        <w:pStyle w:val="Heading4"/>
        <w:numPr>
          <w:ilvl w:val="0"/>
          <w:numId w:val="0"/>
        </w:numPr>
        <w:rPr>
          <w:noProof w:val="0"/>
        </w:rPr>
      </w:pPr>
      <w:bookmarkStart w:id="125" w:name="_Toc2340424"/>
      <w:r w:rsidRPr="00A43C98">
        <w:rPr>
          <w:noProof w:val="0"/>
        </w:rPr>
        <w:t>33.4.3.2 Discovery and Retrieval of existing documents Process Flow</w:t>
      </w:r>
      <w:bookmarkEnd w:id="125"/>
    </w:p>
    <w:p w14:paraId="635CBB07" w14:textId="002B9175" w:rsidR="00776C2E" w:rsidRPr="00A43C98" w:rsidRDefault="00776C2E" w:rsidP="000932AB">
      <w:pPr>
        <w:pStyle w:val="BodyText"/>
      </w:pPr>
      <w:r w:rsidRPr="00A43C98">
        <w:t xml:space="preserve">The </w:t>
      </w:r>
      <w:r w:rsidR="00987996" w:rsidRPr="00A43C98">
        <w:t xml:space="preserve">Find Document </w:t>
      </w:r>
      <w:r w:rsidR="00F114F9" w:rsidRPr="00A43C98">
        <w:t>References</w:t>
      </w:r>
      <w:r w:rsidRPr="00A43C98">
        <w:t xml:space="preserve"> </w:t>
      </w:r>
      <w:r w:rsidR="00E67DC1" w:rsidRPr="00A43C98">
        <w:t xml:space="preserve">[ITI-67] </w:t>
      </w:r>
      <w:r w:rsidRPr="00A43C98">
        <w:t xml:space="preserve">transaction is used to </w:t>
      </w:r>
      <w:r w:rsidR="002969DC" w:rsidRPr="00A43C98">
        <w:t xml:space="preserve">issue </w:t>
      </w:r>
      <w:r w:rsidRPr="00A43C98">
        <w:t xml:space="preserve">parameterized queries that result in a </w:t>
      </w:r>
      <w:r w:rsidR="00BE016E" w:rsidRPr="00A43C98">
        <w:t xml:space="preserve">list </w:t>
      </w:r>
      <w:r w:rsidRPr="00A43C98">
        <w:t>of Document</w:t>
      </w:r>
      <w:r w:rsidR="0024536A" w:rsidRPr="00A43C98">
        <w:t>Reference Resources</w:t>
      </w:r>
      <w:r w:rsidR="004D175A" w:rsidRPr="00A43C98">
        <w:t>, w</w:t>
      </w:r>
      <w:r w:rsidR="0024536A" w:rsidRPr="00A43C98">
        <w:t>here a DocumentReference Resource carries the XDS DocumentEntry metadata, which is metadata about a document.</w:t>
      </w:r>
    </w:p>
    <w:p w14:paraId="2B01D167" w14:textId="2E319DEF" w:rsidR="002858FE" w:rsidRPr="00A43C98" w:rsidRDefault="00BA3CC6" w:rsidP="002858FE">
      <w:pPr>
        <w:pStyle w:val="BodyText"/>
      </w:pPr>
      <w:r w:rsidRPr="00A43C98">
        <w:t xml:space="preserve">Alternatively, </w:t>
      </w:r>
      <w:r w:rsidR="003531E7" w:rsidRPr="00A43C98">
        <w:t>the</w:t>
      </w:r>
      <w:r w:rsidR="002858FE" w:rsidRPr="00A43C98">
        <w:t xml:space="preserve"> Find Document Manifest</w:t>
      </w:r>
      <w:r w:rsidR="00E67DC1" w:rsidRPr="00A43C98">
        <w:t xml:space="preserve"> [ITI-66] </w:t>
      </w:r>
      <w:r w:rsidR="002858FE" w:rsidRPr="00A43C98">
        <w:t xml:space="preserve">transaction is used to </w:t>
      </w:r>
      <w:r w:rsidR="00932C82" w:rsidRPr="00A43C98">
        <w:t xml:space="preserve">issue </w:t>
      </w:r>
      <w:r w:rsidR="002858FE" w:rsidRPr="00A43C98">
        <w:t>parameterized queries that result in a set of Document</w:t>
      </w:r>
      <w:r w:rsidR="00A9734D" w:rsidRPr="00A43C98">
        <w:t>Manifest Resources</w:t>
      </w:r>
      <w:r w:rsidR="004D175A" w:rsidRPr="00A43C98">
        <w:t>, w</w:t>
      </w:r>
      <w:r w:rsidR="0024536A" w:rsidRPr="00A43C98">
        <w:t>here a DocumentManifest Resource carries the XDS SubmissionSet metadata, which is a container for a set of Documen</w:t>
      </w:r>
      <w:r w:rsidR="000F3E6D" w:rsidRPr="00A43C98">
        <w:t>t</w:t>
      </w:r>
      <w:r w:rsidR="0024536A" w:rsidRPr="00A43C98">
        <w:t>Entry objects that were published as a set.</w:t>
      </w:r>
    </w:p>
    <w:p w14:paraId="7805035C" w14:textId="4DA76747" w:rsidR="00776C2E" w:rsidRPr="00A43C98" w:rsidRDefault="00776C2E" w:rsidP="0063168C">
      <w:pPr>
        <w:pStyle w:val="BodyText"/>
      </w:pPr>
      <w:r w:rsidRPr="00A43C98">
        <w:t xml:space="preserve">The </w:t>
      </w:r>
      <w:r w:rsidR="00987996" w:rsidRPr="00A43C98">
        <w:t>Retrieve Document</w:t>
      </w:r>
      <w:r w:rsidRPr="00A43C98">
        <w:t xml:space="preserve"> </w:t>
      </w:r>
      <w:r w:rsidR="00E67DC1" w:rsidRPr="00A43C98">
        <w:t xml:space="preserve">[ITI-68] </w:t>
      </w:r>
      <w:r w:rsidRPr="00A43C98">
        <w:t>transaction is used to get the document itself.</w:t>
      </w:r>
    </w:p>
    <w:p w14:paraId="735ED48F" w14:textId="0326CA21" w:rsidR="00776C2E" w:rsidRPr="00A43C98" w:rsidRDefault="00966DC4" w:rsidP="0063168C">
      <w:pPr>
        <w:pStyle w:val="BodyText"/>
      </w:pPr>
      <w:r w:rsidRPr="00A43C98">
        <w:rPr>
          <w:noProof/>
        </w:rPr>
        <w:lastRenderedPageBreak/>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B961AA" w:rsidRPr="00077324" w:rsidRDefault="00B961AA"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B961AA" w:rsidRPr="00077324" w:rsidRDefault="00B961AA"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B961AA" w:rsidRPr="00077324" w:rsidRDefault="00B961AA"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B961AA" w:rsidRPr="00077324" w:rsidRDefault="00B961AA"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B961AA" w:rsidRPr="004B60B1" w:rsidRDefault="00B961AA"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B961AA" w:rsidRPr="00077324" w:rsidRDefault="00B961AA"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B961AA" w:rsidRPr="00077324" w:rsidRDefault="00B961AA"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B961AA" w:rsidRPr="00077324" w:rsidRDefault="00B961AA"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B961AA" w:rsidRPr="00077324" w:rsidRDefault="00B961AA"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B961AA" w:rsidRPr="004B60B1" w:rsidRDefault="00B961AA"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A43C98" w:rsidRDefault="00776C2E" w:rsidP="007173A9">
      <w:pPr>
        <w:pStyle w:val="FigureTitle"/>
        <w:rPr>
          <w:noProof w:val="0"/>
        </w:rPr>
      </w:pPr>
      <w:r w:rsidRPr="00A43C98">
        <w:rPr>
          <w:noProof w:val="0"/>
        </w:rPr>
        <w:t>Figure 33.4.3.2-1: Basic Process Flow in MHD Profile</w:t>
      </w:r>
    </w:p>
    <w:p w14:paraId="1DC4C11D" w14:textId="59F9229A" w:rsidR="00776C2E" w:rsidRPr="00A43C98" w:rsidRDefault="00776C2E" w:rsidP="00AA04DD">
      <w:pPr>
        <w:pStyle w:val="Heading3"/>
        <w:numPr>
          <w:ilvl w:val="0"/>
          <w:numId w:val="0"/>
        </w:numPr>
        <w:tabs>
          <w:tab w:val="num" w:pos="720"/>
        </w:tabs>
        <w:rPr>
          <w:bCs/>
          <w:noProof w:val="0"/>
        </w:rPr>
      </w:pPr>
      <w:bookmarkStart w:id="126" w:name="_Toc2340425"/>
      <w:r w:rsidRPr="00A43C98">
        <w:rPr>
          <w:bCs/>
          <w:noProof w:val="0"/>
        </w:rPr>
        <w:t>33.4.4 Mapping to RESTful operators</w:t>
      </w:r>
      <w:bookmarkEnd w:id="126"/>
    </w:p>
    <w:p w14:paraId="1DA53439" w14:textId="727CC822" w:rsidR="00776C2E" w:rsidRPr="00A43C98" w:rsidRDefault="00776C2E" w:rsidP="003963D6">
      <w:pPr>
        <w:pStyle w:val="BodyText"/>
      </w:pPr>
      <w:r w:rsidRPr="00A43C98">
        <w:t xml:space="preserve">The MHD </w:t>
      </w:r>
      <w:r w:rsidR="000A643D" w:rsidRPr="00A43C98">
        <w:t>Profile</w:t>
      </w:r>
      <w:r w:rsidRPr="00A43C98">
        <w:t xml:space="preserve"> </w:t>
      </w:r>
      <w:r w:rsidR="00160780" w:rsidRPr="00A43C98">
        <w:t>defines a set of transactions against FHIR Resources</w:t>
      </w:r>
      <w:r w:rsidR="00200C71" w:rsidRPr="00A43C98">
        <w:t xml:space="preserve">. </w:t>
      </w:r>
      <w:r w:rsidRPr="00A43C98">
        <w:t xml:space="preserve">These are summarized in </w:t>
      </w:r>
      <w:r w:rsidR="000A643D" w:rsidRPr="00A43C98">
        <w:t>Table</w:t>
      </w:r>
      <w:r w:rsidRPr="00A43C98">
        <w:t xml:space="preserve"> 33.4.4-1</w:t>
      </w:r>
      <w:r w:rsidR="00200C71" w:rsidRPr="00A43C98">
        <w:t xml:space="preserve">. </w:t>
      </w:r>
      <w:r w:rsidRPr="00A43C98">
        <w:t>MHD does not use any additional extended or custom methods.</w:t>
      </w:r>
    </w:p>
    <w:p w14:paraId="65D135F6" w14:textId="35F48CEE" w:rsidR="00776C2E" w:rsidRPr="00A43C98" w:rsidRDefault="00776C2E" w:rsidP="00684FC5">
      <w:pPr>
        <w:pStyle w:val="TableTitle"/>
        <w:rPr>
          <w:noProof w:val="0"/>
        </w:rPr>
      </w:pPr>
      <w:r w:rsidRPr="00A43C98">
        <w:rPr>
          <w:noProof w:val="0"/>
        </w:rPr>
        <w:t>Table 33.4.4-1</w:t>
      </w:r>
      <w:r w:rsidR="009D610F" w:rsidRPr="00A43C98">
        <w:rPr>
          <w:noProof w:val="0"/>
        </w:rPr>
        <w:t>:</w:t>
      </w:r>
      <w:r w:rsidRPr="00A43C98">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A43C98" w14:paraId="0010397D" w14:textId="5307122A" w:rsidTr="004B60B1">
        <w:trPr>
          <w:tblHeader/>
          <w:jc w:val="center"/>
        </w:trPr>
        <w:tc>
          <w:tcPr>
            <w:tcW w:w="1121" w:type="dxa"/>
            <w:shd w:val="clear" w:color="auto" w:fill="D9D9D9"/>
          </w:tcPr>
          <w:p w14:paraId="2610149B" w14:textId="46050269" w:rsidR="00F114F9" w:rsidRPr="00A43C98" w:rsidRDefault="00F114F9" w:rsidP="00BE016E">
            <w:pPr>
              <w:pStyle w:val="TableEntryHeader"/>
              <w:rPr>
                <w:lang w:eastAsia="ja-JP"/>
              </w:rPr>
            </w:pPr>
            <w:r w:rsidRPr="00A43C98">
              <w:rPr>
                <w:lang w:eastAsia="ja-JP"/>
              </w:rPr>
              <w:t>HTTP Method</w:t>
            </w:r>
          </w:p>
        </w:tc>
        <w:tc>
          <w:tcPr>
            <w:tcW w:w="2947" w:type="dxa"/>
            <w:shd w:val="clear" w:color="auto" w:fill="D9D9D9"/>
          </w:tcPr>
          <w:p w14:paraId="51F349E9" w14:textId="4084ABCC" w:rsidR="00F114F9" w:rsidRPr="00A43C98" w:rsidRDefault="00F114F9" w:rsidP="00316AFA">
            <w:pPr>
              <w:pStyle w:val="TableEntryHeader"/>
              <w:rPr>
                <w:lang w:eastAsia="ja-JP"/>
              </w:rPr>
            </w:pPr>
            <w:r w:rsidRPr="00A43C98">
              <w:rPr>
                <w:lang w:eastAsia="ja-JP"/>
              </w:rPr>
              <w:t>Transactions on Document</w:t>
            </w:r>
            <w:r w:rsidR="00316AFA" w:rsidRPr="00A43C98">
              <w:rPr>
                <w:lang w:eastAsia="ja-JP"/>
              </w:rPr>
              <w:t>Reference</w:t>
            </w:r>
          </w:p>
        </w:tc>
        <w:tc>
          <w:tcPr>
            <w:tcW w:w="2933" w:type="dxa"/>
            <w:shd w:val="clear" w:color="auto" w:fill="D9D9D9"/>
          </w:tcPr>
          <w:p w14:paraId="436BE3DB" w14:textId="3CBF8002" w:rsidR="00F114F9" w:rsidRPr="00A43C98" w:rsidRDefault="00F114F9" w:rsidP="00316AFA">
            <w:pPr>
              <w:pStyle w:val="TableEntryHeader"/>
              <w:rPr>
                <w:lang w:eastAsia="ja-JP"/>
              </w:rPr>
            </w:pPr>
            <w:r w:rsidRPr="00A43C98">
              <w:rPr>
                <w:lang w:eastAsia="ja-JP"/>
              </w:rPr>
              <w:t xml:space="preserve">Transactions on </w:t>
            </w:r>
            <w:r w:rsidR="00316AFA" w:rsidRPr="00A43C98">
              <w:rPr>
                <w:lang w:eastAsia="ja-JP"/>
              </w:rPr>
              <w:t>DocumentManifest</w:t>
            </w:r>
          </w:p>
        </w:tc>
        <w:tc>
          <w:tcPr>
            <w:tcW w:w="2575" w:type="dxa"/>
            <w:shd w:val="clear" w:color="auto" w:fill="D9D9D9"/>
          </w:tcPr>
          <w:p w14:paraId="7D67540C" w14:textId="199EB0D5" w:rsidR="00F114F9" w:rsidRPr="00A43C98" w:rsidRDefault="00F114F9" w:rsidP="00BE016E">
            <w:pPr>
              <w:pStyle w:val="TableEntryHeader"/>
              <w:rPr>
                <w:lang w:eastAsia="ja-JP"/>
              </w:rPr>
            </w:pPr>
            <w:r w:rsidRPr="00A43C98">
              <w:rPr>
                <w:lang w:eastAsia="ja-JP"/>
              </w:rPr>
              <w:t xml:space="preserve">Transactions on </w:t>
            </w:r>
            <w:r w:rsidR="00563B13" w:rsidRPr="00A43C98">
              <w:rPr>
                <w:lang w:eastAsia="ja-JP"/>
              </w:rPr>
              <w:t>Binary</w:t>
            </w:r>
            <w:r w:rsidR="00E71429" w:rsidRPr="00A43C98">
              <w:rPr>
                <w:lang w:eastAsia="ja-JP"/>
              </w:rPr>
              <w:t xml:space="preserve"> (document)</w:t>
            </w:r>
          </w:p>
        </w:tc>
      </w:tr>
      <w:tr w:rsidR="00F114F9" w:rsidRPr="00A43C98" w14:paraId="23E5173A" w14:textId="52EC9C1C" w:rsidTr="004B60B1">
        <w:trPr>
          <w:jc w:val="center"/>
        </w:trPr>
        <w:tc>
          <w:tcPr>
            <w:tcW w:w="1121" w:type="dxa"/>
          </w:tcPr>
          <w:p w14:paraId="097A1DE5" w14:textId="1EB379A5" w:rsidR="00F114F9" w:rsidRPr="00A43C98" w:rsidRDefault="00F114F9" w:rsidP="00BE016E">
            <w:pPr>
              <w:pStyle w:val="TableEntry"/>
            </w:pPr>
            <w:r w:rsidRPr="00A43C98">
              <w:t>GET</w:t>
            </w:r>
          </w:p>
        </w:tc>
        <w:tc>
          <w:tcPr>
            <w:tcW w:w="2947" w:type="dxa"/>
          </w:tcPr>
          <w:p w14:paraId="2CD9977C" w14:textId="5FAA9543" w:rsidR="00F114F9" w:rsidRPr="00A43C98" w:rsidRDefault="00F114F9" w:rsidP="004B60B1">
            <w:pPr>
              <w:pStyle w:val="TableEntry"/>
            </w:pPr>
            <w:r w:rsidRPr="00A43C98">
              <w:t>Find Document Reference</w:t>
            </w:r>
            <w:r w:rsidR="005A2DB4" w:rsidRPr="00A43C98">
              <w:t>s</w:t>
            </w:r>
            <w:r w:rsidRPr="00A43C98">
              <w:t xml:space="preserve"> </w:t>
            </w:r>
            <w:r w:rsidR="001974F1" w:rsidRPr="00A43C98">
              <w:br/>
            </w:r>
            <w:r w:rsidRPr="00A43C98">
              <w:t>[ITI-67]</w:t>
            </w:r>
          </w:p>
        </w:tc>
        <w:tc>
          <w:tcPr>
            <w:tcW w:w="2933" w:type="dxa"/>
          </w:tcPr>
          <w:p w14:paraId="3652E9DD" w14:textId="71A83DE1" w:rsidR="00F114F9" w:rsidRPr="00A43C98" w:rsidRDefault="00F114F9" w:rsidP="00BE016E">
            <w:pPr>
              <w:pStyle w:val="TableEntry"/>
            </w:pPr>
            <w:r w:rsidRPr="00A43C98">
              <w:t>Find Document Manifest</w:t>
            </w:r>
            <w:r w:rsidR="005A2DB4" w:rsidRPr="00A43C98">
              <w:t>s</w:t>
            </w:r>
            <w:r w:rsidRPr="00A43C98">
              <w:t xml:space="preserve"> </w:t>
            </w:r>
            <w:r w:rsidR="001974F1" w:rsidRPr="00A43C98">
              <w:br/>
            </w:r>
            <w:r w:rsidRPr="00A43C98">
              <w:t>[ITI-66]</w:t>
            </w:r>
          </w:p>
        </w:tc>
        <w:tc>
          <w:tcPr>
            <w:tcW w:w="2575" w:type="dxa"/>
          </w:tcPr>
          <w:p w14:paraId="32954782" w14:textId="532B1B81" w:rsidR="00F114F9" w:rsidRPr="00A43C98" w:rsidRDefault="00F42B02" w:rsidP="0053349C">
            <w:pPr>
              <w:pStyle w:val="TableEntry"/>
            </w:pPr>
            <w:r w:rsidRPr="00A43C98">
              <w:t xml:space="preserve">Retrieve </w:t>
            </w:r>
            <w:r w:rsidR="00F114F9" w:rsidRPr="00A43C98">
              <w:t xml:space="preserve">Document </w:t>
            </w:r>
            <w:r w:rsidR="001974F1" w:rsidRPr="00A43C98">
              <w:br/>
            </w:r>
            <w:r w:rsidR="00F114F9" w:rsidRPr="00A43C98">
              <w:t>[ITI-68]</w:t>
            </w:r>
          </w:p>
        </w:tc>
      </w:tr>
      <w:tr w:rsidR="00F114F9" w:rsidRPr="00A43C98" w14:paraId="32C70E09" w14:textId="494E317D" w:rsidTr="004B60B1">
        <w:trPr>
          <w:jc w:val="center"/>
        </w:trPr>
        <w:tc>
          <w:tcPr>
            <w:tcW w:w="1121" w:type="dxa"/>
          </w:tcPr>
          <w:p w14:paraId="26B8CD1C" w14:textId="25FF0804" w:rsidR="00F114F9" w:rsidRPr="00A43C98" w:rsidRDefault="00F114F9" w:rsidP="00BE016E">
            <w:pPr>
              <w:pStyle w:val="TableEntry"/>
            </w:pPr>
            <w:r w:rsidRPr="00A43C98">
              <w:t>PUT</w:t>
            </w:r>
          </w:p>
        </w:tc>
        <w:tc>
          <w:tcPr>
            <w:tcW w:w="2947" w:type="dxa"/>
          </w:tcPr>
          <w:p w14:paraId="1AA17820" w14:textId="77F2A8A0" w:rsidR="00F114F9" w:rsidRPr="00A43C98" w:rsidRDefault="00E71429" w:rsidP="00BE016E">
            <w:pPr>
              <w:pStyle w:val="TableEntry"/>
            </w:pPr>
            <w:r w:rsidRPr="00A43C98">
              <w:t>Not Specified</w:t>
            </w:r>
          </w:p>
        </w:tc>
        <w:tc>
          <w:tcPr>
            <w:tcW w:w="2933" w:type="dxa"/>
          </w:tcPr>
          <w:p w14:paraId="017EE8A1" w14:textId="333C0CBE" w:rsidR="00F114F9" w:rsidRPr="00A43C98" w:rsidRDefault="00E71429" w:rsidP="00BE016E">
            <w:pPr>
              <w:pStyle w:val="TableEntry"/>
            </w:pPr>
            <w:r w:rsidRPr="00A43C98">
              <w:t>Not Specified</w:t>
            </w:r>
          </w:p>
        </w:tc>
        <w:tc>
          <w:tcPr>
            <w:tcW w:w="2575" w:type="dxa"/>
          </w:tcPr>
          <w:p w14:paraId="3F8A2C02" w14:textId="21C1B05D" w:rsidR="00F114F9" w:rsidRPr="00A43C98" w:rsidRDefault="00E71429" w:rsidP="0053349C">
            <w:pPr>
              <w:pStyle w:val="TableEntry"/>
            </w:pPr>
            <w:r w:rsidRPr="00A43C98">
              <w:t>Not Specified</w:t>
            </w:r>
          </w:p>
        </w:tc>
      </w:tr>
      <w:tr w:rsidR="00F114F9" w:rsidRPr="00A43C98" w14:paraId="28E758E0" w14:textId="5C84E60D" w:rsidTr="004B60B1">
        <w:trPr>
          <w:jc w:val="center"/>
        </w:trPr>
        <w:tc>
          <w:tcPr>
            <w:tcW w:w="1121" w:type="dxa"/>
          </w:tcPr>
          <w:p w14:paraId="197249C9" w14:textId="7B5658E7" w:rsidR="00F114F9" w:rsidRPr="00A43C98" w:rsidRDefault="00F114F9" w:rsidP="00BE016E">
            <w:pPr>
              <w:pStyle w:val="TableEntry"/>
            </w:pPr>
            <w:r w:rsidRPr="00A43C98">
              <w:t>POST</w:t>
            </w:r>
          </w:p>
        </w:tc>
        <w:tc>
          <w:tcPr>
            <w:tcW w:w="8455" w:type="dxa"/>
            <w:gridSpan w:val="3"/>
          </w:tcPr>
          <w:p w14:paraId="508567AE" w14:textId="6E06205D" w:rsidR="00F114F9" w:rsidRPr="00A43C98" w:rsidRDefault="00F42B02" w:rsidP="004B60B1">
            <w:pPr>
              <w:pStyle w:val="TableEntry"/>
              <w:jc w:val="center"/>
            </w:pPr>
            <w:r w:rsidRPr="00A43C98">
              <w:t xml:space="preserve">Provide Document </w:t>
            </w:r>
            <w:r w:rsidR="00316AFA" w:rsidRPr="00A43C98">
              <w:t>Bundle</w:t>
            </w:r>
            <w:r w:rsidR="00F114F9" w:rsidRPr="00A43C98">
              <w:t xml:space="preserve"> [ITI-65]</w:t>
            </w:r>
          </w:p>
        </w:tc>
      </w:tr>
      <w:tr w:rsidR="00F114F9" w:rsidRPr="00A43C98" w14:paraId="22A9AD72" w14:textId="0416A82D" w:rsidTr="004B60B1">
        <w:trPr>
          <w:jc w:val="center"/>
        </w:trPr>
        <w:tc>
          <w:tcPr>
            <w:tcW w:w="1121" w:type="dxa"/>
          </w:tcPr>
          <w:p w14:paraId="4E495AF9" w14:textId="7D55DEF7" w:rsidR="00F114F9" w:rsidRPr="00A43C98" w:rsidRDefault="00F114F9" w:rsidP="00BE016E">
            <w:pPr>
              <w:pStyle w:val="TableEntry"/>
            </w:pPr>
            <w:r w:rsidRPr="00A43C98">
              <w:t>DELETE</w:t>
            </w:r>
          </w:p>
        </w:tc>
        <w:tc>
          <w:tcPr>
            <w:tcW w:w="2947" w:type="dxa"/>
          </w:tcPr>
          <w:p w14:paraId="6F33D4E0" w14:textId="1E97A35F" w:rsidR="00F114F9" w:rsidRPr="00A43C98" w:rsidRDefault="00E71429" w:rsidP="00BE016E">
            <w:pPr>
              <w:pStyle w:val="TableEntry"/>
            </w:pPr>
            <w:r w:rsidRPr="00A43C98">
              <w:t>Not Specified</w:t>
            </w:r>
          </w:p>
        </w:tc>
        <w:tc>
          <w:tcPr>
            <w:tcW w:w="2933" w:type="dxa"/>
          </w:tcPr>
          <w:p w14:paraId="31D4E366" w14:textId="3A634735" w:rsidR="00F114F9" w:rsidRPr="00A43C98" w:rsidRDefault="00E71429" w:rsidP="00BE016E">
            <w:pPr>
              <w:pStyle w:val="TableEntry"/>
            </w:pPr>
            <w:r w:rsidRPr="00A43C98">
              <w:t>Not Specified</w:t>
            </w:r>
          </w:p>
        </w:tc>
        <w:tc>
          <w:tcPr>
            <w:tcW w:w="2575" w:type="dxa"/>
          </w:tcPr>
          <w:p w14:paraId="327A8E16" w14:textId="0DAF91FA" w:rsidR="00F114F9" w:rsidRPr="00A43C98" w:rsidRDefault="00E71429" w:rsidP="0053349C">
            <w:pPr>
              <w:pStyle w:val="TableEntry"/>
            </w:pPr>
            <w:r w:rsidRPr="00A43C98">
              <w:t>Not Specified</w:t>
            </w:r>
          </w:p>
        </w:tc>
      </w:tr>
      <w:tr w:rsidR="00F114F9" w:rsidRPr="00A43C98" w14:paraId="1BF7D3BF" w14:textId="190C3AA3" w:rsidTr="004B60B1">
        <w:trPr>
          <w:jc w:val="center"/>
        </w:trPr>
        <w:tc>
          <w:tcPr>
            <w:tcW w:w="1121" w:type="dxa"/>
          </w:tcPr>
          <w:p w14:paraId="626FC4E1" w14:textId="194502D0" w:rsidR="00F114F9" w:rsidRPr="00A43C98" w:rsidRDefault="00F114F9" w:rsidP="00BE016E">
            <w:pPr>
              <w:pStyle w:val="TableEntry"/>
            </w:pPr>
            <w:r w:rsidRPr="00A43C98">
              <w:t>UPDATE</w:t>
            </w:r>
          </w:p>
        </w:tc>
        <w:tc>
          <w:tcPr>
            <w:tcW w:w="2947" w:type="dxa"/>
          </w:tcPr>
          <w:p w14:paraId="74E0DD1A" w14:textId="237FCF81" w:rsidR="00F114F9" w:rsidRPr="00A43C98" w:rsidRDefault="00E71429" w:rsidP="00BE016E">
            <w:pPr>
              <w:pStyle w:val="TableEntry"/>
            </w:pPr>
            <w:r w:rsidRPr="00A43C98">
              <w:t>Not Specified</w:t>
            </w:r>
          </w:p>
        </w:tc>
        <w:tc>
          <w:tcPr>
            <w:tcW w:w="2933" w:type="dxa"/>
          </w:tcPr>
          <w:p w14:paraId="48D207A4" w14:textId="79485DBA" w:rsidR="00F114F9" w:rsidRPr="00A43C98" w:rsidRDefault="00E71429" w:rsidP="00BE016E">
            <w:pPr>
              <w:pStyle w:val="TableEntry"/>
            </w:pPr>
            <w:r w:rsidRPr="00A43C98">
              <w:t>Not Specified</w:t>
            </w:r>
          </w:p>
        </w:tc>
        <w:tc>
          <w:tcPr>
            <w:tcW w:w="2575" w:type="dxa"/>
          </w:tcPr>
          <w:p w14:paraId="718F27D4" w14:textId="6840AEEA" w:rsidR="00F114F9" w:rsidRPr="00A43C98" w:rsidRDefault="00E71429" w:rsidP="0053349C">
            <w:pPr>
              <w:pStyle w:val="TableEntry"/>
            </w:pPr>
            <w:r w:rsidRPr="00A43C98">
              <w:t>Not Specified</w:t>
            </w:r>
          </w:p>
        </w:tc>
      </w:tr>
      <w:tr w:rsidR="00F114F9" w:rsidRPr="00A43C98" w14:paraId="46F2947A" w14:textId="7D2E41DA" w:rsidTr="004B60B1">
        <w:trPr>
          <w:jc w:val="center"/>
        </w:trPr>
        <w:tc>
          <w:tcPr>
            <w:tcW w:w="1121" w:type="dxa"/>
          </w:tcPr>
          <w:p w14:paraId="0D83173D" w14:textId="74BDC037" w:rsidR="00F114F9" w:rsidRPr="00A43C98" w:rsidRDefault="00F114F9" w:rsidP="00BE016E">
            <w:pPr>
              <w:pStyle w:val="TableEntry"/>
            </w:pPr>
            <w:r w:rsidRPr="00A43C98">
              <w:t>HEAD</w:t>
            </w:r>
          </w:p>
        </w:tc>
        <w:tc>
          <w:tcPr>
            <w:tcW w:w="2947" w:type="dxa"/>
          </w:tcPr>
          <w:p w14:paraId="791F3242" w14:textId="187345FB" w:rsidR="00F114F9" w:rsidRPr="00A43C98" w:rsidRDefault="00F114F9" w:rsidP="00BE016E">
            <w:pPr>
              <w:pStyle w:val="TableEntry"/>
            </w:pPr>
            <w:r w:rsidRPr="00A43C98">
              <w:t>Not Specified</w:t>
            </w:r>
          </w:p>
        </w:tc>
        <w:tc>
          <w:tcPr>
            <w:tcW w:w="2933" w:type="dxa"/>
          </w:tcPr>
          <w:p w14:paraId="7B7FEC55" w14:textId="5B7E21AB" w:rsidR="00F114F9" w:rsidRPr="00A43C98" w:rsidRDefault="00F114F9" w:rsidP="00BE016E">
            <w:pPr>
              <w:pStyle w:val="TableEntry"/>
            </w:pPr>
            <w:r w:rsidRPr="00A43C98">
              <w:t>Not Specified</w:t>
            </w:r>
          </w:p>
        </w:tc>
        <w:tc>
          <w:tcPr>
            <w:tcW w:w="2575" w:type="dxa"/>
          </w:tcPr>
          <w:p w14:paraId="3CD80989" w14:textId="3C7BFC04" w:rsidR="00F114F9" w:rsidRPr="00A43C98" w:rsidRDefault="00F114F9" w:rsidP="0053349C">
            <w:pPr>
              <w:pStyle w:val="TableEntry"/>
            </w:pPr>
            <w:r w:rsidRPr="00A43C98">
              <w:t>Not Specified</w:t>
            </w:r>
          </w:p>
        </w:tc>
      </w:tr>
      <w:tr w:rsidR="00F114F9" w:rsidRPr="00A43C98" w14:paraId="2AEB80C3" w14:textId="317A8EA4" w:rsidTr="004B60B1">
        <w:trPr>
          <w:jc w:val="center"/>
        </w:trPr>
        <w:tc>
          <w:tcPr>
            <w:tcW w:w="1121" w:type="dxa"/>
          </w:tcPr>
          <w:p w14:paraId="6336DFA4" w14:textId="302CA52F" w:rsidR="00F114F9" w:rsidRPr="00A43C98" w:rsidRDefault="00F114F9" w:rsidP="00BE016E">
            <w:pPr>
              <w:pStyle w:val="TableEntry"/>
            </w:pPr>
            <w:r w:rsidRPr="00A43C98">
              <w:t>OPTIONS</w:t>
            </w:r>
          </w:p>
        </w:tc>
        <w:tc>
          <w:tcPr>
            <w:tcW w:w="2947" w:type="dxa"/>
          </w:tcPr>
          <w:p w14:paraId="4B2E6FD1" w14:textId="494E419C" w:rsidR="00F114F9" w:rsidRPr="00A43C98" w:rsidRDefault="00F114F9" w:rsidP="004B60B1">
            <w:pPr>
              <w:pStyle w:val="TableEntry"/>
            </w:pPr>
            <w:r w:rsidRPr="00A43C98">
              <w:t>Not Specified</w:t>
            </w:r>
          </w:p>
        </w:tc>
        <w:tc>
          <w:tcPr>
            <w:tcW w:w="2933" w:type="dxa"/>
          </w:tcPr>
          <w:p w14:paraId="412CB77F" w14:textId="10DE722C" w:rsidR="00F114F9" w:rsidRPr="00A43C98" w:rsidRDefault="00F114F9" w:rsidP="004B60B1">
            <w:pPr>
              <w:pStyle w:val="TableEntry"/>
            </w:pPr>
            <w:r w:rsidRPr="00A43C98">
              <w:t>Not Specified</w:t>
            </w:r>
          </w:p>
        </w:tc>
        <w:tc>
          <w:tcPr>
            <w:tcW w:w="2575" w:type="dxa"/>
          </w:tcPr>
          <w:p w14:paraId="4F848B94" w14:textId="759A72A2" w:rsidR="00F114F9" w:rsidRPr="00A43C98" w:rsidRDefault="00F114F9" w:rsidP="0053349C">
            <w:pPr>
              <w:pStyle w:val="TableEntry"/>
            </w:pPr>
            <w:r w:rsidRPr="00A43C98">
              <w:t>Not Specified</w:t>
            </w:r>
          </w:p>
        </w:tc>
      </w:tr>
      <w:tr w:rsidR="00F114F9" w:rsidRPr="00A43C98" w14:paraId="11A3F176" w14:textId="47B5913F" w:rsidTr="004B60B1">
        <w:trPr>
          <w:jc w:val="center"/>
        </w:trPr>
        <w:tc>
          <w:tcPr>
            <w:tcW w:w="1121" w:type="dxa"/>
          </w:tcPr>
          <w:p w14:paraId="27B78412" w14:textId="4C350E91" w:rsidR="00F114F9" w:rsidRPr="00A43C98" w:rsidRDefault="00F114F9" w:rsidP="00BE016E">
            <w:pPr>
              <w:pStyle w:val="TableEntry"/>
            </w:pPr>
            <w:r w:rsidRPr="00A43C98">
              <w:t>TRACE</w:t>
            </w:r>
          </w:p>
        </w:tc>
        <w:tc>
          <w:tcPr>
            <w:tcW w:w="2947" w:type="dxa"/>
          </w:tcPr>
          <w:p w14:paraId="4652681A" w14:textId="0EA0195B" w:rsidR="00F114F9" w:rsidRPr="00A43C98" w:rsidRDefault="00F114F9" w:rsidP="004B60B1">
            <w:pPr>
              <w:pStyle w:val="TableEntry"/>
            </w:pPr>
            <w:r w:rsidRPr="00A43C98">
              <w:t>Not Specified</w:t>
            </w:r>
          </w:p>
        </w:tc>
        <w:tc>
          <w:tcPr>
            <w:tcW w:w="2933" w:type="dxa"/>
          </w:tcPr>
          <w:p w14:paraId="6BBF5955" w14:textId="40CEAC52" w:rsidR="00F114F9" w:rsidRPr="00A43C98" w:rsidRDefault="00F114F9" w:rsidP="004B60B1">
            <w:pPr>
              <w:pStyle w:val="TableEntry"/>
            </w:pPr>
            <w:r w:rsidRPr="00A43C98">
              <w:t>Not Specified</w:t>
            </w:r>
          </w:p>
        </w:tc>
        <w:tc>
          <w:tcPr>
            <w:tcW w:w="2575" w:type="dxa"/>
          </w:tcPr>
          <w:p w14:paraId="627084CF" w14:textId="6B886CB5" w:rsidR="00F114F9" w:rsidRPr="00A43C98" w:rsidRDefault="00F114F9" w:rsidP="0053349C">
            <w:pPr>
              <w:pStyle w:val="TableEntry"/>
            </w:pPr>
            <w:r w:rsidRPr="00A43C98">
              <w:t>Not Specified</w:t>
            </w:r>
          </w:p>
        </w:tc>
      </w:tr>
    </w:tbl>
    <w:p w14:paraId="506C118B" w14:textId="14833B13" w:rsidR="00F114F9" w:rsidRPr="00A43C98" w:rsidRDefault="00F114F9" w:rsidP="00AA04DD">
      <w:pPr>
        <w:pStyle w:val="Note"/>
      </w:pPr>
      <w:r w:rsidRPr="00A43C98">
        <w:t xml:space="preserve">Note: </w:t>
      </w:r>
      <w:r w:rsidR="00615338" w:rsidRPr="00A43C98">
        <w:t>I</w:t>
      </w:r>
      <w:r w:rsidRPr="00A43C98">
        <w:t xml:space="preserve">tems </w:t>
      </w:r>
      <w:r w:rsidR="00615338" w:rsidRPr="00A43C98">
        <w:t xml:space="preserve">are </w:t>
      </w:r>
      <w:r w:rsidRPr="00A43C98">
        <w:t xml:space="preserve">marked </w:t>
      </w:r>
      <w:r w:rsidR="00E71429" w:rsidRPr="00A43C98">
        <w:t xml:space="preserve">Not Specified </w:t>
      </w:r>
      <w:r w:rsidR="00615338" w:rsidRPr="00A43C98">
        <w:t xml:space="preserve">because </w:t>
      </w:r>
      <w:r w:rsidRPr="00A43C98">
        <w:t xml:space="preserve">the MHD </w:t>
      </w:r>
      <w:r w:rsidR="000A643D" w:rsidRPr="00A43C98">
        <w:t>Profile</w:t>
      </w:r>
      <w:r w:rsidRPr="00A43C98">
        <w:t xml:space="preserve"> is focused on core Document Sharing (XDS, XDR</w:t>
      </w:r>
      <w:r w:rsidR="00BE016E" w:rsidRPr="00A43C98">
        <w:t>, etc.</w:t>
      </w:r>
      <w:r w:rsidRPr="00A43C98">
        <w:t>) capability and is not trying to address the larger use-cases of metadata update.</w:t>
      </w:r>
      <w:r w:rsidR="00E71429" w:rsidRPr="00A43C98">
        <w:t xml:space="preserve"> </w:t>
      </w:r>
    </w:p>
    <w:p w14:paraId="684CF3C3" w14:textId="77777777" w:rsidR="00AF038B" w:rsidRPr="00A43C98" w:rsidRDefault="00AF038B" w:rsidP="00AA04DD">
      <w:pPr>
        <w:pStyle w:val="BodyText"/>
      </w:pPr>
    </w:p>
    <w:p w14:paraId="2C659156" w14:textId="77777777" w:rsidR="00776C2E" w:rsidRPr="00A43C98" w:rsidRDefault="00776C2E" w:rsidP="00303E20">
      <w:pPr>
        <w:pStyle w:val="Heading2"/>
        <w:numPr>
          <w:ilvl w:val="0"/>
          <w:numId w:val="0"/>
        </w:numPr>
        <w:rPr>
          <w:noProof w:val="0"/>
        </w:rPr>
      </w:pPr>
      <w:bookmarkStart w:id="127" w:name="_Toc330471338"/>
      <w:bookmarkStart w:id="128" w:name="_Toc2340426"/>
      <w:r w:rsidRPr="00A43C98">
        <w:rPr>
          <w:noProof w:val="0"/>
        </w:rPr>
        <w:t>33.5 MHD Security Considerations</w:t>
      </w:r>
      <w:bookmarkEnd w:id="127"/>
      <w:bookmarkEnd w:id="128"/>
    </w:p>
    <w:p w14:paraId="7EBEA21B" w14:textId="21BBFF07" w:rsidR="00BF2A8B" w:rsidRPr="00A43C98" w:rsidRDefault="00BF2A8B" w:rsidP="00282B65">
      <w:pPr>
        <w:pStyle w:val="BodyText"/>
      </w:pPr>
      <w:bookmarkStart w:id="129" w:name="_Hlk480294147"/>
      <w:r w:rsidRPr="00A43C98">
        <w:t xml:space="preserve">See </w:t>
      </w:r>
      <w:r w:rsidR="00E71429" w:rsidRPr="00A43C98">
        <w:t xml:space="preserve">ITI TF-2x: </w:t>
      </w:r>
      <w:r w:rsidRPr="00A43C98">
        <w:t>Appendix Z.8 “Mobile Security Considerations”</w:t>
      </w:r>
      <w:bookmarkEnd w:id="129"/>
    </w:p>
    <w:p w14:paraId="045CD203" w14:textId="77777777" w:rsidR="00776C2E" w:rsidRPr="00A43C98" w:rsidRDefault="00776C2E" w:rsidP="00167DB7">
      <w:pPr>
        <w:pStyle w:val="Heading2"/>
        <w:numPr>
          <w:ilvl w:val="0"/>
          <w:numId w:val="0"/>
        </w:numPr>
        <w:rPr>
          <w:noProof w:val="0"/>
        </w:rPr>
      </w:pPr>
      <w:bookmarkStart w:id="130" w:name="_Toc330471339"/>
      <w:bookmarkStart w:id="131" w:name="_Toc2340427"/>
      <w:r w:rsidRPr="00A43C98">
        <w:rPr>
          <w:noProof w:val="0"/>
        </w:rPr>
        <w:t>33.6 MHD Cross Profile Considerations</w:t>
      </w:r>
      <w:bookmarkEnd w:id="130"/>
      <w:bookmarkEnd w:id="131"/>
    </w:p>
    <w:p w14:paraId="77F15FA1" w14:textId="77777777" w:rsidR="00776C2E" w:rsidRPr="00A43C98" w:rsidRDefault="00776C2E" w:rsidP="003C1EFB">
      <w:pPr>
        <w:pStyle w:val="Heading3"/>
        <w:numPr>
          <w:ilvl w:val="0"/>
          <w:numId w:val="0"/>
        </w:numPr>
        <w:rPr>
          <w:bCs/>
          <w:noProof w:val="0"/>
        </w:rPr>
      </w:pPr>
      <w:bookmarkStart w:id="132" w:name="_Toc330471340"/>
      <w:bookmarkStart w:id="133" w:name="_Toc2340428"/>
      <w:r w:rsidRPr="00A43C98">
        <w:rPr>
          <w:bCs/>
          <w:noProof w:val="0"/>
        </w:rPr>
        <w:t>33.6.1 MHD Actor grouped with XDS infrastructure</w:t>
      </w:r>
      <w:bookmarkEnd w:id="132"/>
      <w:bookmarkEnd w:id="133"/>
    </w:p>
    <w:p w14:paraId="279AE076" w14:textId="6485D226" w:rsidR="00244072" w:rsidRPr="00A43C98" w:rsidRDefault="00776C2E" w:rsidP="00282B65">
      <w:pPr>
        <w:pStyle w:val="BodyText"/>
      </w:pPr>
      <w:r w:rsidRPr="00A43C98">
        <w:t>When the MHD Document Recipient is acting as a proxy for an XDS environment, it could be grouped with an XDS Document Source</w:t>
      </w:r>
      <w:r w:rsidR="002969DC" w:rsidRPr="00A43C98">
        <w:t xml:space="preserve"> as the “XDS on FHIR” </w:t>
      </w:r>
      <w:r w:rsidR="00F0752A" w:rsidRPr="00A43C98">
        <w:t>Option</w:t>
      </w:r>
      <w:r w:rsidR="002969DC" w:rsidRPr="00A43C98">
        <w:t xml:space="preserve"> defines</w:t>
      </w:r>
      <w:r w:rsidR="00244072" w:rsidRPr="00A43C98">
        <w:t xml:space="preserve">. </w:t>
      </w:r>
      <w:r w:rsidRPr="00A43C98">
        <w:t xml:space="preserve">In this way, </w:t>
      </w:r>
      <w:r w:rsidR="00244072" w:rsidRPr="00A43C98">
        <w:t xml:space="preserve">a </w:t>
      </w:r>
      <w:r w:rsidR="00244072" w:rsidRPr="00A43C98">
        <w:lastRenderedPageBreak/>
        <w:t xml:space="preserve">received </w:t>
      </w:r>
      <w:r w:rsidR="00987996" w:rsidRPr="00A43C98">
        <w:t xml:space="preserve">Provide Document </w:t>
      </w:r>
      <w:r w:rsidR="00316AFA" w:rsidRPr="00A43C98">
        <w:t>Bundle</w:t>
      </w:r>
      <w:r w:rsidRPr="00A43C98">
        <w:t xml:space="preserve"> </w:t>
      </w:r>
      <w:r w:rsidR="00B044C9" w:rsidRPr="00A43C98">
        <w:t xml:space="preserve">[ITI-65] </w:t>
      </w:r>
      <w:r w:rsidRPr="00A43C98">
        <w:t xml:space="preserve">transaction would be converted by the grouped system into an XDS Provide and Register Document Set-b </w:t>
      </w:r>
      <w:r w:rsidR="003B7A32" w:rsidRPr="00A43C98">
        <w:t xml:space="preserve">[ITI-41] </w:t>
      </w:r>
      <w:r w:rsidRPr="00A43C98">
        <w:t xml:space="preserve">transaction. </w:t>
      </w:r>
      <w:r w:rsidR="0015216E" w:rsidRPr="00A43C98">
        <w:t>T</w:t>
      </w:r>
      <w:r w:rsidR="00E67163" w:rsidRPr="00A43C98">
        <w:t xml:space="preserve">he </w:t>
      </w:r>
      <w:r w:rsidR="00B044C9" w:rsidRPr="00A43C98">
        <w:t xml:space="preserve">MHD </w:t>
      </w:r>
      <w:r w:rsidR="00E67163" w:rsidRPr="00A43C98">
        <w:t>Document Recipient</w:t>
      </w:r>
      <w:r w:rsidR="00B044C9" w:rsidRPr="00A43C98">
        <w:t>,</w:t>
      </w:r>
      <w:r w:rsidRPr="00A43C98">
        <w:t xml:space="preserve"> </w:t>
      </w:r>
      <w:r w:rsidR="00FE721D" w:rsidRPr="00A43C98">
        <w:t>acting as a proxy</w:t>
      </w:r>
      <w:r w:rsidR="00B044C9" w:rsidRPr="00A43C98">
        <w:t>,</w:t>
      </w:r>
      <w:r w:rsidR="00FE721D" w:rsidRPr="00A43C98">
        <w:t xml:space="preserve"> </w:t>
      </w:r>
      <w:r w:rsidR="0011462B" w:rsidRPr="00A43C98">
        <w:t xml:space="preserve">could </w:t>
      </w:r>
      <w:r w:rsidRPr="00A43C98">
        <w:t xml:space="preserve">be configured to support only a designated set of mobile devices authorized by the hosting organization and use the security model defined by that hosting organization. The proxy </w:t>
      </w:r>
      <w:r w:rsidR="004A466E" w:rsidRPr="00A43C98">
        <w:t xml:space="preserve">might </w:t>
      </w:r>
      <w:r w:rsidRPr="00A43C98">
        <w:t xml:space="preserve">convert user authentication credentials, and fully </w:t>
      </w:r>
      <w:r w:rsidR="0015216E" w:rsidRPr="00A43C98">
        <w:t xml:space="preserve">implement </w:t>
      </w:r>
      <w:r w:rsidRPr="00A43C98">
        <w:t xml:space="preserve">the ATNA Secure Node or Secure Application </w:t>
      </w:r>
      <w:r w:rsidR="000E6A0D" w:rsidRPr="00A43C98">
        <w:t>Actor</w:t>
      </w:r>
      <w:r w:rsidRPr="00A43C98">
        <w:t>s.</w:t>
      </w:r>
      <w:r w:rsidR="00244072" w:rsidRPr="00A43C98">
        <w:t xml:space="preserve"> </w:t>
      </w:r>
    </w:p>
    <w:p w14:paraId="01EE9994" w14:textId="711C434E" w:rsidR="00776C2E" w:rsidRPr="00A43C98" w:rsidRDefault="00244072" w:rsidP="00282B65">
      <w:pPr>
        <w:pStyle w:val="BodyText"/>
      </w:pPr>
      <w:r w:rsidRPr="00A43C98">
        <w:t>Other proxy architectures to XDS are possible such as grouped with an XDS Integrated Document Source/Repository.</w:t>
      </w:r>
    </w:p>
    <w:p w14:paraId="3986806F" w14:textId="78F34EE5" w:rsidR="00776C2E" w:rsidRPr="00A43C98" w:rsidRDefault="00776C2E" w:rsidP="00282B65">
      <w:pPr>
        <w:pStyle w:val="BodyText"/>
      </w:pPr>
      <w:r w:rsidRPr="00A43C98">
        <w:t>When the MHD Document Responder is acting as a proxy for an XDS environment, it could be grouped with an XDS Document Consumer. In this way</w:t>
      </w:r>
      <w:r w:rsidR="0015216E" w:rsidRPr="00A43C98">
        <w:t>,</w:t>
      </w:r>
      <w:r w:rsidRPr="00A43C98">
        <w:t xml:space="preserve"> the </w:t>
      </w:r>
      <w:r w:rsidR="00B31094" w:rsidRPr="00A43C98">
        <w:t xml:space="preserve">MHD </w:t>
      </w:r>
      <w:r w:rsidR="00F114F9" w:rsidRPr="00A43C98">
        <w:t>Find Document Manifest</w:t>
      </w:r>
      <w:r w:rsidR="00B31094" w:rsidRPr="00A43C98">
        <w:t>s [ITI-66]</w:t>
      </w:r>
      <w:r w:rsidRPr="00A43C98">
        <w:t xml:space="preserve">, </w:t>
      </w:r>
      <w:r w:rsidR="00987996" w:rsidRPr="00A43C98">
        <w:t xml:space="preserve">Find Document </w:t>
      </w:r>
      <w:r w:rsidR="00F114F9" w:rsidRPr="00A43C98">
        <w:t>References</w:t>
      </w:r>
      <w:r w:rsidR="00B31094" w:rsidRPr="00A43C98">
        <w:t xml:space="preserve"> [ITI-67]</w:t>
      </w:r>
      <w:r w:rsidRPr="00A43C98">
        <w:t xml:space="preserve">, and </w:t>
      </w:r>
      <w:r w:rsidR="00987996" w:rsidRPr="00A43C98">
        <w:t>Retrieve Document</w:t>
      </w:r>
      <w:r w:rsidRPr="00A43C98">
        <w:t xml:space="preserve"> </w:t>
      </w:r>
      <w:r w:rsidR="00B31094" w:rsidRPr="00A43C98">
        <w:t xml:space="preserve">[ITI-68] </w:t>
      </w:r>
      <w:r w:rsidRPr="00A43C98">
        <w:t xml:space="preserve">transactions will be supported in the system </w:t>
      </w:r>
      <w:r w:rsidR="009A422C" w:rsidRPr="00A43C98">
        <w:t xml:space="preserve">using </w:t>
      </w:r>
      <w:r w:rsidRPr="00A43C98">
        <w:t xml:space="preserve">the </w:t>
      </w:r>
      <w:r w:rsidR="0015216E" w:rsidRPr="00A43C98">
        <w:t xml:space="preserve">appropriate </w:t>
      </w:r>
      <w:r w:rsidRPr="00A43C98">
        <w:t>XDS Registry Stored Query</w:t>
      </w:r>
      <w:r w:rsidR="00B31094" w:rsidRPr="00A43C98">
        <w:t xml:space="preserve"> [ITI-18]</w:t>
      </w:r>
      <w:r w:rsidRPr="00A43C98">
        <w:t xml:space="preserve"> and Retrieve Document Set-b </w:t>
      </w:r>
      <w:r w:rsidR="00B31094" w:rsidRPr="00A43C98">
        <w:t xml:space="preserve">[ITI-43] </w:t>
      </w:r>
      <w:r w:rsidRPr="00A43C98">
        <w:t xml:space="preserve">transactions. </w:t>
      </w:r>
      <w:r w:rsidR="0015216E" w:rsidRPr="00A43C98">
        <w:t>T</w:t>
      </w:r>
      <w:r w:rsidRPr="00A43C98">
        <w:t xml:space="preserve">his proxy would be configured to support a designated set of mobile devices and the security model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5216E" w:rsidRPr="00A43C98">
        <w:t xml:space="preserve">implement </w:t>
      </w:r>
      <w:r w:rsidRPr="00A43C98">
        <w:t xml:space="preserve">the IHE ATNA Secure Node or Secure Application </w:t>
      </w:r>
      <w:r w:rsidR="000E6A0D" w:rsidRPr="00A43C98">
        <w:t>Actor</w:t>
      </w:r>
      <w:r w:rsidRPr="00A43C98">
        <w:t>s.</w:t>
      </w:r>
    </w:p>
    <w:p w14:paraId="07E4DF0A" w14:textId="0DB792EE" w:rsidR="004A466E" w:rsidRPr="00A43C98" w:rsidRDefault="004A466E" w:rsidP="00282B65">
      <w:pPr>
        <w:pStyle w:val="BodyText"/>
      </w:pPr>
      <w:r w:rsidRPr="00A43C98">
        <w:t>Not diagramed here is how PDQm and/or PIXm could similarly be used and implemented.</w:t>
      </w:r>
    </w:p>
    <w:p w14:paraId="67C6A6D4" w14:textId="2E20BC61" w:rsidR="00D45797" w:rsidRPr="00A43C98" w:rsidRDefault="00D45797" w:rsidP="00282B65">
      <w:pPr>
        <w:pStyle w:val="BodyText"/>
      </w:pPr>
      <w:r w:rsidRPr="00A43C98">
        <w:t>These two environments are illustrated in Figure 3.66.1-1.</w:t>
      </w:r>
    </w:p>
    <w:p w14:paraId="77F9E89B" w14:textId="6127546F" w:rsidR="00776C2E" w:rsidRPr="00A43C98" w:rsidRDefault="00966DC4">
      <w:pPr>
        <w:pStyle w:val="BodyText"/>
        <w:jc w:val="center"/>
      </w:pPr>
      <w:r w:rsidRPr="00A43C98">
        <w:rPr>
          <w:noProof/>
        </w:rPr>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A43C98" w:rsidRDefault="00776C2E" w:rsidP="00227330">
      <w:pPr>
        <w:pStyle w:val="FigureTitle"/>
        <w:rPr>
          <w:noProof w:val="0"/>
        </w:rPr>
      </w:pPr>
      <w:r w:rsidRPr="00A43C98">
        <w:rPr>
          <w:noProof w:val="0"/>
        </w:rPr>
        <w:t>Figure 33.6.1-1: MHD Actors grouped with XDS</w:t>
      </w:r>
      <w:r w:rsidR="00897F23" w:rsidRPr="00A43C98">
        <w:rPr>
          <w:noProof w:val="0"/>
        </w:rPr>
        <w:t xml:space="preserve"> </w:t>
      </w:r>
      <w:r w:rsidR="003B7A32" w:rsidRPr="00A43C98">
        <w:rPr>
          <w:noProof w:val="0"/>
        </w:rPr>
        <w:t>Document Sharing</w:t>
      </w:r>
    </w:p>
    <w:p w14:paraId="2B512FEF" w14:textId="65320060" w:rsidR="00776C2E" w:rsidRPr="00A43C98" w:rsidRDefault="00776C2E" w:rsidP="003C1EFB">
      <w:pPr>
        <w:pStyle w:val="Heading3"/>
        <w:numPr>
          <w:ilvl w:val="0"/>
          <w:numId w:val="0"/>
        </w:numPr>
        <w:rPr>
          <w:bCs/>
          <w:noProof w:val="0"/>
        </w:rPr>
      </w:pPr>
      <w:bookmarkStart w:id="134" w:name="_Toc330471341"/>
      <w:bookmarkStart w:id="135" w:name="_Toc2340429"/>
      <w:r w:rsidRPr="00A43C98">
        <w:rPr>
          <w:bCs/>
          <w:noProof w:val="0"/>
        </w:rPr>
        <w:lastRenderedPageBreak/>
        <w:t>33.6.2 MHD Actor</w:t>
      </w:r>
      <w:r w:rsidR="000B625B" w:rsidRPr="00A43C98">
        <w:rPr>
          <w:bCs/>
          <w:noProof w:val="0"/>
        </w:rPr>
        <w:t>s</w:t>
      </w:r>
      <w:r w:rsidRPr="00A43C98">
        <w:rPr>
          <w:bCs/>
          <w:noProof w:val="0"/>
        </w:rPr>
        <w:t xml:space="preserve"> grouped with XCA infrastructure</w:t>
      </w:r>
      <w:bookmarkEnd w:id="134"/>
      <w:bookmarkEnd w:id="135"/>
    </w:p>
    <w:p w14:paraId="64A8ADED" w14:textId="3A1BDF5E" w:rsidR="00776C2E" w:rsidRPr="00A43C98" w:rsidRDefault="00776C2E" w:rsidP="00311677">
      <w:pPr>
        <w:pStyle w:val="BodyText"/>
      </w:pPr>
      <w:r w:rsidRPr="00A43C98">
        <w:t>When a</w:t>
      </w:r>
      <w:r w:rsidR="001C3281" w:rsidRPr="00A43C98">
        <w:t>n</w:t>
      </w:r>
      <w:r w:rsidRPr="00A43C98">
        <w:t xml:space="preserve"> MHD Document Responder acts as a proxy into an XCA environment, it could be grouped with an Initiating Gateway. This type of MHD Document Responder will support the </w:t>
      </w:r>
      <w:r w:rsidR="00F114F9" w:rsidRPr="00A43C98">
        <w:t>Find Document Manifests</w:t>
      </w:r>
      <w:r w:rsidR="005B6269" w:rsidRPr="00A43C98">
        <w:t xml:space="preserve"> [ITI-66]</w:t>
      </w:r>
      <w:r w:rsidR="00F114F9" w:rsidRPr="00A43C98">
        <w:t xml:space="preserve">, </w:t>
      </w:r>
      <w:r w:rsidR="00987996" w:rsidRPr="00A43C98">
        <w:t xml:space="preserve">Find Document </w:t>
      </w:r>
      <w:r w:rsidR="00F114F9" w:rsidRPr="00A43C98">
        <w:t>References</w:t>
      </w:r>
      <w:r w:rsidRPr="00A43C98">
        <w:t xml:space="preserve"> </w:t>
      </w:r>
      <w:r w:rsidR="005B6269" w:rsidRPr="00A43C98">
        <w:t xml:space="preserve">[ITI-67], </w:t>
      </w:r>
      <w:r w:rsidRPr="00A43C98">
        <w:t xml:space="preserve">and </w:t>
      </w:r>
      <w:r w:rsidR="00987996" w:rsidRPr="00A43C98">
        <w:t>Retrieve Document</w:t>
      </w:r>
      <w:r w:rsidR="005B6269" w:rsidRPr="00A43C98">
        <w:t xml:space="preserve"> [ITI-68]</w:t>
      </w:r>
      <w:r w:rsidRPr="00A43C98">
        <w:t xml:space="preserve"> transactions by utilizing the </w:t>
      </w:r>
      <w:r w:rsidR="005B6269" w:rsidRPr="00A43C98">
        <w:t xml:space="preserve">XCA </w:t>
      </w:r>
      <w:r w:rsidRPr="00A43C98">
        <w:t>Cross Gateway Query</w:t>
      </w:r>
      <w:r w:rsidR="000B625B" w:rsidRPr="00A43C98">
        <w:t xml:space="preserve"> [ITI-38]</w:t>
      </w:r>
      <w:r w:rsidRPr="00A43C98">
        <w:t xml:space="preserve"> and Cross Gateway Retrieve </w:t>
      </w:r>
      <w:r w:rsidR="000B625B" w:rsidRPr="00A43C98">
        <w:t xml:space="preserve">[ITI-39] </w:t>
      </w:r>
      <w:r w:rsidRPr="00A43C98">
        <w:t>transactions as necessary</w:t>
      </w:r>
      <w:r w:rsidR="00200C71" w:rsidRPr="00A43C98">
        <w:t xml:space="preserve">. </w:t>
      </w:r>
      <w:r w:rsidRPr="00A43C98">
        <w:t xml:space="preserve">This type of proxy would be configured to support a designated set of mobile devices and enable a security model as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C3281" w:rsidRPr="00A43C98">
        <w:t xml:space="preserve">implement </w:t>
      </w:r>
      <w:r w:rsidRPr="00A43C98">
        <w:t>the ATNA Secure Node or Secure Application</w:t>
      </w:r>
      <w:r w:rsidR="000B625B" w:rsidRPr="00A43C98">
        <w:t xml:space="preserve"> requirements</w:t>
      </w:r>
      <w:r w:rsidRPr="00A43C98">
        <w:t>.</w:t>
      </w:r>
    </w:p>
    <w:p w14:paraId="36254F97" w14:textId="31F0F2A9" w:rsidR="00776C2E" w:rsidRPr="00A43C98" w:rsidRDefault="000B625B" w:rsidP="00311677">
      <w:pPr>
        <w:pStyle w:val="BodyText"/>
      </w:pPr>
      <w:r w:rsidRPr="00A43C98">
        <w:rPr>
          <w:noProof/>
        </w:rPr>
        <w:drawing>
          <wp:inline distT="0" distB="0" distL="0" distR="0" wp14:anchorId="7B253CC2" wp14:editId="603CFA50">
            <wp:extent cx="5857240" cy="252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A43C98" w:rsidRDefault="00776C2E" w:rsidP="00C112A9">
      <w:pPr>
        <w:pStyle w:val="FigureTitle"/>
        <w:rPr>
          <w:noProof w:val="0"/>
        </w:rPr>
      </w:pPr>
      <w:r w:rsidRPr="00A43C98">
        <w:rPr>
          <w:noProof w:val="0"/>
        </w:rPr>
        <w:t>Figure 33.6.2-1: MHD Actors grouped with XCA</w:t>
      </w:r>
    </w:p>
    <w:p w14:paraId="3829F557" w14:textId="0F153224" w:rsidR="00776C2E" w:rsidRPr="00A43C98" w:rsidRDefault="00776C2E" w:rsidP="003C1EFB">
      <w:pPr>
        <w:pStyle w:val="Heading3"/>
        <w:numPr>
          <w:ilvl w:val="0"/>
          <w:numId w:val="0"/>
        </w:numPr>
        <w:rPr>
          <w:bCs/>
          <w:noProof w:val="0"/>
        </w:rPr>
      </w:pPr>
      <w:bookmarkStart w:id="136" w:name="_Toc330471342"/>
      <w:bookmarkStart w:id="137" w:name="_Toc2340430"/>
      <w:r w:rsidRPr="00A43C98">
        <w:rPr>
          <w:bCs/>
          <w:noProof w:val="0"/>
        </w:rPr>
        <w:t>33.6.3 MHD Actor grouped with Retrieve Information for Display (RID) Profile</w:t>
      </w:r>
      <w:bookmarkEnd w:id="136"/>
      <w:bookmarkEnd w:id="137"/>
    </w:p>
    <w:p w14:paraId="3CB5E100" w14:textId="5A54EA72" w:rsidR="00776C2E" w:rsidRPr="00A43C98" w:rsidRDefault="00776C2E" w:rsidP="003963D6">
      <w:pPr>
        <w:pStyle w:val="BodyText"/>
      </w:pPr>
      <w:r w:rsidRPr="00A43C98">
        <w:t xml:space="preserve">The Retrieve Information for Display (RID) </w:t>
      </w:r>
      <w:r w:rsidR="000A643D" w:rsidRPr="00A43C98">
        <w:t>Profile</w:t>
      </w:r>
      <w:r w:rsidRPr="00A43C98">
        <w:t xml:space="preserve"> includes a similar set of transactions to those defined in the MHD </w:t>
      </w:r>
      <w:r w:rsidR="000A643D" w:rsidRPr="00A43C98">
        <w:t>Profile</w:t>
      </w:r>
      <w:r w:rsidRPr="00A43C98">
        <w:t xml:space="preserve"> for Document Consumer. The RID </w:t>
      </w:r>
      <w:r w:rsidR="000A643D" w:rsidRPr="00A43C98">
        <w:t>Profile</w:t>
      </w:r>
      <w:r w:rsidRPr="00A43C98">
        <w:t xml:space="preserve"> is focused more on delivering display-ready health information that may or may not be document based, whereas the MHD </w:t>
      </w:r>
      <w:r w:rsidR="000A643D" w:rsidRPr="00A43C98">
        <w:t>Profile</w:t>
      </w:r>
      <w:r w:rsidRPr="00A43C98">
        <w:t xml:space="preserve"> </w:t>
      </w:r>
      <w:r w:rsidR="00314122" w:rsidRPr="00A43C98">
        <w:t xml:space="preserve">focuses on </w:t>
      </w:r>
      <w:r w:rsidRPr="00A43C98">
        <w:t xml:space="preserve">providing access to Documents and the metadata about the document. </w:t>
      </w:r>
      <w:r w:rsidR="00A740A7" w:rsidRPr="00A43C98">
        <w:t>G</w:t>
      </w:r>
      <w:r w:rsidRPr="00A43C98">
        <w:t>rouping the RID Information Source with a</w:t>
      </w:r>
      <w:r w:rsidR="001C3281" w:rsidRPr="00A43C98">
        <w:t>n</w:t>
      </w:r>
      <w:r w:rsidRPr="00A43C98">
        <w:t xml:space="preserve"> MHD Document Responder</w:t>
      </w:r>
      <w:r w:rsidR="000E6A0D" w:rsidRPr="00A43C98">
        <w:t xml:space="preserve"> </w:t>
      </w:r>
      <w:r w:rsidRPr="00A43C98">
        <w:t xml:space="preserve">will provide both access to the metadata and document content, </w:t>
      </w:r>
      <w:r w:rsidR="00A740A7" w:rsidRPr="00A43C98">
        <w:t>and</w:t>
      </w:r>
      <w:r w:rsidRPr="00A43C98">
        <w:t xml:space="preserve"> also access to display-ready information. </w:t>
      </w:r>
    </w:p>
    <w:p w14:paraId="28858109" w14:textId="77777777" w:rsidR="00776C2E" w:rsidRPr="00A43C98" w:rsidRDefault="00776C2E" w:rsidP="003963D6">
      <w:pPr>
        <w:pStyle w:val="BodyText"/>
        <w:keepNext/>
      </w:pPr>
    </w:p>
    <w:p w14:paraId="24B40D6A" w14:textId="26D91A03" w:rsidR="00776C2E" w:rsidRPr="00A43C98" w:rsidRDefault="005F73E8" w:rsidP="00546826">
      <w:pPr>
        <w:pStyle w:val="BodyText"/>
        <w:jc w:val="center"/>
      </w:pPr>
      <w:r w:rsidRPr="00A43C98">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A43C98" w:rsidRDefault="00776C2E" w:rsidP="003963D6">
      <w:pPr>
        <w:pStyle w:val="FigureTitle"/>
        <w:rPr>
          <w:noProof w:val="0"/>
        </w:rPr>
      </w:pPr>
      <w:r w:rsidRPr="00A43C98">
        <w:rPr>
          <w:noProof w:val="0"/>
        </w:rPr>
        <w:t>Figure 33.6.</w:t>
      </w:r>
      <w:r w:rsidR="004E51C0" w:rsidRPr="00A43C98">
        <w:rPr>
          <w:noProof w:val="0"/>
        </w:rPr>
        <w:t>3</w:t>
      </w:r>
      <w:r w:rsidRPr="00A43C98">
        <w:rPr>
          <w:noProof w:val="0"/>
        </w:rPr>
        <w:t>-1: MHD Actors grouped with RID</w:t>
      </w:r>
    </w:p>
    <w:p w14:paraId="5AA024D9" w14:textId="2AAAACCD" w:rsidR="00776C2E" w:rsidRPr="00A43C98" w:rsidRDefault="00776C2E" w:rsidP="00B0038A">
      <w:pPr>
        <w:pStyle w:val="PartTitle"/>
      </w:pPr>
      <w:bookmarkStart w:id="138" w:name="_Toc330471343"/>
      <w:bookmarkStart w:id="139" w:name="_Toc2340431"/>
      <w:r w:rsidRPr="00A43C98">
        <w:lastRenderedPageBreak/>
        <w:t>Appendices</w:t>
      </w:r>
      <w:bookmarkEnd w:id="138"/>
      <w:bookmarkEnd w:id="139"/>
    </w:p>
    <w:p w14:paraId="748A064B" w14:textId="722C1E3B" w:rsidR="00776C2E" w:rsidRPr="00A43C98" w:rsidRDefault="00297636" w:rsidP="00447826">
      <w:pPr>
        <w:pStyle w:val="Heading1"/>
        <w:pageBreakBefore w:val="0"/>
        <w:numPr>
          <w:ilvl w:val="0"/>
          <w:numId w:val="0"/>
        </w:numPr>
        <w:rPr>
          <w:bCs/>
          <w:noProof w:val="0"/>
        </w:rPr>
      </w:pPr>
      <w:bookmarkStart w:id="140" w:name="_Toc330471344"/>
      <w:bookmarkStart w:id="141" w:name="_Toc2340432"/>
      <w:r w:rsidRPr="00A43C98">
        <w:rPr>
          <w:bCs/>
          <w:noProof w:val="0"/>
        </w:rPr>
        <w:t xml:space="preserve">Appendix A </w:t>
      </w:r>
      <w:r w:rsidR="002C67EC" w:rsidRPr="00A43C98">
        <w:rPr>
          <w:bCs/>
          <w:noProof w:val="0"/>
        </w:rPr>
        <w:t>–</w:t>
      </w:r>
      <w:r w:rsidRPr="00A43C98">
        <w:rPr>
          <w:bCs/>
          <w:noProof w:val="0"/>
        </w:rPr>
        <w:t xml:space="preserve"> </w:t>
      </w:r>
      <w:r w:rsidR="00776C2E" w:rsidRPr="00A43C98">
        <w:rPr>
          <w:bCs/>
          <w:noProof w:val="0"/>
        </w:rPr>
        <w:t>Actor Summary Definitions</w:t>
      </w:r>
      <w:bookmarkEnd w:id="140"/>
      <w:bookmarkEnd w:id="141"/>
    </w:p>
    <w:p w14:paraId="6E20556B" w14:textId="644EECC9" w:rsidR="00776C2E" w:rsidRPr="00A43C98" w:rsidRDefault="00776C2E" w:rsidP="002869E8">
      <w:pPr>
        <w:pStyle w:val="EditorInstructions"/>
      </w:pPr>
      <w:r w:rsidRPr="00A43C98">
        <w:t xml:space="preserve">Update (and add) the following terms </w:t>
      </w:r>
      <w:r w:rsidRPr="00A43C98">
        <w:rPr>
          <w:iCs w:val="0"/>
        </w:rPr>
        <w:t xml:space="preserve">to the IHE TF General Introduction list of </w:t>
      </w:r>
      <w:r w:rsidR="00B9009B" w:rsidRPr="00A43C98">
        <w:rPr>
          <w:iCs w:val="0"/>
        </w:rPr>
        <w:t>a</w:t>
      </w:r>
      <w:r w:rsidRPr="00A43C98">
        <w:rPr>
          <w:iCs w:val="0"/>
        </w:rPr>
        <w:t>ctors</w:t>
      </w:r>
      <w:r w:rsidRPr="00A43C98">
        <w:t>:</w:t>
      </w:r>
    </w:p>
    <w:p w14:paraId="6979D28B" w14:textId="40143D7A" w:rsidR="00776C2E" w:rsidRPr="00A43C98" w:rsidRDefault="00776C2E" w:rsidP="009D785E">
      <w:pPr>
        <w:pStyle w:val="BodyText"/>
      </w:pPr>
      <w:r w:rsidRPr="00A43C98">
        <w:rPr>
          <w:b/>
        </w:rPr>
        <w:t>Document Source</w:t>
      </w:r>
      <w:r w:rsidRPr="00A43C98">
        <w:t xml:space="preserve"> - The Document Source is the producer and publisher of documents </w:t>
      </w:r>
      <w:r w:rsidRPr="00A43C98">
        <w:rPr>
          <w:b/>
          <w:u w:val="single"/>
        </w:rPr>
        <w:t>and metadata</w:t>
      </w:r>
      <w:r w:rsidR="000A643D" w:rsidRPr="00A43C98">
        <w:rPr>
          <w:b/>
          <w:strike/>
        </w:rPr>
        <w:t xml:space="preserve">. </w:t>
      </w:r>
      <w:r w:rsidRPr="00A43C98">
        <w:rPr>
          <w:b/>
          <w:strike/>
        </w:rPr>
        <w:t>It is responsible for sending documents to a Document Repository Actor</w:t>
      </w:r>
      <w:r w:rsidR="000A643D" w:rsidRPr="00A43C98">
        <w:rPr>
          <w:b/>
          <w:strike/>
        </w:rPr>
        <w:t xml:space="preserve">. </w:t>
      </w:r>
      <w:r w:rsidRPr="00A43C98">
        <w:rPr>
          <w:b/>
          <w:strike/>
        </w:rPr>
        <w:t>It also supplies metadata to the Document Repository Actor for subsequent registration of the documents with the Document Registry Actor.</w:t>
      </w:r>
    </w:p>
    <w:p w14:paraId="018F1543" w14:textId="42DED920" w:rsidR="00776C2E" w:rsidRPr="00A43C98" w:rsidRDefault="00776C2E" w:rsidP="009D785E">
      <w:pPr>
        <w:pStyle w:val="BodyText"/>
      </w:pPr>
      <w:r w:rsidRPr="00A43C98">
        <w:rPr>
          <w:b/>
        </w:rPr>
        <w:t>Document Consumer</w:t>
      </w:r>
      <w:r w:rsidRPr="00A43C98">
        <w:t xml:space="preserve"> - The Document Consumer queries for document metadata meeting certain criteria and may retrieve selected documents.</w:t>
      </w:r>
    </w:p>
    <w:p w14:paraId="692F5AFE" w14:textId="622474DB" w:rsidR="00776C2E" w:rsidRPr="00A43C98" w:rsidRDefault="00776C2E" w:rsidP="009D785E">
      <w:pPr>
        <w:pStyle w:val="BodyText"/>
      </w:pPr>
      <w:r w:rsidRPr="00A43C98">
        <w:rPr>
          <w:b/>
        </w:rPr>
        <w:t xml:space="preserve">Document Recipient: </w:t>
      </w:r>
      <w:r w:rsidRPr="00A43C98">
        <w:rPr>
          <w:b/>
          <w:strike/>
        </w:rPr>
        <w:t>This</w:t>
      </w:r>
      <w:r w:rsidRPr="00A43C98">
        <w:t xml:space="preserve"> </w:t>
      </w:r>
      <w:r w:rsidRPr="00A43C98">
        <w:rPr>
          <w:b/>
          <w:u w:val="single"/>
        </w:rPr>
        <w:t>The Document Recipient</w:t>
      </w:r>
      <w:r w:rsidRPr="00A43C98">
        <w:t xml:space="preserve"> receives </w:t>
      </w:r>
      <w:r w:rsidRPr="00A43C98">
        <w:rPr>
          <w:b/>
          <w:strike/>
        </w:rPr>
        <w:t>a set of</w:t>
      </w:r>
      <w:r w:rsidRPr="00A43C98">
        <w:t xml:space="preserve"> documents </w:t>
      </w:r>
      <w:r w:rsidRPr="00A43C98">
        <w:rPr>
          <w:b/>
          <w:u w:val="single"/>
        </w:rPr>
        <w:t>and metadata</w:t>
      </w:r>
      <w:r w:rsidRPr="00A43C98">
        <w:t xml:space="preserve"> sent by another actor. </w:t>
      </w:r>
      <w:proofErr w:type="gramStart"/>
      <w:r w:rsidRPr="00A43C98">
        <w:rPr>
          <w:b/>
          <w:strike/>
        </w:rPr>
        <w:t>Typically</w:t>
      </w:r>
      <w:proofErr w:type="gramEnd"/>
      <w:r w:rsidRPr="00A43C98">
        <w:rPr>
          <w:b/>
          <w:strike/>
        </w:rPr>
        <w:t xml:space="preserve"> this document set will be made available to the intended recipient who will choose to either view it or integrate it into a Health Record.</w:t>
      </w:r>
    </w:p>
    <w:p w14:paraId="58C2B031" w14:textId="48385821" w:rsidR="00776C2E" w:rsidRPr="00A43C98" w:rsidRDefault="00776C2E" w:rsidP="009D785E">
      <w:pPr>
        <w:pStyle w:val="BodyText"/>
        <w:rPr>
          <w:b/>
          <w:u w:val="single"/>
        </w:rPr>
      </w:pPr>
      <w:r w:rsidRPr="00A43C98">
        <w:rPr>
          <w:b/>
          <w:u w:val="single"/>
        </w:rPr>
        <w:t xml:space="preserve">Document Responder – The Document Responder </w:t>
      </w:r>
      <w:r w:rsidR="00160780" w:rsidRPr="00A43C98">
        <w:rPr>
          <w:b/>
          <w:u w:val="single"/>
        </w:rPr>
        <w:t>sends documents and/or metadata in response to a request from another actor</w:t>
      </w:r>
      <w:r w:rsidRPr="00A43C98">
        <w:rPr>
          <w:b/>
          <w:u w:val="single"/>
        </w:rPr>
        <w:t xml:space="preserve">. </w:t>
      </w:r>
    </w:p>
    <w:p w14:paraId="3FEE3F03" w14:textId="77777777" w:rsidR="00776C2E" w:rsidRPr="00A43C98" w:rsidRDefault="00776C2E" w:rsidP="00B0038A">
      <w:pPr>
        <w:pStyle w:val="BodyText"/>
      </w:pPr>
    </w:p>
    <w:p w14:paraId="31F42F8E" w14:textId="46E4FDB0" w:rsidR="00776C2E" w:rsidRPr="00A43C98" w:rsidRDefault="00297636" w:rsidP="00447826">
      <w:pPr>
        <w:pStyle w:val="Heading1"/>
        <w:pageBreakBefore w:val="0"/>
        <w:numPr>
          <w:ilvl w:val="0"/>
          <w:numId w:val="0"/>
        </w:numPr>
        <w:rPr>
          <w:bCs/>
          <w:noProof w:val="0"/>
        </w:rPr>
      </w:pPr>
      <w:bookmarkStart w:id="142" w:name="_Toc330471345"/>
      <w:bookmarkStart w:id="143" w:name="_Toc2340433"/>
      <w:r w:rsidRPr="00A43C98">
        <w:rPr>
          <w:bCs/>
          <w:noProof w:val="0"/>
        </w:rPr>
        <w:t xml:space="preserve">Appendix B </w:t>
      </w:r>
      <w:r w:rsidR="002C67EC" w:rsidRPr="00A43C98">
        <w:rPr>
          <w:bCs/>
          <w:noProof w:val="0"/>
        </w:rPr>
        <w:t>–</w:t>
      </w:r>
      <w:r w:rsidRPr="00A43C98">
        <w:rPr>
          <w:bCs/>
          <w:noProof w:val="0"/>
        </w:rPr>
        <w:t xml:space="preserve"> </w:t>
      </w:r>
      <w:r w:rsidR="00776C2E" w:rsidRPr="00A43C98">
        <w:rPr>
          <w:bCs/>
          <w:noProof w:val="0"/>
        </w:rPr>
        <w:t>Transaction Summary Definitions</w:t>
      </w:r>
      <w:bookmarkEnd w:id="142"/>
      <w:bookmarkEnd w:id="143"/>
    </w:p>
    <w:p w14:paraId="7FD12FC7" w14:textId="77777777" w:rsidR="00776C2E" w:rsidRPr="00A43C98" w:rsidRDefault="00776C2E" w:rsidP="002869E8">
      <w:pPr>
        <w:pStyle w:val="EditorInstructions"/>
      </w:pPr>
      <w:r w:rsidRPr="00A43C98">
        <w:t xml:space="preserve">Add the following terms </w:t>
      </w:r>
      <w:r w:rsidRPr="00A43C98">
        <w:rPr>
          <w:iCs w:val="0"/>
        </w:rPr>
        <w:t>to the IHE TF General Introduction Namespace list of Transactions</w:t>
      </w:r>
      <w:r w:rsidRPr="00A43C98">
        <w:t>:</w:t>
      </w:r>
    </w:p>
    <w:p w14:paraId="1722D34A" w14:textId="77777777" w:rsidR="00776C2E" w:rsidRPr="00A43C98" w:rsidRDefault="00776C2E" w:rsidP="00B0038A">
      <w:pPr>
        <w:pStyle w:val="BodyText"/>
      </w:pPr>
    </w:p>
    <w:p w14:paraId="2E108A3C" w14:textId="7F07FBFA" w:rsidR="00776C2E" w:rsidRPr="00A43C98" w:rsidRDefault="00987996" w:rsidP="0064196E">
      <w:pPr>
        <w:pStyle w:val="BodyText"/>
      </w:pPr>
      <w:r w:rsidRPr="00A43C98">
        <w:rPr>
          <w:b/>
        </w:rPr>
        <w:t xml:space="preserve">Provide Document </w:t>
      </w:r>
      <w:r w:rsidR="00316AFA" w:rsidRPr="00A43C98">
        <w:rPr>
          <w:b/>
        </w:rPr>
        <w:t>Bundle</w:t>
      </w:r>
      <w:r w:rsidR="00776C2E" w:rsidRPr="00A43C98">
        <w:t xml:space="preserve"> </w:t>
      </w:r>
      <w:r w:rsidR="000F13CC" w:rsidRPr="00A43C98">
        <w:t xml:space="preserve">- </w:t>
      </w:r>
      <w:r w:rsidR="00776C2E" w:rsidRPr="00A43C98">
        <w:t xml:space="preserve">This transaction is used to </w:t>
      </w:r>
      <w:r w:rsidR="0000676E" w:rsidRPr="00A43C98">
        <w:t>transfer documents</w:t>
      </w:r>
      <w:r w:rsidR="00776C2E" w:rsidRPr="00A43C98">
        <w:t xml:space="preserve"> and metadata </w:t>
      </w:r>
      <w:r w:rsidR="000F13CC" w:rsidRPr="00A43C98">
        <w:t xml:space="preserve">and is </w:t>
      </w:r>
      <w:r w:rsidR="00316AFA" w:rsidRPr="00A43C98">
        <w:t xml:space="preserve">analogous </w:t>
      </w:r>
      <w:r w:rsidR="00776C2E" w:rsidRPr="00A43C98">
        <w:t xml:space="preserve">to a Provide and Register Document Set-b transaction. </w:t>
      </w:r>
    </w:p>
    <w:p w14:paraId="4B93FD28" w14:textId="06B2F454" w:rsidR="00776C2E" w:rsidRPr="00A43C98" w:rsidRDefault="00F114F9" w:rsidP="0064196E">
      <w:pPr>
        <w:pStyle w:val="BodyText"/>
      </w:pPr>
      <w:r w:rsidRPr="00A43C98">
        <w:rPr>
          <w:b/>
        </w:rPr>
        <w:t>Find Document Manifest</w:t>
      </w:r>
      <w:r w:rsidR="000B1AA6" w:rsidRPr="00A43C98">
        <w:rPr>
          <w:b/>
        </w:rPr>
        <w:t>s</w:t>
      </w:r>
      <w:r w:rsidR="00776C2E" w:rsidRPr="00A43C98">
        <w:t xml:space="preserve"> – This transaction is used to </w:t>
      </w:r>
      <w:r w:rsidR="00932C82" w:rsidRPr="00A43C98">
        <w:t xml:space="preserve">issue </w:t>
      </w:r>
      <w:r w:rsidRPr="00A43C98">
        <w:t xml:space="preserve">parameterized queries that result in a list of Document </w:t>
      </w:r>
      <w:r w:rsidR="00064F66" w:rsidRPr="00A43C98">
        <w:t>Manifest resources</w:t>
      </w:r>
      <w:r w:rsidR="00776C2E" w:rsidRPr="00A43C98">
        <w:t>.</w:t>
      </w:r>
    </w:p>
    <w:p w14:paraId="0763CDD0" w14:textId="1A53F6FC" w:rsidR="00776C2E" w:rsidRPr="00A43C98" w:rsidRDefault="00987996" w:rsidP="0064196E">
      <w:pPr>
        <w:pStyle w:val="BodyText"/>
      </w:pPr>
      <w:r w:rsidRPr="00A43C98">
        <w:rPr>
          <w:b/>
        </w:rPr>
        <w:t xml:space="preserve">Find Document </w:t>
      </w:r>
      <w:r w:rsidR="00F114F9" w:rsidRPr="00A43C98">
        <w:rPr>
          <w:b/>
        </w:rPr>
        <w:t>References</w:t>
      </w:r>
      <w:r w:rsidR="00776C2E" w:rsidRPr="00A43C98">
        <w:rPr>
          <w:b/>
        </w:rPr>
        <w:t xml:space="preserve"> – </w:t>
      </w:r>
      <w:r w:rsidR="00776C2E" w:rsidRPr="00A43C98">
        <w:t>This</w:t>
      </w:r>
      <w:r w:rsidR="00776C2E" w:rsidRPr="00A43C98">
        <w:rPr>
          <w:b/>
        </w:rPr>
        <w:t xml:space="preserve"> </w:t>
      </w:r>
      <w:r w:rsidR="00776C2E" w:rsidRPr="00A43C98">
        <w:t xml:space="preserve">transaction is used to </w:t>
      </w:r>
      <w:r w:rsidR="00932C82" w:rsidRPr="00A43C98">
        <w:t xml:space="preserve">issue </w:t>
      </w:r>
      <w:r w:rsidR="00776C2E" w:rsidRPr="00A43C98">
        <w:t>parameterized queries that result in a list of Document</w:t>
      </w:r>
      <w:r w:rsidR="00064F66" w:rsidRPr="00A43C98">
        <w:t xml:space="preserve"> Reference resources</w:t>
      </w:r>
      <w:r w:rsidR="00776C2E" w:rsidRPr="00A43C98">
        <w:t>.</w:t>
      </w:r>
    </w:p>
    <w:p w14:paraId="1ADB55B8" w14:textId="0739597E" w:rsidR="00776C2E" w:rsidRPr="00A43C98" w:rsidRDefault="00987996" w:rsidP="0064196E">
      <w:pPr>
        <w:pStyle w:val="BodyText"/>
      </w:pPr>
      <w:r w:rsidRPr="00A43C98">
        <w:rPr>
          <w:b/>
        </w:rPr>
        <w:t>Retrieve Document</w:t>
      </w:r>
      <w:r w:rsidR="00776C2E" w:rsidRPr="00A43C98">
        <w:t xml:space="preserve"> – This transaction is used to get document</w:t>
      </w:r>
      <w:r w:rsidR="000B625B" w:rsidRPr="00A43C98">
        <w:t>s</w:t>
      </w:r>
      <w:r w:rsidR="00776C2E" w:rsidRPr="00A43C98">
        <w:t>.</w:t>
      </w:r>
    </w:p>
    <w:p w14:paraId="6B742D50" w14:textId="77777777" w:rsidR="00776C2E" w:rsidRPr="00A43C98" w:rsidRDefault="00776C2E" w:rsidP="008D7642">
      <w:pPr>
        <w:pStyle w:val="PartTitle"/>
      </w:pPr>
      <w:bookmarkStart w:id="144" w:name="_Toc330471346"/>
      <w:bookmarkStart w:id="145" w:name="_Toc2340434"/>
      <w:r w:rsidRPr="00A43C98">
        <w:lastRenderedPageBreak/>
        <w:t>Volume 2c – Transactions</w:t>
      </w:r>
      <w:bookmarkEnd w:id="144"/>
      <w:bookmarkEnd w:id="145"/>
    </w:p>
    <w:p w14:paraId="5B3E0DA9" w14:textId="77777777" w:rsidR="00776C2E" w:rsidRPr="00937E47" w:rsidRDefault="00776C2E" w:rsidP="00FD7266">
      <w:pPr>
        <w:pStyle w:val="BodyText"/>
      </w:pPr>
    </w:p>
    <w:p w14:paraId="769EE029" w14:textId="0ADA6DC7" w:rsidR="00776C2E" w:rsidRPr="00A43C98" w:rsidRDefault="00776C2E" w:rsidP="004E648A">
      <w:pPr>
        <w:pStyle w:val="EditorInstructions"/>
      </w:pPr>
      <w:r w:rsidRPr="00A43C98">
        <w:t xml:space="preserve">Add </w:t>
      </w:r>
      <w:r w:rsidR="003D1CDA" w:rsidRPr="00A43C98">
        <w:t>S</w:t>
      </w:r>
      <w:r w:rsidRPr="00A43C98">
        <w:t>ections 3.65, 3.66, 3.67 and 3.68</w:t>
      </w:r>
    </w:p>
    <w:p w14:paraId="44C07811" w14:textId="24496368" w:rsidR="005F73E8" w:rsidRPr="00A43C98" w:rsidRDefault="005F73E8" w:rsidP="005F73E8">
      <w:pPr>
        <w:pStyle w:val="Heading2"/>
        <w:numPr>
          <w:ilvl w:val="0"/>
          <w:numId w:val="0"/>
        </w:numPr>
        <w:rPr>
          <w:noProof w:val="0"/>
        </w:rPr>
      </w:pPr>
      <w:bookmarkStart w:id="146" w:name="_Toc2340435"/>
      <w:bookmarkStart w:id="147" w:name="_Toc323846435"/>
      <w:bookmarkStart w:id="148" w:name="_Toc330471347"/>
      <w:r w:rsidRPr="00A43C98">
        <w:rPr>
          <w:noProof w:val="0"/>
        </w:rPr>
        <w:t xml:space="preserve">3.65 Provide Document </w:t>
      </w:r>
      <w:r w:rsidR="00790538" w:rsidRPr="00A43C98">
        <w:rPr>
          <w:noProof w:val="0"/>
        </w:rPr>
        <w:t>Bundle</w:t>
      </w:r>
      <w:r w:rsidR="002B71FF" w:rsidRPr="00A43C98">
        <w:rPr>
          <w:noProof w:val="0"/>
        </w:rPr>
        <w:t xml:space="preserve"> [ITI-65]</w:t>
      </w:r>
      <w:bookmarkEnd w:id="146"/>
    </w:p>
    <w:p w14:paraId="26CAF2ED" w14:textId="7F6393D9" w:rsidR="005F73E8" w:rsidRPr="00A43C98" w:rsidRDefault="005F73E8" w:rsidP="005F73E8">
      <w:pPr>
        <w:pStyle w:val="BodyText"/>
      </w:pPr>
      <w:r w:rsidRPr="00A43C98">
        <w:t xml:space="preserve">This section corresponds to </w:t>
      </w:r>
      <w:r w:rsidR="002C67EC" w:rsidRPr="00A43C98">
        <w:t>t</w:t>
      </w:r>
      <w:r w:rsidRPr="00A43C98">
        <w:t xml:space="preserve">ransaction </w:t>
      </w:r>
      <w:r w:rsidR="002C67EC" w:rsidRPr="00A43C98">
        <w:t>[</w:t>
      </w:r>
      <w:r w:rsidRPr="00A43C98">
        <w:t>ITI-65</w:t>
      </w:r>
      <w:r w:rsidR="002C67EC" w:rsidRPr="00A43C98">
        <w:t>]</w:t>
      </w:r>
      <w:r w:rsidRPr="00A43C98">
        <w:t xml:space="preserve"> of the IHE Technical Framework. Transaction </w:t>
      </w:r>
      <w:r w:rsidR="002C67EC" w:rsidRPr="00A43C98">
        <w:t>[</w:t>
      </w:r>
      <w:r w:rsidRPr="00A43C98">
        <w:t>ITI-65</w:t>
      </w:r>
      <w:r w:rsidR="002C67EC" w:rsidRPr="00A43C98">
        <w:t>]</w:t>
      </w:r>
      <w:r w:rsidRPr="00A43C98">
        <w:t xml:space="preserve"> is used by the Document Source and Document Recipient </w:t>
      </w:r>
      <w:r w:rsidR="00367C5E" w:rsidRPr="00A43C98">
        <w:t>A</w:t>
      </w:r>
      <w:r w:rsidRPr="00A43C98">
        <w:t>ctors.</w:t>
      </w:r>
      <w:r w:rsidR="00E67DC1" w:rsidRPr="00A43C98">
        <w:t xml:space="preserve"> The Provide Document Bundle</w:t>
      </w:r>
      <w:r w:rsidR="002B71FF" w:rsidRPr="00A43C98">
        <w:t xml:space="preserve"> [ITI-65]</w:t>
      </w:r>
      <w:r w:rsidR="00E67DC1" w:rsidRPr="00A43C98">
        <w:t xml:space="preserve"> transaction is used to transmit a set of documents and associated metadata.</w:t>
      </w:r>
    </w:p>
    <w:p w14:paraId="52D64444" w14:textId="77777777" w:rsidR="005F73E8" w:rsidRPr="00A43C98" w:rsidRDefault="005F73E8" w:rsidP="003C1EFB">
      <w:pPr>
        <w:pStyle w:val="Heading3"/>
        <w:numPr>
          <w:ilvl w:val="0"/>
          <w:numId w:val="0"/>
        </w:numPr>
        <w:rPr>
          <w:noProof w:val="0"/>
        </w:rPr>
      </w:pPr>
      <w:bookmarkStart w:id="149" w:name="_Toc2340436"/>
      <w:r w:rsidRPr="00A43C98">
        <w:rPr>
          <w:noProof w:val="0"/>
        </w:rPr>
        <w:t>3.65.1 Scope</w:t>
      </w:r>
      <w:bookmarkEnd w:id="149"/>
    </w:p>
    <w:p w14:paraId="4771DA1F" w14:textId="77777777" w:rsidR="00E67DC1" w:rsidRPr="00A43C98" w:rsidRDefault="00E67DC1" w:rsidP="00E67DC1">
      <w:r w:rsidRPr="00A43C98">
        <w:t>The Provide Document Bundle [ITI-65] transaction passes a Provide Document Bundle Request from a Document Source to a Document Recipient.</w:t>
      </w:r>
    </w:p>
    <w:p w14:paraId="53C4F3AB" w14:textId="77777777" w:rsidR="005F73E8" w:rsidRPr="00A43C98" w:rsidRDefault="005F73E8" w:rsidP="003C1EFB">
      <w:pPr>
        <w:pStyle w:val="Heading3"/>
        <w:numPr>
          <w:ilvl w:val="0"/>
          <w:numId w:val="0"/>
        </w:numPr>
        <w:rPr>
          <w:noProof w:val="0"/>
        </w:rPr>
      </w:pPr>
      <w:bookmarkStart w:id="150" w:name="_Toc2340437"/>
      <w:r w:rsidRPr="00A43C98">
        <w:rPr>
          <w:noProof w:val="0"/>
        </w:rPr>
        <w:t>3.65.2 Use Case Roles</w:t>
      </w:r>
      <w:bookmarkEnd w:id="150"/>
    </w:p>
    <w:p w14:paraId="45C4C95A" w14:textId="77C5AECC" w:rsidR="005F73E8" w:rsidRPr="00A43C98" w:rsidRDefault="005F73E8" w:rsidP="005F73E8">
      <w:pPr>
        <w:pStyle w:val="BodyText"/>
        <w:jc w:val="center"/>
      </w:pPr>
      <w:r w:rsidRPr="00A43C98">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B961AA" w:rsidRDefault="00B961AA"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B961AA" w:rsidRDefault="00B961AA"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B961AA" w:rsidRDefault="00B961AA"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B961AA" w:rsidRDefault="00B961AA"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B961AA" w:rsidRDefault="00B961AA"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B961AA" w:rsidRDefault="00B961AA"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A43C98" w:rsidRDefault="00AF038B" w:rsidP="00AA04DD">
      <w:pPr>
        <w:pStyle w:val="BodyText"/>
      </w:pPr>
    </w:p>
    <w:p w14:paraId="296D6C05" w14:textId="04570688" w:rsidR="005F73E8" w:rsidRPr="00A43C98" w:rsidRDefault="005F73E8" w:rsidP="005F73E8">
      <w:r w:rsidRPr="00A43C98">
        <w:rPr>
          <w:b/>
        </w:rPr>
        <w:t>Actor:</w:t>
      </w:r>
      <w:r w:rsidRPr="00A43C98">
        <w:t xml:space="preserve"> Document Source</w:t>
      </w:r>
    </w:p>
    <w:p w14:paraId="65D5CBFD" w14:textId="2236EB6E" w:rsidR="005F73E8" w:rsidRPr="00A43C98" w:rsidRDefault="005F73E8" w:rsidP="005F73E8">
      <w:pPr>
        <w:pStyle w:val="BodyText"/>
      </w:pPr>
      <w:r w:rsidRPr="00A43C98">
        <w:rPr>
          <w:b/>
        </w:rPr>
        <w:t>Role:</w:t>
      </w:r>
      <w:r w:rsidRPr="00A43C98">
        <w:t xml:space="preserve">  Sends </w:t>
      </w:r>
      <w:r w:rsidR="00E67DC1" w:rsidRPr="00A43C98">
        <w:t>documents and metadata</w:t>
      </w:r>
      <w:r w:rsidRPr="00A43C98">
        <w:t xml:space="preserve"> to the </w:t>
      </w:r>
      <w:r w:rsidR="006F4323" w:rsidRPr="00A43C98">
        <w:t>Document Recipient</w:t>
      </w:r>
    </w:p>
    <w:p w14:paraId="55FF9063" w14:textId="3ED17BFC" w:rsidR="005F73E8" w:rsidRPr="00A43C98" w:rsidRDefault="005F73E8" w:rsidP="005F73E8">
      <w:pPr>
        <w:pStyle w:val="BodyText"/>
      </w:pPr>
      <w:r w:rsidRPr="00A43C98">
        <w:rPr>
          <w:b/>
        </w:rPr>
        <w:t>Actor:</w:t>
      </w:r>
      <w:r w:rsidRPr="00A43C98">
        <w:t xml:space="preserve"> Document Rec</w:t>
      </w:r>
      <w:r w:rsidR="00F60214" w:rsidRPr="00A43C98">
        <w:t>ipient</w:t>
      </w:r>
    </w:p>
    <w:p w14:paraId="4852F9E2" w14:textId="7F209180" w:rsidR="005F73E8" w:rsidRPr="00A43C98" w:rsidRDefault="005F73E8" w:rsidP="005F73E8">
      <w:pPr>
        <w:pStyle w:val="BodyText"/>
      </w:pPr>
      <w:r w:rsidRPr="00A43C98">
        <w:rPr>
          <w:b/>
        </w:rPr>
        <w:t>Role:</w:t>
      </w:r>
      <w:r w:rsidRPr="00A43C98">
        <w:t xml:space="preserve">  Accepts the document and metadata sent from the </w:t>
      </w:r>
      <w:r w:rsidR="006F4323" w:rsidRPr="00A43C98">
        <w:t xml:space="preserve">Document </w:t>
      </w:r>
      <w:r w:rsidRPr="00A43C98">
        <w:t xml:space="preserve">Source. </w:t>
      </w:r>
    </w:p>
    <w:p w14:paraId="09B683D9" w14:textId="77777777" w:rsidR="005F73E8" w:rsidRPr="00A43C98" w:rsidRDefault="005F73E8" w:rsidP="00546826">
      <w:pPr>
        <w:pStyle w:val="BodyText"/>
      </w:pPr>
      <w:r w:rsidRPr="00A43C98">
        <w:br w:type="page"/>
      </w:r>
    </w:p>
    <w:p w14:paraId="32493DBA" w14:textId="68511599" w:rsidR="005F73E8" w:rsidRPr="00A43C98" w:rsidRDefault="005F73E8" w:rsidP="003C1EFB">
      <w:pPr>
        <w:pStyle w:val="Heading3"/>
        <w:numPr>
          <w:ilvl w:val="0"/>
          <w:numId w:val="0"/>
        </w:numPr>
        <w:rPr>
          <w:noProof w:val="0"/>
        </w:rPr>
      </w:pPr>
      <w:bookmarkStart w:id="151" w:name="_Toc2340438"/>
      <w:r w:rsidRPr="00A43C98">
        <w:rPr>
          <w:noProof w:val="0"/>
        </w:rPr>
        <w:lastRenderedPageBreak/>
        <w:t>3.65.3 Referenced Standard</w:t>
      </w:r>
      <w:bookmarkEnd w:id="151"/>
    </w:p>
    <w:tbl>
      <w:tblPr>
        <w:tblStyle w:val="TableGrid"/>
        <w:tblW w:w="0" w:type="auto"/>
        <w:tblLook w:val="04A0" w:firstRow="1" w:lastRow="0" w:firstColumn="1" w:lastColumn="0" w:noHBand="0" w:noVBand="1"/>
      </w:tblPr>
      <w:tblGrid>
        <w:gridCol w:w="1702"/>
        <w:gridCol w:w="7648"/>
      </w:tblGrid>
      <w:tr w:rsidR="005F73E8" w:rsidRPr="00A43C98" w14:paraId="744CAA07" w14:textId="77777777" w:rsidTr="00D30E8E">
        <w:trPr>
          <w:cantSplit/>
        </w:trPr>
        <w:tc>
          <w:tcPr>
            <w:tcW w:w="1728" w:type="dxa"/>
          </w:tcPr>
          <w:p w14:paraId="6DF1926F" w14:textId="2B489259" w:rsidR="005F73E8" w:rsidRPr="00A43C98" w:rsidRDefault="005F73E8" w:rsidP="0053349C">
            <w:pPr>
              <w:pStyle w:val="TableEntry"/>
            </w:pPr>
            <w:r w:rsidRPr="00A43C98">
              <w:t>HL7</w:t>
            </w:r>
            <w:r w:rsidR="00D70D41" w:rsidRPr="00A43C98">
              <w:t xml:space="preserve"> FHIR</w:t>
            </w:r>
          </w:p>
        </w:tc>
        <w:tc>
          <w:tcPr>
            <w:tcW w:w="7848" w:type="dxa"/>
          </w:tcPr>
          <w:p w14:paraId="678BABDA" w14:textId="048488DA" w:rsidR="005F73E8" w:rsidRPr="00A43C98" w:rsidRDefault="00F20510" w:rsidP="00242A82">
            <w:pPr>
              <w:pStyle w:val="TableEntry"/>
            </w:pPr>
            <w:bookmarkStart w:id="152" w:name="OLE_LINK6"/>
            <w:bookmarkStart w:id="153" w:name="OLE_LINK7"/>
            <w:bookmarkStart w:id="154" w:name="OLE_LINK8"/>
            <w:bookmarkStart w:id="155" w:name="OLE_LINK9"/>
            <w:r w:rsidRPr="00A43C98">
              <w:t>HL7 FHIR standard</w:t>
            </w:r>
            <w:bookmarkEnd w:id="152"/>
            <w:bookmarkEnd w:id="153"/>
            <w:bookmarkEnd w:id="154"/>
            <w:bookmarkEnd w:id="155"/>
            <w:r w:rsidR="005F73E8" w:rsidRPr="00A43C98">
              <w:t xml:space="preserve"> </w:t>
            </w:r>
            <w:r w:rsidR="00885961" w:rsidRPr="00A43C98">
              <w:t xml:space="preserve">Release 4 </w:t>
            </w:r>
            <w:hyperlink r:id="rId26" w:history="1">
              <w:r w:rsidR="00885961" w:rsidRPr="00A43C98">
                <w:rPr>
                  <w:rStyle w:val="Hyperlink"/>
                </w:rPr>
                <w:t>http://hl7.org/fhir/R4/index.html</w:t>
              </w:r>
            </w:hyperlink>
            <w:r w:rsidR="00B24D76" w:rsidRPr="00A43C98">
              <w:t xml:space="preserve"> </w:t>
            </w:r>
          </w:p>
        </w:tc>
      </w:tr>
      <w:tr w:rsidR="005F73E8" w:rsidRPr="00A43C98" w14:paraId="231D47BE" w14:textId="77777777" w:rsidTr="00D30E8E">
        <w:trPr>
          <w:cantSplit/>
        </w:trPr>
        <w:tc>
          <w:tcPr>
            <w:tcW w:w="1728" w:type="dxa"/>
          </w:tcPr>
          <w:p w14:paraId="3C23B499" w14:textId="705AB515" w:rsidR="005F73E8" w:rsidRPr="00A43C98" w:rsidRDefault="005F73E8" w:rsidP="0053349C">
            <w:pPr>
              <w:pStyle w:val="TableEntry"/>
            </w:pPr>
            <w:r w:rsidRPr="00A43C98">
              <w:t>RFC2616</w:t>
            </w:r>
          </w:p>
        </w:tc>
        <w:tc>
          <w:tcPr>
            <w:tcW w:w="7848" w:type="dxa"/>
          </w:tcPr>
          <w:p w14:paraId="40D41458" w14:textId="408F1849" w:rsidR="005F73E8" w:rsidRPr="00A43C98" w:rsidRDefault="005F73E8" w:rsidP="0053349C">
            <w:pPr>
              <w:pStyle w:val="TableEntry"/>
            </w:pPr>
            <w:r w:rsidRPr="00A43C98">
              <w:t>Hypertext Transfer Protocol – HTTP/1.1</w:t>
            </w:r>
          </w:p>
        </w:tc>
      </w:tr>
      <w:tr w:rsidR="003512E3" w:rsidRPr="00A43C98" w14:paraId="2C4FAD0F" w14:textId="77777777" w:rsidTr="00D30E8E">
        <w:trPr>
          <w:cantSplit/>
        </w:trPr>
        <w:tc>
          <w:tcPr>
            <w:tcW w:w="1728" w:type="dxa"/>
          </w:tcPr>
          <w:p w14:paraId="4886E7C6" w14:textId="62E1CBDB" w:rsidR="003512E3" w:rsidRPr="00A43C98" w:rsidRDefault="003512E3" w:rsidP="0053349C">
            <w:pPr>
              <w:pStyle w:val="TableEntry"/>
            </w:pPr>
            <w:r w:rsidRPr="00A43C98">
              <w:t>RFC7540</w:t>
            </w:r>
          </w:p>
        </w:tc>
        <w:tc>
          <w:tcPr>
            <w:tcW w:w="7848" w:type="dxa"/>
          </w:tcPr>
          <w:p w14:paraId="7A766D65" w14:textId="125C1D84" w:rsidR="003512E3" w:rsidRPr="00A43C98" w:rsidRDefault="003512E3" w:rsidP="0053349C">
            <w:pPr>
              <w:pStyle w:val="TableEntry"/>
            </w:pPr>
            <w:r w:rsidRPr="00A43C98">
              <w:t>Hypertext Transfer Protocol – HTTP/2</w:t>
            </w:r>
          </w:p>
        </w:tc>
      </w:tr>
      <w:tr w:rsidR="005F73E8" w:rsidRPr="00A43C98" w14:paraId="35011838" w14:textId="77777777" w:rsidTr="00D30E8E">
        <w:trPr>
          <w:cantSplit/>
        </w:trPr>
        <w:tc>
          <w:tcPr>
            <w:tcW w:w="1728" w:type="dxa"/>
          </w:tcPr>
          <w:p w14:paraId="3555FA59" w14:textId="0B5679B0" w:rsidR="005F73E8" w:rsidRPr="00A43C98" w:rsidRDefault="005F73E8" w:rsidP="0053349C">
            <w:pPr>
              <w:pStyle w:val="TableEntry"/>
            </w:pPr>
            <w:r w:rsidRPr="00A43C98">
              <w:t>RFC3986</w:t>
            </w:r>
          </w:p>
        </w:tc>
        <w:tc>
          <w:tcPr>
            <w:tcW w:w="7848" w:type="dxa"/>
          </w:tcPr>
          <w:p w14:paraId="3E71F642" w14:textId="547359F8" w:rsidR="005F73E8" w:rsidRPr="00A43C98" w:rsidRDefault="005F73E8" w:rsidP="0053349C">
            <w:pPr>
              <w:pStyle w:val="TableEntry"/>
            </w:pPr>
            <w:r w:rsidRPr="00A43C98">
              <w:t>Uniform Resource Identifier (URI): Generic Syntax</w:t>
            </w:r>
          </w:p>
        </w:tc>
      </w:tr>
      <w:tr w:rsidR="005F73E8" w:rsidRPr="00A43C98" w14:paraId="57E204F3" w14:textId="77777777" w:rsidTr="00D30E8E">
        <w:trPr>
          <w:cantSplit/>
        </w:trPr>
        <w:tc>
          <w:tcPr>
            <w:tcW w:w="1728" w:type="dxa"/>
          </w:tcPr>
          <w:p w14:paraId="060AF8CF" w14:textId="0F870259" w:rsidR="005F73E8" w:rsidRPr="00A43C98" w:rsidRDefault="005F73E8" w:rsidP="0082239A">
            <w:pPr>
              <w:pStyle w:val="TableEntry"/>
            </w:pPr>
            <w:r w:rsidRPr="00A43C98">
              <w:t>RFC4627</w:t>
            </w:r>
          </w:p>
        </w:tc>
        <w:tc>
          <w:tcPr>
            <w:tcW w:w="7848" w:type="dxa"/>
          </w:tcPr>
          <w:p w14:paraId="6DF7D638" w14:textId="7C3BB388" w:rsidR="005F73E8" w:rsidRPr="00A43C98" w:rsidRDefault="00D70D41" w:rsidP="0053349C">
            <w:pPr>
              <w:pStyle w:val="TableEntry"/>
            </w:pPr>
            <w:r w:rsidRPr="00A43C98">
              <w:t>The application/json Media Type for JavaScript Object Notation (JSON)</w:t>
            </w:r>
          </w:p>
        </w:tc>
      </w:tr>
      <w:tr w:rsidR="005F73E8" w:rsidRPr="00A43C98" w14:paraId="2B39883E" w14:textId="77777777" w:rsidTr="00D30E8E">
        <w:trPr>
          <w:cantSplit/>
        </w:trPr>
        <w:tc>
          <w:tcPr>
            <w:tcW w:w="1728" w:type="dxa"/>
          </w:tcPr>
          <w:p w14:paraId="14E4B99E" w14:textId="4971C6A8" w:rsidR="005F73E8" w:rsidRPr="00A43C98" w:rsidRDefault="005F73E8" w:rsidP="0053349C">
            <w:pPr>
              <w:pStyle w:val="TableEntry"/>
            </w:pPr>
            <w:r w:rsidRPr="00A43C98">
              <w:t>RFC6585</w:t>
            </w:r>
          </w:p>
        </w:tc>
        <w:tc>
          <w:tcPr>
            <w:tcW w:w="7848" w:type="dxa"/>
          </w:tcPr>
          <w:p w14:paraId="25B1A5FC" w14:textId="643D7A63" w:rsidR="005F73E8" w:rsidRPr="00A43C98" w:rsidRDefault="005F73E8" w:rsidP="0053349C">
            <w:pPr>
              <w:pStyle w:val="TableEntry"/>
            </w:pPr>
            <w:r w:rsidRPr="00A43C98">
              <w:t>Additional HTTP Status Codes</w:t>
            </w:r>
          </w:p>
        </w:tc>
      </w:tr>
    </w:tbl>
    <w:p w14:paraId="20D95E62" w14:textId="77777777" w:rsidR="005F73E8" w:rsidRPr="00A43C98" w:rsidRDefault="005F73E8" w:rsidP="003C1EFB">
      <w:pPr>
        <w:pStyle w:val="Heading3"/>
        <w:numPr>
          <w:ilvl w:val="0"/>
          <w:numId w:val="0"/>
        </w:numPr>
        <w:rPr>
          <w:noProof w:val="0"/>
        </w:rPr>
      </w:pPr>
      <w:bookmarkStart w:id="156" w:name="_Toc2340439"/>
      <w:r w:rsidRPr="00A43C98">
        <w:rPr>
          <w:noProof w:val="0"/>
        </w:rPr>
        <w:t>3.65.4 Interaction Diagram</w:t>
      </w:r>
      <w:bookmarkEnd w:id="156"/>
    </w:p>
    <w:p w14:paraId="4E068AF3" w14:textId="058E3802" w:rsidR="005F73E8" w:rsidRPr="00A43C98" w:rsidRDefault="005F73E8" w:rsidP="005F73E8">
      <w:pPr>
        <w:pStyle w:val="BodyText"/>
      </w:pPr>
      <w:r w:rsidRPr="00A43C98">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B961AA" w:rsidRPr="007C1AAC" w:rsidRDefault="00B961AA"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B961AA" w:rsidRPr="007C1AAC" w:rsidRDefault="00B961AA"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B961AA" w:rsidRPr="007C1AAC" w:rsidRDefault="00B961AA"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B961AA" w:rsidRPr="007C1AAC" w:rsidRDefault="00B961AA"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B961AA" w:rsidRPr="007C1AAC" w:rsidRDefault="00B961AA"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B961AA" w:rsidRPr="007C1AAC" w:rsidRDefault="00B961AA"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B961AA" w:rsidRPr="007C1AAC" w:rsidRDefault="00B961AA"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B961AA" w:rsidRPr="007C1AAC" w:rsidRDefault="00B961AA"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A43C98" w:rsidRDefault="005F73E8" w:rsidP="003C1EFB">
      <w:pPr>
        <w:pStyle w:val="Heading4"/>
        <w:numPr>
          <w:ilvl w:val="0"/>
          <w:numId w:val="0"/>
        </w:numPr>
        <w:rPr>
          <w:noProof w:val="0"/>
        </w:rPr>
      </w:pPr>
      <w:bookmarkStart w:id="157" w:name="_Toc2340440"/>
      <w:r w:rsidRPr="00A43C98">
        <w:rPr>
          <w:noProof w:val="0"/>
        </w:rPr>
        <w:t xml:space="preserve">3.65.4.1 Provide </w:t>
      </w:r>
      <w:r w:rsidR="0000676E" w:rsidRPr="00A43C98">
        <w:rPr>
          <w:noProof w:val="0"/>
        </w:rPr>
        <w:t>Document Bundle</w:t>
      </w:r>
      <w:r w:rsidR="00C71527" w:rsidRPr="00A43C98">
        <w:rPr>
          <w:noProof w:val="0"/>
        </w:rPr>
        <w:t xml:space="preserve"> </w:t>
      </w:r>
      <w:r w:rsidR="0036276C" w:rsidRPr="00A43C98">
        <w:rPr>
          <w:noProof w:val="0"/>
        </w:rPr>
        <w:t xml:space="preserve">Request </w:t>
      </w:r>
      <w:r w:rsidRPr="00A43C98">
        <w:rPr>
          <w:noProof w:val="0"/>
        </w:rPr>
        <w:t>Message</w:t>
      </w:r>
      <w:bookmarkEnd w:id="157"/>
    </w:p>
    <w:p w14:paraId="5AF648D8" w14:textId="23D4611C" w:rsidR="005F73E8" w:rsidRPr="00A43C98" w:rsidRDefault="005F73E8" w:rsidP="005F73E8">
      <w:pPr>
        <w:pStyle w:val="BodyText"/>
      </w:pPr>
      <w:r w:rsidRPr="00A43C98">
        <w:t xml:space="preserve">This message uses the HTTP POST method on the target Provide Document </w:t>
      </w:r>
      <w:r w:rsidR="006A41D2" w:rsidRPr="00A43C98">
        <w:t xml:space="preserve">Bundle </w:t>
      </w:r>
      <w:r w:rsidRPr="00A43C98">
        <w:t>endpoint to convey the metadata and the document(s) as a FHIR transaction.</w:t>
      </w:r>
    </w:p>
    <w:p w14:paraId="35555E36" w14:textId="77777777" w:rsidR="005F73E8" w:rsidRPr="00A43C98" w:rsidRDefault="005F73E8" w:rsidP="005F73E8">
      <w:pPr>
        <w:pStyle w:val="Heading5"/>
        <w:numPr>
          <w:ilvl w:val="0"/>
          <w:numId w:val="0"/>
        </w:numPr>
        <w:rPr>
          <w:noProof w:val="0"/>
        </w:rPr>
      </w:pPr>
      <w:bookmarkStart w:id="158" w:name="_Toc2340441"/>
      <w:r w:rsidRPr="00A43C98">
        <w:rPr>
          <w:noProof w:val="0"/>
        </w:rPr>
        <w:t>3.65.4.1.1 Trigger Events</w:t>
      </w:r>
      <w:bookmarkEnd w:id="158"/>
    </w:p>
    <w:p w14:paraId="270C0BFE" w14:textId="42783FE0" w:rsidR="005F73E8" w:rsidRPr="00A43C98" w:rsidRDefault="005F73E8" w:rsidP="005F73E8">
      <w:pPr>
        <w:pStyle w:val="BodyText"/>
      </w:pPr>
      <w:r w:rsidRPr="00A43C98">
        <w:t xml:space="preserve">This method is </w:t>
      </w:r>
      <w:r w:rsidR="00D70D41" w:rsidRPr="00A43C98">
        <w:t>invoked</w:t>
      </w:r>
      <w:r w:rsidRPr="00A43C98">
        <w:t xml:space="preserve"> when the Document Source needs to </w:t>
      </w:r>
      <w:r w:rsidR="00D70D41" w:rsidRPr="00A43C98">
        <w:t xml:space="preserve">submit one or more documents to a </w:t>
      </w:r>
      <w:r w:rsidR="00E84BE1" w:rsidRPr="00A43C98">
        <w:t>Document Reci</w:t>
      </w:r>
      <w:r w:rsidR="00F60214" w:rsidRPr="00A43C98">
        <w:t>pient</w:t>
      </w:r>
      <w:r w:rsidRPr="00A43C98">
        <w:t xml:space="preserve">. </w:t>
      </w:r>
    </w:p>
    <w:p w14:paraId="1434E8F7" w14:textId="77777777" w:rsidR="005F73E8" w:rsidRPr="00A43C98" w:rsidRDefault="005F73E8" w:rsidP="005F73E8">
      <w:pPr>
        <w:pStyle w:val="Heading5"/>
        <w:numPr>
          <w:ilvl w:val="0"/>
          <w:numId w:val="0"/>
        </w:numPr>
        <w:rPr>
          <w:noProof w:val="0"/>
        </w:rPr>
      </w:pPr>
      <w:bookmarkStart w:id="159" w:name="_Toc2340442"/>
      <w:bookmarkStart w:id="160" w:name="_Hlk480876410"/>
      <w:r w:rsidRPr="00A43C98">
        <w:rPr>
          <w:noProof w:val="0"/>
        </w:rPr>
        <w:t>3.65.4.1.2 Message Semantics</w:t>
      </w:r>
      <w:bookmarkEnd w:id="159"/>
    </w:p>
    <w:bookmarkEnd w:id="160"/>
    <w:p w14:paraId="4CDA0F77" w14:textId="1D687586" w:rsidR="005F73E8" w:rsidRPr="00A43C98" w:rsidRDefault="00454F70" w:rsidP="005F73E8">
      <w:pPr>
        <w:pStyle w:val="BodyText"/>
      </w:pPr>
      <w:r w:rsidRPr="00A43C98">
        <w:t>The Document Source shall initiate</w:t>
      </w:r>
      <w:r w:rsidR="004233F2" w:rsidRPr="00A43C98">
        <w:t xml:space="preserve"> a</w:t>
      </w:r>
      <w:r w:rsidR="00C4525A" w:rsidRPr="00A43C98">
        <w:t xml:space="preserve"> FHIR</w:t>
      </w:r>
      <w:r w:rsidR="004233F2" w:rsidRPr="00A43C98">
        <w:t xml:space="preserve"> “</w:t>
      </w:r>
      <w:r w:rsidR="004D7512" w:rsidRPr="00A43C98">
        <w:t>transaction</w:t>
      </w:r>
      <w:r w:rsidR="004233F2" w:rsidRPr="00A43C98">
        <w:t>” using</w:t>
      </w:r>
      <w:r w:rsidRPr="00A43C98">
        <w:t xml:space="preserve"> </w:t>
      </w:r>
      <w:r w:rsidR="00280A4E" w:rsidRPr="00A43C98">
        <w:t>a “</w:t>
      </w:r>
      <w:r w:rsidR="004D7512" w:rsidRPr="00A43C98">
        <w:t>create</w:t>
      </w:r>
      <w:r w:rsidR="00280A4E" w:rsidRPr="00A43C98">
        <w:t xml:space="preserve">” </w:t>
      </w:r>
      <w:r w:rsidR="004233F2" w:rsidRPr="00A43C98">
        <w:t xml:space="preserve">action </w:t>
      </w:r>
      <w:r w:rsidR="00F96A9E" w:rsidRPr="00A43C98">
        <w:t>by</w:t>
      </w:r>
      <w:r w:rsidR="003F0E6D" w:rsidRPr="00A43C98">
        <w:t xml:space="preserve"> send</w:t>
      </w:r>
      <w:r w:rsidR="00F96A9E" w:rsidRPr="00A43C98">
        <w:t>ing</w:t>
      </w:r>
      <w:r w:rsidR="004233F2" w:rsidRPr="00A43C98">
        <w:t xml:space="preserve"> </w:t>
      </w:r>
      <w:r w:rsidRPr="00A43C98">
        <w:t>a</w:t>
      </w:r>
      <w:r w:rsidR="00D70D41" w:rsidRPr="00A43C98">
        <w:t>n</w:t>
      </w:r>
      <w:r w:rsidR="005F73E8" w:rsidRPr="00A43C98">
        <w:t xml:space="preserve"> HTTP </w:t>
      </w:r>
      <w:r w:rsidR="00D70D41" w:rsidRPr="00A43C98">
        <w:t>POST</w:t>
      </w:r>
      <w:r w:rsidR="00504375" w:rsidRPr="00A43C98">
        <w:t xml:space="preserve"> </w:t>
      </w:r>
      <w:r w:rsidR="00EF09A4" w:rsidRPr="00A43C98">
        <w:t xml:space="preserve">request </w:t>
      </w:r>
      <w:r w:rsidR="00944EE5" w:rsidRPr="00A43C98">
        <w:t xml:space="preserve">method </w:t>
      </w:r>
      <w:r w:rsidR="000C2FCC" w:rsidRPr="00A43C98">
        <w:t xml:space="preserve">composed of a FHIR </w:t>
      </w:r>
      <w:r w:rsidR="00280A4E" w:rsidRPr="00A43C98">
        <w:t>B</w:t>
      </w:r>
      <w:r w:rsidR="000C2FCC" w:rsidRPr="00A43C98">
        <w:t xml:space="preserve">undle </w:t>
      </w:r>
      <w:r w:rsidR="003F0E6D" w:rsidRPr="00A43C98">
        <w:t xml:space="preserve">Resource </w:t>
      </w:r>
      <w:r w:rsidR="005F73E8" w:rsidRPr="00A43C98">
        <w:t>containing the DocumentManifest</w:t>
      </w:r>
      <w:r w:rsidR="005A6563" w:rsidRPr="00A43C98">
        <w:t xml:space="preserve"> </w:t>
      </w:r>
      <w:r w:rsidR="00416073" w:rsidRPr="00A43C98">
        <w:t>R</w:t>
      </w:r>
      <w:r w:rsidR="005A6563" w:rsidRPr="00A43C98">
        <w:t>esource,</w:t>
      </w:r>
      <w:r w:rsidR="005F73E8" w:rsidRPr="00A43C98">
        <w:t xml:space="preserve"> one or more DocumentReference</w:t>
      </w:r>
      <w:r w:rsidR="00C87019" w:rsidRPr="00A43C98">
        <w:t xml:space="preserve"> </w:t>
      </w:r>
      <w:r w:rsidR="003F0E6D" w:rsidRPr="00A43C98">
        <w:t>R</w:t>
      </w:r>
      <w:r w:rsidR="00C87019" w:rsidRPr="00A43C98">
        <w:t>esources</w:t>
      </w:r>
      <w:r w:rsidR="00B64EE4" w:rsidRPr="00A43C98">
        <w:t xml:space="preserve">, </w:t>
      </w:r>
      <w:r w:rsidR="00D11A94" w:rsidRPr="00A43C98">
        <w:t xml:space="preserve">zero or more </w:t>
      </w:r>
      <w:r w:rsidR="005A6563" w:rsidRPr="00A43C98">
        <w:t xml:space="preserve">List </w:t>
      </w:r>
      <w:r w:rsidR="003F0E6D" w:rsidRPr="00A43C98">
        <w:t>Resources</w:t>
      </w:r>
      <w:r w:rsidR="005A6563" w:rsidRPr="00A43C98">
        <w:t>,</w:t>
      </w:r>
      <w:r w:rsidR="005F73E8" w:rsidRPr="00A43C98">
        <w:t xml:space="preserve"> </w:t>
      </w:r>
      <w:r w:rsidR="00B64EE4" w:rsidRPr="00A43C98">
        <w:t xml:space="preserve">and zero or more </w:t>
      </w:r>
      <w:r w:rsidR="005A6563" w:rsidRPr="00A43C98">
        <w:t xml:space="preserve">Binary </w:t>
      </w:r>
      <w:r w:rsidR="003F0E6D" w:rsidRPr="00A43C98">
        <w:t xml:space="preserve">Resources </w:t>
      </w:r>
      <w:r w:rsidR="005F73E8" w:rsidRPr="00A43C98">
        <w:t xml:space="preserve">to the Document Recipient. </w:t>
      </w:r>
      <w:r w:rsidR="005A6563" w:rsidRPr="00A43C98">
        <w:t>Refer to ITI TF-3:</w:t>
      </w:r>
      <w:r w:rsidR="00C203DD" w:rsidRPr="00A43C98">
        <w:t xml:space="preserve"> </w:t>
      </w:r>
      <w:r w:rsidR="003C2045" w:rsidRPr="00A43C98">
        <w:t>4.5</w:t>
      </w:r>
      <w:r w:rsidR="005A6563" w:rsidRPr="00A43C98">
        <w:t>.1 for</w:t>
      </w:r>
      <w:r w:rsidR="003068ED" w:rsidRPr="00A43C98">
        <w:t xml:space="preserve"> </w:t>
      </w:r>
      <w:r w:rsidR="005A6563" w:rsidRPr="00A43C98">
        <w:t>detail</w:t>
      </w:r>
      <w:r w:rsidR="002B71FF" w:rsidRPr="00A43C98">
        <w:t>s</w:t>
      </w:r>
      <w:r w:rsidR="005A6563" w:rsidRPr="00A43C98">
        <w:t xml:space="preserve"> </w:t>
      </w:r>
      <w:r w:rsidR="00F96A9E" w:rsidRPr="00A43C98">
        <w:t>on the FHIR Resources and</w:t>
      </w:r>
      <w:r w:rsidR="005A6563" w:rsidRPr="00A43C98">
        <w:t xml:space="preserve"> how Document Sharing metadata attributes are mapped.</w:t>
      </w:r>
      <w:r w:rsidR="00E950CA" w:rsidRPr="00A43C98">
        <w:t xml:space="preserve"> </w:t>
      </w:r>
    </w:p>
    <w:p w14:paraId="462F9BA3" w14:textId="7F381854" w:rsidR="005F73E8" w:rsidRPr="00A43C98" w:rsidRDefault="005F73E8" w:rsidP="003068ED">
      <w:pPr>
        <w:pStyle w:val="BodyText"/>
      </w:pPr>
      <w:r w:rsidRPr="00A43C98">
        <w:t xml:space="preserve">The media type of the HTTP body </w:t>
      </w:r>
      <w:r w:rsidR="003F0E6D" w:rsidRPr="00A43C98">
        <w:t>shall be</w:t>
      </w:r>
      <w:r w:rsidRPr="00A43C98">
        <w:t xml:space="preserve"> either </w:t>
      </w:r>
      <w:r w:rsidRPr="00A43C98">
        <w:rPr>
          <w:rStyle w:val="XMLname"/>
        </w:rPr>
        <w:t>application/</w:t>
      </w:r>
      <w:proofErr w:type="spellStart"/>
      <w:r w:rsidRPr="00A43C98">
        <w:rPr>
          <w:rStyle w:val="XMLname"/>
        </w:rPr>
        <w:t>fhir</w:t>
      </w:r>
      <w:r w:rsidR="00BD3ED7" w:rsidRPr="00A43C98">
        <w:rPr>
          <w:rStyle w:val="XMLname"/>
        </w:rPr>
        <w:t>+json</w:t>
      </w:r>
      <w:proofErr w:type="spellEnd"/>
      <w:r w:rsidRPr="00A43C98">
        <w:t xml:space="preserve"> </w:t>
      </w:r>
      <w:r w:rsidR="00F96A9E" w:rsidRPr="00A43C98">
        <w:t xml:space="preserve">or </w:t>
      </w:r>
      <w:r w:rsidRPr="00A43C98">
        <w:rPr>
          <w:rStyle w:val="XMLname"/>
        </w:rPr>
        <w:t>application/</w:t>
      </w:r>
      <w:proofErr w:type="spellStart"/>
      <w:r w:rsidR="008A76BA" w:rsidRPr="00A43C98">
        <w:rPr>
          <w:rStyle w:val="XMLname"/>
        </w:rPr>
        <w:t>fhir</w:t>
      </w:r>
      <w:r w:rsidR="00BD3ED7" w:rsidRPr="00A43C98">
        <w:rPr>
          <w:rStyle w:val="XMLname"/>
        </w:rPr>
        <w:t>+xml</w:t>
      </w:r>
      <w:proofErr w:type="spellEnd"/>
      <w:r w:rsidR="00367C5E" w:rsidRPr="00A43C98">
        <w:t>.</w:t>
      </w:r>
    </w:p>
    <w:p w14:paraId="1F4677A9" w14:textId="74034725" w:rsidR="004233F2" w:rsidRPr="00A43C98" w:rsidRDefault="004233F2" w:rsidP="005F73E8">
      <w:pPr>
        <w:pStyle w:val="BodyText"/>
      </w:pPr>
      <w:r w:rsidRPr="00A43C98">
        <w:lastRenderedPageBreak/>
        <w:t xml:space="preserve">See </w:t>
      </w:r>
      <w:hyperlink r:id="rId27" w:anchor="transaction" w:history="1">
        <w:r w:rsidR="00885961" w:rsidRPr="00A43C98">
          <w:rPr>
            <w:rStyle w:val="Hyperlink"/>
          </w:rPr>
          <w:t>http://hl7.org/fhir/R4/http.html#transaction</w:t>
        </w:r>
      </w:hyperlink>
      <w:r w:rsidRPr="00A43C98">
        <w:t xml:space="preserve"> for complete requirements of a transaction. </w:t>
      </w:r>
      <w:r w:rsidR="00DA4668" w:rsidRPr="00A43C98">
        <w:t xml:space="preserve">See </w:t>
      </w:r>
      <w:hyperlink r:id="rId28" w:history="1">
        <w:r w:rsidR="00885961" w:rsidRPr="00A43C98">
          <w:rPr>
            <w:rStyle w:val="Hyperlink"/>
          </w:rPr>
          <w:t>http://hl7.org/fhir/R4/bundle-transaction.html</w:t>
        </w:r>
      </w:hyperlink>
      <w:r w:rsidR="00DA4668" w:rsidRPr="00A43C98">
        <w:t xml:space="preserve"> for example of a transaction bundle.</w:t>
      </w:r>
    </w:p>
    <w:p w14:paraId="35719C97" w14:textId="2BB5B2CC" w:rsidR="005F73E8" w:rsidRPr="00A43C98" w:rsidRDefault="005F73E8">
      <w:r w:rsidRPr="00A43C98">
        <w:t xml:space="preserve">The Provide Document </w:t>
      </w:r>
      <w:r w:rsidR="00FD3124" w:rsidRPr="00A43C98">
        <w:t>Bundle</w:t>
      </w:r>
      <w:r w:rsidR="000B0D04" w:rsidRPr="00A43C98">
        <w:t xml:space="preserve"> </w:t>
      </w:r>
      <w:r w:rsidRPr="00A43C98">
        <w:t>message is sent to the</w:t>
      </w:r>
      <w:r w:rsidR="004233F2" w:rsidRPr="00A43C98">
        <w:t xml:space="preserve"> base</w:t>
      </w:r>
      <w:r w:rsidRPr="00A43C98">
        <w:t xml:space="preserve"> </w:t>
      </w:r>
      <w:r w:rsidR="004B1B12" w:rsidRPr="00A43C98">
        <w:t xml:space="preserve">URL </w:t>
      </w:r>
      <w:r w:rsidR="00CF5240" w:rsidRPr="00A43C98">
        <w:t xml:space="preserve">as </w:t>
      </w:r>
      <w:r w:rsidRPr="00A43C98">
        <w:t xml:space="preserve">defined </w:t>
      </w:r>
      <w:r w:rsidR="00CF5240" w:rsidRPr="00A43C98">
        <w:t>in FHIR</w:t>
      </w:r>
      <w:r w:rsidR="005A66B5" w:rsidRPr="00A43C98">
        <w:t xml:space="preserve">. </w:t>
      </w:r>
      <w:r w:rsidR="0014522A" w:rsidRPr="00A43C98">
        <w:t xml:space="preserve">See </w:t>
      </w:r>
      <w:hyperlink r:id="rId29" w:history="1">
        <w:r w:rsidR="00885961" w:rsidRPr="00A43C98">
          <w:rPr>
            <w:rStyle w:val="Hyperlink"/>
          </w:rPr>
          <w:t>http://hl7.org/fhir/R4/http.html</w:t>
        </w:r>
      </w:hyperlink>
      <w:r w:rsidR="0014522A" w:rsidRPr="00A43C98">
        <w:t xml:space="preserve"> for the definition of “</w:t>
      </w:r>
      <w:r w:rsidR="007460B9" w:rsidRPr="00A43C98">
        <w:t>HTTP</w:t>
      </w:r>
      <w:r w:rsidR="0014522A" w:rsidRPr="00A43C98">
        <w:t>” access methods and “base”</w:t>
      </w:r>
      <w:r w:rsidR="00EE12D7" w:rsidRPr="00A43C98">
        <w:t>.</w:t>
      </w:r>
    </w:p>
    <w:p w14:paraId="77D971DA" w14:textId="4B7151D9" w:rsidR="003454A2" w:rsidRPr="00A43C98" w:rsidRDefault="003454A2" w:rsidP="00242A82">
      <w:pPr>
        <w:pStyle w:val="BodyText"/>
      </w:pPr>
      <w:r w:rsidRPr="00A43C98">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A43C98">
        <w:t>that supports</w:t>
      </w:r>
      <w:r w:rsidRPr="00A43C98">
        <w:t xml:space="preserve"> the “Comprehensive Metadata”</w:t>
      </w:r>
      <w:r w:rsidR="00841ECD" w:rsidRPr="00A43C98">
        <w:t xml:space="preserve"> or the “XDS on FHIR”</w:t>
      </w:r>
      <w:r w:rsidRPr="00A43C98">
        <w:t xml:space="preserve"> </w:t>
      </w:r>
      <w:r w:rsidR="00F0752A" w:rsidRPr="00A43C98">
        <w:t>Option</w:t>
      </w:r>
      <w:r w:rsidR="00841ECD" w:rsidRPr="00A43C98">
        <w:t>s</w:t>
      </w:r>
      <w:r w:rsidRPr="00A43C98">
        <w:t xml:space="preserve"> shall assure consistency with column “XDS DS”</w:t>
      </w:r>
      <w:r w:rsidR="00841ECD" w:rsidRPr="00A43C98">
        <w:t>; otherwise</w:t>
      </w:r>
      <w:r w:rsidR="0052168E" w:rsidRPr="00A43C98">
        <w:t>,</w:t>
      </w:r>
      <w:r w:rsidR="00841ECD" w:rsidRPr="00A43C98">
        <w:t xml:space="preserve"> the Document Source shall assure consistency with column “XDR MS”</w:t>
      </w:r>
      <w:r w:rsidRPr="00A43C98">
        <w:t xml:space="preserve">. </w:t>
      </w:r>
      <w:r w:rsidR="00416073" w:rsidRPr="00A43C98">
        <w:t xml:space="preserve">The Document Source shall not provide any </w:t>
      </w:r>
      <w:proofErr w:type="spellStart"/>
      <w:r w:rsidR="00416073" w:rsidRPr="00A43C98">
        <w:rPr>
          <w:rStyle w:val="XMLname"/>
        </w:rPr>
        <w:t>entryUUID</w:t>
      </w:r>
      <w:proofErr w:type="spellEnd"/>
      <w:r w:rsidR="00416073" w:rsidRPr="00A43C98">
        <w:t xml:space="preserve"> values.</w:t>
      </w:r>
    </w:p>
    <w:p w14:paraId="629122CC" w14:textId="2B0BADB7" w:rsidR="005F73E8" w:rsidRPr="00A43C98" w:rsidRDefault="005F73E8" w:rsidP="005F73E8">
      <w:pPr>
        <w:pStyle w:val="Heading6"/>
        <w:rPr>
          <w:noProof w:val="0"/>
        </w:rPr>
      </w:pPr>
      <w:r w:rsidRPr="00A43C98">
        <w:rPr>
          <w:noProof w:val="0"/>
        </w:rPr>
        <w:t xml:space="preserve">3.65.4.1.2.1 </w:t>
      </w:r>
      <w:r w:rsidR="00EE12D7" w:rsidRPr="00A43C98">
        <w:rPr>
          <w:noProof w:val="0"/>
        </w:rPr>
        <w:t>Bundle Resources</w:t>
      </w:r>
    </w:p>
    <w:p w14:paraId="74F0D30F" w14:textId="2DB5966E" w:rsidR="005F73E8" w:rsidRPr="00A43C98" w:rsidRDefault="007B0C01" w:rsidP="005F73E8">
      <w:pPr>
        <w:pStyle w:val="BodyText"/>
      </w:pPr>
      <w:r w:rsidRPr="00A43C98">
        <w:t xml:space="preserve">For complete information on </w:t>
      </w:r>
      <w:r w:rsidR="00EE12D7" w:rsidRPr="00A43C98">
        <w:t>constructing a FHIR Bundle Resource</w:t>
      </w:r>
      <w:r w:rsidRPr="00A43C98">
        <w:t>, see</w:t>
      </w:r>
      <w:r w:rsidR="005F73E8" w:rsidRPr="00A43C98">
        <w:t xml:space="preserve"> </w:t>
      </w:r>
      <w:hyperlink r:id="rId30" w:history="1">
        <w:r w:rsidR="00885961" w:rsidRPr="00A43C98">
          <w:rPr>
            <w:rStyle w:val="Hyperlink"/>
          </w:rPr>
          <w:t>http://hl7.org/fhir/R4/bundle.html</w:t>
        </w:r>
      </w:hyperlink>
    </w:p>
    <w:p w14:paraId="099CAC4F" w14:textId="3C859EF1" w:rsidR="00187575" w:rsidRPr="00A43C98" w:rsidRDefault="00CF0277" w:rsidP="005F73E8">
      <w:pPr>
        <w:pStyle w:val="BodyText"/>
      </w:pPr>
      <w:r w:rsidRPr="00A43C98">
        <w:t xml:space="preserve">The FHIR </w:t>
      </w:r>
      <w:proofErr w:type="spellStart"/>
      <w:r w:rsidR="008A76BA" w:rsidRPr="00A43C98">
        <w:rPr>
          <w:rStyle w:val="XMLname"/>
        </w:rPr>
        <w:t>B</w:t>
      </w:r>
      <w:r w:rsidR="005F73E8" w:rsidRPr="00A43C98">
        <w:rPr>
          <w:rStyle w:val="XMLname"/>
        </w:rPr>
        <w:t>undle</w:t>
      </w:r>
      <w:r w:rsidR="008A76BA" w:rsidRPr="00A43C98">
        <w:rPr>
          <w:rStyle w:val="XMLname"/>
        </w:rPr>
        <w:t>.meta</w:t>
      </w:r>
      <w:r w:rsidR="00DF4DA7" w:rsidRPr="00A43C98">
        <w:rPr>
          <w:rStyle w:val="XMLname"/>
        </w:rPr>
        <w:t>.profile</w:t>
      </w:r>
      <w:proofErr w:type="spellEnd"/>
      <w:r w:rsidR="005F73E8" w:rsidRPr="00A43C98">
        <w:t xml:space="preserve"> shall </w:t>
      </w:r>
      <w:r w:rsidR="00571D5D" w:rsidRPr="00A43C98">
        <w:t xml:space="preserve">have </w:t>
      </w:r>
      <w:r w:rsidR="005F73E8" w:rsidRPr="00A43C98">
        <w:t>the</w:t>
      </w:r>
      <w:r w:rsidR="00187575" w:rsidRPr="00A43C98">
        <w:t xml:space="preserve"> following value depending on the use of Comprehensive metadata or Minimal metadata</w:t>
      </w:r>
      <w:r w:rsidR="00571D5D" w:rsidRPr="00A43C98">
        <w:t>:</w:t>
      </w:r>
      <w:r w:rsidR="001A52B1" w:rsidRPr="00A43C98">
        <w:t xml:space="preserve">. </w:t>
      </w:r>
    </w:p>
    <w:p w14:paraId="5F7DE964" w14:textId="6D2F4AA8" w:rsidR="00187575" w:rsidRPr="00937E47" w:rsidRDefault="00187575" w:rsidP="00A43C98">
      <w:pPr>
        <w:pStyle w:val="ListBullet2"/>
        <w:rPr>
          <w:rStyle w:val="XMLname"/>
          <w:rFonts w:eastAsia="Arial"/>
        </w:rPr>
      </w:pPr>
      <w:r w:rsidRPr="00937E47">
        <w:t xml:space="preserve">Comprehensive Metadata: </w:t>
      </w:r>
      <w:r w:rsidR="00B20978" w:rsidRPr="00EA54D1">
        <w:rPr>
          <w:rStyle w:val="XMLname"/>
          <w:rFonts w:eastAsia="Arial"/>
        </w:rPr>
        <w:t>http://ihe</w:t>
      </w:r>
      <w:r w:rsidR="00B20978" w:rsidRPr="00FD7266">
        <w:rPr>
          <w:rStyle w:val="XMLname"/>
          <w:rFonts w:eastAsia="Arial"/>
        </w:rPr>
        <w:t>.net/fhir/StructureDefinition/IHE_MHD_Provide_Comprehensive_DocumentBundle</w:t>
      </w:r>
    </w:p>
    <w:p w14:paraId="6DEF277D" w14:textId="0A522FB1" w:rsidR="00187575" w:rsidRPr="00937E47" w:rsidRDefault="00187575" w:rsidP="00A43C98">
      <w:pPr>
        <w:pStyle w:val="ListBullet2"/>
        <w:rPr>
          <w:rStyle w:val="XMLname"/>
          <w:rFonts w:eastAsia="Arial"/>
        </w:rPr>
      </w:pPr>
      <w:r w:rsidRPr="00937E47">
        <w:t xml:space="preserve">Minimal Metadata: </w:t>
      </w:r>
      <w:r w:rsidRPr="00EA54D1">
        <w:rPr>
          <w:rStyle w:val="XMLname"/>
          <w:rFonts w:eastAsia="Arial"/>
        </w:rPr>
        <w:t>http://ihe.net/fhir/StructureDefinition/IHE_MHD_Provide</w:t>
      </w:r>
      <w:r w:rsidRPr="00FD7266">
        <w:rPr>
          <w:rStyle w:val="XMLname"/>
          <w:rFonts w:eastAsia="Arial"/>
        </w:rPr>
        <w:t>_Minimal_DocumentBundle</w:t>
      </w:r>
    </w:p>
    <w:p w14:paraId="55DDD651" w14:textId="2CC4F8A5" w:rsidR="005F73E8" w:rsidRPr="00A43C98" w:rsidRDefault="00780D5E" w:rsidP="005F73E8">
      <w:pPr>
        <w:pStyle w:val="BodyText"/>
      </w:pPr>
      <w:del w:id="161" w:author="John Moehrke" w:date="2020-05-22T09:44:00Z">
        <w:r w:rsidRPr="00A43C98" w:rsidDel="002B4889">
          <w:delText>A</w:delText>
        </w:r>
        <w:r w:rsidR="005F73E8" w:rsidRPr="00A43C98" w:rsidDel="002B4889">
          <w:delText xml:space="preserve">ll </w:delText>
        </w:r>
      </w:del>
      <w:ins w:id="162" w:author="John Moehrke" w:date="2020-05-22T09:44:00Z">
        <w:r w:rsidR="002B4889">
          <w:t>When</w:t>
        </w:r>
        <w:r w:rsidR="002B4889" w:rsidRPr="00A43C98">
          <w:t xml:space="preserve"> </w:t>
        </w:r>
      </w:ins>
      <w:r w:rsidR="005F73E8" w:rsidRPr="00A43C98">
        <w:t xml:space="preserve">resources </w:t>
      </w:r>
      <w:del w:id="163" w:author="John Moehrke" w:date="2020-05-22T09:44:00Z">
        <w:r w:rsidR="006947A4" w:rsidRPr="00A43C98" w:rsidDel="002B4889">
          <w:delText xml:space="preserve">that </w:delText>
        </w:r>
      </w:del>
      <w:r w:rsidR="006947A4" w:rsidRPr="00A43C98">
        <w:t xml:space="preserve">are </w:t>
      </w:r>
      <w:del w:id="164" w:author="John Moehrke" w:date="2020-05-22T09:44:00Z">
        <w:r w:rsidR="006947A4" w:rsidRPr="00A43C98" w:rsidDel="002B4889">
          <w:delText xml:space="preserve">indicated as </w:delText>
        </w:r>
      </w:del>
      <w:r w:rsidR="006947A4" w:rsidRPr="00A43C98">
        <w:t xml:space="preserve">‘contained’ </w:t>
      </w:r>
      <w:del w:id="165" w:author="John Moehrke" w:date="2020-05-22T09:44:00Z">
        <w:r w:rsidR="006947A4" w:rsidRPr="00A43C98" w:rsidDel="002B4889">
          <w:delText>in</w:delText>
        </w:r>
        <w:r w:rsidRPr="00A43C98" w:rsidDel="002B4889">
          <w:delText xml:space="preserve"> </w:delText>
        </w:r>
      </w:del>
      <w:ins w:id="166" w:author="John Moehrke" w:date="2020-05-22T09:44:00Z">
        <w:r w:rsidR="002B4889">
          <w:t xml:space="preserve">(see </w:t>
        </w:r>
      </w:ins>
      <w:r w:rsidR="00C87019" w:rsidRPr="00A43C98">
        <w:t>ITI TF-</w:t>
      </w:r>
      <w:r w:rsidRPr="00A43C98">
        <w:t>3:</w:t>
      </w:r>
      <w:r w:rsidR="0060576C" w:rsidRPr="00A43C98">
        <w:t xml:space="preserve"> </w:t>
      </w:r>
      <w:r w:rsidR="003C2045" w:rsidRPr="00A43C98">
        <w:t>4.5</w:t>
      </w:r>
      <w:r w:rsidRPr="00A43C98">
        <w:t>.1</w:t>
      </w:r>
      <w:ins w:id="167" w:author="John Moehrke" w:date="2020-05-22T09:44:00Z">
        <w:r w:rsidR="002B4889">
          <w:t>), they</w:t>
        </w:r>
      </w:ins>
      <w:r w:rsidR="00585395" w:rsidRPr="00A43C98">
        <w:t xml:space="preserve"> </w:t>
      </w:r>
      <w:r w:rsidR="005F73E8" w:rsidRPr="00A43C98">
        <w:t>shall be contained</w:t>
      </w:r>
      <w:r w:rsidR="00DF4DA7" w:rsidRPr="00A43C98">
        <w:t xml:space="preserve"> using the FHIR contained method</w:t>
      </w:r>
      <w:r w:rsidR="006F238D" w:rsidRPr="00A43C98">
        <w:t xml:space="preserve"> </w:t>
      </w:r>
      <w:r w:rsidR="00931C1B" w:rsidRPr="00A43C98">
        <w:t>(</w:t>
      </w:r>
      <w:r w:rsidR="005B5ECF" w:rsidRPr="00A43C98">
        <w:t>s</w:t>
      </w:r>
      <w:r w:rsidR="00931C1B" w:rsidRPr="00A43C98">
        <w:t xml:space="preserve">ee </w:t>
      </w:r>
      <w:hyperlink r:id="rId31" w:anchor="contained" w:history="1">
        <w:r w:rsidR="00885961" w:rsidRPr="00A43C98">
          <w:rPr>
            <w:rStyle w:val="Hyperlink"/>
          </w:rPr>
          <w:t>http://hl7.org/fhir/R4/references.html#contained</w:t>
        </w:r>
      </w:hyperlink>
      <w:r w:rsidR="00931C1B" w:rsidRPr="00A43C98">
        <w:t>).</w:t>
      </w:r>
    </w:p>
    <w:p w14:paraId="12C03E7C" w14:textId="0E2A8FA9" w:rsidR="00A43C98" w:rsidRDefault="00A43C98" w:rsidP="00937E47">
      <w:pPr>
        <w:pStyle w:val="BodyText"/>
        <w:rPr>
          <w:szCs w:val="24"/>
        </w:rPr>
      </w:pPr>
      <w:r>
        <w:rPr>
          <w:szCs w:val="24"/>
        </w:rPr>
        <w:t>When the</w:t>
      </w:r>
      <w:r w:rsidR="00E80F14">
        <w:rPr>
          <w:szCs w:val="24"/>
        </w:rPr>
        <w:t xml:space="preserve"> </w:t>
      </w:r>
      <w:r w:rsidRPr="00EA54D1">
        <w:rPr>
          <w:rFonts w:ascii="Courier New" w:hAnsi="Courier New" w:cs="Courier New"/>
          <w:sz w:val="20"/>
        </w:rPr>
        <w:t>DocumentReference.content.attachment.url</w:t>
      </w:r>
      <w:r w:rsidR="00E80F14">
        <w:rPr>
          <w:szCs w:val="24"/>
        </w:rPr>
        <w:t xml:space="preserve"> </w:t>
      </w:r>
      <w:r>
        <w:rPr>
          <w:szCs w:val="24"/>
        </w:rPr>
        <w:t>points at a Binary Resource, the Binary Resource shall be in the Bundle. See FHIR Resolving references in Bundles at</w:t>
      </w:r>
      <w:r w:rsidR="00E80F14">
        <w:rPr>
          <w:szCs w:val="24"/>
        </w:rPr>
        <w:t xml:space="preserve"> </w:t>
      </w:r>
      <w:hyperlink r:id="rId32" w:anchor="references" w:history="1">
        <w:r w:rsidRPr="00FD7266">
          <w:rPr>
            <w:rStyle w:val="Hyperlink"/>
          </w:rPr>
          <w:t>http://hl7.org/fhir/R4/bundle.html#references</w:t>
        </w:r>
      </w:hyperlink>
      <w:r>
        <w:rPr>
          <w:szCs w:val="24"/>
        </w:rPr>
        <w:t>.</w:t>
      </w:r>
    </w:p>
    <w:p w14:paraId="2DEC21AE" w14:textId="77777777" w:rsidR="005F73E8" w:rsidRPr="00A43C98" w:rsidRDefault="005F73E8" w:rsidP="005F73E8">
      <w:pPr>
        <w:pStyle w:val="Heading6"/>
        <w:rPr>
          <w:noProof w:val="0"/>
        </w:rPr>
      </w:pPr>
      <w:r w:rsidRPr="00A43C98">
        <w:rPr>
          <w:noProof w:val="0"/>
        </w:rPr>
        <w:t>3.65.4.1.2.2 Patient Identity</w:t>
      </w:r>
    </w:p>
    <w:p w14:paraId="3D3181FD" w14:textId="4A4FF755" w:rsidR="001C7E18" w:rsidRPr="00A43C98" w:rsidRDefault="00DF4DA7" w:rsidP="001C7E18">
      <w:pPr>
        <w:pStyle w:val="BodyText"/>
      </w:pPr>
      <w:r w:rsidRPr="00A43C98">
        <w:t xml:space="preserve">All </w:t>
      </w:r>
      <w:proofErr w:type="spellStart"/>
      <w:r w:rsidR="001C7E18" w:rsidRPr="00A43C98">
        <w:rPr>
          <w:rFonts w:ascii="Courier New" w:hAnsi="Courier New" w:cs="Courier New"/>
          <w:sz w:val="20"/>
        </w:rPr>
        <w:t>DocumentReference.subject</w:t>
      </w:r>
      <w:proofErr w:type="spellEnd"/>
      <w:r w:rsidR="00C50ECD" w:rsidRPr="00A43C98">
        <w:rPr>
          <w:rFonts w:ascii="Courier New" w:hAnsi="Courier New" w:cs="Courier New"/>
          <w:sz w:val="20"/>
        </w:rPr>
        <w:t xml:space="preserve">, </w:t>
      </w:r>
      <w:proofErr w:type="spellStart"/>
      <w:r w:rsidR="00C50ECD" w:rsidRPr="00A43C98">
        <w:rPr>
          <w:rFonts w:ascii="Courier New" w:hAnsi="Courier New" w:cs="Courier New"/>
          <w:sz w:val="20"/>
        </w:rPr>
        <w:t>List.subject</w:t>
      </w:r>
      <w:proofErr w:type="spellEnd"/>
      <w:r w:rsidR="00C50ECD" w:rsidRPr="00A43C98">
        <w:rPr>
          <w:rFonts w:ascii="Courier New" w:hAnsi="Courier New" w:cs="Courier New"/>
          <w:sz w:val="20"/>
        </w:rPr>
        <w:t>,</w:t>
      </w:r>
      <w:r w:rsidR="001C7E18" w:rsidRPr="00A43C98">
        <w:rPr>
          <w:rFonts w:ascii="Courier New" w:hAnsi="Courier New" w:cs="Courier New"/>
          <w:sz w:val="20"/>
        </w:rPr>
        <w:t xml:space="preserve"> </w:t>
      </w:r>
      <w:r w:rsidR="001C7E18" w:rsidRPr="00A43C98">
        <w:t>and</w:t>
      </w:r>
      <w:r w:rsidR="001C7E18" w:rsidRPr="00A43C98">
        <w:rPr>
          <w:rFonts w:ascii="Courier New" w:hAnsi="Courier New" w:cs="Courier New"/>
          <w:sz w:val="20"/>
        </w:rPr>
        <w:t xml:space="preserve"> </w:t>
      </w:r>
      <w:proofErr w:type="spellStart"/>
      <w:r w:rsidR="001C7E18" w:rsidRPr="00A43C98">
        <w:rPr>
          <w:rFonts w:ascii="Courier New" w:hAnsi="Courier New" w:cs="Courier New"/>
          <w:sz w:val="20"/>
        </w:rPr>
        <w:t>DocumentManifest.subject</w:t>
      </w:r>
      <w:proofErr w:type="spellEnd"/>
      <w:r w:rsidR="001C7E18" w:rsidRPr="00A43C98">
        <w:rPr>
          <w:rFonts w:ascii="Courier New" w:hAnsi="Courier New" w:cs="Courier New"/>
          <w:sz w:val="20"/>
        </w:rPr>
        <w:t xml:space="preserve"> </w:t>
      </w:r>
      <w:r w:rsidR="005F73E8" w:rsidRPr="00A43C98">
        <w:t>value</w:t>
      </w:r>
      <w:r w:rsidRPr="00A43C98">
        <w:t>s</w:t>
      </w:r>
      <w:r w:rsidR="005F73E8" w:rsidRPr="00A43C98">
        <w:t xml:space="preserve"> </w:t>
      </w:r>
      <w:r w:rsidR="00897F23" w:rsidRPr="00A43C98">
        <w:t>shall</w:t>
      </w:r>
      <w:r w:rsidR="00EF09A4" w:rsidRPr="00A43C98">
        <w:t xml:space="preserve"> be </w:t>
      </w:r>
      <w:r w:rsidRPr="00A43C98">
        <w:t>Reference</w:t>
      </w:r>
      <w:r w:rsidR="009A422C" w:rsidRPr="00A43C98">
        <w:t>s to</w:t>
      </w:r>
      <w:r w:rsidR="00C50ECD" w:rsidRPr="00A43C98">
        <w:t xml:space="preserve"> a</w:t>
      </w:r>
      <w:r w:rsidR="009A422C" w:rsidRPr="00A43C98">
        <w:t xml:space="preserve"> FHIR Patient </w:t>
      </w:r>
      <w:r w:rsidR="00492959" w:rsidRPr="00A43C98">
        <w:t>R</w:t>
      </w:r>
      <w:r w:rsidR="009A422C" w:rsidRPr="00A43C98">
        <w:t xml:space="preserve">esource identified by an </w:t>
      </w:r>
      <w:r w:rsidR="00BD3ED7" w:rsidRPr="00A43C98">
        <w:t xml:space="preserve">absolute external reference </w:t>
      </w:r>
      <w:r w:rsidR="00EF09A4" w:rsidRPr="00A43C98">
        <w:t>(URL).</w:t>
      </w:r>
      <w:r w:rsidR="00897F23" w:rsidRPr="00A43C98">
        <w:t xml:space="preserve"> </w:t>
      </w:r>
      <w:r w:rsidR="001C7E18" w:rsidRPr="00A43C98">
        <w:t>This value may be obtained through use of PDQm or PIXm</w:t>
      </w:r>
      <w:r w:rsidR="00EF09A4" w:rsidRPr="00A43C98">
        <w:t>,</w:t>
      </w:r>
      <w:r w:rsidRPr="00A43C98">
        <w:t xml:space="preserve"> or by some other means.</w:t>
      </w:r>
      <w:r w:rsidR="005E1AB2" w:rsidRPr="00A43C98">
        <w:t xml:space="preserve"> The Patient Resource needs to be accessible to both the Document Source and the Document Recipient.</w:t>
      </w:r>
    </w:p>
    <w:p w14:paraId="23726A88" w14:textId="3C3E2C9A" w:rsidR="00EE3837" w:rsidRPr="00A43C98" w:rsidRDefault="002B4889" w:rsidP="001C7E18">
      <w:pPr>
        <w:pStyle w:val="BodyText"/>
      </w:pPr>
      <w:ins w:id="168" w:author="John Moehrke" w:date="2020-05-22T09:45:00Z">
        <w:r>
          <w:t>When the UnContained Reference Option is used, there is no need to populate the sourcePatientInfo element. Otherwise, w</w:t>
        </w:r>
      </w:ins>
      <w:del w:id="169" w:author="John Moehrke" w:date="2020-05-22T09:45:00Z">
        <w:r w:rsidR="00DA4668" w:rsidRPr="00A43C98" w:rsidDel="002B4889">
          <w:delText>Wh</w:delText>
        </w:r>
      </w:del>
      <w:ins w:id="170" w:author="John Moehrke" w:date="2020-05-22T09:45:00Z">
        <w:r>
          <w:t>h</w:t>
        </w:r>
      </w:ins>
      <w:r w:rsidR="00DA4668" w:rsidRPr="00A43C98">
        <w:t>en sourcePatientInfo is provided, t</w:t>
      </w:r>
      <w:r w:rsidR="00BF2DB9" w:rsidRPr="00A43C98">
        <w:t xml:space="preserve">he </w:t>
      </w:r>
      <w:proofErr w:type="spellStart"/>
      <w:proofErr w:type="gramStart"/>
      <w:r w:rsidR="00BF2DB9" w:rsidRPr="00A43C98">
        <w:rPr>
          <w:rFonts w:ascii="Courier New" w:hAnsi="Courier New" w:cs="Courier New"/>
          <w:sz w:val="20"/>
        </w:rPr>
        <w:t>DocumentReference.context.sourcePatientInfo</w:t>
      </w:r>
      <w:proofErr w:type="spellEnd"/>
      <w:proofErr w:type="gramEnd"/>
      <w:r w:rsidR="00BF2DB9" w:rsidRPr="00A43C98">
        <w:t xml:space="preserve"> shall be a reference to a </w:t>
      </w:r>
      <w:r w:rsidR="00F03163" w:rsidRPr="00A43C98">
        <w:t>“</w:t>
      </w:r>
      <w:r w:rsidR="00BF2DB9" w:rsidRPr="00A43C98">
        <w:t>contained</w:t>
      </w:r>
      <w:r w:rsidR="00F03163" w:rsidRPr="00A43C98">
        <w:t>”</w:t>
      </w:r>
      <w:r w:rsidR="00BF2DB9" w:rsidRPr="00A43C98">
        <w:t xml:space="preserve"> Patient </w:t>
      </w:r>
      <w:r w:rsidR="00EE12D7" w:rsidRPr="00A43C98">
        <w:t>R</w:t>
      </w:r>
      <w:r w:rsidR="00BF2DB9" w:rsidRPr="00A43C98">
        <w:t>esource</w:t>
      </w:r>
      <w:r w:rsidR="00F03163" w:rsidRPr="00A43C98">
        <w:t xml:space="preserve">. That is, the source patient info is </w:t>
      </w:r>
      <w:r w:rsidR="00CC70EF" w:rsidRPr="00A43C98">
        <w:t>encoded</w:t>
      </w:r>
      <w:r w:rsidR="00F03163" w:rsidRPr="00A43C98">
        <w:t xml:space="preserve"> in a Patient </w:t>
      </w:r>
      <w:r w:rsidR="00492959" w:rsidRPr="00A43C98">
        <w:t>R</w:t>
      </w:r>
      <w:r w:rsidR="00F03163" w:rsidRPr="00A43C98">
        <w:t xml:space="preserve">esource within the </w:t>
      </w:r>
      <w:proofErr w:type="spellStart"/>
      <w:r w:rsidR="00F03163" w:rsidRPr="00A43C98">
        <w:rPr>
          <w:rFonts w:ascii="Courier New" w:hAnsi="Courier New" w:cs="Courier New"/>
          <w:sz w:val="20"/>
        </w:rPr>
        <w:t>DocumentReference</w:t>
      </w:r>
      <w:r w:rsidR="005E1AB2" w:rsidRPr="00A43C98">
        <w:rPr>
          <w:rFonts w:ascii="Courier New" w:hAnsi="Courier New" w:cs="Courier New"/>
          <w:sz w:val="20"/>
        </w:rPr>
        <w:t>.contained</w:t>
      </w:r>
      <w:proofErr w:type="spellEnd"/>
      <w:r w:rsidR="00F03163" w:rsidRPr="00A43C98">
        <w:t xml:space="preserve"> </w:t>
      </w:r>
      <w:r w:rsidR="00805B29" w:rsidRPr="00A43C98">
        <w:t>e</w:t>
      </w:r>
      <w:r w:rsidR="005E1AB2" w:rsidRPr="00A43C98">
        <w:t xml:space="preserve">lement </w:t>
      </w:r>
      <w:r w:rsidR="00F03163" w:rsidRPr="00A43C98">
        <w:t>(</w:t>
      </w:r>
      <w:r w:rsidR="005B5ECF" w:rsidRPr="00A43C98">
        <w:t>s</w:t>
      </w:r>
      <w:r w:rsidR="00F03163" w:rsidRPr="00A43C98">
        <w:t xml:space="preserve">ee </w:t>
      </w:r>
      <w:hyperlink r:id="rId33" w:anchor="contained" w:history="1">
        <w:r w:rsidR="00885961" w:rsidRPr="00A43C98">
          <w:rPr>
            <w:rStyle w:val="Hyperlink"/>
          </w:rPr>
          <w:t>http://hl7.org/fhir/R4/references.html#contained</w:t>
        </w:r>
      </w:hyperlink>
      <w:r w:rsidR="00F03163" w:rsidRPr="00A43C98">
        <w:t>)</w:t>
      </w:r>
      <w:r w:rsidR="00BF2DB9" w:rsidRPr="00A43C98">
        <w:t>.</w:t>
      </w:r>
    </w:p>
    <w:p w14:paraId="4767FC5E" w14:textId="31D56775" w:rsidR="006E643E" w:rsidRPr="00A43C98" w:rsidRDefault="006E643E" w:rsidP="00AA04DD">
      <w:pPr>
        <w:pStyle w:val="Heading6"/>
        <w:rPr>
          <w:noProof w:val="0"/>
        </w:rPr>
      </w:pPr>
      <w:r w:rsidRPr="00A43C98">
        <w:rPr>
          <w:noProof w:val="0"/>
        </w:rPr>
        <w:lastRenderedPageBreak/>
        <w:t>3.65.4.1.2.3 Replace, Transform, Sign</w:t>
      </w:r>
      <w:r w:rsidR="003D7462" w:rsidRPr="00A43C98">
        <w:rPr>
          <w:noProof w:val="0"/>
        </w:rPr>
        <w:t>s</w:t>
      </w:r>
      <w:r w:rsidRPr="00A43C98">
        <w:rPr>
          <w:noProof w:val="0"/>
        </w:rPr>
        <w:t>, and A</w:t>
      </w:r>
      <w:r w:rsidR="003D7462" w:rsidRPr="00A43C98">
        <w:rPr>
          <w:noProof w:val="0"/>
        </w:rPr>
        <w:t>ppend</w:t>
      </w:r>
      <w:r w:rsidR="00E72E14" w:rsidRPr="00A43C98">
        <w:rPr>
          <w:noProof w:val="0"/>
        </w:rPr>
        <w:t xml:space="preserve"> Associations</w:t>
      </w:r>
    </w:p>
    <w:p w14:paraId="48D6BF2B" w14:textId="12A478E9" w:rsidR="00387252" w:rsidRPr="00A43C98" w:rsidRDefault="003D7462" w:rsidP="00D30E8E">
      <w:pPr>
        <w:pStyle w:val="BodyText"/>
      </w:pPr>
      <w:r w:rsidRPr="00A43C98">
        <w:t xml:space="preserve">The </w:t>
      </w:r>
      <w:proofErr w:type="spellStart"/>
      <w:r w:rsidR="00DF4DA7" w:rsidRPr="00A43C98">
        <w:rPr>
          <w:rFonts w:ascii="Courier New" w:hAnsi="Courier New" w:cs="Courier New"/>
          <w:sz w:val="20"/>
        </w:rPr>
        <w:t>DocumentReference.r</w:t>
      </w:r>
      <w:r w:rsidRPr="00A43C98">
        <w:rPr>
          <w:rFonts w:ascii="Courier New" w:hAnsi="Courier New" w:cs="Courier New"/>
          <w:sz w:val="20"/>
        </w:rPr>
        <w:t>elatesTo</w:t>
      </w:r>
      <w:proofErr w:type="spellEnd"/>
      <w:r w:rsidRPr="00A43C98">
        <w:t xml:space="preserve"> element indicates an association between </w:t>
      </w:r>
      <w:r w:rsidRPr="00A43C98">
        <w:rPr>
          <w:rFonts w:ascii="Courier New" w:hAnsi="Courier New" w:cs="Courier New"/>
          <w:sz w:val="20"/>
        </w:rPr>
        <w:t>Docume</w:t>
      </w:r>
      <w:r w:rsidR="004B1316" w:rsidRPr="00A43C98">
        <w:rPr>
          <w:rFonts w:ascii="Courier New" w:hAnsi="Courier New" w:cs="Courier New"/>
          <w:sz w:val="20"/>
        </w:rPr>
        <w:t>n</w:t>
      </w:r>
      <w:r w:rsidRPr="00A43C98">
        <w:rPr>
          <w:rFonts w:ascii="Courier New" w:hAnsi="Courier New" w:cs="Courier New"/>
          <w:sz w:val="20"/>
        </w:rPr>
        <w:t>tReference</w:t>
      </w:r>
      <w:r w:rsidRPr="00A43C98">
        <w:t xml:space="preserve"> resources. The </w:t>
      </w:r>
      <w:proofErr w:type="spellStart"/>
      <w:r w:rsidRPr="00A43C98">
        <w:rPr>
          <w:rFonts w:ascii="Courier New" w:hAnsi="Courier New" w:cs="Courier New"/>
          <w:sz w:val="20"/>
        </w:rPr>
        <w:t>relatesTo.target</w:t>
      </w:r>
      <w:proofErr w:type="spellEnd"/>
      <w:r w:rsidRPr="00A43C98">
        <w:t xml:space="preserve"> element in the </w:t>
      </w:r>
      <w:r w:rsidR="00EE12D7" w:rsidRPr="00A43C98">
        <w:t>provided</w:t>
      </w:r>
      <w:r w:rsidRPr="00A43C98">
        <w:t xml:space="preserve"> </w:t>
      </w:r>
      <w:r w:rsidRPr="00A43C98">
        <w:rPr>
          <w:rFonts w:ascii="Courier New" w:hAnsi="Courier New" w:cs="Courier New"/>
          <w:sz w:val="20"/>
        </w:rPr>
        <w:t>DocumentReference</w:t>
      </w:r>
      <w:r w:rsidRPr="00A43C98">
        <w:t xml:space="preserve"> points at the </w:t>
      </w:r>
      <w:r w:rsidR="00EE12D7" w:rsidRPr="00A43C98">
        <w:t>pre-existing</w:t>
      </w:r>
      <w:r w:rsidRPr="00A43C98">
        <w:t xml:space="preserve"> </w:t>
      </w:r>
      <w:r w:rsidRPr="00A43C98">
        <w:rPr>
          <w:rFonts w:ascii="Courier New" w:hAnsi="Courier New" w:cs="Courier New"/>
          <w:sz w:val="20"/>
        </w:rPr>
        <w:t>DocumentReference</w:t>
      </w:r>
      <w:r w:rsidRPr="00A43C98">
        <w:t xml:space="preserve"> that is being replaced, transformed, </w:t>
      </w:r>
      <w:r w:rsidR="00E72E14" w:rsidRPr="00A43C98">
        <w:t>signed</w:t>
      </w:r>
      <w:r w:rsidRPr="00A43C98">
        <w:t>, or</w:t>
      </w:r>
      <w:r w:rsidR="00E72E14" w:rsidRPr="00A43C98">
        <w:t xml:space="preserve"> appended</w:t>
      </w:r>
      <w:r w:rsidRPr="00A43C98">
        <w:t>.</w:t>
      </w:r>
      <w:r w:rsidR="00E72E14" w:rsidRPr="00A43C98">
        <w:t xml:space="preserve"> </w:t>
      </w:r>
      <w:r w:rsidR="00CF5240" w:rsidRPr="00A43C98">
        <w:t xml:space="preserve">The </w:t>
      </w:r>
      <w:proofErr w:type="spellStart"/>
      <w:r w:rsidR="00CF5240" w:rsidRPr="00A43C98">
        <w:rPr>
          <w:rFonts w:ascii="Courier New" w:hAnsi="Courier New" w:cs="Courier New"/>
          <w:sz w:val="20"/>
        </w:rPr>
        <w:t>relatesTo.code</w:t>
      </w:r>
      <w:proofErr w:type="spellEnd"/>
      <w:r w:rsidR="00CF5240" w:rsidRPr="00A43C98">
        <w:t xml:space="preserve"> </w:t>
      </w:r>
      <w:r w:rsidR="00E72E14" w:rsidRPr="00A43C98">
        <w:t xml:space="preserve">element in the </w:t>
      </w:r>
      <w:r w:rsidR="00EE12D7" w:rsidRPr="00A43C98">
        <w:t>provided</w:t>
      </w:r>
      <w:r w:rsidR="00E72E14" w:rsidRPr="00A43C98">
        <w:t xml:space="preserve"> </w:t>
      </w:r>
      <w:r w:rsidR="00E72E14" w:rsidRPr="00A43C98">
        <w:rPr>
          <w:rFonts w:ascii="Courier New" w:hAnsi="Courier New" w:cs="Courier New"/>
          <w:sz w:val="20"/>
        </w:rPr>
        <w:t>DocumentReference</w:t>
      </w:r>
      <w:r w:rsidR="00E72E14" w:rsidRPr="00A43C98">
        <w:t xml:space="preserve"> </w:t>
      </w:r>
      <w:r w:rsidR="00EE12D7" w:rsidRPr="00A43C98">
        <w:t xml:space="preserve">shall be </w:t>
      </w:r>
      <w:r w:rsidR="00CF5240" w:rsidRPr="00A43C98">
        <w:t xml:space="preserve">the appropriate relationship type </w:t>
      </w:r>
      <w:r w:rsidR="006E643E" w:rsidRPr="00A43C98">
        <w:t xml:space="preserve">code defined in </w:t>
      </w:r>
      <w:hyperlink r:id="rId34" w:history="1">
        <w:r w:rsidR="00885961" w:rsidRPr="00A43C98">
          <w:rPr>
            <w:rStyle w:val="Hyperlink"/>
          </w:rPr>
          <w:t>http://hl7.org/fhir/R4/valueset-document-relationship-type.html</w:t>
        </w:r>
      </w:hyperlink>
      <w:r w:rsidR="00CF5240" w:rsidRPr="00A43C98">
        <w:t xml:space="preserve">. </w:t>
      </w:r>
    </w:p>
    <w:p w14:paraId="40B0CB91" w14:textId="77777777" w:rsidR="005F73E8" w:rsidRPr="00A43C98" w:rsidRDefault="005F73E8" w:rsidP="005F73E8">
      <w:pPr>
        <w:pStyle w:val="Heading5"/>
        <w:numPr>
          <w:ilvl w:val="0"/>
          <w:numId w:val="0"/>
        </w:numPr>
        <w:rPr>
          <w:noProof w:val="0"/>
        </w:rPr>
      </w:pPr>
      <w:bookmarkStart w:id="171" w:name="_Toc2340443"/>
      <w:r w:rsidRPr="00A43C98">
        <w:rPr>
          <w:noProof w:val="0"/>
        </w:rPr>
        <w:t>3.65.4.1.3 Expected Actions</w:t>
      </w:r>
      <w:bookmarkEnd w:id="171"/>
    </w:p>
    <w:p w14:paraId="12788661" w14:textId="3A6E73D4" w:rsidR="003F0E6D" w:rsidRPr="00A43C98" w:rsidRDefault="003F0E6D" w:rsidP="005F73E8">
      <w:pPr>
        <w:pStyle w:val="BodyText"/>
      </w:pPr>
      <w:r w:rsidRPr="00A43C98">
        <w:t xml:space="preserve">The Document Recipient shall accept both media types </w:t>
      </w:r>
      <w:r w:rsidRPr="00A43C98">
        <w:rPr>
          <w:rFonts w:ascii="Courier New" w:hAnsi="Courier New" w:cs="Courier New"/>
          <w:sz w:val="20"/>
        </w:rPr>
        <w:t>application/</w:t>
      </w:r>
      <w:proofErr w:type="spellStart"/>
      <w:r w:rsidR="009D7A8E" w:rsidRPr="00A43C98">
        <w:rPr>
          <w:rFonts w:ascii="Courier New" w:hAnsi="Courier New" w:cs="Courier New"/>
          <w:sz w:val="20"/>
        </w:rPr>
        <w:t>fhir+json</w:t>
      </w:r>
      <w:proofErr w:type="spellEnd"/>
      <w:r w:rsidRPr="00A43C98">
        <w:t xml:space="preserve"> and </w:t>
      </w:r>
      <w:r w:rsidRPr="00A43C98">
        <w:rPr>
          <w:rFonts w:ascii="Courier New" w:hAnsi="Courier New" w:cs="Courier New"/>
          <w:sz w:val="20"/>
        </w:rPr>
        <w:t>application/</w:t>
      </w:r>
      <w:proofErr w:type="spellStart"/>
      <w:r w:rsidR="009D7A8E" w:rsidRPr="00A43C98">
        <w:rPr>
          <w:rFonts w:ascii="Courier New" w:hAnsi="Courier New" w:cs="Courier New"/>
          <w:sz w:val="20"/>
        </w:rPr>
        <w:t>fhir+xml</w:t>
      </w:r>
      <w:proofErr w:type="spellEnd"/>
      <w:r w:rsidRPr="00A43C98">
        <w:t>.</w:t>
      </w:r>
    </w:p>
    <w:p w14:paraId="56AFA831" w14:textId="5F940D8F" w:rsidR="00CC3EBF" w:rsidRPr="00A43C98" w:rsidRDefault="005F73E8" w:rsidP="005F73E8">
      <w:pPr>
        <w:pStyle w:val="BodyText"/>
      </w:pPr>
      <w:r w:rsidRPr="00A43C98">
        <w:t xml:space="preserve">On receipt of the submission, the Document Recipient shall validate the resources and respond with one of the HTTP codes defined in </w:t>
      </w:r>
      <w:r w:rsidR="000A643D" w:rsidRPr="00A43C98">
        <w:t>Section</w:t>
      </w:r>
      <w:r w:rsidR="002158CA" w:rsidRPr="00A43C98">
        <w:t xml:space="preserve"> 3.65.4.2.2</w:t>
      </w:r>
      <w:r w:rsidR="00161D0E" w:rsidRPr="00A43C98">
        <w:t xml:space="preserve"> Message Semantics</w:t>
      </w:r>
      <w:r w:rsidRPr="00A43C98">
        <w:t xml:space="preserve">. </w:t>
      </w:r>
    </w:p>
    <w:p w14:paraId="7176C637" w14:textId="753D992D" w:rsidR="00CF0277" w:rsidRPr="00A43C98" w:rsidRDefault="002158CA" w:rsidP="005F73E8">
      <w:pPr>
        <w:pStyle w:val="BodyText"/>
      </w:pPr>
      <w:r w:rsidRPr="00A43C98">
        <w:t xml:space="preserve">The Document Recipient </w:t>
      </w:r>
      <w:r w:rsidR="005F73E8" w:rsidRPr="00A43C98">
        <w:t xml:space="preserve">shall </w:t>
      </w:r>
      <w:r w:rsidRPr="00A43C98">
        <w:t>process the bundle atomically, analogous to</w:t>
      </w:r>
      <w:r w:rsidR="005F73E8" w:rsidRPr="00A43C98">
        <w:t xml:space="preserve"> </w:t>
      </w:r>
      <w:r w:rsidR="00125175" w:rsidRPr="00A43C98">
        <w:t xml:space="preserve">both </w:t>
      </w:r>
      <w:r w:rsidR="005F73E8" w:rsidRPr="00A43C98">
        <w:t xml:space="preserve">the Provide </w:t>
      </w:r>
      <w:r w:rsidR="004B1316" w:rsidRPr="00A43C98">
        <w:t>and</w:t>
      </w:r>
      <w:r w:rsidR="005F73E8" w:rsidRPr="00A43C98">
        <w:t xml:space="preserve"> Register Document Set-b [ITI-41] transaction and FHIR</w:t>
      </w:r>
      <w:r w:rsidR="001F68D9" w:rsidRPr="00A43C98">
        <w:t xml:space="preserve"> </w:t>
      </w:r>
      <w:r w:rsidR="00891B68" w:rsidRPr="00A43C98">
        <w:t>“</w:t>
      </w:r>
      <w:r w:rsidR="001F68D9" w:rsidRPr="00A43C98">
        <w:t>transaction</w:t>
      </w:r>
      <w:r w:rsidR="00891B68" w:rsidRPr="00A43C98">
        <w:t>”</w:t>
      </w:r>
      <w:r w:rsidR="001F68D9" w:rsidRPr="00A43C98">
        <w:t xml:space="preserve"> as specified in</w:t>
      </w:r>
      <w:r w:rsidR="00891B68" w:rsidRPr="00A43C98">
        <w:t xml:space="preserve"> </w:t>
      </w:r>
      <w:hyperlink r:id="rId35" w:anchor="transaction" w:history="1">
        <w:r w:rsidR="00885961" w:rsidRPr="00A43C98">
          <w:rPr>
            <w:rStyle w:val="Hyperlink"/>
          </w:rPr>
          <w:t>http://hl7.org/fhir/R4/http.html#transaction</w:t>
        </w:r>
      </w:hyperlink>
      <w:r w:rsidR="00F217CD" w:rsidRPr="00A43C98">
        <w:t xml:space="preserve"> </w:t>
      </w:r>
      <w:r w:rsidR="005F73E8" w:rsidRPr="00A43C98">
        <w:t>.</w:t>
      </w:r>
      <w:r w:rsidR="00DE74D0" w:rsidRPr="00A43C98">
        <w:t xml:space="preserve"> </w:t>
      </w:r>
    </w:p>
    <w:p w14:paraId="3A0BB6B9" w14:textId="0EE24DD1" w:rsidR="002817C9" w:rsidRPr="00A43C98" w:rsidRDefault="00CF0277" w:rsidP="005F73E8">
      <w:pPr>
        <w:pStyle w:val="BodyText"/>
      </w:pPr>
      <w:r w:rsidRPr="00A43C98">
        <w:t xml:space="preserve">The Document Recipient </w:t>
      </w:r>
      <w:r w:rsidR="00161D0E" w:rsidRPr="00A43C98">
        <w:t xml:space="preserve">shall validate </w:t>
      </w:r>
      <w:r w:rsidRPr="00A43C98">
        <w:t>the bundle first against the FHIR specification</w:t>
      </w:r>
      <w:r w:rsidR="00161D0E" w:rsidRPr="00A43C98">
        <w:t xml:space="preserve">. </w:t>
      </w:r>
      <w:r w:rsidR="00DE74D0" w:rsidRPr="00A43C98">
        <w:t xml:space="preserve">Guidance </w:t>
      </w:r>
      <w:r w:rsidR="002817C9" w:rsidRPr="00A43C98">
        <w:t>on</w:t>
      </w:r>
      <w:r w:rsidR="00DE74D0" w:rsidRPr="00A43C98">
        <w:t xml:space="preserve"> what </w:t>
      </w:r>
      <w:r w:rsidR="00F36B38" w:rsidRPr="00A43C98">
        <w:t xml:space="preserve">FHIR considers a valid </w:t>
      </w:r>
      <w:r w:rsidR="00161D0E" w:rsidRPr="00A43C98">
        <w:t xml:space="preserve">Resource </w:t>
      </w:r>
      <w:r w:rsidR="00DE74D0" w:rsidRPr="00A43C98">
        <w:t>can be found at</w:t>
      </w:r>
      <w:r w:rsidR="00891B68" w:rsidRPr="00A43C98">
        <w:t xml:space="preserve"> </w:t>
      </w:r>
      <w:hyperlink r:id="rId36" w:history="1">
        <w:r w:rsidR="00885961" w:rsidRPr="00A43C98">
          <w:rPr>
            <w:rStyle w:val="Hyperlink"/>
          </w:rPr>
          <w:t>http://hl7.org/fhir/R4/validation.html</w:t>
        </w:r>
      </w:hyperlink>
      <w:r w:rsidR="00DE74D0" w:rsidRPr="00A43C98">
        <w:t xml:space="preserve">. </w:t>
      </w:r>
    </w:p>
    <w:p w14:paraId="573CBE04" w14:textId="4D287BA5" w:rsidR="000432CA" w:rsidRPr="00A43C98" w:rsidRDefault="005F73E8" w:rsidP="005F73E8">
      <w:pPr>
        <w:pStyle w:val="BodyText"/>
      </w:pPr>
      <w:r w:rsidRPr="00A43C98">
        <w:t xml:space="preserve">The Document Recipient shall verify the FHIR resource </w:t>
      </w:r>
      <w:r w:rsidR="00B71C98" w:rsidRPr="00A43C98">
        <w:t xml:space="preserve">elements </w:t>
      </w:r>
      <w:r w:rsidRPr="00A43C98">
        <w:t xml:space="preserve">for consistency with the </w:t>
      </w:r>
      <w:r w:rsidR="00454F70" w:rsidRPr="00A43C98">
        <w:t xml:space="preserve">Document Sharing metadata </w:t>
      </w:r>
      <w:r w:rsidRPr="00A43C98">
        <w:t xml:space="preserve">requirements as specified for attributes </w:t>
      </w:r>
      <w:r w:rsidR="00784E19" w:rsidRPr="00A43C98">
        <w:t>ITI TF-3:</w:t>
      </w:r>
      <w:r w:rsidR="004B1316" w:rsidRPr="00A43C98">
        <w:t xml:space="preserve"> </w:t>
      </w:r>
      <w:r w:rsidR="00D92320" w:rsidRPr="00A43C98">
        <w:t xml:space="preserve">Table 4.3.1-3: </w:t>
      </w:r>
      <w:r w:rsidR="000432CA" w:rsidRPr="00A43C98">
        <w:t>“</w:t>
      </w:r>
      <w:r w:rsidR="00D92320" w:rsidRPr="00A43C98">
        <w:t>Sending Actor Metadata Attribute Optionality</w:t>
      </w:r>
      <w:r w:rsidR="000432CA" w:rsidRPr="00A43C98">
        <w:t>”</w:t>
      </w:r>
      <w:r w:rsidR="00106D06" w:rsidRPr="00A43C98">
        <w:t xml:space="preserve">. </w:t>
      </w:r>
      <w:r w:rsidR="000432CA" w:rsidRPr="00A43C98">
        <w:t xml:space="preserve">The Document Recipient </w:t>
      </w:r>
      <w:r w:rsidR="009D7A8E" w:rsidRPr="00A43C98">
        <w:t>that supports</w:t>
      </w:r>
      <w:r w:rsidR="000432CA" w:rsidRPr="00A43C98">
        <w:t xml:space="preserve"> the “Comprehensive Metadata” or the “XDS on FHIR” </w:t>
      </w:r>
      <w:r w:rsidR="00F0752A" w:rsidRPr="00A43C98">
        <w:t>Option</w:t>
      </w:r>
      <w:r w:rsidR="000432CA" w:rsidRPr="00A43C98">
        <w:t xml:space="preserve"> shall validate against column “XDS DS</w:t>
      </w:r>
      <w:r w:rsidR="00106D06" w:rsidRPr="00A43C98">
        <w:t xml:space="preserve">”; otherwise the Document Recipient shall validate against column “XDR MS”. </w:t>
      </w:r>
    </w:p>
    <w:p w14:paraId="38A86899" w14:textId="565A09F4" w:rsidR="00161D0E" w:rsidRPr="00A43C98" w:rsidRDefault="00161D0E" w:rsidP="005F73E8">
      <w:pPr>
        <w:pStyle w:val="BodyText"/>
      </w:pPr>
      <w:r w:rsidRPr="00A43C98">
        <w:t xml:space="preserve">If necessary for processing, the </w:t>
      </w:r>
      <w:r w:rsidR="00B57E58" w:rsidRPr="00A43C98">
        <w:t xml:space="preserve">Document Recipient </w:t>
      </w:r>
      <w:r w:rsidRPr="00A43C98">
        <w:t xml:space="preserve">shall retrieve Resources referenced by </w:t>
      </w:r>
      <w:r w:rsidR="00603758" w:rsidRPr="00A43C98">
        <w:t xml:space="preserve">absolute </w:t>
      </w:r>
      <w:r w:rsidRPr="00A43C98">
        <w:t>URLs in the FHIR Bundle Resource</w:t>
      </w:r>
      <w:r w:rsidR="00B57E58" w:rsidRPr="00A43C98">
        <w:t>.</w:t>
      </w:r>
    </w:p>
    <w:p w14:paraId="5FFA6DBE" w14:textId="70872479" w:rsidR="005F73E8" w:rsidRPr="00A43C98" w:rsidRDefault="00161D0E" w:rsidP="005F73E8">
      <w:pPr>
        <w:pStyle w:val="BodyText"/>
      </w:pPr>
      <w:r w:rsidRPr="00A43C98">
        <w:t>If the Document Recipient encounters any errors or if any validation fails, the Document Recipient shall return an error, as documented in Section 3.65.4.2.2</w:t>
      </w:r>
      <w:r w:rsidR="001A52B1" w:rsidRPr="00A43C98">
        <w:t xml:space="preserve">. </w:t>
      </w:r>
      <w:r w:rsidR="00D65364" w:rsidRPr="00A43C98">
        <w:t xml:space="preserve">If appropriate, </w:t>
      </w:r>
      <w:r w:rsidR="00395715" w:rsidRPr="00A43C98">
        <w:t xml:space="preserve">it shall use </w:t>
      </w:r>
      <w:r w:rsidR="00D65364" w:rsidRPr="00A43C98">
        <w:t xml:space="preserve">error codes from </w:t>
      </w:r>
      <w:r w:rsidR="000C5AD2" w:rsidRPr="00A43C98">
        <w:t xml:space="preserve">ITI </w:t>
      </w:r>
      <w:r w:rsidR="00D65364" w:rsidRPr="00A43C98">
        <w:t>TF-</w:t>
      </w:r>
      <w:r w:rsidR="000C5AD2" w:rsidRPr="00A43C98">
        <w:t>3:</w:t>
      </w:r>
      <w:r w:rsidR="00D65364" w:rsidRPr="00A43C98">
        <w:t xml:space="preserve"> Table </w:t>
      </w:r>
      <w:r w:rsidR="000C5AD2" w:rsidRPr="00A43C98">
        <w:t>4.2.4.1-2.</w:t>
      </w:r>
    </w:p>
    <w:p w14:paraId="15B16560" w14:textId="251C4495" w:rsidR="00AF038B" w:rsidRPr="00A43C98" w:rsidRDefault="00395715" w:rsidP="005F73E8">
      <w:pPr>
        <w:pStyle w:val="BodyText"/>
      </w:pPr>
      <w:r w:rsidRPr="00A43C98">
        <w:t xml:space="preserve">If the Provide Document Bundle Message contains a DocumentReference </w:t>
      </w:r>
      <w:r w:rsidR="005C21CF" w:rsidRPr="00A43C98">
        <w:t xml:space="preserve">Resource </w:t>
      </w:r>
      <w:r w:rsidRPr="00A43C98">
        <w:t xml:space="preserve">with a </w:t>
      </w:r>
      <w:proofErr w:type="spellStart"/>
      <w:r w:rsidRPr="00A43C98">
        <w:rPr>
          <w:rStyle w:val="XMLname"/>
        </w:rPr>
        <w:t>relatesTo</w:t>
      </w:r>
      <w:proofErr w:type="spellEnd"/>
      <w:r w:rsidRPr="00A43C98">
        <w:t xml:space="preserve"> element and the Document Recipient does not support the </w:t>
      </w:r>
      <w:proofErr w:type="spellStart"/>
      <w:r w:rsidR="005C21CF" w:rsidRPr="00A43C98">
        <w:rPr>
          <w:rStyle w:val="XMLname"/>
        </w:rPr>
        <w:t>relatesTo.code</w:t>
      </w:r>
      <w:proofErr w:type="spellEnd"/>
      <w:r w:rsidR="005C21CF" w:rsidRPr="00A43C98">
        <w:t xml:space="preserve"> value, it shall return a warning message, as indicated in </w:t>
      </w:r>
      <w:r w:rsidR="008778FB" w:rsidRPr="00A43C98">
        <w:t>T</w:t>
      </w:r>
      <w:r w:rsidR="005C21CF" w:rsidRPr="00A43C98">
        <w:t xml:space="preserve">able </w:t>
      </w:r>
      <w:r w:rsidR="002B346D" w:rsidRPr="00A43C98">
        <w:t>3.65.4.1.3-1</w:t>
      </w:r>
      <w:r w:rsidR="002817C9" w:rsidRPr="00A43C98">
        <w:t>.</w:t>
      </w:r>
    </w:p>
    <w:p w14:paraId="037E0E2F" w14:textId="5E087312" w:rsidR="005C21CF" w:rsidRPr="00A43C98" w:rsidRDefault="005C21CF" w:rsidP="00AA04DD">
      <w:pPr>
        <w:pStyle w:val="TableTitle"/>
        <w:rPr>
          <w:noProof w:val="0"/>
        </w:rPr>
      </w:pPr>
      <w:r w:rsidRPr="00A43C98">
        <w:rPr>
          <w:noProof w:val="0"/>
        </w:rPr>
        <w:t xml:space="preserve">Table </w:t>
      </w:r>
      <w:r w:rsidR="002B346D" w:rsidRPr="00A43C98">
        <w:rPr>
          <w:noProof w:val="0"/>
        </w:rPr>
        <w:t>3.65.4.1.3-1</w:t>
      </w:r>
      <w:r w:rsidR="00CC70EF" w:rsidRPr="00A43C98">
        <w:rPr>
          <w:noProof w:val="0"/>
        </w:rPr>
        <w:t xml:space="preserve">: Warning message when </w:t>
      </w:r>
      <w:proofErr w:type="spellStart"/>
      <w:r w:rsidR="00CC70EF" w:rsidRPr="00A43C98">
        <w:rPr>
          <w:noProof w:val="0"/>
        </w:rPr>
        <w:t>relatesTo</w:t>
      </w:r>
      <w:proofErr w:type="spellEnd"/>
      <w:r w:rsidR="00CC70EF" w:rsidRPr="00A43C98">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A43C98" w14:paraId="1BCCDFCF" w14:textId="77777777" w:rsidTr="00937E47">
        <w:trPr>
          <w:cantSplit/>
          <w:tblHeader/>
        </w:trPr>
        <w:tc>
          <w:tcPr>
            <w:tcW w:w="3577" w:type="dxa"/>
            <w:shd w:val="clear" w:color="auto" w:fill="D9D9D9" w:themeFill="background1" w:themeFillShade="D9"/>
          </w:tcPr>
          <w:p w14:paraId="5D285A34" w14:textId="17BEFB71" w:rsidR="005C21CF" w:rsidRPr="00A43C98" w:rsidRDefault="005C21CF">
            <w:pPr>
              <w:pStyle w:val="TableEntryHeader"/>
            </w:pPr>
            <w:proofErr w:type="spellStart"/>
            <w:r w:rsidRPr="00A43C98">
              <w:t>relatesTo.code</w:t>
            </w:r>
            <w:proofErr w:type="spellEnd"/>
          </w:p>
        </w:tc>
        <w:tc>
          <w:tcPr>
            <w:tcW w:w="3623" w:type="dxa"/>
            <w:shd w:val="clear" w:color="auto" w:fill="D9D9D9" w:themeFill="background1" w:themeFillShade="D9"/>
          </w:tcPr>
          <w:p w14:paraId="701975E6" w14:textId="47D61397" w:rsidR="005C21CF" w:rsidRPr="00A43C98" w:rsidRDefault="005C21CF">
            <w:pPr>
              <w:pStyle w:val="TableEntryHeader"/>
            </w:pPr>
            <w:r w:rsidRPr="00A43C98">
              <w:t>Warning</w:t>
            </w:r>
          </w:p>
        </w:tc>
      </w:tr>
      <w:tr w:rsidR="005C21CF" w:rsidRPr="00A43C98" w14:paraId="35B427A6" w14:textId="77777777" w:rsidTr="00937E47">
        <w:trPr>
          <w:cantSplit/>
        </w:trPr>
        <w:tc>
          <w:tcPr>
            <w:tcW w:w="3577" w:type="dxa"/>
          </w:tcPr>
          <w:p w14:paraId="1DB2C75E" w14:textId="2FF14C6A" w:rsidR="005C21CF" w:rsidRPr="00A43C98" w:rsidRDefault="005C21CF" w:rsidP="00937E47">
            <w:pPr>
              <w:pStyle w:val="TableEntry"/>
              <w:keepNext/>
            </w:pPr>
            <w:r w:rsidRPr="00A43C98">
              <w:t>replaces</w:t>
            </w:r>
          </w:p>
        </w:tc>
        <w:tc>
          <w:tcPr>
            <w:tcW w:w="3623" w:type="dxa"/>
          </w:tcPr>
          <w:p w14:paraId="6E971958" w14:textId="70078DAD" w:rsidR="005C21CF" w:rsidRPr="00A43C98" w:rsidRDefault="005C21CF" w:rsidP="00937E47">
            <w:pPr>
              <w:pStyle w:val="TableEntry"/>
              <w:keepNext/>
            </w:pPr>
            <w:proofErr w:type="spellStart"/>
            <w:r w:rsidRPr="00A43C98">
              <w:t>PartialReplaceContentNotProcessed</w:t>
            </w:r>
            <w:proofErr w:type="spellEnd"/>
          </w:p>
        </w:tc>
      </w:tr>
      <w:tr w:rsidR="005C21CF" w:rsidRPr="00A43C98" w14:paraId="26D3EF76" w14:textId="77777777" w:rsidTr="00937E47">
        <w:trPr>
          <w:cantSplit/>
        </w:trPr>
        <w:tc>
          <w:tcPr>
            <w:tcW w:w="3577" w:type="dxa"/>
          </w:tcPr>
          <w:p w14:paraId="5B61EDAF" w14:textId="4E8A52BE" w:rsidR="005C21CF" w:rsidRPr="00A43C98" w:rsidRDefault="005C21CF" w:rsidP="00937E47">
            <w:pPr>
              <w:pStyle w:val="TableEntry"/>
              <w:keepNext/>
            </w:pPr>
            <w:r w:rsidRPr="00A43C98">
              <w:t>transforms</w:t>
            </w:r>
          </w:p>
        </w:tc>
        <w:tc>
          <w:tcPr>
            <w:tcW w:w="3623" w:type="dxa"/>
          </w:tcPr>
          <w:p w14:paraId="56E83F5E" w14:textId="718F482C" w:rsidR="005C21CF" w:rsidRPr="00A43C98" w:rsidRDefault="005C21CF" w:rsidP="00937E47">
            <w:pPr>
              <w:pStyle w:val="TableEntry"/>
              <w:keepNext/>
            </w:pPr>
            <w:proofErr w:type="spellStart"/>
            <w:r w:rsidRPr="00A43C98">
              <w:t>PartialTransformContentNotProcessed</w:t>
            </w:r>
            <w:proofErr w:type="spellEnd"/>
          </w:p>
        </w:tc>
      </w:tr>
      <w:tr w:rsidR="005C21CF" w:rsidRPr="00A43C98" w14:paraId="3CF40F98" w14:textId="77777777" w:rsidTr="00937E47">
        <w:trPr>
          <w:cantSplit/>
        </w:trPr>
        <w:tc>
          <w:tcPr>
            <w:tcW w:w="3577" w:type="dxa"/>
          </w:tcPr>
          <w:p w14:paraId="2B965471" w14:textId="2B951706" w:rsidR="005C21CF" w:rsidRPr="00A43C98" w:rsidRDefault="005C21CF" w:rsidP="00937E47">
            <w:pPr>
              <w:pStyle w:val="TableEntry"/>
              <w:keepNext/>
            </w:pPr>
            <w:r w:rsidRPr="00A43C98">
              <w:t>appends</w:t>
            </w:r>
          </w:p>
        </w:tc>
        <w:tc>
          <w:tcPr>
            <w:tcW w:w="3623" w:type="dxa"/>
          </w:tcPr>
          <w:p w14:paraId="41322CF8" w14:textId="20FBD497" w:rsidR="005C21CF" w:rsidRPr="00A43C98" w:rsidRDefault="005C21CF" w:rsidP="00937E47">
            <w:pPr>
              <w:pStyle w:val="TableEntry"/>
              <w:keepNext/>
            </w:pPr>
            <w:proofErr w:type="spellStart"/>
            <w:r w:rsidRPr="00A43C98">
              <w:t>PartialAppendContentNotProcessed</w:t>
            </w:r>
            <w:proofErr w:type="spellEnd"/>
          </w:p>
        </w:tc>
      </w:tr>
    </w:tbl>
    <w:p w14:paraId="3A52C321" w14:textId="77777777" w:rsidR="005C21CF" w:rsidRPr="00A43C98" w:rsidRDefault="005C21CF" w:rsidP="005C21CF">
      <w:pPr>
        <w:pStyle w:val="BodyText"/>
      </w:pPr>
    </w:p>
    <w:p w14:paraId="62D292FC" w14:textId="24B59C2A" w:rsidR="005C21CF" w:rsidRPr="00A43C98" w:rsidRDefault="005C21CF" w:rsidP="005C21CF">
      <w:pPr>
        <w:pStyle w:val="BodyText"/>
      </w:pPr>
      <w:r w:rsidRPr="00A43C98">
        <w:lastRenderedPageBreak/>
        <w:t>If the Provide Document Bundle Message contains a List Resource</w:t>
      </w:r>
      <w:r w:rsidR="00963780" w:rsidRPr="00A43C98">
        <w:t xml:space="preserve"> </w:t>
      </w:r>
      <w:r w:rsidRPr="00A43C98">
        <w:t>and the Document Recipient does not support</w:t>
      </w:r>
      <w:r w:rsidR="00B20978" w:rsidRPr="00A43C98">
        <w:t xml:space="preserve"> the</w:t>
      </w:r>
      <w:r w:rsidRPr="00A43C98">
        <w:t xml:space="preserve"> </w:t>
      </w:r>
      <w:r w:rsidR="002158FB" w:rsidRPr="00A43C98">
        <w:t xml:space="preserve">List Resource (aka, </w:t>
      </w:r>
      <w:r w:rsidRPr="00A43C98">
        <w:t>Folders</w:t>
      </w:r>
      <w:r w:rsidR="002158FB" w:rsidRPr="00A43C98">
        <w:t>)</w:t>
      </w:r>
      <w:r w:rsidRPr="00A43C98">
        <w:t xml:space="preserve">, </w:t>
      </w:r>
      <w:r w:rsidR="00CC70EF" w:rsidRPr="00A43C98">
        <w:t xml:space="preserve">the Document Recipient </w:t>
      </w:r>
      <w:r w:rsidRPr="00A43C98">
        <w:t>shall</w:t>
      </w:r>
      <w:r w:rsidR="005E01B2" w:rsidRPr="00A43C98">
        <w:t xml:space="preserve"> either fail the whole transaction or</w:t>
      </w:r>
      <w:r w:rsidRPr="00A43C98">
        <w:t xml:space="preserve"> </w:t>
      </w:r>
      <w:r w:rsidR="005E01B2" w:rsidRPr="00A43C98">
        <w:t xml:space="preserve">may ignore the </w:t>
      </w:r>
      <w:r w:rsidR="002158FB" w:rsidRPr="00A43C98">
        <w:t>List</w:t>
      </w:r>
      <w:r w:rsidR="005E01B2" w:rsidRPr="00A43C98">
        <w:t xml:space="preserve">, continuing processing of the transaction, and </w:t>
      </w:r>
      <w:r w:rsidRPr="00A43C98">
        <w:t xml:space="preserve">return a </w:t>
      </w:r>
      <w:r w:rsidR="003E59E7">
        <w:t>“</w:t>
      </w:r>
      <w:proofErr w:type="spellStart"/>
      <w:r w:rsidRPr="00A43C98">
        <w:t>PartialFolderContentNotProcessed</w:t>
      </w:r>
      <w:proofErr w:type="spellEnd"/>
      <w:r w:rsidR="003E59E7">
        <w:t>”</w:t>
      </w:r>
      <w:r w:rsidRPr="00A43C98">
        <w:t xml:space="preserve"> warning.</w:t>
      </w:r>
      <w:r w:rsidR="005E01B2" w:rsidRPr="00A43C98">
        <w:t xml:space="preserve"> </w:t>
      </w:r>
    </w:p>
    <w:p w14:paraId="5A000D89" w14:textId="1321D595" w:rsidR="00395715" w:rsidRPr="00A43C98" w:rsidRDefault="00395715" w:rsidP="00AA04DD">
      <w:pPr>
        <w:pStyle w:val="Heading6"/>
        <w:rPr>
          <w:noProof w:val="0"/>
        </w:rPr>
      </w:pPr>
      <w:bookmarkStart w:id="172" w:name="_Hlk480876539"/>
      <w:r w:rsidRPr="00A43C98">
        <w:rPr>
          <w:noProof w:val="0"/>
        </w:rPr>
        <w:t xml:space="preserve">3.65.4.1.3.1 </w:t>
      </w:r>
      <w:r w:rsidR="00106D06" w:rsidRPr="00A43C98">
        <w:rPr>
          <w:noProof w:val="0"/>
        </w:rPr>
        <w:t>XDS on FHIR Option</w:t>
      </w:r>
    </w:p>
    <w:bookmarkEnd w:id="172"/>
    <w:p w14:paraId="58C17AAF" w14:textId="654F253D" w:rsidR="00A849B1" w:rsidRPr="00A43C98" w:rsidRDefault="00106D06" w:rsidP="00684C35">
      <w:pPr>
        <w:pStyle w:val="BodyText"/>
      </w:pPr>
      <w:r w:rsidRPr="00A43C98">
        <w:t>T</w:t>
      </w:r>
      <w:r w:rsidR="005F73E8" w:rsidRPr="00A43C98">
        <w:t>he MHD Document Recipient is grouped with an XDS</w:t>
      </w:r>
      <w:r w:rsidR="002864BC" w:rsidRPr="00A43C98">
        <w:t xml:space="preserve"> Document</w:t>
      </w:r>
      <w:r w:rsidR="005F73E8" w:rsidRPr="00A43C98">
        <w:t xml:space="preserve"> Source</w:t>
      </w:r>
      <w:r w:rsidR="00F53871" w:rsidRPr="00A43C98">
        <w:t xml:space="preserve"> when it supports the “XDS on FHIR” </w:t>
      </w:r>
      <w:r w:rsidR="00F0752A" w:rsidRPr="00A43C98">
        <w:t>Option</w:t>
      </w:r>
      <w:r w:rsidR="00F53871" w:rsidRPr="00A43C98">
        <w:t>. T</w:t>
      </w:r>
      <w:r w:rsidR="005F73E8" w:rsidRPr="00A43C98">
        <w:t xml:space="preserve">he </w:t>
      </w:r>
      <w:r w:rsidR="007F7A62" w:rsidRPr="00A43C98">
        <w:t>Document Recipient shall transform the</w:t>
      </w:r>
      <w:r w:rsidR="005A5D1B" w:rsidRPr="00A43C98">
        <w:t xml:space="preserve"> Bundle content </w:t>
      </w:r>
      <w:r w:rsidR="005F73E8" w:rsidRPr="00A43C98">
        <w:t>into a proper</w:t>
      </w:r>
      <w:r w:rsidR="0060114C" w:rsidRPr="00A43C98">
        <w:t xml:space="preserve"> messa</w:t>
      </w:r>
      <w:r w:rsidR="00603758" w:rsidRPr="00A43C98">
        <w:t>ge for the</w:t>
      </w:r>
      <w:r w:rsidR="005F73E8" w:rsidRPr="00A43C98">
        <w:t xml:space="preserve"> Provide and Register Document Set-b [ITI-41] transaction. The Document Recipient </w:t>
      </w:r>
      <w:r w:rsidR="007F7A62" w:rsidRPr="00A43C98">
        <w:t>shall</w:t>
      </w:r>
      <w:r w:rsidR="005F73E8" w:rsidRPr="00A43C98">
        <w:t xml:space="preserve"> create appropriate metadata </w:t>
      </w:r>
      <w:r w:rsidR="002E2BED" w:rsidRPr="00A43C98">
        <w:t>fr</w:t>
      </w:r>
      <w:r w:rsidR="002B346D" w:rsidRPr="00A43C98">
        <w:t>om</w:t>
      </w:r>
      <w:r w:rsidR="002E2BED" w:rsidRPr="00A43C98">
        <w:t xml:space="preserve"> </w:t>
      </w:r>
      <w:r w:rsidR="00603758" w:rsidRPr="00A43C98">
        <w:t xml:space="preserve">Resources </w:t>
      </w:r>
      <w:r w:rsidR="005F73E8" w:rsidRPr="00A43C98">
        <w:t xml:space="preserve">in the FHIR </w:t>
      </w:r>
      <w:r w:rsidR="00603758" w:rsidRPr="00A43C98">
        <w:t>Bundle Resource</w:t>
      </w:r>
      <w:r w:rsidR="007370B5" w:rsidRPr="00A43C98">
        <w:t>, including SubmissionSet, DocumentEntry, and Associations</w:t>
      </w:r>
      <w:r w:rsidR="005F73E8" w:rsidRPr="00A43C98">
        <w:t xml:space="preserve">. </w:t>
      </w:r>
    </w:p>
    <w:p w14:paraId="14A7304E" w14:textId="5BEE743D" w:rsidR="00887611" w:rsidRPr="00A43C98" w:rsidRDefault="00887611" w:rsidP="00887611">
      <w:pPr>
        <w:pStyle w:val="BodyText"/>
      </w:pPr>
      <w:r w:rsidRPr="00A43C98">
        <w:t xml:space="preserve">If the Provide Document Bundle Message contains a DocumentReference with a </w:t>
      </w:r>
      <w:proofErr w:type="spellStart"/>
      <w:r w:rsidRPr="00A43C98">
        <w:rPr>
          <w:rStyle w:val="XMLname"/>
        </w:rPr>
        <w:t>relatesTo</w:t>
      </w:r>
      <w:proofErr w:type="spellEnd"/>
      <w:r w:rsidRPr="00A43C98">
        <w:t xml:space="preserve"> element that has a code equal to "</w:t>
      </w:r>
      <w:r w:rsidRPr="00A43C98">
        <w:rPr>
          <w:rStyle w:val="XMLname"/>
        </w:rPr>
        <w:t>replaces</w:t>
      </w:r>
      <w:r w:rsidRPr="00A43C98">
        <w:t xml:space="preserve">" (as defined in </w:t>
      </w:r>
      <w:hyperlink r:id="rId37" w:history="1">
        <w:r w:rsidRPr="00A43C98">
          <w:rPr>
            <w:rStyle w:val="Hyperlink"/>
          </w:rPr>
          <w:t>http://hl7.org/fhir/R4/valueset-document-relationship-type.html</w:t>
        </w:r>
      </w:hyperlink>
      <w:r w:rsidRPr="00A43C98">
        <w:t xml:space="preserve">), the XDS Document Source shall include a corresponding </w:t>
      </w:r>
      <w:r w:rsidRPr="00A43C98">
        <w:rPr>
          <w:rStyle w:val="XMLname"/>
        </w:rPr>
        <w:t>RPLC</w:t>
      </w:r>
      <w:r w:rsidRPr="00A43C98">
        <w:t xml:space="preserve"> Association in the Submission Set for the Provide and Register Document Set-b [ITI-41] transaction. </w:t>
      </w:r>
    </w:p>
    <w:p w14:paraId="28547F09" w14:textId="65EE2598" w:rsidR="00887611" w:rsidRPr="00A43C98" w:rsidRDefault="00887611" w:rsidP="00887611">
      <w:pPr>
        <w:pStyle w:val="BodyText"/>
      </w:pPr>
      <w:r w:rsidRPr="00A43C98">
        <w:t xml:space="preserve">If the Provide Document Bundle Message contains a DocumentReference with a </w:t>
      </w:r>
      <w:proofErr w:type="spellStart"/>
      <w:r w:rsidRPr="00A43C98">
        <w:rPr>
          <w:rStyle w:val="XMLname"/>
        </w:rPr>
        <w:t>relatesTo</w:t>
      </w:r>
      <w:proofErr w:type="spellEnd"/>
      <w:r w:rsidRPr="00A43C98">
        <w:t xml:space="preserve"> element that has a code equal to "</w:t>
      </w:r>
      <w:r w:rsidRPr="00A43C98">
        <w:rPr>
          <w:rStyle w:val="XMLname"/>
        </w:rPr>
        <w:t>transforms</w:t>
      </w:r>
      <w:r w:rsidRPr="00A43C98">
        <w:t xml:space="preserve">", the XDS Document Source shall include a corresponding </w:t>
      </w:r>
      <w:r w:rsidRPr="00A43C98">
        <w:rPr>
          <w:rStyle w:val="XMLname"/>
        </w:rPr>
        <w:t>XFRM</w:t>
      </w:r>
      <w:r w:rsidRPr="00A43C98">
        <w:t xml:space="preserve"> Association in the Submission Set for the Provide and Register Document Set-b [ITI-41] transaction. </w:t>
      </w:r>
    </w:p>
    <w:p w14:paraId="2D2835AE" w14:textId="41E586DC" w:rsidR="00684C35" w:rsidRPr="00A43C98" w:rsidRDefault="0060114C" w:rsidP="00684C35">
      <w:pPr>
        <w:pStyle w:val="BodyText"/>
      </w:pPr>
      <w:r w:rsidRPr="00A43C98">
        <w:t xml:space="preserve">If </w:t>
      </w:r>
      <w:r w:rsidR="00D65364" w:rsidRPr="00A43C98">
        <w:t xml:space="preserve">the Provide Document Bundle Message contains </w:t>
      </w:r>
      <w:r w:rsidR="00B5763D" w:rsidRPr="00A43C98">
        <w:t>a</w:t>
      </w:r>
      <w:r w:rsidR="00A646D9" w:rsidRPr="00A43C98">
        <w:t xml:space="preserve"> </w:t>
      </w:r>
      <w:r w:rsidR="00684C35" w:rsidRPr="00A43C98">
        <w:t xml:space="preserve">DocumentReference with a </w:t>
      </w:r>
      <w:proofErr w:type="spellStart"/>
      <w:r w:rsidR="00684C35" w:rsidRPr="00A43C98">
        <w:rPr>
          <w:rFonts w:ascii="Courier New" w:hAnsi="Courier New" w:cs="Courier New"/>
          <w:sz w:val="20"/>
        </w:rPr>
        <w:t>relatesTo</w:t>
      </w:r>
      <w:proofErr w:type="spellEnd"/>
      <w:r w:rsidR="00684C35" w:rsidRPr="00A43C98">
        <w:t xml:space="preserve"> </w:t>
      </w:r>
      <w:r w:rsidR="00395715" w:rsidRPr="00A43C98">
        <w:t xml:space="preserve">element </w:t>
      </w:r>
      <w:r w:rsidR="00D65364" w:rsidRPr="00A43C98">
        <w:t>that has</w:t>
      </w:r>
      <w:r w:rsidR="005C21CF" w:rsidRPr="00A43C98">
        <w:t xml:space="preserve"> </w:t>
      </w:r>
      <w:r w:rsidR="00125175" w:rsidRPr="00A43C98">
        <w:t xml:space="preserve">a </w:t>
      </w:r>
      <w:r w:rsidR="00D65364" w:rsidRPr="00A43C98">
        <w:t xml:space="preserve">code equal to </w:t>
      </w:r>
      <w:r w:rsidRPr="00A43C98">
        <w:t>"</w:t>
      </w:r>
      <w:r w:rsidRPr="00A43C98">
        <w:rPr>
          <w:rStyle w:val="XMLname"/>
        </w:rPr>
        <w:t>appends</w:t>
      </w:r>
      <w:r w:rsidRPr="00A43C98">
        <w:t>"</w:t>
      </w:r>
      <w:r w:rsidR="00F353D6" w:rsidRPr="00A43C98">
        <w:t xml:space="preserve">, </w:t>
      </w:r>
      <w:r w:rsidRPr="00A43C98">
        <w:t xml:space="preserve">the XDS Document Source </w:t>
      </w:r>
      <w:r w:rsidR="00684C35" w:rsidRPr="00A43C98">
        <w:t xml:space="preserve">shall </w:t>
      </w:r>
      <w:r w:rsidR="00D65364" w:rsidRPr="00A43C98">
        <w:t xml:space="preserve">include a corresponding </w:t>
      </w:r>
      <w:r w:rsidRPr="00A43C98">
        <w:rPr>
          <w:rStyle w:val="XMLname"/>
        </w:rPr>
        <w:t>APND</w:t>
      </w:r>
      <w:r w:rsidRPr="00A43C98">
        <w:t xml:space="preserve"> </w:t>
      </w:r>
      <w:r w:rsidR="00D65364" w:rsidRPr="00A43C98">
        <w:t xml:space="preserve">Association in the </w:t>
      </w:r>
      <w:r w:rsidR="00907336" w:rsidRPr="00A43C98">
        <w:t xml:space="preserve">Submission Set </w:t>
      </w:r>
      <w:r w:rsidR="00D65364" w:rsidRPr="00A43C98">
        <w:t xml:space="preserve">for the Provide </w:t>
      </w:r>
      <w:r w:rsidR="002817C9" w:rsidRPr="00A43C98">
        <w:t>a</w:t>
      </w:r>
      <w:r w:rsidR="00D65364" w:rsidRPr="00A43C98">
        <w:t>nd Register Document Set-b [ITI-41] transaction.</w:t>
      </w:r>
    </w:p>
    <w:p w14:paraId="1C3901A0" w14:textId="642C8F00" w:rsidR="00DE5000" w:rsidRPr="00A43C98" w:rsidRDefault="009A34BA" w:rsidP="005F73E8">
      <w:pPr>
        <w:pStyle w:val="BodyText"/>
      </w:pPr>
      <w:r w:rsidRPr="00A43C98">
        <w:t>T</w:t>
      </w:r>
      <w:r w:rsidR="00603758" w:rsidRPr="00A43C98">
        <w:t xml:space="preserve">he Document Recipient shall map </w:t>
      </w:r>
      <w:r w:rsidR="00DE5000" w:rsidRPr="00A43C98">
        <w:t xml:space="preserve">List </w:t>
      </w:r>
      <w:r w:rsidR="00D65364" w:rsidRPr="00A43C98">
        <w:t xml:space="preserve">Resources in the Bundle Resource </w:t>
      </w:r>
      <w:r w:rsidR="00050E6F" w:rsidRPr="00A43C98">
        <w:t>to XDS Folders</w:t>
      </w:r>
      <w:r w:rsidR="00D65364" w:rsidRPr="00A43C98">
        <w:t>, as specified in</w:t>
      </w:r>
      <w:r w:rsidR="00050E6F" w:rsidRPr="00A43C98">
        <w:t xml:space="preserve"> </w:t>
      </w:r>
      <w:r w:rsidR="00B71B39" w:rsidRPr="00A43C98">
        <w:t>ITI TF-3:</w:t>
      </w:r>
      <w:r w:rsidR="001533E7" w:rsidRPr="00A43C98">
        <w:t xml:space="preserve"> Table </w:t>
      </w:r>
      <w:r w:rsidR="003C2045" w:rsidRPr="00A43C98">
        <w:t>4.5</w:t>
      </w:r>
      <w:r w:rsidR="001533E7" w:rsidRPr="00A43C98">
        <w:t>.1.1-1</w:t>
      </w:r>
      <w:r w:rsidR="00B71B39" w:rsidRPr="00A43C98">
        <w:t>.</w:t>
      </w:r>
    </w:p>
    <w:p w14:paraId="3463D3F3" w14:textId="37B105DC" w:rsidR="007F7A62" w:rsidRPr="00A43C98" w:rsidRDefault="005F73E8" w:rsidP="005F73E8">
      <w:pPr>
        <w:pStyle w:val="BodyText"/>
      </w:pPr>
      <w:r w:rsidRPr="00A43C98">
        <w:t xml:space="preserve">Some </w:t>
      </w:r>
      <w:r w:rsidR="00CE74AD" w:rsidRPr="00A43C98">
        <w:t xml:space="preserve">FHIR </w:t>
      </w:r>
      <w:r w:rsidR="0060114C" w:rsidRPr="00A43C98">
        <w:t xml:space="preserve">elements </w:t>
      </w:r>
      <w:r w:rsidR="005554F1" w:rsidRPr="00A43C98">
        <w:t xml:space="preserve">do not translate </w:t>
      </w:r>
      <w:r w:rsidR="00CE74AD" w:rsidRPr="00A43C98">
        <w:t>to XDS concepts</w:t>
      </w:r>
      <w:r w:rsidRPr="00A43C98">
        <w:t xml:space="preserve">; </w:t>
      </w:r>
      <w:r w:rsidR="0089011E" w:rsidRPr="00A43C98">
        <w:t xml:space="preserve">the handling of </w:t>
      </w:r>
      <w:r w:rsidRPr="00A43C98">
        <w:t xml:space="preserve">these </w:t>
      </w:r>
      <w:r w:rsidR="00B71C98" w:rsidRPr="00A43C98">
        <w:t xml:space="preserve">elements </w:t>
      </w:r>
      <w:r w:rsidR="0089011E" w:rsidRPr="00A43C98">
        <w:t xml:space="preserve">is </w:t>
      </w:r>
      <w:r w:rsidRPr="00A43C98">
        <w:t xml:space="preserve">left to the implementer of the Document Recipient. </w:t>
      </w:r>
    </w:p>
    <w:p w14:paraId="1D3A9B0C" w14:textId="1D7372A7" w:rsidR="00983C8A" w:rsidRPr="00A43C98" w:rsidRDefault="00983C8A" w:rsidP="005F73E8">
      <w:pPr>
        <w:pStyle w:val="BodyText"/>
      </w:pPr>
      <w:r w:rsidRPr="00A43C98">
        <w:t>Upon successful conversion of the FHIR Bundle to XDS</w:t>
      </w:r>
      <w:r w:rsidR="00AC743F" w:rsidRPr="00A43C98">
        <w:t xml:space="preserve"> Document Sharing </w:t>
      </w:r>
      <w:r w:rsidRPr="00A43C98">
        <w:t>metadata, the grouped Document Source shall execute the Provide and Register Document Set-b [ITI-41] transaction</w:t>
      </w:r>
      <w:r w:rsidR="008B4F0A" w:rsidRPr="00A43C98">
        <w:t xml:space="preserve">. </w:t>
      </w:r>
      <w:r w:rsidRPr="00A43C98">
        <w:t>The transaction result</w:t>
      </w:r>
      <w:r w:rsidR="007603FC" w:rsidRPr="00A43C98">
        <w:t>,</w:t>
      </w:r>
      <w:r w:rsidRPr="00A43C98">
        <w:t xml:space="preserve"> and any error or warning messages, shall be reported to the MHD Document Source</w:t>
      </w:r>
      <w:r w:rsidR="008B4F0A" w:rsidRPr="00A43C98">
        <w:t xml:space="preserve">. </w:t>
      </w:r>
      <w:r w:rsidRPr="00A43C98">
        <w:t xml:space="preserve">The Document Recipient is responsible for translating the XDS response to the appropriate HTTP Status Code and FHIR OperationOutcome Resource in the </w:t>
      </w:r>
      <w:r w:rsidR="0036276C" w:rsidRPr="00A43C98">
        <w:t>Provide Document Bundle Response</w:t>
      </w:r>
      <w:r w:rsidRPr="00A43C98">
        <w:t xml:space="preserve"> Message.</w:t>
      </w:r>
    </w:p>
    <w:p w14:paraId="2E35BAC9" w14:textId="6B983417" w:rsidR="005F73E8" w:rsidRPr="00A43C98" w:rsidRDefault="005F73E8" w:rsidP="003C1EFB">
      <w:pPr>
        <w:pStyle w:val="Heading4"/>
        <w:numPr>
          <w:ilvl w:val="0"/>
          <w:numId w:val="0"/>
        </w:numPr>
        <w:rPr>
          <w:noProof w:val="0"/>
        </w:rPr>
      </w:pPr>
      <w:bookmarkStart w:id="173" w:name="_Toc2340444"/>
      <w:r w:rsidRPr="00A43C98">
        <w:rPr>
          <w:noProof w:val="0"/>
        </w:rPr>
        <w:t xml:space="preserve">3.65.4.2 </w:t>
      </w:r>
      <w:r w:rsidR="0036276C" w:rsidRPr="00A43C98">
        <w:rPr>
          <w:noProof w:val="0"/>
        </w:rPr>
        <w:t>Provide Document Bundle Response</w:t>
      </w:r>
      <w:r w:rsidRPr="00A43C98">
        <w:rPr>
          <w:noProof w:val="0"/>
        </w:rPr>
        <w:t xml:space="preserve"> Message</w:t>
      </w:r>
      <w:bookmarkEnd w:id="173"/>
    </w:p>
    <w:p w14:paraId="5E4B6D56" w14:textId="33FBA4B3" w:rsidR="005F73E8" w:rsidRPr="00A43C98" w:rsidRDefault="005F73E8" w:rsidP="005F73E8">
      <w:r w:rsidRPr="00A43C98">
        <w:t>The Document Recipient returns a HTTP Status code appropriate to the processing</w:t>
      </w:r>
      <w:r w:rsidR="00125175" w:rsidRPr="00A43C98">
        <w:t xml:space="preserve"> outcome</w:t>
      </w:r>
      <w:r w:rsidRPr="00A43C98">
        <w:t xml:space="preserve">, conforming to the </w:t>
      </w:r>
      <w:r w:rsidR="001F68D9" w:rsidRPr="00A43C98">
        <w:t xml:space="preserve">transaction specification </w:t>
      </w:r>
      <w:r w:rsidRPr="00A43C98">
        <w:t xml:space="preserve">requirements </w:t>
      </w:r>
      <w:r w:rsidR="001F68D9" w:rsidRPr="00A43C98">
        <w:t xml:space="preserve">as specified </w:t>
      </w:r>
      <w:r w:rsidRPr="00A43C98">
        <w:t>in</w:t>
      </w:r>
      <w:r w:rsidR="000953A7" w:rsidRPr="00A43C98">
        <w:t xml:space="preserve"> </w:t>
      </w:r>
      <w:hyperlink r:id="rId38" w:anchor="transaction" w:history="1">
        <w:r w:rsidR="00C81FA6" w:rsidRPr="00A43C98">
          <w:rPr>
            <w:rStyle w:val="Hyperlink"/>
          </w:rPr>
          <w:t>http://hl7.org/fhir/R4/http.html#transaction</w:t>
        </w:r>
      </w:hyperlink>
      <w:r w:rsidR="00705DCF" w:rsidRPr="00A43C98">
        <w:rPr>
          <w:rStyle w:val="Hyperlink"/>
        </w:rPr>
        <w:t xml:space="preserve"> </w:t>
      </w:r>
    </w:p>
    <w:p w14:paraId="0EAE5E8D" w14:textId="77777777" w:rsidR="005F73E8" w:rsidRPr="00A43C98" w:rsidRDefault="005F73E8" w:rsidP="005F73E8">
      <w:pPr>
        <w:pStyle w:val="Heading5"/>
        <w:numPr>
          <w:ilvl w:val="0"/>
          <w:numId w:val="0"/>
        </w:numPr>
        <w:rPr>
          <w:noProof w:val="0"/>
        </w:rPr>
      </w:pPr>
      <w:bookmarkStart w:id="174" w:name="_Toc2340445"/>
      <w:r w:rsidRPr="00A43C98">
        <w:rPr>
          <w:noProof w:val="0"/>
        </w:rPr>
        <w:lastRenderedPageBreak/>
        <w:t>3.65.4.2.1 Trigger Events</w:t>
      </w:r>
      <w:bookmarkEnd w:id="174"/>
    </w:p>
    <w:p w14:paraId="526E06B0" w14:textId="032C3D76" w:rsidR="005F73E8" w:rsidRPr="00A43C98" w:rsidRDefault="005F73E8" w:rsidP="00937E47">
      <w:pPr>
        <w:pStyle w:val="BodyText"/>
      </w:pPr>
      <w:r w:rsidRPr="00EA54D1">
        <w:t xml:space="preserve">This message shall be sent </w:t>
      </w:r>
      <w:r w:rsidR="007370B5" w:rsidRPr="00EA54D1">
        <w:t xml:space="preserve">when a success or error condition needs to be communicated. Success is only indicated </w:t>
      </w:r>
      <w:r w:rsidRPr="00EA54D1">
        <w:t>once the document</w:t>
      </w:r>
      <w:r w:rsidR="001F68D9" w:rsidRPr="00EA54D1">
        <w:t>(s)</w:t>
      </w:r>
      <w:r w:rsidRPr="00EA54D1">
        <w:t xml:space="preserve"> is</w:t>
      </w:r>
      <w:r w:rsidR="001F68D9" w:rsidRPr="00EA54D1">
        <w:t>/are</w:t>
      </w:r>
      <w:r w:rsidRPr="00EA54D1">
        <w:t xml:space="preserve"> received and completely processed</w:t>
      </w:r>
      <w:r w:rsidR="00106D06" w:rsidRPr="00EA54D1">
        <w:t xml:space="preserve"> and persisted as appropriate to the Document Recipient Actor configuration</w:t>
      </w:r>
      <w:r w:rsidRPr="00EA54D1">
        <w:t>.</w:t>
      </w:r>
      <w:r w:rsidRPr="00A43C98">
        <w:t xml:space="preserve"> </w:t>
      </w:r>
    </w:p>
    <w:p w14:paraId="62036201" w14:textId="77777777" w:rsidR="005F73E8" w:rsidRPr="00A43C98" w:rsidRDefault="005F73E8" w:rsidP="005F73E8">
      <w:pPr>
        <w:pStyle w:val="Heading5"/>
        <w:numPr>
          <w:ilvl w:val="0"/>
          <w:numId w:val="0"/>
        </w:numPr>
        <w:rPr>
          <w:noProof w:val="0"/>
        </w:rPr>
      </w:pPr>
      <w:bookmarkStart w:id="175" w:name="_Toc2340446"/>
      <w:r w:rsidRPr="00A43C98">
        <w:rPr>
          <w:noProof w:val="0"/>
        </w:rPr>
        <w:t>3.65.4.2.2 Message Semantics</w:t>
      </w:r>
      <w:bookmarkEnd w:id="175"/>
    </w:p>
    <w:p w14:paraId="46D2D97C" w14:textId="5BA0F020" w:rsidR="00B015D7" w:rsidRPr="00A43C98" w:rsidRDefault="00966713" w:rsidP="00AE17E0">
      <w:pPr>
        <w:pStyle w:val="BodyText"/>
      </w:pPr>
      <w:r w:rsidRPr="00A43C98">
        <w:t>T</w:t>
      </w:r>
      <w:r w:rsidR="00590047" w:rsidRPr="00A43C98">
        <w:t xml:space="preserve">o </w:t>
      </w:r>
      <w:r w:rsidR="00A23AB1" w:rsidRPr="00A43C98">
        <w:t>enable</w:t>
      </w:r>
      <w:r w:rsidR="00590047" w:rsidRPr="00A43C98">
        <w:t xml:space="preserve"> the Document Source to know the outcome of processing the transaction, and the identities assigned to the resources by the Document Recipient, the Document Recipient </w:t>
      </w:r>
      <w:r w:rsidRPr="00A43C98">
        <w:t>shall</w:t>
      </w:r>
      <w:r w:rsidR="00590047" w:rsidRPr="00A43C98">
        <w:t xml:space="preserve"> return a Bundle, with </w:t>
      </w:r>
      <w:r w:rsidR="00590047" w:rsidRPr="00A43C98">
        <w:rPr>
          <w:rFonts w:ascii="Courier New" w:hAnsi="Courier New" w:cs="Courier New"/>
          <w:sz w:val="20"/>
        </w:rPr>
        <w:t>type</w:t>
      </w:r>
      <w:r w:rsidR="00590047" w:rsidRPr="00A43C98">
        <w:t xml:space="preserve"> set to </w:t>
      </w:r>
      <w:r w:rsidR="00590047" w:rsidRPr="00A43C98">
        <w:rPr>
          <w:rStyle w:val="XMLname"/>
        </w:rPr>
        <w:t>transaction-response</w:t>
      </w:r>
      <w:r w:rsidR="00590047" w:rsidRPr="00A43C98">
        <w:t>, that contains one entry for each entry in the request, in the same order</w:t>
      </w:r>
      <w:r w:rsidR="007370B5" w:rsidRPr="00A43C98">
        <w:t xml:space="preserve"> as received</w:t>
      </w:r>
      <w:r w:rsidR="00590047" w:rsidRPr="00A43C98">
        <w:t xml:space="preserve">, with the </w:t>
      </w:r>
      <w:proofErr w:type="spellStart"/>
      <w:r w:rsidR="00CC70EF" w:rsidRPr="00A43C98">
        <w:rPr>
          <w:rFonts w:ascii="Courier New" w:hAnsi="Courier New" w:cs="Courier New"/>
          <w:sz w:val="20"/>
        </w:rPr>
        <w:t>Bundle.entry.response</w:t>
      </w:r>
      <w:bookmarkStart w:id="176" w:name="_GoBack"/>
      <w:bookmarkEnd w:id="176"/>
      <w:proofErr w:type="spellEnd"/>
      <w:del w:id="177" w:author="John Moehrke" w:date="2020-05-22T10:01:00Z">
        <w:r w:rsidR="00CC70EF" w:rsidRPr="00A43C98" w:rsidDel="00CB75D8">
          <w:rPr>
            <w:rFonts w:ascii="Courier New" w:hAnsi="Courier New" w:cs="Courier New"/>
            <w:sz w:val="20"/>
          </w:rPr>
          <w:delText>.</w:delText>
        </w:r>
        <w:r w:rsidR="00590047" w:rsidRPr="00A43C98" w:rsidDel="00CB75D8">
          <w:rPr>
            <w:rFonts w:ascii="Courier New" w:hAnsi="Courier New" w:cs="Courier New"/>
            <w:sz w:val="20"/>
          </w:rPr>
          <w:delText>outcome</w:delText>
        </w:r>
      </w:del>
      <w:r w:rsidR="00590047" w:rsidRPr="00A43C98">
        <w:t xml:space="preserve"> </w:t>
      </w:r>
      <w:r w:rsidR="00CC70EF" w:rsidRPr="00A43C98">
        <w:t>indicating the results of processing the entry</w:t>
      </w:r>
      <w:del w:id="178" w:author="John Moehrke" w:date="2020-05-22T09:59:00Z">
        <w:r w:rsidR="00CC70EF" w:rsidRPr="00A43C98" w:rsidDel="00CB75D8">
          <w:delText xml:space="preserve"> (such as a PartialFolderContentNotProcessed warning)</w:delText>
        </w:r>
      </w:del>
      <w:r w:rsidR="00CC70EF" w:rsidRPr="00A43C98">
        <w:t>.</w:t>
      </w:r>
      <w:r w:rsidR="00590047" w:rsidRPr="00A43C98">
        <w:t xml:space="preserve"> </w:t>
      </w:r>
      <w:ins w:id="179" w:author="John Moehrke" w:date="2020-05-22T09:59:00Z">
        <w:r w:rsidR="00CB75D8">
          <w:t xml:space="preserve">Warnings, such as </w:t>
        </w:r>
        <w:proofErr w:type="spellStart"/>
        <w:r w:rsidR="00CB75D8">
          <w:t>PartialFolderContentNotProcessed</w:t>
        </w:r>
        <w:proofErr w:type="spellEnd"/>
        <w:r w:rsidR="00CB75D8">
          <w:t>, shall be reported in</w:t>
        </w:r>
      </w:ins>
      <w:ins w:id="180" w:author="John Moehrke" w:date="2020-05-22T10:00:00Z">
        <w:r w:rsidR="00CB75D8">
          <w:t xml:space="preserve"> </w:t>
        </w:r>
        <w:proofErr w:type="spellStart"/>
        <w:proofErr w:type="gramStart"/>
        <w:r w:rsidR="00CB75D8" w:rsidRPr="00A43C98">
          <w:rPr>
            <w:rFonts w:ascii="Courier New" w:hAnsi="Courier New" w:cs="Courier New"/>
            <w:sz w:val="20"/>
          </w:rPr>
          <w:t>Bundle.entry.response</w:t>
        </w:r>
        <w:proofErr w:type="gramEnd"/>
        <w:r w:rsidR="00CB75D8" w:rsidRPr="00A43C98">
          <w:rPr>
            <w:rFonts w:ascii="Courier New" w:hAnsi="Courier New" w:cs="Courier New"/>
            <w:sz w:val="20"/>
          </w:rPr>
          <w:t>.outcome</w:t>
        </w:r>
        <w:proofErr w:type="spellEnd"/>
        <w:r w:rsidR="00CB75D8">
          <w:t xml:space="preserve">. </w:t>
        </w:r>
      </w:ins>
      <w:r w:rsidRPr="00A43C98">
        <w:t xml:space="preserve">The </w:t>
      </w:r>
      <w:r w:rsidR="00590047" w:rsidRPr="00A43C98">
        <w:t xml:space="preserve">Document Recipient shall comply with FHIR </w:t>
      </w:r>
      <w:hyperlink r:id="rId39" w:anchor="transaction-response" w:history="1">
        <w:r w:rsidR="00C81FA6" w:rsidRPr="00A43C98">
          <w:rPr>
            <w:rStyle w:val="Hyperlink"/>
          </w:rPr>
          <w:t>http://hl7.org/fhir/R4/bundle.html#transaction-response</w:t>
        </w:r>
      </w:hyperlink>
      <w:r w:rsidR="00590047" w:rsidRPr="00A43C98">
        <w:t xml:space="preserve"> and</w:t>
      </w:r>
      <w:r w:rsidR="00934775" w:rsidRPr="00A43C98">
        <w:t xml:space="preserve"> </w:t>
      </w:r>
      <w:hyperlink r:id="rId40" w:anchor="transaction-response" w:history="1">
        <w:r w:rsidR="00C81FA6" w:rsidRPr="00A43C98">
          <w:rPr>
            <w:rStyle w:val="Hyperlink"/>
          </w:rPr>
          <w:t>http://hl7.org/fhir/R4/http.html#transaction-response</w:t>
        </w:r>
      </w:hyperlink>
      <w:r w:rsidR="008B4F0A" w:rsidRPr="00A43C98">
        <w:t xml:space="preserve">. </w:t>
      </w:r>
    </w:p>
    <w:p w14:paraId="58A257D2" w14:textId="333BF251" w:rsidR="00590047" w:rsidRPr="00A43C98" w:rsidRDefault="00B015D7" w:rsidP="00AE17E0">
      <w:pPr>
        <w:pStyle w:val="BodyText"/>
      </w:pPr>
      <w:r w:rsidRPr="00A43C98">
        <w:t xml:space="preserve">To indicate success the overall http </w:t>
      </w:r>
      <w:r w:rsidRPr="00A43C98">
        <w:rPr>
          <w:rStyle w:val="XMLname"/>
        </w:rPr>
        <w:t>200</w:t>
      </w:r>
      <w:r w:rsidRPr="00A43C98">
        <w:t xml:space="preserve"> response is used. </w:t>
      </w:r>
      <w:r w:rsidR="006978F7" w:rsidRPr="00A43C98">
        <w:t xml:space="preserve">The </w:t>
      </w:r>
      <w:proofErr w:type="spellStart"/>
      <w:r w:rsidRPr="00A43C98">
        <w:rPr>
          <w:rStyle w:val="XMLname"/>
        </w:rPr>
        <w:t>Bundle.entry.response.status</w:t>
      </w:r>
      <w:proofErr w:type="spellEnd"/>
      <w:r w:rsidRPr="00A43C98">
        <w:t xml:space="preserve"> shall be </w:t>
      </w:r>
      <w:r w:rsidRPr="00A43C98">
        <w:rPr>
          <w:rStyle w:val="XMLname"/>
        </w:rPr>
        <w:t>“201”</w:t>
      </w:r>
      <w:r w:rsidRPr="00A43C98">
        <w:t xml:space="preserve"> to indicate the Resource has been created; the </w:t>
      </w:r>
      <w:r w:rsidR="006978F7" w:rsidRPr="00A43C98">
        <w:rPr>
          <w:rStyle w:val="XMLname"/>
        </w:rPr>
        <w:t>.location</w:t>
      </w:r>
      <w:r w:rsidR="006978F7" w:rsidRPr="00A43C98">
        <w:t xml:space="preserve"> element shall be populated, and the </w:t>
      </w:r>
      <w:r w:rsidR="006978F7" w:rsidRPr="00A43C98">
        <w:rPr>
          <w:rStyle w:val="XMLname"/>
        </w:rPr>
        <w:t>.</w:t>
      </w:r>
      <w:proofErr w:type="spellStart"/>
      <w:r w:rsidR="006978F7" w:rsidRPr="00A43C98">
        <w:rPr>
          <w:rStyle w:val="XMLname"/>
        </w:rPr>
        <w:t>etag</w:t>
      </w:r>
      <w:proofErr w:type="spellEnd"/>
      <w:r w:rsidR="006978F7" w:rsidRPr="00A43C98">
        <w:t xml:space="preserve"> element may be populated when the Document Recipient supports FHIR resource versioning.</w:t>
      </w:r>
    </w:p>
    <w:p w14:paraId="02F91F9C" w14:textId="2E930137" w:rsidR="005F73E8" w:rsidRPr="00A43C98" w:rsidRDefault="005F73E8" w:rsidP="005F73E8">
      <w:pPr>
        <w:pStyle w:val="Heading5"/>
        <w:numPr>
          <w:ilvl w:val="0"/>
          <w:numId w:val="0"/>
        </w:numPr>
        <w:rPr>
          <w:noProof w:val="0"/>
        </w:rPr>
      </w:pPr>
      <w:bookmarkStart w:id="181" w:name="_Toc2340447"/>
      <w:r w:rsidRPr="00A43C98">
        <w:rPr>
          <w:noProof w:val="0"/>
        </w:rPr>
        <w:t>3.65.4.2.3 Expected Actions</w:t>
      </w:r>
      <w:bookmarkEnd w:id="181"/>
    </w:p>
    <w:p w14:paraId="6114A221" w14:textId="3AB43982" w:rsidR="00222C15" w:rsidRPr="00A43C98" w:rsidRDefault="00222C15" w:rsidP="00B0038A">
      <w:pPr>
        <w:pStyle w:val="BodyText"/>
      </w:pPr>
      <w:r w:rsidRPr="00A43C98">
        <w:t xml:space="preserve">If the Document Recipient returns an HTTP redirect response (HTTP status codes 301, 302, 303, or 307), the Document Source shall follow </w:t>
      </w:r>
      <w:r w:rsidR="004D575E" w:rsidRPr="00A43C98">
        <w:t>the redirect</w:t>
      </w:r>
      <w:r w:rsidRPr="00A43C98">
        <w:t xml:space="preserve">, </w:t>
      </w:r>
      <w:r w:rsidR="004D575E" w:rsidRPr="00A43C98">
        <w:t xml:space="preserve">but </w:t>
      </w:r>
      <w:r w:rsidRPr="00A43C98">
        <w:t>may stop processing if i</w:t>
      </w:r>
      <w:r w:rsidR="00DE2E39" w:rsidRPr="00A43C98">
        <w:t>t</w:t>
      </w:r>
      <w:r w:rsidRPr="00A43C98">
        <w:t xml:space="preserve"> detects a loop</w:t>
      </w:r>
      <w:r w:rsidR="009F0AB9" w:rsidRPr="00A43C98">
        <w:t>.</w:t>
      </w:r>
      <w:r w:rsidR="00DE2E39" w:rsidRPr="00A43C98">
        <w:t xml:space="preserve"> See </w:t>
      </w:r>
      <w:hyperlink r:id="rId41" w:anchor="section-6.4" w:history="1">
        <w:r w:rsidR="00DE2E39" w:rsidRPr="00A43C98">
          <w:rPr>
            <w:rStyle w:val="Hyperlink"/>
          </w:rPr>
          <w:t>RFC7231 Section 6.4 Redirection 3xx</w:t>
        </w:r>
      </w:hyperlink>
      <w:r w:rsidRPr="00A43C98">
        <w:t>.</w:t>
      </w:r>
    </w:p>
    <w:p w14:paraId="2A3E5ABF" w14:textId="0C1B897E" w:rsidR="005F73E8" w:rsidRPr="00A43C98" w:rsidRDefault="005F73E8" w:rsidP="00B0038A">
      <w:pPr>
        <w:pStyle w:val="BodyText"/>
      </w:pPr>
      <w:r w:rsidRPr="00A43C98">
        <w:t>The Document Source processes the results according to application-defined rules.</w:t>
      </w:r>
      <w:r w:rsidR="00447F9D" w:rsidRPr="00A43C98">
        <w:tab/>
      </w:r>
    </w:p>
    <w:p w14:paraId="3C5CF640" w14:textId="6FA018BB" w:rsidR="000C5AD2" w:rsidRPr="00A43C98" w:rsidRDefault="000C5AD2" w:rsidP="00D30E8E">
      <w:pPr>
        <w:pStyle w:val="Heading4"/>
        <w:numPr>
          <w:ilvl w:val="0"/>
          <w:numId w:val="0"/>
        </w:numPr>
        <w:ind w:left="864" w:hanging="864"/>
        <w:rPr>
          <w:noProof w:val="0"/>
        </w:rPr>
      </w:pPr>
      <w:bookmarkStart w:id="182" w:name="_Toc2340448"/>
      <w:r w:rsidRPr="00A43C98">
        <w:rPr>
          <w:noProof w:val="0"/>
        </w:rPr>
        <w:t xml:space="preserve">3.65.4.3 </w:t>
      </w:r>
      <w:r w:rsidR="00A344E9" w:rsidRPr="00A43C98">
        <w:rPr>
          <w:noProof w:val="0"/>
        </w:rPr>
        <w:t xml:space="preserve">CapabilityStatement </w:t>
      </w:r>
      <w:r w:rsidRPr="00A43C98">
        <w:rPr>
          <w:noProof w:val="0"/>
        </w:rPr>
        <w:t>Resource</w:t>
      </w:r>
      <w:bookmarkEnd w:id="182"/>
    </w:p>
    <w:p w14:paraId="555FCD11" w14:textId="7AB91656" w:rsidR="000C5AD2" w:rsidRPr="00A43C98" w:rsidRDefault="000C5AD2" w:rsidP="000C5AD2">
      <w:pPr>
        <w:pStyle w:val="BodyText"/>
      </w:pPr>
      <w:r w:rsidRPr="00A43C98">
        <w:t xml:space="preserve">Document Recipient implementing </w:t>
      </w:r>
      <w:r w:rsidR="00222C15" w:rsidRPr="00A43C98">
        <w:t xml:space="preserve">this transaction </w:t>
      </w:r>
      <w:r w:rsidR="005E01B2" w:rsidRPr="00A43C98">
        <w:t xml:space="preserve">shall </w:t>
      </w:r>
      <w:r w:rsidRPr="00A43C98">
        <w:t xml:space="preserve">provide a </w:t>
      </w:r>
      <w:bookmarkStart w:id="183" w:name="_Hlk480882209"/>
      <w:r w:rsidR="00A344E9" w:rsidRPr="00A43C98">
        <w:t xml:space="preserve">CapabilityStatement </w:t>
      </w:r>
      <w:bookmarkEnd w:id="183"/>
      <w:r w:rsidRPr="00A43C98">
        <w:t>Resource as described in ITI TF-2x: Appendix Z.</w:t>
      </w:r>
      <w:r w:rsidR="00422299" w:rsidRPr="00A43C98">
        <w:t>3</w:t>
      </w:r>
      <w:r w:rsidRPr="00A43C98">
        <w:t xml:space="preserve"> indicating the </w:t>
      </w:r>
      <w:r w:rsidR="00205334" w:rsidRPr="00A43C98">
        <w:t xml:space="preserve">transaction </w:t>
      </w:r>
      <w:r w:rsidRPr="00A43C98">
        <w:t xml:space="preserve">has been implemented. </w:t>
      </w:r>
    </w:p>
    <w:p w14:paraId="77ABF976" w14:textId="77777777" w:rsidR="005F73E8" w:rsidRPr="00A43C98" w:rsidRDefault="005F73E8" w:rsidP="003C1EFB">
      <w:pPr>
        <w:pStyle w:val="Heading3"/>
        <w:numPr>
          <w:ilvl w:val="0"/>
          <w:numId w:val="0"/>
        </w:numPr>
        <w:rPr>
          <w:noProof w:val="0"/>
        </w:rPr>
      </w:pPr>
      <w:bookmarkStart w:id="184" w:name="_Toc2340449"/>
      <w:r w:rsidRPr="00A43C98">
        <w:rPr>
          <w:noProof w:val="0"/>
        </w:rPr>
        <w:t>3.65.5 Security Considerations</w:t>
      </w:r>
      <w:bookmarkEnd w:id="184"/>
    </w:p>
    <w:p w14:paraId="1B8E2160" w14:textId="4EBDF115" w:rsidR="005F73E8" w:rsidRPr="00A43C98" w:rsidRDefault="005F73E8" w:rsidP="005F73E8">
      <w:pPr>
        <w:pStyle w:val="BodyText"/>
      </w:pPr>
      <w:r w:rsidRPr="00A43C98">
        <w:rPr>
          <w:iCs/>
        </w:rPr>
        <w:t xml:space="preserve">See </w:t>
      </w:r>
      <w:r w:rsidR="004D575E" w:rsidRPr="00A43C98">
        <w:rPr>
          <w:iCs/>
        </w:rPr>
        <w:t>MHD</w:t>
      </w:r>
      <w:r w:rsidRPr="00A43C98">
        <w:rPr>
          <w:iCs/>
        </w:rPr>
        <w:t xml:space="preserve"> Security Considerations in ITI TF-1:</w:t>
      </w:r>
      <w:r w:rsidR="00C203DD" w:rsidRPr="00A43C98">
        <w:rPr>
          <w:iCs/>
        </w:rPr>
        <w:t xml:space="preserve"> </w:t>
      </w:r>
      <w:r w:rsidRPr="00A43C98">
        <w:rPr>
          <w:iCs/>
        </w:rPr>
        <w:t>33</w:t>
      </w:r>
      <w:r w:rsidRPr="00A43C98">
        <w:t>.5.</w:t>
      </w:r>
    </w:p>
    <w:p w14:paraId="36A31CF1" w14:textId="77777777" w:rsidR="005F73E8" w:rsidRPr="00A43C98" w:rsidRDefault="005F73E8" w:rsidP="003C1EFB">
      <w:pPr>
        <w:pStyle w:val="Heading4"/>
        <w:numPr>
          <w:ilvl w:val="0"/>
          <w:numId w:val="0"/>
        </w:numPr>
        <w:rPr>
          <w:noProof w:val="0"/>
        </w:rPr>
      </w:pPr>
      <w:bookmarkStart w:id="185" w:name="_Toc2340450"/>
      <w:r w:rsidRPr="00A43C98">
        <w:rPr>
          <w:noProof w:val="0"/>
        </w:rPr>
        <w:t>3.65.5.1 Security Audit Considerations</w:t>
      </w:r>
      <w:bookmarkEnd w:id="185"/>
    </w:p>
    <w:p w14:paraId="2A9A24D1" w14:textId="7E41602D" w:rsidR="005F73E8" w:rsidRPr="00A43C98" w:rsidRDefault="005F73E8" w:rsidP="005F73E8">
      <w:pPr>
        <w:pStyle w:val="BodyText"/>
      </w:pPr>
      <w:r w:rsidRPr="00A43C98">
        <w:t>The security audit criteria are similar to those for the Provide and Register Document Set</w:t>
      </w:r>
      <w:r w:rsidR="00401162" w:rsidRPr="00A43C98">
        <w:t>-</w:t>
      </w:r>
      <w:r w:rsidRPr="00A43C98">
        <w:t>b</w:t>
      </w:r>
      <w:r w:rsidR="00401162" w:rsidRPr="00A43C98">
        <w:t xml:space="preserve"> [ITI-41]</w:t>
      </w:r>
      <w:r w:rsidRPr="00A43C98">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A43C98">
        <w:t xml:space="preserve">implementation </w:t>
      </w:r>
      <w:r w:rsidRPr="00A43C98">
        <w:t xml:space="preserve">is </w:t>
      </w:r>
      <w:r w:rsidR="00DE2E39" w:rsidRPr="00A43C98">
        <w:t>expected to be less constrained</w:t>
      </w:r>
      <w:r w:rsidRPr="00A43C98">
        <w:t xml:space="preserve"> and should </w:t>
      </w:r>
      <w:r w:rsidR="00DE2E39" w:rsidRPr="00A43C98">
        <w:t xml:space="preserve">be grouped with a Secure Node or Secure Application </w:t>
      </w:r>
      <w:r w:rsidR="00DE2E39" w:rsidRPr="00A43C98">
        <w:lastRenderedPageBreak/>
        <w:t xml:space="preserve">which would </w:t>
      </w:r>
      <w:r w:rsidRPr="00A43C98">
        <w:t>generate the equivalent to the audit event defined in ITI TF-2b:</w:t>
      </w:r>
      <w:r w:rsidR="004273A4" w:rsidRPr="00A43C98">
        <w:t xml:space="preserve"> </w:t>
      </w:r>
      <w:r w:rsidRPr="00A43C98">
        <w:t>3.41.</w:t>
      </w:r>
      <w:r w:rsidR="00DF5BD3" w:rsidRPr="00A43C98">
        <w:t>5</w:t>
      </w:r>
      <w:r w:rsidRPr="00A43C98">
        <w:t xml:space="preserve">.1 </w:t>
      </w:r>
      <w:r w:rsidR="004B1B12" w:rsidRPr="00A43C98">
        <w:t>Audit Record Considerations</w:t>
      </w:r>
      <w:r w:rsidRPr="00A43C98">
        <w:t>.</w:t>
      </w:r>
    </w:p>
    <w:p w14:paraId="3C4266FC" w14:textId="77777777" w:rsidR="001F63AB" w:rsidRPr="00A43C98" w:rsidRDefault="001F63AB" w:rsidP="00AA04DD">
      <w:pPr>
        <w:pStyle w:val="BodyText"/>
      </w:pPr>
      <w:bookmarkStart w:id="186" w:name="_Toc323846440"/>
      <w:bookmarkStart w:id="187" w:name="_Toc330471353"/>
      <w:bookmarkEnd w:id="147"/>
      <w:bookmarkEnd w:id="148"/>
      <w:r w:rsidRPr="00A43C98">
        <w:br w:type="page"/>
      </w:r>
    </w:p>
    <w:p w14:paraId="2D5151AD" w14:textId="74C4C83B" w:rsidR="00776C2E" w:rsidRPr="00A43C98" w:rsidRDefault="00776C2E" w:rsidP="004E648A">
      <w:pPr>
        <w:pStyle w:val="Heading2"/>
        <w:numPr>
          <w:ilvl w:val="0"/>
          <w:numId w:val="0"/>
        </w:numPr>
        <w:rPr>
          <w:noProof w:val="0"/>
        </w:rPr>
      </w:pPr>
      <w:bookmarkStart w:id="188" w:name="_Toc2340451"/>
      <w:r w:rsidRPr="00A43C98">
        <w:rPr>
          <w:noProof w:val="0"/>
        </w:rPr>
        <w:lastRenderedPageBreak/>
        <w:t xml:space="preserve">3.66 </w:t>
      </w:r>
      <w:bookmarkEnd w:id="186"/>
      <w:r w:rsidR="00F114F9" w:rsidRPr="00A43C98">
        <w:rPr>
          <w:noProof w:val="0"/>
        </w:rPr>
        <w:t>Find Document Manifests</w:t>
      </w:r>
      <w:bookmarkEnd w:id="188"/>
      <w:r w:rsidRPr="00A43C98">
        <w:rPr>
          <w:noProof w:val="0"/>
        </w:rPr>
        <w:t xml:space="preserve"> </w:t>
      </w:r>
      <w:bookmarkEnd w:id="187"/>
    </w:p>
    <w:p w14:paraId="6BE051C9" w14:textId="2A2BE8F7" w:rsidR="00604518" w:rsidRPr="00A43C98" w:rsidRDefault="00604518" w:rsidP="00604518">
      <w:pPr>
        <w:pStyle w:val="BodyText"/>
      </w:pPr>
      <w:r w:rsidRPr="00A43C98">
        <w:t xml:space="preserve">This section corresponds to </w:t>
      </w:r>
      <w:r w:rsidR="002C67EC" w:rsidRPr="00A43C98">
        <w:t>t</w:t>
      </w:r>
      <w:r w:rsidRPr="00A43C98">
        <w:t xml:space="preserve">ransaction </w:t>
      </w:r>
      <w:r w:rsidR="002C67EC" w:rsidRPr="00A43C98">
        <w:t>[</w:t>
      </w:r>
      <w:r w:rsidRPr="00A43C98">
        <w:t>ITI-66</w:t>
      </w:r>
      <w:r w:rsidR="002C67EC" w:rsidRPr="00A43C98">
        <w:t>]</w:t>
      </w:r>
      <w:r w:rsidRPr="00A43C98">
        <w:t xml:space="preserve"> of the IHE Technical Framework. Transaction </w:t>
      </w:r>
      <w:r w:rsidR="002C67EC" w:rsidRPr="00A43C98">
        <w:t>[</w:t>
      </w:r>
      <w:r w:rsidRPr="00A43C98">
        <w:t>ITI-66</w:t>
      </w:r>
      <w:r w:rsidR="002C67EC" w:rsidRPr="00A43C98">
        <w:t>]</w:t>
      </w:r>
      <w:r w:rsidRPr="00A43C98">
        <w:t xml:space="preserve"> is used by the Document Consumer and Document Responder </w:t>
      </w:r>
      <w:r w:rsidR="000E6A0D" w:rsidRPr="00A43C98">
        <w:t>Actor</w:t>
      </w:r>
      <w:r w:rsidRPr="00A43C98">
        <w:t>s.</w:t>
      </w:r>
      <w:r w:rsidR="00983C8A" w:rsidRPr="00A43C98">
        <w:t xml:space="preserve"> This transaction is used to locate and return metadata for previously stored document submissions.</w:t>
      </w:r>
    </w:p>
    <w:p w14:paraId="17AE8422" w14:textId="77777777" w:rsidR="00604518" w:rsidRPr="00A43C98" w:rsidRDefault="00604518" w:rsidP="003C1EFB">
      <w:pPr>
        <w:pStyle w:val="Heading3"/>
        <w:numPr>
          <w:ilvl w:val="0"/>
          <w:numId w:val="0"/>
        </w:numPr>
        <w:rPr>
          <w:noProof w:val="0"/>
        </w:rPr>
      </w:pPr>
      <w:bookmarkStart w:id="189" w:name="_Toc393804264"/>
      <w:bookmarkStart w:id="190" w:name="_Toc2340452"/>
      <w:r w:rsidRPr="00A43C98">
        <w:rPr>
          <w:noProof w:val="0"/>
        </w:rPr>
        <w:t>3.66.1 Scope</w:t>
      </w:r>
      <w:bookmarkEnd w:id="189"/>
      <w:bookmarkEnd w:id="190"/>
    </w:p>
    <w:p w14:paraId="1D0FC66C" w14:textId="1E3ECBE4" w:rsidR="00604518" w:rsidRPr="00A43C98" w:rsidRDefault="00604518" w:rsidP="00604518">
      <w:pPr>
        <w:pStyle w:val="BodyText"/>
      </w:pPr>
      <w:r w:rsidRPr="00A43C98">
        <w:t xml:space="preserve">The Find Document Manifests </w:t>
      </w:r>
      <w:r w:rsidR="00E2642B" w:rsidRPr="00A43C98">
        <w:t xml:space="preserve">[ITI-66] </w:t>
      </w:r>
      <w:r w:rsidRPr="00A43C98">
        <w:t>transaction is used to find DocumentManifest</w:t>
      </w:r>
      <w:r w:rsidR="00BC7CF6" w:rsidRPr="00A43C98">
        <w:t xml:space="preserve"> Resource</w:t>
      </w:r>
      <w:r w:rsidRPr="00A43C98">
        <w:t xml:space="preserve">s that satisfy a </w:t>
      </w:r>
      <w:r w:rsidR="00BC7CF6" w:rsidRPr="00A43C98">
        <w:t xml:space="preserve">set </w:t>
      </w:r>
      <w:r w:rsidRPr="00A43C98">
        <w:t>of parameters</w:t>
      </w:r>
      <w:r w:rsidR="00401162" w:rsidRPr="00A43C98">
        <w:t xml:space="preserve">. It </w:t>
      </w:r>
      <w:r w:rsidRPr="00A43C98">
        <w:t xml:space="preserve">is equivalent to </w:t>
      </w:r>
      <w:r w:rsidR="00401162" w:rsidRPr="00A43C98">
        <w:t xml:space="preserve">the FindSubmissionSets query in the Registry Stored Query [ITI-18] transaction, as documented </w:t>
      </w:r>
      <w:r w:rsidRPr="00A43C98">
        <w:t xml:space="preserve">in </w:t>
      </w:r>
      <w:r w:rsidR="000366A6" w:rsidRPr="00A43C98">
        <w:t xml:space="preserve">ITI </w:t>
      </w:r>
      <w:r w:rsidRPr="00A43C98">
        <w:t>TF-2a:</w:t>
      </w:r>
      <w:r w:rsidR="004273A4" w:rsidRPr="00A43C98">
        <w:t xml:space="preserve"> </w:t>
      </w:r>
      <w:r w:rsidRPr="00A43C98">
        <w:t xml:space="preserve">3.18.4.1.2.3.7.1. The result of the query is a </w:t>
      </w:r>
      <w:r w:rsidR="0050279A" w:rsidRPr="00A43C98">
        <w:t>B</w:t>
      </w:r>
      <w:r w:rsidRPr="00A43C98">
        <w:t xml:space="preserve">undle </w:t>
      </w:r>
      <w:r w:rsidR="00401162" w:rsidRPr="00A43C98">
        <w:t xml:space="preserve">containing </w:t>
      </w:r>
      <w:r w:rsidRPr="00A43C98">
        <w:t xml:space="preserve">DocumentManifest Resources </w:t>
      </w:r>
      <w:r w:rsidR="00BC7CF6" w:rsidRPr="00A43C98">
        <w:t>that match the query parameters</w:t>
      </w:r>
      <w:r w:rsidRPr="00A43C98">
        <w:t>.</w:t>
      </w:r>
    </w:p>
    <w:p w14:paraId="013BEE50" w14:textId="77777777" w:rsidR="00604518" w:rsidRPr="00A43C98" w:rsidRDefault="00604518" w:rsidP="003C1EFB">
      <w:pPr>
        <w:pStyle w:val="Heading3"/>
        <w:numPr>
          <w:ilvl w:val="0"/>
          <w:numId w:val="0"/>
        </w:numPr>
        <w:rPr>
          <w:noProof w:val="0"/>
        </w:rPr>
      </w:pPr>
      <w:bookmarkStart w:id="191" w:name="_Toc2340453"/>
      <w:r w:rsidRPr="00A43C98">
        <w:rPr>
          <w:noProof w:val="0"/>
        </w:rPr>
        <w:t>3.66.2 Actor Roles</w:t>
      </w:r>
      <w:bookmarkEnd w:id="191"/>
    </w:p>
    <w:p w14:paraId="733214B4" w14:textId="7E83F0C0" w:rsidR="00604518" w:rsidRPr="00A43C98" w:rsidRDefault="00604518" w:rsidP="00604518">
      <w:pPr>
        <w:pStyle w:val="BodyText"/>
        <w:jc w:val="center"/>
      </w:pPr>
      <w:r w:rsidRPr="00A43C98">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B961AA" w:rsidRDefault="00B961AA" w:rsidP="00604518">
                              <w:pPr>
                                <w:jc w:val="center"/>
                                <w:rPr>
                                  <w:sz w:val="18"/>
                                </w:rPr>
                              </w:pPr>
                              <w:r>
                                <w:rPr>
                                  <w:sz w:val="18"/>
                                </w:rPr>
                                <w:t xml:space="preserve">Find Document Manifests </w:t>
                              </w:r>
                            </w:p>
                            <w:p w14:paraId="59ADB032" w14:textId="77777777" w:rsidR="00B961AA" w:rsidRDefault="00B961AA" w:rsidP="00604518"/>
                            <w:p w14:paraId="774D4AD9" w14:textId="77777777" w:rsidR="00B961AA" w:rsidRDefault="00B961AA"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B961AA" w:rsidRDefault="00B961AA"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B961AA" w:rsidRDefault="00B961AA"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B961AA" w:rsidRDefault="00B961AA" w:rsidP="00604518">
                        <w:pPr>
                          <w:jc w:val="center"/>
                          <w:rPr>
                            <w:sz w:val="18"/>
                          </w:rPr>
                        </w:pPr>
                        <w:r>
                          <w:rPr>
                            <w:sz w:val="18"/>
                          </w:rPr>
                          <w:t xml:space="preserve">Find Document Manifests </w:t>
                        </w:r>
                      </w:p>
                      <w:p w14:paraId="59ADB032" w14:textId="77777777" w:rsidR="00B961AA" w:rsidRDefault="00B961AA" w:rsidP="00604518"/>
                      <w:p w14:paraId="774D4AD9" w14:textId="77777777" w:rsidR="00B961AA" w:rsidRDefault="00B961AA"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B961AA" w:rsidRDefault="00B961AA"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B961AA" w:rsidRDefault="00B961AA" w:rsidP="003068ED">
                        <w:pPr>
                          <w:jc w:val="center"/>
                          <w:rPr>
                            <w:sz w:val="18"/>
                          </w:rPr>
                        </w:pPr>
                        <w:r>
                          <w:rPr>
                            <w:sz w:val="18"/>
                          </w:rPr>
                          <w:t>Document Responder</w:t>
                        </w:r>
                      </w:p>
                    </w:txbxContent>
                  </v:textbox>
                </v:shape>
                <w10:anchorlock/>
              </v:group>
            </w:pict>
          </mc:Fallback>
        </mc:AlternateContent>
      </w:r>
    </w:p>
    <w:p w14:paraId="63512C95" w14:textId="77777777" w:rsidR="00604518" w:rsidRPr="00A43C98" w:rsidRDefault="00604518" w:rsidP="00604518">
      <w:pPr>
        <w:pStyle w:val="FigureTitle"/>
        <w:rPr>
          <w:noProof w:val="0"/>
        </w:rPr>
      </w:pPr>
      <w:r w:rsidRPr="00A43C98">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A43C98" w14:paraId="3834B5A8" w14:textId="77777777" w:rsidTr="00D30E8E">
        <w:tc>
          <w:tcPr>
            <w:tcW w:w="1285" w:type="dxa"/>
            <w:shd w:val="clear" w:color="auto" w:fill="auto"/>
          </w:tcPr>
          <w:p w14:paraId="0CDAC4B5" w14:textId="77777777" w:rsidR="00604518" w:rsidRPr="00A43C98" w:rsidRDefault="00604518" w:rsidP="00AA04DD">
            <w:pPr>
              <w:pStyle w:val="BodyText"/>
              <w:rPr>
                <w:b/>
              </w:rPr>
            </w:pPr>
            <w:r w:rsidRPr="00A43C98">
              <w:rPr>
                <w:b/>
              </w:rPr>
              <w:t>Actor:</w:t>
            </w:r>
          </w:p>
        </w:tc>
        <w:tc>
          <w:tcPr>
            <w:tcW w:w="8291" w:type="dxa"/>
            <w:shd w:val="clear" w:color="auto" w:fill="auto"/>
          </w:tcPr>
          <w:p w14:paraId="3FB90655" w14:textId="77777777" w:rsidR="00604518" w:rsidRPr="00A43C98" w:rsidRDefault="00604518" w:rsidP="00AA04DD">
            <w:pPr>
              <w:pStyle w:val="BodyText"/>
            </w:pPr>
            <w:r w:rsidRPr="00A43C98">
              <w:t>Document Consumer</w:t>
            </w:r>
          </w:p>
        </w:tc>
      </w:tr>
      <w:tr w:rsidR="00604518" w:rsidRPr="00A43C98" w14:paraId="55A1DA70" w14:textId="77777777" w:rsidTr="00D30E8E">
        <w:tc>
          <w:tcPr>
            <w:tcW w:w="1285" w:type="dxa"/>
            <w:shd w:val="clear" w:color="auto" w:fill="auto"/>
          </w:tcPr>
          <w:p w14:paraId="5929D282" w14:textId="77777777" w:rsidR="00604518" w:rsidRPr="00A43C98" w:rsidRDefault="00604518" w:rsidP="00AA04DD">
            <w:pPr>
              <w:pStyle w:val="BodyText"/>
              <w:rPr>
                <w:b/>
              </w:rPr>
            </w:pPr>
            <w:r w:rsidRPr="00A43C98">
              <w:rPr>
                <w:b/>
              </w:rPr>
              <w:t>Role:</w:t>
            </w:r>
          </w:p>
        </w:tc>
        <w:tc>
          <w:tcPr>
            <w:tcW w:w="8291" w:type="dxa"/>
            <w:shd w:val="clear" w:color="auto" w:fill="auto"/>
          </w:tcPr>
          <w:p w14:paraId="347DB552" w14:textId="61C5FD83" w:rsidR="00604518" w:rsidRPr="00A43C98" w:rsidRDefault="00604518" w:rsidP="00AA04DD">
            <w:pPr>
              <w:pStyle w:val="BodyText"/>
            </w:pPr>
            <w:r w:rsidRPr="00A43C98">
              <w:t xml:space="preserve">Requests a list of </w:t>
            </w:r>
            <w:r w:rsidR="00BC7CF6" w:rsidRPr="00A43C98">
              <w:t>D</w:t>
            </w:r>
            <w:r w:rsidRPr="00A43C98">
              <w:t>ocument</w:t>
            </w:r>
            <w:r w:rsidR="00BC7CF6" w:rsidRPr="00A43C98">
              <w:t>M</w:t>
            </w:r>
            <w:r w:rsidRPr="00A43C98">
              <w:t xml:space="preserve">anifest </w:t>
            </w:r>
            <w:r w:rsidR="00BC7CF6" w:rsidRPr="00A43C98">
              <w:t>R</w:t>
            </w:r>
            <w:r w:rsidRPr="00A43C98">
              <w:t>esources</w:t>
            </w:r>
            <w:r w:rsidR="00401162" w:rsidRPr="00A43C98">
              <w:t>,</w:t>
            </w:r>
            <w:r w:rsidRPr="00A43C98">
              <w:t xml:space="preserve"> matching the supplied set of criteria</w:t>
            </w:r>
            <w:r w:rsidR="00401162" w:rsidRPr="00A43C98">
              <w:t>,</w:t>
            </w:r>
            <w:r w:rsidRPr="00A43C98">
              <w:t xml:space="preserve"> from the Document Responder. </w:t>
            </w:r>
          </w:p>
        </w:tc>
      </w:tr>
      <w:tr w:rsidR="00604518" w:rsidRPr="00A43C98" w14:paraId="391CDF2B" w14:textId="77777777" w:rsidTr="00D30E8E">
        <w:tc>
          <w:tcPr>
            <w:tcW w:w="1285" w:type="dxa"/>
            <w:shd w:val="clear" w:color="auto" w:fill="auto"/>
          </w:tcPr>
          <w:p w14:paraId="3D45D7C0" w14:textId="77777777" w:rsidR="00604518" w:rsidRPr="00A43C98" w:rsidRDefault="00604518" w:rsidP="00AA04DD">
            <w:pPr>
              <w:pStyle w:val="BodyText"/>
              <w:rPr>
                <w:b/>
              </w:rPr>
            </w:pPr>
            <w:r w:rsidRPr="00A43C98">
              <w:rPr>
                <w:b/>
              </w:rPr>
              <w:t>Actor:</w:t>
            </w:r>
          </w:p>
        </w:tc>
        <w:tc>
          <w:tcPr>
            <w:tcW w:w="8291" w:type="dxa"/>
            <w:shd w:val="clear" w:color="auto" w:fill="auto"/>
          </w:tcPr>
          <w:p w14:paraId="3B72AB28" w14:textId="77777777" w:rsidR="00604518" w:rsidRPr="00A43C98" w:rsidRDefault="00604518" w:rsidP="00AA04DD">
            <w:pPr>
              <w:pStyle w:val="BodyText"/>
            </w:pPr>
            <w:r w:rsidRPr="00A43C98">
              <w:t>Document Responder</w:t>
            </w:r>
          </w:p>
        </w:tc>
      </w:tr>
      <w:tr w:rsidR="00604518" w:rsidRPr="00A43C98" w14:paraId="430416F6" w14:textId="77777777" w:rsidTr="00D30E8E">
        <w:tc>
          <w:tcPr>
            <w:tcW w:w="1285" w:type="dxa"/>
            <w:shd w:val="clear" w:color="auto" w:fill="auto"/>
          </w:tcPr>
          <w:p w14:paraId="23AA52F5" w14:textId="77777777" w:rsidR="00604518" w:rsidRPr="00A43C98" w:rsidRDefault="00604518" w:rsidP="00AA04DD">
            <w:pPr>
              <w:pStyle w:val="BodyText"/>
              <w:rPr>
                <w:b/>
              </w:rPr>
            </w:pPr>
            <w:r w:rsidRPr="00A43C98">
              <w:rPr>
                <w:b/>
              </w:rPr>
              <w:t>Role:</w:t>
            </w:r>
          </w:p>
        </w:tc>
        <w:tc>
          <w:tcPr>
            <w:tcW w:w="8291" w:type="dxa"/>
            <w:shd w:val="clear" w:color="auto" w:fill="auto"/>
          </w:tcPr>
          <w:p w14:paraId="583D4EC7" w14:textId="039B7EBC" w:rsidR="00604518" w:rsidRPr="00A43C98" w:rsidRDefault="00604518" w:rsidP="00AA04DD">
            <w:pPr>
              <w:pStyle w:val="BodyText"/>
            </w:pPr>
            <w:r w:rsidRPr="00A43C98">
              <w:t xml:space="preserve">Returns </w:t>
            </w:r>
            <w:r w:rsidR="00BC7CF6" w:rsidRPr="00A43C98">
              <w:t>D</w:t>
            </w:r>
            <w:r w:rsidRPr="00A43C98">
              <w:t>ocument</w:t>
            </w:r>
            <w:r w:rsidR="00BC7CF6" w:rsidRPr="00A43C98">
              <w:t>M</w:t>
            </w:r>
            <w:r w:rsidRPr="00A43C98">
              <w:t xml:space="preserve">anifest </w:t>
            </w:r>
            <w:r w:rsidR="00BC7CF6" w:rsidRPr="00A43C98">
              <w:t xml:space="preserve">Resources that </w:t>
            </w:r>
            <w:r w:rsidRPr="00A43C98">
              <w:t xml:space="preserve">match the </w:t>
            </w:r>
            <w:r w:rsidR="00BC7CF6" w:rsidRPr="00A43C98">
              <w:t xml:space="preserve">search </w:t>
            </w:r>
            <w:r w:rsidRPr="00A43C98">
              <w:t>criteria provided by the Document Consumer.</w:t>
            </w:r>
          </w:p>
        </w:tc>
      </w:tr>
    </w:tbl>
    <w:p w14:paraId="6B62512C" w14:textId="77777777" w:rsidR="00604518" w:rsidRPr="00A43C98" w:rsidRDefault="00604518" w:rsidP="003C1EFB">
      <w:pPr>
        <w:pStyle w:val="Heading3"/>
        <w:numPr>
          <w:ilvl w:val="0"/>
          <w:numId w:val="0"/>
        </w:numPr>
        <w:rPr>
          <w:noProof w:val="0"/>
        </w:rPr>
      </w:pPr>
      <w:bookmarkStart w:id="192" w:name="_Toc393804266"/>
      <w:bookmarkStart w:id="193" w:name="_Toc2340454"/>
      <w:r w:rsidRPr="00A43C98">
        <w:rPr>
          <w:noProof w:val="0"/>
        </w:rPr>
        <w:t>3.66.3 Referenced Standards</w:t>
      </w:r>
      <w:bookmarkEnd w:id="192"/>
      <w:bookmarkEnd w:id="193"/>
    </w:p>
    <w:tbl>
      <w:tblPr>
        <w:tblStyle w:val="TableGrid"/>
        <w:tblW w:w="0" w:type="auto"/>
        <w:tblLook w:val="04A0" w:firstRow="1" w:lastRow="0" w:firstColumn="1" w:lastColumn="0" w:noHBand="0" w:noVBand="1"/>
      </w:tblPr>
      <w:tblGrid>
        <w:gridCol w:w="1702"/>
        <w:gridCol w:w="7648"/>
      </w:tblGrid>
      <w:tr w:rsidR="00A37908" w:rsidRPr="00A43C98" w14:paraId="1DC99565" w14:textId="77777777" w:rsidTr="00A37908">
        <w:trPr>
          <w:cantSplit/>
        </w:trPr>
        <w:tc>
          <w:tcPr>
            <w:tcW w:w="1728" w:type="dxa"/>
          </w:tcPr>
          <w:p w14:paraId="3CE78524" w14:textId="2813F60D" w:rsidR="00A37908" w:rsidRPr="00A43C98" w:rsidRDefault="00A37908" w:rsidP="00A37908">
            <w:pPr>
              <w:pStyle w:val="TableEntry"/>
            </w:pPr>
            <w:bookmarkStart w:id="194" w:name="_Toc381699502"/>
            <w:bookmarkStart w:id="195" w:name="_Toc383421996"/>
            <w:bookmarkStart w:id="196" w:name="_Toc384552433"/>
            <w:bookmarkStart w:id="197" w:name="_Toc384565661"/>
            <w:bookmarkStart w:id="198" w:name="_Toc384565741"/>
            <w:bookmarkStart w:id="199" w:name="_Toc384565898"/>
            <w:bookmarkStart w:id="200" w:name="_Toc393804267"/>
            <w:bookmarkEnd w:id="194"/>
            <w:bookmarkEnd w:id="195"/>
            <w:bookmarkEnd w:id="196"/>
            <w:bookmarkEnd w:id="197"/>
            <w:bookmarkEnd w:id="198"/>
            <w:bookmarkEnd w:id="199"/>
            <w:r w:rsidRPr="00A43C98">
              <w:t>HL7 FHIR</w:t>
            </w:r>
          </w:p>
        </w:tc>
        <w:tc>
          <w:tcPr>
            <w:tcW w:w="7848" w:type="dxa"/>
          </w:tcPr>
          <w:p w14:paraId="18EB813C" w14:textId="549C4D26" w:rsidR="00A37908" w:rsidRPr="00A43C98" w:rsidRDefault="009B3945" w:rsidP="00242A82">
            <w:pPr>
              <w:pStyle w:val="TableEntry"/>
            </w:pPr>
            <w:r w:rsidRPr="00A43C98">
              <w:t>HL7 FHIR standard</w:t>
            </w:r>
            <w:r w:rsidR="00A37908" w:rsidRPr="00A43C98">
              <w:t xml:space="preserve"> </w:t>
            </w:r>
            <w:r w:rsidR="00C81FA6" w:rsidRPr="00A43C98">
              <w:t>Release 4</w:t>
            </w:r>
            <w:r w:rsidR="00A37908" w:rsidRPr="00A43C98">
              <w:t xml:space="preserve">  </w:t>
            </w:r>
            <w:hyperlink r:id="rId42" w:history="1">
              <w:r w:rsidR="00C81FA6" w:rsidRPr="00A43C98">
                <w:rPr>
                  <w:rStyle w:val="Hyperlink"/>
                </w:rPr>
                <w:t>http://hl7.org/fhir/R4/index.html</w:t>
              </w:r>
            </w:hyperlink>
            <w:r w:rsidR="00B24D76" w:rsidRPr="00A43C98">
              <w:t xml:space="preserve"> </w:t>
            </w:r>
          </w:p>
        </w:tc>
      </w:tr>
      <w:tr w:rsidR="00A37908" w:rsidRPr="00A43C98" w14:paraId="2747763B" w14:textId="77777777" w:rsidTr="00A37908">
        <w:trPr>
          <w:cantSplit/>
        </w:trPr>
        <w:tc>
          <w:tcPr>
            <w:tcW w:w="1728" w:type="dxa"/>
          </w:tcPr>
          <w:p w14:paraId="5974F8D0" w14:textId="0202A6D9" w:rsidR="00A37908" w:rsidRPr="00A43C98" w:rsidRDefault="00A37908" w:rsidP="00A37908">
            <w:pPr>
              <w:pStyle w:val="TableEntry"/>
            </w:pPr>
            <w:r w:rsidRPr="00A43C98">
              <w:t>RFC2616</w:t>
            </w:r>
          </w:p>
        </w:tc>
        <w:tc>
          <w:tcPr>
            <w:tcW w:w="7848" w:type="dxa"/>
          </w:tcPr>
          <w:p w14:paraId="777A3B72" w14:textId="77777777" w:rsidR="00A37908" w:rsidRPr="00A43C98" w:rsidRDefault="00A37908" w:rsidP="00A37908">
            <w:pPr>
              <w:pStyle w:val="TableEntry"/>
            </w:pPr>
            <w:r w:rsidRPr="00A43C98">
              <w:t>Hypertext Transfer Protocol – HTTP/1.1</w:t>
            </w:r>
          </w:p>
        </w:tc>
      </w:tr>
      <w:tr w:rsidR="00A37908" w:rsidRPr="00A43C98" w14:paraId="257285CC" w14:textId="77777777" w:rsidTr="00A37908">
        <w:trPr>
          <w:cantSplit/>
        </w:trPr>
        <w:tc>
          <w:tcPr>
            <w:tcW w:w="1728" w:type="dxa"/>
          </w:tcPr>
          <w:p w14:paraId="7B8F8BF9" w14:textId="3AC7797F" w:rsidR="00A37908" w:rsidRPr="00A43C98" w:rsidRDefault="00A37908" w:rsidP="00A37908">
            <w:pPr>
              <w:pStyle w:val="TableEntry"/>
            </w:pPr>
            <w:r w:rsidRPr="00A43C98">
              <w:t>RFC7540</w:t>
            </w:r>
          </w:p>
        </w:tc>
        <w:tc>
          <w:tcPr>
            <w:tcW w:w="7848" w:type="dxa"/>
          </w:tcPr>
          <w:p w14:paraId="4CF9C7CB" w14:textId="77777777" w:rsidR="00A37908" w:rsidRPr="00A43C98" w:rsidRDefault="00A37908" w:rsidP="00A37908">
            <w:pPr>
              <w:pStyle w:val="TableEntry"/>
            </w:pPr>
            <w:r w:rsidRPr="00A43C98">
              <w:t>Hypertext Transfer Protocol – HTTP/2</w:t>
            </w:r>
          </w:p>
        </w:tc>
      </w:tr>
      <w:tr w:rsidR="00A37908" w:rsidRPr="00A43C98" w14:paraId="6B142154" w14:textId="77777777" w:rsidTr="00A37908">
        <w:trPr>
          <w:cantSplit/>
        </w:trPr>
        <w:tc>
          <w:tcPr>
            <w:tcW w:w="1728" w:type="dxa"/>
          </w:tcPr>
          <w:p w14:paraId="3583AECA" w14:textId="118CCC7E" w:rsidR="00A37908" w:rsidRPr="00A43C98" w:rsidRDefault="00A37908" w:rsidP="00A37908">
            <w:pPr>
              <w:pStyle w:val="TableEntry"/>
            </w:pPr>
            <w:r w:rsidRPr="00A43C98">
              <w:t>RFC3986</w:t>
            </w:r>
          </w:p>
        </w:tc>
        <w:tc>
          <w:tcPr>
            <w:tcW w:w="7848" w:type="dxa"/>
          </w:tcPr>
          <w:p w14:paraId="17D54065" w14:textId="77777777" w:rsidR="00A37908" w:rsidRPr="00A43C98" w:rsidRDefault="00A37908" w:rsidP="00A37908">
            <w:pPr>
              <w:pStyle w:val="TableEntry"/>
            </w:pPr>
            <w:r w:rsidRPr="00A43C98">
              <w:t>Uniform Resource Identifier (URI): Generic Syntax</w:t>
            </w:r>
          </w:p>
        </w:tc>
      </w:tr>
      <w:tr w:rsidR="00A37908" w:rsidRPr="00A43C98" w14:paraId="53C1D099" w14:textId="77777777" w:rsidTr="00A37908">
        <w:trPr>
          <w:cantSplit/>
        </w:trPr>
        <w:tc>
          <w:tcPr>
            <w:tcW w:w="1728" w:type="dxa"/>
          </w:tcPr>
          <w:p w14:paraId="7E4F8E05" w14:textId="618DAF99" w:rsidR="00A37908" w:rsidRPr="00A43C98" w:rsidRDefault="00A37908" w:rsidP="00A37908">
            <w:pPr>
              <w:pStyle w:val="TableEntry"/>
            </w:pPr>
            <w:r w:rsidRPr="00A43C98">
              <w:t>RFC4627</w:t>
            </w:r>
          </w:p>
        </w:tc>
        <w:tc>
          <w:tcPr>
            <w:tcW w:w="7848" w:type="dxa"/>
          </w:tcPr>
          <w:p w14:paraId="4D08556B" w14:textId="77777777" w:rsidR="00A37908" w:rsidRPr="00A43C98" w:rsidRDefault="00A37908" w:rsidP="00A37908">
            <w:pPr>
              <w:pStyle w:val="TableEntry"/>
            </w:pPr>
            <w:r w:rsidRPr="00A43C98">
              <w:t>The application/json Media Type for JavaScript Object Notation (JSON)</w:t>
            </w:r>
          </w:p>
        </w:tc>
      </w:tr>
      <w:tr w:rsidR="00A37908" w:rsidRPr="00A43C98" w14:paraId="68242107" w14:textId="77777777" w:rsidTr="00A37908">
        <w:trPr>
          <w:cantSplit/>
        </w:trPr>
        <w:tc>
          <w:tcPr>
            <w:tcW w:w="1728" w:type="dxa"/>
          </w:tcPr>
          <w:p w14:paraId="4D6C588B" w14:textId="139678C5" w:rsidR="00A37908" w:rsidRPr="00A43C98" w:rsidRDefault="00A37908" w:rsidP="00A37908">
            <w:pPr>
              <w:pStyle w:val="TableEntry"/>
            </w:pPr>
            <w:r w:rsidRPr="00A43C98">
              <w:t>RFC6585</w:t>
            </w:r>
          </w:p>
        </w:tc>
        <w:tc>
          <w:tcPr>
            <w:tcW w:w="7848" w:type="dxa"/>
          </w:tcPr>
          <w:p w14:paraId="508DB9F7" w14:textId="77777777" w:rsidR="00A37908" w:rsidRPr="00A43C98" w:rsidRDefault="00A37908" w:rsidP="00A37908">
            <w:pPr>
              <w:pStyle w:val="TableEntry"/>
            </w:pPr>
            <w:r w:rsidRPr="00A43C98">
              <w:t>Additional HTTP Status Codes</w:t>
            </w:r>
          </w:p>
        </w:tc>
      </w:tr>
    </w:tbl>
    <w:p w14:paraId="7BFD9B70" w14:textId="77777777" w:rsidR="00604518" w:rsidRPr="00A43C98" w:rsidRDefault="00604518" w:rsidP="003C1EFB">
      <w:pPr>
        <w:pStyle w:val="Heading3"/>
        <w:numPr>
          <w:ilvl w:val="0"/>
          <w:numId w:val="0"/>
        </w:numPr>
        <w:rPr>
          <w:noProof w:val="0"/>
        </w:rPr>
      </w:pPr>
      <w:bookmarkStart w:id="201" w:name="_Toc2340455"/>
      <w:r w:rsidRPr="00A43C98">
        <w:rPr>
          <w:noProof w:val="0"/>
        </w:rPr>
        <w:lastRenderedPageBreak/>
        <w:t>3.66.4 Interaction Diagram</w:t>
      </w:r>
      <w:bookmarkEnd w:id="200"/>
      <w:bookmarkEnd w:id="201"/>
    </w:p>
    <w:p w14:paraId="4B41187D" w14:textId="26B7FB80" w:rsidR="00604518" w:rsidRPr="00A43C98" w:rsidRDefault="00604518" w:rsidP="00604518">
      <w:pPr>
        <w:pStyle w:val="BodyText"/>
      </w:pPr>
      <w:r w:rsidRPr="00A43C98">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B961AA" w:rsidRPr="00593AB6" w:rsidRDefault="00B961AA"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B961AA" w:rsidRPr="00077324" w:rsidRDefault="00B961AA"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B961AA" w:rsidRPr="00077324" w:rsidRDefault="00B961AA"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B961AA" w:rsidRPr="00077324" w:rsidRDefault="00B961AA"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B961AA" w:rsidRPr="00593AB6" w:rsidRDefault="00B961AA"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B961AA" w:rsidRPr="00077324" w:rsidRDefault="00B961AA"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B961AA" w:rsidRPr="00077324" w:rsidRDefault="00B961AA"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B961AA" w:rsidRPr="00077324" w:rsidRDefault="00B961AA"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A43C98" w:rsidRDefault="00604518" w:rsidP="003C1EFB">
      <w:pPr>
        <w:pStyle w:val="Heading4"/>
        <w:numPr>
          <w:ilvl w:val="0"/>
          <w:numId w:val="0"/>
        </w:numPr>
        <w:rPr>
          <w:noProof w:val="0"/>
        </w:rPr>
      </w:pPr>
      <w:bookmarkStart w:id="202" w:name="_Toc393804268"/>
      <w:bookmarkStart w:id="203" w:name="_Toc2340456"/>
      <w:r w:rsidRPr="00A43C98">
        <w:rPr>
          <w:noProof w:val="0"/>
        </w:rPr>
        <w:t xml:space="preserve">3.66.4.1 </w:t>
      </w:r>
      <w:bookmarkEnd w:id="202"/>
      <w:r w:rsidRPr="00A43C98">
        <w:rPr>
          <w:noProof w:val="0"/>
        </w:rPr>
        <w:t xml:space="preserve">Find Document Manifests </w:t>
      </w:r>
      <w:r w:rsidR="00EC172E" w:rsidRPr="00A43C98">
        <w:rPr>
          <w:noProof w:val="0"/>
        </w:rPr>
        <w:t xml:space="preserve">Request </w:t>
      </w:r>
      <w:r w:rsidRPr="00A43C98">
        <w:rPr>
          <w:noProof w:val="0"/>
        </w:rPr>
        <w:t>message</w:t>
      </w:r>
      <w:bookmarkEnd w:id="203"/>
    </w:p>
    <w:p w14:paraId="33E5D1E3" w14:textId="38E57D32" w:rsidR="00604518" w:rsidRPr="00A43C98" w:rsidRDefault="00604518" w:rsidP="00604518">
      <w:pPr>
        <w:pStyle w:val="BodyText"/>
      </w:pPr>
      <w:r w:rsidRPr="00A43C98">
        <w:t xml:space="preserve">This message </w:t>
      </w:r>
      <w:r w:rsidR="00401162" w:rsidRPr="00A43C98">
        <w:t xml:space="preserve">uses </w:t>
      </w:r>
      <w:r w:rsidR="0050279A" w:rsidRPr="00A43C98">
        <w:t xml:space="preserve">the </w:t>
      </w:r>
      <w:r w:rsidRPr="00A43C98">
        <w:t xml:space="preserve">HTTP GET </w:t>
      </w:r>
      <w:r w:rsidR="0050279A" w:rsidRPr="00A43C98">
        <w:t xml:space="preserve">method </w:t>
      </w:r>
      <w:r w:rsidRPr="00A43C98">
        <w:t xml:space="preserve">parameterized query </w:t>
      </w:r>
      <w:r w:rsidR="00401162" w:rsidRPr="00A43C98">
        <w:t xml:space="preserve">to obtain </w:t>
      </w:r>
      <w:r w:rsidR="00BC7CF6" w:rsidRPr="00A43C98">
        <w:t>D</w:t>
      </w:r>
      <w:r w:rsidR="00401162" w:rsidRPr="00A43C98">
        <w:t>ocument</w:t>
      </w:r>
      <w:r w:rsidR="00BC7CF6" w:rsidRPr="00A43C98">
        <w:t>M</w:t>
      </w:r>
      <w:r w:rsidR="00401162" w:rsidRPr="00A43C98">
        <w:t>anifest</w:t>
      </w:r>
      <w:r w:rsidR="00BC7CF6" w:rsidRPr="00A43C98">
        <w:t xml:space="preserve"> Resource</w:t>
      </w:r>
      <w:r w:rsidR="00401162" w:rsidRPr="00A43C98">
        <w:t xml:space="preserve">s </w:t>
      </w:r>
      <w:r w:rsidRPr="00A43C98">
        <w:t xml:space="preserve">from the Document Responder. </w:t>
      </w:r>
    </w:p>
    <w:p w14:paraId="12B1BE92" w14:textId="77777777" w:rsidR="00604518" w:rsidRPr="00A43C98" w:rsidRDefault="00604518" w:rsidP="00604518">
      <w:pPr>
        <w:pStyle w:val="Heading5"/>
        <w:numPr>
          <w:ilvl w:val="0"/>
          <w:numId w:val="0"/>
        </w:numPr>
        <w:ind w:left="1008" w:hanging="1008"/>
        <w:rPr>
          <w:noProof w:val="0"/>
        </w:rPr>
      </w:pPr>
      <w:bookmarkStart w:id="204" w:name="_Toc393804269"/>
      <w:bookmarkStart w:id="205" w:name="_Toc2340457"/>
      <w:r w:rsidRPr="00A43C98">
        <w:rPr>
          <w:noProof w:val="0"/>
        </w:rPr>
        <w:t>3.66.4.1.1 Trigger Events</w:t>
      </w:r>
      <w:bookmarkEnd w:id="204"/>
      <w:bookmarkEnd w:id="205"/>
    </w:p>
    <w:p w14:paraId="47E896FE" w14:textId="536C0FDC" w:rsidR="00604518" w:rsidRPr="00A43C98" w:rsidRDefault="00604518" w:rsidP="00604518">
      <w:pPr>
        <w:pStyle w:val="BodyText"/>
      </w:pPr>
      <w:bookmarkStart w:id="206" w:name="_Toc393804270"/>
      <w:r w:rsidRPr="00A43C98">
        <w:t>When the Document Consumer needs to discover DocumentManifest</w:t>
      </w:r>
      <w:r w:rsidR="00913F5C" w:rsidRPr="00A43C98">
        <w:t xml:space="preserve"> Resource</w:t>
      </w:r>
      <w:r w:rsidRPr="00A43C98">
        <w:t xml:space="preserve">s matching various metadata parameters it issues a Find Document Manifests message. </w:t>
      </w:r>
    </w:p>
    <w:p w14:paraId="40F571B4" w14:textId="77777777" w:rsidR="00604518" w:rsidRPr="00A43C98" w:rsidRDefault="00604518" w:rsidP="00604518">
      <w:pPr>
        <w:pStyle w:val="Heading5"/>
        <w:numPr>
          <w:ilvl w:val="0"/>
          <w:numId w:val="0"/>
        </w:numPr>
        <w:ind w:left="1008" w:hanging="1008"/>
        <w:rPr>
          <w:noProof w:val="0"/>
        </w:rPr>
      </w:pPr>
      <w:bookmarkStart w:id="207" w:name="_Toc2340458"/>
      <w:r w:rsidRPr="00A43C98">
        <w:rPr>
          <w:noProof w:val="0"/>
        </w:rPr>
        <w:t>3.66.4.1.2 Message Semantics</w:t>
      </w:r>
      <w:bookmarkEnd w:id="206"/>
      <w:bookmarkEnd w:id="207"/>
    </w:p>
    <w:p w14:paraId="2317E1A8" w14:textId="798B2ECC" w:rsidR="00604518" w:rsidRPr="00A43C98" w:rsidRDefault="003531E7" w:rsidP="00604518">
      <w:pPr>
        <w:pStyle w:val="BodyText"/>
      </w:pPr>
      <w:r w:rsidRPr="00A43C98">
        <w:t xml:space="preserve">The Document Consumer executes an HTTP GET against the Document Responder’s DocumentManifest </w:t>
      </w:r>
      <w:r w:rsidR="00C03336" w:rsidRPr="00A43C98">
        <w:t>endpoint</w:t>
      </w:r>
      <w:r w:rsidRPr="00A43C98">
        <w:t xml:space="preserve">. </w:t>
      </w:r>
      <w:r w:rsidR="00604518" w:rsidRPr="00A43C98">
        <w:t xml:space="preserve">The search target </w:t>
      </w:r>
      <w:r w:rsidR="00BE62ED" w:rsidRPr="00A43C98">
        <w:t xml:space="preserve">follows the FHIR </w:t>
      </w:r>
      <w:r w:rsidR="007460B9" w:rsidRPr="00A43C98">
        <w:t xml:space="preserve">HTTP </w:t>
      </w:r>
      <w:r w:rsidR="00BE62ED" w:rsidRPr="00A43C98">
        <w:t xml:space="preserve">specification, addressing the DocumentManifest Resource </w:t>
      </w:r>
      <w:hyperlink r:id="rId43" w:history="1">
        <w:r w:rsidR="002C20E4" w:rsidRPr="00A43C98">
          <w:rPr>
            <w:rStyle w:val="Hyperlink"/>
          </w:rPr>
          <w:t>http://hl7.org/fhir/R4/http.html</w:t>
        </w:r>
      </w:hyperlink>
      <w:r w:rsidR="00604518" w:rsidRPr="00A43C98">
        <w:t>:</w:t>
      </w:r>
      <w:r w:rsidR="005F21C7" w:rsidRPr="00A43C98">
        <w:br/>
      </w:r>
    </w:p>
    <w:p w14:paraId="6638A6A5" w14:textId="42786089" w:rsidR="00604518" w:rsidRPr="00A43C98" w:rsidRDefault="00CF5240" w:rsidP="001841D3">
      <w:pPr>
        <w:pStyle w:val="XMLExample"/>
        <w:ind w:left="720"/>
      </w:pPr>
      <w:r w:rsidRPr="00A43C98">
        <w:t>[base]</w:t>
      </w:r>
      <w:r w:rsidR="00604518" w:rsidRPr="00A43C98">
        <w:t>/DocumentManifest?&lt;query&gt;</w:t>
      </w:r>
    </w:p>
    <w:p w14:paraId="265E061F" w14:textId="3673D330" w:rsidR="00604518" w:rsidRPr="00A43C98" w:rsidRDefault="00604518" w:rsidP="00604518">
      <w:pPr>
        <w:pStyle w:val="BodyText"/>
      </w:pPr>
      <w:r w:rsidRPr="00A43C98">
        <w:t>This URL is configurable by the Document Responder and is subject to the following constraints</w:t>
      </w:r>
      <w:r w:rsidR="004273A4" w:rsidRPr="00A43C98">
        <w:t>:</w:t>
      </w:r>
      <w:r w:rsidRPr="00A43C98">
        <w:t xml:space="preserve"> </w:t>
      </w:r>
    </w:p>
    <w:p w14:paraId="24892F52" w14:textId="5849ADB8" w:rsidR="00604518" w:rsidRPr="00A43C98" w:rsidRDefault="00604518" w:rsidP="00AA04DD">
      <w:pPr>
        <w:pStyle w:val="ListContinue2"/>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913F5C" w:rsidRPr="00A43C98">
        <w:t>, as</w:t>
      </w:r>
      <w:r w:rsidRPr="00A43C98">
        <w:t xml:space="preserve"> specified in Section 3.66.4.1.2.1, as well as control parameters to modify the behavior of the Document Responder such as response format, or pagination.</w:t>
      </w:r>
    </w:p>
    <w:p w14:paraId="3DE927FB" w14:textId="77777777" w:rsidR="00604518" w:rsidRPr="00A43C98" w:rsidRDefault="00604518" w:rsidP="00AA04DD">
      <w:pPr>
        <w:pStyle w:val="Heading6"/>
        <w:rPr>
          <w:noProof w:val="0"/>
        </w:rPr>
      </w:pPr>
      <w:bookmarkStart w:id="208" w:name="_Toc393804271"/>
      <w:r w:rsidRPr="00A43C98">
        <w:rPr>
          <w:noProof w:val="0"/>
        </w:rPr>
        <w:t>3.66.4.1.2.1 Query Search Parameters</w:t>
      </w:r>
      <w:bookmarkEnd w:id="208"/>
    </w:p>
    <w:p w14:paraId="34AF9972" w14:textId="71950C64" w:rsidR="00604518" w:rsidRPr="00A43C98" w:rsidRDefault="00604518" w:rsidP="00604518">
      <w:pPr>
        <w:pStyle w:val="BodyText"/>
      </w:pPr>
      <w:r w:rsidRPr="00A43C98">
        <w:t xml:space="preserve">The Document Consumer may </w:t>
      </w:r>
      <w:r w:rsidR="007603FC" w:rsidRPr="00A43C98">
        <w:t>supply,</w:t>
      </w:r>
      <w:r w:rsidRPr="00A43C98">
        <w:t xml:space="preserve"> and the Document Responder shall be capable of processing all query parameters listed below. All query parameter values shall b</w:t>
      </w:r>
      <w:r w:rsidR="00BE3D4C" w:rsidRPr="00A43C98">
        <w:t>e appropriately encoded per RFC</w:t>
      </w:r>
      <w:r w:rsidRPr="00A43C98">
        <w:t>3986 “percent” encoding rules. Note that percent encoding does restrict the character</w:t>
      </w:r>
      <w:r w:rsidR="007D52D8" w:rsidRPr="00A43C98">
        <w:t xml:space="preserve"> </w:t>
      </w:r>
      <w:r w:rsidRPr="00A43C98">
        <w:t>set to a subset of ASCII characters which is used for encoding all other characters used in the URL.</w:t>
      </w:r>
    </w:p>
    <w:p w14:paraId="3B751C8D" w14:textId="40B73A52" w:rsidR="007D52D8" w:rsidRPr="00A43C98" w:rsidRDefault="00F0033F" w:rsidP="00604518">
      <w:pPr>
        <w:pStyle w:val="BodyText"/>
      </w:pPr>
      <w:r w:rsidRPr="00A43C98">
        <w:lastRenderedPageBreak/>
        <w:t xml:space="preserve">The Document Consumer shall include search parameter </w:t>
      </w:r>
      <w:r w:rsidR="0050279A" w:rsidRPr="00A43C98">
        <w:rPr>
          <w:rStyle w:val="XMLname"/>
        </w:rPr>
        <w:t>patient</w:t>
      </w:r>
      <w:r w:rsidRPr="00A43C98">
        <w:t xml:space="preserve"> or </w:t>
      </w:r>
      <w:proofErr w:type="spellStart"/>
      <w:r w:rsidR="0050279A" w:rsidRPr="00A43C98">
        <w:rPr>
          <w:rStyle w:val="XMLname"/>
        </w:rPr>
        <w:t>patient</w:t>
      </w:r>
      <w:r w:rsidRPr="00A43C98">
        <w:rPr>
          <w:rStyle w:val="XMLname"/>
        </w:rPr>
        <w:t>.identifier</w:t>
      </w:r>
      <w:proofErr w:type="spellEnd"/>
      <w:r w:rsidR="00E33EA1" w:rsidRPr="00A43C98">
        <w:rPr>
          <w:rStyle w:val="XMLname"/>
        </w:rPr>
        <w:t xml:space="preserve">, </w:t>
      </w:r>
      <w:r w:rsidR="00E33EA1" w:rsidRPr="00A43C98">
        <w:t>and</w:t>
      </w:r>
      <w:r w:rsidR="00E33EA1" w:rsidRPr="00A43C98">
        <w:rPr>
          <w:rStyle w:val="XMLname"/>
        </w:rPr>
        <w:t xml:space="preserve"> status. </w:t>
      </w:r>
      <w:r w:rsidR="00E33EA1" w:rsidRPr="00A43C98">
        <w:t xml:space="preserve">The other parameters described below are optional. The Document Responder </w:t>
      </w:r>
      <w:r w:rsidR="009F0AB9" w:rsidRPr="00A43C98">
        <w:t>shall</w:t>
      </w:r>
      <w:r w:rsidR="00E33EA1" w:rsidRPr="00A43C98">
        <w:t xml:space="preserve"> implement the parameters described below</w:t>
      </w:r>
      <w:r w:rsidR="003A0476" w:rsidRPr="00A43C98">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A43C98">
        <w:t>.</w:t>
      </w:r>
      <w:r w:rsidR="003A0476" w:rsidRPr="00A43C98">
        <w:t xml:space="preserve"> See </w:t>
      </w:r>
      <w:hyperlink r:id="rId44" w:anchor="errors" w:history="1">
        <w:r w:rsidR="00C81FA6" w:rsidRPr="00A43C98">
          <w:rPr>
            <w:rStyle w:val="Hyperlink"/>
          </w:rPr>
          <w:t>http://hl7.org/fhir/R4/search.html#errors</w:t>
        </w:r>
      </w:hyperlink>
      <w:r w:rsidR="003A0476" w:rsidRPr="00A43C98">
        <w:t>.</w:t>
      </w:r>
    </w:p>
    <w:p w14:paraId="02B98D6A" w14:textId="4F39E5F7" w:rsidR="00750144" w:rsidRPr="00A43C98" w:rsidRDefault="0050279A" w:rsidP="00750144">
      <w:pPr>
        <w:pStyle w:val="BodyText"/>
        <w:rPr>
          <w:b/>
        </w:rPr>
      </w:pPr>
      <w:r w:rsidRPr="00A43C98">
        <w:rPr>
          <w:rStyle w:val="XMLname"/>
        </w:rPr>
        <w:t>patient</w:t>
      </w:r>
      <w:r w:rsidR="00750144" w:rsidRPr="00A43C98">
        <w:rPr>
          <w:b/>
        </w:rPr>
        <w:t xml:space="preserve"> </w:t>
      </w:r>
    </w:p>
    <w:p w14:paraId="5E3A3B19" w14:textId="18D97AD1" w:rsidR="00750144" w:rsidRPr="00A43C98" w:rsidRDefault="00CF0277" w:rsidP="0053349C">
      <w:pPr>
        <w:pStyle w:val="BodyText"/>
        <w:ind w:left="720"/>
      </w:pPr>
      <w:r w:rsidRPr="00A43C98">
        <w:t xml:space="preserve">This parameter is </w:t>
      </w:r>
      <w:r w:rsidR="00750144" w:rsidRPr="00A43C98">
        <w:t xml:space="preserve">of type </w:t>
      </w:r>
      <w:r w:rsidR="00D52432" w:rsidRPr="00A43C98">
        <w:rPr>
          <w:rStyle w:val="XMLname"/>
        </w:rPr>
        <w:t>R</w:t>
      </w:r>
      <w:r w:rsidR="00750144" w:rsidRPr="00A43C98">
        <w:rPr>
          <w:rStyle w:val="XMLname"/>
        </w:rPr>
        <w:t>eference</w:t>
      </w:r>
      <w:r w:rsidR="00D52432" w:rsidRPr="00A43C98">
        <w:rPr>
          <w:rStyle w:val="XMLname"/>
        </w:rPr>
        <w:t>(Patient)</w:t>
      </w:r>
      <w:r w:rsidR="00750144" w:rsidRPr="00A43C98">
        <w:t xml:space="preserve">. The Document Consumer </w:t>
      </w:r>
      <w:r w:rsidR="00DC5EAC" w:rsidRPr="00A43C98">
        <w:t xml:space="preserve">may </w:t>
      </w:r>
      <w:r w:rsidR="00750144" w:rsidRPr="00A43C98">
        <w:t>get this reference through the use of the PDQm</w:t>
      </w:r>
      <w:r w:rsidR="00D52432" w:rsidRPr="00A43C98">
        <w:t xml:space="preserve"> or PIXm</w:t>
      </w:r>
      <w:r w:rsidR="00750144" w:rsidRPr="00A43C98">
        <w:t xml:space="preserve"> Profile</w:t>
      </w:r>
      <w:r w:rsidR="00D52432" w:rsidRPr="00A43C98">
        <w:t>s</w:t>
      </w:r>
      <w:r w:rsidR="00DC5EAC" w:rsidRPr="00A43C98">
        <w:t>, or by some other method</w:t>
      </w:r>
      <w:r w:rsidR="00750144" w:rsidRPr="00A43C98">
        <w:t xml:space="preserve">. </w:t>
      </w:r>
      <w:r w:rsidR="005E1AB2" w:rsidRPr="00A43C98">
        <w:t>When the patient parameter is used, the Patient reference would need to be accessible to both the Document Consumer and the Document Responder.</w:t>
      </w:r>
    </w:p>
    <w:p w14:paraId="64A36B72" w14:textId="209E98CE" w:rsidR="00604518" w:rsidRPr="00A43C98" w:rsidRDefault="00DC5EAC" w:rsidP="00750144">
      <w:pPr>
        <w:pStyle w:val="BodyText"/>
        <w:rPr>
          <w:b/>
        </w:rPr>
      </w:pPr>
      <w:proofErr w:type="spellStart"/>
      <w:r w:rsidRPr="00A43C98">
        <w:rPr>
          <w:rStyle w:val="XMLname"/>
        </w:rPr>
        <w:t>patient</w:t>
      </w:r>
      <w:r w:rsidR="00604518" w:rsidRPr="00A43C98">
        <w:rPr>
          <w:rStyle w:val="XMLname"/>
        </w:rPr>
        <w:t>.id</w:t>
      </w:r>
      <w:r w:rsidR="00316AFA" w:rsidRPr="00A43C98">
        <w:rPr>
          <w:rStyle w:val="XMLname"/>
        </w:rPr>
        <w:t>entifier</w:t>
      </w:r>
      <w:proofErr w:type="spellEnd"/>
      <w:r w:rsidR="00604518" w:rsidRPr="00A43C98">
        <w:rPr>
          <w:b/>
        </w:rPr>
        <w:t xml:space="preserve"> </w:t>
      </w:r>
    </w:p>
    <w:p w14:paraId="6C5DD3F2" w14:textId="3F4A7BD5"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DocumentManifest Resource is assigned. </w:t>
      </w:r>
      <w:r w:rsidR="007D52D8" w:rsidRPr="00A43C98">
        <w:t>S</w:t>
      </w:r>
      <w:r w:rsidR="00750144" w:rsidRPr="00A43C98">
        <w:t xml:space="preserve">ee ITI TF-2x: Appendix </w:t>
      </w:r>
      <w:r w:rsidRPr="00A43C98">
        <w:t>Z.2</w:t>
      </w:r>
      <w:r w:rsidR="0050001E" w:rsidRPr="00A43C98">
        <w:t>.2</w:t>
      </w:r>
      <w:r w:rsidRPr="00A43C98">
        <w:t xml:space="preserve"> for use of the </w:t>
      </w:r>
      <w:r w:rsidRPr="00A43C98">
        <w:rPr>
          <w:rStyle w:val="XMLname"/>
        </w:rPr>
        <w:t>token</w:t>
      </w:r>
      <w:r w:rsidRPr="00A43C98">
        <w:t xml:space="preserve"> data type for </w:t>
      </w:r>
      <w:r w:rsidR="00050498" w:rsidRPr="00A43C98">
        <w:t>ident</w:t>
      </w:r>
      <w:r w:rsidRPr="00A43C98">
        <w:t xml:space="preserve">ifiers. </w:t>
      </w:r>
    </w:p>
    <w:p w14:paraId="4F45C8CF" w14:textId="339C44E9" w:rsidR="00604518" w:rsidRPr="00A43C98" w:rsidRDefault="00B25078" w:rsidP="00604518">
      <w:pPr>
        <w:pStyle w:val="BodyText"/>
      </w:pPr>
      <w:r w:rsidRPr="00A43C98">
        <w:rPr>
          <w:rStyle w:val="XMLname"/>
        </w:rPr>
        <w:t>created</w:t>
      </w:r>
      <w:r w:rsidRPr="00A43C98">
        <w:rPr>
          <w:b/>
        </w:rPr>
        <w:t xml:space="preserve"> </w:t>
      </w:r>
    </w:p>
    <w:p w14:paraId="43358012" w14:textId="09863A68"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date</w:t>
      </w:r>
      <w:r w:rsidRPr="00A43C98">
        <w:t>, specifies the time when the DocumentManifest was created</w:t>
      </w:r>
      <w:r w:rsidR="00DC5EAC" w:rsidRPr="00A43C98">
        <w:t xml:space="preserve">. See FHIR </w:t>
      </w:r>
      <w:hyperlink r:id="rId45" w:anchor="date" w:history="1">
        <w:r w:rsidR="00C81FA6" w:rsidRPr="00A43C98">
          <w:rPr>
            <w:rStyle w:val="Hyperlink"/>
          </w:rPr>
          <w:t>http://hl7.org/fhir/R4/search.html#date</w:t>
        </w:r>
      </w:hyperlink>
      <w:r w:rsidR="00DC5EAC" w:rsidRPr="00A43C98">
        <w:t xml:space="preserve"> for use of the date search type.</w:t>
      </w:r>
    </w:p>
    <w:p w14:paraId="767F0854" w14:textId="6F93F8BB" w:rsidR="00604518" w:rsidRPr="00A43C98" w:rsidRDefault="00604518" w:rsidP="00604518">
      <w:pPr>
        <w:pStyle w:val="BodyText"/>
      </w:pPr>
      <w:proofErr w:type="spellStart"/>
      <w:r w:rsidRPr="00A43C98">
        <w:rPr>
          <w:rStyle w:val="XMLname"/>
        </w:rPr>
        <w:t>author.given</w:t>
      </w:r>
      <w:proofErr w:type="spellEnd"/>
      <w:r w:rsidRPr="00A43C98">
        <w:rPr>
          <w:b/>
        </w:rPr>
        <w:t xml:space="preserve"> </w:t>
      </w:r>
      <w:r w:rsidRPr="00A43C98">
        <w:t>and</w:t>
      </w:r>
      <w:r w:rsidRPr="00A43C98">
        <w:rPr>
          <w:b/>
        </w:rPr>
        <w:t xml:space="preserve"> </w:t>
      </w:r>
      <w:proofErr w:type="spellStart"/>
      <w:r w:rsidRPr="00A43C98">
        <w:rPr>
          <w:rStyle w:val="XMLname"/>
        </w:rPr>
        <w:t>author.family</w:t>
      </w:r>
      <w:proofErr w:type="spellEnd"/>
      <w:r w:rsidRPr="00A43C98">
        <w:rPr>
          <w:b/>
        </w:rPr>
        <w:t xml:space="preserve"> </w:t>
      </w:r>
    </w:p>
    <w:p w14:paraId="026F7DE6" w14:textId="3FD7843E" w:rsidR="00604518" w:rsidRPr="00A43C98" w:rsidRDefault="00604518" w:rsidP="0053349C">
      <w:pPr>
        <w:pStyle w:val="NormalIndent"/>
      </w:pPr>
      <w:r w:rsidRPr="00A43C98">
        <w:t>These parameters</w:t>
      </w:r>
      <w:r w:rsidR="00A602F3" w:rsidRPr="00A43C98">
        <w:t>,</w:t>
      </w:r>
      <w:r w:rsidRPr="00A43C98">
        <w:t xml:space="preserve"> of type </w:t>
      </w:r>
      <w:r w:rsidRPr="00A43C98">
        <w:rPr>
          <w:rStyle w:val="XMLname"/>
        </w:rPr>
        <w:t>string</w:t>
      </w:r>
      <w:r w:rsidRPr="00A43C98">
        <w:t xml:space="preserve">, specify the name parts of the author person which is associated with the DocumentManifest. </w:t>
      </w:r>
      <w:r w:rsidR="008D204D" w:rsidRPr="00A43C98">
        <w:t xml:space="preserve">See ITI TF-2x: Appendix Z.2.3 for use of the </w:t>
      </w:r>
      <w:r w:rsidR="008D204D" w:rsidRPr="00A43C98">
        <w:rPr>
          <w:rStyle w:val="XMLname"/>
        </w:rPr>
        <w:t>string</w:t>
      </w:r>
      <w:r w:rsidR="008D204D" w:rsidRPr="00A43C98">
        <w:t xml:space="preserve"> data type.</w:t>
      </w:r>
    </w:p>
    <w:p w14:paraId="404C2F0C" w14:textId="77777777" w:rsidR="00E023D4" w:rsidRPr="00A43C98" w:rsidRDefault="00E023D4" w:rsidP="00E023D4">
      <w:pPr>
        <w:pStyle w:val="BodyText"/>
        <w:keepNext/>
        <w:rPr>
          <w:b/>
        </w:rPr>
      </w:pPr>
      <w:r>
        <w:rPr>
          <w:rStyle w:val="XMLname"/>
        </w:rPr>
        <w:t>identifier</w:t>
      </w:r>
      <w:r w:rsidRPr="00A43C98">
        <w:rPr>
          <w:b/>
        </w:rPr>
        <w:t xml:space="preserve"> </w:t>
      </w:r>
    </w:p>
    <w:p w14:paraId="45B5AB7D" w14:textId="43B4D41E" w:rsidR="00E023D4" w:rsidRPr="00A43C98" w:rsidRDefault="00E023D4" w:rsidP="00E023D4">
      <w:pPr>
        <w:pStyle w:val="NormalIndent"/>
      </w:pPr>
      <w:r w:rsidRPr="00A43C98">
        <w:t xml:space="preserve">This parameter, of type </w:t>
      </w:r>
      <w:r>
        <w:rPr>
          <w:rFonts w:ascii="Courier New" w:hAnsi="Courier New" w:cs="Courier New"/>
          <w:sz w:val="20"/>
        </w:rPr>
        <w:t>token</w:t>
      </w:r>
      <w:r w:rsidRPr="00A43C98">
        <w:t xml:space="preserve">, </w:t>
      </w:r>
      <w:r>
        <w:t>specifies an identifier for this Document</w:t>
      </w:r>
      <w:r w:rsidR="00E2349E">
        <w:t>Manifest</w:t>
      </w:r>
      <w:r>
        <w:t xml:space="preserve">. The search results represent the results of a search on </w:t>
      </w:r>
      <w:proofErr w:type="spellStart"/>
      <w:r w:rsidRPr="00937E47">
        <w:rPr>
          <w:rStyle w:val="XMLname"/>
        </w:rPr>
        <w:t>Document</w:t>
      </w:r>
      <w:r w:rsidR="00E2349E" w:rsidRPr="00937E47">
        <w:rPr>
          <w:rStyle w:val="XMLname"/>
        </w:rPr>
        <w:t>Manifest</w:t>
      </w:r>
      <w:r w:rsidRPr="00937E47">
        <w:rPr>
          <w:rStyle w:val="XMLname"/>
        </w:rPr>
        <w:t>.masterIdentifier</w:t>
      </w:r>
      <w:proofErr w:type="spellEnd"/>
      <w:r>
        <w:t xml:space="preserve"> and </w:t>
      </w:r>
      <w:proofErr w:type="spellStart"/>
      <w:r w:rsidRPr="00937E47">
        <w:rPr>
          <w:rStyle w:val="XMLname"/>
        </w:rPr>
        <w:t>Document</w:t>
      </w:r>
      <w:r w:rsidR="00E2349E" w:rsidRPr="00937E47">
        <w:rPr>
          <w:rStyle w:val="XMLname"/>
        </w:rPr>
        <w:t>Manifest</w:t>
      </w:r>
      <w:r w:rsidRPr="00937E47">
        <w:rPr>
          <w:rStyle w:val="XMLname"/>
        </w:rPr>
        <w:t>.identifier</w:t>
      </w:r>
      <w:proofErr w:type="spellEnd"/>
      <w:r>
        <w:t>. S</w:t>
      </w:r>
      <w:r w:rsidRPr="00A43C98">
        <w:t xml:space="preserve">ee ITI TF-2x: Appendix Z.2.2 for additional constraints on the use of the token search parameter type. </w:t>
      </w:r>
    </w:p>
    <w:p w14:paraId="0A3D8BF1" w14:textId="1ABA2375" w:rsidR="00604518" w:rsidRPr="00A43C98" w:rsidRDefault="00750144" w:rsidP="00604518">
      <w:pPr>
        <w:pStyle w:val="BodyText"/>
      </w:pPr>
      <w:r w:rsidRPr="00A43C98">
        <w:rPr>
          <w:rStyle w:val="XMLname"/>
        </w:rPr>
        <w:t>type</w:t>
      </w:r>
      <w:r w:rsidR="00604518" w:rsidRPr="00A43C98">
        <w:rPr>
          <w:b/>
        </w:rPr>
        <w:t xml:space="preserve"> </w:t>
      </w:r>
    </w:p>
    <w:p w14:paraId="762E568B" w14:textId="71022424"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t>, specifies the</w:t>
      </w:r>
      <w:r w:rsidR="0011236F" w:rsidRPr="00A43C98">
        <w:t xml:space="preserve"> </w:t>
      </w:r>
      <w:proofErr w:type="spellStart"/>
      <w:r w:rsidR="0011236F" w:rsidRPr="00A43C98">
        <w:rPr>
          <w:rFonts w:ascii="Courier New" w:hAnsi="Courier New" w:cs="Courier New"/>
          <w:sz w:val="20"/>
        </w:rPr>
        <w:t>type</w:t>
      </w:r>
      <w:r w:rsidR="0089422D" w:rsidRPr="00A43C98">
        <w:rPr>
          <w:rFonts w:ascii="Courier New" w:hAnsi="Courier New" w:cs="Courier New"/>
          <w:sz w:val="20"/>
        </w:rPr>
        <w:t>.coding</w:t>
      </w:r>
      <w:proofErr w:type="spellEnd"/>
      <w:r w:rsidR="0011236F" w:rsidRPr="00A43C98">
        <w:t xml:space="preserve"> </w:t>
      </w:r>
      <w:r w:rsidRPr="00A43C98">
        <w:t xml:space="preserve">value supplied in the DocumentManifest </w:t>
      </w:r>
      <w:r w:rsidR="00D202EA">
        <w:t>R</w:t>
      </w:r>
      <w:r w:rsidRPr="00A43C98">
        <w:t xml:space="preserve">esource. </w:t>
      </w:r>
      <w:r w:rsidR="00733FDD" w:rsidRPr="00A43C98">
        <w:t>S</w:t>
      </w:r>
      <w:r w:rsidRPr="00A43C98">
        <w:t xml:space="preserve">ee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29AFB434" w14:textId="569CD242" w:rsidR="005041CA" w:rsidRPr="00A43C98" w:rsidRDefault="005041CA" w:rsidP="005041CA">
      <w:pPr>
        <w:pStyle w:val="BodyText"/>
      </w:pPr>
      <w:r w:rsidRPr="00A43C98">
        <w:rPr>
          <w:rStyle w:val="XMLname"/>
        </w:rPr>
        <w:t>source</w:t>
      </w:r>
    </w:p>
    <w:p w14:paraId="54A0F2B3" w14:textId="7A31711C" w:rsidR="005041CA" w:rsidRPr="00A43C98" w:rsidRDefault="005041CA" w:rsidP="005041CA">
      <w:pPr>
        <w:pStyle w:val="NormalIndent"/>
      </w:pPr>
      <w:r w:rsidRPr="00A43C98">
        <w:t xml:space="preserve">This parameter, of type </w:t>
      </w:r>
      <w:proofErr w:type="spellStart"/>
      <w:r w:rsidRPr="00A43C98">
        <w:rPr>
          <w:rStyle w:val="XMLname"/>
        </w:rPr>
        <w:t>uri</w:t>
      </w:r>
      <w:proofErr w:type="spellEnd"/>
      <w:r w:rsidRPr="00A43C98">
        <w:t xml:space="preserve">, specifies the </w:t>
      </w:r>
      <w:r w:rsidRPr="00A43C98">
        <w:rPr>
          <w:rFonts w:ascii="Courier New" w:hAnsi="Courier New" w:cs="Courier New"/>
          <w:sz w:val="20"/>
        </w:rPr>
        <w:t>source</w:t>
      </w:r>
      <w:r w:rsidRPr="00A43C98">
        <w:t xml:space="preserve"> value supplied in the DocumentManifest </w:t>
      </w:r>
      <w:r w:rsidR="00D202EA">
        <w:t>R</w:t>
      </w:r>
      <w:r w:rsidRPr="00A43C98">
        <w:t xml:space="preserve">esource. See FHIR </w:t>
      </w:r>
      <w:hyperlink r:id="rId46" w:anchor="uri" w:history="1">
        <w:r w:rsidR="00C81FA6" w:rsidRPr="00A43C98">
          <w:rPr>
            <w:rStyle w:val="Hyperlink"/>
          </w:rPr>
          <w:t>http://hl7.org/fhir/R4/search.html#uri</w:t>
        </w:r>
      </w:hyperlink>
      <w:r w:rsidRPr="00A43C98">
        <w:t xml:space="preserve"> for use of the </w:t>
      </w:r>
      <w:proofErr w:type="spellStart"/>
      <w:r w:rsidRPr="00A43C98">
        <w:t>uri</w:t>
      </w:r>
      <w:proofErr w:type="spellEnd"/>
      <w:r w:rsidRPr="00A43C98">
        <w:t xml:space="preserve"> search type.</w:t>
      </w:r>
    </w:p>
    <w:p w14:paraId="6ABB19F4" w14:textId="351844BD" w:rsidR="00604518" w:rsidRPr="00A43C98" w:rsidRDefault="00604518" w:rsidP="00604518">
      <w:pPr>
        <w:pStyle w:val="BodyText"/>
      </w:pPr>
      <w:r w:rsidRPr="00A43C98">
        <w:rPr>
          <w:rStyle w:val="XMLname"/>
        </w:rPr>
        <w:lastRenderedPageBreak/>
        <w:t>status</w:t>
      </w:r>
      <w:r w:rsidRPr="00A43C98">
        <w:rPr>
          <w:b/>
        </w:rPr>
        <w:t xml:space="preserve"> </w:t>
      </w:r>
    </w:p>
    <w:p w14:paraId="0974C653" w14:textId="55CD3F13" w:rsidR="00F53871"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t xml:space="preserve">, specifies the status of the DocumentManifest. </w:t>
      </w:r>
      <w:r w:rsidR="0089422D" w:rsidRPr="00A43C98">
        <w:t xml:space="preserve">If included in the query, the </w:t>
      </w:r>
      <w:r w:rsidR="00D057EA" w:rsidRPr="00A43C98">
        <w:t>Document C</w:t>
      </w:r>
      <w:r w:rsidRPr="00A43C98">
        <w:t xml:space="preserve">onsumer shall populate the </w:t>
      </w:r>
      <w:r w:rsidR="0089422D" w:rsidRPr="00A43C98">
        <w:rPr>
          <w:rFonts w:ascii="Courier New" w:hAnsi="Courier New" w:cs="Courier New"/>
          <w:sz w:val="20"/>
        </w:rPr>
        <w:t xml:space="preserve">code </w:t>
      </w:r>
      <w:r w:rsidRPr="00A43C98">
        <w:t xml:space="preserve">portion of the token </w:t>
      </w:r>
      <w:r w:rsidR="00147D9C" w:rsidRPr="00A43C98">
        <w:t xml:space="preserve">with </w:t>
      </w:r>
      <w:r w:rsidRPr="00A43C98">
        <w:t xml:space="preserve">one of the </w:t>
      </w:r>
      <w:r w:rsidR="00662977" w:rsidRPr="00A43C98">
        <w:t xml:space="preserve">codes </w:t>
      </w:r>
      <w:r w:rsidR="00F53871" w:rsidRPr="00A43C98">
        <w:t>in Table 3.66.4.1.2.1-1</w:t>
      </w:r>
      <w:r w:rsidR="001A52B1" w:rsidRPr="00A43C98">
        <w:t xml:space="preserve">. </w:t>
      </w:r>
      <w:r w:rsidR="0089422D" w:rsidRPr="00A43C98">
        <w:t>The system portion of the token shall not be populated.</w:t>
      </w:r>
    </w:p>
    <w:p w14:paraId="6CF5A09F" w14:textId="0D870765" w:rsidR="00604518" w:rsidRPr="00A43C98" w:rsidRDefault="00EC6455" w:rsidP="003068ED">
      <w:pPr>
        <w:pStyle w:val="TableTitle"/>
        <w:rPr>
          <w:noProof w:val="0"/>
        </w:rPr>
      </w:pPr>
      <w:r w:rsidRPr="00A43C98">
        <w:rPr>
          <w:noProof w:val="0"/>
        </w:rPr>
        <w:t xml:space="preserve">Table 3.66.4.1.2.1-1: </w:t>
      </w:r>
      <w:r w:rsidR="00F53871" w:rsidRPr="00A43C98">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A43C98" w14:paraId="5A2AD963" w14:textId="77777777" w:rsidTr="001841D3">
        <w:trPr>
          <w:cantSplit/>
          <w:tblHeader/>
          <w:jc w:val="center"/>
        </w:trPr>
        <w:tc>
          <w:tcPr>
            <w:tcW w:w="1705" w:type="dxa"/>
            <w:shd w:val="pct15" w:color="auto" w:fill="FFFFFF"/>
          </w:tcPr>
          <w:p w14:paraId="261FE308" w14:textId="489D0B75" w:rsidR="00604518" w:rsidRPr="00A43C98" w:rsidRDefault="00604518" w:rsidP="001841D3">
            <w:pPr>
              <w:pStyle w:val="TableEntryHeader"/>
            </w:pPr>
            <w:r w:rsidRPr="00A43C98">
              <w:t>Code</w:t>
            </w:r>
          </w:p>
        </w:tc>
        <w:tc>
          <w:tcPr>
            <w:tcW w:w="4567" w:type="dxa"/>
            <w:shd w:val="pct15" w:color="auto" w:fill="FFFFFF"/>
          </w:tcPr>
          <w:p w14:paraId="305579B5" w14:textId="77777777" w:rsidR="00604518" w:rsidRPr="00A43C98" w:rsidRDefault="00604518" w:rsidP="001841D3">
            <w:pPr>
              <w:pStyle w:val="TableEntryHeader"/>
            </w:pPr>
            <w:proofErr w:type="spellStart"/>
            <w:r w:rsidRPr="00A43C98">
              <w:t>ebRIM</w:t>
            </w:r>
            <w:proofErr w:type="spellEnd"/>
            <w:r w:rsidRPr="00A43C98">
              <w:t xml:space="preserve"> Code</w:t>
            </w:r>
          </w:p>
        </w:tc>
      </w:tr>
      <w:tr w:rsidR="00604518" w:rsidRPr="00A43C98" w14:paraId="4555FB30" w14:textId="77777777" w:rsidTr="001841D3">
        <w:trPr>
          <w:cantSplit/>
          <w:trHeight w:val="332"/>
          <w:jc w:val="center"/>
        </w:trPr>
        <w:tc>
          <w:tcPr>
            <w:tcW w:w="1705" w:type="dxa"/>
          </w:tcPr>
          <w:p w14:paraId="38E2937E" w14:textId="469A49A7" w:rsidR="00604518" w:rsidRPr="00A43C98" w:rsidRDefault="0024121B" w:rsidP="00A31CF4">
            <w:pPr>
              <w:pStyle w:val="TableEntry"/>
            </w:pPr>
            <w:r w:rsidRPr="00A43C98">
              <w:t>current</w:t>
            </w:r>
          </w:p>
        </w:tc>
        <w:tc>
          <w:tcPr>
            <w:tcW w:w="4567" w:type="dxa"/>
          </w:tcPr>
          <w:p w14:paraId="67410B28" w14:textId="77777777" w:rsidR="00604518" w:rsidRPr="00A43C98" w:rsidRDefault="00604518" w:rsidP="00A31CF4">
            <w:pPr>
              <w:pStyle w:val="TableEntry"/>
            </w:pPr>
            <w:proofErr w:type="spellStart"/>
            <w:r w:rsidRPr="00A43C98">
              <w:t>urn:oasis:names:tc:ebxml-regrep:StatusType:Approved</w:t>
            </w:r>
            <w:proofErr w:type="spellEnd"/>
          </w:p>
        </w:tc>
      </w:tr>
      <w:tr w:rsidR="00604518" w:rsidRPr="00A43C98" w14:paraId="60E76960" w14:textId="77777777" w:rsidTr="001841D3">
        <w:trPr>
          <w:cantSplit/>
          <w:trHeight w:val="332"/>
          <w:jc w:val="center"/>
        </w:trPr>
        <w:tc>
          <w:tcPr>
            <w:tcW w:w="1705" w:type="dxa"/>
          </w:tcPr>
          <w:p w14:paraId="0E922B5E" w14:textId="28085387" w:rsidR="00604518" w:rsidRPr="00A43C98" w:rsidRDefault="003A0476" w:rsidP="00A31CF4">
            <w:pPr>
              <w:pStyle w:val="TableEntry"/>
            </w:pPr>
            <w:r w:rsidRPr="00A43C98">
              <w:t>s</w:t>
            </w:r>
            <w:r w:rsidR="00604518" w:rsidRPr="00A43C98">
              <w:t>uper</w:t>
            </w:r>
            <w:r w:rsidR="00515F50" w:rsidRPr="00A43C98">
              <w:t>s</w:t>
            </w:r>
            <w:r w:rsidR="00604518" w:rsidRPr="00A43C98">
              <w:t>eded</w:t>
            </w:r>
          </w:p>
        </w:tc>
        <w:tc>
          <w:tcPr>
            <w:tcW w:w="4567" w:type="dxa"/>
          </w:tcPr>
          <w:p w14:paraId="18968134" w14:textId="77777777" w:rsidR="00604518" w:rsidRPr="00A43C98" w:rsidRDefault="00604518" w:rsidP="00A31CF4">
            <w:pPr>
              <w:pStyle w:val="TableEntry"/>
            </w:pPr>
            <w:proofErr w:type="spellStart"/>
            <w:r w:rsidRPr="00A43C98">
              <w:t>urn:oasis:names:tc:ebxml-regrep:StatusType:Deprecated</w:t>
            </w:r>
            <w:proofErr w:type="spellEnd"/>
          </w:p>
        </w:tc>
      </w:tr>
    </w:tbl>
    <w:p w14:paraId="0FAE5B14" w14:textId="0AF1D0B4" w:rsidR="00D52432" w:rsidRPr="00A43C98" w:rsidRDefault="00D52432" w:rsidP="001841D3">
      <w:pPr>
        <w:pStyle w:val="BodyText"/>
      </w:pPr>
    </w:p>
    <w:p w14:paraId="28C27EA3" w14:textId="52DE7454" w:rsidR="00604518" w:rsidRPr="00A43C98" w:rsidRDefault="001A52B1" w:rsidP="00AA04DD">
      <w:pPr>
        <w:pStyle w:val="Heading6"/>
        <w:rPr>
          <w:noProof w:val="0"/>
        </w:rPr>
      </w:pPr>
      <w:r w:rsidRPr="00A43C98">
        <w:rPr>
          <w:noProof w:val="0"/>
        </w:rPr>
        <w:t xml:space="preserve">3.66.4.1.2.2. </w:t>
      </w:r>
      <w:r w:rsidR="00604518" w:rsidRPr="00A43C98">
        <w:rPr>
          <w:noProof w:val="0"/>
        </w:rPr>
        <w:t>Populating Expected Response Format</w:t>
      </w:r>
    </w:p>
    <w:p w14:paraId="6F950998" w14:textId="4F7AC89C" w:rsidR="001944E9" w:rsidRPr="00A43C98" w:rsidRDefault="00604518" w:rsidP="00604518">
      <w:pPr>
        <w:pStyle w:val="BodyText"/>
      </w:pPr>
      <w:r w:rsidRPr="00A43C98">
        <w:t xml:space="preserve">The FHIR standard provides encodings for responses as either XML or JSON. </w:t>
      </w:r>
      <w:r w:rsidR="009F19D2" w:rsidRPr="00A43C98">
        <w:t xml:space="preserve">The </w:t>
      </w:r>
      <w:r w:rsidRPr="00A43C98">
        <w:t xml:space="preserve">Document Responder shall support both message encodings, whilst </w:t>
      </w:r>
      <w:r w:rsidR="009F19D2" w:rsidRPr="00A43C98">
        <w:t xml:space="preserve">the </w:t>
      </w:r>
      <w:r w:rsidRPr="00A43C98">
        <w:t>Document Consumer shall support one and may support both.</w:t>
      </w:r>
    </w:p>
    <w:p w14:paraId="4881093B" w14:textId="280100EC" w:rsidR="00604518" w:rsidRPr="00A43C98" w:rsidRDefault="001944E9" w:rsidP="00604518">
      <w:pPr>
        <w:pStyle w:val="BodyText"/>
      </w:pPr>
      <w:r w:rsidRPr="00A43C98">
        <w:t xml:space="preserve">See </w:t>
      </w:r>
      <w:r w:rsidR="004B1316" w:rsidRPr="00A43C98">
        <w:t>ITI TF-2x:</w:t>
      </w:r>
      <w:r w:rsidR="00C861FE" w:rsidRPr="00A43C98">
        <w:t xml:space="preserve"> </w:t>
      </w:r>
      <w:r w:rsidRPr="00A43C98">
        <w:t xml:space="preserve">Appendix </w:t>
      </w:r>
      <w:r w:rsidR="007F1DB3" w:rsidRPr="00A43C98">
        <w:t>Z.6</w:t>
      </w:r>
      <w:r w:rsidRPr="00A43C98">
        <w:t xml:space="preserve"> for details.</w:t>
      </w:r>
      <w:r w:rsidR="00604518" w:rsidRPr="00A43C98">
        <w:t xml:space="preserve"> </w:t>
      </w:r>
    </w:p>
    <w:p w14:paraId="2E21D8AB" w14:textId="77777777" w:rsidR="00604518" w:rsidRPr="00A43C98" w:rsidRDefault="00604518" w:rsidP="00604518">
      <w:pPr>
        <w:pStyle w:val="Heading5"/>
        <w:numPr>
          <w:ilvl w:val="0"/>
          <w:numId w:val="0"/>
        </w:numPr>
        <w:rPr>
          <w:noProof w:val="0"/>
        </w:rPr>
      </w:pPr>
      <w:bookmarkStart w:id="209" w:name="_Toc2340459"/>
      <w:r w:rsidRPr="00A43C98">
        <w:rPr>
          <w:noProof w:val="0"/>
        </w:rPr>
        <w:t>3.66.4.1.3 Expected Actions</w:t>
      </w:r>
      <w:bookmarkEnd w:id="209"/>
    </w:p>
    <w:p w14:paraId="6356AA15" w14:textId="72E8168B" w:rsidR="00DC5EAC" w:rsidRPr="00A43C98" w:rsidRDefault="00604518" w:rsidP="00604518">
      <w:pPr>
        <w:pStyle w:val="BodyText"/>
        <w:rPr>
          <w:iCs/>
        </w:rPr>
      </w:pPr>
      <w:r w:rsidRPr="00A43C98">
        <w:rPr>
          <w:iCs/>
        </w:rPr>
        <w:t>The Document Responder shall process the query</w:t>
      </w:r>
      <w:r w:rsidR="00DC5EAC" w:rsidRPr="00A43C98">
        <w:rPr>
          <w:iCs/>
        </w:rPr>
        <w:t xml:space="preserve"> to discover the DocumentManifest entries that match</w:t>
      </w:r>
      <w:r w:rsidR="0090168F" w:rsidRPr="00A43C98">
        <w:rPr>
          <w:iCs/>
        </w:rPr>
        <w:t xml:space="preserve"> the search parameters given</w:t>
      </w:r>
      <w:r w:rsidR="00DC5EAC" w:rsidRPr="00A43C98">
        <w:rPr>
          <w:iCs/>
        </w:rPr>
        <w:t>.</w:t>
      </w:r>
    </w:p>
    <w:p w14:paraId="07102B60" w14:textId="583F9679" w:rsidR="00604518" w:rsidRPr="00A43C98" w:rsidRDefault="00604518" w:rsidP="00AA04DD">
      <w:pPr>
        <w:pStyle w:val="Heading6"/>
        <w:rPr>
          <w:noProof w:val="0"/>
        </w:rPr>
      </w:pPr>
      <w:r w:rsidRPr="00A43C98">
        <w:rPr>
          <w:noProof w:val="0"/>
        </w:rPr>
        <w:t xml:space="preserve">3.66.4.1.3.1 </w:t>
      </w:r>
      <w:r w:rsidR="00912F09" w:rsidRPr="00A43C98">
        <w:rPr>
          <w:noProof w:val="0"/>
        </w:rPr>
        <w:t>XDS on FHIR Option</w:t>
      </w:r>
    </w:p>
    <w:p w14:paraId="3C1C754D" w14:textId="3DF99824" w:rsidR="00D71927" w:rsidRPr="00A43C98" w:rsidRDefault="00912F09" w:rsidP="00604518">
      <w:pPr>
        <w:pStyle w:val="BodyText"/>
      </w:pPr>
      <w:r w:rsidRPr="00A43C98">
        <w:t>T</w:t>
      </w:r>
      <w:r w:rsidR="00604518" w:rsidRPr="00A43C98">
        <w:t xml:space="preserve">he Document Responder is grouped with an </w:t>
      </w:r>
      <w:r w:rsidR="00680652" w:rsidRPr="00A43C98">
        <w:t xml:space="preserve">XDS </w:t>
      </w:r>
      <w:r w:rsidR="00604518" w:rsidRPr="00A43C98">
        <w:t>Document Consumer</w:t>
      </w:r>
      <w:r w:rsidR="000432CA" w:rsidRPr="00A43C98">
        <w:t xml:space="preserve"> when </w:t>
      </w:r>
      <w:r w:rsidR="009F0AB9" w:rsidRPr="00A43C98">
        <w:t>it supports</w:t>
      </w:r>
      <w:r w:rsidR="000432CA" w:rsidRPr="00A43C98">
        <w:t xml:space="preserve"> the “XDS on FHIR” </w:t>
      </w:r>
      <w:r w:rsidR="00F0752A" w:rsidRPr="00A43C98">
        <w:t>Option</w:t>
      </w:r>
      <w:r w:rsidR="00B21268" w:rsidRPr="00A43C98">
        <w:t>. The Document Responder</w:t>
      </w:r>
      <w:r w:rsidR="00604518" w:rsidRPr="00A43C98">
        <w:t xml:space="preserve"> shall map the query parameters as listed in Table 3.66.4.1.3-1 and shall execute a Registry Stored Query </w:t>
      </w:r>
      <w:r w:rsidR="00D2662A" w:rsidRPr="00A43C98">
        <w:t xml:space="preserve">[ITI-18] </w:t>
      </w:r>
      <w:r w:rsidR="0090168F" w:rsidRPr="00A43C98">
        <w:t xml:space="preserve">for </w:t>
      </w:r>
      <w:r w:rsidR="00604518" w:rsidRPr="00A43C98">
        <w:t>FindSubmissionSets.</w:t>
      </w:r>
      <w:r w:rsidR="00F322C2" w:rsidRPr="00A43C98">
        <w:t xml:space="preserve"> No additional </w:t>
      </w:r>
      <w:r w:rsidR="003E59E7">
        <w:t>q</w:t>
      </w:r>
      <w:r w:rsidR="00F322C2" w:rsidRPr="00A43C98">
        <w:t>uery parameters as defined in FHIR are required of the Document Responder.</w:t>
      </w:r>
    </w:p>
    <w:p w14:paraId="0B667B32" w14:textId="1CE2CF5D" w:rsidR="00604518" w:rsidRPr="00A43C98" w:rsidRDefault="00604518" w:rsidP="00604518">
      <w:pPr>
        <w:pStyle w:val="TableTitle"/>
        <w:rPr>
          <w:noProof w:val="0"/>
        </w:rPr>
      </w:pPr>
      <w:r w:rsidRPr="00A43C98">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A43C98" w14:paraId="3D3ED0BD" w14:textId="0E918B75" w:rsidTr="003068ED">
        <w:trPr>
          <w:cantSplit/>
          <w:tblHeader/>
          <w:jc w:val="center"/>
        </w:trPr>
        <w:tc>
          <w:tcPr>
            <w:tcW w:w="2697" w:type="dxa"/>
            <w:shd w:val="pct15" w:color="auto" w:fill="FFFFFF"/>
          </w:tcPr>
          <w:p w14:paraId="7590E97A" w14:textId="7507FE4A" w:rsidR="00556D46" w:rsidRPr="00A43C98" w:rsidRDefault="00556D46" w:rsidP="007B68FD">
            <w:pPr>
              <w:pStyle w:val="TableEntryHeader"/>
            </w:pPr>
            <w:r w:rsidRPr="00A43C98">
              <w:t>ITI-66 Parameter Name</w:t>
            </w:r>
          </w:p>
        </w:tc>
        <w:tc>
          <w:tcPr>
            <w:tcW w:w="5672" w:type="dxa"/>
            <w:shd w:val="pct15" w:color="auto" w:fill="FFFFFF"/>
          </w:tcPr>
          <w:p w14:paraId="5359F5FD" w14:textId="77777777" w:rsidR="00556D46" w:rsidRPr="00A43C98" w:rsidRDefault="00556D46" w:rsidP="001841D3">
            <w:pPr>
              <w:pStyle w:val="TableEntryHeader"/>
            </w:pPr>
            <w:r w:rsidRPr="00A43C98">
              <w:t>ITI-18 Parameter Name</w:t>
            </w:r>
          </w:p>
        </w:tc>
      </w:tr>
      <w:tr w:rsidR="00556D46" w:rsidRPr="00A43C98" w14:paraId="4C0F33CB" w14:textId="0BC955DE" w:rsidTr="003068ED">
        <w:trPr>
          <w:cantSplit/>
          <w:trHeight w:val="332"/>
          <w:jc w:val="center"/>
        </w:trPr>
        <w:tc>
          <w:tcPr>
            <w:tcW w:w="2697" w:type="dxa"/>
          </w:tcPr>
          <w:p w14:paraId="2DDAB6BB" w14:textId="526002CE" w:rsidR="00556D46" w:rsidRPr="00A43C98" w:rsidRDefault="00556D46" w:rsidP="00D0360B">
            <w:pPr>
              <w:pStyle w:val="TableEntry"/>
            </w:pPr>
            <w:r w:rsidRPr="00A43C98">
              <w:t xml:space="preserve">patient or </w:t>
            </w:r>
            <w:proofErr w:type="spellStart"/>
            <w:r w:rsidRPr="00A43C98">
              <w:t>patient.identifier</w:t>
            </w:r>
            <w:proofErr w:type="spellEnd"/>
          </w:p>
        </w:tc>
        <w:tc>
          <w:tcPr>
            <w:tcW w:w="5672" w:type="dxa"/>
          </w:tcPr>
          <w:p w14:paraId="3AA0F621" w14:textId="77777777" w:rsidR="00556D46" w:rsidRPr="00A43C98" w:rsidRDefault="00556D46" w:rsidP="001841D3">
            <w:pPr>
              <w:pStyle w:val="TableEntry"/>
            </w:pPr>
            <w:r w:rsidRPr="00A43C98">
              <w:t>$</w:t>
            </w:r>
            <w:proofErr w:type="spellStart"/>
            <w:r w:rsidRPr="00A43C98">
              <w:t>XDSSubmissionSetPatientId</w:t>
            </w:r>
            <w:proofErr w:type="spellEnd"/>
          </w:p>
        </w:tc>
      </w:tr>
      <w:tr w:rsidR="00556D46" w:rsidRPr="00A43C98" w14:paraId="0836327F" w14:textId="39548893" w:rsidTr="003068ED">
        <w:trPr>
          <w:cantSplit/>
          <w:trHeight w:val="332"/>
          <w:jc w:val="center"/>
        </w:trPr>
        <w:tc>
          <w:tcPr>
            <w:tcW w:w="2697" w:type="dxa"/>
          </w:tcPr>
          <w:p w14:paraId="4899A4DA" w14:textId="1D09DC81" w:rsidR="00556D46" w:rsidRPr="00A43C98" w:rsidRDefault="00556D46" w:rsidP="001841D3">
            <w:pPr>
              <w:pStyle w:val="TableEntry"/>
            </w:pPr>
            <w:r w:rsidRPr="00A43C98">
              <w:t>created</w:t>
            </w:r>
            <w:r w:rsidRPr="00A43C98">
              <w:rPr>
                <w:vertAlign w:val="superscript"/>
              </w:rPr>
              <w:t xml:space="preserve"> Note 1</w:t>
            </w:r>
          </w:p>
        </w:tc>
        <w:tc>
          <w:tcPr>
            <w:tcW w:w="5672" w:type="dxa"/>
          </w:tcPr>
          <w:p w14:paraId="495620D4" w14:textId="77777777" w:rsidR="00556D46" w:rsidRPr="00A43C98" w:rsidRDefault="00556D46" w:rsidP="001841D3">
            <w:pPr>
              <w:pStyle w:val="TableEntry"/>
            </w:pPr>
            <w:r w:rsidRPr="00A43C98">
              <w:t>$</w:t>
            </w:r>
            <w:proofErr w:type="spellStart"/>
            <w:r w:rsidRPr="00A43C98">
              <w:t>XDSSubmissionSetSubmissionTimeFrom</w:t>
            </w:r>
            <w:proofErr w:type="spellEnd"/>
          </w:p>
        </w:tc>
      </w:tr>
      <w:tr w:rsidR="00556D46" w:rsidRPr="00A43C98" w14:paraId="52A8DC6C" w14:textId="0989BA2B" w:rsidTr="003068ED">
        <w:trPr>
          <w:cantSplit/>
          <w:trHeight w:val="332"/>
          <w:jc w:val="center"/>
        </w:trPr>
        <w:tc>
          <w:tcPr>
            <w:tcW w:w="2697" w:type="dxa"/>
          </w:tcPr>
          <w:p w14:paraId="223BDE92" w14:textId="73B6C9FE" w:rsidR="00556D46" w:rsidRPr="00A43C98" w:rsidRDefault="00556D46" w:rsidP="001841D3">
            <w:pPr>
              <w:pStyle w:val="TableEntry"/>
            </w:pPr>
            <w:r w:rsidRPr="00A43C98">
              <w:t>created</w:t>
            </w:r>
            <w:r w:rsidRPr="00A43C98">
              <w:rPr>
                <w:vertAlign w:val="superscript"/>
              </w:rPr>
              <w:t xml:space="preserve"> Note 2</w:t>
            </w:r>
          </w:p>
        </w:tc>
        <w:tc>
          <w:tcPr>
            <w:tcW w:w="5672" w:type="dxa"/>
          </w:tcPr>
          <w:p w14:paraId="6DD655DC" w14:textId="77777777" w:rsidR="00556D46" w:rsidRPr="00A43C98" w:rsidRDefault="00556D46" w:rsidP="001841D3">
            <w:pPr>
              <w:pStyle w:val="TableEntry"/>
            </w:pPr>
            <w:r w:rsidRPr="00A43C98">
              <w:t>$</w:t>
            </w:r>
            <w:proofErr w:type="spellStart"/>
            <w:r w:rsidRPr="00A43C98">
              <w:t>XDSSubmissionSetSubmissionTimeTo</w:t>
            </w:r>
            <w:proofErr w:type="spellEnd"/>
          </w:p>
        </w:tc>
      </w:tr>
      <w:tr w:rsidR="00556D46" w:rsidRPr="00A43C98" w14:paraId="51DEAC09" w14:textId="3C64EFD2" w:rsidTr="003068ED">
        <w:trPr>
          <w:cantSplit/>
          <w:trHeight w:val="332"/>
          <w:jc w:val="center"/>
        </w:trPr>
        <w:tc>
          <w:tcPr>
            <w:tcW w:w="2697" w:type="dxa"/>
          </w:tcPr>
          <w:p w14:paraId="331CECAF" w14:textId="00272BCA" w:rsidR="00556D46" w:rsidRPr="00A43C98" w:rsidRDefault="00556D46" w:rsidP="00D2662A">
            <w:pPr>
              <w:pStyle w:val="TableEntry"/>
            </w:pPr>
            <w:proofErr w:type="spellStart"/>
            <w:r w:rsidRPr="00A43C98">
              <w:t>author.given</w:t>
            </w:r>
            <w:proofErr w:type="spellEnd"/>
            <w:r w:rsidR="001974F1" w:rsidRPr="00A43C98">
              <w:t xml:space="preserve"> </w:t>
            </w:r>
            <w:r w:rsidRPr="00A43C98">
              <w:t>/</w:t>
            </w:r>
            <w:r w:rsidR="001974F1" w:rsidRPr="00A43C98">
              <w:t xml:space="preserve"> </w:t>
            </w:r>
            <w:proofErr w:type="spellStart"/>
            <w:r w:rsidRPr="00A43C98">
              <w:t>author.family</w:t>
            </w:r>
            <w:proofErr w:type="spellEnd"/>
          </w:p>
        </w:tc>
        <w:tc>
          <w:tcPr>
            <w:tcW w:w="5672" w:type="dxa"/>
          </w:tcPr>
          <w:p w14:paraId="77B0BA0E" w14:textId="77777777" w:rsidR="00556D46" w:rsidRPr="00A43C98" w:rsidRDefault="00556D46" w:rsidP="001841D3">
            <w:pPr>
              <w:pStyle w:val="TableEntry"/>
            </w:pPr>
            <w:r w:rsidRPr="00A43C98">
              <w:t>$</w:t>
            </w:r>
            <w:proofErr w:type="spellStart"/>
            <w:r w:rsidRPr="00A43C98">
              <w:t>XDSSubmissionSetAuthorPerson</w:t>
            </w:r>
            <w:proofErr w:type="spellEnd"/>
          </w:p>
        </w:tc>
      </w:tr>
      <w:tr w:rsidR="00556D46" w:rsidRPr="00A43C98" w14:paraId="1A97EFF7" w14:textId="4DCE02E3" w:rsidTr="003068ED">
        <w:trPr>
          <w:cantSplit/>
          <w:trHeight w:val="332"/>
          <w:jc w:val="center"/>
        </w:trPr>
        <w:tc>
          <w:tcPr>
            <w:tcW w:w="2697" w:type="dxa"/>
          </w:tcPr>
          <w:p w14:paraId="667AC656" w14:textId="6212DBB4" w:rsidR="00556D46" w:rsidRPr="00A43C98" w:rsidRDefault="00556D46" w:rsidP="001841D3">
            <w:pPr>
              <w:pStyle w:val="TableEntry"/>
            </w:pPr>
            <w:r w:rsidRPr="00A43C98">
              <w:t>type</w:t>
            </w:r>
          </w:p>
        </w:tc>
        <w:tc>
          <w:tcPr>
            <w:tcW w:w="5672" w:type="dxa"/>
          </w:tcPr>
          <w:p w14:paraId="0F17AEC2" w14:textId="77777777" w:rsidR="00556D46" w:rsidRPr="00A43C98" w:rsidRDefault="00556D46" w:rsidP="001841D3">
            <w:pPr>
              <w:pStyle w:val="TableEntry"/>
            </w:pPr>
            <w:r w:rsidRPr="00A43C98">
              <w:t>$</w:t>
            </w:r>
            <w:proofErr w:type="spellStart"/>
            <w:r w:rsidRPr="00A43C98">
              <w:t>XDSSubmissionSetContentType</w:t>
            </w:r>
            <w:proofErr w:type="spellEnd"/>
          </w:p>
        </w:tc>
      </w:tr>
      <w:tr w:rsidR="00556D46" w:rsidRPr="00A43C98" w14:paraId="40C1B98A" w14:textId="1B2D46F1" w:rsidTr="003068ED">
        <w:trPr>
          <w:cantSplit/>
          <w:trHeight w:val="332"/>
          <w:jc w:val="center"/>
        </w:trPr>
        <w:tc>
          <w:tcPr>
            <w:tcW w:w="2697" w:type="dxa"/>
          </w:tcPr>
          <w:p w14:paraId="26E0773E" w14:textId="1A7649A4" w:rsidR="00556D46" w:rsidRPr="00A43C98" w:rsidRDefault="00556D46" w:rsidP="001841D3">
            <w:pPr>
              <w:pStyle w:val="TableEntry"/>
            </w:pPr>
            <w:r w:rsidRPr="00A43C98">
              <w:t>source</w:t>
            </w:r>
          </w:p>
        </w:tc>
        <w:tc>
          <w:tcPr>
            <w:tcW w:w="5672" w:type="dxa"/>
          </w:tcPr>
          <w:p w14:paraId="0C4B5327" w14:textId="39D3A31C" w:rsidR="00556D46" w:rsidRPr="00A43C98" w:rsidRDefault="00556D46" w:rsidP="001841D3">
            <w:pPr>
              <w:pStyle w:val="TableEntry"/>
            </w:pPr>
            <w:r w:rsidRPr="00A43C98">
              <w:t>$</w:t>
            </w:r>
            <w:proofErr w:type="spellStart"/>
            <w:r w:rsidRPr="00A43C98">
              <w:t>XDSSubmissionSetSourceId</w:t>
            </w:r>
            <w:proofErr w:type="spellEnd"/>
          </w:p>
        </w:tc>
      </w:tr>
      <w:tr w:rsidR="00556D46" w:rsidRPr="00A43C98" w14:paraId="2265A6ED" w14:textId="3C429097" w:rsidTr="003068ED">
        <w:trPr>
          <w:cantSplit/>
          <w:trHeight w:val="332"/>
          <w:jc w:val="center"/>
        </w:trPr>
        <w:tc>
          <w:tcPr>
            <w:tcW w:w="2697" w:type="dxa"/>
          </w:tcPr>
          <w:p w14:paraId="51DDA601" w14:textId="08836322" w:rsidR="00556D46" w:rsidRPr="00A43C98" w:rsidRDefault="00556D46" w:rsidP="001841D3">
            <w:pPr>
              <w:pStyle w:val="TableEntry"/>
            </w:pPr>
            <w:r w:rsidRPr="00A43C98">
              <w:t>status</w:t>
            </w:r>
          </w:p>
        </w:tc>
        <w:tc>
          <w:tcPr>
            <w:tcW w:w="5672" w:type="dxa"/>
          </w:tcPr>
          <w:p w14:paraId="3F3654F2" w14:textId="77777777" w:rsidR="00556D46" w:rsidRPr="00A43C98" w:rsidRDefault="00556D46" w:rsidP="001841D3">
            <w:pPr>
              <w:pStyle w:val="TableEntry"/>
            </w:pPr>
            <w:r w:rsidRPr="00A43C98">
              <w:t>$</w:t>
            </w:r>
            <w:proofErr w:type="spellStart"/>
            <w:r w:rsidRPr="00A43C98">
              <w:t>XDSSubmissionSetStatus</w:t>
            </w:r>
            <w:proofErr w:type="spellEnd"/>
          </w:p>
        </w:tc>
      </w:tr>
    </w:tbl>
    <w:p w14:paraId="30C191DD" w14:textId="79B84130" w:rsidR="00604518" w:rsidRPr="00FD7266" w:rsidRDefault="00512394" w:rsidP="00937E47">
      <w:pPr>
        <w:pStyle w:val="Note"/>
      </w:pPr>
      <w:r w:rsidRPr="00EA54D1">
        <w:lastRenderedPageBreak/>
        <w:t xml:space="preserve">Note </w:t>
      </w:r>
      <w:r w:rsidR="00604518" w:rsidRPr="00FD7266">
        <w:t>1</w:t>
      </w:r>
      <w:r w:rsidR="005D198F" w:rsidRPr="00FD7266">
        <w:t>:</w:t>
      </w:r>
      <w:r w:rsidR="00604518" w:rsidRPr="00FD7266">
        <w:t xml:space="preserve"> This FindSubmissionSets parameter is used when the greater than parameter modifier is used on the created parameter.</w:t>
      </w:r>
    </w:p>
    <w:p w14:paraId="0D0594DE" w14:textId="2C090D05" w:rsidR="00604518" w:rsidRPr="00FD7266" w:rsidRDefault="00512394" w:rsidP="00EA54D1">
      <w:pPr>
        <w:pStyle w:val="Note"/>
      </w:pPr>
      <w:r w:rsidRPr="00FD7266">
        <w:t xml:space="preserve">Note </w:t>
      </w:r>
      <w:r w:rsidR="00604518" w:rsidRPr="00FD7266">
        <w:t>2</w:t>
      </w:r>
      <w:r w:rsidR="005D198F" w:rsidRPr="00FD7266">
        <w:t>:</w:t>
      </w:r>
      <w:r w:rsidR="00604518" w:rsidRPr="00FD7266">
        <w:t xml:space="preserve"> This FindSubmissionSets parameter is used when the less than parameter modifier is used on the created parameter. </w:t>
      </w:r>
    </w:p>
    <w:p w14:paraId="304939A7" w14:textId="77777777" w:rsidR="00EC6F8C" w:rsidRPr="00A43C98" w:rsidRDefault="00EC6F8C" w:rsidP="00AA04DD">
      <w:pPr>
        <w:pStyle w:val="BodyText"/>
      </w:pPr>
    </w:p>
    <w:p w14:paraId="2FD605BD" w14:textId="7552353A" w:rsidR="00604518" w:rsidRPr="00A43C98" w:rsidRDefault="00604518" w:rsidP="003C1EFB">
      <w:pPr>
        <w:pStyle w:val="Heading7"/>
        <w:numPr>
          <w:ilvl w:val="0"/>
          <w:numId w:val="0"/>
        </w:numPr>
        <w:rPr>
          <w:noProof w:val="0"/>
        </w:rPr>
      </w:pPr>
      <w:r w:rsidRPr="00A43C98">
        <w:rPr>
          <w:noProof w:val="0"/>
        </w:rPr>
        <w:t xml:space="preserve">3.66.4.1.3.1.1 </w:t>
      </w:r>
      <w:r w:rsidR="00C34C69" w:rsidRPr="00A43C98">
        <w:rPr>
          <w:noProof w:val="0"/>
        </w:rPr>
        <w:t xml:space="preserve">Translation of </w:t>
      </w:r>
      <w:r w:rsidRPr="00A43C98">
        <w:rPr>
          <w:noProof w:val="0"/>
        </w:rPr>
        <w:t>Token Parameter</w:t>
      </w:r>
    </w:p>
    <w:p w14:paraId="60A8910F" w14:textId="7AF5AB2D" w:rsidR="00604518" w:rsidRPr="00A43C98" w:rsidRDefault="00604518" w:rsidP="00D30E8E">
      <w:pPr>
        <w:pStyle w:val="BodyText"/>
      </w:pPr>
      <w:r w:rsidRPr="00A43C98">
        <w:t xml:space="preserve">Query parameters of type </w:t>
      </w:r>
      <w:r w:rsidRPr="00A43C98">
        <w:rPr>
          <w:rStyle w:val="XMLname"/>
        </w:rPr>
        <w:t>token</w:t>
      </w:r>
      <w:r w:rsidRPr="00A43C98">
        <w:t xml:space="preserve"> are used to represent codes and identifiers</w:t>
      </w:r>
      <w:r w:rsidR="007B68FD" w:rsidRPr="00A43C98">
        <w:t>.</w:t>
      </w:r>
      <w:r w:rsidRPr="00A43C98">
        <w:t xml:space="preserve"> </w:t>
      </w:r>
      <w:r w:rsidR="007B68FD" w:rsidRPr="00A43C98">
        <w:t xml:space="preserve">See </w:t>
      </w:r>
      <w:hyperlink r:id="rId47" w:anchor="token" w:history="1">
        <w:r w:rsidR="00C81FA6" w:rsidRPr="00A43C98">
          <w:rPr>
            <w:rStyle w:val="Hyperlink"/>
          </w:rPr>
          <w:t>https://www.hl7.org/fhir/R4/search.html#token</w:t>
        </w:r>
      </w:hyperlink>
      <w:r w:rsidR="007B68FD" w:rsidRPr="00A43C98">
        <w:t xml:space="preserve">. </w:t>
      </w:r>
    </w:p>
    <w:p w14:paraId="3DD1DB0B" w14:textId="3AAD119C" w:rsidR="00604518" w:rsidRPr="00A43C98" w:rsidRDefault="00604518" w:rsidP="00604518">
      <w:pPr>
        <w:pStyle w:val="BodyText"/>
      </w:pPr>
      <w:r w:rsidRPr="00A43C98">
        <w:t xml:space="preserve">The manner in which the Document Responder translates these parameters to </w:t>
      </w:r>
      <w:proofErr w:type="spellStart"/>
      <w:r w:rsidRPr="00A43C98">
        <w:t>ebXML</w:t>
      </w:r>
      <w:proofErr w:type="spellEnd"/>
      <w:r w:rsidR="007D1716" w:rsidRPr="00A43C98">
        <w:t xml:space="preserve"> to support the </w:t>
      </w:r>
      <w:r w:rsidR="009F0AB9" w:rsidRPr="00A43C98">
        <w:t>Registry Stored Query [</w:t>
      </w:r>
      <w:r w:rsidR="007D1716" w:rsidRPr="00A43C98">
        <w:t>ITI-18</w:t>
      </w:r>
      <w:r w:rsidR="009F0AB9" w:rsidRPr="00A43C98">
        <w:t>]</w:t>
      </w:r>
      <w:r w:rsidR="007D1716" w:rsidRPr="00A43C98">
        <w:t xml:space="preserve"> transaction</w:t>
      </w:r>
      <w:r w:rsidRPr="00A43C98">
        <w:t xml:space="preserve"> will depend on the type of the corresponding parameter within the FindSubmissionSets stored query</w:t>
      </w:r>
      <w:r w:rsidR="009F0AB9" w:rsidRPr="00A43C98">
        <w:t xml:space="preserve"> (see ITI TF-2a: 3.18.4.1.2.3.7.2)</w:t>
      </w:r>
      <w:r w:rsidRPr="00A43C98">
        <w:t xml:space="preserve">. </w:t>
      </w:r>
    </w:p>
    <w:p w14:paraId="36CD12BB" w14:textId="52602FF6" w:rsidR="00604518" w:rsidRPr="00A43C98" w:rsidRDefault="00604518" w:rsidP="00AA04DD">
      <w:pPr>
        <w:pStyle w:val="ListBullet2"/>
      </w:pPr>
      <w:r w:rsidRPr="00A43C98">
        <w:t>If the token parameter translates to a codified stored query parameter</w:t>
      </w:r>
      <w:r w:rsidR="003E59E7">
        <w:t>,</w:t>
      </w:r>
      <w:r w:rsidRPr="00A43C98">
        <w:t xml:space="preserve"> then the Document Responder shall represent the token parameter in the </w:t>
      </w:r>
      <w:r w:rsidR="003E59E7">
        <w:t>s</w:t>
      </w:r>
      <w:r w:rsidRPr="00A43C98">
        <w:t xml:space="preserve">tored </w:t>
      </w:r>
      <w:r w:rsidR="003E59E7">
        <w:t>q</w:t>
      </w:r>
      <w:r w:rsidRPr="00A43C98">
        <w:t xml:space="preserve">uery as: </w:t>
      </w:r>
      <w:r w:rsidRPr="00A43C98">
        <w:rPr>
          <w:rStyle w:val="XMLname"/>
        </w:rPr>
        <w:t>&lt;Value&gt;(</w:t>
      </w:r>
      <w:r w:rsidR="007B68FD" w:rsidRPr="00A43C98">
        <w:rPr>
          <w:rStyle w:val="XMLname"/>
        </w:rPr>
        <w:t>'code</w:t>
      </w:r>
      <w:r w:rsidRPr="00A43C98">
        <w:rPr>
          <w:rStyle w:val="XMLname"/>
        </w:rPr>
        <w:t>^^</w:t>
      </w:r>
      <w:r w:rsidR="0050001E" w:rsidRPr="00A43C98">
        <w:rPr>
          <w:rStyle w:val="XMLname"/>
        </w:rPr>
        <w:t>system</w:t>
      </w:r>
      <w:r w:rsidR="007B68FD" w:rsidRPr="00A43C98">
        <w:rPr>
          <w:rStyle w:val="XMLname"/>
        </w:rPr>
        <w:t>'</w:t>
      </w:r>
      <w:r w:rsidRPr="00A43C98">
        <w:rPr>
          <w:rStyle w:val="XMLname"/>
        </w:rPr>
        <w:t>)&lt;/Value&gt;</w:t>
      </w:r>
    </w:p>
    <w:p w14:paraId="745472B0" w14:textId="212F6647" w:rsidR="00604518" w:rsidRPr="00A43C98" w:rsidRDefault="00604518" w:rsidP="00AA04DD">
      <w:pPr>
        <w:pStyle w:val="ListBullet2"/>
      </w:pPr>
      <w:r w:rsidRPr="00A43C98">
        <w:t>If the token parameter translates to a patient identifier in the FindSubmissionSets stored query</w:t>
      </w:r>
      <w:r w:rsidR="003E59E7">
        <w:t>,</w:t>
      </w:r>
      <w:r w:rsidRPr="00A43C98">
        <w:t xml:space="preserve"> then the Document Responder shall represent the token parameter in the </w:t>
      </w:r>
      <w:r w:rsidR="003E59E7">
        <w:t>s</w:t>
      </w:r>
      <w:r w:rsidRPr="00A43C98">
        <w:t xml:space="preserve">tored </w:t>
      </w:r>
      <w:r w:rsidR="003E59E7">
        <w:t>q</w:t>
      </w:r>
      <w:r w:rsidRPr="00A43C98">
        <w:t xml:space="preserve">uery as: </w:t>
      </w:r>
      <w:r w:rsidRPr="00A43C98">
        <w:rPr>
          <w:rStyle w:val="XMLname"/>
        </w:rPr>
        <w:t>&lt;Value&gt;</w:t>
      </w:r>
      <w:r w:rsidR="007B68FD" w:rsidRPr="00A43C98">
        <w:rPr>
          <w:rStyle w:val="XMLname"/>
        </w:rPr>
        <w:t>code</w:t>
      </w:r>
      <w:r w:rsidRPr="00A43C98">
        <w:rPr>
          <w:rStyle w:val="XMLname"/>
        </w:rPr>
        <w:t>^^^&amp;</w:t>
      </w:r>
      <w:proofErr w:type="spellStart"/>
      <w:r w:rsidRPr="00A43C98">
        <w:rPr>
          <w:rStyle w:val="XMLname"/>
        </w:rPr>
        <w:t>amp;</w:t>
      </w:r>
      <w:r w:rsidR="0050001E" w:rsidRPr="00A43C98">
        <w:rPr>
          <w:rStyle w:val="XMLname"/>
        </w:rPr>
        <w:t>system</w:t>
      </w:r>
      <w:r w:rsidRPr="00A43C98">
        <w:rPr>
          <w:rStyle w:val="XMLname"/>
        </w:rPr>
        <w:t>&amp;amp;ISO</w:t>
      </w:r>
      <w:proofErr w:type="spellEnd"/>
      <w:r w:rsidRPr="00A43C98">
        <w:rPr>
          <w:rStyle w:val="XMLname"/>
        </w:rPr>
        <w:t>&lt;/Value&gt;</w:t>
      </w:r>
      <w:r w:rsidRPr="00A43C98">
        <w:t xml:space="preserve"> </w:t>
      </w:r>
    </w:p>
    <w:p w14:paraId="2509CB95" w14:textId="460C458E" w:rsidR="004D0D66" w:rsidRPr="00A43C98" w:rsidRDefault="004D0D66" w:rsidP="00AA04DD">
      <w:pPr>
        <w:pStyle w:val="ListBullet2"/>
      </w:pPr>
      <w:r w:rsidRPr="00A43C98">
        <w:t>If the token parameter translates to a simple string, then the code shall be used for the parameter and the system shall be ignored.</w:t>
      </w:r>
    </w:p>
    <w:p w14:paraId="66C0B336" w14:textId="013AC21C" w:rsidR="00604518" w:rsidRPr="00A43C98" w:rsidRDefault="00604518" w:rsidP="003C1EFB">
      <w:pPr>
        <w:pStyle w:val="Heading7"/>
        <w:numPr>
          <w:ilvl w:val="0"/>
          <w:numId w:val="0"/>
        </w:numPr>
        <w:rPr>
          <w:noProof w:val="0"/>
        </w:rPr>
      </w:pPr>
      <w:r w:rsidRPr="00A43C98">
        <w:rPr>
          <w:noProof w:val="0"/>
        </w:rPr>
        <w:t xml:space="preserve">3.66.4.1.3.1.2 Translation </w:t>
      </w:r>
      <w:r w:rsidR="00C34C69" w:rsidRPr="00A43C98">
        <w:rPr>
          <w:noProof w:val="0"/>
        </w:rPr>
        <w:t>o</w:t>
      </w:r>
      <w:r w:rsidRPr="00A43C98">
        <w:rPr>
          <w:noProof w:val="0"/>
        </w:rPr>
        <w:t>f Name Components</w:t>
      </w:r>
    </w:p>
    <w:p w14:paraId="09A80067" w14:textId="77777777" w:rsidR="00604518" w:rsidRPr="00A43C98" w:rsidRDefault="00604518" w:rsidP="00604518">
      <w:pPr>
        <w:pStyle w:val="BodyText"/>
      </w:pPr>
      <w:r w:rsidRPr="00A43C98">
        <w:t>Query parameters representing a name, for example “</w:t>
      </w:r>
      <w:proofErr w:type="spellStart"/>
      <w:r w:rsidRPr="00A43C98">
        <w:rPr>
          <w:rStyle w:val="XMLname"/>
        </w:rPr>
        <w:t>author.given</w:t>
      </w:r>
      <w:proofErr w:type="spellEnd"/>
      <w:r w:rsidRPr="00A43C98">
        <w:t>” and “</w:t>
      </w:r>
      <w:proofErr w:type="spellStart"/>
      <w:r w:rsidRPr="00A43C98">
        <w:rPr>
          <w:rStyle w:val="XMLname"/>
        </w:rPr>
        <w:t>author.family</w:t>
      </w:r>
      <w:proofErr w:type="spellEnd"/>
      <w:r w:rsidRPr="00A43C98">
        <w:t xml:space="preserve">” shall be translated to an appropriate XCN instance in the </w:t>
      </w:r>
      <w:proofErr w:type="spellStart"/>
      <w:r w:rsidRPr="00A43C98">
        <w:t>ebXML</w:t>
      </w:r>
      <w:proofErr w:type="spellEnd"/>
      <w:r w:rsidRPr="00A43C98">
        <w:t xml:space="preserve"> query. For example: </w:t>
      </w:r>
    </w:p>
    <w:p w14:paraId="0D242478" w14:textId="77777777" w:rsidR="00604518" w:rsidRPr="00A43C98" w:rsidRDefault="00604518" w:rsidP="004B60B1">
      <w:pPr>
        <w:pStyle w:val="BodyText"/>
        <w:ind w:left="360"/>
        <w:rPr>
          <w:rStyle w:val="XMLname"/>
        </w:rPr>
      </w:pPr>
      <w:r w:rsidRPr="00A43C98">
        <w:rPr>
          <w:rStyle w:val="XMLname"/>
        </w:rPr>
        <w:t>…&amp;</w:t>
      </w:r>
      <w:proofErr w:type="spellStart"/>
      <w:r w:rsidRPr="00A43C98">
        <w:rPr>
          <w:rStyle w:val="XMLname"/>
        </w:rPr>
        <w:t>author.given</w:t>
      </w:r>
      <w:proofErr w:type="spellEnd"/>
      <w:r w:rsidRPr="00A43C98">
        <w:rPr>
          <w:rStyle w:val="XMLname"/>
        </w:rPr>
        <w:t>=</w:t>
      </w:r>
      <w:proofErr w:type="spellStart"/>
      <w:r w:rsidRPr="00A43C98">
        <w:rPr>
          <w:rStyle w:val="XMLname"/>
        </w:rPr>
        <w:t>Marcus&amp;author.family</w:t>
      </w:r>
      <w:proofErr w:type="spellEnd"/>
      <w:r w:rsidRPr="00A43C98">
        <w:rPr>
          <w:rStyle w:val="XMLname"/>
        </w:rPr>
        <w:t>=</w:t>
      </w:r>
      <w:proofErr w:type="spellStart"/>
      <w:r w:rsidRPr="00A43C98">
        <w:rPr>
          <w:rStyle w:val="XMLname"/>
        </w:rPr>
        <w:t>Welby</w:t>
      </w:r>
      <w:proofErr w:type="spellEnd"/>
    </w:p>
    <w:p w14:paraId="3E97DA26" w14:textId="32737993" w:rsidR="00604518" w:rsidRPr="00A43C98" w:rsidRDefault="003E59E7" w:rsidP="00604518">
      <w:pPr>
        <w:pStyle w:val="BodyText"/>
      </w:pPr>
      <w:r>
        <w:t>w</w:t>
      </w:r>
      <w:r w:rsidR="00604518" w:rsidRPr="00A43C98">
        <w:t>ould translate to:</w:t>
      </w:r>
    </w:p>
    <w:p w14:paraId="6298B360" w14:textId="77777777" w:rsidR="00604518" w:rsidRPr="00A43C98" w:rsidRDefault="00604518" w:rsidP="00354499">
      <w:pPr>
        <w:pStyle w:val="BodyText"/>
        <w:ind w:left="360"/>
        <w:rPr>
          <w:rStyle w:val="XMLname"/>
        </w:rPr>
      </w:pPr>
      <w:r w:rsidRPr="00A43C98">
        <w:rPr>
          <w:rStyle w:val="XMLname"/>
        </w:rPr>
        <w:t>&lt;Value&gt;^</w:t>
      </w:r>
      <w:proofErr w:type="spellStart"/>
      <w:r w:rsidRPr="00A43C98">
        <w:rPr>
          <w:rStyle w:val="XMLname"/>
        </w:rPr>
        <w:t>Welby^Marcus</w:t>
      </w:r>
      <w:proofErr w:type="spellEnd"/>
      <w:r w:rsidRPr="00A43C98">
        <w:rPr>
          <w:rStyle w:val="XMLname"/>
        </w:rPr>
        <w:t>^^^&lt;/Value&gt;</w:t>
      </w:r>
    </w:p>
    <w:p w14:paraId="17266655" w14:textId="3FFBE658" w:rsidR="00604518" w:rsidRPr="00A43C98" w:rsidRDefault="00604518" w:rsidP="003C1EFB">
      <w:pPr>
        <w:pStyle w:val="Heading4"/>
        <w:numPr>
          <w:ilvl w:val="0"/>
          <w:numId w:val="0"/>
        </w:numPr>
        <w:rPr>
          <w:noProof w:val="0"/>
        </w:rPr>
      </w:pPr>
      <w:bookmarkStart w:id="210" w:name="_Toc2340460"/>
      <w:r w:rsidRPr="00A43C98">
        <w:rPr>
          <w:noProof w:val="0"/>
        </w:rPr>
        <w:t>3.66.4.2 Find Document Manifests</w:t>
      </w:r>
      <w:r w:rsidR="00C56A55" w:rsidRPr="00A43C98">
        <w:rPr>
          <w:noProof w:val="0"/>
        </w:rPr>
        <w:t xml:space="preserve"> </w:t>
      </w:r>
      <w:r w:rsidRPr="00A43C98">
        <w:rPr>
          <w:noProof w:val="0"/>
        </w:rPr>
        <w:t>Response message</w:t>
      </w:r>
      <w:bookmarkEnd w:id="210"/>
    </w:p>
    <w:p w14:paraId="37309968" w14:textId="77777777" w:rsidR="00604518" w:rsidRPr="00A43C98" w:rsidRDefault="00604518" w:rsidP="00604518">
      <w:pPr>
        <w:pStyle w:val="BodyText"/>
      </w:pPr>
      <w:r w:rsidRPr="00A43C98">
        <w:t>The Document Responder returns a HTTP Status code appropriate to the processing as well as a list of the matching document manifest resources.</w:t>
      </w:r>
    </w:p>
    <w:p w14:paraId="5E79EC0B" w14:textId="77777777" w:rsidR="00604518" w:rsidRPr="00A43C98" w:rsidRDefault="00604518" w:rsidP="00604518">
      <w:pPr>
        <w:pStyle w:val="Heading5"/>
        <w:numPr>
          <w:ilvl w:val="0"/>
          <w:numId w:val="0"/>
        </w:numPr>
        <w:rPr>
          <w:noProof w:val="0"/>
        </w:rPr>
      </w:pPr>
      <w:bookmarkStart w:id="211" w:name="_Toc2340461"/>
      <w:r w:rsidRPr="00A43C98">
        <w:rPr>
          <w:noProof w:val="0"/>
        </w:rPr>
        <w:t>3.66.4.2.1 Trigger Events</w:t>
      </w:r>
      <w:bookmarkEnd w:id="211"/>
    </w:p>
    <w:p w14:paraId="066143DB" w14:textId="06CEAA10" w:rsidR="00604518" w:rsidRPr="00A43C98" w:rsidRDefault="00604518" w:rsidP="00604518">
      <w:pPr>
        <w:pStyle w:val="BodyText"/>
      </w:pPr>
      <w:r w:rsidRPr="00A43C98">
        <w:t xml:space="preserve">The Document Responder </w:t>
      </w:r>
      <w:r w:rsidR="00693D63" w:rsidRPr="00A43C98">
        <w:t>completed processing of the Find Document Manifests message</w:t>
      </w:r>
      <w:r w:rsidRPr="00A43C98">
        <w:t xml:space="preserve">. </w:t>
      </w:r>
    </w:p>
    <w:p w14:paraId="5C74E493" w14:textId="77777777" w:rsidR="00604518" w:rsidRPr="00A43C98" w:rsidRDefault="00604518" w:rsidP="00604518">
      <w:pPr>
        <w:pStyle w:val="Heading5"/>
        <w:numPr>
          <w:ilvl w:val="0"/>
          <w:numId w:val="0"/>
        </w:numPr>
        <w:ind w:left="1008" w:hanging="1008"/>
        <w:rPr>
          <w:noProof w:val="0"/>
        </w:rPr>
      </w:pPr>
      <w:bookmarkStart w:id="212" w:name="_Toc393804280"/>
      <w:bookmarkStart w:id="213" w:name="_Toc2340462"/>
      <w:r w:rsidRPr="00A43C98">
        <w:rPr>
          <w:noProof w:val="0"/>
        </w:rPr>
        <w:t>3.66.4.2.2 Message Semantics</w:t>
      </w:r>
      <w:bookmarkEnd w:id="212"/>
      <w:bookmarkEnd w:id="213"/>
    </w:p>
    <w:p w14:paraId="57CF01F8" w14:textId="6DE48501" w:rsidR="00802AB9" w:rsidRPr="00A43C98" w:rsidRDefault="00802AB9" w:rsidP="00AA04DD">
      <w:pPr>
        <w:pStyle w:val="BodyText"/>
      </w:pPr>
      <w:r w:rsidRPr="00A43C98">
        <w:t>Based on the query results, the Document Responder will either return an error</w:t>
      </w:r>
      <w:r w:rsidR="00F93DE6" w:rsidRPr="00A43C98">
        <w:t xml:space="preserve"> or success. Guidance on handling Access Denied related to use of 200, 403 and 404 </w:t>
      </w:r>
      <w:r w:rsidR="00E56B19" w:rsidRPr="00A43C98">
        <w:t xml:space="preserve">can be found in </w:t>
      </w:r>
      <w:r w:rsidR="00C34C69" w:rsidRPr="00A43C98">
        <w:t xml:space="preserve">ITI </w:t>
      </w:r>
      <w:r w:rsidR="00CD3031" w:rsidRPr="00A43C98">
        <w:t>TF-</w:t>
      </w:r>
      <w:r w:rsidR="00C34C69" w:rsidRPr="00A43C98">
        <w:t>2x</w:t>
      </w:r>
      <w:r w:rsidR="004B4A3D" w:rsidRPr="00A43C98">
        <w:t>:</w:t>
      </w:r>
      <w:r w:rsidR="00C34C69" w:rsidRPr="00A43C98">
        <w:t xml:space="preserve"> </w:t>
      </w:r>
      <w:r w:rsidR="00E56B19" w:rsidRPr="00A43C98">
        <w:t>Appendix Z.7</w:t>
      </w:r>
      <w:r w:rsidR="00C34C69" w:rsidRPr="00A43C98">
        <w:t>.</w:t>
      </w:r>
    </w:p>
    <w:p w14:paraId="7171BCEA" w14:textId="5AE9D490" w:rsidR="00802AB9" w:rsidRPr="00A43C98" w:rsidRDefault="007A05EA" w:rsidP="00C203DD">
      <w:pPr>
        <w:pStyle w:val="BodyText"/>
      </w:pPr>
      <w:r w:rsidRPr="00A43C98">
        <w:lastRenderedPageBreak/>
        <w:t>When the Document Responder needs to report an error, it shall use HTTP error response codes and should include a FHIR OperationOutcome with more details on the failure.</w:t>
      </w:r>
      <w:r w:rsidR="00E56B19" w:rsidRPr="00A43C98">
        <w:t xml:space="preserve"> See FHIR </w:t>
      </w:r>
      <w:hyperlink r:id="rId48" w:history="1">
        <w:r w:rsidR="00C81FA6" w:rsidRPr="00A43C98">
          <w:rPr>
            <w:rStyle w:val="Hyperlink"/>
          </w:rPr>
          <w:t>http://hl7.org/fhir/R4/http.html</w:t>
        </w:r>
      </w:hyperlink>
      <w:r w:rsidR="00E56B19" w:rsidRPr="00A43C98">
        <w:t xml:space="preserve"> and </w:t>
      </w:r>
      <w:hyperlink r:id="rId49" w:history="1">
        <w:r w:rsidR="00C81FA6" w:rsidRPr="00A43C98">
          <w:rPr>
            <w:rStyle w:val="Hyperlink"/>
          </w:rPr>
          <w:t>http://hl7.org/fhir/R4/operationoutcome.html</w:t>
        </w:r>
      </w:hyperlink>
      <w:r w:rsidR="00A41E23" w:rsidRPr="00A43C98">
        <w:t>.</w:t>
      </w:r>
    </w:p>
    <w:p w14:paraId="0B71C834" w14:textId="511834C8" w:rsidR="00604518" w:rsidRPr="00A43C98" w:rsidRDefault="00693D63" w:rsidP="00604518">
      <w:pPr>
        <w:pStyle w:val="BodyText"/>
      </w:pPr>
      <w:r w:rsidRPr="00A43C98">
        <w:t>If the Find Document Manifests message is processed successfully, whether or not any DocumentManifest Resources are found, the HTTP status code shall be 200</w:t>
      </w:r>
      <w:r w:rsidR="001A52B1" w:rsidRPr="00A43C98">
        <w:t xml:space="preserve">. </w:t>
      </w:r>
      <w:r w:rsidRPr="00A43C98">
        <w:t xml:space="preserve">The </w:t>
      </w:r>
      <w:r w:rsidR="00604518" w:rsidRPr="00A43C98">
        <w:t>Find Document Manifests</w:t>
      </w:r>
      <w:r w:rsidR="00C56A55" w:rsidRPr="00A43C98">
        <w:t xml:space="preserve"> </w:t>
      </w:r>
      <w:r w:rsidR="00604518" w:rsidRPr="00A43C98">
        <w:t xml:space="preserve">Response message </w:t>
      </w:r>
      <w:r w:rsidRPr="00A43C98">
        <w:t xml:space="preserve">shall be </w:t>
      </w:r>
      <w:r w:rsidR="00604518" w:rsidRPr="00A43C98">
        <w:t xml:space="preserve">a </w:t>
      </w:r>
      <w:r w:rsidR="00E86F20" w:rsidRPr="00A43C98">
        <w:t>B</w:t>
      </w:r>
      <w:r w:rsidR="00604518" w:rsidRPr="00A43C98">
        <w:t xml:space="preserve">undle </w:t>
      </w:r>
      <w:r w:rsidRPr="00A43C98">
        <w:t xml:space="preserve">Resource containing zero or more </w:t>
      </w:r>
      <w:r w:rsidR="00604518" w:rsidRPr="00A43C98">
        <w:t xml:space="preserve">DocumentManifest </w:t>
      </w:r>
      <w:r w:rsidRPr="00A43C98">
        <w:t>Resources</w:t>
      </w:r>
      <w:r w:rsidR="00604518" w:rsidRPr="00A43C98">
        <w:t xml:space="preserve">. </w:t>
      </w:r>
      <w:r w:rsidRPr="00A43C98">
        <w:t>If the Document Responder is sending warnings, the Bundle Resource shall also contain an OperationOutcome Resource</w:t>
      </w:r>
      <w:r w:rsidR="001B4DFD" w:rsidRPr="00A43C98">
        <w:t xml:space="preserve"> that contains those warnings.</w:t>
      </w:r>
    </w:p>
    <w:p w14:paraId="5778A8AE" w14:textId="0E92C21C" w:rsidR="00604518" w:rsidRPr="00A43C98" w:rsidRDefault="00693D63" w:rsidP="00604518">
      <w:pPr>
        <w:pStyle w:val="BodyText"/>
      </w:pPr>
      <w:r w:rsidRPr="00A43C98">
        <w:t>The</w:t>
      </w:r>
      <w:r w:rsidR="00604518" w:rsidRPr="00A43C98">
        <w:t xml:space="preserve"> response shall adhere to the </w:t>
      </w:r>
      <w:r w:rsidR="003E1542" w:rsidRPr="00A43C98">
        <w:t xml:space="preserve">FHIR Bundle </w:t>
      </w:r>
      <w:r w:rsidR="00604518" w:rsidRPr="00A43C98">
        <w:t xml:space="preserve">constraints </w:t>
      </w:r>
      <w:r w:rsidRPr="00A43C98">
        <w:t xml:space="preserve">specified </w:t>
      </w:r>
      <w:r w:rsidR="00604518" w:rsidRPr="00A43C98">
        <w:t xml:space="preserve">in ITI TF-2x: Appendix </w:t>
      </w:r>
      <w:r w:rsidR="00750144" w:rsidRPr="00A43C98">
        <w:t>Z.</w:t>
      </w:r>
      <w:r w:rsidR="00604518" w:rsidRPr="00A43C98">
        <w:t>1.</w:t>
      </w:r>
      <w:r w:rsidR="00604518" w:rsidRPr="00A43C98" w:rsidDel="00195B43">
        <w:t xml:space="preserve"> </w:t>
      </w:r>
      <w:bookmarkStart w:id="214" w:name="_Toc393804281"/>
    </w:p>
    <w:p w14:paraId="4AEBFEF1" w14:textId="0A618EF0" w:rsidR="00604518" w:rsidRPr="00A43C98" w:rsidRDefault="00604518" w:rsidP="00D30E8E">
      <w:pPr>
        <w:pStyle w:val="Heading7"/>
        <w:numPr>
          <w:ilvl w:val="0"/>
          <w:numId w:val="0"/>
        </w:numPr>
        <w:ind w:left="1296" w:hanging="1296"/>
        <w:rPr>
          <w:noProof w:val="0"/>
        </w:rPr>
      </w:pPr>
      <w:r w:rsidRPr="00A43C98">
        <w:rPr>
          <w:noProof w:val="0"/>
        </w:rPr>
        <w:t>3.66.4.2.2.</w:t>
      </w:r>
      <w:r w:rsidR="001B4DFD" w:rsidRPr="00A43C98">
        <w:rPr>
          <w:noProof w:val="0"/>
        </w:rPr>
        <w:t>2</w:t>
      </w:r>
      <w:r w:rsidR="00802AB9" w:rsidRPr="00A43C98">
        <w:rPr>
          <w:noProof w:val="0"/>
        </w:rPr>
        <w:t>.</w:t>
      </w:r>
      <w:r w:rsidRPr="00A43C98">
        <w:rPr>
          <w:noProof w:val="0"/>
        </w:rPr>
        <w:t xml:space="preserve">1 DocumentManifest Resource </w:t>
      </w:r>
      <w:bookmarkEnd w:id="214"/>
      <w:r w:rsidR="001B4DFD" w:rsidRPr="00A43C98">
        <w:rPr>
          <w:noProof w:val="0"/>
        </w:rPr>
        <w:t>Contents</w:t>
      </w:r>
    </w:p>
    <w:p w14:paraId="7283731B" w14:textId="6FF4C299" w:rsidR="005115ED" w:rsidRPr="00A43C98" w:rsidRDefault="001C6E4D" w:rsidP="00D30E8E">
      <w:pPr>
        <w:pStyle w:val="BodyText"/>
      </w:pPr>
      <w:r w:rsidRPr="00A43C98">
        <w:t>The DocumentManifest Resources returned shall be compliant with</w:t>
      </w:r>
      <w:r w:rsidR="005115ED" w:rsidRPr="00A43C98">
        <w:t xml:space="preserve"> the FHIR specification</w:t>
      </w:r>
      <w:r w:rsidR="00604518" w:rsidRPr="00A43C98">
        <w:t xml:space="preserve"> </w:t>
      </w:r>
      <w:hyperlink r:id="rId50" w:history="1">
        <w:r w:rsidR="00C81FA6" w:rsidRPr="00A43C98">
          <w:rPr>
            <w:rStyle w:val="Hyperlink"/>
          </w:rPr>
          <w:t>http://hl7.org/fhir/R4/documentmanifest.html</w:t>
        </w:r>
      </w:hyperlink>
    </w:p>
    <w:p w14:paraId="765776C7" w14:textId="1518C038" w:rsidR="008778FB" w:rsidRPr="00A43C98" w:rsidRDefault="001C6E4D" w:rsidP="00C203DD">
      <w:r w:rsidRPr="00A43C98">
        <w:t xml:space="preserve">The DocumentManifest Resources returned will be compliant with </w:t>
      </w:r>
      <w:r w:rsidR="00604518" w:rsidRPr="00A43C98">
        <w:t>ITI TF-3:</w:t>
      </w:r>
      <w:r w:rsidR="004B4A3D" w:rsidRPr="00A43C98">
        <w:t xml:space="preserve"> </w:t>
      </w:r>
      <w:r w:rsidR="003C2045" w:rsidRPr="00A43C98">
        <w:t>4.5</w:t>
      </w:r>
      <w:r w:rsidR="001B4DFD" w:rsidRPr="00A43C98">
        <w:t xml:space="preserve">.1.2 for </w:t>
      </w:r>
      <w:bookmarkStart w:id="215" w:name="_Toc393804282"/>
      <w:r w:rsidR="001B4DFD" w:rsidRPr="00A43C98">
        <w:t xml:space="preserve">IHE restrictions on the DocumentManifest Resource </w:t>
      </w:r>
      <w:bookmarkEnd w:id="215"/>
      <w:r w:rsidR="001B4DFD" w:rsidRPr="00A43C98">
        <w:t xml:space="preserve">and </w:t>
      </w:r>
      <w:r w:rsidR="00E65373" w:rsidRPr="00A43C98">
        <w:t xml:space="preserve">for </w:t>
      </w:r>
      <w:r w:rsidR="001B4DFD" w:rsidRPr="00A43C98">
        <w:t xml:space="preserve">a </w:t>
      </w:r>
      <w:r w:rsidR="00E65373" w:rsidRPr="00A43C98">
        <w:t xml:space="preserve">mapping </w:t>
      </w:r>
      <w:r w:rsidR="001B4DFD" w:rsidRPr="00A43C98">
        <w:t xml:space="preserve">of </w:t>
      </w:r>
      <w:proofErr w:type="spellStart"/>
      <w:r w:rsidR="001B4DFD" w:rsidRPr="00A43C98">
        <w:t>ebXML</w:t>
      </w:r>
      <w:proofErr w:type="spellEnd"/>
      <w:r w:rsidR="001B4DFD" w:rsidRPr="00A43C98">
        <w:t xml:space="preserve"> attributes </w:t>
      </w:r>
      <w:r w:rsidR="00E65373" w:rsidRPr="00A43C98">
        <w:t xml:space="preserve">to </w:t>
      </w:r>
      <w:r w:rsidR="001B4DFD" w:rsidRPr="00A43C98">
        <w:t>DocumentManifest elements</w:t>
      </w:r>
      <w:r w:rsidR="00E65373" w:rsidRPr="00A43C98">
        <w:t>.</w:t>
      </w:r>
      <w:bookmarkStart w:id="216" w:name="_Toc393804286"/>
      <w:r w:rsidR="00B5565E" w:rsidRPr="00A43C98">
        <w:t xml:space="preserve"> Document Consumers should be robust to receiving DocumentManifest Resources that are not IHE compliant.</w:t>
      </w:r>
    </w:p>
    <w:p w14:paraId="265EB984" w14:textId="1474AFF9" w:rsidR="00604518" w:rsidRPr="00A43C98" w:rsidRDefault="00604518" w:rsidP="00604518">
      <w:pPr>
        <w:pStyle w:val="Heading5"/>
        <w:numPr>
          <w:ilvl w:val="0"/>
          <w:numId w:val="0"/>
        </w:numPr>
        <w:rPr>
          <w:noProof w:val="0"/>
        </w:rPr>
      </w:pPr>
      <w:bookmarkStart w:id="217" w:name="_Toc2340463"/>
      <w:r w:rsidRPr="00A43C98">
        <w:rPr>
          <w:noProof w:val="0"/>
        </w:rPr>
        <w:t>3.66.4.2.3 Expected Actions</w:t>
      </w:r>
      <w:bookmarkEnd w:id="216"/>
      <w:bookmarkEnd w:id="217"/>
    </w:p>
    <w:p w14:paraId="506B34E1" w14:textId="77777777" w:rsidR="00181563" w:rsidRPr="00A43C98" w:rsidRDefault="00181563" w:rsidP="00181563">
      <w:pPr>
        <w:pStyle w:val="BodyText"/>
      </w:pPr>
      <w:bookmarkStart w:id="218" w:name="_Toc393804287"/>
      <w:r w:rsidRPr="00A43C98">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A43C98">
          <w:rPr>
            <w:rStyle w:val="Hyperlink"/>
          </w:rPr>
          <w:t>RFC7231 Section 6.4 Redirection 3xx</w:t>
        </w:r>
      </w:hyperlink>
      <w:r w:rsidRPr="00A43C98">
        <w:t>.</w:t>
      </w:r>
    </w:p>
    <w:p w14:paraId="1AFFCE07" w14:textId="6E0786AF" w:rsidR="00604518" w:rsidRPr="00A43C98" w:rsidRDefault="00604518" w:rsidP="00604518">
      <w:pPr>
        <w:pStyle w:val="BodyText"/>
      </w:pPr>
      <w:r w:rsidRPr="00A43C98">
        <w:t>The Document Consumer shall process the results according to application-defined rules.</w:t>
      </w:r>
      <w:r w:rsidR="00CA63ED" w:rsidRPr="00A43C98">
        <w:t xml:space="preserve"> The Document Consumer should be robust as the response may contain DocumentManifest </w:t>
      </w:r>
      <w:r w:rsidR="00FE1257" w:rsidRPr="00A43C98">
        <w:t xml:space="preserve">Resources </w:t>
      </w:r>
      <w:r w:rsidR="00CA63ED" w:rsidRPr="00A43C98">
        <w:t xml:space="preserve">that match the query parameters but are not compliant with </w:t>
      </w:r>
      <w:r w:rsidR="00556D46" w:rsidRPr="00A43C98">
        <w:t xml:space="preserve">the </w:t>
      </w:r>
      <w:r w:rsidR="00CA63ED" w:rsidRPr="00A43C98">
        <w:t>DocumentManifest</w:t>
      </w:r>
      <w:r w:rsidR="00556D46" w:rsidRPr="00A43C98">
        <w:t xml:space="preserve"> constraints defined in ITI</w:t>
      </w:r>
      <w:r w:rsidR="004B0CC3" w:rsidRPr="00A43C98">
        <w:t xml:space="preserve"> TF</w:t>
      </w:r>
      <w:r w:rsidR="00556D46" w:rsidRPr="00A43C98">
        <w:t>-3: 4.5</w:t>
      </w:r>
      <w:r w:rsidR="00CA63ED" w:rsidRPr="00A43C98">
        <w:t>.</w:t>
      </w:r>
    </w:p>
    <w:p w14:paraId="59FBE941" w14:textId="3363B552" w:rsidR="00604518" w:rsidRPr="00A43C98" w:rsidRDefault="00604518" w:rsidP="00D30E8E">
      <w:pPr>
        <w:pStyle w:val="Heading4"/>
        <w:numPr>
          <w:ilvl w:val="0"/>
          <w:numId w:val="0"/>
        </w:numPr>
        <w:ind w:left="864" w:hanging="864"/>
        <w:rPr>
          <w:noProof w:val="0"/>
        </w:rPr>
      </w:pPr>
      <w:bookmarkStart w:id="219" w:name="_Toc2340464"/>
      <w:bookmarkEnd w:id="218"/>
      <w:r w:rsidRPr="00A43C98">
        <w:rPr>
          <w:noProof w:val="0"/>
        </w:rPr>
        <w:t>3.66.4.</w:t>
      </w:r>
      <w:r w:rsidR="000C5AD2" w:rsidRPr="00A43C98">
        <w:rPr>
          <w:noProof w:val="0"/>
        </w:rPr>
        <w:t>3</w:t>
      </w:r>
      <w:r w:rsidRPr="00A43C98">
        <w:rPr>
          <w:noProof w:val="0"/>
        </w:rPr>
        <w:t xml:space="preserve"> </w:t>
      </w:r>
      <w:r w:rsidR="00A344E9" w:rsidRPr="00A43C98">
        <w:rPr>
          <w:noProof w:val="0"/>
        </w:rPr>
        <w:t xml:space="preserve">CapabilityStatement </w:t>
      </w:r>
      <w:bookmarkStart w:id="220" w:name="_Toc393804288"/>
      <w:r w:rsidRPr="00A43C98">
        <w:rPr>
          <w:noProof w:val="0"/>
        </w:rPr>
        <w:t>Resource</w:t>
      </w:r>
      <w:bookmarkEnd w:id="219"/>
      <w:bookmarkEnd w:id="220"/>
    </w:p>
    <w:p w14:paraId="30304EE3" w14:textId="248D1E9D" w:rsidR="00604518" w:rsidRPr="00A43C98" w:rsidRDefault="00604518" w:rsidP="00604518">
      <w:pPr>
        <w:pStyle w:val="BodyText"/>
      </w:pPr>
      <w:r w:rsidRPr="00A43C98">
        <w:t xml:space="preserve">Document Responders implementing </w:t>
      </w:r>
      <w:r w:rsidR="00FE1257" w:rsidRPr="00A43C98">
        <w:t>this transaction</w:t>
      </w:r>
      <w:r w:rsidRPr="00A43C98">
        <w:t xml:space="preserve"> </w:t>
      </w:r>
      <w:r w:rsidR="00205334" w:rsidRPr="00A43C98">
        <w:t xml:space="preserve">shall </w:t>
      </w:r>
      <w:r w:rsidRPr="00A43C98">
        <w:t xml:space="preserve">provide a </w:t>
      </w:r>
      <w:r w:rsidR="00A344E9" w:rsidRPr="00A43C98">
        <w:t xml:space="preserve">CapabilityStatement </w:t>
      </w:r>
      <w:r w:rsidRPr="00A43C98">
        <w:t xml:space="preserve">Resource as described in ITI TF-2x: Appendix </w:t>
      </w:r>
      <w:r w:rsidR="00750144" w:rsidRPr="00A43C98">
        <w:t>Z.</w:t>
      </w:r>
      <w:r w:rsidR="00422299" w:rsidRPr="00A43C98">
        <w:t>3</w:t>
      </w:r>
      <w:r w:rsidRPr="00A43C98">
        <w:t xml:space="preserve"> indicating the query operation for the DocumentManifest Resource has been implemented and shall include all query parameters implemented for the DocumentManifest Resource. </w:t>
      </w:r>
    </w:p>
    <w:p w14:paraId="3BBCA789" w14:textId="21821D54" w:rsidR="00776C2E" w:rsidRPr="00A43C98" w:rsidRDefault="00776C2E" w:rsidP="003C1EFB">
      <w:pPr>
        <w:pStyle w:val="Heading3"/>
        <w:numPr>
          <w:ilvl w:val="0"/>
          <w:numId w:val="0"/>
        </w:numPr>
        <w:rPr>
          <w:noProof w:val="0"/>
        </w:rPr>
      </w:pPr>
      <w:bookmarkStart w:id="221" w:name="_Toc330471358"/>
      <w:bookmarkStart w:id="222" w:name="_Toc2340465"/>
      <w:r w:rsidRPr="00A43C98">
        <w:rPr>
          <w:noProof w:val="0"/>
        </w:rPr>
        <w:t>3.66.5 Security Considerations</w:t>
      </w:r>
      <w:bookmarkEnd w:id="221"/>
      <w:bookmarkEnd w:id="222"/>
    </w:p>
    <w:p w14:paraId="4F74166C" w14:textId="5124F7B9" w:rsidR="00776C2E" w:rsidRPr="00A43C98" w:rsidRDefault="00776C2E" w:rsidP="00E73E1E">
      <w:pPr>
        <w:pStyle w:val="BodyText"/>
        <w:rPr>
          <w:iCs/>
        </w:rPr>
      </w:pPr>
      <w:r w:rsidRPr="00A43C98">
        <w:rPr>
          <w:iCs/>
        </w:rPr>
        <w:t xml:space="preserve">See </w:t>
      </w:r>
      <w:r w:rsidR="00CA157F" w:rsidRPr="00A43C98">
        <w:rPr>
          <w:iCs/>
        </w:rPr>
        <w:t xml:space="preserve">MHD </w:t>
      </w:r>
      <w:r w:rsidRPr="00A43C98">
        <w:rPr>
          <w:iCs/>
        </w:rPr>
        <w:t>Security Considerations in ITI TF-1:</w:t>
      </w:r>
      <w:r w:rsidR="00C203DD" w:rsidRPr="00A43C98">
        <w:rPr>
          <w:iCs/>
        </w:rPr>
        <w:t xml:space="preserve"> </w:t>
      </w:r>
      <w:r w:rsidRPr="00A43C98">
        <w:rPr>
          <w:iCs/>
        </w:rPr>
        <w:t>33.5.</w:t>
      </w:r>
    </w:p>
    <w:p w14:paraId="124042A9" w14:textId="130BD6B2" w:rsidR="00C04513" w:rsidRPr="00A43C98" w:rsidRDefault="00C04513" w:rsidP="00E73E1E">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w:t>
      </w:r>
      <w:r w:rsidRPr="00A43C98">
        <w:rPr>
          <w:iCs/>
        </w:rPr>
        <w:lastRenderedPageBreak/>
        <w:t xml:space="preserve">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w:t>
      </w:r>
      <w:r w:rsidR="003E59E7">
        <w:rPr>
          <w:iCs/>
        </w:rPr>
        <w:t>R</w:t>
      </w:r>
      <w:r w:rsidRPr="00A43C98">
        <w:rPr>
          <w:iCs/>
        </w:rPr>
        <w:t xml:space="preserve">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38D1D67" w14:textId="3AD144EC" w:rsidR="00776C2E" w:rsidRPr="00A43C98" w:rsidRDefault="00776C2E" w:rsidP="003C1EFB">
      <w:pPr>
        <w:pStyle w:val="Heading4"/>
        <w:numPr>
          <w:ilvl w:val="0"/>
          <w:numId w:val="0"/>
        </w:numPr>
        <w:rPr>
          <w:noProof w:val="0"/>
        </w:rPr>
      </w:pPr>
      <w:bookmarkStart w:id="223" w:name="_Toc2340466"/>
      <w:r w:rsidRPr="00A43C98">
        <w:rPr>
          <w:noProof w:val="0"/>
        </w:rPr>
        <w:t>3.66.5.1 Security Audit Considerations</w:t>
      </w:r>
      <w:bookmarkEnd w:id="223"/>
    </w:p>
    <w:p w14:paraId="14F39366" w14:textId="5C876957" w:rsidR="00776C2E" w:rsidRPr="00A43C98" w:rsidRDefault="00776C2E" w:rsidP="00C9425E">
      <w:pPr>
        <w:pStyle w:val="BodyText"/>
      </w:pPr>
      <w:r w:rsidRPr="00A43C98">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generate the equivalent of the audit event defined in ITI TF-2a:</w:t>
      </w:r>
      <w:r w:rsidR="004B4A3D" w:rsidRPr="00A43C98">
        <w:t xml:space="preserve"> </w:t>
      </w:r>
      <w:r w:rsidRPr="00A43C98">
        <w:t>3.18.5.1.2 Document Registry audit message.</w:t>
      </w:r>
    </w:p>
    <w:p w14:paraId="02991CAD" w14:textId="77777777" w:rsidR="003F593C" w:rsidRPr="00A43C98" w:rsidRDefault="003F593C" w:rsidP="00AA04DD">
      <w:pPr>
        <w:pStyle w:val="BodyText"/>
      </w:pPr>
      <w:bookmarkStart w:id="224" w:name="_Toc323846445"/>
      <w:bookmarkStart w:id="225" w:name="_Toc330471359"/>
      <w:r w:rsidRPr="00A43C98">
        <w:br w:type="page"/>
      </w:r>
    </w:p>
    <w:p w14:paraId="5F6A6E52" w14:textId="65FBA941" w:rsidR="00776C2E" w:rsidRPr="00A43C98" w:rsidRDefault="00776C2E" w:rsidP="00454856">
      <w:pPr>
        <w:pStyle w:val="Heading2"/>
        <w:numPr>
          <w:ilvl w:val="0"/>
          <w:numId w:val="0"/>
        </w:numPr>
        <w:rPr>
          <w:noProof w:val="0"/>
        </w:rPr>
      </w:pPr>
      <w:bookmarkStart w:id="226" w:name="_Toc2340467"/>
      <w:r w:rsidRPr="00A43C98">
        <w:rPr>
          <w:noProof w:val="0"/>
        </w:rPr>
        <w:lastRenderedPageBreak/>
        <w:t xml:space="preserve">3.67 </w:t>
      </w:r>
      <w:bookmarkEnd w:id="224"/>
      <w:r w:rsidR="00987996" w:rsidRPr="00A43C98">
        <w:rPr>
          <w:noProof w:val="0"/>
        </w:rPr>
        <w:t xml:space="preserve">Find Document </w:t>
      </w:r>
      <w:r w:rsidR="00F114F9" w:rsidRPr="00A43C98">
        <w:rPr>
          <w:noProof w:val="0"/>
        </w:rPr>
        <w:t>References</w:t>
      </w:r>
      <w:bookmarkEnd w:id="226"/>
      <w:r w:rsidRPr="00A43C98">
        <w:rPr>
          <w:noProof w:val="0"/>
        </w:rPr>
        <w:t xml:space="preserve"> </w:t>
      </w:r>
      <w:bookmarkEnd w:id="225"/>
    </w:p>
    <w:p w14:paraId="7ABC62F1" w14:textId="7E094F29" w:rsidR="00F322C2" w:rsidRPr="00A43C98" w:rsidRDefault="00F322C2" w:rsidP="00F322C2">
      <w:pPr>
        <w:pStyle w:val="BodyText"/>
      </w:pPr>
      <w:r w:rsidRPr="00A43C98">
        <w:t xml:space="preserve">This section corresponds to </w:t>
      </w:r>
      <w:r w:rsidR="001C2174" w:rsidRPr="00A43C98">
        <w:t>t</w:t>
      </w:r>
      <w:r w:rsidRPr="00A43C98">
        <w:t xml:space="preserve">ransaction </w:t>
      </w:r>
      <w:r w:rsidR="001C2174" w:rsidRPr="00A43C98">
        <w:t>[</w:t>
      </w:r>
      <w:r w:rsidRPr="00A43C98">
        <w:t>ITI-67</w:t>
      </w:r>
      <w:r w:rsidR="001C2174" w:rsidRPr="00A43C98">
        <w:t>]</w:t>
      </w:r>
      <w:r w:rsidRPr="00A43C98">
        <w:t xml:space="preserve"> of the IHE Technical Framework. Transaction </w:t>
      </w:r>
      <w:r w:rsidR="001C2174" w:rsidRPr="00A43C98">
        <w:t>[</w:t>
      </w:r>
      <w:r w:rsidRPr="00A43C98">
        <w:t>ITI-67</w:t>
      </w:r>
      <w:r w:rsidR="001C2174" w:rsidRPr="00A43C98">
        <w:t>]</w:t>
      </w:r>
      <w:r w:rsidRPr="00A43C98">
        <w:t xml:space="preserve"> is used by the Document Consumer and Document Responder </w:t>
      </w:r>
      <w:r w:rsidR="000E6A0D" w:rsidRPr="00A43C98">
        <w:t>Actor</w:t>
      </w:r>
      <w:r w:rsidRPr="00A43C98">
        <w:t>s.</w:t>
      </w:r>
    </w:p>
    <w:p w14:paraId="282CB642" w14:textId="4CC1E550" w:rsidR="00F322C2" w:rsidRPr="00A43C98" w:rsidRDefault="00F322C2" w:rsidP="003C1EFB">
      <w:pPr>
        <w:pStyle w:val="Heading3"/>
        <w:numPr>
          <w:ilvl w:val="0"/>
          <w:numId w:val="0"/>
        </w:numPr>
        <w:rPr>
          <w:noProof w:val="0"/>
        </w:rPr>
      </w:pPr>
      <w:bookmarkStart w:id="227" w:name="_Toc2340468"/>
      <w:r w:rsidRPr="00A43C98">
        <w:rPr>
          <w:noProof w:val="0"/>
        </w:rPr>
        <w:t>3.67.1 Scope</w:t>
      </w:r>
      <w:bookmarkEnd w:id="227"/>
    </w:p>
    <w:p w14:paraId="5658BB72" w14:textId="3750E668" w:rsidR="00F322C2" w:rsidRPr="00A43C98" w:rsidRDefault="00F322C2" w:rsidP="00F322C2">
      <w:pPr>
        <w:pStyle w:val="BodyText"/>
      </w:pPr>
      <w:r w:rsidRPr="00A43C98">
        <w:t>The Find Document References transaction is used to find DocumentReference</w:t>
      </w:r>
      <w:r w:rsidR="00FE1257" w:rsidRPr="00A43C98">
        <w:t xml:space="preserve"> Resource</w:t>
      </w:r>
      <w:r w:rsidRPr="00A43C98">
        <w:t xml:space="preserve">s that satisfy </w:t>
      </w:r>
      <w:r w:rsidR="00FE1257" w:rsidRPr="00A43C98">
        <w:t xml:space="preserve">a set of </w:t>
      </w:r>
      <w:r w:rsidRPr="00A43C98">
        <w:t>parameters</w:t>
      </w:r>
      <w:r w:rsidR="00FE1257" w:rsidRPr="00A43C98">
        <w:t xml:space="preserve">. It </w:t>
      </w:r>
      <w:r w:rsidRPr="00A43C98">
        <w:t xml:space="preserve">is equivalent to </w:t>
      </w:r>
      <w:r w:rsidR="00FE1257" w:rsidRPr="00A43C98">
        <w:t xml:space="preserve">the </w:t>
      </w:r>
      <w:r w:rsidRPr="00A43C98">
        <w:t xml:space="preserve">FindDocuments </w:t>
      </w:r>
      <w:r w:rsidR="000B0D04" w:rsidRPr="00A43C98">
        <w:t xml:space="preserve">and </w:t>
      </w:r>
      <w:proofErr w:type="spellStart"/>
      <w:r w:rsidR="000B0D04" w:rsidRPr="00A43C98">
        <w:t>FindDocumentsByReferenceId</w:t>
      </w:r>
      <w:proofErr w:type="spellEnd"/>
      <w:r w:rsidR="000B0D04" w:rsidRPr="00A43C98">
        <w:t xml:space="preserve"> </w:t>
      </w:r>
      <w:r w:rsidRPr="00A43C98">
        <w:t>quer</w:t>
      </w:r>
      <w:r w:rsidR="00FE1257" w:rsidRPr="00A43C98">
        <w:t>ies</w:t>
      </w:r>
      <w:r w:rsidRPr="00A43C98">
        <w:t xml:space="preserve"> from </w:t>
      </w:r>
      <w:r w:rsidR="00FE1257" w:rsidRPr="00A43C98">
        <w:t xml:space="preserve">the Registry Stored Query </w:t>
      </w:r>
      <w:r w:rsidRPr="00A43C98">
        <w:t xml:space="preserve">[ITI-18] </w:t>
      </w:r>
      <w:r w:rsidR="00FE1257" w:rsidRPr="00A43C98">
        <w:t>transaction</w:t>
      </w:r>
      <w:r w:rsidR="001A52B1" w:rsidRPr="00A43C98">
        <w:t xml:space="preserve">. </w:t>
      </w:r>
      <w:r w:rsidRPr="00A43C98">
        <w:t xml:space="preserve">The result of the query is a </w:t>
      </w:r>
      <w:r w:rsidR="00D56376" w:rsidRPr="00A43C98">
        <w:t xml:space="preserve">FHIR </w:t>
      </w:r>
      <w:r w:rsidR="00FE1257" w:rsidRPr="00A43C98">
        <w:t>Bundle contain</w:t>
      </w:r>
      <w:r w:rsidR="00BC7CF6" w:rsidRPr="00A43C98">
        <w:t>ing</w:t>
      </w:r>
      <w:r w:rsidR="00FE1257" w:rsidRPr="00A43C98">
        <w:t xml:space="preserve"> </w:t>
      </w:r>
      <w:r w:rsidRPr="00A43C98">
        <w:t xml:space="preserve">DocumentReference Resources </w:t>
      </w:r>
      <w:r w:rsidR="00FE1257" w:rsidRPr="00A43C98">
        <w:t xml:space="preserve">that </w:t>
      </w:r>
      <w:r w:rsidRPr="00A43C98">
        <w:t>match the query parameters.</w:t>
      </w:r>
    </w:p>
    <w:p w14:paraId="251BEA78" w14:textId="763D3295" w:rsidR="00F322C2" w:rsidRPr="00A43C98" w:rsidRDefault="00F322C2" w:rsidP="003C1EFB">
      <w:pPr>
        <w:pStyle w:val="Heading3"/>
        <w:numPr>
          <w:ilvl w:val="0"/>
          <w:numId w:val="0"/>
        </w:numPr>
        <w:rPr>
          <w:noProof w:val="0"/>
        </w:rPr>
      </w:pPr>
      <w:bookmarkStart w:id="228" w:name="_Toc2340469"/>
      <w:r w:rsidRPr="00A43C98">
        <w:rPr>
          <w:noProof w:val="0"/>
        </w:rPr>
        <w:t>3.67.2 Actor Roles</w:t>
      </w:r>
      <w:bookmarkEnd w:id="228"/>
    </w:p>
    <w:p w14:paraId="3AFEC035" w14:textId="551DC98F" w:rsidR="00F322C2" w:rsidRPr="00A43C98" w:rsidRDefault="00F322C2" w:rsidP="00F322C2">
      <w:pPr>
        <w:pStyle w:val="BodyText"/>
        <w:jc w:val="center"/>
      </w:pPr>
      <w:r w:rsidRPr="00A43C98">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B961AA" w:rsidRDefault="00B961AA" w:rsidP="00F322C2">
                              <w:pPr>
                                <w:jc w:val="center"/>
                                <w:rPr>
                                  <w:sz w:val="18"/>
                                </w:rPr>
                              </w:pPr>
                              <w:r>
                                <w:rPr>
                                  <w:sz w:val="18"/>
                                </w:rPr>
                                <w:t xml:space="preserve">Find Document References </w:t>
                              </w:r>
                            </w:p>
                            <w:p w14:paraId="61CE8CDD" w14:textId="77777777" w:rsidR="00B961AA" w:rsidRDefault="00B961AA" w:rsidP="00F322C2"/>
                            <w:p w14:paraId="4BFEE1D6" w14:textId="77777777" w:rsidR="00B961AA" w:rsidRDefault="00B961AA"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B961AA" w:rsidRDefault="00B961AA"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B961AA" w:rsidRDefault="00B961AA"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B961AA" w:rsidRDefault="00B961AA" w:rsidP="00F322C2">
                        <w:pPr>
                          <w:jc w:val="center"/>
                          <w:rPr>
                            <w:sz w:val="18"/>
                          </w:rPr>
                        </w:pPr>
                        <w:r>
                          <w:rPr>
                            <w:sz w:val="18"/>
                          </w:rPr>
                          <w:t xml:space="preserve">Find Document References </w:t>
                        </w:r>
                      </w:p>
                      <w:p w14:paraId="61CE8CDD" w14:textId="77777777" w:rsidR="00B961AA" w:rsidRDefault="00B961AA" w:rsidP="00F322C2"/>
                      <w:p w14:paraId="4BFEE1D6" w14:textId="77777777" w:rsidR="00B961AA" w:rsidRDefault="00B961AA"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B961AA" w:rsidRDefault="00B961AA"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B961AA" w:rsidRDefault="00B961AA" w:rsidP="003068ED">
                        <w:pPr>
                          <w:jc w:val="center"/>
                          <w:rPr>
                            <w:sz w:val="18"/>
                          </w:rPr>
                        </w:pPr>
                        <w:r>
                          <w:rPr>
                            <w:sz w:val="18"/>
                          </w:rPr>
                          <w:t>Document Responder</w:t>
                        </w:r>
                      </w:p>
                    </w:txbxContent>
                  </v:textbox>
                </v:shape>
                <w10:anchorlock/>
              </v:group>
            </w:pict>
          </mc:Fallback>
        </mc:AlternateContent>
      </w:r>
    </w:p>
    <w:p w14:paraId="5A207716" w14:textId="4611322E" w:rsidR="00F322C2" w:rsidRPr="00A43C98" w:rsidRDefault="00F322C2" w:rsidP="00F322C2">
      <w:pPr>
        <w:pStyle w:val="FigureTitle"/>
        <w:rPr>
          <w:noProof w:val="0"/>
        </w:rPr>
      </w:pPr>
      <w:r w:rsidRPr="00A43C98">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A43C98" w14:paraId="534A9234" w14:textId="77777777" w:rsidTr="00D30E8E">
        <w:tc>
          <w:tcPr>
            <w:tcW w:w="1008" w:type="dxa"/>
            <w:shd w:val="clear" w:color="auto" w:fill="auto"/>
          </w:tcPr>
          <w:p w14:paraId="59AB0CEE" w14:textId="77777777" w:rsidR="00F322C2" w:rsidRPr="00A43C98" w:rsidRDefault="00F322C2" w:rsidP="001841D3">
            <w:pPr>
              <w:pStyle w:val="BodyText"/>
              <w:rPr>
                <w:b/>
              </w:rPr>
            </w:pPr>
            <w:r w:rsidRPr="00A43C98">
              <w:rPr>
                <w:b/>
              </w:rPr>
              <w:t>Actor:</w:t>
            </w:r>
          </w:p>
        </w:tc>
        <w:tc>
          <w:tcPr>
            <w:tcW w:w="8568" w:type="dxa"/>
            <w:shd w:val="clear" w:color="auto" w:fill="auto"/>
          </w:tcPr>
          <w:p w14:paraId="121BE5C6" w14:textId="77777777" w:rsidR="00F322C2" w:rsidRPr="00A43C98" w:rsidRDefault="00F322C2" w:rsidP="001841D3">
            <w:pPr>
              <w:pStyle w:val="BodyText"/>
            </w:pPr>
            <w:r w:rsidRPr="00A43C98">
              <w:t>Document Consumer</w:t>
            </w:r>
          </w:p>
        </w:tc>
      </w:tr>
      <w:tr w:rsidR="00F322C2" w:rsidRPr="00A43C98" w14:paraId="6C52D292" w14:textId="77777777" w:rsidTr="00D30E8E">
        <w:tc>
          <w:tcPr>
            <w:tcW w:w="1008" w:type="dxa"/>
            <w:shd w:val="clear" w:color="auto" w:fill="auto"/>
          </w:tcPr>
          <w:p w14:paraId="6ED7B459" w14:textId="77777777" w:rsidR="00F322C2" w:rsidRPr="00A43C98" w:rsidRDefault="00F322C2" w:rsidP="001841D3">
            <w:pPr>
              <w:pStyle w:val="BodyText"/>
              <w:rPr>
                <w:b/>
              </w:rPr>
            </w:pPr>
            <w:r w:rsidRPr="00A43C98">
              <w:rPr>
                <w:b/>
              </w:rPr>
              <w:t>Role:</w:t>
            </w:r>
          </w:p>
        </w:tc>
        <w:tc>
          <w:tcPr>
            <w:tcW w:w="8568" w:type="dxa"/>
            <w:shd w:val="clear" w:color="auto" w:fill="auto"/>
          </w:tcPr>
          <w:p w14:paraId="642EA3E7" w14:textId="42F818EB" w:rsidR="00F322C2" w:rsidRPr="00A43C98" w:rsidRDefault="00F322C2" w:rsidP="000E6A0D">
            <w:pPr>
              <w:pStyle w:val="BodyText"/>
            </w:pPr>
            <w:r w:rsidRPr="00A43C98">
              <w:t xml:space="preserve">Requests a list of </w:t>
            </w:r>
            <w:r w:rsidR="00FE1257" w:rsidRPr="00A43C98">
              <w:t>DocumentR</w:t>
            </w:r>
            <w:r w:rsidRPr="00A43C98">
              <w:t xml:space="preserve">eference </w:t>
            </w:r>
            <w:r w:rsidR="00FE1257" w:rsidRPr="00A43C98">
              <w:t xml:space="preserve">Resources, </w:t>
            </w:r>
            <w:r w:rsidRPr="00A43C98">
              <w:t>matching the supplied set of criteria</w:t>
            </w:r>
            <w:r w:rsidR="00FE1257" w:rsidRPr="00A43C98">
              <w:t>,</w:t>
            </w:r>
            <w:r w:rsidRPr="00A43C98">
              <w:t xml:space="preserve"> from the Document Responder. </w:t>
            </w:r>
          </w:p>
        </w:tc>
      </w:tr>
      <w:tr w:rsidR="00F322C2" w:rsidRPr="00A43C98" w14:paraId="56B5F64F" w14:textId="77777777" w:rsidTr="00D30E8E">
        <w:tc>
          <w:tcPr>
            <w:tcW w:w="1008" w:type="dxa"/>
            <w:shd w:val="clear" w:color="auto" w:fill="auto"/>
          </w:tcPr>
          <w:p w14:paraId="40651C55" w14:textId="77777777" w:rsidR="00F322C2" w:rsidRPr="00A43C98" w:rsidRDefault="00F322C2" w:rsidP="001841D3">
            <w:pPr>
              <w:pStyle w:val="BodyText"/>
              <w:rPr>
                <w:b/>
              </w:rPr>
            </w:pPr>
            <w:r w:rsidRPr="00A43C98">
              <w:rPr>
                <w:b/>
              </w:rPr>
              <w:t>Actor:</w:t>
            </w:r>
          </w:p>
        </w:tc>
        <w:tc>
          <w:tcPr>
            <w:tcW w:w="8568" w:type="dxa"/>
            <w:shd w:val="clear" w:color="auto" w:fill="auto"/>
          </w:tcPr>
          <w:p w14:paraId="01FCB4EF" w14:textId="77777777" w:rsidR="00F322C2" w:rsidRPr="00A43C98" w:rsidRDefault="00F322C2" w:rsidP="001841D3">
            <w:pPr>
              <w:pStyle w:val="BodyText"/>
            </w:pPr>
            <w:r w:rsidRPr="00A43C98">
              <w:t>Document Responder</w:t>
            </w:r>
          </w:p>
        </w:tc>
      </w:tr>
      <w:tr w:rsidR="00F322C2" w:rsidRPr="00A43C98" w14:paraId="24DEFB52" w14:textId="77777777" w:rsidTr="00D30E8E">
        <w:tc>
          <w:tcPr>
            <w:tcW w:w="1008" w:type="dxa"/>
            <w:shd w:val="clear" w:color="auto" w:fill="auto"/>
          </w:tcPr>
          <w:p w14:paraId="1DB72B77" w14:textId="77777777" w:rsidR="00F322C2" w:rsidRPr="00A43C98" w:rsidRDefault="00F322C2" w:rsidP="001841D3">
            <w:pPr>
              <w:pStyle w:val="BodyText"/>
              <w:rPr>
                <w:b/>
              </w:rPr>
            </w:pPr>
            <w:r w:rsidRPr="00A43C98">
              <w:rPr>
                <w:b/>
              </w:rPr>
              <w:t>Role:</w:t>
            </w:r>
          </w:p>
        </w:tc>
        <w:tc>
          <w:tcPr>
            <w:tcW w:w="8568" w:type="dxa"/>
            <w:shd w:val="clear" w:color="auto" w:fill="auto"/>
          </w:tcPr>
          <w:p w14:paraId="170B3AE4" w14:textId="42E0D905" w:rsidR="00F322C2" w:rsidRPr="00A43C98" w:rsidRDefault="00F322C2" w:rsidP="000E6A0D">
            <w:pPr>
              <w:pStyle w:val="BodyText"/>
            </w:pPr>
            <w:r w:rsidRPr="00A43C98">
              <w:t xml:space="preserve">Returns </w:t>
            </w:r>
            <w:r w:rsidR="00FE1257" w:rsidRPr="00A43C98">
              <w:t>DocumentR</w:t>
            </w:r>
            <w:r w:rsidRPr="00A43C98">
              <w:t>eference</w:t>
            </w:r>
            <w:r w:rsidR="00FE1257" w:rsidRPr="00A43C98">
              <w:t xml:space="preserve"> Resource</w:t>
            </w:r>
            <w:r w:rsidRPr="00A43C98">
              <w:t xml:space="preserve">s </w:t>
            </w:r>
            <w:r w:rsidR="00FE1257" w:rsidRPr="00A43C98">
              <w:t xml:space="preserve">that match </w:t>
            </w:r>
            <w:r w:rsidRPr="00A43C98">
              <w:t xml:space="preserve">the </w:t>
            </w:r>
            <w:r w:rsidR="00BC7CF6" w:rsidRPr="00A43C98">
              <w:t xml:space="preserve">search </w:t>
            </w:r>
            <w:r w:rsidRPr="00A43C98">
              <w:t>criteria provided by the Document Consumer.</w:t>
            </w:r>
          </w:p>
        </w:tc>
      </w:tr>
    </w:tbl>
    <w:p w14:paraId="5214A0BD" w14:textId="635B606A" w:rsidR="00705DCF" w:rsidRPr="00A43C98" w:rsidRDefault="00F322C2" w:rsidP="00705DCF">
      <w:pPr>
        <w:pStyle w:val="Heading3"/>
        <w:numPr>
          <w:ilvl w:val="0"/>
          <w:numId w:val="0"/>
        </w:numPr>
        <w:rPr>
          <w:noProof w:val="0"/>
        </w:rPr>
      </w:pPr>
      <w:bookmarkStart w:id="229" w:name="_Toc2340470"/>
      <w:r w:rsidRPr="00A43C98">
        <w:rPr>
          <w:noProof w:val="0"/>
        </w:rPr>
        <w:t>3.67.3 Referenced Standards</w:t>
      </w:r>
      <w:bookmarkEnd w:id="229"/>
    </w:p>
    <w:tbl>
      <w:tblPr>
        <w:tblStyle w:val="TableGrid"/>
        <w:tblW w:w="0" w:type="auto"/>
        <w:tblLook w:val="04A0" w:firstRow="1" w:lastRow="0" w:firstColumn="1" w:lastColumn="0" w:noHBand="0" w:noVBand="1"/>
      </w:tblPr>
      <w:tblGrid>
        <w:gridCol w:w="1702"/>
        <w:gridCol w:w="7648"/>
      </w:tblGrid>
      <w:tr w:rsidR="00705DCF" w:rsidRPr="00A43C98" w14:paraId="04D7FE6C" w14:textId="77777777" w:rsidTr="00B24D76">
        <w:trPr>
          <w:cantSplit/>
        </w:trPr>
        <w:tc>
          <w:tcPr>
            <w:tcW w:w="1728" w:type="dxa"/>
          </w:tcPr>
          <w:p w14:paraId="7C40B4B4" w14:textId="51E121EB" w:rsidR="00705DCF" w:rsidRPr="00A43C98" w:rsidRDefault="00705DCF" w:rsidP="00B24D76">
            <w:pPr>
              <w:pStyle w:val="TableEntry"/>
            </w:pPr>
            <w:r w:rsidRPr="00A43C98">
              <w:t xml:space="preserve">HL7 </w:t>
            </w:r>
            <w:r w:rsidR="00CD66C2" w:rsidRPr="00A43C98">
              <w:t>FHIR</w:t>
            </w:r>
          </w:p>
        </w:tc>
        <w:tc>
          <w:tcPr>
            <w:tcW w:w="7848" w:type="dxa"/>
          </w:tcPr>
          <w:p w14:paraId="59614D1C" w14:textId="24853A63" w:rsidR="00705DCF" w:rsidRPr="00A43C98" w:rsidRDefault="009B3945" w:rsidP="00242A82">
            <w:pPr>
              <w:pStyle w:val="TableEntry"/>
            </w:pPr>
            <w:r w:rsidRPr="00A43C98">
              <w:t>HL7 FHIR standard</w:t>
            </w:r>
            <w:r w:rsidR="00705DCF" w:rsidRPr="00A43C98">
              <w:t xml:space="preserve"> </w:t>
            </w:r>
            <w:r w:rsidR="00C81FA6" w:rsidRPr="00A43C98">
              <w:t xml:space="preserve">Release 4 </w:t>
            </w:r>
            <w:hyperlink r:id="rId52" w:history="1">
              <w:r w:rsidR="00C81FA6" w:rsidRPr="00A43C98">
                <w:rPr>
                  <w:rStyle w:val="Hyperlink"/>
                </w:rPr>
                <w:t>http://hl7.org/fhir/R4/index.html</w:t>
              </w:r>
            </w:hyperlink>
            <w:r w:rsidR="00B24D76" w:rsidRPr="00A43C98">
              <w:t xml:space="preserve"> </w:t>
            </w:r>
          </w:p>
        </w:tc>
      </w:tr>
      <w:tr w:rsidR="00705DCF" w:rsidRPr="00A43C98" w14:paraId="558D1AE4" w14:textId="77777777" w:rsidTr="00B24D76">
        <w:trPr>
          <w:cantSplit/>
        </w:trPr>
        <w:tc>
          <w:tcPr>
            <w:tcW w:w="1728" w:type="dxa"/>
          </w:tcPr>
          <w:p w14:paraId="6D482124" w14:textId="2623134F" w:rsidR="00705DCF" w:rsidRPr="00A43C98" w:rsidRDefault="008C63AC" w:rsidP="00B24D76">
            <w:pPr>
              <w:pStyle w:val="TableEntry"/>
            </w:pPr>
            <w:r w:rsidRPr="00A43C98">
              <w:t>RFC</w:t>
            </w:r>
            <w:r w:rsidR="00705DCF" w:rsidRPr="00A43C98">
              <w:t>2616</w:t>
            </w:r>
          </w:p>
        </w:tc>
        <w:tc>
          <w:tcPr>
            <w:tcW w:w="7848" w:type="dxa"/>
          </w:tcPr>
          <w:p w14:paraId="032C4CDB" w14:textId="77777777" w:rsidR="00705DCF" w:rsidRPr="00A43C98" w:rsidRDefault="00705DCF" w:rsidP="00B24D76">
            <w:pPr>
              <w:pStyle w:val="TableEntry"/>
            </w:pPr>
            <w:r w:rsidRPr="00A43C98">
              <w:t>Hypertext Transfer Protocol – HTTP/1.1</w:t>
            </w:r>
          </w:p>
        </w:tc>
      </w:tr>
      <w:tr w:rsidR="00705DCF" w:rsidRPr="00A43C98" w14:paraId="5F29B072" w14:textId="77777777" w:rsidTr="00B24D76">
        <w:trPr>
          <w:cantSplit/>
        </w:trPr>
        <w:tc>
          <w:tcPr>
            <w:tcW w:w="1728" w:type="dxa"/>
          </w:tcPr>
          <w:p w14:paraId="214D728D" w14:textId="6E964482" w:rsidR="00705DCF" w:rsidRPr="00A43C98" w:rsidRDefault="008C63AC" w:rsidP="00B24D76">
            <w:pPr>
              <w:pStyle w:val="TableEntry"/>
            </w:pPr>
            <w:r w:rsidRPr="00A43C98">
              <w:t>RFC</w:t>
            </w:r>
            <w:r w:rsidR="00705DCF" w:rsidRPr="00A43C98">
              <w:t>7540</w:t>
            </w:r>
          </w:p>
        </w:tc>
        <w:tc>
          <w:tcPr>
            <w:tcW w:w="7848" w:type="dxa"/>
          </w:tcPr>
          <w:p w14:paraId="33304DE9" w14:textId="77777777" w:rsidR="00705DCF" w:rsidRPr="00A43C98" w:rsidRDefault="00705DCF" w:rsidP="00B24D76">
            <w:pPr>
              <w:pStyle w:val="TableEntry"/>
            </w:pPr>
            <w:r w:rsidRPr="00A43C98">
              <w:t>Hypertext Transfer Protocol – HTTP/2</w:t>
            </w:r>
          </w:p>
        </w:tc>
      </w:tr>
      <w:tr w:rsidR="00705DCF" w:rsidRPr="00A43C98" w14:paraId="0D5C4BBE" w14:textId="77777777" w:rsidTr="00B24D76">
        <w:trPr>
          <w:cantSplit/>
        </w:trPr>
        <w:tc>
          <w:tcPr>
            <w:tcW w:w="1728" w:type="dxa"/>
          </w:tcPr>
          <w:p w14:paraId="5D62E638" w14:textId="211B7348" w:rsidR="00705DCF" w:rsidRPr="00A43C98" w:rsidRDefault="008C63AC" w:rsidP="00B24D76">
            <w:pPr>
              <w:pStyle w:val="TableEntry"/>
            </w:pPr>
            <w:r w:rsidRPr="00A43C98">
              <w:t>RFC</w:t>
            </w:r>
            <w:r w:rsidR="00705DCF" w:rsidRPr="00A43C98">
              <w:t>3986</w:t>
            </w:r>
          </w:p>
        </w:tc>
        <w:tc>
          <w:tcPr>
            <w:tcW w:w="7848" w:type="dxa"/>
          </w:tcPr>
          <w:p w14:paraId="3626E642" w14:textId="77777777" w:rsidR="00705DCF" w:rsidRPr="00A43C98" w:rsidRDefault="00705DCF" w:rsidP="00B24D76">
            <w:pPr>
              <w:pStyle w:val="TableEntry"/>
            </w:pPr>
            <w:r w:rsidRPr="00A43C98">
              <w:t>Uniform Resource Identifier (URI): Generic Syntax</w:t>
            </w:r>
          </w:p>
        </w:tc>
      </w:tr>
      <w:tr w:rsidR="00705DCF" w:rsidRPr="00A43C98" w14:paraId="7A2CAE7A" w14:textId="77777777" w:rsidTr="00B24D76">
        <w:trPr>
          <w:cantSplit/>
        </w:trPr>
        <w:tc>
          <w:tcPr>
            <w:tcW w:w="1728" w:type="dxa"/>
          </w:tcPr>
          <w:p w14:paraId="28D282BB" w14:textId="591832FD" w:rsidR="00705DCF" w:rsidRPr="00A43C98" w:rsidRDefault="008C63AC" w:rsidP="00B24D76">
            <w:pPr>
              <w:pStyle w:val="TableEntry"/>
            </w:pPr>
            <w:r w:rsidRPr="00A43C98">
              <w:t>RFC</w:t>
            </w:r>
            <w:r w:rsidR="00705DCF" w:rsidRPr="00A43C98">
              <w:t>4627</w:t>
            </w:r>
          </w:p>
        </w:tc>
        <w:tc>
          <w:tcPr>
            <w:tcW w:w="7848" w:type="dxa"/>
          </w:tcPr>
          <w:p w14:paraId="2EEDF715" w14:textId="77777777" w:rsidR="00705DCF" w:rsidRPr="00A43C98" w:rsidRDefault="00705DCF" w:rsidP="00B24D76">
            <w:pPr>
              <w:pStyle w:val="TableEntry"/>
            </w:pPr>
            <w:r w:rsidRPr="00A43C98">
              <w:t>The application/json Media Type for JavaScript Object Notation (JSON)</w:t>
            </w:r>
          </w:p>
        </w:tc>
      </w:tr>
      <w:tr w:rsidR="00705DCF" w:rsidRPr="00A43C98" w14:paraId="6BF63F3E" w14:textId="77777777" w:rsidTr="00B24D76">
        <w:trPr>
          <w:cantSplit/>
        </w:trPr>
        <w:tc>
          <w:tcPr>
            <w:tcW w:w="1728" w:type="dxa"/>
          </w:tcPr>
          <w:p w14:paraId="1F2E73F6" w14:textId="0B571A78" w:rsidR="00705DCF" w:rsidRPr="00A43C98" w:rsidRDefault="008C63AC" w:rsidP="00B24D76">
            <w:pPr>
              <w:pStyle w:val="TableEntry"/>
            </w:pPr>
            <w:r w:rsidRPr="00A43C98">
              <w:t>RFC</w:t>
            </w:r>
            <w:r w:rsidR="00705DCF" w:rsidRPr="00A43C98">
              <w:t>6585</w:t>
            </w:r>
          </w:p>
        </w:tc>
        <w:tc>
          <w:tcPr>
            <w:tcW w:w="7848" w:type="dxa"/>
          </w:tcPr>
          <w:p w14:paraId="54235EBC" w14:textId="77777777" w:rsidR="00705DCF" w:rsidRPr="00A43C98" w:rsidRDefault="00705DCF" w:rsidP="00B24D76">
            <w:pPr>
              <w:pStyle w:val="TableEntry"/>
            </w:pPr>
            <w:r w:rsidRPr="00A43C98">
              <w:t>Additional HTTP Status Codes</w:t>
            </w:r>
          </w:p>
        </w:tc>
      </w:tr>
    </w:tbl>
    <w:p w14:paraId="71E114D1" w14:textId="0B6B1F7B" w:rsidR="00F322C2" w:rsidRPr="00A43C98" w:rsidRDefault="00F322C2" w:rsidP="003C1EFB">
      <w:pPr>
        <w:pStyle w:val="Heading3"/>
        <w:numPr>
          <w:ilvl w:val="0"/>
          <w:numId w:val="0"/>
        </w:numPr>
        <w:rPr>
          <w:noProof w:val="0"/>
        </w:rPr>
      </w:pPr>
      <w:bookmarkStart w:id="230" w:name="_Toc2340471"/>
      <w:r w:rsidRPr="00A43C98">
        <w:rPr>
          <w:noProof w:val="0"/>
        </w:rPr>
        <w:lastRenderedPageBreak/>
        <w:t>3.67.4 Interaction Diagram</w:t>
      </w:r>
      <w:bookmarkEnd w:id="230"/>
    </w:p>
    <w:p w14:paraId="62E88D36" w14:textId="7C827E89" w:rsidR="00F322C2" w:rsidRPr="00A43C98" w:rsidRDefault="00F322C2" w:rsidP="00F322C2">
      <w:pPr>
        <w:pStyle w:val="BodyText"/>
      </w:pPr>
      <w:r w:rsidRPr="00A43C98">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B961AA" w:rsidRPr="00593AB6" w:rsidRDefault="00B961AA"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B961AA" w:rsidRPr="00077324" w:rsidRDefault="00B961AA"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B961AA" w:rsidRPr="00077324" w:rsidRDefault="00B961AA"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B961AA" w:rsidRPr="00077324" w:rsidRDefault="00B961AA"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B961AA" w:rsidRPr="00593AB6" w:rsidRDefault="00B961AA"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B961AA" w:rsidRPr="00077324" w:rsidRDefault="00B961AA"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B961AA" w:rsidRPr="00077324" w:rsidRDefault="00B961AA"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B961AA" w:rsidRPr="00077324" w:rsidRDefault="00B961AA"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A43C98" w:rsidRDefault="00F322C2" w:rsidP="003C1EFB">
      <w:pPr>
        <w:pStyle w:val="Heading4"/>
        <w:numPr>
          <w:ilvl w:val="0"/>
          <w:numId w:val="0"/>
        </w:numPr>
        <w:rPr>
          <w:noProof w:val="0"/>
        </w:rPr>
      </w:pPr>
      <w:bookmarkStart w:id="231" w:name="_Toc2340472"/>
      <w:r w:rsidRPr="00A43C98">
        <w:rPr>
          <w:noProof w:val="0"/>
        </w:rPr>
        <w:t>3.67.4.1 Find Document References</w:t>
      </w:r>
      <w:r w:rsidR="00F13B7A" w:rsidRPr="00A43C98">
        <w:rPr>
          <w:noProof w:val="0"/>
        </w:rPr>
        <w:t xml:space="preserve"> Request</w:t>
      </w:r>
      <w:r w:rsidRPr="00A43C98">
        <w:rPr>
          <w:noProof w:val="0"/>
        </w:rPr>
        <w:t xml:space="preserve"> message</w:t>
      </w:r>
      <w:bookmarkEnd w:id="231"/>
    </w:p>
    <w:p w14:paraId="1A2C90CC" w14:textId="5AA6E643" w:rsidR="00F322C2" w:rsidRPr="00A43C98" w:rsidRDefault="00F322C2" w:rsidP="00F322C2">
      <w:pPr>
        <w:pStyle w:val="BodyText"/>
      </w:pPr>
      <w:r w:rsidRPr="00A43C98">
        <w:t xml:space="preserve">This message </w:t>
      </w:r>
      <w:r w:rsidR="00BC7CF6" w:rsidRPr="00A43C98">
        <w:t>uses the</w:t>
      </w:r>
      <w:r w:rsidRPr="00A43C98">
        <w:t xml:space="preserve"> HTTP GET </w:t>
      </w:r>
      <w:r w:rsidR="00BC7CF6" w:rsidRPr="00A43C98">
        <w:t xml:space="preserve">method </w:t>
      </w:r>
      <w:r w:rsidRPr="00A43C98">
        <w:t xml:space="preserve">parameterized query </w:t>
      </w:r>
      <w:r w:rsidR="00BC7CF6" w:rsidRPr="00A43C98">
        <w:t xml:space="preserve">to obtain DocumentReference Resources </w:t>
      </w:r>
      <w:r w:rsidRPr="00A43C98">
        <w:t xml:space="preserve">from the Document Responder. </w:t>
      </w:r>
    </w:p>
    <w:p w14:paraId="3ABBAA1E" w14:textId="258B21E5" w:rsidR="00F322C2" w:rsidRPr="00A43C98" w:rsidRDefault="00F322C2" w:rsidP="00F322C2">
      <w:pPr>
        <w:pStyle w:val="Heading5"/>
        <w:numPr>
          <w:ilvl w:val="0"/>
          <w:numId w:val="0"/>
        </w:numPr>
        <w:ind w:left="1008" w:hanging="1008"/>
        <w:rPr>
          <w:noProof w:val="0"/>
        </w:rPr>
      </w:pPr>
      <w:bookmarkStart w:id="232" w:name="_Toc2340473"/>
      <w:r w:rsidRPr="00A43C98">
        <w:rPr>
          <w:noProof w:val="0"/>
        </w:rPr>
        <w:t>3.67.4.1.1 Trigger Events</w:t>
      </w:r>
      <w:bookmarkEnd w:id="232"/>
    </w:p>
    <w:p w14:paraId="4C7A09BA" w14:textId="4E2B1E50" w:rsidR="00F322C2" w:rsidRPr="00A43C98" w:rsidRDefault="00F322C2" w:rsidP="00F322C2">
      <w:pPr>
        <w:pStyle w:val="BodyText"/>
      </w:pPr>
      <w:r w:rsidRPr="00A43C98">
        <w:t>When the Document Consumer needs to discover DocumentReference</w:t>
      </w:r>
      <w:r w:rsidR="00BC7CF6" w:rsidRPr="00A43C98">
        <w:t xml:space="preserve"> Resource</w:t>
      </w:r>
      <w:r w:rsidR="00E02E32" w:rsidRPr="00A43C98">
        <w:t>s</w:t>
      </w:r>
      <w:r w:rsidRPr="00A43C98">
        <w:t xml:space="preserve"> matching various metadata parameters</w:t>
      </w:r>
      <w:r w:rsidR="00CA157F" w:rsidRPr="00A43C98">
        <w:t>,</w:t>
      </w:r>
      <w:r w:rsidRPr="00A43C98">
        <w:t xml:space="preserve"> it issues a Find Document References message. </w:t>
      </w:r>
    </w:p>
    <w:p w14:paraId="00D413B1" w14:textId="22CB517E" w:rsidR="00F322C2" w:rsidRPr="00A43C98" w:rsidRDefault="00F322C2" w:rsidP="00F322C2">
      <w:pPr>
        <w:pStyle w:val="Heading5"/>
        <w:numPr>
          <w:ilvl w:val="0"/>
          <w:numId w:val="0"/>
        </w:numPr>
        <w:ind w:left="1008" w:hanging="1008"/>
        <w:rPr>
          <w:noProof w:val="0"/>
        </w:rPr>
      </w:pPr>
      <w:bookmarkStart w:id="233" w:name="_Toc2340474"/>
      <w:r w:rsidRPr="00A43C98">
        <w:rPr>
          <w:noProof w:val="0"/>
        </w:rPr>
        <w:t>3.67.4.1.2 Message Semantics</w:t>
      </w:r>
      <w:bookmarkEnd w:id="233"/>
    </w:p>
    <w:p w14:paraId="63042F16" w14:textId="063EAD2A" w:rsidR="00F322C2" w:rsidRPr="00A43C98" w:rsidRDefault="00F322C2" w:rsidP="00F322C2">
      <w:pPr>
        <w:pStyle w:val="BodyText"/>
      </w:pPr>
      <w:r w:rsidRPr="00A43C98">
        <w:t xml:space="preserve">The </w:t>
      </w:r>
      <w:r w:rsidR="00BC7CF6" w:rsidRPr="00A43C98">
        <w:t xml:space="preserve">Document Consumer executes </w:t>
      </w:r>
      <w:r w:rsidRPr="00A43C98">
        <w:t xml:space="preserve">an HTTP GET against the Document Responder’s DocumentReference URL. The search target </w:t>
      </w:r>
      <w:r w:rsidR="00BE62ED" w:rsidRPr="00A43C98">
        <w:t xml:space="preserve">follows the FHIR </w:t>
      </w:r>
      <w:r w:rsidR="007460B9" w:rsidRPr="00A43C98">
        <w:t xml:space="preserve">HTTP </w:t>
      </w:r>
      <w:r w:rsidR="00BE62ED" w:rsidRPr="00A43C98">
        <w:t xml:space="preserve">specification, addressing the DocumentReference Resource </w:t>
      </w:r>
      <w:hyperlink r:id="rId53" w:history="1">
        <w:r w:rsidR="00C81FA6" w:rsidRPr="00A43C98">
          <w:rPr>
            <w:rStyle w:val="Hyperlink"/>
          </w:rPr>
          <w:t>http://hl7.org/fhir/R4/http.html</w:t>
        </w:r>
      </w:hyperlink>
      <w:r w:rsidR="00BE62ED" w:rsidRPr="00A43C98">
        <w:t>:</w:t>
      </w:r>
    </w:p>
    <w:p w14:paraId="36850E71" w14:textId="77777777" w:rsidR="00BE62ED" w:rsidRPr="00A43C98" w:rsidRDefault="00BE62ED" w:rsidP="00F322C2">
      <w:pPr>
        <w:pStyle w:val="BodyText"/>
      </w:pPr>
    </w:p>
    <w:p w14:paraId="328F4B44" w14:textId="59690A76" w:rsidR="00F322C2" w:rsidRPr="00A43C98" w:rsidRDefault="00BE62ED" w:rsidP="001841D3">
      <w:pPr>
        <w:pStyle w:val="XMLExample"/>
        <w:ind w:left="720"/>
      </w:pPr>
      <w:r w:rsidRPr="00A43C98">
        <w:t>[base]</w:t>
      </w:r>
      <w:r w:rsidR="00F322C2" w:rsidRPr="00A43C98">
        <w:t>/DocumentReference?&lt;query&gt;</w:t>
      </w:r>
    </w:p>
    <w:p w14:paraId="3E4740B3" w14:textId="44315ACF" w:rsidR="00F322C2" w:rsidRPr="00A43C98" w:rsidRDefault="00F322C2" w:rsidP="00F322C2">
      <w:pPr>
        <w:pStyle w:val="BodyText"/>
      </w:pPr>
      <w:r w:rsidRPr="00A43C98">
        <w:t>This URL is configurable by the Document Responder and is subject to the following constraints</w:t>
      </w:r>
      <w:r w:rsidR="00CA157F" w:rsidRPr="00A43C98">
        <w:t>:</w:t>
      </w:r>
      <w:r w:rsidRPr="00A43C98">
        <w:t xml:space="preserve"> </w:t>
      </w:r>
    </w:p>
    <w:p w14:paraId="17DB00A4" w14:textId="5A3A51DA" w:rsidR="00F322C2" w:rsidRPr="00A43C98" w:rsidRDefault="00F322C2" w:rsidP="00937E47">
      <w:pPr>
        <w:pStyle w:val="BodyText"/>
        <w:ind w:left="720"/>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BC7CF6" w:rsidRPr="00A43C98">
        <w:t>, as</w:t>
      </w:r>
      <w:r w:rsidRPr="00A43C98">
        <w:t xml:space="preserve"> specified in Section 3.67.4.1.2.1, as well as control parameters to modify the behavior of the Document Responder such as response format, or pagination.</w:t>
      </w:r>
    </w:p>
    <w:p w14:paraId="47B447BA" w14:textId="7DE14982" w:rsidR="00F322C2" w:rsidRPr="00A43C98" w:rsidRDefault="00F322C2" w:rsidP="00546826">
      <w:pPr>
        <w:pStyle w:val="Heading6"/>
        <w:rPr>
          <w:noProof w:val="0"/>
        </w:rPr>
      </w:pPr>
      <w:r w:rsidRPr="00A43C98">
        <w:rPr>
          <w:noProof w:val="0"/>
        </w:rPr>
        <w:t>3.67.4.1.2.1 Query Search Parameters</w:t>
      </w:r>
    </w:p>
    <w:p w14:paraId="4E975A67" w14:textId="7CE523C9" w:rsidR="00F0033F" w:rsidRPr="00A43C98" w:rsidRDefault="00F322C2" w:rsidP="00F322C2">
      <w:pPr>
        <w:pStyle w:val="BodyText"/>
      </w:pPr>
      <w:r w:rsidRPr="00A43C98">
        <w:t>The Document Consumer may supply</w:t>
      </w:r>
      <w:r w:rsidR="00556D46" w:rsidRPr="00A43C98">
        <w:t>,</w:t>
      </w:r>
      <w:r w:rsidRPr="00A43C98">
        <w:t xml:space="preserve"> and the Document Responder shall be capable of processing</w:t>
      </w:r>
      <w:r w:rsidR="00556D46" w:rsidRPr="00A43C98">
        <w:t>,</w:t>
      </w:r>
      <w:r w:rsidRPr="00A43C98">
        <w:t xml:space="preserve"> all query parameters listed below. All query parameter values shall b</w:t>
      </w:r>
      <w:r w:rsidR="00BE3D4C" w:rsidRPr="00A43C98">
        <w:t>e appropriately encoded per RFC</w:t>
      </w:r>
      <w:r w:rsidRPr="00A43C98">
        <w:t xml:space="preserve">3986 </w:t>
      </w:r>
      <w:r w:rsidR="00BC7CF6" w:rsidRPr="00A43C98">
        <w:t>“p</w:t>
      </w:r>
      <w:r w:rsidRPr="00A43C98">
        <w:t>ercent</w:t>
      </w:r>
      <w:r w:rsidR="00BC7CF6" w:rsidRPr="00A43C98">
        <w:t>” e</w:t>
      </w:r>
      <w:r w:rsidRPr="00A43C98">
        <w:t xml:space="preserve">ncoding rules. Note that </w:t>
      </w:r>
      <w:r w:rsidR="00BC7CF6" w:rsidRPr="00A43C98">
        <w:t>p</w:t>
      </w:r>
      <w:r w:rsidRPr="00A43C98">
        <w:t>ercent</w:t>
      </w:r>
      <w:r w:rsidR="00BC7CF6" w:rsidRPr="00A43C98">
        <w:t xml:space="preserve"> e</w:t>
      </w:r>
      <w:r w:rsidRPr="00A43C98">
        <w:t>ncoding does restrict the character</w:t>
      </w:r>
      <w:r w:rsidR="000B49F2" w:rsidRPr="00A43C98">
        <w:t xml:space="preserve"> </w:t>
      </w:r>
      <w:r w:rsidRPr="00A43C98">
        <w:t>set to a subset of ASCII characters which is used for encoding all other characters used in the URL.</w:t>
      </w:r>
    </w:p>
    <w:p w14:paraId="264569C4" w14:textId="012E0A6F" w:rsidR="00A911B9" w:rsidRPr="00A43C98" w:rsidRDefault="00F0033F" w:rsidP="00750144">
      <w:pPr>
        <w:pStyle w:val="BodyText"/>
      </w:pPr>
      <w:r w:rsidRPr="00A43C98">
        <w:lastRenderedPageBreak/>
        <w:t xml:space="preserve">The Document Consumer shall include search parameter </w:t>
      </w:r>
      <w:r w:rsidR="0090168F" w:rsidRPr="00A43C98">
        <w:rPr>
          <w:rStyle w:val="XMLname"/>
        </w:rPr>
        <w:t>patient</w:t>
      </w:r>
      <w:r w:rsidRPr="00A43C98">
        <w:t xml:space="preserve"> or </w:t>
      </w:r>
      <w:proofErr w:type="spellStart"/>
      <w:r w:rsidR="0090168F" w:rsidRPr="00A43C98">
        <w:rPr>
          <w:rStyle w:val="XMLname"/>
        </w:rPr>
        <w:t>patient</w:t>
      </w:r>
      <w:r w:rsidRPr="00A43C98">
        <w:rPr>
          <w:rStyle w:val="XMLname"/>
        </w:rPr>
        <w:t>.identifier</w:t>
      </w:r>
      <w:proofErr w:type="spellEnd"/>
      <w:r w:rsidR="003A0476" w:rsidRPr="00A43C98">
        <w:rPr>
          <w:rStyle w:val="XMLname"/>
        </w:rPr>
        <w:t xml:space="preserve">, </w:t>
      </w:r>
      <w:r w:rsidR="003A0476" w:rsidRPr="00A43C98">
        <w:t>and</w:t>
      </w:r>
      <w:r w:rsidR="003A0476" w:rsidRPr="00A43C98">
        <w:rPr>
          <w:rStyle w:val="XMLname"/>
        </w:rPr>
        <w:t xml:space="preserve"> status. </w:t>
      </w:r>
      <w:r w:rsidR="003A0476" w:rsidRPr="00A43C98">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A43C98">
        <w:t xml:space="preserve">. </w:t>
      </w:r>
      <w:r w:rsidR="003A0476" w:rsidRPr="00A43C98">
        <w:t xml:space="preserve">See </w:t>
      </w:r>
      <w:hyperlink r:id="rId54" w:anchor="errors" w:history="1">
        <w:r w:rsidR="00C81FA6" w:rsidRPr="00A43C98">
          <w:rPr>
            <w:rStyle w:val="Hyperlink"/>
          </w:rPr>
          <w:t>http://hl7.org/fhir/R4/search.html#errors</w:t>
        </w:r>
      </w:hyperlink>
      <w:r w:rsidR="003A0476" w:rsidRPr="00A43C98">
        <w:t>.</w:t>
      </w:r>
      <w:r w:rsidR="00750144" w:rsidRPr="00A43C98">
        <w:t xml:space="preserve"> </w:t>
      </w:r>
    </w:p>
    <w:p w14:paraId="4011CB23" w14:textId="77D30293" w:rsidR="00750144" w:rsidRPr="00A43C98" w:rsidRDefault="0090168F" w:rsidP="00750144">
      <w:pPr>
        <w:pStyle w:val="BodyText"/>
        <w:rPr>
          <w:b/>
        </w:rPr>
      </w:pPr>
      <w:r w:rsidRPr="00A43C98">
        <w:rPr>
          <w:rStyle w:val="XMLname"/>
        </w:rPr>
        <w:t>patient</w:t>
      </w:r>
      <w:r w:rsidRPr="00A43C98">
        <w:rPr>
          <w:b/>
        </w:rPr>
        <w:t xml:space="preserve"> </w:t>
      </w:r>
    </w:p>
    <w:p w14:paraId="7568E70F" w14:textId="681C0E36" w:rsidR="00316AFA" w:rsidRPr="00A43C98" w:rsidRDefault="00CF0277" w:rsidP="00CF0277">
      <w:pPr>
        <w:pStyle w:val="BodyText"/>
        <w:ind w:left="720"/>
      </w:pPr>
      <w:r w:rsidRPr="00A43C98">
        <w:t xml:space="preserve">This parameter is of type </w:t>
      </w:r>
      <w:r w:rsidR="00A911B9" w:rsidRPr="00A43C98">
        <w:rPr>
          <w:rStyle w:val="XMLname"/>
        </w:rPr>
        <w:t>R</w:t>
      </w:r>
      <w:r w:rsidRPr="00A43C98">
        <w:rPr>
          <w:rStyle w:val="XMLname"/>
        </w:rPr>
        <w:t>eference</w:t>
      </w:r>
      <w:r w:rsidR="00A911B9" w:rsidRPr="00A43C98">
        <w:rPr>
          <w:rStyle w:val="XMLname"/>
        </w:rPr>
        <w:t>(Patient)</w:t>
      </w:r>
      <w:r w:rsidRPr="00A43C98">
        <w:t xml:space="preserve">. The Document Consumer </w:t>
      </w:r>
      <w:r w:rsidR="00E02E32" w:rsidRPr="00A43C98">
        <w:t xml:space="preserve">may </w:t>
      </w:r>
      <w:r w:rsidRPr="00A43C98">
        <w:t xml:space="preserve">get this reference </w:t>
      </w:r>
      <w:r w:rsidR="00137A27" w:rsidRPr="00A43C98">
        <w:t>using</w:t>
      </w:r>
      <w:r w:rsidRPr="00A43C98">
        <w:t xml:space="preserve"> the PDQm </w:t>
      </w:r>
      <w:r w:rsidR="00A911B9" w:rsidRPr="00A43C98">
        <w:t xml:space="preserve">or PIXm </w:t>
      </w:r>
      <w:r w:rsidRPr="00A43C98">
        <w:t>Profile</w:t>
      </w:r>
      <w:r w:rsidR="00316AFA" w:rsidRPr="00A43C98">
        <w:t>.</w:t>
      </w:r>
      <w:r w:rsidR="005E1AB2" w:rsidRPr="00A43C98">
        <w:t xml:space="preserve"> When the patient parameter is used, the Patient reference would need to be accessible to both the Document Consumer and the Document Responder.</w:t>
      </w:r>
    </w:p>
    <w:p w14:paraId="27808573" w14:textId="32B559B1" w:rsidR="00F322C2" w:rsidRPr="00A43C98" w:rsidRDefault="0090168F" w:rsidP="00F322C2">
      <w:pPr>
        <w:pStyle w:val="BodyText"/>
        <w:rPr>
          <w:b/>
        </w:rPr>
      </w:pPr>
      <w:proofErr w:type="spellStart"/>
      <w:r w:rsidRPr="00A43C98">
        <w:rPr>
          <w:rStyle w:val="XMLname"/>
        </w:rPr>
        <w:t>patient</w:t>
      </w:r>
      <w:r w:rsidR="00F322C2" w:rsidRPr="00A43C98">
        <w:rPr>
          <w:rStyle w:val="XMLname"/>
        </w:rPr>
        <w:t>.id</w:t>
      </w:r>
      <w:r w:rsidR="0012457F" w:rsidRPr="00A43C98">
        <w:rPr>
          <w:rStyle w:val="XMLname"/>
        </w:rPr>
        <w:t>entifier</w:t>
      </w:r>
      <w:proofErr w:type="spellEnd"/>
      <w:r w:rsidR="00F322C2" w:rsidRPr="00A43C98">
        <w:rPr>
          <w:b/>
        </w:rPr>
        <w:t xml:space="preserve"> </w:t>
      </w:r>
    </w:p>
    <w:p w14:paraId="088C5F21" w14:textId="4838196B"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DocumentReference Resource is assigned. </w:t>
      </w:r>
      <w:r w:rsidR="009278CB">
        <w:t xml:space="preserve"> S</w:t>
      </w:r>
      <w:r w:rsidR="002864BC" w:rsidRPr="00A43C98">
        <w:t>ee</w:t>
      </w:r>
      <w:r w:rsidR="00DD3AD5" w:rsidRPr="00A43C98">
        <w:t xml:space="preserve"> ITI TF-2x: Appendix Z.2</w:t>
      </w:r>
      <w:r w:rsidR="0050001E" w:rsidRPr="00A43C98">
        <w:t>.2</w:t>
      </w:r>
      <w:r w:rsidR="00DD3AD5" w:rsidRPr="00A43C98">
        <w:t xml:space="preserve"> for additional constraints on the use of the token search parameter type.</w:t>
      </w:r>
      <w:r w:rsidR="00A95F97" w:rsidRPr="00A43C98">
        <w:t xml:space="preserve"> </w:t>
      </w:r>
    </w:p>
    <w:p w14:paraId="1D04F947" w14:textId="77777777" w:rsidR="00E02EBD" w:rsidRPr="00A43C98" w:rsidRDefault="00E02EBD" w:rsidP="00E02EBD">
      <w:pPr>
        <w:pStyle w:val="BodyText"/>
      </w:pPr>
      <w:r w:rsidRPr="00A43C98">
        <w:rPr>
          <w:rStyle w:val="XMLname"/>
        </w:rPr>
        <w:t>status</w:t>
      </w:r>
      <w:r w:rsidRPr="00A43C98">
        <w:rPr>
          <w:b/>
        </w:rPr>
        <w:t xml:space="preserve"> </w:t>
      </w:r>
    </w:p>
    <w:p w14:paraId="44D19A51" w14:textId="2B3404E6" w:rsidR="002D38D8" w:rsidRPr="00A43C98" w:rsidRDefault="00E02EBD" w:rsidP="002D38D8">
      <w:pPr>
        <w:pStyle w:val="NormalIndent"/>
      </w:pPr>
      <w:r w:rsidRPr="00A43C98">
        <w:t xml:space="preserve">This parameter, of type </w:t>
      </w:r>
      <w:r w:rsidRPr="00A43C98">
        <w:rPr>
          <w:rStyle w:val="XMLname"/>
        </w:rPr>
        <w:t>token</w:t>
      </w:r>
      <w:r w:rsidRPr="00A43C98">
        <w:t>, specifies the status of the DocumentReference</w:t>
      </w:r>
      <w:r w:rsidR="00D202EA">
        <w:t xml:space="preserve"> R</w:t>
      </w:r>
      <w:r w:rsidR="00D202EA" w:rsidRPr="00A43C98">
        <w:t xml:space="preserve">esource, or in Document Sharing nomenclature, the </w:t>
      </w:r>
      <w:proofErr w:type="spellStart"/>
      <w:r w:rsidR="00D202EA">
        <w:t>availabilityStatus</w:t>
      </w:r>
      <w:proofErr w:type="spellEnd"/>
      <w:r w:rsidR="00D202EA" w:rsidRPr="00A43C98">
        <w:t xml:space="preserve"> of the Document Entry</w:t>
      </w:r>
      <w:r w:rsidRPr="00A43C98">
        <w:t xml:space="preserve">. The </w:t>
      </w:r>
      <w:r w:rsidR="009278CB">
        <w:t>Document C</w:t>
      </w:r>
      <w:r w:rsidRPr="00A43C98">
        <w:t xml:space="preserve">onsumer shall populate the identifier portion of the token using one of the short codes </w:t>
      </w:r>
      <w:r w:rsidR="002D38D8" w:rsidRPr="00A43C98">
        <w:t xml:space="preserve">in </w:t>
      </w:r>
      <w:r w:rsidR="00791DFA" w:rsidRPr="00A43C98">
        <w:t>Table</w:t>
      </w:r>
      <w:r w:rsidR="002D38D8" w:rsidRPr="00A43C98">
        <w:t xml:space="preserve"> 3.67.4.1.2.1-1</w:t>
      </w:r>
      <w:r w:rsidRPr="00A43C98">
        <w:t>.</w:t>
      </w:r>
      <w:r w:rsidR="002D38D8" w:rsidRPr="00A43C98">
        <w:t xml:space="preserve"> The system portion of the token shall not be populated.</w:t>
      </w:r>
    </w:p>
    <w:p w14:paraId="29939290" w14:textId="5D118D23" w:rsidR="00E02EBD" w:rsidRPr="00A43C98" w:rsidRDefault="002D38D8" w:rsidP="003068ED">
      <w:pPr>
        <w:pStyle w:val="TableTitle"/>
        <w:rPr>
          <w:noProof w:val="0"/>
        </w:rPr>
      </w:pPr>
      <w:r w:rsidRPr="00A43C98">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A43C98" w14:paraId="73DC4133" w14:textId="77777777" w:rsidTr="00354499">
        <w:trPr>
          <w:cantSplit/>
          <w:tblHeader/>
          <w:jc w:val="center"/>
        </w:trPr>
        <w:tc>
          <w:tcPr>
            <w:tcW w:w="1705" w:type="dxa"/>
            <w:shd w:val="pct15" w:color="auto" w:fill="FFFFFF"/>
          </w:tcPr>
          <w:p w14:paraId="1D6A5DA1" w14:textId="77777777" w:rsidR="00E02EBD" w:rsidRPr="00A43C98" w:rsidRDefault="00E02EBD" w:rsidP="00CC70EF">
            <w:pPr>
              <w:pStyle w:val="TableEntryHeader"/>
            </w:pPr>
            <w:r w:rsidRPr="00A43C98">
              <w:t>FHIR Code</w:t>
            </w:r>
          </w:p>
        </w:tc>
        <w:tc>
          <w:tcPr>
            <w:tcW w:w="4567" w:type="dxa"/>
            <w:shd w:val="pct15" w:color="auto" w:fill="FFFFFF"/>
          </w:tcPr>
          <w:p w14:paraId="1496AFA0" w14:textId="77777777" w:rsidR="00E02EBD" w:rsidRPr="00A43C98" w:rsidRDefault="00E02EBD" w:rsidP="00CC70EF">
            <w:pPr>
              <w:pStyle w:val="TableEntryHeader"/>
            </w:pPr>
            <w:proofErr w:type="spellStart"/>
            <w:r w:rsidRPr="00A43C98">
              <w:t>ebRIM</w:t>
            </w:r>
            <w:proofErr w:type="spellEnd"/>
            <w:r w:rsidRPr="00A43C98">
              <w:t xml:space="preserve"> Code</w:t>
            </w:r>
          </w:p>
        </w:tc>
      </w:tr>
      <w:tr w:rsidR="00E02EBD" w:rsidRPr="00A43C98" w14:paraId="3D490FF9" w14:textId="77777777" w:rsidTr="00354499">
        <w:trPr>
          <w:cantSplit/>
          <w:trHeight w:val="332"/>
          <w:jc w:val="center"/>
        </w:trPr>
        <w:tc>
          <w:tcPr>
            <w:tcW w:w="1705" w:type="dxa"/>
          </w:tcPr>
          <w:p w14:paraId="63BE2495" w14:textId="77777777" w:rsidR="00E02EBD" w:rsidRPr="00A43C98" w:rsidRDefault="00E02EBD" w:rsidP="00CC70EF">
            <w:pPr>
              <w:pStyle w:val="TableEntry"/>
            </w:pPr>
            <w:r w:rsidRPr="00A43C98">
              <w:t>current</w:t>
            </w:r>
          </w:p>
        </w:tc>
        <w:tc>
          <w:tcPr>
            <w:tcW w:w="4567" w:type="dxa"/>
          </w:tcPr>
          <w:p w14:paraId="108E4711" w14:textId="77777777" w:rsidR="00E02EBD" w:rsidRPr="00A43C98" w:rsidRDefault="00E02EBD" w:rsidP="00CC70EF">
            <w:pPr>
              <w:pStyle w:val="TableEntry"/>
            </w:pPr>
            <w:proofErr w:type="spellStart"/>
            <w:r w:rsidRPr="00A43C98">
              <w:t>urn:oasis:names:tc:ebxml-regrep:StatusType:Approved</w:t>
            </w:r>
            <w:proofErr w:type="spellEnd"/>
          </w:p>
        </w:tc>
      </w:tr>
      <w:tr w:rsidR="00E02EBD" w:rsidRPr="00A43C98" w14:paraId="1EBC2743" w14:textId="77777777" w:rsidTr="00354499">
        <w:trPr>
          <w:cantSplit/>
          <w:trHeight w:val="332"/>
          <w:jc w:val="center"/>
        </w:trPr>
        <w:tc>
          <w:tcPr>
            <w:tcW w:w="1705" w:type="dxa"/>
          </w:tcPr>
          <w:p w14:paraId="36F69129" w14:textId="77777777" w:rsidR="00E02EBD" w:rsidRPr="00A43C98" w:rsidRDefault="00E02EBD" w:rsidP="00CC70EF">
            <w:pPr>
              <w:pStyle w:val="TableEntry"/>
            </w:pPr>
            <w:r w:rsidRPr="00A43C98">
              <w:t>superseded</w:t>
            </w:r>
          </w:p>
        </w:tc>
        <w:tc>
          <w:tcPr>
            <w:tcW w:w="4567" w:type="dxa"/>
          </w:tcPr>
          <w:p w14:paraId="2C2B933C" w14:textId="77777777" w:rsidR="00E02EBD" w:rsidRPr="00A43C98" w:rsidRDefault="00E02EBD" w:rsidP="00CC70EF">
            <w:pPr>
              <w:pStyle w:val="TableEntry"/>
            </w:pPr>
            <w:proofErr w:type="spellStart"/>
            <w:r w:rsidRPr="00A43C98">
              <w:t>urn:oasis:names:tc:ebxml-regrep:StatusType:Deprecated</w:t>
            </w:r>
            <w:proofErr w:type="spellEnd"/>
          </w:p>
        </w:tc>
      </w:tr>
    </w:tbl>
    <w:p w14:paraId="333AED3D" w14:textId="77777777" w:rsidR="00E02EBD" w:rsidRPr="00A43C98" w:rsidRDefault="00E02EBD" w:rsidP="00231673">
      <w:pPr>
        <w:pStyle w:val="BodyText"/>
      </w:pPr>
    </w:p>
    <w:p w14:paraId="3905F145" w14:textId="03F1FC85" w:rsidR="00E023D4" w:rsidRPr="00A43C98" w:rsidRDefault="00E023D4" w:rsidP="00E023D4">
      <w:pPr>
        <w:pStyle w:val="BodyText"/>
        <w:keepNext/>
        <w:rPr>
          <w:b/>
        </w:rPr>
      </w:pPr>
      <w:r>
        <w:rPr>
          <w:rStyle w:val="XMLname"/>
        </w:rPr>
        <w:t>identifier</w:t>
      </w:r>
      <w:r w:rsidRPr="00A43C98">
        <w:rPr>
          <w:b/>
        </w:rPr>
        <w:t xml:space="preserve"> </w:t>
      </w:r>
    </w:p>
    <w:p w14:paraId="3405AB53" w14:textId="524475B2" w:rsidR="00E023D4" w:rsidRPr="00A43C98" w:rsidRDefault="00E023D4" w:rsidP="00E023D4">
      <w:pPr>
        <w:pStyle w:val="NormalIndent"/>
      </w:pPr>
      <w:r w:rsidRPr="00A43C98">
        <w:t xml:space="preserve">This parameter, of type </w:t>
      </w:r>
      <w:r>
        <w:rPr>
          <w:rFonts w:ascii="Courier New" w:hAnsi="Courier New" w:cs="Courier New"/>
          <w:sz w:val="20"/>
        </w:rPr>
        <w:t>token</w:t>
      </w:r>
      <w:r w:rsidRPr="00A43C98">
        <w:t xml:space="preserve">, </w:t>
      </w:r>
      <w:r>
        <w:t xml:space="preserve">specifies an identifier for this DocumentReference and/or the contained document. The search results represent the results of a search on </w:t>
      </w:r>
      <w:proofErr w:type="spellStart"/>
      <w:r w:rsidRPr="00937E47">
        <w:rPr>
          <w:rStyle w:val="XMLname"/>
        </w:rPr>
        <w:t>DocumentReference.masterIdentifier</w:t>
      </w:r>
      <w:proofErr w:type="spellEnd"/>
      <w:r>
        <w:t xml:space="preserve"> and </w:t>
      </w:r>
      <w:proofErr w:type="spellStart"/>
      <w:r w:rsidRPr="00937E47">
        <w:rPr>
          <w:rStyle w:val="XMLname"/>
        </w:rPr>
        <w:t>DocumentReference.identifier</w:t>
      </w:r>
      <w:proofErr w:type="spellEnd"/>
      <w:r>
        <w:t>. S</w:t>
      </w:r>
      <w:r w:rsidRPr="00A43C98">
        <w:t xml:space="preserve">ee ITI TF-2x: Appendix Z.2.2 for additional constraints on the use of the token search parameter type. </w:t>
      </w:r>
    </w:p>
    <w:p w14:paraId="742986CA" w14:textId="2D0B06E7" w:rsidR="00F322C2" w:rsidRPr="00A43C98" w:rsidRDefault="00B73140" w:rsidP="00F322C2">
      <w:pPr>
        <w:pStyle w:val="BodyText"/>
      </w:pPr>
      <w:r w:rsidRPr="00A43C98">
        <w:rPr>
          <w:rStyle w:val="XMLname"/>
        </w:rPr>
        <w:t>date</w:t>
      </w:r>
    </w:p>
    <w:p w14:paraId="7824DAA2" w14:textId="05ACBC08"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date</w:t>
      </w:r>
      <w:r w:rsidRPr="00A43C98">
        <w:t xml:space="preserve">, specifies the time when the </w:t>
      </w:r>
      <w:r w:rsidR="008B1B30" w:rsidRPr="00A43C98">
        <w:t xml:space="preserve">document </w:t>
      </w:r>
      <w:r w:rsidRPr="00A43C98">
        <w:t>was created.</w:t>
      </w:r>
      <w:r w:rsidR="008B1B30" w:rsidRPr="00A43C98">
        <w:rPr>
          <w:lang w:eastAsia="ar-SA"/>
        </w:rPr>
        <w:t xml:space="preserve"> Note: The DocumentReference </w:t>
      </w:r>
      <w:r w:rsidR="00166DF5" w:rsidRPr="00A43C98">
        <w:rPr>
          <w:lang w:eastAsia="ar-SA"/>
        </w:rPr>
        <w:t xml:space="preserve">Resource </w:t>
      </w:r>
      <w:r w:rsidR="008B1B30" w:rsidRPr="00A43C98">
        <w:rPr>
          <w:lang w:eastAsia="ar-SA"/>
        </w:rPr>
        <w:t xml:space="preserve">does not yet have a query parameter for </w:t>
      </w:r>
      <w:proofErr w:type="spellStart"/>
      <w:r w:rsidR="008B1B30" w:rsidRPr="00A43C98">
        <w:rPr>
          <w:lang w:eastAsia="ar-SA"/>
        </w:rPr>
        <w:t>creationTime</w:t>
      </w:r>
      <w:proofErr w:type="spellEnd"/>
      <w:r w:rsidR="008B1B30" w:rsidRPr="00A43C98">
        <w:rPr>
          <w:lang w:eastAsia="ar-SA"/>
        </w:rPr>
        <w:t xml:space="preserve"> of the document</w:t>
      </w:r>
      <w:r w:rsidR="00166DF5" w:rsidRPr="00A43C98">
        <w:rPr>
          <w:lang w:eastAsia="ar-SA"/>
        </w:rPr>
        <w:t>;</w:t>
      </w:r>
      <w:r w:rsidR="008B1B30" w:rsidRPr="00A43C98">
        <w:rPr>
          <w:lang w:eastAsia="ar-SA"/>
        </w:rPr>
        <w:t xml:space="preserve"> it has only a </w:t>
      </w:r>
      <w:r w:rsidR="008B1B30" w:rsidRPr="00A43C98">
        <w:rPr>
          <w:rFonts w:ascii="Courier New" w:hAnsi="Courier New" w:cs="Courier New"/>
          <w:sz w:val="20"/>
          <w:lang w:eastAsia="ar-SA"/>
        </w:rPr>
        <w:t>date</w:t>
      </w:r>
      <w:r w:rsidR="008B1B30" w:rsidRPr="00A43C98">
        <w:rPr>
          <w:lang w:eastAsia="ar-SA"/>
        </w:rPr>
        <w:t xml:space="preserve"> element which is the creation date/time of the </w:t>
      </w:r>
      <w:r w:rsidR="008B1B30" w:rsidRPr="00A43C98">
        <w:rPr>
          <w:lang w:eastAsia="ar-SA"/>
        </w:rPr>
        <w:lastRenderedPageBreak/>
        <w:t>DocumentReference. For FHIR R4 we align these two elements so that query will function.</w:t>
      </w:r>
      <w:r w:rsidRPr="00A43C98">
        <w:t xml:space="preserve"> </w:t>
      </w:r>
      <w:r w:rsidR="0090168F" w:rsidRPr="00A43C98">
        <w:t xml:space="preserve">See FHIR </w:t>
      </w:r>
      <w:hyperlink r:id="rId55" w:anchor="date" w:history="1">
        <w:r w:rsidR="00C81FA6" w:rsidRPr="00A43C98">
          <w:rPr>
            <w:rStyle w:val="Hyperlink"/>
          </w:rPr>
          <w:t>http://hl7.org/fhir/R4/search.html#date</w:t>
        </w:r>
      </w:hyperlink>
      <w:r w:rsidR="0090168F" w:rsidRPr="00A43C98">
        <w:t xml:space="preserve"> for use of the date search type.</w:t>
      </w:r>
    </w:p>
    <w:p w14:paraId="38E45E3B" w14:textId="1A074AE5" w:rsidR="00F322C2" w:rsidRPr="00A43C98" w:rsidRDefault="00F322C2" w:rsidP="00546826">
      <w:pPr>
        <w:pStyle w:val="BodyText"/>
        <w:keepNext/>
      </w:pPr>
      <w:proofErr w:type="spellStart"/>
      <w:r w:rsidRPr="00A43C98">
        <w:rPr>
          <w:rStyle w:val="XMLname"/>
        </w:rPr>
        <w:t>author.given</w:t>
      </w:r>
      <w:proofErr w:type="spellEnd"/>
      <w:r w:rsidRPr="00A43C98">
        <w:rPr>
          <w:b/>
        </w:rPr>
        <w:t xml:space="preserve"> </w:t>
      </w:r>
      <w:r w:rsidRPr="00A43C98">
        <w:t>and</w:t>
      </w:r>
      <w:r w:rsidRPr="00A43C98">
        <w:rPr>
          <w:b/>
        </w:rPr>
        <w:t xml:space="preserve"> </w:t>
      </w:r>
      <w:proofErr w:type="spellStart"/>
      <w:r w:rsidRPr="00A43C98">
        <w:rPr>
          <w:rStyle w:val="XMLname"/>
        </w:rPr>
        <w:t>author.family</w:t>
      </w:r>
      <w:proofErr w:type="spellEnd"/>
      <w:r w:rsidRPr="00A43C98">
        <w:rPr>
          <w:b/>
        </w:rPr>
        <w:t xml:space="preserve"> </w:t>
      </w:r>
    </w:p>
    <w:p w14:paraId="2BFFCE22" w14:textId="679F63E6" w:rsidR="00F322C2" w:rsidRPr="00A43C98" w:rsidRDefault="00F322C2" w:rsidP="0053349C">
      <w:pPr>
        <w:pStyle w:val="NormalIndent"/>
      </w:pPr>
      <w:r w:rsidRPr="00A43C98">
        <w:t>These parameters</w:t>
      </w:r>
      <w:r w:rsidR="00D0725C" w:rsidRPr="00A43C98">
        <w:t>,</w:t>
      </w:r>
      <w:r w:rsidRPr="00A43C98">
        <w:t xml:space="preserve"> of type </w:t>
      </w:r>
      <w:r w:rsidRPr="00A43C98">
        <w:rPr>
          <w:rStyle w:val="XMLname"/>
        </w:rPr>
        <w:t>string</w:t>
      </w:r>
      <w:r w:rsidRPr="00A43C98">
        <w:t>, specify the name parts of the author person which is associated with the DocumentReference</w:t>
      </w:r>
      <w:r w:rsidR="00D202EA">
        <w:t xml:space="preserve"> R</w:t>
      </w:r>
      <w:r w:rsidR="00D202EA" w:rsidRPr="00A43C98">
        <w:t xml:space="preserve">esource, or in Document Sharing nomenclature, the </w:t>
      </w:r>
      <w:r w:rsidR="00D202EA">
        <w:t>author</w:t>
      </w:r>
      <w:r w:rsidR="00D202EA" w:rsidRPr="00A43C98">
        <w:t xml:space="preserve"> of the Document Entry</w:t>
      </w:r>
      <w:r w:rsidRPr="00A43C98">
        <w:t>.</w:t>
      </w:r>
      <w:r w:rsidR="008D204D" w:rsidRPr="00A43C98">
        <w:t xml:space="preserve"> See ITI TF-2x: Appendix Z.2.3 for use of the </w:t>
      </w:r>
      <w:r w:rsidR="008D204D" w:rsidRPr="00A43C98">
        <w:rPr>
          <w:rStyle w:val="XMLname"/>
        </w:rPr>
        <w:t>string</w:t>
      </w:r>
      <w:r w:rsidR="008D204D" w:rsidRPr="00A43C98">
        <w:t xml:space="preserve"> data type.</w:t>
      </w:r>
      <w:r w:rsidRPr="00A43C98">
        <w:t xml:space="preserve"> </w:t>
      </w:r>
    </w:p>
    <w:p w14:paraId="0F93B9E2" w14:textId="41FDCE06" w:rsidR="00F322C2" w:rsidRPr="00A43C98" w:rsidRDefault="00E65373" w:rsidP="00F322C2">
      <w:pPr>
        <w:pStyle w:val="BodyText"/>
      </w:pPr>
      <w:r w:rsidRPr="00A43C98">
        <w:rPr>
          <w:rStyle w:val="XMLname"/>
        </w:rPr>
        <w:t>c</w:t>
      </w:r>
      <w:r w:rsidR="00B73140" w:rsidRPr="00A43C98">
        <w:rPr>
          <w:rStyle w:val="XMLname"/>
        </w:rPr>
        <w:t>ategory</w:t>
      </w:r>
      <w:r w:rsidR="00F322C2" w:rsidRPr="00A43C98">
        <w:rPr>
          <w:b/>
        </w:rPr>
        <w:t xml:space="preserve"> </w:t>
      </w:r>
    </w:p>
    <w:p w14:paraId="314ECA2D" w14:textId="3F3065D8"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w:t>
      </w:r>
      <w:r w:rsidR="00DD3AD5" w:rsidRPr="00A43C98">
        <w:rPr>
          <w:rStyle w:val="BodyTextChar"/>
        </w:rPr>
        <w:t>general classification</w:t>
      </w:r>
      <w:r w:rsidRPr="00A43C98">
        <w:rPr>
          <w:rStyle w:val="BodyTextChar"/>
        </w:rPr>
        <w:t xml:space="preserve"> </w:t>
      </w:r>
      <w:r w:rsidR="00DD3AD5" w:rsidRPr="00A43C98">
        <w:rPr>
          <w:rStyle w:val="BodyTextChar"/>
        </w:rPr>
        <w:t>of th</w:t>
      </w:r>
      <w:r w:rsidR="00DD3AD5" w:rsidRPr="00A43C98">
        <w:t>e</w:t>
      </w:r>
      <w:r w:rsidRPr="00A43C98">
        <w:t xml:space="preserve"> DocumentReference </w:t>
      </w:r>
      <w:r w:rsidR="009278CB">
        <w:t>R</w:t>
      </w:r>
      <w:r w:rsidRPr="00A43C98">
        <w:t xml:space="preserve">esource, or in </w:t>
      </w:r>
      <w:r w:rsidR="00B00B92" w:rsidRPr="00A43C98">
        <w:t>Document Sharing nomenclature</w:t>
      </w:r>
      <w:r w:rsidRPr="00A43C98">
        <w:t xml:space="preserve">, the </w:t>
      </w:r>
      <w:r w:rsidR="00DD3AD5" w:rsidRPr="00A43C98">
        <w:t>class</w:t>
      </w:r>
      <w:r w:rsidR="00E764BB">
        <w:t>C</w:t>
      </w:r>
      <w:r w:rsidR="00DD3AD5" w:rsidRPr="00A43C98">
        <w:t>ode</w:t>
      </w:r>
      <w:r w:rsidRPr="00A43C98">
        <w:t xml:space="preserve"> of the </w:t>
      </w:r>
      <w:r w:rsidR="00DD3AD5" w:rsidRPr="00A43C98">
        <w:t>Document</w:t>
      </w:r>
      <w:r w:rsidR="00E31C19" w:rsidRPr="00A43C98">
        <w:t xml:space="preserve"> </w:t>
      </w:r>
      <w:r w:rsidR="00DD3AD5" w:rsidRPr="00A43C98">
        <w:t>Entry</w:t>
      </w:r>
      <w:r w:rsidRPr="00A43C98">
        <w:t xml:space="preserve">. </w:t>
      </w:r>
      <w:r w:rsidR="002864BC" w:rsidRPr="00A43C98">
        <w:t>See</w:t>
      </w:r>
      <w:r w:rsidRPr="00A43C98">
        <w:t xml:space="preserv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73084295" w14:textId="136C4D4B" w:rsidR="004A3F45" w:rsidRPr="00A43C98" w:rsidRDefault="004A3F45" w:rsidP="004A3F45">
      <w:pPr>
        <w:pStyle w:val="BodyText"/>
      </w:pPr>
      <w:r w:rsidRPr="00A43C98">
        <w:rPr>
          <w:rStyle w:val="XMLname"/>
        </w:rPr>
        <w:t>type</w:t>
      </w:r>
      <w:r w:rsidRPr="00A43C98">
        <w:rPr>
          <w:b/>
        </w:rPr>
        <w:t xml:space="preserve"> </w:t>
      </w:r>
    </w:p>
    <w:p w14:paraId="1EEF4BA3" w14:textId="3EBFD53A" w:rsidR="004A3F45" w:rsidRPr="00A43C98" w:rsidRDefault="004A3F45" w:rsidP="004A3F45">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he specific type of th</w:t>
      </w:r>
      <w:r w:rsidRPr="00A43C98">
        <w:t xml:space="preserve">e DocumentReference resource or in </w:t>
      </w:r>
      <w:r w:rsidR="00B00B92" w:rsidRPr="00A43C98">
        <w:t xml:space="preserve">Document Sharing </w:t>
      </w:r>
      <w:r w:rsidRPr="00A43C98">
        <w:t>nomenclature, the type</w:t>
      </w:r>
      <w:r w:rsidR="00E764BB">
        <w:t>C</w:t>
      </w:r>
      <w:r w:rsidRPr="00A43C98">
        <w:t>ode of the Document</w:t>
      </w:r>
      <w:r w:rsidR="00E31C19" w:rsidRPr="00A43C98">
        <w:t xml:space="preserve"> </w:t>
      </w:r>
      <w:r w:rsidRPr="00A43C98">
        <w:t xml:space="preserve">Entry. </w:t>
      </w:r>
      <w:r w:rsidR="002864BC" w:rsidRPr="00A43C98">
        <w:t>See</w:t>
      </w:r>
      <w:r w:rsidRPr="00A43C98">
        <w:t xml:space="preserve"> ITI TF-2x: Appendix Z.2 for additional constraints on the use of the </w:t>
      </w:r>
      <w:r w:rsidRPr="00A43C98">
        <w:rPr>
          <w:rStyle w:val="XMLname"/>
        </w:rPr>
        <w:t>token</w:t>
      </w:r>
      <w:r w:rsidRPr="00A43C98">
        <w:t xml:space="preserve"> search parameter type.</w:t>
      </w:r>
    </w:p>
    <w:p w14:paraId="3DEFF90E" w14:textId="3CDDE946" w:rsidR="00D83D0E" w:rsidRPr="00A43C98" w:rsidRDefault="00D83D0E" w:rsidP="00D83D0E">
      <w:pPr>
        <w:pStyle w:val="BodyText"/>
      </w:pPr>
      <w:r w:rsidRPr="00A43C98">
        <w:rPr>
          <w:rStyle w:val="XMLname"/>
        </w:rPr>
        <w:t>setting</w:t>
      </w:r>
      <w:r w:rsidRPr="00A43C98">
        <w:rPr>
          <w:b/>
        </w:rPr>
        <w:t xml:space="preserve"> </w:t>
      </w:r>
    </w:p>
    <w:p w14:paraId="3A32544B" w14:textId="74FC3433" w:rsidR="00D83D0E" w:rsidRPr="00A43C98" w:rsidRDefault="00D83D0E" w:rsidP="00D83D0E">
      <w:pPr>
        <w:pStyle w:val="NormalIndent"/>
      </w:pPr>
      <w:r w:rsidRPr="00A43C98">
        <w:t xml:space="preserve">This parameter, of type </w:t>
      </w:r>
      <w:r w:rsidRPr="00A43C98">
        <w:rPr>
          <w:rStyle w:val="XMLname"/>
        </w:rPr>
        <w:t>token</w:t>
      </w:r>
      <w:r w:rsidRPr="00A43C98">
        <w:t>, specifies the</w:t>
      </w:r>
      <w:r w:rsidRPr="00A43C98">
        <w:rPr>
          <w:rStyle w:val="BodyTextChar"/>
        </w:rPr>
        <w:t xml:space="preserve"> specific practice setting of t</w:t>
      </w:r>
      <w:r w:rsidRPr="00A43C98">
        <w:t xml:space="preserve">he DocumentReference </w:t>
      </w:r>
      <w:r w:rsidR="00D202EA">
        <w:t>R</w:t>
      </w:r>
      <w:r w:rsidRPr="00A43C98">
        <w:t>esource</w:t>
      </w:r>
      <w:r w:rsidR="00D202EA">
        <w:t>,</w:t>
      </w:r>
      <w:r w:rsidRPr="00A43C98">
        <w:t xml:space="preserve"> or in Document Sharing nomenclature, the </w:t>
      </w:r>
      <w:proofErr w:type="spellStart"/>
      <w:r w:rsidR="00E764BB">
        <w:t>p</w:t>
      </w:r>
      <w:r w:rsidRPr="00A43C98">
        <w:t>racticeSettingCode</w:t>
      </w:r>
      <w:proofErr w:type="spellEnd"/>
      <w:r w:rsidRPr="00A43C98">
        <w:t xml:space="preserve"> of the Document Entry. See ITI TF-2x: Appendix Z.2 for additional constraints on the use of the </w:t>
      </w:r>
      <w:r w:rsidRPr="00A43C98">
        <w:rPr>
          <w:rStyle w:val="XMLname"/>
        </w:rPr>
        <w:t>token</w:t>
      </w:r>
      <w:r w:rsidRPr="00A43C98">
        <w:t xml:space="preserve"> search parameter type.</w:t>
      </w:r>
    </w:p>
    <w:p w14:paraId="1371EE2D" w14:textId="284AFC28" w:rsidR="0012457F" w:rsidRPr="00A43C98" w:rsidRDefault="0012457F" w:rsidP="0012457F">
      <w:pPr>
        <w:pStyle w:val="BodyText"/>
      </w:pPr>
      <w:r w:rsidRPr="00A43C98">
        <w:rPr>
          <w:rStyle w:val="XMLname"/>
        </w:rPr>
        <w:t>period</w:t>
      </w:r>
      <w:r w:rsidRPr="00A43C98">
        <w:rPr>
          <w:b/>
        </w:rPr>
        <w:t xml:space="preserve"> </w:t>
      </w:r>
    </w:p>
    <w:p w14:paraId="0F741921" w14:textId="5EC07A47" w:rsidR="00E31C19" w:rsidRPr="00A43C98" w:rsidRDefault="0012457F" w:rsidP="0090168F">
      <w:pPr>
        <w:pStyle w:val="NormalIndent"/>
      </w:pPr>
      <w:r w:rsidRPr="00A43C98">
        <w:t>This parameter</w:t>
      </w:r>
      <w:r w:rsidR="00D0725C" w:rsidRPr="00A43C98">
        <w:t>,</w:t>
      </w:r>
      <w:r w:rsidRPr="00A43C98">
        <w:t xml:space="preserve"> of type </w:t>
      </w:r>
      <w:r w:rsidRPr="00A43C98">
        <w:rPr>
          <w:rStyle w:val="XMLname"/>
        </w:rPr>
        <w:t>date</w:t>
      </w:r>
      <w:r w:rsidRPr="00A43C98">
        <w:t>, represents the time of service that</w:t>
      </w:r>
      <w:r w:rsidR="00044897" w:rsidRPr="00A43C98">
        <w:t xml:space="preserve"> i</w:t>
      </w:r>
      <w:r w:rsidRPr="00A43C98">
        <w:t xml:space="preserve">s being documented by the DocumentReference. </w:t>
      </w:r>
      <w:r w:rsidR="00E31C19" w:rsidRPr="00A43C98">
        <w:t xml:space="preserve">The period search parameter specifies an interval which the time of service overlaps. </w:t>
      </w:r>
      <w:r w:rsidRPr="00A43C98">
        <w:t xml:space="preserve">In </w:t>
      </w:r>
      <w:r w:rsidR="00B00B92" w:rsidRPr="00A43C98">
        <w:t xml:space="preserve">Document Sharing </w:t>
      </w:r>
      <w:r w:rsidRPr="00A43C98">
        <w:t xml:space="preserve">nomenclature, this query parameter represents from/to parameters </w:t>
      </w:r>
      <w:r w:rsidR="00E31C19" w:rsidRPr="00A43C98">
        <w:t>for the serviceStartTime and serviceStopTime of the Document Entry.</w:t>
      </w:r>
      <w:r w:rsidR="005D198F" w:rsidRPr="00A43C98">
        <w:t xml:space="preserve"> See FHIR </w:t>
      </w:r>
      <w:hyperlink r:id="rId56" w:anchor="date" w:history="1">
        <w:r w:rsidR="00C81FA6" w:rsidRPr="00A43C98">
          <w:rPr>
            <w:rStyle w:val="Hyperlink"/>
          </w:rPr>
          <w:t>http://hl7.org/fhir/R4/search.html#date</w:t>
        </w:r>
      </w:hyperlink>
      <w:r w:rsidR="005D198F" w:rsidRPr="00A43C98">
        <w:t xml:space="preserve"> for use of the date search type.</w:t>
      </w:r>
    </w:p>
    <w:p w14:paraId="2252D61A" w14:textId="618363B2" w:rsidR="008300B8" w:rsidRPr="00A43C98" w:rsidRDefault="008300B8" w:rsidP="00546826">
      <w:pPr>
        <w:pStyle w:val="BodyText"/>
        <w:keepNext/>
      </w:pPr>
      <w:r w:rsidRPr="00A43C98">
        <w:rPr>
          <w:rStyle w:val="XMLname"/>
        </w:rPr>
        <w:t>facility</w:t>
      </w:r>
      <w:r w:rsidRPr="00A43C98">
        <w:rPr>
          <w:b/>
        </w:rPr>
        <w:t xml:space="preserve"> </w:t>
      </w:r>
    </w:p>
    <w:p w14:paraId="5EEC7AE3" w14:textId="3C00EC37"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kind of facility </w:t>
      </w:r>
      <w:r w:rsidR="00D83D0E" w:rsidRPr="00A43C98">
        <w:rPr>
          <w:rStyle w:val="BodyTextChar"/>
        </w:rPr>
        <w:t>foun</w:t>
      </w:r>
      <w:r w:rsidR="00D83D0E" w:rsidRPr="00A43C98">
        <w:t xml:space="preserve">d in </w:t>
      </w:r>
      <w:proofErr w:type="spellStart"/>
      <w:r w:rsidRPr="00A43C98">
        <w:rPr>
          <w:rFonts w:ascii="Courier New" w:hAnsi="Courier New" w:cs="Courier New"/>
          <w:sz w:val="20"/>
        </w:rPr>
        <w:t>DocumentReference</w:t>
      </w:r>
      <w:r w:rsidR="00D83D0E" w:rsidRPr="00A43C98">
        <w:rPr>
          <w:rFonts w:ascii="Courier New" w:hAnsi="Courier New" w:cs="Courier New"/>
          <w:sz w:val="20"/>
        </w:rPr>
        <w:t>.context.facilityType</w:t>
      </w:r>
      <w:proofErr w:type="spellEnd"/>
      <w:r w:rsidR="00D202EA">
        <w:t>,</w:t>
      </w:r>
      <w:r w:rsidR="00D83D0E" w:rsidRPr="00A43C98">
        <w:t xml:space="preserve"> </w:t>
      </w:r>
      <w:r w:rsidRPr="00A43C98">
        <w:t xml:space="preserve">or in </w:t>
      </w:r>
      <w:r w:rsidR="00B00B92" w:rsidRPr="00A43C98">
        <w:t xml:space="preserve">Document Sharing </w:t>
      </w:r>
      <w:r w:rsidRPr="00A43C98">
        <w:t xml:space="preserve">nomenclature, the </w:t>
      </w:r>
      <w:proofErr w:type="spellStart"/>
      <w:r w:rsidRPr="00A43C98">
        <w:t>healthcare</w:t>
      </w:r>
      <w:r w:rsidR="00E764BB">
        <w:t>F</w:t>
      </w:r>
      <w:r w:rsidRPr="00A43C98">
        <w:t>acility</w:t>
      </w:r>
      <w:r w:rsidR="00E764BB">
        <w:t>T</w:t>
      </w:r>
      <w:r w:rsidRPr="00A43C98">
        <w:t>ype</w:t>
      </w:r>
      <w:r w:rsidR="00E764BB">
        <w:t>Code</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1E4BBE53" w14:textId="3724794D" w:rsidR="008300B8" w:rsidRPr="00A43C98" w:rsidRDefault="008300B8" w:rsidP="00937E47">
      <w:pPr>
        <w:pStyle w:val="BodyText"/>
        <w:keepNext/>
      </w:pPr>
      <w:r w:rsidRPr="00A43C98">
        <w:rPr>
          <w:rStyle w:val="XMLname"/>
        </w:rPr>
        <w:lastRenderedPageBreak/>
        <w:t>event</w:t>
      </w:r>
      <w:r w:rsidRPr="00A43C98">
        <w:rPr>
          <w:b/>
        </w:rPr>
        <w:t xml:space="preserve"> </w:t>
      </w:r>
    </w:p>
    <w:p w14:paraId="5AD14161" w14:textId="72C4AA7E"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th</w:t>
      </w:r>
      <w:r w:rsidRPr="00A43C98">
        <w:rPr>
          <w:rStyle w:val="BodyTextChar"/>
        </w:rPr>
        <w:t>e main clinical acts documented by the</w:t>
      </w:r>
      <w:r w:rsidRPr="00A43C98">
        <w:t xml:space="preserve"> DocumentReference </w:t>
      </w:r>
      <w:r w:rsidR="005741AB" w:rsidRPr="00A43C98">
        <w:t>R</w:t>
      </w:r>
      <w:r w:rsidRPr="00A43C98">
        <w:t>esource</w:t>
      </w:r>
      <w:r w:rsidR="00D202EA">
        <w:t>,</w:t>
      </w:r>
      <w:r w:rsidRPr="00A43C98">
        <w:t xml:space="preserve"> or in </w:t>
      </w:r>
      <w:r w:rsidR="00B00B92" w:rsidRPr="00A43C98">
        <w:t xml:space="preserve">Document Sharing </w:t>
      </w:r>
      <w:r w:rsidRPr="00A43C98">
        <w:t xml:space="preserve">nomenclature, the </w:t>
      </w:r>
      <w:proofErr w:type="spellStart"/>
      <w:r w:rsidRPr="00A43C98">
        <w:t>event</w:t>
      </w:r>
      <w:r w:rsidR="009278CB">
        <w:t>C</w:t>
      </w:r>
      <w:r w:rsidRPr="00A43C98">
        <w:t>ode</w:t>
      </w:r>
      <w:r w:rsidR="009278CB">
        <w:t>L</w:t>
      </w:r>
      <w:r w:rsidRPr="00A43C98">
        <w:t>ist</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54DBC6B8" w14:textId="5B2C605D" w:rsidR="008300B8" w:rsidRPr="00A43C98" w:rsidRDefault="00BB12FF" w:rsidP="008300B8">
      <w:pPr>
        <w:pStyle w:val="BodyText"/>
      </w:pPr>
      <w:r w:rsidRPr="00A43C98">
        <w:rPr>
          <w:rStyle w:val="XMLname"/>
        </w:rPr>
        <w:t>s</w:t>
      </w:r>
      <w:r w:rsidR="00D83D0E" w:rsidRPr="00A43C98">
        <w:rPr>
          <w:rStyle w:val="XMLname"/>
        </w:rPr>
        <w:t>ecurity</w:t>
      </w:r>
      <w:r w:rsidR="00A1228B" w:rsidRPr="00A43C98">
        <w:rPr>
          <w:rStyle w:val="XMLname"/>
        </w:rPr>
        <w:t>-l</w:t>
      </w:r>
      <w:r w:rsidR="0050001E" w:rsidRPr="00A43C98">
        <w:rPr>
          <w:rStyle w:val="XMLname"/>
        </w:rPr>
        <w:t>abel</w:t>
      </w:r>
      <w:r w:rsidR="0050001E" w:rsidRPr="00A43C98">
        <w:rPr>
          <w:b/>
        </w:rPr>
        <w:t xml:space="preserve"> </w:t>
      </w:r>
    </w:p>
    <w:p w14:paraId="0E6354D7" w14:textId="7DCD9549"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 xml:space="preserve">he </w:t>
      </w:r>
      <w:r w:rsidR="0050001E" w:rsidRPr="00A43C98">
        <w:rPr>
          <w:rStyle w:val="BodyTextChar"/>
        </w:rPr>
        <w:t xml:space="preserve">security labels </w:t>
      </w:r>
      <w:r w:rsidRPr="00A43C98">
        <w:rPr>
          <w:rStyle w:val="BodyTextChar"/>
        </w:rPr>
        <w:t>of the</w:t>
      </w:r>
      <w:r w:rsidR="0050001E" w:rsidRPr="00A43C98">
        <w:rPr>
          <w:rStyle w:val="BodyTextChar"/>
        </w:rPr>
        <w:t xml:space="preserve"> document referen</w:t>
      </w:r>
      <w:r w:rsidR="0050001E" w:rsidRPr="00A43C98">
        <w:t>ced by</w:t>
      </w:r>
      <w:r w:rsidRPr="00A43C98">
        <w:t xml:space="preserve"> DocumentReference </w:t>
      </w:r>
      <w:r w:rsidR="005741AB" w:rsidRPr="00A43C98">
        <w:t>R</w:t>
      </w:r>
      <w:r w:rsidRPr="00A43C98">
        <w:t>esource</w:t>
      </w:r>
      <w:r w:rsidR="00D202EA">
        <w:t>,</w:t>
      </w:r>
      <w:r w:rsidRPr="00A43C98">
        <w:t xml:space="preserve"> or in </w:t>
      </w:r>
      <w:r w:rsidR="00B00B92" w:rsidRPr="00A43C98">
        <w:t xml:space="preserve">Document Sharing </w:t>
      </w:r>
      <w:r w:rsidRPr="00A43C98">
        <w:t xml:space="preserve">nomenclature, the </w:t>
      </w:r>
      <w:proofErr w:type="spellStart"/>
      <w:r w:rsidRPr="00A43C98">
        <w:t>confidentialit</w:t>
      </w:r>
      <w:r w:rsidR="0050001E" w:rsidRPr="00A43C98">
        <w:t>yC</w:t>
      </w:r>
      <w:r w:rsidRPr="00A43C98">
        <w:t>ode</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05551E7A" w14:textId="464354C1" w:rsidR="008300B8" w:rsidRPr="00A43C98" w:rsidRDefault="008300B8" w:rsidP="008300B8">
      <w:pPr>
        <w:pStyle w:val="BodyText"/>
      </w:pPr>
      <w:r w:rsidRPr="00A43C98">
        <w:rPr>
          <w:rStyle w:val="XMLname"/>
        </w:rPr>
        <w:t>format</w:t>
      </w:r>
      <w:r w:rsidRPr="00A43C98">
        <w:rPr>
          <w:b/>
        </w:rPr>
        <w:t xml:space="preserve"> </w:t>
      </w:r>
    </w:p>
    <w:p w14:paraId="2D7ED6B5" w14:textId="52E518EA"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w:t>
      </w:r>
      <w:r w:rsidRPr="00A43C98">
        <w:rPr>
          <w:rStyle w:val="BodyTextChar"/>
        </w:rPr>
        <w:t xml:space="preserve"> the </w:t>
      </w:r>
      <w:r w:rsidR="00BF0315" w:rsidRPr="00A43C98">
        <w:rPr>
          <w:rStyle w:val="BodyTextChar"/>
        </w:rPr>
        <w:t>format</w:t>
      </w:r>
      <w:r w:rsidRPr="00A43C98">
        <w:rPr>
          <w:rStyle w:val="BodyTextChar"/>
        </w:rPr>
        <w:t xml:space="preserve"> </w:t>
      </w:r>
      <w:r w:rsidRPr="00A43C98">
        <w:t xml:space="preserve">of the DocumentReference </w:t>
      </w:r>
      <w:r w:rsidR="005741AB" w:rsidRPr="00A43C98">
        <w:t>R</w:t>
      </w:r>
      <w:r w:rsidRPr="00A43C98">
        <w:t>esource</w:t>
      </w:r>
      <w:r w:rsidR="00D202EA">
        <w:t>,</w:t>
      </w:r>
      <w:r w:rsidRPr="00A43C98">
        <w:t xml:space="preserve"> or in </w:t>
      </w:r>
      <w:r w:rsidR="00B00B92" w:rsidRPr="00A43C98">
        <w:t xml:space="preserve">Document Sharing </w:t>
      </w:r>
      <w:r w:rsidRPr="00A43C98">
        <w:t xml:space="preserve">nomenclature, the </w:t>
      </w:r>
      <w:proofErr w:type="spellStart"/>
      <w:r w:rsidR="00BF0315" w:rsidRPr="00A43C98">
        <w:t>format</w:t>
      </w:r>
      <w:r w:rsidR="009278CB">
        <w:t>C</w:t>
      </w:r>
      <w:r w:rsidR="00BF0315" w:rsidRPr="00A43C98">
        <w:t>ode</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3096AF8F" w14:textId="5079B802" w:rsidR="000B0D04" w:rsidRPr="00A43C98" w:rsidRDefault="0011236F" w:rsidP="00354499">
      <w:pPr>
        <w:pStyle w:val="BodyText"/>
        <w:keepNext/>
        <w:rPr>
          <w:b/>
        </w:rPr>
      </w:pPr>
      <w:r w:rsidRPr="00A43C98">
        <w:rPr>
          <w:rStyle w:val="XMLname"/>
        </w:rPr>
        <w:t>related</w:t>
      </w:r>
      <w:r w:rsidRPr="00A43C98">
        <w:rPr>
          <w:b/>
        </w:rPr>
        <w:t xml:space="preserve"> </w:t>
      </w:r>
    </w:p>
    <w:p w14:paraId="7FCFCD3B" w14:textId="5CDE9991" w:rsidR="00E02EBD" w:rsidRPr="00A43C98" w:rsidRDefault="000B0D04" w:rsidP="00354499">
      <w:pPr>
        <w:pStyle w:val="NormalIndent"/>
      </w:pPr>
      <w:r w:rsidRPr="00A43C98">
        <w:t>This parameter</w:t>
      </w:r>
      <w:r w:rsidR="00D0725C" w:rsidRPr="00A43C98">
        <w:t>,</w:t>
      </w:r>
      <w:r w:rsidRPr="00A43C98">
        <w:t xml:space="preserve"> of type </w:t>
      </w:r>
      <w:r w:rsidR="00A1228B" w:rsidRPr="00A43C98">
        <w:rPr>
          <w:rFonts w:ascii="Courier New" w:hAnsi="Courier New" w:cs="Courier New"/>
          <w:sz w:val="20"/>
        </w:rPr>
        <w:t>reference</w:t>
      </w:r>
      <w:r w:rsidRPr="00A43C98">
        <w:t xml:space="preserve">, represents other identifiers associated with the DocumentReference </w:t>
      </w:r>
      <w:r w:rsidR="001974F1" w:rsidRPr="00A43C98">
        <w:t>R</w:t>
      </w:r>
      <w:r w:rsidRPr="00A43C98">
        <w:t>esource</w:t>
      </w:r>
      <w:r w:rsidR="00D202EA">
        <w:t xml:space="preserve">, or in </w:t>
      </w:r>
      <w:r w:rsidR="00A8304E" w:rsidRPr="00A43C98">
        <w:t>Document Sharing</w:t>
      </w:r>
      <w:r w:rsidRPr="00A43C98">
        <w:t xml:space="preserve"> nomenclature, the </w:t>
      </w:r>
      <w:proofErr w:type="spellStart"/>
      <w:r w:rsidRPr="00A43C98">
        <w:t>referenceIdList</w:t>
      </w:r>
      <w:proofErr w:type="spellEnd"/>
      <w:r w:rsidR="009278CB">
        <w:t xml:space="preserve"> of the Document Entry</w:t>
      </w:r>
      <w:r w:rsidRPr="00A43C98">
        <w:t xml:space="preserve">. </w:t>
      </w:r>
    </w:p>
    <w:p w14:paraId="1CB17A8B" w14:textId="6827A4F4" w:rsidR="00F322C2" w:rsidRPr="00A43C98" w:rsidRDefault="0087042F" w:rsidP="00546826">
      <w:pPr>
        <w:pStyle w:val="Heading6"/>
        <w:rPr>
          <w:noProof w:val="0"/>
        </w:rPr>
      </w:pPr>
      <w:r w:rsidRPr="00A43C98">
        <w:rPr>
          <w:noProof w:val="0"/>
        </w:rPr>
        <w:t>3.67.4.1.2.2</w:t>
      </w:r>
      <w:r w:rsidR="00B819B4" w:rsidRPr="00A43C98">
        <w:rPr>
          <w:noProof w:val="0"/>
        </w:rPr>
        <w:t xml:space="preserve"> </w:t>
      </w:r>
      <w:r w:rsidR="00F322C2" w:rsidRPr="00A43C98">
        <w:rPr>
          <w:noProof w:val="0"/>
        </w:rPr>
        <w:t>Populating Expected Response Format</w:t>
      </w:r>
    </w:p>
    <w:p w14:paraId="209186B1" w14:textId="77777777" w:rsidR="00A37908" w:rsidRPr="00A43C98" w:rsidRDefault="00A37908" w:rsidP="00A37908">
      <w:pPr>
        <w:pStyle w:val="BodyText"/>
      </w:pPr>
      <w:r w:rsidRPr="00A43C98">
        <w:t>The FHIR standard provides encodings for responses as either XML or JSON. The Document Responder shall support both message encodings, whilst the Document Consumer shall support one and may support both.</w:t>
      </w:r>
    </w:p>
    <w:p w14:paraId="09E8F305" w14:textId="6C6F135B" w:rsidR="00A37908" w:rsidRPr="00A43C98" w:rsidRDefault="00A37908" w:rsidP="00A37908">
      <w:pPr>
        <w:pStyle w:val="BodyText"/>
      </w:pPr>
      <w:r w:rsidRPr="00A43C98">
        <w:t xml:space="preserve">See </w:t>
      </w:r>
      <w:r w:rsidR="00CF2F63" w:rsidRPr="00A43C98">
        <w:t>ITI TF-2x:</w:t>
      </w:r>
      <w:r w:rsidR="007D31BE" w:rsidRPr="00A43C98">
        <w:t xml:space="preserve"> </w:t>
      </w:r>
      <w:r w:rsidRPr="00A43C98">
        <w:t xml:space="preserve">Appendix </w:t>
      </w:r>
      <w:r w:rsidR="007F1DB3" w:rsidRPr="00A43C98">
        <w:t>Z.6</w:t>
      </w:r>
      <w:r w:rsidRPr="00A43C98">
        <w:t xml:space="preserve"> for details. </w:t>
      </w:r>
    </w:p>
    <w:p w14:paraId="1FE903B0" w14:textId="5C96DDB1" w:rsidR="00F322C2" w:rsidRPr="00A43C98" w:rsidRDefault="00F322C2" w:rsidP="00F322C2">
      <w:pPr>
        <w:pStyle w:val="Heading5"/>
        <w:numPr>
          <w:ilvl w:val="0"/>
          <w:numId w:val="0"/>
        </w:numPr>
        <w:rPr>
          <w:noProof w:val="0"/>
        </w:rPr>
      </w:pPr>
      <w:bookmarkStart w:id="234" w:name="_Toc2340475"/>
      <w:r w:rsidRPr="00A43C98">
        <w:rPr>
          <w:noProof w:val="0"/>
        </w:rPr>
        <w:t>3.67.4.1.3 Expected Actions</w:t>
      </w:r>
      <w:bookmarkEnd w:id="234"/>
    </w:p>
    <w:p w14:paraId="493F2E76" w14:textId="440A9A48" w:rsidR="00F322C2" w:rsidRPr="00A43C98" w:rsidRDefault="00F322C2" w:rsidP="00F322C2">
      <w:pPr>
        <w:pStyle w:val="BodyText"/>
        <w:rPr>
          <w:iCs/>
        </w:rPr>
      </w:pPr>
      <w:r w:rsidRPr="00A43C98">
        <w:rPr>
          <w:iCs/>
        </w:rPr>
        <w:t xml:space="preserve">The Document Responder shall process the query </w:t>
      </w:r>
      <w:r w:rsidR="0090168F" w:rsidRPr="00A43C98">
        <w:rPr>
          <w:iCs/>
        </w:rPr>
        <w:t>to discover the DocumentReferenc</w:t>
      </w:r>
      <w:r w:rsidR="00D0233F" w:rsidRPr="00A43C98">
        <w:rPr>
          <w:iCs/>
        </w:rPr>
        <w:t>e</w:t>
      </w:r>
      <w:r w:rsidR="0090168F" w:rsidRPr="00A43C98">
        <w:rPr>
          <w:iCs/>
        </w:rPr>
        <w:t xml:space="preserve"> entries that match the search parameters given</w:t>
      </w:r>
      <w:r w:rsidRPr="00A43C98">
        <w:rPr>
          <w:iCs/>
        </w:rPr>
        <w:t xml:space="preserve">. </w:t>
      </w:r>
    </w:p>
    <w:p w14:paraId="17E62F33" w14:textId="2FA2ECCA" w:rsidR="00F322C2" w:rsidRPr="00A43C98" w:rsidRDefault="00F322C2" w:rsidP="00AA04DD">
      <w:pPr>
        <w:pStyle w:val="Heading6"/>
        <w:rPr>
          <w:noProof w:val="0"/>
        </w:rPr>
      </w:pPr>
      <w:r w:rsidRPr="00A43C98">
        <w:rPr>
          <w:noProof w:val="0"/>
        </w:rPr>
        <w:t xml:space="preserve">3.67.4.1.3.1 </w:t>
      </w:r>
      <w:r w:rsidR="00556D46" w:rsidRPr="00A43C98">
        <w:rPr>
          <w:noProof w:val="0"/>
        </w:rPr>
        <w:t>XDS on FHIR Option</w:t>
      </w:r>
    </w:p>
    <w:p w14:paraId="03C094BF" w14:textId="3AC54682" w:rsidR="00D71927" w:rsidRPr="00A43C98" w:rsidRDefault="00556D46" w:rsidP="00F322C2">
      <w:pPr>
        <w:pStyle w:val="BodyText"/>
      </w:pPr>
      <w:r w:rsidRPr="00A43C98">
        <w:t>T</w:t>
      </w:r>
      <w:r w:rsidR="00F322C2" w:rsidRPr="00A43C98">
        <w:t>he Document Responder is grouped with a</w:t>
      </w:r>
      <w:r w:rsidR="007603FC" w:rsidRPr="00A43C98">
        <w:t>n</w:t>
      </w:r>
      <w:r w:rsidR="00A8304E" w:rsidRPr="00A43C98">
        <w:t xml:space="preserve"> </w:t>
      </w:r>
      <w:r w:rsidRPr="00A43C98">
        <w:t xml:space="preserve">XDS </w:t>
      </w:r>
      <w:r w:rsidR="00F322C2" w:rsidRPr="00A43C98">
        <w:t>Document Consumer</w:t>
      </w:r>
      <w:r w:rsidRPr="00A43C98">
        <w:t xml:space="preserve"> </w:t>
      </w:r>
      <w:r w:rsidR="000432CA" w:rsidRPr="00A43C98">
        <w:t>when</w:t>
      </w:r>
      <w:r w:rsidR="009F0AB9" w:rsidRPr="00A43C98">
        <w:t xml:space="preserve"> it supports</w:t>
      </w:r>
      <w:r w:rsidRPr="00A43C98">
        <w:t xml:space="preserve"> the “XDS on FHIR” </w:t>
      </w:r>
      <w:r w:rsidR="00F0752A" w:rsidRPr="00A43C98">
        <w:t>Option</w:t>
      </w:r>
      <w:r w:rsidRPr="00A43C98">
        <w:t>. The Document Responder</w:t>
      </w:r>
      <w:r w:rsidR="00F322C2" w:rsidRPr="00A43C98">
        <w:t xml:space="preserve"> shall map the query parameters as listed in Table 3.67.4.1.3-1 and shall execute a Registry Stored Query</w:t>
      </w:r>
      <w:r w:rsidR="009F0AB9" w:rsidRPr="00A43C98">
        <w:t xml:space="preserve"> [ITI-18] </w:t>
      </w:r>
      <w:r w:rsidR="00F322C2" w:rsidRPr="00A43C98">
        <w:t>for FindDocuments</w:t>
      </w:r>
      <w:r w:rsidR="0090168F" w:rsidRPr="00A43C98">
        <w:t xml:space="preserve"> or FindDocumentsByReferenceIdList</w:t>
      </w:r>
      <w:r w:rsidR="009F0AB9" w:rsidRPr="00A43C98">
        <w:t xml:space="preserve"> (see ITI TF-2a: 3.18.4.1.2.3.7.1 and 3.18.</w:t>
      </w:r>
      <w:r w:rsidR="006B0CB2" w:rsidRPr="00A43C98">
        <w:t>4.1.2.3.7.14)</w:t>
      </w:r>
      <w:r w:rsidR="008B4F0A" w:rsidRPr="00A43C98">
        <w:t xml:space="preserve">. </w:t>
      </w:r>
      <w:r w:rsidR="000B0D04" w:rsidRPr="00A43C98">
        <w:t xml:space="preserve">All </w:t>
      </w:r>
      <w:r w:rsidR="004273A4" w:rsidRPr="00A43C98">
        <w:t>o</w:t>
      </w:r>
      <w:r w:rsidR="000B0D04" w:rsidRPr="00A43C98">
        <w:t xml:space="preserve">f </w:t>
      </w:r>
      <w:r w:rsidR="004273A4" w:rsidRPr="00A43C98">
        <w:t xml:space="preserve">the </w:t>
      </w:r>
      <w:r w:rsidR="00A8304E" w:rsidRPr="00A43C98">
        <w:t xml:space="preserve">query </w:t>
      </w:r>
      <w:r w:rsidR="000B0D04" w:rsidRPr="00A43C98">
        <w:t>parameters</w:t>
      </w:r>
      <w:r w:rsidR="008778FB" w:rsidRPr="00A43C98">
        <w:t xml:space="preserve"> in Table 3.67.4.1.3-1</w:t>
      </w:r>
      <w:r w:rsidR="000B0D04" w:rsidRPr="00A43C98">
        <w:t xml:space="preserve"> shall be supported by the Document Responder. </w:t>
      </w:r>
      <w:r w:rsidR="00F322C2" w:rsidRPr="00A43C98">
        <w:t xml:space="preserve">No additional </w:t>
      </w:r>
      <w:r w:rsidR="00A8304E" w:rsidRPr="00A43C98">
        <w:t xml:space="preserve">query </w:t>
      </w:r>
      <w:r w:rsidR="00F322C2" w:rsidRPr="00A43C98">
        <w:t xml:space="preserve">parameters as defined in FHIR are required of the Document Responder, but </w:t>
      </w:r>
      <w:r w:rsidR="00830D93" w:rsidRPr="00A43C98">
        <w:t xml:space="preserve">they </w:t>
      </w:r>
      <w:r w:rsidR="00F322C2" w:rsidRPr="00A43C98">
        <w:t>may be offered.</w:t>
      </w:r>
    </w:p>
    <w:p w14:paraId="3D02CA9F" w14:textId="5F3F8524" w:rsidR="00F322C2" w:rsidRPr="00A43C98" w:rsidRDefault="00F322C2" w:rsidP="00F322C2">
      <w:pPr>
        <w:pStyle w:val="TableTitle"/>
        <w:rPr>
          <w:noProof w:val="0"/>
        </w:rPr>
      </w:pPr>
      <w:r w:rsidRPr="00A43C98">
        <w:rPr>
          <w:noProof w:val="0"/>
        </w:rPr>
        <w:lastRenderedPageBreak/>
        <w:t xml:space="preserve">Table 3.67.4.1.3-1: </w:t>
      </w:r>
      <w:r w:rsidR="0056771F" w:rsidRPr="00A43C98">
        <w:rPr>
          <w:noProof w:val="0"/>
        </w:rPr>
        <w:t xml:space="preserve">ITI-18 </w:t>
      </w:r>
      <w:r w:rsidRPr="00A43C98">
        <w:rPr>
          <w:noProof w:val="0"/>
        </w:rPr>
        <w:t>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A43C98" w14:paraId="1CE6D4F1" w14:textId="5CCB8C14" w:rsidTr="00AA04DD">
        <w:trPr>
          <w:cantSplit/>
          <w:tblHeader/>
          <w:jc w:val="center"/>
        </w:trPr>
        <w:tc>
          <w:tcPr>
            <w:tcW w:w="2697" w:type="dxa"/>
            <w:shd w:val="pct15" w:color="auto" w:fill="FFFFFF"/>
          </w:tcPr>
          <w:p w14:paraId="2F24032A" w14:textId="5EECF586" w:rsidR="00980EA2" w:rsidRPr="00A43C98" w:rsidRDefault="00980EA2" w:rsidP="00F322C2">
            <w:pPr>
              <w:pStyle w:val="TableEntryHeader"/>
            </w:pPr>
            <w:r w:rsidRPr="00A43C98">
              <w:t>ITI-67 Parameter Name</w:t>
            </w:r>
          </w:p>
        </w:tc>
        <w:tc>
          <w:tcPr>
            <w:tcW w:w="4188" w:type="dxa"/>
            <w:shd w:val="pct15" w:color="auto" w:fill="FFFFFF"/>
          </w:tcPr>
          <w:p w14:paraId="139A2E17" w14:textId="77777777" w:rsidR="00980EA2" w:rsidRPr="00A43C98" w:rsidRDefault="00980EA2" w:rsidP="001841D3">
            <w:pPr>
              <w:pStyle w:val="TableEntryHeader"/>
            </w:pPr>
            <w:r w:rsidRPr="00A43C98">
              <w:t>ITI-18 Parameter Name</w:t>
            </w:r>
          </w:p>
        </w:tc>
      </w:tr>
      <w:tr w:rsidR="00980EA2" w:rsidRPr="00A43C98" w14:paraId="3F901C1B" w14:textId="60F635D0" w:rsidTr="00AA04DD">
        <w:trPr>
          <w:cantSplit/>
          <w:trHeight w:val="332"/>
          <w:jc w:val="center"/>
        </w:trPr>
        <w:tc>
          <w:tcPr>
            <w:tcW w:w="2697" w:type="dxa"/>
          </w:tcPr>
          <w:p w14:paraId="5E83D7F2" w14:textId="0BD60860" w:rsidR="00980EA2" w:rsidRPr="00A43C98" w:rsidRDefault="00980EA2" w:rsidP="00356D09">
            <w:pPr>
              <w:pStyle w:val="TableEntry"/>
            </w:pPr>
            <w:r w:rsidRPr="00A43C98">
              <w:t xml:space="preserve">patient or </w:t>
            </w:r>
            <w:proofErr w:type="spellStart"/>
            <w:r w:rsidRPr="00A43C98">
              <w:t>patient.identifier</w:t>
            </w:r>
            <w:proofErr w:type="spellEnd"/>
          </w:p>
        </w:tc>
        <w:tc>
          <w:tcPr>
            <w:tcW w:w="4188" w:type="dxa"/>
          </w:tcPr>
          <w:p w14:paraId="03005A2D" w14:textId="6DD83401" w:rsidR="00980EA2" w:rsidRPr="00A43C98" w:rsidRDefault="00980EA2" w:rsidP="00F322C2">
            <w:pPr>
              <w:pStyle w:val="TableEntry"/>
            </w:pPr>
            <w:r w:rsidRPr="00A43C98">
              <w:t>$</w:t>
            </w:r>
            <w:proofErr w:type="spellStart"/>
            <w:r w:rsidRPr="00A43C98">
              <w:t>XDSDocumentEntryPatientId</w:t>
            </w:r>
            <w:proofErr w:type="spellEnd"/>
          </w:p>
        </w:tc>
      </w:tr>
      <w:tr w:rsidR="00980EA2" w:rsidRPr="00A43C98" w14:paraId="2C29EE3A" w14:textId="78D4DAB6" w:rsidTr="00AA04DD">
        <w:trPr>
          <w:cantSplit/>
          <w:trHeight w:val="332"/>
          <w:jc w:val="center"/>
        </w:trPr>
        <w:tc>
          <w:tcPr>
            <w:tcW w:w="2697" w:type="dxa"/>
          </w:tcPr>
          <w:p w14:paraId="4305C863" w14:textId="3D2EB2A8" w:rsidR="00980EA2" w:rsidRPr="00A43C98" w:rsidRDefault="00A1228B" w:rsidP="001841D3">
            <w:pPr>
              <w:pStyle w:val="TableEntry"/>
            </w:pPr>
            <w:r w:rsidRPr="00A43C98">
              <w:t xml:space="preserve">date </w:t>
            </w:r>
            <w:r w:rsidR="00980EA2" w:rsidRPr="00A43C98">
              <w:rPr>
                <w:vertAlign w:val="superscript"/>
              </w:rPr>
              <w:t>Note 1</w:t>
            </w:r>
            <w:r w:rsidR="00371225" w:rsidRPr="00A43C98">
              <w:rPr>
                <w:vertAlign w:val="superscript"/>
              </w:rPr>
              <w:t xml:space="preserve"> Note 5</w:t>
            </w:r>
          </w:p>
        </w:tc>
        <w:tc>
          <w:tcPr>
            <w:tcW w:w="4188" w:type="dxa"/>
          </w:tcPr>
          <w:p w14:paraId="4FE5563B" w14:textId="6C4359D5" w:rsidR="00980EA2" w:rsidRPr="00A43C98" w:rsidRDefault="00980EA2" w:rsidP="00F322C2">
            <w:pPr>
              <w:pStyle w:val="TableEntry"/>
            </w:pPr>
            <w:r w:rsidRPr="00A43C98">
              <w:t>$</w:t>
            </w:r>
            <w:proofErr w:type="spellStart"/>
            <w:r w:rsidRPr="00A43C98">
              <w:t>XDSDocumentEntryCreationTimeFrom</w:t>
            </w:r>
            <w:proofErr w:type="spellEnd"/>
          </w:p>
        </w:tc>
      </w:tr>
      <w:tr w:rsidR="00980EA2" w:rsidRPr="00A43C98" w14:paraId="46733521" w14:textId="1A35F5BC" w:rsidTr="00AA04DD">
        <w:trPr>
          <w:cantSplit/>
          <w:trHeight w:val="332"/>
          <w:jc w:val="center"/>
        </w:trPr>
        <w:tc>
          <w:tcPr>
            <w:tcW w:w="2697" w:type="dxa"/>
          </w:tcPr>
          <w:p w14:paraId="5FA4E3E9" w14:textId="4388B12C" w:rsidR="00980EA2" w:rsidRPr="00A43C98" w:rsidRDefault="00A1228B" w:rsidP="001841D3">
            <w:pPr>
              <w:pStyle w:val="TableEntry"/>
            </w:pPr>
            <w:r w:rsidRPr="00A43C98">
              <w:t xml:space="preserve">date </w:t>
            </w:r>
            <w:r w:rsidR="00980EA2" w:rsidRPr="00A43C98">
              <w:rPr>
                <w:vertAlign w:val="superscript"/>
              </w:rPr>
              <w:t>Note 2</w:t>
            </w:r>
            <w:r w:rsidR="00371225" w:rsidRPr="00A43C98">
              <w:rPr>
                <w:vertAlign w:val="superscript"/>
              </w:rPr>
              <w:t xml:space="preserve"> Note 5</w:t>
            </w:r>
          </w:p>
        </w:tc>
        <w:tc>
          <w:tcPr>
            <w:tcW w:w="4188" w:type="dxa"/>
          </w:tcPr>
          <w:p w14:paraId="53C84E5D" w14:textId="304630F4" w:rsidR="00980EA2" w:rsidRPr="00A43C98" w:rsidRDefault="00980EA2" w:rsidP="001841D3">
            <w:pPr>
              <w:pStyle w:val="TableEntry"/>
            </w:pPr>
            <w:r w:rsidRPr="00A43C98">
              <w:t>$</w:t>
            </w:r>
            <w:proofErr w:type="spellStart"/>
            <w:r w:rsidRPr="00A43C98">
              <w:t>XDSDocumentEntryCreationTimeTo</w:t>
            </w:r>
            <w:proofErr w:type="spellEnd"/>
          </w:p>
        </w:tc>
      </w:tr>
      <w:tr w:rsidR="00980EA2" w:rsidRPr="00A43C98" w14:paraId="6A8FC3EB" w14:textId="41F99F78" w:rsidTr="00AA04DD">
        <w:trPr>
          <w:cantSplit/>
          <w:trHeight w:val="332"/>
          <w:jc w:val="center"/>
        </w:trPr>
        <w:tc>
          <w:tcPr>
            <w:tcW w:w="2697" w:type="dxa"/>
          </w:tcPr>
          <w:p w14:paraId="4CCA09AE" w14:textId="77777777" w:rsidR="00980EA2" w:rsidRPr="00A43C98" w:rsidRDefault="00980EA2" w:rsidP="001841D3">
            <w:pPr>
              <w:pStyle w:val="TableEntry"/>
            </w:pPr>
            <w:proofErr w:type="spellStart"/>
            <w:r w:rsidRPr="00A43C98">
              <w:t>author.given</w:t>
            </w:r>
            <w:proofErr w:type="spellEnd"/>
            <w:r w:rsidRPr="00A43C98">
              <w:t xml:space="preserve"> / </w:t>
            </w:r>
            <w:proofErr w:type="spellStart"/>
            <w:r w:rsidRPr="00A43C98">
              <w:t>author.family</w:t>
            </w:r>
            <w:proofErr w:type="spellEnd"/>
          </w:p>
        </w:tc>
        <w:tc>
          <w:tcPr>
            <w:tcW w:w="4188" w:type="dxa"/>
          </w:tcPr>
          <w:p w14:paraId="7DE2381E" w14:textId="2A041A86" w:rsidR="00980EA2" w:rsidRPr="00A43C98" w:rsidRDefault="00980EA2" w:rsidP="00F322C2">
            <w:pPr>
              <w:pStyle w:val="TableEntry"/>
            </w:pPr>
            <w:r w:rsidRPr="00A43C98">
              <w:t>$</w:t>
            </w:r>
            <w:proofErr w:type="spellStart"/>
            <w:r w:rsidRPr="00A43C98">
              <w:t>XDSDocumentEntryAuthorPerson</w:t>
            </w:r>
            <w:proofErr w:type="spellEnd"/>
          </w:p>
        </w:tc>
      </w:tr>
      <w:tr w:rsidR="00980EA2" w:rsidRPr="00A43C98" w14:paraId="1ECC4527" w14:textId="41134EB6" w:rsidTr="00AA04DD">
        <w:trPr>
          <w:cantSplit/>
          <w:trHeight w:val="332"/>
          <w:jc w:val="center"/>
        </w:trPr>
        <w:tc>
          <w:tcPr>
            <w:tcW w:w="2697" w:type="dxa"/>
          </w:tcPr>
          <w:p w14:paraId="420352AA" w14:textId="02821FF0" w:rsidR="00980EA2" w:rsidRPr="00A43C98" w:rsidRDefault="00980EA2" w:rsidP="001841D3">
            <w:pPr>
              <w:pStyle w:val="TableEntry"/>
            </w:pPr>
            <w:r w:rsidRPr="00A43C98">
              <w:t>status</w:t>
            </w:r>
          </w:p>
        </w:tc>
        <w:tc>
          <w:tcPr>
            <w:tcW w:w="4188" w:type="dxa"/>
          </w:tcPr>
          <w:p w14:paraId="14871F66" w14:textId="547A6191" w:rsidR="00980EA2" w:rsidRPr="00A43C98" w:rsidRDefault="00980EA2" w:rsidP="00F322C2">
            <w:pPr>
              <w:pStyle w:val="TableEntry"/>
            </w:pPr>
            <w:r w:rsidRPr="00A43C98">
              <w:t>$</w:t>
            </w:r>
            <w:proofErr w:type="spellStart"/>
            <w:r w:rsidRPr="00A43C98">
              <w:t>XDSDocumentEntryStatus</w:t>
            </w:r>
            <w:proofErr w:type="spellEnd"/>
          </w:p>
        </w:tc>
      </w:tr>
      <w:tr w:rsidR="00980EA2" w:rsidRPr="00A43C98" w14:paraId="15417878" w14:textId="79845982" w:rsidTr="00AA04DD">
        <w:trPr>
          <w:cantSplit/>
          <w:trHeight w:val="332"/>
          <w:jc w:val="center"/>
        </w:trPr>
        <w:tc>
          <w:tcPr>
            <w:tcW w:w="2697" w:type="dxa"/>
          </w:tcPr>
          <w:p w14:paraId="7A46F60D" w14:textId="00114572" w:rsidR="00980EA2" w:rsidRPr="00A43C98" w:rsidRDefault="00980EA2" w:rsidP="001841D3">
            <w:pPr>
              <w:pStyle w:val="TableEntry"/>
            </w:pPr>
            <w:r w:rsidRPr="00A43C98">
              <w:t>(Not supported)</w:t>
            </w:r>
            <w:r w:rsidRPr="00A43C98">
              <w:rPr>
                <w:vertAlign w:val="superscript"/>
              </w:rPr>
              <w:t xml:space="preserve"> Note 3</w:t>
            </w:r>
          </w:p>
        </w:tc>
        <w:tc>
          <w:tcPr>
            <w:tcW w:w="4188" w:type="dxa"/>
          </w:tcPr>
          <w:p w14:paraId="0F5A4623" w14:textId="147451F6" w:rsidR="00980EA2" w:rsidRPr="00A43C98" w:rsidRDefault="00980EA2" w:rsidP="00F322C2">
            <w:pPr>
              <w:pStyle w:val="TableEntry"/>
            </w:pPr>
            <w:r w:rsidRPr="00A43C98">
              <w:t>$</w:t>
            </w:r>
            <w:proofErr w:type="spellStart"/>
            <w:r w:rsidRPr="00A43C98">
              <w:t>XDSDocumentEntryType</w:t>
            </w:r>
            <w:proofErr w:type="spellEnd"/>
          </w:p>
        </w:tc>
      </w:tr>
      <w:tr w:rsidR="00980EA2" w:rsidRPr="00A43C98" w14:paraId="6434F263" w14:textId="4B441ABB" w:rsidTr="00AA04DD">
        <w:trPr>
          <w:cantSplit/>
          <w:trHeight w:val="332"/>
          <w:jc w:val="center"/>
        </w:trPr>
        <w:tc>
          <w:tcPr>
            <w:tcW w:w="2697" w:type="dxa"/>
          </w:tcPr>
          <w:p w14:paraId="2C1C335C" w14:textId="6E01AC2A" w:rsidR="00980EA2" w:rsidRPr="00A43C98" w:rsidRDefault="00A1228B" w:rsidP="001841D3">
            <w:pPr>
              <w:pStyle w:val="TableEntry"/>
            </w:pPr>
            <w:r w:rsidRPr="00A43C98">
              <w:t>category</w:t>
            </w:r>
          </w:p>
        </w:tc>
        <w:tc>
          <w:tcPr>
            <w:tcW w:w="4188" w:type="dxa"/>
            <w:vAlign w:val="center"/>
          </w:tcPr>
          <w:p w14:paraId="50EB0BEA" w14:textId="77B28BD4" w:rsidR="00980EA2" w:rsidRPr="00A43C98" w:rsidRDefault="00980EA2" w:rsidP="00F322C2">
            <w:pPr>
              <w:pStyle w:val="TableEntry"/>
            </w:pPr>
            <w:r w:rsidRPr="00A43C98">
              <w:rPr>
                <w:lang w:eastAsia="ar-SA"/>
              </w:rPr>
              <w:t>$</w:t>
            </w:r>
            <w:proofErr w:type="spellStart"/>
            <w:r w:rsidRPr="00A43C98">
              <w:rPr>
                <w:lang w:eastAsia="ar-SA"/>
              </w:rPr>
              <w:t>XDSDocumentEntryClassCode</w:t>
            </w:r>
            <w:proofErr w:type="spellEnd"/>
          </w:p>
        </w:tc>
      </w:tr>
      <w:tr w:rsidR="00980EA2" w:rsidRPr="00A43C98" w14:paraId="7ACAC812" w14:textId="50B0C020" w:rsidTr="00AA04DD">
        <w:trPr>
          <w:cantSplit/>
          <w:trHeight w:val="332"/>
          <w:jc w:val="center"/>
        </w:trPr>
        <w:tc>
          <w:tcPr>
            <w:tcW w:w="2697" w:type="dxa"/>
          </w:tcPr>
          <w:p w14:paraId="0C4DDE3D" w14:textId="6190083D" w:rsidR="00980EA2" w:rsidRPr="00A43C98" w:rsidRDefault="00980EA2" w:rsidP="001841D3">
            <w:pPr>
              <w:pStyle w:val="TableEntry"/>
            </w:pPr>
            <w:r w:rsidRPr="00A43C98">
              <w:t>type</w:t>
            </w:r>
          </w:p>
        </w:tc>
        <w:tc>
          <w:tcPr>
            <w:tcW w:w="4188" w:type="dxa"/>
            <w:vAlign w:val="center"/>
          </w:tcPr>
          <w:p w14:paraId="22539012" w14:textId="17AB2ECB" w:rsidR="00980EA2" w:rsidRPr="00A43C98" w:rsidRDefault="00980EA2" w:rsidP="00F322C2">
            <w:pPr>
              <w:pStyle w:val="TableEntry"/>
            </w:pPr>
            <w:r w:rsidRPr="00A43C98">
              <w:rPr>
                <w:lang w:eastAsia="ar-SA"/>
              </w:rPr>
              <w:t>$</w:t>
            </w:r>
            <w:proofErr w:type="spellStart"/>
            <w:r w:rsidRPr="00A43C98">
              <w:rPr>
                <w:lang w:eastAsia="ar-SA"/>
              </w:rPr>
              <w:t>XDSDocumentEntryTypeCode</w:t>
            </w:r>
            <w:proofErr w:type="spellEnd"/>
          </w:p>
        </w:tc>
      </w:tr>
      <w:tr w:rsidR="00980EA2" w:rsidRPr="00A43C98" w14:paraId="0CFC8F92" w14:textId="2932E4E5" w:rsidTr="00AA04DD">
        <w:trPr>
          <w:cantSplit/>
          <w:trHeight w:val="332"/>
          <w:jc w:val="center"/>
        </w:trPr>
        <w:tc>
          <w:tcPr>
            <w:tcW w:w="2697" w:type="dxa"/>
          </w:tcPr>
          <w:p w14:paraId="7C971FFC" w14:textId="6D98EC84" w:rsidR="00980EA2" w:rsidRPr="00A43C98" w:rsidRDefault="00980EA2" w:rsidP="00EC6F8C">
            <w:pPr>
              <w:pStyle w:val="TableEntry"/>
            </w:pPr>
            <w:r w:rsidRPr="00A43C98">
              <w:t>setting</w:t>
            </w:r>
          </w:p>
        </w:tc>
        <w:tc>
          <w:tcPr>
            <w:tcW w:w="4188" w:type="dxa"/>
            <w:vAlign w:val="center"/>
          </w:tcPr>
          <w:p w14:paraId="4CB31369" w14:textId="1D2ECF15" w:rsidR="00980EA2" w:rsidRPr="00A43C98" w:rsidRDefault="00980EA2" w:rsidP="00F322C2">
            <w:pPr>
              <w:pStyle w:val="TableEntry"/>
            </w:pPr>
            <w:r w:rsidRPr="00A43C98">
              <w:rPr>
                <w:lang w:eastAsia="ar-SA"/>
              </w:rPr>
              <w:t>$</w:t>
            </w:r>
            <w:proofErr w:type="spellStart"/>
            <w:r w:rsidRPr="00A43C98">
              <w:rPr>
                <w:lang w:eastAsia="ar-SA"/>
              </w:rPr>
              <w:t>XDSDocumentEntryPracticeSettingCode</w:t>
            </w:r>
            <w:proofErr w:type="spellEnd"/>
          </w:p>
        </w:tc>
      </w:tr>
      <w:tr w:rsidR="00980EA2" w:rsidRPr="00A43C98" w14:paraId="34B7320D" w14:textId="7E3E3CBA" w:rsidTr="00AA04DD">
        <w:trPr>
          <w:cantSplit/>
          <w:trHeight w:val="332"/>
          <w:jc w:val="center"/>
        </w:trPr>
        <w:tc>
          <w:tcPr>
            <w:tcW w:w="2697" w:type="dxa"/>
          </w:tcPr>
          <w:p w14:paraId="6721F238" w14:textId="35EBFE52" w:rsidR="00980EA2" w:rsidRPr="00A43C98" w:rsidRDefault="00980EA2" w:rsidP="008300B8">
            <w:pPr>
              <w:pStyle w:val="TableEntry"/>
            </w:pPr>
            <w:r w:rsidRPr="00A43C98">
              <w:t>period</w:t>
            </w:r>
            <w:r w:rsidRPr="00A43C98">
              <w:rPr>
                <w:vertAlign w:val="superscript"/>
              </w:rPr>
              <w:t xml:space="preserve"> Note 1</w:t>
            </w:r>
          </w:p>
        </w:tc>
        <w:tc>
          <w:tcPr>
            <w:tcW w:w="4188" w:type="dxa"/>
            <w:vAlign w:val="center"/>
          </w:tcPr>
          <w:p w14:paraId="1C56458F" w14:textId="78B2BF29" w:rsidR="00980EA2" w:rsidRPr="00A43C98" w:rsidRDefault="00980EA2" w:rsidP="00F322C2">
            <w:pPr>
              <w:pStyle w:val="TableEntry"/>
            </w:pPr>
            <w:r w:rsidRPr="00A43C98">
              <w:rPr>
                <w:lang w:eastAsia="ar-SA"/>
              </w:rPr>
              <w:t>$</w:t>
            </w:r>
            <w:proofErr w:type="spellStart"/>
            <w:r w:rsidRPr="00A43C98">
              <w:rPr>
                <w:lang w:eastAsia="ar-SA"/>
              </w:rPr>
              <w:t>XDSDocumentEntryServiceStartTimeFrom</w:t>
            </w:r>
            <w:proofErr w:type="spellEnd"/>
          </w:p>
        </w:tc>
      </w:tr>
      <w:tr w:rsidR="00980EA2" w:rsidRPr="00A43C98" w14:paraId="33735BAA" w14:textId="6012B36B" w:rsidTr="00AA04DD">
        <w:trPr>
          <w:cantSplit/>
          <w:trHeight w:val="332"/>
          <w:jc w:val="center"/>
        </w:trPr>
        <w:tc>
          <w:tcPr>
            <w:tcW w:w="2697" w:type="dxa"/>
          </w:tcPr>
          <w:p w14:paraId="6CEF0FFB" w14:textId="398866DB"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2A44FB8F" w14:textId="7C5C8BEA" w:rsidR="00980EA2" w:rsidRPr="00A43C98" w:rsidRDefault="00980EA2" w:rsidP="00F322C2">
            <w:pPr>
              <w:pStyle w:val="TableEntry"/>
            </w:pPr>
            <w:r w:rsidRPr="00A43C98">
              <w:rPr>
                <w:lang w:eastAsia="ar-SA"/>
              </w:rPr>
              <w:t>$</w:t>
            </w:r>
            <w:proofErr w:type="spellStart"/>
            <w:r w:rsidRPr="00A43C98">
              <w:rPr>
                <w:lang w:eastAsia="ar-SA"/>
              </w:rPr>
              <w:t>XDSDocumentEntryServiceStartTimeTo</w:t>
            </w:r>
            <w:proofErr w:type="spellEnd"/>
          </w:p>
        </w:tc>
      </w:tr>
      <w:tr w:rsidR="00980EA2" w:rsidRPr="00A43C98" w14:paraId="18811F72" w14:textId="0A1B84DE" w:rsidTr="00AA04DD">
        <w:trPr>
          <w:cantSplit/>
          <w:trHeight w:val="332"/>
          <w:jc w:val="center"/>
        </w:trPr>
        <w:tc>
          <w:tcPr>
            <w:tcW w:w="2697" w:type="dxa"/>
          </w:tcPr>
          <w:p w14:paraId="22BE0C90" w14:textId="40DEBBF2" w:rsidR="00980EA2" w:rsidRPr="00A43C98" w:rsidRDefault="00980EA2" w:rsidP="001841D3">
            <w:pPr>
              <w:pStyle w:val="TableEntry"/>
            </w:pPr>
            <w:r w:rsidRPr="00A43C98">
              <w:t>period</w:t>
            </w:r>
            <w:r w:rsidRPr="00A43C98">
              <w:rPr>
                <w:vertAlign w:val="superscript"/>
              </w:rPr>
              <w:t xml:space="preserve"> Note 1</w:t>
            </w:r>
          </w:p>
        </w:tc>
        <w:tc>
          <w:tcPr>
            <w:tcW w:w="4188" w:type="dxa"/>
            <w:vAlign w:val="center"/>
          </w:tcPr>
          <w:p w14:paraId="6FF4AC41" w14:textId="0570922A" w:rsidR="00980EA2" w:rsidRPr="00A43C98" w:rsidRDefault="00980EA2" w:rsidP="00F322C2">
            <w:pPr>
              <w:pStyle w:val="TableEntry"/>
            </w:pPr>
            <w:r w:rsidRPr="00A43C98">
              <w:rPr>
                <w:lang w:eastAsia="ar-SA"/>
              </w:rPr>
              <w:t>$</w:t>
            </w:r>
            <w:proofErr w:type="spellStart"/>
            <w:r w:rsidRPr="00A43C98">
              <w:rPr>
                <w:lang w:eastAsia="ar-SA"/>
              </w:rPr>
              <w:t>XDSDocumentEntryServiceStopTimeFrom</w:t>
            </w:r>
            <w:proofErr w:type="spellEnd"/>
          </w:p>
        </w:tc>
      </w:tr>
      <w:tr w:rsidR="00980EA2" w:rsidRPr="00A43C98" w14:paraId="7DB32AE2" w14:textId="0A4CF1AC" w:rsidTr="00AA04DD">
        <w:trPr>
          <w:cantSplit/>
          <w:trHeight w:val="332"/>
          <w:jc w:val="center"/>
        </w:trPr>
        <w:tc>
          <w:tcPr>
            <w:tcW w:w="2697" w:type="dxa"/>
          </w:tcPr>
          <w:p w14:paraId="0B6A662F" w14:textId="3BDD0B54"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0BDECEE0" w14:textId="4AA3F600" w:rsidR="00980EA2" w:rsidRPr="00A43C98" w:rsidRDefault="00980EA2" w:rsidP="00F322C2">
            <w:pPr>
              <w:pStyle w:val="TableEntry"/>
            </w:pPr>
            <w:r w:rsidRPr="00A43C98">
              <w:rPr>
                <w:lang w:eastAsia="ar-SA"/>
              </w:rPr>
              <w:t>$</w:t>
            </w:r>
            <w:proofErr w:type="spellStart"/>
            <w:r w:rsidRPr="00A43C98">
              <w:rPr>
                <w:lang w:eastAsia="ar-SA"/>
              </w:rPr>
              <w:t>XDSDocumentEntryServiceStopTimeTo</w:t>
            </w:r>
            <w:proofErr w:type="spellEnd"/>
          </w:p>
        </w:tc>
      </w:tr>
      <w:tr w:rsidR="00980EA2" w:rsidRPr="00A43C98" w14:paraId="6C79BCC0" w14:textId="5F755430" w:rsidTr="00AA04DD">
        <w:trPr>
          <w:cantSplit/>
          <w:trHeight w:val="332"/>
          <w:jc w:val="center"/>
        </w:trPr>
        <w:tc>
          <w:tcPr>
            <w:tcW w:w="2697" w:type="dxa"/>
          </w:tcPr>
          <w:p w14:paraId="351ECEDC" w14:textId="76A2EF1F" w:rsidR="00980EA2" w:rsidRPr="00A43C98" w:rsidRDefault="00980EA2" w:rsidP="001841D3">
            <w:pPr>
              <w:pStyle w:val="TableEntry"/>
            </w:pPr>
            <w:r w:rsidRPr="00A43C98">
              <w:t>facility</w:t>
            </w:r>
          </w:p>
        </w:tc>
        <w:tc>
          <w:tcPr>
            <w:tcW w:w="4188" w:type="dxa"/>
            <w:vAlign w:val="center"/>
          </w:tcPr>
          <w:p w14:paraId="79F2A390" w14:textId="0F21464E" w:rsidR="00980EA2" w:rsidRPr="00A43C98" w:rsidRDefault="00980EA2" w:rsidP="00F322C2">
            <w:pPr>
              <w:pStyle w:val="TableEntry"/>
            </w:pPr>
            <w:r w:rsidRPr="00A43C98">
              <w:rPr>
                <w:lang w:eastAsia="ar-SA"/>
              </w:rPr>
              <w:t>$</w:t>
            </w:r>
            <w:proofErr w:type="spellStart"/>
            <w:r w:rsidRPr="00A43C98">
              <w:rPr>
                <w:lang w:eastAsia="ar-SA"/>
              </w:rPr>
              <w:t>XDSDocumentEntryHealthcareFacilityTypeCode</w:t>
            </w:r>
            <w:proofErr w:type="spellEnd"/>
          </w:p>
        </w:tc>
      </w:tr>
      <w:tr w:rsidR="00980EA2" w:rsidRPr="00A43C98" w14:paraId="6458FBFD" w14:textId="2A637A1C" w:rsidTr="00AA04DD">
        <w:trPr>
          <w:cantSplit/>
          <w:trHeight w:val="332"/>
          <w:jc w:val="center"/>
        </w:trPr>
        <w:tc>
          <w:tcPr>
            <w:tcW w:w="2697" w:type="dxa"/>
          </w:tcPr>
          <w:p w14:paraId="2C30C1EF" w14:textId="023E5C83" w:rsidR="00980EA2" w:rsidRPr="00A43C98" w:rsidRDefault="00980EA2" w:rsidP="008300B8">
            <w:pPr>
              <w:pStyle w:val="TableEntry"/>
            </w:pPr>
            <w:r w:rsidRPr="00A43C98">
              <w:t>event</w:t>
            </w:r>
          </w:p>
        </w:tc>
        <w:tc>
          <w:tcPr>
            <w:tcW w:w="4188" w:type="dxa"/>
            <w:vAlign w:val="center"/>
          </w:tcPr>
          <w:p w14:paraId="658CC470" w14:textId="44C80A0D"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XDSDocumentEntryEventCodeList</w:t>
            </w:r>
            <w:proofErr w:type="spellEnd"/>
          </w:p>
        </w:tc>
      </w:tr>
      <w:tr w:rsidR="00980EA2" w:rsidRPr="00A43C98" w14:paraId="1377F8A9" w14:textId="3792467F" w:rsidTr="00AA04DD">
        <w:trPr>
          <w:cantSplit/>
          <w:trHeight w:val="332"/>
          <w:jc w:val="center"/>
        </w:trPr>
        <w:tc>
          <w:tcPr>
            <w:tcW w:w="2697" w:type="dxa"/>
          </w:tcPr>
          <w:p w14:paraId="79B06868" w14:textId="5136B687" w:rsidR="00980EA2" w:rsidRPr="00A43C98" w:rsidRDefault="00BB12FF" w:rsidP="008300B8">
            <w:pPr>
              <w:pStyle w:val="TableEntry"/>
            </w:pPr>
            <w:r w:rsidRPr="00A43C98">
              <w:t>s</w:t>
            </w:r>
            <w:r w:rsidR="00980EA2" w:rsidRPr="00A43C98">
              <w:t>ecurity</w:t>
            </w:r>
            <w:r w:rsidR="00A1228B" w:rsidRPr="00A43C98">
              <w:t>-</w:t>
            </w:r>
            <w:r w:rsidR="00980EA2" w:rsidRPr="00A43C98">
              <w:t>label</w:t>
            </w:r>
          </w:p>
        </w:tc>
        <w:tc>
          <w:tcPr>
            <w:tcW w:w="4188" w:type="dxa"/>
            <w:vAlign w:val="center"/>
          </w:tcPr>
          <w:p w14:paraId="7FA26134" w14:textId="7C8B2D1A"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XDSDocumentEntryConfidentialityCode</w:t>
            </w:r>
            <w:proofErr w:type="spellEnd"/>
          </w:p>
        </w:tc>
      </w:tr>
      <w:tr w:rsidR="00980EA2" w:rsidRPr="00A43C98" w14:paraId="749D582A" w14:textId="0780C05B" w:rsidTr="00AA04DD">
        <w:trPr>
          <w:cantSplit/>
          <w:trHeight w:val="332"/>
          <w:jc w:val="center"/>
        </w:trPr>
        <w:tc>
          <w:tcPr>
            <w:tcW w:w="2697" w:type="dxa"/>
          </w:tcPr>
          <w:p w14:paraId="2C6F85BA" w14:textId="3697410D" w:rsidR="00980EA2" w:rsidRPr="00A43C98" w:rsidRDefault="00980EA2" w:rsidP="001841D3">
            <w:pPr>
              <w:pStyle w:val="TableEntry"/>
            </w:pPr>
            <w:r w:rsidRPr="00A43C98">
              <w:t>format</w:t>
            </w:r>
          </w:p>
        </w:tc>
        <w:tc>
          <w:tcPr>
            <w:tcW w:w="4188" w:type="dxa"/>
            <w:vAlign w:val="center"/>
          </w:tcPr>
          <w:p w14:paraId="4D69F308" w14:textId="252D198F"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XDSDocumentEntryFormatCode</w:t>
            </w:r>
            <w:proofErr w:type="spellEnd"/>
          </w:p>
        </w:tc>
      </w:tr>
      <w:tr w:rsidR="00980EA2" w:rsidRPr="00A43C98" w14:paraId="14965FB1" w14:textId="0C05DD33" w:rsidTr="00AA04DD">
        <w:trPr>
          <w:cantSplit/>
          <w:trHeight w:val="332"/>
          <w:jc w:val="center"/>
        </w:trPr>
        <w:tc>
          <w:tcPr>
            <w:tcW w:w="2697" w:type="dxa"/>
          </w:tcPr>
          <w:p w14:paraId="66F72B51" w14:textId="3B0528D8" w:rsidR="00980EA2" w:rsidRPr="00A43C98" w:rsidRDefault="00980EA2" w:rsidP="00137A27">
            <w:pPr>
              <w:pStyle w:val="TableEntry"/>
            </w:pPr>
            <w:r w:rsidRPr="00A43C98">
              <w:t>related</w:t>
            </w:r>
            <w:r w:rsidR="00137A27" w:rsidRPr="00A43C98">
              <w:rPr>
                <w:vertAlign w:val="superscript"/>
              </w:rPr>
              <w:t xml:space="preserve"> Note 4</w:t>
            </w:r>
          </w:p>
        </w:tc>
        <w:tc>
          <w:tcPr>
            <w:tcW w:w="4188" w:type="dxa"/>
            <w:vAlign w:val="center"/>
          </w:tcPr>
          <w:p w14:paraId="3345B751" w14:textId="5B478220"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XDSDocumentEntryReferenceIdList</w:t>
            </w:r>
            <w:proofErr w:type="spellEnd"/>
          </w:p>
        </w:tc>
      </w:tr>
    </w:tbl>
    <w:p w14:paraId="1D85AC62" w14:textId="6DC0C356" w:rsidR="00F322C2" w:rsidRPr="00A43C98" w:rsidRDefault="00044897" w:rsidP="00F20510">
      <w:pPr>
        <w:pStyle w:val="Note"/>
      </w:pPr>
      <w:r w:rsidRPr="00A43C98">
        <w:t xml:space="preserve">Note </w:t>
      </w:r>
      <w:r w:rsidR="00F322C2" w:rsidRPr="00A43C98">
        <w:t>1</w:t>
      </w:r>
      <w:r w:rsidRPr="00A43C98">
        <w:t>:</w:t>
      </w:r>
      <w:r w:rsidR="00F322C2" w:rsidRPr="00A43C98">
        <w:t xml:space="preserve"> This FindDocuments parameter is used when the greater than parameter modifier is used on the </w:t>
      </w:r>
      <w:r w:rsidR="00B25078" w:rsidRPr="00A43C98">
        <w:t xml:space="preserve">indexed </w:t>
      </w:r>
      <w:r w:rsidR="00F322C2" w:rsidRPr="00A43C98">
        <w:t xml:space="preserve">parameter. </w:t>
      </w:r>
    </w:p>
    <w:p w14:paraId="2C32DC75" w14:textId="3202B2D5" w:rsidR="00F322C2" w:rsidRPr="00A43C98" w:rsidRDefault="00044897" w:rsidP="00F20510">
      <w:pPr>
        <w:pStyle w:val="Note"/>
      </w:pPr>
      <w:r w:rsidRPr="00A43C98">
        <w:t>Note</w:t>
      </w:r>
      <w:r w:rsidR="00D0233F" w:rsidRPr="00A43C98">
        <w:t xml:space="preserve"> </w:t>
      </w:r>
      <w:r w:rsidR="00F322C2" w:rsidRPr="00A43C98">
        <w:t>2</w:t>
      </w:r>
      <w:r w:rsidRPr="00A43C98">
        <w:t>:</w:t>
      </w:r>
      <w:r w:rsidR="00F322C2" w:rsidRPr="00A43C98">
        <w:t xml:space="preserve"> This FindDocu</w:t>
      </w:r>
      <w:r w:rsidR="006222AD" w:rsidRPr="00A43C98">
        <w:t>m</w:t>
      </w:r>
      <w:r w:rsidR="00F322C2" w:rsidRPr="00A43C98">
        <w:t xml:space="preserve">ents parameter is used when the less than parameter modifier is used on the </w:t>
      </w:r>
      <w:r w:rsidR="00B25078" w:rsidRPr="00A43C98">
        <w:t xml:space="preserve">indexed </w:t>
      </w:r>
      <w:r w:rsidR="00F322C2" w:rsidRPr="00A43C98">
        <w:t xml:space="preserve">parameter. </w:t>
      </w:r>
    </w:p>
    <w:p w14:paraId="6C5F9B68" w14:textId="2C9373DD" w:rsidR="00EC6F8C" w:rsidRPr="00A43C98" w:rsidRDefault="00EC6F8C" w:rsidP="00F20510">
      <w:pPr>
        <w:pStyle w:val="Note"/>
      </w:pPr>
      <w:r w:rsidRPr="00A43C98">
        <w:t>Note</w:t>
      </w:r>
      <w:r w:rsidR="00D0233F" w:rsidRPr="00A43C98">
        <w:t xml:space="preserve"> </w:t>
      </w:r>
      <w:r w:rsidRPr="00A43C98">
        <w:t>3: The $</w:t>
      </w:r>
      <w:proofErr w:type="spellStart"/>
      <w:r w:rsidRPr="00A43C98">
        <w:t>XDSDocumentEntryType</w:t>
      </w:r>
      <w:proofErr w:type="spellEnd"/>
      <w:r w:rsidRPr="00A43C98">
        <w:t xml:space="preserve"> </w:t>
      </w:r>
      <w:r w:rsidR="00D0233F" w:rsidRPr="00A43C98">
        <w:t>is</w:t>
      </w:r>
      <w:r w:rsidRPr="00A43C98">
        <w:t xml:space="preserve"> not a supported query parameter in HL7 FHIR.</w:t>
      </w:r>
    </w:p>
    <w:p w14:paraId="75AF506A" w14:textId="77777777" w:rsidR="00371225" w:rsidRPr="00937E47" w:rsidRDefault="00137A27" w:rsidP="00937E47">
      <w:pPr>
        <w:pStyle w:val="Note"/>
      </w:pPr>
      <w:r w:rsidRPr="00EA54D1">
        <w:t xml:space="preserve">Note 4: The </w:t>
      </w:r>
      <w:r w:rsidRPr="00937E47">
        <w:t>$</w:t>
      </w:r>
      <w:proofErr w:type="spellStart"/>
      <w:r w:rsidRPr="00937E47">
        <w:t>XDSDocumentEntryReferenceIdList</w:t>
      </w:r>
      <w:proofErr w:type="spellEnd"/>
      <w:r w:rsidRPr="00937E47">
        <w:t xml:space="preserve"> can only be mapped when using the XDS </w:t>
      </w:r>
      <w:proofErr w:type="spellStart"/>
      <w:r w:rsidRPr="00937E47">
        <w:t>FindDocumentsByReferenceId</w:t>
      </w:r>
      <w:proofErr w:type="spellEnd"/>
      <w:r w:rsidRPr="00937E47">
        <w:t xml:space="preserve"> query</w:t>
      </w:r>
      <w:r w:rsidR="00371225" w:rsidRPr="00937E47">
        <w:t>.</w:t>
      </w:r>
    </w:p>
    <w:p w14:paraId="5295373A" w14:textId="0D81308C" w:rsidR="00137A27" w:rsidRPr="00FD7266" w:rsidRDefault="00371225" w:rsidP="00937E47">
      <w:pPr>
        <w:pStyle w:val="Note"/>
      </w:pPr>
      <w:r w:rsidRPr="00937E47">
        <w:t xml:space="preserve">Note 5: The FHIR DocumentReference does not yet have a query parameter for </w:t>
      </w:r>
      <w:proofErr w:type="spellStart"/>
      <w:r w:rsidRPr="00937E47">
        <w:t>creationTime</w:t>
      </w:r>
      <w:proofErr w:type="spellEnd"/>
      <w:r w:rsidRPr="00937E47">
        <w:t xml:space="preserve"> of the document, it has only a date element which is the creation date/time of the DocumentReference. For FHIR R4 we align these two elements so that query will function</w:t>
      </w:r>
      <w:r w:rsidR="00137A27" w:rsidRPr="00937E47">
        <w:t>.</w:t>
      </w:r>
    </w:p>
    <w:p w14:paraId="2A454C0D" w14:textId="77777777" w:rsidR="00EC6F8C" w:rsidRPr="00A43C98" w:rsidRDefault="00EC6F8C" w:rsidP="00AA04DD">
      <w:pPr>
        <w:pStyle w:val="BodyText"/>
      </w:pPr>
    </w:p>
    <w:p w14:paraId="221CB7E1" w14:textId="0E20C56C" w:rsidR="00F322C2" w:rsidRPr="00A43C98" w:rsidRDefault="00F322C2" w:rsidP="003C1EFB">
      <w:pPr>
        <w:pStyle w:val="Heading4"/>
        <w:numPr>
          <w:ilvl w:val="0"/>
          <w:numId w:val="0"/>
        </w:numPr>
        <w:rPr>
          <w:noProof w:val="0"/>
        </w:rPr>
      </w:pPr>
      <w:bookmarkStart w:id="235" w:name="_Toc2340476"/>
      <w:r w:rsidRPr="00A43C98">
        <w:rPr>
          <w:noProof w:val="0"/>
        </w:rPr>
        <w:t>3.67.4.2 Find Document References Response message</w:t>
      </w:r>
      <w:bookmarkEnd w:id="235"/>
    </w:p>
    <w:p w14:paraId="42C6E76A" w14:textId="0EDDF012" w:rsidR="00F322C2" w:rsidRPr="00A43C98" w:rsidRDefault="00F322C2" w:rsidP="00F322C2">
      <w:pPr>
        <w:pStyle w:val="BodyText"/>
      </w:pPr>
      <w:r w:rsidRPr="00A43C98">
        <w:t xml:space="preserve">The Document Responder returns a HTTP Status code appropriate to the processing as well as a </w:t>
      </w:r>
      <w:r w:rsidR="00980EA2" w:rsidRPr="00A43C98">
        <w:t xml:space="preserve">Bundle </w:t>
      </w:r>
      <w:r w:rsidRPr="00A43C98">
        <w:t xml:space="preserve">of the matching </w:t>
      </w:r>
      <w:r w:rsidR="00980EA2" w:rsidRPr="00A43C98">
        <w:t>D</w:t>
      </w:r>
      <w:r w:rsidRPr="00A43C98">
        <w:t>ocument</w:t>
      </w:r>
      <w:r w:rsidR="00980EA2" w:rsidRPr="00A43C98">
        <w:t>R</w:t>
      </w:r>
      <w:r w:rsidRPr="00A43C98">
        <w:t xml:space="preserve">eference </w:t>
      </w:r>
      <w:r w:rsidR="00980EA2" w:rsidRPr="00A43C98">
        <w:t>R</w:t>
      </w:r>
      <w:r w:rsidRPr="00A43C98">
        <w:t>esources.</w:t>
      </w:r>
    </w:p>
    <w:p w14:paraId="63A89B95" w14:textId="1ABF2DFA" w:rsidR="00F322C2" w:rsidRPr="00A43C98" w:rsidRDefault="00F322C2" w:rsidP="00F322C2">
      <w:pPr>
        <w:pStyle w:val="Heading5"/>
        <w:numPr>
          <w:ilvl w:val="0"/>
          <w:numId w:val="0"/>
        </w:numPr>
        <w:rPr>
          <w:noProof w:val="0"/>
        </w:rPr>
      </w:pPr>
      <w:bookmarkStart w:id="236" w:name="_Toc2340477"/>
      <w:r w:rsidRPr="00A43C98">
        <w:rPr>
          <w:noProof w:val="0"/>
        </w:rPr>
        <w:t>3.67.4.2.1 Trigger Events</w:t>
      </w:r>
      <w:bookmarkEnd w:id="236"/>
    </w:p>
    <w:p w14:paraId="5665874F" w14:textId="73D2E27E" w:rsidR="00F322C2" w:rsidRPr="00A43C98" w:rsidRDefault="00F322C2" w:rsidP="00F322C2">
      <w:pPr>
        <w:pStyle w:val="BodyText"/>
      </w:pPr>
      <w:r w:rsidRPr="00A43C98">
        <w:t xml:space="preserve">The Document Responder </w:t>
      </w:r>
      <w:r w:rsidR="003E1542" w:rsidRPr="00A43C98">
        <w:t xml:space="preserve">completed processing of the Find </w:t>
      </w:r>
      <w:r w:rsidRPr="00A43C98">
        <w:t xml:space="preserve">Document Reference </w:t>
      </w:r>
      <w:r w:rsidR="00E02EBD" w:rsidRPr="00A43C98">
        <w:t xml:space="preserve">Request </w:t>
      </w:r>
      <w:r w:rsidR="003E1542" w:rsidRPr="00A43C98">
        <w:t>message</w:t>
      </w:r>
      <w:r w:rsidRPr="00A43C98">
        <w:t xml:space="preserve">. </w:t>
      </w:r>
    </w:p>
    <w:p w14:paraId="1004B5EC" w14:textId="7C6E518D" w:rsidR="00F322C2" w:rsidRPr="00A43C98" w:rsidRDefault="00F322C2" w:rsidP="00F322C2">
      <w:pPr>
        <w:pStyle w:val="Heading5"/>
        <w:numPr>
          <w:ilvl w:val="0"/>
          <w:numId w:val="0"/>
        </w:numPr>
        <w:ind w:left="1008" w:hanging="1008"/>
        <w:rPr>
          <w:noProof w:val="0"/>
        </w:rPr>
      </w:pPr>
      <w:bookmarkStart w:id="237" w:name="_Toc2340478"/>
      <w:r w:rsidRPr="00A43C98">
        <w:rPr>
          <w:noProof w:val="0"/>
        </w:rPr>
        <w:lastRenderedPageBreak/>
        <w:t>3.67.4.2.2 Message Semantics</w:t>
      </w:r>
      <w:bookmarkEnd w:id="237"/>
    </w:p>
    <w:p w14:paraId="43FE6F2C" w14:textId="734FA30D" w:rsidR="00E56B19" w:rsidRPr="00A43C98" w:rsidRDefault="00E56B19" w:rsidP="00AA04DD">
      <w:pPr>
        <w:pStyle w:val="BodyText"/>
      </w:pPr>
      <w:r w:rsidRPr="00A43C98">
        <w:t xml:space="preserve">Based on the query results, the Document Responder will either return an error or success. Guidance on handling Access Denied related to use of 200, 403 and 404 can be found in </w:t>
      </w:r>
      <w:r w:rsidR="00405B4D" w:rsidRPr="00A43C98">
        <w:t xml:space="preserve">ITI TF-2x: </w:t>
      </w:r>
      <w:r w:rsidRPr="00A43C98">
        <w:t xml:space="preserve">Appendix Z.7. </w:t>
      </w:r>
    </w:p>
    <w:p w14:paraId="01836231" w14:textId="649F02C4" w:rsidR="00E56B19" w:rsidRPr="00A43C98" w:rsidRDefault="00E56B19" w:rsidP="00E56B19">
      <w:pPr>
        <w:pStyle w:val="BodyText"/>
      </w:pPr>
      <w:r w:rsidRPr="00A43C98">
        <w:t xml:space="preserve">When the Document Responder needs to report an error, it shall use HTTP error response codes and should include a FHIR OperationOutcome with more details on the failure. See FHIR </w:t>
      </w:r>
      <w:hyperlink r:id="rId57" w:history="1">
        <w:r w:rsidR="00C81FA6" w:rsidRPr="00A43C98">
          <w:rPr>
            <w:rStyle w:val="Hyperlink"/>
          </w:rPr>
          <w:t>http://hl7.org/fhir/R4/http.html</w:t>
        </w:r>
      </w:hyperlink>
      <w:r w:rsidRPr="00A43C98">
        <w:t xml:space="preserve"> and </w:t>
      </w:r>
      <w:hyperlink r:id="rId58" w:history="1">
        <w:r w:rsidR="00C81FA6" w:rsidRPr="00A43C98">
          <w:rPr>
            <w:rStyle w:val="Hyperlink"/>
          </w:rPr>
          <w:t>http://hl7.org/fhir/R4/operationoutcome.html</w:t>
        </w:r>
      </w:hyperlink>
      <w:r w:rsidR="00A41E23" w:rsidRPr="00A43C98">
        <w:t>.</w:t>
      </w:r>
    </w:p>
    <w:p w14:paraId="1FC3D882" w14:textId="3D69047E" w:rsidR="00F322C2" w:rsidRPr="00A43C98" w:rsidRDefault="003E1542" w:rsidP="00F322C2">
      <w:pPr>
        <w:pStyle w:val="BodyText"/>
      </w:pPr>
      <w:r w:rsidRPr="00A43C98">
        <w:t xml:space="preserve">If the Find Document References message is processed successfully, whether or not any DocumentReference Resources are found, the HTTP status code shall be 200. </w:t>
      </w:r>
      <w:r w:rsidR="00F322C2" w:rsidRPr="00A43C98">
        <w:t xml:space="preserve">The Find Document References Response message </w:t>
      </w:r>
      <w:r w:rsidRPr="00A43C98">
        <w:t>shall be a B</w:t>
      </w:r>
      <w:r w:rsidR="00F322C2" w:rsidRPr="00A43C98">
        <w:t xml:space="preserve">undle </w:t>
      </w:r>
      <w:r w:rsidRPr="00A43C98">
        <w:t xml:space="preserve">Resource containing zero or more </w:t>
      </w:r>
      <w:r w:rsidR="00F322C2" w:rsidRPr="00A43C98">
        <w:t xml:space="preserve">DocumentReference </w:t>
      </w:r>
      <w:r w:rsidRPr="00A43C98">
        <w:t>R</w:t>
      </w:r>
      <w:r w:rsidR="00F322C2" w:rsidRPr="00A43C98">
        <w:t>esources</w:t>
      </w:r>
      <w:r w:rsidR="001A52B1" w:rsidRPr="00A43C98">
        <w:t xml:space="preserve">. </w:t>
      </w:r>
      <w:r w:rsidRPr="00A43C98">
        <w:t>If the Docume</w:t>
      </w:r>
      <w:r w:rsidR="00405B4D" w:rsidRPr="00A43C98">
        <w:t>n</w:t>
      </w:r>
      <w:r w:rsidRPr="00A43C98">
        <w:t>t Responder is sending warnings, the Bundle Resource shall also contain an OperationOutcome Resource that contains those warnings.</w:t>
      </w:r>
    </w:p>
    <w:p w14:paraId="49B94EA3" w14:textId="268F5663" w:rsidR="00F322C2" w:rsidRPr="00A43C98" w:rsidRDefault="003E1542" w:rsidP="00F322C2">
      <w:pPr>
        <w:pStyle w:val="BodyText"/>
      </w:pPr>
      <w:r w:rsidRPr="00A43C98">
        <w:t>T</w:t>
      </w:r>
      <w:r w:rsidR="00F322C2" w:rsidRPr="00A43C98">
        <w:t xml:space="preserve">he response shall adhere to the FHIR </w:t>
      </w:r>
      <w:r w:rsidRPr="00A43C98">
        <w:t>B</w:t>
      </w:r>
      <w:r w:rsidR="00F322C2" w:rsidRPr="00A43C98">
        <w:t xml:space="preserve">undle constraints </w:t>
      </w:r>
      <w:r w:rsidRPr="00A43C98">
        <w:t xml:space="preserve">specified </w:t>
      </w:r>
      <w:r w:rsidR="00F322C2" w:rsidRPr="00A43C98">
        <w:t xml:space="preserve">in ITI TF-2x: Appendix </w:t>
      </w:r>
      <w:r w:rsidR="00750144" w:rsidRPr="00A43C98">
        <w:t>Z.</w:t>
      </w:r>
      <w:r w:rsidR="00F322C2" w:rsidRPr="00A43C98">
        <w:t>1.</w:t>
      </w:r>
      <w:r w:rsidR="00F322C2" w:rsidRPr="00A43C98" w:rsidDel="00195B43">
        <w:t xml:space="preserve"> </w:t>
      </w:r>
    </w:p>
    <w:p w14:paraId="650AABD0" w14:textId="63F1E3D6" w:rsidR="00F322C2" w:rsidRPr="00A43C98" w:rsidRDefault="00F322C2" w:rsidP="00AA04DD">
      <w:pPr>
        <w:pStyle w:val="Heading6"/>
        <w:rPr>
          <w:noProof w:val="0"/>
        </w:rPr>
      </w:pPr>
      <w:r w:rsidRPr="00A43C98">
        <w:rPr>
          <w:noProof w:val="0"/>
        </w:rPr>
        <w:t xml:space="preserve">3.67.4.2.2.1 DocumentReference Resource </w:t>
      </w:r>
      <w:r w:rsidR="003E1542" w:rsidRPr="00A43C98">
        <w:rPr>
          <w:noProof w:val="0"/>
        </w:rPr>
        <w:t>Contents</w:t>
      </w:r>
    </w:p>
    <w:p w14:paraId="37BB1F89" w14:textId="406118B6" w:rsidR="00F322C2" w:rsidRPr="00A43C98" w:rsidRDefault="001C6E4D" w:rsidP="005115ED">
      <w:pPr>
        <w:pStyle w:val="BodyText"/>
      </w:pPr>
      <w:r w:rsidRPr="00A43C98">
        <w:t>The DocumentReference Resources returned shall be compliant with</w:t>
      </w:r>
      <w:r w:rsidR="005115ED" w:rsidRPr="00A43C98">
        <w:t xml:space="preserve"> the FHIR specification </w:t>
      </w:r>
      <w:hyperlink r:id="rId59" w:history="1">
        <w:r w:rsidR="00C81FA6" w:rsidRPr="00A43C98">
          <w:rPr>
            <w:rStyle w:val="Hyperlink"/>
          </w:rPr>
          <w:t>http://hl7.org/fhir/R4/documentreference.html</w:t>
        </w:r>
      </w:hyperlink>
    </w:p>
    <w:p w14:paraId="67DC9A4A" w14:textId="22E3AA25" w:rsidR="00F322C2" w:rsidRPr="00A43C98" w:rsidRDefault="001C6E4D" w:rsidP="00D30E8E">
      <w:pPr>
        <w:pStyle w:val="BodyText"/>
      </w:pPr>
      <w:r w:rsidRPr="00A43C98">
        <w:t>The DocumentReference Resources returned will be compliant with</w:t>
      </w:r>
      <w:r w:rsidR="00F322C2" w:rsidRPr="00A43C98">
        <w:t xml:space="preserve"> ITI TF-3:</w:t>
      </w:r>
      <w:r w:rsidR="00405B4D" w:rsidRPr="00A43C98">
        <w:t xml:space="preserve"> </w:t>
      </w:r>
      <w:r w:rsidR="003C2045" w:rsidRPr="00A43C98">
        <w:t>4.5</w:t>
      </w:r>
      <w:r w:rsidR="003E1542" w:rsidRPr="00A43C98">
        <w:t>.1.1 for the IHE restrictions on DocumentReference Resource and for a</w:t>
      </w:r>
      <w:r w:rsidR="00E65373" w:rsidRPr="00A43C98">
        <w:t xml:space="preserve"> mapping from </w:t>
      </w:r>
      <w:r w:rsidR="00C77511" w:rsidRPr="00A43C98">
        <w:t>IHE Document Sharing</w:t>
      </w:r>
      <w:r w:rsidR="00405B4D" w:rsidRPr="00A43C98">
        <w:t xml:space="preserve"> </w:t>
      </w:r>
      <w:r w:rsidR="009E6D50" w:rsidRPr="00A43C98">
        <w:t>p</w:t>
      </w:r>
      <w:r w:rsidR="00405B4D" w:rsidRPr="00A43C98">
        <w:t>rofiles</w:t>
      </w:r>
      <w:r w:rsidR="00316AFA" w:rsidRPr="00A43C98">
        <w:t xml:space="preserve"> (</w:t>
      </w:r>
      <w:r w:rsidR="005B5ECF" w:rsidRPr="00A43C98">
        <w:t xml:space="preserve">e.g., </w:t>
      </w:r>
      <w:r w:rsidR="00316AFA" w:rsidRPr="00A43C98">
        <w:t>XDS)</w:t>
      </w:r>
      <w:r w:rsidR="00E65373" w:rsidRPr="00A43C98">
        <w:t xml:space="preserve"> to FHIR.</w:t>
      </w:r>
      <w:r w:rsidR="00AE5172" w:rsidRPr="00A43C98" w:rsidDel="00AE5172">
        <w:t xml:space="preserve"> </w:t>
      </w:r>
      <w:r w:rsidR="00B5565E" w:rsidRPr="00A43C98">
        <w:t>Document Consumers should be robust to receiving DocumentReference Resources that are not IHE compliant.</w:t>
      </w:r>
    </w:p>
    <w:p w14:paraId="030B1C01" w14:textId="759DEF59" w:rsidR="00F322C2" w:rsidRPr="00A43C98" w:rsidRDefault="00F322C2" w:rsidP="00546826">
      <w:pPr>
        <w:pStyle w:val="Heading6"/>
        <w:rPr>
          <w:noProof w:val="0"/>
        </w:rPr>
      </w:pPr>
      <w:r w:rsidRPr="00A43C98">
        <w:rPr>
          <w:noProof w:val="0"/>
        </w:rPr>
        <w:t>3.67.4.2.2.</w:t>
      </w:r>
      <w:r w:rsidR="00E02EBD" w:rsidRPr="00A43C98">
        <w:rPr>
          <w:noProof w:val="0"/>
        </w:rPr>
        <w:t>2</w:t>
      </w:r>
      <w:r w:rsidRPr="00A43C98">
        <w:rPr>
          <w:noProof w:val="0"/>
        </w:rPr>
        <w:t xml:space="preserve"> Resource Bundling</w:t>
      </w:r>
    </w:p>
    <w:p w14:paraId="5C3DFE92" w14:textId="3171B20F" w:rsidR="00F322C2" w:rsidRPr="00A43C98" w:rsidRDefault="00CA63ED" w:rsidP="00F322C2">
      <w:pPr>
        <w:pStyle w:val="BodyText"/>
      </w:pPr>
      <w:r w:rsidRPr="00A43C98">
        <w:t xml:space="preserve">Resource Bundling shall comply with the guidelines in </w:t>
      </w:r>
      <w:r w:rsidR="00F322C2" w:rsidRPr="00A43C98">
        <w:t xml:space="preserve">ITI TF-2x: Appendix </w:t>
      </w:r>
      <w:r w:rsidR="00750144" w:rsidRPr="00A43C98">
        <w:t>Z.</w:t>
      </w:r>
      <w:r w:rsidR="00F322C2" w:rsidRPr="00A43C98">
        <w:t xml:space="preserve">1. </w:t>
      </w:r>
    </w:p>
    <w:p w14:paraId="5DF36764" w14:textId="76C60BB5" w:rsidR="00E65373" w:rsidRPr="00A43C98" w:rsidRDefault="00E65373" w:rsidP="00D30E8E">
      <w:pPr>
        <w:pStyle w:val="Heading7"/>
        <w:numPr>
          <w:ilvl w:val="0"/>
          <w:numId w:val="0"/>
        </w:numPr>
        <w:ind w:left="1296" w:hanging="1296"/>
        <w:rPr>
          <w:noProof w:val="0"/>
        </w:rPr>
      </w:pPr>
      <w:r w:rsidRPr="00A43C98">
        <w:rPr>
          <w:noProof w:val="0"/>
        </w:rPr>
        <w:t>3.67.4.2.2.</w:t>
      </w:r>
      <w:r w:rsidR="00E02EBD" w:rsidRPr="00A43C98">
        <w:rPr>
          <w:noProof w:val="0"/>
        </w:rPr>
        <w:t>2</w:t>
      </w:r>
      <w:r w:rsidR="00B25078" w:rsidRPr="00A43C98">
        <w:rPr>
          <w:noProof w:val="0"/>
        </w:rPr>
        <w:t>.1</w:t>
      </w:r>
      <w:r w:rsidRPr="00A43C98">
        <w:rPr>
          <w:noProof w:val="0"/>
        </w:rPr>
        <w:t xml:space="preserve"> Document location</w:t>
      </w:r>
    </w:p>
    <w:p w14:paraId="179DDB84" w14:textId="1CD1F611" w:rsidR="00E65373" w:rsidRPr="00A43C98" w:rsidRDefault="00E65373" w:rsidP="00E65373">
      <w:pPr>
        <w:pStyle w:val="BodyText"/>
      </w:pPr>
      <w:r w:rsidRPr="00A43C98">
        <w:t xml:space="preserve">The Document Responder shall place into the </w:t>
      </w:r>
      <w:r w:rsidR="005115ED" w:rsidRPr="00A43C98">
        <w:rPr>
          <w:rFonts w:ascii="Courier New" w:hAnsi="Courier New"/>
          <w:sz w:val="20"/>
        </w:rPr>
        <w:t>DocumentReference.content.attach</w:t>
      </w:r>
      <w:r w:rsidR="00943F20" w:rsidRPr="00A43C98">
        <w:rPr>
          <w:rFonts w:ascii="Courier New" w:hAnsi="Courier New"/>
          <w:sz w:val="20"/>
        </w:rPr>
        <w:t>ment</w:t>
      </w:r>
      <w:r w:rsidR="005115ED" w:rsidRPr="00A43C98">
        <w:rPr>
          <w:rFonts w:ascii="Courier New" w:hAnsi="Courier New"/>
          <w:sz w:val="20"/>
        </w:rPr>
        <w:t>.url</w:t>
      </w:r>
      <w:r w:rsidR="005115ED" w:rsidRPr="00A43C98">
        <w:t xml:space="preserve"> </w:t>
      </w:r>
      <w:r w:rsidRPr="00A43C98">
        <w:t xml:space="preserve">element a </w:t>
      </w:r>
      <w:r w:rsidR="004B1B12" w:rsidRPr="00A43C98">
        <w:t xml:space="preserve">full </w:t>
      </w:r>
      <w:r w:rsidRPr="00A43C98">
        <w:t>UR</w:t>
      </w:r>
      <w:r w:rsidR="004B1B12" w:rsidRPr="00A43C98">
        <w:t>L</w:t>
      </w:r>
      <w:r w:rsidRPr="00A43C98">
        <w:t xml:space="preserve"> that can be used by the Document</w:t>
      </w:r>
      <w:r w:rsidR="00BF0315" w:rsidRPr="00A43C98">
        <w:t xml:space="preserve"> </w:t>
      </w:r>
      <w:r w:rsidRPr="00A43C98">
        <w:t xml:space="preserve">Consumer to retrieve the document using the Retrieve Document </w:t>
      </w:r>
      <w:r w:rsidR="00275A7F" w:rsidRPr="00A43C98">
        <w:t>[</w:t>
      </w:r>
      <w:r w:rsidRPr="00A43C98">
        <w:t>ITI-68</w:t>
      </w:r>
      <w:r w:rsidR="00275A7F" w:rsidRPr="00A43C98">
        <w:t>]</w:t>
      </w:r>
      <w:r w:rsidRPr="00A43C98">
        <w:t xml:space="preserve"> transaction</w:t>
      </w:r>
      <w:r w:rsidR="001A52B1" w:rsidRPr="00A43C98">
        <w:t xml:space="preserve">. </w:t>
      </w:r>
      <w:r w:rsidR="003D5908" w:rsidRPr="00A43C98">
        <w:t>IHE does not specify the format of the URL.</w:t>
      </w:r>
      <w:r w:rsidR="00C50ECD" w:rsidRPr="00A43C98">
        <w:t xml:space="preserve"> </w:t>
      </w:r>
      <w:r w:rsidR="00F350BD" w:rsidRPr="00A43C98">
        <w:t xml:space="preserve">There are many ways to </w:t>
      </w:r>
      <w:r w:rsidR="00C50ECD" w:rsidRPr="00A43C98">
        <w:t xml:space="preserve">encode this URL </w:t>
      </w:r>
      <w:r w:rsidR="00F350BD" w:rsidRPr="00A43C98">
        <w:t xml:space="preserve">that </w:t>
      </w:r>
      <w:r w:rsidR="00C50ECD" w:rsidRPr="00A43C98">
        <w:t xml:space="preserve">allow for easy processing on a Retrieve Document transaction. Some examples are to encode </w:t>
      </w:r>
      <w:proofErr w:type="spellStart"/>
      <w:r w:rsidR="00C50ECD" w:rsidRPr="00A43C98">
        <w:t>homeCommunityI</w:t>
      </w:r>
      <w:r w:rsidR="005741AB" w:rsidRPr="00A43C98">
        <w:t>d</w:t>
      </w:r>
      <w:proofErr w:type="spellEnd"/>
      <w:r w:rsidR="00C50ECD" w:rsidRPr="00A43C98">
        <w:t xml:space="preserve">, </w:t>
      </w:r>
      <w:proofErr w:type="spellStart"/>
      <w:r w:rsidR="00C50ECD" w:rsidRPr="00A43C98">
        <w:t>repositoryUniqueI</w:t>
      </w:r>
      <w:r w:rsidR="005741AB" w:rsidRPr="00A43C98">
        <w:t>d</w:t>
      </w:r>
      <w:proofErr w:type="spellEnd"/>
      <w:r w:rsidR="00C50ECD" w:rsidRPr="00A43C98">
        <w:t xml:space="preserve">, </w:t>
      </w:r>
      <w:proofErr w:type="spellStart"/>
      <w:r w:rsidR="005741AB" w:rsidRPr="00A43C98">
        <w:t>u</w:t>
      </w:r>
      <w:r w:rsidR="00C50ECD" w:rsidRPr="00A43C98">
        <w:t>niqueId</w:t>
      </w:r>
      <w:proofErr w:type="spellEnd"/>
      <w:r w:rsidR="00C50ECD" w:rsidRPr="00A43C98">
        <w:t xml:space="preserve">, and </w:t>
      </w:r>
      <w:proofErr w:type="spellStart"/>
      <w:r w:rsidR="0056771F" w:rsidRPr="00A43C98">
        <w:t>p</w:t>
      </w:r>
      <w:r w:rsidR="00C50ECD" w:rsidRPr="00A43C98">
        <w:t>atientId</w:t>
      </w:r>
      <w:proofErr w:type="spellEnd"/>
      <w:r w:rsidR="00C50ECD" w:rsidRPr="00A43C98">
        <w:t xml:space="preserve"> into the URL. This could be done in many ways including using character separators or directory separators. In this way</w:t>
      </w:r>
      <w:r w:rsidR="0056771F" w:rsidRPr="00A43C98">
        <w:t>,</w:t>
      </w:r>
      <w:r w:rsidR="00C50ECD" w:rsidRPr="00A43C98">
        <w:t xml:space="preserve"> the Document Responder can support many communities, and/or many repositories. </w:t>
      </w:r>
    </w:p>
    <w:p w14:paraId="5291D54A" w14:textId="5253FD4B" w:rsidR="00F322C2" w:rsidRPr="00A43C98" w:rsidRDefault="00F322C2" w:rsidP="00B0038A">
      <w:pPr>
        <w:pStyle w:val="Heading5"/>
        <w:numPr>
          <w:ilvl w:val="0"/>
          <w:numId w:val="0"/>
        </w:numPr>
        <w:rPr>
          <w:bCs/>
          <w:noProof w:val="0"/>
        </w:rPr>
      </w:pPr>
      <w:bookmarkStart w:id="238" w:name="_Toc2340479"/>
      <w:r w:rsidRPr="00A43C98">
        <w:rPr>
          <w:bCs/>
          <w:noProof w:val="0"/>
        </w:rPr>
        <w:t>3.67.4.2.3 Expected Actions</w:t>
      </w:r>
      <w:bookmarkEnd w:id="238"/>
    </w:p>
    <w:p w14:paraId="00B195B3" w14:textId="77777777"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A43C98">
          <w:rPr>
            <w:rStyle w:val="Hyperlink"/>
          </w:rPr>
          <w:t>RFC7231 Section 6.4 Redirection 3xx</w:t>
        </w:r>
      </w:hyperlink>
      <w:r w:rsidRPr="00A43C98">
        <w:t>.</w:t>
      </w:r>
    </w:p>
    <w:p w14:paraId="3FB0656E" w14:textId="54161E8C" w:rsidR="00F322C2" w:rsidRPr="00A43C98" w:rsidRDefault="00F322C2" w:rsidP="00F322C2">
      <w:pPr>
        <w:pStyle w:val="BodyText"/>
      </w:pPr>
      <w:r w:rsidRPr="00A43C98">
        <w:lastRenderedPageBreak/>
        <w:t>The Document Consumer shall process the results according to application-defined rules.</w:t>
      </w:r>
      <w:r w:rsidR="00CA63ED" w:rsidRPr="00A43C98">
        <w:t xml:space="preserve"> The Document Consumer should be robust as the response may contain DocumentReference </w:t>
      </w:r>
      <w:r w:rsidR="00D83D0E" w:rsidRPr="00A43C98">
        <w:t>Resources</w:t>
      </w:r>
      <w:r w:rsidR="00CA63ED" w:rsidRPr="00A43C98">
        <w:t xml:space="preserve"> that match the query </w:t>
      </w:r>
      <w:r w:rsidR="007603FC" w:rsidRPr="00A43C98">
        <w:t>parameters but</w:t>
      </w:r>
      <w:r w:rsidR="00CA63ED" w:rsidRPr="00A43C98">
        <w:t xml:space="preserve"> are not compliant with </w:t>
      </w:r>
      <w:r w:rsidR="00556D46" w:rsidRPr="00A43C98">
        <w:t xml:space="preserve">the </w:t>
      </w:r>
      <w:r w:rsidR="00CA63ED" w:rsidRPr="00A43C98">
        <w:t>DocumentReference</w:t>
      </w:r>
      <w:r w:rsidR="00556D46" w:rsidRPr="00A43C98">
        <w:t xml:space="preserve"> constraints defined in ITI</w:t>
      </w:r>
      <w:r w:rsidR="005D198F" w:rsidRPr="00A43C98">
        <w:t xml:space="preserve"> TF</w:t>
      </w:r>
      <w:r w:rsidR="00556D46" w:rsidRPr="00A43C98">
        <w:t>-3:</w:t>
      </w:r>
      <w:r w:rsidR="005D198F" w:rsidRPr="00A43C98">
        <w:t xml:space="preserve"> </w:t>
      </w:r>
      <w:r w:rsidR="00556D46" w:rsidRPr="00A43C98">
        <w:t>4.5</w:t>
      </w:r>
      <w:r w:rsidR="00CA63ED" w:rsidRPr="00A43C98">
        <w:t>.</w:t>
      </w:r>
    </w:p>
    <w:p w14:paraId="4B05B7C7" w14:textId="4A5F0457" w:rsidR="00F322C2" w:rsidRPr="00A43C98" w:rsidRDefault="00F322C2" w:rsidP="00D30E8E">
      <w:pPr>
        <w:pStyle w:val="Heading4"/>
        <w:numPr>
          <w:ilvl w:val="0"/>
          <w:numId w:val="0"/>
        </w:numPr>
        <w:ind w:left="864" w:hanging="864"/>
        <w:rPr>
          <w:noProof w:val="0"/>
        </w:rPr>
      </w:pPr>
      <w:bookmarkStart w:id="239" w:name="_Toc2340480"/>
      <w:r w:rsidRPr="00A43C98">
        <w:rPr>
          <w:noProof w:val="0"/>
        </w:rPr>
        <w:t>3.67.4.</w:t>
      </w:r>
      <w:r w:rsidR="000C5AD2" w:rsidRPr="00A43C98">
        <w:rPr>
          <w:noProof w:val="0"/>
        </w:rPr>
        <w:t>3</w:t>
      </w:r>
      <w:r w:rsidRPr="00A43C98">
        <w:rPr>
          <w:noProof w:val="0"/>
        </w:rPr>
        <w:t xml:space="preserve"> </w:t>
      </w:r>
      <w:r w:rsidR="00A344E9" w:rsidRPr="00A43C98">
        <w:rPr>
          <w:noProof w:val="0"/>
        </w:rPr>
        <w:t xml:space="preserve">CapabilityStatement </w:t>
      </w:r>
      <w:r w:rsidRPr="00A43C98">
        <w:rPr>
          <w:noProof w:val="0"/>
        </w:rPr>
        <w:t>Resource</w:t>
      </w:r>
      <w:bookmarkEnd w:id="239"/>
    </w:p>
    <w:p w14:paraId="145A757A" w14:textId="0EB05C5B" w:rsidR="00F322C2" w:rsidRPr="00A43C98" w:rsidRDefault="00F322C2" w:rsidP="001841D3">
      <w:pPr>
        <w:pStyle w:val="BodyText"/>
      </w:pPr>
      <w:r w:rsidRPr="00A43C98">
        <w:t xml:space="preserve">Document Responders implementing </w:t>
      </w:r>
      <w:r w:rsidR="00D83D0E" w:rsidRPr="00A43C98">
        <w:t xml:space="preserve">this transaction </w:t>
      </w:r>
      <w:r w:rsidR="00205334" w:rsidRPr="00A43C98">
        <w:t xml:space="preserve">shall </w:t>
      </w:r>
      <w:r w:rsidRPr="00A43C98">
        <w:t xml:space="preserve">provide a </w:t>
      </w:r>
      <w:r w:rsidR="00A344E9" w:rsidRPr="00A43C98">
        <w:t xml:space="preserve">CapabilityStatement </w:t>
      </w:r>
      <w:r w:rsidRPr="00A43C98">
        <w:t xml:space="preserve">Resource as described in ITI TF-2x: Appendix </w:t>
      </w:r>
      <w:r w:rsidR="00750144" w:rsidRPr="00A43C98">
        <w:t>Z.</w:t>
      </w:r>
      <w:r w:rsidR="00422299" w:rsidRPr="00A43C98">
        <w:t>3</w:t>
      </w:r>
      <w:r w:rsidRPr="00A43C98">
        <w:t xml:space="preserve"> indicating the query operation for the DocumentReference Resource has been implemented and shall include all query parameters implemented for the DocumentReference Resource. </w:t>
      </w:r>
    </w:p>
    <w:p w14:paraId="6B13519E" w14:textId="06A71E86" w:rsidR="00776C2E" w:rsidRPr="00A43C98" w:rsidRDefault="00776C2E" w:rsidP="003C1EFB">
      <w:pPr>
        <w:pStyle w:val="Heading3"/>
        <w:numPr>
          <w:ilvl w:val="0"/>
          <w:numId w:val="0"/>
        </w:numPr>
        <w:rPr>
          <w:noProof w:val="0"/>
        </w:rPr>
      </w:pPr>
      <w:bookmarkStart w:id="240" w:name="_Toc330471364"/>
      <w:bookmarkStart w:id="241" w:name="_Toc2340481"/>
      <w:r w:rsidRPr="00A43C98">
        <w:rPr>
          <w:noProof w:val="0"/>
        </w:rPr>
        <w:t>3.67.5 Security Considerations</w:t>
      </w:r>
      <w:bookmarkEnd w:id="240"/>
      <w:bookmarkEnd w:id="241"/>
    </w:p>
    <w:p w14:paraId="5F2F113C" w14:textId="6B016833" w:rsidR="00776C2E" w:rsidRPr="00A43C98" w:rsidRDefault="00776C2E" w:rsidP="00311677">
      <w:pPr>
        <w:pStyle w:val="BodyText"/>
      </w:pPr>
      <w:r w:rsidRPr="00A43C98">
        <w:t xml:space="preserve">See </w:t>
      </w:r>
      <w:r w:rsidR="005D198F" w:rsidRPr="00A43C98">
        <w:t>MHD</w:t>
      </w:r>
      <w:r w:rsidRPr="00A43C98">
        <w:t xml:space="preserve"> Security Considerations in ITI TF-1:</w:t>
      </w:r>
      <w:r w:rsidR="00C203DD" w:rsidRPr="00A43C98">
        <w:t xml:space="preserve"> </w:t>
      </w:r>
      <w:r w:rsidRPr="00A43C98">
        <w:t>33.5.</w:t>
      </w:r>
    </w:p>
    <w:p w14:paraId="00D057EA" w14:textId="1ED3B846" w:rsidR="00C04513" w:rsidRPr="00A43C98" w:rsidRDefault="00C04513" w:rsidP="00C04513">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0075009" w14:textId="1CACE817" w:rsidR="00C50ECD" w:rsidRPr="00A43C98" w:rsidRDefault="00C50ECD" w:rsidP="00311677">
      <w:pPr>
        <w:pStyle w:val="BodyText"/>
      </w:pPr>
      <w:r w:rsidRPr="00A43C98">
        <w:t xml:space="preserve">Given that the Document Responder is responsible for the URL placed into </w:t>
      </w:r>
      <w:r w:rsidRPr="00937E47">
        <w:rPr>
          <w:rFonts w:ascii="Courier New" w:hAnsi="Courier New" w:cs="Courier New"/>
          <w:sz w:val="20"/>
        </w:rPr>
        <w:t>DocumentReference.content.attachment.url</w:t>
      </w:r>
      <w:r w:rsidRPr="00A43C98">
        <w:t>, care must be taken to assure that manipulation of this URL prior to a Retrieve Document transaction does not expose resources the Document Consumer should not have access to.</w:t>
      </w:r>
    </w:p>
    <w:p w14:paraId="2BB507EF" w14:textId="2B518407" w:rsidR="00776C2E" w:rsidRPr="00A43C98" w:rsidRDefault="00776C2E" w:rsidP="003C1EFB">
      <w:pPr>
        <w:pStyle w:val="Heading4"/>
        <w:numPr>
          <w:ilvl w:val="0"/>
          <w:numId w:val="0"/>
        </w:numPr>
        <w:rPr>
          <w:noProof w:val="0"/>
        </w:rPr>
      </w:pPr>
      <w:bookmarkStart w:id="242" w:name="_Toc2340482"/>
      <w:r w:rsidRPr="00A43C98">
        <w:rPr>
          <w:noProof w:val="0"/>
        </w:rPr>
        <w:t>3.67.5.1 Security Audit Considerations</w:t>
      </w:r>
      <w:bookmarkEnd w:id="242"/>
    </w:p>
    <w:p w14:paraId="6418BB0B" w14:textId="3EFFC2C0" w:rsidR="00776C2E" w:rsidRPr="00A43C98" w:rsidRDefault="00776C2E" w:rsidP="00200C71">
      <w:pPr>
        <w:pStyle w:val="BodyText"/>
      </w:pPr>
      <w:r w:rsidRPr="00A43C98">
        <w:t xml:space="preserve">The </w:t>
      </w:r>
      <w:r w:rsidR="008C3991" w:rsidRPr="00A43C98">
        <w:t>s</w:t>
      </w:r>
      <w:r w:rsidRPr="00A43C98">
        <w:t xml:space="preserve">ecurity audit criteria are similar to those for the Registry Stored Query </w:t>
      </w:r>
      <w:r w:rsidR="005D198F" w:rsidRPr="00A43C98">
        <w:t xml:space="preserve">[ITI-18] </w:t>
      </w:r>
      <w:r w:rsidRPr="00A43C98">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 xml:space="preserve">generate an equivalent event to the audit event defined in </w:t>
      </w:r>
      <w:r w:rsidR="005E5F13" w:rsidRPr="00A43C98">
        <w:t xml:space="preserve">ITI </w:t>
      </w:r>
      <w:r w:rsidRPr="00A43C98">
        <w:t>TF-</w:t>
      </w:r>
      <w:r w:rsidR="00B0038A" w:rsidRPr="00A43C98">
        <w:t>2a:</w:t>
      </w:r>
      <w:r w:rsidR="00212066" w:rsidRPr="00A43C98">
        <w:t xml:space="preserve"> </w:t>
      </w:r>
      <w:r w:rsidR="00B0038A" w:rsidRPr="00A43C98">
        <w:t>3.18.5.1.2 Document</w:t>
      </w:r>
      <w:r w:rsidRPr="00A43C98">
        <w:t xml:space="preserve"> Registry audit message.</w:t>
      </w:r>
      <w:bookmarkStart w:id="243" w:name="_Toc323846450"/>
    </w:p>
    <w:p w14:paraId="412C86AC" w14:textId="77777777" w:rsidR="00AE5172" w:rsidRPr="00A43C98" w:rsidRDefault="00AE5172" w:rsidP="00AA04DD">
      <w:pPr>
        <w:pStyle w:val="BodyText"/>
      </w:pPr>
      <w:bookmarkStart w:id="244" w:name="_Toc330471365"/>
      <w:r w:rsidRPr="00A43C98">
        <w:br w:type="page"/>
      </w:r>
    </w:p>
    <w:p w14:paraId="23CC73B5" w14:textId="7A73A276" w:rsidR="00776C2E" w:rsidRPr="00A43C98" w:rsidRDefault="00776C2E" w:rsidP="00454856">
      <w:pPr>
        <w:pStyle w:val="Heading2"/>
        <w:numPr>
          <w:ilvl w:val="0"/>
          <w:numId w:val="0"/>
        </w:numPr>
        <w:rPr>
          <w:noProof w:val="0"/>
        </w:rPr>
      </w:pPr>
      <w:bookmarkStart w:id="245" w:name="_Toc2340483"/>
      <w:r w:rsidRPr="00A43C98">
        <w:rPr>
          <w:noProof w:val="0"/>
        </w:rPr>
        <w:lastRenderedPageBreak/>
        <w:t xml:space="preserve">3.68 </w:t>
      </w:r>
      <w:bookmarkEnd w:id="243"/>
      <w:r w:rsidR="00987996" w:rsidRPr="00A43C98">
        <w:rPr>
          <w:noProof w:val="0"/>
        </w:rPr>
        <w:t>Retrieve Document</w:t>
      </w:r>
      <w:bookmarkEnd w:id="245"/>
      <w:r w:rsidRPr="00A43C98">
        <w:rPr>
          <w:noProof w:val="0"/>
        </w:rPr>
        <w:t xml:space="preserve"> </w:t>
      </w:r>
      <w:bookmarkEnd w:id="244"/>
    </w:p>
    <w:p w14:paraId="757FB101" w14:textId="6F9EB766" w:rsidR="00776C2E" w:rsidRPr="00A43C98" w:rsidRDefault="00776C2E" w:rsidP="004E648A">
      <w:pPr>
        <w:pStyle w:val="BodyText"/>
      </w:pPr>
      <w:r w:rsidRPr="00A43C98">
        <w:t xml:space="preserve">This section corresponds to </w:t>
      </w:r>
      <w:r w:rsidR="001C2174" w:rsidRPr="00A43C98">
        <w:t>t</w:t>
      </w:r>
      <w:r w:rsidRPr="00A43C98">
        <w:t xml:space="preserve">ransaction </w:t>
      </w:r>
      <w:r w:rsidR="001F567A" w:rsidRPr="00A43C98">
        <w:t>[</w:t>
      </w:r>
      <w:r w:rsidRPr="00A43C98">
        <w:t>ITI-68</w:t>
      </w:r>
      <w:r w:rsidR="001F567A" w:rsidRPr="00A43C98">
        <w:t>]</w:t>
      </w:r>
      <w:r w:rsidRPr="00A43C98">
        <w:t xml:space="preserve"> of the IHE Technical Framework. Transaction </w:t>
      </w:r>
      <w:r w:rsidR="001F567A" w:rsidRPr="00A43C98">
        <w:t>[</w:t>
      </w:r>
      <w:r w:rsidRPr="00A43C98">
        <w:t>ITI-68</w:t>
      </w:r>
      <w:r w:rsidR="001F567A" w:rsidRPr="00A43C98">
        <w:t>]</w:t>
      </w:r>
      <w:r w:rsidRPr="00A43C98">
        <w:t xml:space="preserve"> is used by the Document Consumer and Document Responder </w:t>
      </w:r>
      <w:r w:rsidR="005C0956" w:rsidRPr="00A43C98">
        <w:t>A</w:t>
      </w:r>
      <w:r w:rsidRPr="00A43C98">
        <w:t>ctors.</w:t>
      </w:r>
    </w:p>
    <w:p w14:paraId="3EB673CA" w14:textId="77777777" w:rsidR="00776C2E" w:rsidRPr="00A43C98" w:rsidRDefault="00776C2E" w:rsidP="003C1EFB">
      <w:pPr>
        <w:pStyle w:val="Heading3"/>
        <w:numPr>
          <w:ilvl w:val="0"/>
          <w:numId w:val="0"/>
        </w:numPr>
        <w:rPr>
          <w:noProof w:val="0"/>
        </w:rPr>
      </w:pPr>
      <w:bookmarkStart w:id="246" w:name="_Toc323846451"/>
      <w:bookmarkStart w:id="247" w:name="_Toc330471366"/>
      <w:bookmarkStart w:id="248" w:name="_Toc2340484"/>
      <w:r w:rsidRPr="00A43C98">
        <w:rPr>
          <w:noProof w:val="0"/>
        </w:rPr>
        <w:t>3.68.1 Scope</w:t>
      </w:r>
      <w:bookmarkEnd w:id="246"/>
      <w:bookmarkEnd w:id="247"/>
      <w:bookmarkEnd w:id="248"/>
    </w:p>
    <w:p w14:paraId="7884F31B" w14:textId="721F87E2" w:rsidR="00776C2E" w:rsidRPr="00A43C98" w:rsidRDefault="00776C2E" w:rsidP="00B0038A">
      <w:pPr>
        <w:pStyle w:val="BodyText"/>
      </w:pPr>
      <w:r w:rsidRPr="00A43C98">
        <w:t xml:space="preserve">The </w:t>
      </w:r>
      <w:r w:rsidR="00987996" w:rsidRPr="00A43C98">
        <w:t>Retrieve Document</w:t>
      </w:r>
      <w:r w:rsidRPr="00A43C98">
        <w:t xml:space="preserve"> </w:t>
      </w:r>
      <w:r w:rsidR="00225702" w:rsidRPr="00A43C98">
        <w:t xml:space="preserve">[ITI-68] </w:t>
      </w:r>
      <w:r w:rsidRPr="00A43C98">
        <w:t xml:space="preserve">transaction is used by the Document Consumer to retrieve a document from the Document Responder. </w:t>
      </w:r>
    </w:p>
    <w:p w14:paraId="1F6F5423" w14:textId="77777777" w:rsidR="00776C2E" w:rsidRPr="00A43C98" w:rsidRDefault="00776C2E" w:rsidP="003C1EFB">
      <w:pPr>
        <w:pStyle w:val="Heading3"/>
        <w:numPr>
          <w:ilvl w:val="0"/>
          <w:numId w:val="0"/>
        </w:numPr>
        <w:rPr>
          <w:noProof w:val="0"/>
        </w:rPr>
      </w:pPr>
      <w:bookmarkStart w:id="249" w:name="_Toc323846452"/>
      <w:bookmarkStart w:id="250" w:name="_Toc330471367"/>
      <w:bookmarkStart w:id="251" w:name="_Toc2340485"/>
      <w:r w:rsidRPr="00A43C98">
        <w:rPr>
          <w:noProof w:val="0"/>
        </w:rPr>
        <w:t>3.68.2 Use Case Roles</w:t>
      </w:r>
      <w:bookmarkEnd w:id="249"/>
      <w:bookmarkEnd w:id="250"/>
      <w:bookmarkEnd w:id="251"/>
    </w:p>
    <w:p w14:paraId="0CFB89FA" w14:textId="4CCBE1EC" w:rsidR="00776C2E" w:rsidRPr="00A43C98" w:rsidRDefault="00966DC4" w:rsidP="004E648A">
      <w:pPr>
        <w:pStyle w:val="BodyText"/>
        <w:jc w:val="center"/>
      </w:pPr>
      <w:r w:rsidRPr="00A43C98">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B961AA" w:rsidRDefault="00B961AA"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B961AA" w:rsidRDefault="00B961AA"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B961AA" w:rsidRDefault="00B961AA"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B961AA" w:rsidRDefault="00B961AA"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B961AA" w:rsidRDefault="00B961AA"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B961AA" w:rsidRDefault="00B961AA"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A43C98" w:rsidDel="00B656FC">
        <w:t xml:space="preserve"> </w:t>
      </w:r>
    </w:p>
    <w:p w14:paraId="31FC9BF5" w14:textId="77777777" w:rsidR="001A52B1" w:rsidRPr="00A43C98" w:rsidRDefault="001A52B1" w:rsidP="00F20510">
      <w:pPr>
        <w:pStyle w:val="BodyText"/>
      </w:pPr>
    </w:p>
    <w:p w14:paraId="28E8E555" w14:textId="323B8F7E" w:rsidR="00776C2E" w:rsidRPr="00A43C98" w:rsidRDefault="00776C2E" w:rsidP="00800339">
      <w:pPr>
        <w:pStyle w:val="BodyText"/>
      </w:pPr>
      <w:r w:rsidRPr="00A43C98">
        <w:rPr>
          <w:b/>
        </w:rPr>
        <w:t>Actor:</w:t>
      </w:r>
      <w:r w:rsidRPr="00A43C98">
        <w:t xml:space="preserve"> Document Consumer</w:t>
      </w:r>
    </w:p>
    <w:p w14:paraId="09B2B97C" w14:textId="30508A75" w:rsidR="00776C2E" w:rsidRPr="00A43C98" w:rsidRDefault="00776C2E" w:rsidP="00830D1F">
      <w:pPr>
        <w:pStyle w:val="BodyText"/>
      </w:pPr>
      <w:r w:rsidRPr="00A43C98">
        <w:rPr>
          <w:b/>
        </w:rPr>
        <w:t>Role:</w:t>
      </w:r>
      <w:r w:rsidRPr="00A43C98">
        <w:t xml:space="preserve"> Requests a document from the Document Responder</w:t>
      </w:r>
    </w:p>
    <w:p w14:paraId="28828817" w14:textId="77777777" w:rsidR="00776C2E" w:rsidRPr="00A43C98" w:rsidRDefault="00776C2E" w:rsidP="00311677">
      <w:pPr>
        <w:pStyle w:val="BodyText"/>
      </w:pPr>
      <w:r w:rsidRPr="00A43C98">
        <w:rPr>
          <w:b/>
        </w:rPr>
        <w:t>Actor:</w:t>
      </w:r>
      <w:r w:rsidRPr="00A43C98">
        <w:t xml:space="preserve"> Document Responder</w:t>
      </w:r>
    </w:p>
    <w:p w14:paraId="32AB9D1E" w14:textId="1CDC64A7" w:rsidR="00776C2E" w:rsidRPr="00A43C98" w:rsidRDefault="00776C2E" w:rsidP="00830D1F">
      <w:pPr>
        <w:pStyle w:val="BodyText"/>
      </w:pPr>
      <w:r w:rsidRPr="00A43C98">
        <w:rPr>
          <w:b/>
        </w:rPr>
        <w:t>Role:</w:t>
      </w:r>
      <w:r w:rsidRPr="00A43C98">
        <w:t xml:space="preserve"> Serves the document to the Document Consumer</w:t>
      </w:r>
    </w:p>
    <w:p w14:paraId="7CB75BAA" w14:textId="77777777" w:rsidR="00776C2E" w:rsidRPr="00A43C98" w:rsidRDefault="00776C2E" w:rsidP="003C1EFB">
      <w:pPr>
        <w:pStyle w:val="Heading3"/>
        <w:numPr>
          <w:ilvl w:val="0"/>
          <w:numId w:val="0"/>
        </w:numPr>
        <w:rPr>
          <w:noProof w:val="0"/>
        </w:rPr>
      </w:pPr>
      <w:bookmarkStart w:id="252" w:name="_Toc323846453"/>
      <w:bookmarkStart w:id="253" w:name="_Toc330471368"/>
      <w:bookmarkStart w:id="254" w:name="_Toc2340486"/>
      <w:r w:rsidRPr="00A43C98">
        <w:rPr>
          <w:noProof w:val="0"/>
        </w:rPr>
        <w:t>3.68.3 Referenced Standard</w:t>
      </w:r>
      <w:bookmarkEnd w:id="252"/>
      <w:bookmarkEnd w:id="253"/>
      <w:bookmarkEnd w:id="254"/>
    </w:p>
    <w:tbl>
      <w:tblPr>
        <w:tblStyle w:val="TableGrid"/>
        <w:tblW w:w="0" w:type="auto"/>
        <w:tblLook w:val="04A0" w:firstRow="1" w:lastRow="0" w:firstColumn="1" w:lastColumn="0" w:noHBand="0" w:noVBand="1"/>
      </w:tblPr>
      <w:tblGrid>
        <w:gridCol w:w="1789"/>
        <w:gridCol w:w="7561"/>
      </w:tblGrid>
      <w:tr w:rsidR="000101F5" w:rsidRPr="00A43C98" w14:paraId="0B27B32A" w14:textId="77777777" w:rsidTr="00A37908">
        <w:trPr>
          <w:cantSplit/>
        </w:trPr>
        <w:tc>
          <w:tcPr>
            <w:tcW w:w="1818" w:type="dxa"/>
          </w:tcPr>
          <w:p w14:paraId="7FD84A82" w14:textId="665058AF" w:rsidR="000101F5" w:rsidRPr="00A43C98" w:rsidRDefault="000101F5" w:rsidP="00A37908">
            <w:pPr>
              <w:pStyle w:val="TableEntry"/>
            </w:pPr>
            <w:r w:rsidRPr="00A43C98">
              <w:t>HL7 FHIR</w:t>
            </w:r>
          </w:p>
        </w:tc>
        <w:tc>
          <w:tcPr>
            <w:tcW w:w="7758" w:type="dxa"/>
          </w:tcPr>
          <w:p w14:paraId="27AF4CF2" w14:textId="6007FDFE" w:rsidR="000101F5" w:rsidRPr="00A43C98" w:rsidRDefault="009B3945" w:rsidP="00242A82">
            <w:pPr>
              <w:pStyle w:val="TableEntry"/>
            </w:pPr>
            <w:r w:rsidRPr="00A43C98">
              <w:t xml:space="preserve">HL7 FHIR standard </w:t>
            </w:r>
            <w:r w:rsidR="00C81FA6" w:rsidRPr="00A43C98">
              <w:t xml:space="preserve">Release 4 </w:t>
            </w:r>
            <w:hyperlink r:id="rId61" w:history="1">
              <w:r w:rsidR="00C81FA6" w:rsidRPr="00A43C98">
                <w:rPr>
                  <w:rStyle w:val="Hyperlink"/>
                </w:rPr>
                <w:t>http://hl7.org/fhir/R4/index.html</w:t>
              </w:r>
            </w:hyperlink>
            <w:r w:rsidR="000101F5" w:rsidRPr="00A43C98">
              <w:t xml:space="preserve"> </w:t>
            </w:r>
          </w:p>
        </w:tc>
      </w:tr>
      <w:tr w:rsidR="000101F5" w:rsidRPr="00A43C98" w14:paraId="32500C88" w14:textId="77777777" w:rsidTr="00A37908">
        <w:trPr>
          <w:cantSplit/>
        </w:trPr>
        <w:tc>
          <w:tcPr>
            <w:tcW w:w="1818" w:type="dxa"/>
          </w:tcPr>
          <w:p w14:paraId="6BCA101B" w14:textId="4A415E1D" w:rsidR="000101F5" w:rsidRPr="00A43C98" w:rsidRDefault="003F2361" w:rsidP="00A37908">
            <w:pPr>
              <w:pStyle w:val="TableEntry"/>
            </w:pPr>
            <w:r w:rsidRPr="00A43C98">
              <w:t>RFC</w:t>
            </w:r>
            <w:r w:rsidR="000101F5" w:rsidRPr="00A43C98">
              <w:t>2616</w:t>
            </w:r>
          </w:p>
        </w:tc>
        <w:tc>
          <w:tcPr>
            <w:tcW w:w="7758" w:type="dxa"/>
          </w:tcPr>
          <w:p w14:paraId="41D8B978" w14:textId="77777777" w:rsidR="000101F5" w:rsidRPr="00A43C98" w:rsidRDefault="000101F5" w:rsidP="00A37908">
            <w:pPr>
              <w:pStyle w:val="TableEntry"/>
            </w:pPr>
            <w:r w:rsidRPr="00A43C98">
              <w:t>Hypertext Transfer Protocol – HTTP/1.1</w:t>
            </w:r>
          </w:p>
        </w:tc>
      </w:tr>
      <w:tr w:rsidR="000101F5" w:rsidRPr="00A43C98" w14:paraId="03B9ED73" w14:textId="77777777" w:rsidTr="00A37908">
        <w:trPr>
          <w:cantSplit/>
        </w:trPr>
        <w:tc>
          <w:tcPr>
            <w:tcW w:w="1818" w:type="dxa"/>
          </w:tcPr>
          <w:p w14:paraId="43FD9260" w14:textId="2F4F4954" w:rsidR="000101F5" w:rsidRPr="00A43C98" w:rsidRDefault="003F2361" w:rsidP="00A37908">
            <w:pPr>
              <w:pStyle w:val="TableEntry"/>
            </w:pPr>
            <w:r w:rsidRPr="00A43C98">
              <w:t>RFC</w:t>
            </w:r>
            <w:r w:rsidR="000101F5" w:rsidRPr="00A43C98">
              <w:t>7540</w:t>
            </w:r>
          </w:p>
        </w:tc>
        <w:tc>
          <w:tcPr>
            <w:tcW w:w="7758" w:type="dxa"/>
          </w:tcPr>
          <w:p w14:paraId="71E545F6" w14:textId="77777777" w:rsidR="000101F5" w:rsidRPr="00A43C98" w:rsidRDefault="000101F5" w:rsidP="00A37908">
            <w:pPr>
              <w:pStyle w:val="TableEntry"/>
            </w:pPr>
            <w:r w:rsidRPr="00A43C98">
              <w:t>Hypertext Transfer Protocol – HTTP/2</w:t>
            </w:r>
          </w:p>
        </w:tc>
      </w:tr>
      <w:tr w:rsidR="000101F5" w:rsidRPr="00A43C98" w14:paraId="740E4168" w14:textId="77777777" w:rsidTr="00A37908">
        <w:trPr>
          <w:cantSplit/>
        </w:trPr>
        <w:tc>
          <w:tcPr>
            <w:tcW w:w="1818" w:type="dxa"/>
          </w:tcPr>
          <w:p w14:paraId="0ED70AA7" w14:textId="7E1E8F7E" w:rsidR="000101F5" w:rsidRPr="00A43C98" w:rsidRDefault="003F2361" w:rsidP="00A37908">
            <w:pPr>
              <w:pStyle w:val="TableEntry"/>
            </w:pPr>
            <w:r w:rsidRPr="00A43C98">
              <w:t>RFC</w:t>
            </w:r>
            <w:r w:rsidR="000101F5" w:rsidRPr="00A43C98">
              <w:t>3986</w:t>
            </w:r>
          </w:p>
        </w:tc>
        <w:tc>
          <w:tcPr>
            <w:tcW w:w="7758" w:type="dxa"/>
          </w:tcPr>
          <w:p w14:paraId="6AC07325" w14:textId="77777777" w:rsidR="000101F5" w:rsidRPr="00A43C98" w:rsidRDefault="000101F5" w:rsidP="00A37908">
            <w:pPr>
              <w:pStyle w:val="TableEntry"/>
            </w:pPr>
            <w:r w:rsidRPr="00A43C98">
              <w:t>Uniform Resource Identifier (URI): Generic Syntax</w:t>
            </w:r>
          </w:p>
        </w:tc>
      </w:tr>
      <w:tr w:rsidR="000101F5" w:rsidRPr="00A43C98" w14:paraId="7B7386D5" w14:textId="77777777" w:rsidTr="00A37908">
        <w:trPr>
          <w:cantSplit/>
        </w:trPr>
        <w:tc>
          <w:tcPr>
            <w:tcW w:w="1818" w:type="dxa"/>
          </w:tcPr>
          <w:p w14:paraId="4DE4AB89" w14:textId="108A6886" w:rsidR="000101F5" w:rsidRPr="00A43C98" w:rsidRDefault="003F2361" w:rsidP="00A37908">
            <w:pPr>
              <w:pStyle w:val="TableEntry"/>
            </w:pPr>
            <w:r w:rsidRPr="00A43C98">
              <w:t>RFC</w:t>
            </w:r>
            <w:r w:rsidR="000101F5" w:rsidRPr="00A43C98">
              <w:t>6585</w:t>
            </w:r>
          </w:p>
        </w:tc>
        <w:tc>
          <w:tcPr>
            <w:tcW w:w="7758" w:type="dxa"/>
          </w:tcPr>
          <w:p w14:paraId="58958747" w14:textId="77777777" w:rsidR="000101F5" w:rsidRPr="00A43C98" w:rsidRDefault="000101F5" w:rsidP="00A37908">
            <w:pPr>
              <w:pStyle w:val="TableEntry"/>
            </w:pPr>
            <w:r w:rsidRPr="00A43C98">
              <w:t>Additional HTTP Status Codes</w:t>
            </w:r>
          </w:p>
        </w:tc>
      </w:tr>
    </w:tbl>
    <w:p w14:paraId="69C24BBC" w14:textId="77777777" w:rsidR="00776C2E" w:rsidRPr="00A43C98" w:rsidRDefault="00776C2E" w:rsidP="00311677">
      <w:pPr>
        <w:pStyle w:val="BodyText"/>
      </w:pPr>
    </w:p>
    <w:p w14:paraId="5DE06A00" w14:textId="77777777" w:rsidR="00776C2E" w:rsidRPr="00A43C98" w:rsidRDefault="00776C2E" w:rsidP="003C1EFB">
      <w:pPr>
        <w:pStyle w:val="Heading3"/>
        <w:numPr>
          <w:ilvl w:val="0"/>
          <w:numId w:val="0"/>
        </w:numPr>
        <w:rPr>
          <w:noProof w:val="0"/>
        </w:rPr>
      </w:pPr>
      <w:bookmarkStart w:id="255" w:name="_Toc323846454"/>
      <w:bookmarkStart w:id="256" w:name="_Toc330471369"/>
      <w:bookmarkStart w:id="257" w:name="_Toc2340487"/>
      <w:r w:rsidRPr="00A43C98">
        <w:rPr>
          <w:noProof w:val="0"/>
        </w:rPr>
        <w:lastRenderedPageBreak/>
        <w:t>3.68.4 Interaction Diagram</w:t>
      </w:r>
      <w:bookmarkEnd w:id="255"/>
      <w:bookmarkEnd w:id="256"/>
      <w:bookmarkEnd w:id="257"/>
    </w:p>
    <w:p w14:paraId="054F61C3" w14:textId="44A6EBA8" w:rsidR="00776C2E" w:rsidRPr="00A43C98" w:rsidRDefault="00966DC4" w:rsidP="004E648A">
      <w:pPr>
        <w:pStyle w:val="BodyText"/>
      </w:pPr>
      <w:r w:rsidRPr="00A43C98">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B961AA" w:rsidRPr="007C1AAC" w:rsidRDefault="00B961AA"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B961AA" w:rsidRPr="007C1AAC" w:rsidRDefault="00B961AA"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B961AA" w:rsidRPr="007C1AAC" w:rsidRDefault="00B961AA"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B961AA" w:rsidRPr="007C1AAC" w:rsidRDefault="00B961AA"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B961AA" w:rsidRPr="007C1AAC" w:rsidRDefault="00B961AA"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B961AA" w:rsidRPr="007C1AAC" w:rsidRDefault="00B961AA"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B961AA" w:rsidRPr="007C1AAC" w:rsidRDefault="00B961AA"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B961AA" w:rsidRPr="007C1AAC" w:rsidRDefault="00B961AA"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A43C98" w:rsidRDefault="00776C2E" w:rsidP="003C1EFB">
      <w:pPr>
        <w:pStyle w:val="Heading4"/>
        <w:numPr>
          <w:ilvl w:val="0"/>
          <w:numId w:val="0"/>
        </w:numPr>
        <w:rPr>
          <w:noProof w:val="0"/>
        </w:rPr>
      </w:pPr>
      <w:bookmarkStart w:id="258" w:name="_Toc2340488"/>
      <w:r w:rsidRPr="00A43C98">
        <w:rPr>
          <w:noProof w:val="0"/>
        </w:rPr>
        <w:t xml:space="preserve">3.68.4.1 </w:t>
      </w:r>
      <w:r w:rsidR="00987996" w:rsidRPr="00A43C98">
        <w:rPr>
          <w:noProof w:val="0"/>
        </w:rPr>
        <w:t>Retrieve Document</w:t>
      </w:r>
      <w:r w:rsidRPr="00A43C98">
        <w:rPr>
          <w:noProof w:val="0"/>
        </w:rPr>
        <w:t xml:space="preserve"> </w:t>
      </w:r>
      <w:r w:rsidR="008F58D7" w:rsidRPr="00A43C98">
        <w:rPr>
          <w:noProof w:val="0"/>
        </w:rPr>
        <w:t>R</w:t>
      </w:r>
      <w:r w:rsidRPr="00A43C98">
        <w:rPr>
          <w:noProof w:val="0"/>
        </w:rPr>
        <w:t>equest Message</w:t>
      </w:r>
      <w:bookmarkEnd w:id="258"/>
    </w:p>
    <w:p w14:paraId="5815110B" w14:textId="156CE24E" w:rsidR="00776C2E" w:rsidRPr="00A43C98" w:rsidRDefault="00776C2E" w:rsidP="00311677">
      <w:pPr>
        <w:pStyle w:val="BodyText"/>
      </w:pPr>
      <w:r w:rsidRPr="00A43C98">
        <w:t>This message is a</w:t>
      </w:r>
      <w:r w:rsidR="00C77511" w:rsidRPr="00A43C98">
        <w:t>n</w:t>
      </w:r>
      <w:r w:rsidRPr="00A43C98">
        <w:t xml:space="preserve"> HTTP GET request to retrieve the document. </w:t>
      </w:r>
    </w:p>
    <w:p w14:paraId="3B3BBED2" w14:textId="77777777" w:rsidR="00776C2E" w:rsidRPr="00A43C98" w:rsidRDefault="00776C2E" w:rsidP="004E648A">
      <w:pPr>
        <w:pStyle w:val="Heading5"/>
        <w:numPr>
          <w:ilvl w:val="0"/>
          <w:numId w:val="0"/>
        </w:numPr>
        <w:rPr>
          <w:noProof w:val="0"/>
        </w:rPr>
      </w:pPr>
      <w:bookmarkStart w:id="259" w:name="_Toc2340489"/>
      <w:r w:rsidRPr="00A43C98">
        <w:rPr>
          <w:noProof w:val="0"/>
        </w:rPr>
        <w:t>3.68.4.1.1 Trigger Events</w:t>
      </w:r>
      <w:bookmarkEnd w:id="259"/>
    </w:p>
    <w:p w14:paraId="7E14405F" w14:textId="73D723FC" w:rsidR="00776C2E" w:rsidRPr="00A43C98" w:rsidRDefault="00776C2E" w:rsidP="00311677">
      <w:pPr>
        <w:pStyle w:val="BodyText"/>
      </w:pPr>
      <w:r w:rsidRPr="00A43C98">
        <w:t xml:space="preserve">The Document Consumer </w:t>
      </w:r>
      <w:r w:rsidR="00172D34" w:rsidRPr="00A43C98">
        <w:t xml:space="preserve">wants to obtain a </w:t>
      </w:r>
      <w:r w:rsidRPr="00A43C98">
        <w:t xml:space="preserve">document. </w:t>
      </w:r>
    </w:p>
    <w:p w14:paraId="69F684A7" w14:textId="77777777" w:rsidR="00776C2E" w:rsidRPr="00A43C98" w:rsidRDefault="00776C2E" w:rsidP="004E648A">
      <w:pPr>
        <w:pStyle w:val="Heading5"/>
        <w:numPr>
          <w:ilvl w:val="0"/>
          <w:numId w:val="0"/>
        </w:numPr>
        <w:rPr>
          <w:noProof w:val="0"/>
        </w:rPr>
      </w:pPr>
      <w:bookmarkStart w:id="260" w:name="_Toc2340490"/>
      <w:r w:rsidRPr="00A43C98">
        <w:rPr>
          <w:noProof w:val="0"/>
        </w:rPr>
        <w:t>3.68.4.1.2 Message Semantics</w:t>
      </w:r>
      <w:bookmarkEnd w:id="260"/>
    </w:p>
    <w:p w14:paraId="095A6840" w14:textId="70EE7921" w:rsidR="00D83D0E" w:rsidRPr="00A43C98" w:rsidRDefault="00776C2E" w:rsidP="00D83D0E">
      <w:pPr>
        <w:pStyle w:val="BodyText"/>
      </w:pPr>
      <w:r w:rsidRPr="00A43C98">
        <w:t>The Document Consumer sends a HTTP GET request to the server</w:t>
      </w:r>
      <w:r w:rsidR="00D83D0E" w:rsidRPr="00A43C98">
        <w:t xml:space="preserve">. The Document Consumer request may be to retrieve the document content referenced by a </w:t>
      </w:r>
      <w:r w:rsidR="00D83D0E" w:rsidRPr="00A43C98">
        <w:rPr>
          <w:rStyle w:val="XMLname"/>
        </w:rPr>
        <w:t>DocumentReference.content.attachment.url</w:t>
      </w:r>
      <w:r w:rsidR="00D83D0E" w:rsidRPr="00A43C98">
        <w:t xml:space="preserve">. </w:t>
      </w:r>
    </w:p>
    <w:p w14:paraId="70725D33" w14:textId="66D7DE0F" w:rsidR="00D83D0E" w:rsidRPr="00A43C98" w:rsidRDefault="00D83D0E" w:rsidP="00311677">
      <w:pPr>
        <w:pStyle w:val="BodyText"/>
      </w:pPr>
      <w:r w:rsidRPr="00A43C98">
        <w:t xml:space="preserve">The Document Consumer may provide a HTTP Accept header, according to the semantics of the HTTP protocols (see </w:t>
      </w:r>
      <w:r w:rsidR="00BE3D4C" w:rsidRPr="00A43C98">
        <w:t>RFC</w:t>
      </w:r>
      <w:r w:rsidRPr="00A43C98">
        <w:t xml:space="preserve">2616, Section 14.1). The only MIME type assured to be returned is the MIME type indicated in the </w:t>
      </w:r>
      <w:proofErr w:type="spellStart"/>
      <w:r w:rsidRPr="00A43C98">
        <w:rPr>
          <w:rStyle w:val="XMLname"/>
        </w:rPr>
        <w:t>DocumentReference.content.attachment.contentType</w:t>
      </w:r>
      <w:proofErr w:type="spellEnd"/>
      <w:r w:rsidRPr="00A43C98">
        <w:t>.</w:t>
      </w:r>
    </w:p>
    <w:p w14:paraId="55B73B6C" w14:textId="1AC59B49" w:rsidR="00776C2E" w:rsidRPr="00A43C98" w:rsidRDefault="00172D34" w:rsidP="00311677">
      <w:pPr>
        <w:pStyle w:val="BodyText"/>
      </w:pPr>
      <w:r w:rsidRPr="00A43C98">
        <w:t xml:space="preserve">The </w:t>
      </w:r>
      <w:r w:rsidR="00776C2E" w:rsidRPr="00A43C98">
        <w:t>HTTP If-Unmodified-Since header shall not be included in the GET request.</w:t>
      </w:r>
    </w:p>
    <w:p w14:paraId="716F6F01" w14:textId="77777777" w:rsidR="00776C2E" w:rsidRPr="00A43C98" w:rsidRDefault="00776C2E" w:rsidP="004E648A">
      <w:pPr>
        <w:pStyle w:val="Heading5"/>
        <w:numPr>
          <w:ilvl w:val="0"/>
          <w:numId w:val="0"/>
        </w:numPr>
        <w:rPr>
          <w:noProof w:val="0"/>
        </w:rPr>
      </w:pPr>
      <w:bookmarkStart w:id="261" w:name="_Toc2340491"/>
      <w:r w:rsidRPr="00A43C98">
        <w:rPr>
          <w:noProof w:val="0"/>
        </w:rPr>
        <w:t>3.68.4.1.3 Expected Actions</w:t>
      </w:r>
      <w:bookmarkEnd w:id="261"/>
    </w:p>
    <w:p w14:paraId="5B027239" w14:textId="40376B27" w:rsidR="00776C2E" w:rsidRPr="00A43C98" w:rsidRDefault="00776C2E" w:rsidP="00311677">
      <w:pPr>
        <w:pStyle w:val="BodyText"/>
      </w:pPr>
      <w:r w:rsidRPr="00A43C98">
        <w:t>The Document Responder shall provide the document in the requested MIME type or reply with an HTTP status code indicating the error condition</w:t>
      </w:r>
      <w:r w:rsidR="00200C71" w:rsidRPr="00A43C98">
        <w:t xml:space="preserve">. </w:t>
      </w:r>
      <w:r w:rsidRPr="00A43C98">
        <w:t>The Document Responder is not required to transform the document.</w:t>
      </w:r>
    </w:p>
    <w:p w14:paraId="07E4CE1A" w14:textId="291686E5" w:rsidR="00776C2E" w:rsidRPr="00A43C98" w:rsidRDefault="00776C2E" w:rsidP="003C1EFB">
      <w:pPr>
        <w:pStyle w:val="Heading4"/>
        <w:numPr>
          <w:ilvl w:val="0"/>
          <w:numId w:val="0"/>
        </w:numPr>
        <w:rPr>
          <w:noProof w:val="0"/>
        </w:rPr>
      </w:pPr>
      <w:bookmarkStart w:id="262" w:name="_Toc2340492"/>
      <w:r w:rsidRPr="00A43C98">
        <w:rPr>
          <w:noProof w:val="0"/>
        </w:rPr>
        <w:t xml:space="preserve">3.68.4.2 </w:t>
      </w:r>
      <w:r w:rsidR="008F58D7" w:rsidRPr="00A43C98">
        <w:rPr>
          <w:noProof w:val="0"/>
        </w:rPr>
        <w:t>Retrieve</w:t>
      </w:r>
      <w:r w:rsidRPr="00A43C98">
        <w:rPr>
          <w:noProof w:val="0"/>
        </w:rPr>
        <w:t xml:space="preserve"> Document </w:t>
      </w:r>
      <w:r w:rsidR="008F58D7" w:rsidRPr="00A43C98">
        <w:rPr>
          <w:noProof w:val="0"/>
        </w:rPr>
        <w:t xml:space="preserve">Response </w:t>
      </w:r>
      <w:r w:rsidRPr="00A43C98">
        <w:rPr>
          <w:noProof w:val="0"/>
        </w:rPr>
        <w:t>Message</w:t>
      </w:r>
      <w:bookmarkEnd w:id="262"/>
    </w:p>
    <w:p w14:paraId="6FC3634E" w14:textId="77777777" w:rsidR="00776C2E" w:rsidRPr="00A43C98" w:rsidRDefault="00776C2E" w:rsidP="00311677">
      <w:pPr>
        <w:pStyle w:val="BodyText"/>
      </w:pPr>
      <w:r w:rsidRPr="00A43C98">
        <w:t xml:space="preserve">This is the return message sent by the Document Responder. </w:t>
      </w:r>
    </w:p>
    <w:p w14:paraId="35C59974" w14:textId="77777777" w:rsidR="00776C2E" w:rsidRPr="00A43C98" w:rsidRDefault="00776C2E" w:rsidP="004E648A">
      <w:pPr>
        <w:pStyle w:val="Heading5"/>
        <w:numPr>
          <w:ilvl w:val="0"/>
          <w:numId w:val="0"/>
        </w:numPr>
        <w:rPr>
          <w:noProof w:val="0"/>
        </w:rPr>
      </w:pPr>
      <w:bookmarkStart w:id="263" w:name="_Toc2340493"/>
      <w:r w:rsidRPr="00A43C98">
        <w:rPr>
          <w:noProof w:val="0"/>
        </w:rPr>
        <w:lastRenderedPageBreak/>
        <w:t>3.68.4.2.1 Trigger Events</w:t>
      </w:r>
      <w:bookmarkEnd w:id="263"/>
    </w:p>
    <w:p w14:paraId="789CC331" w14:textId="70FB61CE" w:rsidR="00776C2E" w:rsidRPr="00A43C98" w:rsidRDefault="00776C2E" w:rsidP="00311677">
      <w:pPr>
        <w:pStyle w:val="BodyText"/>
      </w:pPr>
      <w:r w:rsidRPr="00A43C98">
        <w:t xml:space="preserve">The HTTP Response message is sent </w:t>
      </w:r>
      <w:r w:rsidR="00225702" w:rsidRPr="00A43C98">
        <w:t>upon completion of</w:t>
      </w:r>
      <w:r w:rsidRPr="00A43C98">
        <w:t xml:space="preserve"> the </w:t>
      </w:r>
      <w:r w:rsidR="00987996" w:rsidRPr="00A43C98">
        <w:t>Retrieve Document</w:t>
      </w:r>
      <w:r w:rsidRPr="00A43C98">
        <w:t xml:space="preserve"> Request. </w:t>
      </w:r>
    </w:p>
    <w:p w14:paraId="30F916A7" w14:textId="77777777" w:rsidR="00776C2E" w:rsidRPr="00A43C98" w:rsidRDefault="00776C2E" w:rsidP="004E648A">
      <w:pPr>
        <w:pStyle w:val="Heading5"/>
        <w:numPr>
          <w:ilvl w:val="0"/>
          <w:numId w:val="0"/>
        </w:numPr>
        <w:rPr>
          <w:noProof w:val="0"/>
        </w:rPr>
      </w:pPr>
      <w:bookmarkStart w:id="264" w:name="_Toc2340494"/>
      <w:r w:rsidRPr="00A43C98">
        <w:rPr>
          <w:noProof w:val="0"/>
        </w:rPr>
        <w:t>3.68.4.2.2 Message Semantics</w:t>
      </w:r>
      <w:bookmarkEnd w:id="264"/>
    </w:p>
    <w:p w14:paraId="3C409D9C" w14:textId="4169C68C" w:rsidR="008F58D7" w:rsidRPr="00A43C98" w:rsidRDefault="00776C2E" w:rsidP="00311677">
      <w:pPr>
        <w:pStyle w:val="BodyText"/>
      </w:pPr>
      <w:r w:rsidRPr="00A43C98">
        <w:t xml:space="preserve">This message </w:t>
      </w:r>
      <w:r w:rsidR="000D3745" w:rsidRPr="00A43C98">
        <w:t>shall be an HTTP Response</w:t>
      </w:r>
      <w:r w:rsidRPr="00A43C98">
        <w:t xml:space="preserve">, as </w:t>
      </w:r>
      <w:r w:rsidR="000D3745" w:rsidRPr="00A43C98">
        <w:t xml:space="preserve">specified </w:t>
      </w:r>
      <w:r w:rsidR="00703A27" w:rsidRPr="00A43C98">
        <w:t>by RFC</w:t>
      </w:r>
      <w:r w:rsidRPr="00A43C98">
        <w:t>2616</w:t>
      </w:r>
      <w:r w:rsidR="00200C71" w:rsidRPr="00A43C98">
        <w:t xml:space="preserve">. </w:t>
      </w:r>
      <w:r w:rsidR="002158CA" w:rsidRPr="00A43C98">
        <w:t xml:space="preserve">When the </w:t>
      </w:r>
      <w:r w:rsidR="00172D34" w:rsidRPr="00A43C98">
        <w:t xml:space="preserve">requested </w:t>
      </w:r>
      <w:r w:rsidR="002158CA" w:rsidRPr="00A43C98">
        <w:t>document is returned</w:t>
      </w:r>
      <w:r w:rsidR="00172D34" w:rsidRPr="00A43C98">
        <w:t>,</w:t>
      </w:r>
      <w:r w:rsidR="002158CA" w:rsidRPr="00A43C98">
        <w:t xml:space="preserve"> the Document Responder shall respond with </w:t>
      </w:r>
      <w:r w:rsidRPr="00A43C98">
        <w:t xml:space="preserve">HTTP </w:t>
      </w:r>
      <w:r w:rsidR="003D5908" w:rsidRPr="00A43C98">
        <w:t>Status C</w:t>
      </w:r>
      <w:r w:rsidR="002158CA" w:rsidRPr="00A43C98">
        <w:t>ode 200</w:t>
      </w:r>
      <w:r w:rsidR="001A52B1" w:rsidRPr="00A43C98">
        <w:t xml:space="preserve">. </w:t>
      </w:r>
      <w:r w:rsidR="003D5908" w:rsidRPr="00A43C98">
        <w:t xml:space="preserve">The HTTP message-body shall be </w:t>
      </w:r>
      <w:r w:rsidR="00172D34" w:rsidRPr="00A43C98">
        <w:t>the co</w:t>
      </w:r>
      <w:r w:rsidR="000D3745" w:rsidRPr="00A43C98">
        <w:t>ntent of the requested document</w:t>
      </w:r>
      <w:r w:rsidRPr="00A43C98">
        <w:t>.</w:t>
      </w:r>
    </w:p>
    <w:p w14:paraId="20B5DB06" w14:textId="4C68693E" w:rsidR="009C4455" w:rsidRPr="00A43C98" w:rsidRDefault="008F58D7" w:rsidP="00311677">
      <w:pPr>
        <w:pStyle w:val="BodyText"/>
      </w:pPr>
      <w:r w:rsidRPr="00A43C98">
        <w:t>Table 3.68.4.2.2-1 contains error situations and the HTTP Response.</w:t>
      </w:r>
    </w:p>
    <w:p w14:paraId="04E2961A" w14:textId="34520935" w:rsidR="00693943" w:rsidRPr="00A43C98" w:rsidRDefault="00693943" w:rsidP="00546826">
      <w:pPr>
        <w:pStyle w:val="TableTitle"/>
        <w:rPr>
          <w:noProof w:val="0"/>
        </w:rPr>
      </w:pPr>
      <w:r w:rsidRPr="00A43C98">
        <w:rPr>
          <w:noProof w:val="0"/>
        </w:rPr>
        <w:t>Table</w:t>
      </w:r>
      <w:r w:rsidR="00B7349F" w:rsidRPr="00A43C98">
        <w:rPr>
          <w:noProof w:val="0"/>
        </w:rPr>
        <w:t xml:space="preserve"> 3.68.4.2.2-1: </w:t>
      </w:r>
      <w:r w:rsidRPr="00A43C98">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A43C98" w14:paraId="1D9D44BE" w14:textId="77777777" w:rsidTr="00AA04DD">
        <w:tc>
          <w:tcPr>
            <w:tcW w:w="4788" w:type="dxa"/>
            <w:shd w:val="clear" w:color="auto" w:fill="D9D9D9" w:themeFill="background1" w:themeFillShade="D9"/>
          </w:tcPr>
          <w:p w14:paraId="03A504B8" w14:textId="77777777" w:rsidR="00693943" w:rsidRPr="00A43C98" w:rsidRDefault="00693943" w:rsidP="00546826">
            <w:pPr>
              <w:pStyle w:val="TableEntryHeader"/>
            </w:pPr>
            <w:r w:rsidRPr="00A43C98">
              <w:t>Situation</w:t>
            </w:r>
          </w:p>
        </w:tc>
        <w:tc>
          <w:tcPr>
            <w:tcW w:w="4788" w:type="dxa"/>
            <w:shd w:val="clear" w:color="auto" w:fill="D9D9D9" w:themeFill="background1" w:themeFillShade="D9"/>
          </w:tcPr>
          <w:p w14:paraId="6CB2ACD4" w14:textId="77777777" w:rsidR="00693943" w:rsidRPr="00A43C98" w:rsidRDefault="00693943" w:rsidP="00546826">
            <w:pPr>
              <w:pStyle w:val="TableEntryHeader"/>
            </w:pPr>
            <w:r w:rsidRPr="00A43C98">
              <w:t>HTTP Response</w:t>
            </w:r>
          </w:p>
        </w:tc>
      </w:tr>
      <w:tr w:rsidR="00693943" w:rsidRPr="00A43C98" w14:paraId="1DEACF02" w14:textId="77777777" w:rsidTr="00AA04DD">
        <w:tc>
          <w:tcPr>
            <w:tcW w:w="4788" w:type="dxa"/>
          </w:tcPr>
          <w:p w14:paraId="3562ED17" w14:textId="77777777" w:rsidR="00693943" w:rsidRPr="00A43C98" w:rsidRDefault="00693943" w:rsidP="00546826">
            <w:pPr>
              <w:pStyle w:val="TableEntry"/>
            </w:pPr>
            <w:r w:rsidRPr="00A43C98">
              <w:t>URI not known</w:t>
            </w:r>
          </w:p>
        </w:tc>
        <w:tc>
          <w:tcPr>
            <w:tcW w:w="4788" w:type="dxa"/>
          </w:tcPr>
          <w:p w14:paraId="2F2E4A72" w14:textId="77777777" w:rsidR="00693943" w:rsidRPr="00A43C98" w:rsidRDefault="00693943" w:rsidP="00546826">
            <w:pPr>
              <w:pStyle w:val="TableEntry"/>
            </w:pPr>
            <w:r w:rsidRPr="00A43C98">
              <w:t>404 Document Not Found</w:t>
            </w:r>
          </w:p>
        </w:tc>
      </w:tr>
      <w:tr w:rsidR="00693943" w:rsidRPr="00A43C98" w14:paraId="00DFB3CA" w14:textId="77777777" w:rsidTr="00AA04DD">
        <w:tc>
          <w:tcPr>
            <w:tcW w:w="4788" w:type="dxa"/>
          </w:tcPr>
          <w:p w14:paraId="5414402A" w14:textId="0F6CDD19" w:rsidR="00693943" w:rsidRPr="00A43C98" w:rsidRDefault="00693943" w:rsidP="00546826">
            <w:pPr>
              <w:pStyle w:val="TableEntry"/>
            </w:pPr>
            <w:r w:rsidRPr="00A43C98">
              <w:t xml:space="preserve">Document </w:t>
            </w:r>
            <w:r w:rsidR="00E02EBD" w:rsidRPr="00A43C98">
              <w:t xml:space="preserve">is </w:t>
            </w:r>
            <w:r w:rsidRPr="00A43C98">
              <w:t>Deprecated</w:t>
            </w:r>
            <w:r w:rsidR="00E02EBD" w:rsidRPr="00A43C98">
              <w:t xml:space="preserve"> or not available</w:t>
            </w:r>
          </w:p>
        </w:tc>
        <w:tc>
          <w:tcPr>
            <w:tcW w:w="4788" w:type="dxa"/>
          </w:tcPr>
          <w:p w14:paraId="27EE6D31" w14:textId="76E4191D" w:rsidR="00693943" w:rsidRPr="00A43C98" w:rsidRDefault="00693943" w:rsidP="00D66298">
            <w:pPr>
              <w:pStyle w:val="TableEntry"/>
            </w:pPr>
            <w:r w:rsidRPr="00A43C98">
              <w:t xml:space="preserve">410 Gone (or 404 </w:t>
            </w:r>
            <w:r w:rsidR="00D66298" w:rsidRPr="00A43C98">
              <w:t xml:space="preserve">when </w:t>
            </w:r>
            <w:r w:rsidRPr="00A43C98">
              <w:t>410 is unacceptable due to security/privacy policy)</w:t>
            </w:r>
          </w:p>
        </w:tc>
      </w:tr>
      <w:tr w:rsidR="00693943" w:rsidRPr="00A43C98" w14:paraId="781CCE75" w14:textId="77777777" w:rsidTr="00AA04DD">
        <w:tc>
          <w:tcPr>
            <w:tcW w:w="4788" w:type="dxa"/>
          </w:tcPr>
          <w:p w14:paraId="21010EB2" w14:textId="07882C87" w:rsidR="00693943" w:rsidRPr="00A43C98" w:rsidRDefault="00693943" w:rsidP="00546826">
            <w:pPr>
              <w:pStyle w:val="TableEntry"/>
            </w:pPr>
            <w:r w:rsidRPr="00A43C98">
              <w:t>Document Responder unable to format document in content types listed the 'Accept' field</w:t>
            </w:r>
          </w:p>
        </w:tc>
        <w:tc>
          <w:tcPr>
            <w:tcW w:w="4788" w:type="dxa"/>
          </w:tcPr>
          <w:p w14:paraId="409D92FD" w14:textId="1DDFF44C" w:rsidR="00693943" w:rsidRPr="00A43C98" w:rsidRDefault="00693943">
            <w:pPr>
              <w:pStyle w:val="TableEntry"/>
            </w:pPr>
            <w:r w:rsidRPr="00A43C98">
              <w:t>406 Not Acceptable</w:t>
            </w:r>
          </w:p>
        </w:tc>
      </w:tr>
      <w:tr w:rsidR="00693943" w:rsidRPr="00A43C98" w14:paraId="5B392EF6" w14:textId="77777777" w:rsidTr="00AA04DD">
        <w:tc>
          <w:tcPr>
            <w:tcW w:w="4788" w:type="dxa"/>
          </w:tcPr>
          <w:p w14:paraId="04295F3C" w14:textId="77777777" w:rsidR="00693943" w:rsidRPr="00A43C98" w:rsidRDefault="00693943" w:rsidP="00546826">
            <w:pPr>
              <w:pStyle w:val="TableEntry"/>
            </w:pPr>
            <w:r w:rsidRPr="00A43C98">
              <w:t>HTTP request specified is otherwise not a legal value</w:t>
            </w:r>
          </w:p>
        </w:tc>
        <w:tc>
          <w:tcPr>
            <w:tcW w:w="4788" w:type="dxa"/>
          </w:tcPr>
          <w:p w14:paraId="423736AC" w14:textId="77777777" w:rsidR="00693943" w:rsidRPr="00A43C98" w:rsidRDefault="00693943" w:rsidP="00546826">
            <w:pPr>
              <w:pStyle w:val="TableEntry"/>
            </w:pPr>
            <w:r w:rsidRPr="00A43C98">
              <w:t>403 Forbidden/Request Type Not Supported</w:t>
            </w:r>
          </w:p>
        </w:tc>
      </w:tr>
    </w:tbl>
    <w:p w14:paraId="3BCB8256" w14:textId="77777777" w:rsidR="00693943" w:rsidRPr="00A43C98" w:rsidRDefault="00693943" w:rsidP="00693943">
      <w:pPr>
        <w:pStyle w:val="BodyText"/>
      </w:pPr>
    </w:p>
    <w:p w14:paraId="18A82FA9" w14:textId="62C41828" w:rsidR="00776C2E" w:rsidRPr="00A43C98" w:rsidRDefault="005228ED" w:rsidP="00311677">
      <w:pPr>
        <w:pStyle w:val="BodyText"/>
      </w:pPr>
      <w:r w:rsidRPr="00A43C98">
        <w:t xml:space="preserve">The Document Responder may return other </w:t>
      </w:r>
      <w:r w:rsidR="00776C2E" w:rsidRPr="00A43C98">
        <w:t xml:space="preserve">HTTP </w:t>
      </w:r>
      <w:r w:rsidRPr="00A43C98">
        <w:t>Status Codes</w:t>
      </w:r>
      <w:r w:rsidR="00E56B19" w:rsidRPr="00A43C98">
        <w:t xml:space="preserve">. Guidance on handling Access Denied related to use of 200, 403 and 404 can be found in </w:t>
      </w:r>
      <w:r w:rsidR="006C0764" w:rsidRPr="00A43C98">
        <w:t xml:space="preserve">ITI TF-2x: </w:t>
      </w:r>
      <w:r w:rsidR="00E56B19" w:rsidRPr="00A43C98">
        <w:t>Appendix Z.7.</w:t>
      </w:r>
    </w:p>
    <w:p w14:paraId="073933A6" w14:textId="77777777" w:rsidR="00776C2E" w:rsidRPr="00A43C98" w:rsidRDefault="00776C2E" w:rsidP="00311677">
      <w:pPr>
        <w:pStyle w:val="BodyText"/>
      </w:pPr>
      <w:r w:rsidRPr="00A43C98">
        <w:t>The Document Responder should complement the returned error code with a human readable description of the error condition.</w:t>
      </w:r>
    </w:p>
    <w:p w14:paraId="74CC87FF" w14:textId="685DD110" w:rsidR="00693943" w:rsidRPr="00A43C98" w:rsidRDefault="00776C2E" w:rsidP="00311677">
      <w:pPr>
        <w:pStyle w:val="BodyText"/>
      </w:pPr>
      <w:r w:rsidRPr="00A43C98">
        <w:t xml:space="preserve">The Document Responder may return HTTP redirect responses (responses with </w:t>
      </w:r>
      <w:r w:rsidR="005228ED" w:rsidRPr="00A43C98">
        <w:t xml:space="preserve">HTTP Status Codes </w:t>
      </w:r>
      <w:r w:rsidRPr="00A43C98">
        <w:t>301, 302, 303 or 307) in response to a request</w:t>
      </w:r>
      <w:r w:rsidR="005517E0" w:rsidRPr="00A43C98">
        <w:t>.</w:t>
      </w:r>
      <w:r w:rsidR="00DE2E39" w:rsidRPr="00A43C98">
        <w:t xml:space="preserve"> See </w:t>
      </w:r>
      <w:hyperlink r:id="rId62" w:anchor="section-6.4" w:history="1">
        <w:r w:rsidR="00DE2E39" w:rsidRPr="00A43C98">
          <w:rPr>
            <w:rStyle w:val="Hyperlink"/>
          </w:rPr>
          <w:t>RFC7231 Section 6.4 Redirection 3xx</w:t>
        </w:r>
      </w:hyperlink>
      <w:r w:rsidR="00DE2E39" w:rsidRPr="00A43C98">
        <w:t>.</w:t>
      </w:r>
      <w:r w:rsidR="00200C71" w:rsidRPr="00A43C98">
        <w:t xml:space="preserve"> </w:t>
      </w:r>
    </w:p>
    <w:p w14:paraId="00C2CA5B" w14:textId="77777777" w:rsidR="00776C2E" w:rsidRPr="00A43C98" w:rsidRDefault="00776C2E" w:rsidP="004E648A">
      <w:pPr>
        <w:pStyle w:val="Heading5"/>
        <w:numPr>
          <w:ilvl w:val="0"/>
          <w:numId w:val="0"/>
        </w:numPr>
        <w:rPr>
          <w:noProof w:val="0"/>
        </w:rPr>
      </w:pPr>
      <w:bookmarkStart w:id="265" w:name="_Toc2340495"/>
      <w:r w:rsidRPr="00A43C98">
        <w:rPr>
          <w:noProof w:val="0"/>
        </w:rPr>
        <w:t>3.68.4.2.3 Expected Actions</w:t>
      </w:r>
      <w:bookmarkEnd w:id="265"/>
    </w:p>
    <w:p w14:paraId="7F87B366" w14:textId="6596E505"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A43C98">
          <w:rPr>
            <w:rStyle w:val="Hyperlink"/>
          </w:rPr>
          <w:t>RFC7231 Section 6.4 Redirection 3xx</w:t>
        </w:r>
      </w:hyperlink>
      <w:r w:rsidRPr="00A43C98">
        <w:t>.</w:t>
      </w:r>
    </w:p>
    <w:p w14:paraId="6B8327C6" w14:textId="71CEB568" w:rsidR="00181563" w:rsidRPr="00A43C98" w:rsidRDefault="00181563" w:rsidP="00181563">
      <w:pPr>
        <w:pStyle w:val="BodyText"/>
      </w:pPr>
      <w:r w:rsidRPr="00A43C98">
        <w:t>The Document Consumer processes the results according to application-defined rules.</w:t>
      </w:r>
    </w:p>
    <w:p w14:paraId="4FE0C072" w14:textId="77777777" w:rsidR="00776C2E" w:rsidRPr="00A43C98" w:rsidRDefault="00776C2E" w:rsidP="003C1EFB">
      <w:pPr>
        <w:pStyle w:val="Heading3"/>
        <w:numPr>
          <w:ilvl w:val="0"/>
          <w:numId w:val="0"/>
        </w:numPr>
        <w:rPr>
          <w:noProof w:val="0"/>
        </w:rPr>
      </w:pPr>
      <w:bookmarkStart w:id="266" w:name="_Toc330471370"/>
      <w:bookmarkStart w:id="267" w:name="_Toc2340496"/>
      <w:r w:rsidRPr="00A43C98">
        <w:rPr>
          <w:noProof w:val="0"/>
        </w:rPr>
        <w:t>3.68.5 Security Considerations</w:t>
      </w:r>
      <w:bookmarkEnd w:id="266"/>
      <w:bookmarkEnd w:id="267"/>
    </w:p>
    <w:p w14:paraId="7C43A476" w14:textId="5236B854" w:rsidR="00776C2E" w:rsidRPr="00A43C98" w:rsidRDefault="00776C2E" w:rsidP="00311677">
      <w:pPr>
        <w:pStyle w:val="BodyText"/>
      </w:pPr>
      <w:r w:rsidRPr="00A43C98">
        <w:t xml:space="preserve">See </w:t>
      </w:r>
      <w:r w:rsidR="00D66298" w:rsidRPr="00A43C98">
        <w:t>MHD</w:t>
      </w:r>
      <w:r w:rsidRPr="00A43C98">
        <w:t xml:space="preserve"> Security Considerations in ITI TF-1:</w:t>
      </w:r>
      <w:r w:rsidR="00C203DD" w:rsidRPr="00A43C98">
        <w:t xml:space="preserve"> </w:t>
      </w:r>
      <w:r w:rsidRPr="00A43C98">
        <w:t>33.5.</w:t>
      </w:r>
    </w:p>
    <w:p w14:paraId="4A0934E8" w14:textId="77777777" w:rsidR="00776C2E" w:rsidRPr="00A43C98" w:rsidRDefault="00776C2E" w:rsidP="003C1EFB">
      <w:pPr>
        <w:pStyle w:val="Heading4"/>
        <w:numPr>
          <w:ilvl w:val="0"/>
          <w:numId w:val="0"/>
        </w:numPr>
        <w:rPr>
          <w:noProof w:val="0"/>
        </w:rPr>
      </w:pPr>
      <w:bookmarkStart w:id="268" w:name="_Toc2340497"/>
      <w:r w:rsidRPr="00A43C98">
        <w:rPr>
          <w:noProof w:val="0"/>
        </w:rPr>
        <w:t>3.68.5.1 Security Audit Considerations</w:t>
      </w:r>
      <w:bookmarkEnd w:id="268"/>
    </w:p>
    <w:p w14:paraId="2B67D83A" w14:textId="3DD9BB66" w:rsidR="00542066" w:rsidRPr="00A43C98" w:rsidRDefault="00776C2E" w:rsidP="00546826">
      <w:pPr>
        <w:pStyle w:val="BodyText"/>
      </w:pPr>
      <w:r w:rsidRPr="00A43C98">
        <w:t xml:space="preserve">The </w:t>
      </w:r>
      <w:r w:rsidR="00D66298" w:rsidRPr="00A43C98">
        <w:t>s</w:t>
      </w:r>
      <w:r w:rsidRPr="00A43C98">
        <w:t>ecurity audit criteria are similar to those for the Retrieve Document Set</w:t>
      </w:r>
      <w:r w:rsidR="005228ED" w:rsidRPr="00A43C98">
        <w:t>-</w:t>
      </w:r>
      <w:r w:rsidRPr="00A43C98">
        <w:t>b</w:t>
      </w:r>
      <w:r w:rsidR="005228ED" w:rsidRPr="00A43C98">
        <w:t xml:space="preserve"> [ITI-43]</w:t>
      </w:r>
      <w:r w:rsidRPr="00A43C98">
        <w:t xml:space="preserve"> transaction as this transaction does </w:t>
      </w:r>
      <w:r w:rsidR="005228ED" w:rsidRPr="00A43C98">
        <w:t>retrieve the content of a document</w:t>
      </w:r>
      <w:r w:rsidRPr="00A43C98">
        <w:t xml:space="preserve">. Grouping the Document Consumer or Document Responder with an ATNA Secure Node or Secure Application is </w:t>
      </w:r>
      <w:r w:rsidRPr="00A43C98">
        <w:lastRenderedPageBreak/>
        <w:t xml:space="preserve">recommended, but not mandated. The Document Consumer may be considered overburdened to fully implement the requirements of Secure Node or Secure Application. The Document Responder </w:t>
      </w:r>
      <w:r w:rsidR="00DE2E39" w:rsidRPr="00A43C98">
        <w:t xml:space="preserve">implementation </w:t>
      </w:r>
      <w:r w:rsidRPr="00A43C98">
        <w:t xml:space="preserve">is </w:t>
      </w:r>
      <w:r w:rsidR="00DE2E39" w:rsidRPr="00A43C98">
        <w:t xml:space="preserve">expected to be less constrained </w:t>
      </w:r>
      <w:r w:rsidRPr="00A43C98">
        <w:t xml:space="preserve">and should </w:t>
      </w:r>
      <w:r w:rsidR="00DE2E39" w:rsidRPr="00A43C98">
        <w:t xml:space="preserve">be grouped with a Secure Node or Secure Application which would </w:t>
      </w:r>
      <w:r w:rsidRPr="00A43C98">
        <w:t>generate an equivalent event to the audit event defined in ITI TF-2b:</w:t>
      </w:r>
      <w:r w:rsidR="000101F5" w:rsidRPr="00A43C98">
        <w:t xml:space="preserve"> </w:t>
      </w:r>
      <w:r w:rsidRPr="00A43C98">
        <w:t>3.43.6.1.2 Document Repository audit message.</w:t>
      </w:r>
      <w:bookmarkEnd w:id="96"/>
      <w:bookmarkEnd w:id="97"/>
      <w:bookmarkEnd w:id="98"/>
      <w:bookmarkEnd w:id="99"/>
      <w:bookmarkEnd w:id="100"/>
    </w:p>
    <w:p w14:paraId="5AE33B2E" w14:textId="77777777" w:rsidR="00F114F9" w:rsidRPr="00A43C98" w:rsidRDefault="00F114F9" w:rsidP="00F114F9">
      <w:pPr>
        <w:pStyle w:val="PartTitle"/>
      </w:pPr>
      <w:bookmarkStart w:id="269" w:name="_Toc345074694"/>
      <w:bookmarkStart w:id="270" w:name="_Toc2340498"/>
      <w:r w:rsidRPr="00A43C98">
        <w:lastRenderedPageBreak/>
        <w:t>Volume 3 – Content Modules</w:t>
      </w:r>
      <w:bookmarkEnd w:id="269"/>
      <w:bookmarkEnd w:id="270"/>
    </w:p>
    <w:p w14:paraId="4FA72BE3" w14:textId="3727D939" w:rsidR="00F114F9" w:rsidRPr="00A43C98" w:rsidRDefault="00F114F9" w:rsidP="00F114F9">
      <w:pPr>
        <w:pStyle w:val="EditorInstructions"/>
      </w:pPr>
      <w:r w:rsidRPr="00A43C98">
        <w:t xml:space="preserve">Add </w:t>
      </w:r>
      <w:r w:rsidR="000A643D" w:rsidRPr="00A43C98">
        <w:t>Section</w:t>
      </w:r>
      <w:r w:rsidRPr="00A43C98">
        <w:t xml:space="preserve"> </w:t>
      </w:r>
      <w:r w:rsidR="003C2045" w:rsidRPr="00A43C98">
        <w:t>4.5</w:t>
      </w:r>
      <w:r w:rsidRPr="00A43C98">
        <w:t xml:space="preserve"> </w:t>
      </w:r>
      <w:bookmarkStart w:id="271" w:name="_IHEActCode_Vocabulary"/>
      <w:bookmarkStart w:id="272" w:name="_IHERoleCode_Vocabulary"/>
      <w:bookmarkEnd w:id="271"/>
      <w:bookmarkEnd w:id="272"/>
    </w:p>
    <w:p w14:paraId="5F227C70" w14:textId="77777777" w:rsidR="0018087D" w:rsidRPr="00A43C98" w:rsidRDefault="0018087D" w:rsidP="003C1EFB">
      <w:pPr>
        <w:pStyle w:val="BodyText"/>
      </w:pPr>
    </w:p>
    <w:p w14:paraId="490CADDA" w14:textId="0EC541A4" w:rsidR="0018087D" w:rsidRPr="00A43C98" w:rsidRDefault="003C2045" w:rsidP="003C1EFB">
      <w:pPr>
        <w:pStyle w:val="Heading2"/>
        <w:numPr>
          <w:ilvl w:val="0"/>
          <w:numId w:val="0"/>
        </w:numPr>
        <w:rPr>
          <w:noProof w:val="0"/>
        </w:rPr>
      </w:pPr>
      <w:bookmarkStart w:id="273" w:name="_Toc393880026"/>
      <w:bookmarkStart w:id="274" w:name="_Toc2340499"/>
      <w:r w:rsidRPr="00A43C98">
        <w:rPr>
          <w:noProof w:val="0"/>
        </w:rPr>
        <w:t>4.5</w:t>
      </w:r>
      <w:r w:rsidR="00A263A3" w:rsidRPr="00A43C98">
        <w:rPr>
          <w:noProof w:val="0"/>
        </w:rPr>
        <w:t xml:space="preserve"> </w:t>
      </w:r>
      <w:r w:rsidR="0018087D" w:rsidRPr="00A43C98">
        <w:rPr>
          <w:noProof w:val="0"/>
        </w:rPr>
        <w:t>FHIR Representation</w:t>
      </w:r>
      <w:bookmarkEnd w:id="273"/>
      <w:bookmarkEnd w:id="274"/>
    </w:p>
    <w:p w14:paraId="067663E2" w14:textId="4073F390" w:rsidR="0018087D" w:rsidRPr="00A43C98" w:rsidRDefault="00741160" w:rsidP="00546826">
      <w:pPr>
        <w:pStyle w:val="BodyText"/>
      </w:pPr>
      <w:r w:rsidRPr="00A43C98">
        <w:t xml:space="preserve">This section </w:t>
      </w:r>
      <w:r w:rsidR="001646FF" w:rsidRPr="00A43C98">
        <w:t xml:space="preserve">documents </w:t>
      </w:r>
      <w:r w:rsidR="003059C5" w:rsidRPr="00A43C98">
        <w:t xml:space="preserve">the </w:t>
      </w:r>
      <w:r w:rsidRPr="00A43C98">
        <w:t>map</w:t>
      </w:r>
      <w:r w:rsidR="003059C5" w:rsidRPr="00A43C98">
        <w:t>ping between IHE</w:t>
      </w:r>
      <w:r w:rsidRPr="00A43C98">
        <w:t xml:space="preserve"> </w:t>
      </w:r>
      <w:r w:rsidR="00604518" w:rsidRPr="00A43C98">
        <w:t xml:space="preserve">Document Sharing Metadata </w:t>
      </w:r>
      <w:r w:rsidR="003059C5" w:rsidRPr="00A43C98">
        <w:t xml:space="preserve">and the </w:t>
      </w:r>
      <w:r w:rsidR="00604518" w:rsidRPr="00A43C98">
        <w:t xml:space="preserve">FHIR </w:t>
      </w:r>
      <w:r w:rsidRPr="00A43C98">
        <w:t>Resources</w:t>
      </w:r>
      <w:r w:rsidR="00604518" w:rsidRPr="00A43C98">
        <w:t xml:space="preserve">. </w:t>
      </w:r>
    </w:p>
    <w:p w14:paraId="6A1C456D" w14:textId="3B53C3FD" w:rsidR="00B75BDF" w:rsidRPr="00A43C98" w:rsidRDefault="003C2045" w:rsidP="003C1EFB">
      <w:pPr>
        <w:pStyle w:val="Heading3"/>
        <w:numPr>
          <w:ilvl w:val="0"/>
          <w:numId w:val="0"/>
        </w:numPr>
        <w:rPr>
          <w:noProof w:val="0"/>
        </w:rPr>
      </w:pPr>
      <w:bookmarkStart w:id="275" w:name="_Toc352575049"/>
      <w:bookmarkStart w:id="276" w:name="_Toc364252798"/>
      <w:bookmarkStart w:id="277" w:name="_Toc367876933"/>
      <w:bookmarkStart w:id="278" w:name="_Toc367972507"/>
      <w:bookmarkStart w:id="279" w:name="_Ref404950498"/>
      <w:bookmarkStart w:id="280" w:name="_Toc2340500"/>
      <w:bookmarkStart w:id="281" w:name="_Ref333576545"/>
      <w:bookmarkStart w:id="282" w:name="_Toc352575045"/>
      <w:bookmarkStart w:id="283" w:name="_Toc364252794"/>
      <w:bookmarkStart w:id="284" w:name="_Toc367876929"/>
      <w:bookmarkStart w:id="285" w:name="_Toc367972503"/>
      <w:r w:rsidRPr="00A43C98">
        <w:rPr>
          <w:noProof w:val="0"/>
        </w:rPr>
        <w:t>4.5</w:t>
      </w:r>
      <w:r w:rsidR="00A263A3" w:rsidRPr="00A43C98">
        <w:rPr>
          <w:noProof w:val="0"/>
        </w:rPr>
        <w:t xml:space="preserve">.1 </w:t>
      </w:r>
      <w:r w:rsidR="00B75BDF" w:rsidRPr="00A43C98">
        <w:rPr>
          <w:noProof w:val="0"/>
        </w:rPr>
        <w:t>Metadata Object Types</w:t>
      </w:r>
      <w:bookmarkEnd w:id="275"/>
      <w:bookmarkEnd w:id="276"/>
      <w:bookmarkEnd w:id="277"/>
      <w:bookmarkEnd w:id="278"/>
      <w:r w:rsidR="00B75BDF" w:rsidRPr="00A43C98">
        <w:rPr>
          <w:noProof w:val="0"/>
        </w:rPr>
        <w:t xml:space="preserve"> mapped to FHIR</w:t>
      </w:r>
      <w:bookmarkEnd w:id="279"/>
      <w:bookmarkEnd w:id="280"/>
    </w:p>
    <w:p w14:paraId="76895039" w14:textId="2015B380" w:rsidR="003059C5" w:rsidRPr="00A43C98" w:rsidRDefault="002A5E8B" w:rsidP="001841D3">
      <w:pPr>
        <w:pStyle w:val="BodyText"/>
      </w:pPr>
      <w:r w:rsidRPr="00A43C98">
        <w:t>For details on FHIR resources and data</w:t>
      </w:r>
      <w:r w:rsidR="00814A51">
        <w:t xml:space="preserve"> </w:t>
      </w:r>
      <w:r w:rsidRPr="00A43C98">
        <w:t>types s</w:t>
      </w:r>
      <w:r w:rsidR="003059C5" w:rsidRPr="00A43C98">
        <w:t xml:space="preserve">ee HL7 FHIR </w:t>
      </w:r>
      <w:hyperlink r:id="rId64" w:history="1">
        <w:r w:rsidR="00C81FA6" w:rsidRPr="00A43C98">
          <w:rPr>
            <w:rStyle w:val="Hyperlink"/>
          </w:rPr>
          <w:t>http://hl7.org/fhir/R4/index.html</w:t>
        </w:r>
      </w:hyperlink>
      <w:r w:rsidR="003059C5" w:rsidRPr="00A43C98">
        <w:t>.</w:t>
      </w:r>
    </w:p>
    <w:p w14:paraId="226653BA" w14:textId="6174BBFD" w:rsidR="00B75BDF" w:rsidRPr="00A43C98" w:rsidRDefault="00137A27" w:rsidP="001841D3">
      <w:pPr>
        <w:pStyle w:val="BodyText"/>
      </w:pPr>
      <w:r w:rsidRPr="00A43C98">
        <w:t>Some Document Sharing Metadata attributes</w:t>
      </w:r>
      <w:r w:rsidR="002A5E8B" w:rsidRPr="00A43C98">
        <w:t xml:space="preserve"> must be treated as ‘</w:t>
      </w:r>
      <w:r w:rsidR="00780D5E" w:rsidRPr="00A43C98">
        <w:t>contained</w:t>
      </w:r>
      <w:r w:rsidR="002A5E8B" w:rsidRPr="00A43C98">
        <w:t xml:space="preserve">’ FHIR Resources. These are indicated </w:t>
      </w:r>
      <w:r w:rsidR="0051774A" w:rsidRPr="00A43C98">
        <w:t>in Table 4.5.1.1.1-1</w:t>
      </w:r>
      <w:r w:rsidR="00814A51">
        <w:t xml:space="preserve"> </w:t>
      </w:r>
      <w:r w:rsidR="002A5E8B" w:rsidRPr="00A43C98">
        <w:t xml:space="preserve">using “Note 1” </w:t>
      </w:r>
      <w:r w:rsidRPr="00A43C98">
        <w:t>and</w:t>
      </w:r>
      <w:r w:rsidR="002A5E8B" w:rsidRPr="00A43C98">
        <w:t xml:space="preserve"> the word ‘contained’</w:t>
      </w:r>
      <w:r w:rsidR="00A43C98">
        <w:t xml:space="preserve">. </w:t>
      </w:r>
      <w:r w:rsidR="002A5E8B" w:rsidRPr="00A43C98">
        <w:t>The details of the FHIR</w:t>
      </w:r>
      <w:r w:rsidR="00780D5E" w:rsidRPr="00A43C98">
        <w:t xml:space="preserve"> ‘contained’ </w:t>
      </w:r>
      <w:r w:rsidR="002A5E8B" w:rsidRPr="00A43C98">
        <w:t>mechanism is found at</w:t>
      </w:r>
      <w:r w:rsidR="00F217CD" w:rsidRPr="00A43C98">
        <w:t xml:space="preserve"> </w:t>
      </w:r>
      <w:hyperlink r:id="rId65" w:anchor="contained" w:history="1">
        <w:r w:rsidR="00C81FA6" w:rsidRPr="00A43C98">
          <w:rPr>
            <w:rStyle w:val="Hyperlink"/>
          </w:rPr>
          <w:t>http://hl7.org/fhir/R4/references.html#contained</w:t>
        </w:r>
      </w:hyperlink>
      <w:r w:rsidR="00780D5E" w:rsidRPr="00A43C98">
        <w:t>.</w:t>
      </w:r>
    </w:p>
    <w:p w14:paraId="174B090B" w14:textId="11007F2E" w:rsidR="008639A8" w:rsidRPr="00A43C98" w:rsidRDefault="00BD1473" w:rsidP="001841D3">
      <w:pPr>
        <w:pStyle w:val="BodyText"/>
      </w:pPr>
      <w:r w:rsidRPr="00A43C98">
        <w:t>When encoding XDS identifiers into FHIR Resource data elements of type Identifier, the FHIR notation of OIDs and UUIDs uses the system identifier of “</w:t>
      </w:r>
      <w:r w:rsidRPr="00937E47">
        <w:rPr>
          <w:rStyle w:val="XMLname"/>
        </w:rPr>
        <w:t>urn:ietf:rfc:3986</w:t>
      </w:r>
      <w:r w:rsidRPr="00A43C98">
        <w:t>”. For more details and examples</w:t>
      </w:r>
      <w:r w:rsidR="00814A51">
        <w:t>,</w:t>
      </w:r>
      <w:r w:rsidRPr="00A43C98">
        <w:t xml:space="preserve"> see </w:t>
      </w:r>
      <w:r w:rsidR="001646FF" w:rsidRPr="00A43C98">
        <w:t xml:space="preserve">ITI TF-2x: </w:t>
      </w:r>
      <w:r w:rsidRPr="00A43C98">
        <w:t>Appendix E.3 “FHIR Identifier Type”.</w:t>
      </w:r>
    </w:p>
    <w:p w14:paraId="6373A338" w14:textId="73ED71C8" w:rsidR="00B75BDF" w:rsidRPr="00A43C98" w:rsidRDefault="003C2045" w:rsidP="003C1EFB">
      <w:pPr>
        <w:pStyle w:val="Heading4"/>
        <w:numPr>
          <w:ilvl w:val="0"/>
          <w:numId w:val="0"/>
        </w:numPr>
        <w:rPr>
          <w:noProof w:val="0"/>
        </w:rPr>
      </w:pPr>
      <w:bookmarkStart w:id="286" w:name="_Toc2340501"/>
      <w:r w:rsidRPr="00A43C98">
        <w:rPr>
          <w:noProof w:val="0"/>
        </w:rPr>
        <w:t>4.5</w:t>
      </w:r>
      <w:r w:rsidR="00A263A3" w:rsidRPr="00A43C98">
        <w:rPr>
          <w:noProof w:val="0"/>
        </w:rPr>
        <w:t xml:space="preserve">.1.1 </w:t>
      </w:r>
      <w:r w:rsidR="00B75BDF" w:rsidRPr="00A43C98">
        <w:rPr>
          <w:noProof w:val="0"/>
        </w:rPr>
        <w:t>DocumentEntry Metadata Attributes</w:t>
      </w:r>
      <w:bookmarkEnd w:id="281"/>
      <w:bookmarkEnd w:id="282"/>
      <w:bookmarkEnd w:id="283"/>
      <w:bookmarkEnd w:id="284"/>
      <w:bookmarkEnd w:id="285"/>
      <w:bookmarkEnd w:id="286"/>
    </w:p>
    <w:p w14:paraId="2C8B8D74" w14:textId="61EAEB41" w:rsidR="00B75BDF" w:rsidRPr="00A43C98" w:rsidRDefault="00B75BDF" w:rsidP="00B75BDF">
      <w:pPr>
        <w:pStyle w:val="BodyText"/>
        <w:rPr>
          <w:rFonts w:eastAsia="Arial"/>
        </w:rPr>
      </w:pPr>
      <w:r w:rsidRPr="00A43C98">
        <w:rPr>
          <w:rFonts w:eastAsia="Arial"/>
        </w:rPr>
        <w:t xml:space="preserve">Table </w:t>
      </w:r>
      <w:r w:rsidR="003C2045" w:rsidRPr="00A43C98">
        <w:rPr>
          <w:rFonts w:eastAsia="Arial"/>
        </w:rPr>
        <w:t>4.5</w:t>
      </w:r>
      <w:r w:rsidRPr="00A43C98">
        <w:rPr>
          <w:rFonts w:eastAsia="Arial"/>
        </w:rPr>
        <w:t xml:space="preserve">.1.1-1 provides a mapping of </w:t>
      </w:r>
      <w:r w:rsidR="001646FF" w:rsidRPr="00A43C98">
        <w:rPr>
          <w:rFonts w:eastAsia="Arial"/>
        </w:rPr>
        <w:t xml:space="preserve">Document Sharing </w:t>
      </w:r>
      <w:r w:rsidRPr="00A43C98">
        <w:rPr>
          <w:rFonts w:eastAsia="Arial"/>
        </w:rPr>
        <w:t xml:space="preserve">DocumentEntry </w:t>
      </w:r>
      <w:r w:rsidR="007817C7" w:rsidRPr="00A43C98">
        <w:rPr>
          <w:rFonts w:eastAsia="Arial"/>
        </w:rPr>
        <w:t xml:space="preserve">attributes </w:t>
      </w:r>
      <w:r w:rsidRPr="00A43C98">
        <w:rPr>
          <w:rFonts w:eastAsia="Arial"/>
        </w:rPr>
        <w:t xml:space="preserve">to FHIR </w:t>
      </w:r>
      <w:r w:rsidR="001646FF" w:rsidRPr="00A43C98">
        <w:rPr>
          <w:rFonts w:eastAsia="Arial"/>
        </w:rPr>
        <w:t xml:space="preserve">DocumentReference </w:t>
      </w:r>
      <w:r w:rsidR="007817C7" w:rsidRPr="00A43C98">
        <w:rPr>
          <w:rFonts w:eastAsia="Arial"/>
        </w:rPr>
        <w:t>Resource elements</w:t>
      </w:r>
      <w:r w:rsidRPr="00A43C98">
        <w:rPr>
          <w:rFonts w:eastAsia="Arial"/>
        </w:rPr>
        <w:t xml:space="preserve">. The full DocumentEntry metadata attribute definition is in </w:t>
      </w:r>
      <w:r w:rsidR="002C611C" w:rsidRPr="00A43C98">
        <w:t xml:space="preserve">ITI TF-3: </w:t>
      </w:r>
      <w:r w:rsidRPr="00A43C98">
        <w:rPr>
          <w:rFonts w:eastAsia="Arial"/>
        </w:rPr>
        <w:t>4.2.3.2.</w:t>
      </w:r>
      <w:r w:rsidR="000A6EF8" w:rsidRPr="00A43C98">
        <w:rPr>
          <w:rFonts w:eastAsia="Arial"/>
        </w:rPr>
        <w:t xml:space="preserve"> The </w:t>
      </w:r>
      <w:r w:rsidR="00AC743F" w:rsidRPr="00A43C98">
        <w:rPr>
          <w:rFonts w:eastAsia="Arial"/>
        </w:rPr>
        <w:t>optionality of elements</w:t>
      </w:r>
      <w:r w:rsidR="000A6EF8" w:rsidRPr="00A43C98">
        <w:rPr>
          <w:rFonts w:eastAsia="Arial"/>
        </w:rPr>
        <w:t xml:space="preserve"> </w:t>
      </w:r>
      <w:r w:rsidR="00814A51">
        <w:rPr>
          <w:rFonts w:eastAsia="Arial"/>
        </w:rPr>
        <w:t>is</w:t>
      </w:r>
      <w:r w:rsidR="000A6EF8" w:rsidRPr="00A43C98">
        <w:rPr>
          <w:rFonts w:eastAsia="Arial"/>
        </w:rPr>
        <w:t xml:space="preserve"> transaction</w:t>
      </w:r>
      <w:r w:rsidR="0056771F" w:rsidRPr="00A43C98">
        <w:rPr>
          <w:rFonts w:eastAsia="Arial"/>
        </w:rPr>
        <w:t>-</w:t>
      </w:r>
      <w:r w:rsidR="000A6EF8" w:rsidRPr="00A43C98">
        <w:rPr>
          <w:rFonts w:eastAsia="Arial"/>
        </w:rPr>
        <w:t>specific</w:t>
      </w:r>
      <w:r w:rsidR="0056771F" w:rsidRPr="00A43C98">
        <w:rPr>
          <w:rFonts w:eastAsia="Arial"/>
        </w:rPr>
        <w:t xml:space="preserve"> and</w:t>
      </w:r>
      <w:r w:rsidR="00814A51">
        <w:rPr>
          <w:rFonts w:eastAsia="Arial"/>
        </w:rPr>
        <w:t xml:space="preserve"> is</w:t>
      </w:r>
      <w:r w:rsidR="000A6EF8" w:rsidRPr="00A43C98">
        <w:rPr>
          <w:rFonts w:eastAsia="Arial"/>
        </w:rPr>
        <w:t xml:space="preserve"> found in</w:t>
      </w:r>
      <w:r w:rsidR="0056771F" w:rsidRPr="00A43C98">
        <w:rPr>
          <w:rFonts w:eastAsia="Arial"/>
        </w:rPr>
        <w:t xml:space="preserve"> ITI TF-3: </w:t>
      </w:r>
      <w:r w:rsidR="000A6EF8" w:rsidRPr="00A43C98">
        <w:rPr>
          <w:rFonts w:eastAsia="Arial"/>
        </w:rPr>
        <w:t>4.</w:t>
      </w:r>
      <w:r w:rsidR="00AC743F" w:rsidRPr="00A43C98">
        <w:rPr>
          <w:rFonts w:eastAsia="Arial"/>
        </w:rPr>
        <w:t>3.1-3</w:t>
      </w:r>
      <w:r w:rsidR="0056771F" w:rsidRPr="00A43C98">
        <w:rPr>
          <w:rFonts w:eastAsia="Arial"/>
        </w:rPr>
        <w:t>.</w:t>
      </w:r>
    </w:p>
    <w:p w14:paraId="4ABB45CB" w14:textId="26FD29EF" w:rsidR="00A263A3" w:rsidRPr="00A43C98" w:rsidRDefault="00ED5118" w:rsidP="00B75BDF">
      <w:pPr>
        <w:pStyle w:val="BodyText"/>
        <w:rPr>
          <w:rFonts w:eastAsia="Arial"/>
        </w:rPr>
      </w:pPr>
      <w:r w:rsidRPr="00A43C98">
        <w:rPr>
          <w:rFonts w:eastAsia="Arial"/>
        </w:rPr>
        <w:t>Note</w:t>
      </w:r>
      <w:r w:rsidR="007817C7" w:rsidRPr="00A43C98">
        <w:rPr>
          <w:rFonts w:eastAsia="Arial"/>
        </w:rPr>
        <w:t>:</w:t>
      </w:r>
      <w:r w:rsidRPr="00A43C98">
        <w:rPr>
          <w:rFonts w:eastAsia="Arial"/>
        </w:rPr>
        <w:t xml:space="preserve"> FHIR contains a</w:t>
      </w:r>
      <w:r w:rsidR="00B069B7" w:rsidRPr="00A43C98">
        <w:rPr>
          <w:rFonts w:eastAsia="Arial"/>
        </w:rPr>
        <w:t>n informative</w:t>
      </w:r>
      <w:r w:rsidRPr="00A43C98">
        <w:rPr>
          <w:rFonts w:eastAsia="Arial"/>
        </w:rPr>
        <w:t xml:space="preserve"> mapping that is intended to be </w:t>
      </w:r>
      <w:r w:rsidR="00A12026" w:rsidRPr="00A43C98">
        <w:rPr>
          <w:rFonts w:eastAsia="Arial"/>
        </w:rPr>
        <w:t>e</w:t>
      </w:r>
      <w:r w:rsidR="002A4626" w:rsidRPr="00A43C98">
        <w:rPr>
          <w:rFonts w:eastAsia="Arial"/>
        </w:rPr>
        <w:t xml:space="preserve">quivalent to </w:t>
      </w:r>
      <w:r w:rsidR="007817C7" w:rsidRPr="00A43C98">
        <w:rPr>
          <w:rFonts w:eastAsia="Arial"/>
        </w:rPr>
        <w:t xml:space="preserve">Table </w:t>
      </w:r>
      <w:r w:rsidR="003C2045" w:rsidRPr="00A43C98">
        <w:rPr>
          <w:rFonts w:eastAsia="Arial"/>
        </w:rPr>
        <w:t>4.5</w:t>
      </w:r>
      <w:r w:rsidR="007817C7" w:rsidRPr="00A43C98">
        <w:rPr>
          <w:rFonts w:eastAsia="Arial"/>
        </w:rPr>
        <w:t>.1.1-1</w:t>
      </w:r>
      <w:r w:rsidRPr="00A43C98">
        <w:rPr>
          <w:rFonts w:eastAsia="Arial"/>
        </w:rPr>
        <w:t xml:space="preserve">. </w:t>
      </w:r>
      <w:r w:rsidR="007817C7" w:rsidRPr="00A43C98">
        <w:rPr>
          <w:rFonts w:eastAsia="Arial"/>
        </w:rPr>
        <w:t xml:space="preserve">The </w:t>
      </w:r>
      <w:r w:rsidR="00B069B7" w:rsidRPr="00A43C98">
        <w:rPr>
          <w:rFonts w:eastAsia="Arial"/>
        </w:rPr>
        <w:t xml:space="preserve">informative </w:t>
      </w:r>
      <w:r w:rsidR="007817C7" w:rsidRPr="00A43C98">
        <w:rPr>
          <w:rFonts w:eastAsia="Arial"/>
        </w:rPr>
        <w:t>FHIR mapping can be f</w:t>
      </w:r>
      <w:r w:rsidRPr="00A43C98">
        <w:rPr>
          <w:rFonts w:eastAsia="Arial"/>
        </w:rPr>
        <w:t xml:space="preserve">ound at </w:t>
      </w:r>
      <w:hyperlink r:id="rId66" w:anchor="xds" w:history="1">
        <w:r w:rsidR="00C81FA6" w:rsidRPr="00A43C98">
          <w:rPr>
            <w:rStyle w:val="Hyperlink"/>
            <w:rFonts w:eastAsia="Arial"/>
          </w:rPr>
          <w:t>http://hl7.org/fhir/R4/documentreference-mappings.html#xds</w:t>
        </w:r>
      </w:hyperlink>
      <w:r w:rsidR="007817C7" w:rsidRPr="00A43C98">
        <w:rPr>
          <w:rFonts w:eastAsia="Arial"/>
        </w:rPr>
        <w:t>.</w:t>
      </w:r>
    </w:p>
    <w:p w14:paraId="711DE356" w14:textId="284B6701" w:rsidR="00AE5172" w:rsidRPr="00A43C98" w:rsidRDefault="00B75BDF" w:rsidP="002A5E8B">
      <w:pPr>
        <w:pStyle w:val="TableTitle"/>
        <w:rPr>
          <w:noProof w:val="0"/>
        </w:rPr>
      </w:pPr>
      <w:bookmarkStart w:id="287" w:name="_Ref355171007"/>
      <w:r w:rsidRPr="00A43C98">
        <w:rPr>
          <w:noProof w:val="0"/>
        </w:rPr>
        <w:t xml:space="preserve">Table </w:t>
      </w:r>
      <w:bookmarkEnd w:id="287"/>
      <w:r w:rsidR="003C2045" w:rsidRPr="00A43C98">
        <w:rPr>
          <w:noProof w:val="0"/>
        </w:rPr>
        <w:t>4.5</w:t>
      </w:r>
      <w:r w:rsidRPr="00A43C98">
        <w:rPr>
          <w:noProof w:val="0"/>
        </w:rPr>
        <w:t xml:space="preserve">.1.1-1: </w:t>
      </w:r>
      <w:r w:rsidR="000E4436" w:rsidRPr="00A43C98">
        <w:rPr>
          <w:noProof w:val="0"/>
        </w:rPr>
        <w:t>FHIR DocumentReference mapping to</w:t>
      </w:r>
      <w:r w:rsidR="00CF2F63" w:rsidRPr="00A43C98">
        <w:rPr>
          <w:noProof w:val="0"/>
        </w:rPr>
        <w:t xml:space="preserve"> </w:t>
      </w:r>
      <w:r w:rsidRPr="00A43C98">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A43C98" w14:paraId="3C4C6BD8" w14:textId="3654872F" w:rsidTr="00A1228B">
        <w:trPr>
          <w:cantSplit/>
          <w:tblHeader/>
        </w:trPr>
        <w:tc>
          <w:tcPr>
            <w:tcW w:w="1461" w:type="pct"/>
            <w:shd w:val="clear" w:color="auto" w:fill="D9D9D9" w:themeFill="background1" w:themeFillShade="D9"/>
          </w:tcPr>
          <w:p w14:paraId="05CF52BF" w14:textId="2FC7F205" w:rsidR="003A029E" w:rsidRPr="00A43C98" w:rsidRDefault="002A5E8B" w:rsidP="003A029E">
            <w:pPr>
              <w:pStyle w:val="TableEntryHeader"/>
            </w:pPr>
            <w:r w:rsidRPr="00A43C98">
              <w:t xml:space="preserve">FHIR </w:t>
            </w:r>
            <w:r w:rsidR="003A029E" w:rsidRPr="00A43C98">
              <w:t>DocumentReference</w:t>
            </w:r>
            <w:r w:rsidR="00BF5A6D" w:rsidRPr="00A43C98">
              <w:t xml:space="preserve"> Resource Definition</w:t>
            </w:r>
          </w:p>
        </w:tc>
        <w:tc>
          <w:tcPr>
            <w:tcW w:w="1139" w:type="pct"/>
            <w:shd w:val="clear" w:color="auto" w:fill="D9D9D9" w:themeFill="background1" w:themeFillShade="D9"/>
          </w:tcPr>
          <w:p w14:paraId="7DA625B3" w14:textId="77777777" w:rsidR="003A029E" w:rsidRPr="00A43C98" w:rsidRDefault="003A029E" w:rsidP="003A029E">
            <w:pPr>
              <w:pStyle w:val="TableEntryHeader"/>
              <w:tabs>
                <w:tab w:val="left" w:pos="1485"/>
                <w:tab w:val="center" w:pos="2107"/>
              </w:tabs>
            </w:pPr>
            <w:r w:rsidRPr="00A43C98">
              <w:t>IHE constraint</w:t>
            </w:r>
          </w:p>
        </w:tc>
        <w:tc>
          <w:tcPr>
            <w:tcW w:w="973" w:type="pct"/>
            <w:shd w:val="clear" w:color="auto" w:fill="D9D9D9" w:themeFill="background1" w:themeFillShade="D9"/>
          </w:tcPr>
          <w:p w14:paraId="4EE82E7E" w14:textId="57F8C3F2" w:rsidR="003A029E" w:rsidRPr="00A43C98" w:rsidRDefault="003A029E">
            <w:pPr>
              <w:pStyle w:val="TableEntryHeader"/>
              <w:tabs>
                <w:tab w:val="left" w:pos="1485"/>
                <w:tab w:val="center" w:pos="2107"/>
              </w:tabs>
            </w:pPr>
            <w:r w:rsidRPr="00A43C98">
              <w:t>Document Sharing Metadata</w:t>
            </w:r>
          </w:p>
        </w:tc>
        <w:tc>
          <w:tcPr>
            <w:tcW w:w="1427" w:type="pct"/>
            <w:shd w:val="clear" w:color="auto" w:fill="D9D9D9" w:themeFill="background1" w:themeFillShade="D9"/>
          </w:tcPr>
          <w:p w14:paraId="63D2F9CD" w14:textId="0DD9330E" w:rsidR="003A029E" w:rsidRPr="00A43C98" w:rsidRDefault="003A029E" w:rsidP="003A029E">
            <w:pPr>
              <w:pStyle w:val="TableEntryHeader"/>
              <w:tabs>
                <w:tab w:val="left" w:pos="1485"/>
                <w:tab w:val="center" w:pos="2107"/>
              </w:tabs>
            </w:pPr>
            <w:r w:rsidRPr="00A43C98">
              <w:t>Notes</w:t>
            </w:r>
          </w:p>
        </w:tc>
      </w:tr>
      <w:tr w:rsidR="00687998" w:rsidRPr="00A43C98" w14:paraId="4C2A7D6D" w14:textId="77777777" w:rsidTr="00043FAE">
        <w:trPr>
          <w:cantSplit/>
        </w:trPr>
        <w:tc>
          <w:tcPr>
            <w:tcW w:w="1461" w:type="pct"/>
          </w:tcPr>
          <w:p w14:paraId="55032EF6" w14:textId="77777777" w:rsidR="0056771F" w:rsidRPr="00A43C98" w:rsidRDefault="000D1BD4" w:rsidP="00043FAE">
            <w:pPr>
              <w:pStyle w:val="TableEntry"/>
            </w:pPr>
            <w:bookmarkStart w:id="288" w:name="_Hlk533156291"/>
            <w:r w:rsidRPr="00A43C98">
              <w:t xml:space="preserve">id </w:t>
            </w:r>
          </w:p>
          <w:p w14:paraId="0FD8560E" w14:textId="24B5296E" w:rsidR="00687998" w:rsidRPr="00A43C98" w:rsidRDefault="000D1BD4" w:rsidP="00043FAE">
            <w:pPr>
              <w:pStyle w:val="TableEntry"/>
            </w:pPr>
            <w:r w:rsidRPr="00A43C98">
              <w:t>id [0..1]</w:t>
            </w:r>
          </w:p>
        </w:tc>
        <w:tc>
          <w:tcPr>
            <w:tcW w:w="1139" w:type="pct"/>
          </w:tcPr>
          <w:p w14:paraId="796A0384" w14:textId="77777777" w:rsidR="00687998" w:rsidRPr="00A43C98" w:rsidRDefault="00687998" w:rsidP="00043FAE">
            <w:pPr>
              <w:pStyle w:val="TableEntry"/>
            </w:pPr>
          </w:p>
        </w:tc>
        <w:tc>
          <w:tcPr>
            <w:tcW w:w="973" w:type="pct"/>
          </w:tcPr>
          <w:p w14:paraId="7315D423" w14:textId="77777777" w:rsidR="00687998" w:rsidRPr="00A43C98" w:rsidRDefault="00687998" w:rsidP="00043FAE">
            <w:pPr>
              <w:pStyle w:val="TableEntry"/>
            </w:pPr>
          </w:p>
        </w:tc>
        <w:tc>
          <w:tcPr>
            <w:tcW w:w="1427" w:type="pct"/>
          </w:tcPr>
          <w:p w14:paraId="27784637" w14:textId="1F832E18" w:rsidR="00687998" w:rsidRPr="00A43C98" w:rsidRDefault="000D1BD4" w:rsidP="00A41E23">
            <w:pPr>
              <w:pStyle w:val="TableEntry"/>
            </w:pPr>
            <w:r w:rsidRPr="00A43C98">
              <w:t>Logical id of this artifact</w:t>
            </w:r>
          </w:p>
        </w:tc>
      </w:tr>
      <w:tr w:rsidR="00687998" w:rsidRPr="00A43C98" w14:paraId="22F26C4B" w14:textId="77777777" w:rsidTr="00043FAE">
        <w:trPr>
          <w:cantSplit/>
        </w:trPr>
        <w:tc>
          <w:tcPr>
            <w:tcW w:w="1461" w:type="pct"/>
          </w:tcPr>
          <w:p w14:paraId="6899FDAF" w14:textId="64837439" w:rsidR="00E31667" w:rsidRPr="00A43C98" w:rsidRDefault="00E31667" w:rsidP="00E31667">
            <w:pPr>
              <w:pStyle w:val="TableEntry"/>
              <w:tabs>
                <w:tab w:val="center" w:pos="1288"/>
              </w:tabs>
            </w:pPr>
            <w:del w:id="289" w:author="John Moehrke" w:date="2020-05-22T08:09:00Z">
              <w:r w:rsidRPr="00A43C98" w:rsidDel="002F71F3">
                <w:delText>M</w:delText>
              </w:r>
            </w:del>
            <w:ins w:id="290" w:author="John Moehrke" w:date="2020-05-22T08:09:00Z">
              <w:r w:rsidR="002F71F3">
                <w:t>m</w:t>
              </w:r>
            </w:ins>
            <w:r w:rsidR="00687998" w:rsidRPr="00A43C98">
              <w:t>eta</w:t>
            </w:r>
            <w:del w:id="291" w:author="John Moehrke" w:date="2020-05-22T08:10:00Z">
              <w:r w:rsidRPr="00A43C98" w:rsidDel="002F71F3">
                <w:delText>.</w:delText>
              </w:r>
              <w:r w:rsidR="000D1BD4" w:rsidRPr="00A43C98" w:rsidDel="002F71F3">
                <w:delText>Meta</w:delText>
              </w:r>
            </w:del>
            <w:r w:rsidR="000D1BD4" w:rsidRPr="00A43C98">
              <w:t xml:space="preserve"> </w:t>
            </w:r>
          </w:p>
          <w:p w14:paraId="13AF86AD" w14:textId="0CB0F1DC" w:rsidR="00687998" w:rsidRPr="00A43C98" w:rsidRDefault="002F71F3" w:rsidP="00E31667">
            <w:pPr>
              <w:pStyle w:val="TableEntry"/>
              <w:tabs>
                <w:tab w:val="center" w:pos="1288"/>
              </w:tabs>
            </w:pPr>
            <w:ins w:id="292" w:author="John Moehrke" w:date="2020-05-22T08:11:00Z">
              <w:r>
                <w:t xml:space="preserve">Meta </w:t>
              </w:r>
            </w:ins>
            <w:r w:rsidR="000D1BD4" w:rsidRPr="00A43C98">
              <w:t>[</w:t>
            </w:r>
            <w:proofErr w:type="gramStart"/>
            <w:r w:rsidR="000D1BD4" w:rsidRPr="00A43C98">
              <w:t>0..</w:t>
            </w:r>
            <w:proofErr w:type="gramEnd"/>
            <w:r w:rsidR="000D1BD4" w:rsidRPr="00A43C98">
              <w:t>1]</w:t>
            </w:r>
          </w:p>
        </w:tc>
        <w:tc>
          <w:tcPr>
            <w:tcW w:w="1139" w:type="pct"/>
          </w:tcPr>
          <w:p w14:paraId="4FCE6075" w14:textId="77777777" w:rsidR="00687998" w:rsidRPr="00A43C98" w:rsidRDefault="00687998" w:rsidP="00043FAE">
            <w:pPr>
              <w:pStyle w:val="TableEntry"/>
            </w:pPr>
          </w:p>
        </w:tc>
        <w:tc>
          <w:tcPr>
            <w:tcW w:w="973" w:type="pct"/>
          </w:tcPr>
          <w:p w14:paraId="3B573887" w14:textId="5A702C75" w:rsidR="00687998" w:rsidRPr="00A43C98" w:rsidRDefault="00687998" w:rsidP="00043FAE">
            <w:pPr>
              <w:pStyle w:val="TableEntry"/>
            </w:pPr>
          </w:p>
        </w:tc>
        <w:tc>
          <w:tcPr>
            <w:tcW w:w="1427" w:type="pct"/>
          </w:tcPr>
          <w:p w14:paraId="1C206C96" w14:textId="77777777" w:rsidR="00687998" w:rsidRPr="00A43C98" w:rsidRDefault="00687998" w:rsidP="00043FAE">
            <w:pPr>
              <w:pStyle w:val="TableEntry"/>
            </w:pPr>
          </w:p>
        </w:tc>
      </w:tr>
      <w:tr w:rsidR="000D1BD4" w:rsidRPr="00A43C98" w14:paraId="2583CD43" w14:textId="77777777" w:rsidTr="00043FAE">
        <w:trPr>
          <w:cantSplit/>
        </w:trPr>
        <w:tc>
          <w:tcPr>
            <w:tcW w:w="1461" w:type="pct"/>
          </w:tcPr>
          <w:p w14:paraId="0F0B09A5" w14:textId="77777777" w:rsidR="0056771F" w:rsidRPr="00A43C98" w:rsidRDefault="000D1BD4" w:rsidP="000D1BD4">
            <w:pPr>
              <w:pStyle w:val="TableEntry"/>
            </w:pPr>
            <w:proofErr w:type="spellStart"/>
            <w:r w:rsidRPr="00A43C98">
              <w:t>meta.versionId</w:t>
            </w:r>
            <w:proofErr w:type="spellEnd"/>
            <w:r w:rsidRPr="00A43C98">
              <w:t xml:space="preserve"> </w:t>
            </w:r>
          </w:p>
          <w:p w14:paraId="0B6D11D9" w14:textId="4844B61B" w:rsidR="000D1BD4" w:rsidRPr="00A43C98" w:rsidRDefault="000D1BD4" w:rsidP="000D1BD4">
            <w:pPr>
              <w:pStyle w:val="TableEntry"/>
            </w:pPr>
            <w:r w:rsidRPr="00A43C98">
              <w:t>id [0..1]</w:t>
            </w:r>
          </w:p>
        </w:tc>
        <w:tc>
          <w:tcPr>
            <w:tcW w:w="1139" w:type="pct"/>
          </w:tcPr>
          <w:p w14:paraId="725276C3" w14:textId="77777777" w:rsidR="000D1BD4" w:rsidRPr="00A43C98" w:rsidRDefault="000D1BD4" w:rsidP="00043FAE">
            <w:pPr>
              <w:pStyle w:val="TableEntry"/>
            </w:pPr>
          </w:p>
        </w:tc>
        <w:tc>
          <w:tcPr>
            <w:tcW w:w="973" w:type="pct"/>
          </w:tcPr>
          <w:p w14:paraId="60A31B3D" w14:textId="77777777" w:rsidR="000D1BD4" w:rsidRPr="00A43C98" w:rsidRDefault="000D1BD4" w:rsidP="00043FAE">
            <w:pPr>
              <w:pStyle w:val="TableEntry"/>
            </w:pPr>
          </w:p>
        </w:tc>
        <w:tc>
          <w:tcPr>
            <w:tcW w:w="1427" w:type="pct"/>
          </w:tcPr>
          <w:p w14:paraId="6C58CB80" w14:textId="77F387D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E8DD125" w14:textId="77777777" w:rsidTr="00043FAE">
        <w:trPr>
          <w:cantSplit/>
        </w:trPr>
        <w:tc>
          <w:tcPr>
            <w:tcW w:w="1461" w:type="pct"/>
          </w:tcPr>
          <w:p w14:paraId="0B00546F" w14:textId="77777777" w:rsidR="0056771F" w:rsidRPr="00A43C98" w:rsidRDefault="000D1BD4" w:rsidP="00043FAE">
            <w:pPr>
              <w:pStyle w:val="TableEntry"/>
            </w:pPr>
            <w:proofErr w:type="spellStart"/>
            <w:r w:rsidRPr="00A43C98">
              <w:t>meta.lastUpdated</w:t>
            </w:r>
            <w:proofErr w:type="spellEnd"/>
            <w:r w:rsidRPr="00A43C98">
              <w:t xml:space="preserve"> </w:t>
            </w:r>
          </w:p>
          <w:p w14:paraId="2725CE04" w14:textId="28EC442E" w:rsidR="000D1BD4" w:rsidRPr="00A43C98" w:rsidRDefault="000D1BD4" w:rsidP="00043FAE">
            <w:pPr>
              <w:pStyle w:val="TableEntry"/>
            </w:pPr>
            <w:r w:rsidRPr="00A43C98">
              <w:t>instant [0..1]</w:t>
            </w:r>
          </w:p>
        </w:tc>
        <w:tc>
          <w:tcPr>
            <w:tcW w:w="1139" w:type="pct"/>
          </w:tcPr>
          <w:p w14:paraId="705D374F" w14:textId="77777777" w:rsidR="000D1BD4" w:rsidRPr="00A43C98" w:rsidRDefault="000D1BD4" w:rsidP="00043FAE">
            <w:pPr>
              <w:pStyle w:val="TableEntry"/>
            </w:pPr>
          </w:p>
        </w:tc>
        <w:tc>
          <w:tcPr>
            <w:tcW w:w="973" w:type="pct"/>
          </w:tcPr>
          <w:p w14:paraId="431FB2F5" w14:textId="77777777" w:rsidR="000D1BD4" w:rsidRPr="00A43C98" w:rsidRDefault="000D1BD4" w:rsidP="00043FAE">
            <w:pPr>
              <w:pStyle w:val="TableEntry"/>
            </w:pPr>
          </w:p>
        </w:tc>
        <w:tc>
          <w:tcPr>
            <w:tcW w:w="1427" w:type="pct"/>
          </w:tcPr>
          <w:p w14:paraId="32213227" w14:textId="629E8F7D"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75E9A362" w14:textId="77777777" w:rsidTr="00043FAE">
        <w:trPr>
          <w:cantSplit/>
        </w:trPr>
        <w:tc>
          <w:tcPr>
            <w:tcW w:w="1461" w:type="pct"/>
          </w:tcPr>
          <w:p w14:paraId="3F0EAED8" w14:textId="77777777" w:rsidR="0056771F" w:rsidRPr="00A43C98" w:rsidRDefault="000D1BD4" w:rsidP="00043FAE">
            <w:pPr>
              <w:pStyle w:val="TableEntry"/>
            </w:pPr>
            <w:proofErr w:type="spellStart"/>
            <w:r w:rsidRPr="00A43C98">
              <w:lastRenderedPageBreak/>
              <w:t>meta.source</w:t>
            </w:r>
            <w:proofErr w:type="spellEnd"/>
            <w:r w:rsidRPr="00A43C98">
              <w:t xml:space="preserve"> </w:t>
            </w:r>
          </w:p>
          <w:p w14:paraId="7DB23592" w14:textId="5B614E88" w:rsidR="000D1BD4" w:rsidRPr="00A43C98" w:rsidRDefault="000D1BD4" w:rsidP="00043FAE">
            <w:pPr>
              <w:pStyle w:val="TableEntry"/>
            </w:pPr>
            <w:proofErr w:type="spellStart"/>
            <w:r w:rsidRPr="00A43C98">
              <w:t>uri</w:t>
            </w:r>
            <w:proofErr w:type="spellEnd"/>
            <w:r w:rsidRPr="00A43C98">
              <w:t xml:space="preserve"> [0..1]</w:t>
            </w:r>
          </w:p>
        </w:tc>
        <w:tc>
          <w:tcPr>
            <w:tcW w:w="1139" w:type="pct"/>
          </w:tcPr>
          <w:p w14:paraId="38BE0DC9" w14:textId="77777777" w:rsidR="000D1BD4" w:rsidRPr="00A43C98" w:rsidRDefault="000D1BD4" w:rsidP="00043FAE">
            <w:pPr>
              <w:pStyle w:val="TableEntry"/>
            </w:pPr>
          </w:p>
        </w:tc>
        <w:tc>
          <w:tcPr>
            <w:tcW w:w="973" w:type="pct"/>
          </w:tcPr>
          <w:p w14:paraId="6E23B9A6" w14:textId="77777777" w:rsidR="000D1BD4" w:rsidRPr="00A43C98" w:rsidRDefault="000D1BD4" w:rsidP="00043FAE">
            <w:pPr>
              <w:pStyle w:val="TableEntry"/>
            </w:pPr>
          </w:p>
        </w:tc>
        <w:tc>
          <w:tcPr>
            <w:tcW w:w="1427" w:type="pct"/>
          </w:tcPr>
          <w:p w14:paraId="6B960924" w14:textId="0A3306F5"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0DDE108F" w14:textId="77777777" w:rsidTr="00043FAE">
        <w:trPr>
          <w:cantSplit/>
        </w:trPr>
        <w:tc>
          <w:tcPr>
            <w:tcW w:w="1461" w:type="pct"/>
          </w:tcPr>
          <w:p w14:paraId="349C09ED" w14:textId="77777777" w:rsidR="0056771F" w:rsidRPr="00A43C98" w:rsidRDefault="000D1BD4" w:rsidP="00043FAE">
            <w:pPr>
              <w:pStyle w:val="TableEntry"/>
            </w:pPr>
            <w:proofErr w:type="spellStart"/>
            <w:r w:rsidRPr="00A43C98">
              <w:t>meta.profile</w:t>
            </w:r>
            <w:proofErr w:type="spellEnd"/>
            <w:r w:rsidRPr="00A43C98">
              <w:t xml:space="preserve"> </w:t>
            </w:r>
          </w:p>
          <w:p w14:paraId="29D895D7" w14:textId="59267D26" w:rsidR="000D1BD4" w:rsidRPr="00A43C98" w:rsidRDefault="000D1BD4" w:rsidP="00043FAE">
            <w:pPr>
              <w:pStyle w:val="TableEntry"/>
            </w:pPr>
            <w:r w:rsidRPr="00A43C98">
              <w:t>canonical [0..*]</w:t>
            </w:r>
          </w:p>
        </w:tc>
        <w:tc>
          <w:tcPr>
            <w:tcW w:w="1139" w:type="pct"/>
          </w:tcPr>
          <w:p w14:paraId="74F93557" w14:textId="77777777" w:rsidR="000D1BD4" w:rsidRPr="00A43C98" w:rsidRDefault="000D1BD4" w:rsidP="00043FAE">
            <w:pPr>
              <w:pStyle w:val="TableEntry"/>
            </w:pPr>
          </w:p>
        </w:tc>
        <w:tc>
          <w:tcPr>
            <w:tcW w:w="973" w:type="pct"/>
          </w:tcPr>
          <w:p w14:paraId="17803B73" w14:textId="1C666E3B" w:rsidR="000D1BD4" w:rsidRPr="00A43C98" w:rsidRDefault="000D1BD4" w:rsidP="00043FAE">
            <w:pPr>
              <w:pStyle w:val="TableEntry"/>
            </w:pPr>
            <w:proofErr w:type="spellStart"/>
            <w:r w:rsidRPr="00A43C98">
              <w:t>limitedMetadata</w:t>
            </w:r>
            <w:proofErr w:type="spellEnd"/>
          </w:p>
        </w:tc>
        <w:tc>
          <w:tcPr>
            <w:tcW w:w="1427" w:type="pct"/>
          </w:tcPr>
          <w:p w14:paraId="2D757389" w14:textId="43286E94" w:rsidR="000D1BD4" w:rsidRPr="00A43C98" w:rsidRDefault="000A6EF8" w:rsidP="00043FAE">
            <w:pPr>
              <w:pStyle w:val="TableEntry"/>
            </w:pPr>
            <w:r w:rsidRPr="00A43C98">
              <w:t xml:space="preserve">See </w:t>
            </w:r>
            <w:r w:rsidR="003D1446" w:rsidRPr="00A43C98">
              <w:t xml:space="preserve">Section </w:t>
            </w:r>
            <w:r w:rsidRPr="00A43C98">
              <w:t>4.5.1.1.1</w:t>
            </w:r>
            <w:r w:rsidR="00036F8D" w:rsidRPr="00A43C98">
              <w:t>.</w:t>
            </w:r>
            <w:r w:rsidR="00AB7209" w:rsidRPr="00A43C98">
              <w:t xml:space="preserve"> </w:t>
            </w:r>
          </w:p>
        </w:tc>
      </w:tr>
      <w:tr w:rsidR="000D1BD4" w:rsidRPr="00A43C98" w14:paraId="54CD643D" w14:textId="77777777" w:rsidTr="00043FAE">
        <w:trPr>
          <w:cantSplit/>
        </w:trPr>
        <w:tc>
          <w:tcPr>
            <w:tcW w:w="1461" w:type="pct"/>
          </w:tcPr>
          <w:p w14:paraId="0CA45934" w14:textId="77777777" w:rsidR="0056771F" w:rsidRPr="00A43C98" w:rsidRDefault="000D1BD4" w:rsidP="00043FAE">
            <w:pPr>
              <w:pStyle w:val="TableEntry"/>
            </w:pPr>
            <w:proofErr w:type="spellStart"/>
            <w:r w:rsidRPr="00A43C98">
              <w:t>meta.security</w:t>
            </w:r>
            <w:proofErr w:type="spellEnd"/>
            <w:r w:rsidRPr="00A43C98">
              <w:t xml:space="preserve"> </w:t>
            </w:r>
          </w:p>
          <w:p w14:paraId="47A83875" w14:textId="3D01E469" w:rsidR="000D1BD4" w:rsidRPr="00A43C98" w:rsidRDefault="000D1BD4" w:rsidP="00043FAE">
            <w:pPr>
              <w:pStyle w:val="TableEntry"/>
            </w:pPr>
            <w:r w:rsidRPr="00A43C98">
              <w:t>Coding [0..*]</w:t>
            </w:r>
          </w:p>
        </w:tc>
        <w:tc>
          <w:tcPr>
            <w:tcW w:w="1139" w:type="pct"/>
          </w:tcPr>
          <w:p w14:paraId="1B8ACDE7" w14:textId="77777777" w:rsidR="000D1BD4" w:rsidRPr="00A43C98" w:rsidRDefault="000D1BD4" w:rsidP="00043FAE">
            <w:pPr>
              <w:pStyle w:val="TableEntry"/>
            </w:pPr>
          </w:p>
        </w:tc>
        <w:tc>
          <w:tcPr>
            <w:tcW w:w="973" w:type="pct"/>
          </w:tcPr>
          <w:p w14:paraId="3709D1E3" w14:textId="77777777" w:rsidR="000D1BD4" w:rsidRPr="00A43C98" w:rsidRDefault="000D1BD4" w:rsidP="00043FAE">
            <w:pPr>
              <w:pStyle w:val="TableEntry"/>
            </w:pPr>
          </w:p>
        </w:tc>
        <w:tc>
          <w:tcPr>
            <w:tcW w:w="1427" w:type="pct"/>
          </w:tcPr>
          <w:p w14:paraId="0EC5C96F" w14:textId="5F2ADB7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56ABDE0B" w14:textId="77777777" w:rsidTr="00043FAE">
        <w:trPr>
          <w:cantSplit/>
        </w:trPr>
        <w:tc>
          <w:tcPr>
            <w:tcW w:w="1461" w:type="pct"/>
          </w:tcPr>
          <w:p w14:paraId="04F57062" w14:textId="77777777" w:rsidR="003D1446" w:rsidRPr="00A43C98" w:rsidRDefault="000D1BD4" w:rsidP="00043FAE">
            <w:pPr>
              <w:pStyle w:val="TableEntry"/>
            </w:pPr>
            <w:proofErr w:type="spellStart"/>
            <w:r w:rsidRPr="00A43C98">
              <w:t>meta.tag</w:t>
            </w:r>
            <w:proofErr w:type="spellEnd"/>
            <w:r w:rsidRPr="00A43C98">
              <w:t xml:space="preserve"> </w:t>
            </w:r>
          </w:p>
          <w:p w14:paraId="14D27F14" w14:textId="3F5041B4" w:rsidR="000D1BD4" w:rsidRPr="00A43C98" w:rsidRDefault="000D1BD4" w:rsidP="00043FAE">
            <w:pPr>
              <w:pStyle w:val="TableEntry"/>
            </w:pPr>
            <w:r w:rsidRPr="00A43C98">
              <w:t>Coding [0..*]</w:t>
            </w:r>
          </w:p>
        </w:tc>
        <w:tc>
          <w:tcPr>
            <w:tcW w:w="1139" w:type="pct"/>
          </w:tcPr>
          <w:p w14:paraId="6A61E998" w14:textId="77777777" w:rsidR="000D1BD4" w:rsidRPr="00A43C98" w:rsidRDefault="000D1BD4" w:rsidP="00043FAE">
            <w:pPr>
              <w:pStyle w:val="TableEntry"/>
            </w:pPr>
          </w:p>
        </w:tc>
        <w:tc>
          <w:tcPr>
            <w:tcW w:w="973" w:type="pct"/>
          </w:tcPr>
          <w:p w14:paraId="494B696C" w14:textId="77777777" w:rsidR="000D1BD4" w:rsidRPr="00A43C98" w:rsidRDefault="000D1BD4" w:rsidP="00043FAE">
            <w:pPr>
              <w:pStyle w:val="TableEntry"/>
            </w:pPr>
          </w:p>
        </w:tc>
        <w:tc>
          <w:tcPr>
            <w:tcW w:w="1427" w:type="pct"/>
          </w:tcPr>
          <w:p w14:paraId="6D184214" w14:textId="20D67A9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CD82473" w14:textId="77777777" w:rsidTr="00043FAE">
        <w:trPr>
          <w:cantSplit/>
        </w:trPr>
        <w:tc>
          <w:tcPr>
            <w:tcW w:w="1461" w:type="pct"/>
          </w:tcPr>
          <w:p w14:paraId="2DF70DFB" w14:textId="77777777" w:rsidR="003D1446" w:rsidRPr="00A43C98" w:rsidRDefault="000D1BD4" w:rsidP="00043FAE">
            <w:pPr>
              <w:pStyle w:val="TableEntry"/>
            </w:pPr>
            <w:proofErr w:type="spellStart"/>
            <w:r w:rsidRPr="00A43C98">
              <w:t>implicitRules</w:t>
            </w:r>
            <w:proofErr w:type="spellEnd"/>
            <w:r w:rsidRPr="00A43C98">
              <w:t xml:space="preserve"> </w:t>
            </w:r>
          </w:p>
          <w:p w14:paraId="52F31E6E" w14:textId="56E518D9" w:rsidR="000D1BD4" w:rsidRPr="00A43C98" w:rsidRDefault="000D1BD4" w:rsidP="00043FAE">
            <w:pPr>
              <w:pStyle w:val="TableEntry"/>
            </w:pPr>
            <w:proofErr w:type="spellStart"/>
            <w:r w:rsidRPr="00A43C98">
              <w:t>uri</w:t>
            </w:r>
            <w:proofErr w:type="spellEnd"/>
            <w:r w:rsidRPr="00A43C98">
              <w:t xml:space="preserve"> [0..1]</w:t>
            </w:r>
          </w:p>
        </w:tc>
        <w:tc>
          <w:tcPr>
            <w:tcW w:w="1139" w:type="pct"/>
          </w:tcPr>
          <w:p w14:paraId="53E33222" w14:textId="77777777" w:rsidR="000D1BD4" w:rsidRPr="00A43C98" w:rsidRDefault="000D1BD4" w:rsidP="00043FAE">
            <w:pPr>
              <w:pStyle w:val="TableEntry"/>
            </w:pPr>
          </w:p>
        </w:tc>
        <w:tc>
          <w:tcPr>
            <w:tcW w:w="973" w:type="pct"/>
          </w:tcPr>
          <w:p w14:paraId="4E0729D4" w14:textId="77777777" w:rsidR="000D1BD4" w:rsidRPr="00A43C98" w:rsidRDefault="000D1BD4" w:rsidP="00043FAE">
            <w:pPr>
              <w:pStyle w:val="TableEntry"/>
            </w:pPr>
          </w:p>
        </w:tc>
        <w:tc>
          <w:tcPr>
            <w:tcW w:w="1427" w:type="pct"/>
          </w:tcPr>
          <w:p w14:paraId="03DC7DF0" w14:textId="4ED8F71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27BB1BF3" w14:textId="77777777" w:rsidTr="00043FAE">
        <w:trPr>
          <w:cantSplit/>
        </w:trPr>
        <w:tc>
          <w:tcPr>
            <w:tcW w:w="1461" w:type="pct"/>
          </w:tcPr>
          <w:p w14:paraId="26FE5A9B" w14:textId="77777777" w:rsidR="003D1446" w:rsidRPr="00A43C98" w:rsidRDefault="000D1BD4" w:rsidP="00043FAE">
            <w:pPr>
              <w:pStyle w:val="TableEntry"/>
            </w:pPr>
            <w:r w:rsidRPr="00A43C98">
              <w:t xml:space="preserve">language </w:t>
            </w:r>
          </w:p>
          <w:p w14:paraId="055D6251" w14:textId="79E02528" w:rsidR="000D1BD4" w:rsidRPr="00A43C98" w:rsidRDefault="000D1BD4" w:rsidP="00043FAE">
            <w:pPr>
              <w:pStyle w:val="TableEntry"/>
            </w:pPr>
            <w:r w:rsidRPr="00A43C98">
              <w:t>code [0..1]</w:t>
            </w:r>
          </w:p>
        </w:tc>
        <w:tc>
          <w:tcPr>
            <w:tcW w:w="1139" w:type="pct"/>
          </w:tcPr>
          <w:p w14:paraId="6A916C67" w14:textId="77777777" w:rsidR="000D1BD4" w:rsidRPr="00A43C98" w:rsidRDefault="000D1BD4" w:rsidP="00043FAE">
            <w:pPr>
              <w:pStyle w:val="TableEntry"/>
            </w:pPr>
          </w:p>
        </w:tc>
        <w:tc>
          <w:tcPr>
            <w:tcW w:w="973" w:type="pct"/>
          </w:tcPr>
          <w:p w14:paraId="67F8A759" w14:textId="77777777" w:rsidR="000D1BD4" w:rsidRPr="00A43C98" w:rsidRDefault="000D1BD4" w:rsidP="00043FAE">
            <w:pPr>
              <w:pStyle w:val="TableEntry"/>
            </w:pPr>
          </w:p>
        </w:tc>
        <w:tc>
          <w:tcPr>
            <w:tcW w:w="1427" w:type="pct"/>
          </w:tcPr>
          <w:p w14:paraId="4938EBCE" w14:textId="6CFEA9B6" w:rsidR="000D1BD4"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546F477" w14:textId="77777777" w:rsidTr="00043FAE">
        <w:trPr>
          <w:cantSplit/>
        </w:trPr>
        <w:tc>
          <w:tcPr>
            <w:tcW w:w="1461" w:type="pct"/>
          </w:tcPr>
          <w:p w14:paraId="5BCE4E2F" w14:textId="77777777" w:rsidR="003D1446" w:rsidRPr="00A43C98" w:rsidRDefault="00687998" w:rsidP="00043FAE">
            <w:pPr>
              <w:pStyle w:val="TableEntry"/>
            </w:pPr>
            <w:r w:rsidRPr="00A43C98">
              <w:t xml:space="preserve">text </w:t>
            </w:r>
          </w:p>
          <w:p w14:paraId="39DBA7E0" w14:textId="06E6B584" w:rsidR="00687998" w:rsidRPr="00A43C98" w:rsidRDefault="00687998" w:rsidP="00043FAE">
            <w:pPr>
              <w:pStyle w:val="TableEntry"/>
            </w:pPr>
            <w:r w:rsidRPr="00A43C98">
              <w:t>Narrative [0..1]</w:t>
            </w:r>
          </w:p>
        </w:tc>
        <w:tc>
          <w:tcPr>
            <w:tcW w:w="1139" w:type="pct"/>
          </w:tcPr>
          <w:p w14:paraId="3AC40B0D" w14:textId="77777777" w:rsidR="00687998" w:rsidRPr="00A43C98" w:rsidRDefault="00687998" w:rsidP="00043FAE">
            <w:pPr>
              <w:pStyle w:val="TableEntry"/>
            </w:pPr>
          </w:p>
        </w:tc>
        <w:tc>
          <w:tcPr>
            <w:tcW w:w="973" w:type="pct"/>
          </w:tcPr>
          <w:p w14:paraId="0DE8C0ED" w14:textId="77777777" w:rsidR="00687998" w:rsidRPr="00A43C98" w:rsidRDefault="00687998" w:rsidP="00043FAE">
            <w:pPr>
              <w:pStyle w:val="TableEntry"/>
            </w:pPr>
          </w:p>
        </w:tc>
        <w:tc>
          <w:tcPr>
            <w:tcW w:w="1427" w:type="pct"/>
          </w:tcPr>
          <w:p w14:paraId="353DF759" w14:textId="576F1CD6"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A5D2B7B" w14:textId="77777777" w:rsidTr="00043FAE">
        <w:trPr>
          <w:cantSplit/>
        </w:trPr>
        <w:tc>
          <w:tcPr>
            <w:tcW w:w="1461" w:type="pct"/>
          </w:tcPr>
          <w:p w14:paraId="00A13D55" w14:textId="77777777" w:rsidR="003D1446" w:rsidRPr="00A43C98" w:rsidRDefault="00687998" w:rsidP="00043FAE">
            <w:pPr>
              <w:pStyle w:val="TableEntry"/>
            </w:pPr>
            <w:r w:rsidRPr="00A43C98">
              <w:t xml:space="preserve">contained </w:t>
            </w:r>
          </w:p>
          <w:p w14:paraId="0A286537" w14:textId="149A5AFC" w:rsidR="00687998" w:rsidRPr="00A43C98" w:rsidRDefault="00687998" w:rsidP="00043FAE">
            <w:pPr>
              <w:pStyle w:val="TableEntry"/>
            </w:pPr>
            <w:r w:rsidRPr="00A43C98">
              <w:t>Resource [0..*]</w:t>
            </w:r>
          </w:p>
        </w:tc>
        <w:tc>
          <w:tcPr>
            <w:tcW w:w="1139" w:type="pct"/>
          </w:tcPr>
          <w:p w14:paraId="4ABFB291" w14:textId="77777777" w:rsidR="00687998" w:rsidRPr="00A43C98" w:rsidRDefault="00687998" w:rsidP="00043FAE">
            <w:pPr>
              <w:pStyle w:val="TableEntry"/>
            </w:pPr>
          </w:p>
        </w:tc>
        <w:tc>
          <w:tcPr>
            <w:tcW w:w="973" w:type="pct"/>
          </w:tcPr>
          <w:p w14:paraId="3732385F" w14:textId="77777777" w:rsidR="00687998" w:rsidRPr="00A43C98" w:rsidRDefault="00687998" w:rsidP="00043FAE">
            <w:pPr>
              <w:pStyle w:val="TableEntry"/>
            </w:pPr>
          </w:p>
        </w:tc>
        <w:tc>
          <w:tcPr>
            <w:tcW w:w="1427" w:type="pct"/>
          </w:tcPr>
          <w:p w14:paraId="1CA96A3B" w14:textId="0B664682"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6148DC7C" w14:textId="77777777" w:rsidTr="00043FAE">
        <w:trPr>
          <w:cantSplit/>
        </w:trPr>
        <w:tc>
          <w:tcPr>
            <w:tcW w:w="1461" w:type="pct"/>
          </w:tcPr>
          <w:p w14:paraId="45AB48F5" w14:textId="77777777" w:rsidR="003D1446" w:rsidRPr="00A43C98" w:rsidRDefault="00687998" w:rsidP="00043FAE">
            <w:pPr>
              <w:pStyle w:val="TableEntry"/>
            </w:pPr>
            <w:r w:rsidRPr="00A43C98">
              <w:t xml:space="preserve">extension </w:t>
            </w:r>
          </w:p>
          <w:p w14:paraId="3D54A68A" w14:textId="44BA99CE" w:rsidR="00687998" w:rsidRPr="00A43C98" w:rsidRDefault="00687998" w:rsidP="00043FAE">
            <w:pPr>
              <w:pStyle w:val="TableEntry"/>
            </w:pPr>
            <w:r w:rsidRPr="00A43C98">
              <w:t>[0..*]</w:t>
            </w:r>
          </w:p>
        </w:tc>
        <w:tc>
          <w:tcPr>
            <w:tcW w:w="1139" w:type="pct"/>
          </w:tcPr>
          <w:p w14:paraId="7385DA04" w14:textId="77777777" w:rsidR="00687998" w:rsidRPr="00A43C98" w:rsidRDefault="00687998" w:rsidP="00043FAE">
            <w:pPr>
              <w:pStyle w:val="TableEntry"/>
            </w:pPr>
          </w:p>
        </w:tc>
        <w:tc>
          <w:tcPr>
            <w:tcW w:w="973" w:type="pct"/>
          </w:tcPr>
          <w:p w14:paraId="7109BC25" w14:textId="77777777" w:rsidR="00687998" w:rsidRPr="00A43C98" w:rsidRDefault="00687998" w:rsidP="00043FAE">
            <w:pPr>
              <w:pStyle w:val="TableEntry"/>
            </w:pPr>
          </w:p>
        </w:tc>
        <w:tc>
          <w:tcPr>
            <w:tcW w:w="1427" w:type="pct"/>
          </w:tcPr>
          <w:p w14:paraId="1D83B87A" w14:textId="5B2FE554"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55676E9A" w14:textId="77777777" w:rsidTr="00043FAE">
        <w:trPr>
          <w:cantSplit/>
        </w:trPr>
        <w:tc>
          <w:tcPr>
            <w:tcW w:w="1461" w:type="pct"/>
          </w:tcPr>
          <w:p w14:paraId="3523FFCF" w14:textId="77777777" w:rsidR="003D1446" w:rsidRPr="00A43C98" w:rsidRDefault="00687998" w:rsidP="00043FAE">
            <w:pPr>
              <w:pStyle w:val="TableEntry"/>
            </w:pPr>
            <w:proofErr w:type="spellStart"/>
            <w:r w:rsidRPr="00A43C98">
              <w:t>modifierExtension</w:t>
            </w:r>
            <w:proofErr w:type="spellEnd"/>
            <w:r w:rsidRPr="00A43C98">
              <w:t xml:space="preserve"> </w:t>
            </w:r>
          </w:p>
          <w:p w14:paraId="53E645D3" w14:textId="571AAB21" w:rsidR="00687998" w:rsidRPr="00A43C98" w:rsidRDefault="00687998" w:rsidP="00043FAE">
            <w:pPr>
              <w:pStyle w:val="TableEntry"/>
            </w:pPr>
            <w:r w:rsidRPr="00A43C98">
              <w:t>Extension [0..*]</w:t>
            </w:r>
          </w:p>
        </w:tc>
        <w:tc>
          <w:tcPr>
            <w:tcW w:w="1139" w:type="pct"/>
          </w:tcPr>
          <w:p w14:paraId="441190AF" w14:textId="77777777" w:rsidR="00687998" w:rsidRPr="00A43C98" w:rsidRDefault="00687998" w:rsidP="00043FAE">
            <w:pPr>
              <w:pStyle w:val="TableEntry"/>
            </w:pPr>
          </w:p>
        </w:tc>
        <w:tc>
          <w:tcPr>
            <w:tcW w:w="973" w:type="pct"/>
          </w:tcPr>
          <w:p w14:paraId="70E86C07" w14:textId="77777777" w:rsidR="00687998" w:rsidRPr="00A43C98" w:rsidRDefault="00687998" w:rsidP="00043FAE">
            <w:pPr>
              <w:pStyle w:val="TableEntry"/>
            </w:pPr>
          </w:p>
        </w:tc>
        <w:tc>
          <w:tcPr>
            <w:tcW w:w="1427" w:type="pct"/>
          </w:tcPr>
          <w:p w14:paraId="1F853C4F" w14:textId="056F7B36" w:rsidR="00687998" w:rsidRPr="00A43C98" w:rsidRDefault="000D1BD4" w:rsidP="00043FAE">
            <w:pPr>
              <w:pStyle w:val="TableEntry"/>
            </w:pPr>
            <w:r w:rsidRPr="00A43C98">
              <w:t xml:space="preserve">Allowed but not defined </w:t>
            </w:r>
            <w:r w:rsidRPr="00A43C98">
              <w:rPr>
                <w:vertAlign w:val="superscript"/>
              </w:rPr>
              <w:t>Note 3</w:t>
            </w:r>
          </w:p>
        </w:tc>
      </w:tr>
      <w:bookmarkEnd w:id="288"/>
      <w:tr w:rsidR="001A6FC5" w:rsidRPr="00A43C98" w14:paraId="29CCFBF4" w14:textId="7F9A685C" w:rsidTr="00A1228B">
        <w:trPr>
          <w:cantSplit/>
        </w:trPr>
        <w:tc>
          <w:tcPr>
            <w:tcW w:w="1461" w:type="pct"/>
          </w:tcPr>
          <w:p w14:paraId="44C43868" w14:textId="77777777" w:rsidR="003A029E" w:rsidRPr="00A43C98" w:rsidRDefault="003A029E" w:rsidP="003A029E">
            <w:pPr>
              <w:pStyle w:val="TableEntry"/>
            </w:pPr>
            <w:proofErr w:type="spellStart"/>
            <w:r w:rsidRPr="00A43C98">
              <w:t>masterIdentifier</w:t>
            </w:r>
            <w:proofErr w:type="spellEnd"/>
          </w:p>
          <w:p w14:paraId="36B4D1A9" w14:textId="00D3214B" w:rsidR="003A029E" w:rsidRPr="00A43C98" w:rsidRDefault="003A029E" w:rsidP="003A029E">
            <w:pPr>
              <w:pStyle w:val="TableEntry"/>
            </w:pPr>
            <w:r w:rsidRPr="00A43C98">
              <w:t>Identifier [0..1]</w:t>
            </w:r>
          </w:p>
        </w:tc>
        <w:tc>
          <w:tcPr>
            <w:tcW w:w="1139" w:type="pct"/>
          </w:tcPr>
          <w:p w14:paraId="51DC1F1A" w14:textId="4E555CF4" w:rsidR="003A029E" w:rsidRPr="00A43C98" w:rsidRDefault="00D65124" w:rsidP="00B71C98">
            <w:pPr>
              <w:pStyle w:val="TableEntry"/>
            </w:pPr>
            <w:r w:rsidRPr="00A43C98">
              <w:t>[1..1]</w:t>
            </w:r>
          </w:p>
        </w:tc>
        <w:tc>
          <w:tcPr>
            <w:tcW w:w="973" w:type="pct"/>
          </w:tcPr>
          <w:p w14:paraId="59A854E0" w14:textId="77777777" w:rsidR="003A029E" w:rsidRPr="00A43C98" w:rsidRDefault="003A029E" w:rsidP="003A029E">
            <w:pPr>
              <w:pStyle w:val="TableEntry"/>
            </w:pPr>
            <w:proofErr w:type="spellStart"/>
            <w:r w:rsidRPr="00A43C98">
              <w:t>uniqueId</w:t>
            </w:r>
            <w:proofErr w:type="spellEnd"/>
          </w:p>
        </w:tc>
        <w:tc>
          <w:tcPr>
            <w:tcW w:w="1427" w:type="pct"/>
          </w:tcPr>
          <w:p w14:paraId="61A28A5B" w14:textId="61326CFE" w:rsidR="003A029E" w:rsidRPr="00A43C98" w:rsidRDefault="00C528A8" w:rsidP="003A029E">
            <w:pPr>
              <w:pStyle w:val="TableEntry"/>
            </w:pPr>
            <w:r w:rsidRPr="00A43C98">
              <w:t xml:space="preserve">See </w:t>
            </w:r>
            <w:r w:rsidR="002969DC" w:rsidRPr="00A43C98">
              <w:t>IT</w:t>
            </w:r>
            <w:r w:rsidR="0032683F" w:rsidRPr="00A43C98">
              <w:t>I</w:t>
            </w:r>
            <w:r w:rsidR="002969DC" w:rsidRPr="00A43C98">
              <w:t xml:space="preserve"> TF-2x:</w:t>
            </w:r>
            <w:r w:rsidR="006F5E55" w:rsidRPr="00A43C98">
              <w:t xml:space="preserve"> </w:t>
            </w:r>
            <w:r w:rsidRPr="00A43C98">
              <w:t>Z.9.1.1 Identifier and CDA root plus extension</w:t>
            </w:r>
          </w:p>
        </w:tc>
      </w:tr>
      <w:tr w:rsidR="001A6FC5" w:rsidRPr="00A43C98" w14:paraId="1A8DAEE1" w14:textId="33A2A57E" w:rsidTr="00A1228B">
        <w:trPr>
          <w:cantSplit/>
        </w:trPr>
        <w:tc>
          <w:tcPr>
            <w:tcW w:w="1461" w:type="pct"/>
          </w:tcPr>
          <w:p w14:paraId="37EA8CAB" w14:textId="77777777" w:rsidR="003A029E" w:rsidRPr="00A43C98" w:rsidRDefault="003A029E" w:rsidP="003A029E">
            <w:pPr>
              <w:pStyle w:val="TableEntry"/>
            </w:pPr>
            <w:r w:rsidRPr="00A43C98">
              <w:t>identifier</w:t>
            </w:r>
          </w:p>
          <w:p w14:paraId="3C234B79" w14:textId="77777777" w:rsidR="003A029E" w:rsidRPr="00A43C98" w:rsidRDefault="003A029E" w:rsidP="003A029E">
            <w:pPr>
              <w:pStyle w:val="TableEntry"/>
            </w:pPr>
            <w:r w:rsidRPr="00A43C98">
              <w:t>Identifier [0..*]</w:t>
            </w:r>
          </w:p>
        </w:tc>
        <w:tc>
          <w:tcPr>
            <w:tcW w:w="1139" w:type="pct"/>
          </w:tcPr>
          <w:p w14:paraId="31132225" w14:textId="219486CD" w:rsidR="003A029E" w:rsidRPr="00A43C98" w:rsidRDefault="003A029E" w:rsidP="003A029E">
            <w:pPr>
              <w:pStyle w:val="TableEntry"/>
            </w:pPr>
          </w:p>
        </w:tc>
        <w:tc>
          <w:tcPr>
            <w:tcW w:w="973" w:type="pct"/>
          </w:tcPr>
          <w:p w14:paraId="320C3D05" w14:textId="5A04251D" w:rsidR="003A029E" w:rsidRPr="00A43C98" w:rsidRDefault="003A029E" w:rsidP="003A029E">
            <w:pPr>
              <w:pStyle w:val="TableEntry"/>
            </w:pPr>
            <w:proofErr w:type="spellStart"/>
            <w:r w:rsidRPr="00A43C98">
              <w:t>entryUUID</w:t>
            </w:r>
            <w:proofErr w:type="spellEnd"/>
          </w:p>
        </w:tc>
        <w:tc>
          <w:tcPr>
            <w:tcW w:w="1427" w:type="pct"/>
          </w:tcPr>
          <w:p w14:paraId="01B3A3DA" w14:textId="0B42A812" w:rsidR="009C555A" w:rsidRPr="00A43C98" w:rsidRDefault="007A0423" w:rsidP="00137A27">
            <w:pPr>
              <w:pStyle w:val="TableEntry"/>
            </w:pPr>
            <w:r w:rsidRPr="00A43C98">
              <w:t xml:space="preserve">When the </w:t>
            </w:r>
            <w:proofErr w:type="spellStart"/>
            <w:r w:rsidRPr="00A43C98">
              <w:t>DocumentReference.identifier</w:t>
            </w:r>
            <w:proofErr w:type="spellEnd"/>
            <w:r w:rsidRPr="00A43C98">
              <w:t xml:space="preserve"> carries the </w:t>
            </w:r>
            <w:proofErr w:type="spellStart"/>
            <w:r w:rsidRPr="00A43C98">
              <w:t>entryUUID</w:t>
            </w:r>
            <w:proofErr w:type="spellEnd"/>
            <w:r w:rsidRPr="00A43C98">
              <w:t xml:space="preserve"> then the </w:t>
            </w:r>
            <w:proofErr w:type="spellStart"/>
            <w:r w:rsidRPr="00A43C98">
              <w:t>DocumentReference.identifier.u</w:t>
            </w:r>
            <w:r w:rsidR="00137A27" w:rsidRPr="00A43C98">
              <w:t>s</w:t>
            </w:r>
            <w:r w:rsidRPr="00A43C98">
              <w:t>e</w:t>
            </w:r>
            <w:proofErr w:type="spellEnd"/>
            <w:r w:rsidRPr="00A43C98">
              <w:t xml:space="preserve"> shall be ‘official’</w:t>
            </w:r>
          </w:p>
        </w:tc>
      </w:tr>
      <w:tr w:rsidR="00A1228B" w:rsidRPr="00A43C98" w14:paraId="7EBCDB84" w14:textId="77777777" w:rsidTr="00A1228B">
        <w:trPr>
          <w:cantSplit/>
        </w:trPr>
        <w:tc>
          <w:tcPr>
            <w:tcW w:w="1461" w:type="pct"/>
          </w:tcPr>
          <w:p w14:paraId="1F6ECDF6" w14:textId="77777777" w:rsidR="00A1228B" w:rsidRPr="00A43C98" w:rsidRDefault="00A1228B" w:rsidP="00043FAE">
            <w:pPr>
              <w:pStyle w:val="TableEntry"/>
            </w:pPr>
            <w:r w:rsidRPr="00A43C98">
              <w:t>status</w:t>
            </w:r>
          </w:p>
          <w:p w14:paraId="78E02198" w14:textId="77777777" w:rsidR="00A1228B" w:rsidRPr="00A43C98" w:rsidRDefault="00A1228B" w:rsidP="00043FAE">
            <w:pPr>
              <w:pStyle w:val="TableEntry"/>
            </w:pPr>
            <w:r w:rsidRPr="00A43C98">
              <w:t>code {</w:t>
            </w:r>
            <w:proofErr w:type="spellStart"/>
            <w:r w:rsidRPr="00A43C98">
              <w:t>DocumentReferenceStatus</w:t>
            </w:r>
            <w:proofErr w:type="spellEnd"/>
            <w:r w:rsidRPr="00A43C98">
              <w:t>} [1..1]</w:t>
            </w:r>
          </w:p>
        </w:tc>
        <w:tc>
          <w:tcPr>
            <w:tcW w:w="1139" w:type="pct"/>
          </w:tcPr>
          <w:p w14:paraId="4975AC25" w14:textId="77777777" w:rsidR="00A1228B" w:rsidRPr="00A43C98" w:rsidRDefault="00A1228B" w:rsidP="00043FAE">
            <w:pPr>
              <w:pStyle w:val="TableEntry"/>
            </w:pPr>
          </w:p>
        </w:tc>
        <w:tc>
          <w:tcPr>
            <w:tcW w:w="973" w:type="pct"/>
          </w:tcPr>
          <w:p w14:paraId="4259DEE2" w14:textId="77777777" w:rsidR="00A1228B" w:rsidRPr="00A43C98" w:rsidRDefault="00A1228B" w:rsidP="00043FAE">
            <w:pPr>
              <w:pStyle w:val="TableEntry"/>
            </w:pPr>
            <w:proofErr w:type="spellStart"/>
            <w:r w:rsidRPr="00A43C98">
              <w:t>availabilityStatus</w:t>
            </w:r>
            <w:proofErr w:type="spellEnd"/>
          </w:p>
        </w:tc>
        <w:tc>
          <w:tcPr>
            <w:tcW w:w="1427" w:type="pct"/>
          </w:tcPr>
          <w:p w14:paraId="0CC85CF8" w14:textId="77777777" w:rsidR="00A1228B" w:rsidRPr="00A43C98" w:rsidRDefault="00A1228B" w:rsidP="00043FAE">
            <w:pPr>
              <w:pStyle w:val="TableEntry"/>
            </w:pPr>
            <w:r w:rsidRPr="00A43C98">
              <w:t xml:space="preserve">approved </w:t>
            </w:r>
            <w:r w:rsidRPr="00A43C98">
              <w:sym w:font="Wingdings" w:char="F0E0"/>
            </w:r>
            <w:r w:rsidRPr="00A43C98">
              <w:t xml:space="preserve"> status=current</w:t>
            </w:r>
          </w:p>
          <w:p w14:paraId="6681238A" w14:textId="77777777" w:rsidR="00A1228B" w:rsidRPr="00A43C98" w:rsidRDefault="00A1228B" w:rsidP="00043FAE">
            <w:pPr>
              <w:pStyle w:val="TableEntry"/>
            </w:pPr>
            <w:r w:rsidRPr="00A43C98">
              <w:t xml:space="preserve">deprecated </w:t>
            </w:r>
            <w:r w:rsidRPr="00A43C98">
              <w:sym w:font="Wingdings" w:char="F0E0"/>
            </w:r>
            <w:r w:rsidRPr="00A43C98">
              <w:t xml:space="preserve"> status=superseded</w:t>
            </w:r>
          </w:p>
          <w:p w14:paraId="7DA359E7" w14:textId="7B684D8E" w:rsidR="008812CA" w:rsidRPr="00A43C98" w:rsidRDefault="00020DA7"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A1228B" w:rsidRPr="00A43C98" w14:paraId="29035CFD" w14:textId="77777777" w:rsidTr="00A1228B">
        <w:trPr>
          <w:cantSplit/>
        </w:trPr>
        <w:tc>
          <w:tcPr>
            <w:tcW w:w="1461" w:type="pct"/>
          </w:tcPr>
          <w:p w14:paraId="2E3E46AC" w14:textId="77777777" w:rsidR="00A1228B" w:rsidRPr="00A43C98" w:rsidRDefault="00A1228B" w:rsidP="00043FAE">
            <w:pPr>
              <w:pStyle w:val="TableEntry"/>
            </w:pPr>
            <w:proofErr w:type="spellStart"/>
            <w:r w:rsidRPr="00A43C98">
              <w:t>docStatus</w:t>
            </w:r>
            <w:proofErr w:type="spellEnd"/>
          </w:p>
          <w:p w14:paraId="262A07BB" w14:textId="77777777" w:rsidR="00A1228B" w:rsidRPr="00A43C98" w:rsidRDefault="00A1228B" w:rsidP="00043FAE">
            <w:pPr>
              <w:pStyle w:val="TableEntry"/>
            </w:pPr>
            <w:r w:rsidRPr="00A43C98">
              <w:t>code [0..1]</w:t>
            </w:r>
          </w:p>
        </w:tc>
        <w:tc>
          <w:tcPr>
            <w:tcW w:w="1139" w:type="pct"/>
          </w:tcPr>
          <w:p w14:paraId="35776335" w14:textId="04276F9A" w:rsidR="00A1228B" w:rsidRPr="00A43C98" w:rsidRDefault="00A1228B" w:rsidP="00043FAE">
            <w:pPr>
              <w:pStyle w:val="TableEntry"/>
            </w:pPr>
          </w:p>
        </w:tc>
        <w:tc>
          <w:tcPr>
            <w:tcW w:w="973" w:type="pct"/>
          </w:tcPr>
          <w:p w14:paraId="4025ACAA" w14:textId="77777777" w:rsidR="00A1228B" w:rsidRPr="00A43C98" w:rsidRDefault="00A1228B" w:rsidP="00043FAE">
            <w:pPr>
              <w:pStyle w:val="TableEntry"/>
            </w:pPr>
          </w:p>
        </w:tc>
        <w:tc>
          <w:tcPr>
            <w:tcW w:w="1427" w:type="pct"/>
          </w:tcPr>
          <w:p w14:paraId="005DC962" w14:textId="0817626C" w:rsidR="00A1228B"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15C48556" w14:textId="5D10B1F2" w:rsidTr="00A1228B">
        <w:trPr>
          <w:cantSplit/>
        </w:trPr>
        <w:tc>
          <w:tcPr>
            <w:tcW w:w="1461" w:type="pct"/>
          </w:tcPr>
          <w:p w14:paraId="1A78A97E" w14:textId="77777777" w:rsidR="003A029E" w:rsidRPr="00A43C98" w:rsidRDefault="003A029E" w:rsidP="003A029E">
            <w:pPr>
              <w:pStyle w:val="TableEntry"/>
            </w:pPr>
            <w:r w:rsidRPr="00A43C98">
              <w:t xml:space="preserve">type </w:t>
            </w:r>
          </w:p>
          <w:p w14:paraId="220AF575" w14:textId="1630AA34" w:rsidR="003A029E" w:rsidRPr="00A43C98" w:rsidRDefault="003A029E" w:rsidP="003A029E">
            <w:pPr>
              <w:pStyle w:val="TableEntry"/>
            </w:pPr>
            <w:proofErr w:type="spellStart"/>
            <w:r w:rsidRPr="00A43C98">
              <w:t>CodeableConcept</w:t>
            </w:r>
            <w:proofErr w:type="spellEnd"/>
            <w:r w:rsidRPr="00A43C98">
              <w:t xml:space="preserve"> [</w:t>
            </w:r>
            <w:r w:rsidR="00E0309B" w:rsidRPr="00A43C98">
              <w:t>0</w:t>
            </w:r>
            <w:r w:rsidRPr="00A43C98">
              <w:t>..1]</w:t>
            </w:r>
          </w:p>
        </w:tc>
        <w:tc>
          <w:tcPr>
            <w:tcW w:w="1139" w:type="pct"/>
          </w:tcPr>
          <w:p w14:paraId="19774334" w14:textId="65E1B1B2" w:rsidR="003A029E" w:rsidRPr="00A43C98" w:rsidRDefault="003A029E" w:rsidP="003A029E">
            <w:pPr>
              <w:pStyle w:val="TableEntry"/>
            </w:pPr>
          </w:p>
        </w:tc>
        <w:tc>
          <w:tcPr>
            <w:tcW w:w="973" w:type="pct"/>
          </w:tcPr>
          <w:p w14:paraId="039211E1" w14:textId="77777777" w:rsidR="003A029E" w:rsidRPr="00A43C98" w:rsidRDefault="003A029E" w:rsidP="003A029E">
            <w:pPr>
              <w:pStyle w:val="TableEntry"/>
            </w:pPr>
            <w:r w:rsidRPr="00A43C98">
              <w:t>typeCode</w:t>
            </w:r>
          </w:p>
        </w:tc>
        <w:tc>
          <w:tcPr>
            <w:tcW w:w="1427" w:type="pct"/>
          </w:tcPr>
          <w:p w14:paraId="64876FFF" w14:textId="77777777" w:rsidR="003A029E" w:rsidRPr="00A43C98" w:rsidRDefault="003A029E" w:rsidP="003A029E">
            <w:pPr>
              <w:pStyle w:val="TableEntry"/>
            </w:pPr>
          </w:p>
        </w:tc>
      </w:tr>
      <w:tr w:rsidR="001A6FC5" w:rsidRPr="00A43C98" w14:paraId="47D86EB1" w14:textId="3AE076BC" w:rsidTr="00A1228B">
        <w:trPr>
          <w:cantSplit/>
        </w:trPr>
        <w:tc>
          <w:tcPr>
            <w:tcW w:w="1461" w:type="pct"/>
          </w:tcPr>
          <w:p w14:paraId="2F3BE83E" w14:textId="63FE417D" w:rsidR="003A029E" w:rsidRPr="00A43C98" w:rsidRDefault="00A1228B" w:rsidP="003A029E">
            <w:pPr>
              <w:pStyle w:val="TableEntry"/>
            </w:pPr>
            <w:r w:rsidRPr="00A43C98">
              <w:t>category</w:t>
            </w:r>
          </w:p>
          <w:p w14:paraId="28496E9D" w14:textId="2C2345E2" w:rsidR="003A029E" w:rsidRPr="00A43C98" w:rsidRDefault="003A029E" w:rsidP="003A029E">
            <w:pPr>
              <w:pStyle w:val="TableEntry"/>
            </w:pPr>
            <w:proofErr w:type="spellStart"/>
            <w:r w:rsidRPr="00A43C98">
              <w:t>CodeableConcept</w:t>
            </w:r>
            <w:proofErr w:type="spellEnd"/>
            <w:r w:rsidRPr="00A43C98">
              <w:t xml:space="preserve"> [0..</w:t>
            </w:r>
            <w:r w:rsidR="00E0309B" w:rsidRPr="00A43C98">
              <w:t>*</w:t>
            </w:r>
            <w:r w:rsidRPr="00A43C98">
              <w:t>]</w:t>
            </w:r>
          </w:p>
        </w:tc>
        <w:tc>
          <w:tcPr>
            <w:tcW w:w="1139" w:type="pct"/>
          </w:tcPr>
          <w:p w14:paraId="24253994" w14:textId="02295A41" w:rsidR="003A029E" w:rsidRPr="00A43C98" w:rsidRDefault="00E0309B" w:rsidP="003A029E">
            <w:pPr>
              <w:pStyle w:val="TableEntry"/>
            </w:pPr>
            <w:r w:rsidRPr="00A43C98">
              <w:t>[0..1]</w:t>
            </w:r>
          </w:p>
        </w:tc>
        <w:tc>
          <w:tcPr>
            <w:tcW w:w="973" w:type="pct"/>
          </w:tcPr>
          <w:p w14:paraId="0BDD6781" w14:textId="77777777" w:rsidR="003A029E" w:rsidRPr="00A43C98" w:rsidRDefault="003A029E" w:rsidP="003A029E">
            <w:pPr>
              <w:pStyle w:val="TableEntry"/>
            </w:pPr>
            <w:r w:rsidRPr="00A43C98">
              <w:t>classCode</w:t>
            </w:r>
          </w:p>
        </w:tc>
        <w:tc>
          <w:tcPr>
            <w:tcW w:w="1427" w:type="pct"/>
          </w:tcPr>
          <w:p w14:paraId="5037CFC1" w14:textId="77777777" w:rsidR="003A029E" w:rsidRPr="00A43C98" w:rsidRDefault="003A029E" w:rsidP="003A029E">
            <w:pPr>
              <w:pStyle w:val="TableEntry"/>
            </w:pPr>
          </w:p>
        </w:tc>
      </w:tr>
      <w:tr w:rsidR="00A1228B" w:rsidRPr="00A43C98" w14:paraId="0C8E5F08" w14:textId="77777777" w:rsidTr="00043FAE">
        <w:trPr>
          <w:cantSplit/>
        </w:trPr>
        <w:tc>
          <w:tcPr>
            <w:tcW w:w="1461" w:type="pct"/>
          </w:tcPr>
          <w:p w14:paraId="35174DF4" w14:textId="77777777" w:rsidR="00A1228B" w:rsidRPr="00A43C98" w:rsidRDefault="00A1228B" w:rsidP="00043FAE">
            <w:pPr>
              <w:pStyle w:val="TableEntry"/>
            </w:pPr>
            <w:r w:rsidRPr="00A43C98">
              <w:lastRenderedPageBreak/>
              <w:t>subject</w:t>
            </w:r>
          </w:p>
          <w:p w14:paraId="5A1661C1" w14:textId="77777777" w:rsidR="00A1228B" w:rsidRPr="00A43C98" w:rsidRDefault="00A1228B" w:rsidP="00043FAE">
            <w:pPr>
              <w:pStyle w:val="TableEntry"/>
            </w:pPr>
            <w:r w:rsidRPr="00A43C98">
              <w:t>Resource(Patient| Practitioner| Group| Device) [0..1]</w:t>
            </w:r>
          </w:p>
        </w:tc>
        <w:tc>
          <w:tcPr>
            <w:tcW w:w="1139" w:type="pct"/>
          </w:tcPr>
          <w:p w14:paraId="27B11A55" w14:textId="77777777" w:rsidR="00A1228B" w:rsidRPr="00A43C98" w:rsidRDefault="00A1228B" w:rsidP="00043FAE">
            <w:pPr>
              <w:pStyle w:val="TableEntry"/>
              <w:rPr>
                <w:vertAlign w:val="superscript"/>
              </w:rPr>
            </w:pPr>
            <w:r w:rsidRPr="00A43C98">
              <w:t>Reference(Patient)</w:t>
            </w:r>
            <w:r w:rsidRPr="00A43C98">
              <w:rPr>
                <w:vertAlign w:val="superscript"/>
              </w:rPr>
              <w:t xml:space="preserve"> </w:t>
            </w:r>
          </w:p>
          <w:p w14:paraId="504BF3F6" w14:textId="77777777" w:rsidR="00A1228B" w:rsidRPr="00A43C98" w:rsidRDefault="00A1228B" w:rsidP="00043FAE">
            <w:pPr>
              <w:pStyle w:val="TableEntry"/>
            </w:pPr>
          </w:p>
        </w:tc>
        <w:tc>
          <w:tcPr>
            <w:tcW w:w="973" w:type="pct"/>
          </w:tcPr>
          <w:p w14:paraId="0CDB1058" w14:textId="77777777" w:rsidR="00A1228B" w:rsidRPr="00A43C98" w:rsidRDefault="00A1228B" w:rsidP="00043FAE">
            <w:pPr>
              <w:pStyle w:val="TableEntry"/>
            </w:pPr>
            <w:proofErr w:type="spellStart"/>
            <w:r w:rsidRPr="00A43C98">
              <w:t>patientId</w:t>
            </w:r>
            <w:proofErr w:type="spellEnd"/>
          </w:p>
        </w:tc>
        <w:tc>
          <w:tcPr>
            <w:tcW w:w="1427" w:type="pct"/>
          </w:tcPr>
          <w:p w14:paraId="4B0EA9A1" w14:textId="1E97DD7E" w:rsidR="00A1228B" w:rsidRPr="00A43C98" w:rsidRDefault="00A1228B" w:rsidP="00043FAE">
            <w:pPr>
              <w:pStyle w:val="TableEntry"/>
            </w:pPr>
            <w:r w:rsidRPr="00A43C98">
              <w:t>Not a contained resource. URL Points to an existing Patient Resource representing the XDS Affinity Domain Patient.</w:t>
            </w:r>
            <w:r w:rsidR="005E1AB2" w:rsidRPr="00A43C98">
              <w:t xml:space="preserve"> </w:t>
            </w:r>
          </w:p>
        </w:tc>
      </w:tr>
      <w:tr w:rsidR="00E0309B" w:rsidRPr="00A43C98" w14:paraId="1FFD94BA" w14:textId="77777777" w:rsidTr="00043FAE">
        <w:trPr>
          <w:cantSplit/>
        </w:trPr>
        <w:tc>
          <w:tcPr>
            <w:tcW w:w="1461" w:type="pct"/>
          </w:tcPr>
          <w:p w14:paraId="4E420E0D" w14:textId="77777777" w:rsidR="00E0309B" w:rsidRPr="00A43C98" w:rsidRDefault="00E0309B" w:rsidP="00043FAE">
            <w:pPr>
              <w:pStyle w:val="TableEntry"/>
            </w:pPr>
            <w:r w:rsidRPr="00A43C98">
              <w:t>date</w:t>
            </w:r>
          </w:p>
          <w:p w14:paraId="5721F5BE" w14:textId="64C76561" w:rsidR="00E0309B" w:rsidRPr="00A43C98" w:rsidRDefault="00E0309B" w:rsidP="00043FAE">
            <w:pPr>
              <w:pStyle w:val="TableEntry"/>
            </w:pPr>
            <w:r w:rsidRPr="00A43C98">
              <w:t>instant [0..1]</w:t>
            </w:r>
          </w:p>
        </w:tc>
        <w:tc>
          <w:tcPr>
            <w:tcW w:w="1139" w:type="pct"/>
          </w:tcPr>
          <w:p w14:paraId="4CDD5EE0" w14:textId="77777777" w:rsidR="00E0309B" w:rsidRPr="00A43C98" w:rsidRDefault="00E0309B" w:rsidP="00043FAE">
            <w:pPr>
              <w:pStyle w:val="TableEntry"/>
            </w:pPr>
          </w:p>
        </w:tc>
        <w:tc>
          <w:tcPr>
            <w:tcW w:w="973" w:type="pct"/>
          </w:tcPr>
          <w:p w14:paraId="638DA3F2" w14:textId="4D4F834C" w:rsidR="00E0309B" w:rsidRPr="00A43C98" w:rsidRDefault="00E0309B" w:rsidP="00043FAE">
            <w:pPr>
              <w:pStyle w:val="TableEntry"/>
            </w:pPr>
            <w:del w:id="293" w:author="John Moehrke" w:date="2020-05-22T08:12:00Z">
              <w:r w:rsidRPr="00A43C98" w:rsidDel="002F71F3">
                <w:delText>creationTime</w:delText>
              </w:r>
            </w:del>
          </w:p>
        </w:tc>
        <w:tc>
          <w:tcPr>
            <w:tcW w:w="1427" w:type="pct"/>
          </w:tcPr>
          <w:p w14:paraId="4BD75C52" w14:textId="55CB5213" w:rsidR="00E0309B" w:rsidRPr="00A43C98" w:rsidRDefault="002F71F3" w:rsidP="00043FAE">
            <w:pPr>
              <w:pStyle w:val="TableEntry"/>
              <w:rPr>
                <w:vertAlign w:val="superscript"/>
              </w:rPr>
            </w:pPr>
            <w:ins w:id="294" w:author="John Moehrke" w:date="2020-05-22T08:12:00Z">
              <w:r w:rsidRPr="00A43C98">
                <w:t xml:space="preserve">Allowed but not defined </w:t>
              </w:r>
              <w:r w:rsidRPr="00A43C98">
                <w:rPr>
                  <w:vertAlign w:val="superscript"/>
                </w:rPr>
                <w:t>Note 3</w:t>
              </w:r>
            </w:ins>
            <w:del w:id="295" w:author="John Moehrke" w:date="2020-05-22T08:12:00Z">
              <w:r w:rsidR="00371225" w:rsidRPr="00A43C98" w:rsidDel="002F71F3">
                <w:rPr>
                  <w:vertAlign w:val="superscript"/>
                </w:rPr>
                <w:delText>Note 4</w:delText>
              </w:r>
            </w:del>
          </w:p>
        </w:tc>
      </w:tr>
      <w:tr w:rsidR="001A6FC5" w:rsidRPr="00A43C98" w14:paraId="76FDB24F" w14:textId="082A0791" w:rsidTr="00A1228B">
        <w:trPr>
          <w:cantSplit/>
        </w:trPr>
        <w:tc>
          <w:tcPr>
            <w:tcW w:w="1461" w:type="pct"/>
          </w:tcPr>
          <w:p w14:paraId="551B6A4B" w14:textId="77777777" w:rsidR="003A029E" w:rsidRPr="00A43C98" w:rsidRDefault="003A029E" w:rsidP="003A029E">
            <w:pPr>
              <w:pStyle w:val="TableEntry"/>
            </w:pPr>
            <w:r w:rsidRPr="00A43C98">
              <w:t>author</w:t>
            </w:r>
          </w:p>
          <w:p w14:paraId="17C9B1F7" w14:textId="09BF90C9" w:rsidR="003A029E" w:rsidRPr="00A43C98" w:rsidRDefault="00A07E2B" w:rsidP="003A029E">
            <w:pPr>
              <w:pStyle w:val="TableEntry"/>
            </w:pPr>
            <w:r w:rsidRPr="00A43C98">
              <w:t>Reference</w:t>
            </w:r>
            <w:r w:rsidR="003A029E" w:rsidRPr="00A43C98">
              <w:t>(Practitioner</w:t>
            </w:r>
            <w:r w:rsidRPr="00A43C98">
              <w:t xml:space="preserve">| </w:t>
            </w:r>
            <w:proofErr w:type="spellStart"/>
            <w:r w:rsidR="00E0309B" w:rsidRPr="00A43C98">
              <w:t>PractitionerRole|</w:t>
            </w:r>
            <w:r w:rsidRPr="00A43C98">
              <w:t>Organization</w:t>
            </w:r>
            <w:proofErr w:type="spellEnd"/>
            <w:r w:rsidRPr="00A43C98">
              <w:t xml:space="preserve">| Device| Patient| </w:t>
            </w:r>
            <w:proofErr w:type="spellStart"/>
            <w:r w:rsidRPr="00A43C98">
              <w:t>RelatedPerson</w:t>
            </w:r>
            <w:proofErr w:type="spellEnd"/>
            <w:r w:rsidR="003A029E" w:rsidRPr="00A43C98">
              <w:t>) [0..*]</w:t>
            </w:r>
          </w:p>
        </w:tc>
        <w:tc>
          <w:tcPr>
            <w:tcW w:w="1139" w:type="pct"/>
          </w:tcPr>
          <w:p w14:paraId="2FBD07BB" w14:textId="1300F3D2" w:rsidR="003A029E" w:rsidRPr="00A43C98" w:rsidRDefault="003A029E" w:rsidP="00833E7A">
            <w:pPr>
              <w:pStyle w:val="TableEntry"/>
            </w:pPr>
            <w:r w:rsidRPr="00A43C98">
              <w:rPr>
                <w:vertAlign w:val="superscript"/>
              </w:rPr>
              <w:t>Note 1</w:t>
            </w:r>
          </w:p>
        </w:tc>
        <w:tc>
          <w:tcPr>
            <w:tcW w:w="973" w:type="pct"/>
          </w:tcPr>
          <w:p w14:paraId="0939B32E" w14:textId="77777777" w:rsidR="001D3423" w:rsidRPr="00A43C98" w:rsidRDefault="003A029E" w:rsidP="003A029E">
            <w:pPr>
              <w:pStyle w:val="TableEntry"/>
            </w:pPr>
            <w:proofErr w:type="spellStart"/>
            <w:r w:rsidRPr="00A43C98">
              <w:t>authorPerson</w:t>
            </w:r>
            <w:proofErr w:type="spellEnd"/>
            <w:r w:rsidR="001A6FC5" w:rsidRPr="00A43C98">
              <w:t xml:space="preserve">, </w:t>
            </w:r>
          </w:p>
          <w:p w14:paraId="4EA17729" w14:textId="77777777" w:rsidR="001D3423" w:rsidRPr="00A43C98" w:rsidRDefault="001A6FC5" w:rsidP="001D3423">
            <w:pPr>
              <w:pStyle w:val="TableEntry"/>
            </w:pPr>
            <w:proofErr w:type="spellStart"/>
            <w:r w:rsidRPr="00A43C98">
              <w:t>authorInstitution</w:t>
            </w:r>
            <w:proofErr w:type="spellEnd"/>
            <w:r w:rsidRPr="00A43C98">
              <w:t xml:space="preserve">, </w:t>
            </w:r>
            <w:proofErr w:type="spellStart"/>
            <w:r w:rsidR="001D3423" w:rsidRPr="00A43C98">
              <w:t>authorRole</w:t>
            </w:r>
            <w:proofErr w:type="spellEnd"/>
            <w:r w:rsidR="001D3423" w:rsidRPr="00A43C98">
              <w:t>,</w:t>
            </w:r>
          </w:p>
          <w:p w14:paraId="23652D86" w14:textId="77777777" w:rsidR="001D3423" w:rsidRPr="00A43C98" w:rsidRDefault="001D3423" w:rsidP="001D3423">
            <w:pPr>
              <w:pStyle w:val="TableEntry"/>
            </w:pPr>
            <w:proofErr w:type="spellStart"/>
            <w:r w:rsidRPr="00A43C98">
              <w:t>authorSpeciality</w:t>
            </w:r>
            <w:proofErr w:type="spellEnd"/>
            <w:r w:rsidRPr="00A43C98">
              <w:t>,</w:t>
            </w:r>
          </w:p>
          <w:p w14:paraId="7ED9722A" w14:textId="269678D7" w:rsidR="003A029E" w:rsidRPr="00A43C98" w:rsidRDefault="001A6FC5" w:rsidP="003A029E">
            <w:pPr>
              <w:pStyle w:val="TableEntry"/>
            </w:pPr>
            <w:proofErr w:type="spellStart"/>
            <w:r w:rsidRPr="00A43C98">
              <w:t>author</w:t>
            </w:r>
            <w:r w:rsidR="001D3423" w:rsidRPr="00A43C98">
              <w:t>Telecommunication</w:t>
            </w:r>
            <w:proofErr w:type="spellEnd"/>
            <w:r w:rsidR="003A029E" w:rsidRPr="00A43C98">
              <w:rPr>
                <w:vertAlign w:val="superscript"/>
              </w:rPr>
              <w:t xml:space="preserve"> </w:t>
            </w:r>
          </w:p>
        </w:tc>
        <w:tc>
          <w:tcPr>
            <w:tcW w:w="1427" w:type="pct"/>
          </w:tcPr>
          <w:p w14:paraId="4F710118" w14:textId="2A13B3A2" w:rsidR="003A029E" w:rsidRPr="00A43C98" w:rsidRDefault="003A029E" w:rsidP="00231673">
            <w:pPr>
              <w:pStyle w:val="TableEntry"/>
              <w:rPr>
                <w:rFonts w:ascii="Arial" w:hAnsi="Arial"/>
                <w:b/>
                <w:kern w:val="28"/>
              </w:rPr>
            </w:pPr>
          </w:p>
        </w:tc>
      </w:tr>
      <w:tr w:rsidR="001A6FC5" w:rsidRPr="00A43C98" w14:paraId="63E61EBA" w14:textId="19CAB5F0" w:rsidTr="00A1228B">
        <w:trPr>
          <w:cantSplit/>
        </w:trPr>
        <w:tc>
          <w:tcPr>
            <w:tcW w:w="1461" w:type="pct"/>
          </w:tcPr>
          <w:p w14:paraId="26FA9A95" w14:textId="77777777" w:rsidR="003A029E" w:rsidRPr="00A43C98" w:rsidRDefault="003A029E" w:rsidP="003A029E">
            <w:pPr>
              <w:pStyle w:val="TableEntry"/>
            </w:pPr>
            <w:r w:rsidRPr="00A43C98">
              <w:t>authenticator</w:t>
            </w:r>
          </w:p>
          <w:p w14:paraId="77090956" w14:textId="51F11939" w:rsidR="003A029E" w:rsidRPr="00A43C98" w:rsidRDefault="00A07E2B" w:rsidP="003A029E">
            <w:pPr>
              <w:pStyle w:val="TableEntry"/>
            </w:pPr>
            <w:r w:rsidRPr="00A43C98">
              <w:t>Reference</w:t>
            </w:r>
            <w:r w:rsidR="003A029E" w:rsidRPr="00A43C98">
              <w:t>(</w:t>
            </w:r>
            <w:proofErr w:type="spellStart"/>
            <w:r w:rsidR="003A029E" w:rsidRPr="00A43C98">
              <w:t>Practitioner|</w:t>
            </w:r>
            <w:r w:rsidR="001D3423" w:rsidRPr="00A43C98">
              <w:t>PractitionerRole|</w:t>
            </w:r>
            <w:r w:rsidR="003A029E" w:rsidRPr="00A43C98">
              <w:t>Organization</w:t>
            </w:r>
            <w:proofErr w:type="spellEnd"/>
            <w:r w:rsidR="003A029E" w:rsidRPr="00A43C98">
              <w:t xml:space="preserve"> [0..1]</w:t>
            </w:r>
          </w:p>
        </w:tc>
        <w:tc>
          <w:tcPr>
            <w:tcW w:w="1139" w:type="pct"/>
          </w:tcPr>
          <w:p w14:paraId="30B825D3" w14:textId="72288048" w:rsidR="003A029E" w:rsidRPr="00A43C98" w:rsidRDefault="001646FF" w:rsidP="003A029E">
            <w:pPr>
              <w:pStyle w:val="TableEntry"/>
            </w:pPr>
            <w:r w:rsidRPr="00A43C98">
              <w:rPr>
                <w:vertAlign w:val="superscript"/>
              </w:rPr>
              <w:t>Note 1</w:t>
            </w:r>
          </w:p>
        </w:tc>
        <w:tc>
          <w:tcPr>
            <w:tcW w:w="973" w:type="pct"/>
          </w:tcPr>
          <w:p w14:paraId="5FB5FE35" w14:textId="77777777" w:rsidR="003A029E" w:rsidRPr="00A43C98" w:rsidRDefault="003A029E" w:rsidP="003A029E">
            <w:pPr>
              <w:pStyle w:val="TableEntry"/>
            </w:pPr>
            <w:proofErr w:type="spellStart"/>
            <w:r w:rsidRPr="00A43C98">
              <w:t>legalAuthenticator</w:t>
            </w:r>
            <w:proofErr w:type="spellEnd"/>
          </w:p>
        </w:tc>
        <w:tc>
          <w:tcPr>
            <w:tcW w:w="1427" w:type="pct"/>
          </w:tcPr>
          <w:p w14:paraId="10B27136" w14:textId="73DD1CE6" w:rsidR="003A029E" w:rsidRPr="00A43C98" w:rsidRDefault="00D318A5" w:rsidP="003A029E">
            <w:pPr>
              <w:pStyle w:val="TableEntry"/>
            </w:pPr>
            <w:del w:id="296" w:author="John Moehrke" w:date="2020-05-22T09:46:00Z">
              <w:r w:rsidRPr="00A43C98" w:rsidDel="002B4889">
                <w:delText>Contained resource</w:delText>
              </w:r>
            </w:del>
          </w:p>
        </w:tc>
      </w:tr>
      <w:tr w:rsidR="001D3423" w:rsidRPr="00A43C98" w14:paraId="36BDB882" w14:textId="77777777" w:rsidTr="00043FAE">
        <w:trPr>
          <w:cantSplit/>
        </w:trPr>
        <w:tc>
          <w:tcPr>
            <w:tcW w:w="1461" w:type="pct"/>
          </w:tcPr>
          <w:p w14:paraId="49831FBE" w14:textId="77777777" w:rsidR="001D3423" w:rsidRPr="00A43C98" w:rsidRDefault="001D3423" w:rsidP="00043FAE">
            <w:pPr>
              <w:pStyle w:val="TableEntry"/>
            </w:pPr>
            <w:r w:rsidRPr="00A43C98">
              <w:t>custodian</w:t>
            </w:r>
          </w:p>
          <w:p w14:paraId="4665A55F" w14:textId="77777777" w:rsidR="001D3423" w:rsidRPr="00A43C98" w:rsidRDefault="001D3423" w:rsidP="00043FAE">
            <w:pPr>
              <w:pStyle w:val="TableEntry"/>
            </w:pPr>
            <w:r w:rsidRPr="00A43C98">
              <w:t>Reference(Organization) [0..1]</w:t>
            </w:r>
          </w:p>
        </w:tc>
        <w:tc>
          <w:tcPr>
            <w:tcW w:w="1139" w:type="pct"/>
          </w:tcPr>
          <w:p w14:paraId="44861630" w14:textId="22805BBC" w:rsidR="001D3423" w:rsidRPr="00A43C98" w:rsidRDefault="001D3423" w:rsidP="00043FAE">
            <w:pPr>
              <w:pStyle w:val="TableEntry"/>
            </w:pPr>
          </w:p>
        </w:tc>
        <w:tc>
          <w:tcPr>
            <w:tcW w:w="973" w:type="pct"/>
          </w:tcPr>
          <w:p w14:paraId="670DFFC2" w14:textId="77777777" w:rsidR="001D3423" w:rsidRPr="00A43C98" w:rsidRDefault="001D3423" w:rsidP="00043FAE">
            <w:pPr>
              <w:pStyle w:val="TableEntry"/>
            </w:pPr>
          </w:p>
        </w:tc>
        <w:tc>
          <w:tcPr>
            <w:tcW w:w="1427" w:type="pct"/>
          </w:tcPr>
          <w:p w14:paraId="1F19AAE4" w14:textId="77607568" w:rsidR="001D3423"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32DDE589" w14:textId="5C80F1DD" w:rsidTr="00A1228B">
        <w:trPr>
          <w:cantSplit/>
        </w:trPr>
        <w:tc>
          <w:tcPr>
            <w:tcW w:w="1461" w:type="pct"/>
          </w:tcPr>
          <w:p w14:paraId="6273E086" w14:textId="77777777" w:rsidR="003A029E" w:rsidRPr="00A43C98" w:rsidRDefault="003A029E" w:rsidP="003A029E">
            <w:pPr>
              <w:pStyle w:val="TableEntry"/>
            </w:pPr>
            <w:proofErr w:type="spellStart"/>
            <w:r w:rsidRPr="00A43C98">
              <w:t>relatesTo</w:t>
            </w:r>
            <w:proofErr w:type="spellEnd"/>
          </w:p>
          <w:p w14:paraId="127968F9" w14:textId="77777777" w:rsidR="003A029E" w:rsidRPr="00A43C98" w:rsidRDefault="003A029E" w:rsidP="003A029E">
            <w:pPr>
              <w:pStyle w:val="TableEntry"/>
            </w:pPr>
            <w:r w:rsidRPr="00A43C98">
              <w:t>[0..*]</w:t>
            </w:r>
          </w:p>
        </w:tc>
        <w:tc>
          <w:tcPr>
            <w:tcW w:w="1139" w:type="pct"/>
          </w:tcPr>
          <w:p w14:paraId="56BCC856" w14:textId="77777777" w:rsidR="003A029E" w:rsidRPr="00A43C98" w:rsidRDefault="003A029E" w:rsidP="003A029E">
            <w:pPr>
              <w:pStyle w:val="TableEntry"/>
            </w:pPr>
          </w:p>
        </w:tc>
        <w:tc>
          <w:tcPr>
            <w:tcW w:w="973" w:type="pct"/>
          </w:tcPr>
          <w:p w14:paraId="77BD43C5" w14:textId="77777777" w:rsidR="003A029E" w:rsidRPr="00A43C98" w:rsidRDefault="003A029E" w:rsidP="003A029E">
            <w:pPr>
              <w:pStyle w:val="TableEntry"/>
            </w:pPr>
            <w:r w:rsidRPr="00A43C98">
              <w:t>Relationship Association</w:t>
            </w:r>
          </w:p>
        </w:tc>
        <w:tc>
          <w:tcPr>
            <w:tcW w:w="1427" w:type="pct"/>
          </w:tcPr>
          <w:p w14:paraId="59CB8C04" w14:textId="62BD9589" w:rsidR="003A029E" w:rsidRPr="00A43C98" w:rsidRDefault="00B9204F" w:rsidP="003A029E">
            <w:pPr>
              <w:pStyle w:val="TableEntry"/>
            </w:pPr>
            <w:r w:rsidRPr="00A43C98">
              <w:t xml:space="preserve">See </w:t>
            </w:r>
            <w:r w:rsidR="008778FB" w:rsidRPr="00A43C98">
              <w:t>ITI TF-</w:t>
            </w:r>
            <w:r w:rsidRPr="00A43C98">
              <w:t>2c:</w:t>
            </w:r>
            <w:r w:rsidR="007D31BE" w:rsidRPr="00A43C98">
              <w:t xml:space="preserve"> </w:t>
            </w:r>
            <w:r w:rsidRPr="00A43C98">
              <w:t>3.65.4.1.2.3</w:t>
            </w:r>
          </w:p>
        </w:tc>
      </w:tr>
      <w:tr w:rsidR="001A6FC5" w:rsidRPr="00A43C98" w14:paraId="55B2798E" w14:textId="70C76265" w:rsidTr="00A1228B">
        <w:trPr>
          <w:cantSplit/>
        </w:trPr>
        <w:tc>
          <w:tcPr>
            <w:tcW w:w="1461" w:type="pct"/>
          </w:tcPr>
          <w:p w14:paraId="05BB941C" w14:textId="77777777" w:rsidR="003A029E" w:rsidRPr="00A43C98" w:rsidRDefault="003A029E" w:rsidP="00C203DD">
            <w:pPr>
              <w:pStyle w:val="TableEntry"/>
            </w:pPr>
            <w:proofErr w:type="spellStart"/>
            <w:r w:rsidRPr="00A43C98">
              <w:t>relatesTo.code</w:t>
            </w:r>
            <w:proofErr w:type="spellEnd"/>
          </w:p>
          <w:p w14:paraId="082DB9C3" w14:textId="77777777" w:rsidR="003A029E" w:rsidRPr="00A43C98" w:rsidRDefault="003A029E" w:rsidP="00C203DD">
            <w:pPr>
              <w:pStyle w:val="TableEntry"/>
              <w:rPr>
                <w:rFonts w:ascii="Arial" w:hAnsi="Arial"/>
                <w:b/>
                <w:kern w:val="28"/>
              </w:rPr>
            </w:pPr>
            <w:r w:rsidRPr="00A43C98">
              <w:t>code [1..1]</w:t>
            </w:r>
          </w:p>
        </w:tc>
        <w:tc>
          <w:tcPr>
            <w:tcW w:w="1139" w:type="pct"/>
          </w:tcPr>
          <w:p w14:paraId="5D3C1B2C" w14:textId="20036E12" w:rsidR="003A029E" w:rsidRPr="00A43C98" w:rsidRDefault="003A029E" w:rsidP="003A029E">
            <w:pPr>
              <w:pStyle w:val="TableEntry"/>
            </w:pPr>
          </w:p>
        </w:tc>
        <w:tc>
          <w:tcPr>
            <w:tcW w:w="973" w:type="pct"/>
          </w:tcPr>
          <w:p w14:paraId="0C849771" w14:textId="77777777" w:rsidR="003A029E" w:rsidRPr="00A43C98" w:rsidRDefault="003A029E" w:rsidP="003A029E">
            <w:pPr>
              <w:pStyle w:val="TableEntry"/>
            </w:pPr>
            <w:r w:rsidRPr="00A43C98">
              <w:t>Relationship type</w:t>
            </w:r>
          </w:p>
        </w:tc>
        <w:tc>
          <w:tcPr>
            <w:tcW w:w="1427" w:type="pct"/>
          </w:tcPr>
          <w:p w14:paraId="2C16C0F1" w14:textId="77777777" w:rsidR="003A029E" w:rsidRPr="00A43C98" w:rsidRDefault="003A029E" w:rsidP="003A029E">
            <w:pPr>
              <w:pStyle w:val="TableEntry"/>
            </w:pPr>
          </w:p>
        </w:tc>
      </w:tr>
      <w:tr w:rsidR="001A6FC5" w:rsidRPr="00A43C98" w14:paraId="6016323E" w14:textId="7FF4A7F3" w:rsidTr="00A1228B">
        <w:trPr>
          <w:cantSplit/>
        </w:trPr>
        <w:tc>
          <w:tcPr>
            <w:tcW w:w="1461" w:type="pct"/>
          </w:tcPr>
          <w:p w14:paraId="3AEE1C92" w14:textId="77777777" w:rsidR="003A029E" w:rsidRPr="00A43C98" w:rsidRDefault="003A029E" w:rsidP="00C203DD">
            <w:pPr>
              <w:pStyle w:val="TableEntry"/>
            </w:pPr>
            <w:proofErr w:type="spellStart"/>
            <w:r w:rsidRPr="00A43C98">
              <w:t>relatesTo.target</w:t>
            </w:r>
            <w:proofErr w:type="spellEnd"/>
          </w:p>
          <w:p w14:paraId="5BCADAAA" w14:textId="3EA25DBD" w:rsidR="003A029E" w:rsidRPr="00A43C98" w:rsidRDefault="00A07E2B" w:rsidP="00C203DD">
            <w:pPr>
              <w:pStyle w:val="TableEntry"/>
              <w:rPr>
                <w:rFonts w:ascii="Arial" w:hAnsi="Arial"/>
                <w:b/>
                <w:kern w:val="28"/>
              </w:rPr>
            </w:pPr>
            <w:r w:rsidRPr="00A43C98">
              <w:t>Reference</w:t>
            </w:r>
            <w:r w:rsidR="003A029E" w:rsidRPr="00A43C98">
              <w:t>(DocumentReference) [1..1]</w:t>
            </w:r>
          </w:p>
        </w:tc>
        <w:tc>
          <w:tcPr>
            <w:tcW w:w="1139" w:type="pct"/>
          </w:tcPr>
          <w:p w14:paraId="10338C7E" w14:textId="77777777" w:rsidR="003A029E" w:rsidRPr="00A43C98" w:rsidRDefault="003A029E" w:rsidP="003A029E">
            <w:pPr>
              <w:pStyle w:val="TableEntry"/>
            </w:pPr>
          </w:p>
        </w:tc>
        <w:tc>
          <w:tcPr>
            <w:tcW w:w="973" w:type="pct"/>
          </w:tcPr>
          <w:p w14:paraId="635F74F1" w14:textId="77777777" w:rsidR="003A029E" w:rsidRPr="00A43C98" w:rsidRDefault="003A029E" w:rsidP="003A029E">
            <w:pPr>
              <w:pStyle w:val="TableEntry"/>
            </w:pPr>
            <w:r w:rsidRPr="00A43C98">
              <w:t xml:space="preserve">relationship reference </w:t>
            </w:r>
          </w:p>
        </w:tc>
        <w:tc>
          <w:tcPr>
            <w:tcW w:w="1427" w:type="pct"/>
          </w:tcPr>
          <w:p w14:paraId="67DC23A4" w14:textId="77777777" w:rsidR="003A029E" w:rsidRPr="00A43C98" w:rsidRDefault="003A029E" w:rsidP="003A029E">
            <w:pPr>
              <w:pStyle w:val="TableEntry"/>
            </w:pPr>
          </w:p>
        </w:tc>
      </w:tr>
      <w:tr w:rsidR="001A6FC5" w:rsidRPr="00A43C98" w14:paraId="12E9E420" w14:textId="035028EB" w:rsidTr="00A1228B">
        <w:trPr>
          <w:cantSplit/>
        </w:trPr>
        <w:tc>
          <w:tcPr>
            <w:tcW w:w="1461" w:type="pct"/>
          </w:tcPr>
          <w:p w14:paraId="4E92558E" w14:textId="77777777" w:rsidR="003A029E" w:rsidRPr="00A43C98" w:rsidRDefault="003A029E" w:rsidP="003A029E">
            <w:pPr>
              <w:pStyle w:val="TableEntry"/>
            </w:pPr>
            <w:r w:rsidRPr="00A43C98">
              <w:t>description</w:t>
            </w:r>
          </w:p>
          <w:p w14:paraId="5EE90B0A" w14:textId="77777777" w:rsidR="003A029E" w:rsidRPr="00A43C98" w:rsidRDefault="003A029E" w:rsidP="003A029E">
            <w:pPr>
              <w:pStyle w:val="TableEntry"/>
            </w:pPr>
            <w:r w:rsidRPr="00A43C98">
              <w:t>string [0..1]</w:t>
            </w:r>
          </w:p>
        </w:tc>
        <w:tc>
          <w:tcPr>
            <w:tcW w:w="1139" w:type="pct"/>
          </w:tcPr>
          <w:p w14:paraId="2D597266" w14:textId="77777777" w:rsidR="003A029E" w:rsidRPr="00A43C98" w:rsidRDefault="003A029E" w:rsidP="003A029E">
            <w:pPr>
              <w:pStyle w:val="TableEntry"/>
            </w:pPr>
          </w:p>
        </w:tc>
        <w:tc>
          <w:tcPr>
            <w:tcW w:w="973" w:type="pct"/>
          </w:tcPr>
          <w:p w14:paraId="51BE770C" w14:textId="2E3A2A40" w:rsidR="003A029E" w:rsidRPr="00A43C98" w:rsidRDefault="003A029E" w:rsidP="003A029E">
            <w:pPr>
              <w:pStyle w:val="TableEntry"/>
            </w:pPr>
            <w:del w:id="297" w:author="John Moehrke" w:date="2020-05-22T08:09:00Z">
              <w:r w:rsidRPr="00A43C98" w:rsidDel="002F71F3">
                <w:delText>title</w:delText>
              </w:r>
            </w:del>
            <w:ins w:id="298" w:author="John Moehrke" w:date="2020-05-22T08:09:00Z">
              <w:r w:rsidR="002F71F3">
                <w:t>comments</w:t>
              </w:r>
            </w:ins>
          </w:p>
        </w:tc>
        <w:tc>
          <w:tcPr>
            <w:tcW w:w="1427" w:type="pct"/>
          </w:tcPr>
          <w:p w14:paraId="353E66C9" w14:textId="77777777" w:rsidR="003A029E" w:rsidRPr="00A43C98" w:rsidRDefault="003A029E" w:rsidP="003A029E">
            <w:pPr>
              <w:pStyle w:val="TableEntry"/>
            </w:pPr>
          </w:p>
        </w:tc>
      </w:tr>
      <w:tr w:rsidR="001A6FC5" w:rsidRPr="00A43C98" w14:paraId="6F517BFD" w14:textId="35F9F554" w:rsidTr="00A1228B">
        <w:trPr>
          <w:cantSplit/>
        </w:trPr>
        <w:tc>
          <w:tcPr>
            <w:tcW w:w="1461" w:type="pct"/>
          </w:tcPr>
          <w:p w14:paraId="31E14E28" w14:textId="75F2F426" w:rsidR="003A029E" w:rsidRPr="00A43C98" w:rsidRDefault="003A029E" w:rsidP="003A029E">
            <w:pPr>
              <w:pStyle w:val="TableEntry"/>
            </w:pPr>
            <w:proofErr w:type="spellStart"/>
            <w:r w:rsidRPr="00A43C98">
              <w:t>securityLabel</w:t>
            </w:r>
            <w:proofErr w:type="spellEnd"/>
          </w:p>
          <w:p w14:paraId="2B8026A7" w14:textId="77777777" w:rsidR="003A029E" w:rsidRPr="00A43C98" w:rsidRDefault="003A029E" w:rsidP="003A029E">
            <w:pPr>
              <w:pStyle w:val="TableEntry"/>
            </w:pPr>
            <w:proofErr w:type="spellStart"/>
            <w:r w:rsidRPr="00A43C98">
              <w:t>CodeableConcept</w:t>
            </w:r>
            <w:proofErr w:type="spellEnd"/>
            <w:r w:rsidRPr="00A43C98">
              <w:t xml:space="preserve"> [0..*]</w:t>
            </w:r>
          </w:p>
        </w:tc>
        <w:tc>
          <w:tcPr>
            <w:tcW w:w="1139" w:type="pct"/>
          </w:tcPr>
          <w:p w14:paraId="6E57B180" w14:textId="77777777" w:rsidR="003A029E" w:rsidRPr="00A43C98" w:rsidRDefault="003A029E" w:rsidP="003A029E">
            <w:pPr>
              <w:pStyle w:val="TableEntry"/>
            </w:pPr>
          </w:p>
        </w:tc>
        <w:tc>
          <w:tcPr>
            <w:tcW w:w="973" w:type="pct"/>
          </w:tcPr>
          <w:p w14:paraId="2C8116B9" w14:textId="77777777" w:rsidR="003A029E" w:rsidRPr="00A43C98" w:rsidRDefault="003A029E" w:rsidP="003A029E">
            <w:pPr>
              <w:pStyle w:val="TableEntry"/>
            </w:pPr>
            <w:proofErr w:type="spellStart"/>
            <w:r w:rsidRPr="00A43C98">
              <w:t>confidentialityCode</w:t>
            </w:r>
            <w:proofErr w:type="spellEnd"/>
          </w:p>
        </w:tc>
        <w:tc>
          <w:tcPr>
            <w:tcW w:w="1427" w:type="pct"/>
          </w:tcPr>
          <w:p w14:paraId="51456CDC" w14:textId="425350E9" w:rsidR="003A029E" w:rsidRPr="00A43C98" w:rsidRDefault="003A029E" w:rsidP="003A029E">
            <w:pPr>
              <w:pStyle w:val="TableEntry"/>
            </w:pPr>
            <w:r w:rsidRPr="00A43C98">
              <w:t xml:space="preserve">Note: This is NOT the </w:t>
            </w:r>
            <w:proofErr w:type="spellStart"/>
            <w:r w:rsidRPr="00A43C98">
              <w:t>DocumentReference.meta</w:t>
            </w:r>
            <w:proofErr w:type="spellEnd"/>
            <w:r w:rsidRPr="00A43C98">
              <w:t>, as that holds the meta tags for the DocumentReference itself.</w:t>
            </w:r>
          </w:p>
        </w:tc>
      </w:tr>
      <w:tr w:rsidR="001A6FC5" w:rsidRPr="00A43C98" w14:paraId="01D446F5" w14:textId="77777777" w:rsidTr="00A1228B">
        <w:trPr>
          <w:cantSplit/>
        </w:trPr>
        <w:tc>
          <w:tcPr>
            <w:tcW w:w="1461" w:type="pct"/>
          </w:tcPr>
          <w:p w14:paraId="0169BB63" w14:textId="77777777" w:rsidR="0066446B" w:rsidRPr="00A43C98" w:rsidRDefault="0062464C" w:rsidP="00D30E8E">
            <w:pPr>
              <w:pStyle w:val="TableEntry"/>
              <w:tabs>
                <w:tab w:val="center" w:pos="1431"/>
              </w:tabs>
            </w:pPr>
            <w:r w:rsidRPr="00A43C98">
              <w:t xml:space="preserve">content </w:t>
            </w:r>
          </w:p>
          <w:p w14:paraId="68720B33" w14:textId="703A2351" w:rsidR="0062464C" w:rsidRPr="00A43C98" w:rsidRDefault="0062464C" w:rsidP="00D30E8E">
            <w:pPr>
              <w:pStyle w:val="TableEntry"/>
              <w:tabs>
                <w:tab w:val="center" w:pos="1431"/>
              </w:tabs>
            </w:pPr>
            <w:r w:rsidRPr="00A43C98">
              <w:t>[1..*]</w:t>
            </w:r>
          </w:p>
        </w:tc>
        <w:tc>
          <w:tcPr>
            <w:tcW w:w="1139" w:type="pct"/>
          </w:tcPr>
          <w:p w14:paraId="7A248083" w14:textId="0374CF3E" w:rsidR="0062464C" w:rsidRPr="00A43C98" w:rsidRDefault="001D3423" w:rsidP="003A029E">
            <w:pPr>
              <w:pStyle w:val="TableEntry"/>
            </w:pPr>
            <w:r w:rsidRPr="00A43C98">
              <w:t>[1..1]</w:t>
            </w:r>
          </w:p>
        </w:tc>
        <w:tc>
          <w:tcPr>
            <w:tcW w:w="973" w:type="pct"/>
          </w:tcPr>
          <w:p w14:paraId="65630B63" w14:textId="77777777" w:rsidR="0062464C" w:rsidRPr="00A43C98" w:rsidRDefault="0062464C" w:rsidP="003A029E">
            <w:pPr>
              <w:pStyle w:val="TableEntry"/>
            </w:pPr>
          </w:p>
        </w:tc>
        <w:tc>
          <w:tcPr>
            <w:tcW w:w="1427" w:type="pct"/>
          </w:tcPr>
          <w:p w14:paraId="23B8C117" w14:textId="77777777" w:rsidR="0062464C" w:rsidRPr="00A43C98" w:rsidRDefault="0062464C" w:rsidP="003A029E">
            <w:pPr>
              <w:pStyle w:val="TableEntry"/>
            </w:pPr>
          </w:p>
        </w:tc>
      </w:tr>
      <w:tr w:rsidR="001A6FC5" w:rsidRPr="00A43C98" w14:paraId="4A608AC1" w14:textId="77777777" w:rsidTr="00A1228B">
        <w:trPr>
          <w:cantSplit/>
        </w:trPr>
        <w:tc>
          <w:tcPr>
            <w:tcW w:w="1461" w:type="pct"/>
          </w:tcPr>
          <w:p w14:paraId="64D19624" w14:textId="4EDD1202" w:rsidR="0062464C" w:rsidRPr="00A43C98" w:rsidRDefault="0062464C" w:rsidP="003A029E">
            <w:pPr>
              <w:pStyle w:val="TableEntry"/>
            </w:pPr>
            <w:proofErr w:type="spellStart"/>
            <w:r w:rsidRPr="00A43C98">
              <w:t>content.attachment</w:t>
            </w:r>
            <w:proofErr w:type="spellEnd"/>
          </w:p>
        </w:tc>
        <w:tc>
          <w:tcPr>
            <w:tcW w:w="1139" w:type="pct"/>
          </w:tcPr>
          <w:p w14:paraId="5779BF50" w14:textId="77777777" w:rsidR="0062464C" w:rsidRPr="00A43C98" w:rsidRDefault="0062464C" w:rsidP="003A029E">
            <w:pPr>
              <w:pStyle w:val="TableEntry"/>
            </w:pPr>
          </w:p>
        </w:tc>
        <w:tc>
          <w:tcPr>
            <w:tcW w:w="973" w:type="pct"/>
          </w:tcPr>
          <w:p w14:paraId="74AD50E7" w14:textId="77777777" w:rsidR="0062464C" w:rsidRPr="00A43C98" w:rsidRDefault="0062464C" w:rsidP="003A029E">
            <w:pPr>
              <w:pStyle w:val="TableEntry"/>
            </w:pPr>
          </w:p>
        </w:tc>
        <w:tc>
          <w:tcPr>
            <w:tcW w:w="1427" w:type="pct"/>
          </w:tcPr>
          <w:p w14:paraId="38059CE3" w14:textId="77777777" w:rsidR="0062464C" w:rsidRPr="00A43C98" w:rsidRDefault="0062464C" w:rsidP="003A029E">
            <w:pPr>
              <w:pStyle w:val="TableEntry"/>
            </w:pPr>
          </w:p>
        </w:tc>
      </w:tr>
      <w:tr w:rsidR="001A6FC5" w:rsidRPr="00A43C98" w14:paraId="2CA21C36" w14:textId="1935BE4A" w:rsidTr="00A1228B">
        <w:trPr>
          <w:cantSplit/>
        </w:trPr>
        <w:tc>
          <w:tcPr>
            <w:tcW w:w="1461" w:type="pct"/>
          </w:tcPr>
          <w:p w14:paraId="7D953AFA" w14:textId="048D4381" w:rsidR="003A029E" w:rsidRPr="00A43C98" w:rsidRDefault="0062464C" w:rsidP="003A029E">
            <w:pPr>
              <w:pStyle w:val="TableEntry"/>
            </w:pPr>
            <w:proofErr w:type="spellStart"/>
            <w:r w:rsidRPr="00A43C98">
              <w:t>content.attachment.content</w:t>
            </w:r>
            <w:r w:rsidR="003A029E" w:rsidRPr="00A43C98">
              <w:t>Type</w:t>
            </w:r>
            <w:proofErr w:type="spellEnd"/>
          </w:p>
          <w:p w14:paraId="61047FCE" w14:textId="3A635C58" w:rsidR="003A029E" w:rsidRPr="00A43C98" w:rsidRDefault="003A029E" w:rsidP="0062464C">
            <w:pPr>
              <w:pStyle w:val="TableEntry"/>
            </w:pPr>
            <w:r w:rsidRPr="00A43C98">
              <w:t>code [</w:t>
            </w:r>
            <w:r w:rsidR="0062464C" w:rsidRPr="00A43C98">
              <w:t>0</w:t>
            </w:r>
            <w:r w:rsidRPr="00A43C98">
              <w:t>..1]</w:t>
            </w:r>
          </w:p>
        </w:tc>
        <w:tc>
          <w:tcPr>
            <w:tcW w:w="1139" w:type="pct"/>
          </w:tcPr>
          <w:p w14:paraId="04A7ECC3" w14:textId="0B7EE5C2" w:rsidR="003A029E" w:rsidRPr="00A43C98" w:rsidRDefault="00D65124" w:rsidP="003A029E">
            <w:pPr>
              <w:pStyle w:val="TableEntry"/>
            </w:pPr>
            <w:r w:rsidRPr="00A43C98">
              <w:t>[1..1]</w:t>
            </w:r>
          </w:p>
        </w:tc>
        <w:tc>
          <w:tcPr>
            <w:tcW w:w="973" w:type="pct"/>
          </w:tcPr>
          <w:p w14:paraId="68980FC6" w14:textId="77777777" w:rsidR="003A029E" w:rsidRPr="00A43C98" w:rsidRDefault="003A029E" w:rsidP="003A029E">
            <w:pPr>
              <w:pStyle w:val="TableEntry"/>
            </w:pPr>
            <w:proofErr w:type="spellStart"/>
            <w:r w:rsidRPr="00A43C98">
              <w:t>mimeType</w:t>
            </w:r>
            <w:proofErr w:type="spellEnd"/>
          </w:p>
        </w:tc>
        <w:tc>
          <w:tcPr>
            <w:tcW w:w="1427" w:type="pct"/>
          </w:tcPr>
          <w:p w14:paraId="3DD1DCCC" w14:textId="77777777" w:rsidR="003A029E" w:rsidRPr="00A43C98" w:rsidRDefault="003A029E" w:rsidP="003A029E">
            <w:pPr>
              <w:pStyle w:val="TableEntry"/>
            </w:pPr>
          </w:p>
        </w:tc>
      </w:tr>
      <w:tr w:rsidR="001A6FC5" w:rsidRPr="00A43C98" w14:paraId="24A4ECD4" w14:textId="77777777" w:rsidTr="00A1228B">
        <w:trPr>
          <w:cantSplit/>
        </w:trPr>
        <w:tc>
          <w:tcPr>
            <w:tcW w:w="1461" w:type="pct"/>
          </w:tcPr>
          <w:p w14:paraId="694A099D" w14:textId="72F3E038" w:rsidR="0062464C" w:rsidRPr="00A43C98" w:rsidRDefault="0062464C" w:rsidP="00195914">
            <w:pPr>
              <w:pStyle w:val="TableEntry"/>
            </w:pPr>
            <w:proofErr w:type="spellStart"/>
            <w:r w:rsidRPr="00A43C98">
              <w:t>content.attachment.language</w:t>
            </w:r>
            <w:proofErr w:type="spellEnd"/>
          </w:p>
          <w:p w14:paraId="585FCAAA" w14:textId="77777777" w:rsidR="0062464C" w:rsidRPr="00A43C98" w:rsidRDefault="0062464C" w:rsidP="00195914">
            <w:pPr>
              <w:pStyle w:val="TableEntry"/>
            </w:pPr>
            <w:r w:rsidRPr="00A43C98">
              <w:t>code [0..1]</w:t>
            </w:r>
          </w:p>
        </w:tc>
        <w:tc>
          <w:tcPr>
            <w:tcW w:w="1139" w:type="pct"/>
          </w:tcPr>
          <w:p w14:paraId="6DEEB48C" w14:textId="77777777" w:rsidR="0062464C" w:rsidRPr="00A43C98" w:rsidRDefault="0062464C" w:rsidP="00195914">
            <w:pPr>
              <w:pStyle w:val="TableEntry"/>
            </w:pPr>
          </w:p>
        </w:tc>
        <w:tc>
          <w:tcPr>
            <w:tcW w:w="973" w:type="pct"/>
          </w:tcPr>
          <w:p w14:paraId="79914210" w14:textId="79B96A62" w:rsidR="0062464C" w:rsidRPr="00A43C98" w:rsidRDefault="0062464C" w:rsidP="00195914">
            <w:pPr>
              <w:pStyle w:val="TableEntry"/>
            </w:pPr>
            <w:proofErr w:type="spellStart"/>
            <w:r w:rsidRPr="00A43C98">
              <w:t>language</w:t>
            </w:r>
            <w:r w:rsidR="00D65124" w:rsidRPr="00A43C98">
              <w:t>Code</w:t>
            </w:r>
            <w:proofErr w:type="spellEnd"/>
          </w:p>
        </w:tc>
        <w:tc>
          <w:tcPr>
            <w:tcW w:w="1427" w:type="pct"/>
          </w:tcPr>
          <w:p w14:paraId="54A04C88" w14:textId="77777777" w:rsidR="0062464C" w:rsidRPr="00A43C98" w:rsidRDefault="0062464C" w:rsidP="00195914">
            <w:pPr>
              <w:pStyle w:val="TableEntry"/>
            </w:pPr>
          </w:p>
        </w:tc>
      </w:tr>
      <w:tr w:rsidR="001A6FC5" w:rsidRPr="00A43C98" w14:paraId="7929B1E7" w14:textId="77777777" w:rsidTr="00A1228B">
        <w:trPr>
          <w:cantSplit/>
        </w:trPr>
        <w:tc>
          <w:tcPr>
            <w:tcW w:w="1461" w:type="pct"/>
          </w:tcPr>
          <w:p w14:paraId="55976D52" w14:textId="77777777" w:rsidR="002A5E8B" w:rsidRPr="00A43C98" w:rsidRDefault="0062464C" w:rsidP="003A029E">
            <w:pPr>
              <w:pStyle w:val="TableEntry"/>
            </w:pPr>
            <w:proofErr w:type="spellStart"/>
            <w:r w:rsidRPr="00A43C98">
              <w:t>content.attachment.data</w:t>
            </w:r>
            <w:proofErr w:type="spellEnd"/>
            <w:r w:rsidRPr="00A43C98">
              <w:t xml:space="preserve"> </w:t>
            </w:r>
          </w:p>
          <w:p w14:paraId="1068928C" w14:textId="2D49BB5B" w:rsidR="0062464C" w:rsidRPr="00A43C98" w:rsidRDefault="0062464C" w:rsidP="003A029E">
            <w:pPr>
              <w:pStyle w:val="TableEntry"/>
            </w:pPr>
            <w:r w:rsidRPr="00A43C98">
              <w:t>base64Binary [0..1]</w:t>
            </w:r>
          </w:p>
        </w:tc>
        <w:tc>
          <w:tcPr>
            <w:tcW w:w="1139" w:type="pct"/>
          </w:tcPr>
          <w:p w14:paraId="16CACEBE" w14:textId="3F690B87" w:rsidR="0062464C" w:rsidRPr="00A43C98" w:rsidRDefault="0062464C" w:rsidP="003A029E">
            <w:pPr>
              <w:pStyle w:val="TableEntry"/>
            </w:pPr>
            <w:r w:rsidRPr="00A43C98">
              <w:t>[0..0]</w:t>
            </w:r>
          </w:p>
        </w:tc>
        <w:tc>
          <w:tcPr>
            <w:tcW w:w="973" w:type="pct"/>
          </w:tcPr>
          <w:p w14:paraId="7D6A063E" w14:textId="0B26BBEA" w:rsidR="0062464C" w:rsidRPr="00A43C98" w:rsidRDefault="0062464C" w:rsidP="003A029E">
            <w:pPr>
              <w:pStyle w:val="TableEntry"/>
            </w:pPr>
          </w:p>
        </w:tc>
        <w:tc>
          <w:tcPr>
            <w:tcW w:w="1427" w:type="pct"/>
          </w:tcPr>
          <w:p w14:paraId="677E73B4" w14:textId="3072FCB8" w:rsidR="0062464C" w:rsidRPr="00A43C98" w:rsidRDefault="00945B6C" w:rsidP="003A029E">
            <w:pPr>
              <w:pStyle w:val="TableEntry"/>
            </w:pPr>
            <w:r w:rsidRPr="00A43C98">
              <w:t xml:space="preserve">Not Used </w:t>
            </w:r>
            <w:r w:rsidR="00833E7A" w:rsidRPr="00A43C98">
              <w:rPr>
                <w:vertAlign w:val="superscript"/>
              </w:rPr>
              <w:t>Note 3</w:t>
            </w:r>
          </w:p>
        </w:tc>
      </w:tr>
      <w:tr w:rsidR="001A6FC5" w:rsidRPr="00A43C98" w14:paraId="052BA50E" w14:textId="77777777" w:rsidTr="00A1228B">
        <w:trPr>
          <w:cantSplit/>
        </w:trPr>
        <w:tc>
          <w:tcPr>
            <w:tcW w:w="1461" w:type="pct"/>
          </w:tcPr>
          <w:p w14:paraId="00A5605D" w14:textId="77777777" w:rsidR="002A5E8B" w:rsidRPr="00A43C98" w:rsidRDefault="0062464C" w:rsidP="003A029E">
            <w:pPr>
              <w:pStyle w:val="TableEntry"/>
            </w:pPr>
            <w:r w:rsidRPr="00A43C98">
              <w:t xml:space="preserve">content.attachment.url </w:t>
            </w:r>
          </w:p>
          <w:p w14:paraId="7D942569" w14:textId="636E7C24" w:rsidR="0062464C" w:rsidRPr="00A43C98" w:rsidRDefault="0062464C" w:rsidP="003A029E">
            <w:pPr>
              <w:pStyle w:val="TableEntry"/>
            </w:pPr>
            <w:proofErr w:type="spellStart"/>
            <w:r w:rsidRPr="00A43C98">
              <w:t>uri</w:t>
            </w:r>
            <w:proofErr w:type="spellEnd"/>
            <w:r w:rsidRPr="00A43C98">
              <w:t xml:space="preserve"> [0..1]</w:t>
            </w:r>
          </w:p>
        </w:tc>
        <w:tc>
          <w:tcPr>
            <w:tcW w:w="1139" w:type="pct"/>
          </w:tcPr>
          <w:p w14:paraId="376C2B79" w14:textId="2399763D" w:rsidR="0062464C" w:rsidRPr="00A43C98" w:rsidRDefault="0062464C" w:rsidP="003A029E">
            <w:pPr>
              <w:pStyle w:val="TableEntry"/>
            </w:pPr>
            <w:r w:rsidRPr="00A43C98">
              <w:t>[1..1]</w:t>
            </w:r>
          </w:p>
        </w:tc>
        <w:tc>
          <w:tcPr>
            <w:tcW w:w="973" w:type="pct"/>
          </w:tcPr>
          <w:p w14:paraId="4BCCA463" w14:textId="50F4A8BF" w:rsidR="0062464C" w:rsidRPr="00A43C98" w:rsidRDefault="007A0423" w:rsidP="003A029E">
            <w:pPr>
              <w:pStyle w:val="TableEntry"/>
            </w:pPr>
            <w:r w:rsidRPr="00A43C98">
              <w:t>retrievable location of the document</w:t>
            </w:r>
          </w:p>
        </w:tc>
        <w:tc>
          <w:tcPr>
            <w:tcW w:w="1427" w:type="pct"/>
          </w:tcPr>
          <w:p w14:paraId="04CB453B" w14:textId="67526FDD" w:rsidR="0062464C" w:rsidRPr="00A43C98" w:rsidRDefault="0062464C" w:rsidP="003A029E">
            <w:pPr>
              <w:pStyle w:val="TableEntry"/>
            </w:pPr>
          </w:p>
        </w:tc>
      </w:tr>
      <w:tr w:rsidR="001A6FC5" w:rsidRPr="00A43C98" w14:paraId="636C7134" w14:textId="255E2F0F" w:rsidTr="00A1228B">
        <w:trPr>
          <w:cantSplit/>
        </w:trPr>
        <w:tc>
          <w:tcPr>
            <w:tcW w:w="1461" w:type="pct"/>
          </w:tcPr>
          <w:p w14:paraId="1E77C112" w14:textId="298029D4" w:rsidR="0062464C" w:rsidRPr="00A43C98" w:rsidRDefault="0062464C" w:rsidP="003A029E">
            <w:pPr>
              <w:pStyle w:val="TableEntry"/>
            </w:pPr>
            <w:proofErr w:type="spellStart"/>
            <w:r w:rsidRPr="00A43C98">
              <w:lastRenderedPageBreak/>
              <w:t>content.attachment.size</w:t>
            </w:r>
            <w:proofErr w:type="spellEnd"/>
          </w:p>
          <w:p w14:paraId="73368795" w14:textId="77777777" w:rsidR="0062464C" w:rsidRPr="00A43C98" w:rsidRDefault="0062464C" w:rsidP="003A029E">
            <w:pPr>
              <w:pStyle w:val="TableEntry"/>
            </w:pPr>
            <w:r w:rsidRPr="00A43C98">
              <w:t>integer [0..1]</w:t>
            </w:r>
          </w:p>
        </w:tc>
        <w:tc>
          <w:tcPr>
            <w:tcW w:w="1139" w:type="pct"/>
          </w:tcPr>
          <w:p w14:paraId="0DFC5A3D" w14:textId="7AE9E4FB" w:rsidR="0062464C" w:rsidRPr="00A43C98" w:rsidRDefault="0062464C" w:rsidP="003A029E">
            <w:pPr>
              <w:pStyle w:val="TableEntry"/>
            </w:pPr>
          </w:p>
        </w:tc>
        <w:tc>
          <w:tcPr>
            <w:tcW w:w="973" w:type="pct"/>
          </w:tcPr>
          <w:p w14:paraId="2216E6EB" w14:textId="77777777" w:rsidR="0062464C" w:rsidRPr="00A43C98" w:rsidRDefault="0062464C" w:rsidP="003A029E">
            <w:pPr>
              <w:pStyle w:val="TableEntry"/>
            </w:pPr>
            <w:r w:rsidRPr="00A43C98">
              <w:t>size</w:t>
            </w:r>
          </w:p>
          <w:p w14:paraId="63A59C5C" w14:textId="77777777" w:rsidR="0062464C" w:rsidRPr="00A43C98" w:rsidRDefault="0062464C" w:rsidP="003A029E">
            <w:pPr>
              <w:pStyle w:val="TableEntry"/>
            </w:pPr>
          </w:p>
        </w:tc>
        <w:tc>
          <w:tcPr>
            <w:tcW w:w="1427" w:type="pct"/>
          </w:tcPr>
          <w:p w14:paraId="29401510" w14:textId="4587C7B4" w:rsidR="0062464C" w:rsidRPr="00A43C98" w:rsidRDefault="006A624A" w:rsidP="003A029E">
            <w:pPr>
              <w:pStyle w:val="TableEntry"/>
            </w:pPr>
            <w:r w:rsidRPr="00A43C98">
              <w:t>The size is calculated on the data prior to base6</w:t>
            </w:r>
            <w:r w:rsidR="006F5E55" w:rsidRPr="00A43C98">
              <w:t>4 encoding, if the data is base</w:t>
            </w:r>
            <w:r w:rsidRPr="00A43C98">
              <w:t>64 encoded.</w:t>
            </w:r>
          </w:p>
        </w:tc>
      </w:tr>
      <w:tr w:rsidR="001A6FC5" w:rsidRPr="00A43C98" w14:paraId="2D9AA5A6" w14:textId="1A74CCA6" w:rsidTr="00A1228B">
        <w:trPr>
          <w:cantSplit/>
        </w:trPr>
        <w:tc>
          <w:tcPr>
            <w:tcW w:w="1461" w:type="pct"/>
          </w:tcPr>
          <w:p w14:paraId="523FB46D" w14:textId="67914C5E" w:rsidR="0062464C" w:rsidRPr="00A43C98" w:rsidRDefault="0062464C" w:rsidP="003A029E">
            <w:pPr>
              <w:pStyle w:val="TableEntry"/>
            </w:pPr>
            <w:proofErr w:type="spellStart"/>
            <w:r w:rsidRPr="00A43C98">
              <w:t>content.attachment.hash</w:t>
            </w:r>
            <w:proofErr w:type="spellEnd"/>
          </w:p>
          <w:p w14:paraId="70F99FF2" w14:textId="77777777" w:rsidR="0062464C" w:rsidRPr="00A43C98" w:rsidRDefault="0062464C" w:rsidP="003A029E">
            <w:pPr>
              <w:pStyle w:val="TableEntry"/>
            </w:pPr>
            <w:r w:rsidRPr="00A43C98">
              <w:t>string [0..1]</w:t>
            </w:r>
          </w:p>
        </w:tc>
        <w:tc>
          <w:tcPr>
            <w:tcW w:w="1139" w:type="pct"/>
          </w:tcPr>
          <w:p w14:paraId="337A0BC3" w14:textId="7A0260E6" w:rsidR="0062464C" w:rsidRPr="00A43C98" w:rsidRDefault="0062464C" w:rsidP="003A029E">
            <w:pPr>
              <w:pStyle w:val="TableEntry"/>
            </w:pPr>
          </w:p>
        </w:tc>
        <w:tc>
          <w:tcPr>
            <w:tcW w:w="973" w:type="pct"/>
          </w:tcPr>
          <w:p w14:paraId="7257CE84" w14:textId="7C0F7EF6" w:rsidR="0062464C" w:rsidRPr="00A43C98" w:rsidRDefault="0062464C" w:rsidP="003A029E">
            <w:pPr>
              <w:pStyle w:val="TableEntry"/>
            </w:pPr>
            <w:r w:rsidRPr="00A43C98">
              <w:t>hash</w:t>
            </w:r>
          </w:p>
        </w:tc>
        <w:tc>
          <w:tcPr>
            <w:tcW w:w="1427" w:type="pct"/>
          </w:tcPr>
          <w:p w14:paraId="6211C187" w14:textId="521C27B0" w:rsidR="0062464C" w:rsidRPr="00A43C98" w:rsidRDefault="007A0423" w:rsidP="003A029E">
            <w:pPr>
              <w:pStyle w:val="TableEntry"/>
            </w:pPr>
            <w:r w:rsidRPr="00A43C98">
              <w:t xml:space="preserve">The IHE Document Sharing metadata element hash holds the SHA1 hash </w:t>
            </w:r>
            <w:r w:rsidR="006A624A" w:rsidRPr="00A43C98">
              <w:t>of the document. The hash is encoded in FHIR in base64Binary</w:t>
            </w:r>
            <w:r w:rsidR="002969DC" w:rsidRPr="00A43C98">
              <w:t>, where</w:t>
            </w:r>
            <w:r w:rsidR="006A624A" w:rsidRPr="00A43C98">
              <w:t>as in XDS</w:t>
            </w:r>
            <w:r w:rsidRPr="00A43C98">
              <w:t xml:space="preserve"> </w:t>
            </w:r>
            <w:proofErr w:type="spellStart"/>
            <w:r w:rsidRPr="00A43C98">
              <w:t>hexbinary</w:t>
            </w:r>
            <w:proofErr w:type="spellEnd"/>
            <w:r w:rsidR="006A624A" w:rsidRPr="00A43C98">
              <w:t xml:space="preserve"> is used</w:t>
            </w:r>
            <w:r w:rsidRPr="00A43C98">
              <w:t>.</w:t>
            </w:r>
          </w:p>
          <w:p w14:paraId="0DDBBAE0" w14:textId="2E39832F" w:rsidR="006A624A" w:rsidRPr="00A43C98" w:rsidRDefault="006A624A" w:rsidP="003A029E">
            <w:pPr>
              <w:pStyle w:val="TableEntry"/>
            </w:pPr>
            <w:r w:rsidRPr="00A43C98">
              <w:t>The hash is calculated on the data prior to base6</w:t>
            </w:r>
            <w:r w:rsidR="006F5E55" w:rsidRPr="00A43C98">
              <w:t>4 encoding, if the data is base</w:t>
            </w:r>
            <w:r w:rsidRPr="00A43C98">
              <w:t>64 encoded.</w:t>
            </w:r>
          </w:p>
        </w:tc>
      </w:tr>
      <w:tr w:rsidR="001A6FC5" w:rsidRPr="00A43C98" w14:paraId="27B64C81" w14:textId="419CCA30" w:rsidTr="00A1228B">
        <w:trPr>
          <w:cantSplit/>
        </w:trPr>
        <w:tc>
          <w:tcPr>
            <w:tcW w:w="1461" w:type="pct"/>
          </w:tcPr>
          <w:p w14:paraId="209D5F4D" w14:textId="2E959370" w:rsidR="002A5E8B" w:rsidRPr="00A43C98" w:rsidRDefault="0062464C" w:rsidP="003A029E">
            <w:pPr>
              <w:pStyle w:val="TableEntry"/>
            </w:pPr>
            <w:proofErr w:type="spellStart"/>
            <w:r w:rsidRPr="00A43C98">
              <w:t>content.attachment.title</w:t>
            </w:r>
            <w:proofErr w:type="spellEnd"/>
            <w:r w:rsidRPr="00A43C98">
              <w:t xml:space="preserve"> </w:t>
            </w:r>
          </w:p>
          <w:p w14:paraId="265A7F38" w14:textId="505DD354" w:rsidR="0062464C" w:rsidRPr="00A43C98" w:rsidRDefault="0062464C" w:rsidP="003A029E">
            <w:pPr>
              <w:pStyle w:val="TableEntry"/>
            </w:pPr>
            <w:r w:rsidRPr="00A43C98">
              <w:t>string [0..1]</w:t>
            </w:r>
          </w:p>
        </w:tc>
        <w:tc>
          <w:tcPr>
            <w:tcW w:w="1139" w:type="pct"/>
          </w:tcPr>
          <w:p w14:paraId="78CF508C" w14:textId="3B45EDE1" w:rsidR="0062464C" w:rsidRPr="00A43C98" w:rsidRDefault="0062464C" w:rsidP="003A029E">
            <w:pPr>
              <w:pStyle w:val="TableEntry"/>
            </w:pPr>
          </w:p>
        </w:tc>
        <w:tc>
          <w:tcPr>
            <w:tcW w:w="973" w:type="pct"/>
          </w:tcPr>
          <w:p w14:paraId="1768BA0D" w14:textId="16C6A4AA" w:rsidR="0062464C" w:rsidRPr="00A43C98" w:rsidRDefault="007A0423" w:rsidP="003A029E">
            <w:pPr>
              <w:pStyle w:val="TableEntry"/>
            </w:pPr>
            <w:del w:id="299" w:author="John Moehrke" w:date="2020-05-22T08:09:00Z">
              <w:r w:rsidRPr="00A43C98" w:rsidDel="002F71F3">
                <w:delText>comment</w:delText>
              </w:r>
              <w:r w:rsidR="00D65124" w:rsidRPr="00A43C98" w:rsidDel="002F71F3">
                <w:delText>s</w:delText>
              </w:r>
            </w:del>
            <w:ins w:id="300" w:author="John Moehrke" w:date="2020-05-22T08:09:00Z">
              <w:r w:rsidR="002F71F3">
                <w:t>title</w:t>
              </w:r>
            </w:ins>
          </w:p>
        </w:tc>
        <w:tc>
          <w:tcPr>
            <w:tcW w:w="1427" w:type="pct"/>
          </w:tcPr>
          <w:p w14:paraId="370570B9" w14:textId="77777777" w:rsidR="0062464C" w:rsidRPr="00A43C98" w:rsidRDefault="0062464C" w:rsidP="003A029E">
            <w:pPr>
              <w:pStyle w:val="TableEntry"/>
              <w:rPr>
                <w:vertAlign w:val="superscript"/>
              </w:rPr>
            </w:pPr>
          </w:p>
        </w:tc>
      </w:tr>
      <w:tr w:rsidR="001A6FC5" w:rsidRPr="00A43C98" w14:paraId="453C756F" w14:textId="77777777" w:rsidTr="00A1228B">
        <w:trPr>
          <w:cantSplit/>
        </w:trPr>
        <w:tc>
          <w:tcPr>
            <w:tcW w:w="1461" w:type="pct"/>
          </w:tcPr>
          <w:p w14:paraId="3A812CDC" w14:textId="77777777" w:rsidR="002A5E8B" w:rsidRPr="00A43C98" w:rsidRDefault="0062464C" w:rsidP="003A029E">
            <w:pPr>
              <w:pStyle w:val="TableEntry"/>
            </w:pPr>
            <w:proofErr w:type="spellStart"/>
            <w:r w:rsidRPr="00A43C98">
              <w:t>content.attachment.creation</w:t>
            </w:r>
            <w:proofErr w:type="spellEnd"/>
            <w:r w:rsidRPr="00A43C98">
              <w:t xml:space="preserve"> </w:t>
            </w:r>
          </w:p>
          <w:p w14:paraId="679C1AC4" w14:textId="08A2CA9E" w:rsidR="0062464C" w:rsidRPr="00A43C98" w:rsidRDefault="0062464C" w:rsidP="003A029E">
            <w:pPr>
              <w:pStyle w:val="TableEntry"/>
            </w:pPr>
            <w:proofErr w:type="spellStart"/>
            <w:r w:rsidRPr="00A43C98">
              <w:t>dateTime</w:t>
            </w:r>
            <w:proofErr w:type="spellEnd"/>
            <w:r w:rsidRPr="00A43C98">
              <w:t xml:space="preserve"> [0..1]</w:t>
            </w:r>
          </w:p>
        </w:tc>
        <w:tc>
          <w:tcPr>
            <w:tcW w:w="1139" w:type="pct"/>
          </w:tcPr>
          <w:p w14:paraId="6ABBC69D" w14:textId="30700B20" w:rsidR="0062464C" w:rsidRPr="00A43C98" w:rsidRDefault="0062464C" w:rsidP="003A029E">
            <w:pPr>
              <w:pStyle w:val="TableEntry"/>
            </w:pPr>
          </w:p>
        </w:tc>
        <w:tc>
          <w:tcPr>
            <w:tcW w:w="973" w:type="pct"/>
          </w:tcPr>
          <w:p w14:paraId="40BF6714" w14:textId="7EA49D02" w:rsidR="0062464C" w:rsidRPr="00A43C98" w:rsidDel="0062464C" w:rsidRDefault="00371225" w:rsidP="003A029E">
            <w:pPr>
              <w:pStyle w:val="TableEntry"/>
              <w:rPr>
                <w:vertAlign w:val="superscript"/>
              </w:rPr>
            </w:pPr>
            <w:proofErr w:type="spellStart"/>
            <w:r w:rsidRPr="00A43C98">
              <w:t>creationTime</w:t>
            </w:r>
            <w:proofErr w:type="spellEnd"/>
          </w:p>
        </w:tc>
        <w:tc>
          <w:tcPr>
            <w:tcW w:w="1427" w:type="pct"/>
          </w:tcPr>
          <w:p w14:paraId="09E22F47" w14:textId="039ED79A" w:rsidR="0062464C" w:rsidRPr="00A43C98" w:rsidRDefault="00371225" w:rsidP="003A029E">
            <w:pPr>
              <w:pStyle w:val="TableEntry"/>
              <w:rPr>
                <w:vertAlign w:val="superscript"/>
              </w:rPr>
            </w:pPr>
            <w:r w:rsidRPr="00A43C98">
              <w:rPr>
                <w:vertAlign w:val="superscript"/>
              </w:rPr>
              <w:t xml:space="preserve"> Note 4</w:t>
            </w:r>
          </w:p>
        </w:tc>
      </w:tr>
      <w:tr w:rsidR="001A6FC5" w:rsidRPr="00A43C98" w14:paraId="5DD38FB1" w14:textId="77777777" w:rsidTr="00A1228B">
        <w:trPr>
          <w:cantSplit/>
        </w:trPr>
        <w:tc>
          <w:tcPr>
            <w:tcW w:w="1461" w:type="pct"/>
          </w:tcPr>
          <w:p w14:paraId="47E985B4" w14:textId="470A9245" w:rsidR="0062464C" w:rsidRPr="00A43C98" w:rsidRDefault="0062464C" w:rsidP="00195914">
            <w:pPr>
              <w:pStyle w:val="TableEntry"/>
            </w:pPr>
            <w:proofErr w:type="spellStart"/>
            <w:r w:rsidRPr="00A43C98">
              <w:t>content.format</w:t>
            </w:r>
            <w:proofErr w:type="spellEnd"/>
          </w:p>
          <w:p w14:paraId="64BB1E88" w14:textId="1D2B5A70" w:rsidR="0062464C" w:rsidRPr="00A43C98" w:rsidRDefault="0062464C" w:rsidP="00195914">
            <w:pPr>
              <w:pStyle w:val="TableEntry"/>
            </w:pPr>
            <w:r w:rsidRPr="00A43C98">
              <w:t>Coding [0..</w:t>
            </w:r>
            <w:r w:rsidR="00AA2895" w:rsidRPr="00A43C98">
              <w:t>1</w:t>
            </w:r>
            <w:r w:rsidRPr="00A43C98">
              <w:t>]</w:t>
            </w:r>
          </w:p>
        </w:tc>
        <w:tc>
          <w:tcPr>
            <w:tcW w:w="1139" w:type="pct"/>
          </w:tcPr>
          <w:p w14:paraId="798F46EE" w14:textId="67D18335" w:rsidR="0062464C" w:rsidRPr="00A43C98" w:rsidRDefault="0062464C" w:rsidP="00195914">
            <w:pPr>
              <w:pStyle w:val="TableEntry"/>
            </w:pPr>
          </w:p>
        </w:tc>
        <w:tc>
          <w:tcPr>
            <w:tcW w:w="973" w:type="pct"/>
          </w:tcPr>
          <w:p w14:paraId="08A11E83" w14:textId="77777777" w:rsidR="0062464C" w:rsidRPr="00A43C98" w:rsidRDefault="0062464C" w:rsidP="00195914">
            <w:pPr>
              <w:pStyle w:val="TableEntry"/>
            </w:pPr>
            <w:proofErr w:type="spellStart"/>
            <w:r w:rsidRPr="00A43C98">
              <w:t>formatCode</w:t>
            </w:r>
            <w:proofErr w:type="spellEnd"/>
          </w:p>
        </w:tc>
        <w:tc>
          <w:tcPr>
            <w:tcW w:w="1427" w:type="pct"/>
          </w:tcPr>
          <w:p w14:paraId="281C396B" w14:textId="77777777" w:rsidR="0062464C" w:rsidRPr="00A43C98" w:rsidRDefault="0062464C" w:rsidP="00195914">
            <w:pPr>
              <w:pStyle w:val="TableEntry"/>
            </w:pPr>
          </w:p>
        </w:tc>
      </w:tr>
      <w:tr w:rsidR="001A6FC5" w:rsidRPr="00A43C98" w14:paraId="2596A359" w14:textId="23E33F51" w:rsidTr="00A1228B">
        <w:trPr>
          <w:cantSplit/>
        </w:trPr>
        <w:tc>
          <w:tcPr>
            <w:tcW w:w="1461" w:type="pct"/>
          </w:tcPr>
          <w:p w14:paraId="115294C1" w14:textId="77777777" w:rsidR="0062464C" w:rsidRPr="00A43C98" w:rsidRDefault="0062464C" w:rsidP="003A029E">
            <w:pPr>
              <w:pStyle w:val="TableEntry"/>
            </w:pPr>
            <w:r w:rsidRPr="00A43C98">
              <w:t>context</w:t>
            </w:r>
          </w:p>
          <w:p w14:paraId="282167B6" w14:textId="77777777" w:rsidR="0062464C" w:rsidRPr="00A43C98" w:rsidRDefault="0062464C" w:rsidP="003A029E">
            <w:pPr>
              <w:pStyle w:val="TableEntry"/>
            </w:pPr>
            <w:r w:rsidRPr="00A43C98">
              <w:t>[0..1]</w:t>
            </w:r>
          </w:p>
        </w:tc>
        <w:tc>
          <w:tcPr>
            <w:tcW w:w="1139" w:type="pct"/>
          </w:tcPr>
          <w:p w14:paraId="2494826B" w14:textId="77777777" w:rsidR="0062464C" w:rsidRPr="00A43C98" w:rsidRDefault="0062464C" w:rsidP="003A029E">
            <w:pPr>
              <w:pStyle w:val="TableEntry"/>
            </w:pPr>
          </w:p>
        </w:tc>
        <w:tc>
          <w:tcPr>
            <w:tcW w:w="973" w:type="pct"/>
          </w:tcPr>
          <w:p w14:paraId="137C60B4" w14:textId="77777777" w:rsidR="0062464C" w:rsidRPr="00A43C98" w:rsidRDefault="0062464C" w:rsidP="003A029E">
            <w:pPr>
              <w:pStyle w:val="TableEntry"/>
            </w:pPr>
          </w:p>
        </w:tc>
        <w:tc>
          <w:tcPr>
            <w:tcW w:w="1427" w:type="pct"/>
          </w:tcPr>
          <w:p w14:paraId="6000C9A3" w14:textId="77777777" w:rsidR="0062464C" w:rsidRPr="00A43C98" w:rsidRDefault="0062464C" w:rsidP="003A029E">
            <w:pPr>
              <w:pStyle w:val="TableEntry"/>
            </w:pPr>
          </w:p>
        </w:tc>
      </w:tr>
      <w:tr w:rsidR="001A6FC5" w:rsidRPr="00A43C98" w14:paraId="54F42408" w14:textId="77777777" w:rsidTr="00A1228B">
        <w:trPr>
          <w:cantSplit/>
        </w:trPr>
        <w:tc>
          <w:tcPr>
            <w:tcW w:w="1461" w:type="pct"/>
          </w:tcPr>
          <w:p w14:paraId="64924EF6" w14:textId="7FC1CE69" w:rsidR="0062464C" w:rsidRPr="00A43C98" w:rsidRDefault="0062464C" w:rsidP="003A029E">
            <w:pPr>
              <w:pStyle w:val="TableEntry"/>
            </w:pPr>
            <w:proofErr w:type="spellStart"/>
            <w:r w:rsidRPr="00A43C98">
              <w:t>context.encounter</w:t>
            </w:r>
            <w:proofErr w:type="spellEnd"/>
            <w:r w:rsidR="00B40386" w:rsidRPr="00A43C98">
              <w:t xml:space="preserve"> Reference(Encounter) [0..</w:t>
            </w:r>
            <w:r w:rsidR="00687998" w:rsidRPr="00A43C98">
              <w:t>*</w:t>
            </w:r>
            <w:r w:rsidR="00B40386" w:rsidRPr="00A43C98">
              <w:t>]</w:t>
            </w:r>
          </w:p>
        </w:tc>
        <w:tc>
          <w:tcPr>
            <w:tcW w:w="1139" w:type="pct"/>
          </w:tcPr>
          <w:p w14:paraId="5BEC1286" w14:textId="77777777" w:rsidR="0062464C" w:rsidRPr="00A43C98" w:rsidRDefault="0062464C" w:rsidP="003A029E">
            <w:pPr>
              <w:pStyle w:val="TableEntry"/>
            </w:pPr>
          </w:p>
        </w:tc>
        <w:tc>
          <w:tcPr>
            <w:tcW w:w="973" w:type="pct"/>
          </w:tcPr>
          <w:p w14:paraId="0A8F92BF" w14:textId="40E0F7C1" w:rsidR="0062464C" w:rsidRPr="00A43C98" w:rsidRDefault="00CF2F63" w:rsidP="003A029E">
            <w:pPr>
              <w:pStyle w:val="TableEntry"/>
            </w:pPr>
            <w:proofErr w:type="spellStart"/>
            <w:r w:rsidRPr="00A43C98">
              <w:t>r</w:t>
            </w:r>
            <w:r w:rsidR="0062464C" w:rsidRPr="00A43C98">
              <w:t>eferenceIdList</w:t>
            </w:r>
            <w:proofErr w:type="spellEnd"/>
          </w:p>
        </w:tc>
        <w:tc>
          <w:tcPr>
            <w:tcW w:w="1427" w:type="pct"/>
          </w:tcPr>
          <w:p w14:paraId="40FD6AB9" w14:textId="1A88B911" w:rsidR="0062464C" w:rsidRPr="00A43C98" w:rsidRDefault="00B9204F" w:rsidP="00B9204F">
            <w:pPr>
              <w:pStyle w:val="TableEntry"/>
            </w:pPr>
            <w:r w:rsidRPr="00A43C98">
              <w:t xml:space="preserve">When </w:t>
            </w:r>
            <w:proofErr w:type="spellStart"/>
            <w:r w:rsidRPr="00A43C98">
              <w:t>referenceIdList</w:t>
            </w:r>
            <w:proofErr w:type="spellEnd"/>
            <w:r w:rsidRPr="00A43C98">
              <w:t xml:space="preserve"> contains an encounter, and a FHIR Encounter is available, it may be referenced.</w:t>
            </w:r>
          </w:p>
        </w:tc>
      </w:tr>
      <w:tr w:rsidR="001A6FC5" w:rsidRPr="00A43C98" w14:paraId="7DA25843" w14:textId="1944496F" w:rsidTr="00A1228B">
        <w:trPr>
          <w:cantSplit/>
        </w:trPr>
        <w:tc>
          <w:tcPr>
            <w:tcW w:w="1461" w:type="pct"/>
          </w:tcPr>
          <w:p w14:paraId="1F054B86" w14:textId="77777777" w:rsidR="0062464C" w:rsidRPr="00A43C98" w:rsidRDefault="0062464C" w:rsidP="003A029E">
            <w:pPr>
              <w:pStyle w:val="TableEntry"/>
            </w:pPr>
            <w:proofErr w:type="spellStart"/>
            <w:r w:rsidRPr="00A43C98">
              <w:t>context.event</w:t>
            </w:r>
            <w:proofErr w:type="spellEnd"/>
          </w:p>
          <w:p w14:paraId="292F2461" w14:textId="77777777" w:rsidR="0062464C" w:rsidRPr="00A43C98" w:rsidRDefault="0062464C" w:rsidP="003A029E">
            <w:pPr>
              <w:pStyle w:val="TableEntry"/>
            </w:pPr>
            <w:proofErr w:type="spellStart"/>
            <w:r w:rsidRPr="00A43C98">
              <w:t>CodeableConcept</w:t>
            </w:r>
            <w:proofErr w:type="spellEnd"/>
            <w:r w:rsidRPr="00A43C98">
              <w:t xml:space="preserve"> [0..*]</w:t>
            </w:r>
          </w:p>
        </w:tc>
        <w:tc>
          <w:tcPr>
            <w:tcW w:w="1139" w:type="pct"/>
          </w:tcPr>
          <w:p w14:paraId="109368C5" w14:textId="77777777" w:rsidR="0062464C" w:rsidRPr="00A43C98" w:rsidRDefault="0062464C" w:rsidP="003A029E">
            <w:pPr>
              <w:pStyle w:val="TableEntry"/>
            </w:pPr>
          </w:p>
        </w:tc>
        <w:tc>
          <w:tcPr>
            <w:tcW w:w="973" w:type="pct"/>
          </w:tcPr>
          <w:p w14:paraId="2DE9CE76" w14:textId="77777777" w:rsidR="0062464C" w:rsidRPr="00A43C98" w:rsidRDefault="0062464C" w:rsidP="003A029E">
            <w:pPr>
              <w:pStyle w:val="TableEntry"/>
            </w:pPr>
            <w:proofErr w:type="spellStart"/>
            <w:r w:rsidRPr="00A43C98">
              <w:t>eventCodeList</w:t>
            </w:r>
            <w:proofErr w:type="spellEnd"/>
          </w:p>
        </w:tc>
        <w:tc>
          <w:tcPr>
            <w:tcW w:w="1427" w:type="pct"/>
          </w:tcPr>
          <w:p w14:paraId="6BC1EB48" w14:textId="77777777" w:rsidR="0062464C" w:rsidRPr="00A43C98" w:rsidRDefault="0062464C" w:rsidP="003A029E">
            <w:pPr>
              <w:pStyle w:val="TableEntry"/>
            </w:pPr>
          </w:p>
        </w:tc>
      </w:tr>
      <w:tr w:rsidR="001A6FC5" w:rsidRPr="00A43C98" w14:paraId="46006831" w14:textId="096C1FB2" w:rsidTr="00A1228B">
        <w:trPr>
          <w:cantSplit/>
        </w:trPr>
        <w:tc>
          <w:tcPr>
            <w:tcW w:w="1461" w:type="pct"/>
          </w:tcPr>
          <w:p w14:paraId="5820F98D" w14:textId="77777777" w:rsidR="0062464C" w:rsidRPr="00A43C98" w:rsidRDefault="0062464C" w:rsidP="003A029E">
            <w:pPr>
              <w:pStyle w:val="TableEntry"/>
            </w:pPr>
            <w:proofErr w:type="spellStart"/>
            <w:r w:rsidRPr="00A43C98">
              <w:t>context.period</w:t>
            </w:r>
            <w:proofErr w:type="spellEnd"/>
          </w:p>
          <w:p w14:paraId="04126FC4" w14:textId="77777777" w:rsidR="0062464C" w:rsidRPr="00A43C98" w:rsidRDefault="0062464C" w:rsidP="003A029E">
            <w:pPr>
              <w:pStyle w:val="TableEntry"/>
            </w:pPr>
            <w:r w:rsidRPr="00A43C98">
              <w:t>Period [0..1]</w:t>
            </w:r>
          </w:p>
        </w:tc>
        <w:tc>
          <w:tcPr>
            <w:tcW w:w="1139" w:type="pct"/>
          </w:tcPr>
          <w:p w14:paraId="52566800" w14:textId="77777777" w:rsidR="0062464C" w:rsidRPr="00A43C98" w:rsidRDefault="0062464C" w:rsidP="003A029E">
            <w:pPr>
              <w:pStyle w:val="TableEntry"/>
            </w:pPr>
          </w:p>
        </w:tc>
        <w:tc>
          <w:tcPr>
            <w:tcW w:w="973" w:type="pct"/>
          </w:tcPr>
          <w:p w14:paraId="6214AB1A" w14:textId="77777777" w:rsidR="0062464C" w:rsidRPr="00A43C98" w:rsidRDefault="0062464C" w:rsidP="003A029E">
            <w:pPr>
              <w:pStyle w:val="TableEntry"/>
            </w:pPr>
            <w:r w:rsidRPr="00A43C98">
              <w:t xml:space="preserve">serviceStartTime </w:t>
            </w:r>
          </w:p>
          <w:p w14:paraId="4DF4DE49" w14:textId="77777777" w:rsidR="0062464C" w:rsidRPr="00A43C98" w:rsidRDefault="0062464C" w:rsidP="003A029E">
            <w:pPr>
              <w:pStyle w:val="TableEntry"/>
            </w:pPr>
            <w:r w:rsidRPr="00A43C98">
              <w:t>serviceStopTime</w:t>
            </w:r>
          </w:p>
        </w:tc>
        <w:tc>
          <w:tcPr>
            <w:tcW w:w="1427" w:type="pct"/>
          </w:tcPr>
          <w:p w14:paraId="1408B0EE" w14:textId="77777777" w:rsidR="0062464C" w:rsidRPr="00A43C98" w:rsidRDefault="0062464C" w:rsidP="003A029E">
            <w:pPr>
              <w:pStyle w:val="TableEntry"/>
            </w:pPr>
          </w:p>
        </w:tc>
      </w:tr>
      <w:tr w:rsidR="001A6FC5" w:rsidRPr="00A43C98" w14:paraId="251EF079" w14:textId="2C7855F5" w:rsidTr="00A1228B">
        <w:trPr>
          <w:cantSplit/>
        </w:trPr>
        <w:tc>
          <w:tcPr>
            <w:tcW w:w="1461" w:type="pct"/>
          </w:tcPr>
          <w:p w14:paraId="18A9F931" w14:textId="77777777" w:rsidR="0062464C" w:rsidRPr="00A43C98" w:rsidRDefault="0062464C" w:rsidP="003A029E">
            <w:pPr>
              <w:pStyle w:val="TableEntry"/>
            </w:pPr>
            <w:proofErr w:type="spellStart"/>
            <w:r w:rsidRPr="00A43C98">
              <w:t>context.facilityType</w:t>
            </w:r>
            <w:proofErr w:type="spellEnd"/>
          </w:p>
          <w:p w14:paraId="4BC99B07" w14:textId="77777777" w:rsidR="0062464C" w:rsidRPr="00A43C98" w:rsidRDefault="0062464C" w:rsidP="003A029E">
            <w:pPr>
              <w:pStyle w:val="TableEntry"/>
            </w:pPr>
            <w:proofErr w:type="spellStart"/>
            <w:r w:rsidRPr="00A43C98">
              <w:t>CodeableConcept</w:t>
            </w:r>
            <w:proofErr w:type="spellEnd"/>
            <w:r w:rsidRPr="00A43C98">
              <w:t xml:space="preserve"> [0..1]</w:t>
            </w:r>
          </w:p>
        </w:tc>
        <w:tc>
          <w:tcPr>
            <w:tcW w:w="1139" w:type="pct"/>
          </w:tcPr>
          <w:p w14:paraId="104D274C" w14:textId="77777777" w:rsidR="0062464C" w:rsidRPr="00A43C98" w:rsidRDefault="0062464C" w:rsidP="003A029E">
            <w:pPr>
              <w:pStyle w:val="TableEntry"/>
            </w:pPr>
          </w:p>
        </w:tc>
        <w:tc>
          <w:tcPr>
            <w:tcW w:w="973" w:type="pct"/>
          </w:tcPr>
          <w:p w14:paraId="65450D5F" w14:textId="77777777" w:rsidR="0062464C" w:rsidRPr="00A43C98" w:rsidRDefault="0062464C" w:rsidP="003A029E">
            <w:pPr>
              <w:pStyle w:val="TableEntry"/>
            </w:pPr>
            <w:proofErr w:type="spellStart"/>
            <w:r w:rsidRPr="00A43C98">
              <w:t>healthcareFacilityTypeCode</w:t>
            </w:r>
            <w:proofErr w:type="spellEnd"/>
          </w:p>
        </w:tc>
        <w:tc>
          <w:tcPr>
            <w:tcW w:w="1427" w:type="pct"/>
          </w:tcPr>
          <w:p w14:paraId="1F865406" w14:textId="77777777" w:rsidR="0062464C" w:rsidRPr="00A43C98" w:rsidRDefault="0062464C" w:rsidP="003A029E">
            <w:pPr>
              <w:pStyle w:val="TableEntry"/>
            </w:pPr>
          </w:p>
        </w:tc>
      </w:tr>
      <w:tr w:rsidR="001A6FC5" w:rsidRPr="00A43C98" w14:paraId="47E70C2D" w14:textId="7F52309C" w:rsidTr="00A1228B">
        <w:trPr>
          <w:cantSplit/>
        </w:trPr>
        <w:tc>
          <w:tcPr>
            <w:tcW w:w="1461" w:type="pct"/>
          </w:tcPr>
          <w:p w14:paraId="0F405D45" w14:textId="7BA1AD6E" w:rsidR="00AA1436" w:rsidRPr="00A43C98" w:rsidRDefault="007A0423" w:rsidP="003A029E">
            <w:pPr>
              <w:pStyle w:val="TableEntry"/>
            </w:pPr>
            <w:proofErr w:type="spellStart"/>
            <w:r w:rsidRPr="00A43C98">
              <w:t>context.practiceSetting</w:t>
            </w:r>
            <w:proofErr w:type="spellEnd"/>
            <w:r w:rsidRPr="00A43C98">
              <w:t xml:space="preserve"> </w:t>
            </w:r>
          </w:p>
          <w:p w14:paraId="2EFC0835" w14:textId="3346CBAD" w:rsidR="0062464C" w:rsidRPr="00A43C98" w:rsidRDefault="007A0423" w:rsidP="003A029E">
            <w:pPr>
              <w:pStyle w:val="TableEntry"/>
            </w:pPr>
            <w:proofErr w:type="spellStart"/>
            <w:r w:rsidRPr="00A43C98">
              <w:t>CodeableConcept</w:t>
            </w:r>
            <w:proofErr w:type="spellEnd"/>
            <w:r w:rsidRPr="00A43C98">
              <w:t xml:space="preserve"> [0..1]</w:t>
            </w:r>
          </w:p>
        </w:tc>
        <w:tc>
          <w:tcPr>
            <w:tcW w:w="1139" w:type="pct"/>
          </w:tcPr>
          <w:p w14:paraId="15D3A037" w14:textId="77777777" w:rsidR="0062464C" w:rsidRPr="00A43C98" w:rsidRDefault="0062464C" w:rsidP="003A029E">
            <w:pPr>
              <w:pStyle w:val="TableEntry"/>
            </w:pPr>
          </w:p>
        </w:tc>
        <w:tc>
          <w:tcPr>
            <w:tcW w:w="973" w:type="pct"/>
          </w:tcPr>
          <w:p w14:paraId="24E3880C" w14:textId="5D1B8A4B" w:rsidR="0062464C" w:rsidRPr="00A43C98" w:rsidRDefault="0062464C" w:rsidP="00833E7A">
            <w:pPr>
              <w:pStyle w:val="TableEntry"/>
            </w:pPr>
            <w:proofErr w:type="spellStart"/>
            <w:r w:rsidRPr="00A43C98">
              <w:t>practiceSettingCode</w:t>
            </w:r>
            <w:proofErr w:type="spellEnd"/>
          </w:p>
        </w:tc>
        <w:tc>
          <w:tcPr>
            <w:tcW w:w="1427" w:type="pct"/>
          </w:tcPr>
          <w:p w14:paraId="0F1FC6FD" w14:textId="77777777" w:rsidR="0062464C" w:rsidRPr="00A43C98" w:rsidRDefault="0062464C" w:rsidP="003A029E">
            <w:pPr>
              <w:pStyle w:val="TableEntry"/>
            </w:pPr>
          </w:p>
        </w:tc>
      </w:tr>
      <w:tr w:rsidR="001A6FC5" w:rsidRPr="00A43C98" w14:paraId="281F5E8F" w14:textId="77777777" w:rsidTr="00A1228B">
        <w:trPr>
          <w:cantSplit/>
        </w:trPr>
        <w:tc>
          <w:tcPr>
            <w:tcW w:w="1461" w:type="pct"/>
          </w:tcPr>
          <w:p w14:paraId="3E007ABF" w14:textId="77777777" w:rsidR="00AA1436" w:rsidRPr="00A43C98" w:rsidRDefault="007A0423" w:rsidP="003A029E">
            <w:pPr>
              <w:pStyle w:val="TableEntry"/>
            </w:pPr>
            <w:proofErr w:type="spellStart"/>
            <w:r w:rsidRPr="00A43C98">
              <w:t>context.sourcePatientInfo</w:t>
            </w:r>
            <w:proofErr w:type="spellEnd"/>
            <w:r w:rsidRPr="00A43C98">
              <w:t xml:space="preserve"> </w:t>
            </w:r>
          </w:p>
          <w:p w14:paraId="0F5F3533" w14:textId="3371D57E" w:rsidR="007A0423" w:rsidRPr="00A43C98" w:rsidDel="007A0423" w:rsidRDefault="007A0423" w:rsidP="003A029E">
            <w:pPr>
              <w:pStyle w:val="TableEntry"/>
            </w:pPr>
            <w:r w:rsidRPr="00A43C98">
              <w:t>Reference(Patient) [0..1]</w:t>
            </w:r>
          </w:p>
        </w:tc>
        <w:tc>
          <w:tcPr>
            <w:tcW w:w="1139" w:type="pct"/>
          </w:tcPr>
          <w:p w14:paraId="52888C6A" w14:textId="15678295" w:rsidR="007A0423" w:rsidRPr="00A43C98" w:rsidRDefault="00B9204F" w:rsidP="003A029E">
            <w:pPr>
              <w:pStyle w:val="TableEntry"/>
            </w:pPr>
            <w:r w:rsidRPr="00A43C98">
              <w:rPr>
                <w:vertAlign w:val="superscript"/>
              </w:rPr>
              <w:t>Note 1</w:t>
            </w:r>
          </w:p>
        </w:tc>
        <w:tc>
          <w:tcPr>
            <w:tcW w:w="973" w:type="pct"/>
          </w:tcPr>
          <w:p w14:paraId="5B7FA2C3" w14:textId="20A7E7A0" w:rsidR="007A0423" w:rsidRPr="00A43C98" w:rsidRDefault="007A0423" w:rsidP="003A029E">
            <w:pPr>
              <w:pStyle w:val="TableEntry"/>
            </w:pPr>
            <w:proofErr w:type="spellStart"/>
            <w:r w:rsidRPr="00A43C98">
              <w:t>sourcePatientId</w:t>
            </w:r>
            <w:proofErr w:type="spellEnd"/>
            <w:r w:rsidRPr="00A43C98">
              <w:t xml:space="preserve"> and sourcePatientInfo</w:t>
            </w:r>
          </w:p>
        </w:tc>
        <w:tc>
          <w:tcPr>
            <w:tcW w:w="1427" w:type="pct"/>
          </w:tcPr>
          <w:p w14:paraId="4A93EE07" w14:textId="784BD3AA" w:rsidR="007A0423" w:rsidRPr="00A43C98" w:rsidRDefault="007A0423" w:rsidP="003A029E">
            <w:pPr>
              <w:pStyle w:val="TableEntry"/>
            </w:pPr>
            <w:del w:id="301" w:author="John Moehrke" w:date="2020-05-22T09:46:00Z">
              <w:r w:rsidRPr="00A43C98" w:rsidDel="002B4889">
                <w:delText xml:space="preserve">Contained Patient </w:delText>
              </w:r>
              <w:r w:rsidR="00814A51" w:rsidDel="002B4889">
                <w:delText>R</w:delText>
              </w:r>
              <w:r w:rsidRPr="00A43C98" w:rsidDel="002B4889">
                <w:delText>esource with Patient.identifier.use element set to ‘usual’</w:delText>
              </w:r>
              <w:r w:rsidR="00FE2201" w:rsidRPr="00A43C98" w:rsidDel="002B4889">
                <w:delText>.</w:delText>
              </w:r>
            </w:del>
          </w:p>
        </w:tc>
      </w:tr>
      <w:tr w:rsidR="001A6FC5" w:rsidRPr="00A43C98" w14:paraId="71E98BFB" w14:textId="77777777" w:rsidTr="00A1228B">
        <w:trPr>
          <w:cantSplit/>
        </w:trPr>
        <w:tc>
          <w:tcPr>
            <w:tcW w:w="1461" w:type="pct"/>
          </w:tcPr>
          <w:p w14:paraId="1C2688C9" w14:textId="77777777" w:rsidR="002F71F3" w:rsidRDefault="007A0423" w:rsidP="003A029E">
            <w:pPr>
              <w:pStyle w:val="TableEntry"/>
              <w:rPr>
                <w:ins w:id="302" w:author="John Moehrke" w:date="2020-05-22T08:15:00Z"/>
              </w:rPr>
            </w:pPr>
            <w:proofErr w:type="spellStart"/>
            <w:proofErr w:type="gramStart"/>
            <w:r w:rsidRPr="00A43C98">
              <w:t>context.related</w:t>
            </w:r>
            <w:proofErr w:type="spellEnd"/>
            <w:proofErr w:type="gramEnd"/>
            <w:r w:rsidR="00687998" w:rsidRPr="00A43C98">
              <w:t xml:space="preserve"> </w:t>
            </w:r>
          </w:p>
          <w:p w14:paraId="59CA66CB" w14:textId="76D31DAE" w:rsidR="007A0423" w:rsidRPr="00A43C98" w:rsidDel="007A0423" w:rsidRDefault="00687998" w:rsidP="003A029E">
            <w:pPr>
              <w:pStyle w:val="TableEntry"/>
            </w:pPr>
            <w:proofErr w:type="gramStart"/>
            <w:r w:rsidRPr="00A43C98">
              <w:t>Reference(</w:t>
            </w:r>
            <w:proofErr w:type="gramEnd"/>
            <w:r w:rsidRPr="00A43C98">
              <w:t>Any)</w:t>
            </w:r>
            <w:r w:rsidR="007A0423" w:rsidRPr="00A43C98">
              <w:t xml:space="preserve"> [0..*]</w:t>
            </w:r>
          </w:p>
        </w:tc>
        <w:tc>
          <w:tcPr>
            <w:tcW w:w="1139" w:type="pct"/>
          </w:tcPr>
          <w:p w14:paraId="44D652FC" w14:textId="7E6999FB" w:rsidR="007A0423" w:rsidRPr="00A43C98" w:rsidRDefault="007A0423" w:rsidP="003A029E">
            <w:pPr>
              <w:pStyle w:val="TableEntry"/>
            </w:pPr>
          </w:p>
        </w:tc>
        <w:tc>
          <w:tcPr>
            <w:tcW w:w="973" w:type="pct"/>
          </w:tcPr>
          <w:p w14:paraId="6D3A7432" w14:textId="5DFC296D" w:rsidR="007A0423" w:rsidRPr="00A43C98" w:rsidRDefault="00D113E4" w:rsidP="003A029E">
            <w:pPr>
              <w:pStyle w:val="TableEntry"/>
            </w:pPr>
            <w:proofErr w:type="spellStart"/>
            <w:ins w:id="303" w:author="John Moehrke" w:date="2020-05-22T08:18:00Z">
              <w:r>
                <w:t>referenceIdList</w:t>
              </w:r>
            </w:ins>
            <w:proofErr w:type="spellEnd"/>
          </w:p>
        </w:tc>
        <w:tc>
          <w:tcPr>
            <w:tcW w:w="1427" w:type="pct"/>
          </w:tcPr>
          <w:p w14:paraId="44235280" w14:textId="15DF5E9E" w:rsidR="00D113E4" w:rsidRDefault="00D113E4" w:rsidP="003A029E">
            <w:pPr>
              <w:pStyle w:val="TableEntry"/>
              <w:rPr>
                <w:ins w:id="304" w:author="John Moehrke" w:date="2020-05-22T08:19:00Z"/>
              </w:rPr>
            </w:pPr>
            <w:ins w:id="305" w:author="John Moehrke" w:date="2020-05-22T08:19:00Z">
              <w:r>
                <w:t>Reference data-</w:t>
              </w:r>
              <w:proofErr w:type="gramStart"/>
              <w:r>
                <w:t>type .identifier</w:t>
              </w:r>
              <w:proofErr w:type="gramEnd"/>
              <w:r>
                <w:t xml:space="preserve"> element </w:t>
              </w:r>
            </w:ins>
            <w:ins w:id="306" w:author="John Moehrke" w:date="2020-05-22T08:21:00Z">
              <w:r>
                <w:t xml:space="preserve">is </w:t>
              </w:r>
            </w:ins>
            <w:ins w:id="307" w:author="John Moehrke" w:date="2020-05-22T08:19:00Z">
              <w:r>
                <w:t xml:space="preserve">used to hold </w:t>
              </w:r>
              <w:proofErr w:type="spellStart"/>
              <w:r>
                <w:t>referenceIdList</w:t>
              </w:r>
              <w:proofErr w:type="spellEnd"/>
              <w:r>
                <w:t xml:space="preserve"> identifier</w:t>
              </w:r>
            </w:ins>
            <w:ins w:id="308" w:author="John Moehrke" w:date="2020-05-22T08:21:00Z">
              <w:r>
                <w:t>(s)</w:t>
              </w:r>
            </w:ins>
            <w:ins w:id="309" w:author="John Moehrke" w:date="2020-05-22T08:19:00Z">
              <w:r>
                <w:t xml:space="preserve">. </w:t>
              </w:r>
            </w:ins>
          </w:p>
          <w:p w14:paraId="76889C85" w14:textId="6801AC69" w:rsidR="007A0423" w:rsidRPr="00A43C98" w:rsidRDefault="00687998" w:rsidP="003A029E">
            <w:pPr>
              <w:pStyle w:val="TableEntry"/>
            </w:pPr>
            <w:r w:rsidRPr="00A43C98">
              <w:t>See ITI TF-2x: Appendix E.3</w:t>
            </w:r>
            <w:del w:id="310" w:author="John Moehrke" w:date="2020-05-22T09:52:00Z">
              <w:r w:rsidRPr="00A43C98" w:rsidDel="00201444">
                <w:delText>.1</w:delText>
              </w:r>
            </w:del>
            <w:r w:rsidRPr="00A43C98">
              <w:t xml:space="preserve"> on </w:t>
            </w:r>
            <w:proofErr w:type="spellStart"/>
            <w:r w:rsidRPr="00A43C98">
              <w:t>CXi</w:t>
            </w:r>
            <w:proofErr w:type="spellEnd"/>
            <w:r w:rsidRPr="00A43C98">
              <w:t xml:space="preserve"> mapping to FHIR Identifier. </w:t>
            </w:r>
            <w:ins w:id="311" w:author="John Moehrke" w:date="2020-05-22T08:20:00Z">
              <w:r w:rsidR="00D113E4">
                <w:br/>
                <w:t>May use .reference when the identifier has a known FHIR resource id.</w:t>
              </w:r>
            </w:ins>
            <w:del w:id="312" w:author="John Moehrke" w:date="2020-05-22T08:19:00Z">
              <w:r w:rsidRPr="00A43C98" w:rsidDel="00D113E4">
                <w:delText>May be filled with URL pointers to Resources found in referenceIdList.</w:delText>
              </w:r>
            </w:del>
          </w:p>
        </w:tc>
      </w:tr>
      <w:tr w:rsidR="001A6FC5" w:rsidRPr="00A43C98" w14:paraId="3263FE5A" w14:textId="77777777" w:rsidTr="00A1228B">
        <w:trPr>
          <w:cantSplit/>
        </w:trPr>
        <w:tc>
          <w:tcPr>
            <w:tcW w:w="1461" w:type="pct"/>
          </w:tcPr>
          <w:p w14:paraId="26CA26A5" w14:textId="77777777" w:rsidR="007A0423" w:rsidRPr="00A43C98" w:rsidRDefault="007A0423" w:rsidP="003A029E">
            <w:pPr>
              <w:pStyle w:val="TableEntry"/>
            </w:pPr>
          </w:p>
        </w:tc>
        <w:tc>
          <w:tcPr>
            <w:tcW w:w="1139" w:type="pct"/>
          </w:tcPr>
          <w:p w14:paraId="343947DB" w14:textId="77777777" w:rsidR="007A0423" w:rsidRPr="00A43C98" w:rsidRDefault="007A0423" w:rsidP="003A029E">
            <w:pPr>
              <w:pStyle w:val="TableEntry"/>
            </w:pPr>
          </w:p>
        </w:tc>
        <w:tc>
          <w:tcPr>
            <w:tcW w:w="973" w:type="pct"/>
          </w:tcPr>
          <w:p w14:paraId="14867414" w14:textId="5706F964" w:rsidR="007A0423" w:rsidRPr="00A43C98" w:rsidRDefault="007A0423" w:rsidP="003A029E">
            <w:pPr>
              <w:pStyle w:val="TableEntry"/>
            </w:pPr>
            <w:proofErr w:type="spellStart"/>
            <w:r w:rsidRPr="00A43C98">
              <w:t>homeCommunityId</w:t>
            </w:r>
            <w:proofErr w:type="spellEnd"/>
          </w:p>
        </w:tc>
        <w:tc>
          <w:tcPr>
            <w:tcW w:w="1427" w:type="pct"/>
          </w:tcPr>
          <w:p w14:paraId="051FDCBD" w14:textId="405F1F22" w:rsidR="007A0423" w:rsidRPr="00A43C98" w:rsidRDefault="000E4436" w:rsidP="000E4436">
            <w:pPr>
              <w:pStyle w:val="TableEntry"/>
            </w:pPr>
            <w:r w:rsidRPr="00A43C98">
              <w:t>Not Applicable</w:t>
            </w:r>
            <w:r w:rsidRPr="00A43C98">
              <w:rPr>
                <w:vertAlign w:val="superscript"/>
              </w:rPr>
              <w:t xml:space="preserve"> Note 2</w:t>
            </w:r>
          </w:p>
        </w:tc>
      </w:tr>
      <w:tr w:rsidR="001A6FC5" w:rsidRPr="00A43C98" w14:paraId="31753E22" w14:textId="77777777" w:rsidTr="00A1228B">
        <w:trPr>
          <w:cantSplit/>
        </w:trPr>
        <w:tc>
          <w:tcPr>
            <w:tcW w:w="1461" w:type="pct"/>
          </w:tcPr>
          <w:p w14:paraId="0867F41E" w14:textId="77777777" w:rsidR="000E4436" w:rsidRPr="00A43C98" w:rsidRDefault="000E4436" w:rsidP="003A029E">
            <w:pPr>
              <w:pStyle w:val="TableEntry"/>
            </w:pPr>
          </w:p>
        </w:tc>
        <w:tc>
          <w:tcPr>
            <w:tcW w:w="1139" w:type="pct"/>
          </w:tcPr>
          <w:p w14:paraId="170CDD45" w14:textId="77777777" w:rsidR="000E4436" w:rsidRPr="00A43C98" w:rsidRDefault="000E4436" w:rsidP="003A029E">
            <w:pPr>
              <w:pStyle w:val="TableEntry"/>
            </w:pPr>
          </w:p>
        </w:tc>
        <w:tc>
          <w:tcPr>
            <w:tcW w:w="973" w:type="pct"/>
          </w:tcPr>
          <w:p w14:paraId="639166A6" w14:textId="59CB02F7" w:rsidR="000E4436" w:rsidRPr="00A43C98" w:rsidRDefault="000E4436" w:rsidP="003A029E">
            <w:pPr>
              <w:pStyle w:val="TableEntry"/>
            </w:pPr>
            <w:proofErr w:type="spellStart"/>
            <w:r w:rsidRPr="00A43C98">
              <w:t>objectType</w:t>
            </w:r>
            <w:proofErr w:type="spellEnd"/>
          </w:p>
        </w:tc>
        <w:tc>
          <w:tcPr>
            <w:tcW w:w="1427" w:type="pct"/>
          </w:tcPr>
          <w:p w14:paraId="5C1BCC30" w14:textId="7CEF082A" w:rsidR="000E4436" w:rsidRPr="00A43C98" w:rsidRDefault="000E4436" w:rsidP="003A029E">
            <w:pPr>
              <w:pStyle w:val="TableEntry"/>
            </w:pPr>
            <w:r w:rsidRPr="00A43C98">
              <w:t>Not Applicable</w:t>
            </w:r>
            <w:r w:rsidRPr="00A43C98">
              <w:rPr>
                <w:vertAlign w:val="superscript"/>
              </w:rPr>
              <w:t xml:space="preserve"> Note 2</w:t>
            </w:r>
          </w:p>
        </w:tc>
      </w:tr>
      <w:tr w:rsidR="001A6FC5" w:rsidRPr="00A43C98" w14:paraId="42D98593" w14:textId="77777777" w:rsidTr="00A1228B">
        <w:trPr>
          <w:cantSplit/>
        </w:trPr>
        <w:tc>
          <w:tcPr>
            <w:tcW w:w="1461" w:type="pct"/>
          </w:tcPr>
          <w:p w14:paraId="04EB1494" w14:textId="77777777" w:rsidR="000E4436" w:rsidRPr="00A43C98" w:rsidRDefault="000E4436" w:rsidP="003A029E">
            <w:pPr>
              <w:pStyle w:val="TableEntry"/>
            </w:pPr>
          </w:p>
        </w:tc>
        <w:tc>
          <w:tcPr>
            <w:tcW w:w="1139" w:type="pct"/>
          </w:tcPr>
          <w:p w14:paraId="49812B03" w14:textId="77777777" w:rsidR="000E4436" w:rsidRPr="00A43C98" w:rsidRDefault="000E4436" w:rsidP="003A029E">
            <w:pPr>
              <w:pStyle w:val="TableEntry"/>
            </w:pPr>
          </w:p>
        </w:tc>
        <w:tc>
          <w:tcPr>
            <w:tcW w:w="973" w:type="pct"/>
          </w:tcPr>
          <w:p w14:paraId="7B5BE33C" w14:textId="28630C1E" w:rsidR="000E4436" w:rsidRPr="00A43C98" w:rsidRDefault="000E4436" w:rsidP="003A029E">
            <w:pPr>
              <w:pStyle w:val="TableEntry"/>
            </w:pPr>
            <w:proofErr w:type="spellStart"/>
            <w:r w:rsidRPr="00A43C98">
              <w:t>repositoryUniqueId</w:t>
            </w:r>
            <w:proofErr w:type="spellEnd"/>
          </w:p>
        </w:tc>
        <w:tc>
          <w:tcPr>
            <w:tcW w:w="1427" w:type="pct"/>
          </w:tcPr>
          <w:p w14:paraId="0F296A23" w14:textId="6D9117DE" w:rsidR="000E4436" w:rsidRPr="00A43C98" w:rsidRDefault="000E4436" w:rsidP="003A029E">
            <w:pPr>
              <w:pStyle w:val="TableEntry"/>
            </w:pPr>
            <w:r w:rsidRPr="00A43C98">
              <w:t>Not Applicable</w:t>
            </w:r>
            <w:r w:rsidRPr="00A43C98">
              <w:rPr>
                <w:vertAlign w:val="superscript"/>
              </w:rPr>
              <w:t xml:space="preserve"> Note 2</w:t>
            </w:r>
          </w:p>
        </w:tc>
      </w:tr>
    </w:tbl>
    <w:p w14:paraId="05CAEFB2" w14:textId="5DA18F36" w:rsidR="00AE5172" w:rsidRPr="00A43C98" w:rsidRDefault="00AE5172" w:rsidP="00AE5172">
      <w:pPr>
        <w:pStyle w:val="Note"/>
      </w:pPr>
      <w:r w:rsidRPr="00A43C98">
        <w:t xml:space="preserve">Note 1: Indicates that the data </w:t>
      </w:r>
      <w:del w:id="313" w:author="John Moehrke" w:date="2020-05-22T09:47:00Z">
        <w:r w:rsidRPr="00A43C98" w:rsidDel="002B4889">
          <w:delText xml:space="preserve">within the XDS </w:delText>
        </w:r>
        <w:r w:rsidR="0051774A" w:rsidRPr="00A43C98" w:rsidDel="002B4889">
          <w:delText>D</w:delText>
        </w:r>
        <w:r w:rsidRPr="00A43C98" w:rsidDel="002B4889">
          <w:delText>ocument</w:delText>
        </w:r>
        <w:r w:rsidR="0051774A" w:rsidRPr="00A43C98" w:rsidDel="002B4889">
          <w:delText>E</w:delText>
        </w:r>
        <w:r w:rsidRPr="00A43C98" w:rsidDel="002B4889">
          <w:delText xml:space="preserve">ntry </w:delText>
        </w:r>
      </w:del>
      <w:ins w:id="314" w:author="John Moehrke" w:date="2020-05-22T09:47:00Z">
        <w:r w:rsidR="002B4889">
          <w:t xml:space="preserve">shall </w:t>
        </w:r>
      </w:ins>
      <w:r w:rsidRPr="00A43C98">
        <w:t>be represented as a contained resource</w:t>
      </w:r>
      <w:ins w:id="315" w:author="John Moehrke" w:date="2020-05-22T09:47:00Z">
        <w:r w:rsidR="002B4889">
          <w:t>, unless the UnContained References Option is used</w:t>
        </w:r>
      </w:ins>
      <w:r w:rsidRPr="00A43C98">
        <w:t xml:space="preserve">. See </w:t>
      </w:r>
      <w:r w:rsidR="00331E4B" w:rsidRPr="00A43C98">
        <w:t xml:space="preserve">Section </w:t>
      </w:r>
      <w:r w:rsidR="003C2045" w:rsidRPr="00A43C98">
        <w:t>4.5</w:t>
      </w:r>
      <w:r w:rsidRPr="00A43C98">
        <w:t>.4.4.7</w:t>
      </w:r>
      <w:ins w:id="316" w:author="John Moehrke" w:date="2020-05-22T09:47:00Z">
        <w:r w:rsidR="002B4889">
          <w:t>, and ITI</w:t>
        </w:r>
      </w:ins>
      <w:ins w:id="317" w:author="John Moehrke" w:date="2020-05-22T09:48:00Z">
        <w:r w:rsidR="002B4889">
          <w:t xml:space="preserve"> TF-1:33.2.3</w:t>
        </w:r>
      </w:ins>
      <w:r w:rsidR="00A41E23" w:rsidRPr="00A43C98">
        <w:t>.</w:t>
      </w:r>
    </w:p>
    <w:p w14:paraId="555A2EDE" w14:textId="754973CE" w:rsidR="00AE5172" w:rsidRPr="00A43C98" w:rsidRDefault="00AE5172" w:rsidP="000E4436">
      <w:pPr>
        <w:pStyle w:val="Note"/>
      </w:pPr>
      <w:r w:rsidRPr="00A43C98">
        <w:t xml:space="preserve">Note 2: </w:t>
      </w:r>
      <w:r w:rsidR="000E4436" w:rsidRPr="00A43C98">
        <w:t xml:space="preserve"> Not Applicable - The </w:t>
      </w:r>
      <w:r w:rsidR="00CF2F63" w:rsidRPr="00A43C98">
        <w:t>Document Sharing</w:t>
      </w:r>
      <w:r w:rsidR="000E4436" w:rsidRPr="00A43C98">
        <w:t xml:space="preserve"> metadata element has no equivalent element in HL7 FHIR</w:t>
      </w:r>
      <w:r w:rsidR="001A56C9" w:rsidRPr="00A43C98">
        <w:t>;</w:t>
      </w:r>
      <w:r w:rsidR="000E4436" w:rsidRPr="00A43C98">
        <w:t xml:space="preserve"> </w:t>
      </w:r>
      <w:r w:rsidR="001A56C9" w:rsidRPr="00A43C98">
        <w:t>t</w:t>
      </w:r>
      <w:r w:rsidR="007603FC" w:rsidRPr="00A43C98">
        <w:t>herefore,</w:t>
      </w:r>
      <w:r w:rsidR="000E4436" w:rsidRPr="00A43C98">
        <w:t xml:space="preserve"> </w:t>
      </w:r>
      <w:r w:rsidR="001A56C9" w:rsidRPr="00A43C98">
        <w:t xml:space="preserve">a </w:t>
      </w:r>
      <w:r w:rsidR="000E4436" w:rsidRPr="00A43C98">
        <w:t>Document Source is not able to set these elements, and Document Consumers will not have access to these elements.</w:t>
      </w:r>
    </w:p>
    <w:p w14:paraId="63EA65E6" w14:textId="76A4D788" w:rsidR="00AE5172" w:rsidRPr="00A43C98" w:rsidRDefault="00833E7A" w:rsidP="00D30E8E">
      <w:pPr>
        <w:pStyle w:val="Note"/>
      </w:pPr>
      <w:r w:rsidRPr="00A43C98">
        <w:t>Note 3</w:t>
      </w:r>
      <w:r w:rsidR="00AE5172" w:rsidRPr="00A43C98">
        <w:t>: These HL7 FHIR elements are not used in XDS</w:t>
      </w:r>
      <w:r w:rsidR="001A56C9" w:rsidRPr="00A43C98">
        <w:t>;</w:t>
      </w:r>
      <w:r w:rsidR="000101F5" w:rsidRPr="00A43C98">
        <w:t xml:space="preserve"> t</w:t>
      </w:r>
      <w:r w:rsidR="00AE5172" w:rsidRPr="00A43C98">
        <w:t>herefore</w:t>
      </w:r>
      <w:r w:rsidR="001A56C9" w:rsidRPr="00A43C98">
        <w:t>, they</w:t>
      </w:r>
      <w:r w:rsidR="00AE5172" w:rsidRPr="00A43C98">
        <w:t xml:space="preserve"> </w:t>
      </w:r>
      <w:r w:rsidR="005A6ABD" w:rsidRPr="00A43C98">
        <w:t>are</w:t>
      </w:r>
      <w:r w:rsidR="00AE5172" w:rsidRPr="00A43C98">
        <w:t xml:space="preserve"> not </w:t>
      </w:r>
      <w:r w:rsidR="002722F2" w:rsidRPr="00A43C98">
        <w:t xml:space="preserve">expected to be </w:t>
      </w:r>
      <w:r w:rsidR="00AE5172" w:rsidRPr="00A43C98">
        <w:t>present. Document Consumers should be robust to these elements holding values.</w:t>
      </w:r>
    </w:p>
    <w:p w14:paraId="77FAEC22" w14:textId="40BAA643" w:rsidR="00371225" w:rsidRPr="00FD7266" w:rsidRDefault="00371225" w:rsidP="00937E47">
      <w:pPr>
        <w:pStyle w:val="Note"/>
      </w:pPr>
      <w:r w:rsidRPr="00937E47">
        <w:t xml:space="preserve">Note 4: The FHIR DocumentReference does not yet have a query parameter for </w:t>
      </w:r>
      <w:proofErr w:type="spellStart"/>
      <w:r w:rsidRPr="00937E47">
        <w:t>creationTime</w:t>
      </w:r>
      <w:proofErr w:type="spellEnd"/>
      <w:r w:rsidRPr="00937E47">
        <w:t xml:space="preserve"> of the document, it has only a date element which is the creation date/time of the DocumentReference. For FHIR R4</w:t>
      </w:r>
      <w:r w:rsidR="0051774A" w:rsidRPr="00937E47">
        <w:t>,</w:t>
      </w:r>
      <w:r w:rsidRPr="00937E47">
        <w:t xml:space="preserve"> we align these two elements so that query will function.</w:t>
      </w:r>
    </w:p>
    <w:p w14:paraId="0531F17F" w14:textId="77777777" w:rsidR="00371225" w:rsidRPr="00A43C98" w:rsidRDefault="00371225" w:rsidP="00231673">
      <w:pPr>
        <w:pStyle w:val="BodyText"/>
      </w:pPr>
    </w:p>
    <w:p w14:paraId="7EC8CBC4" w14:textId="5880EA9B" w:rsidR="000A6EF8" w:rsidRPr="00A43C98" w:rsidRDefault="000A6EF8" w:rsidP="00937E47">
      <w:pPr>
        <w:pStyle w:val="Heading5"/>
        <w:numPr>
          <w:ilvl w:val="0"/>
          <w:numId w:val="0"/>
        </w:numPr>
      </w:pPr>
      <w:bookmarkStart w:id="318" w:name="_Toc2340502"/>
      <w:bookmarkStart w:id="319" w:name="_Ref333577036"/>
      <w:bookmarkStart w:id="320" w:name="_Toc352575046"/>
      <w:r w:rsidRPr="00A43C98">
        <w:t>4.5.1.1.1 DocumentReference StructureDefinition</w:t>
      </w:r>
      <w:bookmarkEnd w:id="318"/>
    </w:p>
    <w:p w14:paraId="591EBDC7" w14:textId="2E031C26" w:rsidR="000A6EF8" w:rsidRPr="00A43C98" w:rsidRDefault="000A6EF8" w:rsidP="000A6EF8">
      <w:pPr>
        <w:pStyle w:val="BodyText"/>
        <w:rPr>
          <w:rFonts w:eastAsia="Arial"/>
        </w:rPr>
      </w:pPr>
      <w:r w:rsidRPr="00A43C98">
        <w:rPr>
          <w:rFonts w:eastAsia="Arial"/>
        </w:rPr>
        <w:t xml:space="preserve">The conformance requirements are different between a Provide Document Bundle [ITI-65] </w:t>
      </w:r>
      <w:r w:rsidR="0051774A" w:rsidRPr="00A43C98">
        <w:rPr>
          <w:rFonts w:eastAsia="Arial"/>
        </w:rPr>
        <w:t xml:space="preserve">transaction </w:t>
      </w:r>
      <w:r w:rsidRPr="00A43C98">
        <w:rPr>
          <w:rFonts w:eastAsia="Arial"/>
        </w:rPr>
        <w:t>and a Find Document References [ITI-67] transaction</w:t>
      </w:r>
      <w:r w:rsidR="0051774A" w:rsidRPr="00A43C98">
        <w:rPr>
          <w:rFonts w:eastAsia="Arial"/>
        </w:rPr>
        <w:t>,</w:t>
      </w:r>
      <w:r w:rsidRPr="00A43C98">
        <w:rPr>
          <w:rFonts w:eastAsia="Arial"/>
        </w:rPr>
        <w:t xml:space="preserve"> and between Minimal Metadata and Comprehensive Metadata.</w:t>
      </w:r>
    </w:p>
    <w:p w14:paraId="0B635C2E" w14:textId="73F6A076" w:rsidR="000A6EF8" w:rsidRPr="00A43C98" w:rsidRDefault="000A6EF8" w:rsidP="000A6EF8">
      <w:pPr>
        <w:pStyle w:val="BodyText"/>
        <w:rPr>
          <w:rFonts w:eastAsia="Arial"/>
        </w:rPr>
      </w:pPr>
      <w:r w:rsidRPr="00A43C98">
        <w:rPr>
          <w:rFonts w:eastAsia="Arial"/>
        </w:rPr>
        <w:t>The</w:t>
      </w:r>
      <w:r w:rsidR="00084004" w:rsidRPr="00A43C98">
        <w:rPr>
          <w:rFonts w:eastAsia="Arial"/>
        </w:rPr>
        <w:t xml:space="preserve"> values for</w:t>
      </w:r>
      <w:r w:rsidRPr="00A43C98">
        <w:rPr>
          <w:rFonts w:eastAsia="Arial"/>
        </w:rPr>
        <w:t xml:space="preserve"> canonical profile URI for DocumentReference are:</w:t>
      </w:r>
    </w:p>
    <w:p w14:paraId="7DD3FEDD" w14:textId="77777777" w:rsidR="000A6EF8" w:rsidRPr="00A43C98" w:rsidRDefault="000A6EF8" w:rsidP="000A6EF8">
      <w:pPr>
        <w:pStyle w:val="ListBullet2"/>
        <w:rPr>
          <w:rFonts w:eastAsia="Arial"/>
        </w:rPr>
      </w:pPr>
      <w:r w:rsidRPr="00A43C98">
        <w:rPr>
          <w:rFonts w:eastAsia="Arial"/>
        </w:rPr>
        <w:t>In Provide Document Bundle [ITI-65]:</w:t>
      </w:r>
    </w:p>
    <w:p w14:paraId="48E5604B" w14:textId="485B9780" w:rsidR="000A6EF8" w:rsidRPr="00A43C98" w:rsidRDefault="000A6EF8" w:rsidP="000A6EF8">
      <w:pPr>
        <w:pStyle w:val="ListBullet2"/>
        <w:tabs>
          <w:tab w:val="num" w:pos="1080"/>
        </w:tabs>
        <w:ind w:left="1080"/>
        <w:rPr>
          <w:rFonts w:eastAsia="Arial"/>
        </w:rPr>
      </w:pPr>
      <w:r w:rsidRPr="00A43C98">
        <w:rPr>
          <w:rFonts w:eastAsia="Arial"/>
        </w:rPr>
        <w:t xml:space="preserve">Comprehensive Metadata: </w:t>
      </w:r>
      <w:r w:rsidR="0051774A" w:rsidRPr="00A43C98">
        <w:rPr>
          <w:rStyle w:val="XMLname"/>
          <w:rFonts w:eastAsia="Arial"/>
        </w:rPr>
        <w:t>http://ihe.net/fhir/StructureDefinition/IHE_MHD_Provide_Comprehensive_DocumentReference</w:t>
      </w:r>
    </w:p>
    <w:p w14:paraId="22ABE867" w14:textId="7CCFDE17"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http://ihe.net/fhir/StructureDefinition/IHE_MHD_Provide_Minimal_DocumentReference</w:t>
      </w:r>
      <w:r w:rsidRPr="00A43C98">
        <w:rPr>
          <w:rStyle w:val="XMLname"/>
          <w:rFonts w:eastAsia="Arial"/>
        </w:rPr>
        <w:t xml:space="preserve"> </w:t>
      </w:r>
    </w:p>
    <w:p w14:paraId="37FF7203" w14:textId="77777777" w:rsidR="000A6EF8" w:rsidRPr="00A43C98" w:rsidRDefault="000A6EF8" w:rsidP="000A6EF8">
      <w:pPr>
        <w:pStyle w:val="ListBullet2"/>
        <w:rPr>
          <w:rFonts w:eastAsia="Arial"/>
        </w:rPr>
      </w:pPr>
      <w:r w:rsidRPr="00A43C98">
        <w:rPr>
          <w:rFonts w:eastAsia="Arial"/>
        </w:rPr>
        <w:t>In Find Document References [ITI-67]:</w:t>
      </w:r>
    </w:p>
    <w:p w14:paraId="5DC5B893" w14:textId="4D881B54" w:rsidR="000A6EF8" w:rsidRPr="00A43C98" w:rsidRDefault="000A6EF8" w:rsidP="000A6EF8">
      <w:pPr>
        <w:pStyle w:val="ListBullet2"/>
        <w:tabs>
          <w:tab w:val="num" w:pos="1080"/>
        </w:tabs>
        <w:ind w:left="1080"/>
        <w:rPr>
          <w:rFonts w:eastAsia="Arial"/>
        </w:rPr>
      </w:pPr>
      <w:r w:rsidRPr="00A43C98">
        <w:rPr>
          <w:rFonts w:eastAsia="Arial"/>
        </w:rPr>
        <w:t xml:space="preserve">Comprehensive Metadata: </w:t>
      </w:r>
      <w:r w:rsidR="0051774A" w:rsidRPr="00A43C98">
        <w:rPr>
          <w:rStyle w:val="XMLname"/>
          <w:rFonts w:eastAsia="Arial"/>
        </w:rPr>
        <w:t>http://ihe.net/fhir/StructureDefinition/IHE_MHD_Query_Comprehensive_DocumentReference</w:t>
      </w:r>
    </w:p>
    <w:p w14:paraId="0546D74B" w14:textId="798D52D5"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http://ihe.net/fhir/StructureDefinition/IHE_MHD_Query_Minimal_DocumentReference</w:t>
      </w:r>
      <w:r w:rsidRPr="00937E47">
        <w:rPr>
          <w:rFonts w:eastAsia="Arial"/>
        </w:rPr>
        <w:t xml:space="preserve"> </w:t>
      </w:r>
    </w:p>
    <w:p w14:paraId="64B52848" w14:textId="1DECA897" w:rsidR="000A6EF8" w:rsidRPr="00A43C98" w:rsidRDefault="000A6EF8" w:rsidP="00A43C98">
      <w:pPr>
        <w:pStyle w:val="BodyText"/>
      </w:pPr>
      <w:r w:rsidRPr="00A43C98">
        <w:rPr>
          <w:rFonts w:eastAsia="Arial"/>
        </w:rPr>
        <w:t xml:space="preserve">Resources are not required to carry the </w:t>
      </w:r>
      <w:proofErr w:type="spellStart"/>
      <w:r w:rsidRPr="00A43C98">
        <w:rPr>
          <w:rFonts w:ascii="Courier New" w:eastAsia="Arial" w:hAnsi="Courier New" w:cs="Courier New"/>
          <w:sz w:val="20"/>
        </w:rPr>
        <w:t>meta.profile</w:t>
      </w:r>
      <w:proofErr w:type="spellEnd"/>
      <w:r w:rsidRPr="00A43C98">
        <w:rPr>
          <w:rFonts w:eastAsia="Arial"/>
        </w:rPr>
        <w:t xml:space="preserve"> </w:t>
      </w:r>
      <w:r w:rsidR="0083706A" w:rsidRPr="00A43C98">
        <w:rPr>
          <w:rFonts w:eastAsia="Arial"/>
        </w:rPr>
        <w:t>element</w:t>
      </w:r>
      <w:r w:rsidRPr="00A43C98">
        <w:rPr>
          <w:rFonts w:eastAsia="Arial"/>
        </w:rPr>
        <w:t xml:space="preserve"> and may only carry the </w:t>
      </w:r>
      <w:r w:rsidRPr="00A43C98">
        <w:rPr>
          <w:rFonts w:ascii="Courier New" w:eastAsia="Arial" w:hAnsi="Courier New" w:cs="Courier New"/>
          <w:sz w:val="20"/>
        </w:rPr>
        <w:t>profile</w:t>
      </w:r>
      <w:r w:rsidRPr="00A43C98">
        <w:rPr>
          <w:rFonts w:eastAsia="Arial"/>
        </w:rPr>
        <w:t xml:space="preserve"> </w:t>
      </w:r>
      <w:r w:rsidR="0083706A" w:rsidRPr="00A43C98">
        <w:rPr>
          <w:rFonts w:eastAsia="Arial"/>
        </w:rPr>
        <w:t>element</w:t>
      </w:r>
      <w:r w:rsidRPr="00A43C98">
        <w:rPr>
          <w:rFonts w:eastAsia="Arial"/>
        </w:rPr>
        <w:t xml:space="preserve"> defined for the Provide Document Bundle </w:t>
      </w:r>
      <w:r w:rsidR="00E31667" w:rsidRPr="00A43C98">
        <w:rPr>
          <w:rFonts w:eastAsia="Arial"/>
        </w:rPr>
        <w:t>[ITI-65] t</w:t>
      </w:r>
      <w:r w:rsidRPr="00A43C98">
        <w:rPr>
          <w:rFonts w:eastAsia="Arial"/>
        </w:rPr>
        <w:t xml:space="preserve">ransaction, as the Receiver is not required to add the </w:t>
      </w:r>
      <w:r w:rsidRPr="00A43C98">
        <w:rPr>
          <w:rFonts w:ascii="Courier New" w:eastAsia="Arial" w:hAnsi="Courier New" w:cs="Courier New"/>
          <w:sz w:val="20"/>
        </w:rPr>
        <w:t>profile</w:t>
      </w:r>
      <w:r w:rsidRPr="00A43C98">
        <w:rPr>
          <w:rFonts w:eastAsia="Arial"/>
        </w:rPr>
        <w:t xml:space="preserve"> tags. The value of the </w:t>
      </w:r>
      <w:proofErr w:type="spellStart"/>
      <w:r w:rsidRPr="00A43C98">
        <w:rPr>
          <w:rFonts w:ascii="Courier New" w:eastAsia="Arial" w:hAnsi="Courier New" w:cs="Courier New"/>
          <w:sz w:val="20"/>
        </w:rPr>
        <w:t>meta.profile</w:t>
      </w:r>
      <w:proofErr w:type="spellEnd"/>
      <w:r w:rsidRPr="00A43C98">
        <w:rPr>
          <w:rFonts w:eastAsia="Arial"/>
        </w:rPr>
        <w:t xml:space="preserve"> is a soft indicator of </w:t>
      </w:r>
      <w:r w:rsidRPr="00A43C98">
        <w:rPr>
          <w:rFonts w:eastAsia="Arial"/>
        </w:rPr>
        <w:lastRenderedPageBreak/>
        <w:t>conformance expectation. Receivers may choose to validate actual conformance and fail transactions due to non-conformance.</w:t>
      </w:r>
    </w:p>
    <w:p w14:paraId="5275BE21" w14:textId="5A796948" w:rsidR="00B75BDF" w:rsidRPr="00A43C98" w:rsidRDefault="003C2045" w:rsidP="003C1EFB">
      <w:pPr>
        <w:pStyle w:val="Heading4"/>
        <w:numPr>
          <w:ilvl w:val="0"/>
          <w:numId w:val="0"/>
        </w:numPr>
        <w:rPr>
          <w:noProof w:val="0"/>
        </w:rPr>
      </w:pPr>
      <w:bookmarkStart w:id="321" w:name="_Toc2340503"/>
      <w:r w:rsidRPr="00A43C98">
        <w:rPr>
          <w:noProof w:val="0"/>
        </w:rPr>
        <w:t>4.5</w:t>
      </w:r>
      <w:r w:rsidR="00A263A3" w:rsidRPr="00A43C98">
        <w:rPr>
          <w:noProof w:val="0"/>
        </w:rPr>
        <w:t xml:space="preserve">.1.2 </w:t>
      </w:r>
      <w:bookmarkStart w:id="322" w:name="_Toc364252795"/>
      <w:bookmarkStart w:id="323" w:name="_Toc367876930"/>
      <w:bookmarkStart w:id="324" w:name="_Toc367972504"/>
      <w:r w:rsidR="00B75BDF" w:rsidRPr="00A43C98">
        <w:rPr>
          <w:noProof w:val="0"/>
        </w:rPr>
        <w:t>SubmissionSet Metadata Attributes</w:t>
      </w:r>
      <w:bookmarkEnd w:id="319"/>
      <w:bookmarkEnd w:id="320"/>
      <w:bookmarkEnd w:id="321"/>
      <w:bookmarkEnd w:id="322"/>
      <w:bookmarkEnd w:id="323"/>
      <w:bookmarkEnd w:id="324"/>
    </w:p>
    <w:p w14:paraId="24C00AA6" w14:textId="68798FA6" w:rsidR="003D1CDA" w:rsidRPr="00A43C98" w:rsidRDefault="00B75BDF" w:rsidP="00B75BDF">
      <w:pPr>
        <w:pStyle w:val="BodyText"/>
      </w:pPr>
      <w:r w:rsidRPr="00A43C98">
        <w:t xml:space="preserve">Table </w:t>
      </w:r>
      <w:r w:rsidR="001646FF" w:rsidRPr="00A43C98">
        <w:t>4.5.1.2-1</w:t>
      </w:r>
      <w:r w:rsidRPr="00A43C98">
        <w:t xml:space="preserve"> provides a mapping of the metadata attributes associated with a </w:t>
      </w:r>
      <w:r w:rsidR="001646FF" w:rsidRPr="00A43C98">
        <w:t xml:space="preserve">Document Sharing </w:t>
      </w:r>
      <w:r w:rsidRPr="00A43C98">
        <w:t>SubmissionSet object to FHIR</w:t>
      </w:r>
      <w:r w:rsidR="001646FF" w:rsidRPr="00A43C98">
        <w:t xml:space="preserve"> DocumentManifest</w:t>
      </w:r>
      <w:r w:rsidRPr="00A43C98">
        <w:t xml:space="preserve"> </w:t>
      </w:r>
      <w:r w:rsidR="001646FF" w:rsidRPr="00A43C98">
        <w:t>R</w:t>
      </w:r>
      <w:r w:rsidRPr="00A43C98">
        <w:t xml:space="preserve">esource. The full SubmissionSet metadata attribute definition is in </w:t>
      </w:r>
      <w:r w:rsidR="002864BC" w:rsidRPr="00A43C98">
        <w:t>Section</w:t>
      </w:r>
      <w:r w:rsidRPr="00A43C98">
        <w:t xml:space="preserve"> 4.2.3.3.</w:t>
      </w:r>
    </w:p>
    <w:p w14:paraId="2805DAB4" w14:textId="7B00201A" w:rsidR="003D1CDA" w:rsidRPr="00A43C98" w:rsidRDefault="00B53E2A" w:rsidP="00B75BDF">
      <w:pPr>
        <w:pStyle w:val="BodyText"/>
      </w:pPr>
      <w:r w:rsidRPr="00A43C98">
        <w:rPr>
          <w:rFonts w:eastAsia="Arial"/>
        </w:rPr>
        <w:t>Note</w:t>
      </w:r>
      <w:r w:rsidR="00AA3841" w:rsidRPr="00A43C98">
        <w:rPr>
          <w:rFonts w:eastAsia="Arial"/>
        </w:rPr>
        <w:t>:</w:t>
      </w:r>
      <w:r w:rsidRPr="00A43C98">
        <w:rPr>
          <w:rFonts w:eastAsia="Arial"/>
        </w:rPr>
        <w:t xml:space="preserve"> FHIR contains a</w:t>
      </w:r>
      <w:r w:rsidR="00B069B7" w:rsidRPr="00A43C98">
        <w:rPr>
          <w:rFonts w:eastAsia="Arial"/>
        </w:rPr>
        <w:t>n informative</w:t>
      </w:r>
      <w:r w:rsidRPr="00A43C98">
        <w:rPr>
          <w:rFonts w:eastAsia="Arial"/>
        </w:rPr>
        <w:t xml:space="preserve"> mapping that is </w:t>
      </w:r>
      <w:r w:rsidR="00B069B7" w:rsidRPr="00A43C98">
        <w:rPr>
          <w:rFonts w:eastAsia="Arial"/>
        </w:rPr>
        <w:t xml:space="preserve">intended to be </w:t>
      </w:r>
      <w:r w:rsidR="002A4626" w:rsidRPr="00A43C98">
        <w:rPr>
          <w:rFonts w:eastAsia="Arial"/>
        </w:rPr>
        <w:t>equivalent to Table 4.5.1.2-1</w:t>
      </w:r>
      <w:r w:rsidR="00AA3841" w:rsidRPr="00A43C98">
        <w:rPr>
          <w:rFonts w:eastAsia="Arial"/>
        </w:rPr>
        <w:t xml:space="preserve"> f</w:t>
      </w:r>
      <w:r w:rsidRPr="00A43C98">
        <w:rPr>
          <w:rFonts w:eastAsia="Arial"/>
        </w:rPr>
        <w:t xml:space="preserve">ound at </w:t>
      </w:r>
      <w:hyperlink r:id="rId67" w:anchor="xds" w:history="1">
        <w:r w:rsidR="00497CA6" w:rsidRPr="00A43C98">
          <w:rPr>
            <w:rStyle w:val="Hyperlink"/>
            <w:rFonts w:eastAsia="Arial"/>
          </w:rPr>
          <w:t>http://hl7.org/fhir/R4/documentmanifest-mappings.html#xds</w:t>
        </w:r>
      </w:hyperlink>
      <w:r w:rsidR="00AA3841" w:rsidRPr="00A43C98">
        <w:t>.</w:t>
      </w:r>
    </w:p>
    <w:p w14:paraId="3B61D86A" w14:textId="43C17354" w:rsidR="00B75BDF" w:rsidRPr="00A43C98" w:rsidRDefault="00B75BDF" w:rsidP="00B75BDF">
      <w:pPr>
        <w:pStyle w:val="TableTitle"/>
        <w:rPr>
          <w:noProof w:val="0"/>
        </w:rPr>
      </w:pPr>
      <w:r w:rsidRPr="00A43C98">
        <w:rPr>
          <w:noProof w:val="0"/>
        </w:rPr>
        <w:t xml:space="preserve">Table </w:t>
      </w:r>
      <w:r w:rsidR="003C2045" w:rsidRPr="00A43C98">
        <w:rPr>
          <w:noProof w:val="0"/>
        </w:rPr>
        <w:t>4.5</w:t>
      </w:r>
      <w:r w:rsidR="00176D9D" w:rsidRPr="00A43C98">
        <w:rPr>
          <w:noProof w:val="0"/>
        </w:rPr>
        <w:t>.1.2</w:t>
      </w:r>
      <w:r w:rsidRPr="00A43C98">
        <w:rPr>
          <w:noProof w:val="0"/>
        </w:rPr>
        <w:t xml:space="preserve">-1: </w:t>
      </w:r>
      <w:r w:rsidR="00A07E2B" w:rsidRPr="00A43C98">
        <w:rPr>
          <w:noProof w:val="0"/>
        </w:rPr>
        <w:t xml:space="preserve">FHIR DocumentManifest mapping to </w:t>
      </w:r>
      <w:r w:rsidRPr="00A43C98">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95"/>
        <w:gridCol w:w="2250"/>
        <w:gridCol w:w="1712"/>
        <w:gridCol w:w="2633"/>
      </w:tblGrid>
      <w:tr w:rsidR="000816E7" w:rsidRPr="00A43C98" w14:paraId="16B0B44F" w14:textId="03A0FC4D" w:rsidTr="00A43C98">
        <w:trPr>
          <w:cantSplit/>
          <w:tblHeader/>
          <w:jc w:val="center"/>
        </w:trPr>
        <w:tc>
          <w:tcPr>
            <w:tcW w:w="2995" w:type="dxa"/>
            <w:shd w:val="pct15" w:color="auto" w:fill="FFFFFF"/>
          </w:tcPr>
          <w:p w14:paraId="0E02CF27" w14:textId="42AB9AA7" w:rsidR="00BA4630" w:rsidRPr="00A43C98" w:rsidRDefault="00BF5A6D" w:rsidP="003A029E">
            <w:pPr>
              <w:pStyle w:val="TableEntryHeader"/>
            </w:pPr>
            <w:r w:rsidRPr="00A43C98">
              <w:t xml:space="preserve">FHIR DocumentManifest </w:t>
            </w:r>
            <w:r w:rsidR="00BA4630" w:rsidRPr="00A43C98">
              <w:t>Resource Definition</w:t>
            </w:r>
          </w:p>
        </w:tc>
        <w:tc>
          <w:tcPr>
            <w:tcW w:w="2250" w:type="dxa"/>
            <w:shd w:val="pct15" w:color="auto" w:fill="FFFFFF"/>
          </w:tcPr>
          <w:p w14:paraId="1CD1BB80" w14:textId="77777777" w:rsidR="00BA4630" w:rsidRPr="00A43C98" w:rsidRDefault="00BA4630" w:rsidP="003A029E">
            <w:pPr>
              <w:pStyle w:val="TableEntryHeader"/>
              <w:tabs>
                <w:tab w:val="left" w:pos="1485"/>
                <w:tab w:val="center" w:pos="2107"/>
              </w:tabs>
            </w:pPr>
            <w:r w:rsidRPr="00A43C98">
              <w:t>IHE constraint</w:t>
            </w:r>
          </w:p>
        </w:tc>
        <w:tc>
          <w:tcPr>
            <w:tcW w:w="1712" w:type="dxa"/>
            <w:shd w:val="pct15" w:color="auto" w:fill="FFFFFF"/>
          </w:tcPr>
          <w:p w14:paraId="2ED0AE05" w14:textId="1D6B2983" w:rsidR="00BA4630" w:rsidRPr="00A43C98" w:rsidRDefault="008C230A" w:rsidP="003A029E">
            <w:pPr>
              <w:pStyle w:val="TableEntryHeader"/>
              <w:tabs>
                <w:tab w:val="left" w:pos="1485"/>
                <w:tab w:val="center" w:pos="2107"/>
              </w:tabs>
            </w:pPr>
            <w:r w:rsidRPr="00A43C98">
              <w:t>Document Sharing metadata</w:t>
            </w:r>
          </w:p>
        </w:tc>
        <w:tc>
          <w:tcPr>
            <w:tcW w:w="2633" w:type="dxa"/>
            <w:shd w:val="pct15" w:color="auto" w:fill="FFFFFF"/>
          </w:tcPr>
          <w:p w14:paraId="51FBC121" w14:textId="3B09CD78" w:rsidR="00BA4630" w:rsidRPr="00A43C98" w:rsidRDefault="00BA4630" w:rsidP="003A029E">
            <w:pPr>
              <w:pStyle w:val="TableEntryHeader"/>
              <w:tabs>
                <w:tab w:val="left" w:pos="1485"/>
                <w:tab w:val="center" w:pos="2107"/>
              </w:tabs>
            </w:pPr>
            <w:r w:rsidRPr="00A43C98">
              <w:t>Notes</w:t>
            </w:r>
          </w:p>
        </w:tc>
      </w:tr>
      <w:tr w:rsidR="000816E7" w:rsidRPr="00A43C98" w14:paraId="5DE39AEB"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30CFF10" w14:textId="77777777" w:rsidR="00E31667" w:rsidRPr="00A43C98" w:rsidRDefault="003B12B0" w:rsidP="00043FAE">
            <w:pPr>
              <w:pStyle w:val="TableEntry"/>
              <w:rPr>
                <w:bCs/>
              </w:rPr>
            </w:pPr>
            <w:r w:rsidRPr="00A43C98">
              <w:rPr>
                <w:bCs/>
              </w:rPr>
              <w:t xml:space="preserve">id </w:t>
            </w:r>
          </w:p>
          <w:p w14:paraId="62161224" w14:textId="36D84CF4" w:rsidR="003B12B0" w:rsidRPr="00A43C98" w:rsidRDefault="003B12B0" w:rsidP="00043FAE">
            <w:pPr>
              <w:pStyle w:val="TableEntry"/>
              <w:rPr>
                <w:bCs/>
              </w:rPr>
            </w:pPr>
            <w:r w:rsidRPr="00A43C98">
              <w:rPr>
                <w:bCs/>
              </w:rPr>
              <w:t>id [0..1]</w:t>
            </w:r>
          </w:p>
        </w:tc>
        <w:tc>
          <w:tcPr>
            <w:tcW w:w="2250" w:type="dxa"/>
            <w:tcBorders>
              <w:top w:val="single" w:sz="4" w:space="0" w:color="auto"/>
              <w:left w:val="single" w:sz="4" w:space="0" w:color="auto"/>
              <w:bottom w:val="single" w:sz="4" w:space="0" w:color="auto"/>
              <w:right w:val="single" w:sz="4" w:space="0" w:color="auto"/>
            </w:tcBorders>
          </w:tcPr>
          <w:p w14:paraId="03C2C6F9"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6257F467"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63480B3A" w14:textId="77777777" w:rsidR="003B12B0" w:rsidRPr="00A43C98" w:rsidRDefault="003B12B0" w:rsidP="003B12B0">
            <w:pPr>
              <w:pStyle w:val="TableEntry"/>
            </w:pPr>
            <w:r w:rsidRPr="00A43C98">
              <w:t>Logical id of this artifact</w:t>
            </w:r>
          </w:p>
        </w:tc>
      </w:tr>
      <w:tr w:rsidR="000816E7" w:rsidRPr="00A43C98" w14:paraId="7A55119F"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1976FDF" w14:textId="77777777" w:rsidR="00E31667" w:rsidRPr="00A43C98" w:rsidRDefault="003B12B0" w:rsidP="00E31667">
            <w:pPr>
              <w:pStyle w:val="TableEntry"/>
              <w:rPr>
                <w:bCs/>
              </w:rPr>
            </w:pPr>
            <w:proofErr w:type="spellStart"/>
            <w:r w:rsidRPr="00A43C98">
              <w:rPr>
                <w:bCs/>
              </w:rPr>
              <w:t>meta.Meta</w:t>
            </w:r>
            <w:proofErr w:type="spellEnd"/>
            <w:r w:rsidRPr="00A43C98">
              <w:rPr>
                <w:bCs/>
              </w:rPr>
              <w:t xml:space="preserve"> </w:t>
            </w:r>
          </w:p>
          <w:p w14:paraId="7FBB03F5" w14:textId="1662A66D" w:rsidR="003B12B0" w:rsidRPr="00A43C98" w:rsidRDefault="003B12B0" w:rsidP="00E31667">
            <w:pPr>
              <w:pStyle w:val="TableEntry"/>
              <w:rPr>
                <w:bCs/>
              </w:rPr>
            </w:pPr>
            <w:r w:rsidRPr="00A43C98">
              <w:rPr>
                <w:bCs/>
              </w:rPr>
              <w:t>[0..1]</w:t>
            </w:r>
          </w:p>
        </w:tc>
        <w:tc>
          <w:tcPr>
            <w:tcW w:w="2250" w:type="dxa"/>
            <w:tcBorders>
              <w:top w:val="single" w:sz="4" w:space="0" w:color="auto"/>
              <w:left w:val="single" w:sz="4" w:space="0" w:color="auto"/>
              <w:bottom w:val="single" w:sz="4" w:space="0" w:color="auto"/>
              <w:right w:val="single" w:sz="4" w:space="0" w:color="auto"/>
            </w:tcBorders>
          </w:tcPr>
          <w:p w14:paraId="4493BEFF"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7313132D"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3DD39DAF" w14:textId="77777777" w:rsidR="003B12B0" w:rsidRPr="00A43C98" w:rsidRDefault="003B12B0" w:rsidP="00043FAE">
            <w:pPr>
              <w:pStyle w:val="TableEntry"/>
            </w:pPr>
          </w:p>
        </w:tc>
      </w:tr>
      <w:tr w:rsidR="00B44B22" w:rsidRPr="00A43C98" w14:paraId="2629D8C2"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67D7A16" w14:textId="77777777" w:rsidR="00E31667" w:rsidRPr="00A43C98" w:rsidRDefault="00B44B22" w:rsidP="00B44B22">
            <w:pPr>
              <w:pStyle w:val="TableEntry"/>
              <w:rPr>
                <w:bCs/>
              </w:rPr>
            </w:pPr>
            <w:proofErr w:type="spellStart"/>
            <w:r w:rsidRPr="00A43C98">
              <w:rPr>
                <w:bCs/>
              </w:rPr>
              <w:t>meta.versionId</w:t>
            </w:r>
            <w:proofErr w:type="spellEnd"/>
            <w:r w:rsidRPr="00A43C98">
              <w:rPr>
                <w:bCs/>
              </w:rPr>
              <w:t xml:space="preserve"> </w:t>
            </w:r>
          </w:p>
          <w:p w14:paraId="2C91F2CE" w14:textId="1C28DB9B" w:rsidR="00B44B22" w:rsidRPr="00A43C98" w:rsidRDefault="00B44B22" w:rsidP="00B44B22">
            <w:pPr>
              <w:pStyle w:val="TableEntry"/>
              <w:rPr>
                <w:bCs/>
              </w:rPr>
            </w:pPr>
            <w:r w:rsidRPr="00A43C98">
              <w:rPr>
                <w:bCs/>
              </w:rPr>
              <w:t>id [0..1]</w:t>
            </w:r>
          </w:p>
        </w:tc>
        <w:tc>
          <w:tcPr>
            <w:tcW w:w="2250" w:type="dxa"/>
            <w:tcBorders>
              <w:top w:val="single" w:sz="4" w:space="0" w:color="auto"/>
              <w:left w:val="single" w:sz="4" w:space="0" w:color="auto"/>
              <w:bottom w:val="single" w:sz="4" w:space="0" w:color="auto"/>
              <w:right w:val="single" w:sz="4" w:space="0" w:color="auto"/>
            </w:tcBorders>
          </w:tcPr>
          <w:p w14:paraId="761C8DF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0803C37"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292D609" w14:textId="60AB5E7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275CB5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F0D6C4D" w14:textId="77777777" w:rsidR="00E31667" w:rsidRPr="00A43C98" w:rsidRDefault="00B44B22" w:rsidP="00B44B22">
            <w:pPr>
              <w:pStyle w:val="TableEntry"/>
              <w:rPr>
                <w:bCs/>
              </w:rPr>
            </w:pPr>
            <w:proofErr w:type="spellStart"/>
            <w:r w:rsidRPr="00A43C98">
              <w:rPr>
                <w:bCs/>
              </w:rPr>
              <w:t>meta.lastUpdated</w:t>
            </w:r>
            <w:proofErr w:type="spellEnd"/>
            <w:r w:rsidRPr="00A43C98">
              <w:rPr>
                <w:bCs/>
              </w:rPr>
              <w:t xml:space="preserve"> </w:t>
            </w:r>
          </w:p>
          <w:p w14:paraId="2E6D5AE0" w14:textId="468C3C68" w:rsidR="00B44B22" w:rsidRPr="00A43C98" w:rsidRDefault="00B44B22" w:rsidP="00B44B22">
            <w:pPr>
              <w:pStyle w:val="TableEntry"/>
              <w:rPr>
                <w:bCs/>
              </w:rPr>
            </w:pPr>
            <w:r w:rsidRPr="00A43C98">
              <w:rPr>
                <w:bCs/>
              </w:rPr>
              <w:t>instant [0..1]</w:t>
            </w:r>
          </w:p>
        </w:tc>
        <w:tc>
          <w:tcPr>
            <w:tcW w:w="2250" w:type="dxa"/>
            <w:tcBorders>
              <w:top w:val="single" w:sz="4" w:space="0" w:color="auto"/>
              <w:left w:val="single" w:sz="4" w:space="0" w:color="auto"/>
              <w:bottom w:val="single" w:sz="4" w:space="0" w:color="auto"/>
              <w:right w:val="single" w:sz="4" w:space="0" w:color="auto"/>
            </w:tcBorders>
          </w:tcPr>
          <w:p w14:paraId="3444196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338EFF40"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E2FFA3" w14:textId="50DEC964"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C24C453"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F17ABDA" w14:textId="77777777" w:rsidR="00E31667" w:rsidRPr="00A43C98" w:rsidRDefault="00B44B22" w:rsidP="00B44B22">
            <w:pPr>
              <w:pStyle w:val="TableEntry"/>
              <w:rPr>
                <w:bCs/>
              </w:rPr>
            </w:pPr>
            <w:proofErr w:type="spellStart"/>
            <w:r w:rsidRPr="00A43C98">
              <w:rPr>
                <w:bCs/>
              </w:rPr>
              <w:t>meta.source</w:t>
            </w:r>
            <w:proofErr w:type="spellEnd"/>
            <w:r w:rsidRPr="00A43C98">
              <w:rPr>
                <w:bCs/>
              </w:rPr>
              <w:t xml:space="preserve"> </w:t>
            </w:r>
          </w:p>
          <w:p w14:paraId="4C0661C8" w14:textId="0CF6473D" w:rsidR="00B44B22" w:rsidRPr="00A43C98" w:rsidRDefault="00B44B22" w:rsidP="00B44B22">
            <w:pPr>
              <w:pStyle w:val="TableEntry"/>
              <w:rPr>
                <w:bCs/>
              </w:rPr>
            </w:pPr>
            <w:proofErr w:type="spellStart"/>
            <w:r w:rsidRPr="00A43C98">
              <w:rPr>
                <w:bCs/>
              </w:rPr>
              <w:t>uri</w:t>
            </w:r>
            <w:proofErr w:type="spellEnd"/>
            <w:r w:rsidRPr="00A43C98">
              <w:rPr>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2BE210B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AA74ABE"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EEB18D7" w14:textId="4DA0C18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0E3F081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EB649B9" w14:textId="77777777" w:rsidR="00E31667" w:rsidRPr="00A43C98" w:rsidRDefault="00B44B22" w:rsidP="00B44B22">
            <w:pPr>
              <w:pStyle w:val="TableEntry"/>
              <w:rPr>
                <w:bCs/>
              </w:rPr>
            </w:pPr>
            <w:proofErr w:type="spellStart"/>
            <w:r w:rsidRPr="00A43C98">
              <w:rPr>
                <w:bCs/>
              </w:rPr>
              <w:t>meta.profile</w:t>
            </w:r>
            <w:proofErr w:type="spellEnd"/>
            <w:r w:rsidRPr="00A43C98">
              <w:rPr>
                <w:bCs/>
              </w:rPr>
              <w:t xml:space="preserve"> </w:t>
            </w:r>
          </w:p>
          <w:p w14:paraId="698C8448" w14:textId="74E77667" w:rsidR="00B44B22" w:rsidRPr="00A43C98" w:rsidRDefault="00B44B22" w:rsidP="00B44B22">
            <w:pPr>
              <w:pStyle w:val="TableEntry"/>
              <w:rPr>
                <w:bCs/>
              </w:rPr>
            </w:pPr>
            <w:r w:rsidRPr="00A43C98">
              <w:rPr>
                <w:bCs/>
              </w:rPr>
              <w:t>canonical [0..*]</w:t>
            </w:r>
          </w:p>
        </w:tc>
        <w:tc>
          <w:tcPr>
            <w:tcW w:w="2250" w:type="dxa"/>
            <w:tcBorders>
              <w:top w:val="single" w:sz="4" w:space="0" w:color="auto"/>
              <w:left w:val="single" w:sz="4" w:space="0" w:color="auto"/>
              <w:bottom w:val="single" w:sz="4" w:space="0" w:color="auto"/>
              <w:right w:val="single" w:sz="4" w:space="0" w:color="auto"/>
            </w:tcBorders>
          </w:tcPr>
          <w:p w14:paraId="4EBBC01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3C4BE1F" w14:textId="5728C657" w:rsidR="00B44B22" w:rsidRPr="00A43C98" w:rsidRDefault="000A6EF8" w:rsidP="00231673">
            <w:pPr>
              <w:pStyle w:val="TableEntry"/>
              <w:ind w:left="0"/>
            </w:pPr>
            <w:proofErr w:type="spellStart"/>
            <w:r w:rsidRPr="00A43C98">
              <w:t>limitedMetadata</w:t>
            </w:r>
            <w:proofErr w:type="spellEnd"/>
          </w:p>
        </w:tc>
        <w:tc>
          <w:tcPr>
            <w:tcW w:w="2633" w:type="dxa"/>
            <w:tcBorders>
              <w:top w:val="single" w:sz="4" w:space="0" w:color="auto"/>
              <w:left w:val="single" w:sz="4" w:space="0" w:color="auto"/>
              <w:bottom w:val="single" w:sz="4" w:space="0" w:color="auto"/>
              <w:right w:val="single" w:sz="4" w:space="0" w:color="auto"/>
            </w:tcBorders>
          </w:tcPr>
          <w:p w14:paraId="7DBE7297" w14:textId="136E1F51" w:rsidR="00B44B22" w:rsidRPr="00A43C98" w:rsidRDefault="00E31667" w:rsidP="00B44B22">
            <w:pPr>
              <w:pStyle w:val="TableEntry"/>
            </w:pPr>
            <w:r w:rsidRPr="00A43C98">
              <w:t>S</w:t>
            </w:r>
            <w:r w:rsidR="000A6EF8" w:rsidRPr="00A43C98">
              <w:t xml:space="preserve">ee </w:t>
            </w:r>
            <w:r w:rsidRPr="00A43C98">
              <w:t xml:space="preserve">Section </w:t>
            </w:r>
            <w:r w:rsidR="000A6EF8" w:rsidRPr="00A43C98">
              <w:t>4.5.1.2.1</w:t>
            </w:r>
          </w:p>
        </w:tc>
      </w:tr>
      <w:tr w:rsidR="00B44B22" w:rsidRPr="00A43C98" w14:paraId="63B0990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D36F6ED" w14:textId="77777777" w:rsidR="00E31667" w:rsidRPr="00A43C98" w:rsidRDefault="00B44B22" w:rsidP="00B44B22">
            <w:pPr>
              <w:pStyle w:val="TableEntry"/>
              <w:rPr>
                <w:bCs/>
              </w:rPr>
            </w:pPr>
            <w:proofErr w:type="spellStart"/>
            <w:r w:rsidRPr="00A43C98">
              <w:rPr>
                <w:bCs/>
              </w:rPr>
              <w:t>meta.security</w:t>
            </w:r>
            <w:proofErr w:type="spellEnd"/>
            <w:r w:rsidRPr="00A43C98">
              <w:rPr>
                <w:bCs/>
              </w:rPr>
              <w:t xml:space="preserve"> </w:t>
            </w:r>
          </w:p>
          <w:p w14:paraId="2325155F" w14:textId="789C3F57" w:rsidR="00B44B22" w:rsidRPr="00A43C98" w:rsidRDefault="00B44B22" w:rsidP="00B44B22">
            <w:pPr>
              <w:pStyle w:val="TableEntry"/>
              <w:rPr>
                <w:bCs/>
              </w:rPr>
            </w:pPr>
            <w:r w:rsidRPr="00A43C98">
              <w:rPr>
                <w:bCs/>
              </w:rPr>
              <w:t>Coding [0..*]</w:t>
            </w:r>
          </w:p>
        </w:tc>
        <w:tc>
          <w:tcPr>
            <w:tcW w:w="2250" w:type="dxa"/>
            <w:tcBorders>
              <w:top w:val="single" w:sz="4" w:space="0" w:color="auto"/>
              <w:left w:val="single" w:sz="4" w:space="0" w:color="auto"/>
              <w:bottom w:val="single" w:sz="4" w:space="0" w:color="auto"/>
              <w:right w:val="single" w:sz="4" w:space="0" w:color="auto"/>
            </w:tcBorders>
          </w:tcPr>
          <w:p w14:paraId="60B1A2E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9C30CA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ACA0862" w14:textId="1C5F47D6"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05CCC9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DA9B2CC" w14:textId="77777777" w:rsidR="00E31667" w:rsidRPr="00A43C98" w:rsidRDefault="00B44B22" w:rsidP="00B44B22">
            <w:pPr>
              <w:pStyle w:val="TableEntry"/>
              <w:rPr>
                <w:bCs/>
              </w:rPr>
            </w:pPr>
            <w:proofErr w:type="spellStart"/>
            <w:r w:rsidRPr="00A43C98">
              <w:rPr>
                <w:bCs/>
              </w:rPr>
              <w:t>meta.tag</w:t>
            </w:r>
            <w:proofErr w:type="spellEnd"/>
            <w:r w:rsidRPr="00A43C98">
              <w:rPr>
                <w:bCs/>
              </w:rPr>
              <w:t xml:space="preserve"> </w:t>
            </w:r>
          </w:p>
          <w:p w14:paraId="08EA8984" w14:textId="3361E562" w:rsidR="00B44B22" w:rsidRPr="00A43C98" w:rsidRDefault="00B44B22" w:rsidP="00B44B22">
            <w:pPr>
              <w:pStyle w:val="TableEntry"/>
              <w:rPr>
                <w:bCs/>
              </w:rPr>
            </w:pPr>
            <w:r w:rsidRPr="00A43C98">
              <w:rPr>
                <w:bCs/>
              </w:rPr>
              <w:t>Coding [0..*]</w:t>
            </w:r>
          </w:p>
        </w:tc>
        <w:tc>
          <w:tcPr>
            <w:tcW w:w="2250" w:type="dxa"/>
            <w:tcBorders>
              <w:top w:val="single" w:sz="4" w:space="0" w:color="auto"/>
              <w:left w:val="single" w:sz="4" w:space="0" w:color="auto"/>
              <w:bottom w:val="single" w:sz="4" w:space="0" w:color="auto"/>
              <w:right w:val="single" w:sz="4" w:space="0" w:color="auto"/>
            </w:tcBorders>
          </w:tcPr>
          <w:p w14:paraId="28AA51BD"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0E8FC3"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EADE5FC" w14:textId="42DC3A18"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5B8B74E7"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AE13321" w14:textId="77777777" w:rsidR="00E31667" w:rsidRPr="00A43C98" w:rsidRDefault="00B44B22" w:rsidP="00B44B22">
            <w:pPr>
              <w:pStyle w:val="TableEntry"/>
              <w:rPr>
                <w:bCs/>
              </w:rPr>
            </w:pPr>
            <w:proofErr w:type="spellStart"/>
            <w:r w:rsidRPr="00A43C98">
              <w:rPr>
                <w:bCs/>
              </w:rPr>
              <w:t>implicitRules</w:t>
            </w:r>
            <w:proofErr w:type="spellEnd"/>
            <w:r w:rsidRPr="00A43C98">
              <w:rPr>
                <w:bCs/>
              </w:rPr>
              <w:t xml:space="preserve"> </w:t>
            </w:r>
          </w:p>
          <w:p w14:paraId="632180BD" w14:textId="7DFE2BBF" w:rsidR="00B44B22" w:rsidRPr="00A43C98" w:rsidRDefault="00B44B22" w:rsidP="00B44B22">
            <w:pPr>
              <w:pStyle w:val="TableEntry"/>
              <w:rPr>
                <w:bCs/>
              </w:rPr>
            </w:pPr>
            <w:proofErr w:type="spellStart"/>
            <w:r w:rsidRPr="00A43C98">
              <w:rPr>
                <w:bCs/>
              </w:rPr>
              <w:t>uri</w:t>
            </w:r>
            <w:proofErr w:type="spellEnd"/>
            <w:r w:rsidRPr="00A43C98">
              <w:rPr>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1754C23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AC16AB"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9EE71AA" w14:textId="6B798C0D"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D93924C"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409E3DA" w14:textId="77777777" w:rsidR="00E31667" w:rsidRPr="00A43C98" w:rsidRDefault="00B44B22" w:rsidP="00B44B22">
            <w:pPr>
              <w:pStyle w:val="TableEntry"/>
              <w:rPr>
                <w:bCs/>
              </w:rPr>
            </w:pPr>
            <w:r w:rsidRPr="00A43C98">
              <w:rPr>
                <w:bCs/>
              </w:rPr>
              <w:t xml:space="preserve">language </w:t>
            </w:r>
          </w:p>
          <w:p w14:paraId="10109C36" w14:textId="7CED3B53" w:rsidR="00B44B22" w:rsidRPr="00A43C98" w:rsidRDefault="00B44B22" w:rsidP="00B44B22">
            <w:pPr>
              <w:pStyle w:val="TableEntry"/>
              <w:rPr>
                <w:bCs/>
              </w:rPr>
            </w:pPr>
            <w:r w:rsidRPr="00A43C98">
              <w:rPr>
                <w:bCs/>
              </w:rPr>
              <w:t>code [0..1]</w:t>
            </w:r>
          </w:p>
        </w:tc>
        <w:tc>
          <w:tcPr>
            <w:tcW w:w="2250" w:type="dxa"/>
            <w:tcBorders>
              <w:top w:val="single" w:sz="4" w:space="0" w:color="auto"/>
              <w:left w:val="single" w:sz="4" w:space="0" w:color="auto"/>
              <w:bottom w:val="single" w:sz="4" w:space="0" w:color="auto"/>
              <w:right w:val="single" w:sz="4" w:space="0" w:color="auto"/>
            </w:tcBorders>
          </w:tcPr>
          <w:p w14:paraId="6845725F"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B418D8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CDFB79B" w14:textId="7604B942"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EB25D41"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107E696" w14:textId="77777777" w:rsidR="00E31667" w:rsidRPr="00A43C98" w:rsidRDefault="00B44B22" w:rsidP="00B44B22">
            <w:pPr>
              <w:pStyle w:val="TableEntry"/>
              <w:rPr>
                <w:bCs/>
              </w:rPr>
            </w:pPr>
            <w:r w:rsidRPr="00A43C98">
              <w:rPr>
                <w:bCs/>
              </w:rPr>
              <w:t xml:space="preserve">text </w:t>
            </w:r>
          </w:p>
          <w:p w14:paraId="4160310C" w14:textId="3FE3CBA2" w:rsidR="00B44B22" w:rsidRPr="00A43C98" w:rsidRDefault="00B44B22" w:rsidP="00B44B22">
            <w:pPr>
              <w:pStyle w:val="TableEntry"/>
              <w:rPr>
                <w:bCs/>
              </w:rPr>
            </w:pPr>
            <w:r w:rsidRPr="00A43C98">
              <w:rPr>
                <w:bCs/>
              </w:rPr>
              <w:t>Narrative [0..1]</w:t>
            </w:r>
          </w:p>
        </w:tc>
        <w:tc>
          <w:tcPr>
            <w:tcW w:w="2250" w:type="dxa"/>
            <w:tcBorders>
              <w:top w:val="single" w:sz="4" w:space="0" w:color="auto"/>
              <w:left w:val="single" w:sz="4" w:space="0" w:color="auto"/>
              <w:bottom w:val="single" w:sz="4" w:space="0" w:color="auto"/>
              <w:right w:val="single" w:sz="4" w:space="0" w:color="auto"/>
            </w:tcBorders>
          </w:tcPr>
          <w:p w14:paraId="22465F1F" w14:textId="23064906" w:rsidR="00B44B22" w:rsidRPr="00A43C98" w:rsidRDefault="00B44B22" w:rsidP="00B44B22">
            <w:pPr>
              <w:pStyle w:val="TableEntry"/>
            </w:pPr>
            <w:r w:rsidRPr="00A43C98">
              <w:t>string</w:t>
            </w:r>
          </w:p>
        </w:tc>
        <w:tc>
          <w:tcPr>
            <w:tcW w:w="1712" w:type="dxa"/>
            <w:tcBorders>
              <w:top w:val="single" w:sz="4" w:space="0" w:color="auto"/>
              <w:left w:val="single" w:sz="4" w:space="0" w:color="auto"/>
              <w:bottom w:val="single" w:sz="4" w:space="0" w:color="auto"/>
              <w:right w:val="single" w:sz="4" w:space="0" w:color="auto"/>
            </w:tcBorders>
          </w:tcPr>
          <w:p w14:paraId="00BBDFDD" w14:textId="48FC019F" w:rsidR="00B44B22" w:rsidRPr="00A43C98" w:rsidRDefault="0011462B" w:rsidP="00B44B22">
            <w:pPr>
              <w:pStyle w:val="TableEntry"/>
            </w:pPr>
            <w:r w:rsidRPr="00A43C98">
              <w:t>comment</w:t>
            </w:r>
          </w:p>
        </w:tc>
        <w:tc>
          <w:tcPr>
            <w:tcW w:w="2633" w:type="dxa"/>
            <w:tcBorders>
              <w:top w:val="single" w:sz="4" w:space="0" w:color="auto"/>
              <w:left w:val="single" w:sz="4" w:space="0" w:color="auto"/>
              <w:bottom w:val="single" w:sz="4" w:space="0" w:color="auto"/>
              <w:right w:val="single" w:sz="4" w:space="0" w:color="auto"/>
            </w:tcBorders>
          </w:tcPr>
          <w:p w14:paraId="4287CC38" w14:textId="5626B87D" w:rsidR="00B44B22" w:rsidRPr="00A43C98" w:rsidRDefault="00B44B22" w:rsidP="00B44B22">
            <w:pPr>
              <w:pStyle w:val="TableEntry"/>
            </w:pPr>
          </w:p>
        </w:tc>
      </w:tr>
      <w:tr w:rsidR="00B44B22" w:rsidRPr="00A43C98" w14:paraId="1C27652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7C66B4B5" w14:textId="77777777" w:rsidR="00E31667" w:rsidRPr="00A43C98" w:rsidRDefault="00B44B22" w:rsidP="00B44B22">
            <w:pPr>
              <w:pStyle w:val="TableEntry"/>
              <w:rPr>
                <w:bCs/>
              </w:rPr>
            </w:pPr>
            <w:r w:rsidRPr="00A43C98">
              <w:rPr>
                <w:bCs/>
              </w:rPr>
              <w:t xml:space="preserve">contained </w:t>
            </w:r>
          </w:p>
          <w:p w14:paraId="4BB074E8" w14:textId="1085E9CA" w:rsidR="00B44B22" w:rsidRPr="00A43C98" w:rsidRDefault="00B44B22" w:rsidP="00B44B22">
            <w:pPr>
              <w:pStyle w:val="TableEntry"/>
              <w:rPr>
                <w:bCs/>
              </w:rPr>
            </w:pPr>
            <w:r w:rsidRPr="00A43C98">
              <w:rPr>
                <w:bCs/>
              </w:rPr>
              <w:t>Resource [0..*]</w:t>
            </w:r>
          </w:p>
        </w:tc>
        <w:tc>
          <w:tcPr>
            <w:tcW w:w="2250" w:type="dxa"/>
            <w:tcBorders>
              <w:top w:val="single" w:sz="4" w:space="0" w:color="auto"/>
              <w:left w:val="single" w:sz="4" w:space="0" w:color="auto"/>
              <w:bottom w:val="single" w:sz="4" w:space="0" w:color="auto"/>
              <w:right w:val="single" w:sz="4" w:space="0" w:color="auto"/>
            </w:tcBorders>
          </w:tcPr>
          <w:p w14:paraId="4B81D08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E28D81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F74539" w14:textId="79CA0F8E"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9E35B1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9C49E9C" w14:textId="77777777" w:rsidR="00E31667" w:rsidRPr="00A43C98" w:rsidRDefault="00B44B22" w:rsidP="00B44B22">
            <w:pPr>
              <w:pStyle w:val="TableEntry"/>
              <w:rPr>
                <w:bCs/>
              </w:rPr>
            </w:pPr>
            <w:r w:rsidRPr="00A43C98">
              <w:rPr>
                <w:bCs/>
              </w:rPr>
              <w:t xml:space="preserve">extension </w:t>
            </w:r>
          </w:p>
          <w:p w14:paraId="2E5FC9DB" w14:textId="39FA1356" w:rsidR="00B44B22" w:rsidRPr="00A43C98" w:rsidRDefault="00B44B22" w:rsidP="00B44B22">
            <w:pPr>
              <w:pStyle w:val="TableEntry"/>
              <w:rPr>
                <w:bCs/>
              </w:rPr>
            </w:pPr>
            <w:r w:rsidRPr="00A43C98">
              <w:rPr>
                <w:bCs/>
              </w:rPr>
              <w:t>Extension [0..*]</w:t>
            </w:r>
          </w:p>
        </w:tc>
        <w:tc>
          <w:tcPr>
            <w:tcW w:w="2250" w:type="dxa"/>
            <w:tcBorders>
              <w:top w:val="single" w:sz="4" w:space="0" w:color="auto"/>
              <w:left w:val="single" w:sz="4" w:space="0" w:color="auto"/>
              <w:bottom w:val="single" w:sz="4" w:space="0" w:color="auto"/>
              <w:right w:val="single" w:sz="4" w:space="0" w:color="auto"/>
            </w:tcBorders>
          </w:tcPr>
          <w:p w14:paraId="2BCF9DB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56E34AE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8BE5C2F" w14:textId="1BDC4BC3"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39940E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D403A38" w14:textId="77777777" w:rsidR="005A6ABD" w:rsidRPr="00A43C98" w:rsidRDefault="00B44B22" w:rsidP="00B44B22">
            <w:pPr>
              <w:pStyle w:val="TableEntry"/>
              <w:rPr>
                <w:bCs/>
              </w:rPr>
            </w:pPr>
            <w:proofErr w:type="spellStart"/>
            <w:r w:rsidRPr="00A43C98">
              <w:rPr>
                <w:bCs/>
              </w:rPr>
              <w:t>modifierExtension</w:t>
            </w:r>
            <w:proofErr w:type="spellEnd"/>
            <w:r w:rsidRPr="00A43C98">
              <w:rPr>
                <w:bCs/>
              </w:rPr>
              <w:t xml:space="preserve"> </w:t>
            </w:r>
          </w:p>
          <w:p w14:paraId="522AE117" w14:textId="4FF96262" w:rsidR="00B44B22" w:rsidRPr="00A43C98" w:rsidRDefault="00B44B22" w:rsidP="00B44B22">
            <w:pPr>
              <w:pStyle w:val="TableEntry"/>
              <w:rPr>
                <w:bCs/>
              </w:rPr>
            </w:pPr>
            <w:r w:rsidRPr="00A43C98">
              <w:rPr>
                <w:bCs/>
              </w:rPr>
              <w:t>Extension [0..*]</w:t>
            </w:r>
          </w:p>
        </w:tc>
        <w:tc>
          <w:tcPr>
            <w:tcW w:w="2250" w:type="dxa"/>
            <w:tcBorders>
              <w:top w:val="single" w:sz="4" w:space="0" w:color="auto"/>
              <w:left w:val="single" w:sz="4" w:space="0" w:color="auto"/>
              <w:bottom w:val="single" w:sz="4" w:space="0" w:color="auto"/>
              <w:right w:val="single" w:sz="4" w:space="0" w:color="auto"/>
            </w:tcBorders>
          </w:tcPr>
          <w:p w14:paraId="520A17B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683D3BBF"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029EDEC" w14:textId="0D41BCEC" w:rsidR="00B44B22" w:rsidRPr="00A43C98" w:rsidRDefault="00B44B22" w:rsidP="00B44B22">
            <w:pPr>
              <w:pStyle w:val="TableEntry"/>
            </w:pPr>
            <w:r w:rsidRPr="00A43C98">
              <w:t xml:space="preserve">Allowed but not defined </w:t>
            </w:r>
            <w:r w:rsidRPr="00A43C98">
              <w:rPr>
                <w:vertAlign w:val="superscript"/>
              </w:rPr>
              <w:t>Note 3</w:t>
            </w:r>
          </w:p>
        </w:tc>
      </w:tr>
      <w:tr w:rsidR="000816E7" w:rsidRPr="00A43C98" w14:paraId="298B3FDF" w14:textId="6638E5DA" w:rsidTr="00A43C98">
        <w:trPr>
          <w:cantSplit/>
          <w:trHeight w:val="332"/>
          <w:jc w:val="center"/>
        </w:trPr>
        <w:tc>
          <w:tcPr>
            <w:tcW w:w="2995" w:type="dxa"/>
          </w:tcPr>
          <w:p w14:paraId="29CF50A7" w14:textId="77777777" w:rsidR="00945B6C" w:rsidRPr="00A43C98" w:rsidRDefault="00945B6C" w:rsidP="003A029E">
            <w:pPr>
              <w:pStyle w:val="TableEntry"/>
            </w:pPr>
            <w:proofErr w:type="spellStart"/>
            <w:r w:rsidRPr="00A43C98">
              <w:lastRenderedPageBreak/>
              <w:t>masterIdentifier</w:t>
            </w:r>
            <w:proofErr w:type="spellEnd"/>
          </w:p>
          <w:p w14:paraId="1155EE7D" w14:textId="4992DB02" w:rsidR="00945B6C" w:rsidRPr="00A43C98" w:rsidRDefault="00945B6C" w:rsidP="003A029E">
            <w:pPr>
              <w:pStyle w:val="TableEntry"/>
            </w:pPr>
            <w:r w:rsidRPr="00A43C98">
              <w:t>Identifier [0..1]</w:t>
            </w:r>
          </w:p>
        </w:tc>
        <w:tc>
          <w:tcPr>
            <w:tcW w:w="2250" w:type="dxa"/>
          </w:tcPr>
          <w:p w14:paraId="28AAE064" w14:textId="1CAD2519" w:rsidR="00945B6C" w:rsidRPr="00A43C98" w:rsidRDefault="00D65124" w:rsidP="003A029E">
            <w:pPr>
              <w:pStyle w:val="TableEntry"/>
            </w:pPr>
            <w:r w:rsidRPr="00A43C98">
              <w:t>[1..1]</w:t>
            </w:r>
          </w:p>
        </w:tc>
        <w:tc>
          <w:tcPr>
            <w:tcW w:w="1712" w:type="dxa"/>
          </w:tcPr>
          <w:p w14:paraId="4ADA08AA" w14:textId="3974F970" w:rsidR="00945B6C" w:rsidRPr="00A43C98" w:rsidRDefault="00945B6C" w:rsidP="003A029E">
            <w:pPr>
              <w:pStyle w:val="TableEntry"/>
            </w:pPr>
            <w:proofErr w:type="spellStart"/>
            <w:r w:rsidRPr="00A43C98">
              <w:t>uniqueId</w:t>
            </w:r>
            <w:proofErr w:type="spellEnd"/>
          </w:p>
        </w:tc>
        <w:tc>
          <w:tcPr>
            <w:tcW w:w="2633" w:type="dxa"/>
          </w:tcPr>
          <w:p w14:paraId="2FD6D355" w14:textId="4232DE4A" w:rsidR="00945B6C" w:rsidRPr="00A43C98" w:rsidRDefault="00945B6C" w:rsidP="003A029E">
            <w:pPr>
              <w:pStyle w:val="TableEntry"/>
            </w:pPr>
          </w:p>
        </w:tc>
      </w:tr>
      <w:tr w:rsidR="000816E7" w:rsidRPr="00A43C98" w14:paraId="3DBDC893" w14:textId="5F763660" w:rsidTr="00A43C98">
        <w:trPr>
          <w:cantSplit/>
          <w:trHeight w:val="332"/>
          <w:jc w:val="center"/>
        </w:trPr>
        <w:tc>
          <w:tcPr>
            <w:tcW w:w="2995" w:type="dxa"/>
          </w:tcPr>
          <w:p w14:paraId="5E1E06E1" w14:textId="6ED0D49C" w:rsidR="00945B6C" w:rsidRPr="00A43C98" w:rsidRDefault="00945B6C" w:rsidP="003A029E">
            <w:pPr>
              <w:pStyle w:val="TableEntry"/>
            </w:pPr>
            <w:r w:rsidRPr="00A43C98">
              <w:t>identifier</w:t>
            </w:r>
          </w:p>
          <w:p w14:paraId="40FAE0C5" w14:textId="2508274D" w:rsidR="00945B6C" w:rsidRPr="00A43C98" w:rsidRDefault="00945B6C" w:rsidP="00202BEE">
            <w:pPr>
              <w:pStyle w:val="TableEntry"/>
            </w:pPr>
            <w:r w:rsidRPr="00A43C98">
              <w:t xml:space="preserve">Identifier </w:t>
            </w:r>
            <w:r w:rsidR="00202BEE" w:rsidRPr="00A43C98">
              <w:t>[0..*]</w:t>
            </w:r>
          </w:p>
        </w:tc>
        <w:tc>
          <w:tcPr>
            <w:tcW w:w="2250" w:type="dxa"/>
          </w:tcPr>
          <w:p w14:paraId="738DC925" w14:textId="777CAADE" w:rsidR="00945B6C" w:rsidRPr="00A43C98" w:rsidRDefault="00945B6C" w:rsidP="003A029E">
            <w:pPr>
              <w:pStyle w:val="TableEntry"/>
            </w:pPr>
          </w:p>
        </w:tc>
        <w:tc>
          <w:tcPr>
            <w:tcW w:w="1712" w:type="dxa"/>
          </w:tcPr>
          <w:p w14:paraId="0CC96352" w14:textId="01022E3B" w:rsidR="00945B6C" w:rsidRPr="00A43C98" w:rsidRDefault="00945B6C" w:rsidP="003A029E">
            <w:pPr>
              <w:pStyle w:val="TableEntry"/>
            </w:pPr>
            <w:proofErr w:type="spellStart"/>
            <w:r w:rsidRPr="00A43C98">
              <w:t>entryUUID</w:t>
            </w:r>
            <w:proofErr w:type="spellEnd"/>
          </w:p>
          <w:p w14:paraId="24F3F2FE" w14:textId="77777777" w:rsidR="00945B6C" w:rsidRPr="00A43C98" w:rsidRDefault="00945B6C" w:rsidP="003A029E">
            <w:pPr>
              <w:pStyle w:val="TableEntry"/>
            </w:pPr>
          </w:p>
        </w:tc>
        <w:tc>
          <w:tcPr>
            <w:tcW w:w="2633" w:type="dxa"/>
          </w:tcPr>
          <w:p w14:paraId="5510DA30" w14:textId="77777777" w:rsidR="00945B6C" w:rsidRPr="00A43C98" w:rsidRDefault="00945B6C" w:rsidP="003A029E">
            <w:pPr>
              <w:pStyle w:val="TableEntry"/>
            </w:pPr>
          </w:p>
        </w:tc>
      </w:tr>
      <w:tr w:rsidR="000816E7" w:rsidRPr="00A43C98" w14:paraId="004C9B4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5573A16" w14:textId="77777777" w:rsidR="000816E7" w:rsidRPr="00A43C98" w:rsidRDefault="000816E7" w:rsidP="00043FAE">
            <w:pPr>
              <w:pStyle w:val="TableEntry"/>
            </w:pPr>
            <w:r w:rsidRPr="00A43C98">
              <w:t>status</w:t>
            </w:r>
          </w:p>
          <w:p w14:paraId="6E5C1CDB" w14:textId="77777777" w:rsidR="000816E7" w:rsidRPr="00A43C98" w:rsidRDefault="000816E7" w:rsidP="00043FAE">
            <w:pPr>
              <w:pStyle w:val="TableEntry"/>
            </w:pPr>
            <w:r w:rsidRPr="00A43C98">
              <w:t>code {</w:t>
            </w:r>
            <w:proofErr w:type="spellStart"/>
            <w:r w:rsidRPr="00A43C98">
              <w:t>DocumentReferenceStatus</w:t>
            </w:r>
            <w:proofErr w:type="spellEnd"/>
            <w:r w:rsidRPr="00A43C98">
              <w:t>} [1..1]</w:t>
            </w:r>
          </w:p>
        </w:tc>
        <w:tc>
          <w:tcPr>
            <w:tcW w:w="2250" w:type="dxa"/>
            <w:tcBorders>
              <w:top w:val="single" w:sz="4" w:space="0" w:color="auto"/>
              <w:left w:val="single" w:sz="4" w:space="0" w:color="auto"/>
              <w:bottom w:val="single" w:sz="4" w:space="0" w:color="auto"/>
              <w:right w:val="single" w:sz="4" w:space="0" w:color="auto"/>
            </w:tcBorders>
          </w:tcPr>
          <w:p w14:paraId="5ECBE69B"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4F5ABB9F" w14:textId="77777777" w:rsidR="000816E7" w:rsidRPr="00A43C98" w:rsidRDefault="000816E7" w:rsidP="00043FAE">
            <w:pPr>
              <w:pStyle w:val="TableEntry"/>
            </w:pPr>
            <w:proofErr w:type="spellStart"/>
            <w:r w:rsidRPr="00A43C98">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
          <w:p w14:paraId="66DCB181" w14:textId="77777777" w:rsidR="000816E7" w:rsidRPr="00A43C98" w:rsidRDefault="000816E7" w:rsidP="00043FAE">
            <w:pPr>
              <w:pStyle w:val="TableEntry"/>
            </w:pPr>
            <w:r w:rsidRPr="00A43C98">
              <w:t xml:space="preserve">approved </w:t>
            </w:r>
            <w:r w:rsidRPr="00A43C98">
              <w:sym w:font="Wingdings" w:char="F0E0"/>
            </w:r>
            <w:r w:rsidRPr="00A43C98">
              <w:t xml:space="preserve"> status=current</w:t>
            </w:r>
          </w:p>
          <w:p w14:paraId="3B928D89" w14:textId="29FA2143" w:rsidR="000816E7" w:rsidRPr="00A43C98" w:rsidRDefault="00CA50CC"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0816E7" w:rsidRPr="00A43C98" w14:paraId="1E3FD775"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1F79D9C" w14:textId="77777777" w:rsidR="000816E7" w:rsidRPr="00A43C98" w:rsidRDefault="000816E7" w:rsidP="00043FAE">
            <w:pPr>
              <w:pStyle w:val="TableEntry"/>
            </w:pPr>
            <w:r w:rsidRPr="00A43C98">
              <w:t xml:space="preserve">type </w:t>
            </w:r>
          </w:p>
          <w:p w14:paraId="13662312" w14:textId="77777777" w:rsidR="000816E7" w:rsidRPr="00A43C98" w:rsidRDefault="000816E7" w:rsidP="00043FAE">
            <w:pPr>
              <w:pStyle w:val="TableEntry"/>
            </w:pPr>
            <w:proofErr w:type="spellStart"/>
            <w:r w:rsidRPr="00A43C98">
              <w:t>CodeableConcept</w:t>
            </w:r>
            <w:proofErr w:type="spellEnd"/>
            <w:r w:rsidRPr="00A43C98">
              <w:t xml:space="preserve"> [0..1]</w:t>
            </w:r>
          </w:p>
        </w:tc>
        <w:tc>
          <w:tcPr>
            <w:tcW w:w="2250" w:type="dxa"/>
            <w:tcBorders>
              <w:top w:val="single" w:sz="4" w:space="0" w:color="auto"/>
              <w:left w:val="single" w:sz="4" w:space="0" w:color="auto"/>
              <w:bottom w:val="single" w:sz="4" w:space="0" w:color="auto"/>
              <w:right w:val="single" w:sz="4" w:space="0" w:color="auto"/>
            </w:tcBorders>
          </w:tcPr>
          <w:p w14:paraId="505C2243" w14:textId="34661FD2" w:rsidR="000816E7" w:rsidRPr="00A43C98" w:rsidRDefault="000816E7" w:rsidP="00FA42C9">
            <w:pPr>
              <w:pStyle w:val="TableEntry"/>
            </w:pPr>
          </w:p>
        </w:tc>
        <w:tc>
          <w:tcPr>
            <w:tcW w:w="1712" w:type="dxa"/>
            <w:tcBorders>
              <w:top w:val="single" w:sz="4" w:space="0" w:color="auto"/>
              <w:left w:val="single" w:sz="4" w:space="0" w:color="auto"/>
              <w:bottom w:val="single" w:sz="4" w:space="0" w:color="auto"/>
              <w:right w:val="single" w:sz="4" w:space="0" w:color="auto"/>
            </w:tcBorders>
          </w:tcPr>
          <w:p w14:paraId="799B4212" w14:textId="2EE46C15" w:rsidR="000816E7" w:rsidRPr="00A43C98" w:rsidRDefault="00FA42C9" w:rsidP="00043FAE">
            <w:pPr>
              <w:pStyle w:val="TableEntry"/>
            </w:pPr>
            <w:proofErr w:type="spellStart"/>
            <w:r w:rsidRPr="00A43C98">
              <w:t>contentTypeCode</w:t>
            </w:r>
            <w:proofErr w:type="spellEnd"/>
          </w:p>
        </w:tc>
        <w:tc>
          <w:tcPr>
            <w:tcW w:w="2633" w:type="dxa"/>
            <w:tcBorders>
              <w:top w:val="single" w:sz="4" w:space="0" w:color="auto"/>
              <w:left w:val="single" w:sz="4" w:space="0" w:color="auto"/>
              <w:bottom w:val="single" w:sz="4" w:space="0" w:color="auto"/>
              <w:right w:val="single" w:sz="4" w:space="0" w:color="auto"/>
            </w:tcBorders>
          </w:tcPr>
          <w:p w14:paraId="5442B5A8" w14:textId="52DD1EBD" w:rsidR="00861331" w:rsidRPr="00A43C98" w:rsidRDefault="00861331" w:rsidP="00043FAE">
            <w:pPr>
              <w:pStyle w:val="TableEntry"/>
            </w:pPr>
          </w:p>
        </w:tc>
      </w:tr>
      <w:tr w:rsidR="000816E7" w:rsidRPr="00A43C98" w14:paraId="13DA148A" w14:textId="028F5110" w:rsidTr="00A43C98">
        <w:trPr>
          <w:cantSplit/>
          <w:trHeight w:val="332"/>
          <w:jc w:val="center"/>
        </w:trPr>
        <w:tc>
          <w:tcPr>
            <w:tcW w:w="2995" w:type="dxa"/>
          </w:tcPr>
          <w:p w14:paraId="34C48220" w14:textId="13093B5B" w:rsidR="00C04B55" w:rsidRPr="00A43C98" w:rsidRDefault="00C04B55" w:rsidP="003A029E">
            <w:pPr>
              <w:pStyle w:val="TableEntry"/>
            </w:pPr>
            <w:r w:rsidRPr="00A43C98">
              <w:t>subject</w:t>
            </w:r>
          </w:p>
          <w:p w14:paraId="71C0CD7B" w14:textId="2C9E3862" w:rsidR="00C04B55" w:rsidRPr="00A43C98" w:rsidRDefault="00C04B55" w:rsidP="00BA4630">
            <w:pPr>
              <w:pStyle w:val="TableEntry"/>
            </w:pPr>
            <w:r w:rsidRPr="00A43C98">
              <w:t>Reference(Patient| Practitioner| Group| Device) [0..1]</w:t>
            </w:r>
          </w:p>
        </w:tc>
        <w:tc>
          <w:tcPr>
            <w:tcW w:w="2250" w:type="dxa"/>
          </w:tcPr>
          <w:p w14:paraId="296320A7" w14:textId="77777777" w:rsidR="00B71C98" w:rsidRPr="00A43C98" w:rsidRDefault="00C04B55" w:rsidP="003A029E">
            <w:pPr>
              <w:pStyle w:val="TableEntry"/>
              <w:rPr>
                <w:vertAlign w:val="superscript"/>
              </w:rPr>
            </w:pPr>
            <w:r w:rsidRPr="00A43C98">
              <w:t>Reference(Patient)</w:t>
            </w:r>
            <w:r w:rsidRPr="00A43C98">
              <w:rPr>
                <w:vertAlign w:val="superscript"/>
              </w:rPr>
              <w:t xml:space="preserve"> </w:t>
            </w:r>
          </w:p>
          <w:p w14:paraId="0C97C8F2" w14:textId="6F722AB0" w:rsidR="00C04B55" w:rsidRPr="00A43C98" w:rsidRDefault="00C04B55" w:rsidP="00703A27">
            <w:pPr>
              <w:pStyle w:val="TableEntry"/>
              <w:ind w:left="0"/>
            </w:pPr>
          </w:p>
        </w:tc>
        <w:tc>
          <w:tcPr>
            <w:tcW w:w="1712" w:type="dxa"/>
          </w:tcPr>
          <w:p w14:paraId="11A22109" w14:textId="48E5A4B6" w:rsidR="00C04B55" w:rsidRPr="00A43C98" w:rsidRDefault="00C04B55" w:rsidP="003A029E">
            <w:pPr>
              <w:pStyle w:val="TableEntry"/>
              <w:rPr>
                <w:vertAlign w:val="superscript"/>
              </w:rPr>
            </w:pPr>
            <w:proofErr w:type="spellStart"/>
            <w:r w:rsidRPr="00A43C98">
              <w:t>patientId</w:t>
            </w:r>
            <w:proofErr w:type="spellEnd"/>
            <w:r w:rsidRPr="00A43C98">
              <w:t xml:space="preserve">, </w:t>
            </w:r>
          </w:p>
        </w:tc>
        <w:tc>
          <w:tcPr>
            <w:tcW w:w="2633" w:type="dxa"/>
          </w:tcPr>
          <w:p w14:paraId="4F257C52" w14:textId="44D86DB2" w:rsidR="00C04B55" w:rsidRPr="00A43C98" w:rsidRDefault="00840B4E" w:rsidP="003A029E">
            <w:pPr>
              <w:pStyle w:val="TableEntry"/>
            </w:pPr>
            <w:r w:rsidRPr="00A43C98">
              <w:t xml:space="preserve">Not a contained resource. </w:t>
            </w:r>
            <w:r w:rsidR="00C04B55" w:rsidRPr="00A43C98">
              <w:t xml:space="preserve">URL Points to an existing Patient </w:t>
            </w:r>
            <w:r w:rsidR="009A4784" w:rsidRPr="00A43C98">
              <w:t>R</w:t>
            </w:r>
            <w:r w:rsidR="00C04B55" w:rsidRPr="00A43C98">
              <w:t>esource representing Affinity Domain Patient</w:t>
            </w:r>
            <w:r w:rsidR="00EB37CE" w:rsidRPr="00A43C98">
              <w:t>.</w:t>
            </w:r>
          </w:p>
        </w:tc>
      </w:tr>
      <w:tr w:rsidR="000816E7" w:rsidRPr="00A43C98" w14:paraId="38E9BFC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5E2F1F7" w14:textId="77777777" w:rsidR="000816E7" w:rsidRPr="00A43C98" w:rsidRDefault="000816E7" w:rsidP="00043FAE">
            <w:pPr>
              <w:pStyle w:val="TableEntry"/>
            </w:pPr>
            <w:r w:rsidRPr="00A43C98">
              <w:t>created</w:t>
            </w:r>
          </w:p>
          <w:p w14:paraId="6E695031" w14:textId="77777777" w:rsidR="000816E7" w:rsidRPr="00A43C98" w:rsidRDefault="000816E7" w:rsidP="00043FAE">
            <w:pPr>
              <w:pStyle w:val="TableEntry"/>
            </w:pPr>
            <w:proofErr w:type="spellStart"/>
            <w:r w:rsidRPr="00A43C98">
              <w:t>dateTime</w:t>
            </w:r>
            <w:proofErr w:type="spellEnd"/>
            <w:r w:rsidRPr="00A43C98">
              <w:t xml:space="preserve"> [0..1]</w:t>
            </w:r>
          </w:p>
        </w:tc>
        <w:tc>
          <w:tcPr>
            <w:tcW w:w="2250" w:type="dxa"/>
            <w:tcBorders>
              <w:top w:val="single" w:sz="4" w:space="0" w:color="auto"/>
              <w:left w:val="single" w:sz="4" w:space="0" w:color="auto"/>
              <w:bottom w:val="single" w:sz="4" w:space="0" w:color="auto"/>
              <w:right w:val="single" w:sz="4" w:space="0" w:color="auto"/>
            </w:tcBorders>
          </w:tcPr>
          <w:p w14:paraId="5936623B" w14:textId="77777777" w:rsidR="000816E7" w:rsidRPr="00A43C98" w:rsidRDefault="000816E7" w:rsidP="00043FAE">
            <w:pPr>
              <w:pStyle w:val="TableEntry"/>
            </w:pPr>
            <w:r w:rsidRPr="00A43C98">
              <w:t>[1..1]</w:t>
            </w:r>
          </w:p>
        </w:tc>
        <w:tc>
          <w:tcPr>
            <w:tcW w:w="1712" w:type="dxa"/>
            <w:tcBorders>
              <w:top w:val="single" w:sz="4" w:space="0" w:color="auto"/>
              <w:left w:val="single" w:sz="4" w:space="0" w:color="auto"/>
              <w:bottom w:val="single" w:sz="4" w:space="0" w:color="auto"/>
              <w:right w:val="single" w:sz="4" w:space="0" w:color="auto"/>
            </w:tcBorders>
          </w:tcPr>
          <w:p w14:paraId="16636A25" w14:textId="77777777" w:rsidR="000816E7" w:rsidRPr="00A43C98" w:rsidRDefault="000816E7" w:rsidP="00043FAE">
            <w:pPr>
              <w:pStyle w:val="TableEntry"/>
            </w:pPr>
            <w:proofErr w:type="spellStart"/>
            <w:r w:rsidRPr="00A43C98">
              <w:t>submissionTime</w:t>
            </w:r>
            <w:proofErr w:type="spellEnd"/>
          </w:p>
        </w:tc>
        <w:tc>
          <w:tcPr>
            <w:tcW w:w="2633" w:type="dxa"/>
            <w:tcBorders>
              <w:top w:val="single" w:sz="4" w:space="0" w:color="auto"/>
              <w:left w:val="single" w:sz="4" w:space="0" w:color="auto"/>
              <w:bottom w:val="single" w:sz="4" w:space="0" w:color="auto"/>
              <w:right w:val="single" w:sz="4" w:space="0" w:color="auto"/>
            </w:tcBorders>
          </w:tcPr>
          <w:p w14:paraId="7EEBD8D1" w14:textId="77777777" w:rsidR="000816E7" w:rsidRPr="00A43C98" w:rsidRDefault="000816E7" w:rsidP="00043FAE">
            <w:pPr>
              <w:pStyle w:val="TableEntry"/>
            </w:pPr>
          </w:p>
        </w:tc>
      </w:tr>
      <w:tr w:rsidR="000816E7" w:rsidRPr="00A43C98" w14:paraId="075E3A4B" w14:textId="07AD7519" w:rsidTr="00A43C98">
        <w:trPr>
          <w:cantSplit/>
          <w:trHeight w:val="332"/>
          <w:jc w:val="center"/>
        </w:trPr>
        <w:tc>
          <w:tcPr>
            <w:tcW w:w="2995" w:type="dxa"/>
          </w:tcPr>
          <w:p w14:paraId="400870E6" w14:textId="2CF299F7" w:rsidR="00945B6C" w:rsidRPr="00A43C98" w:rsidRDefault="00945B6C" w:rsidP="003A029E">
            <w:pPr>
              <w:pStyle w:val="TableEntry"/>
            </w:pPr>
            <w:r w:rsidRPr="00A43C98">
              <w:t>author</w:t>
            </w:r>
          </w:p>
          <w:p w14:paraId="1EE00C30" w14:textId="7FEB13E7" w:rsidR="00945B6C" w:rsidRPr="00A43C98" w:rsidRDefault="00945B6C" w:rsidP="003A029E">
            <w:pPr>
              <w:pStyle w:val="TableEntry"/>
            </w:pPr>
            <w:r w:rsidRPr="00A43C98">
              <w:t>Reference(Practitioner|</w:t>
            </w:r>
            <w:r w:rsidR="000816E7" w:rsidRPr="00A43C98">
              <w:t xml:space="preserve"> </w:t>
            </w:r>
            <w:proofErr w:type="spellStart"/>
            <w:r w:rsidR="000816E7" w:rsidRPr="00A43C98">
              <w:t>PractitionerRole</w:t>
            </w:r>
            <w:proofErr w:type="spellEnd"/>
            <w:r w:rsidR="000816E7" w:rsidRPr="00A43C98">
              <w:t xml:space="preserve">| </w:t>
            </w:r>
            <w:r w:rsidR="00417BA6" w:rsidRPr="00A43C98">
              <w:t>Organization|</w:t>
            </w:r>
            <w:r w:rsidR="000816E7" w:rsidRPr="00A43C98">
              <w:t xml:space="preserve"> </w:t>
            </w:r>
            <w:r w:rsidRPr="00A43C98">
              <w:t>Device|</w:t>
            </w:r>
            <w:r w:rsidR="00417BA6" w:rsidRPr="00A43C98">
              <w:t xml:space="preserve"> </w:t>
            </w:r>
            <w:r w:rsidRPr="00A43C98">
              <w:t>Patient|</w:t>
            </w:r>
            <w:r w:rsidR="000816E7" w:rsidRPr="00A43C98">
              <w:t xml:space="preserve"> </w:t>
            </w:r>
            <w:proofErr w:type="spellStart"/>
            <w:r w:rsidRPr="00A43C98">
              <w:t>RelatedPerson</w:t>
            </w:r>
            <w:proofErr w:type="spellEnd"/>
            <w:r w:rsidRPr="00A43C98">
              <w:t>) [0..*]</w:t>
            </w:r>
          </w:p>
        </w:tc>
        <w:tc>
          <w:tcPr>
            <w:tcW w:w="2250" w:type="dxa"/>
          </w:tcPr>
          <w:p w14:paraId="14403EBE" w14:textId="12C01083" w:rsidR="00945B6C" w:rsidRPr="00A43C98" w:rsidRDefault="00B9204F" w:rsidP="003A029E">
            <w:pPr>
              <w:pStyle w:val="TableEntry"/>
            </w:pPr>
            <w:r w:rsidRPr="00A43C98">
              <w:rPr>
                <w:vertAlign w:val="superscript"/>
              </w:rPr>
              <w:t>Note 1</w:t>
            </w:r>
          </w:p>
        </w:tc>
        <w:tc>
          <w:tcPr>
            <w:tcW w:w="1712" w:type="dxa"/>
          </w:tcPr>
          <w:p w14:paraId="2ED047C6" w14:textId="049EBB19" w:rsidR="00945B6C" w:rsidRPr="00A43C98" w:rsidRDefault="00945B6C" w:rsidP="003A029E">
            <w:pPr>
              <w:pStyle w:val="TableEntry"/>
            </w:pPr>
            <w:proofErr w:type="spellStart"/>
            <w:r w:rsidRPr="00A43C98">
              <w:t>author</w:t>
            </w:r>
            <w:r w:rsidR="006D4A3D" w:rsidRPr="00A43C98">
              <w:t>Institution</w:t>
            </w:r>
            <w:proofErr w:type="spellEnd"/>
            <w:r w:rsidR="006D4A3D" w:rsidRPr="00A43C98">
              <w:t xml:space="preserve">, </w:t>
            </w:r>
            <w:proofErr w:type="spellStart"/>
            <w:r w:rsidR="006D4A3D" w:rsidRPr="00A43C98">
              <w:t>authorPerson</w:t>
            </w:r>
            <w:proofErr w:type="spellEnd"/>
            <w:r w:rsidR="006D4A3D" w:rsidRPr="00A43C98">
              <w:t xml:space="preserve">, </w:t>
            </w:r>
            <w:proofErr w:type="spellStart"/>
            <w:r w:rsidR="006D4A3D" w:rsidRPr="00A43C98">
              <w:t>authorRole</w:t>
            </w:r>
            <w:proofErr w:type="spellEnd"/>
            <w:r w:rsidR="006D4A3D" w:rsidRPr="00A43C98">
              <w:t xml:space="preserve">, </w:t>
            </w:r>
            <w:proofErr w:type="spellStart"/>
            <w:r w:rsidR="006D4A3D" w:rsidRPr="00A43C98">
              <w:t>authorSpeciality</w:t>
            </w:r>
            <w:proofErr w:type="spellEnd"/>
            <w:r w:rsidR="006D4A3D" w:rsidRPr="00A43C98">
              <w:t xml:space="preserve">, </w:t>
            </w:r>
            <w:proofErr w:type="spellStart"/>
            <w:r w:rsidR="006D4A3D" w:rsidRPr="00A43C98">
              <w:t>authorTelecommunication</w:t>
            </w:r>
            <w:proofErr w:type="spellEnd"/>
          </w:p>
        </w:tc>
        <w:tc>
          <w:tcPr>
            <w:tcW w:w="2633" w:type="dxa"/>
          </w:tcPr>
          <w:p w14:paraId="2472076B" w14:textId="2CE2B0D0" w:rsidR="00945B6C" w:rsidRPr="00A43C98" w:rsidRDefault="00945B6C" w:rsidP="00231673">
            <w:pPr>
              <w:pStyle w:val="TableEntry"/>
              <w:rPr>
                <w:rFonts w:ascii="Arial" w:hAnsi="Arial"/>
                <w:b/>
                <w:kern w:val="28"/>
              </w:rPr>
            </w:pPr>
          </w:p>
        </w:tc>
      </w:tr>
      <w:tr w:rsidR="000816E7" w:rsidRPr="00A43C98" w14:paraId="22C89F9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0C9D3C9" w14:textId="77777777" w:rsidR="000816E7" w:rsidRPr="00A43C98" w:rsidRDefault="000816E7" w:rsidP="00043FAE">
            <w:pPr>
              <w:pStyle w:val="TableEntry"/>
            </w:pPr>
            <w:r w:rsidRPr="00A43C98">
              <w:t>recipient</w:t>
            </w:r>
          </w:p>
          <w:p w14:paraId="69CEB570" w14:textId="00128BBB" w:rsidR="000816E7" w:rsidRPr="00A43C98" w:rsidRDefault="000816E7" w:rsidP="00043FAE">
            <w:pPr>
              <w:pStyle w:val="TableEntry"/>
            </w:pPr>
            <w:r w:rsidRPr="00A43C98">
              <w:t xml:space="preserve">Reference(Patient| Practitioner| </w:t>
            </w:r>
            <w:proofErr w:type="spellStart"/>
            <w:r w:rsidRPr="00A43C98">
              <w:t>PractitionerRole</w:t>
            </w:r>
            <w:proofErr w:type="spellEnd"/>
            <w:r w:rsidRPr="00A43C98">
              <w:t xml:space="preserve">| </w:t>
            </w:r>
            <w:proofErr w:type="spellStart"/>
            <w:r w:rsidRPr="00A43C98">
              <w:t>RelatedPerson</w:t>
            </w:r>
            <w:proofErr w:type="spellEnd"/>
            <w:r w:rsidRPr="00A43C98">
              <w:t>| Organization) [0..*]</w:t>
            </w:r>
          </w:p>
        </w:tc>
        <w:tc>
          <w:tcPr>
            <w:tcW w:w="2250" w:type="dxa"/>
            <w:tcBorders>
              <w:top w:val="single" w:sz="4" w:space="0" w:color="auto"/>
              <w:left w:val="single" w:sz="4" w:space="0" w:color="auto"/>
              <w:bottom w:val="single" w:sz="4" w:space="0" w:color="auto"/>
              <w:right w:val="single" w:sz="4" w:space="0" w:color="auto"/>
            </w:tcBorders>
          </w:tcPr>
          <w:p w14:paraId="3A136759"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15709D1F" w14:textId="77777777" w:rsidR="000816E7" w:rsidRPr="00A43C98" w:rsidRDefault="000816E7" w:rsidP="00043FAE">
            <w:pPr>
              <w:pStyle w:val="TableEntry"/>
            </w:pPr>
            <w:proofErr w:type="spellStart"/>
            <w:r w:rsidRPr="00A43C98">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
          <w:p w14:paraId="1C48754C" w14:textId="77777777" w:rsidR="000816E7" w:rsidRPr="00A43C98" w:rsidRDefault="000816E7" w:rsidP="00043FAE">
            <w:pPr>
              <w:pStyle w:val="TableEntry"/>
            </w:pPr>
          </w:p>
        </w:tc>
      </w:tr>
      <w:tr w:rsidR="000816E7" w:rsidRPr="00A43C98" w14:paraId="24611A00" w14:textId="20334646" w:rsidTr="00A43C98">
        <w:trPr>
          <w:cantSplit/>
          <w:trHeight w:val="332"/>
          <w:jc w:val="center"/>
        </w:trPr>
        <w:tc>
          <w:tcPr>
            <w:tcW w:w="2995" w:type="dxa"/>
          </w:tcPr>
          <w:p w14:paraId="08BAF3A4" w14:textId="205FEF18" w:rsidR="00945B6C" w:rsidRPr="00A43C98" w:rsidRDefault="00945B6C" w:rsidP="003A029E">
            <w:pPr>
              <w:pStyle w:val="TableEntry"/>
            </w:pPr>
            <w:r w:rsidRPr="00A43C98">
              <w:t>source</w:t>
            </w:r>
          </w:p>
          <w:p w14:paraId="07217CF9" w14:textId="77777777" w:rsidR="00945B6C" w:rsidRPr="00A43C98" w:rsidRDefault="00945B6C" w:rsidP="003A029E">
            <w:pPr>
              <w:pStyle w:val="TableEntry"/>
            </w:pPr>
            <w:proofErr w:type="spellStart"/>
            <w:r w:rsidRPr="00A43C98">
              <w:t>uri</w:t>
            </w:r>
            <w:proofErr w:type="spellEnd"/>
            <w:r w:rsidRPr="00A43C98">
              <w:t xml:space="preserve"> [0..1]</w:t>
            </w:r>
          </w:p>
        </w:tc>
        <w:tc>
          <w:tcPr>
            <w:tcW w:w="2250" w:type="dxa"/>
          </w:tcPr>
          <w:p w14:paraId="2AC41E3F" w14:textId="2FFD8A8D" w:rsidR="00945B6C" w:rsidRPr="00A43C98" w:rsidRDefault="00D65124" w:rsidP="003A029E">
            <w:pPr>
              <w:pStyle w:val="TableEntry"/>
            </w:pPr>
            <w:r w:rsidRPr="00A43C98">
              <w:t>[1..1]</w:t>
            </w:r>
          </w:p>
        </w:tc>
        <w:tc>
          <w:tcPr>
            <w:tcW w:w="1712" w:type="dxa"/>
          </w:tcPr>
          <w:p w14:paraId="7E6283A4" w14:textId="77777777" w:rsidR="00945B6C" w:rsidRPr="00A43C98" w:rsidRDefault="00945B6C" w:rsidP="003A029E">
            <w:pPr>
              <w:pStyle w:val="TableEntry"/>
            </w:pPr>
            <w:proofErr w:type="spellStart"/>
            <w:r w:rsidRPr="00A43C98">
              <w:t>sourceId</w:t>
            </w:r>
            <w:proofErr w:type="spellEnd"/>
          </w:p>
        </w:tc>
        <w:tc>
          <w:tcPr>
            <w:tcW w:w="2633" w:type="dxa"/>
          </w:tcPr>
          <w:p w14:paraId="6A1BA1C0" w14:textId="77777777" w:rsidR="00945B6C" w:rsidRPr="00A43C98" w:rsidRDefault="00945B6C" w:rsidP="003A029E">
            <w:pPr>
              <w:pStyle w:val="TableEntry"/>
            </w:pPr>
          </w:p>
        </w:tc>
      </w:tr>
      <w:tr w:rsidR="000816E7" w:rsidRPr="00A43C98" w14:paraId="608DD25E" w14:textId="0A841FFA" w:rsidTr="00A43C98">
        <w:trPr>
          <w:cantSplit/>
          <w:trHeight w:val="332"/>
          <w:jc w:val="center"/>
        </w:trPr>
        <w:tc>
          <w:tcPr>
            <w:tcW w:w="2995" w:type="dxa"/>
          </w:tcPr>
          <w:p w14:paraId="46EE4EBE" w14:textId="2FCCE068" w:rsidR="00417BA6" w:rsidRPr="00A43C98" w:rsidRDefault="00417BA6" w:rsidP="00417BA6">
            <w:pPr>
              <w:pStyle w:val="TableEntry"/>
            </w:pPr>
            <w:r w:rsidRPr="00A43C98">
              <w:t>description</w:t>
            </w:r>
          </w:p>
          <w:p w14:paraId="3F4FB3BA" w14:textId="77777777" w:rsidR="00417BA6" w:rsidRPr="00A43C98" w:rsidRDefault="00417BA6" w:rsidP="00417BA6">
            <w:pPr>
              <w:pStyle w:val="TableEntry"/>
            </w:pPr>
            <w:r w:rsidRPr="00A43C98">
              <w:t>string [0..1]</w:t>
            </w:r>
          </w:p>
        </w:tc>
        <w:tc>
          <w:tcPr>
            <w:tcW w:w="2250" w:type="dxa"/>
          </w:tcPr>
          <w:p w14:paraId="6FAEC534" w14:textId="77777777" w:rsidR="00417BA6" w:rsidRPr="00A43C98" w:rsidRDefault="00417BA6" w:rsidP="00417BA6">
            <w:pPr>
              <w:pStyle w:val="TableEntry"/>
            </w:pPr>
          </w:p>
        </w:tc>
        <w:tc>
          <w:tcPr>
            <w:tcW w:w="1712" w:type="dxa"/>
          </w:tcPr>
          <w:p w14:paraId="37089D78" w14:textId="77777777" w:rsidR="00417BA6" w:rsidRPr="00A43C98" w:rsidRDefault="00417BA6" w:rsidP="00417BA6">
            <w:pPr>
              <w:pStyle w:val="TableEntry"/>
            </w:pPr>
            <w:r w:rsidRPr="00A43C98">
              <w:t>title</w:t>
            </w:r>
          </w:p>
        </w:tc>
        <w:tc>
          <w:tcPr>
            <w:tcW w:w="2633" w:type="dxa"/>
          </w:tcPr>
          <w:p w14:paraId="09CB668E" w14:textId="77777777" w:rsidR="00417BA6" w:rsidRPr="00A43C98" w:rsidRDefault="00417BA6" w:rsidP="00417BA6">
            <w:pPr>
              <w:pStyle w:val="TableEntry"/>
            </w:pPr>
          </w:p>
        </w:tc>
      </w:tr>
      <w:tr w:rsidR="000816E7" w:rsidRPr="00A43C98" w14:paraId="0A72EDB0" w14:textId="77777777" w:rsidTr="00A43C98">
        <w:trPr>
          <w:cantSplit/>
          <w:trHeight w:val="332"/>
          <w:jc w:val="center"/>
        </w:trPr>
        <w:tc>
          <w:tcPr>
            <w:tcW w:w="2995" w:type="dxa"/>
          </w:tcPr>
          <w:p w14:paraId="34E40D9D" w14:textId="77777777" w:rsidR="00C466D0" w:rsidRDefault="00417BA6" w:rsidP="00417BA6">
            <w:pPr>
              <w:pStyle w:val="TableEntry"/>
            </w:pPr>
            <w:r w:rsidRPr="00A43C98">
              <w:t>content</w:t>
            </w:r>
            <w:r w:rsidR="000816E7" w:rsidRPr="00A43C98">
              <w:t xml:space="preserve"> </w:t>
            </w:r>
          </w:p>
          <w:p w14:paraId="5DF7CFCD" w14:textId="7961B830" w:rsidR="00417BA6" w:rsidRPr="00A43C98" w:rsidRDefault="000816E7" w:rsidP="00417BA6">
            <w:pPr>
              <w:pStyle w:val="TableEntry"/>
            </w:pPr>
            <w:r w:rsidRPr="00A43C98">
              <w:t>Reference(Any)</w:t>
            </w:r>
            <w:r w:rsidR="00417BA6" w:rsidRPr="00A43C98">
              <w:t xml:space="preserve"> [1..*]</w:t>
            </w:r>
          </w:p>
        </w:tc>
        <w:tc>
          <w:tcPr>
            <w:tcW w:w="2250" w:type="dxa"/>
          </w:tcPr>
          <w:p w14:paraId="06EBCE02" w14:textId="271B4892" w:rsidR="00417BA6" w:rsidRPr="00A43C98" w:rsidRDefault="000816E7" w:rsidP="00417BA6">
            <w:pPr>
              <w:pStyle w:val="TableEntry"/>
            </w:pPr>
            <w:r w:rsidRPr="00A43C98">
              <w:t>Reference( DocumentReference| List)</w:t>
            </w:r>
          </w:p>
        </w:tc>
        <w:tc>
          <w:tcPr>
            <w:tcW w:w="1712" w:type="dxa"/>
          </w:tcPr>
          <w:p w14:paraId="1F4AD0BC" w14:textId="038F26AA" w:rsidR="00417BA6" w:rsidRPr="00A43C98" w:rsidRDefault="00417BA6" w:rsidP="00417BA6">
            <w:pPr>
              <w:pStyle w:val="TableEntry"/>
            </w:pPr>
          </w:p>
        </w:tc>
        <w:tc>
          <w:tcPr>
            <w:tcW w:w="2633" w:type="dxa"/>
          </w:tcPr>
          <w:p w14:paraId="14368402" w14:textId="39F17D0F" w:rsidR="00417BA6" w:rsidRPr="00A43C98" w:rsidRDefault="00D65124" w:rsidP="00447826">
            <w:pPr>
              <w:pStyle w:val="TableEntry"/>
            </w:pPr>
            <w:r w:rsidRPr="00A43C98">
              <w:t>References to DocumentReference Resources representing DocumentEntry objects</w:t>
            </w:r>
            <w:r w:rsidR="00BF5A6D" w:rsidRPr="00A43C98">
              <w:t xml:space="preserve"> in the SubmissionSet</w:t>
            </w:r>
            <w:r w:rsidR="008812CA" w:rsidRPr="00A43C98">
              <w:t xml:space="preserve"> or List Resources representing Folder objects in the SubmissionSet</w:t>
            </w:r>
            <w:r w:rsidRPr="00A43C98">
              <w:t>.</w:t>
            </w:r>
          </w:p>
        </w:tc>
      </w:tr>
      <w:tr w:rsidR="000816E7" w:rsidRPr="00A43C98" w14:paraId="2C7E5A5C" w14:textId="77777777" w:rsidTr="00A43C98">
        <w:trPr>
          <w:cantSplit/>
          <w:trHeight w:val="332"/>
          <w:jc w:val="center"/>
        </w:trPr>
        <w:tc>
          <w:tcPr>
            <w:tcW w:w="2995" w:type="dxa"/>
          </w:tcPr>
          <w:p w14:paraId="00DE98C7" w14:textId="3D815418" w:rsidR="00417BA6" w:rsidRPr="00A43C98" w:rsidRDefault="00417BA6" w:rsidP="00417BA6">
            <w:pPr>
              <w:pStyle w:val="TableEntry"/>
            </w:pPr>
            <w:r w:rsidRPr="00A43C98">
              <w:t>related [0..*]</w:t>
            </w:r>
          </w:p>
        </w:tc>
        <w:tc>
          <w:tcPr>
            <w:tcW w:w="2250" w:type="dxa"/>
          </w:tcPr>
          <w:p w14:paraId="7697AE2E" w14:textId="1E25733D" w:rsidR="00417BA6" w:rsidRPr="00A43C98" w:rsidRDefault="00417BA6" w:rsidP="00417BA6">
            <w:pPr>
              <w:pStyle w:val="TableEntry"/>
            </w:pPr>
          </w:p>
        </w:tc>
        <w:tc>
          <w:tcPr>
            <w:tcW w:w="1712" w:type="dxa"/>
          </w:tcPr>
          <w:p w14:paraId="34021B24" w14:textId="77777777" w:rsidR="00417BA6" w:rsidRPr="00A43C98" w:rsidRDefault="00417BA6" w:rsidP="00417BA6">
            <w:pPr>
              <w:pStyle w:val="TableEntry"/>
            </w:pPr>
          </w:p>
        </w:tc>
        <w:tc>
          <w:tcPr>
            <w:tcW w:w="2633" w:type="dxa"/>
          </w:tcPr>
          <w:p w14:paraId="4FD7FFD4" w14:textId="50BC68D3"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4D2E58CA" w14:textId="77777777" w:rsidTr="00A43C98">
        <w:trPr>
          <w:cantSplit/>
          <w:trHeight w:val="332"/>
          <w:jc w:val="center"/>
        </w:trPr>
        <w:tc>
          <w:tcPr>
            <w:tcW w:w="2995" w:type="dxa"/>
          </w:tcPr>
          <w:p w14:paraId="4E2FEF91" w14:textId="77777777" w:rsidR="00417BA6" w:rsidRPr="00A43C98" w:rsidRDefault="00417BA6" w:rsidP="00417BA6">
            <w:pPr>
              <w:pStyle w:val="TableEntry"/>
            </w:pPr>
            <w:proofErr w:type="spellStart"/>
            <w:r w:rsidRPr="00A43C98">
              <w:t>related.identifier</w:t>
            </w:r>
            <w:proofErr w:type="spellEnd"/>
            <w:r w:rsidRPr="00A43C98">
              <w:t xml:space="preserve"> </w:t>
            </w:r>
          </w:p>
          <w:p w14:paraId="59794139" w14:textId="20067DC5" w:rsidR="00417BA6" w:rsidRPr="00A43C98" w:rsidRDefault="00417BA6" w:rsidP="00417BA6">
            <w:pPr>
              <w:pStyle w:val="TableEntry"/>
            </w:pPr>
            <w:r w:rsidRPr="00A43C98">
              <w:t>Identifier [0..1]</w:t>
            </w:r>
          </w:p>
        </w:tc>
        <w:tc>
          <w:tcPr>
            <w:tcW w:w="2250" w:type="dxa"/>
          </w:tcPr>
          <w:p w14:paraId="1BC7FDA7" w14:textId="670E3420" w:rsidR="00417BA6" w:rsidRPr="00A43C98" w:rsidRDefault="00417BA6" w:rsidP="00417BA6">
            <w:pPr>
              <w:pStyle w:val="TableEntry"/>
            </w:pPr>
          </w:p>
        </w:tc>
        <w:tc>
          <w:tcPr>
            <w:tcW w:w="1712" w:type="dxa"/>
          </w:tcPr>
          <w:p w14:paraId="625AB041" w14:textId="77777777" w:rsidR="00417BA6" w:rsidRPr="00A43C98" w:rsidRDefault="00417BA6" w:rsidP="00417BA6">
            <w:pPr>
              <w:pStyle w:val="TableEntry"/>
            </w:pPr>
          </w:p>
        </w:tc>
        <w:tc>
          <w:tcPr>
            <w:tcW w:w="2633" w:type="dxa"/>
          </w:tcPr>
          <w:p w14:paraId="4C289D7B" w14:textId="4641F5D8"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6FAE2D38" w14:textId="77777777" w:rsidTr="00A43C98">
        <w:trPr>
          <w:cantSplit/>
          <w:trHeight w:val="332"/>
          <w:jc w:val="center"/>
        </w:trPr>
        <w:tc>
          <w:tcPr>
            <w:tcW w:w="2995" w:type="dxa"/>
          </w:tcPr>
          <w:p w14:paraId="7475210A" w14:textId="77777777" w:rsidR="00417BA6" w:rsidRPr="00A43C98" w:rsidRDefault="00417BA6" w:rsidP="00417BA6">
            <w:pPr>
              <w:pStyle w:val="TableEntry"/>
            </w:pPr>
            <w:proofErr w:type="spellStart"/>
            <w:r w:rsidRPr="00A43C98">
              <w:t>related.ref</w:t>
            </w:r>
            <w:proofErr w:type="spellEnd"/>
            <w:r w:rsidRPr="00A43C98">
              <w:t xml:space="preserve"> </w:t>
            </w:r>
          </w:p>
          <w:p w14:paraId="32EF2FFC" w14:textId="4C816D66" w:rsidR="00417BA6" w:rsidRPr="00A43C98" w:rsidRDefault="00417BA6" w:rsidP="00417BA6">
            <w:pPr>
              <w:pStyle w:val="TableEntry"/>
            </w:pPr>
            <w:r w:rsidRPr="00A43C98">
              <w:t>Reference(Any) [0..1]</w:t>
            </w:r>
          </w:p>
        </w:tc>
        <w:tc>
          <w:tcPr>
            <w:tcW w:w="2250" w:type="dxa"/>
          </w:tcPr>
          <w:p w14:paraId="1D10AD51" w14:textId="6B813C9A" w:rsidR="00417BA6" w:rsidRPr="00A43C98" w:rsidRDefault="00417BA6" w:rsidP="00417BA6">
            <w:pPr>
              <w:pStyle w:val="TableEntry"/>
            </w:pPr>
          </w:p>
        </w:tc>
        <w:tc>
          <w:tcPr>
            <w:tcW w:w="1712" w:type="dxa"/>
          </w:tcPr>
          <w:p w14:paraId="23D5BCF1" w14:textId="77777777" w:rsidR="00417BA6" w:rsidRPr="00A43C98" w:rsidRDefault="00417BA6" w:rsidP="00417BA6">
            <w:pPr>
              <w:pStyle w:val="TableEntry"/>
            </w:pPr>
          </w:p>
        </w:tc>
        <w:tc>
          <w:tcPr>
            <w:tcW w:w="2633" w:type="dxa"/>
          </w:tcPr>
          <w:p w14:paraId="59BE2C16" w14:textId="66A5123D" w:rsidR="00417BA6" w:rsidRPr="00A43C98" w:rsidRDefault="00B44B22" w:rsidP="00417BA6">
            <w:pPr>
              <w:pStyle w:val="TableEntry"/>
            </w:pPr>
            <w:r w:rsidRPr="00A43C98">
              <w:t xml:space="preserve">Allowed but not defined </w:t>
            </w:r>
            <w:r w:rsidRPr="00A43C98">
              <w:rPr>
                <w:vertAlign w:val="superscript"/>
              </w:rPr>
              <w:t>Note 3</w:t>
            </w:r>
          </w:p>
        </w:tc>
      </w:tr>
      <w:tr w:rsidR="0011462B" w:rsidRPr="00A43C98" w14:paraId="05C0CC38" w14:textId="77777777" w:rsidTr="00A43C98">
        <w:trPr>
          <w:cantSplit/>
          <w:trHeight w:val="332"/>
          <w:jc w:val="center"/>
        </w:trPr>
        <w:tc>
          <w:tcPr>
            <w:tcW w:w="2995" w:type="dxa"/>
          </w:tcPr>
          <w:p w14:paraId="01D0DB0D" w14:textId="77777777" w:rsidR="0011462B" w:rsidRPr="00A43C98" w:rsidRDefault="0011462B" w:rsidP="0011462B">
            <w:pPr>
              <w:pStyle w:val="TableEntry"/>
            </w:pPr>
          </w:p>
        </w:tc>
        <w:tc>
          <w:tcPr>
            <w:tcW w:w="2250" w:type="dxa"/>
          </w:tcPr>
          <w:p w14:paraId="4470435C" w14:textId="77777777" w:rsidR="0011462B" w:rsidRPr="00A43C98" w:rsidRDefault="0011462B" w:rsidP="0011462B">
            <w:pPr>
              <w:pStyle w:val="TableEntry"/>
            </w:pPr>
          </w:p>
        </w:tc>
        <w:tc>
          <w:tcPr>
            <w:tcW w:w="1712" w:type="dxa"/>
          </w:tcPr>
          <w:p w14:paraId="21D4FEC3" w14:textId="43C06408" w:rsidR="0011462B" w:rsidRPr="00A43C98" w:rsidRDefault="0011462B" w:rsidP="0011462B">
            <w:pPr>
              <w:pStyle w:val="TableEntry"/>
            </w:pPr>
            <w:proofErr w:type="spellStart"/>
            <w:r w:rsidRPr="00A43C98">
              <w:t>homeCommunityId</w:t>
            </w:r>
            <w:proofErr w:type="spellEnd"/>
          </w:p>
        </w:tc>
        <w:tc>
          <w:tcPr>
            <w:tcW w:w="2633" w:type="dxa"/>
          </w:tcPr>
          <w:p w14:paraId="033E3D42" w14:textId="497EC7A9" w:rsidR="0011462B" w:rsidRPr="00A43C98" w:rsidRDefault="0011462B" w:rsidP="0011462B">
            <w:pPr>
              <w:pStyle w:val="TableEntry"/>
            </w:pPr>
            <w:r w:rsidRPr="00A43C98">
              <w:t>Not Applicable</w:t>
            </w:r>
            <w:r w:rsidRPr="00A43C98">
              <w:rPr>
                <w:vertAlign w:val="superscript"/>
              </w:rPr>
              <w:t xml:space="preserve"> Note 2</w:t>
            </w:r>
          </w:p>
        </w:tc>
      </w:tr>
    </w:tbl>
    <w:p w14:paraId="337D1E6D" w14:textId="30BC28F3" w:rsidR="00BA7A12" w:rsidRPr="00A43C98" w:rsidRDefault="00BA7A12" w:rsidP="00BA7A12">
      <w:pPr>
        <w:pStyle w:val="Note"/>
      </w:pPr>
      <w:r w:rsidRPr="00A43C98">
        <w:lastRenderedPageBreak/>
        <w:t xml:space="preserve">Note 1: Indicates that the data </w:t>
      </w:r>
      <w:del w:id="325" w:author="John Moehrke" w:date="2020-05-22T09:49:00Z">
        <w:r w:rsidRPr="00A43C98" w:rsidDel="00201444">
          <w:delText xml:space="preserve">within the XDS SubmissionSet metadata </w:delText>
        </w:r>
      </w:del>
      <w:ins w:id="326" w:author="John Moehrke" w:date="2020-05-22T09:49:00Z">
        <w:r w:rsidR="00201444">
          <w:t xml:space="preserve">shall </w:t>
        </w:r>
      </w:ins>
      <w:r w:rsidRPr="00A43C98">
        <w:t>be represented as a contained resource</w:t>
      </w:r>
      <w:ins w:id="327" w:author="John Moehrke" w:date="2020-05-22T09:49:00Z">
        <w:r w:rsidR="00201444">
          <w:t>, unless the UnContained Reference Option is used</w:t>
        </w:r>
      </w:ins>
      <w:r w:rsidRPr="00A43C98">
        <w:t xml:space="preserve">. See </w:t>
      </w:r>
      <w:r w:rsidR="00236BC6" w:rsidRPr="00A43C98">
        <w:t>Section</w:t>
      </w:r>
      <w:r w:rsidR="007D31BE" w:rsidRPr="00A43C98">
        <w:t xml:space="preserve"> </w:t>
      </w:r>
      <w:r w:rsidR="003C2045" w:rsidRPr="00A43C98">
        <w:t>4.5</w:t>
      </w:r>
      <w:r w:rsidRPr="00A43C98">
        <w:t>.4.4.7</w:t>
      </w:r>
      <w:ins w:id="328" w:author="John Moehrke" w:date="2020-05-22T09:49:00Z">
        <w:r w:rsidR="00201444">
          <w:t>, and ITI TF-1:3</w:t>
        </w:r>
      </w:ins>
      <w:ins w:id="329" w:author="John Moehrke" w:date="2020-05-22T09:50:00Z">
        <w:r w:rsidR="00201444">
          <w:t>3</w:t>
        </w:r>
      </w:ins>
      <w:ins w:id="330" w:author="John Moehrke" w:date="2020-05-22T09:49:00Z">
        <w:r w:rsidR="00201444">
          <w:t>.</w:t>
        </w:r>
      </w:ins>
      <w:ins w:id="331" w:author="John Moehrke" w:date="2020-05-22T09:50:00Z">
        <w:r w:rsidR="00201444">
          <w:t>2.3</w:t>
        </w:r>
      </w:ins>
      <w:r w:rsidRPr="00A43C98">
        <w:t>.</w:t>
      </w:r>
    </w:p>
    <w:p w14:paraId="7222FC3F" w14:textId="72A3199B" w:rsidR="00945B6C" w:rsidRPr="00A43C98" w:rsidRDefault="00945B6C" w:rsidP="00945B6C">
      <w:pPr>
        <w:pStyle w:val="Note"/>
      </w:pPr>
      <w:r w:rsidRPr="00A43C98">
        <w:t xml:space="preserve">Note 2:  Not Applicable - The </w:t>
      </w:r>
      <w:r w:rsidR="008C230A" w:rsidRPr="00A43C98">
        <w:t>Document Sharing metadata</w:t>
      </w:r>
      <w:r w:rsidRPr="00A43C98">
        <w:t xml:space="preserve"> element has no equivalent element in the HL7 FHIR</w:t>
      </w:r>
      <w:r w:rsidR="009E6D50" w:rsidRPr="00A43C98">
        <w:t>;</w:t>
      </w:r>
      <w:r w:rsidRPr="00A43C98">
        <w:t xml:space="preserve"> </w:t>
      </w:r>
      <w:r w:rsidR="009E6D50" w:rsidRPr="00A43C98">
        <w:t>t</w:t>
      </w:r>
      <w:r w:rsidR="007603FC" w:rsidRPr="00A43C98">
        <w:t>herefore,</w:t>
      </w:r>
      <w:r w:rsidRPr="00A43C98">
        <w:t xml:space="preserve"> </w:t>
      </w:r>
      <w:r w:rsidR="009E6D50" w:rsidRPr="00A43C98">
        <w:t xml:space="preserve">a </w:t>
      </w:r>
      <w:r w:rsidRPr="00A43C98">
        <w:t>Document Source is not able to set these elements, and Document Consumers will not have access to these elements.</w:t>
      </w:r>
    </w:p>
    <w:p w14:paraId="508B034E" w14:textId="67FF2211" w:rsidR="00945B6C" w:rsidRPr="00A43C98" w:rsidRDefault="00833E7A" w:rsidP="00945B6C">
      <w:pPr>
        <w:pStyle w:val="Note"/>
      </w:pPr>
      <w:r w:rsidRPr="00A43C98">
        <w:t>Note 3</w:t>
      </w:r>
      <w:r w:rsidR="00945B6C" w:rsidRPr="00A43C98">
        <w:t>: These HL7 FHIR elements are not used in XDS</w:t>
      </w:r>
      <w:r w:rsidR="001A56C9" w:rsidRPr="00A43C98">
        <w:t>;</w:t>
      </w:r>
      <w:r w:rsidR="007D31BE" w:rsidRPr="00A43C98">
        <w:t xml:space="preserve"> t</w:t>
      </w:r>
      <w:r w:rsidR="00945B6C" w:rsidRPr="00A43C98">
        <w:t>herefore</w:t>
      </w:r>
      <w:r w:rsidR="001A56C9" w:rsidRPr="00A43C98">
        <w:t>,</w:t>
      </w:r>
      <w:r w:rsidR="00945B6C" w:rsidRPr="00A43C98">
        <w:t xml:space="preserve"> </w:t>
      </w:r>
      <w:r w:rsidR="001A56C9" w:rsidRPr="00A43C98">
        <w:t xml:space="preserve">they </w:t>
      </w:r>
      <w:r w:rsidR="00945B6C" w:rsidRPr="00A43C98">
        <w:t>would not be present. Document Consumers should be robust to these elements holding values.</w:t>
      </w:r>
    </w:p>
    <w:p w14:paraId="64D32BAE" w14:textId="2F4425FF" w:rsidR="000A6EF8" w:rsidRPr="00A43C98" w:rsidRDefault="000A6EF8" w:rsidP="00937E47">
      <w:pPr>
        <w:pStyle w:val="Heading5"/>
        <w:numPr>
          <w:ilvl w:val="0"/>
          <w:numId w:val="0"/>
        </w:numPr>
      </w:pPr>
      <w:bookmarkStart w:id="332" w:name="_Toc2340504"/>
      <w:bookmarkStart w:id="333" w:name="_Ref333578120"/>
      <w:bookmarkStart w:id="334" w:name="_Toc352575047"/>
      <w:r w:rsidRPr="00A43C98">
        <w:t>4.5.1.2.1 DocumentManifest StructureDefinition</w:t>
      </w:r>
      <w:bookmarkEnd w:id="332"/>
    </w:p>
    <w:p w14:paraId="1EDA3E98" w14:textId="488A5136"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 xml:space="preserve">: </w:t>
      </w:r>
    </w:p>
    <w:p w14:paraId="0D80B168" w14:textId="105F0F3D" w:rsidR="000A6EF8" w:rsidRPr="00A43C98" w:rsidRDefault="0017134F" w:rsidP="00937E47">
      <w:pPr>
        <w:pStyle w:val="ListBullet2"/>
        <w:rPr>
          <w:rStyle w:val="XMLname"/>
          <w:rFonts w:eastAsia="Arial"/>
        </w:rPr>
      </w:pPr>
      <w:r w:rsidRPr="00A43C98">
        <w:rPr>
          <w:rFonts w:eastAsia="Arial"/>
        </w:rPr>
        <w:t>Comprehensive Metadata</w:t>
      </w:r>
      <w:r w:rsidRPr="00A43C98">
        <w:rPr>
          <w:rStyle w:val="XMLname"/>
        </w:rPr>
        <w:t xml:space="preserve"> </w:t>
      </w:r>
      <w:r w:rsidR="00AC743F" w:rsidRPr="00A43C98">
        <w:rPr>
          <w:rStyle w:val="XMLname"/>
          <w:rFonts w:eastAsia="Arial"/>
        </w:rPr>
        <w:t>http://ihe.net/fhir/StructureDefinition/IHE_MHD_Comprehensive_DocumentManifest</w:t>
      </w:r>
    </w:p>
    <w:p w14:paraId="44F10987" w14:textId="4E99D106" w:rsidR="0017134F" w:rsidRPr="00937E47" w:rsidRDefault="0017134F" w:rsidP="00937E47">
      <w:pPr>
        <w:pStyle w:val="ListBullet2"/>
        <w:rPr>
          <w:rStyle w:val="XMLname"/>
          <w:rFonts w:eastAsia="Arial"/>
        </w:rPr>
      </w:pPr>
      <w:r w:rsidRPr="00EA54D1">
        <w:rPr>
          <w:rFonts w:eastAsia="Arial"/>
        </w:rPr>
        <w:t xml:space="preserve">Minimal Metadata:        </w:t>
      </w:r>
      <w:r w:rsidRPr="00937E47">
        <w:rPr>
          <w:rFonts w:eastAsia="Arial"/>
        </w:rPr>
        <w:t xml:space="preserve"> </w:t>
      </w:r>
      <w:r w:rsidR="00AC743F" w:rsidRPr="00EA54D1">
        <w:rPr>
          <w:rStyle w:val="XMLname"/>
          <w:rFonts w:eastAsia="Arial"/>
        </w:rPr>
        <w:t>http://ihe.net/fhir/StructureDefinition/IHE_MHD_Minimal_DocumentManifest</w:t>
      </w:r>
    </w:p>
    <w:p w14:paraId="64726F7E" w14:textId="006EBAAF" w:rsidR="000A6EF8" w:rsidRPr="00EA54D1" w:rsidRDefault="000A6EF8" w:rsidP="00EA54D1">
      <w:pPr>
        <w:pStyle w:val="BodyText"/>
      </w:pPr>
      <w:r w:rsidRPr="00EA54D1">
        <w:rPr>
          <w:rFonts w:eastAsia="Arial"/>
        </w:rPr>
        <w:t xml:space="preserve">Resources are not required to carry the </w:t>
      </w:r>
      <w:proofErr w:type="spellStart"/>
      <w:r w:rsidRPr="00FD7266">
        <w:rPr>
          <w:rFonts w:ascii="Courier New" w:eastAsia="Arial" w:hAnsi="Courier New"/>
          <w:sz w:val="20"/>
        </w:rPr>
        <w:t>meta.profile</w:t>
      </w:r>
      <w:proofErr w:type="spellEnd"/>
      <w:r w:rsidRPr="00EA54D1">
        <w:rPr>
          <w:rFonts w:eastAsia="Arial"/>
        </w:rPr>
        <w:t xml:space="preserve"> </w:t>
      </w:r>
      <w:r w:rsidR="0083706A" w:rsidRPr="00EA54D1">
        <w:rPr>
          <w:rFonts w:eastAsia="Arial"/>
        </w:rPr>
        <w:t>element</w:t>
      </w:r>
      <w:r w:rsidR="00E2349E" w:rsidRPr="00A43C98">
        <w:rPr>
          <w:rFonts w:eastAsia="Arial"/>
        </w:rPr>
        <w:t xml:space="preserve"> 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r w:rsidRPr="00EA54D1">
        <w:rPr>
          <w:rFonts w:eastAsia="Arial"/>
        </w:rPr>
        <w:t xml:space="preserve">. The value of the </w:t>
      </w:r>
      <w:proofErr w:type="spellStart"/>
      <w:r w:rsidRPr="00FD7266">
        <w:rPr>
          <w:rFonts w:ascii="Courier New" w:eastAsia="Arial" w:hAnsi="Courier New"/>
          <w:sz w:val="20"/>
        </w:rPr>
        <w:t>meta.profile</w:t>
      </w:r>
      <w:proofErr w:type="spellEnd"/>
      <w:r w:rsidRPr="00EA54D1">
        <w:rPr>
          <w:rFonts w:eastAsia="Arial"/>
        </w:rPr>
        <w:t xml:space="preserve"> is a soft indicator of conformance expectation. Receivers may choose to validate actual conformance and fail transactions due to non-conformance.</w:t>
      </w:r>
    </w:p>
    <w:p w14:paraId="03F4991D" w14:textId="7C15A11F" w:rsidR="00B75BDF" w:rsidRPr="00A43C98" w:rsidRDefault="003C2045" w:rsidP="003C1EFB">
      <w:pPr>
        <w:pStyle w:val="Heading4"/>
        <w:numPr>
          <w:ilvl w:val="0"/>
          <w:numId w:val="0"/>
        </w:numPr>
        <w:rPr>
          <w:noProof w:val="0"/>
        </w:rPr>
      </w:pPr>
      <w:bookmarkStart w:id="335" w:name="_Toc2340505"/>
      <w:r w:rsidRPr="00A43C98">
        <w:rPr>
          <w:noProof w:val="0"/>
        </w:rPr>
        <w:t>4.5</w:t>
      </w:r>
      <w:r w:rsidR="00D71927" w:rsidRPr="00A43C98">
        <w:rPr>
          <w:noProof w:val="0"/>
        </w:rPr>
        <w:t xml:space="preserve">.1.3 </w:t>
      </w:r>
      <w:bookmarkStart w:id="336" w:name="_Toc364252796"/>
      <w:bookmarkStart w:id="337" w:name="_Toc367876931"/>
      <w:bookmarkStart w:id="338" w:name="_Toc367972505"/>
      <w:r w:rsidR="00B75BDF" w:rsidRPr="00A43C98">
        <w:rPr>
          <w:noProof w:val="0"/>
        </w:rPr>
        <w:t>Folder Metadata Attributes</w:t>
      </w:r>
      <w:bookmarkEnd w:id="333"/>
      <w:bookmarkEnd w:id="334"/>
      <w:bookmarkEnd w:id="335"/>
      <w:bookmarkEnd w:id="336"/>
      <w:bookmarkEnd w:id="337"/>
      <w:bookmarkEnd w:id="338"/>
    </w:p>
    <w:p w14:paraId="4F3B7F6F" w14:textId="547E0C96" w:rsidR="00B75BDF" w:rsidRPr="00A43C98" w:rsidRDefault="00B75BDF" w:rsidP="00B75BDF">
      <w:pPr>
        <w:pStyle w:val="BodyText"/>
      </w:pPr>
      <w:r w:rsidRPr="00A43C98">
        <w:rPr>
          <w:rStyle w:val="BodyTextChar"/>
        </w:rPr>
        <w:t xml:space="preserve">Table </w:t>
      </w:r>
      <w:r w:rsidR="001646FF" w:rsidRPr="00A43C98">
        <w:t>4.5.1.3</w:t>
      </w:r>
      <w:r w:rsidRPr="00A43C98">
        <w:rPr>
          <w:rStyle w:val="BodyTextChar"/>
        </w:rPr>
        <w:t xml:space="preserve">-1 provides a mapping of the metadata attributes associated with a </w:t>
      </w:r>
      <w:r w:rsidR="001646FF" w:rsidRPr="00A43C98">
        <w:rPr>
          <w:rStyle w:val="BodyTextChar"/>
        </w:rPr>
        <w:t xml:space="preserve">Document Sharing </w:t>
      </w:r>
      <w:r w:rsidRPr="00A43C98">
        <w:rPr>
          <w:rStyle w:val="BodyTextChar"/>
        </w:rPr>
        <w:t>Folder</w:t>
      </w:r>
      <w:r w:rsidRPr="00A43C98">
        <w:t xml:space="preserve"> object</w:t>
      </w:r>
      <w:r w:rsidR="001646FF" w:rsidRPr="00A43C98">
        <w:t xml:space="preserve"> to a FHIR List Resource</w:t>
      </w:r>
      <w:r w:rsidRPr="00A43C98">
        <w:t xml:space="preserve">. The full Folder metadata attribute definition is in </w:t>
      </w:r>
      <w:r w:rsidR="002864BC" w:rsidRPr="00A43C98">
        <w:t>Section</w:t>
      </w:r>
      <w:r w:rsidRPr="00A43C98">
        <w:t xml:space="preserve"> 4.2.3.4.</w:t>
      </w:r>
    </w:p>
    <w:p w14:paraId="74087D73" w14:textId="528EFFB9" w:rsidR="00D71927" w:rsidRPr="00A43C98" w:rsidRDefault="00B53E2A" w:rsidP="00B75BDF">
      <w:pPr>
        <w:pStyle w:val="BodyText"/>
      </w:pPr>
      <w:r w:rsidRPr="00A43C98">
        <w:t>Note that FHIR List Resource</w:t>
      </w:r>
      <w:r w:rsidR="003B07E6" w:rsidRPr="00A43C98">
        <w:t xml:space="preserve"> in the FHIR specification</w:t>
      </w:r>
      <w:r w:rsidRPr="00A43C98">
        <w:t xml:space="preserve"> does not include a Mapping to XDS.</w:t>
      </w:r>
    </w:p>
    <w:p w14:paraId="3894A143" w14:textId="02B5BD00" w:rsidR="00B75BDF" w:rsidRPr="00A43C98" w:rsidRDefault="00B75BDF" w:rsidP="00B75BDF">
      <w:pPr>
        <w:pStyle w:val="TableTitle"/>
        <w:rPr>
          <w:noProof w:val="0"/>
        </w:rPr>
      </w:pPr>
      <w:r w:rsidRPr="00A43C98">
        <w:rPr>
          <w:noProof w:val="0"/>
        </w:rPr>
        <w:t xml:space="preserve">Table </w:t>
      </w:r>
      <w:r w:rsidR="003C2045" w:rsidRPr="00A43C98">
        <w:rPr>
          <w:noProof w:val="0"/>
        </w:rPr>
        <w:t>4.5</w:t>
      </w:r>
      <w:r w:rsidRPr="00A43C98">
        <w:rPr>
          <w:noProof w:val="0"/>
        </w:rPr>
        <w:t xml:space="preserve">.1.3-1: </w:t>
      </w:r>
      <w:r w:rsidR="00A07E2B" w:rsidRPr="00A43C98">
        <w:rPr>
          <w:noProof w:val="0"/>
        </w:rPr>
        <w:t xml:space="preserve">FHIR List mapping to </w:t>
      </w:r>
      <w:r w:rsidR="00CF2F63" w:rsidRPr="00A43C98">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2"/>
        <w:gridCol w:w="1900"/>
        <w:gridCol w:w="1771"/>
        <w:gridCol w:w="2857"/>
      </w:tblGrid>
      <w:tr w:rsidR="00A07E2B" w:rsidRPr="00A43C98" w14:paraId="0150E34F" w14:textId="77777777" w:rsidTr="00A43C98">
        <w:trPr>
          <w:cantSplit/>
          <w:tblHeader/>
        </w:trPr>
        <w:tc>
          <w:tcPr>
            <w:tcW w:w="1509" w:type="pct"/>
            <w:shd w:val="clear" w:color="auto" w:fill="D9D9D9" w:themeFill="background1" w:themeFillShade="D9"/>
          </w:tcPr>
          <w:p w14:paraId="6ABD94A9" w14:textId="6E33937D" w:rsidR="00A07E2B" w:rsidRPr="00A43C98" w:rsidRDefault="00A07E2B" w:rsidP="00195914">
            <w:pPr>
              <w:pStyle w:val="TableEntryHeader"/>
            </w:pPr>
            <w:r w:rsidRPr="00A43C98">
              <w:t>FHIR List</w:t>
            </w:r>
          </w:p>
          <w:p w14:paraId="05FCFDC0" w14:textId="77777777" w:rsidR="00A07E2B" w:rsidRPr="00A43C98" w:rsidRDefault="00A07E2B" w:rsidP="00195914">
            <w:pPr>
              <w:pStyle w:val="TableEntryHeader"/>
            </w:pPr>
            <w:r w:rsidRPr="00A43C98">
              <w:t>Resource Definition</w:t>
            </w:r>
          </w:p>
        </w:tc>
        <w:tc>
          <w:tcPr>
            <w:tcW w:w="1016" w:type="pct"/>
            <w:shd w:val="clear" w:color="auto" w:fill="D9D9D9" w:themeFill="background1" w:themeFillShade="D9"/>
          </w:tcPr>
          <w:p w14:paraId="559F66DF" w14:textId="77777777" w:rsidR="00A07E2B" w:rsidRPr="00A43C98" w:rsidRDefault="00A07E2B" w:rsidP="00195914">
            <w:pPr>
              <w:pStyle w:val="TableEntryHeader"/>
              <w:tabs>
                <w:tab w:val="left" w:pos="1485"/>
                <w:tab w:val="center" w:pos="2107"/>
              </w:tabs>
            </w:pPr>
            <w:r w:rsidRPr="00A43C98">
              <w:t>IHE constraint</w:t>
            </w:r>
          </w:p>
        </w:tc>
        <w:tc>
          <w:tcPr>
            <w:tcW w:w="947" w:type="pct"/>
            <w:shd w:val="clear" w:color="auto" w:fill="D9D9D9" w:themeFill="background1" w:themeFillShade="D9"/>
          </w:tcPr>
          <w:p w14:paraId="5F3A54B9" w14:textId="794E24DC" w:rsidR="00A07E2B" w:rsidRPr="00A43C98" w:rsidRDefault="00A07E2B" w:rsidP="00195914">
            <w:pPr>
              <w:pStyle w:val="TableEntryHeader"/>
              <w:tabs>
                <w:tab w:val="left" w:pos="1485"/>
                <w:tab w:val="center" w:pos="2107"/>
              </w:tabs>
            </w:pPr>
            <w:r w:rsidRPr="00A43C98">
              <w:t>Document Sharing Metadata</w:t>
            </w:r>
          </w:p>
        </w:tc>
        <w:tc>
          <w:tcPr>
            <w:tcW w:w="1528" w:type="pct"/>
            <w:shd w:val="clear" w:color="auto" w:fill="D9D9D9" w:themeFill="background1" w:themeFillShade="D9"/>
          </w:tcPr>
          <w:p w14:paraId="5BD123A2" w14:textId="77777777" w:rsidR="00A07E2B" w:rsidRPr="00A43C98" w:rsidRDefault="00A07E2B" w:rsidP="00195914">
            <w:pPr>
              <w:pStyle w:val="TableEntryHeader"/>
              <w:tabs>
                <w:tab w:val="left" w:pos="1485"/>
                <w:tab w:val="center" w:pos="2107"/>
              </w:tabs>
            </w:pPr>
            <w:r w:rsidRPr="00A43C98">
              <w:t>Notes</w:t>
            </w:r>
          </w:p>
        </w:tc>
      </w:tr>
      <w:tr w:rsidR="003B12B0" w:rsidRPr="00A43C98" w14:paraId="176F3B9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0B00C98" w14:textId="77777777" w:rsidR="00EC15B3" w:rsidRPr="00A43C98" w:rsidRDefault="003B12B0" w:rsidP="00EC15B3">
            <w:pPr>
              <w:pStyle w:val="TableEntry"/>
              <w:rPr>
                <w:bCs/>
              </w:rPr>
            </w:pPr>
            <w:r w:rsidRPr="00A43C98">
              <w:rPr>
                <w:bCs/>
              </w:rPr>
              <w:t xml:space="preserve">id </w:t>
            </w:r>
          </w:p>
          <w:p w14:paraId="062E3F83" w14:textId="04D313ED" w:rsidR="003B12B0" w:rsidRPr="00A43C98" w:rsidRDefault="003B12B0" w:rsidP="00EC15B3">
            <w:pPr>
              <w:pStyle w:val="TableEntry"/>
              <w:rPr>
                <w:bCs/>
              </w:rPr>
            </w:pPr>
            <w:r w:rsidRPr="00A43C98">
              <w:rPr>
                <w:bCs/>
              </w:rPr>
              <w:t>id [0..1]</w:t>
            </w:r>
          </w:p>
        </w:tc>
        <w:tc>
          <w:tcPr>
            <w:tcW w:w="1016" w:type="pct"/>
            <w:tcBorders>
              <w:top w:val="single" w:sz="4" w:space="0" w:color="auto"/>
              <w:left w:val="single" w:sz="4" w:space="0" w:color="auto"/>
              <w:bottom w:val="single" w:sz="4" w:space="0" w:color="auto"/>
              <w:right w:val="single" w:sz="4" w:space="0" w:color="auto"/>
            </w:tcBorders>
          </w:tcPr>
          <w:p w14:paraId="374749A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44E2377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5765387" w14:textId="77777777" w:rsidR="003B12B0" w:rsidRPr="00A43C98" w:rsidRDefault="003B12B0" w:rsidP="003B12B0">
            <w:pPr>
              <w:pStyle w:val="TableEntry"/>
            </w:pPr>
            <w:r w:rsidRPr="00A43C98">
              <w:t>Logical id of this artifact</w:t>
            </w:r>
          </w:p>
        </w:tc>
      </w:tr>
      <w:tr w:rsidR="003B12B0" w:rsidRPr="00A43C98" w14:paraId="3353519B"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A2F99EB" w14:textId="77777777" w:rsidR="00EC15B3" w:rsidRPr="00A43C98" w:rsidRDefault="003B12B0" w:rsidP="003B12B0">
            <w:pPr>
              <w:pStyle w:val="TableEntry"/>
              <w:rPr>
                <w:bCs/>
              </w:rPr>
            </w:pPr>
            <w:proofErr w:type="spellStart"/>
            <w:r w:rsidRPr="00A43C98">
              <w:rPr>
                <w:bCs/>
              </w:rPr>
              <w:t>meta.Meta</w:t>
            </w:r>
            <w:proofErr w:type="spellEnd"/>
            <w:r w:rsidRPr="00A43C98">
              <w:rPr>
                <w:bCs/>
              </w:rPr>
              <w:t xml:space="preserve"> </w:t>
            </w:r>
          </w:p>
          <w:p w14:paraId="214D9F4B" w14:textId="1F9E6258" w:rsidR="003B12B0" w:rsidRPr="00A43C98" w:rsidRDefault="003B12B0" w:rsidP="003B12B0">
            <w:pPr>
              <w:pStyle w:val="TableEntry"/>
              <w:rPr>
                <w:bCs/>
              </w:rPr>
            </w:pPr>
            <w:r w:rsidRPr="00A43C98">
              <w:rPr>
                <w:bCs/>
              </w:rPr>
              <w:t>[0..1]</w:t>
            </w:r>
          </w:p>
        </w:tc>
        <w:tc>
          <w:tcPr>
            <w:tcW w:w="1016" w:type="pct"/>
            <w:tcBorders>
              <w:top w:val="single" w:sz="4" w:space="0" w:color="auto"/>
              <w:left w:val="single" w:sz="4" w:space="0" w:color="auto"/>
              <w:bottom w:val="single" w:sz="4" w:space="0" w:color="auto"/>
              <w:right w:val="single" w:sz="4" w:space="0" w:color="auto"/>
            </w:tcBorders>
          </w:tcPr>
          <w:p w14:paraId="39E4C3C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1836B63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F8C2BC" w14:textId="77777777" w:rsidR="003B12B0" w:rsidRPr="00A43C98" w:rsidRDefault="003B12B0" w:rsidP="00043FAE">
            <w:pPr>
              <w:pStyle w:val="TableEntry"/>
            </w:pPr>
          </w:p>
        </w:tc>
      </w:tr>
      <w:tr w:rsidR="003B12B0" w:rsidRPr="00A43C98" w14:paraId="0E7CFC83"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E6677B6" w14:textId="77777777" w:rsidR="00EC15B3" w:rsidRPr="00A43C98" w:rsidRDefault="003B12B0" w:rsidP="00043FAE">
            <w:pPr>
              <w:pStyle w:val="TableEntry"/>
              <w:rPr>
                <w:bCs/>
              </w:rPr>
            </w:pPr>
            <w:proofErr w:type="spellStart"/>
            <w:r w:rsidRPr="00A43C98">
              <w:rPr>
                <w:bCs/>
              </w:rPr>
              <w:t>meta.versionId</w:t>
            </w:r>
            <w:proofErr w:type="spellEnd"/>
            <w:r w:rsidRPr="00A43C98">
              <w:rPr>
                <w:bCs/>
              </w:rPr>
              <w:t xml:space="preserve"> </w:t>
            </w:r>
          </w:p>
          <w:p w14:paraId="1E6E80B3" w14:textId="33632A9C" w:rsidR="003B12B0" w:rsidRPr="00A43C98" w:rsidRDefault="003B12B0" w:rsidP="00043FAE">
            <w:pPr>
              <w:pStyle w:val="TableEntry"/>
              <w:rPr>
                <w:bCs/>
              </w:rPr>
            </w:pPr>
            <w:r w:rsidRPr="00A43C98">
              <w:rPr>
                <w:bCs/>
              </w:rPr>
              <w:t>id [0..1]</w:t>
            </w:r>
          </w:p>
        </w:tc>
        <w:tc>
          <w:tcPr>
            <w:tcW w:w="1016" w:type="pct"/>
            <w:tcBorders>
              <w:top w:val="single" w:sz="4" w:space="0" w:color="auto"/>
              <w:left w:val="single" w:sz="4" w:space="0" w:color="auto"/>
              <w:bottom w:val="single" w:sz="4" w:space="0" w:color="auto"/>
              <w:right w:val="single" w:sz="4" w:space="0" w:color="auto"/>
            </w:tcBorders>
          </w:tcPr>
          <w:p w14:paraId="104C2141"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3A4865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9C39020" w14:textId="78209B93"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D06732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0BDAEDB" w14:textId="77777777" w:rsidR="00EC15B3" w:rsidRPr="00A43C98" w:rsidRDefault="003B12B0" w:rsidP="00043FAE">
            <w:pPr>
              <w:pStyle w:val="TableEntry"/>
              <w:rPr>
                <w:bCs/>
              </w:rPr>
            </w:pPr>
            <w:proofErr w:type="spellStart"/>
            <w:r w:rsidRPr="00A43C98">
              <w:rPr>
                <w:bCs/>
              </w:rPr>
              <w:t>meta.lastUpdated</w:t>
            </w:r>
            <w:proofErr w:type="spellEnd"/>
            <w:r w:rsidRPr="00A43C98">
              <w:rPr>
                <w:bCs/>
              </w:rPr>
              <w:t xml:space="preserve"> </w:t>
            </w:r>
          </w:p>
          <w:p w14:paraId="6BEFDBBE" w14:textId="33409C6C" w:rsidR="003B12B0" w:rsidRPr="00A43C98" w:rsidRDefault="003B12B0" w:rsidP="00043FAE">
            <w:pPr>
              <w:pStyle w:val="TableEntry"/>
              <w:rPr>
                <w:bCs/>
              </w:rPr>
            </w:pPr>
            <w:r w:rsidRPr="00A43C98">
              <w:rPr>
                <w:bCs/>
              </w:rPr>
              <w:t>instant [0..1]</w:t>
            </w:r>
          </w:p>
        </w:tc>
        <w:tc>
          <w:tcPr>
            <w:tcW w:w="1016" w:type="pct"/>
            <w:tcBorders>
              <w:top w:val="single" w:sz="4" w:space="0" w:color="auto"/>
              <w:left w:val="single" w:sz="4" w:space="0" w:color="auto"/>
              <w:bottom w:val="single" w:sz="4" w:space="0" w:color="auto"/>
              <w:right w:val="single" w:sz="4" w:space="0" w:color="auto"/>
            </w:tcBorders>
          </w:tcPr>
          <w:p w14:paraId="6BCE040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97D720F"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C8D8A7B" w14:textId="3946E6D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58DE93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627F1FD" w14:textId="77777777" w:rsidR="00B87804" w:rsidRPr="00A43C98" w:rsidRDefault="003B12B0" w:rsidP="00043FAE">
            <w:pPr>
              <w:pStyle w:val="TableEntry"/>
              <w:rPr>
                <w:bCs/>
              </w:rPr>
            </w:pPr>
            <w:proofErr w:type="spellStart"/>
            <w:r w:rsidRPr="00A43C98">
              <w:rPr>
                <w:bCs/>
              </w:rPr>
              <w:lastRenderedPageBreak/>
              <w:t>meta.source</w:t>
            </w:r>
            <w:proofErr w:type="spellEnd"/>
            <w:r w:rsidRPr="00A43C98">
              <w:rPr>
                <w:bCs/>
              </w:rPr>
              <w:t xml:space="preserve"> </w:t>
            </w:r>
          </w:p>
          <w:p w14:paraId="1B7BF97B" w14:textId="70A07150" w:rsidR="003B12B0" w:rsidRPr="00A43C98" w:rsidRDefault="003B12B0" w:rsidP="00043FAE">
            <w:pPr>
              <w:pStyle w:val="TableEntry"/>
              <w:rPr>
                <w:bCs/>
              </w:rPr>
            </w:pPr>
            <w:proofErr w:type="spellStart"/>
            <w:r w:rsidRPr="00A43C98">
              <w:rPr>
                <w:bCs/>
              </w:rPr>
              <w:t>uri</w:t>
            </w:r>
            <w:proofErr w:type="spellEnd"/>
            <w:r w:rsidRPr="00A43C98">
              <w:rPr>
                <w:bCs/>
              </w:rPr>
              <w:t xml:space="preserve"> [0..1]</w:t>
            </w:r>
          </w:p>
        </w:tc>
        <w:tc>
          <w:tcPr>
            <w:tcW w:w="1016" w:type="pct"/>
            <w:tcBorders>
              <w:top w:val="single" w:sz="4" w:space="0" w:color="auto"/>
              <w:left w:val="single" w:sz="4" w:space="0" w:color="auto"/>
              <w:bottom w:val="single" w:sz="4" w:space="0" w:color="auto"/>
              <w:right w:val="single" w:sz="4" w:space="0" w:color="auto"/>
            </w:tcBorders>
          </w:tcPr>
          <w:p w14:paraId="7E1EAF8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400788"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6DEF9C" w14:textId="2A372CFD"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447E2C9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1E09F2D" w14:textId="77777777" w:rsidR="00B87804" w:rsidRPr="00A43C98" w:rsidRDefault="003B12B0" w:rsidP="00043FAE">
            <w:pPr>
              <w:pStyle w:val="TableEntry"/>
              <w:rPr>
                <w:bCs/>
              </w:rPr>
            </w:pPr>
            <w:proofErr w:type="spellStart"/>
            <w:r w:rsidRPr="00A43C98">
              <w:rPr>
                <w:bCs/>
              </w:rPr>
              <w:t>meta.profile</w:t>
            </w:r>
            <w:proofErr w:type="spellEnd"/>
            <w:r w:rsidRPr="00A43C98">
              <w:rPr>
                <w:bCs/>
              </w:rPr>
              <w:t xml:space="preserve"> </w:t>
            </w:r>
          </w:p>
          <w:p w14:paraId="1039EADC" w14:textId="4336A18E" w:rsidR="003B12B0" w:rsidRPr="00A43C98" w:rsidRDefault="003B12B0" w:rsidP="00043FAE">
            <w:pPr>
              <w:pStyle w:val="TableEntry"/>
              <w:rPr>
                <w:bCs/>
              </w:rPr>
            </w:pPr>
            <w:r w:rsidRPr="00A43C98">
              <w:rPr>
                <w:bCs/>
              </w:rPr>
              <w:t>canonical [0..*]</w:t>
            </w:r>
          </w:p>
        </w:tc>
        <w:tc>
          <w:tcPr>
            <w:tcW w:w="1016" w:type="pct"/>
            <w:tcBorders>
              <w:top w:val="single" w:sz="4" w:space="0" w:color="auto"/>
              <w:left w:val="single" w:sz="4" w:space="0" w:color="auto"/>
              <w:bottom w:val="single" w:sz="4" w:space="0" w:color="auto"/>
              <w:right w:val="single" w:sz="4" w:space="0" w:color="auto"/>
            </w:tcBorders>
          </w:tcPr>
          <w:p w14:paraId="18F3ACA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333505" w14:textId="2564E21E" w:rsidR="003B12B0" w:rsidRPr="00A43C98" w:rsidRDefault="000A6EF8" w:rsidP="00043FAE">
            <w:pPr>
              <w:pStyle w:val="TableEntry"/>
            </w:pPr>
            <w:proofErr w:type="spellStart"/>
            <w:r w:rsidRPr="00A43C98">
              <w:t>limitedMetadata</w:t>
            </w:r>
            <w:proofErr w:type="spellEnd"/>
          </w:p>
        </w:tc>
        <w:tc>
          <w:tcPr>
            <w:tcW w:w="1528" w:type="pct"/>
            <w:tcBorders>
              <w:top w:val="single" w:sz="4" w:space="0" w:color="auto"/>
              <w:left w:val="single" w:sz="4" w:space="0" w:color="auto"/>
              <w:bottom w:val="single" w:sz="4" w:space="0" w:color="auto"/>
              <w:right w:val="single" w:sz="4" w:space="0" w:color="auto"/>
            </w:tcBorders>
          </w:tcPr>
          <w:p w14:paraId="6285DD0D" w14:textId="13405DEF" w:rsidR="003B12B0" w:rsidRPr="00A43C98" w:rsidRDefault="000A6EF8" w:rsidP="00043FAE">
            <w:pPr>
              <w:pStyle w:val="TableEntry"/>
            </w:pPr>
            <w:r w:rsidRPr="00A43C98">
              <w:t xml:space="preserve">See </w:t>
            </w:r>
            <w:r w:rsidR="00EC15B3" w:rsidRPr="00A43C98">
              <w:t xml:space="preserve">Section </w:t>
            </w:r>
            <w:r w:rsidRPr="00A43C98">
              <w:t>4.5.1.3.1</w:t>
            </w:r>
          </w:p>
        </w:tc>
      </w:tr>
      <w:tr w:rsidR="003B12B0" w:rsidRPr="00A43C98" w14:paraId="686DE79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4CC64DDE" w14:textId="77777777" w:rsidR="00B87804" w:rsidRPr="00A43C98" w:rsidRDefault="003B12B0" w:rsidP="00043FAE">
            <w:pPr>
              <w:pStyle w:val="TableEntry"/>
              <w:rPr>
                <w:bCs/>
              </w:rPr>
            </w:pPr>
            <w:proofErr w:type="spellStart"/>
            <w:r w:rsidRPr="00A43C98">
              <w:rPr>
                <w:bCs/>
              </w:rPr>
              <w:t>meta.security</w:t>
            </w:r>
            <w:proofErr w:type="spellEnd"/>
            <w:r w:rsidRPr="00A43C98">
              <w:rPr>
                <w:bCs/>
              </w:rPr>
              <w:t xml:space="preserve"> </w:t>
            </w:r>
          </w:p>
          <w:p w14:paraId="37807F48" w14:textId="7F6E7D35" w:rsidR="003B12B0" w:rsidRPr="00A43C98" w:rsidRDefault="003B12B0" w:rsidP="00043FAE">
            <w:pPr>
              <w:pStyle w:val="TableEntry"/>
              <w:rPr>
                <w:bCs/>
              </w:rPr>
            </w:pPr>
            <w:r w:rsidRPr="00A43C98">
              <w:rPr>
                <w:bCs/>
              </w:rPr>
              <w:t>Coding [0..*]</w:t>
            </w:r>
          </w:p>
        </w:tc>
        <w:tc>
          <w:tcPr>
            <w:tcW w:w="1016" w:type="pct"/>
            <w:tcBorders>
              <w:top w:val="single" w:sz="4" w:space="0" w:color="auto"/>
              <w:left w:val="single" w:sz="4" w:space="0" w:color="auto"/>
              <w:bottom w:val="single" w:sz="4" w:space="0" w:color="auto"/>
              <w:right w:val="single" w:sz="4" w:space="0" w:color="auto"/>
            </w:tcBorders>
          </w:tcPr>
          <w:p w14:paraId="579FC75E"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7B055AA"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2D31F8B" w14:textId="10C4534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2E58FC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A192CB3" w14:textId="77777777" w:rsidR="00B87804" w:rsidRPr="00A43C98" w:rsidRDefault="003B12B0" w:rsidP="00043FAE">
            <w:pPr>
              <w:pStyle w:val="TableEntry"/>
              <w:rPr>
                <w:bCs/>
              </w:rPr>
            </w:pPr>
            <w:proofErr w:type="spellStart"/>
            <w:r w:rsidRPr="00A43C98">
              <w:rPr>
                <w:bCs/>
              </w:rPr>
              <w:t>meta.tag</w:t>
            </w:r>
            <w:proofErr w:type="spellEnd"/>
            <w:r w:rsidRPr="00A43C98">
              <w:rPr>
                <w:bCs/>
              </w:rPr>
              <w:t xml:space="preserve"> </w:t>
            </w:r>
          </w:p>
          <w:p w14:paraId="5B5A92BA" w14:textId="4C9FD0C6" w:rsidR="003B12B0" w:rsidRPr="00A43C98" w:rsidRDefault="003B12B0" w:rsidP="00043FAE">
            <w:pPr>
              <w:pStyle w:val="TableEntry"/>
              <w:rPr>
                <w:bCs/>
              </w:rPr>
            </w:pPr>
            <w:r w:rsidRPr="00A43C98">
              <w:rPr>
                <w:bCs/>
              </w:rPr>
              <w:t>Coding [0..*]</w:t>
            </w:r>
          </w:p>
        </w:tc>
        <w:tc>
          <w:tcPr>
            <w:tcW w:w="1016" w:type="pct"/>
            <w:tcBorders>
              <w:top w:val="single" w:sz="4" w:space="0" w:color="auto"/>
              <w:left w:val="single" w:sz="4" w:space="0" w:color="auto"/>
              <w:bottom w:val="single" w:sz="4" w:space="0" w:color="auto"/>
              <w:right w:val="single" w:sz="4" w:space="0" w:color="auto"/>
            </w:tcBorders>
          </w:tcPr>
          <w:p w14:paraId="3CBBC19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9FF67EC"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64291F1" w14:textId="786FC05F"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ACCB64F"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F1D87B0" w14:textId="77777777" w:rsidR="00B87804" w:rsidRPr="00A43C98" w:rsidRDefault="003B12B0" w:rsidP="00043FAE">
            <w:pPr>
              <w:pStyle w:val="TableEntry"/>
              <w:rPr>
                <w:bCs/>
              </w:rPr>
            </w:pPr>
            <w:proofErr w:type="spellStart"/>
            <w:r w:rsidRPr="00A43C98">
              <w:rPr>
                <w:bCs/>
              </w:rPr>
              <w:t>implicitRules</w:t>
            </w:r>
            <w:proofErr w:type="spellEnd"/>
            <w:r w:rsidRPr="00A43C98">
              <w:rPr>
                <w:bCs/>
              </w:rPr>
              <w:t xml:space="preserve"> </w:t>
            </w:r>
          </w:p>
          <w:p w14:paraId="1BC9E591" w14:textId="1C9A8643" w:rsidR="003B12B0" w:rsidRPr="00A43C98" w:rsidRDefault="003B12B0" w:rsidP="00043FAE">
            <w:pPr>
              <w:pStyle w:val="TableEntry"/>
              <w:rPr>
                <w:bCs/>
              </w:rPr>
            </w:pPr>
            <w:proofErr w:type="spellStart"/>
            <w:r w:rsidRPr="00A43C98">
              <w:rPr>
                <w:bCs/>
              </w:rPr>
              <w:t>uri</w:t>
            </w:r>
            <w:proofErr w:type="spellEnd"/>
            <w:r w:rsidRPr="00A43C98">
              <w:rPr>
                <w:bCs/>
              </w:rPr>
              <w:t xml:space="preserve"> [0..1]</w:t>
            </w:r>
          </w:p>
        </w:tc>
        <w:tc>
          <w:tcPr>
            <w:tcW w:w="1016" w:type="pct"/>
            <w:tcBorders>
              <w:top w:val="single" w:sz="4" w:space="0" w:color="auto"/>
              <w:left w:val="single" w:sz="4" w:space="0" w:color="auto"/>
              <w:bottom w:val="single" w:sz="4" w:space="0" w:color="auto"/>
              <w:right w:val="single" w:sz="4" w:space="0" w:color="auto"/>
            </w:tcBorders>
          </w:tcPr>
          <w:p w14:paraId="2B78B375"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08969CB"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2AC65DD" w14:textId="639DB39B"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9AEA7A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4F89D92" w14:textId="77777777" w:rsidR="00B87804" w:rsidRPr="00A43C98" w:rsidRDefault="003B12B0" w:rsidP="00043FAE">
            <w:pPr>
              <w:pStyle w:val="TableEntry"/>
              <w:rPr>
                <w:bCs/>
              </w:rPr>
            </w:pPr>
            <w:r w:rsidRPr="00A43C98">
              <w:rPr>
                <w:bCs/>
              </w:rPr>
              <w:t xml:space="preserve">language </w:t>
            </w:r>
          </w:p>
          <w:p w14:paraId="4A7AEB89" w14:textId="599FDD46" w:rsidR="003B12B0" w:rsidRPr="00A43C98" w:rsidRDefault="003B12B0" w:rsidP="00043FAE">
            <w:pPr>
              <w:pStyle w:val="TableEntry"/>
              <w:rPr>
                <w:bCs/>
              </w:rPr>
            </w:pPr>
            <w:r w:rsidRPr="00A43C98">
              <w:rPr>
                <w:bCs/>
              </w:rPr>
              <w:t>code [0..1]</w:t>
            </w:r>
          </w:p>
        </w:tc>
        <w:tc>
          <w:tcPr>
            <w:tcW w:w="1016" w:type="pct"/>
            <w:tcBorders>
              <w:top w:val="single" w:sz="4" w:space="0" w:color="auto"/>
              <w:left w:val="single" w:sz="4" w:space="0" w:color="auto"/>
              <w:bottom w:val="single" w:sz="4" w:space="0" w:color="auto"/>
              <w:right w:val="single" w:sz="4" w:space="0" w:color="auto"/>
            </w:tcBorders>
          </w:tcPr>
          <w:p w14:paraId="68AAC3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2A6CA6"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897268C" w14:textId="41A9DD9E"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4D1B270"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E2073B3" w14:textId="77777777" w:rsidR="00B87804" w:rsidRPr="00A43C98" w:rsidRDefault="003B12B0" w:rsidP="00043FAE">
            <w:pPr>
              <w:pStyle w:val="TableEntry"/>
              <w:rPr>
                <w:bCs/>
              </w:rPr>
            </w:pPr>
            <w:r w:rsidRPr="00A43C98">
              <w:rPr>
                <w:bCs/>
              </w:rPr>
              <w:t xml:space="preserve">text </w:t>
            </w:r>
          </w:p>
          <w:p w14:paraId="6C623629" w14:textId="6E4A9419" w:rsidR="003B12B0" w:rsidRPr="00A43C98" w:rsidRDefault="003B12B0" w:rsidP="00043FAE">
            <w:pPr>
              <w:pStyle w:val="TableEntry"/>
              <w:rPr>
                <w:bCs/>
              </w:rPr>
            </w:pPr>
            <w:r w:rsidRPr="00A43C98">
              <w:rPr>
                <w:bCs/>
              </w:rPr>
              <w:t>Narrative [0..1]</w:t>
            </w:r>
          </w:p>
        </w:tc>
        <w:tc>
          <w:tcPr>
            <w:tcW w:w="1016" w:type="pct"/>
            <w:tcBorders>
              <w:top w:val="single" w:sz="4" w:space="0" w:color="auto"/>
              <w:left w:val="single" w:sz="4" w:space="0" w:color="auto"/>
              <w:bottom w:val="single" w:sz="4" w:space="0" w:color="auto"/>
              <w:right w:val="single" w:sz="4" w:space="0" w:color="auto"/>
            </w:tcBorders>
          </w:tcPr>
          <w:p w14:paraId="0EC4BF34"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CE7EE8E"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58B78E0F" w14:textId="6A02AB7A"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F488E95"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D6E6112" w14:textId="77777777" w:rsidR="00B87804" w:rsidRPr="00A43C98" w:rsidRDefault="003B12B0" w:rsidP="00043FAE">
            <w:pPr>
              <w:pStyle w:val="TableEntry"/>
              <w:rPr>
                <w:bCs/>
              </w:rPr>
            </w:pPr>
            <w:r w:rsidRPr="00A43C98">
              <w:rPr>
                <w:bCs/>
              </w:rPr>
              <w:t xml:space="preserve">contained </w:t>
            </w:r>
          </w:p>
          <w:p w14:paraId="4BB7361F" w14:textId="000C92F5" w:rsidR="003B12B0" w:rsidRPr="00A43C98" w:rsidRDefault="003B12B0" w:rsidP="00043FAE">
            <w:pPr>
              <w:pStyle w:val="TableEntry"/>
              <w:rPr>
                <w:bCs/>
              </w:rPr>
            </w:pPr>
            <w:r w:rsidRPr="00A43C98">
              <w:rPr>
                <w:bCs/>
              </w:rPr>
              <w:t>Resource [0..*]</w:t>
            </w:r>
          </w:p>
        </w:tc>
        <w:tc>
          <w:tcPr>
            <w:tcW w:w="1016" w:type="pct"/>
            <w:tcBorders>
              <w:top w:val="single" w:sz="4" w:space="0" w:color="auto"/>
              <w:left w:val="single" w:sz="4" w:space="0" w:color="auto"/>
              <w:bottom w:val="single" w:sz="4" w:space="0" w:color="auto"/>
              <w:right w:val="single" w:sz="4" w:space="0" w:color="auto"/>
            </w:tcBorders>
          </w:tcPr>
          <w:p w14:paraId="4EA42F6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BBAA091"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11AE859D" w14:textId="5EEE26DC"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5BB058A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1A3396A" w14:textId="77777777" w:rsidR="00B87804" w:rsidRPr="00A43C98" w:rsidRDefault="003B12B0" w:rsidP="00043FAE">
            <w:pPr>
              <w:pStyle w:val="TableEntry"/>
              <w:rPr>
                <w:bCs/>
              </w:rPr>
            </w:pPr>
            <w:r w:rsidRPr="00A43C98">
              <w:rPr>
                <w:bCs/>
              </w:rPr>
              <w:t xml:space="preserve">extension </w:t>
            </w:r>
          </w:p>
          <w:p w14:paraId="4D92CCF5" w14:textId="2D09F25A" w:rsidR="003B12B0" w:rsidRPr="00A43C98" w:rsidRDefault="003B12B0" w:rsidP="00043FAE">
            <w:pPr>
              <w:pStyle w:val="TableEntry"/>
              <w:rPr>
                <w:bCs/>
              </w:rPr>
            </w:pPr>
            <w:r w:rsidRPr="00A43C98">
              <w:rPr>
                <w:bCs/>
              </w:rPr>
              <w:t>Extension [0..*]</w:t>
            </w:r>
          </w:p>
        </w:tc>
        <w:tc>
          <w:tcPr>
            <w:tcW w:w="1016" w:type="pct"/>
            <w:tcBorders>
              <w:top w:val="single" w:sz="4" w:space="0" w:color="auto"/>
              <w:left w:val="single" w:sz="4" w:space="0" w:color="auto"/>
              <w:bottom w:val="single" w:sz="4" w:space="0" w:color="auto"/>
              <w:right w:val="single" w:sz="4" w:space="0" w:color="auto"/>
            </w:tcBorders>
          </w:tcPr>
          <w:p w14:paraId="13CDC353"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CB0557"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298D1AB"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3B12B0" w:rsidRPr="00A43C98" w14:paraId="3830039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3565DC7" w14:textId="77777777" w:rsidR="00B87804" w:rsidRPr="00A43C98" w:rsidRDefault="003B12B0" w:rsidP="00043FAE">
            <w:pPr>
              <w:pStyle w:val="TableEntry"/>
              <w:rPr>
                <w:bCs/>
              </w:rPr>
            </w:pPr>
            <w:proofErr w:type="spellStart"/>
            <w:r w:rsidRPr="00A43C98">
              <w:rPr>
                <w:bCs/>
              </w:rPr>
              <w:t>modifierExtension</w:t>
            </w:r>
            <w:proofErr w:type="spellEnd"/>
            <w:r w:rsidRPr="00A43C98">
              <w:rPr>
                <w:bCs/>
              </w:rPr>
              <w:t xml:space="preserve"> </w:t>
            </w:r>
          </w:p>
          <w:p w14:paraId="1745B5BE" w14:textId="5DFDF96B" w:rsidR="003B12B0" w:rsidRPr="00A43C98" w:rsidRDefault="003B12B0" w:rsidP="00043FAE">
            <w:pPr>
              <w:pStyle w:val="TableEntry"/>
              <w:rPr>
                <w:bCs/>
              </w:rPr>
            </w:pPr>
            <w:r w:rsidRPr="00A43C98">
              <w:rPr>
                <w:bCs/>
              </w:rPr>
              <w:t>Extension [0..*]</w:t>
            </w:r>
          </w:p>
        </w:tc>
        <w:tc>
          <w:tcPr>
            <w:tcW w:w="1016" w:type="pct"/>
            <w:tcBorders>
              <w:top w:val="single" w:sz="4" w:space="0" w:color="auto"/>
              <w:left w:val="single" w:sz="4" w:space="0" w:color="auto"/>
              <w:bottom w:val="single" w:sz="4" w:space="0" w:color="auto"/>
              <w:right w:val="single" w:sz="4" w:space="0" w:color="auto"/>
            </w:tcBorders>
          </w:tcPr>
          <w:p w14:paraId="685A00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FE197A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C84A80E"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A07E2B" w:rsidRPr="00A43C98" w14:paraId="7AEE44E8" w14:textId="77777777" w:rsidTr="00A43C98">
        <w:trPr>
          <w:cantSplit/>
        </w:trPr>
        <w:tc>
          <w:tcPr>
            <w:tcW w:w="1509" w:type="pct"/>
          </w:tcPr>
          <w:p w14:paraId="56BF5798" w14:textId="238F7D7C" w:rsidR="00A07E2B" w:rsidRPr="00A43C98" w:rsidRDefault="00A07E2B" w:rsidP="00195914">
            <w:pPr>
              <w:pStyle w:val="TableEntry"/>
            </w:pPr>
            <w:r w:rsidRPr="00A43C98">
              <w:t>identifier</w:t>
            </w:r>
          </w:p>
          <w:p w14:paraId="05905430" w14:textId="3EC92FF0" w:rsidR="00A07E2B" w:rsidRPr="00A43C98" w:rsidRDefault="00A07E2B" w:rsidP="00195914">
            <w:pPr>
              <w:pStyle w:val="TableEntry"/>
            </w:pPr>
            <w:r w:rsidRPr="00A43C98">
              <w:t>Identifier [0..*]</w:t>
            </w:r>
          </w:p>
        </w:tc>
        <w:tc>
          <w:tcPr>
            <w:tcW w:w="1016" w:type="pct"/>
          </w:tcPr>
          <w:p w14:paraId="0CFA737B" w14:textId="1A5C588A" w:rsidR="00A07E2B" w:rsidRPr="00A43C98" w:rsidRDefault="00BF5A6D" w:rsidP="00195914">
            <w:pPr>
              <w:pStyle w:val="TableEntry"/>
            </w:pPr>
            <w:r w:rsidRPr="00A43C98">
              <w:t>[2..2]</w:t>
            </w:r>
          </w:p>
        </w:tc>
        <w:tc>
          <w:tcPr>
            <w:tcW w:w="947" w:type="pct"/>
          </w:tcPr>
          <w:p w14:paraId="7F2CF871" w14:textId="6EB2F3DE" w:rsidR="00A07E2B" w:rsidRPr="00A43C98" w:rsidRDefault="00A07E2B" w:rsidP="00195914">
            <w:pPr>
              <w:pStyle w:val="TableEntry"/>
            </w:pPr>
            <w:proofErr w:type="spellStart"/>
            <w:r w:rsidRPr="00A43C98">
              <w:t>uniqueId</w:t>
            </w:r>
            <w:proofErr w:type="spellEnd"/>
            <w:r w:rsidR="00F754F6" w:rsidRPr="00A43C98">
              <w:t xml:space="preserve">, </w:t>
            </w:r>
            <w:proofErr w:type="spellStart"/>
            <w:r w:rsidR="00F754F6" w:rsidRPr="00A43C98">
              <w:t>entryUUID</w:t>
            </w:r>
            <w:proofErr w:type="spellEnd"/>
          </w:p>
        </w:tc>
        <w:tc>
          <w:tcPr>
            <w:tcW w:w="1528" w:type="pct"/>
          </w:tcPr>
          <w:p w14:paraId="71577086" w14:textId="16E50BFF" w:rsidR="00BF5A6D" w:rsidRPr="00A43C98" w:rsidRDefault="00F754F6" w:rsidP="00195914">
            <w:pPr>
              <w:pStyle w:val="TableEntry"/>
            </w:pPr>
            <w:r w:rsidRPr="00A43C98">
              <w:t xml:space="preserve">When the </w:t>
            </w:r>
            <w:proofErr w:type="spellStart"/>
            <w:r w:rsidRPr="00A43C98">
              <w:t>List.identifier</w:t>
            </w:r>
            <w:proofErr w:type="spellEnd"/>
            <w:r w:rsidRPr="00A43C98">
              <w:t xml:space="preserve"> carries the </w:t>
            </w:r>
            <w:proofErr w:type="spellStart"/>
            <w:r w:rsidRPr="00A43C98">
              <w:t>entryUUID</w:t>
            </w:r>
            <w:proofErr w:type="spellEnd"/>
            <w:r w:rsidR="000A1ADF" w:rsidRPr="00A43C98">
              <w:t>,</w:t>
            </w:r>
            <w:r w:rsidRPr="00A43C98">
              <w:t xml:space="preserve"> then the </w:t>
            </w:r>
            <w:proofErr w:type="spellStart"/>
            <w:r w:rsidRPr="00A43C98">
              <w:t>List.identifier.use</w:t>
            </w:r>
            <w:proofErr w:type="spellEnd"/>
            <w:r w:rsidRPr="00A43C98">
              <w:t xml:space="preserve"> shall be ‘official’</w:t>
            </w:r>
            <w:r w:rsidR="000A1ADF" w:rsidRPr="00A43C98">
              <w:t>.</w:t>
            </w:r>
          </w:p>
          <w:p w14:paraId="7B44012E" w14:textId="5F4DAF26" w:rsidR="00A07E2B" w:rsidRPr="00A43C98" w:rsidRDefault="00BF5A6D" w:rsidP="00195914">
            <w:pPr>
              <w:pStyle w:val="TableEntry"/>
            </w:pPr>
            <w:r w:rsidRPr="00A43C98">
              <w:t xml:space="preserve">When the </w:t>
            </w:r>
            <w:proofErr w:type="spellStart"/>
            <w:r w:rsidRPr="00A43C98">
              <w:t>List.identifier</w:t>
            </w:r>
            <w:proofErr w:type="spellEnd"/>
            <w:r w:rsidRPr="00A43C98">
              <w:t xml:space="preserve"> carries </w:t>
            </w:r>
            <w:r w:rsidR="00F754F6" w:rsidRPr="00A43C98">
              <w:t xml:space="preserve">the </w:t>
            </w:r>
            <w:proofErr w:type="spellStart"/>
            <w:r w:rsidR="00F754F6" w:rsidRPr="00A43C98">
              <w:t>uniqueId</w:t>
            </w:r>
            <w:proofErr w:type="spellEnd"/>
            <w:r w:rsidR="000A1ADF" w:rsidRPr="00A43C98">
              <w:t>,</w:t>
            </w:r>
            <w:r w:rsidR="00F754F6" w:rsidRPr="00A43C98">
              <w:t xml:space="preserve"> then the </w:t>
            </w:r>
            <w:proofErr w:type="spellStart"/>
            <w:r w:rsidR="00F754F6" w:rsidRPr="00A43C98">
              <w:t>List.identifier.use</w:t>
            </w:r>
            <w:proofErr w:type="spellEnd"/>
            <w:r w:rsidR="00F754F6" w:rsidRPr="00A43C98">
              <w:t xml:space="preserve"> shall be ‘usual’.</w:t>
            </w:r>
          </w:p>
        </w:tc>
      </w:tr>
      <w:tr w:rsidR="004546D9" w:rsidRPr="00A43C98" w14:paraId="4370EE0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15AAFD6" w14:textId="77777777" w:rsidR="004546D9" w:rsidRPr="00A43C98" w:rsidRDefault="004546D9" w:rsidP="00043FAE">
            <w:pPr>
              <w:pStyle w:val="TableEntry"/>
            </w:pPr>
            <w:r w:rsidRPr="00A43C98">
              <w:t xml:space="preserve">status </w:t>
            </w:r>
          </w:p>
          <w:p w14:paraId="5F186ED8" w14:textId="77777777" w:rsidR="004546D9" w:rsidRPr="00A43C98" w:rsidRDefault="004546D9" w:rsidP="00043FAE">
            <w:pPr>
              <w:pStyle w:val="TableEntry"/>
            </w:pPr>
            <w:r w:rsidRPr="00A43C98">
              <w:t>code [1..1]</w:t>
            </w:r>
          </w:p>
        </w:tc>
        <w:tc>
          <w:tcPr>
            <w:tcW w:w="1016" w:type="pct"/>
            <w:tcBorders>
              <w:top w:val="single" w:sz="4" w:space="0" w:color="auto"/>
              <w:left w:val="single" w:sz="4" w:space="0" w:color="auto"/>
              <w:bottom w:val="single" w:sz="4" w:space="0" w:color="auto"/>
              <w:right w:val="single" w:sz="4" w:space="0" w:color="auto"/>
            </w:tcBorders>
          </w:tcPr>
          <w:p w14:paraId="476146F6" w14:textId="77777777" w:rsidR="004546D9" w:rsidRPr="00A43C98"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9EC13D2" w14:textId="77777777" w:rsidR="004546D9" w:rsidRPr="00A43C98" w:rsidRDefault="004546D9" w:rsidP="00043FAE">
            <w:pPr>
              <w:pStyle w:val="TableEntry"/>
            </w:pPr>
            <w:proofErr w:type="spellStart"/>
            <w:r w:rsidRPr="00A43C98">
              <w:t>availabilityStatus</w:t>
            </w:r>
            <w:proofErr w:type="spellEnd"/>
          </w:p>
        </w:tc>
        <w:tc>
          <w:tcPr>
            <w:tcW w:w="1528" w:type="pct"/>
            <w:tcBorders>
              <w:top w:val="single" w:sz="4" w:space="0" w:color="auto"/>
              <w:left w:val="single" w:sz="4" w:space="0" w:color="auto"/>
              <w:bottom w:val="single" w:sz="4" w:space="0" w:color="auto"/>
              <w:right w:val="single" w:sz="4" w:space="0" w:color="auto"/>
            </w:tcBorders>
          </w:tcPr>
          <w:p w14:paraId="26D4A3C8" w14:textId="77777777" w:rsidR="00CA50CC" w:rsidRPr="00A43C98" w:rsidRDefault="00CA50CC" w:rsidP="00CA50CC">
            <w:pPr>
              <w:pStyle w:val="TableEntry"/>
            </w:pPr>
            <w:r w:rsidRPr="00A43C98">
              <w:t xml:space="preserve">approved </w:t>
            </w:r>
            <w:r w:rsidRPr="00A43C98">
              <w:sym w:font="Wingdings" w:char="F0E0"/>
            </w:r>
            <w:r w:rsidRPr="00A43C98">
              <w:t xml:space="preserve"> status=current</w:t>
            </w:r>
          </w:p>
          <w:p w14:paraId="2E5EFDA6" w14:textId="77777777" w:rsidR="00CA50CC" w:rsidRPr="00A43C98" w:rsidRDefault="00CA50CC" w:rsidP="00043FAE">
            <w:pPr>
              <w:pStyle w:val="TableEntry"/>
            </w:pPr>
          </w:p>
          <w:p w14:paraId="70C151ED" w14:textId="2C380683" w:rsidR="004546D9" w:rsidRPr="00A43C98" w:rsidRDefault="00B87804" w:rsidP="00043FAE">
            <w:pPr>
              <w:pStyle w:val="TableEntry"/>
            </w:pPr>
            <w:r w:rsidRPr="00A43C98">
              <w:t>O</w:t>
            </w:r>
            <w:r w:rsidR="0011462B" w:rsidRPr="00A43C98">
              <w:t xml:space="preserve">ther status values are </w:t>
            </w:r>
            <w:r w:rsidR="00EA54D1" w:rsidRPr="00A43C98">
              <w:t>allowed but</w:t>
            </w:r>
            <w:r w:rsidR="0011462B" w:rsidRPr="00A43C98">
              <w:t xml:space="preserve"> are not defined </w:t>
            </w:r>
            <w:r w:rsidR="00CA50CC" w:rsidRPr="00A43C98">
              <w:t>in this</w:t>
            </w:r>
            <w:r w:rsidR="0011462B" w:rsidRPr="00A43C98">
              <w:t xml:space="preserve"> mapping to XDS</w:t>
            </w:r>
            <w:r w:rsidR="00CA50CC" w:rsidRPr="00A43C98">
              <w:t>.</w:t>
            </w:r>
          </w:p>
        </w:tc>
      </w:tr>
      <w:tr w:rsidR="004546D9" w:rsidRPr="00A43C98" w14:paraId="0FB105AE" w14:textId="77777777" w:rsidTr="00A43C98">
        <w:trPr>
          <w:cantSplit/>
        </w:trPr>
        <w:tc>
          <w:tcPr>
            <w:tcW w:w="1509" w:type="pct"/>
          </w:tcPr>
          <w:p w14:paraId="0DBD9EC1" w14:textId="77777777" w:rsidR="004546D9" w:rsidRPr="00A43C98" w:rsidRDefault="004546D9" w:rsidP="00043FAE">
            <w:pPr>
              <w:pStyle w:val="TableEntry"/>
            </w:pPr>
            <w:r w:rsidRPr="00A43C98">
              <w:t xml:space="preserve">mode </w:t>
            </w:r>
          </w:p>
          <w:p w14:paraId="3E8007C3" w14:textId="77777777" w:rsidR="004546D9" w:rsidRPr="00A43C98" w:rsidRDefault="004546D9" w:rsidP="00043FAE">
            <w:pPr>
              <w:pStyle w:val="TableEntry"/>
            </w:pPr>
            <w:r w:rsidRPr="00A43C98">
              <w:t>code [1..1]</w:t>
            </w:r>
          </w:p>
        </w:tc>
        <w:tc>
          <w:tcPr>
            <w:tcW w:w="1016" w:type="pct"/>
          </w:tcPr>
          <w:p w14:paraId="50B69FC7" w14:textId="77777777" w:rsidR="004546D9" w:rsidRPr="00A43C98" w:rsidRDefault="004546D9" w:rsidP="00043FAE">
            <w:pPr>
              <w:pStyle w:val="TableEntry"/>
            </w:pPr>
            <w:r w:rsidRPr="00A43C98">
              <w:t>shall be ‘working’</w:t>
            </w:r>
          </w:p>
        </w:tc>
        <w:tc>
          <w:tcPr>
            <w:tcW w:w="947" w:type="pct"/>
          </w:tcPr>
          <w:p w14:paraId="091C6A44" w14:textId="77777777" w:rsidR="004546D9" w:rsidRPr="00A43C98" w:rsidRDefault="004546D9" w:rsidP="00043FAE">
            <w:pPr>
              <w:pStyle w:val="TableEntry"/>
            </w:pPr>
          </w:p>
        </w:tc>
        <w:tc>
          <w:tcPr>
            <w:tcW w:w="1528" w:type="pct"/>
          </w:tcPr>
          <w:p w14:paraId="2225656F" w14:textId="77777777" w:rsidR="004546D9" w:rsidRPr="00A43C98" w:rsidRDefault="004546D9" w:rsidP="00043FAE">
            <w:pPr>
              <w:pStyle w:val="TableEntry"/>
            </w:pPr>
          </w:p>
        </w:tc>
      </w:tr>
      <w:tr w:rsidR="00F754F6" w:rsidRPr="00A43C98" w14:paraId="13E5EC6D" w14:textId="77777777" w:rsidTr="00A43C98">
        <w:trPr>
          <w:cantSplit/>
        </w:trPr>
        <w:tc>
          <w:tcPr>
            <w:tcW w:w="1509" w:type="pct"/>
          </w:tcPr>
          <w:p w14:paraId="0120BF92" w14:textId="77777777" w:rsidR="00BF5A6D" w:rsidRPr="00A43C98" w:rsidRDefault="00F754F6" w:rsidP="00F754F6">
            <w:pPr>
              <w:pStyle w:val="TableEntry"/>
            </w:pPr>
            <w:r w:rsidRPr="00A43C98">
              <w:t xml:space="preserve">title </w:t>
            </w:r>
          </w:p>
          <w:p w14:paraId="265A6D6C" w14:textId="6C0A019D" w:rsidR="00F754F6" w:rsidRPr="00A43C98" w:rsidRDefault="00BF5A6D" w:rsidP="00F754F6">
            <w:pPr>
              <w:pStyle w:val="TableEntry"/>
            </w:pPr>
            <w:r w:rsidRPr="00A43C98">
              <w:t>s</w:t>
            </w:r>
            <w:r w:rsidR="00F754F6" w:rsidRPr="00A43C98">
              <w:t>tring [0..1]</w:t>
            </w:r>
          </w:p>
        </w:tc>
        <w:tc>
          <w:tcPr>
            <w:tcW w:w="1016" w:type="pct"/>
          </w:tcPr>
          <w:p w14:paraId="762489DE" w14:textId="77777777" w:rsidR="00F754F6" w:rsidRPr="00A43C98" w:rsidRDefault="00F754F6" w:rsidP="00195914">
            <w:pPr>
              <w:pStyle w:val="TableEntry"/>
            </w:pPr>
          </w:p>
        </w:tc>
        <w:tc>
          <w:tcPr>
            <w:tcW w:w="947" w:type="pct"/>
          </w:tcPr>
          <w:p w14:paraId="72CA0E58" w14:textId="23B09905" w:rsidR="00F754F6" w:rsidRPr="00A43C98" w:rsidRDefault="00F754F6" w:rsidP="00195914">
            <w:pPr>
              <w:pStyle w:val="TableEntry"/>
            </w:pPr>
            <w:r w:rsidRPr="00A43C98">
              <w:t>title</w:t>
            </w:r>
          </w:p>
        </w:tc>
        <w:tc>
          <w:tcPr>
            <w:tcW w:w="1528" w:type="pct"/>
          </w:tcPr>
          <w:p w14:paraId="4C953A2F" w14:textId="77777777" w:rsidR="00F754F6" w:rsidRPr="00A43C98" w:rsidRDefault="00F754F6" w:rsidP="00195914">
            <w:pPr>
              <w:pStyle w:val="TableEntry"/>
            </w:pPr>
          </w:p>
        </w:tc>
      </w:tr>
      <w:tr w:rsidR="00F754F6" w:rsidRPr="00A43C98" w14:paraId="40580984" w14:textId="77777777" w:rsidTr="00A43C98">
        <w:trPr>
          <w:cantSplit/>
        </w:trPr>
        <w:tc>
          <w:tcPr>
            <w:tcW w:w="1509" w:type="pct"/>
          </w:tcPr>
          <w:p w14:paraId="444CBAEC" w14:textId="77777777" w:rsidR="00BF5A6D" w:rsidRPr="00A43C98" w:rsidRDefault="00F754F6" w:rsidP="00195914">
            <w:pPr>
              <w:pStyle w:val="TableEntry"/>
            </w:pPr>
            <w:r w:rsidRPr="00A43C98">
              <w:t xml:space="preserve">code </w:t>
            </w:r>
          </w:p>
          <w:p w14:paraId="0F6A7E0B" w14:textId="5B361190" w:rsidR="00F754F6" w:rsidRPr="00A43C98" w:rsidRDefault="00F754F6" w:rsidP="00195914">
            <w:pPr>
              <w:pStyle w:val="TableEntry"/>
            </w:pPr>
            <w:proofErr w:type="spellStart"/>
            <w:r w:rsidRPr="00A43C98">
              <w:t>CodeableConcept</w:t>
            </w:r>
            <w:proofErr w:type="spellEnd"/>
            <w:r w:rsidRPr="00A43C98">
              <w:t xml:space="preserve"> [0..1]</w:t>
            </w:r>
          </w:p>
        </w:tc>
        <w:tc>
          <w:tcPr>
            <w:tcW w:w="1016" w:type="pct"/>
          </w:tcPr>
          <w:p w14:paraId="03722E76" w14:textId="77777777" w:rsidR="00F754F6" w:rsidRPr="00A43C98" w:rsidRDefault="00F754F6" w:rsidP="00195914">
            <w:pPr>
              <w:pStyle w:val="TableEntry"/>
            </w:pPr>
          </w:p>
        </w:tc>
        <w:tc>
          <w:tcPr>
            <w:tcW w:w="947" w:type="pct"/>
          </w:tcPr>
          <w:p w14:paraId="4E6D1CC3" w14:textId="4CE1FFC2" w:rsidR="00F754F6" w:rsidRPr="00A43C98" w:rsidRDefault="00F754F6" w:rsidP="00195914">
            <w:pPr>
              <w:pStyle w:val="TableEntry"/>
            </w:pPr>
            <w:proofErr w:type="spellStart"/>
            <w:r w:rsidRPr="00A43C98">
              <w:t>codeList</w:t>
            </w:r>
            <w:proofErr w:type="spellEnd"/>
          </w:p>
        </w:tc>
        <w:tc>
          <w:tcPr>
            <w:tcW w:w="1528" w:type="pct"/>
          </w:tcPr>
          <w:p w14:paraId="4AF55203" w14:textId="3FC832EE" w:rsidR="00F754F6" w:rsidRPr="00A43C98" w:rsidRDefault="00F754F6" w:rsidP="00354499">
            <w:pPr>
              <w:pStyle w:val="TableEntry"/>
            </w:pPr>
            <w:proofErr w:type="spellStart"/>
            <w:r w:rsidRPr="00A43C98">
              <w:t>code.coding</w:t>
            </w:r>
            <w:proofErr w:type="spellEnd"/>
            <w:r w:rsidRPr="00A43C98">
              <w:t xml:space="preserve"> is [0..*] so may contain many.</w:t>
            </w:r>
          </w:p>
        </w:tc>
      </w:tr>
      <w:tr w:rsidR="00C04B55" w:rsidRPr="00A43C98" w14:paraId="35786D1C" w14:textId="77777777" w:rsidTr="00A43C98">
        <w:trPr>
          <w:cantSplit/>
        </w:trPr>
        <w:tc>
          <w:tcPr>
            <w:tcW w:w="1509" w:type="pct"/>
          </w:tcPr>
          <w:p w14:paraId="1BA03C11" w14:textId="77777777" w:rsidR="00BF5A6D" w:rsidRPr="00A43C98" w:rsidRDefault="00C04B55" w:rsidP="00195914">
            <w:pPr>
              <w:pStyle w:val="TableEntry"/>
            </w:pPr>
            <w:r w:rsidRPr="00A43C98">
              <w:t xml:space="preserve">subject </w:t>
            </w:r>
          </w:p>
          <w:p w14:paraId="63DA5413" w14:textId="6C47DAC2" w:rsidR="00C04B55" w:rsidRPr="00A43C98" w:rsidRDefault="00C04B55" w:rsidP="00195914">
            <w:pPr>
              <w:pStyle w:val="TableEntry"/>
            </w:pPr>
            <w:r w:rsidRPr="00A43C98">
              <w:t>Reference(Patient| Group| Device| Location) [0..1]</w:t>
            </w:r>
          </w:p>
        </w:tc>
        <w:tc>
          <w:tcPr>
            <w:tcW w:w="1016" w:type="pct"/>
          </w:tcPr>
          <w:p w14:paraId="49D836AB" w14:textId="54EC1E88" w:rsidR="00C04B55" w:rsidRPr="00A43C98" w:rsidRDefault="00C04B55" w:rsidP="00195914">
            <w:pPr>
              <w:pStyle w:val="TableEntry"/>
            </w:pPr>
            <w:r w:rsidRPr="00A43C98">
              <w:t>Reference(Patient)</w:t>
            </w:r>
            <w:r w:rsidRPr="00A43C98">
              <w:rPr>
                <w:vertAlign w:val="superscript"/>
              </w:rPr>
              <w:t xml:space="preserve"> </w:t>
            </w:r>
          </w:p>
        </w:tc>
        <w:tc>
          <w:tcPr>
            <w:tcW w:w="947" w:type="pct"/>
          </w:tcPr>
          <w:p w14:paraId="06B608D4" w14:textId="0A8D6632" w:rsidR="00C04B55" w:rsidRPr="00A43C98" w:rsidRDefault="00C04B55" w:rsidP="00195914">
            <w:pPr>
              <w:pStyle w:val="TableEntry"/>
            </w:pPr>
            <w:proofErr w:type="spellStart"/>
            <w:r w:rsidRPr="00A43C98">
              <w:t>patientId</w:t>
            </w:r>
            <w:proofErr w:type="spellEnd"/>
            <w:r w:rsidRPr="00A43C98">
              <w:t xml:space="preserve">, </w:t>
            </w:r>
          </w:p>
        </w:tc>
        <w:tc>
          <w:tcPr>
            <w:tcW w:w="1528" w:type="pct"/>
          </w:tcPr>
          <w:p w14:paraId="107D642B" w14:textId="4E1AA9FB" w:rsidR="00C04B55" w:rsidRPr="00A43C98" w:rsidRDefault="00C04B55" w:rsidP="00195914">
            <w:pPr>
              <w:pStyle w:val="TableEntry"/>
            </w:pPr>
            <w:r w:rsidRPr="00A43C98">
              <w:t xml:space="preserve">URL Points to an existing Patient </w:t>
            </w:r>
            <w:r w:rsidR="00B87804" w:rsidRPr="00A43C98">
              <w:t>R</w:t>
            </w:r>
            <w:r w:rsidRPr="00A43C98">
              <w:t>esource representing Affinity Domain Patient</w:t>
            </w:r>
          </w:p>
        </w:tc>
      </w:tr>
      <w:tr w:rsidR="00C04B55" w:rsidRPr="00A43C98" w14:paraId="4C9AC749" w14:textId="77777777" w:rsidTr="00A43C98">
        <w:trPr>
          <w:cantSplit/>
        </w:trPr>
        <w:tc>
          <w:tcPr>
            <w:tcW w:w="1509" w:type="pct"/>
          </w:tcPr>
          <w:p w14:paraId="1739D5ED" w14:textId="77777777" w:rsidR="00BF5A6D" w:rsidRPr="00A43C98" w:rsidRDefault="00C04B55" w:rsidP="00195914">
            <w:pPr>
              <w:pStyle w:val="TableEntry"/>
            </w:pPr>
            <w:r w:rsidRPr="00A43C98">
              <w:lastRenderedPageBreak/>
              <w:t xml:space="preserve">encounter </w:t>
            </w:r>
          </w:p>
          <w:p w14:paraId="09CB1D3E" w14:textId="560EF780" w:rsidR="00C04B55" w:rsidRPr="00A43C98" w:rsidRDefault="00C04B55" w:rsidP="00195914">
            <w:pPr>
              <w:pStyle w:val="TableEntry"/>
            </w:pPr>
            <w:r w:rsidRPr="00A43C98">
              <w:t>Reference(Encounter) [0..1]</w:t>
            </w:r>
          </w:p>
        </w:tc>
        <w:tc>
          <w:tcPr>
            <w:tcW w:w="1016" w:type="pct"/>
          </w:tcPr>
          <w:p w14:paraId="502D9011" w14:textId="235E2898" w:rsidR="00C04B55" w:rsidRPr="00A43C98" w:rsidRDefault="00C04B55" w:rsidP="00195914">
            <w:pPr>
              <w:pStyle w:val="TableEntry"/>
            </w:pPr>
          </w:p>
        </w:tc>
        <w:tc>
          <w:tcPr>
            <w:tcW w:w="947" w:type="pct"/>
          </w:tcPr>
          <w:p w14:paraId="7EFCAD05" w14:textId="77777777" w:rsidR="00C04B55" w:rsidRPr="00A43C98" w:rsidRDefault="00C04B55" w:rsidP="00195914">
            <w:pPr>
              <w:pStyle w:val="TableEntry"/>
            </w:pPr>
          </w:p>
        </w:tc>
        <w:tc>
          <w:tcPr>
            <w:tcW w:w="1528" w:type="pct"/>
          </w:tcPr>
          <w:p w14:paraId="3E8698A5" w14:textId="788D838F" w:rsidR="00C04B55" w:rsidRPr="00A43C98" w:rsidRDefault="004546D9" w:rsidP="00242A82">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0E4E2CAB" w14:textId="77777777" w:rsidTr="00A43C98">
        <w:trPr>
          <w:cantSplit/>
        </w:trPr>
        <w:tc>
          <w:tcPr>
            <w:tcW w:w="1509" w:type="pct"/>
          </w:tcPr>
          <w:p w14:paraId="2EFA77EF" w14:textId="77777777" w:rsidR="00BF5A6D" w:rsidRPr="00A43C98" w:rsidRDefault="00F754F6" w:rsidP="00195914">
            <w:pPr>
              <w:pStyle w:val="TableEntry"/>
            </w:pPr>
            <w:r w:rsidRPr="00A43C98">
              <w:t xml:space="preserve">date </w:t>
            </w:r>
          </w:p>
          <w:p w14:paraId="392D83FA" w14:textId="66AA5136" w:rsidR="00F754F6" w:rsidRPr="00A43C98" w:rsidRDefault="00F754F6" w:rsidP="00195914">
            <w:pPr>
              <w:pStyle w:val="TableEntry"/>
            </w:pPr>
            <w:proofErr w:type="spellStart"/>
            <w:r w:rsidRPr="00A43C98">
              <w:t>dateTime</w:t>
            </w:r>
            <w:proofErr w:type="spellEnd"/>
            <w:r w:rsidRPr="00A43C98">
              <w:t xml:space="preserve"> [0..1]</w:t>
            </w:r>
          </w:p>
        </w:tc>
        <w:tc>
          <w:tcPr>
            <w:tcW w:w="1016" w:type="pct"/>
          </w:tcPr>
          <w:p w14:paraId="222CD108" w14:textId="77777777" w:rsidR="00F754F6" w:rsidRPr="00A43C98" w:rsidRDefault="00F754F6" w:rsidP="00195914">
            <w:pPr>
              <w:pStyle w:val="TableEntry"/>
            </w:pPr>
          </w:p>
        </w:tc>
        <w:tc>
          <w:tcPr>
            <w:tcW w:w="947" w:type="pct"/>
          </w:tcPr>
          <w:p w14:paraId="2C5BF720" w14:textId="0EB26C5F" w:rsidR="00F754F6" w:rsidRPr="00A43C98" w:rsidRDefault="00C04B55" w:rsidP="00195914">
            <w:pPr>
              <w:pStyle w:val="TableEntry"/>
            </w:pPr>
            <w:proofErr w:type="spellStart"/>
            <w:r w:rsidRPr="00A43C98">
              <w:t>lastUpdateTime</w:t>
            </w:r>
            <w:proofErr w:type="spellEnd"/>
          </w:p>
        </w:tc>
        <w:tc>
          <w:tcPr>
            <w:tcW w:w="1528" w:type="pct"/>
          </w:tcPr>
          <w:p w14:paraId="5F244A95" w14:textId="77777777" w:rsidR="00F754F6" w:rsidRPr="00A43C98" w:rsidRDefault="00F754F6" w:rsidP="00195914">
            <w:pPr>
              <w:pStyle w:val="TableEntry"/>
            </w:pPr>
          </w:p>
        </w:tc>
      </w:tr>
      <w:tr w:rsidR="004546D9" w:rsidRPr="00A43C98" w14:paraId="1236D6F1" w14:textId="77777777" w:rsidTr="00A43C98">
        <w:trPr>
          <w:cantSplit/>
        </w:trPr>
        <w:tc>
          <w:tcPr>
            <w:tcW w:w="1509" w:type="pct"/>
          </w:tcPr>
          <w:p w14:paraId="0BFDFB2E" w14:textId="77777777" w:rsidR="004546D9" w:rsidRPr="00A43C98" w:rsidRDefault="004546D9" w:rsidP="00043FAE">
            <w:pPr>
              <w:pStyle w:val="TableEntry"/>
            </w:pPr>
            <w:r w:rsidRPr="00A43C98">
              <w:t xml:space="preserve">source </w:t>
            </w:r>
          </w:p>
          <w:p w14:paraId="2999C04C" w14:textId="55AA70C9" w:rsidR="004546D9" w:rsidRPr="00A43C98" w:rsidRDefault="004546D9" w:rsidP="00043FAE">
            <w:pPr>
              <w:pStyle w:val="TableEntry"/>
            </w:pPr>
            <w:r w:rsidRPr="00A43C98">
              <w:t xml:space="preserve">Reference(Practitioner| </w:t>
            </w:r>
            <w:proofErr w:type="spellStart"/>
            <w:r w:rsidRPr="00A43C98">
              <w:t>PractitionerRole</w:t>
            </w:r>
            <w:proofErr w:type="spellEnd"/>
            <w:r w:rsidRPr="00A43C98">
              <w:t>| Patient| Device) [0..1]</w:t>
            </w:r>
          </w:p>
        </w:tc>
        <w:tc>
          <w:tcPr>
            <w:tcW w:w="1016" w:type="pct"/>
          </w:tcPr>
          <w:p w14:paraId="0A72DA03" w14:textId="6904EC32" w:rsidR="004546D9" w:rsidRPr="00A43C98" w:rsidRDefault="004546D9" w:rsidP="00043FAE">
            <w:pPr>
              <w:pStyle w:val="TableEntry"/>
            </w:pPr>
          </w:p>
        </w:tc>
        <w:tc>
          <w:tcPr>
            <w:tcW w:w="947" w:type="pct"/>
          </w:tcPr>
          <w:p w14:paraId="7322539E" w14:textId="77777777" w:rsidR="004546D9" w:rsidRPr="00A43C98" w:rsidRDefault="004546D9" w:rsidP="00043FAE">
            <w:pPr>
              <w:pStyle w:val="TableEntry"/>
            </w:pPr>
          </w:p>
        </w:tc>
        <w:tc>
          <w:tcPr>
            <w:tcW w:w="1528" w:type="pct"/>
          </w:tcPr>
          <w:p w14:paraId="06EECCE3" w14:textId="1A1DAE80" w:rsidR="004546D9" w:rsidRPr="00A43C98" w:rsidRDefault="004546D9" w:rsidP="00043FAE">
            <w:pPr>
              <w:pStyle w:val="TableEntry"/>
            </w:pPr>
            <w:r w:rsidRPr="00A43C98">
              <w:t xml:space="preserve">Allowed but not defined </w:t>
            </w:r>
            <w:r w:rsidRPr="00A43C98">
              <w:rPr>
                <w:vertAlign w:val="superscript"/>
              </w:rPr>
              <w:t>Note 3</w:t>
            </w:r>
          </w:p>
        </w:tc>
      </w:tr>
      <w:tr w:rsidR="00C04B55" w:rsidRPr="00A43C98" w14:paraId="566CB46F" w14:textId="77777777" w:rsidTr="00A43C98">
        <w:trPr>
          <w:cantSplit/>
        </w:trPr>
        <w:tc>
          <w:tcPr>
            <w:tcW w:w="1509" w:type="pct"/>
          </w:tcPr>
          <w:p w14:paraId="057A88AE" w14:textId="77777777" w:rsidR="00BF5A6D" w:rsidRPr="00A43C98" w:rsidRDefault="00C04B55" w:rsidP="00195914">
            <w:pPr>
              <w:pStyle w:val="TableEntry"/>
            </w:pPr>
            <w:proofErr w:type="spellStart"/>
            <w:r w:rsidRPr="00A43C98">
              <w:t>orderedBy</w:t>
            </w:r>
            <w:proofErr w:type="spellEnd"/>
            <w:r w:rsidRPr="00A43C98">
              <w:t xml:space="preserve"> </w:t>
            </w:r>
          </w:p>
          <w:p w14:paraId="6A8B89AD" w14:textId="12A600D4" w:rsidR="00C04B55" w:rsidRPr="00A43C98" w:rsidRDefault="00C04B55" w:rsidP="00195914">
            <w:pPr>
              <w:pStyle w:val="TableEntry"/>
            </w:pPr>
            <w:proofErr w:type="spellStart"/>
            <w:r w:rsidRPr="00A43C98">
              <w:t>CodeableConcept</w:t>
            </w:r>
            <w:proofErr w:type="spellEnd"/>
            <w:r w:rsidRPr="00A43C98">
              <w:t xml:space="preserve"> [0..1]</w:t>
            </w:r>
          </w:p>
        </w:tc>
        <w:tc>
          <w:tcPr>
            <w:tcW w:w="1016" w:type="pct"/>
          </w:tcPr>
          <w:p w14:paraId="062D9103" w14:textId="0A4AC01C" w:rsidR="00C04B55" w:rsidRPr="00A43C98" w:rsidRDefault="00C04B55" w:rsidP="00195914">
            <w:pPr>
              <w:pStyle w:val="TableEntry"/>
            </w:pPr>
          </w:p>
        </w:tc>
        <w:tc>
          <w:tcPr>
            <w:tcW w:w="947" w:type="pct"/>
          </w:tcPr>
          <w:p w14:paraId="1D20C76E" w14:textId="77777777" w:rsidR="00C04B55" w:rsidRPr="00A43C98" w:rsidRDefault="00C04B55" w:rsidP="00195914">
            <w:pPr>
              <w:pStyle w:val="TableEntry"/>
            </w:pPr>
          </w:p>
        </w:tc>
        <w:tc>
          <w:tcPr>
            <w:tcW w:w="1528" w:type="pct"/>
          </w:tcPr>
          <w:p w14:paraId="0D8F884D" w14:textId="48B59BCA" w:rsidR="00C04B55" w:rsidRPr="00A43C98" w:rsidRDefault="004546D9" w:rsidP="00833E7A">
            <w:pPr>
              <w:pStyle w:val="TableEntry"/>
            </w:pPr>
            <w:r w:rsidRPr="00A43C98">
              <w:t>Allowed but not defined</w:t>
            </w:r>
            <w:r w:rsidR="00B87804" w:rsidRPr="00A43C98">
              <w:t xml:space="preserve"> </w:t>
            </w:r>
            <w:r w:rsidR="00833E7A" w:rsidRPr="00A43C98">
              <w:rPr>
                <w:vertAlign w:val="superscript"/>
              </w:rPr>
              <w:t>Note 3</w:t>
            </w:r>
          </w:p>
        </w:tc>
      </w:tr>
      <w:tr w:rsidR="00F754F6" w:rsidRPr="00A43C98" w14:paraId="21AD9101" w14:textId="77777777" w:rsidTr="00A43C98">
        <w:trPr>
          <w:cantSplit/>
        </w:trPr>
        <w:tc>
          <w:tcPr>
            <w:tcW w:w="1509" w:type="pct"/>
          </w:tcPr>
          <w:p w14:paraId="69EABFFF" w14:textId="77777777" w:rsidR="00BF5A6D" w:rsidRPr="00A43C98" w:rsidRDefault="00F754F6" w:rsidP="00195914">
            <w:pPr>
              <w:pStyle w:val="TableEntry"/>
            </w:pPr>
            <w:r w:rsidRPr="00A43C98">
              <w:t xml:space="preserve">note </w:t>
            </w:r>
          </w:p>
          <w:p w14:paraId="5C4D4B50" w14:textId="544B3FF7" w:rsidR="00F754F6" w:rsidRPr="00A43C98" w:rsidRDefault="00BF5A6D" w:rsidP="00195914">
            <w:pPr>
              <w:pStyle w:val="TableEntry"/>
            </w:pPr>
            <w:r w:rsidRPr="00A43C98">
              <w:t xml:space="preserve">Annotation </w:t>
            </w:r>
            <w:r w:rsidR="00F754F6" w:rsidRPr="00A43C98">
              <w:t>[0..</w:t>
            </w:r>
            <w:r w:rsidRPr="00A43C98">
              <w:t>*</w:t>
            </w:r>
            <w:r w:rsidR="00F754F6" w:rsidRPr="00A43C98">
              <w:t>]</w:t>
            </w:r>
          </w:p>
        </w:tc>
        <w:tc>
          <w:tcPr>
            <w:tcW w:w="1016" w:type="pct"/>
          </w:tcPr>
          <w:p w14:paraId="1C4F336D" w14:textId="77777777" w:rsidR="00F754F6" w:rsidRPr="00A43C98" w:rsidRDefault="00F754F6" w:rsidP="00195914">
            <w:pPr>
              <w:pStyle w:val="TableEntry"/>
            </w:pPr>
          </w:p>
        </w:tc>
        <w:tc>
          <w:tcPr>
            <w:tcW w:w="947" w:type="pct"/>
          </w:tcPr>
          <w:p w14:paraId="25749DA3" w14:textId="30433355" w:rsidR="00F754F6" w:rsidRPr="00A43C98" w:rsidRDefault="00C04B55" w:rsidP="00195914">
            <w:pPr>
              <w:pStyle w:val="TableEntry"/>
            </w:pPr>
            <w:r w:rsidRPr="00A43C98">
              <w:t>comments</w:t>
            </w:r>
          </w:p>
        </w:tc>
        <w:tc>
          <w:tcPr>
            <w:tcW w:w="1528" w:type="pct"/>
          </w:tcPr>
          <w:p w14:paraId="05D0432C" w14:textId="77777777" w:rsidR="00F754F6" w:rsidRPr="00A43C98" w:rsidRDefault="00F754F6" w:rsidP="00195914">
            <w:pPr>
              <w:pStyle w:val="TableEntry"/>
            </w:pPr>
          </w:p>
        </w:tc>
      </w:tr>
      <w:tr w:rsidR="00F754F6" w:rsidRPr="00A43C98" w14:paraId="04690EE7" w14:textId="77777777" w:rsidTr="00A43C98">
        <w:trPr>
          <w:cantSplit/>
        </w:trPr>
        <w:tc>
          <w:tcPr>
            <w:tcW w:w="1509" w:type="pct"/>
          </w:tcPr>
          <w:p w14:paraId="0F6FEAA7" w14:textId="77777777" w:rsidR="00B87804" w:rsidRPr="00A43C98" w:rsidRDefault="00F754F6" w:rsidP="00195914">
            <w:pPr>
              <w:pStyle w:val="TableEntry"/>
            </w:pPr>
            <w:r w:rsidRPr="00A43C98">
              <w:t xml:space="preserve">entry </w:t>
            </w:r>
          </w:p>
          <w:p w14:paraId="5EB2166F" w14:textId="6FF7EAEE" w:rsidR="00F754F6" w:rsidRPr="00A43C98" w:rsidRDefault="00F754F6" w:rsidP="00195914">
            <w:pPr>
              <w:pStyle w:val="TableEntry"/>
            </w:pPr>
            <w:r w:rsidRPr="00A43C98">
              <w:t>[0..*]</w:t>
            </w:r>
          </w:p>
        </w:tc>
        <w:tc>
          <w:tcPr>
            <w:tcW w:w="1016" w:type="pct"/>
          </w:tcPr>
          <w:p w14:paraId="711391FD" w14:textId="77777777" w:rsidR="00F754F6" w:rsidRPr="00A43C98" w:rsidRDefault="00F754F6" w:rsidP="00195914">
            <w:pPr>
              <w:pStyle w:val="TableEntry"/>
            </w:pPr>
          </w:p>
        </w:tc>
        <w:tc>
          <w:tcPr>
            <w:tcW w:w="947" w:type="pct"/>
          </w:tcPr>
          <w:p w14:paraId="16D485CF" w14:textId="77777777" w:rsidR="00F754F6" w:rsidRPr="00A43C98" w:rsidRDefault="00F754F6" w:rsidP="00195914">
            <w:pPr>
              <w:pStyle w:val="TableEntry"/>
            </w:pPr>
          </w:p>
        </w:tc>
        <w:tc>
          <w:tcPr>
            <w:tcW w:w="1528" w:type="pct"/>
          </w:tcPr>
          <w:p w14:paraId="721E0314" w14:textId="667CBB15" w:rsidR="00F754F6" w:rsidRPr="00A43C98" w:rsidRDefault="00BF5A6D" w:rsidP="00195914">
            <w:pPr>
              <w:pStyle w:val="TableEntry"/>
            </w:pPr>
            <w:r w:rsidRPr="00A43C98">
              <w:t>References to DocumentReference Resources found in the Folder</w:t>
            </w:r>
          </w:p>
        </w:tc>
      </w:tr>
      <w:tr w:rsidR="00C04B55" w:rsidRPr="00A43C98" w14:paraId="3CB7427C" w14:textId="77777777" w:rsidTr="00A43C98">
        <w:trPr>
          <w:cantSplit/>
        </w:trPr>
        <w:tc>
          <w:tcPr>
            <w:tcW w:w="1509" w:type="pct"/>
          </w:tcPr>
          <w:p w14:paraId="2977C127" w14:textId="77777777" w:rsidR="00BF5A6D" w:rsidRPr="00A43C98" w:rsidRDefault="00C04B55" w:rsidP="00195914">
            <w:pPr>
              <w:pStyle w:val="TableEntry"/>
            </w:pPr>
            <w:proofErr w:type="spellStart"/>
            <w:r w:rsidRPr="00A43C98">
              <w:t>entry.flag</w:t>
            </w:r>
            <w:proofErr w:type="spellEnd"/>
            <w:r w:rsidRPr="00A43C98">
              <w:t xml:space="preserve"> </w:t>
            </w:r>
          </w:p>
          <w:p w14:paraId="6A3588B5" w14:textId="1026542B" w:rsidR="00C04B55" w:rsidRPr="00A43C98" w:rsidRDefault="00C04B55" w:rsidP="00195914">
            <w:pPr>
              <w:pStyle w:val="TableEntry"/>
            </w:pPr>
            <w:proofErr w:type="spellStart"/>
            <w:r w:rsidRPr="00A43C98">
              <w:t>CodeableConcept</w:t>
            </w:r>
            <w:proofErr w:type="spellEnd"/>
            <w:r w:rsidRPr="00A43C98">
              <w:t xml:space="preserve"> [0..1]</w:t>
            </w:r>
          </w:p>
        </w:tc>
        <w:tc>
          <w:tcPr>
            <w:tcW w:w="1016" w:type="pct"/>
          </w:tcPr>
          <w:p w14:paraId="22CA8A95" w14:textId="30C733E8" w:rsidR="00C04B55" w:rsidRPr="00A43C98" w:rsidRDefault="00C04B55" w:rsidP="00195914">
            <w:pPr>
              <w:pStyle w:val="TableEntry"/>
            </w:pPr>
          </w:p>
        </w:tc>
        <w:tc>
          <w:tcPr>
            <w:tcW w:w="947" w:type="pct"/>
          </w:tcPr>
          <w:p w14:paraId="4F332F26" w14:textId="77777777" w:rsidR="00C04B55" w:rsidRPr="00A43C98" w:rsidRDefault="00C04B55" w:rsidP="00195914">
            <w:pPr>
              <w:pStyle w:val="TableEntry"/>
            </w:pPr>
          </w:p>
        </w:tc>
        <w:tc>
          <w:tcPr>
            <w:tcW w:w="1528" w:type="pct"/>
          </w:tcPr>
          <w:p w14:paraId="79A4A768" w14:textId="474EE6CE"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CBF48E" w14:textId="77777777" w:rsidTr="00A43C98">
        <w:trPr>
          <w:cantSplit/>
        </w:trPr>
        <w:tc>
          <w:tcPr>
            <w:tcW w:w="1509" w:type="pct"/>
          </w:tcPr>
          <w:p w14:paraId="7762384B" w14:textId="77777777" w:rsidR="00BF5A6D" w:rsidRPr="00A43C98" w:rsidRDefault="00C04B55" w:rsidP="00195914">
            <w:pPr>
              <w:pStyle w:val="TableEntry"/>
            </w:pPr>
            <w:proofErr w:type="spellStart"/>
            <w:r w:rsidRPr="00A43C98">
              <w:t>entry.deleted</w:t>
            </w:r>
            <w:proofErr w:type="spellEnd"/>
            <w:r w:rsidRPr="00A43C98">
              <w:t xml:space="preserve"> </w:t>
            </w:r>
          </w:p>
          <w:p w14:paraId="72EDDDD9" w14:textId="4FEAA253" w:rsidR="00C04B55" w:rsidRPr="00A43C98" w:rsidRDefault="00C04B55" w:rsidP="00195914">
            <w:pPr>
              <w:pStyle w:val="TableEntry"/>
            </w:pPr>
            <w:r w:rsidRPr="00A43C98">
              <w:t>Boolean [0..1]</w:t>
            </w:r>
          </w:p>
        </w:tc>
        <w:tc>
          <w:tcPr>
            <w:tcW w:w="1016" w:type="pct"/>
          </w:tcPr>
          <w:p w14:paraId="2A64B6A9" w14:textId="773BE3CB" w:rsidR="00C04B55" w:rsidRPr="00A43C98" w:rsidRDefault="00C04B55" w:rsidP="00195914">
            <w:pPr>
              <w:pStyle w:val="TableEntry"/>
            </w:pPr>
          </w:p>
        </w:tc>
        <w:tc>
          <w:tcPr>
            <w:tcW w:w="947" w:type="pct"/>
          </w:tcPr>
          <w:p w14:paraId="74C0295D" w14:textId="77777777" w:rsidR="00C04B55" w:rsidRPr="00A43C98" w:rsidRDefault="00C04B55" w:rsidP="00195914">
            <w:pPr>
              <w:pStyle w:val="TableEntry"/>
            </w:pPr>
          </w:p>
        </w:tc>
        <w:tc>
          <w:tcPr>
            <w:tcW w:w="1528" w:type="pct"/>
          </w:tcPr>
          <w:p w14:paraId="0AFFC8ED" w14:textId="07BD8615"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6F475F" w14:textId="77777777" w:rsidTr="00A43C98">
        <w:trPr>
          <w:cantSplit/>
        </w:trPr>
        <w:tc>
          <w:tcPr>
            <w:tcW w:w="1509" w:type="pct"/>
          </w:tcPr>
          <w:p w14:paraId="553949F4" w14:textId="77777777" w:rsidR="00BF5A6D" w:rsidRPr="00A43C98" w:rsidRDefault="00C04B55" w:rsidP="00195914">
            <w:pPr>
              <w:pStyle w:val="TableEntry"/>
            </w:pPr>
            <w:proofErr w:type="spellStart"/>
            <w:r w:rsidRPr="00A43C98">
              <w:t>entry.date</w:t>
            </w:r>
            <w:proofErr w:type="spellEnd"/>
            <w:r w:rsidRPr="00A43C98">
              <w:t xml:space="preserve"> </w:t>
            </w:r>
          </w:p>
          <w:p w14:paraId="77A26B9F" w14:textId="675C2661" w:rsidR="00C04B55" w:rsidRPr="00A43C98" w:rsidRDefault="00C04B55" w:rsidP="00195914">
            <w:pPr>
              <w:pStyle w:val="TableEntry"/>
            </w:pPr>
            <w:proofErr w:type="spellStart"/>
            <w:r w:rsidRPr="00A43C98">
              <w:t>dateTime</w:t>
            </w:r>
            <w:proofErr w:type="spellEnd"/>
            <w:r w:rsidRPr="00A43C98">
              <w:t xml:space="preserve"> [0..1]</w:t>
            </w:r>
          </w:p>
        </w:tc>
        <w:tc>
          <w:tcPr>
            <w:tcW w:w="1016" w:type="pct"/>
          </w:tcPr>
          <w:p w14:paraId="2D07AFF8" w14:textId="1AE033C6" w:rsidR="00C04B55" w:rsidRPr="00A43C98" w:rsidRDefault="00C04B55" w:rsidP="00195914">
            <w:pPr>
              <w:pStyle w:val="TableEntry"/>
            </w:pPr>
          </w:p>
        </w:tc>
        <w:tc>
          <w:tcPr>
            <w:tcW w:w="947" w:type="pct"/>
          </w:tcPr>
          <w:p w14:paraId="1AF69031" w14:textId="77777777" w:rsidR="00C04B55" w:rsidRPr="00A43C98" w:rsidRDefault="00C04B55" w:rsidP="00195914">
            <w:pPr>
              <w:pStyle w:val="TableEntry"/>
            </w:pPr>
          </w:p>
        </w:tc>
        <w:tc>
          <w:tcPr>
            <w:tcW w:w="1528" w:type="pct"/>
          </w:tcPr>
          <w:p w14:paraId="00066C24" w14:textId="3FCD050A" w:rsidR="00C04B55" w:rsidRPr="00A43C98" w:rsidRDefault="004546D9" w:rsidP="00195914">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2D82B9F6" w14:textId="77777777" w:rsidTr="00A43C98">
        <w:trPr>
          <w:cantSplit/>
        </w:trPr>
        <w:tc>
          <w:tcPr>
            <w:tcW w:w="1509" w:type="pct"/>
          </w:tcPr>
          <w:p w14:paraId="5BDBBA88" w14:textId="77777777" w:rsidR="00BF5A6D" w:rsidRPr="00A43C98" w:rsidRDefault="00F754F6" w:rsidP="00195914">
            <w:pPr>
              <w:pStyle w:val="TableEntry"/>
            </w:pPr>
            <w:proofErr w:type="spellStart"/>
            <w:r w:rsidRPr="00A43C98">
              <w:t>entry.item</w:t>
            </w:r>
            <w:proofErr w:type="spellEnd"/>
            <w:r w:rsidRPr="00A43C98">
              <w:t xml:space="preserve"> </w:t>
            </w:r>
          </w:p>
          <w:p w14:paraId="5F6659F3" w14:textId="5916D44F" w:rsidR="00F754F6" w:rsidRPr="00A43C98" w:rsidRDefault="00F754F6" w:rsidP="00195914">
            <w:pPr>
              <w:pStyle w:val="TableEntry"/>
            </w:pPr>
            <w:r w:rsidRPr="00A43C98">
              <w:t>Reference(Any) [1..1]</w:t>
            </w:r>
          </w:p>
        </w:tc>
        <w:tc>
          <w:tcPr>
            <w:tcW w:w="1016" w:type="pct"/>
          </w:tcPr>
          <w:p w14:paraId="74959F68" w14:textId="47381B27" w:rsidR="00F754F6" w:rsidRPr="00A43C98" w:rsidRDefault="00BF5A6D" w:rsidP="00195914">
            <w:pPr>
              <w:pStyle w:val="TableEntry"/>
            </w:pPr>
            <w:r w:rsidRPr="00A43C98">
              <w:t>Reference(</w:t>
            </w:r>
            <w:r w:rsidR="00B44B22" w:rsidRPr="00A43C98">
              <w:t xml:space="preserve"> </w:t>
            </w:r>
            <w:r w:rsidRPr="00A43C98">
              <w:t>DocumentReference)</w:t>
            </w:r>
          </w:p>
        </w:tc>
        <w:tc>
          <w:tcPr>
            <w:tcW w:w="947" w:type="pct"/>
          </w:tcPr>
          <w:p w14:paraId="2B115AB5" w14:textId="65E1C357" w:rsidR="00F754F6" w:rsidRPr="00A43C98" w:rsidRDefault="00F754F6" w:rsidP="00195914">
            <w:pPr>
              <w:pStyle w:val="TableEntry"/>
            </w:pPr>
          </w:p>
        </w:tc>
        <w:tc>
          <w:tcPr>
            <w:tcW w:w="1528" w:type="pct"/>
          </w:tcPr>
          <w:p w14:paraId="53D1AA65" w14:textId="77777777" w:rsidR="00F754F6" w:rsidRPr="00A43C98" w:rsidRDefault="00F754F6" w:rsidP="00195914">
            <w:pPr>
              <w:pStyle w:val="TableEntry"/>
            </w:pPr>
          </w:p>
        </w:tc>
      </w:tr>
      <w:tr w:rsidR="00C04B55" w:rsidRPr="00A43C98" w14:paraId="1E76C56D" w14:textId="77777777" w:rsidTr="00A43C98">
        <w:trPr>
          <w:cantSplit/>
        </w:trPr>
        <w:tc>
          <w:tcPr>
            <w:tcW w:w="1509" w:type="pct"/>
          </w:tcPr>
          <w:p w14:paraId="5CD986E1" w14:textId="77777777" w:rsidR="00BF5A6D" w:rsidRPr="00A43C98" w:rsidRDefault="00C04B55" w:rsidP="00195914">
            <w:pPr>
              <w:pStyle w:val="TableEntry"/>
            </w:pPr>
            <w:proofErr w:type="spellStart"/>
            <w:r w:rsidRPr="00A43C98">
              <w:t>emptyReason</w:t>
            </w:r>
            <w:proofErr w:type="spellEnd"/>
            <w:r w:rsidRPr="00A43C98">
              <w:t xml:space="preserve"> </w:t>
            </w:r>
          </w:p>
          <w:p w14:paraId="577FF4AA" w14:textId="141AA285" w:rsidR="00C04B55" w:rsidRPr="00A43C98" w:rsidRDefault="00C04B55" w:rsidP="00195914">
            <w:pPr>
              <w:pStyle w:val="TableEntry"/>
            </w:pPr>
            <w:proofErr w:type="spellStart"/>
            <w:r w:rsidRPr="00A43C98">
              <w:t>CodeableConcept</w:t>
            </w:r>
            <w:proofErr w:type="spellEnd"/>
            <w:r w:rsidRPr="00A43C98">
              <w:t xml:space="preserve"> [0..1]</w:t>
            </w:r>
          </w:p>
        </w:tc>
        <w:tc>
          <w:tcPr>
            <w:tcW w:w="1016" w:type="pct"/>
          </w:tcPr>
          <w:p w14:paraId="62DA139E" w14:textId="6F94DD99" w:rsidR="00C04B55" w:rsidRPr="00A43C98" w:rsidRDefault="00C04B55" w:rsidP="00195914">
            <w:pPr>
              <w:pStyle w:val="TableEntry"/>
            </w:pPr>
          </w:p>
        </w:tc>
        <w:tc>
          <w:tcPr>
            <w:tcW w:w="947" w:type="pct"/>
          </w:tcPr>
          <w:p w14:paraId="632F89E2" w14:textId="77777777" w:rsidR="00C04B55" w:rsidRPr="00A43C98" w:rsidRDefault="00C04B55" w:rsidP="00195914">
            <w:pPr>
              <w:pStyle w:val="TableEntry"/>
            </w:pPr>
          </w:p>
        </w:tc>
        <w:tc>
          <w:tcPr>
            <w:tcW w:w="1528" w:type="pct"/>
          </w:tcPr>
          <w:p w14:paraId="31C99C1D" w14:textId="3D062D6B" w:rsidR="00C04B55" w:rsidRPr="00A43C98" w:rsidRDefault="004546D9" w:rsidP="00195914">
            <w:pPr>
              <w:pStyle w:val="TableEntry"/>
            </w:pPr>
            <w:r w:rsidRPr="00A43C98">
              <w:t xml:space="preserve">Allowed but not defined </w:t>
            </w:r>
            <w:r w:rsidR="00833E7A" w:rsidRPr="00A43C98">
              <w:rPr>
                <w:vertAlign w:val="superscript"/>
              </w:rPr>
              <w:t>Note 3</w:t>
            </w:r>
          </w:p>
        </w:tc>
      </w:tr>
      <w:tr w:rsidR="00C04B55" w:rsidRPr="00A43C98" w14:paraId="5727753B" w14:textId="77777777" w:rsidTr="00A43C98">
        <w:trPr>
          <w:cantSplit/>
        </w:trPr>
        <w:tc>
          <w:tcPr>
            <w:tcW w:w="1509" w:type="pct"/>
          </w:tcPr>
          <w:p w14:paraId="690B7985" w14:textId="77777777" w:rsidR="00C04B55" w:rsidRPr="00A43C98" w:rsidRDefault="00C04B55" w:rsidP="00195914">
            <w:pPr>
              <w:pStyle w:val="TableEntry"/>
            </w:pPr>
          </w:p>
        </w:tc>
        <w:tc>
          <w:tcPr>
            <w:tcW w:w="1016" w:type="pct"/>
          </w:tcPr>
          <w:p w14:paraId="7841C026" w14:textId="77777777" w:rsidR="00C04B55" w:rsidRPr="00A43C98" w:rsidRDefault="00C04B55" w:rsidP="00195914">
            <w:pPr>
              <w:pStyle w:val="TableEntry"/>
            </w:pPr>
          </w:p>
        </w:tc>
        <w:tc>
          <w:tcPr>
            <w:tcW w:w="947" w:type="pct"/>
          </w:tcPr>
          <w:p w14:paraId="0D757409" w14:textId="79A972C0" w:rsidR="00C04B55" w:rsidRPr="00A43C98" w:rsidRDefault="00C04B55" w:rsidP="00195914">
            <w:pPr>
              <w:pStyle w:val="TableEntry"/>
            </w:pPr>
            <w:proofErr w:type="spellStart"/>
            <w:r w:rsidRPr="00A43C98">
              <w:t>homeCommunityId</w:t>
            </w:r>
            <w:proofErr w:type="spellEnd"/>
          </w:p>
        </w:tc>
        <w:tc>
          <w:tcPr>
            <w:tcW w:w="1528" w:type="pct"/>
          </w:tcPr>
          <w:p w14:paraId="6DF1250E" w14:textId="39B4D82C" w:rsidR="00C04B55" w:rsidRPr="00A43C98" w:rsidRDefault="00C04B55" w:rsidP="00195914">
            <w:pPr>
              <w:pStyle w:val="TableEntry"/>
            </w:pPr>
            <w:r w:rsidRPr="00A43C98">
              <w:t>Not Applicable</w:t>
            </w:r>
            <w:r w:rsidRPr="00A43C98">
              <w:rPr>
                <w:vertAlign w:val="superscript"/>
              </w:rPr>
              <w:t xml:space="preserve"> Note 2</w:t>
            </w:r>
          </w:p>
        </w:tc>
      </w:tr>
    </w:tbl>
    <w:p w14:paraId="2F67B8E3" w14:textId="4AD354E5" w:rsidR="00F754F6" w:rsidRPr="00A43C98" w:rsidRDefault="00F754F6" w:rsidP="00F754F6">
      <w:pPr>
        <w:pStyle w:val="Note"/>
      </w:pPr>
      <w:r w:rsidRPr="00A43C98">
        <w:t xml:space="preserve">Note 1: Indicates that the data </w:t>
      </w:r>
      <w:del w:id="339" w:author="John Moehrke" w:date="2020-05-22T09:50:00Z">
        <w:r w:rsidRPr="00A43C98" w:rsidDel="00201444">
          <w:delText xml:space="preserve">within the XDS Folder metadata </w:delText>
        </w:r>
      </w:del>
      <w:ins w:id="340" w:author="John Moehrke" w:date="2020-05-22T09:50:00Z">
        <w:r w:rsidR="00201444">
          <w:t xml:space="preserve">shall </w:t>
        </w:r>
      </w:ins>
      <w:r w:rsidRPr="00A43C98">
        <w:t>be represented as a contained resource</w:t>
      </w:r>
      <w:ins w:id="341" w:author="John Moehrke" w:date="2020-05-22T09:50:00Z">
        <w:r w:rsidR="00201444">
          <w:t xml:space="preserve">, unless the UnContained Reference Option </w:t>
        </w:r>
      </w:ins>
      <w:ins w:id="342" w:author="John Moehrke" w:date="2020-05-22T09:51:00Z">
        <w:r w:rsidR="00201444">
          <w:t>is used</w:t>
        </w:r>
      </w:ins>
      <w:r w:rsidRPr="00A43C98">
        <w:t xml:space="preserve">. See </w:t>
      </w:r>
      <w:r w:rsidR="000101F5" w:rsidRPr="00A43C98">
        <w:t xml:space="preserve">Section </w:t>
      </w:r>
      <w:r w:rsidR="003C2045" w:rsidRPr="00A43C98">
        <w:t>4.5</w:t>
      </w:r>
      <w:r w:rsidRPr="00A43C98">
        <w:t>.4.4.7</w:t>
      </w:r>
      <w:ins w:id="343" w:author="John Moehrke" w:date="2020-05-22T09:51:00Z">
        <w:r w:rsidR="00201444">
          <w:t>, and ITI TF-1:33.2.3</w:t>
        </w:r>
      </w:ins>
      <w:r w:rsidRPr="00A43C98">
        <w:t>.</w:t>
      </w:r>
    </w:p>
    <w:p w14:paraId="392CB16F" w14:textId="4AC30119" w:rsidR="00F754F6" w:rsidRPr="00A43C98" w:rsidRDefault="00F754F6" w:rsidP="00F754F6">
      <w:pPr>
        <w:pStyle w:val="Note"/>
      </w:pPr>
      <w:r w:rsidRPr="00A43C98">
        <w:t xml:space="preserve">Note 2: Not Applicable - The </w:t>
      </w:r>
      <w:r w:rsidR="008C230A" w:rsidRPr="00A43C98">
        <w:t>Document Sharing metadata</w:t>
      </w:r>
      <w:r w:rsidRPr="00A43C98">
        <w:t xml:space="preserve"> element has no equivalent element in the HL7 FHIR</w:t>
      </w:r>
      <w:r w:rsidR="001A56C9" w:rsidRPr="00A43C98">
        <w:t>;</w:t>
      </w:r>
      <w:r w:rsidRPr="00A43C98">
        <w:t xml:space="preserve"> </w:t>
      </w:r>
      <w:r w:rsidR="001A56C9" w:rsidRPr="00A43C98">
        <w:t>t</w:t>
      </w:r>
      <w:r w:rsidR="007603FC" w:rsidRPr="00A43C98">
        <w:t>herefore,</w:t>
      </w:r>
      <w:r w:rsidRPr="00A43C98">
        <w:t xml:space="preserve"> </w:t>
      </w:r>
      <w:r w:rsidR="001A56C9" w:rsidRPr="00A43C98">
        <w:t xml:space="preserve">a </w:t>
      </w:r>
      <w:r w:rsidRPr="00A43C98">
        <w:t>Document Source is not able to set these elements, and Document Consumers will not have access to these elements.</w:t>
      </w:r>
    </w:p>
    <w:p w14:paraId="029FC86B" w14:textId="52215F13" w:rsidR="00F754F6" w:rsidRPr="00A43C98" w:rsidRDefault="00833E7A" w:rsidP="00F754F6">
      <w:pPr>
        <w:pStyle w:val="Note"/>
      </w:pPr>
      <w:r w:rsidRPr="00A43C98">
        <w:t>Note 3</w:t>
      </w:r>
      <w:r w:rsidR="00F754F6" w:rsidRPr="00A43C98">
        <w:t>: These HL7 FHIR elements are not used in XDS</w:t>
      </w:r>
      <w:r w:rsidR="001A56C9" w:rsidRPr="00A43C98">
        <w:t>;</w:t>
      </w:r>
      <w:r w:rsidR="000101F5" w:rsidRPr="00A43C98">
        <w:t xml:space="preserve"> t</w:t>
      </w:r>
      <w:r w:rsidR="00F754F6" w:rsidRPr="00A43C98">
        <w:t>herefore</w:t>
      </w:r>
      <w:r w:rsidR="001A56C9" w:rsidRPr="00A43C98">
        <w:t>,</w:t>
      </w:r>
      <w:r w:rsidR="00F754F6" w:rsidRPr="00A43C98">
        <w:t xml:space="preserve"> </w:t>
      </w:r>
      <w:r w:rsidR="001A56C9" w:rsidRPr="00A43C98">
        <w:t xml:space="preserve">they </w:t>
      </w:r>
      <w:r w:rsidR="00F754F6" w:rsidRPr="00A43C98">
        <w:t>would not be present. Document Consumers should be robust to these elements holding values.</w:t>
      </w:r>
    </w:p>
    <w:p w14:paraId="750BB164" w14:textId="0873FA9A" w:rsidR="000A6EF8" w:rsidRPr="00EA54D1" w:rsidRDefault="00EA54D1" w:rsidP="00EA54D1">
      <w:pPr>
        <w:pStyle w:val="Heading5"/>
        <w:numPr>
          <w:ilvl w:val="0"/>
          <w:numId w:val="0"/>
        </w:numPr>
      </w:pPr>
      <w:bookmarkStart w:id="344" w:name="_Toc2340506"/>
      <w:r>
        <w:t xml:space="preserve">4.5.1.3.1 </w:t>
      </w:r>
      <w:r w:rsidR="000A6EF8" w:rsidRPr="00EA54D1">
        <w:t>Folder StructureDefinition</w:t>
      </w:r>
      <w:bookmarkEnd w:id="344"/>
    </w:p>
    <w:p w14:paraId="1B5FAE77" w14:textId="14FCAA1E"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w:t>
      </w:r>
    </w:p>
    <w:p w14:paraId="1957F7B3" w14:textId="36DC6AAB" w:rsidR="0017134F" w:rsidRPr="00A43C98" w:rsidRDefault="0017134F" w:rsidP="00937E47">
      <w:pPr>
        <w:pStyle w:val="ListBullet2"/>
        <w:rPr>
          <w:rStyle w:val="XMLname"/>
          <w:rFonts w:eastAsia="Arial"/>
        </w:rPr>
      </w:pPr>
      <w:r w:rsidRPr="00EA54D1">
        <w:rPr>
          <w:rFonts w:eastAsia="Arial"/>
        </w:rPr>
        <w:t xml:space="preserve">Comprehensive Metadata: </w:t>
      </w:r>
      <w:r w:rsidR="007C29E4" w:rsidRPr="00EA54D1">
        <w:rPr>
          <w:rFonts w:eastAsia="Arial"/>
        </w:rPr>
        <w:br/>
      </w:r>
      <w:r w:rsidR="00AC743F" w:rsidRPr="00A43C98">
        <w:rPr>
          <w:rStyle w:val="XMLname"/>
          <w:rFonts w:eastAsia="Arial"/>
        </w:rPr>
        <w:t>http://ihe.net/fhir/StructureDefinition/IHE_MHD_Comprehensive_List</w:t>
      </w:r>
    </w:p>
    <w:p w14:paraId="13D51C07" w14:textId="5B306FF0" w:rsidR="0017134F" w:rsidRPr="00A43C98" w:rsidRDefault="0017134F" w:rsidP="00937E47">
      <w:pPr>
        <w:pStyle w:val="ListBullet2"/>
        <w:rPr>
          <w:rFonts w:eastAsia="Arial"/>
        </w:rPr>
      </w:pPr>
      <w:r w:rsidRPr="00EA54D1">
        <w:rPr>
          <w:rFonts w:eastAsia="Arial"/>
        </w:rPr>
        <w:lastRenderedPageBreak/>
        <w:t xml:space="preserve">Minimal Metadata: </w:t>
      </w:r>
      <w:r w:rsidR="007C29E4" w:rsidRPr="00EA54D1">
        <w:rPr>
          <w:rFonts w:eastAsia="Arial"/>
        </w:rPr>
        <w:br/>
      </w:r>
      <w:r w:rsidR="00AC743F" w:rsidRPr="00A43C98">
        <w:rPr>
          <w:rStyle w:val="XMLname"/>
          <w:rFonts w:eastAsia="Arial"/>
        </w:rPr>
        <w:t>http://ihe.net/fhir/StructureDefinition/IHE_MHD_Minimal_List</w:t>
      </w:r>
    </w:p>
    <w:p w14:paraId="1D5595F6" w14:textId="77865F46" w:rsidR="000A6EF8" w:rsidRPr="00A43C98" w:rsidRDefault="000A6EF8" w:rsidP="00937E47">
      <w:pPr>
        <w:pStyle w:val="BodyText"/>
        <w:rPr>
          <w:rFonts w:eastAsia="Arial"/>
        </w:rPr>
      </w:pPr>
      <w:r w:rsidRPr="00A43C98">
        <w:rPr>
          <w:rFonts w:eastAsia="Arial"/>
        </w:rPr>
        <w:t xml:space="preserve">Resources are not required to carry the </w:t>
      </w:r>
      <w:proofErr w:type="spellStart"/>
      <w:r w:rsidRPr="00A43C98">
        <w:rPr>
          <w:rFonts w:ascii="Courier New" w:eastAsia="Arial" w:hAnsi="Courier New" w:cs="Courier New"/>
          <w:sz w:val="20"/>
        </w:rPr>
        <w:t>meta.profile</w:t>
      </w:r>
      <w:proofErr w:type="spellEnd"/>
      <w:r w:rsidRPr="00A43C98">
        <w:rPr>
          <w:rFonts w:eastAsia="Arial"/>
        </w:rPr>
        <w:t xml:space="preserve"> </w:t>
      </w:r>
      <w:r w:rsidR="0083706A" w:rsidRPr="00A43C98">
        <w:rPr>
          <w:rFonts w:eastAsia="Arial"/>
        </w:rPr>
        <w:t>element</w:t>
      </w:r>
      <w:r w:rsidR="00E2349E" w:rsidRPr="00E2349E">
        <w:rPr>
          <w:rFonts w:eastAsia="Arial"/>
        </w:rPr>
        <w:t xml:space="preserve"> </w:t>
      </w:r>
      <w:r w:rsidR="00E2349E" w:rsidRPr="00A43C98">
        <w:rPr>
          <w:rFonts w:eastAsia="Arial"/>
        </w:rPr>
        <w:t xml:space="preserve">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r w:rsidRPr="00A43C98">
        <w:rPr>
          <w:rFonts w:eastAsia="Arial"/>
        </w:rPr>
        <w:t xml:space="preserve">. The value of the </w:t>
      </w:r>
      <w:proofErr w:type="spellStart"/>
      <w:r w:rsidRPr="00A43C98">
        <w:rPr>
          <w:rFonts w:ascii="Courier New" w:eastAsia="Arial" w:hAnsi="Courier New" w:cs="Courier New"/>
          <w:sz w:val="20"/>
        </w:rPr>
        <w:t>meta.profile</w:t>
      </w:r>
      <w:proofErr w:type="spellEnd"/>
      <w:r w:rsidRPr="00A43C98">
        <w:rPr>
          <w:rFonts w:ascii="Courier New" w:eastAsia="Arial" w:hAnsi="Courier New" w:cs="Courier New"/>
          <w:sz w:val="20"/>
        </w:rPr>
        <w:t xml:space="preserve"> </w:t>
      </w:r>
      <w:r w:rsidRPr="00A43C98">
        <w:rPr>
          <w:rFonts w:eastAsia="Arial"/>
        </w:rPr>
        <w:t>is a soft indicator of conformance expectation. Receivers may choose to validate actual conformance and fail transactions due to non-conformance.</w:t>
      </w:r>
    </w:p>
    <w:p w14:paraId="329A37A3" w14:textId="77777777" w:rsidR="000A6EF8" w:rsidRPr="00A43C98" w:rsidRDefault="000A6EF8" w:rsidP="00FD7266">
      <w:pPr>
        <w:pStyle w:val="BodyText"/>
      </w:pPr>
    </w:p>
    <w:sectPr w:rsidR="000A6EF8" w:rsidRPr="00A43C98" w:rsidSect="00740C84">
      <w:headerReference w:type="default" r:id="rId68"/>
      <w:footerReference w:type="even" r:id="rId69"/>
      <w:footerReference w:type="default" r:id="rId70"/>
      <w:footerReference w:type="first" r:id="rId7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D4791" w14:textId="77777777" w:rsidR="00A327F2" w:rsidRDefault="00A327F2">
      <w:r>
        <w:separator/>
      </w:r>
    </w:p>
    <w:p w14:paraId="133F6703" w14:textId="77777777" w:rsidR="00A327F2" w:rsidRDefault="00A327F2"/>
  </w:endnote>
  <w:endnote w:type="continuationSeparator" w:id="0">
    <w:p w14:paraId="28D028CC" w14:textId="77777777" w:rsidR="00A327F2" w:rsidRDefault="00A327F2">
      <w:r>
        <w:continuationSeparator/>
      </w:r>
    </w:p>
    <w:p w14:paraId="54B9D6BA" w14:textId="77777777" w:rsidR="00A327F2" w:rsidRDefault="00A327F2"/>
  </w:endnote>
  <w:endnote w:type="continuationNotice" w:id="1">
    <w:p w14:paraId="6A69A49A" w14:textId="77777777" w:rsidR="00A327F2" w:rsidRDefault="00A327F2">
      <w:pPr>
        <w:spacing w:before="0"/>
      </w:pPr>
    </w:p>
    <w:p w14:paraId="71DCA4D9" w14:textId="77777777" w:rsidR="00A327F2" w:rsidRDefault="00A32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6576FC04" w:rsidR="00B961AA" w:rsidRDefault="00B961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B961AA" w:rsidRDefault="00B961AA">
    <w:pPr>
      <w:pStyle w:val="Footer"/>
    </w:pPr>
  </w:p>
  <w:p w14:paraId="0F8ECF17" w14:textId="77777777" w:rsidR="00B961AA" w:rsidRDefault="00B961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30D73FF" w:rsidR="00B961AA" w:rsidRDefault="00B961AA" w:rsidP="00A639A7">
    <w:pPr>
      <w:pStyle w:val="Footer"/>
      <w:ind w:right="360"/>
    </w:pPr>
    <w:r>
      <w:t>___________________________________________________________________________</w:t>
    </w:r>
  </w:p>
  <w:p w14:paraId="72BE1528" w14:textId="2B9A82AE" w:rsidR="00B961AA" w:rsidRDefault="00B961AA" w:rsidP="00A639A7">
    <w:pPr>
      <w:pStyle w:val="Footer"/>
      <w:tabs>
        <w:tab w:val="clear" w:pos="8640"/>
        <w:tab w:val="right" w:pos="9000"/>
      </w:tabs>
      <w:ind w:right="360"/>
      <w:rPr>
        <w:sz w:val="20"/>
      </w:rPr>
    </w:pPr>
    <w:bookmarkStart w:id="345"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345"/>
  <w:p w14:paraId="4620FF48" w14:textId="6B9384C6" w:rsidR="00B961AA" w:rsidRPr="00AA04DD" w:rsidRDefault="00B961AA">
    <w:pPr>
      <w:pStyle w:val="Footer"/>
      <w:rPr>
        <w:sz w:val="20"/>
      </w:rPr>
    </w:pPr>
    <w:r>
      <w:rPr>
        <w:sz w:val="20"/>
      </w:rPr>
      <w:t xml:space="preserve">Rev. 3.1 – 2019-03-06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F197FDF" w:rsidR="00B961AA" w:rsidRDefault="00B961AA">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B327D" w14:textId="77777777" w:rsidR="00A327F2" w:rsidRDefault="00A327F2">
      <w:r>
        <w:separator/>
      </w:r>
    </w:p>
    <w:p w14:paraId="2F8CAE3E" w14:textId="77777777" w:rsidR="00A327F2" w:rsidRDefault="00A327F2"/>
  </w:footnote>
  <w:footnote w:type="continuationSeparator" w:id="0">
    <w:p w14:paraId="3CD910F2" w14:textId="77777777" w:rsidR="00A327F2" w:rsidRDefault="00A327F2">
      <w:r>
        <w:continuationSeparator/>
      </w:r>
    </w:p>
    <w:p w14:paraId="6E6BD9D2" w14:textId="77777777" w:rsidR="00A327F2" w:rsidRDefault="00A327F2"/>
  </w:footnote>
  <w:footnote w:type="continuationNotice" w:id="1">
    <w:p w14:paraId="49EEAF7E" w14:textId="77777777" w:rsidR="00A327F2" w:rsidRDefault="00A327F2">
      <w:pPr>
        <w:spacing w:before="0"/>
      </w:pPr>
    </w:p>
    <w:p w14:paraId="64CF526F" w14:textId="77777777" w:rsidR="00A327F2" w:rsidRDefault="00A327F2"/>
  </w:footnote>
  <w:footnote w:id="2">
    <w:p w14:paraId="4591AB63" w14:textId="77777777" w:rsidR="00B961AA" w:rsidRDefault="00B961AA" w:rsidP="002B1654">
      <w:pPr>
        <w:pStyle w:val="FootnoteText"/>
      </w:pPr>
      <w:r>
        <w:rPr>
          <w:rStyle w:val="FootnoteReference"/>
        </w:rPr>
        <w:footnoteRef/>
      </w:r>
      <w:r>
        <w:t xml:space="preserve"> HL7 </w:t>
      </w:r>
      <w:r w:rsidRPr="00964FA2">
        <w:t>is the registered trademark of Health Level Seven International.</w:t>
      </w:r>
    </w:p>
  </w:footnote>
  <w:footnote w:id="3">
    <w:p w14:paraId="0068CD76" w14:textId="77777777" w:rsidR="00B961AA" w:rsidRDefault="00B961AA" w:rsidP="002B1654">
      <w:pPr>
        <w:pStyle w:val="FootnoteText"/>
      </w:pPr>
      <w:r>
        <w:rPr>
          <w:rStyle w:val="FootnoteReference"/>
        </w:rPr>
        <w:footnoteRef/>
      </w:r>
      <w:r>
        <w:t xml:space="preserve"> FHIR </w:t>
      </w:r>
      <w:r w:rsidRPr="00964FA2">
        <w:t>is the registered trademark of Health Level Seven International.</w:t>
      </w:r>
    </w:p>
  </w:footnote>
  <w:footnote w:id="4">
    <w:p w14:paraId="1342163B" w14:textId="77777777" w:rsidR="00B961AA" w:rsidRDefault="00B961AA"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683F7BEF" w:rsidR="00B961AA" w:rsidRDefault="00B961AA">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0DF81CED" w14:textId="77777777" w:rsidR="00B961AA" w:rsidRDefault="00B961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E5D2E"/>
    <w:lvl w:ilvl="0">
      <w:start w:val="1"/>
      <w:numFmt w:val="bullet"/>
      <w:pStyle w:val="ListBullet2"/>
      <w:lvlText w:val=""/>
      <w:lvlJc w:val="left"/>
      <w:pPr>
        <w:tabs>
          <w:tab w:val="num" w:pos="720"/>
        </w:tabs>
        <w:ind w:left="720" w:hanging="360"/>
      </w:pPr>
      <w:rPr>
        <w:rFonts w:ascii="Symbol" w:hAnsi="Symbol" w:hint="default"/>
        <w:sz w:val="24"/>
        <w:szCs w:val="24"/>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55868FB2"/>
    <w:lvl w:ilvl="0" w:tplc="2F12167A">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 w:numId="62">
    <w:abstractNumId w:val="7"/>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A1C"/>
    <w:rsid w:val="00025E29"/>
    <w:rsid w:val="00025EF0"/>
    <w:rsid w:val="00027D4D"/>
    <w:rsid w:val="00031513"/>
    <w:rsid w:val="00032070"/>
    <w:rsid w:val="00034318"/>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84004"/>
    <w:rsid w:val="000868EC"/>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73"/>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1444"/>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4E7"/>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0E55"/>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654"/>
    <w:rsid w:val="002B17D4"/>
    <w:rsid w:val="002B346D"/>
    <w:rsid w:val="002B3EFF"/>
    <w:rsid w:val="002B4844"/>
    <w:rsid w:val="002B4889"/>
    <w:rsid w:val="002B50C0"/>
    <w:rsid w:val="002B6591"/>
    <w:rsid w:val="002B6B17"/>
    <w:rsid w:val="002B71FF"/>
    <w:rsid w:val="002C0927"/>
    <w:rsid w:val="002C1B9B"/>
    <w:rsid w:val="002C20E4"/>
    <w:rsid w:val="002C3E58"/>
    <w:rsid w:val="002C611C"/>
    <w:rsid w:val="002C621E"/>
    <w:rsid w:val="002C67EC"/>
    <w:rsid w:val="002C6B55"/>
    <w:rsid w:val="002C7425"/>
    <w:rsid w:val="002C78D1"/>
    <w:rsid w:val="002D2128"/>
    <w:rsid w:val="002D22E2"/>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2F71F3"/>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9E7"/>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705"/>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384E"/>
    <w:rsid w:val="0049426D"/>
    <w:rsid w:val="00494871"/>
    <w:rsid w:val="00494F8B"/>
    <w:rsid w:val="00497BAC"/>
    <w:rsid w:val="00497CA6"/>
    <w:rsid w:val="004A0B92"/>
    <w:rsid w:val="004A19D4"/>
    <w:rsid w:val="004A1F3E"/>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48C"/>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2693C"/>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6D10"/>
    <w:rsid w:val="00687747"/>
    <w:rsid w:val="00687998"/>
    <w:rsid w:val="00687D3F"/>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E35"/>
    <w:rsid w:val="00722F73"/>
    <w:rsid w:val="007249A1"/>
    <w:rsid w:val="007251A4"/>
    <w:rsid w:val="00726E22"/>
    <w:rsid w:val="00726FA5"/>
    <w:rsid w:val="00730460"/>
    <w:rsid w:val="00733FDD"/>
    <w:rsid w:val="007358E8"/>
    <w:rsid w:val="00735B26"/>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3855"/>
    <w:rsid w:val="00814333"/>
    <w:rsid w:val="00814A51"/>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0F09"/>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5"/>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278CB"/>
    <w:rsid w:val="00931C1B"/>
    <w:rsid w:val="00932C82"/>
    <w:rsid w:val="00934775"/>
    <w:rsid w:val="00934B9A"/>
    <w:rsid w:val="00934D96"/>
    <w:rsid w:val="00936128"/>
    <w:rsid w:val="00937E47"/>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0F5E"/>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4648"/>
    <w:rsid w:val="009D513F"/>
    <w:rsid w:val="009D610F"/>
    <w:rsid w:val="009D6A32"/>
    <w:rsid w:val="009D74C9"/>
    <w:rsid w:val="009D785E"/>
    <w:rsid w:val="009D7A8E"/>
    <w:rsid w:val="009D7ACD"/>
    <w:rsid w:val="009E0D46"/>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3A29"/>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27F2"/>
    <w:rsid w:val="00A336E2"/>
    <w:rsid w:val="00A344E9"/>
    <w:rsid w:val="00A34708"/>
    <w:rsid w:val="00A350C8"/>
    <w:rsid w:val="00A35AA7"/>
    <w:rsid w:val="00A36971"/>
    <w:rsid w:val="00A37908"/>
    <w:rsid w:val="00A41E23"/>
    <w:rsid w:val="00A43C98"/>
    <w:rsid w:val="00A441E3"/>
    <w:rsid w:val="00A444EA"/>
    <w:rsid w:val="00A52445"/>
    <w:rsid w:val="00A54018"/>
    <w:rsid w:val="00A5461A"/>
    <w:rsid w:val="00A5487D"/>
    <w:rsid w:val="00A54B7A"/>
    <w:rsid w:val="00A5509B"/>
    <w:rsid w:val="00A55E39"/>
    <w:rsid w:val="00A57F13"/>
    <w:rsid w:val="00A602F3"/>
    <w:rsid w:val="00A636D6"/>
    <w:rsid w:val="00A63799"/>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3329"/>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257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1AA"/>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2C11"/>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466D0"/>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83F"/>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5D8"/>
    <w:rsid w:val="00CB7818"/>
    <w:rsid w:val="00CB7D38"/>
    <w:rsid w:val="00CB7DAD"/>
    <w:rsid w:val="00CC0305"/>
    <w:rsid w:val="00CC04F3"/>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3E4"/>
    <w:rsid w:val="00D114E7"/>
    <w:rsid w:val="00D11A94"/>
    <w:rsid w:val="00D13E0B"/>
    <w:rsid w:val="00D145DA"/>
    <w:rsid w:val="00D14EDA"/>
    <w:rsid w:val="00D15611"/>
    <w:rsid w:val="00D1792E"/>
    <w:rsid w:val="00D202EA"/>
    <w:rsid w:val="00D21868"/>
    <w:rsid w:val="00D227B5"/>
    <w:rsid w:val="00D232C0"/>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3AC6"/>
    <w:rsid w:val="00D950E9"/>
    <w:rsid w:val="00DA1854"/>
    <w:rsid w:val="00DA1C4C"/>
    <w:rsid w:val="00DA4668"/>
    <w:rsid w:val="00DB0611"/>
    <w:rsid w:val="00DB07A7"/>
    <w:rsid w:val="00DB0BC9"/>
    <w:rsid w:val="00DB4C53"/>
    <w:rsid w:val="00DB549F"/>
    <w:rsid w:val="00DB5C1E"/>
    <w:rsid w:val="00DC09D2"/>
    <w:rsid w:val="00DC2954"/>
    <w:rsid w:val="00DC41F0"/>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3D4"/>
    <w:rsid w:val="00E02E32"/>
    <w:rsid w:val="00E02EBD"/>
    <w:rsid w:val="00E0309B"/>
    <w:rsid w:val="00E04AED"/>
    <w:rsid w:val="00E05920"/>
    <w:rsid w:val="00E1162A"/>
    <w:rsid w:val="00E117EC"/>
    <w:rsid w:val="00E121ED"/>
    <w:rsid w:val="00E1423C"/>
    <w:rsid w:val="00E16526"/>
    <w:rsid w:val="00E165FD"/>
    <w:rsid w:val="00E17050"/>
    <w:rsid w:val="00E21C6E"/>
    <w:rsid w:val="00E2349E"/>
    <w:rsid w:val="00E236C4"/>
    <w:rsid w:val="00E237E2"/>
    <w:rsid w:val="00E2642B"/>
    <w:rsid w:val="00E302C8"/>
    <w:rsid w:val="00E30E8D"/>
    <w:rsid w:val="00E31667"/>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4BB"/>
    <w:rsid w:val="00E76841"/>
    <w:rsid w:val="00E76DF6"/>
    <w:rsid w:val="00E774F1"/>
    <w:rsid w:val="00E77DEF"/>
    <w:rsid w:val="00E77F2B"/>
    <w:rsid w:val="00E8071B"/>
    <w:rsid w:val="00E80F14"/>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4D1"/>
    <w:rsid w:val="00EA59B0"/>
    <w:rsid w:val="00EA7CFF"/>
    <w:rsid w:val="00EB0016"/>
    <w:rsid w:val="00EB37CE"/>
    <w:rsid w:val="00EB3E40"/>
    <w:rsid w:val="00EB40A2"/>
    <w:rsid w:val="00EB5187"/>
    <w:rsid w:val="00EB5E62"/>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D7266"/>
    <w:rsid w:val="00FD76DC"/>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798885843">
      <w:bodyDiv w:val="1"/>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index.html" TargetMode="External"/><Relationship Id="rId21" Type="http://schemas.openxmlformats.org/officeDocument/2006/relationships/hyperlink" Target="http://gforge.hl7.org/gf/project/fhir/tracker/?action=TrackerItemEdit&amp;tracker_item_id=13266" TargetMode="External"/><Relationship Id="rId42" Type="http://schemas.openxmlformats.org/officeDocument/2006/relationships/hyperlink" Target="http://hl7.org/fhir/R4/index.html" TargetMode="External"/><Relationship Id="rId47" Type="http://schemas.openxmlformats.org/officeDocument/2006/relationships/hyperlink" Target="https://www.hl7.org/fhir/R4/search.html" TargetMode="External"/><Relationship Id="rId63" Type="http://schemas.openxmlformats.org/officeDocument/2006/relationships/hyperlink" Target="https://tools.ietf.org/html/rfc7231" TargetMode="External"/><Relationship Id="rId6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bundle.html" TargetMode="External"/><Relationship Id="rId37" Type="http://schemas.openxmlformats.org/officeDocument/2006/relationships/hyperlink" Target="http://hl7.org/fhir/R4/valueset-document-relationship-type.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operationoutcome.html" TargetMode="External"/><Relationship Id="rId66" Type="http://schemas.openxmlformats.org/officeDocument/2006/relationships/hyperlink" Target="http://hl7.org/fhir/R4/documentreference-mappings.html"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hl7.org/fhir/R4/index.html"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search.html" TargetMode="External"/><Relationship Id="rId64" Type="http://schemas.openxmlformats.org/officeDocument/2006/relationships/hyperlink" Target="http://hl7.org/fhir/R4/index.html"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R4/references.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documentreference.html" TargetMode="External"/><Relationship Id="rId67" Type="http://schemas.openxmlformats.org/officeDocument/2006/relationships/hyperlink" Target="http://hl7.org/fhir/R4/documentmanifest-mappings.html" TargetMode="External"/><Relationship Id="rId20" Type="http://schemas.openxmlformats.org/officeDocument/2006/relationships/hyperlink" Target="http://gforge.hl7.org/gf/project/fhir/tracker/?action=TrackerItemEdit&amp;tracker_item_id=19822"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idation.html" TargetMode="External"/><Relationship Id="rId49" Type="http://schemas.openxmlformats.org/officeDocument/2006/relationships/hyperlink" Target="http://hl7.org/fhir/R4/operationoutcome.html" TargetMode="External"/><Relationship Id="rId57" Type="http://schemas.openxmlformats.org/officeDocument/2006/relationships/hyperlink" Target="http://hl7.org/fhir/R4/http.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R4/references.html" TargetMode="External"/><Relationship Id="rId73"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bundle.html" TargetMode="External"/><Relationship Id="rId34" Type="http://schemas.openxmlformats.org/officeDocument/2006/relationships/hyperlink" Target="http://hl7.org/fhir/R4/valueset-document-relationship-type.html" TargetMode="External"/><Relationship Id="rId50" Type="http://schemas.openxmlformats.org/officeDocument/2006/relationships/hyperlink" Target="http://hl7.org/fhir/R4/documentmanifest.html"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8C085-4345-410C-AED7-7002CE5629B7}">
  <ds:schemaRefs>
    <ds:schemaRef ds:uri="http://schemas.openxmlformats.org/officeDocument/2006/bibliography"/>
  </ds:schemaRefs>
</ds:datastoreItem>
</file>

<file path=customXml/itemProps2.xml><?xml version="1.0" encoding="utf-8"?>
<ds:datastoreItem xmlns:ds="http://schemas.openxmlformats.org/officeDocument/2006/customXml" ds:itemID="{675CA572-1666-4CD4-97EA-38E57B13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61</Pages>
  <Words>17370</Words>
  <Characters>99012</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IHE_ITI_Suppl_MHD_Rev3-1_TI_2019-03-06</vt:lpstr>
    </vt:vector>
  </TitlesOfParts>
  <Company>IHE</Company>
  <LinksUpToDate>false</LinksUpToDate>
  <CharactersWithSpaces>116150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IHE_ITI_Suppl_MHD_Rev3-1_TI_2019-03-06</dc:title>
  <dc:subject>IHE ITI Mobile access to Health Documents Supplement</dc:subject>
  <dc:creator>IHE ITI Technical Committee</dc:creator>
  <cp:keywords>IHE ITI Supplement</cp:keywords>
  <dc:description/>
  <cp:lastModifiedBy>John Moehrke</cp:lastModifiedBy>
  <cp:revision>7</cp:revision>
  <cp:lastPrinted>2017-04-27T14:25:00Z</cp:lastPrinted>
  <dcterms:created xsi:type="dcterms:W3CDTF">2019-03-05T16:22:00Z</dcterms:created>
  <dcterms:modified xsi:type="dcterms:W3CDTF">2020-05-22T15:01:00Z</dcterms:modified>
  <cp:category>IHE Supplement</cp:category>
</cp:coreProperties>
</file>