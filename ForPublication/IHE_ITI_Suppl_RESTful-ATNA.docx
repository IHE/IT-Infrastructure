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DA18" w14:textId="3BD76EB8" w:rsidR="00C61521" w:rsidRPr="003C5423" w:rsidRDefault="00C61521" w:rsidP="00D113A3">
      <w:pPr>
        <w:pStyle w:val="BodyText14ptBoldCenteredKernat14pt"/>
      </w:pPr>
      <w:r w:rsidRPr="003C5423">
        <w:t>Integrating the Healthcare Enterprise</w:t>
      </w:r>
    </w:p>
    <w:p w14:paraId="2F09926D" w14:textId="77777777" w:rsidR="00C61521" w:rsidRPr="003C5423" w:rsidRDefault="00C61521" w:rsidP="00D113A3">
      <w:pPr>
        <w:pStyle w:val="BodyText"/>
        <w:jc w:val="center"/>
      </w:pPr>
    </w:p>
    <w:p w14:paraId="1D4332EC" w14:textId="77777777" w:rsidR="00C61521" w:rsidRPr="003C5423" w:rsidRDefault="00053EFA" w:rsidP="00D113A3">
      <w:pPr>
        <w:pStyle w:val="BodyText"/>
        <w:jc w:val="center"/>
      </w:pPr>
      <w:r w:rsidRPr="003C5423">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3C5423" w:rsidRDefault="00C61521" w:rsidP="00D113A3">
      <w:pPr>
        <w:pStyle w:val="BodyText"/>
        <w:jc w:val="center"/>
      </w:pPr>
    </w:p>
    <w:p w14:paraId="01A65954" w14:textId="434C19D7" w:rsidR="00C61521" w:rsidRPr="003C5423" w:rsidRDefault="00C61521" w:rsidP="00D113A3">
      <w:pPr>
        <w:pStyle w:val="BodyText22ptBoldCenteredKernat14pt"/>
      </w:pPr>
      <w:r w:rsidRPr="003C5423">
        <w:t>IHE IT Infrastructure</w:t>
      </w:r>
    </w:p>
    <w:p w14:paraId="65BD9925" w14:textId="77777777" w:rsidR="00C61521" w:rsidRPr="003C5423" w:rsidRDefault="00C61521" w:rsidP="00D113A3">
      <w:pPr>
        <w:pStyle w:val="BodyText22ptBoldCenteredKernat14pt"/>
      </w:pPr>
      <w:r w:rsidRPr="003C5423">
        <w:t>Technical Framework Supplement</w:t>
      </w:r>
    </w:p>
    <w:p w14:paraId="35A91209" w14:textId="77777777" w:rsidR="00C61521" w:rsidRPr="003C5423" w:rsidRDefault="00C61521" w:rsidP="00274E5D">
      <w:pPr>
        <w:pStyle w:val="BodyText"/>
      </w:pPr>
    </w:p>
    <w:p w14:paraId="3225B04C" w14:textId="77777777" w:rsidR="00C61521" w:rsidRPr="003C5423" w:rsidRDefault="00C61521" w:rsidP="00274E5D">
      <w:pPr>
        <w:pStyle w:val="BodyText"/>
      </w:pPr>
    </w:p>
    <w:p w14:paraId="6AE922F5" w14:textId="77777777" w:rsidR="00C61521" w:rsidRPr="003C5423" w:rsidRDefault="00C61521" w:rsidP="00274E5D">
      <w:pPr>
        <w:pStyle w:val="BodyText"/>
      </w:pPr>
    </w:p>
    <w:p w14:paraId="0CEEF88F" w14:textId="7FE5A683" w:rsidR="00C61521" w:rsidRPr="003C5423" w:rsidRDefault="00C61521" w:rsidP="00274E5D">
      <w:pPr>
        <w:pStyle w:val="BodyText22ptBoldCenteredKernat14pt"/>
      </w:pPr>
      <w:r w:rsidRPr="003C5423">
        <w:t xml:space="preserve">Add RESTful </w:t>
      </w:r>
      <w:r w:rsidR="006D3E92" w:rsidRPr="003C5423">
        <w:t>ATNA (</w:t>
      </w:r>
      <w:r w:rsidRPr="003C5423">
        <w:t xml:space="preserve">Query </w:t>
      </w:r>
      <w:r w:rsidR="006D3E92" w:rsidRPr="003C5423">
        <w:t>and Feed)</w:t>
      </w:r>
    </w:p>
    <w:p w14:paraId="46C23AA0" w14:textId="77777777" w:rsidR="00C61521" w:rsidRPr="003C5423" w:rsidRDefault="00C61521" w:rsidP="00274E5D">
      <w:pPr>
        <w:pStyle w:val="BodyText"/>
      </w:pPr>
    </w:p>
    <w:p w14:paraId="2672BAB5" w14:textId="77777777" w:rsidR="00C61521" w:rsidRPr="003C5423" w:rsidRDefault="00C61521" w:rsidP="00274E5D">
      <w:pPr>
        <w:pStyle w:val="BodyText"/>
      </w:pPr>
    </w:p>
    <w:p w14:paraId="77B05CE4" w14:textId="14BDE142" w:rsidR="001622F6" w:rsidRPr="003C5423" w:rsidRDefault="00A42302" w:rsidP="00A42302">
      <w:pPr>
        <w:pStyle w:val="BodyText"/>
        <w:jc w:val="center"/>
        <w:rPr>
          <w:bCs/>
          <w:kern w:val="28"/>
          <w:szCs w:val="24"/>
        </w:rPr>
      </w:pPr>
      <w:r w:rsidRPr="003C5423">
        <w:rPr>
          <w:bCs/>
          <w:kern w:val="28"/>
          <w:szCs w:val="24"/>
        </w:rPr>
        <w:t>HL7</w:t>
      </w:r>
      <w:r w:rsidRPr="003C5423">
        <w:rPr>
          <w:bCs/>
          <w:kern w:val="28"/>
          <w:szCs w:val="24"/>
          <w:vertAlign w:val="superscript"/>
        </w:rPr>
        <w:t>®</w:t>
      </w:r>
      <w:r w:rsidRPr="003C5423">
        <w:rPr>
          <w:bCs/>
          <w:kern w:val="28"/>
          <w:szCs w:val="24"/>
        </w:rPr>
        <w:t xml:space="preserve"> </w:t>
      </w:r>
      <w:r w:rsidR="00EA54A3" w:rsidRPr="003C5423">
        <w:rPr>
          <w:bCs/>
          <w:kern w:val="28"/>
          <w:szCs w:val="24"/>
        </w:rPr>
        <w:t>FHIR</w:t>
      </w:r>
      <w:bookmarkStart w:id="0" w:name="OLE_LINK1"/>
      <w:bookmarkStart w:id="1" w:name="OLE_LINK2"/>
      <w:bookmarkStart w:id="2" w:name="OLE_LINK5"/>
      <w:r w:rsidR="00EA54A3" w:rsidRPr="003C5423">
        <w:rPr>
          <w:bCs/>
          <w:kern w:val="28"/>
          <w:szCs w:val="24"/>
          <w:vertAlign w:val="superscript"/>
        </w:rPr>
        <w:t>®</w:t>
      </w:r>
      <w:bookmarkEnd w:id="0"/>
      <w:bookmarkEnd w:id="1"/>
      <w:bookmarkEnd w:id="2"/>
      <w:r w:rsidR="00EA54A3" w:rsidRPr="003C5423">
        <w:rPr>
          <w:bCs/>
          <w:kern w:val="28"/>
          <w:szCs w:val="24"/>
        </w:rPr>
        <w:t xml:space="preserve"> </w:t>
      </w:r>
      <w:r w:rsidR="00027D75" w:rsidRPr="003C5423">
        <w:rPr>
          <w:bCs/>
          <w:kern w:val="28"/>
          <w:szCs w:val="24"/>
        </w:rPr>
        <w:t>Release 4</w:t>
      </w:r>
    </w:p>
    <w:p w14:paraId="2955A695" w14:textId="4DD12714" w:rsidR="00EA54A3" w:rsidRPr="003C5423" w:rsidRDefault="00EA54A3" w:rsidP="00A42302">
      <w:pPr>
        <w:pStyle w:val="BodyText"/>
        <w:jc w:val="center"/>
        <w:rPr>
          <w:bCs/>
          <w:kern w:val="28"/>
          <w:sz w:val="28"/>
          <w:szCs w:val="28"/>
        </w:rPr>
      </w:pPr>
      <w:r w:rsidRPr="003C5423">
        <w:rPr>
          <w:bCs/>
          <w:kern w:val="28"/>
          <w:szCs w:val="24"/>
        </w:rPr>
        <w:t>Using Resources at FMM Level 3</w:t>
      </w:r>
      <w:r w:rsidR="002B69FD" w:rsidRPr="003C5423">
        <w:rPr>
          <w:bCs/>
          <w:kern w:val="28"/>
          <w:szCs w:val="24"/>
        </w:rPr>
        <w:t xml:space="preserve"> </w:t>
      </w:r>
      <w:r w:rsidR="00027D75" w:rsidRPr="003C5423">
        <w:rPr>
          <w:bCs/>
          <w:kern w:val="28"/>
          <w:szCs w:val="24"/>
        </w:rPr>
        <w:t>and Normative</w:t>
      </w:r>
    </w:p>
    <w:p w14:paraId="102D8198" w14:textId="14D367BB" w:rsidR="00C61521" w:rsidRPr="003C5423" w:rsidRDefault="00AF131C" w:rsidP="00274E5D">
      <w:pPr>
        <w:pStyle w:val="BodyText22ptBoldCenteredKernat14pt"/>
      </w:pPr>
      <w:r w:rsidRPr="003C5423">
        <w:t xml:space="preserve">Rev. </w:t>
      </w:r>
      <w:r w:rsidR="00556BA1" w:rsidRPr="003C5423">
        <w:t>3</w:t>
      </w:r>
      <w:r w:rsidR="00027D75" w:rsidRPr="003C5423">
        <w:t>.</w:t>
      </w:r>
      <w:r w:rsidR="00BA2AC2" w:rsidRPr="003C5423">
        <w:t>4</w:t>
      </w:r>
      <w:r w:rsidR="009E43B5" w:rsidRPr="003C5423">
        <w:t xml:space="preserve"> </w:t>
      </w:r>
      <w:r w:rsidRPr="003C5423">
        <w:t>– Trial Implementation</w:t>
      </w:r>
      <w:r w:rsidR="00C61521" w:rsidRPr="003C5423">
        <w:t xml:space="preserve"> </w:t>
      </w:r>
    </w:p>
    <w:p w14:paraId="02F308AE" w14:textId="77777777" w:rsidR="00BD43FC" w:rsidRPr="003C5423" w:rsidRDefault="00BD43FC" w:rsidP="00760069">
      <w:pPr>
        <w:pStyle w:val="BodyText"/>
        <w:tabs>
          <w:tab w:val="left" w:pos="9765"/>
        </w:tabs>
      </w:pPr>
    </w:p>
    <w:p w14:paraId="182CDC75" w14:textId="77777777" w:rsidR="00605A49" w:rsidRPr="003C5423" w:rsidRDefault="00605A49" w:rsidP="00274E5D">
      <w:pPr>
        <w:pStyle w:val="BodyText"/>
      </w:pPr>
    </w:p>
    <w:p w14:paraId="7E37A07F" w14:textId="77777777" w:rsidR="00237C56" w:rsidRPr="003C5423" w:rsidRDefault="00237C56" w:rsidP="00274E5D">
      <w:pPr>
        <w:pStyle w:val="BodyText"/>
      </w:pPr>
    </w:p>
    <w:p w14:paraId="7E5836BD" w14:textId="77777777" w:rsidR="00C61521" w:rsidRPr="003C5423" w:rsidRDefault="00C61521" w:rsidP="00274E5D">
      <w:pPr>
        <w:pStyle w:val="BodyText"/>
      </w:pPr>
    </w:p>
    <w:p w14:paraId="1938DE95" w14:textId="2924AE31" w:rsidR="00C61521" w:rsidRPr="003C5423" w:rsidRDefault="00C61521" w:rsidP="00274E5D">
      <w:pPr>
        <w:pStyle w:val="BodyText"/>
      </w:pPr>
      <w:r w:rsidRPr="003C5423">
        <w:t>Date:</w:t>
      </w:r>
      <w:r w:rsidRPr="003C5423">
        <w:tab/>
      </w:r>
      <w:r w:rsidRPr="003C5423">
        <w:tab/>
      </w:r>
      <w:r w:rsidR="003C5423">
        <w:t>August 4</w:t>
      </w:r>
      <w:r w:rsidR="00BA2AC2" w:rsidRPr="003C5423">
        <w:t>, 2023</w:t>
      </w:r>
    </w:p>
    <w:p w14:paraId="35BFBF97" w14:textId="77777777" w:rsidR="00C61521" w:rsidRPr="003C5423" w:rsidRDefault="00C61521" w:rsidP="00274E5D">
      <w:pPr>
        <w:pStyle w:val="BodyText"/>
      </w:pPr>
      <w:r w:rsidRPr="003C5423">
        <w:t>Author:</w:t>
      </w:r>
      <w:r w:rsidRPr="003C5423">
        <w:tab/>
        <w:t>IHE ITI Technical Committee</w:t>
      </w:r>
    </w:p>
    <w:p w14:paraId="1825C5F2" w14:textId="77777777" w:rsidR="00C61521" w:rsidRPr="003C5423" w:rsidRDefault="00C61521" w:rsidP="00F83445">
      <w:pPr>
        <w:pStyle w:val="BodyText"/>
        <w:spacing w:after="60"/>
      </w:pPr>
      <w:r w:rsidRPr="003C5423">
        <w:t>Email:</w:t>
      </w:r>
      <w:r w:rsidRPr="003C5423">
        <w:tab/>
      </w:r>
      <w:r w:rsidRPr="003C5423">
        <w:tab/>
        <w:t>iti@ihe.net</w:t>
      </w:r>
    </w:p>
    <w:p w14:paraId="7C279054" w14:textId="77777777" w:rsidR="00C61521" w:rsidRPr="003C5423" w:rsidRDefault="00C61521" w:rsidP="00274E5D">
      <w:pPr>
        <w:pStyle w:val="BodyText"/>
      </w:pPr>
    </w:p>
    <w:p w14:paraId="14D8E84B" w14:textId="77777777" w:rsidR="00C61521" w:rsidRPr="003C5423" w:rsidRDefault="00C61521" w:rsidP="00274E5D">
      <w:pPr>
        <w:pStyle w:val="BodyText"/>
      </w:pPr>
    </w:p>
    <w:p w14:paraId="5A19D165" w14:textId="21A2A2AE" w:rsidR="003C5423" w:rsidRPr="009E3DC5" w:rsidRDefault="003C5423" w:rsidP="003C5423">
      <w:pPr>
        <w:pStyle w:val="BodyText"/>
        <w:pBdr>
          <w:top w:val="single" w:sz="18" w:space="1" w:color="auto"/>
          <w:left w:val="single" w:sz="18" w:space="4" w:color="auto"/>
          <w:bottom w:val="single" w:sz="18" w:space="1" w:color="auto"/>
          <w:right w:val="single" w:sz="18" w:space="4" w:color="auto"/>
        </w:pBdr>
        <w:spacing w:line="276" w:lineRule="auto"/>
        <w:jc w:val="center"/>
      </w:pPr>
      <w:r w:rsidRPr="009E3DC5">
        <w:rPr>
          <w:b/>
        </w:rPr>
        <w:t xml:space="preserve">Please verify you have the most recent version of this document. </w:t>
      </w:r>
      <w:r w:rsidRPr="009E3DC5">
        <w:t xml:space="preserve">See </w:t>
      </w:r>
      <w:hyperlink r:id="rId9" w:history="1">
        <w:r w:rsidRPr="009E3DC5">
          <w:rPr>
            <w:rStyle w:val="Hyperlink"/>
          </w:rPr>
          <w:t>here</w:t>
        </w:r>
      </w:hyperlink>
      <w:r w:rsidRPr="009E3DC5">
        <w:t xml:space="preserve"> for Trial Implementation and Final Text versions and </w:t>
      </w:r>
      <w:hyperlink r:id="rId10" w:anchor="1.3" w:history="1">
        <w:r w:rsidRPr="009E3DC5">
          <w:rPr>
            <w:rStyle w:val="Hyperlink"/>
          </w:rPr>
          <w:t>here</w:t>
        </w:r>
      </w:hyperlink>
      <w:r w:rsidRPr="009E3DC5">
        <w:t xml:space="preserve"> for Public Comment versions.</w:t>
      </w:r>
    </w:p>
    <w:p w14:paraId="1D863B0D" w14:textId="77777777" w:rsidR="00C61521" w:rsidRPr="003C5423" w:rsidRDefault="00C61521" w:rsidP="00274E5D">
      <w:pPr>
        <w:pStyle w:val="BodyText"/>
        <w:rPr>
          <w:rFonts w:ascii="Arial" w:hAnsi="Arial"/>
          <w:b/>
          <w:bCs/>
          <w:kern w:val="28"/>
          <w:sz w:val="28"/>
        </w:rPr>
      </w:pPr>
      <w:r w:rsidRPr="003C5423">
        <w:br w:type="page"/>
      </w:r>
      <w:r w:rsidRPr="003C5423">
        <w:rPr>
          <w:rFonts w:ascii="Arial" w:hAnsi="Arial"/>
          <w:b/>
          <w:bCs/>
          <w:kern w:val="28"/>
          <w:sz w:val="28"/>
        </w:rPr>
        <w:lastRenderedPageBreak/>
        <w:t>Foreword</w:t>
      </w:r>
    </w:p>
    <w:p w14:paraId="1FB02FDD" w14:textId="05849622" w:rsidR="00AF131C" w:rsidRPr="003C5423" w:rsidRDefault="00AF131C" w:rsidP="00AF131C">
      <w:pPr>
        <w:pStyle w:val="BodyText"/>
      </w:pPr>
      <w:r w:rsidRPr="003C5423">
        <w:t>This is a supplement to the IHE IT Infrastructure Technical Framework V</w:t>
      </w:r>
      <w:r w:rsidR="003C5423">
        <w:t>20</w:t>
      </w:r>
      <w:r w:rsidRPr="003C5423">
        <w:t>.0. Each supplement undergoes a process of public comment and trial implementation before being incorporated into the volumes of the Technical Frameworks.</w:t>
      </w:r>
    </w:p>
    <w:p w14:paraId="4528FED6" w14:textId="3A7B59CB" w:rsidR="00AF131C" w:rsidRPr="003C5423" w:rsidRDefault="00AF131C" w:rsidP="00AF131C">
      <w:pPr>
        <w:pStyle w:val="BodyText"/>
      </w:pPr>
      <w:r w:rsidRPr="003C5423">
        <w:t xml:space="preserve">This supplement is published on </w:t>
      </w:r>
      <w:r w:rsidR="003C5423">
        <w:t>August 4, 2023</w:t>
      </w:r>
      <w:r w:rsidR="00740D58" w:rsidRPr="003C5423">
        <w:t xml:space="preserve"> </w:t>
      </w:r>
      <w:r w:rsidRPr="003C5423">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3C5423">
          <w:rPr>
            <w:rStyle w:val="Hyperlink"/>
          </w:rPr>
          <w:t>http://www.ihe.net/ITI_Public_Comments</w:t>
        </w:r>
      </w:hyperlink>
      <w:r w:rsidRPr="003C5423">
        <w:t>.</w:t>
      </w:r>
    </w:p>
    <w:p w14:paraId="50C53181" w14:textId="77777777" w:rsidR="00AF131C" w:rsidRPr="003C5423" w:rsidRDefault="00AF131C" w:rsidP="00AF131C">
      <w:pPr>
        <w:pStyle w:val="BodyText"/>
      </w:pPr>
      <w:r w:rsidRPr="003C5423">
        <w:t xml:space="preserve">This supplement describes changes to the existing technical framework documents. </w:t>
      </w:r>
    </w:p>
    <w:p w14:paraId="380912EE" w14:textId="77777777" w:rsidR="00AF131C" w:rsidRPr="003C5423" w:rsidRDefault="00AF131C" w:rsidP="00AF131C">
      <w:pPr>
        <w:pStyle w:val="BodyText"/>
      </w:pPr>
      <w:r w:rsidRPr="003C5423">
        <w:t>“Boxed” instructions like the sample below indicate to the Volume Editor how to integrate the relevant section(s) into the relevant Technical Framework volume.</w:t>
      </w:r>
    </w:p>
    <w:p w14:paraId="4F2811F9" w14:textId="77777777" w:rsidR="00AF131C" w:rsidRPr="003C5423" w:rsidRDefault="00AF131C" w:rsidP="00AF131C">
      <w:pPr>
        <w:pStyle w:val="EditorInstructions"/>
      </w:pPr>
      <w:r w:rsidRPr="003C5423">
        <w:t>Amend Section X.X by the following:</w:t>
      </w:r>
    </w:p>
    <w:p w14:paraId="4F464B4F" w14:textId="77777777" w:rsidR="00AF131C" w:rsidRPr="003C5423" w:rsidRDefault="00AF131C" w:rsidP="00AF131C">
      <w:pPr>
        <w:pStyle w:val="BodyText"/>
      </w:pPr>
      <w:r w:rsidRPr="003C5423">
        <w:t xml:space="preserve">Where the amendment adds text, make the added text </w:t>
      </w:r>
      <w:r w:rsidRPr="003C5423">
        <w:rPr>
          <w:rStyle w:val="InsertText"/>
        </w:rPr>
        <w:t>bold underline</w:t>
      </w:r>
      <w:r w:rsidRPr="003C5423">
        <w:t xml:space="preserve">. Where the amendment removes text, make the removed text </w:t>
      </w:r>
      <w:r w:rsidRPr="003C5423">
        <w:rPr>
          <w:rStyle w:val="DeleteText"/>
        </w:rPr>
        <w:t>bold strikethrough</w:t>
      </w:r>
      <w:r w:rsidRPr="003C5423">
        <w:t>. When entire new sections are added, introduce with editor’s instructions to “add new text” or similar, which for readability are not bolded or underlined.</w:t>
      </w:r>
    </w:p>
    <w:p w14:paraId="56C3E4F9" w14:textId="77777777" w:rsidR="00AF131C" w:rsidRPr="003C5423" w:rsidRDefault="00AF131C" w:rsidP="00AF131C">
      <w:pPr>
        <w:pStyle w:val="BodyText"/>
      </w:pPr>
    </w:p>
    <w:p w14:paraId="1C09F052" w14:textId="77777777" w:rsidR="003C5423" w:rsidRPr="00F772AA" w:rsidRDefault="003C5423" w:rsidP="003C5423">
      <w:pPr>
        <w:pStyle w:val="BodyText"/>
      </w:pPr>
      <w:r w:rsidRPr="00F772AA">
        <w:t xml:space="preserve">General information about IHE can be found at </w:t>
      </w:r>
      <w:hyperlink r:id="rId12" w:history="1">
        <w:r w:rsidRPr="00F772AA">
          <w:rPr>
            <w:rStyle w:val="Hyperlink"/>
          </w:rPr>
          <w:t>IHE.net</w:t>
        </w:r>
      </w:hyperlink>
      <w:r w:rsidRPr="00F772AA">
        <w:t>.</w:t>
      </w:r>
    </w:p>
    <w:p w14:paraId="445542C5" w14:textId="77777777" w:rsidR="003C5423" w:rsidRPr="00F772AA" w:rsidRDefault="003C5423" w:rsidP="003C5423">
      <w:pPr>
        <w:pStyle w:val="BodyText"/>
      </w:pPr>
      <w:r w:rsidRPr="00F772AA">
        <w:t xml:space="preserve">Information about the IHE IT Infrastructure domain can be found at </w:t>
      </w:r>
      <w:hyperlink r:id="rId13" w:history="1">
        <w:r w:rsidRPr="00F772AA">
          <w:rPr>
            <w:rStyle w:val="Hyperlink"/>
          </w:rPr>
          <w:t>IHE Domains</w:t>
        </w:r>
      </w:hyperlink>
      <w:r w:rsidRPr="00F772AA">
        <w:t>.</w:t>
      </w:r>
    </w:p>
    <w:p w14:paraId="15EF5643" w14:textId="77777777" w:rsidR="003C5423" w:rsidRPr="00F772AA" w:rsidRDefault="003C5423" w:rsidP="003C5423">
      <w:pPr>
        <w:pStyle w:val="BodyText"/>
      </w:pPr>
      <w:r w:rsidRPr="00F772AA">
        <w:t xml:space="preserve">Information about the organization of IHE Technical Frameworks and Supplements and the process used to create them can be found at </w:t>
      </w:r>
      <w:hyperlink r:id="rId14" w:history="1">
        <w:r w:rsidRPr="00F772AA">
          <w:rPr>
            <w:rStyle w:val="Hyperlink"/>
          </w:rPr>
          <w:t>Profiles</w:t>
        </w:r>
      </w:hyperlink>
      <w:r w:rsidRPr="00F772AA">
        <w:t xml:space="preserve"> and </w:t>
      </w:r>
      <w:hyperlink r:id="rId15" w:history="1">
        <w:r w:rsidRPr="00F772AA">
          <w:rPr>
            <w:rStyle w:val="Hyperlink"/>
          </w:rPr>
          <w:t>IHE Process</w:t>
        </w:r>
      </w:hyperlink>
      <w:r w:rsidRPr="00F772AA">
        <w:t>.</w:t>
      </w:r>
    </w:p>
    <w:p w14:paraId="19CD01E3" w14:textId="77777777" w:rsidR="003C5423" w:rsidRPr="00F772AA" w:rsidRDefault="003C5423" w:rsidP="003C5423">
      <w:pPr>
        <w:pStyle w:val="BodyText"/>
      </w:pPr>
      <w:r w:rsidRPr="00F772AA">
        <w:t xml:space="preserve">The current version of the IHE IT Infrastructure Technical Framework can be found at </w:t>
      </w:r>
      <w:hyperlink r:id="rId16" w:history="1">
        <w:r w:rsidRPr="00F772AA">
          <w:rPr>
            <w:rStyle w:val="Hyperlink"/>
          </w:rPr>
          <w:t>https://profiles.ihe.net/ITI/index.html</w:t>
        </w:r>
      </w:hyperlink>
      <w:r w:rsidRPr="00F772AA">
        <w:t>.</w:t>
      </w:r>
    </w:p>
    <w:p w14:paraId="493CFA84" w14:textId="77777777" w:rsidR="00C61521" w:rsidRPr="003C5423" w:rsidRDefault="00C61521" w:rsidP="000470A5">
      <w:pPr>
        <w:pStyle w:val="BodyText"/>
      </w:pPr>
    </w:p>
    <w:p w14:paraId="436385A0" w14:textId="77777777" w:rsidR="00C61521" w:rsidRPr="003C5423" w:rsidRDefault="00C61521" w:rsidP="00597DB2">
      <w:pPr>
        <w:rPr>
          <w:b/>
        </w:rPr>
      </w:pPr>
      <w:r w:rsidRPr="003C5423">
        <w:br w:type="page"/>
      </w:r>
      <w:r w:rsidRPr="003C5423">
        <w:rPr>
          <w:b/>
        </w:rPr>
        <w:lastRenderedPageBreak/>
        <w:t>CONTENTS</w:t>
      </w:r>
    </w:p>
    <w:p w14:paraId="5C0A25A3" w14:textId="77777777" w:rsidR="00C61521" w:rsidRPr="003C5423" w:rsidRDefault="00C61521" w:rsidP="008D693A">
      <w:pPr>
        <w:pStyle w:val="BodyText"/>
      </w:pPr>
    </w:p>
    <w:p w14:paraId="53C7D223" w14:textId="59A05590" w:rsidR="00DC293E" w:rsidRDefault="0013155A">
      <w:pPr>
        <w:pStyle w:val="TOC1"/>
        <w:rPr>
          <w:rFonts w:asciiTheme="minorHAnsi" w:eastAsiaTheme="minorEastAsia" w:hAnsiTheme="minorHAnsi" w:cstheme="minorBidi"/>
          <w:noProof/>
          <w:kern w:val="2"/>
          <w:sz w:val="22"/>
          <w:szCs w:val="22"/>
          <w14:ligatures w14:val="standardContextual"/>
        </w:rPr>
      </w:pPr>
      <w:r w:rsidRPr="003C5423">
        <w:fldChar w:fldCharType="begin"/>
      </w:r>
      <w:r w:rsidR="00C61521" w:rsidRPr="003C5423">
        <w:instrText xml:space="preserve"> TOC \o "2-7" \h \z \t "Heading 1,1,Appendix Heading 2,2,Appendix Heading 1,1,Appendix Heading 3,3,Glossary,1,Part Title,1" </w:instrText>
      </w:r>
      <w:r w:rsidRPr="003C5423">
        <w:fldChar w:fldCharType="separate"/>
      </w:r>
      <w:hyperlink w:anchor="_Toc142046867" w:history="1">
        <w:r w:rsidR="00DC293E" w:rsidRPr="00F55820">
          <w:rPr>
            <w:rStyle w:val="Hyperlink"/>
            <w:noProof/>
          </w:rPr>
          <w:t>Introduction to this Supplement</w:t>
        </w:r>
        <w:r w:rsidR="00DC293E">
          <w:rPr>
            <w:noProof/>
            <w:webHidden/>
          </w:rPr>
          <w:tab/>
        </w:r>
        <w:r w:rsidR="00DC293E">
          <w:rPr>
            <w:noProof/>
            <w:webHidden/>
          </w:rPr>
          <w:fldChar w:fldCharType="begin"/>
        </w:r>
        <w:r w:rsidR="00DC293E">
          <w:rPr>
            <w:noProof/>
            <w:webHidden/>
          </w:rPr>
          <w:instrText xml:space="preserve"> PAGEREF _Toc142046867 \h </w:instrText>
        </w:r>
        <w:r w:rsidR="00DC293E">
          <w:rPr>
            <w:noProof/>
            <w:webHidden/>
          </w:rPr>
        </w:r>
        <w:r w:rsidR="00DC293E">
          <w:rPr>
            <w:noProof/>
            <w:webHidden/>
          </w:rPr>
          <w:fldChar w:fldCharType="separate"/>
        </w:r>
        <w:r w:rsidR="00DC293E">
          <w:rPr>
            <w:noProof/>
            <w:webHidden/>
          </w:rPr>
          <w:t>6</w:t>
        </w:r>
        <w:r w:rsidR="00DC293E">
          <w:rPr>
            <w:noProof/>
            <w:webHidden/>
          </w:rPr>
          <w:fldChar w:fldCharType="end"/>
        </w:r>
      </w:hyperlink>
    </w:p>
    <w:p w14:paraId="33D5737D" w14:textId="5FABBC56"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868" w:history="1">
        <w:r w:rsidR="00DC293E" w:rsidRPr="00F55820">
          <w:rPr>
            <w:rStyle w:val="Hyperlink"/>
            <w:noProof/>
          </w:rPr>
          <w:t>Open Issues and Questions</w:t>
        </w:r>
        <w:r w:rsidR="00DC293E">
          <w:rPr>
            <w:noProof/>
            <w:webHidden/>
          </w:rPr>
          <w:tab/>
        </w:r>
        <w:r w:rsidR="00DC293E">
          <w:rPr>
            <w:noProof/>
            <w:webHidden/>
          </w:rPr>
          <w:fldChar w:fldCharType="begin"/>
        </w:r>
        <w:r w:rsidR="00DC293E">
          <w:rPr>
            <w:noProof/>
            <w:webHidden/>
          </w:rPr>
          <w:instrText xml:space="preserve"> PAGEREF _Toc142046868 \h </w:instrText>
        </w:r>
        <w:r w:rsidR="00DC293E">
          <w:rPr>
            <w:noProof/>
            <w:webHidden/>
          </w:rPr>
        </w:r>
        <w:r w:rsidR="00DC293E">
          <w:rPr>
            <w:noProof/>
            <w:webHidden/>
          </w:rPr>
          <w:fldChar w:fldCharType="separate"/>
        </w:r>
        <w:r w:rsidR="00DC293E">
          <w:rPr>
            <w:noProof/>
            <w:webHidden/>
          </w:rPr>
          <w:t>6</w:t>
        </w:r>
        <w:r w:rsidR="00DC293E">
          <w:rPr>
            <w:noProof/>
            <w:webHidden/>
          </w:rPr>
          <w:fldChar w:fldCharType="end"/>
        </w:r>
      </w:hyperlink>
    </w:p>
    <w:p w14:paraId="1EBC5608" w14:textId="5EF8148B"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869" w:history="1">
        <w:r w:rsidR="00DC293E" w:rsidRPr="00F55820">
          <w:rPr>
            <w:rStyle w:val="Hyperlink"/>
            <w:noProof/>
          </w:rPr>
          <w:t>Closed Issues</w:t>
        </w:r>
        <w:r w:rsidR="00DC293E">
          <w:rPr>
            <w:noProof/>
            <w:webHidden/>
          </w:rPr>
          <w:tab/>
        </w:r>
        <w:r w:rsidR="00DC293E">
          <w:rPr>
            <w:noProof/>
            <w:webHidden/>
          </w:rPr>
          <w:fldChar w:fldCharType="begin"/>
        </w:r>
        <w:r w:rsidR="00DC293E">
          <w:rPr>
            <w:noProof/>
            <w:webHidden/>
          </w:rPr>
          <w:instrText xml:space="preserve"> PAGEREF _Toc142046869 \h </w:instrText>
        </w:r>
        <w:r w:rsidR="00DC293E">
          <w:rPr>
            <w:noProof/>
            <w:webHidden/>
          </w:rPr>
        </w:r>
        <w:r w:rsidR="00DC293E">
          <w:rPr>
            <w:noProof/>
            <w:webHidden/>
          </w:rPr>
          <w:fldChar w:fldCharType="separate"/>
        </w:r>
        <w:r w:rsidR="00DC293E">
          <w:rPr>
            <w:noProof/>
            <w:webHidden/>
          </w:rPr>
          <w:t>7</w:t>
        </w:r>
        <w:r w:rsidR="00DC293E">
          <w:rPr>
            <w:noProof/>
            <w:webHidden/>
          </w:rPr>
          <w:fldChar w:fldCharType="end"/>
        </w:r>
      </w:hyperlink>
    </w:p>
    <w:p w14:paraId="3A3D3FA8" w14:textId="73841D5B"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0" w:history="1">
        <w:r w:rsidR="00DC293E" w:rsidRPr="00F55820">
          <w:rPr>
            <w:rStyle w:val="Hyperlink"/>
            <w:noProof/>
          </w:rPr>
          <w:t>IHE Technical Frameworks General Introduction</w:t>
        </w:r>
        <w:r w:rsidR="00DC293E">
          <w:rPr>
            <w:noProof/>
            <w:webHidden/>
          </w:rPr>
          <w:tab/>
        </w:r>
        <w:r w:rsidR="00DC293E">
          <w:rPr>
            <w:noProof/>
            <w:webHidden/>
          </w:rPr>
          <w:fldChar w:fldCharType="begin"/>
        </w:r>
        <w:r w:rsidR="00DC293E">
          <w:rPr>
            <w:noProof/>
            <w:webHidden/>
          </w:rPr>
          <w:instrText xml:space="preserve"> PAGEREF _Toc142046870 \h </w:instrText>
        </w:r>
        <w:r w:rsidR="00DC293E">
          <w:rPr>
            <w:noProof/>
            <w:webHidden/>
          </w:rPr>
        </w:r>
        <w:r w:rsidR="00DC293E">
          <w:rPr>
            <w:noProof/>
            <w:webHidden/>
          </w:rPr>
          <w:fldChar w:fldCharType="separate"/>
        </w:r>
        <w:r w:rsidR="00DC293E">
          <w:rPr>
            <w:noProof/>
            <w:webHidden/>
          </w:rPr>
          <w:t>14</w:t>
        </w:r>
        <w:r w:rsidR="00DC293E">
          <w:rPr>
            <w:noProof/>
            <w:webHidden/>
          </w:rPr>
          <w:fldChar w:fldCharType="end"/>
        </w:r>
      </w:hyperlink>
    </w:p>
    <w:p w14:paraId="5ABFE633" w14:textId="5B8A56E2"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1" w:history="1">
        <w:r w:rsidR="00DC293E" w:rsidRPr="00F55820">
          <w:rPr>
            <w:rStyle w:val="Hyperlink"/>
            <w:noProof/>
          </w:rPr>
          <w:t>9 Copyright Licenses</w:t>
        </w:r>
        <w:r w:rsidR="00DC293E">
          <w:rPr>
            <w:noProof/>
            <w:webHidden/>
          </w:rPr>
          <w:tab/>
        </w:r>
        <w:r w:rsidR="00DC293E">
          <w:rPr>
            <w:noProof/>
            <w:webHidden/>
          </w:rPr>
          <w:fldChar w:fldCharType="begin"/>
        </w:r>
        <w:r w:rsidR="00DC293E">
          <w:rPr>
            <w:noProof/>
            <w:webHidden/>
          </w:rPr>
          <w:instrText xml:space="preserve"> PAGEREF _Toc142046871 \h </w:instrText>
        </w:r>
        <w:r w:rsidR="00DC293E">
          <w:rPr>
            <w:noProof/>
            <w:webHidden/>
          </w:rPr>
        </w:r>
        <w:r w:rsidR="00DC293E">
          <w:rPr>
            <w:noProof/>
            <w:webHidden/>
          </w:rPr>
          <w:fldChar w:fldCharType="separate"/>
        </w:r>
        <w:r w:rsidR="00DC293E">
          <w:rPr>
            <w:noProof/>
            <w:webHidden/>
          </w:rPr>
          <w:t>14</w:t>
        </w:r>
        <w:r w:rsidR="00DC293E">
          <w:rPr>
            <w:noProof/>
            <w:webHidden/>
          </w:rPr>
          <w:fldChar w:fldCharType="end"/>
        </w:r>
      </w:hyperlink>
    </w:p>
    <w:p w14:paraId="0EEF0806" w14:textId="49AD6C74"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2" w:history="1">
        <w:r w:rsidR="00DC293E" w:rsidRPr="00F55820">
          <w:rPr>
            <w:rStyle w:val="Hyperlink"/>
            <w:noProof/>
          </w:rPr>
          <w:t>10 Trademark</w:t>
        </w:r>
        <w:r w:rsidR="00DC293E">
          <w:rPr>
            <w:noProof/>
            <w:webHidden/>
          </w:rPr>
          <w:tab/>
        </w:r>
        <w:r w:rsidR="00DC293E">
          <w:rPr>
            <w:noProof/>
            <w:webHidden/>
          </w:rPr>
          <w:fldChar w:fldCharType="begin"/>
        </w:r>
        <w:r w:rsidR="00DC293E">
          <w:rPr>
            <w:noProof/>
            <w:webHidden/>
          </w:rPr>
          <w:instrText xml:space="preserve"> PAGEREF _Toc142046872 \h </w:instrText>
        </w:r>
        <w:r w:rsidR="00DC293E">
          <w:rPr>
            <w:noProof/>
            <w:webHidden/>
          </w:rPr>
        </w:r>
        <w:r w:rsidR="00DC293E">
          <w:rPr>
            <w:noProof/>
            <w:webHidden/>
          </w:rPr>
          <w:fldChar w:fldCharType="separate"/>
        </w:r>
        <w:r w:rsidR="00DC293E">
          <w:rPr>
            <w:noProof/>
            <w:webHidden/>
          </w:rPr>
          <w:t>14</w:t>
        </w:r>
        <w:r w:rsidR="00DC293E">
          <w:rPr>
            <w:noProof/>
            <w:webHidden/>
          </w:rPr>
          <w:fldChar w:fldCharType="end"/>
        </w:r>
      </w:hyperlink>
    </w:p>
    <w:p w14:paraId="03138B53" w14:textId="441AD49E"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3" w:history="1">
        <w:r w:rsidR="00DC293E" w:rsidRPr="00F55820">
          <w:rPr>
            <w:rStyle w:val="Hyperlink"/>
            <w:noProof/>
          </w:rPr>
          <w:t>IHE Technical Frameworks General Introduction Appendices</w:t>
        </w:r>
        <w:r w:rsidR="00DC293E">
          <w:rPr>
            <w:noProof/>
            <w:webHidden/>
          </w:rPr>
          <w:tab/>
        </w:r>
        <w:r w:rsidR="00DC293E">
          <w:rPr>
            <w:noProof/>
            <w:webHidden/>
          </w:rPr>
          <w:fldChar w:fldCharType="begin"/>
        </w:r>
        <w:r w:rsidR="00DC293E">
          <w:rPr>
            <w:noProof/>
            <w:webHidden/>
          </w:rPr>
          <w:instrText xml:space="preserve"> PAGEREF _Toc142046873 \h </w:instrText>
        </w:r>
        <w:r w:rsidR="00DC293E">
          <w:rPr>
            <w:noProof/>
            <w:webHidden/>
          </w:rPr>
        </w:r>
        <w:r w:rsidR="00DC293E">
          <w:rPr>
            <w:noProof/>
            <w:webHidden/>
          </w:rPr>
          <w:fldChar w:fldCharType="separate"/>
        </w:r>
        <w:r w:rsidR="00DC293E">
          <w:rPr>
            <w:noProof/>
            <w:webHidden/>
          </w:rPr>
          <w:t>15</w:t>
        </w:r>
        <w:r w:rsidR="00DC293E">
          <w:rPr>
            <w:noProof/>
            <w:webHidden/>
          </w:rPr>
          <w:fldChar w:fldCharType="end"/>
        </w:r>
      </w:hyperlink>
    </w:p>
    <w:p w14:paraId="1FD4AB06" w14:textId="21516B16"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4" w:history="1">
        <w:r w:rsidR="00DC293E" w:rsidRPr="00F55820">
          <w:rPr>
            <w:rStyle w:val="Hyperlink"/>
            <w:noProof/>
          </w:rPr>
          <w:t>Appendix A – Actors</w:t>
        </w:r>
        <w:r w:rsidR="00DC293E">
          <w:rPr>
            <w:noProof/>
            <w:webHidden/>
          </w:rPr>
          <w:tab/>
        </w:r>
        <w:r w:rsidR="00DC293E">
          <w:rPr>
            <w:noProof/>
            <w:webHidden/>
          </w:rPr>
          <w:fldChar w:fldCharType="begin"/>
        </w:r>
        <w:r w:rsidR="00DC293E">
          <w:rPr>
            <w:noProof/>
            <w:webHidden/>
          </w:rPr>
          <w:instrText xml:space="preserve"> PAGEREF _Toc142046874 \h </w:instrText>
        </w:r>
        <w:r w:rsidR="00DC293E">
          <w:rPr>
            <w:noProof/>
            <w:webHidden/>
          </w:rPr>
        </w:r>
        <w:r w:rsidR="00DC293E">
          <w:rPr>
            <w:noProof/>
            <w:webHidden/>
          </w:rPr>
          <w:fldChar w:fldCharType="separate"/>
        </w:r>
        <w:r w:rsidR="00DC293E">
          <w:rPr>
            <w:noProof/>
            <w:webHidden/>
          </w:rPr>
          <w:t>15</w:t>
        </w:r>
        <w:r w:rsidR="00DC293E">
          <w:rPr>
            <w:noProof/>
            <w:webHidden/>
          </w:rPr>
          <w:fldChar w:fldCharType="end"/>
        </w:r>
      </w:hyperlink>
    </w:p>
    <w:p w14:paraId="3CB1BDAE" w14:textId="05983F9E"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5" w:history="1">
        <w:r w:rsidR="00DC293E" w:rsidRPr="00F55820">
          <w:rPr>
            <w:rStyle w:val="Hyperlink"/>
            <w:noProof/>
          </w:rPr>
          <w:t>Appendix B – Transactions</w:t>
        </w:r>
        <w:r w:rsidR="00DC293E">
          <w:rPr>
            <w:noProof/>
            <w:webHidden/>
          </w:rPr>
          <w:tab/>
        </w:r>
        <w:r w:rsidR="00DC293E">
          <w:rPr>
            <w:noProof/>
            <w:webHidden/>
          </w:rPr>
          <w:fldChar w:fldCharType="begin"/>
        </w:r>
        <w:r w:rsidR="00DC293E">
          <w:rPr>
            <w:noProof/>
            <w:webHidden/>
          </w:rPr>
          <w:instrText xml:space="preserve"> PAGEREF _Toc142046875 \h </w:instrText>
        </w:r>
        <w:r w:rsidR="00DC293E">
          <w:rPr>
            <w:noProof/>
            <w:webHidden/>
          </w:rPr>
        </w:r>
        <w:r w:rsidR="00DC293E">
          <w:rPr>
            <w:noProof/>
            <w:webHidden/>
          </w:rPr>
          <w:fldChar w:fldCharType="separate"/>
        </w:r>
        <w:r w:rsidR="00DC293E">
          <w:rPr>
            <w:noProof/>
            <w:webHidden/>
          </w:rPr>
          <w:t>15</w:t>
        </w:r>
        <w:r w:rsidR="00DC293E">
          <w:rPr>
            <w:noProof/>
            <w:webHidden/>
          </w:rPr>
          <w:fldChar w:fldCharType="end"/>
        </w:r>
      </w:hyperlink>
    </w:p>
    <w:p w14:paraId="09C6850B" w14:textId="53B94F0E"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6" w:history="1">
        <w:r w:rsidR="00DC293E" w:rsidRPr="00F55820">
          <w:rPr>
            <w:rStyle w:val="Hyperlink"/>
            <w:noProof/>
          </w:rPr>
          <w:t>Appendix D – Glossary</w:t>
        </w:r>
        <w:r w:rsidR="00DC293E">
          <w:rPr>
            <w:noProof/>
            <w:webHidden/>
          </w:rPr>
          <w:tab/>
        </w:r>
        <w:r w:rsidR="00DC293E">
          <w:rPr>
            <w:noProof/>
            <w:webHidden/>
          </w:rPr>
          <w:fldChar w:fldCharType="begin"/>
        </w:r>
        <w:r w:rsidR="00DC293E">
          <w:rPr>
            <w:noProof/>
            <w:webHidden/>
          </w:rPr>
          <w:instrText xml:space="preserve"> PAGEREF _Toc142046876 \h </w:instrText>
        </w:r>
        <w:r w:rsidR="00DC293E">
          <w:rPr>
            <w:noProof/>
            <w:webHidden/>
          </w:rPr>
        </w:r>
        <w:r w:rsidR="00DC293E">
          <w:rPr>
            <w:noProof/>
            <w:webHidden/>
          </w:rPr>
          <w:fldChar w:fldCharType="separate"/>
        </w:r>
        <w:r w:rsidR="00DC293E">
          <w:rPr>
            <w:noProof/>
            <w:webHidden/>
          </w:rPr>
          <w:t>16</w:t>
        </w:r>
        <w:r w:rsidR="00DC293E">
          <w:rPr>
            <w:noProof/>
            <w:webHidden/>
          </w:rPr>
          <w:fldChar w:fldCharType="end"/>
        </w:r>
      </w:hyperlink>
    </w:p>
    <w:p w14:paraId="1FEABFC1" w14:textId="4F8FB47A" w:rsidR="00DC293E" w:rsidRPr="00DC293E" w:rsidRDefault="00000000">
      <w:pPr>
        <w:pStyle w:val="TOC1"/>
        <w:rPr>
          <w:rFonts w:asciiTheme="minorHAnsi" w:eastAsiaTheme="minorEastAsia" w:hAnsiTheme="minorHAnsi" w:cstheme="minorBidi"/>
          <w:b/>
          <w:bCs/>
          <w:noProof/>
          <w:kern w:val="2"/>
          <w:sz w:val="22"/>
          <w:szCs w:val="22"/>
          <w14:ligatures w14:val="standardContextual"/>
        </w:rPr>
      </w:pPr>
      <w:hyperlink w:anchor="_Toc142046877" w:history="1">
        <w:r w:rsidR="00DC293E" w:rsidRPr="00DC293E">
          <w:rPr>
            <w:rStyle w:val="Hyperlink"/>
            <w:b/>
            <w:bCs/>
            <w:noProof/>
          </w:rPr>
          <w:t>Volume 1 – Profiles</w:t>
        </w:r>
        <w:r w:rsidR="00DC293E" w:rsidRPr="00DC293E">
          <w:rPr>
            <w:b/>
            <w:bCs/>
            <w:noProof/>
            <w:webHidden/>
          </w:rPr>
          <w:tab/>
        </w:r>
        <w:r w:rsidR="00DC293E" w:rsidRPr="00DC293E">
          <w:rPr>
            <w:b/>
            <w:bCs/>
            <w:noProof/>
            <w:webHidden/>
          </w:rPr>
          <w:fldChar w:fldCharType="begin"/>
        </w:r>
        <w:r w:rsidR="00DC293E" w:rsidRPr="00DC293E">
          <w:rPr>
            <w:b/>
            <w:bCs/>
            <w:noProof/>
            <w:webHidden/>
          </w:rPr>
          <w:instrText xml:space="preserve"> PAGEREF _Toc142046877 \h </w:instrText>
        </w:r>
        <w:r w:rsidR="00DC293E" w:rsidRPr="00DC293E">
          <w:rPr>
            <w:b/>
            <w:bCs/>
            <w:noProof/>
            <w:webHidden/>
          </w:rPr>
        </w:r>
        <w:r w:rsidR="00DC293E" w:rsidRPr="00DC293E">
          <w:rPr>
            <w:b/>
            <w:bCs/>
            <w:noProof/>
            <w:webHidden/>
          </w:rPr>
          <w:fldChar w:fldCharType="separate"/>
        </w:r>
        <w:r w:rsidR="00DC293E" w:rsidRPr="00DC293E">
          <w:rPr>
            <w:b/>
            <w:bCs/>
            <w:noProof/>
            <w:webHidden/>
          </w:rPr>
          <w:t>17</w:t>
        </w:r>
        <w:r w:rsidR="00DC293E" w:rsidRPr="00DC293E">
          <w:rPr>
            <w:b/>
            <w:bCs/>
            <w:noProof/>
            <w:webHidden/>
          </w:rPr>
          <w:fldChar w:fldCharType="end"/>
        </w:r>
      </w:hyperlink>
    </w:p>
    <w:p w14:paraId="0BCB10E7" w14:textId="4279C89A" w:rsidR="00DC293E" w:rsidRDefault="00000000">
      <w:pPr>
        <w:pStyle w:val="TOC1"/>
        <w:rPr>
          <w:rFonts w:asciiTheme="minorHAnsi" w:eastAsiaTheme="minorEastAsia" w:hAnsiTheme="minorHAnsi" w:cstheme="minorBidi"/>
          <w:noProof/>
          <w:kern w:val="2"/>
          <w:sz w:val="22"/>
          <w:szCs w:val="22"/>
          <w14:ligatures w14:val="standardContextual"/>
        </w:rPr>
      </w:pPr>
      <w:hyperlink w:anchor="_Toc142046878" w:history="1">
        <w:r w:rsidR="00DC293E" w:rsidRPr="00F55820">
          <w:rPr>
            <w:rStyle w:val="Hyperlink"/>
            <w:bCs/>
            <w:noProof/>
          </w:rPr>
          <w:t>9 Audit Trail and Node Authentication (ATNA)</w:t>
        </w:r>
        <w:r w:rsidR="00DC293E">
          <w:rPr>
            <w:noProof/>
            <w:webHidden/>
          </w:rPr>
          <w:tab/>
        </w:r>
        <w:r w:rsidR="00DC293E">
          <w:rPr>
            <w:noProof/>
            <w:webHidden/>
          </w:rPr>
          <w:fldChar w:fldCharType="begin"/>
        </w:r>
        <w:r w:rsidR="00DC293E">
          <w:rPr>
            <w:noProof/>
            <w:webHidden/>
          </w:rPr>
          <w:instrText xml:space="preserve"> PAGEREF _Toc142046878 \h </w:instrText>
        </w:r>
        <w:r w:rsidR="00DC293E">
          <w:rPr>
            <w:noProof/>
            <w:webHidden/>
          </w:rPr>
        </w:r>
        <w:r w:rsidR="00DC293E">
          <w:rPr>
            <w:noProof/>
            <w:webHidden/>
          </w:rPr>
          <w:fldChar w:fldCharType="separate"/>
        </w:r>
        <w:r w:rsidR="00DC293E">
          <w:rPr>
            <w:noProof/>
            <w:webHidden/>
          </w:rPr>
          <w:t>17</w:t>
        </w:r>
        <w:r w:rsidR="00DC293E">
          <w:rPr>
            <w:noProof/>
            <w:webHidden/>
          </w:rPr>
          <w:fldChar w:fldCharType="end"/>
        </w:r>
      </w:hyperlink>
    </w:p>
    <w:p w14:paraId="085433D4" w14:textId="47CC3433"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79" w:history="1">
        <w:r w:rsidR="00DC293E" w:rsidRPr="00F55820">
          <w:rPr>
            <w:rStyle w:val="Hyperlink"/>
            <w:noProof/>
          </w:rPr>
          <w:t>9.1.1.3 Audit Record Repository</w:t>
        </w:r>
        <w:r w:rsidR="00DC293E">
          <w:rPr>
            <w:noProof/>
            <w:webHidden/>
          </w:rPr>
          <w:tab/>
        </w:r>
        <w:r w:rsidR="00DC293E">
          <w:rPr>
            <w:noProof/>
            <w:webHidden/>
          </w:rPr>
          <w:fldChar w:fldCharType="begin"/>
        </w:r>
        <w:r w:rsidR="00DC293E">
          <w:rPr>
            <w:noProof/>
            <w:webHidden/>
          </w:rPr>
          <w:instrText xml:space="preserve"> PAGEREF _Toc142046879 \h </w:instrText>
        </w:r>
        <w:r w:rsidR="00DC293E">
          <w:rPr>
            <w:noProof/>
            <w:webHidden/>
          </w:rPr>
        </w:r>
        <w:r w:rsidR="00DC293E">
          <w:rPr>
            <w:noProof/>
            <w:webHidden/>
          </w:rPr>
          <w:fldChar w:fldCharType="separate"/>
        </w:r>
        <w:r w:rsidR="00DC293E">
          <w:rPr>
            <w:noProof/>
            <w:webHidden/>
          </w:rPr>
          <w:t>19</w:t>
        </w:r>
        <w:r w:rsidR="00DC293E">
          <w:rPr>
            <w:noProof/>
            <w:webHidden/>
          </w:rPr>
          <w:fldChar w:fldCharType="end"/>
        </w:r>
      </w:hyperlink>
    </w:p>
    <w:p w14:paraId="2155118D" w14:textId="39BBC734"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80" w:history="1">
        <w:r w:rsidR="00DC293E" w:rsidRPr="00F55820">
          <w:rPr>
            <w:rStyle w:val="Hyperlink"/>
            <w:noProof/>
          </w:rPr>
          <w:t>9.1.1.5 Audit Consumer</w:t>
        </w:r>
        <w:r w:rsidR="00DC293E">
          <w:rPr>
            <w:noProof/>
            <w:webHidden/>
          </w:rPr>
          <w:tab/>
        </w:r>
        <w:r w:rsidR="00DC293E">
          <w:rPr>
            <w:noProof/>
            <w:webHidden/>
          </w:rPr>
          <w:fldChar w:fldCharType="begin"/>
        </w:r>
        <w:r w:rsidR="00DC293E">
          <w:rPr>
            <w:noProof/>
            <w:webHidden/>
          </w:rPr>
          <w:instrText xml:space="preserve"> PAGEREF _Toc142046880 \h </w:instrText>
        </w:r>
        <w:r w:rsidR="00DC293E">
          <w:rPr>
            <w:noProof/>
            <w:webHidden/>
          </w:rPr>
        </w:r>
        <w:r w:rsidR="00DC293E">
          <w:rPr>
            <w:noProof/>
            <w:webHidden/>
          </w:rPr>
          <w:fldChar w:fldCharType="separate"/>
        </w:r>
        <w:r w:rsidR="00DC293E">
          <w:rPr>
            <w:noProof/>
            <w:webHidden/>
          </w:rPr>
          <w:t>19</w:t>
        </w:r>
        <w:r w:rsidR="00DC293E">
          <w:rPr>
            <w:noProof/>
            <w:webHidden/>
          </w:rPr>
          <w:fldChar w:fldCharType="end"/>
        </w:r>
      </w:hyperlink>
    </w:p>
    <w:p w14:paraId="578F1747" w14:textId="02F1F2D4"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881" w:history="1">
        <w:r w:rsidR="00DC293E" w:rsidRPr="00F55820">
          <w:rPr>
            <w:rStyle w:val="Hyperlink"/>
            <w:noProof/>
          </w:rPr>
          <w:t>9.2 ATNA Actor Options</w:t>
        </w:r>
        <w:r w:rsidR="00DC293E">
          <w:rPr>
            <w:noProof/>
            <w:webHidden/>
          </w:rPr>
          <w:tab/>
        </w:r>
        <w:r w:rsidR="00DC293E">
          <w:rPr>
            <w:noProof/>
            <w:webHidden/>
          </w:rPr>
          <w:fldChar w:fldCharType="begin"/>
        </w:r>
        <w:r w:rsidR="00DC293E">
          <w:rPr>
            <w:noProof/>
            <w:webHidden/>
          </w:rPr>
          <w:instrText xml:space="preserve"> PAGEREF _Toc142046881 \h </w:instrText>
        </w:r>
        <w:r w:rsidR="00DC293E">
          <w:rPr>
            <w:noProof/>
            <w:webHidden/>
          </w:rPr>
        </w:r>
        <w:r w:rsidR="00DC293E">
          <w:rPr>
            <w:noProof/>
            <w:webHidden/>
          </w:rPr>
          <w:fldChar w:fldCharType="separate"/>
        </w:r>
        <w:r w:rsidR="00DC293E">
          <w:rPr>
            <w:noProof/>
            <w:webHidden/>
          </w:rPr>
          <w:t>20</w:t>
        </w:r>
        <w:r w:rsidR="00DC293E">
          <w:rPr>
            <w:noProof/>
            <w:webHidden/>
          </w:rPr>
          <w:fldChar w:fldCharType="end"/>
        </w:r>
      </w:hyperlink>
    </w:p>
    <w:p w14:paraId="277CDC75" w14:textId="6A0F8CB8"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82" w:history="1">
        <w:r w:rsidR="00DC293E" w:rsidRPr="00F55820">
          <w:rPr>
            <w:rStyle w:val="Hyperlink"/>
            <w:noProof/>
          </w:rPr>
          <w:t>9.2.3 Retrieve Audit Message Option</w:t>
        </w:r>
        <w:r w:rsidR="00DC293E">
          <w:rPr>
            <w:noProof/>
            <w:webHidden/>
          </w:rPr>
          <w:tab/>
        </w:r>
        <w:r w:rsidR="00DC293E">
          <w:rPr>
            <w:noProof/>
            <w:webHidden/>
          </w:rPr>
          <w:fldChar w:fldCharType="begin"/>
        </w:r>
        <w:r w:rsidR="00DC293E">
          <w:rPr>
            <w:noProof/>
            <w:webHidden/>
          </w:rPr>
          <w:instrText xml:space="preserve"> PAGEREF _Toc142046882 \h </w:instrText>
        </w:r>
        <w:r w:rsidR="00DC293E">
          <w:rPr>
            <w:noProof/>
            <w:webHidden/>
          </w:rPr>
        </w:r>
        <w:r w:rsidR="00DC293E">
          <w:rPr>
            <w:noProof/>
            <w:webHidden/>
          </w:rPr>
          <w:fldChar w:fldCharType="separate"/>
        </w:r>
        <w:r w:rsidR="00DC293E">
          <w:rPr>
            <w:noProof/>
            <w:webHidden/>
          </w:rPr>
          <w:t>21</w:t>
        </w:r>
        <w:r w:rsidR="00DC293E">
          <w:rPr>
            <w:noProof/>
            <w:webHidden/>
          </w:rPr>
          <w:fldChar w:fldCharType="end"/>
        </w:r>
      </w:hyperlink>
    </w:p>
    <w:p w14:paraId="7C2229ED" w14:textId="3F1DA501"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83" w:history="1">
        <w:r w:rsidR="00DC293E" w:rsidRPr="00F55820">
          <w:rPr>
            <w:rStyle w:val="Hyperlink"/>
            <w:noProof/>
          </w:rPr>
          <w:t>9.2.4 Retrieve Syslog Message Option</w:t>
        </w:r>
        <w:r w:rsidR="00DC293E">
          <w:rPr>
            <w:noProof/>
            <w:webHidden/>
          </w:rPr>
          <w:tab/>
        </w:r>
        <w:r w:rsidR="00DC293E">
          <w:rPr>
            <w:noProof/>
            <w:webHidden/>
          </w:rPr>
          <w:fldChar w:fldCharType="begin"/>
        </w:r>
        <w:r w:rsidR="00DC293E">
          <w:rPr>
            <w:noProof/>
            <w:webHidden/>
          </w:rPr>
          <w:instrText xml:space="preserve"> PAGEREF _Toc142046883 \h </w:instrText>
        </w:r>
        <w:r w:rsidR="00DC293E">
          <w:rPr>
            <w:noProof/>
            <w:webHidden/>
          </w:rPr>
        </w:r>
        <w:r w:rsidR="00DC293E">
          <w:rPr>
            <w:noProof/>
            <w:webHidden/>
          </w:rPr>
          <w:fldChar w:fldCharType="separate"/>
        </w:r>
        <w:r w:rsidR="00DC293E">
          <w:rPr>
            <w:noProof/>
            <w:webHidden/>
          </w:rPr>
          <w:t>21</w:t>
        </w:r>
        <w:r w:rsidR="00DC293E">
          <w:rPr>
            <w:noProof/>
            <w:webHidden/>
          </w:rPr>
          <w:fldChar w:fldCharType="end"/>
        </w:r>
      </w:hyperlink>
    </w:p>
    <w:p w14:paraId="45AF567E" w14:textId="017DC853"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84" w:history="1">
        <w:r w:rsidR="00DC293E" w:rsidRPr="00F55820">
          <w:rPr>
            <w:rStyle w:val="Hyperlink"/>
            <w:noProof/>
          </w:rPr>
          <w:t>9.2.7 Audit Transport (ATX) Options</w:t>
        </w:r>
        <w:r w:rsidR="00DC293E">
          <w:rPr>
            <w:noProof/>
            <w:webHidden/>
          </w:rPr>
          <w:tab/>
        </w:r>
        <w:r w:rsidR="00DC293E">
          <w:rPr>
            <w:noProof/>
            <w:webHidden/>
          </w:rPr>
          <w:fldChar w:fldCharType="begin"/>
        </w:r>
        <w:r w:rsidR="00DC293E">
          <w:rPr>
            <w:noProof/>
            <w:webHidden/>
          </w:rPr>
          <w:instrText xml:space="preserve"> PAGEREF _Toc142046884 \h </w:instrText>
        </w:r>
        <w:r w:rsidR="00DC293E">
          <w:rPr>
            <w:noProof/>
            <w:webHidden/>
          </w:rPr>
        </w:r>
        <w:r w:rsidR="00DC293E">
          <w:rPr>
            <w:noProof/>
            <w:webHidden/>
          </w:rPr>
          <w:fldChar w:fldCharType="separate"/>
        </w:r>
        <w:r w:rsidR="00DC293E">
          <w:rPr>
            <w:noProof/>
            <w:webHidden/>
          </w:rPr>
          <w:t>21</w:t>
        </w:r>
        <w:r w:rsidR="00DC293E">
          <w:rPr>
            <w:noProof/>
            <w:webHidden/>
          </w:rPr>
          <w:fldChar w:fldCharType="end"/>
        </w:r>
      </w:hyperlink>
    </w:p>
    <w:p w14:paraId="7296011A" w14:textId="4494C545"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85" w:history="1">
        <w:r w:rsidR="00DC293E" w:rsidRPr="00F55820">
          <w:rPr>
            <w:rStyle w:val="Hyperlink"/>
            <w:noProof/>
          </w:rPr>
          <w:t>9.2.7.1 ATX: FHIR Feed Option</w:t>
        </w:r>
        <w:r w:rsidR="00DC293E">
          <w:rPr>
            <w:noProof/>
            <w:webHidden/>
          </w:rPr>
          <w:tab/>
        </w:r>
        <w:r w:rsidR="00DC293E">
          <w:rPr>
            <w:noProof/>
            <w:webHidden/>
          </w:rPr>
          <w:fldChar w:fldCharType="begin"/>
        </w:r>
        <w:r w:rsidR="00DC293E">
          <w:rPr>
            <w:noProof/>
            <w:webHidden/>
          </w:rPr>
          <w:instrText xml:space="preserve"> PAGEREF _Toc142046885 \h </w:instrText>
        </w:r>
        <w:r w:rsidR="00DC293E">
          <w:rPr>
            <w:noProof/>
            <w:webHidden/>
          </w:rPr>
        </w:r>
        <w:r w:rsidR="00DC293E">
          <w:rPr>
            <w:noProof/>
            <w:webHidden/>
          </w:rPr>
          <w:fldChar w:fldCharType="separate"/>
        </w:r>
        <w:r w:rsidR="00DC293E">
          <w:rPr>
            <w:noProof/>
            <w:webHidden/>
          </w:rPr>
          <w:t>21</w:t>
        </w:r>
        <w:r w:rsidR="00DC293E">
          <w:rPr>
            <w:noProof/>
            <w:webHidden/>
          </w:rPr>
          <w:fldChar w:fldCharType="end"/>
        </w:r>
      </w:hyperlink>
    </w:p>
    <w:p w14:paraId="7FB540C5" w14:textId="5AD67F25"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86" w:history="1">
        <w:r w:rsidR="00DC293E" w:rsidRPr="00F55820">
          <w:rPr>
            <w:rStyle w:val="Hyperlink"/>
            <w:noProof/>
          </w:rPr>
          <w:t>9.2.7.2 ATX: TLS Syslog Option</w:t>
        </w:r>
        <w:r w:rsidR="00DC293E">
          <w:rPr>
            <w:noProof/>
            <w:webHidden/>
          </w:rPr>
          <w:tab/>
        </w:r>
        <w:r w:rsidR="00DC293E">
          <w:rPr>
            <w:noProof/>
            <w:webHidden/>
          </w:rPr>
          <w:fldChar w:fldCharType="begin"/>
        </w:r>
        <w:r w:rsidR="00DC293E">
          <w:rPr>
            <w:noProof/>
            <w:webHidden/>
          </w:rPr>
          <w:instrText xml:space="preserve"> PAGEREF _Toc142046886 \h </w:instrText>
        </w:r>
        <w:r w:rsidR="00DC293E">
          <w:rPr>
            <w:noProof/>
            <w:webHidden/>
          </w:rPr>
        </w:r>
        <w:r w:rsidR="00DC293E">
          <w:rPr>
            <w:noProof/>
            <w:webHidden/>
          </w:rPr>
          <w:fldChar w:fldCharType="separate"/>
        </w:r>
        <w:r w:rsidR="00DC293E">
          <w:rPr>
            <w:noProof/>
            <w:webHidden/>
          </w:rPr>
          <w:t>21</w:t>
        </w:r>
        <w:r w:rsidR="00DC293E">
          <w:rPr>
            <w:noProof/>
            <w:webHidden/>
          </w:rPr>
          <w:fldChar w:fldCharType="end"/>
        </w:r>
      </w:hyperlink>
    </w:p>
    <w:p w14:paraId="6782CF5C" w14:textId="67F50810"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87" w:history="1">
        <w:r w:rsidR="00DC293E" w:rsidRPr="00F55820">
          <w:rPr>
            <w:rStyle w:val="Hyperlink"/>
            <w:noProof/>
          </w:rPr>
          <w:t>9.4.2 Use Cases</w:t>
        </w:r>
        <w:r w:rsidR="00DC293E">
          <w:rPr>
            <w:noProof/>
            <w:webHidden/>
          </w:rPr>
          <w:tab/>
        </w:r>
        <w:r w:rsidR="00DC293E">
          <w:rPr>
            <w:noProof/>
            <w:webHidden/>
          </w:rPr>
          <w:fldChar w:fldCharType="begin"/>
        </w:r>
        <w:r w:rsidR="00DC293E">
          <w:rPr>
            <w:noProof/>
            <w:webHidden/>
          </w:rPr>
          <w:instrText xml:space="preserve"> PAGEREF _Toc142046887 \h </w:instrText>
        </w:r>
        <w:r w:rsidR="00DC293E">
          <w:rPr>
            <w:noProof/>
            <w:webHidden/>
          </w:rPr>
        </w:r>
        <w:r w:rsidR="00DC293E">
          <w:rPr>
            <w:noProof/>
            <w:webHidden/>
          </w:rPr>
          <w:fldChar w:fldCharType="separate"/>
        </w:r>
        <w:r w:rsidR="00DC293E">
          <w:rPr>
            <w:noProof/>
            <w:webHidden/>
          </w:rPr>
          <w:t>22</w:t>
        </w:r>
        <w:r w:rsidR="00DC293E">
          <w:rPr>
            <w:noProof/>
            <w:webHidden/>
          </w:rPr>
          <w:fldChar w:fldCharType="end"/>
        </w:r>
      </w:hyperlink>
    </w:p>
    <w:p w14:paraId="2059D7C3" w14:textId="137629AD"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88" w:history="1">
        <w:r w:rsidR="00DC293E" w:rsidRPr="00F55820">
          <w:rPr>
            <w:rStyle w:val="Hyperlink"/>
            <w:noProof/>
          </w:rPr>
          <w:t>9.4.2.4 Clinician Personal History of Study views process flow</w:t>
        </w:r>
        <w:r w:rsidR="00DC293E">
          <w:rPr>
            <w:noProof/>
            <w:webHidden/>
          </w:rPr>
          <w:tab/>
        </w:r>
        <w:r w:rsidR="00DC293E">
          <w:rPr>
            <w:noProof/>
            <w:webHidden/>
          </w:rPr>
          <w:fldChar w:fldCharType="begin"/>
        </w:r>
        <w:r w:rsidR="00DC293E">
          <w:rPr>
            <w:noProof/>
            <w:webHidden/>
          </w:rPr>
          <w:instrText xml:space="preserve"> PAGEREF _Toc142046888 \h </w:instrText>
        </w:r>
        <w:r w:rsidR="00DC293E">
          <w:rPr>
            <w:noProof/>
            <w:webHidden/>
          </w:rPr>
        </w:r>
        <w:r w:rsidR="00DC293E">
          <w:rPr>
            <w:noProof/>
            <w:webHidden/>
          </w:rPr>
          <w:fldChar w:fldCharType="separate"/>
        </w:r>
        <w:r w:rsidR="00DC293E">
          <w:rPr>
            <w:noProof/>
            <w:webHidden/>
          </w:rPr>
          <w:t>22</w:t>
        </w:r>
        <w:r w:rsidR="00DC293E">
          <w:rPr>
            <w:noProof/>
            <w:webHidden/>
          </w:rPr>
          <w:fldChar w:fldCharType="end"/>
        </w:r>
      </w:hyperlink>
    </w:p>
    <w:p w14:paraId="31B7176D" w14:textId="397C8B5B"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889" w:history="1">
        <w:r w:rsidR="00DC293E" w:rsidRPr="00F55820">
          <w:rPr>
            <w:rStyle w:val="Hyperlink"/>
            <w:noProof/>
          </w:rPr>
          <w:t>9.4.2.4.1 Clinician Personal History of Study views use-case</w:t>
        </w:r>
        <w:r w:rsidR="00DC293E">
          <w:rPr>
            <w:noProof/>
            <w:webHidden/>
          </w:rPr>
          <w:tab/>
        </w:r>
        <w:r w:rsidR="00DC293E">
          <w:rPr>
            <w:noProof/>
            <w:webHidden/>
          </w:rPr>
          <w:fldChar w:fldCharType="begin"/>
        </w:r>
        <w:r w:rsidR="00DC293E">
          <w:rPr>
            <w:noProof/>
            <w:webHidden/>
          </w:rPr>
          <w:instrText xml:space="preserve"> PAGEREF _Toc142046889 \h </w:instrText>
        </w:r>
        <w:r w:rsidR="00DC293E">
          <w:rPr>
            <w:noProof/>
            <w:webHidden/>
          </w:rPr>
        </w:r>
        <w:r w:rsidR="00DC293E">
          <w:rPr>
            <w:noProof/>
            <w:webHidden/>
          </w:rPr>
          <w:fldChar w:fldCharType="separate"/>
        </w:r>
        <w:r w:rsidR="00DC293E">
          <w:rPr>
            <w:noProof/>
            <w:webHidden/>
          </w:rPr>
          <w:t>22</w:t>
        </w:r>
        <w:r w:rsidR="00DC293E">
          <w:rPr>
            <w:noProof/>
            <w:webHidden/>
          </w:rPr>
          <w:fldChar w:fldCharType="end"/>
        </w:r>
      </w:hyperlink>
    </w:p>
    <w:p w14:paraId="580A844B" w14:textId="3954340B"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90" w:history="1">
        <w:r w:rsidR="00DC293E" w:rsidRPr="00F55820">
          <w:rPr>
            <w:rStyle w:val="Hyperlink"/>
            <w:noProof/>
          </w:rPr>
          <w:t>9.4.2.5</w:t>
        </w:r>
        <w:r w:rsidR="00DC293E" w:rsidRPr="00F55820">
          <w:rPr>
            <w:rStyle w:val="Hyperlink"/>
            <w:noProof/>
            <w:lang w:eastAsia="it-IT"/>
          </w:rPr>
          <w:t xml:space="preserve"> </w:t>
        </w:r>
        <w:r w:rsidR="00DC293E" w:rsidRPr="00F55820">
          <w:rPr>
            <w:rStyle w:val="Hyperlink"/>
            <w:noProof/>
          </w:rPr>
          <w:t>Patient access to his audit records process flow</w:t>
        </w:r>
        <w:r w:rsidR="00DC293E">
          <w:rPr>
            <w:noProof/>
            <w:webHidden/>
          </w:rPr>
          <w:tab/>
        </w:r>
        <w:r w:rsidR="00DC293E">
          <w:rPr>
            <w:noProof/>
            <w:webHidden/>
          </w:rPr>
          <w:fldChar w:fldCharType="begin"/>
        </w:r>
        <w:r w:rsidR="00DC293E">
          <w:rPr>
            <w:noProof/>
            <w:webHidden/>
          </w:rPr>
          <w:instrText xml:space="preserve"> PAGEREF _Toc142046890 \h </w:instrText>
        </w:r>
        <w:r w:rsidR="00DC293E">
          <w:rPr>
            <w:noProof/>
            <w:webHidden/>
          </w:rPr>
        </w:r>
        <w:r w:rsidR="00DC293E">
          <w:rPr>
            <w:noProof/>
            <w:webHidden/>
          </w:rPr>
          <w:fldChar w:fldCharType="separate"/>
        </w:r>
        <w:r w:rsidR="00DC293E">
          <w:rPr>
            <w:noProof/>
            <w:webHidden/>
          </w:rPr>
          <w:t>23</w:t>
        </w:r>
        <w:r w:rsidR="00DC293E">
          <w:rPr>
            <w:noProof/>
            <w:webHidden/>
          </w:rPr>
          <w:fldChar w:fldCharType="end"/>
        </w:r>
      </w:hyperlink>
    </w:p>
    <w:p w14:paraId="268206F7" w14:textId="6D723053"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891" w:history="1">
        <w:r w:rsidR="00DC293E" w:rsidRPr="00F55820">
          <w:rPr>
            <w:rStyle w:val="Hyperlink"/>
            <w:noProof/>
          </w:rPr>
          <w:t>9.4.2.5.1 Patient access to his audit records use case</w:t>
        </w:r>
        <w:r w:rsidR="00DC293E">
          <w:rPr>
            <w:noProof/>
            <w:webHidden/>
          </w:rPr>
          <w:tab/>
        </w:r>
        <w:r w:rsidR="00DC293E">
          <w:rPr>
            <w:noProof/>
            <w:webHidden/>
          </w:rPr>
          <w:fldChar w:fldCharType="begin"/>
        </w:r>
        <w:r w:rsidR="00DC293E">
          <w:rPr>
            <w:noProof/>
            <w:webHidden/>
          </w:rPr>
          <w:instrText xml:space="preserve"> PAGEREF _Toc142046891 \h </w:instrText>
        </w:r>
        <w:r w:rsidR="00DC293E">
          <w:rPr>
            <w:noProof/>
            <w:webHidden/>
          </w:rPr>
        </w:r>
        <w:r w:rsidR="00DC293E">
          <w:rPr>
            <w:noProof/>
            <w:webHidden/>
          </w:rPr>
          <w:fldChar w:fldCharType="separate"/>
        </w:r>
        <w:r w:rsidR="00DC293E">
          <w:rPr>
            <w:noProof/>
            <w:webHidden/>
          </w:rPr>
          <w:t>23</w:t>
        </w:r>
        <w:r w:rsidR="00DC293E">
          <w:rPr>
            <w:noProof/>
            <w:webHidden/>
          </w:rPr>
          <w:fldChar w:fldCharType="end"/>
        </w:r>
      </w:hyperlink>
    </w:p>
    <w:p w14:paraId="655203C6" w14:textId="5EBF51E5"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92" w:history="1">
        <w:r w:rsidR="00DC293E" w:rsidRPr="00F55820">
          <w:rPr>
            <w:rStyle w:val="Hyperlink"/>
            <w:noProof/>
          </w:rPr>
          <w:t>9.4.3 Technical Approach to Query use cases</w:t>
        </w:r>
        <w:r w:rsidR="00DC293E">
          <w:rPr>
            <w:noProof/>
            <w:webHidden/>
          </w:rPr>
          <w:tab/>
        </w:r>
        <w:r w:rsidR="00DC293E">
          <w:rPr>
            <w:noProof/>
            <w:webHidden/>
          </w:rPr>
          <w:fldChar w:fldCharType="begin"/>
        </w:r>
        <w:r w:rsidR="00DC293E">
          <w:rPr>
            <w:noProof/>
            <w:webHidden/>
          </w:rPr>
          <w:instrText xml:space="preserve"> PAGEREF _Toc142046892 \h </w:instrText>
        </w:r>
        <w:r w:rsidR="00DC293E">
          <w:rPr>
            <w:noProof/>
            <w:webHidden/>
          </w:rPr>
        </w:r>
        <w:r w:rsidR="00DC293E">
          <w:rPr>
            <w:noProof/>
            <w:webHidden/>
          </w:rPr>
          <w:fldChar w:fldCharType="separate"/>
        </w:r>
        <w:r w:rsidR="00DC293E">
          <w:rPr>
            <w:noProof/>
            <w:webHidden/>
          </w:rPr>
          <w:t>25</w:t>
        </w:r>
        <w:r w:rsidR="00DC293E">
          <w:rPr>
            <w:noProof/>
            <w:webHidden/>
          </w:rPr>
          <w:fldChar w:fldCharType="end"/>
        </w:r>
      </w:hyperlink>
    </w:p>
    <w:p w14:paraId="1667BF2A" w14:textId="7C7C6F02"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893" w:history="1">
        <w:r w:rsidR="00DC293E" w:rsidRPr="00F55820">
          <w:rPr>
            <w:rStyle w:val="Hyperlink"/>
            <w:noProof/>
          </w:rPr>
          <w:t>9.5 ATNA Security Considerations</w:t>
        </w:r>
        <w:r w:rsidR="00DC293E">
          <w:rPr>
            <w:noProof/>
            <w:webHidden/>
          </w:rPr>
          <w:tab/>
        </w:r>
        <w:r w:rsidR="00DC293E">
          <w:rPr>
            <w:noProof/>
            <w:webHidden/>
          </w:rPr>
          <w:fldChar w:fldCharType="begin"/>
        </w:r>
        <w:r w:rsidR="00DC293E">
          <w:rPr>
            <w:noProof/>
            <w:webHidden/>
          </w:rPr>
          <w:instrText xml:space="preserve"> PAGEREF _Toc142046893 \h </w:instrText>
        </w:r>
        <w:r w:rsidR="00DC293E">
          <w:rPr>
            <w:noProof/>
            <w:webHidden/>
          </w:rPr>
        </w:r>
        <w:r w:rsidR="00DC293E">
          <w:rPr>
            <w:noProof/>
            <w:webHidden/>
          </w:rPr>
          <w:fldChar w:fldCharType="separate"/>
        </w:r>
        <w:r w:rsidR="00DC293E">
          <w:rPr>
            <w:noProof/>
            <w:webHidden/>
          </w:rPr>
          <w:t>26</w:t>
        </w:r>
        <w:r w:rsidR="00DC293E">
          <w:rPr>
            <w:noProof/>
            <w:webHidden/>
          </w:rPr>
          <w:fldChar w:fldCharType="end"/>
        </w:r>
      </w:hyperlink>
    </w:p>
    <w:p w14:paraId="251D67E1" w14:textId="60062AA5" w:rsidR="00DC293E" w:rsidRPr="00DC293E" w:rsidRDefault="00000000">
      <w:pPr>
        <w:pStyle w:val="TOC1"/>
        <w:rPr>
          <w:rFonts w:asciiTheme="minorHAnsi" w:eastAsiaTheme="minorEastAsia" w:hAnsiTheme="minorHAnsi" w:cstheme="minorBidi"/>
          <w:b/>
          <w:bCs/>
          <w:noProof/>
          <w:kern w:val="2"/>
          <w:sz w:val="22"/>
          <w:szCs w:val="22"/>
          <w14:ligatures w14:val="standardContextual"/>
        </w:rPr>
      </w:pPr>
      <w:hyperlink w:anchor="_Toc142046894" w:history="1">
        <w:r w:rsidR="00DC293E" w:rsidRPr="00DC293E">
          <w:rPr>
            <w:rStyle w:val="Hyperlink"/>
            <w:b/>
            <w:bCs/>
            <w:noProof/>
          </w:rPr>
          <w:t>Volume 2 – Transactions</w:t>
        </w:r>
        <w:r w:rsidR="00DC293E" w:rsidRPr="00DC293E">
          <w:rPr>
            <w:b/>
            <w:bCs/>
            <w:noProof/>
            <w:webHidden/>
          </w:rPr>
          <w:tab/>
        </w:r>
        <w:r w:rsidR="00DC293E" w:rsidRPr="00DC293E">
          <w:rPr>
            <w:b/>
            <w:bCs/>
            <w:noProof/>
            <w:webHidden/>
          </w:rPr>
          <w:fldChar w:fldCharType="begin"/>
        </w:r>
        <w:r w:rsidR="00DC293E" w:rsidRPr="00DC293E">
          <w:rPr>
            <w:b/>
            <w:bCs/>
            <w:noProof/>
            <w:webHidden/>
          </w:rPr>
          <w:instrText xml:space="preserve"> PAGEREF _Toc142046894 \h </w:instrText>
        </w:r>
        <w:r w:rsidR="00DC293E" w:rsidRPr="00DC293E">
          <w:rPr>
            <w:b/>
            <w:bCs/>
            <w:noProof/>
            <w:webHidden/>
          </w:rPr>
        </w:r>
        <w:r w:rsidR="00DC293E" w:rsidRPr="00DC293E">
          <w:rPr>
            <w:b/>
            <w:bCs/>
            <w:noProof/>
            <w:webHidden/>
          </w:rPr>
          <w:fldChar w:fldCharType="separate"/>
        </w:r>
        <w:r w:rsidR="00DC293E" w:rsidRPr="00DC293E">
          <w:rPr>
            <w:b/>
            <w:bCs/>
            <w:noProof/>
            <w:webHidden/>
          </w:rPr>
          <w:t>28</w:t>
        </w:r>
        <w:r w:rsidR="00DC293E" w:rsidRPr="00DC293E">
          <w:rPr>
            <w:b/>
            <w:bCs/>
            <w:noProof/>
            <w:webHidden/>
          </w:rPr>
          <w:fldChar w:fldCharType="end"/>
        </w:r>
      </w:hyperlink>
    </w:p>
    <w:p w14:paraId="7426F05C" w14:textId="5F3FB8C1"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895" w:history="1">
        <w:r w:rsidR="00DC293E" w:rsidRPr="00F55820">
          <w:rPr>
            <w:rStyle w:val="Hyperlink"/>
            <w:noProof/>
          </w:rPr>
          <w:t>3.20 Record Audit Event [ITI-20]</w:t>
        </w:r>
        <w:r w:rsidR="00DC293E">
          <w:rPr>
            <w:noProof/>
            <w:webHidden/>
          </w:rPr>
          <w:tab/>
        </w:r>
        <w:r w:rsidR="00DC293E">
          <w:rPr>
            <w:noProof/>
            <w:webHidden/>
          </w:rPr>
          <w:fldChar w:fldCharType="begin"/>
        </w:r>
        <w:r w:rsidR="00DC293E">
          <w:rPr>
            <w:noProof/>
            <w:webHidden/>
          </w:rPr>
          <w:instrText xml:space="preserve"> PAGEREF _Toc142046895 \h </w:instrText>
        </w:r>
        <w:r w:rsidR="00DC293E">
          <w:rPr>
            <w:noProof/>
            <w:webHidden/>
          </w:rPr>
        </w:r>
        <w:r w:rsidR="00DC293E">
          <w:rPr>
            <w:noProof/>
            <w:webHidden/>
          </w:rPr>
          <w:fldChar w:fldCharType="separate"/>
        </w:r>
        <w:r w:rsidR="00DC293E">
          <w:rPr>
            <w:noProof/>
            <w:webHidden/>
          </w:rPr>
          <w:t>28</w:t>
        </w:r>
        <w:r w:rsidR="00DC293E">
          <w:rPr>
            <w:noProof/>
            <w:webHidden/>
          </w:rPr>
          <w:fldChar w:fldCharType="end"/>
        </w:r>
      </w:hyperlink>
    </w:p>
    <w:p w14:paraId="14E00085" w14:textId="78A621A0"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96" w:history="1">
        <w:r w:rsidR="00DC293E" w:rsidRPr="00F55820">
          <w:rPr>
            <w:rStyle w:val="Hyperlink"/>
            <w:noProof/>
          </w:rPr>
          <w:t>3.20.3 Referenced Standards</w:t>
        </w:r>
        <w:r w:rsidR="00DC293E">
          <w:rPr>
            <w:noProof/>
            <w:webHidden/>
          </w:rPr>
          <w:tab/>
        </w:r>
        <w:r w:rsidR="00DC293E">
          <w:rPr>
            <w:noProof/>
            <w:webHidden/>
          </w:rPr>
          <w:fldChar w:fldCharType="begin"/>
        </w:r>
        <w:r w:rsidR="00DC293E">
          <w:rPr>
            <w:noProof/>
            <w:webHidden/>
          </w:rPr>
          <w:instrText xml:space="preserve"> PAGEREF _Toc142046896 \h </w:instrText>
        </w:r>
        <w:r w:rsidR="00DC293E">
          <w:rPr>
            <w:noProof/>
            <w:webHidden/>
          </w:rPr>
        </w:r>
        <w:r w:rsidR="00DC293E">
          <w:rPr>
            <w:noProof/>
            <w:webHidden/>
          </w:rPr>
          <w:fldChar w:fldCharType="separate"/>
        </w:r>
        <w:r w:rsidR="00DC293E">
          <w:rPr>
            <w:noProof/>
            <w:webHidden/>
          </w:rPr>
          <w:t>28</w:t>
        </w:r>
        <w:r w:rsidR="00DC293E">
          <w:rPr>
            <w:noProof/>
            <w:webHidden/>
          </w:rPr>
          <w:fldChar w:fldCharType="end"/>
        </w:r>
      </w:hyperlink>
    </w:p>
    <w:p w14:paraId="7080B4F9" w14:textId="7417D983"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97" w:history="1">
        <w:r w:rsidR="00DC293E" w:rsidRPr="00F55820">
          <w:rPr>
            <w:rStyle w:val="Hyperlink"/>
            <w:noProof/>
          </w:rPr>
          <w:t>3.20.4 Messages</w:t>
        </w:r>
        <w:r w:rsidR="00DC293E">
          <w:rPr>
            <w:noProof/>
            <w:webHidden/>
          </w:rPr>
          <w:tab/>
        </w:r>
        <w:r w:rsidR="00DC293E">
          <w:rPr>
            <w:noProof/>
            <w:webHidden/>
          </w:rPr>
          <w:fldChar w:fldCharType="begin"/>
        </w:r>
        <w:r w:rsidR="00DC293E">
          <w:rPr>
            <w:noProof/>
            <w:webHidden/>
          </w:rPr>
          <w:instrText xml:space="preserve"> PAGEREF _Toc142046897 \h </w:instrText>
        </w:r>
        <w:r w:rsidR="00DC293E">
          <w:rPr>
            <w:noProof/>
            <w:webHidden/>
          </w:rPr>
        </w:r>
        <w:r w:rsidR="00DC293E">
          <w:rPr>
            <w:noProof/>
            <w:webHidden/>
          </w:rPr>
          <w:fldChar w:fldCharType="separate"/>
        </w:r>
        <w:r w:rsidR="00DC293E">
          <w:rPr>
            <w:noProof/>
            <w:webHidden/>
          </w:rPr>
          <w:t>29</w:t>
        </w:r>
        <w:r w:rsidR="00DC293E">
          <w:rPr>
            <w:noProof/>
            <w:webHidden/>
          </w:rPr>
          <w:fldChar w:fldCharType="end"/>
        </w:r>
      </w:hyperlink>
    </w:p>
    <w:p w14:paraId="14AB9950" w14:textId="45DDD6F2"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898" w:history="1">
        <w:r w:rsidR="00DC293E" w:rsidRPr="00F55820">
          <w:rPr>
            <w:rStyle w:val="Hyperlink"/>
            <w:noProof/>
          </w:rPr>
          <w:t>3.20.4 Messages</w:t>
        </w:r>
        <w:r w:rsidR="00DC293E">
          <w:rPr>
            <w:noProof/>
            <w:webHidden/>
          </w:rPr>
          <w:tab/>
        </w:r>
        <w:r w:rsidR="00DC293E">
          <w:rPr>
            <w:noProof/>
            <w:webHidden/>
          </w:rPr>
          <w:fldChar w:fldCharType="begin"/>
        </w:r>
        <w:r w:rsidR="00DC293E">
          <w:rPr>
            <w:noProof/>
            <w:webHidden/>
          </w:rPr>
          <w:instrText xml:space="preserve"> PAGEREF _Toc142046898 \h </w:instrText>
        </w:r>
        <w:r w:rsidR="00DC293E">
          <w:rPr>
            <w:noProof/>
            <w:webHidden/>
          </w:rPr>
        </w:r>
        <w:r w:rsidR="00DC293E">
          <w:rPr>
            <w:noProof/>
            <w:webHidden/>
          </w:rPr>
          <w:fldChar w:fldCharType="separate"/>
        </w:r>
        <w:r w:rsidR="00DC293E">
          <w:rPr>
            <w:noProof/>
            <w:webHidden/>
          </w:rPr>
          <w:t>30</w:t>
        </w:r>
        <w:r w:rsidR="00DC293E">
          <w:rPr>
            <w:noProof/>
            <w:webHidden/>
          </w:rPr>
          <w:fldChar w:fldCharType="end"/>
        </w:r>
      </w:hyperlink>
    </w:p>
    <w:p w14:paraId="1625586C" w14:textId="732BE837"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899" w:history="1">
        <w:r w:rsidR="00DC293E" w:rsidRPr="00F55820">
          <w:rPr>
            <w:rStyle w:val="Hyperlink"/>
            <w:noProof/>
          </w:rPr>
          <w:t>3.20.4.2 Send Audit Resource Request Message – FHIR Feed Interaction</w:t>
        </w:r>
        <w:r w:rsidR="00DC293E">
          <w:rPr>
            <w:noProof/>
            <w:webHidden/>
          </w:rPr>
          <w:tab/>
        </w:r>
        <w:r w:rsidR="00DC293E">
          <w:rPr>
            <w:noProof/>
            <w:webHidden/>
          </w:rPr>
          <w:fldChar w:fldCharType="begin"/>
        </w:r>
        <w:r w:rsidR="00DC293E">
          <w:rPr>
            <w:noProof/>
            <w:webHidden/>
          </w:rPr>
          <w:instrText xml:space="preserve"> PAGEREF _Toc142046899 \h </w:instrText>
        </w:r>
        <w:r w:rsidR="00DC293E">
          <w:rPr>
            <w:noProof/>
            <w:webHidden/>
          </w:rPr>
        </w:r>
        <w:r w:rsidR="00DC293E">
          <w:rPr>
            <w:noProof/>
            <w:webHidden/>
          </w:rPr>
          <w:fldChar w:fldCharType="separate"/>
        </w:r>
        <w:r w:rsidR="00DC293E">
          <w:rPr>
            <w:noProof/>
            <w:webHidden/>
          </w:rPr>
          <w:t>30</w:t>
        </w:r>
        <w:r w:rsidR="00DC293E">
          <w:rPr>
            <w:noProof/>
            <w:webHidden/>
          </w:rPr>
          <w:fldChar w:fldCharType="end"/>
        </w:r>
      </w:hyperlink>
    </w:p>
    <w:p w14:paraId="31BDF037" w14:textId="0941E8DD"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0" w:history="1">
        <w:r w:rsidR="00DC293E" w:rsidRPr="00F55820">
          <w:rPr>
            <w:rStyle w:val="Hyperlink"/>
            <w:noProof/>
          </w:rPr>
          <w:t>3.20.4.2.1 Trigger Events</w:t>
        </w:r>
        <w:r w:rsidR="00DC293E">
          <w:rPr>
            <w:noProof/>
            <w:webHidden/>
          </w:rPr>
          <w:tab/>
        </w:r>
        <w:r w:rsidR="00DC293E">
          <w:rPr>
            <w:noProof/>
            <w:webHidden/>
          </w:rPr>
          <w:fldChar w:fldCharType="begin"/>
        </w:r>
        <w:r w:rsidR="00DC293E">
          <w:rPr>
            <w:noProof/>
            <w:webHidden/>
          </w:rPr>
          <w:instrText xml:space="preserve"> PAGEREF _Toc142046900 \h </w:instrText>
        </w:r>
        <w:r w:rsidR="00DC293E">
          <w:rPr>
            <w:noProof/>
            <w:webHidden/>
          </w:rPr>
        </w:r>
        <w:r w:rsidR="00DC293E">
          <w:rPr>
            <w:noProof/>
            <w:webHidden/>
          </w:rPr>
          <w:fldChar w:fldCharType="separate"/>
        </w:r>
        <w:r w:rsidR="00DC293E">
          <w:rPr>
            <w:noProof/>
            <w:webHidden/>
          </w:rPr>
          <w:t>30</w:t>
        </w:r>
        <w:r w:rsidR="00DC293E">
          <w:rPr>
            <w:noProof/>
            <w:webHidden/>
          </w:rPr>
          <w:fldChar w:fldCharType="end"/>
        </w:r>
      </w:hyperlink>
    </w:p>
    <w:p w14:paraId="5EB544AC" w14:textId="729F2ED6"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1" w:history="1">
        <w:r w:rsidR="00DC293E" w:rsidRPr="00F55820">
          <w:rPr>
            <w:rStyle w:val="Hyperlink"/>
            <w:noProof/>
          </w:rPr>
          <w:t>3.20.4.2.2 Message Semantics</w:t>
        </w:r>
        <w:r w:rsidR="00DC293E">
          <w:rPr>
            <w:noProof/>
            <w:webHidden/>
          </w:rPr>
          <w:tab/>
        </w:r>
        <w:r w:rsidR="00DC293E">
          <w:rPr>
            <w:noProof/>
            <w:webHidden/>
          </w:rPr>
          <w:fldChar w:fldCharType="begin"/>
        </w:r>
        <w:r w:rsidR="00DC293E">
          <w:rPr>
            <w:noProof/>
            <w:webHidden/>
          </w:rPr>
          <w:instrText xml:space="preserve"> PAGEREF _Toc142046901 \h </w:instrText>
        </w:r>
        <w:r w:rsidR="00DC293E">
          <w:rPr>
            <w:noProof/>
            <w:webHidden/>
          </w:rPr>
        </w:r>
        <w:r w:rsidR="00DC293E">
          <w:rPr>
            <w:noProof/>
            <w:webHidden/>
          </w:rPr>
          <w:fldChar w:fldCharType="separate"/>
        </w:r>
        <w:r w:rsidR="00DC293E">
          <w:rPr>
            <w:noProof/>
            <w:webHidden/>
          </w:rPr>
          <w:t>31</w:t>
        </w:r>
        <w:r w:rsidR="00DC293E">
          <w:rPr>
            <w:noProof/>
            <w:webHidden/>
          </w:rPr>
          <w:fldChar w:fldCharType="end"/>
        </w:r>
      </w:hyperlink>
    </w:p>
    <w:p w14:paraId="6B185A64" w14:textId="09152B02" w:rsidR="00DC293E" w:rsidRDefault="00000000">
      <w:pPr>
        <w:pStyle w:val="TOC6"/>
        <w:rPr>
          <w:rFonts w:asciiTheme="minorHAnsi" w:eastAsiaTheme="minorEastAsia" w:hAnsiTheme="minorHAnsi" w:cstheme="minorBidi"/>
          <w:noProof/>
          <w:kern w:val="2"/>
          <w:sz w:val="22"/>
          <w:szCs w:val="22"/>
          <w14:ligatures w14:val="standardContextual"/>
        </w:rPr>
      </w:pPr>
      <w:hyperlink w:anchor="_Toc142046902" w:history="1">
        <w:r w:rsidR="00DC293E" w:rsidRPr="00F55820">
          <w:rPr>
            <w:rStyle w:val="Hyperlink"/>
            <w:noProof/>
          </w:rPr>
          <w:t>3.20.4.2.2.1 Mapping between DICOM Audit Message definitions and FHIR AuditEvent Resource for the FHIR Feed interactions</w:t>
        </w:r>
        <w:r w:rsidR="00DC293E">
          <w:rPr>
            <w:noProof/>
            <w:webHidden/>
          </w:rPr>
          <w:tab/>
        </w:r>
        <w:r w:rsidR="00DC293E">
          <w:rPr>
            <w:noProof/>
            <w:webHidden/>
          </w:rPr>
          <w:fldChar w:fldCharType="begin"/>
        </w:r>
        <w:r w:rsidR="00DC293E">
          <w:rPr>
            <w:noProof/>
            <w:webHidden/>
          </w:rPr>
          <w:instrText xml:space="preserve"> PAGEREF _Toc142046902 \h </w:instrText>
        </w:r>
        <w:r w:rsidR="00DC293E">
          <w:rPr>
            <w:noProof/>
            <w:webHidden/>
          </w:rPr>
        </w:r>
        <w:r w:rsidR="00DC293E">
          <w:rPr>
            <w:noProof/>
            <w:webHidden/>
          </w:rPr>
          <w:fldChar w:fldCharType="separate"/>
        </w:r>
        <w:r w:rsidR="00DC293E">
          <w:rPr>
            <w:noProof/>
            <w:webHidden/>
          </w:rPr>
          <w:t>31</w:t>
        </w:r>
        <w:r w:rsidR="00DC293E">
          <w:rPr>
            <w:noProof/>
            <w:webHidden/>
          </w:rPr>
          <w:fldChar w:fldCharType="end"/>
        </w:r>
      </w:hyperlink>
    </w:p>
    <w:p w14:paraId="20509B5A" w14:textId="5AB2A43D"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3" w:history="1">
        <w:r w:rsidR="00DC293E" w:rsidRPr="00F55820">
          <w:rPr>
            <w:rStyle w:val="Hyperlink"/>
            <w:noProof/>
          </w:rPr>
          <w:t>3.20.4.2.3 Expected Actions</w:t>
        </w:r>
        <w:r w:rsidR="00DC293E">
          <w:rPr>
            <w:noProof/>
            <w:webHidden/>
          </w:rPr>
          <w:tab/>
        </w:r>
        <w:r w:rsidR="00DC293E">
          <w:rPr>
            <w:noProof/>
            <w:webHidden/>
          </w:rPr>
          <w:fldChar w:fldCharType="begin"/>
        </w:r>
        <w:r w:rsidR="00DC293E">
          <w:rPr>
            <w:noProof/>
            <w:webHidden/>
          </w:rPr>
          <w:instrText xml:space="preserve"> PAGEREF _Toc142046903 \h </w:instrText>
        </w:r>
        <w:r w:rsidR="00DC293E">
          <w:rPr>
            <w:noProof/>
            <w:webHidden/>
          </w:rPr>
        </w:r>
        <w:r w:rsidR="00DC293E">
          <w:rPr>
            <w:noProof/>
            <w:webHidden/>
          </w:rPr>
          <w:fldChar w:fldCharType="separate"/>
        </w:r>
        <w:r w:rsidR="00DC293E">
          <w:rPr>
            <w:noProof/>
            <w:webHidden/>
          </w:rPr>
          <w:t>32</w:t>
        </w:r>
        <w:r w:rsidR="00DC293E">
          <w:rPr>
            <w:noProof/>
            <w:webHidden/>
          </w:rPr>
          <w:fldChar w:fldCharType="end"/>
        </w:r>
      </w:hyperlink>
    </w:p>
    <w:p w14:paraId="4F648A43" w14:textId="14A128F8"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04" w:history="1">
        <w:r w:rsidR="00DC293E" w:rsidRPr="00F55820">
          <w:rPr>
            <w:rStyle w:val="Hyperlink"/>
            <w:noProof/>
          </w:rPr>
          <w:t>3.20.4.3 Send Audit Resource Response</w:t>
        </w:r>
        <w:r w:rsidR="00DC293E">
          <w:rPr>
            <w:noProof/>
            <w:webHidden/>
          </w:rPr>
          <w:tab/>
        </w:r>
        <w:r w:rsidR="00DC293E">
          <w:rPr>
            <w:noProof/>
            <w:webHidden/>
          </w:rPr>
          <w:fldChar w:fldCharType="begin"/>
        </w:r>
        <w:r w:rsidR="00DC293E">
          <w:rPr>
            <w:noProof/>
            <w:webHidden/>
          </w:rPr>
          <w:instrText xml:space="preserve"> PAGEREF _Toc142046904 \h </w:instrText>
        </w:r>
        <w:r w:rsidR="00DC293E">
          <w:rPr>
            <w:noProof/>
            <w:webHidden/>
          </w:rPr>
        </w:r>
        <w:r w:rsidR="00DC293E">
          <w:rPr>
            <w:noProof/>
            <w:webHidden/>
          </w:rPr>
          <w:fldChar w:fldCharType="separate"/>
        </w:r>
        <w:r w:rsidR="00DC293E">
          <w:rPr>
            <w:noProof/>
            <w:webHidden/>
          </w:rPr>
          <w:t>33</w:t>
        </w:r>
        <w:r w:rsidR="00DC293E">
          <w:rPr>
            <w:noProof/>
            <w:webHidden/>
          </w:rPr>
          <w:fldChar w:fldCharType="end"/>
        </w:r>
      </w:hyperlink>
    </w:p>
    <w:p w14:paraId="5F18F984" w14:textId="29BF83DB"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5" w:history="1">
        <w:r w:rsidR="00DC293E" w:rsidRPr="00F55820">
          <w:rPr>
            <w:rStyle w:val="Hyperlink"/>
            <w:noProof/>
          </w:rPr>
          <w:t>3.20.4.3.1 Trigger Events</w:t>
        </w:r>
        <w:r w:rsidR="00DC293E">
          <w:rPr>
            <w:noProof/>
            <w:webHidden/>
          </w:rPr>
          <w:tab/>
        </w:r>
        <w:r w:rsidR="00DC293E">
          <w:rPr>
            <w:noProof/>
            <w:webHidden/>
          </w:rPr>
          <w:fldChar w:fldCharType="begin"/>
        </w:r>
        <w:r w:rsidR="00DC293E">
          <w:rPr>
            <w:noProof/>
            <w:webHidden/>
          </w:rPr>
          <w:instrText xml:space="preserve"> PAGEREF _Toc142046905 \h </w:instrText>
        </w:r>
        <w:r w:rsidR="00DC293E">
          <w:rPr>
            <w:noProof/>
            <w:webHidden/>
          </w:rPr>
        </w:r>
        <w:r w:rsidR="00DC293E">
          <w:rPr>
            <w:noProof/>
            <w:webHidden/>
          </w:rPr>
          <w:fldChar w:fldCharType="separate"/>
        </w:r>
        <w:r w:rsidR="00DC293E">
          <w:rPr>
            <w:noProof/>
            <w:webHidden/>
          </w:rPr>
          <w:t>33</w:t>
        </w:r>
        <w:r w:rsidR="00DC293E">
          <w:rPr>
            <w:noProof/>
            <w:webHidden/>
          </w:rPr>
          <w:fldChar w:fldCharType="end"/>
        </w:r>
      </w:hyperlink>
    </w:p>
    <w:p w14:paraId="5C291A3D" w14:textId="763D3AA1"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6" w:history="1">
        <w:r w:rsidR="00DC293E" w:rsidRPr="00F55820">
          <w:rPr>
            <w:rStyle w:val="Hyperlink"/>
            <w:noProof/>
          </w:rPr>
          <w:t>3.20.4.3.2 Message Semantics</w:t>
        </w:r>
        <w:r w:rsidR="00DC293E">
          <w:rPr>
            <w:noProof/>
            <w:webHidden/>
          </w:rPr>
          <w:tab/>
        </w:r>
        <w:r w:rsidR="00DC293E">
          <w:rPr>
            <w:noProof/>
            <w:webHidden/>
          </w:rPr>
          <w:fldChar w:fldCharType="begin"/>
        </w:r>
        <w:r w:rsidR="00DC293E">
          <w:rPr>
            <w:noProof/>
            <w:webHidden/>
          </w:rPr>
          <w:instrText xml:space="preserve"> PAGEREF _Toc142046906 \h </w:instrText>
        </w:r>
        <w:r w:rsidR="00DC293E">
          <w:rPr>
            <w:noProof/>
            <w:webHidden/>
          </w:rPr>
        </w:r>
        <w:r w:rsidR="00DC293E">
          <w:rPr>
            <w:noProof/>
            <w:webHidden/>
          </w:rPr>
          <w:fldChar w:fldCharType="separate"/>
        </w:r>
        <w:r w:rsidR="00DC293E">
          <w:rPr>
            <w:noProof/>
            <w:webHidden/>
          </w:rPr>
          <w:t>33</w:t>
        </w:r>
        <w:r w:rsidR="00DC293E">
          <w:rPr>
            <w:noProof/>
            <w:webHidden/>
          </w:rPr>
          <w:fldChar w:fldCharType="end"/>
        </w:r>
      </w:hyperlink>
    </w:p>
    <w:p w14:paraId="2FE07578" w14:textId="0C2FFE07"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7" w:history="1">
        <w:r w:rsidR="00DC293E" w:rsidRPr="00F55820">
          <w:rPr>
            <w:rStyle w:val="Hyperlink"/>
            <w:noProof/>
          </w:rPr>
          <w:t>3.20.4.3.3 Expected Actions</w:t>
        </w:r>
        <w:r w:rsidR="00DC293E">
          <w:rPr>
            <w:noProof/>
            <w:webHidden/>
          </w:rPr>
          <w:tab/>
        </w:r>
        <w:r w:rsidR="00DC293E">
          <w:rPr>
            <w:noProof/>
            <w:webHidden/>
          </w:rPr>
          <w:fldChar w:fldCharType="begin"/>
        </w:r>
        <w:r w:rsidR="00DC293E">
          <w:rPr>
            <w:noProof/>
            <w:webHidden/>
          </w:rPr>
          <w:instrText xml:space="preserve"> PAGEREF _Toc142046907 \h </w:instrText>
        </w:r>
        <w:r w:rsidR="00DC293E">
          <w:rPr>
            <w:noProof/>
            <w:webHidden/>
          </w:rPr>
        </w:r>
        <w:r w:rsidR="00DC293E">
          <w:rPr>
            <w:noProof/>
            <w:webHidden/>
          </w:rPr>
          <w:fldChar w:fldCharType="separate"/>
        </w:r>
        <w:r w:rsidR="00DC293E">
          <w:rPr>
            <w:noProof/>
            <w:webHidden/>
          </w:rPr>
          <w:t>34</w:t>
        </w:r>
        <w:r w:rsidR="00DC293E">
          <w:rPr>
            <w:noProof/>
            <w:webHidden/>
          </w:rPr>
          <w:fldChar w:fldCharType="end"/>
        </w:r>
      </w:hyperlink>
    </w:p>
    <w:p w14:paraId="5107583B" w14:textId="47DA1F56"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08" w:history="1">
        <w:r w:rsidR="00DC293E" w:rsidRPr="00F55820">
          <w:rPr>
            <w:rStyle w:val="Hyperlink"/>
            <w:noProof/>
          </w:rPr>
          <w:t>3.20.4.4 Send Audit Bundle Request Message – FHIR Feed Interaction</w:t>
        </w:r>
        <w:r w:rsidR="00DC293E">
          <w:rPr>
            <w:noProof/>
            <w:webHidden/>
          </w:rPr>
          <w:tab/>
        </w:r>
        <w:r w:rsidR="00DC293E">
          <w:rPr>
            <w:noProof/>
            <w:webHidden/>
          </w:rPr>
          <w:fldChar w:fldCharType="begin"/>
        </w:r>
        <w:r w:rsidR="00DC293E">
          <w:rPr>
            <w:noProof/>
            <w:webHidden/>
          </w:rPr>
          <w:instrText xml:space="preserve"> PAGEREF _Toc142046908 \h </w:instrText>
        </w:r>
        <w:r w:rsidR="00DC293E">
          <w:rPr>
            <w:noProof/>
            <w:webHidden/>
          </w:rPr>
        </w:r>
        <w:r w:rsidR="00DC293E">
          <w:rPr>
            <w:noProof/>
            <w:webHidden/>
          </w:rPr>
          <w:fldChar w:fldCharType="separate"/>
        </w:r>
        <w:r w:rsidR="00DC293E">
          <w:rPr>
            <w:noProof/>
            <w:webHidden/>
          </w:rPr>
          <w:t>34</w:t>
        </w:r>
        <w:r w:rsidR="00DC293E">
          <w:rPr>
            <w:noProof/>
            <w:webHidden/>
          </w:rPr>
          <w:fldChar w:fldCharType="end"/>
        </w:r>
      </w:hyperlink>
    </w:p>
    <w:p w14:paraId="21D0AEE5" w14:textId="1B6068DC"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09" w:history="1">
        <w:r w:rsidR="00DC293E" w:rsidRPr="00F55820">
          <w:rPr>
            <w:rStyle w:val="Hyperlink"/>
            <w:noProof/>
          </w:rPr>
          <w:t>3.20.4.4.1 Trigger Events</w:t>
        </w:r>
        <w:r w:rsidR="00DC293E">
          <w:rPr>
            <w:noProof/>
            <w:webHidden/>
          </w:rPr>
          <w:tab/>
        </w:r>
        <w:r w:rsidR="00DC293E">
          <w:rPr>
            <w:noProof/>
            <w:webHidden/>
          </w:rPr>
          <w:fldChar w:fldCharType="begin"/>
        </w:r>
        <w:r w:rsidR="00DC293E">
          <w:rPr>
            <w:noProof/>
            <w:webHidden/>
          </w:rPr>
          <w:instrText xml:space="preserve"> PAGEREF _Toc142046909 \h </w:instrText>
        </w:r>
        <w:r w:rsidR="00DC293E">
          <w:rPr>
            <w:noProof/>
            <w:webHidden/>
          </w:rPr>
        </w:r>
        <w:r w:rsidR="00DC293E">
          <w:rPr>
            <w:noProof/>
            <w:webHidden/>
          </w:rPr>
          <w:fldChar w:fldCharType="separate"/>
        </w:r>
        <w:r w:rsidR="00DC293E">
          <w:rPr>
            <w:noProof/>
            <w:webHidden/>
          </w:rPr>
          <w:t>34</w:t>
        </w:r>
        <w:r w:rsidR="00DC293E">
          <w:rPr>
            <w:noProof/>
            <w:webHidden/>
          </w:rPr>
          <w:fldChar w:fldCharType="end"/>
        </w:r>
      </w:hyperlink>
    </w:p>
    <w:p w14:paraId="5DD24A67" w14:textId="66755D6D"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10" w:history="1">
        <w:r w:rsidR="00DC293E" w:rsidRPr="00F55820">
          <w:rPr>
            <w:rStyle w:val="Hyperlink"/>
            <w:noProof/>
          </w:rPr>
          <w:t>3.20.4.4.2 Message Semantics</w:t>
        </w:r>
        <w:r w:rsidR="00DC293E">
          <w:rPr>
            <w:noProof/>
            <w:webHidden/>
          </w:rPr>
          <w:tab/>
        </w:r>
        <w:r w:rsidR="00DC293E">
          <w:rPr>
            <w:noProof/>
            <w:webHidden/>
          </w:rPr>
          <w:fldChar w:fldCharType="begin"/>
        </w:r>
        <w:r w:rsidR="00DC293E">
          <w:rPr>
            <w:noProof/>
            <w:webHidden/>
          </w:rPr>
          <w:instrText xml:space="preserve"> PAGEREF _Toc142046910 \h </w:instrText>
        </w:r>
        <w:r w:rsidR="00DC293E">
          <w:rPr>
            <w:noProof/>
            <w:webHidden/>
          </w:rPr>
        </w:r>
        <w:r w:rsidR="00DC293E">
          <w:rPr>
            <w:noProof/>
            <w:webHidden/>
          </w:rPr>
          <w:fldChar w:fldCharType="separate"/>
        </w:r>
        <w:r w:rsidR="00DC293E">
          <w:rPr>
            <w:noProof/>
            <w:webHidden/>
          </w:rPr>
          <w:t>34</w:t>
        </w:r>
        <w:r w:rsidR="00DC293E">
          <w:rPr>
            <w:noProof/>
            <w:webHidden/>
          </w:rPr>
          <w:fldChar w:fldCharType="end"/>
        </w:r>
      </w:hyperlink>
    </w:p>
    <w:p w14:paraId="677D28A2" w14:textId="02245D0B"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11" w:history="1">
        <w:r w:rsidR="00DC293E" w:rsidRPr="00F55820">
          <w:rPr>
            <w:rStyle w:val="Hyperlink"/>
            <w:noProof/>
          </w:rPr>
          <w:t>3.20.4.4.3 Expected Actions</w:t>
        </w:r>
        <w:r w:rsidR="00DC293E">
          <w:rPr>
            <w:noProof/>
            <w:webHidden/>
          </w:rPr>
          <w:tab/>
        </w:r>
        <w:r w:rsidR="00DC293E">
          <w:rPr>
            <w:noProof/>
            <w:webHidden/>
          </w:rPr>
          <w:fldChar w:fldCharType="begin"/>
        </w:r>
        <w:r w:rsidR="00DC293E">
          <w:rPr>
            <w:noProof/>
            <w:webHidden/>
          </w:rPr>
          <w:instrText xml:space="preserve"> PAGEREF _Toc142046911 \h </w:instrText>
        </w:r>
        <w:r w:rsidR="00DC293E">
          <w:rPr>
            <w:noProof/>
            <w:webHidden/>
          </w:rPr>
        </w:r>
        <w:r w:rsidR="00DC293E">
          <w:rPr>
            <w:noProof/>
            <w:webHidden/>
          </w:rPr>
          <w:fldChar w:fldCharType="separate"/>
        </w:r>
        <w:r w:rsidR="00DC293E">
          <w:rPr>
            <w:noProof/>
            <w:webHidden/>
          </w:rPr>
          <w:t>35</w:t>
        </w:r>
        <w:r w:rsidR="00DC293E">
          <w:rPr>
            <w:noProof/>
            <w:webHidden/>
          </w:rPr>
          <w:fldChar w:fldCharType="end"/>
        </w:r>
      </w:hyperlink>
    </w:p>
    <w:p w14:paraId="478CB92D" w14:textId="17D3ADEF"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12" w:history="1">
        <w:r w:rsidR="00DC293E" w:rsidRPr="00F55820">
          <w:rPr>
            <w:rStyle w:val="Hyperlink"/>
            <w:noProof/>
          </w:rPr>
          <w:t>3.20.4.5 Send Audit Bundle Response</w:t>
        </w:r>
        <w:r w:rsidR="00DC293E">
          <w:rPr>
            <w:noProof/>
            <w:webHidden/>
          </w:rPr>
          <w:tab/>
        </w:r>
        <w:r w:rsidR="00DC293E">
          <w:rPr>
            <w:noProof/>
            <w:webHidden/>
          </w:rPr>
          <w:fldChar w:fldCharType="begin"/>
        </w:r>
        <w:r w:rsidR="00DC293E">
          <w:rPr>
            <w:noProof/>
            <w:webHidden/>
          </w:rPr>
          <w:instrText xml:space="preserve"> PAGEREF _Toc142046912 \h </w:instrText>
        </w:r>
        <w:r w:rsidR="00DC293E">
          <w:rPr>
            <w:noProof/>
            <w:webHidden/>
          </w:rPr>
        </w:r>
        <w:r w:rsidR="00DC293E">
          <w:rPr>
            <w:noProof/>
            <w:webHidden/>
          </w:rPr>
          <w:fldChar w:fldCharType="separate"/>
        </w:r>
        <w:r w:rsidR="00DC293E">
          <w:rPr>
            <w:noProof/>
            <w:webHidden/>
          </w:rPr>
          <w:t>36</w:t>
        </w:r>
        <w:r w:rsidR="00DC293E">
          <w:rPr>
            <w:noProof/>
            <w:webHidden/>
          </w:rPr>
          <w:fldChar w:fldCharType="end"/>
        </w:r>
      </w:hyperlink>
    </w:p>
    <w:p w14:paraId="7CA8C384" w14:textId="2DD91BA7"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13" w:history="1">
        <w:r w:rsidR="00DC293E" w:rsidRPr="00F55820">
          <w:rPr>
            <w:rStyle w:val="Hyperlink"/>
            <w:noProof/>
          </w:rPr>
          <w:t>3.20.4.5.1 Trigger Events</w:t>
        </w:r>
        <w:r w:rsidR="00DC293E">
          <w:rPr>
            <w:noProof/>
            <w:webHidden/>
          </w:rPr>
          <w:tab/>
        </w:r>
        <w:r w:rsidR="00DC293E">
          <w:rPr>
            <w:noProof/>
            <w:webHidden/>
          </w:rPr>
          <w:fldChar w:fldCharType="begin"/>
        </w:r>
        <w:r w:rsidR="00DC293E">
          <w:rPr>
            <w:noProof/>
            <w:webHidden/>
          </w:rPr>
          <w:instrText xml:space="preserve"> PAGEREF _Toc142046913 \h </w:instrText>
        </w:r>
        <w:r w:rsidR="00DC293E">
          <w:rPr>
            <w:noProof/>
            <w:webHidden/>
          </w:rPr>
        </w:r>
        <w:r w:rsidR="00DC293E">
          <w:rPr>
            <w:noProof/>
            <w:webHidden/>
          </w:rPr>
          <w:fldChar w:fldCharType="separate"/>
        </w:r>
        <w:r w:rsidR="00DC293E">
          <w:rPr>
            <w:noProof/>
            <w:webHidden/>
          </w:rPr>
          <w:t>36</w:t>
        </w:r>
        <w:r w:rsidR="00DC293E">
          <w:rPr>
            <w:noProof/>
            <w:webHidden/>
          </w:rPr>
          <w:fldChar w:fldCharType="end"/>
        </w:r>
      </w:hyperlink>
    </w:p>
    <w:p w14:paraId="7161ACCA" w14:textId="3CE7EC86"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14" w:history="1">
        <w:r w:rsidR="00DC293E" w:rsidRPr="00F55820">
          <w:rPr>
            <w:rStyle w:val="Hyperlink"/>
            <w:noProof/>
          </w:rPr>
          <w:t>3.20.4.5.2 Message Semantics</w:t>
        </w:r>
        <w:r w:rsidR="00DC293E">
          <w:rPr>
            <w:noProof/>
            <w:webHidden/>
          </w:rPr>
          <w:tab/>
        </w:r>
        <w:r w:rsidR="00DC293E">
          <w:rPr>
            <w:noProof/>
            <w:webHidden/>
          </w:rPr>
          <w:fldChar w:fldCharType="begin"/>
        </w:r>
        <w:r w:rsidR="00DC293E">
          <w:rPr>
            <w:noProof/>
            <w:webHidden/>
          </w:rPr>
          <w:instrText xml:space="preserve"> PAGEREF _Toc142046914 \h </w:instrText>
        </w:r>
        <w:r w:rsidR="00DC293E">
          <w:rPr>
            <w:noProof/>
            <w:webHidden/>
          </w:rPr>
        </w:r>
        <w:r w:rsidR="00DC293E">
          <w:rPr>
            <w:noProof/>
            <w:webHidden/>
          </w:rPr>
          <w:fldChar w:fldCharType="separate"/>
        </w:r>
        <w:r w:rsidR="00DC293E">
          <w:rPr>
            <w:noProof/>
            <w:webHidden/>
          </w:rPr>
          <w:t>36</w:t>
        </w:r>
        <w:r w:rsidR="00DC293E">
          <w:rPr>
            <w:noProof/>
            <w:webHidden/>
          </w:rPr>
          <w:fldChar w:fldCharType="end"/>
        </w:r>
      </w:hyperlink>
    </w:p>
    <w:p w14:paraId="4B2EBBBE" w14:textId="6F5D19DF"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15" w:history="1">
        <w:r w:rsidR="00DC293E" w:rsidRPr="00F55820">
          <w:rPr>
            <w:rStyle w:val="Hyperlink"/>
            <w:noProof/>
          </w:rPr>
          <w:t>3.20.4.5.3 Expected Actions</w:t>
        </w:r>
        <w:r w:rsidR="00DC293E">
          <w:rPr>
            <w:noProof/>
            <w:webHidden/>
          </w:rPr>
          <w:tab/>
        </w:r>
        <w:r w:rsidR="00DC293E">
          <w:rPr>
            <w:noProof/>
            <w:webHidden/>
          </w:rPr>
          <w:fldChar w:fldCharType="begin"/>
        </w:r>
        <w:r w:rsidR="00DC293E">
          <w:rPr>
            <w:noProof/>
            <w:webHidden/>
          </w:rPr>
          <w:instrText xml:space="preserve"> PAGEREF _Toc142046915 \h </w:instrText>
        </w:r>
        <w:r w:rsidR="00DC293E">
          <w:rPr>
            <w:noProof/>
            <w:webHidden/>
          </w:rPr>
        </w:r>
        <w:r w:rsidR="00DC293E">
          <w:rPr>
            <w:noProof/>
            <w:webHidden/>
          </w:rPr>
          <w:fldChar w:fldCharType="separate"/>
        </w:r>
        <w:r w:rsidR="00DC293E">
          <w:rPr>
            <w:noProof/>
            <w:webHidden/>
          </w:rPr>
          <w:t>36</w:t>
        </w:r>
        <w:r w:rsidR="00DC293E">
          <w:rPr>
            <w:noProof/>
            <w:webHidden/>
          </w:rPr>
          <w:fldChar w:fldCharType="end"/>
        </w:r>
      </w:hyperlink>
    </w:p>
    <w:p w14:paraId="5AE53353" w14:textId="47C724F6"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16" w:history="1">
        <w:r w:rsidR="00DC293E" w:rsidRPr="00F55820">
          <w:rPr>
            <w:rStyle w:val="Hyperlink"/>
            <w:noProof/>
          </w:rPr>
          <w:t>3.20.5 Security Considerations</w:t>
        </w:r>
        <w:r w:rsidR="00DC293E">
          <w:rPr>
            <w:noProof/>
            <w:webHidden/>
          </w:rPr>
          <w:tab/>
        </w:r>
        <w:r w:rsidR="00DC293E">
          <w:rPr>
            <w:noProof/>
            <w:webHidden/>
          </w:rPr>
          <w:fldChar w:fldCharType="begin"/>
        </w:r>
        <w:r w:rsidR="00DC293E">
          <w:rPr>
            <w:noProof/>
            <w:webHidden/>
          </w:rPr>
          <w:instrText xml:space="preserve"> PAGEREF _Toc142046916 \h </w:instrText>
        </w:r>
        <w:r w:rsidR="00DC293E">
          <w:rPr>
            <w:noProof/>
            <w:webHidden/>
          </w:rPr>
        </w:r>
        <w:r w:rsidR="00DC293E">
          <w:rPr>
            <w:noProof/>
            <w:webHidden/>
          </w:rPr>
          <w:fldChar w:fldCharType="separate"/>
        </w:r>
        <w:r w:rsidR="00DC293E">
          <w:rPr>
            <w:noProof/>
            <w:webHidden/>
          </w:rPr>
          <w:t>37</w:t>
        </w:r>
        <w:r w:rsidR="00DC293E">
          <w:rPr>
            <w:noProof/>
            <w:webHidden/>
          </w:rPr>
          <w:fldChar w:fldCharType="end"/>
        </w:r>
      </w:hyperlink>
    </w:p>
    <w:p w14:paraId="25EEE60C" w14:textId="13AC979C"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917" w:history="1">
        <w:r w:rsidR="00DC293E" w:rsidRPr="00F55820">
          <w:rPr>
            <w:rStyle w:val="Hyperlink"/>
            <w:noProof/>
          </w:rPr>
          <w:t>3.81 Retrieve ATNA Audit Event [ITI-81]</w:t>
        </w:r>
        <w:r w:rsidR="00DC293E">
          <w:rPr>
            <w:noProof/>
            <w:webHidden/>
          </w:rPr>
          <w:tab/>
        </w:r>
        <w:r w:rsidR="00DC293E">
          <w:rPr>
            <w:noProof/>
            <w:webHidden/>
          </w:rPr>
          <w:fldChar w:fldCharType="begin"/>
        </w:r>
        <w:r w:rsidR="00DC293E">
          <w:rPr>
            <w:noProof/>
            <w:webHidden/>
          </w:rPr>
          <w:instrText xml:space="preserve"> PAGEREF _Toc142046917 \h </w:instrText>
        </w:r>
        <w:r w:rsidR="00DC293E">
          <w:rPr>
            <w:noProof/>
            <w:webHidden/>
          </w:rPr>
        </w:r>
        <w:r w:rsidR="00DC293E">
          <w:rPr>
            <w:noProof/>
            <w:webHidden/>
          </w:rPr>
          <w:fldChar w:fldCharType="separate"/>
        </w:r>
        <w:r w:rsidR="00DC293E">
          <w:rPr>
            <w:noProof/>
            <w:webHidden/>
          </w:rPr>
          <w:t>37</w:t>
        </w:r>
        <w:r w:rsidR="00DC293E">
          <w:rPr>
            <w:noProof/>
            <w:webHidden/>
          </w:rPr>
          <w:fldChar w:fldCharType="end"/>
        </w:r>
      </w:hyperlink>
    </w:p>
    <w:p w14:paraId="58FC2D9A" w14:textId="1BB6A44D"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18" w:history="1">
        <w:r w:rsidR="00DC293E" w:rsidRPr="00F55820">
          <w:rPr>
            <w:rStyle w:val="Hyperlink"/>
            <w:noProof/>
          </w:rPr>
          <w:t>3.81.1 Scope</w:t>
        </w:r>
        <w:r w:rsidR="00DC293E">
          <w:rPr>
            <w:noProof/>
            <w:webHidden/>
          </w:rPr>
          <w:tab/>
        </w:r>
        <w:r w:rsidR="00DC293E">
          <w:rPr>
            <w:noProof/>
            <w:webHidden/>
          </w:rPr>
          <w:fldChar w:fldCharType="begin"/>
        </w:r>
        <w:r w:rsidR="00DC293E">
          <w:rPr>
            <w:noProof/>
            <w:webHidden/>
          </w:rPr>
          <w:instrText xml:space="preserve"> PAGEREF _Toc142046918 \h </w:instrText>
        </w:r>
        <w:r w:rsidR="00DC293E">
          <w:rPr>
            <w:noProof/>
            <w:webHidden/>
          </w:rPr>
        </w:r>
        <w:r w:rsidR="00DC293E">
          <w:rPr>
            <w:noProof/>
            <w:webHidden/>
          </w:rPr>
          <w:fldChar w:fldCharType="separate"/>
        </w:r>
        <w:r w:rsidR="00DC293E">
          <w:rPr>
            <w:noProof/>
            <w:webHidden/>
          </w:rPr>
          <w:t>37</w:t>
        </w:r>
        <w:r w:rsidR="00DC293E">
          <w:rPr>
            <w:noProof/>
            <w:webHidden/>
          </w:rPr>
          <w:fldChar w:fldCharType="end"/>
        </w:r>
      </w:hyperlink>
    </w:p>
    <w:p w14:paraId="5D6E6594" w14:textId="01619105"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19" w:history="1">
        <w:r w:rsidR="00DC293E" w:rsidRPr="00F55820">
          <w:rPr>
            <w:rStyle w:val="Hyperlink"/>
            <w:noProof/>
          </w:rPr>
          <w:t>3.81.2 Actor Roles</w:t>
        </w:r>
        <w:r w:rsidR="00DC293E">
          <w:rPr>
            <w:noProof/>
            <w:webHidden/>
          </w:rPr>
          <w:tab/>
        </w:r>
        <w:r w:rsidR="00DC293E">
          <w:rPr>
            <w:noProof/>
            <w:webHidden/>
          </w:rPr>
          <w:fldChar w:fldCharType="begin"/>
        </w:r>
        <w:r w:rsidR="00DC293E">
          <w:rPr>
            <w:noProof/>
            <w:webHidden/>
          </w:rPr>
          <w:instrText xml:space="preserve"> PAGEREF _Toc142046919 \h </w:instrText>
        </w:r>
        <w:r w:rsidR="00DC293E">
          <w:rPr>
            <w:noProof/>
            <w:webHidden/>
          </w:rPr>
        </w:r>
        <w:r w:rsidR="00DC293E">
          <w:rPr>
            <w:noProof/>
            <w:webHidden/>
          </w:rPr>
          <w:fldChar w:fldCharType="separate"/>
        </w:r>
        <w:r w:rsidR="00DC293E">
          <w:rPr>
            <w:noProof/>
            <w:webHidden/>
          </w:rPr>
          <w:t>38</w:t>
        </w:r>
        <w:r w:rsidR="00DC293E">
          <w:rPr>
            <w:noProof/>
            <w:webHidden/>
          </w:rPr>
          <w:fldChar w:fldCharType="end"/>
        </w:r>
      </w:hyperlink>
    </w:p>
    <w:p w14:paraId="6F3BC989" w14:textId="7AEEF1BE"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20" w:history="1">
        <w:r w:rsidR="00DC293E" w:rsidRPr="00F55820">
          <w:rPr>
            <w:rStyle w:val="Hyperlink"/>
            <w:noProof/>
          </w:rPr>
          <w:t>3.81.3 Referenced Standards</w:t>
        </w:r>
        <w:r w:rsidR="00DC293E">
          <w:rPr>
            <w:noProof/>
            <w:webHidden/>
          </w:rPr>
          <w:tab/>
        </w:r>
        <w:r w:rsidR="00DC293E">
          <w:rPr>
            <w:noProof/>
            <w:webHidden/>
          </w:rPr>
          <w:fldChar w:fldCharType="begin"/>
        </w:r>
        <w:r w:rsidR="00DC293E">
          <w:rPr>
            <w:noProof/>
            <w:webHidden/>
          </w:rPr>
          <w:instrText xml:space="preserve"> PAGEREF _Toc142046920 \h </w:instrText>
        </w:r>
        <w:r w:rsidR="00DC293E">
          <w:rPr>
            <w:noProof/>
            <w:webHidden/>
          </w:rPr>
        </w:r>
        <w:r w:rsidR="00DC293E">
          <w:rPr>
            <w:noProof/>
            <w:webHidden/>
          </w:rPr>
          <w:fldChar w:fldCharType="separate"/>
        </w:r>
        <w:r w:rsidR="00DC293E">
          <w:rPr>
            <w:noProof/>
            <w:webHidden/>
          </w:rPr>
          <w:t>38</w:t>
        </w:r>
        <w:r w:rsidR="00DC293E">
          <w:rPr>
            <w:noProof/>
            <w:webHidden/>
          </w:rPr>
          <w:fldChar w:fldCharType="end"/>
        </w:r>
      </w:hyperlink>
    </w:p>
    <w:p w14:paraId="63AF86C0" w14:textId="13E5095F"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21" w:history="1">
        <w:r w:rsidR="00DC293E" w:rsidRPr="00F55820">
          <w:rPr>
            <w:rStyle w:val="Hyperlink"/>
            <w:noProof/>
          </w:rPr>
          <w:t>3.81.4 Messages</w:t>
        </w:r>
        <w:r w:rsidR="00DC293E">
          <w:rPr>
            <w:noProof/>
            <w:webHidden/>
          </w:rPr>
          <w:tab/>
        </w:r>
        <w:r w:rsidR="00DC293E">
          <w:rPr>
            <w:noProof/>
            <w:webHidden/>
          </w:rPr>
          <w:fldChar w:fldCharType="begin"/>
        </w:r>
        <w:r w:rsidR="00DC293E">
          <w:rPr>
            <w:noProof/>
            <w:webHidden/>
          </w:rPr>
          <w:instrText xml:space="preserve"> PAGEREF _Toc142046921 \h </w:instrText>
        </w:r>
        <w:r w:rsidR="00DC293E">
          <w:rPr>
            <w:noProof/>
            <w:webHidden/>
          </w:rPr>
        </w:r>
        <w:r w:rsidR="00DC293E">
          <w:rPr>
            <w:noProof/>
            <w:webHidden/>
          </w:rPr>
          <w:fldChar w:fldCharType="separate"/>
        </w:r>
        <w:r w:rsidR="00DC293E">
          <w:rPr>
            <w:noProof/>
            <w:webHidden/>
          </w:rPr>
          <w:t>38</w:t>
        </w:r>
        <w:r w:rsidR="00DC293E">
          <w:rPr>
            <w:noProof/>
            <w:webHidden/>
          </w:rPr>
          <w:fldChar w:fldCharType="end"/>
        </w:r>
      </w:hyperlink>
    </w:p>
    <w:p w14:paraId="5FD168DC" w14:textId="01B1B641"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22" w:history="1">
        <w:r w:rsidR="00DC293E" w:rsidRPr="00F55820">
          <w:rPr>
            <w:rStyle w:val="Hyperlink"/>
            <w:noProof/>
          </w:rPr>
          <w:t>3.81.4.1 Retrieve ATNA Audit Events Message</w:t>
        </w:r>
        <w:r w:rsidR="00DC293E">
          <w:rPr>
            <w:noProof/>
            <w:webHidden/>
          </w:rPr>
          <w:tab/>
        </w:r>
        <w:r w:rsidR="00DC293E">
          <w:rPr>
            <w:noProof/>
            <w:webHidden/>
          </w:rPr>
          <w:fldChar w:fldCharType="begin"/>
        </w:r>
        <w:r w:rsidR="00DC293E">
          <w:rPr>
            <w:noProof/>
            <w:webHidden/>
          </w:rPr>
          <w:instrText xml:space="preserve"> PAGEREF _Toc142046922 \h </w:instrText>
        </w:r>
        <w:r w:rsidR="00DC293E">
          <w:rPr>
            <w:noProof/>
            <w:webHidden/>
          </w:rPr>
        </w:r>
        <w:r w:rsidR="00DC293E">
          <w:rPr>
            <w:noProof/>
            <w:webHidden/>
          </w:rPr>
          <w:fldChar w:fldCharType="separate"/>
        </w:r>
        <w:r w:rsidR="00DC293E">
          <w:rPr>
            <w:noProof/>
            <w:webHidden/>
          </w:rPr>
          <w:t>38</w:t>
        </w:r>
        <w:r w:rsidR="00DC293E">
          <w:rPr>
            <w:noProof/>
            <w:webHidden/>
          </w:rPr>
          <w:fldChar w:fldCharType="end"/>
        </w:r>
      </w:hyperlink>
    </w:p>
    <w:p w14:paraId="7FB0BC73" w14:textId="49FD5F7C"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23" w:history="1">
        <w:r w:rsidR="00DC293E" w:rsidRPr="00F55820">
          <w:rPr>
            <w:rStyle w:val="Hyperlink"/>
            <w:noProof/>
          </w:rPr>
          <w:t>3.81.4.1.1 Trigger Events</w:t>
        </w:r>
        <w:r w:rsidR="00DC293E">
          <w:rPr>
            <w:noProof/>
            <w:webHidden/>
          </w:rPr>
          <w:tab/>
        </w:r>
        <w:r w:rsidR="00DC293E">
          <w:rPr>
            <w:noProof/>
            <w:webHidden/>
          </w:rPr>
          <w:fldChar w:fldCharType="begin"/>
        </w:r>
        <w:r w:rsidR="00DC293E">
          <w:rPr>
            <w:noProof/>
            <w:webHidden/>
          </w:rPr>
          <w:instrText xml:space="preserve"> PAGEREF _Toc142046923 \h </w:instrText>
        </w:r>
        <w:r w:rsidR="00DC293E">
          <w:rPr>
            <w:noProof/>
            <w:webHidden/>
          </w:rPr>
        </w:r>
        <w:r w:rsidR="00DC293E">
          <w:rPr>
            <w:noProof/>
            <w:webHidden/>
          </w:rPr>
          <w:fldChar w:fldCharType="separate"/>
        </w:r>
        <w:r w:rsidR="00DC293E">
          <w:rPr>
            <w:noProof/>
            <w:webHidden/>
          </w:rPr>
          <w:t>39</w:t>
        </w:r>
        <w:r w:rsidR="00DC293E">
          <w:rPr>
            <w:noProof/>
            <w:webHidden/>
          </w:rPr>
          <w:fldChar w:fldCharType="end"/>
        </w:r>
      </w:hyperlink>
    </w:p>
    <w:p w14:paraId="3A3A83A2" w14:textId="6121EB06"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24" w:history="1">
        <w:r w:rsidR="00DC293E" w:rsidRPr="00F55820">
          <w:rPr>
            <w:rStyle w:val="Hyperlink"/>
            <w:noProof/>
          </w:rPr>
          <w:t>3.81.4.1.2 Message Semantics</w:t>
        </w:r>
        <w:r w:rsidR="00DC293E">
          <w:rPr>
            <w:noProof/>
            <w:webHidden/>
          </w:rPr>
          <w:tab/>
        </w:r>
        <w:r w:rsidR="00DC293E">
          <w:rPr>
            <w:noProof/>
            <w:webHidden/>
          </w:rPr>
          <w:fldChar w:fldCharType="begin"/>
        </w:r>
        <w:r w:rsidR="00DC293E">
          <w:rPr>
            <w:noProof/>
            <w:webHidden/>
          </w:rPr>
          <w:instrText xml:space="preserve"> PAGEREF _Toc142046924 \h </w:instrText>
        </w:r>
        <w:r w:rsidR="00DC293E">
          <w:rPr>
            <w:noProof/>
            <w:webHidden/>
          </w:rPr>
        </w:r>
        <w:r w:rsidR="00DC293E">
          <w:rPr>
            <w:noProof/>
            <w:webHidden/>
          </w:rPr>
          <w:fldChar w:fldCharType="separate"/>
        </w:r>
        <w:r w:rsidR="00DC293E">
          <w:rPr>
            <w:noProof/>
            <w:webHidden/>
          </w:rPr>
          <w:t>39</w:t>
        </w:r>
        <w:r w:rsidR="00DC293E">
          <w:rPr>
            <w:noProof/>
            <w:webHidden/>
          </w:rPr>
          <w:fldChar w:fldCharType="end"/>
        </w:r>
      </w:hyperlink>
    </w:p>
    <w:p w14:paraId="71D8C16E" w14:textId="61B38F87" w:rsidR="00DC293E" w:rsidRDefault="00000000">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5" w:history="1">
        <w:r w:rsidR="00DC293E" w:rsidRPr="00F55820">
          <w:rPr>
            <w:rStyle w:val="Hyperlink"/>
            <w:noProof/>
          </w:rPr>
          <w:t>3.81.4.1.2.1</w:t>
        </w:r>
        <w:r w:rsidR="00DC293E">
          <w:rPr>
            <w:rFonts w:asciiTheme="minorHAnsi" w:eastAsiaTheme="minorEastAsia" w:hAnsiTheme="minorHAnsi" w:cstheme="minorBidi"/>
            <w:noProof/>
            <w:kern w:val="2"/>
            <w:sz w:val="22"/>
            <w:szCs w:val="22"/>
            <w14:ligatures w14:val="standardContextual"/>
          </w:rPr>
          <w:tab/>
        </w:r>
        <w:r w:rsidR="00DC293E" w:rsidRPr="00F55820">
          <w:rPr>
            <w:rStyle w:val="Hyperlink"/>
            <w:noProof/>
          </w:rPr>
          <w:t>Date Search Parameters</w:t>
        </w:r>
        <w:r w:rsidR="00DC293E">
          <w:rPr>
            <w:noProof/>
            <w:webHidden/>
          </w:rPr>
          <w:tab/>
        </w:r>
        <w:r w:rsidR="00DC293E">
          <w:rPr>
            <w:noProof/>
            <w:webHidden/>
          </w:rPr>
          <w:fldChar w:fldCharType="begin"/>
        </w:r>
        <w:r w:rsidR="00DC293E">
          <w:rPr>
            <w:noProof/>
            <w:webHidden/>
          </w:rPr>
          <w:instrText xml:space="preserve"> PAGEREF _Toc142046925 \h </w:instrText>
        </w:r>
        <w:r w:rsidR="00DC293E">
          <w:rPr>
            <w:noProof/>
            <w:webHidden/>
          </w:rPr>
        </w:r>
        <w:r w:rsidR="00DC293E">
          <w:rPr>
            <w:noProof/>
            <w:webHidden/>
          </w:rPr>
          <w:fldChar w:fldCharType="separate"/>
        </w:r>
        <w:r w:rsidR="00DC293E">
          <w:rPr>
            <w:noProof/>
            <w:webHidden/>
          </w:rPr>
          <w:t>39</w:t>
        </w:r>
        <w:r w:rsidR="00DC293E">
          <w:rPr>
            <w:noProof/>
            <w:webHidden/>
          </w:rPr>
          <w:fldChar w:fldCharType="end"/>
        </w:r>
      </w:hyperlink>
    </w:p>
    <w:p w14:paraId="2381822A" w14:textId="47E71AC0" w:rsidR="00DC293E" w:rsidRDefault="00000000">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26" w:history="1">
        <w:r w:rsidR="00DC293E" w:rsidRPr="00F55820">
          <w:rPr>
            <w:rStyle w:val="Hyperlink"/>
            <w:noProof/>
          </w:rPr>
          <w:t>3.81.4.1.2.2</w:t>
        </w:r>
        <w:r w:rsidR="00DC293E">
          <w:rPr>
            <w:rFonts w:asciiTheme="minorHAnsi" w:eastAsiaTheme="minorEastAsia" w:hAnsiTheme="minorHAnsi" w:cstheme="minorBidi"/>
            <w:noProof/>
            <w:kern w:val="2"/>
            <w:sz w:val="22"/>
            <w:szCs w:val="22"/>
            <w14:ligatures w14:val="standardContextual"/>
          </w:rPr>
          <w:tab/>
        </w:r>
        <w:r w:rsidR="00DC293E" w:rsidRPr="00F55820">
          <w:rPr>
            <w:rStyle w:val="Hyperlink"/>
            <w:noProof/>
          </w:rPr>
          <w:t>Additional ATNA Search Parameters</w:t>
        </w:r>
        <w:r w:rsidR="00DC293E">
          <w:rPr>
            <w:noProof/>
            <w:webHidden/>
          </w:rPr>
          <w:tab/>
        </w:r>
        <w:r w:rsidR="00DC293E">
          <w:rPr>
            <w:noProof/>
            <w:webHidden/>
          </w:rPr>
          <w:fldChar w:fldCharType="begin"/>
        </w:r>
        <w:r w:rsidR="00DC293E">
          <w:rPr>
            <w:noProof/>
            <w:webHidden/>
          </w:rPr>
          <w:instrText xml:space="preserve"> PAGEREF _Toc142046926 \h </w:instrText>
        </w:r>
        <w:r w:rsidR="00DC293E">
          <w:rPr>
            <w:noProof/>
            <w:webHidden/>
          </w:rPr>
        </w:r>
        <w:r w:rsidR="00DC293E">
          <w:rPr>
            <w:noProof/>
            <w:webHidden/>
          </w:rPr>
          <w:fldChar w:fldCharType="separate"/>
        </w:r>
        <w:r w:rsidR="00DC293E">
          <w:rPr>
            <w:noProof/>
            <w:webHidden/>
          </w:rPr>
          <w:t>40</w:t>
        </w:r>
        <w:r w:rsidR="00DC293E">
          <w:rPr>
            <w:noProof/>
            <w:webHidden/>
          </w:rPr>
          <w:fldChar w:fldCharType="end"/>
        </w:r>
      </w:hyperlink>
    </w:p>
    <w:p w14:paraId="3A6B39A2" w14:textId="4CB8BB7F" w:rsidR="00DC293E" w:rsidRDefault="00000000">
      <w:pPr>
        <w:pStyle w:val="TOC6"/>
        <w:rPr>
          <w:rFonts w:asciiTheme="minorHAnsi" w:eastAsiaTheme="minorEastAsia" w:hAnsiTheme="minorHAnsi" w:cstheme="minorBidi"/>
          <w:noProof/>
          <w:kern w:val="2"/>
          <w:sz w:val="22"/>
          <w:szCs w:val="22"/>
          <w14:ligatures w14:val="standardContextual"/>
        </w:rPr>
      </w:pPr>
      <w:hyperlink w:anchor="_Toc142046927" w:history="1">
        <w:r w:rsidR="00DC293E" w:rsidRPr="00F55820">
          <w:rPr>
            <w:rStyle w:val="Hyperlink"/>
            <w:noProof/>
          </w:rPr>
          <w:t>3.81.4.1.2.3 Populating Expected Response Format</w:t>
        </w:r>
        <w:r w:rsidR="00DC293E">
          <w:rPr>
            <w:noProof/>
            <w:webHidden/>
          </w:rPr>
          <w:tab/>
        </w:r>
        <w:r w:rsidR="00DC293E">
          <w:rPr>
            <w:noProof/>
            <w:webHidden/>
          </w:rPr>
          <w:fldChar w:fldCharType="begin"/>
        </w:r>
        <w:r w:rsidR="00DC293E">
          <w:rPr>
            <w:noProof/>
            <w:webHidden/>
          </w:rPr>
          <w:instrText xml:space="preserve"> PAGEREF _Toc142046927 \h </w:instrText>
        </w:r>
        <w:r w:rsidR="00DC293E">
          <w:rPr>
            <w:noProof/>
            <w:webHidden/>
          </w:rPr>
        </w:r>
        <w:r w:rsidR="00DC293E">
          <w:rPr>
            <w:noProof/>
            <w:webHidden/>
          </w:rPr>
          <w:fldChar w:fldCharType="separate"/>
        </w:r>
        <w:r w:rsidR="00DC293E">
          <w:rPr>
            <w:noProof/>
            <w:webHidden/>
          </w:rPr>
          <w:t>43</w:t>
        </w:r>
        <w:r w:rsidR="00DC293E">
          <w:rPr>
            <w:noProof/>
            <w:webHidden/>
          </w:rPr>
          <w:fldChar w:fldCharType="end"/>
        </w:r>
      </w:hyperlink>
    </w:p>
    <w:p w14:paraId="3E8ED46B" w14:textId="5ECC8A6E"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28" w:history="1">
        <w:r w:rsidR="00DC293E" w:rsidRPr="00F55820">
          <w:rPr>
            <w:rStyle w:val="Hyperlink"/>
            <w:noProof/>
          </w:rPr>
          <w:t>3.81.4.1.3 Expected Actions</w:t>
        </w:r>
        <w:r w:rsidR="00DC293E">
          <w:rPr>
            <w:noProof/>
            <w:webHidden/>
          </w:rPr>
          <w:tab/>
        </w:r>
        <w:r w:rsidR="00DC293E">
          <w:rPr>
            <w:noProof/>
            <w:webHidden/>
          </w:rPr>
          <w:fldChar w:fldCharType="begin"/>
        </w:r>
        <w:r w:rsidR="00DC293E">
          <w:rPr>
            <w:noProof/>
            <w:webHidden/>
          </w:rPr>
          <w:instrText xml:space="preserve"> PAGEREF _Toc142046928 \h </w:instrText>
        </w:r>
        <w:r w:rsidR="00DC293E">
          <w:rPr>
            <w:noProof/>
            <w:webHidden/>
          </w:rPr>
        </w:r>
        <w:r w:rsidR="00DC293E">
          <w:rPr>
            <w:noProof/>
            <w:webHidden/>
          </w:rPr>
          <w:fldChar w:fldCharType="separate"/>
        </w:r>
        <w:r w:rsidR="00DC293E">
          <w:rPr>
            <w:noProof/>
            <w:webHidden/>
          </w:rPr>
          <w:t>43</w:t>
        </w:r>
        <w:r w:rsidR="00DC293E">
          <w:rPr>
            <w:noProof/>
            <w:webHidden/>
          </w:rPr>
          <w:fldChar w:fldCharType="end"/>
        </w:r>
      </w:hyperlink>
    </w:p>
    <w:p w14:paraId="0877DB2D" w14:textId="44B68D1C"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29" w:history="1">
        <w:r w:rsidR="00DC293E" w:rsidRPr="00F55820">
          <w:rPr>
            <w:rStyle w:val="Hyperlink"/>
            <w:noProof/>
          </w:rPr>
          <w:t>3.81.4.2 Retrieve ATNA Audit Event Response Message</w:t>
        </w:r>
        <w:r w:rsidR="00DC293E">
          <w:rPr>
            <w:noProof/>
            <w:webHidden/>
          </w:rPr>
          <w:tab/>
        </w:r>
        <w:r w:rsidR="00DC293E">
          <w:rPr>
            <w:noProof/>
            <w:webHidden/>
          </w:rPr>
          <w:fldChar w:fldCharType="begin"/>
        </w:r>
        <w:r w:rsidR="00DC293E">
          <w:rPr>
            <w:noProof/>
            <w:webHidden/>
          </w:rPr>
          <w:instrText xml:space="preserve"> PAGEREF _Toc142046929 \h </w:instrText>
        </w:r>
        <w:r w:rsidR="00DC293E">
          <w:rPr>
            <w:noProof/>
            <w:webHidden/>
          </w:rPr>
        </w:r>
        <w:r w:rsidR="00DC293E">
          <w:rPr>
            <w:noProof/>
            <w:webHidden/>
          </w:rPr>
          <w:fldChar w:fldCharType="separate"/>
        </w:r>
        <w:r w:rsidR="00DC293E">
          <w:rPr>
            <w:noProof/>
            <w:webHidden/>
          </w:rPr>
          <w:t>44</w:t>
        </w:r>
        <w:r w:rsidR="00DC293E">
          <w:rPr>
            <w:noProof/>
            <w:webHidden/>
          </w:rPr>
          <w:fldChar w:fldCharType="end"/>
        </w:r>
      </w:hyperlink>
    </w:p>
    <w:p w14:paraId="791FF9B4" w14:textId="08FA929A"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30" w:history="1">
        <w:r w:rsidR="00DC293E" w:rsidRPr="00F55820">
          <w:rPr>
            <w:rStyle w:val="Hyperlink"/>
            <w:noProof/>
          </w:rPr>
          <w:t>3.81.4.2.1 Trigger Events</w:t>
        </w:r>
        <w:r w:rsidR="00DC293E">
          <w:rPr>
            <w:noProof/>
            <w:webHidden/>
          </w:rPr>
          <w:tab/>
        </w:r>
        <w:r w:rsidR="00DC293E">
          <w:rPr>
            <w:noProof/>
            <w:webHidden/>
          </w:rPr>
          <w:fldChar w:fldCharType="begin"/>
        </w:r>
        <w:r w:rsidR="00DC293E">
          <w:rPr>
            <w:noProof/>
            <w:webHidden/>
          </w:rPr>
          <w:instrText xml:space="preserve"> PAGEREF _Toc142046930 \h </w:instrText>
        </w:r>
        <w:r w:rsidR="00DC293E">
          <w:rPr>
            <w:noProof/>
            <w:webHidden/>
          </w:rPr>
        </w:r>
        <w:r w:rsidR="00DC293E">
          <w:rPr>
            <w:noProof/>
            <w:webHidden/>
          </w:rPr>
          <w:fldChar w:fldCharType="separate"/>
        </w:r>
        <w:r w:rsidR="00DC293E">
          <w:rPr>
            <w:noProof/>
            <w:webHidden/>
          </w:rPr>
          <w:t>44</w:t>
        </w:r>
        <w:r w:rsidR="00DC293E">
          <w:rPr>
            <w:noProof/>
            <w:webHidden/>
          </w:rPr>
          <w:fldChar w:fldCharType="end"/>
        </w:r>
      </w:hyperlink>
    </w:p>
    <w:p w14:paraId="5ABB5C9C" w14:textId="3214266B"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31" w:history="1">
        <w:r w:rsidR="00DC293E" w:rsidRPr="00F55820">
          <w:rPr>
            <w:rStyle w:val="Hyperlink"/>
            <w:noProof/>
          </w:rPr>
          <w:t>3.81.4.2.2 Message Semantics</w:t>
        </w:r>
        <w:r w:rsidR="00DC293E">
          <w:rPr>
            <w:noProof/>
            <w:webHidden/>
          </w:rPr>
          <w:tab/>
        </w:r>
        <w:r w:rsidR="00DC293E">
          <w:rPr>
            <w:noProof/>
            <w:webHidden/>
          </w:rPr>
          <w:fldChar w:fldCharType="begin"/>
        </w:r>
        <w:r w:rsidR="00DC293E">
          <w:rPr>
            <w:noProof/>
            <w:webHidden/>
          </w:rPr>
          <w:instrText xml:space="preserve"> PAGEREF _Toc142046931 \h </w:instrText>
        </w:r>
        <w:r w:rsidR="00DC293E">
          <w:rPr>
            <w:noProof/>
            <w:webHidden/>
          </w:rPr>
        </w:r>
        <w:r w:rsidR="00DC293E">
          <w:rPr>
            <w:noProof/>
            <w:webHidden/>
          </w:rPr>
          <w:fldChar w:fldCharType="separate"/>
        </w:r>
        <w:r w:rsidR="00DC293E">
          <w:rPr>
            <w:noProof/>
            <w:webHidden/>
          </w:rPr>
          <w:t>44</w:t>
        </w:r>
        <w:r w:rsidR="00DC293E">
          <w:rPr>
            <w:noProof/>
            <w:webHidden/>
          </w:rPr>
          <w:fldChar w:fldCharType="end"/>
        </w:r>
      </w:hyperlink>
    </w:p>
    <w:p w14:paraId="60DCAE01" w14:textId="52E98376" w:rsidR="00DC293E" w:rsidRDefault="00000000">
      <w:pPr>
        <w:pStyle w:val="TOC6"/>
        <w:rPr>
          <w:rFonts w:asciiTheme="minorHAnsi" w:eastAsiaTheme="minorEastAsia" w:hAnsiTheme="minorHAnsi" w:cstheme="minorBidi"/>
          <w:noProof/>
          <w:kern w:val="2"/>
          <w:sz w:val="22"/>
          <w:szCs w:val="22"/>
          <w14:ligatures w14:val="standardContextual"/>
        </w:rPr>
      </w:pPr>
      <w:hyperlink w:anchor="_Toc142046932" w:history="1">
        <w:r w:rsidR="00DC293E" w:rsidRPr="00F55820">
          <w:rPr>
            <w:rStyle w:val="Hyperlink"/>
            <w:noProof/>
          </w:rPr>
          <w:t>3.81.4.2.2.1 Mapping between FHIR and DICOM for query interaction</w:t>
        </w:r>
        <w:r w:rsidR="00DC293E">
          <w:rPr>
            <w:noProof/>
            <w:webHidden/>
          </w:rPr>
          <w:tab/>
        </w:r>
        <w:r w:rsidR="00DC293E">
          <w:rPr>
            <w:noProof/>
            <w:webHidden/>
          </w:rPr>
          <w:fldChar w:fldCharType="begin"/>
        </w:r>
        <w:r w:rsidR="00DC293E">
          <w:rPr>
            <w:noProof/>
            <w:webHidden/>
          </w:rPr>
          <w:instrText xml:space="preserve"> PAGEREF _Toc142046932 \h </w:instrText>
        </w:r>
        <w:r w:rsidR="00DC293E">
          <w:rPr>
            <w:noProof/>
            <w:webHidden/>
          </w:rPr>
        </w:r>
        <w:r w:rsidR="00DC293E">
          <w:rPr>
            <w:noProof/>
            <w:webHidden/>
          </w:rPr>
          <w:fldChar w:fldCharType="separate"/>
        </w:r>
        <w:r w:rsidR="00DC293E">
          <w:rPr>
            <w:noProof/>
            <w:webHidden/>
          </w:rPr>
          <w:t>44</w:t>
        </w:r>
        <w:r w:rsidR="00DC293E">
          <w:rPr>
            <w:noProof/>
            <w:webHidden/>
          </w:rPr>
          <w:fldChar w:fldCharType="end"/>
        </w:r>
      </w:hyperlink>
    </w:p>
    <w:p w14:paraId="0D0C3455" w14:textId="53225675" w:rsidR="00DC293E" w:rsidRDefault="00000000">
      <w:pPr>
        <w:pStyle w:val="TOC6"/>
        <w:rPr>
          <w:rFonts w:asciiTheme="minorHAnsi" w:eastAsiaTheme="minorEastAsia" w:hAnsiTheme="minorHAnsi" w:cstheme="minorBidi"/>
          <w:noProof/>
          <w:kern w:val="2"/>
          <w:sz w:val="22"/>
          <w:szCs w:val="22"/>
          <w14:ligatures w14:val="standardContextual"/>
        </w:rPr>
      </w:pPr>
      <w:hyperlink w:anchor="_Toc142046933" w:history="1">
        <w:r w:rsidR="00DC293E" w:rsidRPr="00F55820">
          <w:rPr>
            <w:rStyle w:val="Hyperlink"/>
            <w:noProof/>
          </w:rPr>
          <w:t>3.81.4.2.2.2 FHIR Bundle of Audit Events Messages</w:t>
        </w:r>
        <w:r w:rsidR="00DC293E">
          <w:rPr>
            <w:noProof/>
            <w:webHidden/>
          </w:rPr>
          <w:tab/>
        </w:r>
        <w:r w:rsidR="00DC293E">
          <w:rPr>
            <w:noProof/>
            <w:webHidden/>
          </w:rPr>
          <w:fldChar w:fldCharType="begin"/>
        </w:r>
        <w:r w:rsidR="00DC293E">
          <w:rPr>
            <w:noProof/>
            <w:webHidden/>
          </w:rPr>
          <w:instrText xml:space="preserve"> PAGEREF _Toc142046933 \h </w:instrText>
        </w:r>
        <w:r w:rsidR="00DC293E">
          <w:rPr>
            <w:noProof/>
            <w:webHidden/>
          </w:rPr>
        </w:r>
        <w:r w:rsidR="00DC293E">
          <w:rPr>
            <w:noProof/>
            <w:webHidden/>
          </w:rPr>
          <w:fldChar w:fldCharType="separate"/>
        </w:r>
        <w:r w:rsidR="00DC293E">
          <w:rPr>
            <w:noProof/>
            <w:webHidden/>
          </w:rPr>
          <w:t>46</w:t>
        </w:r>
        <w:r w:rsidR="00DC293E">
          <w:rPr>
            <w:noProof/>
            <w:webHidden/>
          </w:rPr>
          <w:fldChar w:fldCharType="end"/>
        </w:r>
      </w:hyperlink>
    </w:p>
    <w:p w14:paraId="28405DCC" w14:textId="36719E46"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34" w:history="1">
        <w:r w:rsidR="00DC293E" w:rsidRPr="00F55820">
          <w:rPr>
            <w:rStyle w:val="Hyperlink"/>
            <w:noProof/>
          </w:rPr>
          <w:t>3.81.4.2.3 Expected Actions</w:t>
        </w:r>
        <w:r w:rsidR="00DC293E">
          <w:rPr>
            <w:noProof/>
            <w:webHidden/>
          </w:rPr>
          <w:tab/>
        </w:r>
        <w:r w:rsidR="00DC293E">
          <w:rPr>
            <w:noProof/>
            <w:webHidden/>
          </w:rPr>
          <w:fldChar w:fldCharType="begin"/>
        </w:r>
        <w:r w:rsidR="00DC293E">
          <w:rPr>
            <w:noProof/>
            <w:webHidden/>
          </w:rPr>
          <w:instrText xml:space="preserve"> PAGEREF _Toc142046934 \h </w:instrText>
        </w:r>
        <w:r w:rsidR="00DC293E">
          <w:rPr>
            <w:noProof/>
            <w:webHidden/>
          </w:rPr>
        </w:r>
        <w:r w:rsidR="00DC293E">
          <w:rPr>
            <w:noProof/>
            <w:webHidden/>
          </w:rPr>
          <w:fldChar w:fldCharType="separate"/>
        </w:r>
        <w:r w:rsidR="00DC293E">
          <w:rPr>
            <w:noProof/>
            <w:webHidden/>
          </w:rPr>
          <w:t>47</w:t>
        </w:r>
        <w:r w:rsidR="00DC293E">
          <w:rPr>
            <w:noProof/>
            <w:webHidden/>
          </w:rPr>
          <w:fldChar w:fldCharType="end"/>
        </w:r>
      </w:hyperlink>
    </w:p>
    <w:p w14:paraId="485B286F" w14:textId="209F717D"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35" w:history="1">
        <w:r w:rsidR="00DC293E" w:rsidRPr="00F55820">
          <w:rPr>
            <w:rStyle w:val="Hyperlink"/>
            <w:noProof/>
          </w:rPr>
          <w:t>3.81.5 Security Considerations</w:t>
        </w:r>
        <w:r w:rsidR="00DC293E">
          <w:rPr>
            <w:noProof/>
            <w:webHidden/>
          </w:rPr>
          <w:tab/>
        </w:r>
        <w:r w:rsidR="00DC293E">
          <w:rPr>
            <w:noProof/>
            <w:webHidden/>
          </w:rPr>
          <w:fldChar w:fldCharType="begin"/>
        </w:r>
        <w:r w:rsidR="00DC293E">
          <w:rPr>
            <w:noProof/>
            <w:webHidden/>
          </w:rPr>
          <w:instrText xml:space="preserve"> PAGEREF _Toc142046935 \h </w:instrText>
        </w:r>
        <w:r w:rsidR="00DC293E">
          <w:rPr>
            <w:noProof/>
            <w:webHidden/>
          </w:rPr>
        </w:r>
        <w:r w:rsidR="00DC293E">
          <w:rPr>
            <w:noProof/>
            <w:webHidden/>
          </w:rPr>
          <w:fldChar w:fldCharType="separate"/>
        </w:r>
        <w:r w:rsidR="00DC293E">
          <w:rPr>
            <w:noProof/>
            <w:webHidden/>
          </w:rPr>
          <w:t>47</w:t>
        </w:r>
        <w:r w:rsidR="00DC293E">
          <w:rPr>
            <w:noProof/>
            <w:webHidden/>
          </w:rPr>
          <w:fldChar w:fldCharType="end"/>
        </w:r>
      </w:hyperlink>
    </w:p>
    <w:p w14:paraId="6C2B158B" w14:textId="701A3825"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36" w:history="1">
        <w:r w:rsidR="00DC293E" w:rsidRPr="00F55820">
          <w:rPr>
            <w:rStyle w:val="Hyperlink"/>
            <w:noProof/>
          </w:rPr>
          <w:t>3.81.5.1 Security Audit Considerations</w:t>
        </w:r>
        <w:r w:rsidR="00DC293E">
          <w:rPr>
            <w:noProof/>
            <w:webHidden/>
          </w:rPr>
          <w:tab/>
        </w:r>
        <w:r w:rsidR="00DC293E">
          <w:rPr>
            <w:noProof/>
            <w:webHidden/>
          </w:rPr>
          <w:fldChar w:fldCharType="begin"/>
        </w:r>
        <w:r w:rsidR="00DC293E">
          <w:rPr>
            <w:noProof/>
            <w:webHidden/>
          </w:rPr>
          <w:instrText xml:space="preserve"> PAGEREF _Toc142046936 \h </w:instrText>
        </w:r>
        <w:r w:rsidR="00DC293E">
          <w:rPr>
            <w:noProof/>
            <w:webHidden/>
          </w:rPr>
        </w:r>
        <w:r w:rsidR="00DC293E">
          <w:rPr>
            <w:noProof/>
            <w:webHidden/>
          </w:rPr>
          <w:fldChar w:fldCharType="separate"/>
        </w:r>
        <w:r w:rsidR="00DC293E">
          <w:rPr>
            <w:noProof/>
            <w:webHidden/>
          </w:rPr>
          <w:t>47</w:t>
        </w:r>
        <w:r w:rsidR="00DC293E">
          <w:rPr>
            <w:noProof/>
            <w:webHidden/>
          </w:rPr>
          <w:fldChar w:fldCharType="end"/>
        </w:r>
      </w:hyperlink>
    </w:p>
    <w:p w14:paraId="4BE672ED" w14:textId="179A7047"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937" w:history="1">
        <w:r w:rsidR="00DC293E" w:rsidRPr="00F55820">
          <w:rPr>
            <w:rStyle w:val="Hyperlink"/>
            <w:noProof/>
          </w:rPr>
          <w:t>3.82 Retrieve Syslog Event</w:t>
        </w:r>
        <w:r w:rsidR="00DC293E">
          <w:rPr>
            <w:noProof/>
            <w:webHidden/>
          </w:rPr>
          <w:tab/>
        </w:r>
        <w:r w:rsidR="00DC293E">
          <w:rPr>
            <w:noProof/>
            <w:webHidden/>
          </w:rPr>
          <w:fldChar w:fldCharType="begin"/>
        </w:r>
        <w:r w:rsidR="00DC293E">
          <w:rPr>
            <w:noProof/>
            <w:webHidden/>
          </w:rPr>
          <w:instrText xml:space="preserve"> PAGEREF _Toc142046937 \h </w:instrText>
        </w:r>
        <w:r w:rsidR="00DC293E">
          <w:rPr>
            <w:noProof/>
            <w:webHidden/>
          </w:rPr>
        </w:r>
        <w:r w:rsidR="00DC293E">
          <w:rPr>
            <w:noProof/>
            <w:webHidden/>
          </w:rPr>
          <w:fldChar w:fldCharType="separate"/>
        </w:r>
        <w:r w:rsidR="00DC293E">
          <w:rPr>
            <w:noProof/>
            <w:webHidden/>
          </w:rPr>
          <w:t>48</w:t>
        </w:r>
        <w:r w:rsidR="00DC293E">
          <w:rPr>
            <w:noProof/>
            <w:webHidden/>
          </w:rPr>
          <w:fldChar w:fldCharType="end"/>
        </w:r>
      </w:hyperlink>
    </w:p>
    <w:p w14:paraId="62D3CAA2" w14:textId="78254C96"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38" w:history="1">
        <w:r w:rsidR="00DC293E" w:rsidRPr="00F55820">
          <w:rPr>
            <w:rStyle w:val="Hyperlink"/>
            <w:noProof/>
          </w:rPr>
          <w:t>3.82.1 Scope</w:t>
        </w:r>
        <w:r w:rsidR="00DC293E">
          <w:rPr>
            <w:noProof/>
            <w:webHidden/>
          </w:rPr>
          <w:tab/>
        </w:r>
        <w:r w:rsidR="00DC293E">
          <w:rPr>
            <w:noProof/>
            <w:webHidden/>
          </w:rPr>
          <w:fldChar w:fldCharType="begin"/>
        </w:r>
        <w:r w:rsidR="00DC293E">
          <w:rPr>
            <w:noProof/>
            <w:webHidden/>
          </w:rPr>
          <w:instrText xml:space="preserve"> PAGEREF _Toc142046938 \h </w:instrText>
        </w:r>
        <w:r w:rsidR="00DC293E">
          <w:rPr>
            <w:noProof/>
            <w:webHidden/>
          </w:rPr>
        </w:r>
        <w:r w:rsidR="00DC293E">
          <w:rPr>
            <w:noProof/>
            <w:webHidden/>
          </w:rPr>
          <w:fldChar w:fldCharType="separate"/>
        </w:r>
        <w:r w:rsidR="00DC293E">
          <w:rPr>
            <w:noProof/>
            <w:webHidden/>
          </w:rPr>
          <w:t>48</w:t>
        </w:r>
        <w:r w:rsidR="00DC293E">
          <w:rPr>
            <w:noProof/>
            <w:webHidden/>
          </w:rPr>
          <w:fldChar w:fldCharType="end"/>
        </w:r>
      </w:hyperlink>
    </w:p>
    <w:p w14:paraId="72118F33" w14:textId="55BA5AFC"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39" w:history="1">
        <w:r w:rsidR="00DC293E" w:rsidRPr="00F55820">
          <w:rPr>
            <w:rStyle w:val="Hyperlink"/>
            <w:noProof/>
          </w:rPr>
          <w:t>3.82.2 Use-case Roles</w:t>
        </w:r>
        <w:r w:rsidR="00DC293E">
          <w:rPr>
            <w:noProof/>
            <w:webHidden/>
          </w:rPr>
          <w:tab/>
        </w:r>
        <w:r w:rsidR="00DC293E">
          <w:rPr>
            <w:noProof/>
            <w:webHidden/>
          </w:rPr>
          <w:fldChar w:fldCharType="begin"/>
        </w:r>
        <w:r w:rsidR="00DC293E">
          <w:rPr>
            <w:noProof/>
            <w:webHidden/>
          </w:rPr>
          <w:instrText xml:space="preserve"> PAGEREF _Toc142046939 \h </w:instrText>
        </w:r>
        <w:r w:rsidR="00DC293E">
          <w:rPr>
            <w:noProof/>
            <w:webHidden/>
          </w:rPr>
        </w:r>
        <w:r w:rsidR="00DC293E">
          <w:rPr>
            <w:noProof/>
            <w:webHidden/>
          </w:rPr>
          <w:fldChar w:fldCharType="separate"/>
        </w:r>
        <w:r w:rsidR="00DC293E">
          <w:rPr>
            <w:noProof/>
            <w:webHidden/>
          </w:rPr>
          <w:t>49</w:t>
        </w:r>
        <w:r w:rsidR="00DC293E">
          <w:rPr>
            <w:noProof/>
            <w:webHidden/>
          </w:rPr>
          <w:fldChar w:fldCharType="end"/>
        </w:r>
      </w:hyperlink>
    </w:p>
    <w:p w14:paraId="26AF9C61" w14:textId="795378A1"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40" w:history="1">
        <w:r w:rsidR="00DC293E" w:rsidRPr="00F55820">
          <w:rPr>
            <w:rStyle w:val="Hyperlink"/>
            <w:noProof/>
          </w:rPr>
          <w:t>3.82.3 Referenced Standards</w:t>
        </w:r>
        <w:r w:rsidR="00DC293E">
          <w:rPr>
            <w:noProof/>
            <w:webHidden/>
          </w:rPr>
          <w:tab/>
        </w:r>
        <w:r w:rsidR="00DC293E">
          <w:rPr>
            <w:noProof/>
            <w:webHidden/>
          </w:rPr>
          <w:fldChar w:fldCharType="begin"/>
        </w:r>
        <w:r w:rsidR="00DC293E">
          <w:rPr>
            <w:noProof/>
            <w:webHidden/>
          </w:rPr>
          <w:instrText xml:space="preserve"> PAGEREF _Toc142046940 \h </w:instrText>
        </w:r>
        <w:r w:rsidR="00DC293E">
          <w:rPr>
            <w:noProof/>
            <w:webHidden/>
          </w:rPr>
        </w:r>
        <w:r w:rsidR="00DC293E">
          <w:rPr>
            <w:noProof/>
            <w:webHidden/>
          </w:rPr>
          <w:fldChar w:fldCharType="separate"/>
        </w:r>
        <w:r w:rsidR="00DC293E">
          <w:rPr>
            <w:noProof/>
            <w:webHidden/>
          </w:rPr>
          <w:t>49</w:t>
        </w:r>
        <w:r w:rsidR="00DC293E">
          <w:rPr>
            <w:noProof/>
            <w:webHidden/>
          </w:rPr>
          <w:fldChar w:fldCharType="end"/>
        </w:r>
      </w:hyperlink>
    </w:p>
    <w:p w14:paraId="3A0EEAAA" w14:textId="417E27B1"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41" w:history="1">
        <w:r w:rsidR="00DC293E" w:rsidRPr="00F55820">
          <w:rPr>
            <w:rStyle w:val="Hyperlink"/>
            <w:noProof/>
          </w:rPr>
          <w:t>3.82.4 Messages</w:t>
        </w:r>
        <w:r w:rsidR="00DC293E">
          <w:rPr>
            <w:noProof/>
            <w:webHidden/>
          </w:rPr>
          <w:tab/>
        </w:r>
        <w:r w:rsidR="00DC293E">
          <w:rPr>
            <w:noProof/>
            <w:webHidden/>
          </w:rPr>
          <w:fldChar w:fldCharType="begin"/>
        </w:r>
        <w:r w:rsidR="00DC293E">
          <w:rPr>
            <w:noProof/>
            <w:webHidden/>
          </w:rPr>
          <w:instrText xml:space="preserve"> PAGEREF _Toc142046941 \h </w:instrText>
        </w:r>
        <w:r w:rsidR="00DC293E">
          <w:rPr>
            <w:noProof/>
            <w:webHidden/>
          </w:rPr>
        </w:r>
        <w:r w:rsidR="00DC293E">
          <w:rPr>
            <w:noProof/>
            <w:webHidden/>
          </w:rPr>
          <w:fldChar w:fldCharType="separate"/>
        </w:r>
        <w:r w:rsidR="00DC293E">
          <w:rPr>
            <w:noProof/>
            <w:webHidden/>
          </w:rPr>
          <w:t>49</w:t>
        </w:r>
        <w:r w:rsidR="00DC293E">
          <w:rPr>
            <w:noProof/>
            <w:webHidden/>
          </w:rPr>
          <w:fldChar w:fldCharType="end"/>
        </w:r>
      </w:hyperlink>
    </w:p>
    <w:p w14:paraId="694D42CA" w14:textId="66DB2AA9"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42" w:history="1">
        <w:r w:rsidR="00DC293E" w:rsidRPr="00F55820">
          <w:rPr>
            <w:rStyle w:val="Hyperlink"/>
            <w:noProof/>
          </w:rPr>
          <w:t>3.82.4.1 Retrieve Syslog Event Request Message</w:t>
        </w:r>
        <w:r w:rsidR="00DC293E">
          <w:rPr>
            <w:noProof/>
            <w:webHidden/>
          </w:rPr>
          <w:tab/>
        </w:r>
        <w:r w:rsidR="00DC293E">
          <w:rPr>
            <w:noProof/>
            <w:webHidden/>
          </w:rPr>
          <w:fldChar w:fldCharType="begin"/>
        </w:r>
        <w:r w:rsidR="00DC293E">
          <w:rPr>
            <w:noProof/>
            <w:webHidden/>
          </w:rPr>
          <w:instrText xml:space="preserve"> PAGEREF _Toc142046942 \h </w:instrText>
        </w:r>
        <w:r w:rsidR="00DC293E">
          <w:rPr>
            <w:noProof/>
            <w:webHidden/>
          </w:rPr>
        </w:r>
        <w:r w:rsidR="00DC293E">
          <w:rPr>
            <w:noProof/>
            <w:webHidden/>
          </w:rPr>
          <w:fldChar w:fldCharType="separate"/>
        </w:r>
        <w:r w:rsidR="00DC293E">
          <w:rPr>
            <w:noProof/>
            <w:webHidden/>
          </w:rPr>
          <w:t>50</w:t>
        </w:r>
        <w:r w:rsidR="00DC293E">
          <w:rPr>
            <w:noProof/>
            <w:webHidden/>
          </w:rPr>
          <w:fldChar w:fldCharType="end"/>
        </w:r>
      </w:hyperlink>
    </w:p>
    <w:p w14:paraId="540820B7" w14:textId="3BE0C880"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43" w:history="1">
        <w:r w:rsidR="00DC293E" w:rsidRPr="00F55820">
          <w:rPr>
            <w:rStyle w:val="Hyperlink"/>
            <w:noProof/>
          </w:rPr>
          <w:t>3.82.4.1.1 Trigger Events</w:t>
        </w:r>
        <w:r w:rsidR="00DC293E">
          <w:rPr>
            <w:noProof/>
            <w:webHidden/>
          </w:rPr>
          <w:tab/>
        </w:r>
        <w:r w:rsidR="00DC293E">
          <w:rPr>
            <w:noProof/>
            <w:webHidden/>
          </w:rPr>
          <w:fldChar w:fldCharType="begin"/>
        </w:r>
        <w:r w:rsidR="00DC293E">
          <w:rPr>
            <w:noProof/>
            <w:webHidden/>
          </w:rPr>
          <w:instrText xml:space="preserve"> PAGEREF _Toc142046943 \h </w:instrText>
        </w:r>
        <w:r w:rsidR="00DC293E">
          <w:rPr>
            <w:noProof/>
            <w:webHidden/>
          </w:rPr>
        </w:r>
        <w:r w:rsidR="00DC293E">
          <w:rPr>
            <w:noProof/>
            <w:webHidden/>
          </w:rPr>
          <w:fldChar w:fldCharType="separate"/>
        </w:r>
        <w:r w:rsidR="00DC293E">
          <w:rPr>
            <w:noProof/>
            <w:webHidden/>
          </w:rPr>
          <w:t>50</w:t>
        </w:r>
        <w:r w:rsidR="00DC293E">
          <w:rPr>
            <w:noProof/>
            <w:webHidden/>
          </w:rPr>
          <w:fldChar w:fldCharType="end"/>
        </w:r>
      </w:hyperlink>
    </w:p>
    <w:p w14:paraId="56DBE472" w14:textId="1F0E0CE7"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44" w:history="1">
        <w:r w:rsidR="00DC293E" w:rsidRPr="00F55820">
          <w:rPr>
            <w:rStyle w:val="Hyperlink"/>
            <w:noProof/>
          </w:rPr>
          <w:t>3.82.4.1.2 Message Semantics</w:t>
        </w:r>
        <w:r w:rsidR="00DC293E">
          <w:rPr>
            <w:noProof/>
            <w:webHidden/>
          </w:rPr>
          <w:tab/>
        </w:r>
        <w:r w:rsidR="00DC293E">
          <w:rPr>
            <w:noProof/>
            <w:webHidden/>
          </w:rPr>
          <w:fldChar w:fldCharType="begin"/>
        </w:r>
        <w:r w:rsidR="00DC293E">
          <w:rPr>
            <w:noProof/>
            <w:webHidden/>
          </w:rPr>
          <w:instrText xml:space="preserve"> PAGEREF _Toc142046944 \h </w:instrText>
        </w:r>
        <w:r w:rsidR="00DC293E">
          <w:rPr>
            <w:noProof/>
            <w:webHidden/>
          </w:rPr>
        </w:r>
        <w:r w:rsidR="00DC293E">
          <w:rPr>
            <w:noProof/>
            <w:webHidden/>
          </w:rPr>
          <w:fldChar w:fldCharType="separate"/>
        </w:r>
        <w:r w:rsidR="00DC293E">
          <w:rPr>
            <w:noProof/>
            <w:webHidden/>
          </w:rPr>
          <w:t>50</w:t>
        </w:r>
        <w:r w:rsidR="00DC293E">
          <w:rPr>
            <w:noProof/>
            <w:webHidden/>
          </w:rPr>
          <w:fldChar w:fldCharType="end"/>
        </w:r>
      </w:hyperlink>
    </w:p>
    <w:p w14:paraId="4CD7CCB2" w14:textId="42C40486" w:rsidR="00DC293E" w:rsidRDefault="00000000">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5" w:history="1">
        <w:r w:rsidR="00DC293E" w:rsidRPr="00F55820">
          <w:rPr>
            <w:rStyle w:val="Hyperlink"/>
            <w:noProof/>
          </w:rPr>
          <w:t>3.82.4.1.2.1</w:t>
        </w:r>
        <w:r w:rsidR="00DC293E">
          <w:rPr>
            <w:rFonts w:asciiTheme="minorHAnsi" w:eastAsiaTheme="minorEastAsia" w:hAnsiTheme="minorHAnsi" w:cstheme="minorBidi"/>
            <w:noProof/>
            <w:kern w:val="2"/>
            <w:sz w:val="22"/>
            <w:szCs w:val="22"/>
            <w14:ligatures w14:val="standardContextual"/>
          </w:rPr>
          <w:tab/>
        </w:r>
        <w:r w:rsidR="00DC293E" w:rsidRPr="00F55820">
          <w:rPr>
            <w:rStyle w:val="Hyperlink"/>
            <w:noProof/>
          </w:rPr>
          <w:t>Date Search Parameters</w:t>
        </w:r>
        <w:r w:rsidR="00DC293E">
          <w:rPr>
            <w:noProof/>
            <w:webHidden/>
          </w:rPr>
          <w:tab/>
        </w:r>
        <w:r w:rsidR="00DC293E">
          <w:rPr>
            <w:noProof/>
            <w:webHidden/>
          </w:rPr>
          <w:fldChar w:fldCharType="begin"/>
        </w:r>
        <w:r w:rsidR="00DC293E">
          <w:rPr>
            <w:noProof/>
            <w:webHidden/>
          </w:rPr>
          <w:instrText xml:space="preserve"> PAGEREF _Toc142046945 \h </w:instrText>
        </w:r>
        <w:r w:rsidR="00DC293E">
          <w:rPr>
            <w:noProof/>
            <w:webHidden/>
          </w:rPr>
        </w:r>
        <w:r w:rsidR="00DC293E">
          <w:rPr>
            <w:noProof/>
            <w:webHidden/>
          </w:rPr>
          <w:fldChar w:fldCharType="separate"/>
        </w:r>
        <w:r w:rsidR="00DC293E">
          <w:rPr>
            <w:noProof/>
            <w:webHidden/>
          </w:rPr>
          <w:t>50</w:t>
        </w:r>
        <w:r w:rsidR="00DC293E">
          <w:rPr>
            <w:noProof/>
            <w:webHidden/>
          </w:rPr>
          <w:fldChar w:fldCharType="end"/>
        </w:r>
      </w:hyperlink>
    </w:p>
    <w:p w14:paraId="0DD495FE" w14:textId="4FB0AE7C" w:rsidR="00DC293E" w:rsidRDefault="00000000">
      <w:pPr>
        <w:pStyle w:val="TOC6"/>
        <w:tabs>
          <w:tab w:val="left" w:pos="3024"/>
        </w:tabs>
        <w:rPr>
          <w:rFonts w:asciiTheme="minorHAnsi" w:eastAsiaTheme="minorEastAsia" w:hAnsiTheme="minorHAnsi" w:cstheme="minorBidi"/>
          <w:noProof/>
          <w:kern w:val="2"/>
          <w:sz w:val="22"/>
          <w:szCs w:val="22"/>
          <w14:ligatures w14:val="standardContextual"/>
        </w:rPr>
      </w:pPr>
      <w:hyperlink w:anchor="_Toc142046946" w:history="1">
        <w:r w:rsidR="00DC293E" w:rsidRPr="00F55820">
          <w:rPr>
            <w:rStyle w:val="Hyperlink"/>
            <w:noProof/>
          </w:rPr>
          <w:t>3.82.4.1.2.2</w:t>
        </w:r>
        <w:r w:rsidR="00DC293E">
          <w:rPr>
            <w:rFonts w:asciiTheme="minorHAnsi" w:eastAsiaTheme="minorEastAsia" w:hAnsiTheme="minorHAnsi" w:cstheme="minorBidi"/>
            <w:noProof/>
            <w:kern w:val="2"/>
            <w:sz w:val="22"/>
            <w:szCs w:val="22"/>
            <w14:ligatures w14:val="standardContextual"/>
          </w:rPr>
          <w:tab/>
        </w:r>
        <w:r w:rsidR="00DC293E" w:rsidRPr="00F55820">
          <w:rPr>
            <w:rStyle w:val="Hyperlink"/>
            <w:noProof/>
          </w:rPr>
          <w:t>Additional Search Parameters</w:t>
        </w:r>
        <w:r w:rsidR="00DC293E">
          <w:rPr>
            <w:noProof/>
            <w:webHidden/>
          </w:rPr>
          <w:tab/>
        </w:r>
        <w:r w:rsidR="00DC293E">
          <w:rPr>
            <w:noProof/>
            <w:webHidden/>
          </w:rPr>
          <w:fldChar w:fldCharType="begin"/>
        </w:r>
        <w:r w:rsidR="00DC293E">
          <w:rPr>
            <w:noProof/>
            <w:webHidden/>
          </w:rPr>
          <w:instrText xml:space="preserve"> PAGEREF _Toc142046946 \h </w:instrText>
        </w:r>
        <w:r w:rsidR="00DC293E">
          <w:rPr>
            <w:noProof/>
            <w:webHidden/>
          </w:rPr>
        </w:r>
        <w:r w:rsidR="00DC293E">
          <w:rPr>
            <w:noProof/>
            <w:webHidden/>
          </w:rPr>
          <w:fldChar w:fldCharType="separate"/>
        </w:r>
        <w:r w:rsidR="00DC293E">
          <w:rPr>
            <w:noProof/>
            <w:webHidden/>
          </w:rPr>
          <w:t>51</w:t>
        </w:r>
        <w:r w:rsidR="00DC293E">
          <w:rPr>
            <w:noProof/>
            <w:webHidden/>
          </w:rPr>
          <w:fldChar w:fldCharType="end"/>
        </w:r>
      </w:hyperlink>
    </w:p>
    <w:p w14:paraId="2F8AF622" w14:textId="12F94D53"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47" w:history="1">
        <w:r w:rsidR="00DC293E" w:rsidRPr="00F55820">
          <w:rPr>
            <w:rStyle w:val="Hyperlink"/>
            <w:noProof/>
          </w:rPr>
          <w:t>3.82.4.1.3 Expected Actions</w:t>
        </w:r>
        <w:r w:rsidR="00DC293E">
          <w:rPr>
            <w:noProof/>
            <w:webHidden/>
          </w:rPr>
          <w:tab/>
        </w:r>
        <w:r w:rsidR="00DC293E">
          <w:rPr>
            <w:noProof/>
            <w:webHidden/>
          </w:rPr>
          <w:fldChar w:fldCharType="begin"/>
        </w:r>
        <w:r w:rsidR="00DC293E">
          <w:rPr>
            <w:noProof/>
            <w:webHidden/>
          </w:rPr>
          <w:instrText xml:space="preserve"> PAGEREF _Toc142046947 \h </w:instrText>
        </w:r>
        <w:r w:rsidR="00DC293E">
          <w:rPr>
            <w:noProof/>
            <w:webHidden/>
          </w:rPr>
        </w:r>
        <w:r w:rsidR="00DC293E">
          <w:rPr>
            <w:noProof/>
            <w:webHidden/>
          </w:rPr>
          <w:fldChar w:fldCharType="separate"/>
        </w:r>
        <w:r w:rsidR="00DC293E">
          <w:rPr>
            <w:noProof/>
            <w:webHidden/>
          </w:rPr>
          <w:t>52</w:t>
        </w:r>
        <w:r w:rsidR="00DC293E">
          <w:rPr>
            <w:noProof/>
            <w:webHidden/>
          </w:rPr>
          <w:fldChar w:fldCharType="end"/>
        </w:r>
      </w:hyperlink>
    </w:p>
    <w:p w14:paraId="01114D6C" w14:textId="0FB8793A"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48" w:history="1">
        <w:r w:rsidR="00DC293E" w:rsidRPr="00F55820">
          <w:rPr>
            <w:rStyle w:val="Hyperlink"/>
            <w:noProof/>
          </w:rPr>
          <w:t>3.82.4.2 Syslog Event Response Message</w:t>
        </w:r>
        <w:r w:rsidR="00DC293E">
          <w:rPr>
            <w:noProof/>
            <w:webHidden/>
          </w:rPr>
          <w:tab/>
        </w:r>
        <w:r w:rsidR="00DC293E">
          <w:rPr>
            <w:noProof/>
            <w:webHidden/>
          </w:rPr>
          <w:fldChar w:fldCharType="begin"/>
        </w:r>
        <w:r w:rsidR="00DC293E">
          <w:rPr>
            <w:noProof/>
            <w:webHidden/>
          </w:rPr>
          <w:instrText xml:space="preserve"> PAGEREF _Toc142046948 \h </w:instrText>
        </w:r>
        <w:r w:rsidR="00DC293E">
          <w:rPr>
            <w:noProof/>
            <w:webHidden/>
          </w:rPr>
        </w:r>
        <w:r w:rsidR="00DC293E">
          <w:rPr>
            <w:noProof/>
            <w:webHidden/>
          </w:rPr>
          <w:fldChar w:fldCharType="separate"/>
        </w:r>
        <w:r w:rsidR="00DC293E">
          <w:rPr>
            <w:noProof/>
            <w:webHidden/>
          </w:rPr>
          <w:t>53</w:t>
        </w:r>
        <w:r w:rsidR="00DC293E">
          <w:rPr>
            <w:noProof/>
            <w:webHidden/>
          </w:rPr>
          <w:fldChar w:fldCharType="end"/>
        </w:r>
      </w:hyperlink>
    </w:p>
    <w:p w14:paraId="0FD3DE43" w14:textId="768A81A6"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49" w:history="1">
        <w:r w:rsidR="00DC293E" w:rsidRPr="00F55820">
          <w:rPr>
            <w:rStyle w:val="Hyperlink"/>
            <w:noProof/>
          </w:rPr>
          <w:t>3.82.4.2.1 Trigger Events</w:t>
        </w:r>
        <w:r w:rsidR="00DC293E">
          <w:rPr>
            <w:noProof/>
            <w:webHidden/>
          </w:rPr>
          <w:tab/>
        </w:r>
        <w:r w:rsidR="00DC293E">
          <w:rPr>
            <w:noProof/>
            <w:webHidden/>
          </w:rPr>
          <w:fldChar w:fldCharType="begin"/>
        </w:r>
        <w:r w:rsidR="00DC293E">
          <w:rPr>
            <w:noProof/>
            <w:webHidden/>
          </w:rPr>
          <w:instrText xml:space="preserve"> PAGEREF _Toc142046949 \h </w:instrText>
        </w:r>
        <w:r w:rsidR="00DC293E">
          <w:rPr>
            <w:noProof/>
            <w:webHidden/>
          </w:rPr>
        </w:r>
        <w:r w:rsidR="00DC293E">
          <w:rPr>
            <w:noProof/>
            <w:webHidden/>
          </w:rPr>
          <w:fldChar w:fldCharType="separate"/>
        </w:r>
        <w:r w:rsidR="00DC293E">
          <w:rPr>
            <w:noProof/>
            <w:webHidden/>
          </w:rPr>
          <w:t>53</w:t>
        </w:r>
        <w:r w:rsidR="00DC293E">
          <w:rPr>
            <w:noProof/>
            <w:webHidden/>
          </w:rPr>
          <w:fldChar w:fldCharType="end"/>
        </w:r>
      </w:hyperlink>
    </w:p>
    <w:p w14:paraId="4E026265" w14:textId="33F5F2F9"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50" w:history="1">
        <w:r w:rsidR="00DC293E" w:rsidRPr="00F55820">
          <w:rPr>
            <w:rStyle w:val="Hyperlink"/>
            <w:noProof/>
          </w:rPr>
          <w:t>3.82.4.2.2 Message Semantics</w:t>
        </w:r>
        <w:r w:rsidR="00DC293E">
          <w:rPr>
            <w:noProof/>
            <w:webHidden/>
          </w:rPr>
          <w:tab/>
        </w:r>
        <w:r w:rsidR="00DC293E">
          <w:rPr>
            <w:noProof/>
            <w:webHidden/>
          </w:rPr>
          <w:fldChar w:fldCharType="begin"/>
        </w:r>
        <w:r w:rsidR="00DC293E">
          <w:rPr>
            <w:noProof/>
            <w:webHidden/>
          </w:rPr>
          <w:instrText xml:space="preserve"> PAGEREF _Toc142046950 \h </w:instrText>
        </w:r>
        <w:r w:rsidR="00DC293E">
          <w:rPr>
            <w:noProof/>
            <w:webHidden/>
          </w:rPr>
        </w:r>
        <w:r w:rsidR="00DC293E">
          <w:rPr>
            <w:noProof/>
            <w:webHidden/>
          </w:rPr>
          <w:fldChar w:fldCharType="separate"/>
        </w:r>
        <w:r w:rsidR="00DC293E">
          <w:rPr>
            <w:noProof/>
            <w:webHidden/>
          </w:rPr>
          <w:t>53</w:t>
        </w:r>
        <w:r w:rsidR="00DC293E">
          <w:rPr>
            <w:noProof/>
            <w:webHidden/>
          </w:rPr>
          <w:fldChar w:fldCharType="end"/>
        </w:r>
      </w:hyperlink>
    </w:p>
    <w:p w14:paraId="4C85888E" w14:textId="6D028171" w:rsidR="00DC293E" w:rsidRDefault="00000000">
      <w:pPr>
        <w:pStyle w:val="TOC6"/>
        <w:rPr>
          <w:rFonts w:asciiTheme="minorHAnsi" w:eastAsiaTheme="minorEastAsia" w:hAnsiTheme="minorHAnsi" w:cstheme="minorBidi"/>
          <w:noProof/>
          <w:kern w:val="2"/>
          <w:sz w:val="22"/>
          <w:szCs w:val="22"/>
          <w14:ligatures w14:val="standardContextual"/>
        </w:rPr>
      </w:pPr>
      <w:hyperlink w:anchor="_Toc142046951" w:history="1">
        <w:r w:rsidR="00DC293E" w:rsidRPr="00F55820">
          <w:rPr>
            <w:rStyle w:val="Hyperlink"/>
            <w:noProof/>
          </w:rPr>
          <w:t>3.82.4.2.2.1 JSON encoded array of Syslog Messages</w:t>
        </w:r>
        <w:r w:rsidR="00DC293E">
          <w:rPr>
            <w:noProof/>
            <w:webHidden/>
          </w:rPr>
          <w:tab/>
        </w:r>
        <w:r w:rsidR="00DC293E">
          <w:rPr>
            <w:noProof/>
            <w:webHidden/>
          </w:rPr>
          <w:fldChar w:fldCharType="begin"/>
        </w:r>
        <w:r w:rsidR="00DC293E">
          <w:rPr>
            <w:noProof/>
            <w:webHidden/>
          </w:rPr>
          <w:instrText xml:space="preserve"> PAGEREF _Toc142046951 \h </w:instrText>
        </w:r>
        <w:r w:rsidR="00DC293E">
          <w:rPr>
            <w:noProof/>
            <w:webHidden/>
          </w:rPr>
        </w:r>
        <w:r w:rsidR="00DC293E">
          <w:rPr>
            <w:noProof/>
            <w:webHidden/>
          </w:rPr>
          <w:fldChar w:fldCharType="separate"/>
        </w:r>
        <w:r w:rsidR="00DC293E">
          <w:rPr>
            <w:noProof/>
            <w:webHidden/>
          </w:rPr>
          <w:t>54</w:t>
        </w:r>
        <w:r w:rsidR="00DC293E">
          <w:rPr>
            <w:noProof/>
            <w:webHidden/>
          </w:rPr>
          <w:fldChar w:fldCharType="end"/>
        </w:r>
      </w:hyperlink>
    </w:p>
    <w:p w14:paraId="39D4993C" w14:textId="75D306FE" w:rsidR="00DC293E" w:rsidRDefault="00000000">
      <w:pPr>
        <w:pStyle w:val="TOC5"/>
        <w:rPr>
          <w:rFonts w:asciiTheme="minorHAnsi" w:eastAsiaTheme="minorEastAsia" w:hAnsiTheme="minorHAnsi" w:cstheme="minorBidi"/>
          <w:noProof/>
          <w:kern w:val="2"/>
          <w:sz w:val="22"/>
          <w:szCs w:val="22"/>
          <w14:ligatures w14:val="standardContextual"/>
        </w:rPr>
      </w:pPr>
      <w:hyperlink w:anchor="_Toc142046952" w:history="1">
        <w:r w:rsidR="00DC293E" w:rsidRPr="00F55820">
          <w:rPr>
            <w:rStyle w:val="Hyperlink"/>
            <w:noProof/>
          </w:rPr>
          <w:t>3.82.4.2.3 Expected Actions</w:t>
        </w:r>
        <w:r w:rsidR="00DC293E">
          <w:rPr>
            <w:noProof/>
            <w:webHidden/>
          </w:rPr>
          <w:tab/>
        </w:r>
        <w:r w:rsidR="00DC293E">
          <w:rPr>
            <w:noProof/>
            <w:webHidden/>
          </w:rPr>
          <w:fldChar w:fldCharType="begin"/>
        </w:r>
        <w:r w:rsidR="00DC293E">
          <w:rPr>
            <w:noProof/>
            <w:webHidden/>
          </w:rPr>
          <w:instrText xml:space="preserve"> PAGEREF _Toc142046952 \h </w:instrText>
        </w:r>
        <w:r w:rsidR="00DC293E">
          <w:rPr>
            <w:noProof/>
            <w:webHidden/>
          </w:rPr>
        </w:r>
        <w:r w:rsidR="00DC293E">
          <w:rPr>
            <w:noProof/>
            <w:webHidden/>
          </w:rPr>
          <w:fldChar w:fldCharType="separate"/>
        </w:r>
        <w:r w:rsidR="00DC293E">
          <w:rPr>
            <w:noProof/>
            <w:webHidden/>
          </w:rPr>
          <w:t>55</w:t>
        </w:r>
        <w:r w:rsidR="00DC293E">
          <w:rPr>
            <w:noProof/>
            <w:webHidden/>
          </w:rPr>
          <w:fldChar w:fldCharType="end"/>
        </w:r>
      </w:hyperlink>
    </w:p>
    <w:p w14:paraId="2C0770FC" w14:textId="77E0E74F" w:rsidR="00DC293E" w:rsidRDefault="00000000">
      <w:pPr>
        <w:pStyle w:val="TOC3"/>
        <w:rPr>
          <w:rFonts w:asciiTheme="minorHAnsi" w:eastAsiaTheme="minorEastAsia" w:hAnsiTheme="minorHAnsi" w:cstheme="minorBidi"/>
          <w:noProof/>
          <w:kern w:val="2"/>
          <w:sz w:val="22"/>
          <w:szCs w:val="22"/>
          <w14:ligatures w14:val="standardContextual"/>
        </w:rPr>
      </w:pPr>
      <w:hyperlink w:anchor="_Toc142046953" w:history="1">
        <w:r w:rsidR="00DC293E" w:rsidRPr="00F55820">
          <w:rPr>
            <w:rStyle w:val="Hyperlink"/>
            <w:noProof/>
          </w:rPr>
          <w:t>3.82.5 Security Considerations</w:t>
        </w:r>
        <w:r w:rsidR="00DC293E">
          <w:rPr>
            <w:noProof/>
            <w:webHidden/>
          </w:rPr>
          <w:tab/>
        </w:r>
        <w:r w:rsidR="00DC293E">
          <w:rPr>
            <w:noProof/>
            <w:webHidden/>
          </w:rPr>
          <w:fldChar w:fldCharType="begin"/>
        </w:r>
        <w:r w:rsidR="00DC293E">
          <w:rPr>
            <w:noProof/>
            <w:webHidden/>
          </w:rPr>
          <w:instrText xml:space="preserve"> PAGEREF _Toc142046953 \h </w:instrText>
        </w:r>
        <w:r w:rsidR="00DC293E">
          <w:rPr>
            <w:noProof/>
            <w:webHidden/>
          </w:rPr>
        </w:r>
        <w:r w:rsidR="00DC293E">
          <w:rPr>
            <w:noProof/>
            <w:webHidden/>
          </w:rPr>
          <w:fldChar w:fldCharType="separate"/>
        </w:r>
        <w:r w:rsidR="00DC293E">
          <w:rPr>
            <w:noProof/>
            <w:webHidden/>
          </w:rPr>
          <w:t>55</w:t>
        </w:r>
        <w:r w:rsidR="00DC293E">
          <w:rPr>
            <w:noProof/>
            <w:webHidden/>
          </w:rPr>
          <w:fldChar w:fldCharType="end"/>
        </w:r>
      </w:hyperlink>
    </w:p>
    <w:p w14:paraId="34863363" w14:textId="4B02E6FD" w:rsidR="00DC293E" w:rsidRDefault="00000000">
      <w:pPr>
        <w:pStyle w:val="TOC4"/>
        <w:rPr>
          <w:rFonts w:asciiTheme="minorHAnsi" w:eastAsiaTheme="minorEastAsia" w:hAnsiTheme="minorHAnsi" w:cstheme="minorBidi"/>
          <w:noProof/>
          <w:kern w:val="2"/>
          <w:sz w:val="22"/>
          <w:szCs w:val="22"/>
          <w14:ligatures w14:val="standardContextual"/>
        </w:rPr>
      </w:pPr>
      <w:hyperlink w:anchor="_Toc142046954" w:history="1">
        <w:r w:rsidR="00DC293E" w:rsidRPr="00F55820">
          <w:rPr>
            <w:rStyle w:val="Hyperlink"/>
            <w:noProof/>
          </w:rPr>
          <w:t>3.82.5.1 Security Audit Considerations</w:t>
        </w:r>
        <w:r w:rsidR="00DC293E">
          <w:rPr>
            <w:noProof/>
            <w:webHidden/>
          </w:rPr>
          <w:tab/>
        </w:r>
        <w:r w:rsidR="00DC293E">
          <w:rPr>
            <w:noProof/>
            <w:webHidden/>
          </w:rPr>
          <w:fldChar w:fldCharType="begin"/>
        </w:r>
        <w:r w:rsidR="00DC293E">
          <w:rPr>
            <w:noProof/>
            <w:webHidden/>
          </w:rPr>
          <w:instrText xml:space="preserve"> PAGEREF _Toc142046954 \h </w:instrText>
        </w:r>
        <w:r w:rsidR="00DC293E">
          <w:rPr>
            <w:noProof/>
            <w:webHidden/>
          </w:rPr>
        </w:r>
        <w:r w:rsidR="00DC293E">
          <w:rPr>
            <w:noProof/>
            <w:webHidden/>
          </w:rPr>
          <w:fldChar w:fldCharType="separate"/>
        </w:r>
        <w:r w:rsidR="00DC293E">
          <w:rPr>
            <w:noProof/>
            <w:webHidden/>
          </w:rPr>
          <w:t>55</w:t>
        </w:r>
        <w:r w:rsidR="00DC293E">
          <w:rPr>
            <w:noProof/>
            <w:webHidden/>
          </w:rPr>
          <w:fldChar w:fldCharType="end"/>
        </w:r>
      </w:hyperlink>
    </w:p>
    <w:p w14:paraId="1B6E2D84" w14:textId="2043DBFB" w:rsidR="00DC293E" w:rsidRDefault="00000000">
      <w:pPr>
        <w:pStyle w:val="TOC2"/>
        <w:rPr>
          <w:rFonts w:asciiTheme="minorHAnsi" w:eastAsiaTheme="minorEastAsia" w:hAnsiTheme="minorHAnsi" w:cstheme="minorBidi"/>
          <w:noProof/>
          <w:kern w:val="2"/>
          <w:sz w:val="22"/>
          <w:szCs w:val="22"/>
          <w14:ligatures w14:val="standardContextual"/>
        </w:rPr>
      </w:pPr>
      <w:hyperlink w:anchor="_Toc142046955" w:history="1">
        <w:r w:rsidR="00DC293E" w:rsidRPr="00F55820">
          <w:rPr>
            <w:rStyle w:val="Hyperlink"/>
            <w:noProof/>
          </w:rPr>
          <w:t>Z.8 Mobile Security Considerations</w:t>
        </w:r>
        <w:r w:rsidR="00DC293E">
          <w:rPr>
            <w:noProof/>
            <w:webHidden/>
          </w:rPr>
          <w:tab/>
        </w:r>
        <w:r w:rsidR="00DC293E">
          <w:rPr>
            <w:noProof/>
            <w:webHidden/>
          </w:rPr>
          <w:fldChar w:fldCharType="begin"/>
        </w:r>
        <w:r w:rsidR="00DC293E">
          <w:rPr>
            <w:noProof/>
            <w:webHidden/>
          </w:rPr>
          <w:instrText xml:space="preserve"> PAGEREF _Toc142046955 \h </w:instrText>
        </w:r>
        <w:r w:rsidR="00DC293E">
          <w:rPr>
            <w:noProof/>
            <w:webHidden/>
          </w:rPr>
        </w:r>
        <w:r w:rsidR="00DC293E">
          <w:rPr>
            <w:noProof/>
            <w:webHidden/>
          </w:rPr>
          <w:fldChar w:fldCharType="separate"/>
        </w:r>
        <w:r w:rsidR="00DC293E">
          <w:rPr>
            <w:noProof/>
            <w:webHidden/>
          </w:rPr>
          <w:t>57</w:t>
        </w:r>
        <w:r w:rsidR="00DC293E">
          <w:rPr>
            <w:noProof/>
            <w:webHidden/>
          </w:rPr>
          <w:fldChar w:fldCharType="end"/>
        </w:r>
      </w:hyperlink>
    </w:p>
    <w:p w14:paraId="4DDB456D" w14:textId="6CD4DE8B" w:rsidR="00C61521" w:rsidRPr="003C5423" w:rsidRDefault="0013155A" w:rsidP="009F5CF4">
      <w:pPr>
        <w:pStyle w:val="BodyText"/>
      </w:pPr>
      <w:r w:rsidRPr="003C5423">
        <w:fldChar w:fldCharType="end"/>
      </w:r>
    </w:p>
    <w:p w14:paraId="70034A06" w14:textId="77777777" w:rsidR="00C61521" w:rsidRPr="003C5423" w:rsidRDefault="00C61521" w:rsidP="008D693A">
      <w:pPr>
        <w:pStyle w:val="Heading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142046867"/>
      <w:bookmarkEnd w:id="3"/>
      <w:bookmarkEnd w:id="4"/>
      <w:r w:rsidRPr="003C5423">
        <w:rPr>
          <w:noProof w:val="0"/>
        </w:rPr>
        <w:lastRenderedPageBreak/>
        <w:t>Introduction</w:t>
      </w:r>
      <w:bookmarkEnd w:id="5"/>
      <w:bookmarkEnd w:id="6"/>
      <w:bookmarkEnd w:id="7"/>
      <w:bookmarkEnd w:id="8"/>
      <w:bookmarkEnd w:id="9"/>
      <w:bookmarkEnd w:id="10"/>
      <w:bookmarkEnd w:id="11"/>
      <w:r w:rsidRPr="003C5423">
        <w:rPr>
          <w:noProof w:val="0"/>
        </w:rPr>
        <w:t xml:space="preserve"> to this Supplement</w:t>
      </w:r>
      <w:bookmarkEnd w:id="12"/>
    </w:p>
    <w:p w14:paraId="222DCBD5" w14:textId="77777777" w:rsidR="00605A49" w:rsidRPr="003C5423" w:rsidRDefault="00605A49" w:rsidP="007A743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rsidRPr="003C5423" w14:paraId="737404E7" w14:textId="77777777" w:rsidTr="007A7438">
        <w:trPr>
          <w:trHeight w:val="2555"/>
        </w:trPr>
        <w:tc>
          <w:tcPr>
            <w:tcW w:w="9576" w:type="dxa"/>
          </w:tcPr>
          <w:p w14:paraId="30DEBEA0" w14:textId="77777777" w:rsidR="00556BA1" w:rsidRPr="003C5423" w:rsidRDefault="00556BA1" w:rsidP="00556BA1">
            <w:bookmarkStart w:id="13" w:name="OLE_LINK15"/>
            <w:bookmarkStart w:id="14" w:name="OLE_LINK16"/>
            <w:r w:rsidRPr="003C5423">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C43D444" w14:textId="77777777" w:rsidR="00556BA1" w:rsidRPr="003C5423" w:rsidRDefault="00556BA1" w:rsidP="00556BA1">
            <w:r w:rsidRPr="003C5423">
              <w:t>Product implementations and site deployments may need to be updated in order for them to remain interoperable and conformant with an updated IHE profile.</w:t>
            </w:r>
          </w:p>
          <w:p w14:paraId="0133343C" w14:textId="03BD53D7" w:rsidR="00556BA1" w:rsidRPr="003C5423" w:rsidRDefault="00556BA1" w:rsidP="00556BA1">
            <w:r w:rsidRPr="003C5423">
              <w:t xml:space="preserve">This Technical Framework Supplement </w:t>
            </w:r>
            <w:r w:rsidR="00740D58" w:rsidRPr="003C5423">
              <w:t>incorporates content from</w:t>
            </w:r>
            <w:r w:rsidRPr="003C5423">
              <w:t xml:space="preserve"> Release 4 of the HL7</w:t>
            </w:r>
            <w:r w:rsidRPr="003C5423">
              <w:rPr>
                <w:vertAlign w:val="superscript"/>
              </w:rPr>
              <w:t>®</w:t>
            </w:r>
            <w:r w:rsidRPr="003C5423">
              <w:t xml:space="preserve"> FHIR</w:t>
            </w:r>
            <w:r w:rsidRPr="003C5423">
              <w:rPr>
                <w:vertAlign w:val="superscript"/>
              </w:rPr>
              <w:t>®</w:t>
            </w:r>
            <w:r w:rsidRPr="003C5423">
              <w:t xml:space="preserve"> </w:t>
            </w:r>
            <w:r w:rsidR="00540901" w:rsidRPr="003C5423">
              <w:t>standard</w:t>
            </w:r>
            <w:r w:rsidRPr="003C5423">
              <w:t xml:space="preserve">. HL7 describes FHIR Change Management and Versioning at </w:t>
            </w:r>
            <w:hyperlink r:id="rId17" w:history="1">
              <w:r w:rsidRPr="003C5423">
                <w:rPr>
                  <w:rStyle w:val="Hyperlink"/>
                </w:rPr>
                <w:t>https://www.hl7.org/fhir/versions.html</w:t>
              </w:r>
            </w:hyperlink>
            <w:r w:rsidRPr="003C5423">
              <w:t>.</w:t>
            </w:r>
          </w:p>
          <w:p w14:paraId="24679B45" w14:textId="77777777" w:rsidR="00556BA1" w:rsidRPr="003C5423" w:rsidRDefault="00556BA1" w:rsidP="00556BA1">
            <w:r w:rsidRPr="003C5423">
              <w:t xml:space="preserve">HL7 provides a rating of the maturity of FHIR content based on the FHIR Maturity Model (FMM): level 0 (draft) through N (Normative). See </w:t>
            </w:r>
            <w:hyperlink r:id="rId18" w:anchor="maturity" w:history="1">
              <w:r w:rsidRPr="003C5423">
                <w:rPr>
                  <w:rStyle w:val="Hyperlink"/>
                </w:rPr>
                <w:t>http://hl7.org/fhir/versions.html#maturity</w:t>
              </w:r>
            </w:hyperlink>
            <w:r w:rsidRPr="003C5423">
              <w:t xml:space="preserve">. </w:t>
            </w:r>
          </w:p>
          <w:p w14:paraId="35BC65C2" w14:textId="77777777" w:rsidR="00556BA1" w:rsidRPr="003C5423" w:rsidRDefault="00556BA1" w:rsidP="00556BA1">
            <w:pPr>
              <w:pStyle w:val="BodyText"/>
            </w:pPr>
            <w:r w:rsidRPr="003C5423">
              <w:t>The FMM levels for FHIR content used in this supplement are:</w:t>
            </w:r>
          </w:p>
          <w:bookmarkEnd w:id="13"/>
          <w:bookmarkEnd w:id="14"/>
          <w:p w14:paraId="1E87168B" w14:textId="77777777" w:rsidR="007600D3" w:rsidRPr="003C5423" w:rsidRDefault="007600D3" w:rsidP="007600D3">
            <w:pPr>
              <w:pStyle w:val="BodyText"/>
            </w:pPr>
          </w:p>
          <w:tbl>
            <w:tblPr>
              <w:tblStyle w:val="TableGrid"/>
              <w:tblW w:w="0" w:type="auto"/>
              <w:tblInd w:w="2355" w:type="dxa"/>
              <w:tblLook w:val="04A0" w:firstRow="1" w:lastRow="0" w:firstColumn="1" w:lastColumn="0" w:noHBand="0" w:noVBand="1"/>
            </w:tblPr>
            <w:tblGrid>
              <w:gridCol w:w="2700"/>
              <w:gridCol w:w="1530"/>
            </w:tblGrid>
            <w:tr w:rsidR="007600D3" w:rsidRPr="003C5423" w14:paraId="4E62286F" w14:textId="77777777" w:rsidTr="00A42302">
              <w:tc>
                <w:tcPr>
                  <w:tcW w:w="2700" w:type="dxa"/>
                  <w:shd w:val="clear" w:color="auto" w:fill="D9D9D9" w:themeFill="background1" w:themeFillShade="D9"/>
                </w:tcPr>
                <w:p w14:paraId="3F789662" w14:textId="77777777" w:rsidR="007600D3" w:rsidRPr="003C5423" w:rsidRDefault="007600D3" w:rsidP="007600D3">
                  <w:pPr>
                    <w:pStyle w:val="TableEntryHeader"/>
                  </w:pPr>
                  <w:r w:rsidRPr="003C5423">
                    <w:t>FHIR Resource Name</w:t>
                  </w:r>
                </w:p>
              </w:tc>
              <w:tc>
                <w:tcPr>
                  <w:tcW w:w="1530" w:type="dxa"/>
                  <w:shd w:val="clear" w:color="auto" w:fill="D9D9D9" w:themeFill="background1" w:themeFillShade="D9"/>
                </w:tcPr>
                <w:p w14:paraId="102DF6CF" w14:textId="77777777" w:rsidR="007600D3" w:rsidRPr="003C5423" w:rsidRDefault="007600D3" w:rsidP="007600D3">
                  <w:pPr>
                    <w:pStyle w:val="TableEntryHeader"/>
                  </w:pPr>
                  <w:r w:rsidRPr="003C5423">
                    <w:t>FMM Level</w:t>
                  </w:r>
                </w:p>
              </w:tc>
            </w:tr>
            <w:tr w:rsidR="007600D3" w:rsidRPr="003C5423" w14:paraId="5A0C1509" w14:textId="77777777" w:rsidTr="00A42302">
              <w:tc>
                <w:tcPr>
                  <w:tcW w:w="2700" w:type="dxa"/>
                </w:tcPr>
                <w:p w14:paraId="26B5FDDF" w14:textId="77777777" w:rsidR="007600D3" w:rsidRPr="003C5423" w:rsidRDefault="007600D3" w:rsidP="007600D3">
                  <w:pPr>
                    <w:pStyle w:val="BodyText"/>
                  </w:pPr>
                  <w:r w:rsidRPr="003C5423">
                    <w:t>Bundle</w:t>
                  </w:r>
                </w:p>
              </w:tc>
              <w:tc>
                <w:tcPr>
                  <w:tcW w:w="1530" w:type="dxa"/>
                </w:tcPr>
                <w:p w14:paraId="2ED91BCB" w14:textId="61254575" w:rsidR="007600D3" w:rsidRPr="003C5423" w:rsidRDefault="00027D75" w:rsidP="007600D3">
                  <w:pPr>
                    <w:pStyle w:val="BodyText"/>
                    <w:jc w:val="center"/>
                  </w:pPr>
                  <w:r w:rsidRPr="003C5423">
                    <w:t>N</w:t>
                  </w:r>
                </w:p>
              </w:tc>
            </w:tr>
            <w:tr w:rsidR="007600D3" w:rsidRPr="003C5423" w14:paraId="1BEAB3C0" w14:textId="77777777" w:rsidTr="00A42302">
              <w:tc>
                <w:tcPr>
                  <w:tcW w:w="2700" w:type="dxa"/>
                </w:tcPr>
                <w:p w14:paraId="1C8FCF64" w14:textId="77777777" w:rsidR="007600D3" w:rsidRPr="003C5423" w:rsidRDefault="007600D3" w:rsidP="007600D3">
                  <w:pPr>
                    <w:pStyle w:val="BodyText"/>
                  </w:pPr>
                  <w:r w:rsidRPr="003C5423">
                    <w:t>AuditEvent</w:t>
                  </w:r>
                </w:p>
              </w:tc>
              <w:tc>
                <w:tcPr>
                  <w:tcW w:w="1530" w:type="dxa"/>
                </w:tcPr>
                <w:p w14:paraId="5413EFFE" w14:textId="77777777" w:rsidR="007600D3" w:rsidRPr="003C5423" w:rsidRDefault="007600D3" w:rsidP="007600D3">
                  <w:pPr>
                    <w:pStyle w:val="BodyText"/>
                    <w:jc w:val="center"/>
                  </w:pPr>
                  <w:r w:rsidRPr="003C5423">
                    <w:t>3</w:t>
                  </w:r>
                </w:p>
              </w:tc>
            </w:tr>
            <w:tr w:rsidR="002106E1" w:rsidRPr="003C5423" w14:paraId="3320B603" w14:textId="77777777" w:rsidTr="00A42302">
              <w:tc>
                <w:tcPr>
                  <w:tcW w:w="2700" w:type="dxa"/>
                </w:tcPr>
                <w:p w14:paraId="31A4503E" w14:textId="3896B5F1" w:rsidR="002106E1" w:rsidRPr="003C5423" w:rsidRDefault="002106E1" w:rsidP="007600D3">
                  <w:pPr>
                    <w:pStyle w:val="BodyText"/>
                  </w:pPr>
                  <w:r w:rsidRPr="003C5423">
                    <w:t>OperationOutcome</w:t>
                  </w:r>
                </w:p>
              </w:tc>
              <w:tc>
                <w:tcPr>
                  <w:tcW w:w="1530" w:type="dxa"/>
                </w:tcPr>
                <w:p w14:paraId="07A72AC7" w14:textId="08CEAC68" w:rsidR="002106E1" w:rsidRPr="003C5423" w:rsidRDefault="002106E1" w:rsidP="007600D3">
                  <w:pPr>
                    <w:pStyle w:val="BodyText"/>
                    <w:jc w:val="center"/>
                  </w:pPr>
                  <w:r w:rsidRPr="003C5423">
                    <w:t>N</w:t>
                  </w:r>
                </w:p>
              </w:tc>
            </w:tr>
          </w:tbl>
          <w:p w14:paraId="15FE8360" w14:textId="77777777" w:rsidR="007600D3" w:rsidRPr="003C5423" w:rsidRDefault="007600D3" w:rsidP="007600D3">
            <w:pPr>
              <w:pStyle w:val="BodyText"/>
            </w:pPr>
          </w:p>
          <w:p w14:paraId="75C72219" w14:textId="77777777" w:rsidR="007600D3" w:rsidRPr="003C5423" w:rsidRDefault="007600D3" w:rsidP="00720FA6">
            <w:pPr>
              <w:pStyle w:val="BodyText"/>
            </w:pPr>
          </w:p>
        </w:tc>
      </w:tr>
    </w:tbl>
    <w:p w14:paraId="722A7011" w14:textId="77777777" w:rsidR="00720FA6" w:rsidRPr="003C5423" w:rsidRDefault="00720FA6" w:rsidP="008D693A">
      <w:pPr>
        <w:pStyle w:val="BodyText"/>
      </w:pPr>
    </w:p>
    <w:p w14:paraId="25348089" w14:textId="7CF7D524" w:rsidR="00636958" w:rsidRPr="003C5423" w:rsidRDefault="00636958" w:rsidP="008D693A">
      <w:pPr>
        <w:pStyle w:val="BodyText"/>
      </w:pPr>
      <w:r w:rsidRPr="003C5423">
        <w:t>This supplement extend</w:t>
      </w:r>
      <w:r w:rsidR="00750C05" w:rsidRPr="003C5423">
        <w:t>s</w:t>
      </w:r>
      <w:r w:rsidRPr="003C5423">
        <w:t xml:space="preserve"> the functionalities of </w:t>
      </w:r>
      <w:r w:rsidR="00187E05" w:rsidRPr="003C5423">
        <w:t xml:space="preserve">the </w:t>
      </w:r>
      <w:r w:rsidRPr="003C5423">
        <w:t xml:space="preserve">ATNA </w:t>
      </w:r>
      <w:r w:rsidR="00187E05" w:rsidRPr="003C5423">
        <w:t>P</w:t>
      </w:r>
      <w:r w:rsidRPr="003C5423">
        <w:t xml:space="preserve">rofile </w:t>
      </w:r>
      <w:r w:rsidR="00187E05" w:rsidRPr="003C5423">
        <w:t xml:space="preserve">by </w:t>
      </w:r>
      <w:r w:rsidRPr="003C5423">
        <w:t xml:space="preserve">introducing RESTful operations that could be used to submit and retrieve audit </w:t>
      </w:r>
      <w:r w:rsidR="00D1391C" w:rsidRPr="003C5423">
        <w:t>records</w:t>
      </w:r>
      <w:r w:rsidR="00F159F1" w:rsidRPr="003C5423">
        <w:t xml:space="preserve">. </w:t>
      </w:r>
      <w:r w:rsidRPr="003C5423">
        <w:t xml:space="preserve">This allows light weight applications to easily manage the creation and the access audit </w:t>
      </w:r>
      <w:r w:rsidR="00CC503F" w:rsidRPr="003C5423">
        <w:t>information</w:t>
      </w:r>
      <w:r w:rsidRPr="003C5423">
        <w:t xml:space="preserve">. </w:t>
      </w:r>
      <w:r w:rsidR="00C60C54" w:rsidRPr="003C5423">
        <w:t>Th</w:t>
      </w:r>
      <w:r w:rsidR="00CC503F" w:rsidRPr="003C5423">
        <w:t>i</w:t>
      </w:r>
      <w:r w:rsidR="00C60C54" w:rsidRPr="003C5423">
        <w:t>s supplement is based on FHIR protocol and uses FHIR AuditEvent Resources</w:t>
      </w:r>
      <w:r w:rsidR="00CC503F" w:rsidRPr="003C5423">
        <w:t xml:space="preserve"> in order to exchange audit </w:t>
      </w:r>
      <w:r w:rsidR="00D1391C" w:rsidRPr="003C5423">
        <w:t>records</w:t>
      </w:r>
      <w:r w:rsidR="00CC503F" w:rsidRPr="003C5423">
        <w:t xml:space="preserve"> content</w:t>
      </w:r>
      <w:r w:rsidR="00C60C54" w:rsidRPr="003C5423">
        <w:t>.</w:t>
      </w:r>
      <w:r w:rsidR="00CC503F" w:rsidRPr="003C5423">
        <w:t xml:space="preserve"> </w:t>
      </w:r>
      <w:r w:rsidR="00750C05" w:rsidRPr="003C5423">
        <w:t>T</w:t>
      </w:r>
      <w:r w:rsidR="00CC503F" w:rsidRPr="003C5423">
        <w:t>his supplement</w:t>
      </w:r>
      <w:r w:rsidR="00750C05" w:rsidRPr="003C5423">
        <w:t xml:space="preserve"> also</w:t>
      </w:r>
      <w:r w:rsidR="00CC503F" w:rsidRPr="003C5423">
        <w:t xml:space="preserve"> </w:t>
      </w:r>
      <w:r w:rsidR="00EF6782" w:rsidRPr="003C5423">
        <w:t>defines a query transaction that enables</w:t>
      </w:r>
      <w:r w:rsidR="00C60C54" w:rsidRPr="003C5423">
        <w:t xml:space="preserve"> access to raw syslog</w:t>
      </w:r>
      <w:r w:rsidR="00CC503F" w:rsidRPr="003C5423">
        <w:t xml:space="preserve"> </w:t>
      </w:r>
      <w:r w:rsidR="00C60C54" w:rsidRPr="003C5423">
        <w:t>messages</w:t>
      </w:r>
      <w:r w:rsidR="00F159F1" w:rsidRPr="003C5423">
        <w:t>.</w:t>
      </w:r>
    </w:p>
    <w:p w14:paraId="4BBA0290" w14:textId="77777777" w:rsidR="00C61521" w:rsidRPr="003C5423" w:rsidRDefault="00C61521" w:rsidP="00E83B50">
      <w:pPr>
        <w:pStyle w:val="Heading2"/>
        <w:rPr>
          <w:noProof w:val="0"/>
        </w:rPr>
      </w:pPr>
      <w:bookmarkStart w:id="15" w:name="_Toc142046868"/>
      <w:r w:rsidRPr="003C5423">
        <w:rPr>
          <w:noProof w:val="0"/>
        </w:rPr>
        <w:t>Open Issues and Questions</w:t>
      </w:r>
      <w:bookmarkEnd w:id="15"/>
    </w:p>
    <w:p w14:paraId="5E14B519" w14:textId="77777777" w:rsidR="00C61521" w:rsidRPr="003C5423" w:rsidRDefault="00C61521" w:rsidP="008D693A">
      <w:pPr>
        <w:pStyle w:val="ListNumber2"/>
        <w:numPr>
          <w:ilvl w:val="0"/>
          <w:numId w:val="34"/>
        </w:numPr>
      </w:pPr>
      <w:r w:rsidRPr="003C5423">
        <w:t>Should there be retrieve methods to get “most recent N events”?  This would be a non-deterministic and constantly varying response in most cases.</w:t>
      </w:r>
    </w:p>
    <w:p w14:paraId="7338C696" w14:textId="1B096FDC" w:rsidR="00EB1DB1" w:rsidRPr="003C5423" w:rsidRDefault="00A64364" w:rsidP="001D3A88">
      <w:pPr>
        <w:pStyle w:val="ListNumber2"/>
        <w:numPr>
          <w:ilvl w:val="0"/>
          <w:numId w:val="34"/>
        </w:numPr>
      </w:pPr>
      <w:r w:rsidRPr="003C5423">
        <w:t>For ITI-82, t</w:t>
      </w:r>
      <w:r w:rsidR="00281A51" w:rsidRPr="003C5423">
        <w:t xml:space="preserve">he start-time and stop-time </w:t>
      </w:r>
      <w:r w:rsidR="0082745E" w:rsidRPr="003C5423">
        <w:t xml:space="preserve">in &lt;date&gt; search parameters </w:t>
      </w:r>
      <w:r w:rsidR="00CB74BE" w:rsidRPr="003C5423">
        <w:t>shall be in RFC</w:t>
      </w:r>
      <w:r w:rsidR="00281A51" w:rsidRPr="003C5423">
        <w:t>3339 format.</w:t>
      </w:r>
      <w:r w:rsidR="0082745E" w:rsidRPr="003C5423">
        <w:t xml:space="preserve"> Do</w:t>
      </w:r>
      <w:r w:rsidR="00281A51" w:rsidRPr="003C5423">
        <w:t xml:space="preserve"> </w:t>
      </w:r>
      <w:r w:rsidR="0082745E" w:rsidRPr="003C5423">
        <w:t xml:space="preserve">we need to further constrain the format of this parameter? </w:t>
      </w:r>
      <w:r w:rsidR="004D310D" w:rsidRPr="003C5423">
        <w:t xml:space="preserve">Is this precise </w:t>
      </w:r>
      <w:r w:rsidR="004D310D" w:rsidRPr="003C5423">
        <w:lastRenderedPageBreak/>
        <w:t>enough? Doesn’t it allow for date and month only? For 6 digit fractions of seconds? Or for date-time with timezones? How is matching done then (</w:t>
      </w:r>
      <w:r w:rsidR="00760069" w:rsidRPr="003C5423">
        <w:t xml:space="preserve">e.g., </w:t>
      </w:r>
      <w:r w:rsidR="004D310D" w:rsidRPr="003C5423">
        <w:t xml:space="preserve">Z vs +00:00)? </w:t>
      </w:r>
    </w:p>
    <w:p w14:paraId="00AAB673" w14:textId="004DEB28" w:rsidR="00B3006D" w:rsidRPr="003C5423" w:rsidRDefault="00B3006D" w:rsidP="00B3006D">
      <w:pPr>
        <w:pStyle w:val="ListNumber2"/>
        <w:numPr>
          <w:ilvl w:val="0"/>
          <w:numId w:val="34"/>
        </w:numPr>
      </w:pPr>
      <w:r w:rsidRPr="003C5423">
        <w:t>The DICOM element ParticipantObjectIdentification.ParticipantObjectDescription it is defined as a complex type but FHIR AuditEvent.entity.description it is a string element. How should we handle this mapping?</w:t>
      </w:r>
      <w:r w:rsidR="00F81103" w:rsidRPr="003C5423">
        <w:br/>
      </w:r>
      <w:r w:rsidRPr="003C5423">
        <w:rPr>
          <w:b/>
        </w:rPr>
        <w:t xml:space="preserve">Decision: </w:t>
      </w:r>
      <w:r w:rsidR="00A430C6" w:rsidRPr="003C5423">
        <w:t>The guideline is to</w:t>
      </w:r>
      <w:r w:rsidR="008247A9" w:rsidRPr="003C5423">
        <w:t xml:space="preserve"> not</w:t>
      </w:r>
      <w:r w:rsidR="00A430C6" w:rsidRPr="003C5423">
        <w:t xml:space="preserve"> use this el</w:t>
      </w:r>
      <w:r w:rsidR="008247A9" w:rsidRPr="003C5423">
        <w:t>e</w:t>
      </w:r>
      <w:r w:rsidR="00A430C6" w:rsidRPr="003C5423">
        <w:t xml:space="preserve">ment since in R5 it will not be present anymore (see </w:t>
      </w:r>
      <w:hyperlink r:id="rId19" w:history="1">
        <w:r w:rsidR="00A430C6" w:rsidRPr="003C5423">
          <w:rPr>
            <w:rStyle w:val="Hyperlink"/>
          </w:rPr>
          <w:t>https://gforge.hl7.org/gf/project/fhir/tracker/?action=TrackerItemEdit&amp;tracker_item_id=20888</w:t>
        </w:r>
      </w:hyperlink>
      <w:r w:rsidR="00A430C6" w:rsidRPr="003C5423">
        <w:t xml:space="preserve">) because </w:t>
      </w:r>
      <w:r w:rsidR="00A430C6" w:rsidRPr="003C5423">
        <w:rPr>
          <w:rFonts w:ascii="Courier New" w:hAnsi="Courier New"/>
        </w:rPr>
        <w:t>ParticipantObjectDescription</w:t>
      </w:r>
      <w:r w:rsidR="00A430C6" w:rsidRPr="003C5423">
        <w:t xml:space="preserve"> is simply a grouper element and thus </w:t>
      </w:r>
      <w:r w:rsidR="00C71FDD" w:rsidRPr="003C5423">
        <w:t>cannot</w:t>
      </w:r>
      <w:r w:rsidR="00A430C6" w:rsidRPr="003C5423">
        <w:t xml:space="preserve"> hold any value.</w:t>
      </w:r>
    </w:p>
    <w:p w14:paraId="6D331808" w14:textId="0301139F" w:rsidR="00C33C45" w:rsidRPr="003C5423" w:rsidRDefault="000A2CCF" w:rsidP="00B3006D">
      <w:pPr>
        <w:pStyle w:val="ListNumber2"/>
        <w:numPr>
          <w:ilvl w:val="0"/>
          <w:numId w:val="34"/>
        </w:numPr>
      </w:pPr>
      <w:r w:rsidRPr="003C5423">
        <w:t xml:space="preserve">In </w:t>
      </w:r>
      <w:hyperlink r:id="rId20" w:anchor="dicom" w:history="1">
        <w:r w:rsidRPr="003C5423">
          <w:rPr>
            <w:rStyle w:val="Hyperlink"/>
          </w:rPr>
          <w:t>https://www.hl7.org/fhir/R4/auditevent-mappings.html#dicom</w:t>
        </w:r>
      </w:hyperlink>
      <w:r w:rsidRPr="003C5423">
        <w:t xml:space="preserve"> the EventDateTime it is mapped in AuditEvent.period but should be mapped in AuditEvent.recorded. How should we handle this? </w:t>
      </w:r>
      <w:r w:rsidR="00F81103" w:rsidRPr="003C5423">
        <w:br/>
      </w:r>
      <w:r w:rsidRPr="003C5423">
        <w:rPr>
          <w:b/>
          <w:bCs/>
        </w:rPr>
        <w:t>Decision:</w:t>
      </w:r>
      <w:r w:rsidRPr="003C5423">
        <w:t xml:space="preserve"> In fut</w:t>
      </w:r>
      <w:r w:rsidR="00FE7458" w:rsidRPr="003C5423">
        <w:t>u</w:t>
      </w:r>
      <w:r w:rsidRPr="003C5423">
        <w:t xml:space="preserve">re release of FHIR, R5, this issue will be resolved (see </w:t>
      </w:r>
      <w:hyperlink r:id="rId21" w:history="1">
        <w:r w:rsidRPr="003C5423">
          <w:rPr>
            <w:rStyle w:val="Hyperlink"/>
          </w:rPr>
          <w:t>https://gforge.hl7.org/gf/project/fhir/tracker/?action=TrackerItemEdit&amp;tracker_id=677&amp;tracker_item_id=20837</w:t>
        </w:r>
      </w:hyperlink>
      <w:r w:rsidRPr="003C5423">
        <w:t>). In the meantime</w:t>
      </w:r>
      <w:r w:rsidR="00F81103" w:rsidRPr="003C5423">
        <w:t>,</w:t>
      </w:r>
      <w:r w:rsidRPr="003C5423">
        <w:t xml:space="preserve"> in Table 3.81.4.2.2.1-1 there is the mapping to be used.</w:t>
      </w:r>
    </w:p>
    <w:p w14:paraId="0E635B11" w14:textId="253251FF" w:rsidR="00FE7458" w:rsidRPr="003C5423" w:rsidRDefault="00FE7458" w:rsidP="00B3006D">
      <w:pPr>
        <w:pStyle w:val="ListNumber2"/>
        <w:numPr>
          <w:ilvl w:val="0"/>
          <w:numId w:val="34"/>
        </w:numPr>
      </w:pPr>
      <w:r w:rsidRPr="003C5423">
        <w:t xml:space="preserve">AuditEvent resource does not address the PRI syslog data field. How </w:t>
      </w:r>
      <w:r w:rsidR="00F81103" w:rsidRPr="003C5423">
        <w:t>s</w:t>
      </w:r>
      <w:r w:rsidRPr="003C5423">
        <w:t xml:space="preserve">hould we handle this? </w:t>
      </w:r>
      <w:r w:rsidR="00F81103" w:rsidRPr="003C5423">
        <w:br/>
      </w:r>
      <w:r w:rsidR="00F81103" w:rsidRPr="003C5423">
        <w:rPr>
          <w:b/>
          <w:bCs/>
        </w:rPr>
        <w:t>Decision:</w:t>
      </w:r>
      <w:r w:rsidR="00F81103" w:rsidRPr="003C5423">
        <w:t xml:space="preserve"> </w:t>
      </w:r>
      <w:r w:rsidRPr="003C5423">
        <w:t xml:space="preserve">In future release of FHIR, R5, this issue will be resolved (see </w:t>
      </w:r>
      <w:hyperlink r:id="rId22" w:history="1">
        <w:r w:rsidRPr="003C5423">
          <w:rPr>
            <w:rStyle w:val="Hyperlink"/>
          </w:rPr>
          <w:t>https://gforge.hl7.org/gf/project/fhir/tracker/?action=TrackerItemEdit&amp;tracker_item_id=18088&amp;start=11600</w:t>
        </w:r>
      </w:hyperlink>
      <w:r w:rsidRPr="003C5423">
        <w:t>)</w:t>
      </w:r>
    </w:p>
    <w:p w14:paraId="6BFDEF02" w14:textId="77777777" w:rsidR="00C61521" w:rsidRPr="003C5423" w:rsidRDefault="00C61521" w:rsidP="00E83B50">
      <w:pPr>
        <w:pStyle w:val="Heading2"/>
        <w:rPr>
          <w:noProof w:val="0"/>
        </w:rPr>
      </w:pPr>
      <w:bookmarkStart w:id="16" w:name="_Toc142046869"/>
      <w:bookmarkStart w:id="17" w:name="_Toc473170357"/>
      <w:bookmarkStart w:id="18" w:name="_Toc504625754"/>
      <w:r w:rsidRPr="003C5423">
        <w:rPr>
          <w:noProof w:val="0"/>
        </w:rPr>
        <w:t>Closed Issues</w:t>
      </w:r>
      <w:bookmarkEnd w:id="16"/>
    </w:p>
    <w:p w14:paraId="1AC11A97" w14:textId="5A0BE426" w:rsidR="007D6A3A" w:rsidRPr="003C5423" w:rsidRDefault="007D6A3A" w:rsidP="003D47F9">
      <w:pPr>
        <w:pStyle w:val="ListNumber2"/>
        <w:numPr>
          <w:ilvl w:val="0"/>
          <w:numId w:val="78"/>
        </w:numPr>
      </w:pPr>
      <w:r w:rsidRPr="003C5423">
        <w:t xml:space="preserve">How can we address integration statement for new actors that supports </w:t>
      </w:r>
      <w:r w:rsidR="0089739E" w:rsidRPr="003C5423">
        <w:t>[</w:t>
      </w:r>
      <w:r w:rsidRPr="003C5423">
        <w:t>ITI-20</w:t>
      </w:r>
      <w:r w:rsidR="0089739E" w:rsidRPr="003C5423">
        <w:t>]</w:t>
      </w:r>
      <w:r w:rsidRPr="003C5423">
        <w:t xml:space="preserve">? </w:t>
      </w:r>
    </w:p>
    <w:p w14:paraId="78607F4C" w14:textId="76F96036" w:rsidR="007D6A3A" w:rsidRPr="003C5423" w:rsidRDefault="00F81103" w:rsidP="00F83445">
      <w:pPr>
        <w:pStyle w:val="ListContinue2"/>
      </w:pPr>
      <w:r w:rsidRPr="003C5423">
        <w:rPr>
          <w:b/>
          <w:bCs/>
        </w:rPr>
        <w:t xml:space="preserve">Decision: </w:t>
      </w:r>
      <w:r w:rsidR="007D6A3A" w:rsidRPr="003C5423">
        <w:t xml:space="preserve">A set of options have been added in order to declare the protocol used by Secure Node, Secure Application, Audit Record Forwarder. </w:t>
      </w:r>
    </w:p>
    <w:p w14:paraId="2B32232B" w14:textId="0F4441A4" w:rsidR="007D6A3A" w:rsidRPr="003C5423" w:rsidRDefault="007D6A3A" w:rsidP="003D47F9">
      <w:pPr>
        <w:pStyle w:val="ListNumber2"/>
      </w:pPr>
      <w:r w:rsidRPr="003C5423">
        <w:t xml:space="preserve">How to deal with different protocols defined in </w:t>
      </w:r>
      <w:r w:rsidR="0089739E" w:rsidRPr="003C5423">
        <w:t>[</w:t>
      </w:r>
      <w:r w:rsidRPr="003C5423">
        <w:t>ITI-20</w:t>
      </w:r>
      <w:r w:rsidR="0089739E" w:rsidRPr="003C5423">
        <w:t>]</w:t>
      </w:r>
      <w:r w:rsidRPr="003C5423">
        <w:t xml:space="preserve">? </w:t>
      </w:r>
    </w:p>
    <w:p w14:paraId="5F100C62" w14:textId="57ECEDB4" w:rsidR="007D6A3A" w:rsidRPr="003C5423" w:rsidRDefault="00F81103" w:rsidP="00F83445">
      <w:pPr>
        <w:pStyle w:val="ListContinue2"/>
      </w:pPr>
      <w:r w:rsidRPr="003C5423">
        <w:rPr>
          <w:b/>
          <w:bCs/>
        </w:rPr>
        <w:t xml:space="preserve">Decision: </w:t>
      </w:r>
      <w:r w:rsidR="007D6A3A" w:rsidRPr="003C5423">
        <w:t xml:space="preserve">The Record Audit Event [ITI-20] transaction it has been modified to support POST of single AuditEvent resources or a Bundle of them. To send a Bundle of AuditEvent it is required to use the “batch” interaction (see https://www.hl7.org/fhir/R4/http.html#transaction). </w:t>
      </w:r>
    </w:p>
    <w:p w14:paraId="04E5A751" w14:textId="35B0DD38" w:rsidR="00444A24" w:rsidRPr="003C5423" w:rsidRDefault="00444A24" w:rsidP="00F83445">
      <w:pPr>
        <w:pStyle w:val="ListNumber2"/>
      </w:pPr>
      <w:r w:rsidRPr="003C5423">
        <w:t xml:space="preserve">In </w:t>
      </w:r>
      <w:hyperlink r:id="rId23" w:anchor="dicom" w:history="1">
        <w:r w:rsidRPr="003C5423">
          <w:rPr>
            <w:rStyle w:val="Hyperlink"/>
          </w:rPr>
          <w:t>https://www.hl7.org/fhir/R4/auditevent-mappings.html#dicom</w:t>
        </w:r>
      </w:hyperlink>
      <w:r w:rsidRPr="003C5423">
        <w:t xml:space="preserve"> the ActiveParticipant.RoleIdCode it is mapped either in AuditEvent.agent.type and AuditEvent.agent.role. How should we handle the mapping? </w:t>
      </w:r>
    </w:p>
    <w:p w14:paraId="49F00AE5" w14:textId="5AAFDFEB" w:rsidR="00444A24" w:rsidRPr="003C5423" w:rsidRDefault="00F81103" w:rsidP="00F83445">
      <w:pPr>
        <w:pStyle w:val="ListContinue2"/>
        <w:rPr>
          <w:bCs/>
        </w:rPr>
      </w:pPr>
      <w:r w:rsidRPr="003C5423">
        <w:rPr>
          <w:b/>
          <w:bCs/>
        </w:rPr>
        <w:t xml:space="preserve">Decision: </w:t>
      </w:r>
      <w:r w:rsidR="00444A24" w:rsidRPr="003C5423">
        <w:t>The guideline is to map the RoleIdCode in the agent.role element, if the code is known by the ARR as a type should be mapped in the agent.type element instead. When FHIR Release 5 will be aligned with this decision see CP #20536 https://gforge.hl7.org/gf/project/fhir/tracker/?action=TrackerItemEdit&amp;tracker_item_id=2</w:t>
      </w:r>
      <w:r w:rsidR="00444A24" w:rsidRPr="003C5423">
        <w:lastRenderedPageBreak/>
        <w:t xml:space="preserve">0536&amp;start=0 update </w:t>
      </w:r>
      <w:r w:rsidR="00187E05" w:rsidRPr="003C5423">
        <w:t>Section</w:t>
      </w:r>
      <w:r w:rsidR="00444A24" w:rsidRPr="003C5423">
        <w:t xml:space="preserve"> </w:t>
      </w:r>
      <w:r w:rsidR="00444A24" w:rsidRPr="003C5423">
        <w:fldChar w:fldCharType="begin"/>
      </w:r>
      <w:r w:rsidR="00444A24" w:rsidRPr="003C5423">
        <w:instrText xml:space="preserve"> REF _Ref5701169 \h </w:instrText>
      </w:r>
      <w:r w:rsidR="00EC68AB" w:rsidRPr="003C5423">
        <w:instrText xml:space="preserve"> \* MERGEFORMAT </w:instrText>
      </w:r>
      <w:r w:rsidR="00444A24" w:rsidRPr="003C5423">
        <w:fldChar w:fldCharType="separate"/>
      </w:r>
      <w:r w:rsidR="00444A24" w:rsidRPr="003C5423">
        <w:t>3.81.4.2.2.1 Mapping between DICOM and FHIR</w:t>
      </w:r>
      <w:r w:rsidR="00444A24" w:rsidRPr="003C5423">
        <w:fldChar w:fldCharType="end"/>
      </w:r>
      <w:r w:rsidR="00444A24" w:rsidRPr="003C5423">
        <w:t xml:space="preserve"> removing the statement.</w:t>
      </w:r>
    </w:p>
    <w:p w14:paraId="07B27A35" w14:textId="2958ACF5" w:rsidR="00A64364" w:rsidRPr="003C5423" w:rsidRDefault="00A64364" w:rsidP="00A64364">
      <w:pPr>
        <w:pStyle w:val="ListNumber2"/>
        <w:numPr>
          <w:ilvl w:val="0"/>
          <w:numId w:val="76"/>
        </w:numPr>
        <w:rPr>
          <w:bCs/>
        </w:rPr>
      </w:pPr>
      <w:r w:rsidRPr="003C5423">
        <w:t xml:space="preserve">The mapping defined in </w:t>
      </w:r>
      <w:hyperlink r:id="rId24" w:anchor="dicom" w:history="1">
        <w:r w:rsidRPr="003C5423">
          <w:rPr>
            <w:rStyle w:val="Hyperlink"/>
          </w:rPr>
          <w:t>https://www.hl7.org/fhir/R4/auditevent-mappings.html#dicom</w:t>
        </w:r>
      </w:hyperlink>
      <w:r w:rsidRPr="003C5423">
        <w:t xml:space="preserve">  it is not sufficient in order to allow auditing through the AuditEvent Resource. </w:t>
      </w:r>
    </w:p>
    <w:p w14:paraId="72BE3B74" w14:textId="7B7A86E6" w:rsidR="00A64364" w:rsidRPr="003C5423" w:rsidRDefault="00F81103" w:rsidP="00F83445">
      <w:pPr>
        <w:pStyle w:val="ListContinue2"/>
      </w:pPr>
      <w:r w:rsidRPr="003C5423">
        <w:rPr>
          <w:b/>
          <w:bCs/>
        </w:rPr>
        <w:t xml:space="preserve">Decision: </w:t>
      </w:r>
      <w:r w:rsidR="00A64364" w:rsidRPr="003C5423">
        <w:t>in Section 3.81.4.2.2.1 the mapping defined by FHIR has been further constrained in order to allow interoperability between the two data models.</w:t>
      </w:r>
    </w:p>
    <w:p w14:paraId="59A6F898" w14:textId="36F17FE6" w:rsidR="00126A64" w:rsidRPr="003C5423" w:rsidRDefault="00126A64" w:rsidP="00126A64">
      <w:pPr>
        <w:pStyle w:val="ListNumber2"/>
        <w:numPr>
          <w:ilvl w:val="0"/>
          <w:numId w:val="76"/>
        </w:numPr>
      </w:pPr>
      <w:r w:rsidRPr="003C5423">
        <w:t xml:space="preserve">Should the server be required to error for lack of a time period in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xml:space="preserve"> or should this be weakened to “should” or “recommend” or “may”?</w:t>
      </w:r>
    </w:p>
    <w:p w14:paraId="2410D2C0" w14:textId="6830A0DC" w:rsidR="00126A64" w:rsidRPr="003C5423" w:rsidRDefault="00F81103" w:rsidP="00F83445">
      <w:pPr>
        <w:pStyle w:val="ListContinue2"/>
      </w:pPr>
      <w:r w:rsidRPr="003C5423">
        <w:rPr>
          <w:b/>
          <w:bCs/>
        </w:rPr>
        <w:t xml:space="preserve">Decision: </w:t>
      </w:r>
      <w:r w:rsidR="00126A64" w:rsidRPr="003C5423">
        <w:t xml:space="preserve">the server is not required to reject a request. It could do so, in accordance to the specification. </w:t>
      </w:r>
    </w:p>
    <w:p w14:paraId="722BC997" w14:textId="1467A63F" w:rsidR="00126A64" w:rsidRPr="003C5423" w:rsidRDefault="00126A64" w:rsidP="00F83445">
      <w:pPr>
        <w:pStyle w:val="ListNumber2"/>
      </w:pPr>
      <w:r w:rsidRPr="003C5423">
        <w:t xml:space="preserve">Should support of the “/.well-known/” path RFC5785 be required or described in transactions </w:t>
      </w:r>
      <w:r w:rsidR="0089739E" w:rsidRPr="003C5423">
        <w:t>[</w:t>
      </w:r>
      <w:r w:rsidRPr="003C5423">
        <w:t>ITI-81</w:t>
      </w:r>
      <w:r w:rsidR="0089739E" w:rsidRPr="003C5423">
        <w:t>]</w:t>
      </w:r>
      <w:r w:rsidRPr="003C5423">
        <w:t xml:space="preserve"> and </w:t>
      </w:r>
      <w:r w:rsidR="0089739E" w:rsidRPr="003C5423">
        <w:t>[</w:t>
      </w:r>
      <w:r w:rsidRPr="003C5423">
        <w:t>ITI-82</w:t>
      </w:r>
      <w:r w:rsidR="0089739E" w:rsidRPr="003C5423">
        <w:t>]</w:t>
      </w:r>
      <w:r w:rsidRPr="003C5423">
        <w:t>? (This can be an alternative to more complete server information.)  For example, PACS servers providing restful access to DICOM objects may respond to “/.well-known/DICOM” in addition to a fully specified URL path.</w:t>
      </w:r>
    </w:p>
    <w:p w14:paraId="0B7981BF" w14:textId="60F3C007" w:rsidR="00126A64" w:rsidRPr="003C5423" w:rsidRDefault="00F81103" w:rsidP="00F83445">
      <w:pPr>
        <w:pStyle w:val="ListContinue2"/>
      </w:pPr>
      <w:r w:rsidRPr="003C5423">
        <w:rPr>
          <w:b/>
          <w:bCs/>
        </w:rPr>
        <w:t xml:space="preserve">Decision: </w:t>
      </w:r>
      <w:r w:rsidR="00126A64" w:rsidRPr="003C5423">
        <w:t xml:space="preserve">the functionality is covered by the Capability Statement. </w:t>
      </w:r>
    </w:p>
    <w:p w14:paraId="50F6AC14" w14:textId="0A0F63EF" w:rsidR="00795BC0" w:rsidRPr="003C5423" w:rsidRDefault="00795BC0" w:rsidP="00126A64">
      <w:pPr>
        <w:pStyle w:val="ListNumber2"/>
      </w:pPr>
      <w:r w:rsidRPr="003C5423">
        <w:t>Only a JSON return format is specified for Retrieve Syslog Messages [ITI-82] (non FHIR transaction).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Pr="003C5423" w:rsidRDefault="00F81103" w:rsidP="00F83445">
      <w:pPr>
        <w:pStyle w:val="ListContinue2"/>
      </w:pPr>
      <w:r w:rsidRPr="003C5423">
        <w:rPr>
          <w:b/>
          <w:bCs/>
        </w:rPr>
        <w:t xml:space="preserve">Decision: </w:t>
      </w:r>
      <w:r w:rsidR="00795BC0" w:rsidRPr="003C5423">
        <w:t xml:space="preserve">During public comment and during TI period no vendors raise issues about the format of this transaction. </w:t>
      </w:r>
    </w:p>
    <w:p w14:paraId="6C7AFE32" w14:textId="77777777" w:rsidR="00795BC0" w:rsidRPr="003C5423" w:rsidRDefault="00795BC0" w:rsidP="00795BC0">
      <w:pPr>
        <w:pStyle w:val="ListNumber2"/>
        <w:numPr>
          <w:ilvl w:val="0"/>
          <w:numId w:val="33"/>
        </w:numPr>
      </w:pPr>
      <w:r w:rsidRPr="003C5423">
        <w:t>Should a server information query be specified?  There are various RFCs from the IETF that specify aspects of server information.</w:t>
      </w:r>
    </w:p>
    <w:p w14:paraId="5CE066A7" w14:textId="4FF0553E" w:rsidR="00795BC0" w:rsidRPr="003C5423" w:rsidRDefault="00F81103" w:rsidP="00F83445">
      <w:pPr>
        <w:pStyle w:val="ListContinue2"/>
      </w:pPr>
      <w:r w:rsidRPr="003C5423">
        <w:rPr>
          <w:b/>
          <w:bCs/>
        </w:rPr>
        <w:t xml:space="preserve">Decision: </w:t>
      </w:r>
      <w:r w:rsidR="00795BC0" w:rsidRPr="003C5423">
        <w:t>now FHIR allows the definition of conformance resources. We defined them and they can be found in the IHE/fhir github repository</w:t>
      </w:r>
      <w:r w:rsidR="00F159F1" w:rsidRPr="003C5423">
        <w:t xml:space="preserve">. </w:t>
      </w:r>
    </w:p>
    <w:p w14:paraId="07C7021C" w14:textId="33BC60F5" w:rsidR="00C61521" w:rsidRPr="003C5423" w:rsidRDefault="00C61521" w:rsidP="008D693A">
      <w:pPr>
        <w:pStyle w:val="ListNumber2"/>
        <w:numPr>
          <w:ilvl w:val="0"/>
          <w:numId w:val="33"/>
        </w:numPr>
      </w:pPr>
      <w:r w:rsidRPr="003C5423">
        <w:t>This supplement is being written as additions to the ITI TF-1:9, ATNA, which was written to an older outline template. Rather than redocument ATNA entirely, these section</w:t>
      </w:r>
      <w:r w:rsidR="007D3BD3" w:rsidRPr="003C5423">
        <w:t>s</w:t>
      </w:r>
      <w:r w:rsidRPr="003C5423">
        <w:t xml:space="preserve"> are added using that outline, not the new template. The new sections all fit appropriately into either outline.</w:t>
      </w:r>
    </w:p>
    <w:p w14:paraId="78A8B2AD" w14:textId="77777777" w:rsidR="00C61521" w:rsidRPr="003C5423" w:rsidRDefault="00C61521" w:rsidP="00626DF9">
      <w:pPr>
        <w:pStyle w:val="ListContinue2"/>
      </w:pPr>
      <w:r w:rsidRPr="003C5423">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3C5423" w:rsidRDefault="00C61521" w:rsidP="00626DF9">
      <w:pPr>
        <w:pStyle w:val="ListContinue2"/>
      </w:pPr>
      <w:r w:rsidRPr="003C5423">
        <w:t>The Node Authentication Transaction [ITI-19] is not affected by this supplement.</w:t>
      </w:r>
    </w:p>
    <w:p w14:paraId="54CE8470" w14:textId="77777777" w:rsidR="00C61521" w:rsidRPr="003C5423" w:rsidRDefault="00C61521" w:rsidP="001D3A88">
      <w:pPr>
        <w:pStyle w:val="ListNumber2"/>
        <w:numPr>
          <w:ilvl w:val="0"/>
          <w:numId w:val="33"/>
        </w:numPr>
      </w:pPr>
      <w:r w:rsidRPr="003C5423">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3C5423" w:rsidRDefault="00F81103" w:rsidP="00760069">
      <w:pPr>
        <w:pStyle w:val="ListContinue2"/>
      </w:pPr>
      <w:r w:rsidRPr="003C5423">
        <w:rPr>
          <w:b/>
          <w:bCs/>
        </w:rPr>
        <w:lastRenderedPageBreak/>
        <w:t xml:space="preserve">Decision: </w:t>
      </w:r>
      <w:r w:rsidR="00C61521" w:rsidRPr="003C5423">
        <w:t>this version will only mandate support for the IHE ATNA formats the generic SYSLOG format</w:t>
      </w:r>
      <w:r w:rsidR="00BE5D1A" w:rsidRPr="003C5423">
        <w:t xml:space="preserve"> and the FHIR AuditEvent format</w:t>
      </w:r>
      <w:r w:rsidR="00C61521" w:rsidRPr="003C5423">
        <w:t>. The many other formats and transports can be added later as options or by vendors as product options.</w:t>
      </w:r>
    </w:p>
    <w:p w14:paraId="6592FED1" w14:textId="77777777" w:rsidR="00C61521" w:rsidRPr="003C5423" w:rsidRDefault="00C61521" w:rsidP="00760069">
      <w:pPr>
        <w:pStyle w:val="ListContinue2"/>
      </w:pPr>
      <w:r w:rsidRPr="003C5423">
        <w:t>Examination of a variety of event reporting and logging products resulted in the following list of sources. After discussion and given scope concerns, no additional sources or encodings will be described.</w:t>
      </w:r>
    </w:p>
    <w:p w14:paraId="534675CF" w14:textId="77777777" w:rsidR="00C61521" w:rsidRPr="003C5423" w:rsidRDefault="00C61521" w:rsidP="008D693A">
      <w:pPr>
        <w:pStyle w:val="BodyText"/>
      </w:pPr>
    </w:p>
    <w:p w14:paraId="512276E4" w14:textId="77777777" w:rsidR="00C61521" w:rsidRPr="003C5423" w:rsidRDefault="00C61521" w:rsidP="00E83B50">
      <w:pPr>
        <w:pStyle w:val="BodyText"/>
        <w:jc w:val="center"/>
        <w:rPr>
          <w:b/>
        </w:rPr>
      </w:pPr>
      <w:r w:rsidRPr="003C5423">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3C5423" w14:paraId="550A79A3" w14:textId="77777777">
        <w:trPr>
          <w:cantSplit/>
          <w:tblHeader/>
          <w:jc w:val="center"/>
        </w:trPr>
        <w:tc>
          <w:tcPr>
            <w:tcW w:w="3192" w:type="dxa"/>
            <w:shd w:val="clear" w:color="auto" w:fill="D9D9D9"/>
          </w:tcPr>
          <w:p w14:paraId="3237E9DD" w14:textId="77777777" w:rsidR="00C61521" w:rsidRPr="003C5423" w:rsidRDefault="00C61521" w:rsidP="00415364">
            <w:pPr>
              <w:pStyle w:val="TableEntryHeader"/>
              <w:rPr>
                <w:szCs w:val="24"/>
              </w:rPr>
            </w:pPr>
            <w:r w:rsidRPr="003C5423">
              <w:rPr>
                <w:szCs w:val="24"/>
              </w:rPr>
              <w:t>Name of source</w:t>
            </w:r>
          </w:p>
        </w:tc>
        <w:tc>
          <w:tcPr>
            <w:tcW w:w="3192" w:type="dxa"/>
            <w:shd w:val="clear" w:color="auto" w:fill="D9D9D9"/>
          </w:tcPr>
          <w:p w14:paraId="26137F61" w14:textId="77777777" w:rsidR="00C61521" w:rsidRPr="003C5423" w:rsidRDefault="00C61521" w:rsidP="00415364">
            <w:pPr>
              <w:pStyle w:val="TableEntryHeader"/>
              <w:rPr>
                <w:szCs w:val="24"/>
              </w:rPr>
            </w:pPr>
            <w:r w:rsidRPr="003C5423">
              <w:rPr>
                <w:szCs w:val="24"/>
              </w:rPr>
              <w:t>Decision</w:t>
            </w:r>
          </w:p>
        </w:tc>
      </w:tr>
      <w:tr w:rsidR="00C61521" w:rsidRPr="003C5423" w14:paraId="07217856" w14:textId="77777777">
        <w:trPr>
          <w:jc w:val="center"/>
        </w:trPr>
        <w:tc>
          <w:tcPr>
            <w:tcW w:w="3192" w:type="dxa"/>
          </w:tcPr>
          <w:p w14:paraId="0DE95469" w14:textId="77777777" w:rsidR="00C61521" w:rsidRPr="003C5423" w:rsidRDefault="00C61521" w:rsidP="00415364">
            <w:pPr>
              <w:pStyle w:val="TableEntry"/>
              <w:rPr>
                <w:szCs w:val="24"/>
              </w:rPr>
            </w:pPr>
            <w:r w:rsidRPr="003C5423">
              <w:rPr>
                <w:szCs w:val="24"/>
              </w:rPr>
              <w:t>IHE ATNA</w:t>
            </w:r>
          </w:p>
        </w:tc>
        <w:tc>
          <w:tcPr>
            <w:tcW w:w="3192" w:type="dxa"/>
          </w:tcPr>
          <w:p w14:paraId="4B57ECBA" w14:textId="77777777" w:rsidR="00C61521" w:rsidRPr="003C5423" w:rsidRDefault="00C61521" w:rsidP="00415364">
            <w:pPr>
              <w:pStyle w:val="TableEntry"/>
              <w:rPr>
                <w:szCs w:val="24"/>
              </w:rPr>
            </w:pPr>
            <w:r w:rsidRPr="003C5423">
              <w:rPr>
                <w:szCs w:val="24"/>
              </w:rPr>
              <w:t>Support</w:t>
            </w:r>
          </w:p>
        </w:tc>
      </w:tr>
      <w:tr w:rsidR="00C61521" w:rsidRPr="003C5423" w14:paraId="4FB9C68F" w14:textId="77777777">
        <w:trPr>
          <w:jc w:val="center"/>
        </w:trPr>
        <w:tc>
          <w:tcPr>
            <w:tcW w:w="3192" w:type="dxa"/>
          </w:tcPr>
          <w:p w14:paraId="2A1229C6" w14:textId="77777777" w:rsidR="00C61521" w:rsidRPr="003C5423" w:rsidRDefault="00C61521" w:rsidP="00415364">
            <w:pPr>
              <w:pStyle w:val="TableEntry"/>
              <w:rPr>
                <w:szCs w:val="24"/>
              </w:rPr>
            </w:pPr>
            <w:r w:rsidRPr="003C5423">
              <w:rPr>
                <w:szCs w:val="24"/>
              </w:rPr>
              <w:t>Collectd</w:t>
            </w:r>
          </w:p>
        </w:tc>
        <w:tc>
          <w:tcPr>
            <w:tcW w:w="3192" w:type="dxa"/>
          </w:tcPr>
          <w:p w14:paraId="15D9630E" w14:textId="77777777" w:rsidR="00C61521" w:rsidRPr="003C5423" w:rsidRDefault="00C61521" w:rsidP="00415364">
            <w:pPr>
              <w:pStyle w:val="TableEntry"/>
              <w:rPr>
                <w:szCs w:val="24"/>
              </w:rPr>
            </w:pPr>
            <w:r w:rsidRPr="003C5423">
              <w:rPr>
                <w:szCs w:val="24"/>
              </w:rPr>
              <w:t>No (perhaps future)</w:t>
            </w:r>
          </w:p>
        </w:tc>
      </w:tr>
      <w:tr w:rsidR="00C61521" w:rsidRPr="003C5423" w14:paraId="79331585" w14:textId="77777777">
        <w:trPr>
          <w:jc w:val="center"/>
        </w:trPr>
        <w:tc>
          <w:tcPr>
            <w:tcW w:w="3192" w:type="dxa"/>
          </w:tcPr>
          <w:p w14:paraId="250337D0" w14:textId="77777777" w:rsidR="00C61521" w:rsidRPr="003C5423" w:rsidRDefault="00C61521" w:rsidP="00415364">
            <w:pPr>
              <w:pStyle w:val="TableEntry"/>
              <w:rPr>
                <w:szCs w:val="24"/>
              </w:rPr>
            </w:pPr>
            <w:r w:rsidRPr="003C5423">
              <w:rPr>
                <w:szCs w:val="24"/>
              </w:rPr>
              <w:t>Elasticsearch</w:t>
            </w:r>
          </w:p>
        </w:tc>
        <w:tc>
          <w:tcPr>
            <w:tcW w:w="3192" w:type="dxa"/>
          </w:tcPr>
          <w:p w14:paraId="0780F491" w14:textId="77777777" w:rsidR="00C61521" w:rsidRPr="003C5423" w:rsidRDefault="00C61521" w:rsidP="00415364">
            <w:pPr>
              <w:pStyle w:val="TableEntry"/>
              <w:rPr>
                <w:szCs w:val="24"/>
              </w:rPr>
            </w:pPr>
            <w:r w:rsidRPr="003C5423">
              <w:rPr>
                <w:szCs w:val="24"/>
              </w:rPr>
              <w:t>No (perhaps future)</w:t>
            </w:r>
          </w:p>
        </w:tc>
      </w:tr>
      <w:tr w:rsidR="00C61521" w:rsidRPr="003C5423" w14:paraId="78ED075B" w14:textId="77777777">
        <w:trPr>
          <w:jc w:val="center"/>
        </w:trPr>
        <w:tc>
          <w:tcPr>
            <w:tcW w:w="3192" w:type="dxa"/>
          </w:tcPr>
          <w:p w14:paraId="37CD8E05" w14:textId="77777777" w:rsidR="00C61521" w:rsidRPr="003C5423" w:rsidRDefault="00C61521" w:rsidP="00415364">
            <w:pPr>
              <w:pStyle w:val="TableEntry"/>
              <w:rPr>
                <w:szCs w:val="24"/>
              </w:rPr>
            </w:pPr>
            <w:r w:rsidRPr="003C5423">
              <w:rPr>
                <w:szCs w:val="24"/>
              </w:rPr>
              <w:t>Eventlog</w:t>
            </w:r>
          </w:p>
        </w:tc>
        <w:tc>
          <w:tcPr>
            <w:tcW w:w="3192" w:type="dxa"/>
          </w:tcPr>
          <w:p w14:paraId="63CE35A6" w14:textId="77777777" w:rsidR="00C61521" w:rsidRPr="003C5423" w:rsidRDefault="00C61521" w:rsidP="00415364">
            <w:pPr>
              <w:pStyle w:val="TableEntry"/>
              <w:rPr>
                <w:szCs w:val="24"/>
              </w:rPr>
            </w:pPr>
            <w:r w:rsidRPr="003C5423">
              <w:rPr>
                <w:szCs w:val="24"/>
              </w:rPr>
              <w:t>No (perhaps future)</w:t>
            </w:r>
          </w:p>
        </w:tc>
      </w:tr>
      <w:tr w:rsidR="00C61521" w:rsidRPr="003C5423" w14:paraId="2C1BFC3F" w14:textId="77777777">
        <w:trPr>
          <w:jc w:val="center"/>
        </w:trPr>
        <w:tc>
          <w:tcPr>
            <w:tcW w:w="3192" w:type="dxa"/>
          </w:tcPr>
          <w:p w14:paraId="38401709" w14:textId="77777777" w:rsidR="00C61521" w:rsidRPr="003C5423" w:rsidRDefault="00C61521" w:rsidP="00415364">
            <w:pPr>
              <w:pStyle w:val="TableEntry"/>
              <w:rPr>
                <w:szCs w:val="24"/>
              </w:rPr>
            </w:pPr>
            <w:r w:rsidRPr="003C5423">
              <w:rPr>
                <w:szCs w:val="24"/>
              </w:rPr>
              <w:t>Imap</w:t>
            </w:r>
          </w:p>
        </w:tc>
        <w:tc>
          <w:tcPr>
            <w:tcW w:w="3192" w:type="dxa"/>
          </w:tcPr>
          <w:p w14:paraId="0DC07A2E" w14:textId="77777777" w:rsidR="00C61521" w:rsidRPr="003C5423" w:rsidRDefault="00C61521" w:rsidP="00415364">
            <w:pPr>
              <w:pStyle w:val="TableEntry"/>
              <w:rPr>
                <w:szCs w:val="24"/>
              </w:rPr>
            </w:pPr>
            <w:r w:rsidRPr="003C5423">
              <w:rPr>
                <w:szCs w:val="24"/>
              </w:rPr>
              <w:t>No (perhaps future)</w:t>
            </w:r>
          </w:p>
        </w:tc>
      </w:tr>
      <w:tr w:rsidR="00C61521" w:rsidRPr="003C5423" w14:paraId="6215CF67" w14:textId="77777777">
        <w:trPr>
          <w:jc w:val="center"/>
        </w:trPr>
        <w:tc>
          <w:tcPr>
            <w:tcW w:w="3192" w:type="dxa"/>
          </w:tcPr>
          <w:p w14:paraId="48A8C5F1" w14:textId="77777777" w:rsidR="00C61521" w:rsidRPr="003C5423" w:rsidRDefault="00C61521" w:rsidP="00415364">
            <w:pPr>
              <w:pStyle w:val="TableEntry"/>
              <w:rPr>
                <w:szCs w:val="24"/>
              </w:rPr>
            </w:pPr>
            <w:r w:rsidRPr="003C5423">
              <w:rPr>
                <w:szCs w:val="24"/>
              </w:rPr>
              <w:t>Log4j</w:t>
            </w:r>
          </w:p>
        </w:tc>
        <w:tc>
          <w:tcPr>
            <w:tcW w:w="3192" w:type="dxa"/>
          </w:tcPr>
          <w:p w14:paraId="0DBE8C37" w14:textId="77777777" w:rsidR="00C61521" w:rsidRPr="003C5423" w:rsidRDefault="00C61521" w:rsidP="00415364">
            <w:pPr>
              <w:pStyle w:val="TableEntry"/>
              <w:rPr>
                <w:szCs w:val="24"/>
              </w:rPr>
            </w:pPr>
            <w:r w:rsidRPr="003C5423">
              <w:rPr>
                <w:szCs w:val="24"/>
              </w:rPr>
              <w:t>No (perhaps future)</w:t>
            </w:r>
          </w:p>
        </w:tc>
      </w:tr>
      <w:tr w:rsidR="00C61521" w:rsidRPr="003C5423" w14:paraId="724CCC3B" w14:textId="77777777">
        <w:trPr>
          <w:jc w:val="center"/>
        </w:trPr>
        <w:tc>
          <w:tcPr>
            <w:tcW w:w="3192" w:type="dxa"/>
          </w:tcPr>
          <w:p w14:paraId="79C28FCF" w14:textId="77777777" w:rsidR="00C61521" w:rsidRPr="003C5423" w:rsidRDefault="00C61521" w:rsidP="00415364">
            <w:pPr>
              <w:pStyle w:val="TableEntry"/>
              <w:rPr>
                <w:szCs w:val="24"/>
              </w:rPr>
            </w:pPr>
            <w:r w:rsidRPr="003C5423">
              <w:rPr>
                <w:szCs w:val="24"/>
              </w:rPr>
              <w:t>Lumberjack</w:t>
            </w:r>
          </w:p>
        </w:tc>
        <w:tc>
          <w:tcPr>
            <w:tcW w:w="3192" w:type="dxa"/>
          </w:tcPr>
          <w:p w14:paraId="3813FFE5" w14:textId="77777777" w:rsidR="00C61521" w:rsidRPr="003C5423" w:rsidRDefault="00C61521" w:rsidP="00415364">
            <w:pPr>
              <w:pStyle w:val="TableEntry"/>
              <w:rPr>
                <w:szCs w:val="24"/>
              </w:rPr>
            </w:pPr>
            <w:r w:rsidRPr="003C5423">
              <w:rPr>
                <w:szCs w:val="24"/>
              </w:rPr>
              <w:t>No (perhaps future)</w:t>
            </w:r>
          </w:p>
        </w:tc>
      </w:tr>
      <w:tr w:rsidR="00C61521" w:rsidRPr="003C5423" w14:paraId="7419BCA1" w14:textId="77777777">
        <w:trPr>
          <w:jc w:val="center"/>
        </w:trPr>
        <w:tc>
          <w:tcPr>
            <w:tcW w:w="3192" w:type="dxa"/>
          </w:tcPr>
          <w:p w14:paraId="0743DDB0" w14:textId="77777777" w:rsidR="00C61521" w:rsidRPr="003C5423" w:rsidRDefault="00C61521" w:rsidP="00415364">
            <w:pPr>
              <w:pStyle w:val="TableEntry"/>
              <w:rPr>
                <w:szCs w:val="24"/>
              </w:rPr>
            </w:pPr>
            <w:r w:rsidRPr="003C5423">
              <w:rPr>
                <w:szCs w:val="24"/>
              </w:rPr>
              <w:t>S3</w:t>
            </w:r>
          </w:p>
        </w:tc>
        <w:tc>
          <w:tcPr>
            <w:tcW w:w="3192" w:type="dxa"/>
          </w:tcPr>
          <w:p w14:paraId="519C4BEE" w14:textId="77777777" w:rsidR="00C61521" w:rsidRPr="003C5423" w:rsidRDefault="00C61521" w:rsidP="00415364">
            <w:pPr>
              <w:pStyle w:val="TableEntry"/>
              <w:rPr>
                <w:szCs w:val="24"/>
              </w:rPr>
            </w:pPr>
            <w:r w:rsidRPr="003C5423">
              <w:rPr>
                <w:szCs w:val="24"/>
              </w:rPr>
              <w:t>No (perhaps future)</w:t>
            </w:r>
          </w:p>
        </w:tc>
      </w:tr>
      <w:tr w:rsidR="00C61521" w:rsidRPr="003C5423" w14:paraId="2A3431EE" w14:textId="77777777" w:rsidTr="007A7438">
        <w:trPr>
          <w:jc w:val="center"/>
        </w:trPr>
        <w:tc>
          <w:tcPr>
            <w:tcW w:w="3192" w:type="dxa"/>
            <w:tcBorders>
              <w:bottom w:val="single" w:sz="2" w:space="0" w:color="auto"/>
            </w:tcBorders>
          </w:tcPr>
          <w:p w14:paraId="1A665E28" w14:textId="77777777" w:rsidR="00C61521" w:rsidRPr="003C5423" w:rsidRDefault="00C61521" w:rsidP="00415364">
            <w:pPr>
              <w:pStyle w:val="TableEntry"/>
              <w:rPr>
                <w:szCs w:val="24"/>
              </w:rPr>
            </w:pPr>
            <w:r w:rsidRPr="003C5423">
              <w:rPr>
                <w:szCs w:val="24"/>
              </w:rPr>
              <w:t>Snmp</w:t>
            </w:r>
          </w:p>
        </w:tc>
        <w:tc>
          <w:tcPr>
            <w:tcW w:w="3192" w:type="dxa"/>
            <w:tcBorders>
              <w:bottom w:val="single" w:sz="2" w:space="0" w:color="auto"/>
            </w:tcBorders>
          </w:tcPr>
          <w:p w14:paraId="6436ED23" w14:textId="77777777" w:rsidR="00C61521" w:rsidRPr="003C5423" w:rsidRDefault="00C61521" w:rsidP="00415364">
            <w:pPr>
              <w:pStyle w:val="TableEntry"/>
              <w:rPr>
                <w:szCs w:val="24"/>
              </w:rPr>
            </w:pPr>
            <w:r w:rsidRPr="003C5423">
              <w:rPr>
                <w:szCs w:val="24"/>
              </w:rPr>
              <w:t>No (perhaps future)</w:t>
            </w:r>
          </w:p>
        </w:tc>
      </w:tr>
      <w:tr w:rsidR="00C61521" w:rsidRPr="003C5423"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3C5423" w:rsidRDefault="00C61521" w:rsidP="00415364">
            <w:pPr>
              <w:pStyle w:val="TableEntry"/>
              <w:rPr>
                <w:szCs w:val="24"/>
              </w:rPr>
            </w:pPr>
            <w:r w:rsidRPr="003C5423">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3C5423" w:rsidRDefault="00C61521" w:rsidP="00415364">
            <w:pPr>
              <w:pStyle w:val="TableEntry"/>
              <w:rPr>
                <w:szCs w:val="24"/>
              </w:rPr>
            </w:pPr>
            <w:r w:rsidRPr="003C5423">
              <w:rPr>
                <w:szCs w:val="24"/>
              </w:rPr>
              <w:t>Support</w:t>
            </w:r>
          </w:p>
        </w:tc>
      </w:tr>
      <w:tr w:rsidR="00C61521" w:rsidRPr="003C5423"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3C5423" w:rsidRDefault="00C61521" w:rsidP="00415364">
            <w:pPr>
              <w:pStyle w:val="TableEntry"/>
              <w:rPr>
                <w:szCs w:val="24"/>
              </w:rPr>
            </w:pPr>
            <w:r w:rsidRPr="003C5423">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3C5423" w:rsidRDefault="00C61521" w:rsidP="00415364">
            <w:pPr>
              <w:pStyle w:val="TableEntry"/>
              <w:rPr>
                <w:szCs w:val="24"/>
              </w:rPr>
            </w:pPr>
            <w:r w:rsidRPr="003C5423">
              <w:rPr>
                <w:szCs w:val="24"/>
              </w:rPr>
              <w:t>No (perhaps future)</w:t>
            </w:r>
          </w:p>
        </w:tc>
      </w:tr>
      <w:tr w:rsidR="00C61521" w:rsidRPr="003C5423"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3C5423" w:rsidRDefault="00C61521" w:rsidP="00415364">
            <w:pPr>
              <w:pStyle w:val="TableEntry"/>
              <w:rPr>
                <w:szCs w:val="24"/>
              </w:rPr>
            </w:pPr>
            <w:r w:rsidRPr="003C5423">
              <w:rPr>
                <w:szCs w:val="24"/>
              </w:rPr>
              <w:t>Xmpp</w:t>
            </w:r>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3C5423" w:rsidRDefault="00C61521" w:rsidP="00415364">
            <w:pPr>
              <w:pStyle w:val="TableEntry"/>
              <w:rPr>
                <w:szCs w:val="24"/>
              </w:rPr>
            </w:pPr>
            <w:r w:rsidRPr="003C5423">
              <w:rPr>
                <w:szCs w:val="24"/>
              </w:rPr>
              <w:t>No (perhaps future)</w:t>
            </w:r>
          </w:p>
        </w:tc>
      </w:tr>
      <w:tr w:rsidR="00C61521" w:rsidRPr="003C5423"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3C5423" w:rsidRDefault="00C61521" w:rsidP="00415364">
            <w:pPr>
              <w:pStyle w:val="TableEntry"/>
              <w:rPr>
                <w:szCs w:val="24"/>
              </w:rPr>
            </w:pPr>
            <w:r w:rsidRPr="003C5423">
              <w:rPr>
                <w:szCs w:val="24"/>
              </w:rPr>
              <w:t>Zeromq</w:t>
            </w:r>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3C5423" w:rsidRDefault="00C61521" w:rsidP="00415364">
            <w:pPr>
              <w:pStyle w:val="TableEntry"/>
              <w:rPr>
                <w:szCs w:val="24"/>
              </w:rPr>
            </w:pPr>
            <w:r w:rsidRPr="003C5423">
              <w:rPr>
                <w:szCs w:val="24"/>
              </w:rPr>
              <w:t>No (perhaps future)</w:t>
            </w:r>
          </w:p>
        </w:tc>
      </w:tr>
      <w:tr w:rsidR="00C61521" w:rsidRPr="003C5423"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3C5423" w:rsidRDefault="00C61521" w:rsidP="00415364">
            <w:pPr>
              <w:pStyle w:val="TableEntry"/>
              <w:rPr>
                <w:szCs w:val="24"/>
              </w:rPr>
            </w:pPr>
            <w:r w:rsidRPr="003C5423">
              <w:rPr>
                <w:szCs w:val="24"/>
              </w:rPr>
              <w:t>Edn</w:t>
            </w:r>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3C5423" w:rsidRDefault="00C61521" w:rsidP="00415364">
            <w:pPr>
              <w:pStyle w:val="TableEntry"/>
              <w:rPr>
                <w:szCs w:val="24"/>
              </w:rPr>
            </w:pPr>
            <w:r w:rsidRPr="003C5423">
              <w:rPr>
                <w:szCs w:val="24"/>
              </w:rPr>
              <w:t>No (perhaps future)</w:t>
            </w:r>
          </w:p>
        </w:tc>
      </w:tr>
      <w:tr w:rsidR="00C61521" w:rsidRPr="003C5423"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3C5423" w:rsidRDefault="00C61521" w:rsidP="00415364">
            <w:pPr>
              <w:pStyle w:val="TableEntry"/>
              <w:rPr>
                <w:szCs w:val="24"/>
              </w:rPr>
            </w:pPr>
            <w:r w:rsidRPr="003C5423">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3C5423" w:rsidRDefault="00C61521" w:rsidP="00415364">
            <w:pPr>
              <w:pStyle w:val="TableEntry"/>
              <w:rPr>
                <w:szCs w:val="24"/>
              </w:rPr>
            </w:pPr>
            <w:r w:rsidRPr="003C5423">
              <w:rPr>
                <w:szCs w:val="24"/>
              </w:rPr>
              <w:t>No (perhaps future)</w:t>
            </w:r>
          </w:p>
        </w:tc>
      </w:tr>
      <w:tr w:rsidR="00C61521" w:rsidRPr="003C5423"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3C5423" w:rsidRDefault="00C61521" w:rsidP="00415364">
            <w:pPr>
              <w:pStyle w:val="TableEntry"/>
              <w:rPr>
                <w:szCs w:val="24"/>
              </w:rPr>
            </w:pPr>
            <w:r w:rsidRPr="003C5423">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3C5423" w:rsidRDefault="00C61521" w:rsidP="00415364">
            <w:pPr>
              <w:pStyle w:val="TableEntry"/>
              <w:rPr>
                <w:szCs w:val="24"/>
              </w:rPr>
            </w:pPr>
            <w:r w:rsidRPr="003C5423">
              <w:rPr>
                <w:szCs w:val="24"/>
              </w:rPr>
              <w:t>No (perhaps future)</w:t>
            </w:r>
          </w:p>
        </w:tc>
      </w:tr>
      <w:tr w:rsidR="00C61521" w:rsidRPr="003C5423"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3C5423" w:rsidRDefault="00C61521" w:rsidP="00415364">
            <w:pPr>
              <w:pStyle w:val="TableEntry"/>
              <w:rPr>
                <w:szCs w:val="24"/>
              </w:rPr>
            </w:pPr>
            <w:r w:rsidRPr="003C5423">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3C5423" w:rsidRDefault="00C61521" w:rsidP="00415364">
            <w:pPr>
              <w:pStyle w:val="TableEntry"/>
              <w:rPr>
                <w:szCs w:val="24"/>
              </w:rPr>
            </w:pPr>
            <w:r w:rsidRPr="003C5423">
              <w:rPr>
                <w:szCs w:val="24"/>
              </w:rPr>
              <w:t>No (perhaps future)</w:t>
            </w:r>
          </w:p>
        </w:tc>
      </w:tr>
      <w:tr w:rsidR="00C61521" w:rsidRPr="003C5423"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3C5423" w:rsidRDefault="00C61521" w:rsidP="00415364">
            <w:pPr>
              <w:pStyle w:val="TableEntry"/>
              <w:rPr>
                <w:szCs w:val="24"/>
              </w:rPr>
            </w:pPr>
            <w:r w:rsidRPr="003C5423">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3C5423" w:rsidRDefault="00BE5D1A" w:rsidP="00415364">
            <w:pPr>
              <w:pStyle w:val="TableEntry"/>
              <w:rPr>
                <w:szCs w:val="24"/>
              </w:rPr>
            </w:pPr>
            <w:r w:rsidRPr="003C5423">
              <w:rPr>
                <w:szCs w:val="24"/>
              </w:rPr>
              <w:t>Support</w:t>
            </w:r>
          </w:p>
        </w:tc>
      </w:tr>
    </w:tbl>
    <w:p w14:paraId="28DAE269" w14:textId="77777777" w:rsidR="00C61521" w:rsidRPr="003C5423" w:rsidRDefault="00C61521" w:rsidP="001D3A88">
      <w:pPr>
        <w:pStyle w:val="ListNumber2"/>
        <w:numPr>
          <w:ilvl w:val="0"/>
          <w:numId w:val="33"/>
        </w:numPr>
      </w:pPr>
      <w:r w:rsidRPr="003C5423">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3C5423" w14:paraId="00C21F08" w14:textId="77777777" w:rsidTr="00C5486F">
        <w:trPr>
          <w:tblHeader/>
        </w:trPr>
        <w:tc>
          <w:tcPr>
            <w:tcW w:w="3084" w:type="dxa"/>
            <w:shd w:val="clear" w:color="auto" w:fill="D9D9D9"/>
          </w:tcPr>
          <w:p w14:paraId="702CAB56" w14:textId="77777777" w:rsidR="00C61521" w:rsidRPr="003C5423" w:rsidRDefault="00C61521" w:rsidP="00E05AFC">
            <w:pPr>
              <w:pStyle w:val="TableEntryHeader"/>
              <w:rPr>
                <w:szCs w:val="24"/>
              </w:rPr>
            </w:pPr>
            <w:r w:rsidRPr="003C5423">
              <w:rPr>
                <w:szCs w:val="24"/>
              </w:rPr>
              <w:t>Name of source</w:t>
            </w:r>
          </w:p>
        </w:tc>
        <w:tc>
          <w:tcPr>
            <w:tcW w:w="3192" w:type="dxa"/>
            <w:shd w:val="clear" w:color="auto" w:fill="D9D9D9"/>
          </w:tcPr>
          <w:p w14:paraId="7CB5F03C"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6ACE2083" w14:textId="77777777" w:rsidR="00C61521" w:rsidRPr="003C5423" w:rsidRDefault="00C61521" w:rsidP="00E05AFC">
            <w:pPr>
              <w:pStyle w:val="TableEntryHeader"/>
              <w:rPr>
                <w:szCs w:val="24"/>
              </w:rPr>
            </w:pPr>
            <w:r w:rsidRPr="003C5423">
              <w:rPr>
                <w:szCs w:val="24"/>
              </w:rPr>
              <w:t>Issues</w:t>
            </w:r>
          </w:p>
        </w:tc>
      </w:tr>
      <w:tr w:rsidR="00C61521" w:rsidRPr="003C5423" w14:paraId="0FC3E392" w14:textId="77777777">
        <w:tc>
          <w:tcPr>
            <w:tcW w:w="3084" w:type="dxa"/>
          </w:tcPr>
          <w:p w14:paraId="322D1680" w14:textId="77777777" w:rsidR="00C61521" w:rsidRPr="003C5423" w:rsidRDefault="00C61521" w:rsidP="00E05AFC">
            <w:pPr>
              <w:pStyle w:val="TableEntry"/>
              <w:rPr>
                <w:szCs w:val="24"/>
              </w:rPr>
            </w:pPr>
            <w:r w:rsidRPr="003C5423">
              <w:rPr>
                <w:szCs w:val="24"/>
              </w:rPr>
              <w:t xml:space="preserve">IHE ATNA </w:t>
            </w:r>
          </w:p>
        </w:tc>
        <w:tc>
          <w:tcPr>
            <w:tcW w:w="3192" w:type="dxa"/>
          </w:tcPr>
          <w:p w14:paraId="06C506DE" w14:textId="77777777" w:rsidR="00C61521" w:rsidRPr="003C5423" w:rsidRDefault="00C61521" w:rsidP="00E05AFC">
            <w:pPr>
              <w:pStyle w:val="TableEntry"/>
              <w:rPr>
                <w:szCs w:val="24"/>
              </w:rPr>
            </w:pPr>
            <w:r w:rsidRPr="003C5423">
              <w:rPr>
                <w:szCs w:val="24"/>
              </w:rPr>
              <w:t>Covered in this supplement</w:t>
            </w:r>
          </w:p>
        </w:tc>
        <w:tc>
          <w:tcPr>
            <w:tcW w:w="3192" w:type="dxa"/>
          </w:tcPr>
          <w:p w14:paraId="4FA533DF" w14:textId="77777777" w:rsidR="00C61521" w:rsidRPr="003C5423" w:rsidRDefault="00C61521" w:rsidP="00E05AFC">
            <w:pPr>
              <w:pStyle w:val="TableEntry"/>
              <w:rPr>
                <w:szCs w:val="24"/>
              </w:rPr>
            </w:pPr>
            <w:r w:rsidRPr="003C5423">
              <w:rPr>
                <w:szCs w:val="24"/>
              </w:rPr>
              <w:t>None</w:t>
            </w:r>
          </w:p>
        </w:tc>
      </w:tr>
      <w:tr w:rsidR="00C61521" w:rsidRPr="003C5423" w14:paraId="0EA68E03" w14:textId="77777777">
        <w:tc>
          <w:tcPr>
            <w:tcW w:w="3084" w:type="dxa"/>
          </w:tcPr>
          <w:p w14:paraId="68FE02E5" w14:textId="77777777" w:rsidR="00C61521" w:rsidRPr="003C5423" w:rsidRDefault="00C61521" w:rsidP="00E05AFC">
            <w:pPr>
              <w:pStyle w:val="TableEntry"/>
              <w:rPr>
                <w:szCs w:val="24"/>
              </w:rPr>
            </w:pPr>
            <w:r w:rsidRPr="003C5423">
              <w:rPr>
                <w:szCs w:val="24"/>
              </w:rPr>
              <w:t>Syslog</w:t>
            </w:r>
          </w:p>
        </w:tc>
        <w:tc>
          <w:tcPr>
            <w:tcW w:w="3192" w:type="dxa"/>
          </w:tcPr>
          <w:p w14:paraId="73C2077F" w14:textId="77777777" w:rsidR="00C61521" w:rsidRPr="003C5423" w:rsidRDefault="00C61521" w:rsidP="00E05AFC">
            <w:pPr>
              <w:pStyle w:val="TableEntry"/>
              <w:rPr>
                <w:szCs w:val="24"/>
              </w:rPr>
            </w:pPr>
            <w:r w:rsidRPr="003C5423">
              <w:rPr>
                <w:szCs w:val="24"/>
              </w:rPr>
              <w:t>Covered in this supplement</w:t>
            </w:r>
          </w:p>
        </w:tc>
        <w:tc>
          <w:tcPr>
            <w:tcW w:w="3192" w:type="dxa"/>
          </w:tcPr>
          <w:p w14:paraId="75A67A16" w14:textId="77777777" w:rsidR="00C61521" w:rsidRPr="003C5423" w:rsidRDefault="00C61521" w:rsidP="00E05AFC">
            <w:pPr>
              <w:pStyle w:val="TableEntry"/>
              <w:rPr>
                <w:szCs w:val="24"/>
              </w:rPr>
            </w:pPr>
            <w:r w:rsidRPr="003C5423">
              <w:rPr>
                <w:szCs w:val="24"/>
              </w:rPr>
              <w:t>None</w:t>
            </w:r>
          </w:p>
        </w:tc>
      </w:tr>
      <w:tr w:rsidR="00BE5D1A" w:rsidRPr="003C5423" w14:paraId="6FC67D74" w14:textId="77777777">
        <w:tc>
          <w:tcPr>
            <w:tcW w:w="3084" w:type="dxa"/>
          </w:tcPr>
          <w:p w14:paraId="17491AF2" w14:textId="7E2685AA" w:rsidR="00BE5D1A" w:rsidRPr="003C5423" w:rsidRDefault="00BE5D1A" w:rsidP="00BE5D1A">
            <w:pPr>
              <w:pStyle w:val="TableEntry"/>
              <w:rPr>
                <w:szCs w:val="24"/>
              </w:rPr>
            </w:pPr>
            <w:r w:rsidRPr="003C5423">
              <w:rPr>
                <w:szCs w:val="24"/>
              </w:rPr>
              <w:t>FHIR</w:t>
            </w:r>
          </w:p>
        </w:tc>
        <w:tc>
          <w:tcPr>
            <w:tcW w:w="3192" w:type="dxa"/>
          </w:tcPr>
          <w:p w14:paraId="6A9B70E1" w14:textId="6C995B42" w:rsidR="00BE5D1A" w:rsidRPr="003C5423" w:rsidRDefault="00BE5D1A" w:rsidP="00BE5D1A">
            <w:pPr>
              <w:pStyle w:val="TableEntry"/>
              <w:rPr>
                <w:szCs w:val="24"/>
              </w:rPr>
            </w:pPr>
            <w:r w:rsidRPr="003C5423">
              <w:rPr>
                <w:szCs w:val="24"/>
              </w:rPr>
              <w:t>Covered in this supplement</w:t>
            </w:r>
          </w:p>
        </w:tc>
        <w:tc>
          <w:tcPr>
            <w:tcW w:w="3192" w:type="dxa"/>
          </w:tcPr>
          <w:p w14:paraId="68466611" w14:textId="524EF128" w:rsidR="00BE5D1A" w:rsidRPr="003C5423" w:rsidRDefault="00BE5D1A" w:rsidP="00BE5D1A">
            <w:pPr>
              <w:pStyle w:val="TableEntry"/>
              <w:rPr>
                <w:szCs w:val="24"/>
              </w:rPr>
            </w:pPr>
            <w:r w:rsidRPr="003C5423">
              <w:rPr>
                <w:szCs w:val="24"/>
              </w:rPr>
              <w:t>None</w:t>
            </w:r>
          </w:p>
        </w:tc>
      </w:tr>
    </w:tbl>
    <w:p w14:paraId="26A2D1D9" w14:textId="77777777" w:rsidR="00C61521" w:rsidRPr="003C5423" w:rsidRDefault="00C61521" w:rsidP="001D3A88">
      <w:pPr>
        <w:pStyle w:val="ListNumber2"/>
        <w:numPr>
          <w:ilvl w:val="0"/>
          <w:numId w:val="33"/>
        </w:numPr>
      </w:pPr>
      <w:r w:rsidRPr="003C5423">
        <w:t>Candidate Query “standards”</w:t>
      </w:r>
    </w:p>
    <w:p w14:paraId="4F59339E" w14:textId="77777777" w:rsidR="00C61521" w:rsidRPr="003C5423" w:rsidRDefault="00C61521" w:rsidP="008D693A">
      <w:pPr>
        <w:pStyle w:val="ListContinue2"/>
      </w:pPr>
      <w:r w:rsidRPr="003C5423">
        <w:t>A variety of existing event management products and standards were examined. Most of the existing system use product specific plug-ins, direct database access, or other methods for providing query access.</w:t>
      </w:r>
    </w:p>
    <w:p w14:paraId="2C1E20AC" w14:textId="77777777" w:rsidR="00C61521" w:rsidRPr="003C5423" w:rsidRDefault="00C61521" w:rsidP="008D693A">
      <w:pPr>
        <w:pStyle w:val="ListContinue2"/>
      </w:pPr>
      <w:r w:rsidRPr="003C5423">
        <w:t>After review, four candidates were considered worth further evaluation.</w:t>
      </w:r>
    </w:p>
    <w:p w14:paraId="1AD82C05" w14:textId="77777777" w:rsidR="00C61521" w:rsidRPr="003C5423" w:rsidRDefault="00C61521" w:rsidP="00E05AFC">
      <w:pPr>
        <w:pStyle w:val="ListContin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3C5423" w14:paraId="0463FA48" w14:textId="77777777">
        <w:trPr>
          <w:cantSplit/>
          <w:tblHeader/>
        </w:trPr>
        <w:tc>
          <w:tcPr>
            <w:tcW w:w="3192" w:type="dxa"/>
            <w:shd w:val="clear" w:color="auto" w:fill="D9D9D9"/>
          </w:tcPr>
          <w:p w14:paraId="721D84DE" w14:textId="77777777" w:rsidR="00C61521" w:rsidRPr="003C5423" w:rsidRDefault="00C61521" w:rsidP="00E05AFC">
            <w:pPr>
              <w:pStyle w:val="TableEntryHeader"/>
              <w:rPr>
                <w:szCs w:val="24"/>
              </w:rPr>
            </w:pPr>
            <w:r w:rsidRPr="003C5423">
              <w:rPr>
                <w:szCs w:val="24"/>
              </w:rPr>
              <w:lastRenderedPageBreak/>
              <w:t>Name of source</w:t>
            </w:r>
          </w:p>
        </w:tc>
        <w:tc>
          <w:tcPr>
            <w:tcW w:w="3192" w:type="dxa"/>
            <w:shd w:val="clear" w:color="auto" w:fill="D9D9D9"/>
          </w:tcPr>
          <w:p w14:paraId="717F3CAB" w14:textId="77777777" w:rsidR="00C61521" w:rsidRPr="003C5423" w:rsidRDefault="00C61521" w:rsidP="00E05AFC">
            <w:pPr>
              <w:pStyle w:val="TableEntryHeader"/>
              <w:rPr>
                <w:szCs w:val="24"/>
              </w:rPr>
            </w:pPr>
            <w:r w:rsidRPr="003C5423">
              <w:rPr>
                <w:szCs w:val="24"/>
              </w:rPr>
              <w:t>Short Description</w:t>
            </w:r>
          </w:p>
        </w:tc>
        <w:tc>
          <w:tcPr>
            <w:tcW w:w="3192" w:type="dxa"/>
            <w:shd w:val="clear" w:color="auto" w:fill="D9D9D9"/>
          </w:tcPr>
          <w:p w14:paraId="39476E6C" w14:textId="77777777" w:rsidR="00C61521" w:rsidRPr="003C5423" w:rsidRDefault="00C61521" w:rsidP="00E05AFC">
            <w:pPr>
              <w:pStyle w:val="TableEntryHeader"/>
              <w:rPr>
                <w:szCs w:val="24"/>
              </w:rPr>
            </w:pPr>
            <w:r w:rsidRPr="003C5423">
              <w:rPr>
                <w:szCs w:val="24"/>
              </w:rPr>
              <w:t>Decision</w:t>
            </w:r>
          </w:p>
        </w:tc>
      </w:tr>
      <w:tr w:rsidR="00C61521" w:rsidRPr="003C5423" w14:paraId="7D425A97" w14:textId="77777777">
        <w:trPr>
          <w:cantSplit/>
        </w:trPr>
        <w:tc>
          <w:tcPr>
            <w:tcW w:w="3192" w:type="dxa"/>
          </w:tcPr>
          <w:p w14:paraId="0A8555DB" w14:textId="77777777" w:rsidR="00C61521" w:rsidRPr="003C5423" w:rsidRDefault="00C61521" w:rsidP="00E05AFC">
            <w:pPr>
              <w:pStyle w:val="TableEntry"/>
              <w:rPr>
                <w:szCs w:val="24"/>
              </w:rPr>
            </w:pPr>
            <w:r w:rsidRPr="003C5423">
              <w:rPr>
                <w:szCs w:val="24"/>
              </w:rPr>
              <w:t>DCM4CHE</w:t>
            </w:r>
          </w:p>
        </w:tc>
        <w:tc>
          <w:tcPr>
            <w:tcW w:w="3192" w:type="dxa"/>
          </w:tcPr>
          <w:p w14:paraId="383B60CA" w14:textId="77777777" w:rsidR="00C61521" w:rsidRPr="003C5423" w:rsidRDefault="00C61521" w:rsidP="00E05AFC">
            <w:pPr>
              <w:pStyle w:val="TableEntry"/>
              <w:rPr>
                <w:szCs w:val="24"/>
              </w:rPr>
            </w:pPr>
            <w:r w:rsidRPr="003C5423">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3C5423" w:rsidRDefault="00C61521" w:rsidP="00E05AFC">
            <w:pPr>
              <w:pStyle w:val="TableEntry"/>
              <w:rPr>
                <w:szCs w:val="24"/>
              </w:rPr>
            </w:pPr>
            <w:r w:rsidRPr="003C5423">
              <w:rPr>
                <w:szCs w:val="24"/>
              </w:rPr>
              <w:t>Evaluate</w:t>
            </w:r>
          </w:p>
        </w:tc>
      </w:tr>
      <w:tr w:rsidR="00C61521" w:rsidRPr="003C5423" w14:paraId="501777F7" w14:textId="77777777">
        <w:trPr>
          <w:cantSplit/>
        </w:trPr>
        <w:tc>
          <w:tcPr>
            <w:tcW w:w="3192" w:type="dxa"/>
          </w:tcPr>
          <w:p w14:paraId="759A5394" w14:textId="77777777" w:rsidR="00C61521" w:rsidRPr="003C5423" w:rsidRDefault="00C61521" w:rsidP="00E05AFC">
            <w:pPr>
              <w:pStyle w:val="TableEntry"/>
              <w:rPr>
                <w:szCs w:val="24"/>
              </w:rPr>
            </w:pPr>
            <w:r w:rsidRPr="003C5423">
              <w:rPr>
                <w:szCs w:val="24"/>
              </w:rPr>
              <w:t>Tiani Spirit EHR (awaiting formal name)</w:t>
            </w:r>
          </w:p>
        </w:tc>
        <w:tc>
          <w:tcPr>
            <w:tcW w:w="3192" w:type="dxa"/>
          </w:tcPr>
          <w:p w14:paraId="3C85575E" w14:textId="77777777" w:rsidR="00C61521" w:rsidRPr="003C5423" w:rsidRDefault="00C61521" w:rsidP="00E05AFC">
            <w:pPr>
              <w:pStyle w:val="TableEntry"/>
              <w:rPr>
                <w:szCs w:val="24"/>
              </w:rPr>
            </w:pPr>
            <w:r w:rsidRPr="003C5423">
              <w:rPr>
                <w:szCs w:val="24"/>
              </w:rPr>
              <w:t>EU Public specification. Implementation underway.</w:t>
            </w:r>
          </w:p>
        </w:tc>
        <w:tc>
          <w:tcPr>
            <w:tcW w:w="3192" w:type="dxa"/>
          </w:tcPr>
          <w:p w14:paraId="62757BB3" w14:textId="77777777" w:rsidR="00C61521" w:rsidRPr="003C5423" w:rsidRDefault="00C61521" w:rsidP="00E05AFC">
            <w:pPr>
              <w:pStyle w:val="TableEntry"/>
              <w:rPr>
                <w:szCs w:val="24"/>
              </w:rPr>
            </w:pPr>
            <w:r w:rsidRPr="003C5423">
              <w:rPr>
                <w:szCs w:val="24"/>
              </w:rPr>
              <w:t>Evaluate</w:t>
            </w:r>
          </w:p>
        </w:tc>
      </w:tr>
      <w:tr w:rsidR="00C61521" w:rsidRPr="003C5423" w14:paraId="59B81C50" w14:textId="77777777">
        <w:trPr>
          <w:cantSplit/>
        </w:trPr>
        <w:tc>
          <w:tcPr>
            <w:tcW w:w="3192" w:type="dxa"/>
          </w:tcPr>
          <w:p w14:paraId="2F6214D3" w14:textId="77777777" w:rsidR="00C61521" w:rsidRPr="003C5423" w:rsidRDefault="00C61521" w:rsidP="00E05AFC">
            <w:pPr>
              <w:pStyle w:val="TableEntry"/>
              <w:rPr>
                <w:szCs w:val="24"/>
              </w:rPr>
            </w:pPr>
            <w:r w:rsidRPr="003C5423">
              <w:rPr>
                <w:szCs w:val="24"/>
              </w:rPr>
              <w:t>Connect / Healtheway/ ?</w:t>
            </w:r>
          </w:p>
        </w:tc>
        <w:tc>
          <w:tcPr>
            <w:tcW w:w="3192" w:type="dxa"/>
          </w:tcPr>
          <w:p w14:paraId="60C5B12D" w14:textId="77777777" w:rsidR="00C61521" w:rsidRPr="003C5423" w:rsidRDefault="00C61521" w:rsidP="00E05AFC">
            <w:pPr>
              <w:pStyle w:val="TableEntry"/>
              <w:rPr>
                <w:szCs w:val="24"/>
              </w:rPr>
            </w:pPr>
            <w:r w:rsidRPr="003C5423">
              <w:rPr>
                <w:szCs w:val="24"/>
              </w:rPr>
              <w:t>Published specification. Need to determine license, etc., but probably suitable.</w:t>
            </w:r>
          </w:p>
        </w:tc>
        <w:tc>
          <w:tcPr>
            <w:tcW w:w="3192" w:type="dxa"/>
          </w:tcPr>
          <w:p w14:paraId="1B2AF2FA" w14:textId="77777777" w:rsidR="00C61521" w:rsidRPr="003C5423" w:rsidRDefault="00C61521" w:rsidP="00E05AFC">
            <w:pPr>
              <w:pStyle w:val="TableEntry"/>
              <w:rPr>
                <w:szCs w:val="24"/>
              </w:rPr>
            </w:pPr>
            <w:r w:rsidRPr="003C5423">
              <w:rPr>
                <w:szCs w:val="24"/>
              </w:rPr>
              <w:t>Evaluate</w:t>
            </w:r>
          </w:p>
        </w:tc>
      </w:tr>
      <w:tr w:rsidR="00C61521" w:rsidRPr="003C5423" w14:paraId="0481793B" w14:textId="77777777">
        <w:trPr>
          <w:cantSplit/>
        </w:trPr>
        <w:tc>
          <w:tcPr>
            <w:tcW w:w="3192" w:type="dxa"/>
          </w:tcPr>
          <w:p w14:paraId="07230B72" w14:textId="0630D64E" w:rsidR="00C61521" w:rsidRPr="003C5423" w:rsidRDefault="00C61521" w:rsidP="00E05AFC">
            <w:pPr>
              <w:pStyle w:val="TableEntry"/>
              <w:rPr>
                <w:szCs w:val="24"/>
              </w:rPr>
            </w:pPr>
            <w:r w:rsidRPr="003C5423">
              <w:rPr>
                <w:szCs w:val="24"/>
              </w:rPr>
              <w:t xml:space="preserve">FHIR </w:t>
            </w:r>
            <w:r w:rsidR="00BE5D1A" w:rsidRPr="003C5423">
              <w:rPr>
                <w:szCs w:val="24"/>
              </w:rPr>
              <w:t>AuditEvent</w:t>
            </w:r>
            <w:r w:rsidRPr="003C5423">
              <w:rPr>
                <w:szCs w:val="24"/>
              </w:rPr>
              <w:t xml:space="preserve"> Report</w:t>
            </w:r>
          </w:p>
        </w:tc>
        <w:tc>
          <w:tcPr>
            <w:tcW w:w="3192" w:type="dxa"/>
          </w:tcPr>
          <w:p w14:paraId="667ADAD8" w14:textId="77777777" w:rsidR="00C61521" w:rsidRPr="003C5423" w:rsidRDefault="00C61521" w:rsidP="00E05AFC">
            <w:pPr>
              <w:pStyle w:val="TableEntry"/>
              <w:rPr>
                <w:szCs w:val="24"/>
              </w:rPr>
            </w:pPr>
            <w:r w:rsidRPr="003C5423">
              <w:rPr>
                <w:szCs w:val="24"/>
              </w:rPr>
              <w:t>Query of a FHIR resource</w:t>
            </w:r>
          </w:p>
        </w:tc>
        <w:tc>
          <w:tcPr>
            <w:tcW w:w="3192" w:type="dxa"/>
          </w:tcPr>
          <w:p w14:paraId="122A86C9" w14:textId="77777777" w:rsidR="00C61521" w:rsidRPr="003C5423" w:rsidRDefault="00C61521" w:rsidP="00E05AFC">
            <w:pPr>
              <w:pStyle w:val="TableEntry"/>
              <w:rPr>
                <w:szCs w:val="24"/>
              </w:rPr>
            </w:pPr>
            <w:r w:rsidRPr="003C5423">
              <w:rPr>
                <w:szCs w:val="24"/>
              </w:rPr>
              <w:t>Evaluate</w:t>
            </w:r>
          </w:p>
        </w:tc>
      </w:tr>
      <w:tr w:rsidR="00C61521" w:rsidRPr="003C5423" w14:paraId="1D2FB497" w14:textId="77777777">
        <w:trPr>
          <w:cantSplit/>
        </w:trPr>
        <w:tc>
          <w:tcPr>
            <w:tcW w:w="3192" w:type="dxa"/>
          </w:tcPr>
          <w:p w14:paraId="7614865A" w14:textId="77777777" w:rsidR="00C61521" w:rsidRPr="003C5423" w:rsidRDefault="00C61521" w:rsidP="00E05AFC">
            <w:pPr>
              <w:pStyle w:val="TableEntry"/>
              <w:rPr>
                <w:szCs w:val="24"/>
              </w:rPr>
            </w:pPr>
            <w:r w:rsidRPr="003C5423">
              <w:rPr>
                <w:szCs w:val="24"/>
              </w:rPr>
              <w:t>Plug-in style (multiple)</w:t>
            </w:r>
          </w:p>
        </w:tc>
        <w:tc>
          <w:tcPr>
            <w:tcW w:w="3192" w:type="dxa"/>
          </w:tcPr>
          <w:p w14:paraId="0C731433" w14:textId="77777777" w:rsidR="00C61521" w:rsidRPr="003C5423" w:rsidRDefault="00C61521" w:rsidP="00E05AFC">
            <w:pPr>
              <w:pStyle w:val="TableEntry"/>
              <w:rPr>
                <w:szCs w:val="24"/>
              </w:rPr>
            </w:pPr>
            <w:r w:rsidRPr="003C5423">
              <w:rPr>
                <w:szCs w:val="24"/>
              </w:rPr>
              <w:t>A variety of product specific mechanisms to write plug-ins for that product.</w:t>
            </w:r>
          </w:p>
        </w:tc>
        <w:tc>
          <w:tcPr>
            <w:tcW w:w="3192" w:type="dxa"/>
          </w:tcPr>
          <w:p w14:paraId="35DA926A"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59DBA9E8" w14:textId="77777777">
        <w:trPr>
          <w:cantSplit/>
        </w:trPr>
        <w:tc>
          <w:tcPr>
            <w:tcW w:w="3192" w:type="dxa"/>
          </w:tcPr>
          <w:p w14:paraId="4A2FD4A7" w14:textId="77777777" w:rsidR="00C61521" w:rsidRPr="003C5423" w:rsidRDefault="00C61521" w:rsidP="00E05AFC">
            <w:pPr>
              <w:pStyle w:val="TableEntry"/>
              <w:rPr>
                <w:szCs w:val="24"/>
              </w:rPr>
            </w:pPr>
            <w:r w:rsidRPr="003C5423">
              <w:rPr>
                <w:szCs w:val="24"/>
              </w:rPr>
              <w:t>Direct access to database (multiple)</w:t>
            </w:r>
          </w:p>
        </w:tc>
        <w:tc>
          <w:tcPr>
            <w:tcW w:w="3192" w:type="dxa"/>
          </w:tcPr>
          <w:p w14:paraId="27FDF5AB" w14:textId="77777777" w:rsidR="00C61521" w:rsidRPr="003C5423" w:rsidRDefault="00C61521" w:rsidP="00E05AFC">
            <w:pPr>
              <w:pStyle w:val="TableEntry"/>
              <w:rPr>
                <w:szCs w:val="24"/>
              </w:rPr>
            </w:pPr>
            <w:r w:rsidRPr="003C5423">
              <w:rPr>
                <w:szCs w:val="24"/>
              </w:rPr>
              <w:t>A variety of product specific mechanisms that document the format and access methods for the internal database used by the product.</w:t>
            </w:r>
          </w:p>
        </w:tc>
        <w:tc>
          <w:tcPr>
            <w:tcW w:w="3192" w:type="dxa"/>
          </w:tcPr>
          <w:p w14:paraId="54C66348" w14:textId="77777777" w:rsidR="00C61521" w:rsidRPr="003C5423" w:rsidRDefault="00C61521" w:rsidP="00E05AFC">
            <w:pPr>
              <w:pStyle w:val="TableEntry"/>
              <w:rPr>
                <w:szCs w:val="24"/>
              </w:rPr>
            </w:pPr>
            <w:r w:rsidRPr="003C5423">
              <w:rPr>
                <w:szCs w:val="24"/>
              </w:rPr>
              <w:t>Reject, too product specific, subject to change at will by product vendor</w:t>
            </w:r>
          </w:p>
        </w:tc>
      </w:tr>
      <w:tr w:rsidR="00C61521" w:rsidRPr="003C5423" w14:paraId="4661DC50" w14:textId="77777777">
        <w:trPr>
          <w:cantSplit/>
        </w:trPr>
        <w:tc>
          <w:tcPr>
            <w:tcW w:w="3192" w:type="dxa"/>
          </w:tcPr>
          <w:p w14:paraId="5B120092" w14:textId="77777777" w:rsidR="00C61521" w:rsidRPr="003C5423" w:rsidRDefault="00C61521" w:rsidP="00E05AFC">
            <w:pPr>
              <w:pStyle w:val="TableEntry"/>
              <w:rPr>
                <w:szCs w:val="24"/>
              </w:rPr>
            </w:pPr>
            <w:r w:rsidRPr="003C5423">
              <w:rPr>
                <w:szCs w:val="24"/>
              </w:rPr>
              <w:t>Direct access to flat files (multiple)</w:t>
            </w:r>
          </w:p>
        </w:tc>
        <w:tc>
          <w:tcPr>
            <w:tcW w:w="3192" w:type="dxa"/>
          </w:tcPr>
          <w:p w14:paraId="5CACD254" w14:textId="77777777" w:rsidR="00C61521" w:rsidRPr="003C5423" w:rsidRDefault="00C61521" w:rsidP="00E05AFC">
            <w:pPr>
              <w:pStyle w:val="TableEntry"/>
              <w:rPr>
                <w:szCs w:val="24"/>
              </w:rPr>
            </w:pPr>
            <w:r w:rsidRPr="003C5423">
              <w:rPr>
                <w:szCs w:val="24"/>
              </w:rPr>
              <w:t>A variety of product specific mechanisms that document the format and access methods for flat files of messages created by the product.</w:t>
            </w:r>
          </w:p>
        </w:tc>
        <w:tc>
          <w:tcPr>
            <w:tcW w:w="3192" w:type="dxa"/>
          </w:tcPr>
          <w:p w14:paraId="6D0DD2EE" w14:textId="77777777" w:rsidR="00C61521" w:rsidRPr="003C5423" w:rsidRDefault="00C61521" w:rsidP="00E05AFC">
            <w:pPr>
              <w:pStyle w:val="TableEntry"/>
              <w:rPr>
                <w:szCs w:val="24"/>
              </w:rPr>
            </w:pPr>
            <w:r w:rsidRPr="003C5423">
              <w:rPr>
                <w:szCs w:val="24"/>
              </w:rPr>
              <w:t>Reject, too product specific, subject to change at will by product vendor</w:t>
            </w:r>
          </w:p>
        </w:tc>
      </w:tr>
    </w:tbl>
    <w:p w14:paraId="334DB99D" w14:textId="77777777" w:rsidR="00C61521" w:rsidRPr="003C5423" w:rsidRDefault="00C61521" w:rsidP="008D693A">
      <w:pPr>
        <w:pStyle w:val="ListContinue2"/>
      </w:pPr>
      <w:r w:rsidRPr="003C5423">
        <w:t>The surviving four were evaluated against the ITI list of evaluation criteria. The general spreadsheet was reviewed and the following table is the result.</w:t>
      </w:r>
    </w:p>
    <w:p w14:paraId="47D679A0" w14:textId="77777777" w:rsidR="00C61521" w:rsidRPr="003C5423" w:rsidRDefault="00C61521" w:rsidP="00E05AFC">
      <w:pPr>
        <w:pStyle w:val="ListContinue"/>
      </w:pPr>
    </w:p>
    <w:p w14:paraId="0A04D4CE" w14:textId="77777777" w:rsidR="00C61521" w:rsidRPr="003C5423" w:rsidRDefault="00C61521" w:rsidP="00F83445">
      <w:pPr>
        <w:pStyle w:val="BodyText"/>
        <w:jc w:val="center"/>
        <w:rPr>
          <w:b/>
          <w:bCs/>
        </w:rPr>
      </w:pPr>
      <w:r w:rsidRPr="003C5423">
        <w:rPr>
          <w:b/>
          <w:bCs/>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3C5423" w14:paraId="400140F9" w14:textId="77777777" w:rsidTr="00F81103">
        <w:trPr>
          <w:cantSplit/>
          <w:tblHeader/>
        </w:trPr>
        <w:tc>
          <w:tcPr>
            <w:tcW w:w="2098" w:type="dxa"/>
            <w:shd w:val="clear" w:color="auto" w:fill="D9D9D9"/>
          </w:tcPr>
          <w:p w14:paraId="7664A8F7" w14:textId="77777777" w:rsidR="00C61521" w:rsidRPr="003C5423" w:rsidRDefault="00C61521" w:rsidP="00947B0C">
            <w:pPr>
              <w:pStyle w:val="TableEntryHeader"/>
              <w:rPr>
                <w:szCs w:val="24"/>
              </w:rPr>
            </w:pPr>
            <w:r w:rsidRPr="003C5423">
              <w:rPr>
                <w:szCs w:val="24"/>
              </w:rPr>
              <w:t>Criteria</w:t>
            </w:r>
          </w:p>
        </w:tc>
        <w:tc>
          <w:tcPr>
            <w:tcW w:w="1755" w:type="dxa"/>
            <w:shd w:val="clear" w:color="auto" w:fill="D9D9D9"/>
          </w:tcPr>
          <w:p w14:paraId="0EB30C89" w14:textId="77777777" w:rsidR="00C61521" w:rsidRPr="003C5423" w:rsidRDefault="00C61521" w:rsidP="00947B0C">
            <w:pPr>
              <w:pStyle w:val="TableEntryHeader"/>
              <w:rPr>
                <w:szCs w:val="24"/>
              </w:rPr>
            </w:pPr>
            <w:r w:rsidRPr="003C5423">
              <w:rPr>
                <w:szCs w:val="24"/>
              </w:rPr>
              <w:t>DCM4CHE</w:t>
            </w:r>
          </w:p>
        </w:tc>
        <w:tc>
          <w:tcPr>
            <w:tcW w:w="1631" w:type="dxa"/>
            <w:shd w:val="clear" w:color="auto" w:fill="D9D9D9"/>
          </w:tcPr>
          <w:p w14:paraId="05F4A08A" w14:textId="77777777" w:rsidR="00C61521" w:rsidRPr="003C5423" w:rsidRDefault="00C61521" w:rsidP="00947B0C">
            <w:pPr>
              <w:pStyle w:val="TableEntryHeader"/>
              <w:rPr>
                <w:szCs w:val="24"/>
              </w:rPr>
            </w:pPr>
            <w:r w:rsidRPr="003C5423">
              <w:rPr>
                <w:szCs w:val="24"/>
              </w:rPr>
              <w:t>Tiani Spirit EHR</w:t>
            </w:r>
          </w:p>
        </w:tc>
        <w:tc>
          <w:tcPr>
            <w:tcW w:w="2317" w:type="dxa"/>
            <w:shd w:val="clear" w:color="auto" w:fill="D9D9D9"/>
          </w:tcPr>
          <w:p w14:paraId="14BF8D86" w14:textId="77777777" w:rsidR="00C61521" w:rsidRPr="003C5423" w:rsidRDefault="00C61521" w:rsidP="00947B0C">
            <w:pPr>
              <w:pStyle w:val="TableEntryHeader"/>
              <w:rPr>
                <w:szCs w:val="24"/>
              </w:rPr>
            </w:pPr>
            <w:r w:rsidRPr="003C5423">
              <w:rPr>
                <w:szCs w:val="24"/>
              </w:rPr>
              <w:t>Connect/Healtheway</w:t>
            </w:r>
          </w:p>
        </w:tc>
        <w:tc>
          <w:tcPr>
            <w:tcW w:w="1549" w:type="dxa"/>
            <w:shd w:val="clear" w:color="auto" w:fill="D9D9D9"/>
          </w:tcPr>
          <w:p w14:paraId="13A51AC9" w14:textId="1A9A1407" w:rsidR="00C61521" w:rsidRPr="003C5423" w:rsidRDefault="00C61521" w:rsidP="00947B0C">
            <w:pPr>
              <w:pStyle w:val="TableEntryHeader"/>
              <w:rPr>
                <w:szCs w:val="24"/>
              </w:rPr>
            </w:pPr>
            <w:r w:rsidRPr="003C5423">
              <w:rPr>
                <w:szCs w:val="24"/>
              </w:rPr>
              <w:t>FHIR (</w:t>
            </w:r>
            <w:r w:rsidR="00BE5D1A" w:rsidRPr="003C5423">
              <w:rPr>
                <w:szCs w:val="24"/>
              </w:rPr>
              <w:t>AuditEvent</w:t>
            </w:r>
            <w:r w:rsidRPr="003C5423">
              <w:rPr>
                <w:szCs w:val="24"/>
              </w:rPr>
              <w:t>)</w:t>
            </w:r>
          </w:p>
        </w:tc>
      </w:tr>
      <w:tr w:rsidR="00C61521" w:rsidRPr="003C5423" w14:paraId="24C5A164" w14:textId="77777777" w:rsidTr="00F81103">
        <w:trPr>
          <w:cantSplit/>
        </w:trPr>
        <w:tc>
          <w:tcPr>
            <w:tcW w:w="2098" w:type="dxa"/>
          </w:tcPr>
          <w:p w14:paraId="0B2673E4" w14:textId="77777777" w:rsidR="00C61521" w:rsidRPr="003C5423" w:rsidRDefault="00C61521" w:rsidP="00E05AFC">
            <w:pPr>
              <w:pStyle w:val="TableEntry"/>
              <w:rPr>
                <w:bCs/>
                <w:szCs w:val="24"/>
              </w:rPr>
            </w:pPr>
            <w:r w:rsidRPr="003C5423">
              <w:rPr>
                <w:bCs/>
                <w:szCs w:val="24"/>
              </w:rPr>
              <w:t>Stability</w:t>
            </w:r>
          </w:p>
        </w:tc>
        <w:tc>
          <w:tcPr>
            <w:tcW w:w="1755" w:type="dxa"/>
          </w:tcPr>
          <w:p w14:paraId="5D38A6BA" w14:textId="77777777" w:rsidR="00C61521" w:rsidRPr="003C5423" w:rsidRDefault="00C61521" w:rsidP="00E05AFC">
            <w:pPr>
              <w:pStyle w:val="TableEntry"/>
              <w:rPr>
                <w:szCs w:val="24"/>
              </w:rPr>
            </w:pPr>
          </w:p>
        </w:tc>
        <w:tc>
          <w:tcPr>
            <w:tcW w:w="1631" w:type="dxa"/>
          </w:tcPr>
          <w:p w14:paraId="6161108D" w14:textId="77777777" w:rsidR="00C61521" w:rsidRPr="003C5423" w:rsidRDefault="00C61521" w:rsidP="00E05AFC">
            <w:pPr>
              <w:pStyle w:val="TableEntry"/>
              <w:rPr>
                <w:szCs w:val="24"/>
              </w:rPr>
            </w:pPr>
            <w:r w:rsidRPr="003C5423">
              <w:rPr>
                <w:szCs w:val="24"/>
              </w:rPr>
              <w:t>Early development</w:t>
            </w:r>
          </w:p>
        </w:tc>
        <w:tc>
          <w:tcPr>
            <w:tcW w:w="2317" w:type="dxa"/>
          </w:tcPr>
          <w:p w14:paraId="63C4C909" w14:textId="77777777" w:rsidR="00C61521" w:rsidRPr="003C5423" w:rsidRDefault="00C61521" w:rsidP="00E05AFC">
            <w:pPr>
              <w:pStyle w:val="TableEntry"/>
              <w:rPr>
                <w:szCs w:val="24"/>
              </w:rPr>
            </w:pPr>
            <w:r w:rsidRPr="003C5423">
              <w:rPr>
                <w:szCs w:val="24"/>
              </w:rPr>
              <w:t>Has been deprecated</w:t>
            </w:r>
          </w:p>
        </w:tc>
        <w:tc>
          <w:tcPr>
            <w:tcW w:w="1549" w:type="dxa"/>
          </w:tcPr>
          <w:p w14:paraId="0F6159FB" w14:textId="23FF1208" w:rsidR="00C61521" w:rsidRPr="003C5423" w:rsidDel="008473B7" w:rsidRDefault="00BE5D1A" w:rsidP="00E05AFC">
            <w:pPr>
              <w:pStyle w:val="TableEntry"/>
              <w:rPr>
                <w:szCs w:val="24"/>
              </w:rPr>
            </w:pPr>
            <w:r w:rsidRPr="003C5423">
              <w:rPr>
                <w:szCs w:val="24"/>
              </w:rPr>
              <w:t>STU and Normative</w:t>
            </w:r>
          </w:p>
        </w:tc>
      </w:tr>
      <w:tr w:rsidR="00C61521" w:rsidRPr="003C5423" w14:paraId="1D2E26D7" w14:textId="77777777" w:rsidTr="00F81103">
        <w:trPr>
          <w:cantSplit/>
        </w:trPr>
        <w:tc>
          <w:tcPr>
            <w:tcW w:w="2098" w:type="dxa"/>
          </w:tcPr>
          <w:p w14:paraId="4CCD3D70" w14:textId="77777777" w:rsidR="00C61521" w:rsidRPr="003C5423" w:rsidRDefault="00C61521" w:rsidP="00E05AFC">
            <w:pPr>
              <w:pStyle w:val="TableEntry"/>
              <w:rPr>
                <w:bCs/>
                <w:szCs w:val="24"/>
              </w:rPr>
            </w:pPr>
            <w:r w:rsidRPr="003C5423">
              <w:rPr>
                <w:bCs/>
                <w:szCs w:val="24"/>
              </w:rPr>
              <w:t>From an SDO</w:t>
            </w:r>
          </w:p>
        </w:tc>
        <w:tc>
          <w:tcPr>
            <w:tcW w:w="1755" w:type="dxa"/>
          </w:tcPr>
          <w:p w14:paraId="78BACFCB" w14:textId="77777777" w:rsidR="00C61521" w:rsidRPr="003C5423" w:rsidRDefault="00C61521" w:rsidP="00E05AFC">
            <w:pPr>
              <w:pStyle w:val="TableEntry"/>
              <w:rPr>
                <w:szCs w:val="24"/>
              </w:rPr>
            </w:pPr>
            <w:r w:rsidRPr="003C5423">
              <w:rPr>
                <w:szCs w:val="24"/>
              </w:rPr>
              <w:t>No</w:t>
            </w:r>
          </w:p>
        </w:tc>
        <w:tc>
          <w:tcPr>
            <w:tcW w:w="1631" w:type="dxa"/>
          </w:tcPr>
          <w:p w14:paraId="31C2A458" w14:textId="77777777" w:rsidR="00C61521" w:rsidRPr="003C5423" w:rsidRDefault="00C61521" w:rsidP="00E05AFC">
            <w:pPr>
              <w:pStyle w:val="TableEntry"/>
              <w:rPr>
                <w:szCs w:val="24"/>
              </w:rPr>
            </w:pPr>
            <w:r w:rsidRPr="003C5423">
              <w:rPr>
                <w:szCs w:val="24"/>
              </w:rPr>
              <w:t>Govt specification</w:t>
            </w:r>
          </w:p>
        </w:tc>
        <w:tc>
          <w:tcPr>
            <w:tcW w:w="2317" w:type="dxa"/>
          </w:tcPr>
          <w:p w14:paraId="132798B7" w14:textId="77777777" w:rsidR="00C61521" w:rsidRPr="003C5423" w:rsidRDefault="00C61521" w:rsidP="00E05AFC">
            <w:pPr>
              <w:pStyle w:val="TableEntry"/>
              <w:rPr>
                <w:szCs w:val="24"/>
              </w:rPr>
            </w:pPr>
            <w:r w:rsidRPr="003C5423">
              <w:rPr>
                <w:szCs w:val="24"/>
              </w:rPr>
              <w:t>Govt specification</w:t>
            </w:r>
          </w:p>
        </w:tc>
        <w:tc>
          <w:tcPr>
            <w:tcW w:w="1549" w:type="dxa"/>
          </w:tcPr>
          <w:p w14:paraId="711A68AA" w14:textId="77777777" w:rsidR="00C61521" w:rsidRPr="003C5423" w:rsidRDefault="00C61521" w:rsidP="00E05AFC">
            <w:pPr>
              <w:pStyle w:val="TableEntry"/>
              <w:rPr>
                <w:szCs w:val="24"/>
              </w:rPr>
            </w:pPr>
            <w:r w:rsidRPr="003C5423">
              <w:rPr>
                <w:szCs w:val="24"/>
              </w:rPr>
              <w:t>Yes</w:t>
            </w:r>
          </w:p>
        </w:tc>
      </w:tr>
      <w:tr w:rsidR="00C61521" w:rsidRPr="003C5423" w14:paraId="13124E4E" w14:textId="77777777" w:rsidTr="00F81103">
        <w:trPr>
          <w:cantSplit/>
        </w:trPr>
        <w:tc>
          <w:tcPr>
            <w:tcW w:w="2098" w:type="dxa"/>
          </w:tcPr>
          <w:p w14:paraId="0E94BAEF" w14:textId="77777777" w:rsidR="00C61521" w:rsidRPr="003C5423" w:rsidRDefault="00C61521" w:rsidP="00E05AFC">
            <w:pPr>
              <w:pStyle w:val="TableEntry"/>
              <w:rPr>
                <w:bCs/>
                <w:szCs w:val="24"/>
              </w:rPr>
            </w:pPr>
            <w:r w:rsidRPr="003C5423">
              <w:rPr>
                <w:bCs/>
                <w:szCs w:val="24"/>
              </w:rPr>
              <w:t>Licensing restrictions</w:t>
            </w:r>
          </w:p>
        </w:tc>
        <w:tc>
          <w:tcPr>
            <w:tcW w:w="1755" w:type="dxa"/>
          </w:tcPr>
          <w:p w14:paraId="7AD41878" w14:textId="77777777" w:rsidR="00C61521" w:rsidRPr="003C5423" w:rsidRDefault="00C61521" w:rsidP="00E05AFC">
            <w:pPr>
              <w:pStyle w:val="TableEntry"/>
              <w:rPr>
                <w:szCs w:val="24"/>
              </w:rPr>
            </w:pPr>
            <w:r w:rsidRPr="003C5423">
              <w:rPr>
                <w:szCs w:val="24"/>
              </w:rPr>
              <w:t>LGPL v2</w:t>
            </w:r>
          </w:p>
        </w:tc>
        <w:tc>
          <w:tcPr>
            <w:tcW w:w="1631" w:type="dxa"/>
          </w:tcPr>
          <w:p w14:paraId="35BBB5E5" w14:textId="77777777" w:rsidR="00C61521" w:rsidRPr="003C5423" w:rsidRDefault="00C61521" w:rsidP="00E05AFC">
            <w:pPr>
              <w:pStyle w:val="TableEntry"/>
              <w:rPr>
                <w:szCs w:val="24"/>
              </w:rPr>
            </w:pPr>
          </w:p>
        </w:tc>
        <w:tc>
          <w:tcPr>
            <w:tcW w:w="2317" w:type="dxa"/>
          </w:tcPr>
          <w:p w14:paraId="7D3DE73B" w14:textId="77777777" w:rsidR="00C61521" w:rsidRPr="003C5423" w:rsidRDefault="00C61521" w:rsidP="00E05AFC">
            <w:pPr>
              <w:pStyle w:val="TableEntry"/>
              <w:rPr>
                <w:szCs w:val="24"/>
              </w:rPr>
            </w:pPr>
            <w:r w:rsidRPr="003C5423">
              <w:rPr>
                <w:szCs w:val="24"/>
              </w:rPr>
              <w:t>?</w:t>
            </w:r>
          </w:p>
        </w:tc>
        <w:tc>
          <w:tcPr>
            <w:tcW w:w="1549" w:type="dxa"/>
          </w:tcPr>
          <w:p w14:paraId="4ADCC8DB" w14:textId="77777777" w:rsidR="00C61521" w:rsidRPr="003C5423" w:rsidRDefault="00C61521" w:rsidP="00E05AFC">
            <w:pPr>
              <w:pStyle w:val="TableEntry"/>
              <w:rPr>
                <w:szCs w:val="24"/>
              </w:rPr>
            </w:pPr>
            <w:r w:rsidRPr="003C5423">
              <w:rPr>
                <w:szCs w:val="24"/>
              </w:rPr>
              <w:t>CC 0</w:t>
            </w:r>
          </w:p>
        </w:tc>
      </w:tr>
      <w:tr w:rsidR="00C61521" w:rsidRPr="003C5423" w14:paraId="56DB02DA" w14:textId="77777777" w:rsidTr="00F81103">
        <w:trPr>
          <w:cantSplit/>
        </w:trPr>
        <w:tc>
          <w:tcPr>
            <w:tcW w:w="2098" w:type="dxa"/>
          </w:tcPr>
          <w:p w14:paraId="4052CA85" w14:textId="77777777" w:rsidR="00C61521" w:rsidRPr="003C5423" w:rsidRDefault="00C61521" w:rsidP="00E05AFC">
            <w:pPr>
              <w:pStyle w:val="TableEntry"/>
              <w:rPr>
                <w:bCs/>
                <w:szCs w:val="24"/>
              </w:rPr>
            </w:pPr>
            <w:r w:rsidRPr="003C5423">
              <w:rPr>
                <w:bCs/>
                <w:szCs w:val="24"/>
              </w:rPr>
              <w:t>Implementation Experience</w:t>
            </w:r>
          </w:p>
        </w:tc>
        <w:tc>
          <w:tcPr>
            <w:tcW w:w="1755" w:type="dxa"/>
          </w:tcPr>
          <w:p w14:paraId="43303565" w14:textId="77777777" w:rsidR="00C61521" w:rsidRPr="003C5423" w:rsidRDefault="00C61521" w:rsidP="00E05AFC">
            <w:pPr>
              <w:pStyle w:val="TableEntry"/>
              <w:rPr>
                <w:szCs w:val="24"/>
              </w:rPr>
            </w:pPr>
            <w:r w:rsidRPr="003C5423">
              <w:rPr>
                <w:szCs w:val="24"/>
              </w:rPr>
              <w:t>Approx 5K installations</w:t>
            </w:r>
          </w:p>
        </w:tc>
        <w:tc>
          <w:tcPr>
            <w:tcW w:w="1631" w:type="dxa"/>
          </w:tcPr>
          <w:p w14:paraId="2B7D3ECE" w14:textId="77777777" w:rsidR="00C61521" w:rsidRPr="003C5423" w:rsidRDefault="00C61521" w:rsidP="00E05AFC">
            <w:pPr>
              <w:pStyle w:val="TableEntry"/>
              <w:rPr>
                <w:szCs w:val="24"/>
              </w:rPr>
            </w:pPr>
          </w:p>
        </w:tc>
        <w:tc>
          <w:tcPr>
            <w:tcW w:w="2317" w:type="dxa"/>
          </w:tcPr>
          <w:p w14:paraId="7EDF39E0" w14:textId="77777777" w:rsidR="00C61521" w:rsidRPr="003C5423" w:rsidRDefault="00C61521" w:rsidP="00E05AFC">
            <w:pPr>
              <w:pStyle w:val="TableEntry"/>
              <w:rPr>
                <w:szCs w:val="24"/>
              </w:rPr>
            </w:pPr>
          </w:p>
        </w:tc>
        <w:tc>
          <w:tcPr>
            <w:tcW w:w="1549" w:type="dxa"/>
          </w:tcPr>
          <w:p w14:paraId="54BC4CCC" w14:textId="77777777" w:rsidR="00C61521" w:rsidRPr="003C5423" w:rsidRDefault="00C61521" w:rsidP="00E05AFC">
            <w:pPr>
              <w:pStyle w:val="TableEntry"/>
              <w:rPr>
                <w:szCs w:val="24"/>
              </w:rPr>
            </w:pPr>
            <w:r w:rsidRPr="003C5423">
              <w:rPr>
                <w:szCs w:val="24"/>
              </w:rPr>
              <w:t>Hackathons, Connectathons</w:t>
            </w:r>
          </w:p>
        </w:tc>
      </w:tr>
      <w:tr w:rsidR="00C61521" w:rsidRPr="003C5423" w14:paraId="31683479" w14:textId="77777777" w:rsidTr="00F81103">
        <w:trPr>
          <w:cantSplit/>
        </w:trPr>
        <w:tc>
          <w:tcPr>
            <w:tcW w:w="2098" w:type="dxa"/>
          </w:tcPr>
          <w:p w14:paraId="2B094FBF" w14:textId="77777777" w:rsidR="00C61521" w:rsidRPr="003C5423" w:rsidRDefault="00C61521" w:rsidP="00E05AFC">
            <w:pPr>
              <w:pStyle w:val="TableEntry"/>
              <w:rPr>
                <w:bCs/>
                <w:szCs w:val="24"/>
              </w:rPr>
            </w:pPr>
            <w:r w:rsidRPr="003C5423">
              <w:rPr>
                <w:bCs/>
                <w:szCs w:val="24"/>
              </w:rPr>
              <w:t>Ease of adoption</w:t>
            </w:r>
          </w:p>
        </w:tc>
        <w:tc>
          <w:tcPr>
            <w:tcW w:w="1755" w:type="dxa"/>
          </w:tcPr>
          <w:p w14:paraId="1F45111B" w14:textId="77777777" w:rsidR="00C61521" w:rsidRPr="003C5423" w:rsidRDefault="00C61521" w:rsidP="00E05AFC">
            <w:pPr>
              <w:pStyle w:val="TableEntry"/>
              <w:rPr>
                <w:szCs w:val="24"/>
              </w:rPr>
            </w:pPr>
            <w:r w:rsidRPr="003C5423">
              <w:rPr>
                <w:szCs w:val="24"/>
              </w:rPr>
              <w:t>Open Source</w:t>
            </w:r>
          </w:p>
        </w:tc>
        <w:tc>
          <w:tcPr>
            <w:tcW w:w="1631" w:type="dxa"/>
          </w:tcPr>
          <w:p w14:paraId="37ADED8F" w14:textId="77777777" w:rsidR="00C61521" w:rsidRPr="003C5423" w:rsidRDefault="00C61521" w:rsidP="00E05AFC">
            <w:pPr>
              <w:pStyle w:val="TableEntry"/>
              <w:rPr>
                <w:szCs w:val="24"/>
              </w:rPr>
            </w:pPr>
          </w:p>
        </w:tc>
        <w:tc>
          <w:tcPr>
            <w:tcW w:w="2317" w:type="dxa"/>
          </w:tcPr>
          <w:p w14:paraId="267F5BFF" w14:textId="77777777" w:rsidR="00C61521" w:rsidRPr="003C5423" w:rsidRDefault="00C61521" w:rsidP="00E05AFC">
            <w:pPr>
              <w:pStyle w:val="TableEntry"/>
              <w:rPr>
                <w:szCs w:val="24"/>
              </w:rPr>
            </w:pPr>
          </w:p>
        </w:tc>
        <w:tc>
          <w:tcPr>
            <w:tcW w:w="1549" w:type="dxa"/>
          </w:tcPr>
          <w:p w14:paraId="7EF8FF54" w14:textId="77777777" w:rsidR="00C61521" w:rsidRPr="003C5423" w:rsidRDefault="00C61521" w:rsidP="00E05AFC">
            <w:pPr>
              <w:pStyle w:val="TableEntry"/>
              <w:rPr>
                <w:szCs w:val="24"/>
              </w:rPr>
            </w:pPr>
            <w:r w:rsidRPr="003C5423">
              <w:rPr>
                <w:szCs w:val="24"/>
              </w:rPr>
              <w:t>Will be easy</w:t>
            </w:r>
          </w:p>
        </w:tc>
      </w:tr>
      <w:tr w:rsidR="00C61521" w:rsidRPr="003C5423" w14:paraId="6B3DA31F" w14:textId="77777777" w:rsidTr="00F81103">
        <w:trPr>
          <w:cantSplit/>
        </w:trPr>
        <w:tc>
          <w:tcPr>
            <w:tcW w:w="2098" w:type="dxa"/>
          </w:tcPr>
          <w:p w14:paraId="05B1E2A6" w14:textId="77777777" w:rsidR="00C61521" w:rsidRPr="003C5423" w:rsidRDefault="00C61521" w:rsidP="00E05AFC">
            <w:pPr>
              <w:pStyle w:val="TableEntry"/>
              <w:rPr>
                <w:bCs/>
                <w:szCs w:val="24"/>
              </w:rPr>
            </w:pPr>
            <w:r w:rsidRPr="003C5423">
              <w:rPr>
                <w:bCs/>
                <w:szCs w:val="24"/>
              </w:rPr>
              <w:t>RESTful/SOAP/other</w:t>
            </w:r>
          </w:p>
        </w:tc>
        <w:tc>
          <w:tcPr>
            <w:tcW w:w="1755" w:type="dxa"/>
          </w:tcPr>
          <w:p w14:paraId="1450A1DF" w14:textId="77777777" w:rsidR="00C61521" w:rsidRPr="003C5423" w:rsidRDefault="00C61521" w:rsidP="00E05AFC">
            <w:pPr>
              <w:pStyle w:val="TableEntry"/>
              <w:rPr>
                <w:szCs w:val="24"/>
              </w:rPr>
            </w:pPr>
            <w:r w:rsidRPr="003C5423">
              <w:rPr>
                <w:szCs w:val="24"/>
              </w:rPr>
              <w:t>RESTful</w:t>
            </w:r>
          </w:p>
        </w:tc>
        <w:tc>
          <w:tcPr>
            <w:tcW w:w="1631" w:type="dxa"/>
          </w:tcPr>
          <w:p w14:paraId="745E97E3" w14:textId="77777777" w:rsidR="00C61521" w:rsidRPr="003C5423" w:rsidRDefault="00C61521" w:rsidP="00E05AFC">
            <w:pPr>
              <w:pStyle w:val="TableEntry"/>
              <w:rPr>
                <w:szCs w:val="24"/>
              </w:rPr>
            </w:pPr>
            <w:r w:rsidRPr="003C5423">
              <w:rPr>
                <w:szCs w:val="24"/>
              </w:rPr>
              <w:t>SOAP</w:t>
            </w:r>
          </w:p>
        </w:tc>
        <w:tc>
          <w:tcPr>
            <w:tcW w:w="2317" w:type="dxa"/>
          </w:tcPr>
          <w:p w14:paraId="6BF5E24A" w14:textId="77777777" w:rsidR="00C61521" w:rsidRPr="003C5423" w:rsidRDefault="00C61521" w:rsidP="00E05AFC">
            <w:pPr>
              <w:pStyle w:val="TableEntry"/>
              <w:rPr>
                <w:szCs w:val="24"/>
              </w:rPr>
            </w:pPr>
          </w:p>
        </w:tc>
        <w:tc>
          <w:tcPr>
            <w:tcW w:w="1549" w:type="dxa"/>
          </w:tcPr>
          <w:p w14:paraId="52F7106A" w14:textId="77777777" w:rsidR="00C61521" w:rsidRPr="003C5423" w:rsidRDefault="00C61521" w:rsidP="00E05AFC">
            <w:pPr>
              <w:pStyle w:val="TableEntry"/>
              <w:rPr>
                <w:szCs w:val="24"/>
              </w:rPr>
            </w:pPr>
            <w:r w:rsidRPr="003C5423">
              <w:rPr>
                <w:szCs w:val="24"/>
              </w:rPr>
              <w:t>RESTful</w:t>
            </w:r>
          </w:p>
        </w:tc>
      </w:tr>
      <w:tr w:rsidR="00C61521" w:rsidRPr="003C5423" w14:paraId="3300EAA2" w14:textId="77777777" w:rsidTr="00F81103">
        <w:trPr>
          <w:cantSplit/>
        </w:trPr>
        <w:tc>
          <w:tcPr>
            <w:tcW w:w="2098" w:type="dxa"/>
          </w:tcPr>
          <w:p w14:paraId="36A7DCB1" w14:textId="77777777" w:rsidR="00C61521" w:rsidRPr="003C5423" w:rsidRDefault="00C61521" w:rsidP="00E05AFC">
            <w:pPr>
              <w:pStyle w:val="TableEntry"/>
              <w:rPr>
                <w:bCs/>
                <w:szCs w:val="24"/>
              </w:rPr>
            </w:pPr>
            <w:r w:rsidRPr="003C5423">
              <w:rPr>
                <w:bCs/>
                <w:szCs w:val="24"/>
              </w:rPr>
              <w:t>ATNA specific query</w:t>
            </w:r>
          </w:p>
        </w:tc>
        <w:tc>
          <w:tcPr>
            <w:tcW w:w="1755" w:type="dxa"/>
          </w:tcPr>
          <w:p w14:paraId="60CA32AA" w14:textId="77777777" w:rsidR="00C61521" w:rsidRPr="003C5423" w:rsidRDefault="00C61521" w:rsidP="00E05AFC">
            <w:pPr>
              <w:pStyle w:val="TableEntry"/>
              <w:rPr>
                <w:szCs w:val="24"/>
              </w:rPr>
            </w:pPr>
            <w:r w:rsidRPr="003C5423">
              <w:rPr>
                <w:szCs w:val="24"/>
              </w:rPr>
              <w:t>Yes</w:t>
            </w:r>
          </w:p>
        </w:tc>
        <w:tc>
          <w:tcPr>
            <w:tcW w:w="1631" w:type="dxa"/>
          </w:tcPr>
          <w:p w14:paraId="48067EB8" w14:textId="77777777" w:rsidR="00C61521" w:rsidRPr="003C5423" w:rsidRDefault="00C61521" w:rsidP="00E05AFC">
            <w:pPr>
              <w:pStyle w:val="TableEntry"/>
              <w:rPr>
                <w:szCs w:val="24"/>
              </w:rPr>
            </w:pPr>
            <w:r w:rsidRPr="003C5423">
              <w:rPr>
                <w:szCs w:val="24"/>
              </w:rPr>
              <w:t>Yes</w:t>
            </w:r>
          </w:p>
        </w:tc>
        <w:tc>
          <w:tcPr>
            <w:tcW w:w="2317" w:type="dxa"/>
          </w:tcPr>
          <w:p w14:paraId="3C384651" w14:textId="77777777" w:rsidR="00C61521" w:rsidRPr="003C5423" w:rsidRDefault="00C61521" w:rsidP="00E05AFC">
            <w:pPr>
              <w:pStyle w:val="TableEntry"/>
              <w:rPr>
                <w:szCs w:val="24"/>
              </w:rPr>
            </w:pPr>
            <w:r w:rsidRPr="003C5423">
              <w:rPr>
                <w:szCs w:val="24"/>
              </w:rPr>
              <w:t>Yes</w:t>
            </w:r>
          </w:p>
        </w:tc>
        <w:tc>
          <w:tcPr>
            <w:tcW w:w="1549" w:type="dxa"/>
          </w:tcPr>
          <w:p w14:paraId="55EE535D" w14:textId="77777777" w:rsidR="00C61521" w:rsidRPr="003C5423" w:rsidRDefault="00C61521" w:rsidP="00E05AFC">
            <w:pPr>
              <w:pStyle w:val="TableEntry"/>
              <w:rPr>
                <w:szCs w:val="24"/>
              </w:rPr>
            </w:pPr>
            <w:r w:rsidRPr="003C5423">
              <w:rPr>
                <w:szCs w:val="24"/>
              </w:rPr>
              <w:t>Kind-of</w:t>
            </w:r>
          </w:p>
        </w:tc>
      </w:tr>
      <w:tr w:rsidR="00C61521" w:rsidRPr="003C5423" w14:paraId="77107BA9" w14:textId="77777777" w:rsidTr="00F81103">
        <w:trPr>
          <w:cantSplit/>
        </w:trPr>
        <w:tc>
          <w:tcPr>
            <w:tcW w:w="2098" w:type="dxa"/>
          </w:tcPr>
          <w:p w14:paraId="45360625" w14:textId="77777777" w:rsidR="00C61521" w:rsidRPr="003C5423" w:rsidRDefault="00C61521" w:rsidP="00E05AFC">
            <w:pPr>
              <w:pStyle w:val="TableEntry"/>
              <w:rPr>
                <w:bCs/>
                <w:szCs w:val="24"/>
              </w:rPr>
            </w:pPr>
            <w:r w:rsidRPr="003C5423">
              <w:rPr>
                <w:bCs/>
                <w:szCs w:val="24"/>
              </w:rPr>
              <w:t>Generic SYSLOG query</w:t>
            </w:r>
          </w:p>
        </w:tc>
        <w:tc>
          <w:tcPr>
            <w:tcW w:w="1755" w:type="dxa"/>
          </w:tcPr>
          <w:p w14:paraId="4496833F" w14:textId="77777777" w:rsidR="00C61521" w:rsidRPr="003C5423" w:rsidRDefault="00C61521" w:rsidP="00E05AFC">
            <w:pPr>
              <w:pStyle w:val="TableEntry"/>
              <w:rPr>
                <w:szCs w:val="24"/>
              </w:rPr>
            </w:pPr>
            <w:r w:rsidRPr="003C5423">
              <w:rPr>
                <w:szCs w:val="24"/>
              </w:rPr>
              <w:t>No</w:t>
            </w:r>
          </w:p>
        </w:tc>
        <w:tc>
          <w:tcPr>
            <w:tcW w:w="1631" w:type="dxa"/>
          </w:tcPr>
          <w:p w14:paraId="5D35DE81" w14:textId="77777777" w:rsidR="00C61521" w:rsidRPr="003C5423" w:rsidRDefault="00C61521" w:rsidP="00E05AFC">
            <w:pPr>
              <w:pStyle w:val="TableEntry"/>
              <w:rPr>
                <w:szCs w:val="24"/>
              </w:rPr>
            </w:pPr>
            <w:r w:rsidRPr="003C5423">
              <w:rPr>
                <w:szCs w:val="24"/>
              </w:rPr>
              <w:t>No</w:t>
            </w:r>
          </w:p>
        </w:tc>
        <w:tc>
          <w:tcPr>
            <w:tcW w:w="2317" w:type="dxa"/>
          </w:tcPr>
          <w:p w14:paraId="76A5D3CD" w14:textId="77777777" w:rsidR="00C61521" w:rsidRPr="003C5423" w:rsidRDefault="00C61521" w:rsidP="00E05AFC">
            <w:pPr>
              <w:pStyle w:val="TableEntry"/>
              <w:rPr>
                <w:szCs w:val="24"/>
              </w:rPr>
            </w:pPr>
            <w:r w:rsidRPr="003C5423">
              <w:rPr>
                <w:szCs w:val="24"/>
              </w:rPr>
              <w:t>No</w:t>
            </w:r>
          </w:p>
        </w:tc>
        <w:tc>
          <w:tcPr>
            <w:tcW w:w="1549" w:type="dxa"/>
          </w:tcPr>
          <w:p w14:paraId="52BB509D" w14:textId="77777777" w:rsidR="00C61521" w:rsidRPr="003C5423" w:rsidRDefault="00C61521" w:rsidP="00E05AFC">
            <w:pPr>
              <w:pStyle w:val="TableEntry"/>
              <w:rPr>
                <w:szCs w:val="24"/>
              </w:rPr>
            </w:pPr>
            <w:r w:rsidRPr="003C5423">
              <w:rPr>
                <w:szCs w:val="24"/>
              </w:rPr>
              <w:t>No</w:t>
            </w:r>
          </w:p>
        </w:tc>
      </w:tr>
      <w:tr w:rsidR="00C61521" w:rsidRPr="003C5423" w14:paraId="1571D31A" w14:textId="77777777" w:rsidTr="00F81103">
        <w:trPr>
          <w:cantSplit/>
        </w:trPr>
        <w:tc>
          <w:tcPr>
            <w:tcW w:w="2098" w:type="dxa"/>
          </w:tcPr>
          <w:p w14:paraId="4E65006C" w14:textId="77777777" w:rsidR="00C61521" w:rsidRPr="003C5423" w:rsidRDefault="00C61521" w:rsidP="00E05AFC">
            <w:pPr>
              <w:pStyle w:val="TableEntry"/>
              <w:rPr>
                <w:bCs/>
                <w:szCs w:val="24"/>
              </w:rPr>
            </w:pPr>
            <w:r w:rsidRPr="003C5423">
              <w:rPr>
                <w:bCs/>
                <w:szCs w:val="24"/>
              </w:rPr>
              <w:t>Phase 1 decision</w:t>
            </w:r>
          </w:p>
        </w:tc>
        <w:tc>
          <w:tcPr>
            <w:tcW w:w="1755" w:type="dxa"/>
          </w:tcPr>
          <w:p w14:paraId="13CE1D28" w14:textId="77777777" w:rsidR="00C61521" w:rsidRPr="003C5423" w:rsidRDefault="00C61521" w:rsidP="00E05AFC">
            <w:pPr>
              <w:pStyle w:val="TableEntry"/>
              <w:rPr>
                <w:szCs w:val="24"/>
              </w:rPr>
            </w:pPr>
            <w:r w:rsidRPr="003C5423">
              <w:rPr>
                <w:szCs w:val="24"/>
              </w:rPr>
              <w:t>Continue evaluation</w:t>
            </w:r>
          </w:p>
        </w:tc>
        <w:tc>
          <w:tcPr>
            <w:tcW w:w="1631" w:type="dxa"/>
          </w:tcPr>
          <w:p w14:paraId="65414CEA" w14:textId="77777777" w:rsidR="00C61521" w:rsidRPr="003C5423" w:rsidRDefault="00C61521" w:rsidP="00E05AFC">
            <w:pPr>
              <w:pStyle w:val="TableEntry"/>
              <w:rPr>
                <w:szCs w:val="24"/>
              </w:rPr>
            </w:pPr>
            <w:r w:rsidRPr="003C5423">
              <w:rPr>
                <w:szCs w:val="24"/>
              </w:rPr>
              <w:t>Drop</w:t>
            </w:r>
          </w:p>
        </w:tc>
        <w:tc>
          <w:tcPr>
            <w:tcW w:w="2317" w:type="dxa"/>
          </w:tcPr>
          <w:p w14:paraId="15308E7E" w14:textId="77777777" w:rsidR="00C61521" w:rsidRPr="003C5423" w:rsidRDefault="00C61521" w:rsidP="00E05AFC">
            <w:pPr>
              <w:pStyle w:val="TableEntry"/>
              <w:rPr>
                <w:szCs w:val="24"/>
              </w:rPr>
            </w:pPr>
            <w:r w:rsidRPr="003C5423">
              <w:rPr>
                <w:szCs w:val="24"/>
              </w:rPr>
              <w:t>Drop</w:t>
            </w:r>
          </w:p>
        </w:tc>
        <w:tc>
          <w:tcPr>
            <w:tcW w:w="1549" w:type="dxa"/>
          </w:tcPr>
          <w:p w14:paraId="02D73751" w14:textId="77777777" w:rsidR="00C61521" w:rsidRPr="003C5423" w:rsidRDefault="00C61521" w:rsidP="00E05AFC">
            <w:pPr>
              <w:pStyle w:val="TableEntry"/>
              <w:rPr>
                <w:szCs w:val="24"/>
              </w:rPr>
            </w:pPr>
            <w:r w:rsidRPr="003C5423">
              <w:rPr>
                <w:szCs w:val="24"/>
              </w:rPr>
              <w:t>Continue evaluation</w:t>
            </w:r>
          </w:p>
        </w:tc>
      </w:tr>
      <w:tr w:rsidR="00C61521" w:rsidRPr="003C5423" w14:paraId="03AD80A3" w14:textId="77777777" w:rsidTr="00F81103">
        <w:trPr>
          <w:cantSplit/>
        </w:trPr>
        <w:tc>
          <w:tcPr>
            <w:tcW w:w="2098" w:type="dxa"/>
          </w:tcPr>
          <w:p w14:paraId="4ABC5A86" w14:textId="77777777" w:rsidR="00C61521" w:rsidRPr="003C5423" w:rsidRDefault="00C61521" w:rsidP="00E05AFC">
            <w:pPr>
              <w:pStyle w:val="TableEntry"/>
              <w:rPr>
                <w:bCs/>
                <w:szCs w:val="24"/>
              </w:rPr>
            </w:pPr>
            <w:r w:rsidRPr="003C5423">
              <w:rPr>
                <w:bCs/>
                <w:szCs w:val="24"/>
              </w:rPr>
              <w:t>Acceptance by Intrusion Detection/ Security Analysis vendors</w:t>
            </w:r>
          </w:p>
        </w:tc>
        <w:tc>
          <w:tcPr>
            <w:tcW w:w="1755" w:type="dxa"/>
          </w:tcPr>
          <w:p w14:paraId="36E99B80" w14:textId="77777777" w:rsidR="00C61521" w:rsidRPr="003C5423" w:rsidRDefault="00C61521" w:rsidP="00E05AFC">
            <w:pPr>
              <w:pStyle w:val="TableEntry"/>
              <w:rPr>
                <w:szCs w:val="24"/>
              </w:rPr>
            </w:pPr>
            <w:r w:rsidRPr="003C5423">
              <w:rPr>
                <w:szCs w:val="24"/>
              </w:rPr>
              <w:t>?</w:t>
            </w:r>
          </w:p>
        </w:tc>
        <w:tc>
          <w:tcPr>
            <w:tcW w:w="1631" w:type="dxa"/>
          </w:tcPr>
          <w:p w14:paraId="3AFF48A7" w14:textId="77777777" w:rsidR="00C61521" w:rsidRPr="003C5423" w:rsidRDefault="00D1740E" w:rsidP="00E05AFC">
            <w:pPr>
              <w:pStyle w:val="TableEntry"/>
              <w:rPr>
                <w:szCs w:val="24"/>
              </w:rPr>
            </w:pPr>
            <w:r w:rsidRPr="003C5423">
              <w:rPr>
                <w:szCs w:val="24"/>
              </w:rPr>
              <w:t>n.a.</w:t>
            </w:r>
          </w:p>
        </w:tc>
        <w:tc>
          <w:tcPr>
            <w:tcW w:w="2317" w:type="dxa"/>
          </w:tcPr>
          <w:p w14:paraId="6E930F9F" w14:textId="77777777" w:rsidR="00C61521" w:rsidRPr="003C5423" w:rsidRDefault="00C61521" w:rsidP="00E05AFC">
            <w:pPr>
              <w:pStyle w:val="TableEntry"/>
              <w:rPr>
                <w:szCs w:val="24"/>
              </w:rPr>
            </w:pPr>
            <w:r w:rsidRPr="003C5423">
              <w:rPr>
                <w:szCs w:val="24"/>
              </w:rPr>
              <w:t>n.a.</w:t>
            </w:r>
          </w:p>
        </w:tc>
        <w:tc>
          <w:tcPr>
            <w:tcW w:w="1549" w:type="dxa"/>
          </w:tcPr>
          <w:p w14:paraId="1ACB489D" w14:textId="77777777" w:rsidR="00C61521" w:rsidRPr="003C5423" w:rsidRDefault="00C61521" w:rsidP="00E05AFC">
            <w:pPr>
              <w:pStyle w:val="TableEntry"/>
              <w:rPr>
                <w:szCs w:val="24"/>
              </w:rPr>
            </w:pPr>
            <w:r w:rsidRPr="003C5423">
              <w:rPr>
                <w:szCs w:val="24"/>
              </w:rPr>
              <w:t>?</w:t>
            </w:r>
          </w:p>
        </w:tc>
      </w:tr>
    </w:tbl>
    <w:p w14:paraId="7400E4C6" w14:textId="1F929D95" w:rsidR="00C61521" w:rsidRPr="003C5423" w:rsidRDefault="00F81103" w:rsidP="008D693A">
      <w:pPr>
        <w:pStyle w:val="ListContinue2"/>
      </w:pPr>
      <w:r w:rsidRPr="003C5423">
        <w:rPr>
          <w:b/>
          <w:bCs/>
        </w:rPr>
        <w:lastRenderedPageBreak/>
        <w:t xml:space="preserve">Decision: </w:t>
      </w:r>
      <w:r w:rsidR="00C61521" w:rsidRPr="003C5423">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3C5423" w:rsidRDefault="00C61521" w:rsidP="008D693A">
      <w:pPr>
        <w:pStyle w:val="ListContinue2"/>
      </w:pPr>
      <w:r w:rsidRPr="003C5423">
        <w:t>In order to use FHIR the following modification/extension/addition to the query will be needed:</w:t>
      </w:r>
    </w:p>
    <w:p w14:paraId="25F6A323" w14:textId="77777777" w:rsidR="00C61521" w:rsidRPr="003C5423" w:rsidRDefault="00C61521" w:rsidP="008D693A">
      <w:pPr>
        <w:pStyle w:val="ListBullet3"/>
        <w:numPr>
          <w:ilvl w:val="0"/>
          <w:numId w:val="26"/>
        </w:numPr>
      </w:pPr>
      <w:r w:rsidRPr="003C5423">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3C5423" w:rsidRDefault="00C61521" w:rsidP="008D693A">
      <w:pPr>
        <w:pStyle w:val="ListBullet3"/>
        <w:numPr>
          <w:ilvl w:val="0"/>
          <w:numId w:val="26"/>
        </w:numPr>
      </w:pPr>
      <w:r w:rsidRPr="003C5423">
        <w:t>The generic Syslog query will not fit a FHIR query. This was made optional and a simple query that is similar to FHIR was defined.</w:t>
      </w:r>
    </w:p>
    <w:p w14:paraId="1CFDA8EA" w14:textId="77777777" w:rsidR="00C61521" w:rsidRPr="003C5423" w:rsidRDefault="00C61521" w:rsidP="008D693A">
      <w:pPr>
        <w:pStyle w:val="ListContinue2"/>
      </w:pPr>
      <w:r w:rsidRPr="003C5423">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3C5423" w:rsidRDefault="00C61521" w:rsidP="001D3A88">
      <w:pPr>
        <w:pStyle w:val="ListNumber2"/>
        <w:numPr>
          <w:ilvl w:val="0"/>
          <w:numId w:val="33"/>
        </w:numPr>
      </w:pPr>
      <w:r w:rsidRPr="003C5423">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3C5423">
        <w:rPr>
          <w:b/>
        </w:rPr>
        <w:t xml:space="preserve"> </w:t>
      </w:r>
    </w:p>
    <w:p w14:paraId="74E1E147" w14:textId="48AC77A5" w:rsidR="00C61521" w:rsidRPr="003C5423" w:rsidRDefault="00C61521" w:rsidP="008D693A">
      <w:pPr>
        <w:pStyle w:val="ListContinue2"/>
      </w:pPr>
      <w:r w:rsidRPr="003C5423">
        <w:rPr>
          <w:b/>
        </w:rPr>
        <w:t>Decisions</w:t>
      </w:r>
      <w:r w:rsidRPr="003C5423">
        <w:t xml:space="preserve">: The Filter and Forward transaction explicitly state that syslog messages not compliant with ATNA schema can be received. Those messages should be sent using the same protocol requirement defined for ATNA. This was addressed in the </w:t>
      </w:r>
      <w:r w:rsidR="0089739E" w:rsidRPr="003C5423">
        <w:t>[</w:t>
      </w:r>
      <w:r w:rsidRPr="003C5423">
        <w:t>ITI-20</w:t>
      </w:r>
      <w:r w:rsidR="0089739E" w:rsidRPr="003C5423">
        <w:t>]</w:t>
      </w:r>
      <w:r w:rsidRPr="003C5423">
        <w:t xml:space="preserve"> rewrite.</w:t>
      </w:r>
    </w:p>
    <w:p w14:paraId="188C4BDE" w14:textId="77777777" w:rsidR="00C61521" w:rsidRPr="003C5423" w:rsidRDefault="00C61521" w:rsidP="008D693A">
      <w:pPr>
        <w:pStyle w:val="ListContinue2"/>
      </w:pPr>
      <w:r w:rsidRPr="003C5423">
        <w:t>The query for generic syslog messages was defined and is similar to FHIR in some respects. It is made optional.</w:t>
      </w:r>
    </w:p>
    <w:p w14:paraId="59474CDA" w14:textId="77777777" w:rsidR="00C61521" w:rsidRPr="003C5423" w:rsidRDefault="00C61521" w:rsidP="001D3A88">
      <w:pPr>
        <w:pStyle w:val="ListNumber2"/>
        <w:numPr>
          <w:ilvl w:val="0"/>
          <w:numId w:val="33"/>
        </w:numPr>
      </w:pPr>
      <w:r w:rsidRPr="003C5423">
        <w:t>Should Audit Record Repository always be required grouping with secure node/application or only when it does forwarding?  ARR often have lots of PHI, so secure node may be generally appropriate. What about all the other syslog uses?</w:t>
      </w:r>
      <w:r w:rsidRPr="003C5423">
        <w:rPr>
          <w:b/>
        </w:rPr>
        <w:t xml:space="preserve"> Decision</w:t>
      </w:r>
      <w:r w:rsidRPr="003C5423">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3C5423" w:rsidRDefault="00C61521" w:rsidP="001D3A88">
      <w:pPr>
        <w:pStyle w:val="ListNumber2"/>
        <w:numPr>
          <w:ilvl w:val="0"/>
          <w:numId w:val="33"/>
        </w:numPr>
      </w:pPr>
      <w:r w:rsidRPr="003C5423">
        <w:t xml:space="preserve">The Retrieve Syslog Message [ITI-82] only mandates support for query to return all syslog messages with timestamps within a time window. Should any other queries be mandated? </w:t>
      </w:r>
      <w:r w:rsidR="00F81103" w:rsidRPr="003C5423">
        <w:br/>
      </w:r>
      <w:r w:rsidRPr="003C5423">
        <w:rPr>
          <w:b/>
          <w:bCs/>
        </w:rPr>
        <w:t xml:space="preserve">Decision: </w:t>
      </w:r>
      <w:r w:rsidRPr="003C5423">
        <w:t>NO</w:t>
      </w:r>
    </w:p>
    <w:p w14:paraId="2F15694B" w14:textId="1EFD89BF" w:rsidR="00C61521" w:rsidRPr="003C5423" w:rsidRDefault="00C61521" w:rsidP="001D3A88">
      <w:pPr>
        <w:pStyle w:val="ListNumber2"/>
        <w:numPr>
          <w:ilvl w:val="0"/>
          <w:numId w:val="33"/>
        </w:numPr>
      </w:pPr>
      <w:r w:rsidRPr="003C5423">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3C5423">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3C5423">
        <w:rPr>
          <w:b/>
          <w:bCs/>
        </w:rPr>
        <w:t xml:space="preserve">Decision: </w:t>
      </w:r>
      <w:r w:rsidRPr="003C5423">
        <w:t xml:space="preserve">New </w:t>
      </w:r>
      <w:r w:rsidR="0089739E" w:rsidRPr="003C5423">
        <w:t>[</w:t>
      </w:r>
      <w:r w:rsidRPr="003C5423">
        <w:t>ITI-20</w:t>
      </w:r>
      <w:r w:rsidR="0089739E" w:rsidRPr="003C5423">
        <w:t>]</w:t>
      </w:r>
      <w:r w:rsidRPr="003C5423">
        <w:t xml:space="preserve"> makes it clear that these issues are decided during implementation and deployment.</w:t>
      </w:r>
    </w:p>
    <w:p w14:paraId="63752A07" w14:textId="698BF90C" w:rsidR="00C61521" w:rsidRPr="003C5423" w:rsidRDefault="00C61521" w:rsidP="001D3A88">
      <w:pPr>
        <w:pStyle w:val="ListNumber2"/>
        <w:numPr>
          <w:ilvl w:val="0"/>
          <w:numId w:val="33"/>
        </w:numPr>
      </w:pPr>
      <w:r w:rsidRPr="003C5423">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rsidRPr="003C5423">
        <w:br/>
      </w:r>
      <w:r w:rsidRPr="003C5423">
        <w:rPr>
          <w:b/>
          <w:bCs/>
        </w:rPr>
        <w:t xml:space="preserve">Decision: </w:t>
      </w:r>
      <w:r w:rsidRPr="003C5423">
        <w:t>two endpoints, one FHIR based and one for generic syslog.</w:t>
      </w:r>
    </w:p>
    <w:p w14:paraId="6C5D487F" w14:textId="56B4171F" w:rsidR="00C61521" w:rsidRPr="003C5423" w:rsidRDefault="00C61521" w:rsidP="003D1079">
      <w:pPr>
        <w:pStyle w:val="ListNumber2"/>
        <w:numPr>
          <w:ilvl w:val="0"/>
          <w:numId w:val="33"/>
        </w:numPr>
      </w:pPr>
      <w:r w:rsidRPr="003C5423">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3C5423" w:rsidRDefault="00C61521" w:rsidP="008D693A">
      <w:pPr>
        <w:pStyle w:val="ListContinue2"/>
      </w:pPr>
      <w:r w:rsidRPr="003C5423">
        <w:rPr>
          <w:b/>
          <w:i/>
        </w:rPr>
        <w:t>Considerations:</w:t>
      </w:r>
      <w:r w:rsidRPr="003C5423">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3C5423">
        <w:t xml:space="preserve">records </w:t>
      </w:r>
      <w:r w:rsidRPr="003C5423">
        <w:t xml:space="preserve">via UDP or TLS. We SHOULD mandate the creation of audit </w:t>
      </w:r>
      <w:r w:rsidR="004D32FF" w:rsidRPr="003C5423">
        <w:t xml:space="preserve">records </w:t>
      </w:r>
      <w:r w:rsidRPr="003C5423">
        <w:t xml:space="preserve">structured in accordance to ATNA structure and no other transport requirements. There is another point to take in consideration: once the ATNA query is made, an audit </w:t>
      </w:r>
      <w:r w:rsidR="004D32FF" w:rsidRPr="003C5423">
        <w:t xml:space="preserve">record </w:t>
      </w:r>
      <w:r w:rsidRPr="003C5423">
        <w:t xml:space="preserve">is created. Should this audit be returned into the same transaction (query Response)? </w:t>
      </w:r>
    </w:p>
    <w:p w14:paraId="1625AED3" w14:textId="3E0B0210" w:rsidR="00C15434" w:rsidRPr="003C5423" w:rsidRDefault="00F81103" w:rsidP="000F5AEC">
      <w:pPr>
        <w:pStyle w:val="ListContinue2"/>
      </w:pPr>
      <w:r w:rsidRPr="003C5423">
        <w:rPr>
          <w:b/>
          <w:bCs/>
        </w:rPr>
        <w:t xml:space="preserve">Decision: </w:t>
      </w:r>
      <w:r w:rsidR="00C61521" w:rsidRPr="003C5423">
        <w:t>This is a very important implementation decision, and IHE cannot define requirement for this.</w:t>
      </w:r>
    </w:p>
    <w:p w14:paraId="37F5F5A9" w14:textId="55E0986A" w:rsidR="00C15434" w:rsidRPr="003C5423" w:rsidRDefault="00C15434" w:rsidP="00C15434">
      <w:pPr>
        <w:pStyle w:val="ListNumber2"/>
        <w:numPr>
          <w:ilvl w:val="0"/>
          <w:numId w:val="34"/>
        </w:numPr>
      </w:pPr>
      <w:r w:rsidRPr="003C5423">
        <w:t xml:space="preserve">Transaction </w:t>
      </w:r>
      <w:r w:rsidR="0089739E" w:rsidRPr="003C5423">
        <w:t>[</w:t>
      </w:r>
      <w:r w:rsidRPr="003C5423">
        <w:t>ITI-81</w:t>
      </w:r>
      <w:r w:rsidR="0089739E" w:rsidRPr="003C5423">
        <w:t>]</w:t>
      </w:r>
      <w:r w:rsidRPr="003C5423">
        <w:t xml:space="preserve"> is based on a FHIR query operation. Not all the search parameters defined in this transaction are actually standard FHIR search parameters. A CP to FHIR is submitted to add “outcome” and “role” as standard search parameters (CP #9919 </w:t>
      </w:r>
      <w:hyperlink r:id="rId25" w:history="1">
        <w:r w:rsidRPr="003C5423">
          <w:t>http://gforge.hl7.org/gf/project/fhir/DSTU2/tracker/?action=TrackerItemEdit&amp;tracker_item_id=9919</w:t>
        </w:r>
      </w:hyperlink>
      <w:r w:rsidRPr="003C5423">
        <w:t>).</w:t>
      </w:r>
      <w:r w:rsidRPr="003C5423">
        <w:rPr>
          <w:b/>
          <w:bCs/>
        </w:rPr>
        <w:t xml:space="preserve"> </w:t>
      </w:r>
      <w:r w:rsidR="00F81103" w:rsidRPr="003C5423">
        <w:rPr>
          <w:b/>
          <w:bCs/>
        </w:rPr>
        <w:br/>
      </w:r>
      <w:r w:rsidRPr="003C5423">
        <w:rPr>
          <w:b/>
          <w:bCs/>
        </w:rPr>
        <w:t xml:space="preserve">Decision: </w:t>
      </w:r>
      <w:r w:rsidRPr="003C5423">
        <w:t>This issue was resolved with STU3 releas</w:t>
      </w:r>
      <w:r w:rsidR="002E0D81" w:rsidRPr="003C5423">
        <w:t>e</w:t>
      </w:r>
      <w:r w:rsidRPr="003C5423">
        <w:t>.</w:t>
      </w:r>
    </w:p>
    <w:p w14:paraId="7C54D1D5" w14:textId="4B671148" w:rsidR="002E0D81" w:rsidRPr="003C5423" w:rsidRDefault="002E0D81" w:rsidP="002E0D81">
      <w:pPr>
        <w:pStyle w:val="ListNumber2"/>
        <w:numPr>
          <w:ilvl w:val="0"/>
          <w:numId w:val="34"/>
        </w:numPr>
      </w:pPr>
      <w:r w:rsidRPr="003C5423">
        <w:t xml:space="preserve">Tech cmte has documented the query to patient.identifier, starting from a search parameter of type “reference”. Does this reflect the FHIR requirements in the correct way? </w:t>
      </w:r>
      <w:r w:rsidR="00F81103" w:rsidRPr="003C5423">
        <w:br/>
      </w:r>
      <w:r w:rsidRPr="003C5423">
        <w:rPr>
          <w:b/>
          <w:bCs/>
        </w:rPr>
        <w:t xml:space="preserve">Decision: </w:t>
      </w:r>
      <w:r w:rsidRPr="003C5423">
        <w:t xml:space="preserve">Starting from STU3 release it’s well understood how to use search parameters of type </w:t>
      </w:r>
      <w:r w:rsidRPr="003C5423">
        <w:rPr>
          <w:rFonts w:ascii="Courier New" w:hAnsi="Courier New"/>
        </w:rPr>
        <w:t xml:space="preserve">reference </w:t>
      </w:r>
      <w:r w:rsidRPr="003C5423">
        <w:t>to navigate through resources.</w:t>
      </w:r>
    </w:p>
    <w:p w14:paraId="1242F7DE" w14:textId="7E452F15" w:rsidR="002153EB" w:rsidRPr="003C5423" w:rsidRDefault="002153EB">
      <w:pPr>
        <w:pStyle w:val="ListNumber2"/>
        <w:numPr>
          <w:ilvl w:val="0"/>
          <w:numId w:val="34"/>
        </w:numPr>
      </w:pPr>
      <w:r w:rsidRPr="003C5423">
        <w:t xml:space="preserve">CP-ITI-1152 asks for an enhancement of the patient.identifier search parameter to search also for audit where the patient is involved in the event as a participant. </w:t>
      </w:r>
      <w:r w:rsidR="00F81103" w:rsidRPr="003C5423">
        <w:br/>
      </w:r>
      <w:r w:rsidRPr="003C5423">
        <w:rPr>
          <w:b/>
        </w:rPr>
        <w:t xml:space="preserve">Decision: </w:t>
      </w:r>
      <w:r w:rsidRPr="003C5423">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Pr="003C5423" w:rsidRDefault="00FC6F4D">
      <w:pPr>
        <w:pStyle w:val="ListNumber2"/>
        <w:numPr>
          <w:ilvl w:val="0"/>
          <w:numId w:val="34"/>
        </w:numPr>
      </w:pPr>
      <w:r w:rsidRPr="003C5423">
        <w:t>This Supplement provides two different tables in order to provide distinct mapping for the feed (see Table 3.</w:t>
      </w:r>
      <w:r w:rsidR="00AB4D68" w:rsidRPr="003C5423">
        <w:t>20</w:t>
      </w:r>
      <w:r w:rsidRPr="003C5423">
        <w:t xml:space="preserve">.4.2.2.1) and for the query (see 3.81.4.2.2.1) transactions. </w:t>
      </w:r>
      <w:r w:rsidRPr="003C5423">
        <w:lastRenderedPageBreak/>
        <w:t>Mapping for the query is intended to be normative. On the other side the mapping for the feed is provided for implementers that needs guidelines on how to map Audit Message info listed in TF into an AuditEvent Resource</w:t>
      </w:r>
      <w:r w:rsidR="00A72258" w:rsidRPr="003C5423">
        <w:t xml:space="preserve"> and should not be considered normative</w:t>
      </w:r>
      <w:r w:rsidRPr="003C5423">
        <w:t>.</w:t>
      </w:r>
    </w:p>
    <w:p w14:paraId="085AE43B" w14:textId="058D6B59" w:rsidR="0099291B" w:rsidRPr="003C5423" w:rsidRDefault="0099291B" w:rsidP="003D47F9">
      <w:pPr>
        <w:pStyle w:val="ListNumber2"/>
        <w:numPr>
          <w:ilvl w:val="0"/>
          <w:numId w:val="34"/>
        </w:numPr>
      </w:pPr>
      <w:r w:rsidRPr="003C5423">
        <w:t xml:space="preserve">The new FHIR feed mechanism that can be used by Secure Node  Secure Application ad Audit Record Forwarder enables subscription mechanisms. Should we profile this subscription mechanism? </w:t>
      </w:r>
      <w:r w:rsidR="00F81103" w:rsidRPr="003C5423">
        <w:br/>
      </w:r>
      <w:r w:rsidRPr="003C5423">
        <w:rPr>
          <w:b/>
          <w:bCs/>
        </w:rPr>
        <w:t>Decision</w:t>
      </w:r>
      <w:r w:rsidRPr="003C5423">
        <w:t xml:space="preserve">: During Public Comment no feedback were received about this issue, thus we decided to move approve the supplement for TI without addressing this issue. </w:t>
      </w:r>
    </w:p>
    <w:p w14:paraId="4DB6A0CA" w14:textId="7A43CD3E" w:rsidR="00C61521" w:rsidRPr="003C5423" w:rsidRDefault="00C61521" w:rsidP="00F83445">
      <w:pPr>
        <w:pStyle w:val="BodyText"/>
      </w:pPr>
    </w:p>
    <w:p w14:paraId="0BC14C05" w14:textId="77777777" w:rsidR="002332E2" w:rsidRPr="003C5423" w:rsidRDefault="002332E2" w:rsidP="002332E2">
      <w:pPr>
        <w:pStyle w:val="Heading1"/>
        <w:tabs>
          <w:tab w:val="clear" w:pos="432"/>
        </w:tabs>
        <w:ind w:left="0" w:firstLine="0"/>
        <w:rPr>
          <w:noProof w:val="0"/>
        </w:rPr>
      </w:pPr>
      <w:bookmarkStart w:id="19" w:name="_Toc71799498"/>
      <w:bookmarkStart w:id="20" w:name="_Toc142046870"/>
      <w:bookmarkStart w:id="21" w:name="_Hlk74650885"/>
      <w:r w:rsidRPr="003C5423">
        <w:rPr>
          <w:noProof w:val="0"/>
        </w:rPr>
        <w:lastRenderedPageBreak/>
        <w:t>IHE Technical Frameworks General Introduction</w:t>
      </w:r>
      <w:bookmarkEnd w:id="19"/>
      <w:bookmarkEnd w:id="20"/>
    </w:p>
    <w:p w14:paraId="118E0ED9" w14:textId="567CD3E2" w:rsidR="002332E2" w:rsidRPr="003C5423" w:rsidRDefault="00F26D5D" w:rsidP="002332E2">
      <w:pPr>
        <w:pStyle w:val="BodyText"/>
      </w:pPr>
      <w:r w:rsidRPr="003C5423">
        <w:t xml:space="preserve">The </w:t>
      </w:r>
      <w:hyperlink r:id="rId26" w:history="1">
        <w:r w:rsidRPr="003C5423">
          <w:rPr>
            <w:rStyle w:val="Hyperlink"/>
          </w:rPr>
          <w:t>IHE Technical Framework General Introduction</w:t>
        </w:r>
      </w:hyperlink>
      <w:r w:rsidRPr="003C5423">
        <w:t xml:space="preserve"> is shared by all of the IHE domain technical frameworks. Each technical framework volume contains links to this document where appropriate</w:t>
      </w:r>
      <w:r w:rsidR="002332E2" w:rsidRPr="003C5423">
        <w:t>.</w:t>
      </w:r>
    </w:p>
    <w:p w14:paraId="11DC42B2" w14:textId="57671701" w:rsidR="002332E2" w:rsidRPr="003C5423" w:rsidRDefault="002332E2" w:rsidP="00B55A42">
      <w:pPr>
        <w:pStyle w:val="Heading1"/>
        <w:pageBreakBefore w:val="0"/>
        <w:rPr>
          <w:noProof w:val="0"/>
        </w:rPr>
      </w:pPr>
      <w:bookmarkStart w:id="22" w:name="_Toc341951395"/>
      <w:bookmarkStart w:id="23" w:name="_Toc18418175"/>
      <w:bookmarkStart w:id="24" w:name="_Toc71799499"/>
      <w:bookmarkStart w:id="25" w:name="_Toc142046871"/>
      <w:r w:rsidRPr="003C5423">
        <w:rPr>
          <w:noProof w:val="0"/>
        </w:rPr>
        <w:t>9 Copyright Licenses</w:t>
      </w:r>
      <w:bookmarkEnd w:id="22"/>
      <w:bookmarkEnd w:id="23"/>
      <w:bookmarkEnd w:id="24"/>
      <w:bookmarkEnd w:id="25"/>
    </w:p>
    <w:p w14:paraId="49F7726B" w14:textId="76A7C7D1" w:rsidR="002332E2" w:rsidRPr="003C5423" w:rsidRDefault="001D23A1" w:rsidP="002332E2">
      <w:pPr>
        <w:pStyle w:val="BodyText"/>
      </w:pPr>
      <w:r w:rsidRPr="003C5423">
        <w:t xml:space="preserve">IHE technical documents refer to, and make use of, a number of standards developed and published by several standards development organizations. Please refer to the IHE Technical Frameworks General Introduction, </w:t>
      </w:r>
      <w:hyperlink r:id="rId27" w:history="1">
        <w:r w:rsidRPr="003C5423">
          <w:rPr>
            <w:rStyle w:val="Hyperlink"/>
          </w:rPr>
          <w:t>Chapter 9 - Copyright Licenses</w:t>
        </w:r>
      </w:hyperlink>
      <w:r w:rsidRPr="003C5423">
        <w:t xml:space="preserve"> for copyright license information for frequently referenced base standards. Information pertaining to the use of IHE International copyrighted materials is also available there.</w:t>
      </w:r>
    </w:p>
    <w:p w14:paraId="34ED3ED9" w14:textId="7D189476" w:rsidR="002332E2" w:rsidRPr="003C5423" w:rsidRDefault="002332E2" w:rsidP="002332E2">
      <w:pPr>
        <w:pStyle w:val="Heading1"/>
        <w:pageBreakBefore w:val="0"/>
        <w:rPr>
          <w:noProof w:val="0"/>
        </w:rPr>
      </w:pPr>
      <w:bookmarkStart w:id="26" w:name="_Toc71799277"/>
      <w:bookmarkStart w:id="27" w:name="_Toc71799500"/>
      <w:bookmarkStart w:id="28" w:name="_Toc71799278"/>
      <w:bookmarkStart w:id="29" w:name="_Toc71799501"/>
      <w:bookmarkStart w:id="30" w:name="_Toc71799279"/>
      <w:bookmarkStart w:id="31" w:name="_Toc71799502"/>
      <w:bookmarkStart w:id="32" w:name="_Toc71799280"/>
      <w:bookmarkStart w:id="33" w:name="_Toc71799503"/>
      <w:bookmarkStart w:id="34" w:name="_Toc71799281"/>
      <w:bookmarkStart w:id="35" w:name="_Toc71799504"/>
      <w:bookmarkStart w:id="36" w:name="_Toc71799282"/>
      <w:bookmarkStart w:id="37" w:name="_Toc71799505"/>
      <w:bookmarkStart w:id="38" w:name="_Toc71799283"/>
      <w:bookmarkStart w:id="39" w:name="_Toc71799506"/>
      <w:bookmarkStart w:id="40" w:name="_Toc71799284"/>
      <w:bookmarkStart w:id="41" w:name="_Toc71799507"/>
      <w:bookmarkStart w:id="42" w:name="_Toc71799285"/>
      <w:bookmarkStart w:id="43" w:name="_Toc71799508"/>
      <w:bookmarkStart w:id="44" w:name="_Toc71799286"/>
      <w:bookmarkStart w:id="45" w:name="_Toc71799509"/>
      <w:bookmarkStart w:id="46" w:name="_Toc71799287"/>
      <w:bookmarkStart w:id="47" w:name="_Toc71799510"/>
      <w:bookmarkStart w:id="48" w:name="_Toc71799288"/>
      <w:bookmarkStart w:id="49" w:name="_Toc71799511"/>
      <w:bookmarkStart w:id="50" w:name="_Toc71799289"/>
      <w:bookmarkStart w:id="51" w:name="_Toc71799512"/>
      <w:bookmarkStart w:id="52" w:name="_Toc341951397"/>
      <w:bookmarkStart w:id="53" w:name="_Toc18418181"/>
      <w:bookmarkStart w:id="54" w:name="_Toc71799513"/>
      <w:bookmarkStart w:id="55" w:name="_Toc1420468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3C5423">
        <w:rPr>
          <w:noProof w:val="0"/>
        </w:rPr>
        <w:t>10 Trademark</w:t>
      </w:r>
      <w:bookmarkEnd w:id="52"/>
      <w:bookmarkEnd w:id="53"/>
      <w:bookmarkEnd w:id="54"/>
      <w:bookmarkEnd w:id="55"/>
    </w:p>
    <w:p w14:paraId="0C90EBB8" w14:textId="3FBCDEB4" w:rsidR="002332E2" w:rsidRPr="003C5423" w:rsidRDefault="001D23A1" w:rsidP="002332E2">
      <w:pPr>
        <w:pStyle w:val="BodyText"/>
      </w:pPr>
      <w:r w:rsidRPr="003C5423">
        <w:t>IHE</w:t>
      </w:r>
      <w:r w:rsidRPr="003C5423">
        <w:rPr>
          <w:vertAlign w:val="superscript"/>
        </w:rPr>
        <w:t>®</w:t>
      </w:r>
      <w:r w:rsidRPr="003C5423">
        <w:t xml:space="preserve"> and the IHE logo are trademarks of the Healthcare Information Management Systems Society in the United States and trademarks of IHE Europe in the European Community. Please refer to the IHE Technical Frameworks General Introduction, </w:t>
      </w:r>
      <w:hyperlink r:id="rId28" w:history="1">
        <w:r w:rsidRPr="003C5423">
          <w:rPr>
            <w:rStyle w:val="Hyperlink"/>
          </w:rPr>
          <w:t>Chapter 10 - Trademark</w:t>
        </w:r>
      </w:hyperlink>
      <w:r w:rsidRPr="003C5423">
        <w:t xml:space="preserve"> for information on their use.</w:t>
      </w:r>
    </w:p>
    <w:p w14:paraId="6283396E" w14:textId="4BBBD2A9" w:rsidR="002332E2" w:rsidRPr="003C5423" w:rsidRDefault="002332E2" w:rsidP="005F402B">
      <w:pPr>
        <w:pStyle w:val="Heading1"/>
        <w:rPr>
          <w:noProof w:val="0"/>
        </w:rPr>
      </w:pPr>
      <w:bookmarkStart w:id="56" w:name="_Toc71799514"/>
      <w:bookmarkStart w:id="57" w:name="_Toc142046873"/>
      <w:bookmarkStart w:id="58" w:name="_Hlk74650945"/>
      <w:bookmarkEnd w:id="21"/>
      <w:r w:rsidRPr="003C5423">
        <w:rPr>
          <w:noProof w:val="0"/>
        </w:rPr>
        <w:lastRenderedPageBreak/>
        <w:t>IHE Technical Frameworks General Introduction Appendices</w:t>
      </w:r>
      <w:bookmarkEnd w:id="56"/>
      <w:bookmarkEnd w:id="57"/>
    </w:p>
    <w:p w14:paraId="2DBF4EF9" w14:textId="24859A5D" w:rsidR="002332E2" w:rsidRPr="003C5423" w:rsidRDefault="002332E2" w:rsidP="002332E2">
      <w:pPr>
        <w:pStyle w:val="BodyText"/>
      </w:pPr>
      <w:r w:rsidRPr="003C5423">
        <w:t xml:space="preserve">The </w:t>
      </w:r>
      <w:hyperlink r:id="rId29" w:history="1">
        <w:r w:rsidRPr="003C5423">
          <w:rPr>
            <w:rStyle w:val="Hyperlink"/>
          </w:rPr>
          <w:t>IHE Technical Framework General Introduction Appendices</w:t>
        </w:r>
      </w:hyperlink>
      <w:r w:rsidRPr="003C5423">
        <w:t xml:space="preserve"> are components shared by all of the IHE domain technical frameworks. Each technical framework volume contains links to these documents where appropriate</w:t>
      </w:r>
      <w:r w:rsidR="001D23A1" w:rsidRPr="003C5423">
        <w:t>.</w:t>
      </w:r>
    </w:p>
    <w:p w14:paraId="63C6ED87" w14:textId="77777777" w:rsidR="001D23A1" w:rsidRPr="003C5423" w:rsidRDefault="001D23A1" w:rsidP="002332E2">
      <w:pPr>
        <w:pStyle w:val="BodyText"/>
      </w:pPr>
    </w:p>
    <w:p w14:paraId="1F456A32" w14:textId="6EB86648" w:rsidR="002332E2" w:rsidRPr="003C5423" w:rsidRDefault="002332E2" w:rsidP="002332E2">
      <w:pPr>
        <w:pStyle w:val="EditorInstructions"/>
      </w:pPr>
      <w:r w:rsidRPr="003C5423">
        <w:t xml:space="preserve">Update the following appendices to the General Introduction as indicated below. Note that these are </w:t>
      </w:r>
      <w:r w:rsidRPr="003C5423">
        <w:rPr>
          <w:b/>
        </w:rPr>
        <w:t>not</w:t>
      </w:r>
      <w:r w:rsidRPr="003C5423">
        <w:t xml:space="preserve"> appendices to this domain’s Technical Framework (TF-1, TF-2, TF-3 or TF-4) but rather, they are appendices to the IHE Technical Frameworks General Introduction located </w:t>
      </w:r>
      <w:hyperlink r:id="rId30" w:history="1">
        <w:r w:rsidRPr="003C5423">
          <w:rPr>
            <w:rStyle w:val="Hyperlink"/>
          </w:rPr>
          <w:t>here</w:t>
        </w:r>
      </w:hyperlink>
      <w:r w:rsidRPr="003C5423">
        <w:t>.</w:t>
      </w:r>
    </w:p>
    <w:p w14:paraId="20B8988B" w14:textId="77777777" w:rsidR="001D23A1" w:rsidRPr="003C5423" w:rsidRDefault="001D23A1" w:rsidP="005F402B">
      <w:pPr>
        <w:pStyle w:val="BodyText"/>
      </w:pPr>
    </w:p>
    <w:p w14:paraId="1AA36AF3" w14:textId="4A13D8C2" w:rsidR="00C61521" w:rsidRPr="003C5423" w:rsidRDefault="00000000" w:rsidP="007A7438">
      <w:pPr>
        <w:pStyle w:val="Heading1"/>
        <w:pageBreakBefore w:val="0"/>
        <w:rPr>
          <w:noProof w:val="0"/>
        </w:rPr>
      </w:pPr>
      <w:hyperlink r:id="rId31" w:history="1">
        <w:bookmarkStart w:id="59" w:name="_Toc142046874"/>
        <w:r w:rsidR="00C61521" w:rsidRPr="003C5423">
          <w:rPr>
            <w:rStyle w:val="Hyperlink"/>
            <w:noProof w:val="0"/>
          </w:rPr>
          <w:t>Appendix A</w:t>
        </w:r>
      </w:hyperlink>
      <w:r w:rsidR="00C61521" w:rsidRPr="003C5423">
        <w:rPr>
          <w:noProof w:val="0"/>
        </w:rPr>
        <w:t xml:space="preserve"> </w:t>
      </w:r>
      <w:r w:rsidR="003026C2" w:rsidRPr="003C5423">
        <w:rPr>
          <w:noProof w:val="0"/>
        </w:rPr>
        <w:t>–</w:t>
      </w:r>
      <w:r w:rsidR="00C61521" w:rsidRPr="003C5423">
        <w:rPr>
          <w:noProof w:val="0"/>
        </w:rPr>
        <w:t xml:space="preserve"> Actor</w:t>
      </w:r>
      <w:r w:rsidR="00E95D56" w:rsidRPr="003C5423">
        <w:rPr>
          <w:noProof w:val="0"/>
        </w:rPr>
        <w:t>s</w:t>
      </w:r>
      <w:bookmarkEnd w:id="59"/>
    </w:p>
    <w:p w14:paraId="40E8A3D1" w14:textId="0003BFA3" w:rsidR="002332E2" w:rsidRPr="003C5423" w:rsidRDefault="003C5423" w:rsidP="002332E2">
      <w:pPr>
        <w:pStyle w:val="EditorInstructions"/>
      </w:pPr>
      <w:r w:rsidRPr="00F772AA">
        <w:t xml:space="preserve">Add the following </w:t>
      </w:r>
      <w:r w:rsidRPr="00F772AA">
        <w:rPr>
          <w:b/>
        </w:rPr>
        <w:t>new or modified</w:t>
      </w:r>
      <w:r w:rsidRPr="00F772AA">
        <w:t xml:space="preserve"> actors </w:t>
      </w:r>
      <w:r w:rsidRPr="00F772AA">
        <w:rPr>
          <w:iCs w:val="0"/>
        </w:rPr>
        <w:t xml:space="preserve">to the </w:t>
      </w:r>
      <w:hyperlink r:id="rId32"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A</w:t>
        </w:r>
      </w:hyperlink>
      <w:r w:rsidRPr="00F772AA">
        <w:t>:</w:t>
      </w:r>
    </w:p>
    <w:p w14:paraId="6BF67FC0"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3330FD17" w14:textId="77777777">
        <w:tc>
          <w:tcPr>
            <w:tcW w:w="3078" w:type="dxa"/>
            <w:shd w:val="clear" w:color="auto" w:fill="D9D9D9"/>
          </w:tcPr>
          <w:p w14:paraId="6A8FC788" w14:textId="77777777" w:rsidR="00C61521" w:rsidRPr="003C5423" w:rsidRDefault="00C61521" w:rsidP="00EB71A2">
            <w:pPr>
              <w:pStyle w:val="TableEntryHeader"/>
              <w:rPr>
                <w:szCs w:val="24"/>
              </w:rPr>
            </w:pPr>
            <w:r w:rsidRPr="003C5423">
              <w:rPr>
                <w:szCs w:val="24"/>
              </w:rPr>
              <w:t>Actor</w:t>
            </w:r>
          </w:p>
        </w:tc>
        <w:tc>
          <w:tcPr>
            <w:tcW w:w="6498" w:type="dxa"/>
            <w:shd w:val="clear" w:color="auto" w:fill="D9D9D9"/>
          </w:tcPr>
          <w:p w14:paraId="28E6A412" w14:textId="77777777" w:rsidR="00C61521" w:rsidRPr="003C5423" w:rsidRDefault="00C61521" w:rsidP="00EB71A2">
            <w:pPr>
              <w:pStyle w:val="TableEntryHeader"/>
              <w:rPr>
                <w:szCs w:val="24"/>
              </w:rPr>
            </w:pPr>
            <w:r w:rsidRPr="003C5423">
              <w:rPr>
                <w:szCs w:val="24"/>
              </w:rPr>
              <w:t>Definition</w:t>
            </w:r>
          </w:p>
        </w:tc>
      </w:tr>
      <w:tr w:rsidR="00C61521" w:rsidRPr="003C5423" w14:paraId="61FA1624" w14:textId="77777777">
        <w:tc>
          <w:tcPr>
            <w:tcW w:w="3078" w:type="dxa"/>
          </w:tcPr>
          <w:p w14:paraId="796A17D2" w14:textId="77777777" w:rsidR="00C61521" w:rsidRPr="003C5423" w:rsidRDefault="00C61521" w:rsidP="00EB71A2">
            <w:pPr>
              <w:pStyle w:val="TableEntry"/>
              <w:rPr>
                <w:szCs w:val="24"/>
              </w:rPr>
            </w:pPr>
            <w:r w:rsidRPr="003C5423">
              <w:rPr>
                <w:szCs w:val="24"/>
              </w:rPr>
              <w:t>Audit Consumer</w:t>
            </w:r>
          </w:p>
        </w:tc>
        <w:tc>
          <w:tcPr>
            <w:tcW w:w="6498" w:type="dxa"/>
          </w:tcPr>
          <w:p w14:paraId="7620C387" w14:textId="2DD7F039" w:rsidR="00C61521" w:rsidRPr="003C5423" w:rsidRDefault="00093A6A" w:rsidP="00D41730">
            <w:pPr>
              <w:pStyle w:val="TableEntry"/>
              <w:rPr>
                <w:szCs w:val="24"/>
              </w:rPr>
            </w:pPr>
            <w:r w:rsidRPr="003C5423">
              <w:rPr>
                <w:szCs w:val="24"/>
              </w:rPr>
              <w:t>Quer</w:t>
            </w:r>
            <w:r w:rsidR="0010463F" w:rsidRPr="003C5423">
              <w:rPr>
                <w:szCs w:val="24"/>
              </w:rPr>
              <w:t>ies</w:t>
            </w:r>
            <w:r w:rsidRPr="003C5423">
              <w:rPr>
                <w:szCs w:val="24"/>
              </w:rPr>
              <w:t xml:space="preserve"> </w:t>
            </w:r>
            <w:r w:rsidR="00C61521" w:rsidRPr="003C5423">
              <w:rPr>
                <w:szCs w:val="24"/>
              </w:rPr>
              <w:t xml:space="preserve">for audit </w:t>
            </w:r>
            <w:r w:rsidR="004D32FF" w:rsidRPr="003C5423">
              <w:rPr>
                <w:szCs w:val="24"/>
              </w:rPr>
              <w:t xml:space="preserve">record </w:t>
            </w:r>
            <w:r w:rsidR="00C61521" w:rsidRPr="003C5423">
              <w:rPr>
                <w:szCs w:val="24"/>
              </w:rPr>
              <w:t>content.</w:t>
            </w:r>
          </w:p>
        </w:tc>
      </w:tr>
    </w:tbl>
    <w:p w14:paraId="2598A616" w14:textId="2BAC0D63" w:rsidR="002332E2" w:rsidRPr="003C5423" w:rsidRDefault="002332E2" w:rsidP="002332E2">
      <w:pPr>
        <w:pStyle w:val="BodyText"/>
      </w:pPr>
    </w:p>
    <w:p w14:paraId="028A5879" w14:textId="77777777" w:rsidR="001D23A1" w:rsidRPr="003C5423" w:rsidRDefault="001D23A1" w:rsidP="005F402B">
      <w:pPr>
        <w:pStyle w:val="BodyText"/>
      </w:pPr>
    </w:p>
    <w:p w14:paraId="523045E8" w14:textId="6EBA3F7E" w:rsidR="00C61521" w:rsidRPr="003C5423" w:rsidRDefault="00000000" w:rsidP="007A7438">
      <w:pPr>
        <w:pStyle w:val="Heading1"/>
        <w:pageBreakBefore w:val="0"/>
        <w:rPr>
          <w:noProof w:val="0"/>
        </w:rPr>
      </w:pPr>
      <w:hyperlink r:id="rId33" w:history="1">
        <w:bookmarkStart w:id="60" w:name="_Toc142046875"/>
        <w:r w:rsidR="00C61521" w:rsidRPr="003C5423">
          <w:rPr>
            <w:rStyle w:val="Hyperlink"/>
            <w:noProof w:val="0"/>
          </w:rPr>
          <w:t>Appendix B</w:t>
        </w:r>
      </w:hyperlink>
      <w:r w:rsidR="00C61521" w:rsidRPr="003C5423">
        <w:rPr>
          <w:noProof w:val="0"/>
        </w:rPr>
        <w:t xml:space="preserve"> </w:t>
      </w:r>
      <w:r w:rsidR="003026C2" w:rsidRPr="003C5423">
        <w:rPr>
          <w:noProof w:val="0"/>
        </w:rPr>
        <w:t>–</w:t>
      </w:r>
      <w:r w:rsidR="00C61521" w:rsidRPr="003C5423">
        <w:rPr>
          <w:noProof w:val="0"/>
        </w:rPr>
        <w:t xml:space="preserve"> Transaction</w:t>
      </w:r>
      <w:r w:rsidR="00E95D56" w:rsidRPr="003C5423">
        <w:rPr>
          <w:noProof w:val="0"/>
        </w:rPr>
        <w:t>s</w:t>
      </w:r>
      <w:bookmarkEnd w:id="60"/>
    </w:p>
    <w:p w14:paraId="443B3197" w14:textId="77777777" w:rsidR="003C5423" w:rsidRPr="00F772AA" w:rsidRDefault="003C5423" w:rsidP="003C5423">
      <w:pPr>
        <w:pStyle w:val="EditorInstructions"/>
      </w:pPr>
      <w:r w:rsidRPr="00F772AA">
        <w:t xml:space="preserve">Add the following </w:t>
      </w:r>
      <w:r w:rsidRPr="00F772AA">
        <w:rPr>
          <w:b/>
        </w:rPr>
        <w:t>new or modified</w:t>
      </w:r>
      <w:r w:rsidRPr="00F772AA">
        <w:t xml:space="preserve"> transactions </w:t>
      </w:r>
      <w:r w:rsidRPr="00F772AA">
        <w:rPr>
          <w:iCs w:val="0"/>
        </w:rPr>
        <w:t xml:space="preserve">to the </w:t>
      </w:r>
      <w:hyperlink r:id="rId34" w:history="1">
        <w:r w:rsidRPr="00F772AA">
          <w:rPr>
            <w:rStyle w:val="Hyperlink"/>
            <w:iCs w:val="0"/>
          </w:rPr>
          <w:t xml:space="preserve">IHE </w:t>
        </w:r>
        <w:r w:rsidRPr="00F772AA">
          <w:rPr>
            <w:rStyle w:val="Hyperlink"/>
          </w:rPr>
          <w:t>Technical Frameworks</w:t>
        </w:r>
        <w:r w:rsidRPr="00F772AA">
          <w:rPr>
            <w:rStyle w:val="Hyperlink"/>
            <w:iCs w:val="0"/>
          </w:rPr>
          <w:t xml:space="preserve"> General Introduction Appendix B</w:t>
        </w:r>
      </w:hyperlink>
      <w:r w:rsidRPr="00F772AA">
        <w:t>:</w:t>
      </w:r>
    </w:p>
    <w:p w14:paraId="36048344" w14:textId="77777777" w:rsidR="00C61521" w:rsidRPr="003C5423" w:rsidRDefault="00C61521" w:rsidP="00204712">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3C5423" w14:paraId="636A4B56" w14:textId="77777777" w:rsidTr="00CB74BE">
        <w:tc>
          <w:tcPr>
            <w:tcW w:w="3085" w:type="dxa"/>
            <w:shd w:val="clear" w:color="auto" w:fill="D9D9D9"/>
          </w:tcPr>
          <w:p w14:paraId="662C9C85" w14:textId="77777777" w:rsidR="00C61521" w:rsidRPr="003C5423" w:rsidRDefault="00C61521" w:rsidP="00EB71A2">
            <w:pPr>
              <w:pStyle w:val="TableEntryHeader"/>
              <w:rPr>
                <w:szCs w:val="24"/>
              </w:rPr>
            </w:pPr>
            <w:r w:rsidRPr="003C5423">
              <w:rPr>
                <w:szCs w:val="24"/>
              </w:rPr>
              <w:t>Transaction</w:t>
            </w:r>
          </w:p>
        </w:tc>
        <w:tc>
          <w:tcPr>
            <w:tcW w:w="6491" w:type="dxa"/>
            <w:shd w:val="clear" w:color="auto" w:fill="D9D9D9"/>
          </w:tcPr>
          <w:p w14:paraId="587D8BD5" w14:textId="77777777" w:rsidR="00C61521" w:rsidRPr="003C5423" w:rsidRDefault="00C61521" w:rsidP="00EB71A2">
            <w:pPr>
              <w:pStyle w:val="TableEntryHeader"/>
              <w:rPr>
                <w:szCs w:val="24"/>
              </w:rPr>
            </w:pPr>
            <w:r w:rsidRPr="003C5423">
              <w:rPr>
                <w:szCs w:val="24"/>
              </w:rPr>
              <w:t>Definition</w:t>
            </w:r>
          </w:p>
        </w:tc>
      </w:tr>
      <w:tr w:rsidR="00C61521" w:rsidRPr="003C5423" w14:paraId="600613F4" w14:textId="77777777" w:rsidTr="00CB74BE">
        <w:tc>
          <w:tcPr>
            <w:tcW w:w="3085" w:type="dxa"/>
          </w:tcPr>
          <w:p w14:paraId="7FD8FDBA" w14:textId="090D444D" w:rsidR="00C61521" w:rsidRPr="003C5423" w:rsidRDefault="00C61521" w:rsidP="00EB71A2">
            <w:pPr>
              <w:pStyle w:val="TableEntry"/>
              <w:rPr>
                <w:szCs w:val="24"/>
              </w:rPr>
            </w:pPr>
            <w:r w:rsidRPr="003C5423">
              <w:rPr>
                <w:bCs/>
                <w:szCs w:val="24"/>
              </w:rPr>
              <w:t>Retrieve ATNA Audit Event</w:t>
            </w:r>
            <w:r w:rsidR="00CB74BE" w:rsidRPr="003C5423">
              <w:rPr>
                <w:bCs/>
                <w:szCs w:val="24"/>
              </w:rPr>
              <w:t xml:space="preserve"> </w:t>
            </w:r>
            <w:r w:rsidR="00D45435" w:rsidRPr="003C5423">
              <w:rPr>
                <w:szCs w:val="24"/>
              </w:rPr>
              <w:t>[ITI-81]</w:t>
            </w:r>
          </w:p>
        </w:tc>
        <w:tc>
          <w:tcPr>
            <w:tcW w:w="6491" w:type="dxa"/>
          </w:tcPr>
          <w:p w14:paraId="428AC075" w14:textId="08BDCF3B" w:rsidR="00C61521" w:rsidRPr="003C5423" w:rsidRDefault="00C61521" w:rsidP="004D32FF">
            <w:pPr>
              <w:pStyle w:val="TableEntry"/>
              <w:rPr>
                <w:szCs w:val="24"/>
              </w:rPr>
            </w:pPr>
            <w:r w:rsidRPr="003C5423">
              <w:rPr>
                <w:szCs w:val="24"/>
              </w:rPr>
              <w:t xml:space="preserve">Retrieve Audit </w:t>
            </w:r>
            <w:r w:rsidR="004D32FF" w:rsidRPr="003C5423">
              <w:rPr>
                <w:szCs w:val="24"/>
              </w:rPr>
              <w:t>Records</w:t>
            </w:r>
            <w:r w:rsidRPr="003C5423">
              <w:rPr>
                <w:szCs w:val="24"/>
              </w:rPr>
              <w:t xml:space="preserve">. Search ATNA audit </w:t>
            </w:r>
            <w:r w:rsidR="004D32FF" w:rsidRPr="003C5423">
              <w:rPr>
                <w:szCs w:val="24"/>
              </w:rPr>
              <w:t xml:space="preserve">records </w:t>
            </w:r>
            <w:r w:rsidRPr="003C5423">
              <w:rPr>
                <w:szCs w:val="24"/>
              </w:rPr>
              <w:t xml:space="preserve">based upon queries using ATNA audit </w:t>
            </w:r>
            <w:r w:rsidR="004D32FF" w:rsidRPr="003C5423">
              <w:rPr>
                <w:szCs w:val="24"/>
              </w:rPr>
              <w:t xml:space="preserve">record </w:t>
            </w:r>
            <w:r w:rsidRPr="003C5423">
              <w:rPr>
                <w:szCs w:val="24"/>
              </w:rPr>
              <w:t>content.</w:t>
            </w:r>
          </w:p>
        </w:tc>
      </w:tr>
      <w:tr w:rsidR="00C61521" w:rsidRPr="003C5423" w14:paraId="766C8062" w14:textId="77777777" w:rsidTr="00CB74BE">
        <w:tc>
          <w:tcPr>
            <w:tcW w:w="3085" w:type="dxa"/>
          </w:tcPr>
          <w:p w14:paraId="64387478" w14:textId="63045919" w:rsidR="00C61521" w:rsidRPr="003C5423" w:rsidRDefault="00C61521" w:rsidP="00EB71A2">
            <w:pPr>
              <w:pStyle w:val="TableEntry"/>
              <w:rPr>
                <w:szCs w:val="24"/>
              </w:rPr>
            </w:pPr>
            <w:r w:rsidRPr="003C5423">
              <w:rPr>
                <w:bCs/>
                <w:szCs w:val="24"/>
              </w:rPr>
              <w:t>Retrieve Syslog Event</w:t>
            </w:r>
            <w:r w:rsidR="00CB74BE" w:rsidRPr="003C5423">
              <w:t xml:space="preserve"> </w:t>
            </w:r>
            <w:r w:rsidR="00D45435" w:rsidRPr="003C5423">
              <w:rPr>
                <w:szCs w:val="24"/>
              </w:rPr>
              <w:t>[ITI-82]</w:t>
            </w:r>
          </w:p>
        </w:tc>
        <w:tc>
          <w:tcPr>
            <w:tcW w:w="6491" w:type="dxa"/>
          </w:tcPr>
          <w:p w14:paraId="64D910F5" w14:textId="77777777" w:rsidR="00C61521" w:rsidRPr="003C5423" w:rsidRDefault="00C61521" w:rsidP="00640392">
            <w:pPr>
              <w:pStyle w:val="TableEntry"/>
              <w:rPr>
                <w:szCs w:val="24"/>
              </w:rPr>
            </w:pPr>
            <w:r w:rsidRPr="003C5423">
              <w:rPr>
                <w:szCs w:val="24"/>
              </w:rPr>
              <w:t>Retrieve Syslog Messages. Search syslog messages based upon using the syslog metadata.</w:t>
            </w:r>
          </w:p>
        </w:tc>
      </w:tr>
    </w:tbl>
    <w:p w14:paraId="0FDC6F14" w14:textId="27D1D7CC" w:rsidR="002332E2" w:rsidRPr="003C5423" w:rsidRDefault="002332E2" w:rsidP="002332E2">
      <w:pPr>
        <w:pStyle w:val="BodyText"/>
      </w:pPr>
    </w:p>
    <w:p w14:paraId="3850744B" w14:textId="3E0B6AE6" w:rsidR="001D23A1" w:rsidRPr="003C5423" w:rsidRDefault="001D23A1" w:rsidP="002332E2">
      <w:pPr>
        <w:pStyle w:val="BodyText"/>
      </w:pPr>
    </w:p>
    <w:p w14:paraId="5710D2DE" w14:textId="2FC37AD6" w:rsidR="001D23A1" w:rsidRPr="003C5423" w:rsidRDefault="001D23A1" w:rsidP="002332E2">
      <w:pPr>
        <w:pStyle w:val="BodyText"/>
      </w:pPr>
    </w:p>
    <w:p w14:paraId="794C22AE" w14:textId="77777777" w:rsidR="001D23A1" w:rsidRPr="003C5423" w:rsidRDefault="001D23A1" w:rsidP="005F402B">
      <w:pPr>
        <w:pStyle w:val="BodyText"/>
      </w:pPr>
    </w:p>
    <w:p w14:paraId="3B8639B2" w14:textId="1CAB79D2" w:rsidR="00C61521" w:rsidRPr="003C5423" w:rsidRDefault="00000000" w:rsidP="00F83445">
      <w:pPr>
        <w:pStyle w:val="Heading1"/>
        <w:pageBreakBefore w:val="0"/>
        <w:rPr>
          <w:noProof w:val="0"/>
        </w:rPr>
      </w:pPr>
      <w:hyperlink r:id="rId35" w:history="1">
        <w:bookmarkStart w:id="61" w:name="_Toc142046876"/>
        <w:r w:rsidR="00F26D5D" w:rsidRPr="003C5423">
          <w:rPr>
            <w:rStyle w:val="Hyperlink"/>
            <w:noProof w:val="0"/>
          </w:rPr>
          <w:t>Appendix D</w:t>
        </w:r>
      </w:hyperlink>
      <w:r w:rsidR="00F26D5D" w:rsidRPr="003C5423">
        <w:rPr>
          <w:noProof w:val="0"/>
        </w:rPr>
        <w:t xml:space="preserve"> – Glossary</w:t>
      </w:r>
      <w:bookmarkEnd w:id="61"/>
    </w:p>
    <w:p w14:paraId="27E6AB75" w14:textId="77777777" w:rsidR="003C5423" w:rsidRPr="00F772AA" w:rsidRDefault="003C5423" w:rsidP="003C5423">
      <w:pPr>
        <w:pStyle w:val="EditorInstructions"/>
      </w:pPr>
      <w:r w:rsidRPr="00F772AA">
        <w:t xml:space="preserve">Add the following </w:t>
      </w:r>
      <w:r w:rsidRPr="00F772AA">
        <w:rPr>
          <w:b/>
        </w:rPr>
        <w:t>new or modified glossary</w:t>
      </w:r>
      <w:r w:rsidRPr="00F772AA">
        <w:t xml:space="preserve"> terms to the </w:t>
      </w:r>
      <w:hyperlink r:id="rId36" w:history="1">
        <w:r w:rsidRPr="00F772AA">
          <w:rPr>
            <w:rStyle w:val="Hyperlink"/>
          </w:rPr>
          <w:t>IHE Technical Frameworks General Introduction Appendix D</w:t>
        </w:r>
      </w:hyperlink>
      <w:r w:rsidRPr="00F772AA">
        <w:t>:</w:t>
      </w:r>
    </w:p>
    <w:p w14:paraId="307EA50E" w14:textId="77777777" w:rsidR="00C61521" w:rsidRPr="003C5423" w:rsidRDefault="00C61521" w:rsidP="00204712">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3C5423" w14:paraId="2B10D5BD" w14:textId="77777777" w:rsidTr="00F26D5D">
        <w:tc>
          <w:tcPr>
            <w:tcW w:w="3078" w:type="dxa"/>
            <w:shd w:val="clear" w:color="auto" w:fill="D9D9D9"/>
          </w:tcPr>
          <w:bookmarkEnd w:id="58"/>
          <w:p w14:paraId="058EDF49" w14:textId="77777777" w:rsidR="00C61521" w:rsidRPr="003C5423" w:rsidRDefault="00C61521" w:rsidP="00843B52">
            <w:pPr>
              <w:pStyle w:val="TableEntryHeader"/>
              <w:rPr>
                <w:szCs w:val="24"/>
              </w:rPr>
            </w:pPr>
            <w:r w:rsidRPr="003C5423">
              <w:rPr>
                <w:szCs w:val="24"/>
              </w:rPr>
              <w:t>Glossary Term</w:t>
            </w:r>
          </w:p>
        </w:tc>
        <w:tc>
          <w:tcPr>
            <w:tcW w:w="6498" w:type="dxa"/>
            <w:shd w:val="clear" w:color="auto" w:fill="D9D9D9"/>
          </w:tcPr>
          <w:p w14:paraId="551894C9" w14:textId="77777777" w:rsidR="00C61521" w:rsidRPr="003C5423" w:rsidRDefault="00C61521" w:rsidP="00843B52">
            <w:pPr>
              <w:pStyle w:val="TableEntryHeader"/>
              <w:rPr>
                <w:szCs w:val="24"/>
              </w:rPr>
            </w:pPr>
            <w:r w:rsidRPr="003C5423">
              <w:rPr>
                <w:szCs w:val="24"/>
              </w:rPr>
              <w:t>Definition</w:t>
            </w:r>
          </w:p>
        </w:tc>
      </w:tr>
      <w:tr w:rsidR="00F26D5D" w:rsidRPr="003C5423" w14:paraId="04A94B40" w14:textId="77777777" w:rsidTr="00F26D5D">
        <w:tc>
          <w:tcPr>
            <w:tcW w:w="3078" w:type="dxa"/>
          </w:tcPr>
          <w:p w14:paraId="0B6B9227" w14:textId="2287B1A2" w:rsidR="00F26D5D" w:rsidRPr="003C5423" w:rsidRDefault="00F26D5D" w:rsidP="00F26D5D">
            <w:pPr>
              <w:pStyle w:val="TableEntry"/>
              <w:rPr>
                <w:szCs w:val="24"/>
              </w:rPr>
            </w:pPr>
            <w:r w:rsidRPr="003C5423">
              <w:rPr>
                <w:szCs w:val="24"/>
              </w:rPr>
              <w:t>Audit Record</w:t>
            </w:r>
          </w:p>
        </w:tc>
        <w:tc>
          <w:tcPr>
            <w:tcW w:w="6498" w:type="dxa"/>
          </w:tcPr>
          <w:p w14:paraId="38D2A8FA" w14:textId="4AB651D1" w:rsidR="00F26D5D" w:rsidRPr="003C5423" w:rsidRDefault="00F26D5D" w:rsidP="00F26D5D">
            <w:pPr>
              <w:pStyle w:val="TableEntry"/>
              <w:rPr>
                <w:szCs w:val="24"/>
              </w:rPr>
            </w:pPr>
            <w:r w:rsidRPr="003C5423">
              <w:rPr>
                <w:szCs w:val="24"/>
              </w:rPr>
              <w:t>A syslog message that complies with the DICOM PS3.15 schema.</w:t>
            </w:r>
          </w:p>
        </w:tc>
      </w:tr>
      <w:tr w:rsidR="00F26D5D" w:rsidRPr="003C5423" w14:paraId="483CADE9" w14:textId="77777777" w:rsidTr="00F26D5D">
        <w:tc>
          <w:tcPr>
            <w:tcW w:w="3078" w:type="dxa"/>
          </w:tcPr>
          <w:p w14:paraId="4348DB40" w14:textId="476A0859" w:rsidR="00F26D5D" w:rsidRPr="003C5423" w:rsidRDefault="00F26D5D" w:rsidP="00F26D5D">
            <w:pPr>
              <w:pStyle w:val="TableEntry"/>
              <w:rPr>
                <w:szCs w:val="24"/>
              </w:rPr>
            </w:pPr>
            <w:r w:rsidRPr="003C5423">
              <w:rPr>
                <w:szCs w:val="24"/>
              </w:rPr>
              <w:t>Syslog message</w:t>
            </w:r>
          </w:p>
        </w:tc>
        <w:tc>
          <w:tcPr>
            <w:tcW w:w="6498" w:type="dxa"/>
          </w:tcPr>
          <w:p w14:paraId="5D0FF526" w14:textId="49CF1EC4" w:rsidR="00F26D5D" w:rsidRPr="003C5423" w:rsidRDefault="00F26D5D" w:rsidP="00F26D5D">
            <w:pPr>
              <w:pStyle w:val="TableEntry"/>
              <w:rPr>
                <w:szCs w:val="24"/>
              </w:rPr>
            </w:pPr>
            <w:r w:rsidRPr="003C5423">
              <w:rPr>
                <w:szCs w:val="24"/>
              </w:rPr>
              <w:t>Any message that complies with RFC5424, regardless of the format of the message body. An ATNA audit log message is a specific kind of syslog message that has a specific format for the message body.</w:t>
            </w:r>
          </w:p>
        </w:tc>
      </w:tr>
      <w:tr w:rsidR="00F26D5D" w:rsidRPr="003C5423" w14:paraId="0158CF38" w14:textId="77777777" w:rsidTr="00F26D5D">
        <w:tc>
          <w:tcPr>
            <w:tcW w:w="3078" w:type="dxa"/>
          </w:tcPr>
          <w:p w14:paraId="3FE46AA8" w14:textId="77777777" w:rsidR="00F26D5D" w:rsidRPr="003C5423" w:rsidRDefault="00F26D5D" w:rsidP="00F26D5D">
            <w:pPr>
              <w:pStyle w:val="TableEntry"/>
              <w:rPr>
                <w:szCs w:val="24"/>
              </w:rPr>
            </w:pPr>
            <w:r w:rsidRPr="003C5423">
              <w:rPr>
                <w:szCs w:val="24"/>
              </w:rPr>
              <w:t>Syslog metadata</w:t>
            </w:r>
          </w:p>
        </w:tc>
        <w:tc>
          <w:tcPr>
            <w:tcW w:w="6498" w:type="dxa"/>
          </w:tcPr>
          <w:p w14:paraId="38DC954F" w14:textId="712FF8F2" w:rsidR="00F26D5D" w:rsidRPr="003C5423" w:rsidRDefault="00F26D5D" w:rsidP="00F26D5D">
            <w:pPr>
              <w:pStyle w:val="TableEntry"/>
              <w:rPr>
                <w:szCs w:val="24"/>
              </w:rPr>
            </w:pPr>
            <w:r w:rsidRPr="003C5423">
              <w:rPr>
                <w:szCs w:val="24"/>
              </w:rPr>
              <w:t>Attributes that classify the audit record: defining severity of the event, facility, and application that sent the message. These are defined in RFC5424.</w:t>
            </w:r>
          </w:p>
        </w:tc>
      </w:tr>
    </w:tbl>
    <w:p w14:paraId="1D1DBAA5" w14:textId="77777777" w:rsidR="00C61521" w:rsidRPr="003C5423" w:rsidRDefault="00C61521">
      <w:pPr>
        <w:pStyle w:val="PartTitle"/>
      </w:pPr>
      <w:bookmarkStart w:id="62" w:name="_Toc142046877"/>
      <w:r w:rsidRPr="003C5423">
        <w:lastRenderedPageBreak/>
        <w:t>Volume 1 – Profiles</w:t>
      </w:r>
      <w:bookmarkEnd w:id="62"/>
    </w:p>
    <w:p w14:paraId="188E050A" w14:textId="77777777" w:rsidR="00C61521" w:rsidRPr="003C5423" w:rsidRDefault="00C61521" w:rsidP="00360913">
      <w:pPr>
        <w:pStyle w:val="BodyText"/>
      </w:pPr>
    </w:p>
    <w:p w14:paraId="1B6413D9" w14:textId="5D834A11" w:rsidR="00C61521" w:rsidRPr="003C5423" w:rsidRDefault="00C61521" w:rsidP="00360913">
      <w:pPr>
        <w:pStyle w:val="EditorInstructions"/>
      </w:pPr>
      <w:r w:rsidRPr="003C5423">
        <w:t xml:space="preserve">Editor: Update </w:t>
      </w:r>
      <w:hyperlink r:id="rId37" w:history="1">
        <w:r w:rsidRPr="003C5423">
          <w:rPr>
            <w:rStyle w:val="Hyperlink"/>
          </w:rPr>
          <w:t>Section 9</w:t>
        </w:r>
      </w:hyperlink>
      <w:r w:rsidRPr="003C5423">
        <w:t xml:space="preserve"> adding the following text</w:t>
      </w:r>
      <w:r w:rsidR="00D57E58" w:rsidRPr="003C5423">
        <w:t xml:space="preserve"> at the end of that section</w:t>
      </w:r>
      <w:r w:rsidRPr="003C5423">
        <w:t xml:space="preserve">:  </w:t>
      </w:r>
    </w:p>
    <w:p w14:paraId="695A1CAF" w14:textId="77777777" w:rsidR="00C61521" w:rsidRPr="003C5423" w:rsidRDefault="00C61521" w:rsidP="005F402B">
      <w:pPr>
        <w:pStyle w:val="Heading1"/>
        <w:pageBreakBefore w:val="0"/>
        <w:ind w:left="0" w:firstLine="0"/>
        <w:rPr>
          <w:bCs/>
          <w:noProof w:val="0"/>
        </w:rPr>
      </w:pPr>
      <w:bookmarkStart w:id="63" w:name="_Toc142046878"/>
      <w:bookmarkStart w:id="64" w:name="_Toc210747731"/>
      <w:bookmarkStart w:id="65" w:name="_Toc214425621"/>
      <w:bookmarkStart w:id="66" w:name="_Toc399153327"/>
      <w:r w:rsidRPr="003C5423">
        <w:rPr>
          <w:bCs/>
          <w:noProof w:val="0"/>
        </w:rPr>
        <w:t xml:space="preserve">9 </w:t>
      </w:r>
      <w:bookmarkStart w:id="67" w:name="_Toc430278711"/>
      <w:r w:rsidRPr="003C5423">
        <w:rPr>
          <w:bCs/>
          <w:noProof w:val="0"/>
        </w:rPr>
        <w:t>Audit Trail and Node Authentication (ATNA)</w:t>
      </w:r>
      <w:bookmarkEnd w:id="63"/>
      <w:bookmarkEnd w:id="67"/>
    </w:p>
    <w:bookmarkEnd w:id="64"/>
    <w:bookmarkEnd w:id="65"/>
    <w:bookmarkEnd w:id="66"/>
    <w:p w14:paraId="6A04FABA" w14:textId="43D9E9C0" w:rsidR="00680618" w:rsidRPr="003C5423" w:rsidRDefault="00680618" w:rsidP="007A7438">
      <w:pPr>
        <w:pStyle w:val="BodyText"/>
      </w:pPr>
      <w:r w:rsidRPr="003C5423">
        <w:t>The Audit Trail and Node Authentication (ATNA) Profile specifies the foundational elements needed by all forms of secure systems: node authentication, user authentication, event logging (audit), and telecommunications encryption</w:t>
      </w:r>
      <w:r w:rsidR="00AF131C" w:rsidRPr="003C5423">
        <w:t xml:space="preserve">. </w:t>
      </w:r>
      <w:r w:rsidRPr="003C5423">
        <w:t>It is also used to indicate that other internal security properties such as access control, configuration control, and privilege restrictions are provided</w:t>
      </w:r>
      <w:r w:rsidR="00AF131C" w:rsidRPr="003C5423">
        <w:t xml:space="preserve">. </w:t>
      </w:r>
    </w:p>
    <w:p w14:paraId="5C13990B" w14:textId="77777777" w:rsidR="00680618" w:rsidRPr="003C5423" w:rsidRDefault="00680618" w:rsidP="007A7438">
      <w:pPr>
        <w:pStyle w:val="BodyText"/>
      </w:pPr>
      <w:r w:rsidRPr="003C5423">
        <w:t xml:space="preserve">Many other IHE profiles require or recommend grouping with ATNA actors as part of their security considerations. </w:t>
      </w:r>
    </w:p>
    <w:p w14:paraId="6DAC6AE9" w14:textId="0786DA6A" w:rsidR="00B170E8" w:rsidRPr="003C5423" w:rsidRDefault="00C61521" w:rsidP="00232745">
      <w:pPr>
        <w:pStyle w:val="BodyText"/>
        <w:rPr>
          <w:b/>
          <w:highlight w:val="yellow"/>
          <w:u w:val="single"/>
        </w:rPr>
      </w:pPr>
      <w:r w:rsidRPr="003C5423">
        <w:rPr>
          <w:b/>
          <w:u w:val="single"/>
        </w:rPr>
        <w:t>The ATNA Profile defines</w:t>
      </w:r>
      <w:r w:rsidR="004A57AA" w:rsidRPr="003C5423">
        <w:rPr>
          <w:b/>
          <w:u w:val="single"/>
        </w:rPr>
        <w:t xml:space="preserve"> </w:t>
      </w:r>
      <w:r w:rsidRPr="003C5423">
        <w:rPr>
          <w:b/>
          <w:u w:val="single"/>
        </w:rPr>
        <w:t xml:space="preserve">capabilities to </w:t>
      </w:r>
      <w:r w:rsidR="00AE2480" w:rsidRPr="003C5423">
        <w:rPr>
          <w:b/>
          <w:u w:val="single"/>
        </w:rPr>
        <w:t xml:space="preserve">both </w:t>
      </w:r>
      <w:r w:rsidR="00E87999" w:rsidRPr="003C5423">
        <w:rPr>
          <w:b/>
          <w:u w:val="single"/>
        </w:rPr>
        <w:t xml:space="preserve">send </w:t>
      </w:r>
      <w:r w:rsidR="0009218E" w:rsidRPr="003C5423">
        <w:rPr>
          <w:b/>
          <w:u w:val="single"/>
        </w:rPr>
        <w:t xml:space="preserve">to </w:t>
      </w:r>
      <w:r w:rsidR="00E87999" w:rsidRPr="003C5423">
        <w:rPr>
          <w:b/>
          <w:u w:val="single"/>
        </w:rPr>
        <w:t xml:space="preserve">and </w:t>
      </w:r>
      <w:r w:rsidRPr="003C5423">
        <w:rPr>
          <w:b/>
          <w:u w:val="single"/>
        </w:rPr>
        <w:t xml:space="preserve">retrieve messages </w:t>
      </w:r>
      <w:r w:rsidR="00AE2480" w:rsidRPr="003C5423">
        <w:rPr>
          <w:b/>
          <w:u w:val="single"/>
        </w:rPr>
        <w:t>from</w:t>
      </w:r>
      <w:r w:rsidRPr="003C5423">
        <w:rPr>
          <w:b/>
          <w:u w:val="single"/>
        </w:rPr>
        <w:t xml:space="preserve"> an Audit Record Repository (ARR):</w:t>
      </w:r>
    </w:p>
    <w:p w14:paraId="35A45C95" w14:textId="47C862D0" w:rsidR="00B170E8" w:rsidRPr="003C5423" w:rsidRDefault="00B170E8" w:rsidP="00204712">
      <w:pPr>
        <w:pStyle w:val="ListNumber2"/>
        <w:numPr>
          <w:ilvl w:val="0"/>
          <w:numId w:val="56"/>
        </w:numPr>
        <w:rPr>
          <w:b/>
          <w:u w:val="single"/>
        </w:rPr>
      </w:pPr>
      <w:r w:rsidRPr="003C5423">
        <w:rPr>
          <w:b/>
          <w:u w:val="single"/>
        </w:rPr>
        <w:t xml:space="preserve">The </w:t>
      </w:r>
      <w:r w:rsidR="00DE48C4" w:rsidRPr="003C5423">
        <w:rPr>
          <w:b/>
          <w:u w:val="single"/>
        </w:rPr>
        <w:t>R</w:t>
      </w:r>
      <w:r w:rsidRPr="003C5423">
        <w:rPr>
          <w:b/>
          <w:u w:val="single"/>
        </w:rPr>
        <w:t xml:space="preserve">ecord Audit Event [ITI-20] transaction enables a Secure Node, Secure Application or an Audit Record Forwarder to send a single or a group of Audit Records to an Audit Record Repository. This transaction </w:t>
      </w:r>
      <w:r w:rsidR="00BA61E4" w:rsidRPr="003C5423">
        <w:rPr>
          <w:b/>
          <w:u w:val="single"/>
        </w:rPr>
        <w:t xml:space="preserve">supports </w:t>
      </w:r>
      <w:r w:rsidRPr="003C5423">
        <w:rPr>
          <w:b/>
          <w:u w:val="single"/>
        </w:rPr>
        <w:t>encodings</w:t>
      </w:r>
      <w:r w:rsidR="00BA61E4" w:rsidRPr="003C5423">
        <w:rPr>
          <w:b/>
          <w:u w:val="single"/>
        </w:rPr>
        <w:t>:</w:t>
      </w:r>
      <w:r w:rsidR="00A04452" w:rsidRPr="003C5423">
        <w:rPr>
          <w:b/>
          <w:u w:val="single"/>
        </w:rPr>
        <w:t xml:space="preserve"> </w:t>
      </w:r>
      <w:r w:rsidR="00BA61E4" w:rsidRPr="003C5423">
        <w:rPr>
          <w:b/>
          <w:u w:val="single"/>
        </w:rPr>
        <w:t>syslo</w:t>
      </w:r>
      <w:r w:rsidR="00A04452" w:rsidRPr="003C5423">
        <w:rPr>
          <w:b/>
          <w:u w:val="single"/>
        </w:rPr>
        <w:t xml:space="preserve">g </w:t>
      </w:r>
      <w:r w:rsidR="00BA61E4" w:rsidRPr="003C5423">
        <w:rPr>
          <w:b/>
          <w:u w:val="single"/>
        </w:rPr>
        <w:t>p</w:t>
      </w:r>
      <w:r w:rsidR="00A04452" w:rsidRPr="003C5423">
        <w:rPr>
          <w:b/>
          <w:u w:val="single"/>
        </w:rPr>
        <w:t>r</w:t>
      </w:r>
      <w:r w:rsidRPr="003C5423">
        <w:rPr>
          <w:b/>
          <w:u w:val="single"/>
        </w:rPr>
        <w:t>otocol over TLS, syslog protocol over UDP</w:t>
      </w:r>
      <w:r w:rsidR="00BA61E4" w:rsidRPr="003C5423">
        <w:rPr>
          <w:b/>
          <w:u w:val="single"/>
        </w:rPr>
        <w:t>,</w:t>
      </w:r>
      <w:r w:rsidRPr="003C5423">
        <w:rPr>
          <w:b/>
          <w:u w:val="single"/>
        </w:rPr>
        <w:t xml:space="preserve"> or an HTTP POST of FHIR AuditEvent </w:t>
      </w:r>
      <w:r w:rsidR="00BA61E4" w:rsidRPr="003C5423">
        <w:rPr>
          <w:b/>
          <w:u w:val="single"/>
        </w:rPr>
        <w:t>R</w:t>
      </w:r>
      <w:r w:rsidRPr="003C5423">
        <w:rPr>
          <w:b/>
          <w:u w:val="single"/>
        </w:rPr>
        <w:t xml:space="preserve">esources. </w:t>
      </w:r>
    </w:p>
    <w:p w14:paraId="472D1C13" w14:textId="697AE4D1" w:rsidR="00C61521" w:rsidRPr="003C5423" w:rsidRDefault="00BD43FC" w:rsidP="00204712">
      <w:pPr>
        <w:pStyle w:val="ListNumber2"/>
        <w:numPr>
          <w:ilvl w:val="0"/>
          <w:numId w:val="56"/>
        </w:numPr>
        <w:rPr>
          <w:b/>
          <w:u w:val="single"/>
        </w:rPr>
      </w:pPr>
      <w:r w:rsidRPr="003C5423">
        <w:rPr>
          <w:b/>
          <w:u w:val="single"/>
        </w:rPr>
        <w:t xml:space="preserve">The </w:t>
      </w:r>
      <w:r w:rsidR="00C61521" w:rsidRPr="003C5423">
        <w:rPr>
          <w:b/>
          <w:u w:val="single"/>
        </w:rPr>
        <w:t xml:space="preserve">Retrieve ATNA Audit Event </w:t>
      </w:r>
      <w:r w:rsidR="00D45435" w:rsidRPr="003C5423">
        <w:rPr>
          <w:b/>
          <w:u w:val="single"/>
        </w:rPr>
        <w:t>[ITI-81]</w:t>
      </w:r>
      <w:r w:rsidR="00C61521" w:rsidRPr="003C5423">
        <w:rPr>
          <w:b/>
          <w:u w:val="single"/>
        </w:rPr>
        <w:t xml:space="preserve"> transaction enables an Audit Consumer to retrieve ATNA </w:t>
      </w:r>
      <w:r w:rsidR="00BA61E4" w:rsidRPr="003C5423">
        <w:rPr>
          <w:b/>
          <w:u w:val="single"/>
        </w:rPr>
        <w:t>a</w:t>
      </w:r>
      <w:r w:rsidR="00C61521" w:rsidRPr="003C5423">
        <w:rPr>
          <w:b/>
          <w:u w:val="single"/>
        </w:rPr>
        <w:t>udit</w:t>
      </w:r>
      <w:r w:rsidR="00BA61E4" w:rsidRPr="003C5423">
        <w:rPr>
          <w:b/>
          <w:u w:val="single"/>
        </w:rPr>
        <w:t xml:space="preserve"> records</w:t>
      </w:r>
      <w:r w:rsidR="00C61521" w:rsidRPr="003C5423">
        <w:rPr>
          <w:b/>
          <w:u w:val="single"/>
        </w:rPr>
        <w:t xml:space="preserve"> stored within a</w:t>
      </w:r>
      <w:r w:rsidR="00BA61E4" w:rsidRPr="003C5423">
        <w:rPr>
          <w:b/>
          <w:u w:val="single"/>
        </w:rPr>
        <w:t>n</w:t>
      </w:r>
      <w:r w:rsidR="00C61521" w:rsidRPr="003C5423">
        <w:rPr>
          <w:b/>
          <w:u w:val="single"/>
        </w:rPr>
        <w:t xml:space="preserve"> Audit Record Repository. This transaction is based on a FHIR RESTful search operation on AuditEvent</w:t>
      </w:r>
      <w:r w:rsidR="00F26D33" w:rsidRPr="003C5423">
        <w:rPr>
          <w:b/>
          <w:u w:val="single"/>
        </w:rPr>
        <w:t xml:space="preserve"> R</w:t>
      </w:r>
      <w:r w:rsidR="00C61521" w:rsidRPr="003C5423">
        <w:rPr>
          <w:b/>
          <w:u w:val="single"/>
        </w:rPr>
        <w:t xml:space="preserve">esources. </w:t>
      </w:r>
    </w:p>
    <w:p w14:paraId="36340C04" w14:textId="77777777" w:rsidR="00BA61E4" w:rsidRPr="003C5423" w:rsidRDefault="00BD43FC" w:rsidP="009557C6">
      <w:pPr>
        <w:pStyle w:val="ListNumber2"/>
        <w:numPr>
          <w:ilvl w:val="0"/>
          <w:numId w:val="56"/>
        </w:numPr>
        <w:rPr>
          <w:b/>
          <w:u w:val="single"/>
        </w:rPr>
      </w:pPr>
      <w:r w:rsidRPr="003C5423">
        <w:rPr>
          <w:b/>
          <w:u w:val="single"/>
        </w:rPr>
        <w:t xml:space="preserve">The </w:t>
      </w:r>
      <w:r w:rsidR="00C61521" w:rsidRPr="003C5423">
        <w:rPr>
          <w:b/>
          <w:u w:val="single"/>
        </w:rPr>
        <w:t xml:space="preserve">Retrieve Syslog Event </w:t>
      </w:r>
      <w:r w:rsidR="00D45435" w:rsidRPr="003C5423">
        <w:rPr>
          <w:b/>
          <w:u w:val="single"/>
        </w:rPr>
        <w:t xml:space="preserve">[ITI-82] </w:t>
      </w:r>
      <w:r w:rsidR="00C61521" w:rsidRPr="003C5423">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3C5423" w:rsidRDefault="00C61521" w:rsidP="00F83445">
      <w:pPr>
        <w:pStyle w:val="BodyText"/>
        <w:rPr>
          <w:b/>
          <w:u w:val="single"/>
        </w:rPr>
      </w:pPr>
      <w:r w:rsidRPr="003C5423">
        <w:rPr>
          <w:b/>
          <w:u w:val="single"/>
        </w:rPr>
        <w:t xml:space="preserve">Note that </w:t>
      </w:r>
      <w:r w:rsidR="0010463F" w:rsidRPr="003C5423">
        <w:rPr>
          <w:b/>
          <w:u w:val="single"/>
        </w:rPr>
        <w:t xml:space="preserve">audit events sent to the Audit Record Repository using Syslog protocol may not conform to </w:t>
      </w:r>
      <w:r w:rsidRPr="003C5423">
        <w:rPr>
          <w:b/>
          <w:u w:val="single"/>
        </w:rPr>
        <w:t xml:space="preserve">ATNA Audit Events, so the Retrieve Syslog Event </w:t>
      </w:r>
      <w:r w:rsidR="00D45435" w:rsidRPr="003C5423">
        <w:rPr>
          <w:b/>
          <w:u w:val="single"/>
        </w:rPr>
        <w:t xml:space="preserve">[ITI-82] transaction </w:t>
      </w:r>
      <w:r w:rsidRPr="003C5423">
        <w:rPr>
          <w:b/>
          <w:u w:val="single"/>
        </w:rPr>
        <w:t xml:space="preserve">enables retrieval of </w:t>
      </w:r>
      <w:r w:rsidR="00BA61E4" w:rsidRPr="003C5423">
        <w:rPr>
          <w:b/>
          <w:u w:val="single"/>
        </w:rPr>
        <w:t xml:space="preserve">audit records </w:t>
      </w:r>
      <w:r w:rsidRPr="003C5423">
        <w:rPr>
          <w:b/>
          <w:u w:val="single"/>
        </w:rPr>
        <w:t xml:space="preserve">based on syslog metadata values. </w:t>
      </w:r>
    </w:p>
    <w:p w14:paraId="1CE8AB93" w14:textId="45CFE97E" w:rsidR="00C61521" w:rsidRPr="003C5423" w:rsidRDefault="00C61521" w:rsidP="00D3347A">
      <w:pPr>
        <w:pStyle w:val="BodyText"/>
        <w:rPr>
          <w:b/>
          <w:u w:val="single"/>
        </w:rPr>
      </w:pPr>
      <w:bookmarkStart w:id="68" w:name="_Toc473170358"/>
      <w:bookmarkStart w:id="69" w:name="_Toc504625755"/>
      <w:bookmarkStart w:id="70" w:name="_Toc530206508"/>
      <w:bookmarkStart w:id="71" w:name="_Toc1388428"/>
      <w:bookmarkStart w:id="72" w:name="_Toc1388582"/>
      <w:bookmarkStart w:id="73" w:name="_Toc1456609"/>
      <w:bookmarkStart w:id="74" w:name="_Toc37034634"/>
      <w:bookmarkStart w:id="75" w:name="_Toc38846112"/>
      <w:bookmarkEnd w:id="17"/>
      <w:bookmarkEnd w:id="18"/>
    </w:p>
    <w:p w14:paraId="715B12D2" w14:textId="35C11651" w:rsidR="00701E2D" w:rsidRPr="003C5423" w:rsidRDefault="00701E2D" w:rsidP="00701E2D">
      <w:pPr>
        <w:pStyle w:val="EditorInstructions"/>
      </w:pPr>
      <w:r w:rsidRPr="003C5423">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rsidRPr="003C5423">
        <w:t>Event</w:t>
      </w:r>
      <w:r w:rsidRPr="003C5423">
        <w:t xml:space="preserve">, Retrieve Syslog Event. </w:t>
      </w:r>
    </w:p>
    <w:p w14:paraId="4DEDE3C5" w14:textId="77777777" w:rsidR="00701E2D" w:rsidRPr="003C5423" w:rsidRDefault="00701E2D" w:rsidP="005F402B">
      <w:pPr>
        <w:pStyle w:val="BodyText"/>
        <w:jc w:val="center"/>
        <w:rPr>
          <w:rFonts w:eastAsia="Calibri"/>
        </w:rPr>
      </w:pPr>
    </w:p>
    <w:bookmarkStart w:id="76" w:name="_MON_1404371580"/>
    <w:bookmarkEnd w:id="76"/>
    <w:p w14:paraId="79A1D308" w14:textId="77777777" w:rsidR="007A62B4" w:rsidRPr="003C5423" w:rsidRDefault="00BA2AC2">
      <w:pPr>
        <w:pStyle w:val="FigureTitle"/>
        <w:rPr>
          <w:rFonts w:eastAsia="Calibri"/>
        </w:rPr>
      </w:pPr>
      <w:r w:rsidRPr="003C5423">
        <w:rPr>
          <w:rFonts w:eastAsia="Calibri"/>
        </w:rPr>
        <w:object w:dxaOrig="9988" w:dyaOrig="5752" w14:anchorId="737C4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9.05pt;height:287pt" o:ole="">
            <v:imagedata r:id="rId38" o:title=""/>
          </v:shape>
          <o:OLEObject Type="Embed" ProgID="Word.Document.8" ShapeID="_x0000_i1025" DrawAspect="Content" ObjectID="_1752659988" r:id="rId39">
            <o:FieldCodes>\s</o:FieldCodes>
          </o:OLEObject>
        </w:object>
      </w:r>
    </w:p>
    <w:p w14:paraId="3A47E28B" w14:textId="20C9D29F" w:rsidR="00701E2D" w:rsidRPr="003C5423" w:rsidRDefault="00701E2D">
      <w:pPr>
        <w:pStyle w:val="FigureTitle"/>
      </w:pPr>
      <w:r w:rsidRPr="003C5423">
        <w:t>Figure 9.1-1: Audit Trail and Node Authentication Diagram</w:t>
      </w:r>
    </w:p>
    <w:p w14:paraId="72D756AA" w14:textId="77777777" w:rsidR="00522AEE" w:rsidRPr="003C5423" w:rsidRDefault="00522AEE" w:rsidP="00522AEE">
      <w:pPr>
        <w:pStyle w:val="BodyText"/>
      </w:pPr>
    </w:p>
    <w:p w14:paraId="4A249F29" w14:textId="6A0DAA60" w:rsidR="00522AEE" w:rsidRPr="003C5423" w:rsidRDefault="00522AEE" w:rsidP="00522AEE">
      <w:pPr>
        <w:pStyle w:val="EditorInstructions"/>
      </w:pPr>
      <w:r w:rsidRPr="003C5423">
        <w:rPr>
          <w:bCs/>
        </w:rPr>
        <w:t xml:space="preserve">Editor: In </w:t>
      </w:r>
      <w:hyperlink r:id="rId40" w:anchor="9.1" w:history="1">
        <w:r w:rsidRPr="003C5423">
          <w:rPr>
            <w:rStyle w:val="Hyperlink"/>
            <w:bCs/>
          </w:rPr>
          <w:t>Section 9.1</w:t>
        </w:r>
      </w:hyperlink>
      <w:r w:rsidRPr="003C5423">
        <w:rPr>
          <w:bCs/>
        </w:rPr>
        <w:t xml:space="preserve">, </w:t>
      </w:r>
      <w:r w:rsidRPr="003C5423">
        <w:t>Update Table 9.1-1</w:t>
      </w:r>
    </w:p>
    <w:p w14:paraId="79FAB4D8" w14:textId="77777777" w:rsidR="00522AEE" w:rsidRPr="003C5423" w:rsidRDefault="00522AEE" w:rsidP="00522AEE">
      <w:pPr>
        <w:pStyle w:val="BodyText"/>
      </w:pPr>
    </w:p>
    <w:p w14:paraId="21F8B137" w14:textId="77777777" w:rsidR="00522AEE" w:rsidRPr="003C5423" w:rsidRDefault="00522AEE" w:rsidP="00522AEE">
      <w:pPr>
        <w:pStyle w:val="TableTitle"/>
      </w:pPr>
      <w:r w:rsidRPr="003C5423">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3C5423" w14:paraId="24B547C7" w14:textId="77777777" w:rsidTr="00522AEE">
        <w:trPr>
          <w:cantSplit/>
          <w:tblHeader/>
          <w:jc w:val="center"/>
        </w:trPr>
        <w:tc>
          <w:tcPr>
            <w:tcW w:w="1899" w:type="dxa"/>
            <w:shd w:val="pct15" w:color="auto" w:fill="FFFFFF"/>
          </w:tcPr>
          <w:p w14:paraId="5CB35070" w14:textId="77777777" w:rsidR="00522AEE" w:rsidRPr="003C5423" w:rsidRDefault="00522AEE" w:rsidP="00522AEE">
            <w:pPr>
              <w:pStyle w:val="TableEntryHeader"/>
              <w:rPr>
                <w:szCs w:val="24"/>
              </w:rPr>
            </w:pPr>
            <w:r w:rsidRPr="003C5423">
              <w:rPr>
                <w:szCs w:val="24"/>
              </w:rPr>
              <w:t>Actors</w:t>
            </w:r>
          </w:p>
        </w:tc>
        <w:tc>
          <w:tcPr>
            <w:tcW w:w="3330" w:type="dxa"/>
            <w:shd w:val="pct15" w:color="auto" w:fill="FFFFFF"/>
          </w:tcPr>
          <w:p w14:paraId="6621C123" w14:textId="77777777" w:rsidR="00522AEE" w:rsidRPr="003C5423" w:rsidRDefault="00522AEE" w:rsidP="00522AEE">
            <w:pPr>
              <w:pStyle w:val="TableEntryHeader"/>
              <w:rPr>
                <w:szCs w:val="24"/>
              </w:rPr>
            </w:pPr>
            <w:r w:rsidRPr="003C5423">
              <w:rPr>
                <w:szCs w:val="24"/>
              </w:rPr>
              <w:t xml:space="preserve">Transactions </w:t>
            </w:r>
          </w:p>
        </w:tc>
        <w:tc>
          <w:tcPr>
            <w:tcW w:w="1530" w:type="dxa"/>
            <w:shd w:val="pct15" w:color="auto" w:fill="FFFFFF"/>
          </w:tcPr>
          <w:p w14:paraId="37FB3D7F" w14:textId="77777777" w:rsidR="00522AEE" w:rsidRPr="003C5423" w:rsidRDefault="00522AEE" w:rsidP="00522AEE">
            <w:pPr>
              <w:pStyle w:val="TableEntryHeader"/>
              <w:rPr>
                <w:szCs w:val="24"/>
              </w:rPr>
            </w:pPr>
            <w:r w:rsidRPr="003C5423">
              <w:rPr>
                <w:szCs w:val="24"/>
              </w:rPr>
              <w:t>Optionality</w:t>
            </w:r>
          </w:p>
        </w:tc>
        <w:tc>
          <w:tcPr>
            <w:tcW w:w="1719" w:type="dxa"/>
            <w:shd w:val="pct15" w:color="auto" w:fill="FFFFFF"/>
          </w:tcPr>
          <w:p w14:paraId="3C730C8D" w14:textId="77777777" w:rsidR="00522AEE" w:rsidRPr="003C5423" w:rsidRDefault="00522AEE" w:rsidP="00522AEE">
            <w:pPr>
              <w:pStyle w:val="TableEntryHeader"/>
              <w:rPr>
                <w:rFonts w:ascii="Times New Roman" w:hAnsi="Times New Roman"/>
                <w:b w:val="0"/>
                <w:i/>
                <w:szCs w:val="24"/>
              </w:rPr>
            </w:pPr>
            <w:r w:rsidRPr="003C5423">
              <w:rPr>
                <w:szCs w:val="24"/>
              </w:rPr>
              <w:t>Reference</w:t>
            </w:r>
          </w:p>
        </w:tc>
      </w:tr>
      <w:tr w:rsidR="00522AEE" w:rsidRPr="003C5423" w14:paraId="108FFDE8" w14:textId="77777777" w:rsidTr="00522AEE">
        <w:trPr>
          <w:cantSplit/>
          <w:jc w:val="center"/>
        </w:trPr>
        <w:tc>
          <w:tcPr>
            <w:tcW w:w="1899" w:type="dxa"/>
            <w:vMerge w:val="restart"/>
          </w:tcPr>
          <w:p w14:paraId="598F6CDE" w14:textId="77777777" w:rsidR="00522AEE" w:rsidRPr="003C5423" w:rsidRDefault="00522AEE" w:rsidP="00522AEE">
            <w:pPr>
              <w:pStyle w:val="TableEntry"/>
              <w:rPr>
                <w:szCs w:val="24"/>
              </w:rPr>
            </w:pPr>
            <w:r w:rsidRPr="003C5423">
              <w:rPr>
                <w:szCs w:val="24"/>
              </w:rPr>
              <w:t>Audit Record Repository</w:t>
            </w:r>
          </w:p>
        </w:tc>
        <w:tc>
          <w:tcPr>
            <w:tcW w:w="3330" w:type="dxa"/>
          </w:tcPr>
          <w:p w14:paraId="6E5056BD" w14:textId="77777777" w:rsidR="00522AEE" w:rsidRPr="003C5423" w:rsidRDefault="00522AEE" w:rsidP="00522AEE">
            <w:pPr>
              <w:pStyle w:val="TableEntry"/>
              <w:rPr>
                <w:szCs w:val="24"/>
              </w:rPr>
            </w:pPr>
            <w:r w:rsidRPr="003C5423">
              <w:rPr>
                <w:szCs w:val="24"/>
              </w:rPr>
              <w:t>Record Audit Event [ITI-20]</w:t>
            </w:r>
          </w:p>
        </w:tc>
        <w:tc>
          <w:tcPr>
            <w:tcW w:w="1530" w:type="dxa"/>
          </w:tcPr>
          <w:p w14:paraId="1B1C858D" w14:textId="77777777" w:rsidR="00522AEE" w:rsidRPr="003C5423" w:rsidRDefault="00522AEE" w:rsidP="00522AEE">
            <w:pPr>
              <w:pStyle w:val="TableEntry"/>
              <w:jc w:val="center"/>
              <w:rPr>
                <w:szCs w:val="24"/>
              </w:rPr>
            </w:pPr>
            <w:r w:rsidRPr="003C5423">
              <w:rPr>
                <w:szCs w:val="24"/>
              </w:rPr>
              <w:t>R</w:t>
            </w:r>
          </w:p>
        </w:tc>
        <w:tc>
          <w:tcPr>
            <w:tcW w:w="1719" w:type="dxa"/>
          </w:tcPr>
          <w:p w14:paraId="303C337D" w14:textId="75587E9F" w:rsidR="00522AEE" w:rsidRPr="003C5423" w:rsidRDefault="00522AEE" w:rsidP="00522AEE">
            <w:pPr>
              <w:pStyle w:val="TableEntry"/>
              <w:rPr>
                <w:szCs w:val="24"/>
              </w:rPr>
            </w:pPr>
            <w:r w:rsidRPr="003C5423">
              <w:rPr>
                <w:szCs w:val="24"/>
              </w:rPr>
              <w:t>ITI TF-2: 3.20</w:t>
            </w:r>
          </w:p>
        </w:tc>
      </w:tr>
      <w:tr w:rsidR="00522AEE" w:rsidRPr="003C5423" w14:paraId="713D4325" w14:textId="77777777" w:rsidTr="00522AEE">
        <w:trPr>
          <w:cantSplit/>
          <w:jc w:val="center"/>
        </w:trPr>
        <w:tc>
          <w:tcPr>
            <w:tcW w:w="1899" w:type="dxa"/>
            <w:vMerge/>
          </w:tcPr>
          <w:p w14:paraId="7F0C694C" w14:textId="77777777" w:rsidR="00522AEE" w:rsidRPr="003C5423" w:rsidRDefault="00522AEE" w:rsidP="00522AEE">
            <w:pPr>
              <w:pStyle w:val="TableEntry"/>
              <w:rPr>
                <w:szCs w:val="24"/>
              </w:rPr>
            </w:pPr>
          </w:p>
        </w:tc>
        <w:tc>
          <w:tcPr>
            <w:tcW w:w="3330" w:type="dxa"/>
          </w:tcPr>
          <w:p w14:paraId="1A307568"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5014E6B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CE46681" w14:textId="66EFBB4A"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7453D1AC" w14:textId="77777777" w:rsidTr="00522AEE">
        <w:trPr>
          <w:cantSplit/>
          <w:jc w:val="center"/>
        </w:trPr>
        <w:tc>
          <w:tcPr>
            <w:tcW w:w="1899" w:type="dxa"/>
            <w:vMerge/>
          </w:tcPr>
          <w:p w14:paraId="5645CBF0" w14:textId="77777777" w:rsidR="00522AEE" w:rsidRPr="003C5423" w:rsidRDefault="00522AEE" w:rsidP="00522AEE">
            <w:pPr>
              <w:pStyle w:val="TableEntry"/>
              <w:rPr>
                <w:szCs w:val="24"/>
              </w:rPr>
            </w:pPr>
          </w:p>
        </w:tc>
        <w:tc>
          <w:tcPr>
            <w:tcW w:w="3330" w:type="dxa"/>
          </w:tcPr>
          <w:p w14:paraId="4EADACCC"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7CAFC8D"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147A363" w14:textId="15F0E4E5" w:rsidR="00522AEE" w:rsidRPr="003C5423" w:rsidRDefault="00522AEE" w:rsidP="00522AEE">
            <w:pPr>
              <w:pStyle w:val="TableEntry"/>
              <w:rPr>
                <w:b/>
                <w:bCs/>
                <w:szCs w:val="24"/>
                <w:u w:val="single"/>
              </w:rPr>
            </w:pPr>
            <w:r w:rsidRPr="003C5423">
              <w:rPr>
                <w:b/>
                <w:bCs/>
                <w:szCs w:val="24"/>
                <w:u w:val="single"/>
              </w:rPr>
              <w:t>ITI TF-2: 3.82</w:t>
            </w:r>
          </w:p>
        </w:tc>
      </w:tr>
      <w:tr w:rsidR="00522AEE" w:rsidRPr="003C5423" w14:paraId="54E55377" w14:textId="77777777" w:rsidTr="00522AEE">
        <w:trPr>
          <w:cantSplit/>
          <w:jc w:val="center"/>
        </w:trPr>
        <w:tc>
          <w:tcPr>
            <w:tcW w:w="1899" w:type="dxa"/>
            <w:vMerge w:val="restart"/>
          </w:tcPr>
          <w:p w14:paraId="2FB646CF" w14:textId="77777777" w:rsidR="00522AEE" w:rsidRPr="003C5423" w:rsidRDefault="00522AEE" w:rsidP="00522AEE">
            <w:pPr>
              <w:pStyle w:val="TableEntry"/>
              <w:rPr>
                <w:b/>
                <w:bCs/>
                <w:szCs w:val="24"/>
                <w:u w:val="single"/>
              </w:rPr>
            </w:pPr>
            <w:r w:rsidRPr="003C5423">
              <w:rPr>
                <w:b/>
                <w:bCs/>
                <w:szCs w:val="24"/>
                <w:u w:val="single"/>
              </w:rPr>
              <w:t>Audit Consumer</w:t>
            </w:r>
          </w:p>
        </w:tc>
        <w:tc>
          <w:tcPr>
            <w:tcW w:w="3330" w:type="dxa"/>
          </w:tcPr>
          <w:p w14:paraId="7EC731FC" w14:textId="77777777" w:rsidR="00522AEE" w:rsidRPr="003C5423" w:rsidRDefault="00522AEE" w:rsidP="00522AEE">
            <w:pPr>
              <w:pStyle w:val="TableEntry"/>
              <w:rPr>
                <w:b/>
                <w:bCs/>
                <w:szCs w:val="24"/>
                <w:u w:val="single"/>
              </w:rPr>
            </w:pPr>
            <w:r w:rsidRPr="003C5423">
              <w:rPr>
                <w:b/>
                <w:bCs/>
                <w:szCs w:val="24"/>
                <w:u w:val="single"/>
              </w:rPr>
              <w:t>Retrieve ATNA Audit Event [ITI-81]</w:t>
            </w:r>
          </w:p>
        </w:tc>
        <w:tc>
          <w:tcPr>
            <w:tcW w:w="1530" w:type="dxa"/>
          </w:tcPr>
          <w:p w14:paraId="3AD598FE"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2F5B1946" w14:textId="5589E4F4" w:rsidR="00522AEE" w:rsidRPr="003C5423" w:rsidRDefault="00522AEE" w:rsidP="00522AEE">
            <w:pPr>
              <w:pStyle w:val="TableEntry"/>
              <w:rPr>
                <w:b/>
                <w:bCs/>
                <w:szCs w:val="24"/>
                <w:u w:val="single"/>
              </w:rPr>
            </w:pPr>
            <w:r w:rsidRPr="003C5423">
              <w:rPr>
                <w:b/>
                <w:bCs/>
                <w:szCs w:val="24"/>
                <w:u w:val="single"/>
              </w:rPr>
              <w:t>ITI TF-2: 3.81</w:t>
            </w:r>
          </w:p>
        </w:tc>
      </w:tr>
      <w:tr w:rsidR="00522AEE" w:rsidRPr="003C5423" w14:paraId="4D7E2EC8" w14:textId="77777777" w:rsidTr="00522AEE">
        <w:trPr>
          <w:cantSplit/>
          <w:jc w:val="center"/>
        </w:trPr>
        <w:tc>
          <w:tcPr>
            <w:tcW w:w="1899" w:type="dxa"/>
            <w:vMerge/>
          </w:tcPr>
          <w:p w14:paraId="7CBFEF8B" w14:textId="77777777" w:rsidR="00522AEE" w:rsidRPr="003C5423" w:rsidRDefault="00522AEE" w:rsidP="00522AEE">
            <w:pPr>
              <w:pStyle w:val="TableEntry"/>
              <w:rPr>
                <w:szCs w:val="24"/>
              </w:rPr>
            </w:pPr>
          </w:p>
        </w:tc>
        <w:tc>
          <w:tcPr>
            <w:tcW w:w="3330" w:type="dxa"/>
          </w:tcPr>
          <w:p w14:paraId="6A55963D" w14:textId="77777777" w:rsidR="00522AEE" w:rsidRPr="003C5423" w:rsidRDefault="00522AEE" w:rsidP="00522AEE">
            <w:pPr>
              <w:pStyle w:val="TableEntry"/>
              <w:rPr>
                <w:b/>
                <w:bCs/>
                <w:szCs w:val="24"/>
                <w:u w:val="single"/>
              </w:rPr>
            </w:pPr>
            <w:r w:rsidRPr="003C5423">
              <w:rPr>
                <w:b/>
                <w:bCs/>
                <w:szCs w:val="24"/>
                <w:u w:val="single"/>
              </w:rPr>
              <w:t>Retrieve Syslog Event [ITI-82]</w:t>
            </w:r>
          </w:p>
        </w:tc>
        <w:tc>
          <w:tcPr>
            <w:tcW w:w="1530" w:type="dxa"/>
          </w:tcPr>
          <w:p w14:paraId="70718DFB" w14:textId="77777777" w:rsidR="00522AEE" w:rsidRPr="003C5423" w:rsidRDefault="00522AEE" w:rsidP="00522AEE">
            <w:pPr>
              <w:pStyle w:val="TableEntry"/>
              <w:jc w:val="center"/>
              <w:rPr>
                <w:b/>
                <w:bCs/>
                <w:szCs w:val="24"/>
                <w:u w:val="single"/>
              </w:rPr>
            </w:pPr>
            <w:r w:rsidRPr="003C5423">
              <w:rPr>
                <w:b/>
                <w:bCs/>
                <w:szCs w:val="24"/>
                <w:u w:val="single"/>
              </w:rPr>
              <w:t>O</w:t>
            </w:r>
          </w:p>
        </w:tc>
        <w:tc>
          <w:tcPr>
            <w:tcW w:w="1719" w:type="dxa"/>
          </w:tcPr>
          <w:p w14:paraId="4F60BEA2" w14:textId="26215496" w:rsidR="00522AEE" w:rsidRPr="003C5423" w:rsidRDefault="00522AEE" w:rsidP="00522AEE">
            <w:pPr>
              <w:pStyle w:val="TableEntry"/>
              <w:rPr>
                <w:b/>
                <w:bCs/>
                <w:szCs w:val="24"/>
                <w:u w:val="single"/>
              </w:rPr>
            </w:pPr>
            <w:r w:rsidRPr="003C5423">
              <w:rPr>
                <w:b/>
                <w:bCs/>
                <w:szCs w:val="24"/>
                <w:u w:val="single"/>
              </w:rPr>
              <w:t>ITI TF-2: 3.82</w:t>
            </w:r>
          </w:p>
        </w:tc>
      </w:tr>
      <w:tr w:rsidR="00AE2480" w:rsidRPr="003C5423" w14:paraId="1186B599" w14:textId="77777777" w:rsidTr="00522AEE">
        <w:trPr>
          <w:cantSplit/>
          <w:jc w:val="center"/>
        </w:trPr>
        <w:tc>
          <w:tcPr>
            <w:tcW w:w="1899" w:type="dxa"/>
          </w:tcPr>
          <w:p w14:paraId="2D16F3A1" w14:textId="35F1919C" w:rsidR="00AE2480" w:rsidRPr="003C5423" w:rsidRDefault="00AE2480" w:rsidP="00AE2480">
            <w:pPr>
              <w:pStyle w:val="TableEntry"/>
              <w:rPr>
                <w:szCs w:val="24"/>
              </w:rPr>
            </w:pPr>
            <w:r w:rsidRPr="003C5423">
              <w:rPr>
                <w:szCs w:val="24"/>
              </w:rPr>
              <w:t>Audit Record Forwarder</w:t>
            </w:r>
          </w:p>
        </w:tc>
        <w:tc>
          <w:tcPr>
            <w:tcW w:w="3330" w:type="dxa"/>
          </w:tcPr>
          <w:p w14:paraId="648D2501" w14:textId="0F6BD442" w:rsidR="00AE2480" w:rsidRPr="003C5423" w:rsidRDefault="00AE2480" w:rsidP="00AE2480">
            <w:pPr>
              <w:pStyle w:val="TableEntry"/>
              <w:rPr>
                <w:szCs w:val="24"/>
              </w:rPr>
            </w:pPr>
            <w:r w:rsidRPr="003C5423">
              <w:rPr>
                <w:szCs w:val="24"/>
              </w:rPr>
              <w:t>Record Audit Event [ITI-20]</w:t>
            </w:r>
          </w:p>
        </w:tc>
        <w:tc>
          <w:tcPr>
            <w:tcW w:w="1530" w:type="dxa"/>
          </w:tcPr>
          <w:p w14:paraId="15D17613" w14:textId="36BA9F80" w:rsidR="00AE2480" w:rsidRPr="003C5423" w:rsidRDefault="00AE2480" w:rsidP="00AE2480">
            <w:pPr>
              <w:pStyle w:val="TableEntry"/>
              <w:jc w:val="center"/>
              <w:rPr>
                <w:szCs w:val="24"/>
              </w:rPr>
            </w:pPr>
            <w:r w:rsidRPr="003C5423">
              <w:rPr>
                <w:szCs w:val="24"/>
              </w:rPr>
              <w:t>R</w:t>
            </w:r>
          </w:p>
        </w:tc>
        <w:tc>
          <w:tcPr>
            <w:tcW w:w="1719" w:type="dxa"/>
          </w:tcPr>
          <w:p w14:paraId="1FAB8129" w14:textId="038B350A" w:rsidR="00AE2480" w:rsidRPr="003C5423" w:rsidRDefault="00AE2480" w:rsidP="00AE2480">
            <w:pPr>
              <w:pStyle w:val="TableEntry"/>
              <w:rPr>
                <w:szCs w:val="24"/>
              </w:rPr>
            </w:pPr>
            <w:r w:rsidRPr="003C5423">
              <w:rPr>
                <w:szCs w:val="24"/>
              </w:rPr>
              <w:t>ITI TF-2: 3.20</w:t>
            </w:r>
          </w:p>
        </w:tc>
      </w:tr>
      <w:tr w:rsidR="00AE2480" w:rsidRPr="003C5423" w14:paraId="764866A7" w14:textId="77777777" w:rsidTr="00522AEE">
        <w:trPr>
          <w:cantSplit/>
          <w:jc w:val="center"/>
        </w:trPr>
        <w:tc>
          <w:tcPr>
            <w:tcW w:w="1899" w:type="dxa"/>
            <w:vMerge w:val="restart"/>
          </w:tcPr>
          <w:p w14:paraId="7CD59801" w14:textId="77777777" w:rsidR="00AE2480" w:rsidRPr="003C5423" w:rsidRDefault="00AE2480" w:rsidP="00AE2480">
            <w:pPr>
              <w:pStyle w:val="TableEntry"/>
              <w:rPr>
                <w:szCs w:val="24"/>
              </w:rPr>
            </w:pPr>
            <w:r w:rsidRPr="003C5423">
              <w:rPr>
                <w:szCs w:val="24"/>
              </w:rPr>
              <w:t>Secure Node</w:t>
            </w:r>
          </w:p>
        </w:tc>
        <w:tc>
          <w:tcPr>
            <w:tcW w:w="3330" w:type="dxa"/>
          </w:tcPr>
          <w:p w14:paraId="2935470A" w14:textId="77777777" w:rsidR="00AE2480" w:rsidRPr="003C5423" w:rsidRDefault="00AE2480" w:rsidP="00AE2480">
            <w:pPr>
              <w:pStyle w:val="TableEntry"/>
              <w:rPr>
                <w:szCs w:val="24"/>
              </w:rPr>
            </w:pPr>
            <w:r w:rsidRPr="003C5423">
              <w:rPr>
                <w:szCs w:val="24"/>
              </w:rPr>
              <w:t>Authenticate Node [ITI-19]</w:t>
            </w:r>
          </w:p>
        </w:tc>
        <w:tc>
          <w:tcPr>
            <w:tcW w:w="1530" w:type="dxa"/>
          </w:tcPr>
          <w:p w14:paraId="7BF31B07" w14:textId="77777777" w:rsidR="00AE2480" w:rsidRPr="003C5423" w:rsidRDefault="00AE2480" w:rsidP="00AE2480">
            <w:pPr>
              <w:pStyle w:val="TableEntry"/>
              <w:jc w:val="center"/>
              <w:rPr>
                <w:szCs w:val="24"/>
              </w:rPr>
            </w:pPr>
            <w:r w:rsidRPr="003C5423">
              <w:rPr>
                <w:szCs w:val="24"/>
              </w:rPr>
              <w:t>R</w:t>
            </w:r>
          </w:p>
        </w:tc>
        <w:tc>
          <w:tcPr>
            <w:tcW w:w="1719" w:type="dxa"/>
          </w:tcPr>
          <w:p w14:paraId="3860D7ED" w14:textId="0CF0F906" w:rsidR="00AE2480" w:rsidRPr="003C5423" w:rsidRDefault="00AE2480" w:rsidP="00AE2480">
            <w:pPr>
              <w:pStyle w:val="TableEntry"/>
              <w:rPr>
                <w:szCs w:val="24"/>
              </w:rPr>
            </w:pPr>
            <w:r w:rsidRPr="003C5423">
              <w:rPr>
                <w:szCs w:val="24"/>
              </w:rPr>
              <w:t>ITI TF-2: 3.19</w:t>
            </w:r>
          </w:p>
        </w:tc>
      </w:tr>
      <w:tr w:rsidR="00AE2480" w:rsidRPr="003C5423" w14:paraId="3F85066D" w14:textId="77777777" w:rsidTr="00522AEE">
        <w:trPr>
          <w:cantSplit/>
          <w:jc w:val="center"/>
        </w:trPr>
        <w:tc>
          <w:tcPr>
            <w:tcW w:w="1899" w:type="dxa"/>
            <w:vMerge/>
          </w:tcPr>
          <w:p w14:paraId="5297006A" w14:textId="77777777" w:rsidR="00AE2480" w:rsidRPr="003C5423" w:rsidRDefault="00AE2480" w:rsidP="00AE2480">
            <w:pPr>
              <w:pStyle w:val="TableEntry"/>
              <w:rPr>
                <w:szCs w:val="24"/>
              </w:rPr>
            </w:pPr>
          </w:p>
        </w:tc>
        <w:tc>
          <w:tcPr>
            <w:tcW w:w="3330" w:type="dxa"/>
          </w:tcPr>
          <w:p w14:paraId="05F7C425" w14:textId="77777777" w:rsidR="00AE2480" w:rsidRPr="003C5423" w:rsidRDefault="00AE2480" w:rsidP="00AE2480">
            <w:pPr>
              <w:pStyle w:val="TableEntry"/>
              <w:rPr>
                <w:szCs w:val="24"/>
              </w:rPr>
            </w:pPr>
            <w:r w:rsidRPr="003C5423">
              <w:rPr>
                <w:szCs w:val="24"/>
              </w:rPr>
              <w:t>Record Audit Event [ITI-20]</w:t>
            </w:r>
          </w:p>
        </w:tc>
        <w:tc>
          <w:tcPr>
            <w:tcW w:w="1530" w:type="dxa"/>
          </w:tcPr>
          <w:p w14:paraId="0D2C668F" w14:textId="77777777" w:rsidR="00AE2480" w:rsidRPr="003C5423" w:rsidRDefault="00AE2480" w:rsidP="00AE2480">
            <w:pPr>
              <w:pStyle w:val="TableEntry"/>
              <w:jc w:val="center"/>
              <w:rPr>
                <w:szCs w:val="24"/>
              </w:rPr>
            </w:pPr>
            <w:r w:rsidRPr="003C5423">
              <w:rPr>
                <w:szCs w:val="24"/>
              </w:rPr>
              <w:t>R</w:t>
            </w:r>
          </w:p>
        </w:tc>
        <w:tc>
          <w:tcPr>
            <w:tcW w:w="1719" w:type="dxa"/>
          </w:tcPr>
          <w:p w14:paraId="7B672861" w14:textId="30422149" w:rsidR="00AE2480" w:rsidRPr="003C5423" w:rsidRDefault="00AE2480" w:rsidP="00AE2480">
            <w:pPr>
              <w:pStyle w:val="TableEntry"/>
              <w:rPr>
                <w:szCs w:val="24"/>
              </w:rPr>
            </w:pPr>
            <w:r w:rsidRPr="003C5423">
              <w:rPr>
                <w:szCs w:val="24"/>
              </w:rPr>
              <w:t>ITI TF-2: 3.20</w:t>
            </w:r>
          </w:p>
        </w:tc>
      </w:tr>
      <w:tr w:rsidR="00AE2480" w:rsidRPr="003C5423" w14:paraId="7360D5FA" w14:textId="77777777" w:rsidTr="00522AEE">
        <w:trPr>
          <w:cantSplit/>
          <w:jc w:val="center"/>
        </w:trPr>
        <w:tc>
          <w:tcPr>
            <w:tcW w:w="1899" w:type="dxa"/>
            <w:vMerge w:val="restart"/>
          </w:tcPr>
          <w:p w14:paraId="6D5460BB" w14:textId="77777777" w:rsidR="00AE2480" w:rsidRPr="003C5423" w:rsidRDefault="00AE2480" w:rsidP="00AE2480">
            <w:pPr>
              <w:pStyle w:val="TableEntry"/>
              <w:rPr>
                <w:szCs w:val="24"/>
              </w:rPr>
            </w:pPr>
            <w:r w:rsidRPr="003C5423">
              <w:rPr>
                <w:szCs w:val="24"/>
              </w:rPr>
              <w:t>Secure Application</w:t>
            </w:r>
          </w:p>
          <w:p w14:paraId="590FDDAB" w14:textId="77777777" w:rsidR="00AE2480" w:rsidRPr="003C5423" w:rsidRDefault="00AE2480" w:rsidP="00AE2480">
            <w:pPr>
              <w:pStyle w:val="TableEntry"/>
              <w:rPr>
                <w:szCs w:val="24"/>
              </w:rPr>
            </w:pPr>
          </w:p>
        </w:tc>
        <w:tc>
          <w:tcPr>
            <w:tcW w:w="3330" w:type="dxa"/>
          </w:tcPr>
          <w:p w14:paraId="50B7CD26" w14:textId="77777777" w:rsidR="00AE2480" w:rsidRPr="003C5423" w:rsidRDefault="00AE2480" w:rsidP="00AE2480">
            <w:pPr>
              <w:pStyle w:val="TableEntry"/>
              <w:rPr>
                <w:szCs w:val="24"/>
              </w:rPr>
            </w:pPr>
            <w:r w:rsidRPr="003C5423">
              <w:rPr>
                <w:szCs w:val="24"/>
              </w:rPr>
              <w:t>Authenticate Node [ITI-19]</w:t>
            </w:r>
          </w:p>
        </w:tc>
        <w:tc>
          <w:tcPr>
            <w:tcW w:w="1530" w:type="dxa"/>
          </w:tcPr>
          <w:p w14:paraId="36461774" w14:textId="77777777" w:rsidR="00AE2480" w:rsidRPr="003C5423" w:rsidRDefault="00AE2480" w:rsidP="00AE2480">
            <w:pPr>
              <w:pStyle w:val="TableEntry"/>
              <w:jc w:val="center"/>
              <w:rPr>
                <w:szCs w:val="24"/>
              </w:rPr>
            </w:pPr>
            <w:r w:rsidRPr="003C5423">
              <w:rPr>
                <w:szCs w:val="24"/>
              </w:rPr>
              <w:t>R</w:t>
            </w:r>
          </w:p>
        </w:tc>
        <w:tc>
          <w:tcPr>
            <w:tcW w:w="1719" w:type="dxa"/>
          </w:tcPr>
          <w:p w14:paraId="39FE7F27" w14:textId="7D167FAA" w:rsidR="00AE2480" w:rsidRPr="003C5423" w:rsidRDefault="00AE2480" w:rsidP="00AE2480">
            <w:pPr>
              <w:pStyle w:val="TableEntry"/>
              <w:rPr>
                <w:szCs w:val="24"/>
              </w:rPr>
            </w:pPr>
            <w:r w:rsidRPr="003C5423">
              <w:rPr>
                <w:szCs w:val="24"/>
              </w:rPr>
              <w:t>ITI TF-2: 3.19</w:t>
            </w:r>
          </w:p>
        </w:tc>
      </w:tr>
      <w:tr w:rsidR="00AE2480" w:rsidRPr="003C5423" w14:paraId="444E1596" w14:textId="77777777" w:rsidTr="00522AEE">
        <w:trPr>
          <w:cantSplit/>
          <w:trHeight w:val="330"/>
          <w:jc w:val="center"/>
        </w:trPr>
        <w:tc>
          <w:tcPr>
            <w:tcW w:w="1899" w:type="dxa"/>
            <w:vMerge/>
          </w:tcPr>
          <w:p w14:paraId="64FDDDB7" w14:textId="77777777" w:rsidR="00AE2480" w:rsidRPr="003C5423" w:rsidRDefault="00AE2480" w:rsidP="00AE2480">
            <w:pPr>
              <w:pStyle w:val="TableEntry"/>
              <w:rPr>
                <w:szCs w:val="24"/>
              </w:rPr>
            </w:pPr>
          </w:p>
        </w:tc>
        <w:tc>
          <w:tcPr>
            <w:tcW w:w="3330" w:type="dxa"/>
          </w:tcPr>
          <w:p w14:paraId="7A2FA618" w14:textId="77777777" w:rsidR="00AE2480" w:rsidRPr="003C5423" w:rsidRDefault="00AE2480" w:rsidP="00AE2480">
            <w:pPr>
              <w:pStyle w:val="TableEntry"/>
              <w:rPr>
                <w:szCs w:val="24"/>
              </w:rPr>
            </w:pPr>
            <w:r w:rsidRPr="003C5423">
              <w:rPr>
                <w:bCs/>
                <w:szCs w:val="24"/>
              </w:rPr>
              <w:t>Record Audit Event [ITI-20]</w:t>
            </w:r>
          </w:p>
        </w:tc>
        <w:tc>
          <w:tcPr>
            <w:tcW w:w="1530" w:type="dxa"/>
          </w:tcPr>
          <w:p w14:paraId="1103E726" w14:textId="77777777" w:rsidR="00AE2480" w:rsidRPr="003C5423" w:rsidRDefault="00AE2480" w:rsidP="00AE2480">
            <w:pPr>
              <w:pStyle w:val="TableEntry"/>
              <w:jc w:val="center"/>
              <w:rPr>
                <w:szCs w:val="24"/>
              </w:rPr>
            </w:pPr>
            <w:r w:rsidRPr="003C5423">
              <w:rPr>
                <w:bCs/>
                <w:szCs w:val="24"/>
              </w:rPr>
              <w:t>R</w:t>
            </w:r>
          </w:p>
        </w:tc>
        <w:tc>
          <w:tcPr>
            <w:tcW w:w="1719" w:type="dxa"/>
          </w:tcPr>
          <w:p w14:paraId="5DC75D2B" w14:textId="6352079D" w:rsidR="00AE2480" w:rsidRPr="003C5423" w:rsidRDefault="00AE2480" w:rsidP="00AE2480">
            <w:pPr>
              <w:pStyle w:val="TableEntry"/>
              <w:rPr>
                <w:szCs w:val="24"/>
              </w:rPr>
            </w:pPr>
            <w:r w:rsidRPr="003C5423">
              <w:rPr>
                <w:szCs w:val="24"/>
              </w:rPr>
              <w:t>ITI TF-2: 3.20</w:t>
            </w:r>
          </w:p>
        </w:tc>
      </w:tr>
    </w:tbl>
    <w:p w14:paraId="543D5225" w14:textId="77777777" w:rsidR="00522AEE" w:rsidRPr="003C5423" w:rsidRDefault="00522AEE" w:rsidP="00D3347A">
      <w:pPr>
        <w:pStyle w:val="BodyText"/>
      </w:pPr>
    </w:p>
    <w:p w14:paraId="7F687AB8" w14:textId="6048C8F3" w:rsidR="00870631" w:rsidRPr="003C5423" w:rsidRDefault="00870631" w:rsidP="00870631">
      <w:pPr>
        <w:pStyle w:val="EditorInstructions"/>
      </w:pPr>
      <w:bookmarkStart w:id="77" w:name="_Toc237146004"/>
      <w:bookmarkStart w:id="78" w:name="_MON_1404371725"/>
      <w:bookmarkStart w:id="79" w:name="_MON_1428560890"/>
      <w:bookmarkStart w:id="80" w:name="_MON_1404306927"/>
      <w:bookmarkStart w:id="81" w:name="_MON_1404371546"/>
      <w:bookmarkStart w:id="82" w:name="_MON_1373023740"/>
      <w:bookmarkStart w:id="83" w:name="_MON_1373023784"/>
      <w:bookmarkStart w:id="84" w:name="_MON_1373023425"/>
      <w:bookmarkStart w:id="85" w:name="_MON_1373023455"/>
      <w:bookmarkEnd w:id="77"/>
      <w:bookmarkEnd w:id="78"/>
      <w:bookmarkEnd w:id="79"/>
      <w:bookmarkEnd w:id="80"/>
      <w:bookmarkEnd w:id="81"/>
      <w:bookmarkEnd w:id="82"/>
      <w:bookmarkEnd w:id="83"/>
      <w:bookmarkEnd w:id="84"/>
      <w:bookmarkEnd w:id="85"/>
      <w:r w:rsidRPr="003C5423">
        <w:rPr>
          <w:bCs/>
        </w:rPr>
        <w:lastRenderedPageBreak/>
        <w:t xml:space="preserve">Editor: Update </w:t>
      </w:r>
      <w:hyperlink r:id="rId41" w:anchor="9.1.1.3" w:history="1">
        <w:r w:rsidR="00A5338F" w:rsidRPr="003C5423">
          <w:rPr>
            <w:rStyle w:val="Hyperlink"/>
            <w:bCs/>
          </w:rPr>
          <w:t>Section</w:t>
        </w:r>
        <w:r w:rsidRPr="003C5423">
          <w:rPr>
            <w:rStyle w:val="Hyperlink"/>
            <w:bCs/>
          </w:rPr>
          <w:t xml:space="preserve"> 9.1.1.3</w:t>
        </w:r>
      </w:hyperlink>
      <w:r w:rsidRPr="003C5423">
        <w:rPr>
          <w:bCs/>
        </w:rPr>
        <w:t xml:space="preserve"> as follows:</w:t>
      </w:r>
    </w:p>
    <w:p w14:paraId="6638E27F" w14:textId="77777777" w:rsidR="00870631" w:rsidRPr="003C5423" w:rsidRDefault="00870631" w:rsidP="00626DF9">
      <w:pPr>
        <w:pStyle w:val="BodyText"/>
      </w:pPr>
    </w:p>
    <w:p w14:paraId="2F561381" w14:textId="77777777" w:rsidR="00870631" w:rsidRPr="003C5423" w:rsidRDefault="00870631" w:rsidP="00870631">
      <w:pPr>
        <w:pStyle w:val="Heading4"/>
        <w:numPr>
          <w:ilvl w:val="0"/>
          <w:numId w:val="0"/>
        </w:numPr>
        <w:rPr>
          <w:noProof w:val="0"/>
        </w:rPr>
      </w:pPr>
      <w:bookmarkStart w:id="86" w:name="_Toc325615862"/>
      <w:bookmarkStart w:id="87" w:name="_Toc142046879"/>
      <w:r w:rsidRPr="003C5423">
        <w:rPr>
          <w:noProof w:val="0"/>
        </w:rPr>
        <w:t>9.1.1.3 Audit Record Repository</w:t>
      </w:r>
      <w:bookmarkEnd w:id="86"/>
      <w:bookmarkEnd w:id="87"/>
    </w:p>
    <w:p w14:paraId="14370EE3" w14:textId="571FCE6D" w:rsidR="00870631" w:rsidRPr="003C5423" w:rsidRDefault="00870631" w:rsidP="007A7438">
      <w:pPr>
        <w:pStyle w:val="BodyText"/>
      </w:pPr>
      <w:r w:rsidRPr="003C5423">
        <w:t>The Audit Record Repository receives event audit reports and stores them</w:t>
      </w:r>
      <w:r w:rsidR="00AF131C" w:rsidRPr="003C5423">
        <w:t xml:space="preserve">. </w:t>
      </w:r>
      <w:r w:rsidRPr="003C5423">
        <w:t>It may be part of a federated network of repositories</w:t>
      </w:r>
      <w:r w:rsidR="00AF131C" w:rsidRPr="003C5423">
        <w:t xml:space="preserve">. </w:t>
      </w:r>
      <w:r w:rsidRPr="003C5423">
        <w:t>It is expected to have analysis and reporting capabilities, but those capabilities are not specified as part of this profile</w:t>
      </w:r>
      <w:r w:rsidR="00AF131C" w:rsidRPr="003C5423">
        <w:t xml:space="preserve">. </w:t>
      </w:r>
      <w:r w:rsidRPr="003C5423">
        <w:t>This profile does not specify the capacity of an Audit Record Repository, because the variety of deployment needs makes it impractical to set requirements for the event report volume or capacity needed.</w:t>
      </w:r>
    </w:p>
    <w:p w14:paraId="1F42D7D5" w14:textId="3CC3B353" w:rsidR="00870631" w:rsidRPr="003C5423" w:rsidRDefault="00870631" w:rsidP="007A7438">
      <w:pPr>
        <w:pStyle w:val="BodyText"/>
      </w:pPr>
      <w:r w:rsidRPr="003C5423">
        <w:t>The Audit Repository shall support:</w:t>
      </w:r>
    </w:p>
    <w:p w14:paraId="625ED726" w14:textId="4961A9DD" w:rsidR="00870631" w:rsidRPr="003C5423" w:rsidRDefault="00522AEE" w:rsidP="00204712">
      <w:pPr>
        <w:pStyle w:val="ListNumber2"/>
        <w:numPr>
          <w:ilvl w:val="0"/>
          <w:numId w:val="60"/>
        </w:numPr>
        <w:rPr>
          <w:u w:val="single"/>
        </w:rPr>
      </w:pPr>
      <w:r w:rsidRPr="003C5423">
        <w:t>At least one of the</w:t>
      </w:r>
      <w:r w:rsidR="009557C6" w:rsidRPr="003C5423">
        <w:rPr>
          <w:i/>
          <w:iCs/>
        </w:rPr>
        <w:t xml:space="preserve"> </w:t>
      </w:r>
      <w:r w:rsidR="00870631" w:rsidRPr="003C5423">
        <w:t xml:space="preserve">audit transport mechanisms specified in </w:t>
      </w:r>
      <w:hyperlink r:id="rId42" w:history="1">
        <w:r w:rsidR="00870631" w:rsidRPr="003C5423">
          <w:rPr>
            <w:rStyle w:val="Hyperlink"/>
          </w:rPr>
          <w:t>ITI TF-2: 3.20</w:t>
        </w:r>
      </w:hyperlink>
      <w:r w:rsidR="00AB5B2F" w:rsidRPr="003C5423">
        <w:t xml:space="preserve"> (</w:t>
      </w:r>
      <w:r w:rsidR="006E0F42" w:rsidRPr="003C5423">
        <w:t>s</w:t>
      </w:r>
      <w:r w:rsidR="00AB5B2F" w:rsidRPr="003C5423">
        <w:t>ee Table 9.2-1)</w:t>
      </w:r>
      <w:r w:rsidR="00870631" w:rsidRPr="003C5423">
        <w:t xml:space="preserve">. </w:t>
      </w:r>
    </w:p>
    <w:p w14:paraId="6B70C5A9" w14:textId="147AD927" w:rsidR="00870631" w:rsidRPr="003C5423" w:rsidRDefault="00870631" w:rsidP="00204712">
      <w:pPr>
        <w:pStyle w:val="ListNumber2"/>
        <w:numPr>
          <w:ilvl w:val="0"/>
          <w:numId w:val="60"/>
        </w:numPr>
      </w:pPr>
      <w:r w:rsidRPr="003C5423">
        <w:t xml:space="preserve">Receipt of </w:t>
      </w:r>
      <w:r w:rsidR="00522AEE" w:rsidRPr="003C5423">
        <w:t xml:space="preserve">at least one of the </w:t>
      </w:r>
      <w:r w:rsidRPr="003C5423">
        <w:t>IHE-specified audit message formats. Note that the message format is extensible to include both future IHE specifications (e.g., audit requirements for new IHE transactions) and private extensions.</w:t>
      </w:r>
    </w:p>
    <w:p w14:paraId="605BE412" w14:textId="37B18F74" w:rsidR="00870631" w:rsidRPr="003C5423" w:rsidRDefault="00870631" w:rsidP="00204712">
      <w:pPr>
        <w:pStyle w:val="ListNumber2"/>
        <w:numPr>
          <w:ilvl w:val="0"/>
          <w:numId w:val="60"/>
        </w:numPr>
      </w:pPr>
      <w:r w:rsidRPr="003C5423">
        <w:t>Local security and privacy service protections and user access controls.</w:t>
      </w:r>
    </w:p>
    <w:p w14:paraId="12613656" w14:textId="4CDD257D" w:rsidR="004F7A1B" w:rsidRPr="003C5423" w:rsidRDefault="003A5245">
      <w:pPr>
        <w:pStyle w:val="BodyText"/>
      </w:pPr>
      <w:r w:rsidRPr="003C5423">
        <w:t xml:space="preserve">The Audit </w:t>
      </w:r>
      <w:r w:rsidR="00522AEE" w:rsidRPr="003C5423">
        <w:t xml:space="preserve">Record </w:t>
      </w:r>
      <w:r w:rsidRPr="003C5423">
        <w:t>Repository may ignore or process messages in non-IHE message formats. This may be for backwards compatibility or other reasons.</w:t>
      </w:r>
    </w:p>
    <w:p w14:paraId="2523B8C9" w14:textId="7C88B860" w:rsidR="004F7A1B" w:rsidRPr="003C5423" w:rsidRDefault="004F7A1B" w:rsidP="005F402B">
      <w:pPr>
        <w:pStyle w:val="BodyText"/>
      </w:pPr>
      <w:r w:rsidRPr="003C5423">
        <w:t>The Audit Record Repository be grouped with a Secure Node or Secure Application.</w:t>
      </w:r>
    </w:p>
    <w:p w14:paraId="17215922" w14:textId="591B5F7D" w:rsidR="003A5245" w:rsidRPr="003C5423" w:rsidRDefault="00522AEE" w:rsidP="00F83445">
      <w:pPr>
        <w:pStyle w:val="BodyText"/>
        <w:rPr>
          <w:b/>
          <w:bCs/>
          <w:u w:val="single"/>
        </w:rPr>
      </w:pPr>
      <w:r w:rsidRPr="003C5423">
        <w:rPr>
          <w:b/>
          <w:bCs/>
          <w:u w:val="single"/>
        </w:rPr>
        <w:t>The Audit Record Repository may support search capabilities as defined in ITI TF-2</w:t>
      </w:r>
      <w:r w:rsidR="00DE5147" w:rsidRPr="003C5423">
        <w:rPr>
          <w:b/>
          <w:bCs/>
          <w:u w:val="single"/>
        </w:rPr>
        <w:t>:</w:t>
      </w:r>
      <w:r w:rsidRPr="003C5423">
        <w:rPr>
          <w:b/>
          <w:bCs/>
          <w:u w:val="single"/>
        </w:rPr>
        <w:t xml:space="preserve"> 3.81 and 3.82</w:t>
      </w:r>
    </w:p>
    <w:p w14:paraId="40497429" w14:textId="1133343F" w:rsidR="00870631" w:rsidRPr="003C5423" w:rsidRDefault="00870631" w:rsidP="002F2C88">
      <w:pPr>
        <w:pStyle w:val="BodyText"/>
        <w:rPr>
          <w:b/>
          <w:bCs/>
          <w:u w:val="single"/>
        </w:rPr>
      </w:pPr>
      <w:r w:rsidRPr="003C5423">
        <w:rPr>
          <w:b/>
          <w:bCs/>
          <w:u w:val="single"/>
        </w:rPr>
        <w:t xml:space="preserve">Audit Record Repository </w:t>
      </w:r>
      <w:r w:rsidR="00BA61E4" w:rsidRPr="003C5423">
        <w:rPr>
          <w:b/>
          <w:bCs/>
          <w:u w:val="single"/>
        </w:rPr>
        <w:t xml:space="preserve">may </w:t>
      </w:r>
      <w:r w:rsidR="00184F2C" w:rsidRPr="003C5423">
        <w:rPr>
          <w:b/>
          <w:bCs/>
          <w:u w:val="single"/>
        </w:rPr>
        <w:t>support</w:t>
      </w:r>
      <w:r w:rsidRPr="003C5423">
        <w:rPr>
          <w:b/>
          <w:bCs/>
          <w:u w:val="single"/>
        </w:rPr>
        <w:t xml:space="preserve"> search capabilities</w:t>
      </w:r>
      <w:r w:rsidR="00184F2C" w:rsidRPr="003C5423">
        <w:rPr>
          <w:b/>
          <w:bCs/>
          <w:u w:val="single"/>
        </w:rPr>
        <w:t xml:space="preserve"> as defined in ITI TF-2: 3.81 and 3.82. </w:t>
      </w:r>
    </w:p>
    <w:p w14:paraId="5CFA18C4" w14:textId="77777777" w:rsidR="00870631" w:rsidRPr="003C5423" w:rsidRDefault="00870631" w:rsidP="002F2C88">
      <w:pPr>
        <w:pStyle w:val="BodyText"/>
        <w:rPr>
          <w:b/>
          <w:bCs/>
          <w:u w:val="single"/>
        </w:rPr>
      </w:pPr>
    </w:p>
    <w:p w14:paraId="4D8D9B06" w14:textId="2D021C93" w:rsidR="00870631" w:rsidRPr="003C5423" w:rsidRDefault="00870631" w:rsidP="00DE5147">
      <w:pPr>
        <w:pStyle w:val="EditorInstructions"/>
      </w:pPr>
      <w:r w:rsidRPr="003C5423">
        <w:rPr>
          <w:bCs/>
        </w:rPr>
        <w:t xml:space="preserve">Editor: </w:t>
      </w:r>
      <w:r w:rsidR="00680618" w:rsidRPr="003C5423">
        <w:rPr>
          <w:bCs/>
        </w:rPr>
        <w:t xml:space="preserve">Add </w:t>
      </w:r>
      <w:r w:rsidR="00680618" w:rsidRPr="003C5423">
        <w:rPr>
          <w:b/>
        </w:rPr>
        <w:t>new</w:t>
      </w:r>
      <w:r w:rsidR="00680618" w:rsidRPr="003C5423">
        <w:rPr>
          <w:bCs/>
        </w:rPr>
        <w:t xml:space="preserve"> Section</w:t>
      </w:r>
      <w:r w:rsidRPr="003C5423">
        <w:rPr>
          <w:bCs/>
        </w:rPr>
        <w:t xml:space="preserve"> 9.1.1.</w:t>
      </w:r>
      <w:r w:rsidR="009822C1" w:rsidRPr="003C5423">
        <w:rPr>
          <w:bCs/>
        </w:rPr>
        <w:t>5</w:t>
      </w:r>
    </w:p>
    <w:p w14:paraId="4C811E4E" w14:textId="565D7DCE" w:rsidR="00870631" w:rsidRPr="003C5423" w:rsidRDefault="00870631" w:rsidP="00204712">
      <w:pPr>
        <w:pStyle w:val="Heading4"/>
        <w:numPr>
          <w:ilvl w:val="0"/>
          <w:numId w:val="0"/>
        </w:numPr>
        <w:rPr>
          <w:noProof w:val="0"/>
        </w:rPr>
      </w:pPr>
      <w:bookmarkStart w:id="88" w:name="_Toc142046880"/>
      <w:r w:rsidRPr="003C5423">
        <w:rPr>
          <w:noProof w:val="0"/>
        </w:rPr>
        <w:t>9.1.1.</w:t>
      </w:r>
      <w:r w:rsidR="009822C1" w:rsidRPr="003C5423">
        <w:rPr>
          <w:noProof w:val="0"/>
        </w:rPr>
        <w:t xml:space="preserve">5 </w:t>
      </w:r>
      <w:r w:rsidRPr="003C5423">
        <w:rPr>
          <w:noProof w:val="0"/>
        </w:rPr>
        <w:t>Audit Consumer</w:t>
      </w:r>
      <w:bookmarkEnd w:id="88"/>
    </w:p>
    <w:p w14:paraId="427D6C76" w14:textId="4ADE5256" w:rsidR="00C61521" w:rsidRPr="003C5423" w:rsidRDefault="00870631">
      <w:pPr>
        <w:pStyle w:val="BodyText"/>
        <w:rPr>
          <w:szCs w:val="24"/>
        </w:rPr>
      </w:pPr>
      <w:r w:rsidRPr="003C5423">
        <w:rPr>
          <w:bCs/>
          <w:szCs w:val="24"/>
        </w:rPr>
        <w:t>The Audit Consumer queries</w:t>
      </w:r>
      <w:r w:rsidR="00880915" w:rsidRPr="003C5423">
        <w:rPr>
          <w:szCs w:val="24"/>
        </w:rPr>
        <w:t xml:space="preserve"> an Audit Record Repository</w:t>
      </w:r>
      <w:r w:rsidRPr="003C5423">
        <w:rPr>
          <w:szCs w:val="24"/>
        </w:rPr>
        <w:t xml:space="preserve"> for syslog and ATNA audit records using Syslog metadata and ATNA audit record content</w:t>
      </w:r>
      <w:r w:rsidR="00D113A3" w:rsidRPr="003C5423">
        <w:rPr>
          <w:szCs w:val="24"/>
        </w:rPr>
        <w:t xml:space="preserve">. </w:t>
      </w:r>
      <w:r w:rsidRPr="003C5423">
        <w:rPr>
          <w:szCs w:val="24"/>
        </w:rPr>
        <w:t>Subsequent processing of the query result is not defined</w:t>
      </w:r>
      <w:r w:rsidR="00184F2C" w:rsidRPr="003C5423">
        <w:rPr>
          <w:szCs w:val="24"/>
        </w:rPr>
        <w:t xml:space="preserve"> in this profile</w:t>
      </w:r>
      <w:r w:rsidRPr="003C5423">
        <w:rPr>
          <w:szCs w:val="24"/>
        </w:rPr>
        <w:t>.</w:t>
      </w:r>
    </w:p>
    <w:p w14:paraId="17E8DCF5" w14:textId="77777777" w:rsidR="004F7A1B" w:rsidRPr="003C5423" w:rsidRDefault="004F7A1B">
      <w:pPr>
        <w:pStyle w:val="BodyText"/>
      </w:pPr>
    </w:p>
    <w:p w14:paraId="60B6C767" w14:textId="1B5D0A5A" w:rsidR="00C61521" w:rsidRPr="003C5423" w:rsidRDefault="00C61521" w:rsidP="00D3347A">
      <w:pPr>
        <w:pStyle w:val="EditorInstructions"/>
      </w:pPr>
      <w:r w:rsidRPr="003C5423">
        <w:t xml:space="preserve">Editor: Update </w:t>
      </w:r>
      <w:hyperlink r:id="rId43" w:anchor="9.2" w:history="1">
        <w:r w:rsidRPr="003C5423">
          <w:rPr>
            <w:rStyle w:val="Hyperlink"/>
          </w:rPr>
          <w:t>ITI TF-1:9.</w:t>
        </w:r>
        <w:r w:rsidR="004609B2" w:rsidRPr="003C5423">
          <w:rPr>
            <w:rStyle w:val="Hyperlink"/>
          </w:rPr>
          <w:t>2</w:t>
        </w:r>
      </w:hyperlink>
      <w:r w:rsidR="004609B2" w:rsidRPr="003C5423">
        <w:t xml:space="preserve"> </w:t>
      </w:r>
      <w:r w:rsidRPr="003C5423">
        <w:t>as shown, including the note under Table 9.</w:t>
      </w:r>
      <w:r w:rsidR="004609B2" w:rsidRPr="003C5423">
        <w:t>2</w:t>
      </w:r>
      <w:r w:rsidRPr="003C5423">
        <w:t>-1.</w:t>
      </w:r>
    </w:p>
    <w:p w14:paraId="5F0CA0C5" w14:textId="22C831C1" w:rsidR="00C61521" w:rsidRPr="003C5423" w:rsidRDefault="00C61521" w:rsidP="00D3347A">
      <w:pPr>
        <w:pStyle w:val="Heading2"/>
        <w:rPr>
          <w:noProof w:val="0"/>
        </w:rPr>
      </w:pPr>
      <w:bookmarkStart w:id="89" w:name="_Toc142046881"/>
      <w:r w:rsidRPr="003C5423">
        <w:rPr>
          <w:noProof w:val="0"/>
        </w:rPr>
        <w:t>9.</w:t>
      </w:r>
      <w:r w:rsidR="004609B2" w:rsidRPr="003C5423">
        <w:rPr>
          <w:noProof w:val="0"/>
        </w:rPr>
        <w:t xml:space="preserve">2 </w:t>
      </w:r>
      <w:r w:rsidRPr="003C5423">
        <w:rPr>
          <w:noProof w:val="0"/>
        </w:rPr>
        <w:t xml:space="preserve">ATNA </w:t>
      </w:r>
      <w:r w:rsidR="005E6077" w:rsidRPr="003C5423">
        <w:rPr>
          <w:noProof w:val="0"/>
        </w:rPr>
        <w:t>Actor</w:t>
      </w:r>
      <w:r w:rsidRPr="003C5423">
        <w:rPr>
          <w:noProof w:val="0"/>
        </w:rPr>
        <w:t xml:space="preserve"> Options</w:t>
      </w:r>
      <w:bookmarkEnd w:id="89"/>
    </w:p>
    <w:p w14:paraId="38CA5D87" w14:textId="1EDE9538" w:rsidR="00B55A42" w:rsidRPr="003C5423" w:rsidRDefault="00C61521" w:rsidP="00B55A42">
      <w:pPr>
        <w:pStyle w:val="BodyText"/>
      </w:pPr>
      <w:r w:rsidRPr="003C5423">
        <w:t>Options that may be selected for this Integration Profile are listed in the Table 9.</w:t>
      </w:r>
      <w:r w:rsidR="004609B2" w:rsidRPr="003C5423">
        <w:t>2</w:t>
      </w:r>
      <w:r w:rsidRPr="003C5423">
        <w:t>-1 along with the actors to which they apply. Dependencies between options when applicable are specified in notes.</w:t>
      </w:r>
    </w:p>
    <w:p w14:paraId="4FB9DE63" w14:textId="58DD31BF" w:rsidR="004F7A1B" w:rsidRPr="003C5423" w:rsidRDefault="004F7A1B" w:rsidP="005F402B">
      <w:pPr>
        <w:pStyle w:val="BodyText"/>
      </w:pPr>
      <w:r w:rsidRPr="003C5423">
        <w:lastRenderedPageBreak/>
        <w:t>Note: The “ATX” prefix in option names below marks alternatives for audit transport protocol, and the “STX” prefix marks alternatives for secure transport protocol, as defined in the Record Audit Event [ITI-20] transaction.</w:t>
      </w:r>
    </w:p>
    <w:p w14:paraId="766E02C0" w14:textId="7CD5C492" w:rsidR="00C61521" w:rsidRPr="003C5423" w:rsidRDefault="00C61521" w:rsidP="00D3347A">
      <w:pPr>
        <w:pStyle w:val="TableTitle"/>
      </w:pPr>
      <w:r w:rsidRPr="003C5423">
        <w:t>Table 9.</w:t>
      </w:r>
      <w:r w:rsidR="004609B2" w:rsidRPr="003C5423">
        <w:t>2</w:t>
      </w:r>
      <w:r w:rsidRPr="003C5423">
        <w:t xml:space="preserve">-1: ATNA </w:t>
      </w:r>
      <w:r w:rsidR="00C4597C" w:rsidRPr="003C5423">
        <w:t>–</w:t>
      </w:r>
      <w:r w:rsidRPr="003C5423">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3C5423" w14:paraId="14BFFAFE" w14:textId="77777777" w:rsidTr="00FE0083">
        <w:trPr>
          <w:cantSplit/>
          <w:tblHeader/>
          <w:jc w:val="center"/>
        </w:trPr>
        <w:tc>
          <w:tcPr>
            <w:tcW w:w="2891" w:type="dxa"/>
            <w:shd w:val="pct15" w:color="auto" w:fill="FFFFFF"/>
          </w:tcPr>
          <w:p w14:paraId="756C7C34" w14:textId="77777777" w:rsidR="00C61521" w:rsidRPr="003C5423" w:rsidRDefault="00C61521" w:rsidP="0004032F">
            <w:pPr>
              <w:pStyle w:val="TableEntryHeader"/>
              <w:rPr>
                <w:szCs w:val="24"/>
              </w:rPr>
            </w:pPr>
            <w:r w:rsidRPr="003C5423">
              <w:rPr>
                <w:szCs w:val="24"/>
              </w:rPr>
              <w:t>Actor</w:t>
            </w:r>
          </w:p>
        </w:tc>
        <w:tc>
          <w:tcPr>
            <w:tcW w:w="3130" w:type="dxa"/>
            <w:shd w:val="pct15" w:color="auto" w:fill="FFFFFF"/>
          </w:tcPr>
          <w:p w14:paraId="5DE5CBDA" w14:textId="77777777" w:rsidR="00C61521" w:rsidRPr="003C5423" w:rsidRDefault="00C61521" w:rsidP="0004032F">
            <w:pPr>
              <w:pStyle w:val="TableEntryHeader"/>
              <w:rPr>
                <w:szCs w:val="24"/>
              </w:rPr>
            </w:pPr>
            <w:r w:rsidRPr="003C5423">
              <w:rPr>
                <w:szCs w:val="24"/>
              </w:rPr>
              <w:t>Option Name</w:t>
            </w:r>
          </w:p>
        </w:tc>
        <w:tc>
          <w:tcPr>
            <w:tcW w:w="3438" w:type="dxa"/>
            <w:shd w:val="pct15" w:color="auto" w:fill="FFFFFF"/>
          </w:tcPr>
          <w:p w14:paraId="53CA58DD" w14:textId="77777777" w:rsidR="00C61521" w:rsidRPr="003C5423" w:rsidRDefault="00C61521" w:rsidP="0004032F">
            <w:pPr>
              <w:pStyle w:val="TableEntryHeader"/>
              <w:rPr>
                <w:rFonts w:ascii="Times New Roman" w:hAnsi="Times New Roman"/>
                <w:b w:val="0"/>
                <w:i/>
                <w:szCs w:val="24"/>
              </w:rPr>
            </w:pPr>
            <w:r w:rsidRPr="003C5423">
              <w:rPr>
                <w:szCs w:val="24"/>
              </w:rPr>
              <w:t>Vol. &amp; Section</w:t>
            </w:r>
          </w:p>
        </w:tc>
      </w:tr>
      <w:tr w:rsidR="00FE0083" w:rsidRPr="003C5423" w14:paraId="66C0CC89" w14:textId="77777777" w:rsidTr="00FE0083">
        <w:trPr>
          <w:cantSplit/>
          <w:trHeight w:val="332"/>
          <w:jc w:val="center"/>
        </w:trPr>
        <w:tc>
          <w:tcPr>
            <w:tcW w:w="2891" w:type="dxa"/>
            <w:vMerge w:val="restart"/>
          </w:tcPr>
          <w:p w14:paraId="28B75F33" w14:textId="77777777" w:rsidR="00FE0083" w:rsidRPr="003C5423" w:rsidRDefault="00FE0083" w:rsidP="00FE0083">
            <w:pPr>
              <w:pStyle w:val="TableEntry"/>
            </w:pPr>
            <w:r w:rsidRPr="003C5423">
              <w:t xml:space="preserve">Audit Record Repository </w:t>
            </w:r>
          </w:p>
          <w:p w14:paraId="657F78CB" w14:textId="76F79F9F" w:rsidR="00FE0083" w:rsidRPr="003C5423" w:rsidRDefault="00FE0083" w:rsidP="00FE0083">
            <w:pPr>
              <w:pStyle w:val="TableEntry"/>
            </w:pPr>
            <w:r w:rsidRPr="003C5423">
              <w:t>(Note 4)</w:t>
            </w:r>
          </w:p>
        </w:tc>
        <w:tc>
          <w:tcPr>
            <w:tcW w:w="3130" w:type="dxa"/>
          </w:tcPr>
          <w:p w14:paraId="6649F9C2" w14:textId="23A1CA9A" w:rsidR="00FE0083" w:rsidRPr="003C5423" w:rsidRDefault="00FE0083" w:rsidP="00FE0083">
            <w:pPr>
              <w:pStyle w:val="TableEntry"/>
              <w:rPr>
                <w:b/>
                <w:bCs/>
                <w:strike/>
                <w:szCs w:val="24"/>
              </w:rPr>
            </w:pPr>
            <w:r w:rsidRPr="003C5423">
              <w:rPr>
                <w:b/>
                <w:bCs/>
                <w:szCs w:val="24"/>
                <w:u w:val="single"/>
              </w:rPr>
              <w:t>Retrieve Audit Message</w:t>
            </w:r>
          </w:p>
        </w:tc>
        <w:tc>
          <w:tcPr>
            <w:tcW w:w="3438" w:type="dxa"/>
          </w:tcPr>
          <w:p w14:paraId="3EFF648A" w14:textId="747409C5" w:rsidR="00FE0083" w:rsidRPr="003C5423" w:rsidRDefault="00FE0083" w:rsidP="00FE0083">
            <w:pPr>
              <w:pStyle w:val="TableEntry"/>
              <w:rPr>
                <w:b/>
                <w:bCs/>
                <w:strike/>
                <w:szCs w:val="24"/>
              </w:rPr>
            </w:pPr>
            <w:r w:rsidRPr="003C5423">
              <w:rPr>
                <w:b/>
                <w:bCs/>
                <w:szCs w:val="24"/>
                <w:u w:val="single"/>
              </w:rPr>
              <w:t>ITI TF-1: 9.2.3</w:t>
            </w:r>
          </w:p>
        </w:tc>
      </w:tr>
      <w:tr w:rsidR="00FE0083" w:rsidRPr="003C5423" w14:paraId="1519F13D" w14:textId="77777777" w:rsidTr="00FE0083">
        <w:trPr>
          <w:cantSplit/>
          <w:trHeight w:val="332"/>
          <w:jc w:val="center"/>
        </w:trPr>
        <w:tc>
          <w:tcPr>
            <w:tcW w:w="2891" w:type="dxa"/>
            <w:vMerge/>
          </w:tcPr>
          <w:p w14:paraId="5F10A810" w14:textId="77777777" w:rsidR="00FE0083" w:rsidRPr="003C5423" w:rsidRDefault="00FE0083" w:rsidP="00FE0083">
            <w:pPr>
              <w:pStyle w:val="TableEntry"/>
              <w:ind w:left="0"/>
              <w:rPr>
                <w:szCs w:val="24"/>
              </w:rPr>
            </w:pPr>
          </w:p>
        </w:tc>
        <w:tc>
          <w:tcPr>
            <w:tcW w:w="3130" w:type="dxa"/>
          </w:tcPr>
          <w:p w14:paraId="1D0C51C5" w14:textId="77777777" w:rsidR="00FE0083" w:rsidRPr="003C5423" w:rsidRDefault="00FE0083" w:rsidP="00FE0083">
            <w:pPr>
              <w:pStyle w:val="TableEntry"/>
              <w:rPr>
                <w:b/>
                <w:bCs/>
                <w:szCs w:val="24"/>
                <w:u w:val="single"/>
              </w:rPr>
            </w:pPr>
            <w:r w:rsidRPr="003C5423">
              <w:rPr>
                <w:b/>
                <w:bCs/>
                <w:szCs w:val="24"/>
                <w:u w:val="single"/>
              </w:rPr>
              <w:t>Retrieve Syslog Message</w:t>
            </w:r>
          </w:p>
        </w:tc>
        <w:tc>
          <w:tcPr>
            <w:tcW w:w="3438" w:type="dxa"/>
          </w:tcPr>
          <w:p w14:paraId="7CA9B1E1" w14:textId="291F3649" w:rsidR="00FE0083" w:rsidRPr="003C5423" w:rsidRDefault="00FE0083" w:rsidP="00FE0083">
            <w:pPr>
              <w:pStyle w:val="TableEntry"/>
              <w:rPr>
                <w:b/>
                <w:bCs/>
                <w:szCs w:val="24"/>
                <w:u w:val="single"/>
              </w:rPr>
            </w:pPr>
            <w:r w:rsidRPr="003C5423">
              <w:rPr>
                <w:b/>
                <w:bCs/>
                <w:szCs w:val="24"/>
                <w:u w:val="single"/>
              </w:rPr>
              <w:t xml:space="preserve">ITI TF-1: 9.2.4 </w:t>
            </w:r>
          </w:p>
        </w:tc>
      </w:tr>
      <w:tr w:rsidR="00FE0083" w:rsidRPr="003C5423" w14:paraId="42440292" w14:textId="77777777" w:rsidTr="00FE0083">
        <w:trPr>
          <w:cantSplit/>
          <w:trHeight w:val="332"/>
          <w:jc w:val="center"/>
        </w:trPr>
        <w:tc>
          <w:tcPr>
            <w:tcW w:w="2891" w:type="dxa"/>
            <w:vMerge/>
          </w:tcPr>
          <w:p w14:paraId="4CB641D7" w14:textId="77777777" w:rsidR="00FE0083" w:rsidRPr="003C5423" w:rsidRDefault="00FE0083" w:rsidP="00FE0083">
            <w:pPr>
              <w:pStyle w:val="TableEntry"/>
              <w:ind w:left="0"/>
              <w:rPr>
                <w:szCs w:val="24"/>
              </w:rPr>
            </w:pPr>
          </w:p>
        </w:tc>
        <w:tc>
          <w:tcPr>
            <w:tcW w:w="3130" w:type="dxa"/>
          </w:tcPr>
          <w:p w14:paraId="0708B4A5" w14:textId="39703A83" w:rsidR="00FE0083" w:rsidRPr="003C5423" w:rsidRDefault="00FE0083" w:rsidP="00FE0083">
            <w:pPr>
              <w:pStyle w:val="TableEntry"/>
              <w:rPr>
                <w:b/>
                <w:bCs/>
                <w:szCs w:val="24"/>
                <w:u w:val="single"/>
              </w:rPr>
            </w:pPr>
            <w:r w:rsidRPr="003C5423">
              <w:rPr>
                <w:b/>
                <w:bCs/>
                <w:szCs w:val="24"/>
                <w:u w:val="single"/>
              </w:rPr>
              <w:t>ATX: FHIR Feed</w:t>
            </w:r>
          </w:p>
        </w:tc>
        <w:tc>
          <w:tcPr>
            <w:tcW w:w="3438" w:type="dxa"/>
          </w:tcPr>
          <w:p w14:paraId="7406C1C1" w14:textId="47CDB18F" w:rsidR="00FE0083" w:rsidRPr="003C5423" w:rsidRDefault="00FE0083" w:rsidP="00FE0083">
            <w:pPr>
              <w:pStyle w:val="TableEntry"/>
              <w:rPr>
                <w:b/>
                <w:bCs/>
                <w:szCs w:val="24"/>
                <w:u w:val="single"/>
              </w:rPr>
            </w:pPr>
            <w:r w:rsidRPr="003C5423">
              <w:rPr>
                <w:b/>
                <w:bCs/>
                <w:szCs w:val="24"/>
                <w:u w:val="single"/>
              </w:rPr>
              <w:t>ITI TF-1: 9.2.7.1</w:t>
            </w:r>
          </w:p>
        </w:tc>
      </w:tr>
      <w:tr w:rsidR="00FE0083" w:rsidRPr="003C5423" w14:paraId="18190673" w14:textId="77777777" w:rsidTr="00FE0083">
        <w:trPr>
          <w:cantSplit/>
          <w:trHeight w:val="332"/>
          <w:jc w:val="center"/>
        </w:trPr>
        <w:tc>
          <w:tcPr>
            <w:tcW w:w="2891" w:type="dxa"/>
            <w:vMerge/>
          </w:tcPr>
          <w:p w14:paraId="1AB42AF2" w14:textId="77777777" w:rsidR="00FE0083" w:rsidRPr="003C5423" w:rsidRDefault="00FE0083" w:rsidP="00FE0083">
            <w:pPr>
              <w:pStyle w:val="TableEntry"/>
              <w:ind w:left="0"/>
              <w:rPr>
                <w:szCs w:val="24"/>
              </w:rPr>
            </w:pPr>
          </w:p>
        </w:tc>
        <w:tc>
          <w:tcPr>
            <w:tcW w:w="3130" w:type="dxa"/>
          </w:tcPr>
          <w:p w14:paraId="0CE049CD" w14:textId="31F3806B" w:rsidR="00FE0083" w:rsidRPr="003C5423" w:rsidRDefault="00FE0083" w:rsidP="00FE0083">
            <w:pPr>
              <w:pStyle w:val="TableEntry"/>
              <w:rPr>
                <w:szCs w:val="24"/>
              </w:rPr>
            </w:pPr>
            <w:r w:rsidRPr="003C5423">
              <w:rPr>
                <w:szCs w:val="24"/>
              </w:rPr>
              <w:t>ATX: TLS Syslog</w:t>
            </w:r>
          </w:p>
        </w:tc>
        <w:tc>
          <w:tcPr>
            <w:tcW w:w="3438" w:type="dxa"/>
          </w:tcPr>
          <w:p w14:paraId="137C06AE" w14:textId="16E12775" w:rsidR="00FE0083" w:rsidRPr="003C5423" w:rsidRDefault="00FE0083" w:rsidP="00FE0083">
            <w:pPr>
              <w:pStyle w:val="TableEntry"/>
              <w:rPr>
                <w:szCs w:val="24"/>
              </w:rPr>
            </w:pPr>
            <w:r w:rsidRPr="003C5423">
              <w:rPr>
                <w:szCs w:val="24"/>
              </w:rPr>
              <w:t>ITI TF-1: 9.2.7.2</w:t>
            </w:r>
          </w:p>
        </w:tc>
      </w:tr>
      <w:tr w:rsidR="00FE0083" w:rsidRPr="003C5423" w14:paraId="3AC7A52E" w14:textId="77777777" w:rsidTr="00FE0083">
        <w:trPr>
          <w:cantSplit/>
          <w:trHeight w:val="332"/>
          <w:jc w:val="center"/>
        </w:trPr>
        <w:tc>
          <w:tcPr>
            <w:tcW w:w="2891" w:type="dxa"/>
            <w:vMerge/>
          </w:tcPr>
          <w:p w14:paraId="74B89031" w14:textId="77777777" w:rsidR="00FE0083" w:rsidRPr="003C5423" w:rsidRDefault="00FE0083" w:rsidP="00FE0083">
            <w:pPr>
              <w:pStyle w:val="TableEntry"/>
              <w:ind w:left="0"/>
              <w:rPr>
                <w:szCs w:val="24"/>
              </w:rPr>
            </w:pPr>
          </w:p>
        </w:tc>
        <w:tc>
          <w:tcPr>
            <w:tcW w:w="3130" w:type="dxa"/>
          </w:tcPr>
          <w:p w14:paraId="67809DF6" w14:textId="3AAB3FC2" w:rsidR="00FE0083" w:rsidRPr="003C5423" w:rsidRDefault="00FE0083" w:rsidP="00FE0083">
            <w:pPr>
              <w:pStyle w:val="TableEntry"/>
              <w:rPr>
                <w:szCs w:val="24"/>
              </w:rPr>
            </w:pPr>
            <w:r w:rsidRPr="003C5423">
              <w:rPr>
                <w:szCs w:val="24"/>
              </w:rPr>
              <w:t>ATX: UDP Syslog</w:t>
            </w:r>
          </w:p>
        </w:tc>
        <w:tc>
          <w:tcPr>
            <w:tcW w:w="3438" w:type="dxa"/>
          </w:tcPr>
          <w:p w14:paraId="4C38D170" w14:textId="3ED393B5" w:rsidR="00FE0083" w:rsidRPr="003C5423" w:rsidRDefault="00FE0083" w:rsidP="00FE0083">
            <w:pPr>
              <w:pStyle w:val="TableEntry"/>
              <w:rPr>
                <w:szCs w:val="24"/>
              </w:rPr>
            </w:pPr>
            <w:r w:rsidRPr="003C5423">
              <w:rPr>
                <w:szCs w:val="24"/>
              </w:rPr>
              <w:t>ITI TF-1: 9.2.7.3</w:t>
            </w:r>
          </w:p>
        </w:tc>
      </w:tr>
      <w:tr w:rsidR="00FE0083" w:rsidRPr="003C5423" w14:paraId="31F20C68" w14:textId="77777777" w:rsidTr="00FE0083">
        <w:trPr>
          <w:cantSplit/>
          <w:trHeight w:val="368"/>
          <w:jc w:val="center"/>
        </w:trPr>
        <w:tc>
          <w:tcPr>
            <w:tcW w:w="2891" w:type="dxa"/>
            <w:vMerge w:val="restart"/>
          </w:tcPr>
          <w:p w14:paraId="1F48653D" w14:textId="77777777" w:rsidR="00FE0083" w:rsidRPr="003C5423" w:rsidRDefault="00FE0083" w:rsidP="00FE0083">
            <w:pPr>
              <w:pStyle w:val="TableEntry"/>
              <w:rPr>
                <w:b/>
                <w:bCs/>
                <w:u w:val="single"/>
              </w:rPr>
            </w:pPr>
            <w:r w:rsidRPr="003C5423">
              <w:rPr>
                <w:b/>
                <w:bCs/>
                <w:u w:val="single"/>
              </w:rPr>
              <w:t>Audit Consumer</w:t>
            </w:r>
          </w:p>
        </w:tc>
        <w:tc>
          <w:tcPr>
            <w:tcW w:w="3130" w:type="dxa"/>
          </w:tcPr>
          <w:p w14:paraId="376091DA" w14:textId="14B391B9" w:rsidR="00FE0083" w:rsidRPr="003C5423" w:rsidRDefault="00FE0083" w:rsidP="00FE0083">
            <w:pPr>
              <w:pStyle w:val="TableEntry"/>
              <w:rPr>
                <w:b/>
                <w:bCs/>
                <w:szCs w:val="24"/>
                <w:u w:val="single"/>
              </w:rPr>
            </w:pPr>
            <w:r w:rsidRPr="003C5423">
              <w:rPr>
                <w:b/>
                <w:bCs/>
                <w:szCs w:val="24"/>
                <w:u w:val="single"/>
              </w:rPr>
              <w:t>Retrieve Audit Message (Note 5)</w:t>
            </w:r>
          </w:p>
        </w:tc>
        <w:tc>
          <w:tcPr>
            <w:tcW w:w="3438" w:type="dxa"/>
          </w:tcPr>
          <w:p w14:paraId="0EC836FC" w14:textId="2D7265D0" w:rsidR="00FE0083" w:rsidRPr="003C5423" w:rsidRDefault="00FE0083" w:rsidP="00FE0083">
            <w:pPr>
              <w:pStyle w:val="TableEntry"/>
              <w:rPr>
                <w:b/>
                <w:bCs/>
                <w:szCs w:val="24"/>
                <w:u w:val="single"/>
              </w:rPr>
            </w:pPr>
            <w:r w:rsidRPr="003C5423">
              <w:rPr>
                <w:b/>
                <w:bCs/>
                <w:szCs w:val="24"/>
                <w:u w:val="single"/>
              </w:rPr>
              <w:t>ITI TF-1: 9.2.3</w:t>
            </w:r>
          </w:p>
        </w:tc>
      </w:tr>
      <w:tr w:rsidR="00FE0083" w:rsidRPr="003C5423" w14:paraId="06EC232A" w14:textId="77777777" w:rsidTr="00FE0083">
        <w:trPr>
          <w:cantSplit/>
          <w:trHeight w:val="411"/>
          <w:jc w:val="center"/>
        </w:trPr>
        <w:tc>
          <w:tcPr>
            <w:tcW w:w="2891" w:type="dxa"/>
            <w:vMerge/>
          </w:tcPr>
          <w:p w14:paraId="2DD2C7BA" w14:textId="77777777" w:rsidR="00FE0083" w:rsidRPr="003C5423" w:rsidRDefault="00FE0083" w:rsidP="00FE0083">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47EA2812" w:rsidR="00FE0083" w:rsidRPr="003C5423" w:rsidRDefault="00FE0083" w:rsidP="00FE0083">
            <w:pPr>
              <w:pStyle w:val="TableEntry"/>
              <w:rPr>
                <w:rFonts w:ascii="Arial" w:hAnsi="Arial"/>
                <w:b/>
                <w:bCs/>
                <w:kern w:val="28"/>
                <w:szCs w:val="24"/>
                <w:u w:val="single"/>
              </w:rPr>
            </w:pPr>
            <w:r w:rsidRPr="003C5423">
              <w:rPr>
                <w:b/>
                <w:bCs/>
                <w:szCs w:val="24"/>
                <w:u w:val="single"/>
              </w:rPr>
              <w:t>Retrieve Syslog Message (Note 5)</w:t>
            </w:r>
          </w:p>
        </w:tc>
        <w:tc>
          <w:tcPr>
            <w:tcW w:w="3438" w:type="dxa"/>
          </w:tcPr>
          <w:p w14:paraId="10FE4D67" w14:textId="18B8A77E" w:rsidR="00FE0083" w:rsidRPr="003C5423" w:rsidRDefault="00FE0083" w:rsidP="00FE0083">
            <w:pPr>
              <w:pStyle w:val="TableEntry"/>
              <w:rPr>
                <w:rFonts w:ascii="Arial" w:hAnsi="Arial"/>
                <w:b/>
                <w:bCs/>
                <w:kern w:val="28"/>
                <w:szCs w:val="24"/>
                <w:u w:val="single"/>
              </w:rPr>
            </w:pPr>
            <w:r w:rsidRPr="003C5423">
              <w:rPr>
                <w:b/>
                <w:bCs/>
                <w:szCs w:val="24"/>
                <w:u w:val="single"/>
              </w:rPr>
              <w:t>ITI TF-1: 9.2.4</w:t>
            </w:r>
          </w:p>
        </w:tc>
      </w:tr>
      <w:tr w:rsidR="00FE0083" w:rsidRPr="003C5423" w14:paraId="0F35ACA0" w14:textId="77777777" w:rsidTr="00FE0083">
        <w:trPr>
          <w:cantSplit/>
          <w:trHeight w:val="233"/>
          <w:jc w:val="center"/>
        </w:trPr>
        <w:tc>
          <w:tcPr>
            <w:tcW w:w="2891" w:type="dxa"/>
            <w:vMerge w:val="restart"/>
          </w:tcPr>
          <w:p w14:paraId="08C46DD2" w14:textId="77777777" w:rsidR="00FE0083" w:rsidRPr="003C5423" w:rsidRDefault="00FE0083" w:rsidP="00FE0083">
            <w:pPr>
              <w:pStyle w:val="TableEntry"/>
            </w:pPr>
            <w:r w:rsidRPr="003C5423">
              <w:t xml:space="preserve">Audit Record Forwarder </w:t>
            </w:r>
          </w:p>
          <w:p w14:paraId="00071D3A" w14:textId="7D100769" w:rsidR="00FE0083" w:rsidRPr="003C5423" w:rsidRDefault="00FE0083" w:rsidP="00FE0083">
            <w:pPr>
              <w:pStyle w:val="TableEntry"/>
            </w:pPr>
            <w:r w:rsidRPr="003C5423">
              <w:rPr>
                <w:szCs w:val="24"/>
              </w:rPr>
              <w:t>(Note 4)</w:t>
            </w:r>
          </w:p>
        </w:tc>
        <w:tc>
          <w:tcPr>
            <w:tcW w:w="3130" w:type="dxa"/>
          </w:tcPr>
          <w:p w14:paraId="2BF8F0D8" w14:textId="67EE0070" w:rsidR="00FE0083" w:rsidRPr="003C5423" w:rsidRDefault="00FE0083" w:rsidP="00FE0083">
            <w:pPr>
              <w:pStyle w:val="TableEntry"/>
              <w:rPr>
                <w:b/>
                <w:bCs/>
                <w:strike/>
                <w:szCs w:val="24"/>
              </w:rPr>
            </w:pPr>
            <w:r w:rsidRPr="003C5423">
              <w:rPr>
                <w:b/>
                <w:bCs/>
                <w:szCs w:val="24"/>
                <w:u w:val="single"/>
              </w:rPr>
              <w:t>ATX: FHIR Feed</w:t>
            </w:r>
          </w:p>
        </w:tc>
        <w:tc>
          <w:tcPr>
            <w:tcW w:w="3438" w:type="dxa"/>
          </w:tcPr>
          <w:p w14:paraId="083C5FD9" w14:textId="1446F315" w:rsidR="00FE0083" w:rsidRPr="003C5423" w:rsidDel="003C521E" w:rsidRDefault="00FE0083" w:rsidP="00FE0083">
            <w:pPr>
              <w:pStyle w:val="TableEntry"/>
              <w:rPr>
                <w:b/>
                <w:bCs/>
                <w:strike/>
              </w:rPr>
            </w:pPr>
            <w:r w:rsidRPr="003C5423">
              <w:rPr>
                <w:b/>
                <w:bCs/>
                <w:szCs w:val="24"/>
                <w:u w:val="single"/>
              </w:rPr>
              <w:t>ITI TF-1: 9.2.7.1</w:t>
            </w:r>
          </w:p>
        </w:tc>
      </w:tr>
      <w:tr w:rsidR="00FE0083" w:rsidRPr="003C5423" w14:paraId="51D2C93B" w14:textId="77777777" w:rsidTr="00FE0083">
        <w:trPr>
          <w:cantSplit/>
          <w:trHeight w:val="233"/>
          <w:jc w:val="center"/>
        </w:trPr>
        <w:tc>
          <w:tcPr>
            <w:tcW w:w="2891" w:type="dxa"/>
            <w:vMerge/>
          </w:tcPr>
          <w:p w14:paraId="71E16046" w14:textId="77777777" w:rsidR="00FE0083" w:rsidRPr="003C5423" w:rsidRDefault="00FE0083" w:rsidP="00FE0083">
            <w:pPr>
              <w:pStyle w:val="TableEntry"/>
            </w:pPr>
          </w:p>
        </w:tc>
        <w:tc>
          <w:tcPr>
            <w:tcW w:w="3130" w:type="dxa"/>
          </w:tcPr>
          <w:p w14:paraId="6E3741FB" w14:textId="6F82E356" w:rsidR="00FE0083" w:rsidRPr="003C5423" w:rsidRDefault="00FE0083" w:rsidP="00FE0083">
            <w:pPr>
              <w:pStyle w:val="TableEntry"/>
              <w:rPr>
                <w:szCs w:val="24"/>
              </w:rPr>
            </w:pPr>
            <w:r w:rsidRPr="003C5423">
              <w:rPr>
                <w:szCs w:val="24"/>
              </w:rPr>
              <w:t>ATX: TLS Syslog</w:t>
            </w:r>
          </w:p>
        </w:tc>
        <w:tc>
          <w:tcPr>
            <w:tcW w:w="3438" w:type="dxa"/>
          </w:tcPr>
          <w:p w14:paraId="58EB3165" w14:textId="6E84966E" w:rsidR="00FE0083" w:rsidRPr="003C5423" w:rsidDel="003C521E" w:rsidRDefault="00FE0083" w:rsidP="00FE0083">
            <w:pPr>
              <w:pStyle w:val="TableEntry"/>
            </w:pPr>
            <w:r w:rsidRPr="003C5423">
              <w:rPr>
                <w:szCs w:val="24"/>
              </w:rPr>
              <w:t>ITI TF-1: 9.2.7.2</w:t>
            </w:r>
          </w:p>
        </w:tc>
      </w:tr>
      <w:tr w:rsidR="00FE0083" w:rsidRPr="003C5423" w14:paraId="7B259597" w14:textId="77777777" w:rsidTr="00FE0083">
        <w:trPr>
          <w:cantSplit/>
          <w:trHeight w:val="233"/>
          <w:jc w:val="center"/>
        </w:trPr>
        <w:tc>
          <w:tcPr>
            <w:tcW w:w="2891" w:type="dxa"/>
            <w:vMerge/>
          </w:tcPr>
          <w:p w14:paraId="25ABF352" w14:textId="77777777" w:rsidR="00FE0083" w:rsidRPr="003C5423" w:rsidRDefault="00FE0083" w:rsidP="00FE0083">
            <w:pPr>
              <w:pStyle w:val="TableEntry"/>
            </w:pPr>
          </w:p>
        </w:tc>
        <w:tc>
          <w:tcPr>
            <w:tcW w:w="3130" w:type="dxa"/>
          </w:tcPr>
          <w:p w14:paraId="50A248D6" w14:textId="551FF55A" w:rsidR="00FE0083" w:rsidRPr="003C5423" w:rsidRDefault="00FE0083" w:rsidP="00FE0083">
            <w:pPr>
              <w:pStyle w:val="TableEntry"/>
              <w:rPr>
                <w:szCs w:val="24"/>
              </w:rPr>
            </w:pPr>
            <w:r w:rsidRPr="003C5423">
              <w:rPr>
                <w:szCs w:val="24"/>
              </w:rPr>
              <w:t>ATX: UDP Syslog</w:t>
            </w:r>
          </w:p>
        </w:tc>
        <w:tc>
          <w:tcPr>
            <w:tcW w:w="3438" w:type="dxa"/>
          </w:tcPr>
          <w:p w14:paraId="7CD10E7C" w14:textId="4455C137" w:rsidR="00FE0083" w:rsidRPr="003C5423" w:rsidDel="003C521E" w:rsidRDefault="00FE0083" w:rsidP="00FE0083">
            <w:pPr>
              <w:pStyle w:val="TableEntry"/>
            </w:pPr>
            <w:r w:rsidRPr="003C5423">
              <w:rPr>
                <w:szCs w:val="24"/>
              </w:rPr>
              <w:t>ITI TF-1: 9.2.7.3</w:t>
            </w:r>
          </w:p>
        </w:tc>
      </w:tr>
      <w:tr w:rsidR="00FE0083" w:rsidRPr="003C5423" w14:paraId="33D34DEF" w14:textId="77777777" w:rsidTr="00FE0083">
        <w:trPr>
          <w:cantSplit/>
          <w:trHeight w:val="233"/>
          <w:jc w:val="center"/>
        </w:trPr>
        <w:tc>
          <w:tcPr>
            <w:tcW w:w="2891" w:type="dxa"/>
            <w:vMerge w:val="restart"/>
          </w:tcPr>
          <w:p w14:paraId="376A792C" w14:textId="77777777" w:rsidR="00FE0083" w:rsidRPr="003C5423" w:rsidRDefault="00FE0083" w:rsidP="00FE0083">
            <w:pPr>
              <w:pStyle w:val="TableEntry"/>
            </w:pPr>
            <w:r w:rsidRPr="003C5423">
              <w:t xml:space="preserve">Secure Node </w:t>
            </w:r>
          </w:p>
          <w:p w14:paraId="03D75AAC" w14:textId="77777777" w:rsidR="00FE0083" w:rsidRPr="003C5423" w:rsidRDefault="00FE0083" w:rsidP="00FE0083">
            <w:pPr>
              <w:pStyle w:val="TableEntry"/>
              <w:rPr>
                <w:szCs w:val="24"/>
              </w:rPr>
            </w:pPr>
            <w:r w:rsidRPr="003C5423">
              <w:rPr>
                <w:szCs w:val="24"/>
              </w:rPr>
              <w:t>(Note 1)</w:t>
            </w:r>
          </w:p>
          <w:p w14:paraId="2C0DC552" w14:textId="6AF95548" w:rsidR="00FE0083" w:rsidRPr="003C5423" w:rsidRDefault="00FE0083" w:rsidP="00FE0083">
            <w:pPr>
              <w:pStyle w:val="TableEntry"/>
            </w:pPr>
            <w:r w:rsidRPr="003C5423">
              <w:rPr>
                <w:szCs w:val="24"/>
              </w:rPr>
              <w:t>(Note 4)</w:t>
            </w:r>
          </w:p>
        </w:tc>
        <w:tc>
          <w:tcPr>
            <w:tcW w:w="3130" w:type="dxa"/>
          </w:tcPr>
          <w:p w14:paraId="2757A412" w14:textId="58EDF168" w:rsidR="00FE0083" w:rsidRPr="003C5423" w:rsidRDefault="00FE0083" w:rsidP="00FE0083">
            <w:pPr>
              <w:pStyle w:val="TableEntry"/>
            </w:pPr>
            <w:r w:rsidRPr="003C5423">
              <w:t>Radiology Audit Trail</w:t>
            </w:r>
          </w:p>
        </w:tc>
        <w:tc>
          <w:tcPr>
            <w:tcW w:w="3438" w:type="dxa"/>
          </w:tcPr>
          <w:p w14:paraId="683E12BD" w14:textId="3F20D58F" w:rsidR="00FE0083" w:rsidRPr="003C5423" w:rsidRDefault="00FE0083" w:rsidP="00FE0083">
            <w:pPr>
              <w:pStyle w:val="TableEntry"/>
            </w:pPr>
            <w:r w:rsidRPr="003C5423">
              <w:t>RAD TF-1: 2.2.1</w:t>
            </w:r>
          </w:p>
          <w:p w14:paraId="3061D273" w14:textId="7EA27E80" w:rsidR="00FE0083" w:rsidRPr="003C5423" w:rsidRDefault="00FE0083" w:rsidP="00FE0083">
            <w:pPr>
              <w:pStyle w:val="TableEntry"/>
            </w:pPr>
            <w:r w:rsidRPr="003C5423">
              <w:t>RAD TF-3: 5.1</w:t>
            </w:r>
          </w:p>
        </w:tc>
      </w:tr>
      <w:tr w:rsidR="00FE0083" w:rsidRPr="003C5423" w14:paraId="18512DD6" w14:textId="77777777" w:rsidTr="00FE0083">
        <w:trPr>
          <w:cantSplit/>
          <w:trHeight w:val="233"/>
          <w:jc w:val="center"/>
        </w:trPr>
        <w:tc>
          <w:tcPr>
            <w:tcW w:w="2891" w:type="dxa"/>
            <w:vMerge/>
          </w:tcPr>
          <w:p w14:paraId="7EEFE832" w14:textId="77777777" w:rsidR="00FE0083" w:rsidRPr="003C5423" w:rsidRDefault="00FE0083" w:rsidP="00FE0083">
            <w:pPr>
              <w:pStyle w:val="TableEntry"/>
            </w:pPr>
          </w:p>
        </w:tc>
        <w:tc>
          <w:tcPr>
            <w:tcW w:w="3130" w:type="dxa"/>
          </w:tcPr>
          <w:p w14:paraId="54ABB236" w14:textId="4649D5A8" w:rsidR="00FE0083" w:rsidRPr="003C5423" w:rsidRDefault="00FE0083" w:rsidP="00FE0083">
            <w:pPr>
              <w:pStyle w:val="TableEntry"/>
              <w:rPr>
                <w:bCs/>
              </w:rPr>
            </w:pPr>
            <w:r w:rsidRPr="003C5423">
              <w:rPr>
                <w:bCs/>
                <w:szCs w:val="18"/>
              </w:rPr>
              <w:t>…</w:t>
            </w:r>
          </w:p>
        </w:tc>
        <w:tc>
          <w:tcPr>
            <w:tcW w:w="3438" w:type="dxa"/>
          </w:tcPr>
          <w:p w14:paraId="59E098C2" w14:textId="5A35204F" w:rsidR="00FE0083" w:rsidRPr="003C5423" w:rsidRDefault="00FE0083" w:rsidP="00FE0083">
            <w:pPr>
              <w:pStyle w:val="TableEntry"/>
              <w:rPr>
                <w:bCs/>
              </w:rPr>
            </w:pPr>
            <w:r w:rsidRPr="003C5423">
              <w:rPr>
                <w:bCs/>
                <w:szCs w:val="18"/>
              </w:rPr>
              <w:t>…</w:t>
            </w:r>
          </w:p>
        </w:tc>
      </w:tr>
      <w:tr w:rsidR="00FE0083" w:rsidRPr="003C5423" w14:paraId="6C7ECE01" w14:textId="77777777" w:rsidTr="00FE0083">
        <w:trPr>
          <w:cantSplit/>
          <w:trHeight w:val="233"/>
          <w:jc w:val="center"/>
        </w:trPr>
        <w:tc>
          <w:tcPr>
            <w:tcW w:w="2891" w:type="dxa"/>
            <w:vMerge/>
          </w:tcPr>
          <w:p w14:paraId="4283A07E" w14:textId="77777777" w:rsidR="00FE0083" w:rsidRPr="003C5423" w:rsidRDefault="00FE0083" w:rsidP="00FE0083">
            <w:pPr>
              <w:pStyle w:val="TableEntry"/>
            </w:pPr>
          </w:p>
        </w:tc>
        <w:tc>
          <w:tcPr>
            <w:tcW w:w="3130" w:type="dxa"/>
          </w:tcPr>
          <w:p w14:paraId="4EB0E3EE" w14:textId="3405C739" w:rsidR="00FE0083" w:rsidRPr="003C5423" w:rsidRDefault="00FE0083" w:rsidP="00FE0083">
            <w:pPr>
              <w:pStyle w:val="TableEntry"/>
            </w:pPr>
            <w:r w:rsidRPr="003C5423">
              <w:rPr>
                <w:b/>
                <w:bCs/>
                <w:szCs w:val="24"/>
                <w:u w:val="single"/>
              </w:rPr>
              <w:t>ATX: FHIR Feed</w:t>
            </w:r>
          </w:p>
        </w:tc>
        <w:tc>
          <w:tcPr>
            <w:tcW w:w="3438" w:type="dxa"/>
          </w:tcPr>
          <w:p w14:paraId="7324F959" w14:textId="1B2BC11B" w:rsidR="00FE0083" w:rsidRPr="003C5423" w:rsidRDefault="00FE0083" w:rsidP="00FE0083">
            <w:pPr>
              <w:pStyle w:val="TableEntry"/>
            </w:pPr>
            <w:r w:rsidRPr="003C5423">
              <w:rPr>
                <w:b/>
                <w:bCs/>
                <w:szCs w:val="24"/>
                <w:u w:val="single"/>
              </w:rPr>
              <w:t>ITI TF-1: 9.2.7.1</w:t>
            </w:r>
          </w:p>
        </w:tc>
      </w:tr>
      <w:tr w:rsidR="00FE0083" w:rsidRPr="003C5423" w14:paraId="518DD24F" w14:textId="77777777" w:rsidTr="00FE0083">
        <w:trPr>
          <w:cantSplit/>
          <w:trHeight w:val="233"/>
          <w:jc w:val="center"/>
        </w:trPr>
        <w:tc>
          <w:tcPr>
            <w:tcW w:w="2891" w:type="dxa"/>
            <w:vMerge/>
          </w:tcPr>
          <w:p w14:paraId="0F08309B" w14:textId="77777777" w:rsidR="00FE0083" w:rsidRPr="003C5423" w:rsidRDefault="00FE0083" w:rsidP="00FE0083">
            <w:pPr>
              <w:pStyle w:val="TableEntry"/>
            </w:pPr>
          </w:p>
        </w:tc>
        <w:tc>
          <w:tcPr>
            <w:tcW w:w="3130" w:type="dxa"/>
          </w:tcPr>
          <w:p w14:paraId="483D6E7E" w14:textId="76E0F7B7" w:rsidR="00FE0083" w:rsidRPr="003C5423" w:rsidRDefault="00FE0083" w:rsidP="00FE0083">
            <w:pPr>
              <w:pStyle w:val="TableEntry"/>
              <w:rPr>
                <w:szCs w:val="24"/>
              </w:rPr>
            </w:pPr>
            <w:r w:rsidRPr="003C5423">
              <w:rPr>
                <w:szCs w:val="24"/>
              </w:rPr>
              <w:t>ATX: TLS Syslog</w:t>
            </w:r>
          </w:p>
        </w:tc>
        <w:tc>
          <w:tcPr>
            <w:tcW w:w="3438" w:type="dxa"/>
          </w:tcPr>
          <w:p w14:paraId="77C4BCD9" w14:textId="11AF225B" w:rsidR="00FE0083" w:rsidRPr="003C5423" w:rsidRDefault="00FE0083" w:rsidP="00FE0083">
            <w:pPr>
              <w:pStyle w:val="TableEntry"/>
              <w:rPr>
                <w:szCs w:val="24"/>
              </w:rPr>
            </w:pPr>
            <w:r w:rsidRPr="003C5423">
              <w:rPr>
                <w:szCs w:val="24"/>
              </w:rPr>
              <w:t>ITI TF-1: 9.2.7.2</w:t>
            </w:r>
          </w:p>
        </w:tc>
      </w:tr>
      <w:tr w:rsidR="00FE0083" w:rsidRPr="003C5423" w14:paraId="6AA48EC0" w14:textId="77777777" w:rsidTr="00FE0083">
        <w:trPr>
          <w:cantSplit/>
          <w:trHeight w:val="233"/>
          <w:jc w:val="center"/>
        </w:trPr>
        <w:tc>
          <w:tcPr>
            <w:tcW w:w="2891" w:type="dxa"/>
            <w:vMerge/>
          </w:tcPr>
          <w:p w14:paraId="55C516A7" w14:textId="77777777" w:rsidR="00FE0083" w:rsidRPr="003C5423" w:rsidRDefault="00FE0083" w:rsidP="00FE0083">
            <w:pPr>
              <w:pStyle w:val="TableEntry"/>
            </w:pPr>
          </w:p>
        </w:tc>
        <w:tc>
          <w:tcPr>
            <w:tcW w:w="3130" w:type="dxa"/>
          </w:tcPr>
          <w:p w14:paraId="0502D66B" w14:textId="2694C94D" w:rsidR="00FE0083" w:rsidRPr="003C5423" w:rsidRDefault="00FE0083" w:rsidP="00FE0083">
            <w:pPr>
              <w:pStyle w:val="TableEntry"/>
              <w:rPr>
                <w:szCs w:val="24"/>
              </w:rPr>
            </w:pPr>
            <w:r w:rsidRPr="003C5423">
              <w:rPr>
                <w:szCs w:val="24"/>
              </w:rPr>
              <w:t>ATX: UDP Syslog</w:t>
            </w:r>
          </w:p>
        </w:tc>
        <w:tc>
          <w:tcPr>
            <w:tcW w:w="3438" w:type="dxa"/>
          </w:tcPr>
          <w:p w14:paraId="58E880DD" w14:textId="728851D0" w:rsidR="00FE0083" w:rsidRPr="003C5423" w:rsidRDefault="00FE0083" w:rsidP="00FE0083">
            <w:pPr>
              <w:pStyle w:val="TableEntry"/>
              <w:rPr>
                <w:szCs w:val="24"/>
              </w:rPr>
            </w:pPr>
            <w:r w:rsidRPr="003C5423">
              <w:rPr>
                <w:szCs w:val="24"/>
              </w:rPr>
              <w:t>ITI TF-1: 9.2.7.3</w:t>
            </w:r>
          </w:p>
        </w:tc>
      </w:tr>
      <w:tr w:rsidR="00FE0083" w:rsidRPr="003C5423" w14:paraId="6F61D45B" w14:textId="77777777" w:rsidTr="00FE0083">
        <w:trPr>
          <w:cantSplit/>
          <w:trHeight w:val="521"/>
          <w:jc w:val="center"/>
        </w:trPr>
        <w:tc>
          <w:tcPr>
            <w:tcW w:w="2891" w:type="dxa"/>
            <w:vMerge w:val="restart"/>
          </w:tcPr>
          <w:p w14:paraId="35722D9D" w14:textId="77777777" w:rsidR="00FE0083" w:rsidRPr="003C5423" w:rsidRDefault="00FE0083" w:rsidP="00FE0083">
            <w:pPr>
              <w:pStyle w:val="TableEntry"/>
            </w:pPr>
            <w:r w:rsidRPr="003C5423">
              <w:t xml:space="preserve">Secure Application </w:t>
            </w:r>
          </w:p>
          <w:p w14:paraId="58407108" w14:textId="1F7960CB" w:rsidR="00FE0083" w:rsidRPr="003C5423" w:rsidRDefault="00FE0083" w:rsidP="00FE0083">
            <w:pPr>
              <w:pStyle w:val="TableEntry"/>
              <w:rPr>
                <w:szCs w:val="24"/>
              </w:rPr>
            </w:pPr>
            <w:r w:rsidRPr="003C5423">
              <w:rPr>
                <w:szCs w:val="24"/>
              </w:rPr>
              <w:t>(Note 1)</w:t>
            </w:r>
          </w:p>
          <w:p w14:paraId="4C61A097" w14:textId="7A499B05" w:rsidR="00FE0083" w:rsidRPr="003C5423" w:rsidRDefault="00FE0083" w:rsidP="00FE0083">
            <w:pPr>
              <w:pStyle w:val="TableEntry"/>
            </w:pPr>
            <w:r w:rsidRPr="003C5423">
              <w:rPr>
                <w:szCs w:val="24"/>
              </w:rPr>
              <w:t>(Note 4)</w:t>
            </w:r>
          </w:p>
        </w:tc>
        <w:tc>
          <w:tcPr>
            <w:tcW w:w="3130" w:type="dxa"/>
          </w:tcPr>
          <w:p w14:paraId="585AA7BB" w14:textId="77777777" w:rsidR="00FE0083" w:rsidRPr="003C5423" w:rsidRDefault="00FE0083" w:rsidP="00FE0083">
            <w:pPr>
              <w:pStyle w:val="TableEntry"/>
            </w:pPr>
            <w:r w:rsidRPr="003C5423">
              <w:t>Radiology Audit Trail</w:t>
            </w:r>
          </w:p>
        </w:tc>
        <w:tc>
          <w:tcPr>
            <w:tcW w:w="3438" w:type="dxa"/>
          </w:tcPr>
          <w:p w14:paraId="28E199D6" w14:textId="77777777" w:rsidR="00FE0083" w:rsidRPr="003C5423" w:rsidRDefault="00FE0083" w:rsidP="00FE0083">
            <w:pPr>
              <w:pStyle w:val="TableEntry"/>
            </w:pPr>
            <w:r w:rsidRPr="003C5423">
              <w:t>RAD TF-1: 2.2.1</w:t>
            </w:r>
          </w:p>
          <w:p w14:paraId="71D7659B" w14:textId="5D0F0E00" w:rsidR="00FE0083" w:rsidRPr="003C5423" w:rsidRDefault="00FE0083" w:rsidP="00FE0083">
            <w:pPr>
              <w:pStyle w:val="TableEntry"/>
            </w:pPr>
            <w:r w:rsidRPr="003C5423">
              <w:t>RAD TF-3: 5.1</w:t>
            </w:r>
          </w:p>
        </w:tc>
      </w:tr>
      <w:tr w:rsidR="00FE0083" w:rsidRPr="003C5423" w14:paraId="54F8C1E7" w14:textId="77777777" w:rsidTr="00FE0083">
        <w:trPr>
          <w:cantSplit/>
          <w:trHeight w:val="269"/>
          <w:jc w:val="center"/>
        </w:trPr>
        <w:tc>
          <w:tcPr>
            <w:tcW w:w="2891" w:type="dxa"/>
            <w:vMerge/>
          </w:tcPr>
          <w:p w14:paraId="501317EA" w14:textId="77777777" w:rsidR="00FE0083" w:rsidRPr="003C5423" w:rsidRDefault="00FE0083" w:rsidP="00FE0083">
            <w:pPr>
              <w:pStyle w:val="TableEntry"/>
            </w:pPr>
          </w:p>
        </w:tc>
        <w:tc>
          <w:tcPr>
            <w:tcW w:w="3130" w:type="dxa"/>
          </w:tcPr>
          <w:p w14:paraId="07895CB4" w14:textId="5D2EB9DC" w:rsidR="00FE0083" w:rsidRPr="003C5423" w:rsidRDefault="00FE0083" w:rsidP="00FE0083">
            <w:pPr>
              <w:pStyle w:val="TableEntry"/>
              <w:rPr>
                <w:bCs/>
              </w:rPr>
            </w:pPr>
            <w:r w:rsidRPr="003C5423">
              <w:rPr>
                <w:bCs/>
                <w:szCs w:val="18"/>
              </w:rPr>
              <w:t>…</w:t>
            </w:r>
          </w:p>
        </w:tc>
        <w:tc>
          <w:tcPr>
            <w:tcW w:w="3438" w:type="dxa"/>
          </w:tcPr>
          <w:p w14:paraId="3BB6200F" w14:textId="16211663" w:rsidR="00FE0083" w:rsidRPr="003C5423" w:rsidRDefault="00FE0083" w:rsidP="00FE0083">
            <w:pPr>
              <w:pStyle w:val="TableEntry"/>
              <w:rPr>
                <w:bCs/>
              </w:rPr>
            </w:pPr>
            <w:r w:rsidRPr="003C5423">
              <w:rPr>
                <w:bCs/>
                <w:szCs w:val="18"/>
              </w:rPr>
              <w:t>…</w:t>
            </w:r>
          </w:p>
        </w:tc>
      </w:tr>
      <w:tr w:rsidR="00FE0083" w:rsidRPr="003C5423" w14:paraId="14B5D77B" w14:textId="77777777" w:rsidTr="00FE0083">
        <w:trPr>
          <w:cantSplit/>
          <w:trHeight w:val="323"/>
          <w:jc w:val="center"/>
        </w:trPr>
        <w:tc>
          <w:tcPr>
            <w:tcW w:w="2891" w:type="dxa"/>
            <w:vMerge/>
          </w:tcPr>
          <w:p w14:paraId="57E07908" w14:textId="77777777" w:rsidR="00FE0083" w:rsidRPr="003C5423" w:rsidRDefault="00FE0083" w:rsidP="00FE0083">
            <w:pPr>
              <w:pStyle w:val="TableEntry"/>
            </w:pPr>
          </w:p>
        </w:tc>
        <w:tc>
          <w:tcPr>
            <w:tcW w:w="3130" w:type="dxa"/>
          </w:tcPr>
          <w:p w14:paraId="59901CB8" w14:textId="2E936A19" w:rsidR="00FE0083" w:rsidRPr="003C5423" w:rsidRDefault="00FE0083" w:rsidP="00FE0083">
            <w:pPr>
              <w:pStyle w:val="TableEntry"/>
              <w:rPr>
                <w:b/>
                <w:szCs w:val="18"/>
                <w:u w:val="single"/>
              </w:rPr>
            </w:pPr>
            <w:r w:rsidRPr="003C5423">
              <w:rPr>
                <w:b/>
                <w:bCs/>
                <w:szCs w:val="24"/>
                <w:u w:val="single"/>
              </w:rPr>
              <w:t>ATX: FHIR Feed</w:t>
            </w:r>
          </w:p>
        </w:tc>
        <w:tc>
          <w:tcPr>
            <w:tcW w:w="3438" w:type="dxa"/>
          </w:tcPr>
          <w:p w14:paraId="08AA9F81" w14:textId="549F69B7" w:rsidR="00FE0083" w:rsidRPr="003C5423" w:rsidRDefault="00FE0083" w:rsidP="00FE0083">
            <w:pPr>
              <w:pStyle w:val="TableEntry"/>
              <w:rPr>
                <w:b/>
                <w:szCs w:val="18"/>
                <w:u w:val="single"/>
              </w:rPr>
            </w:pPr>
            <w:r w:rsidRPr="003C5423">
              <w:rPr>
                <w:b/>
                <w:bCs/>
                <w:szCs w:val="24"/>
                <w:u w:val="single"/>
              </w:rPr>
              <w:t>ITI TF-1: 9.2.7.1</w:t>
            </w:r>
          </w:p>
        </w:tc>
      </w:tr>
      <w:tr w:rsidR="00FE0083" w:rsidRPr="003C5423" w14:paraId="1CD66D3A" w14:textId="77777777" w:rsidTr="00FE0083">
        <w:trPr>
          <w:cantSplit/>
          <w:trHeight w:val="359"/>
          <w:jc w:val="center"/>
        </w:trPr>
        <w:tc>
          <w:tcPr>
            <w:tcW w:w="2891" w:type="dxa"/>
            <w:vMerge/>
          </w:tcPr>
          <w:p w14:paraId="19BB2139" w14:textId="77777777" w:rsidR="00FE0083" w:rsidRPr="003C5423" w:rsidRDefault="00FE0083" w:rsidP="00FE0083">
            <w:pPr>
              <w:pStyle w:val="TableEntry"/>
            </w:pPr>
          </w:p>
        </w:tc>
        <w:tc>
          <w:tcPr>
            <w:tcW w:w="3130" w:type="dxa"/>
          </w:tcPr>
          <w:p w14:paraId="3AF652DC" w14:textId="4B4DF0F4" w:rsidR="00FE0083" w:rsidRPr="003C5423" w:rsidRDefault="00FE0083" w:rsidP="00FE0083">
            <w:pPr>
              <w:pStyle w:val="TableEntry"/>
            </w:pPr>
            <w:r w:rsidRPr="003C5423">
              <w:rPr>
                <w:szCs w:val="24"/>
              </w:rPr>
              <w:t>ATX: TLS Syslog</w:t>
            </w:r>
          </w:p>
        </w:tc>
        <w:tc>
          <w:tcPr>
            <w:tcW w:w="3438" w:type="dxa"/>
          </w:tcPr>
          <w:p w14:paraId="16D5A2E2" w14:textId="4EF4882E" w:rsidR="00FE0083" w:rsidRPr="003C5423" w:rsidRDefault="00FE0083" w:rsidP="00FE0083">
            <w:pPr>
              <w:pStyle w:val="TableEntry"/>
            </w:pPr>
            <w:r w:rsidRPr="003C5423">
              <w:rPr>
                <w:szCs w:val="24"/>
              </w:rPr>
              <w:t>ITI TF-1: 9.2.7.2</w:t>
            </w:r>
          </w:p>
        </w:tc>
      </w:tr>
      <w:tr w:rsidR="00FE0083" w:rsidRPr="003C5423" w14:paraId="6B995F4E" w14:textId="77777777" w:rsidTr="00FE0083">
        <w:trPr>
          <w:cantSplit/>
          <w:trHeight w:val="359"/>
          <w:jc w:val="center"/>
        </w:trPr>
        <w:tc>
          <w:tcPr>
            <w:tcW w:w="2891" w:type="dxa"/>
            <w:vMerge/>
          </w:tcPr>
          <w:p w14:paraId="15876660" w14:textId="77777777" w:rsidR="00FE0083" w:rsidRPr="003C5423" w:rsidRDefault="00FE0083" w:rsidP="00FE0083">
            <w:pPr>
              <w:pStyle w:val="TableEntry"/>
            </w:pPr>
          </w:p>
        </w:tc>
        <w:tc>
          <w:tcPr>
            <w:tcW w:w="3130" w:type="dxa"/>
          </w:tcPr>
          <w:p w14:paraId="066F1DC3" w14:textId="0B38FD7B" w:rsidR="00FE0083" w:rsidRPr="003C5423" w:rsidRDefault="00FE0083" w:rsidP="00FE0083">
            <w:pPr>
              <w:pStyle w:val="TableEntry"/>
            </w:pPr>
            <w:r w:rsidRPr="003C5423">
              <w:rPr>
                <w:szCs w:val="24"/>
              </w:rPr>
              <w:t>ATX: UDP Syslog</w:t>
            </w:r>
          </w:p>
        </w:tc>
        <w:tc>
          <w:tcPr>
            <w:tcW w:w="3438" w:type="dxa"/>
          </w:tcPr>
          <w:p w14:paraId="6FD5793F" w14:textId="03402256" w:rsidR="00FE0083" w:rsidRPr="003C5423" w:rsidRDefault="00FE0083" w:rsidP="00FE0083">
            <w:pPr>
              <w:pStyle w:val="TableEntry"/>
            </w:pPr>
            <w:r w:rsidRPr="003C5423">
              <w:rPr>
                <w:szCs w:val="24"/>
              </w:rPr>
              <w:t>ITI TF-1: 9.2.7.3</w:t>
            </w:r>
          </w:p>
        </w:tc>
      </w:tr>
    </w:tbl>
    <w:p w14:paraId="1B0E3735" w14:textId="5310A0FB" w:rsidR="00A267ED" w:rsidRPr="003C5423" w:rsidRDefault="00A267ED" w:rsidP="008671F5">
      <w:pPr>
        <w:pStyle w:val="Note"/>
        <w:rPr>
          <w:b/>
          <w:u w:val="single"/>
        </w:rPr>
      </w:pPr>
      <w:r w:rsidRPr="003C5423">
        <w:rPr>
          <w:bCs/>
        </w:rPr>
        <w:t>…</w:t>
      </w:r>
    </w:p>
    <w:p w14:paraId="3F5B1D55" w14:textId="3FFC96CC" w:rsidR="00870631" w:rsidRPr="003C5423" w:rsidRDefault="00402F23" w:rsidP="00F83445">
      <w:pPr>
        <w:pStyle w:val="Note"/>
        <w:rPr>
          <w:bCs/>
        </w:rPr>
      </w:pPr>
      <w:r w:rsidRPr="003C5423">
        <w:rPr>
          <w:bCs/>
        </w:rPr>
        <w:t xml:space="preserve">Note </w:t>
      </w:r>
      <w:r w:rsidR="00FE0083" w:rsidRPr="003C5423">
        <w:rPr>
          <w:bCs/>
        </w:rPr>
        <w:t>4</w:t>
      </w:r>
      <w:r w:rsidRPr="003C5423">
        <w:rPr>
          <w:bCs/>
        </w:rPr>
        <w:t>:</w:t>
      </w:r>
      <w:r w:rsidR="002E49C5" w:rsidRPr="003C5423">
        <w:rPr>
          <w:bCs/>
        </w:rPr>
        <w:t xml:space="preserve"> This actor </w:t>
      </w:r>
      <w:r w:rsidR="001006D3" w:rsidRPr="003C5423">
        <w:rPr>
          <w:bCs/>
        </w:rPr>
        <w:t xml:space="preserve">shall </w:t>
      </w:r>
      <w:r w:rsidR="002E49C5" w:rsidRPr="003C5423">
        <w:rPr>
          <w:bCs/>
        </w:rPr>
        <w:t xml:space="preserve">support at least one of the </w:t>
      </w:r>
      <w:r w:rsidR="000E0B57" w:rsidRPr="003C5423">
        <w:rPr>
          <w:bCs/>
        </w:rPr>
        <w:t>“</w:t>
      </w:r>
      <w:r w:rsidR="002E49C5" w:rsidRPr="003C5423">
        <w:rPr>
          <w:bCs/>
        </w:rPr>
        <w:t>ATX</w:t>
      </w:r>
      <w:r w:rsidR="000E0B57" w:rsidRPr="003C5423">
        <w:rPr>
          <w:bCs/>
        </w:rPr>
        <w:t>”</w:t>
      </w:r>
      <w:r w:rsidRPr="003C5423">
        <w:rPr>
          <w:bCs/>
        </w:rPr>
        <w:t xml:space="preserve"> </w:t>
      </w:r>
      <w:r w:rsidR="002E49C5" w:rsidRPr="003C5423">
        <w:rPr>
          <w:bCs/>
        </w:rPr>
        <w:t xml:space="preserve">Options. </w:t>
      </w:r>
      <w:r w:rsidRPr="003C5423">
        <w:rPr>
          <w:bCs/>
        </w:rPr>
        <w:t>If</w:t>
      </w:r>
      <w:r w:rsidR="000E0B57" w:rsidRPr="003C5423">
        <w:rPr>
          <w:bCs/>
        </w:rPr>
        <w:t xml:space="preserve"> a product’s IHE</w:t>
      </w:r>
      <w:r w:rsidR="002E49C5" w:rsidRPr="003C5423">
        <w:rPr>
          <w:bCs/>
        </w:rPr>
        <w:t xml:space="preserve"> </w:t>
      </w:r>
      <w:r w:rsidR="000E0B57" w:rsidRPr="003C5423">
        <w:rPr>
          <w:bCs/>
        </w:rPr>
        <w:t>I</w:t>
      </w:r>
      <w:r w:rsidR="002E49C5" w:rsidRPr="003C5423">
        <w:rPr>
          <w:bCs/>
        </w:rPr>
        <w:t xml:space="preserve">ntegration </w:t>
      </w:r>
      <w:r w:rsidR="000E0B57" w:rsidRPr="003C5423">
        <w:rPr>
          <w:bCs/>
        </w:rPr>
        <w:t>S</w:t>
      </w:r>
      <w:r w:rsidR="002E49C5" w:rsidRPr="003C5423">
        <w:rPr>
          <w:bCs/>
        </w:rPr>
        <w:t xml:space="preserve">tatement </w:t>
      </w:r>
      <w:r w:rsidRPr="003C5423">
        <w:rPr>
          <w:bCs/>
        </w:rPr>
        <w:t xml:space="preserve">does not </w:t>
      </w:r>
      <w:r w:rsidR="002E49C5" w:rsidRPr="003C5423">
        <w:rPr>
          <w:bCs/>
        </w:rPr>
        <w:t>declare</w:t>
      </w:r>
      <w:r w:rsidRPr="003C5423">
        <w:rPr>
          <w:bCs/>
        </w:rPr>
        <w:t xml:space="preserve"> </w:t>
      </w:r>
      <w:r w:rsidR="002E49C5" w:rsidRPr="003C5423">
        <w:rPr>
          <w:bCs/>
        </w:rPr>
        <w:t>one of these options</w:t>
      </w:r>
      <w:r w:rsidR="00DD459B" w:rsidRPr="003C5423">
        <w:rPr>
          <w:bCs/>
        </w:rPr>
        <w:t>,</w:t>
      </w:r>
      <w:r w:rsidRPr="003C5423">
        <w:rPr>
          <w:bCs/>
        </w:rPr>
        <w:t xml:space="preserve"> the </w:t>
      </w:r>
      <w:r w:rsidR="000E0B57" w:rsidRPr="003C5423">
        <w:rPr>
          <w:bCs/>
        </w:rPr>
        <w:t>reader should assume that the product support</w:t>
      </w:r>
      <w:r w:rsidR="001006D3" w:rsidRPr="003C5423">
        <w:rPr>
          <w:bCs/>
        </w:rPr>
        <w:t>s</w:t>
      </w:r>
      <w:r w:rsidR="000E0B57" w:rsidRPr="003C5423">
        <w:rPr>
          <w:bCs/>
        </w:rPr>
        <w:t xml:space="preserve"> the </w:t>
      </w:r>
      <w:r w:rsidR="00960FDC" w:rsidRPr="003C5423">
        <w:rPr>
          <w:bCs/>
        </w:rPr>
        <w:t xml:space="preserve">TLS </w:t>
      </w:r>
      <w:r w:rsidR="006C51F7" w:rsidRPr="003C5423">
        <w:rPr>
          <w:bCs/>
        </w:rPr>
        <w:t xml:space="preserve">or UDP </w:t>
      </w:r>
      <w:r w:rsidRPr="003C5423">
        <w:rPr>
          <w:bCs/>
        </w:rPr>
        <w:t xml:space="preserve">Syslog </w:t>
      </w:r>
      <w:r w:rsidR="002E49C5" w:rsidRPr="003C5423">
        <w:rPr>
          <w:bCs/>
        </w:rPr>
        <w:t>Option</w:t>
      </w:r>
      <w:r w:rsidRPr="003C5423">
        <w:rPr>
          <w:bCs/>
        </w:rPr>
        <w:t>.</w:t>
      </w:r>
    </w:p>
    <w:p w14:paraId="2B86EEC7" w14:textId="5831F33D" w:rsidR="00A267ED" w:rsidRPr="003C5423" w:rsidRDefault="00A267ED" w:rsidP="00A267ED">
      <w:pPr>
        <w:pStyle w:val="Note"/>
        <w:rPr>
          <w:b/>
          <w:u w:val="single"/>
        </w:rPr>
      </w:pPr>
      <w:r w:rsidRPr="003C5423">
        <w:rPr>
          <w:b/>
          <w:u w:val="single"/>
        </w:rPr>
        <w:t xml:space="preserve">Note </w:t>
      </w:r>
      <w:r w:rsidR="00FE0083" w:rsidRPr="003C5423">
        <w:rPr>
          <w:b/>
          <w:u w:val="single"/>
        </w:rPr>
        <w:t>5</w:t>
      </w:r>
      <w:r w:rsidRPr="003C5423">
        <w:rPr>
          <w:b/>
          <w:u w:val="single"/>
        </w:rPr>
        <w:t>: The Audit Consumer shall support at least one of the two options defined.</w:t>
      </w:r>
    </w:p>
    <w:p w14:paraId="2260E4D0" w14:textId="77777777" w:rsidR="00A267ED" w:rsidRPr="003C5423" w:rsidRDefault="00A267ED" w:rsidP="00F83445">
      <w:pPr>
        <w:pStyle w:val="Note"/>
        <w:rPr>
          <w:bCs/>
        </w:rPr>
      </w:pPr>
    </w:p>
    <w:p w14:paraId="25811228" w14:textId="4EC67847" w:rsidR="00C61521" w:rsidRPr="003C5423" w:rsidRDefault="00C61521" w:rsidP="00D3347A">
      <w:pPr>
        <w:pStyle w:val="EditorInstructions"/>
      </w:pPr>
      <w:r w:rsidRPr="003C5423">
        <w:t xml:space="preserve">Editor: Add </w:t>
      </w:r>
      <w:r w:rsidRPr="003C5423">
        <w:rPr>
          <w:b/>
          <w:bCs/>
        </w:rPr>
        <w:t>new</w:t>
      </w:r>
      <w:r w:rsidRPr="003C5423">
        <w:t xml:space="preserve"> Sections 9.</w:t>
      </w:r>
      <w:r w:rsidR="004609B2" w:rsidRPr="003C5423">
        <w:t>2</w:t>
      </w:r>
      <w:r w:rsidRPr="003C5423">
        <w:t>.3</w:t>
      </w:r>
      <w:r w:rsidR="00A267ED" w:rsidRPr="003C5423">
        <w:t xml:space="preserve"> and </w:t>
      </w:r>
      <w:r w:rsidRPr="003C5423">
        <w:t>9.</w:t>
      </w:r>
      <w:r w:rsidR="004609B2" w:rsidRPr="003C5423">
        <w:t>2</w:t>
      </w:r>
      <w:r w:rsidRPr="003C5423">
        <w:t>.4</w:t>
      </w:r>
      <w:r w:rsidR="00A267ED" w:rsidRPr="003C5423">
        <w:t xml:space="preserve"> </w:t>
      </w:r>
      <w:r w:rsidRPr="003C5423">
        <w:t xml:space="preserve">to </w:t>
      </w:r>
      <w:hyperlink r:id="rId44" w:anchor="9.2" w:history="1">
        <w:r w:rsidRPr="003C5423">
          <w:rPr>
            <w:rStyle w:val="Hyperlink"/>
          </w:rPr>
          <w:t>ITI TF-1:9.</w:t>
        </w:r>
        <w:r w:rsidR="004609B2" w:rsidRPr="003C5423">
          <w:rPr>
            <w:rStyle w:val="Hyperlink"/>
          </w:rPr>
          <w:t>2</w:t>
        </w:r>
      </w:hyperlink>
      <w:r w:rsidR="00DE5147" w:rsidRPr="003C5423">
        <w:t>:</w:t>
      </w:r>
    </w:p>
    <w:p w14:paraId="63A25EEC" w14:textId="4B3F8019" w:rsidR="00C61521" w:rsidRPr="003C5423" w:rsidRDefault="00C61521" w:rsidP="00D3347A">
      <w:pPr>
        <w:pStyle w:val="Heading3"/>
        <w:rPr>
          <w:noProof w:val="0"/>
        </w:rPr>
      </w:pPr>
      <w:bookmarkStart w:id="90" w:name="_Toc142046882"/>
      <w:r w:rsidRPr="003C5423">
        <w:rPr>
          <w:noProof w:val="0"/>
        </w:rPr>
        <w:t>9.</w:t>
      </w:r>
      <w:r w:rsidR="0051640D" w:rsidRPr="003C5423">
        <w:rPr>
          <w:noProof w:val="0"/>
        </w:rPr>
        <w:t>2</w:t>
      </w:r>
      <w:r w:rsidRPr="003C5423">
        <w:rPr>
          <w:noProof w:val="0"/>
        </w:rPr>
        <w:t>.3 Retrieve Audit Message Option</w:t>
      </w:r>
      <w:bookmarkEnd w:id="90"/>
    </w:p>
    <w:p w14:paraId="67206E21" w14:textId="5E221E9D" w:rsidR="00C61521" w:rsidRPr="003C5423" w:rsidRDefault="00C61521" w:rsidP="00E056C6">
      <w:pPr>
        <w:pStyle w:val="BodyText"/>
      </w:pPr>
      <w:r w:rsidRPr="003C5423">
        <w:t xml:space="preserve">The Retrieve Audit Message Option enables search requests for audit </w:t>
      </w:r>
      <w:r w:rsidR="004D32FF" w:rsidRPr="003C5423">
        <w:t xml:space="preserve">records </w:t>
      </w:r>
      <w:r w:rsidRPr="003C5423">
        <w:t>based upon message contents.</w:t>
      </w:r>
    </w:p>
    <w:p w14:paraId="622DE57E" w14:textId="77777777" w:rsidR="00C61521" w:rsidRPr="003C5423" w:rsidRDefault="00C61521" w:rsidP="00D3347A">
      <w:pPr>
        <w:pStyle w:val="BodyText"/>
      </w:pPr>
      <w:r w:rsidRPr="003C5423">
        <w:lastRenderedPageBreak/>
        <w:t xml:space="preserve">An Audit Consumer or Audit Record Repository that supports this option shall implement the Retrieve ATNA Audit Event [ITI-81] transaction. </w:t>
      </w:r>
    </w:p>
    <w:p w14:paraId="15C9F622" w14:textId="49A99983" w:rsidR="00C61521" w:rsidRPr="003C5423" w:rsidRDefault="00C61521" w:rsidP="00D3347A">
      <w:pPr>
        <w:pStyle w:val="BodyText"/>
      </w:pPr>
      <w:r w:rsidRPr="003C5423">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3C5423" w:rsidRDefault="00C61521" w:rsidP="00D3347A">
      <w:pPr>
        <w:pStyle w:val="Heading3"/>
        <w:rPr>
          <w:noProof w:val="0"/>
        </w:rPr>
      </w:pPr>
      <w:bookmarkStart w:id="91" w:name="_Toc142046883"/>
      <w:r w:rsidRPr="003C5423">
        <w:rPr>
          <w:noProof w:val="0"/>
        </w:rPr>
        <w:t>9.</w:t>
      </w:r>
      <w:r w:rsidR="0051640D" w:rsidRPr="003C5423">
        <w:rPr>
          <w:noProof w:val="0"/>
        </w:rPr>
        <w:t>2</w:t>
      </w:r>
      <w:r w:rsidRPr="003C5423">
        <w:rPr>
          <w:noProof w:val="0"/>
        </w:rPr>
        <w:t>.4 Retrieve Syslog Message Option</w:t>
      </w:r>
      <w:bookmarkEnd w:id="91"/>
    </w:p>
    <w:p w14:paraId="5420C542" w14:textId="77777777" w:rsidR="00C61521" w:rsidRPr="003C5423" w:rsidRDefault="00C61521" w:rsidP="00D3347A">
      <w:pPr>
        <w:pStyle w:val="BodyText"/>
      </w:pPr>
      <w:r w:rsidRPr="003C5423">
        <w:t>The Retrieve Syslog Message Option enables search requests for syslog messages based upon syslog metadata.</w:t>
      </w:r>
    </w:p>
    <w:p w14:paraId="083C4C6C" w14:textId="6023C97B" w:rsidR="00C61521" w:rsidRPr="003C5423" w:rsidRDefault="00CD4DE8" w:rsidP="00623B77">
      <w:pPr>
        <w:pStyle w:val="BodyText"/>
      </w:pPr>
      <w:r w:rsidRPr="003C5423">
        <w:t>An Audit Consumer or Audit Record Repository that supports this option shall implement the Retrieve Syslog Event [ITI-82] transaction.</w:t>
      </w:r>
    </w:p>
    <w:p w14:paraId="0C4C7DBD" w14:textId="48B65D3D" w:rsidR="00C61521" w:rsidRPr="003C5423" w:rsidRDefault="00C61521" w:rsidP="00D3347A">
      <w:pPr>
        <w:pStyle w:val="BodyText"/>
      </w:pPr>
      <w:r w:rsidRPr="003C5423">
        <w:t xml:space="preserve">The [ITI-82] transaction is a RESTful search operation that searches syslog messages of any format or schema. The search request uses the syslog metadata only. </w:t>
      </w:r>
    </w:p>
    <w:p w14:paraId="46A92AE8" w14:textId="77777777" w:rsidR="00A267ED" w:rsidRPr="003C5423" w:rsidRDefault="00A267ED" w:rsidP="00A267ED">
      <w:pPr>
        <w:pStyle w:val="Note"/>
        <w:rPr>
          <w:bCs/>
        </w:rPr>
      </w:pPr>
    </w:p>
    <w:p w14:paraId="62DFD615" w14:textId="4479D1F3" w:rsidR="00A267ED" w:rsidRPr="003C5423" w:rsidRDefault="00A267ED" w:rsidP="00A267ED">
      <w:pPr>
        <w:pStyle w:val="EditorInstructions"/>
      </w:pPr>
      <w:r w:rsidRPr="003C5423">
        <w:t xml:space="preserve">Editor: Add </w:t>
      </w:r>
      <w:r w:rsidRPr="003C5423">
        <w:rPr>
          <w:b/>
          <w:bCs/>
        </w:rPr>
        <w:t>new</w:t>
      </w:r>
      <w:r w:rsidRPr="003C5423">
        <w:t xml:space="preserve"> Section 9.2.7.1 as follows.</w:t>
      </w:r>
    </w:p>
    <w:p w14:paraId="7F6EEFFB" w14:textId="4A3B926E" w:rsidR="00DD459B" w:rsidRPr="003C5423" w:rsidRDefault="00DD459B" w:rsidP="00DD459B">
      <w:pPr>
        <w:pStyle w:val="Heading3"/>
        <w:numPr>
          <w:ilvl w:val="0"/>
          <w:numId w:val="0"/>
        </w:numPr>
        <w:rPr>
          <w:noProof w:val="0"/>
        </w:rPr>
      </w:pPr>
      <w:bookmarkStart w:id="92" w:name="_Toc142046884"/>
      <w:r w:rsidRPr="003C5423">
        <w:rPr>
          <w:noProof w:val="0"/>
        </w:rPr>
        <w:t>9.2.7 Audit Transport (ATX) Options</w:t>
      </w:r>
      <w:bookmarkEnd w:id="92"/>
    </w:p>
    <w:p w14:paraId="6D807F78" w14:textId="7FF04676" w:rsidR="00C61521" w:rsidRPr="003C5423" w:rsidRDefault="00DD459B" w:rsidP="007E1CCC">
      <w:pPr>
        <w:pStyle w:val="BodyText"/>
      </w:pPr>
      <w:r w:rsidRPr="003C5423">
        <w:t>At least one of these options shall be supported. Many can be declared, for which the product must then be configurable to enable each of the supported Audit Transport Options.</w:t>
      </w:r>
    </w:p>
    <w:p w14:paraId="4FF204DA" w14:textId="60FED76B" w:rsidR="00DA3B5B" w:rsidRPr="003C5423" w:rsidRDefault="00DA3B5B" w:rsidP="00F83445">
      <w:pPr>
        <w:pStyle w:val="Heading4"/>
        <w:rPr>
          <w:noProof w:val="0"/>
          <w:u w:val="single"/>
        </w:rPr>
      </w:pPr>
      <w:bookmarkStart w:id="93" w:name="_Toc142046885"/>
      <w:r w:rsidRPr="003C5423">
        <w:rPr>
          <w:noProof w:val="0"/>
          <w:u w:val="single"/>
        </w:rPr>
        <w:t>9.2.</w:t>
      </w:r>
      <w:r w:rsidR="00DD459B" w:rsidRPr="003C5423">
        <w:rPr>
          <w:noProof w:val="0"/>
          <w:u w:val="single"/>
        </w:rPr>
        <w:t>7.1</w:t>
      </w:r>
      <w:r w:rsidRPr="003C5423">
        <w:rPr>
          <w:noProof w:val="0"/>
          <w:u w:val="single"/>
        </w:rPr>
        <w:t xml:space="preserve"> </w:t>
      </w:r>
      <w:r w:rsidR="003A081F" w:rsidRPr="003C5423">
        <w:rPr>
          <w:noProof w:val="0"/>
          <w:u w:val="single"/>
        </w:rPr>
        <w:t xml:space="preserve">ATX: </w:t>
      </w:r>
      <w:r w:rsidR="00EF605F" w:rsidRPr="003C5423">
        <w:rPr>
          <w:noProof w:val="0"/>
          <w:u w:val="single"/>
        </w:rPr>
        <w:t>FHIR Feed</w:t>
      </w:r>
      <w:r w:rsidR="00BC00F6" w:rsidRPr="003C5423">
        <w:rPr>
          <w:noProof w:val="0"/>
          <w:u w:val="single"/>
        </w:rPr>
        <w:t xml:space="preserve"> </w:t>
      </w:r>
      <w:r w:rsidRPr="003C5423">
        <w:rPr>
          <w:noProof w:val="0"/>
          <w:u w:val="single"/>
        </w:rPr>
        <w:t>Option</w:t>
      </w:r>
      <w:bookmarkEnd w:id="93"/>
    </w:p>
    <w:p w14:paraId="12B10CAB" w14:textId="44993136" w:rsidR="00DA3B5B" w:rsidRPr="003C5423" w:rsidRDefault="00DA3B5B" w:rsidP="00DA3B5B">
      <w:pPr>
        <w:pStyle w:val="BodyText"/>
        <w:rPr>
          <w:b/>
          <w:u w:val="single"/>
        </w:rPr>
      </w:pPr>
      <w:r w:rsidRPr="003C5423">
        <w:rPr>
          <w:b/>
          <w:u w:val="single"/>
        </w:rPr>
        <w:t xml:space="preserve">The </w:t>
      </w:r>
      <w:r w:rsidR="00EF605F" w:rsidRPr="003C5423">
        <w:rPr>
          <w:b/>
          <w:u w:val="single"/>
        </w:rPr>
        <w:t>ATX: FHIR Feed</w:t>
      </w:r>
      <w:r w:rsidRPr="003C5423">
        <w:rPr>
          <w:b/>
          <w:u w:val="single"/>
        </w:rPr>
        <w:t xml:space="preserve"> Option enables </w:t>
      </w:r>
      <w:r w:rsidR="00DD459B" w:rsidRPr="003C5423">
        <w:rPr>
          <w:b/>
          <w:u w:val="single"/>
        </w:rPr>
        <w:t>sending</w:t>
      </w:r>
      <w:r w:rsidRPr="003C5423">
        <w:rPr>
          <w:b/>
          <w:u w:val="single"/>
        </w:rPr>
        <w:t xml:space="preserve"> ATNA audit records using RESTful capabilities and FHIR resources.</w:t>
      </w:r>
    </w:p>
    <w:p w14:paraId="544D49B2" w14:textId="7CF7C57A" w:rsidR="00402F23" w:rsidRPr="003C5423" w:rsidRDefault="00B15F72" w:rsidP="00623B77">
      <w:pPr>
        <w:pStyle w:val="BodyText"/>
        <w:rPr>
          <w:b/>
          <w:u w:val="single"/>
        </w:rPr>
      </w:pPr>
      <w:r w:rsidRPr="003C5423">
        <w:rPr>
          <w:b/>
          <w:u w:val="single"/>
        </w:rPr>
        <w:t xml:space="preserve">An Audit </w:t>
      </w:r>
      <w:r w:rsidR="00DA3B5B" w:rsidRPr="003C5423">
        <w:rPr>
          <w:b/>
          <w:u w:val="single"/>
        </w:rPr>
        <w:t xml:space="preserve">Record Repository that supports this option shall implement the </w:t>
      </w:r>
      <w:r w:rsidRPr="003C5423">
        <w:rPr>
          <w:b/>
          <w:u w:val="single"/>
        </w:rPr>
        <w:t>two RESTful interaction</w:t>
      </w:r>
      <w:r w:rsidR="00402F23" w:rsidRPr="003C5423">
        <w:rPr>
          <w:b/>
          <w:u w:val="single"/>
        </w:rPr>
        <w:t>s</w:t>
      </w:r>
      <w:r w:rsidRPr="003C5423">
        <w:rPr>
          <w:b/>
          <w:u w:val="single"/>
        </w:rPr>
        <w:t xml:space="preserve"> defined in the Record Audit Event [ITI-20] </w:t>
      </w:r>
      <w:r w:rsidR="00DA3B5B" w:rsidRPr="003C5423">
        <w:rPr>
          <w:b/>
          <w:u w:val="single"/>
        </w:rPr>
        <w:t>transaction.</w:t>
      </w:r>
      <w:r w:rsidR="00223648" w:rsidRPr="003C5423">
        <w:rPr>
          <w:b/>
          <w:u w:val="single"/>
        </w:rPr>
        <w:t xml:space="preserve"> See ITI TF-2: 3.20.4.2</w:t>
      </w:r>
      <w:r w:rsidR="0098140D" w:rsidRPr="003C5423">
        <w:rPr>
          <w:b/>
          <w:u w:val="single"/>
        </w:rPr>
        <w:t xml:space="preserve"> </w:t>
      </w:r>
      <w:r w:rsidR="00DD459B" w:rsidRPr="003C5423">
        <w:rPr>
          <w:b/>
          <w:u w:val="single"/>
        </w:rPr>
        <w:t xml:space="preserve">(Send Audit Resource) </w:t>
      </w:r>
      <w:r w:rsidR="0098140D" w:rsidRPr="003C5423">
        <w:rPr>
          <w:b/>
          <w:u w:val="single"/>
        </w:rPr>
        <w:t xml:space="preserve">and 3.20.4.4 </w:t>
      </w:r>
      <w:r w:rsidR="00DD459B" w:rsidRPr="003C5423">
        <w:rPr>
          <w:b/>
          <w:u w:val="single"/>
        </w:rPr>
        <w:t>(Send Audit Bundle).</w:t>
      </w:r>
    </w:p>
    <w:p w14:paraId="75D0E9A9" w14:textId="5E697BA3" w:rsidR="00402F23" w:rsidRPr="003C5423" w:rsidRDefault="0098140D" w:rsidP="002F2C88">
      <w:pPr>
        <w:pStyle w:val="BodyText"/>
        <w:rPr>
          <w:b/>
          <w:u w:val="single"/>
        </w:rPr>
      </w:pPr>
      <w:r w:rsidRPr="003C5423">
        <w:rPr>
          <w:b/>
          <w:u w:val="single"/>
        </w:rPr>
        <w:t>A Secure Node</w:t>
      </w:r>
      <w:r w:rsidR="00DD459B" w:rsidRPr="003C5423">
        <w:rPr>
          <w:b/>
          <w:u w:val="single"/>
        </w:rPr>
        <w:t xml:space="preserve">, </w:t>
      </w:r>
      <w:r w:rsidRPr="003C5423">
        <w:rPr>
          <w:b/>
          <w:u w:val="single"/>
        </w:rPr>
        <w:t>Secure Application or Audit Record Forwarder that supports this option shall at least support one of the two RESTful interaction</w:t>
      </w:r>
      <w:r w:rsidR="000F4D75" w:rsidRPr="003C5423">
        <w:rPr>
          <w:b/>
          <w:u w:val="single"/>
        </w:rPr>
        <w:t>s</w:t>
      </w:r>
      <w:r w:rsidRPr="003C5423">
        <w:rPr>
          <w:b/>
          <w:u w:val="single"/>
        </w:rPr>
        <w:t xml:space="preserve"> defined in the Record Audit Event [ITI-20] transaction. See ITI TF-2: 3.20.4.2 </w:t>
      </w:r>
      <w:r w:rsidR="00DD459B" w:rsidRPr="003C5423">
        <w:rPr>
          <w:b/>
          <w:u w:val="single"/>
        </w:rPr>
        <w:t xml:space="preserve">(Send Audit Resource) </w:t>
      </w:r>
      <w:r w:rsidRPr="003C5423">
        <w:rPr>
          <w:b/>
          <w:u w:val="single"/>
        </w:rPr>
        <w:t>and 3.20.4.4</w:t>
      </w:r>
      <w:r w:rsidR="00DD459B" w:rsidRPr="003C5423">
        <w:rPr>
          <w:b/>
          <w:u w:val="single"/>
        </w:rPr>
        <w:t xml:space="preserve"> (Send Audit Bundle)</w:t>
      </w:r>
      <w:r w:rsidRPr="003C5423">
        <w:rPr>
          <w:b/>
          <w:u w:val="single"/>
        </w:rPr>
        <w:t>.</w:t>
      </w:r>
    </w:p>
    <w:p w14:paraId="4EB5796D" w14:textId="77777777" w:rsidR="00A267ED" w:rsidRPr="003C5423" w:rsidRDefault="00A267ED" w:rsidP="00C5486F">
      <w:pPr>
        <w:pStyle w:val="Heading4"/>
        <w:rPr>
          <w:noProof w:val="0"/>
        </w:rPr>
      </w:pPr>
      <w:bookmarkStart w:id="94" w:name="_Toc142046886"/>
      <w:r w:rsidRPr="003C5423">
        <w:rPr>
          <w:noProof w:val="0"/>
        </w:rPr>
        <w:t>9.2.7.2 ATX: TLS Syslog Option</w:t>
      </w:r>
      <w:bookmarkEnd w:id="94"/>
    </w:p>
    <w:p w14:paraId="5C656F1A" w14:textId="510CAA4E" w:rsidR="00F26D33" w:rsidRPr="003C5423" w:rsidRDefault="00A267ED" w:rsidP="00623B77">
      <w:pPr>
        <w:pStyle w:val="BodyText"/>
      </w:pPr>
      <w:r w:rsidRPr="003C5423">
        <w:t>…</w:t>
      </w:r>
    </w:p>
    <w:p w14:paraId="23CBD285" w14:textId="57F5540A" w:rsidR="00737104" w:rsidRPr="003C5423" w:rsidRDefault="00737104" w:rsidP="00737104">
      <w:pPr>
        <w:pStyle w:val="EditorInstructions"/>
      </w:pPr>
      <w:r w:rsidRPr="003C5423">
        <w:t xml:space="preserve">Editor: make the following changes in </w:t>
      </w:r>
      <w:r w:rsidR="00AF131C" w:rsidRPr="003C5423">
        <w:t>Table</w:t>
      </w:r>
      <w:r w:rsidRPr="003C5423">
        <w:t xml:space="preserve"> 9.3-1. </w:t>
      </w:r>
    </w:p>
    <w:p w14:paraId="1105EFE8" w14:textId="77777777" w:rsidR="00737104" w:rsidRPr="003C5423" w:rsidRDefault="00737104" w:rsidP="00737104">
      <w:pPr>
        <w:pStyle w:val="TableTitle"/>
      </w:pPr>
      <w:r w:rsidRPr="003C5423">
        <w:lastRenderedPageBreak/>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5"/>
        <w:gridCol w:w="3780"/>
        <w:gridCol w:w="1350"/>
        <w:gridCol w:w="2046"/>
      </w:tblGrid>
      <w:tr w:rsidR="00C741CA" w:rsidRPr="003C5423" w14:paraId="5E609174" w14:textId="77777777" w:rsidTr="00FE0083">
        <w:trPr>
          <w:cantSplit/>
          <w:tblHeader/>
          <w:jc w:val="center"/>
        </w:trPr>
        <w:tc>
          <w:tcPr>
            <w:tcW w:w="1975" w:type="dxa"/>
            <w:shd w:val="pct15" w:color="auto" w:fill="FFFFFF"/>
          </w:tcPr>
          <w:p w14:paraId="2BD1448A" w14:textId="77777777" w:rsidR="00737104" w:rsidRPr="003C5423" w:rsidRDefault="00737104" w:rsidP="00737104">
            <w:pPr>
              <w:pStyle w:val="TableEntryHeader"/>
              <w:rPr>
                <w:szCs w:val="24"/>
              </w:rPr>
            </w:pPr>
            <w:r w:rsidRPr="003C5423">
              <w:rPr>
                <w:szCs w:val="24"/>
              </w:rPr>
              <w:t>ATNA Actor</w:t>
            </w:r>
          </w:p>
        </w:tc>
        <w:tc>
          <w:tcPr>
            <w:tcW w:w="3780" w:type="dxa"/>
            <w:shd w:val="pct15" w:color="auto" w:fill="FFFFFF"/>
          </w:tcPr>
          <w:p w14:paraId="163F30E3" w14:textId="77777777" w:rsidR="00737104" w:rsidRPr="003C5423" w:rsidRDefault="00737104" w:rsidP="00737104">
            <w:pPr>
              <w:pStyle w:val="TableEntryHeader"/>
              <w:rPr>
                <w:szCs w:val="24"/>
              </w:rPr>
            </w:pPr>
            <w:r w:rsidRPr="003C5423">
              <w:rPr>
                <w:szCs w:val="24"/>
              </w:rPr>
              <w:t>Actor to be grouped with</w:t>
            </w:r>
          </w:p>
        </w:tc>
        <w:tc>
          <w:tcPr>
            <w:tcW w:w="1350" w:type="dxa"/>
            <w:shd w:val="pct15" w:color="auto" w:fill="FFFFFF"/>
          </w:tcPr>
          <w:p w14:paraId="11432446" w14:textId="77777777" w:rsidR="00737104" w:rsidRPr="003C5423" w:rsidRDefault="00737104" w:rsidP="00737104">
            <w:pPr>
              <w:pStyle w:val="TableEntryHeader"/>
              <w:rPr>
                <w:szCs w:val="24"/>
              </w:rPr>
            </w:pPr>
            <w:r w:rsidRPr="003C5423">
              <w:rPr>
                <w:szCs w:val="24"/>
              </w:rPr>
              <w:t>Reference</w:t>
            </w:r>
          </w:p>
        </w:tc>
        <w:tc>
          <w:tcPr>
            <w:tcW w:w="2046" w:type="dxa"/>
            <w:shd w:val="pct15" w:color="auto" w:fill="FFFFFF"/>
          </w:tcPr>
          <w:p w14:paraId="57D3408F" w14:textId="77777777" w:rsidR="00737104" w:rsidRPr="003C5423" w:rsidRDefault="00737104" w:rsidP="00737104">
            <w:pPr>
              <w:pStyle w:val="TableEntryHeader"/>
              <w:rPr>
                <w:szCs w:val="24"/>
              </w:rPr>
            </w:pPr>
            <w:r w:rsidRPr="003C5423">
              <w:rPr>
                <w:szCs w:val="24"/>
              </w:rPr>
              <w:t>Content Bindings Reference</w:t>
            </w:r>
          </w:p>
        </w:tc>
      </w:tr>
      <w:tr w:rsidR="00FE0083" w:rsidRPr="003C5423" w14:paraId="75A573FB" w14:textId="77777777" w:rsidTr="00FE0083">
        <w:trPr>
          <w:cantSplit/>
          <w:trHeight w:val="332"/>
          <w:jc w:val="center"/>
        </w:trPr>
        <w:tc>
          <w:tcPr>
            <w:tcW w:w="1975" w:type="dxa"/>
            <w:vMerge w:val="restart"/>
          </w:tcPr>
          <w:p w14:paraId="35A3B972" w14:textId="77777777" w:rsidR="00FE0083" w:rsidRPr="003C5423" w:rsidRDefault="00FE0083" w:rsidP="00737104">
            <w:pPr>
              <w:pStyle w:val="TableEntry"/>
              <w:rPr>
                <w:szCs w:val="24"/>
              </w:rPr>
            </w:pPr>
            <w:r w:rsidRPr="003C5423">
              <w:rPr>
                <w:szCs w:val="24"/>
              </w:rPr>
              <w:t>Audit Record Repository</w:t>
            </w:r>
          </w:p>
        </w:tc>
        <w:tc>
          <w:tcPr>
            <w:tcW w:w="3780" w:type="dxa"/>
          </w:tcPr>
          <w:p w14:paraId="650E1C89" w14:textId="77777777" w:rsidR="00FE0083" w:rsidRPr="003C5423" w:rsidRDefault="00FE0083" w:rsidP="00737104">
            <w:pPr>
              <w:pStyle w:val="TableEntry"/>
              <w:rPr>
                <w:szCs w:val="24"/>
              </w:rPr>
            </w:pPr>
            <w:r w:rsidRPr="003C5423">
              <w:rPr>
                <w:szCs w:val="24"/>
              </w:rPr>
              <w:t>Consistent Time / Time Client</w:t>
            </w:r>
          </w:p>
        </w:tc>
        <w:tc>
          <w:tcPr>
            <w:tcW w:w="1350" w:type="dxa"/>
          </w:tcPr>
          <w:p w14:paraId="6969909A" w14:textId="014033DD" w:rsidR="00FE0083" w:rsidRPr="003C5423" w:rsidRDefault="00FE0083" w:rsidP="00737104">
            <w:pPr>
              <w:pStyle w:val="TableEntry"/>
              <w:rPr>
                <w:szCs w:val="24"/>
              </w:rPr>
            </w:pPr>
            <w:r w:rsidRPr="003C5423">
              <w:rPr>
                <w:szCs w:val="24"/>
              </w:rPr>
              <w:t>ITI TF-1: 7</w:t>
            </w:r>
          </w:p>
        </w:tc>
        <w:tc>
          <w:tcPr>
            <w:tcW w:w="2046" w:type="dxa"/>
          </w:tcPr>
          <w:p w14:paraId="11DD662C" w14:textId="25700303" w:rsidR="00FE0083" w:rsidRPr="003C5423" w:rsidRDefault="00FE0083" w:rsidP="007A7438">
            <w:pPr>
              <w:pStyle w:val="TableEntry"/>
            </w:pPr>
            <w:r w:rsidRPr="003C5423">
              <w:t>N/A</w:t>
            </w:r>
          </w:p>
        </w:tc>
      </w:tr>
      <w:tr w:rsidR="00FE0083" w:rsidRPr="003C5423" w14:paraId="6DB91BB1" w14:textId="77777777" w:rsidTr="00FE0083">
        <w:trPr>
          <w:cantSplit/>
          <w:trHeight w:val="332"/>
          <w:jc w:val="center"/>
        </w:trPr>
        <w:tc>
          <w:tcPr>
            <w:tcW w:w="1975" w:type="dxa"/>
            <w:vMerge/>
          </w:tcPr>
          <w:p w14:paraId="7A9D768C" w14:textId="77777777" w:rsidR="00FE0083" w:rsidRPr="003C5423" w:rsidRDefault="00FE0083" w:rsidP="00FE0083">
            <w:pPr>
              <w:pStyle w:val="TableEntry"/>
              <w:rPr>
                <w:szCs w:val="24"/>
              </w:rPr>
            </w:pPr>
          </w:p>
        </w:tc>
        <w:tc>
          <w:tcPr>
            <w:tcW w:w="3780" w:type="dxa"/>
          </w:tcPr>
          <w:p w14:paraId="05D9C85B" w14:textId="19C23300" w:rsidR="00FE0083" w:rsidRPr="003C5423" w:rsidRDefault="00FE0083" w:rsidP="00FE0083">
            <w:pPr>
              <w:pStyle w:val="TableEntry"/>
              <w:rPr>
                <w:szCs w:val="24"/>
              </w:rPr>
            </w:pPr>
            <w:r w:rsidRPr="003C5423">
              <w:t>ATNA / Secure Node or Secure Application</w:t>
            </w:r>
          </w:p>
        </w:tc>
        <w:tc>
          <w:tcPr>
            <w:tcW w:w="1350" w:type="dxa"/>
          </w:tcPr>
          <w:p w14:paraId="0EE80954" w14:textId="12777485" w:rsidR="00FE0083" w:rsidRPr="003C5423" w:rsidRDefault="00FE0083" w:rsidP="00FE0083">
            <w:pPr>
              <w:pStyle w:val="TableEntry"/>
              <w:rPr>
                <w:szCs w:val="24"/>
              </w:rPr>
            </w:pPr>
            <w:r w:rsidRPr="003C5423">
              <w:t>ITI TF-1:</w:t>
            </w:r>
            <w:r w:rsidR="00C639E5" w:rsidRPr="003C5423">
              <w:t xml:space="preserve"> </w:t>
            </w:r>
            <w:r w:rsidRPr="003C5423">
              <w:t>9</w:t>
            </w:r>
          </w:p>
        </w:tc>
        <w:tc>
          <w:tcPr>
            <w:tcW w:w="2046" w:type="dxa"/>
          </w:tcPr>
          <w:p w14:paraId="76BA8CD1" w14:textId="12F9D58E" w:rsidR="00FE0083" w:rsidRPr="003C5423" w:rsidRDefault="00FE0083" w:rsidP="00FE0083">
            <w:pPr>
              <w:pStyle w:val="TableEntry"/>
            </w:pPr>
            <w:r w:rsidRPr="003C5423">
              <w:t>N/A</w:t>
            </w:r>
          </w:p>
        </w:tc>
      </w:tr>
      <w:tr w:rsidR="00FE0083" w:rsidRPr="003C5423" w14:paraId="7E4CB55D" w14:textId="77777777" w:rsidTr="00FE0083">
        <w:trPr>
          <w:cantSplit/>
          <w:trHeight w:val="332"/>
          <w:jc w:val="center"/>
        </w:trPr>
        <w:tc>
          <w:tcPr>
            <w:tcW w:w="1975" w:type="dxa"/>
          </w:tcPr>
          <w:p w14:paraId="76A5AE1A" w14:textId="1A75CFC8" w:rsidR="00FE0083" w:rsidRPr="003C5423" w:rsidRDefault="00FE0083">
            <w:pPr>
              <w:pStyle w:val="TableEntry"/>
              <w:rPr>
                <w:b/>
                <w:bCs/>
                <w:u w:val="single"/>
              </w:rPr>
            </w:pPr>
            <w:r w:rsidRPr="003C5423">
              <w:rPr>
                <w:b/>
                <w:bCs/>
                <w:u w:val="single"/>
              </w:rPr>
              <w:t>Audit Consumer</w:t>
            </w:r>
          </w:p>
        </w:tc>
        <w:tc>
          <w:tcPr>
            <w:tcW w:w="3780" w:type="dxa"/>
          </w:tcPr>
          <w:p w14:paraId="4D151A13" w14:textId="37E89627" w:rsidR="00FE0083" w:rsidRPr="003C5423" w:rsidRDefault="00FE0083">
            <w:pPr>
              <w:pStyle w:val="TableEntry"/>
              <w:rPr>
                <w:b/>
                <w:bCs/>
                <w:u w:val="single"/>
              </w:rPr>
            </w:pPr>
            <w:r w:rsidRPr="003C5423">
              <w:rPr>
                <w:b/>
                <w:bCs/>
                <w:u w:val="single"/>
              </w:rPr>
              <w:t>ATNA / Secure Node or Secure Application</w:t>
            </w:r>
          </w:p>
        </w:tc>
        <w:tc>
          <w:tcPr>
            <w:tcW w:w="1350" w:type="dxa"/>
          </w:tcPr>
          <w:p w14:paraId="3D9623D8" w14:textId="0B10888C" w:rsidR="00FE0083" w:rsidRPr="003C5423" w:rsidRDefault="00FE0083">
            <w:pPr>
              <w:pStyle w:val="TableEntry"/>
              <w:rPr>
                <w:b/>
                <w:bCs/>
                <w:u w:val="single"/>
              </w:rPr>
            </w:pPr>
            <w:r w:rsidRPr="003C5423">
              <w:rPr>
                <w:b/>
                <w:bCs/>
                <w:u w:val="single"/>
              </w:rPr>
              <w:t>ITI TF-1: 9</w:t>
            </w:r>
          </w:p>
        </w:tc>
        <w:tc>
          <w:tcPr>
            <w:tcW w:w="2046" w:type="dxa"/>
          </w:tcPr>
          <w:p w14:paraId="43E9E03F" w14:textId="5C0F52D1" w:rsidR="00FE0083" w:rsidRPr="003C5423" w:rsidRDefault="00FE0083">
            <w:pPr>
              <w:pStyle w:val="TableEntry"/>
              <w:rPr>
                <w:b/>
                <w:bCs/>
                <w:u w:val="single"/>
              </w:rPr>
            </w:pPr>
            <w:r w:rsidRPr="003C5423">
              <w:rPr>
                <w:b/>
                <w:bCs/>
                <w:u w:val="single"/>
              </w:rPr>
              <w:t>N/A</w:t>
            </w:r>
          </w:p>
        </w:tc>
      </w:tr>
      <w:tr w:rsidR="00FE0083" w:rsidRPr="003C5423" w14:paraId="291761CC" w14:textId="77777777" w:rsidTr="00FE0083">
        <w:trPr>
          <w:cantSplit/>
          <w:trHeight w:val="332"/>
          <w:jc w:val="center"/>
        </w:trPr>
        <w:tc>
          <w:tcPr>
            <w:tcW w:w="1975" w:type="dxa"/>
          </w:tcPr>
          <w:p w14:paraId="6A8B6513" w14:textId="6DEE5FCE" w:rsidR="00FE0083" w:rsidRPr="003C5423" w:rsidRDefault="00FE0083" w:rsidP="00FE0083">
            <w:pPr>
              <w:pStyle w:val="TableEntry"/>
              <w:rPr>
                <w:szCs w:val="24"/>
              </w:rPr>
            </w:pPr>
            <w:r w:rsidRPr="003C5423">
              <w:rPr>
                <w:szCs w:val="24"/>
              </w:rPr>
              <w:t>…</w:t>
            </w:r>
          </w:p>
        </w:tc>
        <w:tc>
          <w:tcPr>
            <w:tcW w:w="3780" w:type="dxa"/>
          </w:tcPr>
          <w:p w14:paraId="00B18A2F" w14:textId="6CDE4A22" w:rsidR="00FE0083" w:rsidRPr="003C5423" w:rsidRDefault="00FE0083" w:rsidP="00FE0083">
            <w:pPr>
              <w:pStyle w:val="TableEntry"/>
              <w:rPr>
                <w:szCs w:val="24"/>
              </w:rPr>
            </w:pPr>
          </w:p>
        </w:tc>
        <w:tc>
          <w:tcPr>
            <w:tcW w:w="1350" w:type="dxa"/>
          </w:tcPr>
          <w:p w14:paraId="360EDF5A" w14:textId="26CEF490" w:rsidR="00FE0083" w:rsidRPr="003C5423" w:rsidRDefault="00FE0083" w:rsidP="00FE0083">
            <w:pPr>
              <w:pStyle w:val="TableEntry"/>
              <w:rPr>
                <w:szCs w:val="24"/>
              </w:rPr>
            </w:pPr>
          </w:p>
        </w:tc>
        <w:tc>
          <w:tcPr>
            <w:tcW w:w="2046" w:type="dxa"/>
          </w:tcPr>
          <w:p w14:paraId="739B54F6" w14:textId="6C88F5AD" w:rsidR="00FE0083" w:rsidRPr="003C5423" w:rsidRDefault="00FE0083" w:rsidP="00FE0083">
            <w:pPr>
              <w:pStyle w:val="TableEntry"/>
            </w:pPr>
          </w:p>
        </w:tc>
      </w:tr>
    </w:tbl>
    <w:p w14:paraId="3B6E4712" w14:textId="77777777" w:rsidR="00B855B1" w:rsidRPr="003C5423" w:rsidRDefault="00B855B1" w:rsidP="007E1CCC">
      <w:pPr>
        <w:pStyle w:val="BodyText"/>
      </w:pPr>
    </w:p>
    <w:p w14:paraId="241512B0" w14:textId="2B301432" w:rsidR="00C61521" w:rsidRPr="003C5423" w:rsidRDefault="00C61521" w:rsidP="007E1CCC">
      <w:pPr>
        <w:pStyle w:val="EditorInstructions"/>
      </w:pPr>
      <w:r w:rsidRPr="003C5423">
        <w:t xml:space="preserve">Editor: Make the following changes in </w:t>
      </w:r>
      <w:hyperlink r:id="rId45" w:anchor="9.4.2." w:history="1">
        <w:r w:rsidR="00CD1674" w:rsidRPr="003C5423">
          <w:rPr>
            <w:rStyle w:val="Hyperlink"/>
          </w:rPr>
          <w:t>Section</w:t>
        </w:r>
        <w:r w:rsidRPr="003C5423">
          <w:rPr>
            <w:rStyle w:val="Hyperlink"/>
          </w:rPr>
          <w:t xml:space="preserve"> 9.</w:t>
        </w:r>
        <w:r w:rsidR="0051640D" w:rsidRPr="003C5423">
          <w:rPr>
            <w:rStyle w:val="Hyperlink"/>
          </w:rPr>
          <w:t>4</w:t>
        </w:r>
        <w:r w:rsidR="00BB4E36" w:rsidRPr="003C5423">
          <w:rPr>
            <w:rStyle w:val="Hyperlink"/>
          </w:rPr>
          <w:t>.2</w:t>
        </w:r>
      </w:hyperlink>
      <w:r w:rsidR="00C639E5" w:rsidRPr="003C5423">
        <w:t>:</w:t>
      </w:r>
    </w:p>
    <w:p w14:paraId="577AA2A8" w14:textId="1311E890" w:rsidR="00C61521" w:rsidRPr="003C5423" w:rsidRDefault="00680618" w:rsidP="005F402B">
      <w:pPr>
        <w:pStyle w:val="Heading3"/>
        <w:rPr>
          <w:noProof w:val="0"/>
        </w:rPr>
      </w:pPr>
      <w:bookmarkStart w:id="95" w:name="_Toc325615868"/>
      <w:bookmarkStart w:id="96" w:name="_Toc142046887"/>
      <w:r w:rsidRPr="003C5423">
        <w:rPr>
          <w:noProof w:val="0"/>
        </w:rPr>
        <w:t>9.4</w:t>
      </w:r>
      <w:r w:rsidR="00BB4E36" w:rsidRPr="003C5423">
        <w:rPr>
          <w:noProof w:val="0"/>
        </w:rPr>
        <w:t>.2</w:t>
      </w:r>
      <w:r w:rsidRPr="003C5423">
        <w:rPr>
          <w:noProof w:val="0"/>
        </w:rPr>
        <w:t xml:space="preserve"> </w:t>
      </w:r>
      <w:bookmarkEnd w:id="95"/>
      <w:r w:rsidR="00BB4E36" w:rsidRPr="003C5423">
        <w:rPr>
          <w:noProof w:val="0"/>
        </w:rPr>
        <w:t>Use Cases</w:t>
      </w:r>
      <w:bookmarkEnd w:id="96"/>
    </w:p>
    <w:p w14:paraId="16BEF421" w14:textId="77777777" w:rsidR="00C61521" w:rsidRPr="003C5423" w:rsidRDefault="00C61521" w:rsidP="00626DF9">
      <w:pPr>
        <w:pStyle w:val="BodyText"/>
        <w:rPr>
          <w:lang w:eastAsia="it-IT"/>
        </w:rPr>
      </w:pPr>
      <w:r w:rsidRPr="003C5423">
        <w:rPr>
          <w:lang w:eastAsia="it-IT"/>
        </w:rPr>
        <w:t>…</w:t>
      </w:r>
    </w:p>
    <w:p w14:paraId="5E853F8F" w14:textId="497489E7" w:rsidR="00BB4E36" w:rsidRPr="003C5423" w:rsidRDefault="00BB4E36" w:rsidP="000F5AEC">
      <w:pPr>
        <w:pStyle w:val="BodyText"/>
        <w:rPr>
          <w:u w:val="single"/>
          <w:lang w:eastAsia="it-IT"/>
        </w:rPr>
      </w:pPr>
      <w:r w:rsidRPr="003C5423">
        <w:rPr>
          <w:b/>
          <w:strike/>
          <w:lang w:eastAsia="it-IT"/>
        </w:rPr>
        <w:t>In the following paragraphs</w:t>
      </w:r>
      <w:r w:rsidRPr="003C5423">
        <w:rPr>
          <w:u w:val="single"/>
          <w:lang w:eastAsia="it-IT"/>
        </w:rPr>
        <w:t xml:space="preserve"> </w:t>
      </w:r>
      <w:r w:rsidRPr="003C5423">
        <w:rPr>
          <w:b/>
          <w:u w:val="single"/>
          <w:lang w:eastAsia="it-IT"/>
        </w:rPr>
        <w:t>Sections 9.4.2.1, 9.4.2.2, and 9.4.2.3</w:t>
      </w:r>
      <w:r w:rsidR="00926A84" w:rsidRPr="003C5423">
        <w:rPr>
          <w:b/>
          <w:u w:val="single"/>
          <w:lang w:eastAsia="it-IT"/>
        </w:rPr>
        <w:t xml:space="preserve"> describe</w:t>
      </w:r>
      <w:r w:rsidRPr="003C5423">
        <w:rPr>
          <w:u w:val="single"/>
          <w:lang w:eastAsia="it-IT"/>
        </w:rPr>
        <w:t xml:space="preserve"> </w:t>
      </w:r>
      <w:r w:rsidRPr="003C5423">
        <w:rPr>
          <w:lang w:eastAsia="it-IT"/>
        </w:rPr>
        <w:t xml:space="preserve">three typical process flows </w:t>
      </w:r>
      <w:r w:rsidRPr="003C5423">
        <w:rPr>
          <w:b/>
          <w:strike/>
          <w:lang w:eastAsia="it-IT"/>
        </w:rPr>
        <w:t>are described</w:t>
      </w:r>
      <w:r w:rsidRPr="003C5423">
        <w:rPr>
          <w:lang w:eastAsia="it-IT"/>
        </w:rPr>
        <w:t xml:space="preserve"> for situations in which authorized users, unauthorized users, and unauthorized nodes attempt to gain access to protected health information (PHI).</w:t>
      </w:r>
    </w:p>
    <w:p w14:paraId="65C2AA49" w14:textId="3213DC49" w:rsidR="00A443BA" w:rsidRPr="003C5423" w:rsidRDefault="00C61521" w:rsidP="000F5AEC">
      <w:pPr>
        <w:pStyle w:val="BodyText"/>
        <w:rPr>
          <w:b/>
          <w:u w:val="single"/>
          <w:lang w:eastAsia="it-IT"/>
        </w:rPr>
      </w:pPr>
      <w:r w:rsidRPr="003C5423">
        <w:rPr>
          <w:b/>
          <w:u w:val="single"/>
          <w:lang w:eastAsia="it-IT"/>
        </w:rPr>
        <w:t>Sections 9.</w:t>
      </w:r>
      <w:r w:rsidR="004F5928" w:rsidRPr="003C5423">
        <w:rPr>
          <w:b/>
          <w:u w:val="single"/>
          <w:lang w:eastAsia="it-IT"/>
        </w:rPr>
        <w:t>4</w:t>
      </w:r>
      <w:r w:rsidRPr="003C5423">
        <w:rPr>
          <w:b/>
          <w:u w:val="single"/>
          <w:lang w:eastAsia="it-IT"/>
        </w:rPr>
        <w:t>.</w:t>
      </w:r>
      <w:r w:rsidR="004F5928" w:rsidRPr="003C5423">
        <w:rPr>
          <w:b/>
          <w:u w:val="single"/>
          <w:lang w:eastAsia="it-IT"/>
        </w:rPr>
        <w:t>2.</w:t>
      </w:r>
      <w:r w:rsidR="00265372" w:rsidRPr="003C5423">
        <w:rPr>
          <w:b/>
          <w:u w:val="single"/>
          <w:lang w:eastAsia="it-IT"/>
        </w:rPr>
        <w:t>4</w:t>
      </w:r>
      <w:r w:rsidR="0020489F" w:rsidRPr="003C5423">
        <w:rPr>
          <w:b/>
          <w:u w:val="single"/>
          <w:lang w:eastAsia="it-IT"/>
        </w:rPr>
        <w:t xml:space="preserve"> and</w:t>
      </w:r>
      <w:r w:rsidRPr="003C5423">
        <w:rPr>
          <w:b/>
          <w:u w:val="single"/>
          <w:lang w:eastAsia="it-IT"/>
        </w:rPr>
        <w:t xml:space="preserve"> 9.</w:t>
      </w:r>
      <w:r w:rsidR="004F5928" w:rsidRPr="003C5423">
        <w:rPr>
          <w:b/>
          <w:u w:val="single"/>
          <w:lang w:eastAsia="it-IT"/>
        </w:rPr>
        <w:t>4.2</w:t>
      </w:r>
      <w:r w:rsidRPr="003C5423">
        <w:rPr>
          <w:b/>
          <w:u w:val="single"/>
          <w:lang w:eastAsia="it-IT"/>
        </w:rPr>
        <w:t>.</w:t>
      </w:r>
      <w:r w:rsidR="00265372" w:rsidRPr="003C5423">
        <w:rPr>
          <w:b/>
          <w:u w:val="single"/>
          <w:lang w:eastAsia="it-IT"/>
        </w:rPr>
        <w:t>5</w:t>
      </w:r>
      <w:r w:rsidR="0020489F" w:rsidRPr="003C5423">
        <w:rPr>
          <w:b/>
          <w:u w:val="single"/>
          <w:lang w:eastAsia="it-IT"/>
        </w:rPr>
        <w:t xml:space="preserve"> </w:t>
      </w:r>
      <w:r w:rsidRPr="003C5423">
        <w:rPr>
          <w:b/>
          <w:u w:val="single"/>
          <w:lang w:eastAsia="it-IT"/>
        </w:rPr>
        <w:t>describe use cases related to the retrieve capabilities of the Audit Record Repository.</w:t>
      </w:r>
    </w:p>
    <w:p w14:paraId="3EF6B3F6" w14:textId="77777777" w:rsidR="00F26D33" w:rsidRPr="003C5423" w:rsidRDefault="00F26D33" w:rsidP="000F5AEC">
      <w:pPr>
        <w:pStyle w:val="BodyText"/>
        <w:rPr>
          <w:b/>
          <w:u w:val="single"/>
          <w:lang w:eastAsia="it-IT"/>
        </w:rPr>
      </w:pPr>
    </w:p>
    <w:p w14:paraId="05DFB8F7" w14:textId="310114ED" w:rsidR="00C61521" w:rsidRPr="003C5423" w:rsidRDefault="00C61521" w:rsidP="003D1079">
      <w:pPr>
        <w:pStyle w:val="EditorInstructions"/>
      </w:pPr>
      <w:r w:rsidRPr="003C5423">
        <w:t xml:space="preserve">Editor: Add </w:t>
      </w:r>
      <w:r w:rsidRPr="003C5423">
        <w:rPr>
          <w:b/>
          <w:bCs/>
        </w:rPr>
        <w:t>new</w:t>
      </w:r>
      <w:r w:rsidRPr="003C5423">
        <w:t xml:space="preserve"> </w:t>
      </w:r>
      <w:r w:rsidR="007E1A8B" w:rsidRPr="003C5423">
        <w:t>S</w:t>
      </w:r>
      <w:r w:rsidRPr="003C5423">
        <w:t xml:space="preserve">ections </w:t>
      </w:r>
      <w:r w:rsidR="004F5928" w:rsidRPr="003C5423">
        <w:t>9.4.2.</w:t>
      </w:r>
      <w:r w:rsidR="00265372" w:rsidRPr="003C5423">
        <w:t>4</w:t>
      </w:r>
      <w:r w:rsidRPr="003C5423">
        <w:t xml:space="preserve">, </w:t>
      </w:r>
      <w:r w:rsidR="004F5928" w:rsidRPr="003C5423">
        <w:t>9.4.2.</w:t>
      </w:r>
      <w:r w:rsidR="00265372" w:rsidRPr="003C5423">
        <w:t>5</w:t>
      </w:r>
      <w:r w:rsidR="004F5928" w:rsidRPr="003C5423">
        <w:t xml:space="preserve"> </w:t>
      </w:r>
      <w:r w:rsidRPr="003C5423">
        <w:t>and 9.</w:t>
      </w:r>
      <w:r w:rsidR="004F5928" w:rsidRPr="003C5423">
        <w:t>4</w:t>
      </w:r>
      <w:r w:rsidRPr="003C5423">
        <w:t>.</w:t>
      </w:r>
      <w:r w:rsidR="004F5928" w:rsidRPr="003C5423">
        <w:t>3</w:t>
      </w:r>
    </w:p>
    <w:p w14:paraId="72C77F3E" w14:textId="6F6BFB23" w:rsidR="00C61521" w:rsidRPr="003C5423" w:rsidRDefault="00C61521" w:rsidP="00346DAF">
      <w:pPr>
        <w:pStyle w:val="Heading4"/>
        <w:rPr>
          <w:noProof w:val="0"/>
        </w:rPr>
      </w:pPr>
      <w:bookmarkStart w:id="97" w:name="_Toc142046888"/>
      <w:r w:rsidRPr="003C5423">
        <w:rPr>
          <w:noProof w:val="0"/>
        </w:rPr>
        <w:t>9.</w:t>
      </w:r>
      <w:r w:rsidR="0020489F" w:rsidRPr="003C5423">
        <w:rPr>
          <w:noProof w:val="0"/>
        </w:rPr>
        <w:t>4</w:t>
      </w:r>
      <w:r w:rsidR="004F5928" w:rsidRPr="003C5423">
        <w:rPr>
          <w:noProof w:val="0"/>
        </w:rPr>
        <w:t>.2.</w:t>
      </w:r>
      <w:r w:rsidR="00265372" w:rsidRPr="003C5423">
        <w:rPr>
          <w:noProof w:val="0"/>
        </w:rPr>
        <w:t>4</w:t>
      </w:r>
      <w:r w:rsidRPr="003C5423">
        <w:rPr>
          <w:noProof w:val="0"/>
        </w:rPr>
        <w:t xml:space="preserve"> Clinician Personal History of Study views process flow</w:t>
      </w:r>
      <w:bookmarkEnd w:id="97"/>
      <w:r w:rsidRPr="003C5423">
        <w:rPr>
          <w:noProof w:val="0"/>
        </w:rPr>
        <w:t xml:space="preserve"> </w:t>
      </w:r>
    </w:p>
    <w:p w14:paraId="6A697178" w14:textId="43BFFFBA" w:rsidR="00C61521" w:rsidRPr="003C5423" w:rsidRDefault="005A0E38" w:rsidP="00204712">
      <w:pPr>
        <w:pStyle w:val="BodyText"/>
      </w:pPr>
      <w:r w:rsidRPr="003C5423">
        <w:t>A</w:t>
      </w:r>
      <w:r w:rsidR="00C61521" w:rsidRPr="003C5423">
        <w:t xml:space="preserve"> clinician </w:t>
      </w:r>
      <w:r w:rsidRPr="003C5423">
        <w:t xml:space="preserve">wants to </w:t>
      </w:r>
      <w:r w:rsidR="00C61521" w:rsidRPr="003C5423">
        <w:t xml:space="preserve">gather the history of studies </w:t>
      </w:r>
      <w:r w:rsidR="000A6600" w:rsidRPr="003C5423">
        <w:t>s</w:t>
      </w:r>
      <w:r w:rsidR="00C61521" w:rsidRPr="003C5423">
        <w:t xml:space="preserve">he </w:t>
      </w:r>
      <w:r w:rsidR="00AB4CE4" w:rsidRPr="003C5423">
        <w:t xml:space="preserve">has </w:t>
      </w:r>
      <w:r w:rsidR="00C61521" w:rsidRPr="003C5423">
        <w:t>accessed during h</w:t>
      </w:r>
      <w:r w:rsidR="000A6600" w:rsidRPr="003C5423">
        <w:t>er</w:t>
      </w:r>
      <w:r w:rsidR="00C61521" w:rsidRPr="003C5423">
        <w:t xml:space="preserve"> clinical activity using different devices (EHR system, WebApp, Mobile device). This information allows the clinician to:</w:t>
      </w:r>
    </w:p>
    <w:p w14:paraId="6A3303D9" w14:textId="33FBB55D" w:rsidR="00C61521" w:rsidRPr="003C5423" w:rsidRDefault="00C61521" w:rsidP="008D693A">
      <w:pPr>
        <w:pStyle w:val="ListBullet2"/>
        <w:numPr>
          <w:ilvl w:val="0"/>
          <w:numId w:val="25"/>
        </w:numPr>
      </w:pPr>
      <w:r w:rsidRPr="003C5423">
        <w:t xml:space="preserve">Discover unexpected accesses made </w:t>
      </w:r>
      <w:r w:rsidR="00444F11" w:rsidRPr="003C5423">
        <w:t>to h</w:t>
      </w:r>
      <w:r w:rsidR="000A6600" w:rsidRPr="003C5423">
        <w:t>er</w:t>
      </w:r>
      <w:r w:rsidR="00444F11" w:rsidRPr="003C5423">
        <w:t xml:space="preserve"> devices</w:t>
      </w:r>
      <w:r w:rsidRPr="003C5423">
        <w:t>;</w:t>
      </w:r>
    </w:p>
    <w:p w14:paraId="42279451" w14:textId="77777777" w:rsidR="00C61521" w:rsidRPr="003C5423" w:rsidRDefault="00C61521" w:rsidP="008D693A">
      <w:pPr>
        <w:pStyle w:val="ListBullet2"/>
        <w:numPr>
          <w:ilvl w:val="0"/>
          <w:numId w:val="25"/>
        </w:numPr>
      </w:pPr>
      <w:r w:rsidRPr="003C5423">
        <w:t>R</w:t>
      </w:r>
      <w:r w:rsidR="00444F11" w:rsidRPr="003C5423">
        <w:t>e-</w:t>
      </w:r>
      <w:r w:rsidRPr="003C5423">
        <w:t xml:space="preserve">evaluate clinical decisions taken; </w:t>
      </w:r>
    </w:p>
    <w:p w14:paraId="0371C444" w14:textId="5A69859A" w:rsidR="00C61521" w:rsidRPr="003C5423" w:rsidRDefault="00C61521" w:rsidP="008D693A">
      <w:pPr>
        <w:pStyle w:val="ListBullet2"/>
        <w:numPr>
          <w:ilvl w:val="0"/>
          <w:numId w:val="25"/>
        </w:numPr>
      </w:pPr>
      <w:r w:rsidRPr="003C5423">
        <w:t xml:space="preserve">Consolidate </w:t>
      </w:r>
      <w:r w:rsidR="000915B8" w:rsidRPr="003C5423">
        <w:t xml:space="preserve">on </w:t>
      </w:r>
      <w:r w:rsidRPr="003C5423">
        <w:t>a unique device</w:t>
      </w:r>
      <w:r w:rsidR="000915B8" w:rsidRPr="003C5423">
        <w:t>,</w:t>
      </w:r>
      <w:r w:rsidRPr="003C5423">
        <w:t xml:space="preserve"> a complete picture of complex clinical cases.</w:t>
      </w:r>
    </w:p>
    <w:p w14:paraId="3E831A34" w14:textId="4F2C7DAD" w:rsidR="00C61521" w:rsidRPr="003C5423" w:rsidRDefault="00C61521" w:rsidP="00346DAF">
      <w:pPr>
        <w:pStyle w:val="Heading5"/>
        <w:rPr>
          <w:noProof w:val="0"/>
        </w:rPr>
      </w:pPr>
      <w:bookmarkStart w:id="98" w:name="_Toc142046889"/>
      <w:r w:rsidRPr="003C5423">
        <w:rPr>
          <w:noProof w:val="0"/>
        </w:rPr>
        <w:t>9.</w:t>
      </w:r>
      <w:r w:rsidR="0020489F" w:rsidRPr="003C5423">
        <w:rPr>
          <w:noProof w:val="0"/>
        </w:rPr>
        <w:t>4</w:t>
      </w:r>
      <w:r w:rsidRPr="003C5423">
        <w:rPr>
          <w:noProof w:val="0"/>
        </w:rPr>
        <w:t>.</w:t>
      </w:r>
      <w:r w:rsidR="004F5928" w:rsidRPr="003C5423">
        <w:rPr>
          <w:noProof w:val="0"/>
        </w:rPr>
        <w:t>2.</w:t>
      </w:r>
      <w:r w:rsidR="00265372" w:rsidRPr="003C5423">
        <w:rPr>
          <w:noProof w:val="0"/>
        </w:rPr>
        <w:t>4</w:t>
      </w:r>
      <w:r w:rsidR="004F5928" w:rsidRPr="003C5423">
        <w:rPr>
          <w:noProof w:val="0"/>
        </w:rPr>
        <w:t>.</w:t>
      </w:r>
      <w:r w:rsidRPr="003C5423">
        <w:rPr>
          <w:noProof w:val="0"/>
        </w:rPr>
        <w:t>1 Clinician Personal History of Study views use-case</w:t>
      </w:r>
      <w:bookmarkEnd w:id="98"/>
    </w:p>
    <w:p w14:paraId="46910AE4" w14:textId="129EF63F" w:rsidR="00C61521" w:rsidRPr="003C5423" w:rsidRDefault="00C61521" w:rsidP="008D693A">
      <w:pPr>
        <w:pStyle w:val="BodyText"/>
      </w:pPr>
      <w:r w:rsidRPr="003C5423">
        <w:t xml:space="preserve">Dr. </w:t>
      </w:r>
      <w:r w:rsidR="000A6600" w:rsidRPr="003C5423">
        <w:t xml:space="preserve">Luisa </w:t>
      </w:r>
      <w:r w:rsidRPr="003C5423">
        <w:t>White usually performs h</w:t>
      </w:r>
      <w:r w:rsidR="000A6600" w:rsidRPr="003C5423">
        <w:t>er</w:t>
      </w:r>
      <w:r w:rsidRPr="003C5423">
        <w:t xml:space="preserve"> clinical activity using multiple devices. Mr. Brown is a patient who is home-monitored. Dr. White collects results of home visits using a tablet, and </w:t>
      </w:r>
      <w:r w:rsidR="000A6600" w:rsidRPr="003C5423">
        <w:t>s</w:t>
      </w:r>
      <w:r w:rsidRPr="003C5423">
        <w:t>he monthly performs a detailed visit with Mr. Brown in h</w:t>
      </w:r>
      <w:r w:rsidR="000A6600" w:rsidRPr="003C5423">
        <w:t>er</w:t>
      </w:r>
      <w:r w:rsidRPr="003C5423">
        <w:t xml:space="preserve"> office. During home visits</w:t>
      </w:r>
      <w:r w:rsidR="000915B8" w:rsidRPr="003C5423">
        <w:t>,</w:t>
      </w:r>
      <w:r w:rsidRPr="003C5423">
        <w:t xml:space="preserve"> Dr. White analyzes tele-monitoring data collected by some devices (scales, blood pressure devices, etc.) and adjusts drugs therapies in accordance with those data. </w:t>
      </w:r>
      <w:r w:rsidR="00E97275" w:rsidRPr="003C5423">
        <w:t>When Dr. White accesses Mr. Brown</w:t>
      </w:r>
      <w:r w:rsidR="00063381" w:rsidRPr="003C5423">
        <w:t>’s</w:t>
      </w:r>
      <w:r w:rsidR="00E97275" w:rsidRPr="003C5423">
        <w:t xml:space="preserve"> data via these devices, each access</w:t>
      </w:r>
      <w:r w:rsidRPr="003C5423">
        <w:t xml:space="preserve"> is tracked as an ATNA audit event. Both </w:t>
      </w:r>
      <w:r w:rsidR="000915B8" w:rsidRPr="003C5423">
        <w:t xml:space="preserve">document </w:t>
      </w:r>
      <w:r w:rsidRPr="003C5423">
        <w:t xml:space="preserve">views and document creation are logged, tracking the user that performed the transaction (e.g., using an XUA identity assertion). </w:t>
      </w:r>
    </w:p>
    <w:p w14:paraId="455BAA0A" w14:textId="314FF6B9" w:rsidR="00C61521" w:rsidRPr="003C5423" w:rsidRDefault="00E97275" w:rsidP="008D693A">
      <w:pPr>
        <w:pStyle w:val="BodyText"/>
      </w:pPr>
      <w:r w:rsidRPr="003C5423">
        <w:lastRenderedPageBreak/>
        <w:t>M</w:t>
      </w:r>
      <w:r w:rsidR="00C61521" w:rsidRPr="003C5423">
        <w:t xml:space="preserve">onthly visit, Dr. White </w:t>
      </w:r>
      <w:r w:rsidRPr="003C5423">
        <w:t xml:space="preserve">wants to </w:t>
      </w:r>
      <w:r w:rsidR="00C61521" w:rsidRPr="003C5423">
        <w:t>consolidate within h</w:t>
      </w:r>
      <w:r w:rsidR="00063381" w:rsidRPr="003C5423">
        <w:t>er</w:t>
      </w:r>
      <w:r w:rsidR="00C61521" w:rsidRPr="003C5423">
        <w:t xml:space="preserve"> EHR system the whole history of data analyzed and collected using multiple devices. This process allows Dr. White to keep track of </w:t>
      </w:r>
      <w:r w:rsidR="000A6600" w:rsidRPr="003C5423">
        <w:t xml:space="preserve">her </w:t>
      </w:r>
      <w:r w:rsidR="00C61521" w:rsidRPr="003C5423">
        <w:t xml:space="preserve">clinical activities and revaluate clinical decisions made in the past. </w:t>
      </w:r>
    </w:p>
    <w:p w14:paraId="689719F9" w14:textId="47915BB7" w:rsidR="000A6600" w:rsidRPr="003C5423" w:rsidRDefault="00C61521" w:rsidP="008D693A">
      <w:pPr>
        <w:pStyle w:val="BodyText"/>
      </w:pPr>
      <w:r w:rsidRPr="003C5423">
        <w:t xml:space="preserve">To </w:t>
      </w:r>
      <w:r w:rsidR="000915B8" w:rsidRPr="003C5423">
        <w:t>facilitate that</w:t>
      </w:r>
      <w:r w:rsidRPr="003C5423">
        <w:t xml:space="preserve">, the EHR system can query for audit events related to transactions performed by Dr. White during a specific </w:t>
      </w:r>
      <w:r w:rsidR="00444F11" w:rsidRPr="003C5423">
        <w:t>period</w:t>
      </w:r>
      <w:r w:rsidRPr="003C5423">
        <w:t xml:space="preserve">. </w:t>
      </w:r>
    </w:p>
    <w:p w14:paraId="07CC4538" w14:textId="77777777" w:rsidR="00C61521" w:rsidRPr="003C5423" w:rsidRDefault="00C61521" w:rsidP="008D693A">
      <w:pPr>
        <w:pStyle w:val="BodyText"/>
      </w:pPr>
      <w:r w:rsidRPr="003C5423">
        <w:t xml:space="preserve">      </w:t>
      </w:r>
    </w:p>
    <w:p w14:paraId="42882E11" w14:textId="77777777" w:rsidR="00C61521" w:rsidRPr="003C5423" w:rsidRDefault="00053EFA" w:rsidP="008D693A">
      <w:pPr>
        <w:pStyle w:val="BodyText"/>
      </w:pPr>
      <w:r w:rsidRPr="003C5423">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3C5423">
        <w:rPr>
          <w:i/>
        </w:rPr>
        <w:t xml:space="preserve"> </w:t>
      </w:r>
    </w:p>
    <w:p w14:paraId="7D5C08E8" w14:textId="72837E7D" w:rsidR="00C61521" w:rsidRPr="003C5423" w:rsidRDefault="00C61521" w:rsidP="00A5338F">
      <w:pPr>
        <w:pStyle w:val="FigureTitle"/>
      </w:pPr>
      <w:r w:rsidRPr="003C5423">
        <w:t xml:space="preserve">Figure </w:t>
      </w:r>
      <w:r w:rsidR="004F5928" w:rsidRPr="003C5423">
        <w:t>9.4.2.</w:t>
      </w:r>
      <w:r w:rsidR="00265372" w:rsidRPr="003C5423">
        <w:t>4</w:t>
      </w:r>
      <w:r w:rsidR="004F5928" w:rsidRPr="003C5423">
        <w:t>.1</w:t>
      </w:r>
      <w:r w:rsidRPr="003C5423">
        <w:t>-1: Clinician Personal History of Study views process flow</w:t>
      </w:r>
    </w:p>
    <w:p w14:paraId="40140F70" w14:textId="5455E513" w:rsidR="00C61521" w:rsidRPr="003C5423" w:rsidRDefault="004F5928" w:rsidP="00346DAF">
      <w:pPr>
        <w:pStyle w:val="Heading4"/>
        <w:rPr>
          <w:noProof w:val="0"/>
        </w:rPr>
      </w:pPr>
      <w:bookmarkStart w:id="99" w:name="_Toc142046890"/>
      <w:r w:rsidRPr="003C5423">
        <w:rPr>
          <w:noProof w:val="0"/>
        </w:rPr>
        <w:t>9.4.2.</w:t>
      </w:r>
      <w:r w:rsidR="00265372" w:rsidRPr="003C5423">
        <w:rPr>
          <w:noProof w:val="0"/>
        </w:rPr>
        <w:t>5</w:t>
      </w:r>
      <w:r w:rsidRPr="003C5423">
        <w:rPr>
          <w:noProof w:val="0"/>
          <w:lang w:eastAsia="it-IT"/>
        </w:rPr>
        <w:t xml:space="preserve"> </w:t>
      </w:r>
      <w:r w:rsidR="00C61521" w:rsidRPr="003C5423">
        <w:rPr>
          <w:noProof w:val="0"/>
        </w:rPr>
        <w:t>Patient access to his audit records process flow</w:t>
      </w:r>
      <w:bookmarkEnd w:id="99"/>
    </w:p>
    <w:p w14:paraId="5CA12350" w14:textId="590E38A1" w:rsidR="00C61521" w:rsidRPr="003C5423" w:rsidRDefault="00C55478" w:rsidP="008D693A">
      <w:pPr>
        <w:pStyle w:val="BodyText"/>
      </w:pPr>
      <w:r w:rsidRPr="003C5423">
        <w:t>A</w:t>
      </w:r>
      <w:r w:rsidR="00C61521" w:rsidRPr="003C5423">
        <w:t xml:space="preserve"> patient </w:t>
      </w:r>
      <w:r w:rsidRPr="003C5423">
        <w:t xml:space="preserve">wants to </w:t>
      </w:r>
      <w:r w:rsidR="00C61521" w:rsidRPr="003C5423">
        <w:t xml:space="preserve">discover the list of people that accessed a specific study. Using those data, the patient </w:t>
      </w:r>
      <w:r w:rsidR="00D41730" w:rsidRPr="003C5423">
        <w:t>discovers</w:t>
      </w:r>
      <w:r w:rsidR="00241F80" w:rsidRPr="003C5423">
        <w:t xml:space="preserve"> </w:t>
      </w:r>
      <w:r w:rsidR="00C61521" w:rsidRPr="003C5423">
        <w:t xml:space="preserve">if privacy </w:t>
      </w:r>
      <w:r w:rsidR="00241F80" w:rsidRPr="003C5423">
        <w:t xml:space="preserve">policies </w:t>
      </w:r>
      <w:r w:rsidR="00C61521" w:rsidRPr="003C5423">
        <w:t xml:space="preserve">were </w:t>
      </w:r>
      <w:r w:rsidR="00241F80" w:rsidRPr="003C5423">
        <w:t xml:space="preserve">correctly </w:t>
      </w:r>
      <w:r w:rsidR="00C61521" w:rsidRPr="003C5423">
        <w:t xml:space="preserve">applied. </w:t>
      </w:r>
    </w:p>
    <w:p w14:paraId="2CD495EC" w14:textId="7EFB29A1" w:rsidR="00C61521" w:rsidRPr="003C5423" w:rsidRDefault="004F5928" w:rsidP="00346DAF">
      <w:pPr>
        <w:pStyle w:val="Heading5"/>
        <w:rPr>
          <w:noProof w:val="0"/>
        </w:rPr>
      </w:pPr>
      <w:bookmarkStart w:id="100" w:name="_Toc142046891"/>
      <w:r w:rsidRPr="003C5423">
        <w:rPr>
          <w:noProof w:val="0"/>
        </w:rPr>
        <w:t>9.4.2.</w:t>
      </w:r>
      <w:r w:rsidR="00265372" w:rsidRPr="003C5423">
        <w:rPr>
          <w:noProof w:val="0"/>
        </w:rPr>
        <w:t>5</w:t>
      </w:r>
      <w:r w:rsidRPr="003C5423">
        <w:rPr>
          <w:noProof w:val="0"/>
        </w:rPr>
        <w:t>.</w:t>
      </w:r>
      <w:r w:rsidR="00C61521" w:rsidRPr="003C5423">
        <w:rPr>
          <w:noProof w:val="0"/>
        </w:rPr>
        <w:t>1 Patient access to his audit records use case</w:t>
      </w:r>
      <w:bookmarkEnd w:id="100"/>
      <w:r w:rsidR="00C61521" w:rsidRPr="003C5423">
        <w:rPr>
          <w:noProof w:val="0"/>
        </w:rPr>
        <w:t xml:space="preserve"> </w:t>
      </w:r>
    </w:p>
    <w:p w14:paraId="72883AC0" w14:textId="3DFDEFFF" w:rsidR="00C61521" w:rsidRPr="003C5423" w:rsidRDefault="00C61521" w:rsidP="008D693A">
      <w:pPr>
        <w:pStyle w:val="BodyText"/>
      </w:pPr>
      <w:r w:rsidRPr="003C5423">
        <w:t xml:space="preserve">During a </w:t>
      </w:r>
      <w:r w:rsidR="00444F11" w:rsidRPr="003C5423">
        <w:t>hospitalization,</w:t>
      </w:r>
      <w:r w:rsidRPr="003C5423">
        <w:t xml:space="preserve"> Mr. Brown was asked to </w:t>
      </w:r>
      <w:r w:rsidR="00241F80" w:rsidRPr="003C5423">
        <w:t>sign</w:t>
      </w:r>
      <w:r w:rsidRPr="003C5423">
        <w:t xml:space="preserve"> a consent to share documents produced during that clinical event with a research facility</w:t>
      </w:r>
      <w:r w:rsidR="00241F80" w:rsidRPr="003C5423">
        <w:t>, so that researchers could analyze the efficiency of the applied treatment</w:t>
      </w:r>
      <w:r w:rsidRPr="003C5423">
        <w:t>. Mr. Brown does not provide this consent because he is worried that his data could be used for marketing purposes. A nurse collects the patient’s consent document</w:t>
      </w:r>
      <w:r w:rsidR="00241F80" w:rsidRPr="003C5423">
        <w:t>,</w:t>
      </w:r>
      <w:r w:rsidRPr="003C5423">
        <w:t xml:space="preserve"> but forgets to </w:t>
      </w:r>
      <w:r w:rsidR="00241F80" w:rsidRPr="003C5423">
        <w:t xml:space="preserve">record his decision in </w:t>
      </w:r>
      <w:r w:rsidRPr="003C5423">
        <w:t xml:space="preserve">the HIS system. </w:t>
      </w:r>
    </w:p>
    <w:p w14:paraId="6F7AFECE" w14:textId="3AC347ED" w:rsidR="00C61521" w:rsidRPr="003C5423" w:rsidRDefault="00241F80" w:rsidP="008D693A">
      <w:pPr>
        <w:pStyle w:val="BodyText"/>
      </w:pPr>
      <w:r w:rsidRPr="003C5423">
        <w:lastRenderedPageBreak/>
        <w:t xml:space="preserve">Access to all the data collected during Mr. Brown’s hospitalization by clinicians involved in his care are tracked as “Export” or “Disclosure events for a “Treatment” purpose. </w:t>
      </w:r>
      <w:r w:rsidR="005A78DF" w:rsidRPr="003C5423">
        <w:t>An a</w:t>
      </w:r>
      <w:r w:rsidRPr="003C5423">
        <w:t xml:space="preserve">ccess to the data </w:t>
      </w:r>
      <w:r w:rsidR="00C61521" w:rsidRPr="003C5423">
        <w:t xml:space="preserve">by the research facility </w:t>
      </w:r>
      <w:r w:rsidR="005A78DF" w:rsidRPr="003C5423">
        <w:t xml:space="preserve">would be </w:t>
      </w:r>
      <w:r w:rsidR="00C61521" w:rsidRPr="003C5423">
        <w:t>tracked as “Export” or “Disclosure” events for a “Research” purpose</w:t>
      </w:r>
      <w:r w:rsidR="00AF131C" w:rsidRPr="003C5423">
        <w:t xml:space="preserve">. </w:t>
      </w:r>
      <w:r w:rsidRPr="003C5423">
        <w:t xml:space="preserve">Mr. Brown’s </w:t>
      </w:r>
      <w:r w:rsidR="00C61521" w:rsidRPr="003C5423">
        <w:t xml:space="preserve">healthcare facility provides on-line access to health information. Mr. Brown can use a web app to access this data (shared using XDS or XCA infrastructure). The web app can also </w:t>
      </w:r>
      <w:r w:rsidR="005A78DF" w:rsidRPr="003C5423">
        <w:t xml:space="preserve">display </w:t>
      </w:r>
      <w:r w:rsidR="00C61521" w:rsidRPr="003C5423">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3C5423">
        <w:t xml:space="preserve">system </w:t>
      </w:r>
      <w:r w:rsidR="00C61521" w:rsidRPr="003C5423">
        <w:t>that stores relevant records. Using the document</w:t>
      </w:r>
      <w:r w:rsidR="005A78DF" w:rsidRPr="003C5423">
        <w:t xml:space="preserve"> and </w:t>
      </w:r>
      <w:r w:rsidR="00C61521" w:rsidRPr="003C5423">
        <w:t xml:space="preserve">study identifiers, the web app can query the </w:t>
      </w:r>
      <w:r w:rsidR="005A78DF" w:rsidRPr="003C5423">
        <w:t xml:space="preserve">appropriate </w:t>
      </w:r>
      <w:r w:rsidR="00C61521" w:rsidRPr="003C5423">
        <w:t xml:space="preserve">ATNA Audit Record Repository. </w:t>
      </w:r>
    </w:p>
    <w:p w14:paraId="531BCECB" w14:textId="6A6D66D7" w:rsidR="00C61521" w:rsidRPr="003C5423" w:rsidRDefault="00C61521" w:rsidP="008D693A">
      <w:pPr>
        <w:pStyle w:val="BodyText"/>
      </w:pPr>
      <w:r w:rsidRPr="003C5423">
        <w:t xml:space="preserve">The web app reports to Mr. Brown that his documents/studies </w:t>
      </w:r>
      <w:r w:rsidR="005A78DF" w:rsidRPr="003C5423">
        <w:t xml:space="preserve">had </w:t>
      </w:r>
      <w:r w:rsidRPr="003C5423">
        <w:t>been disclosed</w:t>
      </w:r>
      <w:r w:rsidR="005A78DF" w:rsidRPr="003C5423">
        <w:t xml:space="preserve"> or </w:t>
      </w:r>
      <w:r w:rsidRPr="003C5423">
        <w:t xml:space="preserve">exported for </w:t>
      </w:r>
      <w:r w:rsidR="005A78DF" w:rsidRPr="003C5423">
        <w:t xml:space="preserve">both </w:t>
      </w:r>
      <w:r w:rsidRPr="003C5423">
        <w:t xml:space="preserve">treatment and research purposes. </w:t>
      </w:r>
    </w:p>
    <w:p w14:paraId="6CD92E17" w14:textId="77777777" w:rsidR="00C61521" w:rsidRPr="003C5423" w:rsidRDefault="00053EFA" w:rsidP="008D693A">
      <w:pPr>
        <w:pStyle w:val="BodyText"/>
      </w:pPr>
      <w:r w:rsidRPr="003C5423">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3C5423" w:rsidRDefault="00C61521" w:rsidP="003D47F9">
      <w:pPr>
        <w:pStyle w:val="FigureTitle"/>
      </w:pPr>
      <w:bookmarkStart w:id="101" w:name="_Hlk6993705"/>
      <w:r w:rsidRPr="003C5423">
        <w:t xml:space="preserve">Figure </w:t>
      </w:r>
      <w:r w:rsidR="004F5928" w:rsidRPr="003C5423">
        <w:t>9.4.2.</w:t>
      </w:r>
      <w:r w:rsidR="00265372" w:rsidRPr="003C5423">
        <w:t>5</w:t>
      </w:r>
      <w:r w:rsidRPr="003C5423">
        <w:t>-1: Patient access to his audit records Process Flow</w:t>
      </w:r>
      <w:bookmarkEnd w:id="101"/>
    </w:p>
    <w:p w14:paraId="70FE165D" w14:textId="6DA5B831" w:rsidR="00C61521" w:rsidRPr="003C5423" w:rsidRDefault="00C61521" w:rsidP="00E83B50">
      <w:pPr>
        <w:pStyle w:val="Heading3"/>
        <w:rPr>
          <w:noProof w:val="0"/>
        </w:rPr>
      </w:pPr>
      <w:bookmarkStart w:id="102" w:name="_Toc142046892"/>
      <w:r w:rsidRPr="003C5423">
        <w:rPr>
          <w:noProof w:val="0"/>
        </w:rPr>
        <w:lastRenderedPageBreak/>
        <w:t>9.</w:t>
      </w:r>
      <w:r w:rsidR="004F5928" w:rsidRPr="003C5423">
        <w:rPr>
          <w:noProof w:val="0"/>
        </w:rPr>
        <w:t>4.3</w:t>
      </w:r>
      <w:r w:rsidR="0020489F" w:rsidRPr="003C5423">
        <w:rPr>
          <w:noProof w:val="0"/>
        </w:rPr>
        <w:t xml:space="preserve"> </w:t>
      </w:r>
      <w:r w:rsidRPr="003C5423">
        <w:rPr>
          <w:noProof w:val="0"/>
        </w:rPr>
        <w:t>Technical Approach to Query use cases</w:t>
      </w:r>
      <w:bookmarkEnd w:id="102"/>
    </w:p>
    <w:p w14:paraId="5EACE91E" w14:textId="020F40FE" w:rsidR="00C61521" w:rsidRPr="003C5423" w:rsidRDefault="00444F11" w:rsidP="008D693A">
      <w:pPr>
        <w:pStyle w:val="BodyText"/>
      </w:pPr>
      <w:r w:rsidRPr="003C5423">
        <w:t>A</w:t>
      </w:r>
      <w:r w:rsidR="00C61521" w:rsidRPr="003C5423">
        <w:t xml:space="preserve"> wide variety of specific reports and analyses may be needed. It is assumed there will be a reporting and analysis system </w:t>
      </w:r>
      <w:r w:rsidRPr="003C5423">
        <w:t xml:space="preserve">with </w:t>
      </w:r>
      <w:r w:rsidR="00C61521" w:rsidRPr="003C5423">
        <w:t xml:space="preserve">extensive database and programmability features. The interoperability need is to search suitable subsets of the </w:t>
      </w:r>
      <w:r w:rsidR="00D41730" w:rsidRPr="003C5423">
        <w:t>records held by the</w:t>
      </w:r>
      <w:r w:rsidR="00C61521" w:rsidRPr="003C5423">
        <w:t xml:space="preserve"> A</w:t>
      </w:r>
      <w:r w:rsidR="00623B77" w:rsidRPr="003C5423">
        <w:t>udit Record Repository</w:t>
      </w:r>
      <w:r w:rsidR="00C61521" w:rsidRPr="003C5423">
        <w:t xml:space="preserve">, and </w:t>
      </w:r>
      <w:r w:rsidRPr="003C5423">
        <w:t xml:space="preserve">to combine and analyze those records </w:t>
      </w:r>
      <w:r w:rsidR="00C61521" w:rsidRPr="003C5423">
        <w:t>to determine a final result.</w:t>
      </w:r>
    </w:p>
    <w:p w14:paraId="2A77FD24" w14:textId="77777777" w:rsidR="00C61521" w:rsidRPr="003C5423" w:rsidRDefault="00C61521" w:rsidP="00947B0C">
      <w:pPr>
        <w:pStyle w:val="BodyText"/>
      </w:pPr>
      <w:r w:rsidRPr="003C5423">
        <w:t xml:space="preserve">Rather than support a highly complex query capability, ATNA defines simple search transactions that can be combined to fit real-world needs. </w:t>
      </w:r>
    </w:p>
    <w:p w14:paraId="58370E5E" w14:textId="1A228C17" w:rsidR="00C61521" w:rsidRPr="003C5423" w:rsidRDefault="00C61521" w:rsidP="00947B0C">
      <w:pPr>
        <w:pStyle w:val="BodyText"/>
      </w:pPr>
      <w:r w:rsidRPr="003C5423">
        <w:t xml:space="preserve">The Retrieve </w:t>
      </w:r>
      <w:r w:rsidR="002C1863" w:rsidRPr="003C5423">
        <w:t xml:space="preserve">ATNA </w:t>
      </w:r>
      <w:r w:rsidRPr="003C5423">
        <w:t xml:space="preserve">Audit Event </w:t>
      </w:r>
      <w:r w:rsidR="002C1863" w:rsidRPr="003C5423">
        <w:t xml:space="preserve">[ITI-81] </w:t>
      </w:r>
      <w:r w:rsidRPr="003C5423">
        <w:t xml:space="preserve">transaction support searches based on: </w:t>
      </w:r>
    </w:p>
    <w:p w14:paraId="532F0024" w14:textId="1E3CFF8E" w:rsidR="00C61521" w:rsidRPr="003C5423" w:rsidRDefault="00C61521" w:rsidP="008D693A">
      <w:pPr>
        <w:pStyle w:val="ListBullet2"/>
        <w:numPr>
          <w:ilvl w:val="0"/>
          <w:numId w:val="25"/>
        </w:numPr>
        <w:rPr>
          <w:i/>
        </w:rPr>
      </w:pPr>
      <w:r w:rsidRPr="003C5423">
        <w:rPr>
          <w:b/>
        </w:rPr>
        <w:t>Patient identifier</w:t>
      </w:r>
      <w:r w:rsidRPr="003C5423">
        <w:t xml:space="preserve">: this search parameter allows discovering all </w:t>
      </w:r>
      <w:r w:rsidR="005A78DF" w:rsidRPr="003C5423">
        <w:t xml:space="preserve">of </w:t>
      </w:r>
      <w:r w:rsidRPr="003C5423">
        <w:t xml:space="preserve">the events </w:t>
      </w:r>
      <w:r w:rsidR="005A78DF" w:rsidRPr="003C5423">
        <w:t xml:space="preserve">that </w:t>
      </w:r>
      <w:r w:rsidRPr="003C5423">
        <w:t>occurred related to a specific patient</w:t>
      </w:r>
      <w:r w:rsidR="006A1657" w:rsidRPr="003C5423">
        <w:t>.</w:t>
      </w:r>
      <w:r w:rsidRPr="003C5423">
        <w:t xml:space="preserve"> </w:t>
      </w:r>
    </w:p>
    <w:p w14:paraId="4D2556AB" w14:textId="667BDBF5" w:rsidR="00C61521" w:rsidRPr="003C5423" w:rsidRDefault="00C61521" w:rsidP="008D693A">
      <w:pPr>
        <w:pStyle w:val="ListBullet2"/>
        <w:numPr>
          <w:ilvl w:val="0"/>
          <w:numId w:val="25"/>
        </w:numPr>
        <w:rPr>
          <w:i/>
        </w:rPr>
      </w:pPr>
      <w:r w:rsidRPr="003C5423">
        <w:rPr>
          <w:b/>
        </w:rPr>
        <w:t>User identifier</w:t>
      </w:r>
      <w:r w:rsidRPr="003C5423">
        <w:t xml:space="preserve">: this search parameter allows discovering all </w:t>
      </w:r>
      <w:r w:rsidR="005A78DF" w:rsidRPr="003C5423">
        <w:t xml:space="preserve">of </w:t>
      </w:r>
      <w:r w:rsidRPr="003C5423">
        <w:t>the actions performed by a specific user</w:t>
      </w:r>
      <w:r w:rsidR="006A1657" w:rsidRPr="003C5423">
        <w:t>.</w:t>
      </w:r>
    </w:p>
    <w:p w14:paraId="2C7AC60C" w14:textId="2524B5AB" w:rsidR="00C61521" w:rsidRPr="003C5423" w:rsidRDefault="00C61521" w:rsidP="008D693A">
      <w:pPr>
        <w:pStyle w:val="ListBullet2"/>
        <w:numPr>
          <w:ilvl w:val="0"/>
          <w:numId w:val="25"/>
        </w:numPr>
        <w:rPr>
          <w:i/>
        </w:rPr>
      </w:pPr>
      <w:r w:rsidRPr="003C5423">
        <w:rPr>
          <w:b/>
        </w:rPr>
        <w:t>Object identifier</w:t>
      </w:r>
      <w:r w:rsidRPr="003C5423">
        <w:t xml:space="preserve">: this search parameter allows discovering each event </w:t>
      </w:r>
      <w:r w:rsidR="005A78DF" w:rsidRPr="003C5423">
        <w:t xml:space="preserve">that </w:t>
      </w:r>
      <w:r w:rsidRPr="003C5423">
        <w:t>occurred related to a specific object (</w:t>
      </w:r>
      <w:r w:rsidR="006A1657" w:rsidRPr="003C5423">
        <w:t xml:space="preserve">e.g., </w:t>
      </w:r>
      <w:r w:rsidRPr="003C5423">
        <w:t>study, reports, image, etc.).</w:t>
      </w:r>
    </w:p>
    <w:p w14:paraId="7D0C91B9" w14:textId="77777777" w:rsidR="00C61521" w:rsidRPr="003C5423" w:rsidRDefault="00C61521" w:rsidP="008D693A">
      <w:pPr>
        <w:pStyle w:val="ListBullet2"/>
        <w:numPr>
          <w:ilvl w:val="0"/>
          <w:numId w:val="25"/>
        </w:numPr>
        <w:rPr>
          <w:i/>
        </w:rPr>
      </w:pPr>
      <w:r w:rsidRPr="003C5423">
        <w:rPr>
          <w:b/>
        </w:rPr>
        <w:t>Time frame</w:t>
      </w:r>
      <w:r w:rsidRPr="003C5423">
        <w:t xml:space="preserve">: this search parameter allows discovering all </w:t>
      </w:r>
      <w:r w:rsidR="005A78DF" w:rsidRPr="003C5423">
        <w:t xml:space="preserve">of </w:t>
      </w:r>
      <w:r w:rsidRPr="003C5423">
        <w:t xml:space="preserve">the events </w:t>
      </w:r>
      <w:r w:rsidR="005A78DF" w:rsidRPr="003C5423">
        <w:t xml:space="preserve">that </w:t>
      </w:r>
      <w:r w:rsidRPr="003C5423">
        <w:t xml:space="preserve">occurred during a specific time frame. </w:t>
      </w:r>
    </w:p>
    <w:p w14:paraId="663F5E77" w14:textId="0C5A2BC1" w:rsidR="00C61521" w:rsidRPr="003C5423" w:rsidRDefault="00C61521" w:rsidP="008D693A">
      <w:pPr>
        <w:pStyle w:val="ListBullet2"/>
        <w:numPr>
          <w:ilvl w:val="0"/>
          <w:numId w:val="25"/>
        </w:numPr>
        <w:rPr>
          <w:i/>
        </w:rPr>
      </w:pPr>
      <w:r w:rsidRPr="003C5423">
        <w:rPr>
          <w:b/>
        </w:rPr>
        <w:t>Event type</w:t>
      </w:r>
      <w:r w:rsidRPr="003C5423">
        <w:t xml:space="preserve">: this search parameter allows discovering all </w:t>
      </w:r>
      <w:r w:rsidR="005A78DF" w:rsidRPr="003C5423">
        <w:t xml:space="preserve">of </w:t>
      </w:r>
      <w:r w:rsidRPr="003C5423">
        <w:t>the occurrences of a specific event (</w:t>
      </w:r>
      <w:r w:rsidR="006A1657" w:rsidRPr="003C5423">
        <w:t>e.g.,</w:t>
      </w:r>
      <w:r w:rsidRPr="003C5423">
        <w:t xml:space="preserve"> Data Export, Data Import, Query, Authentication, etc.). </w:t>
      </w:r>
    </w:p>
    <w:p w14:paraId="2817E99A" w14:textId="6F87E0C7" w:rsidR="00C61521" w:rsidRPr="003C5423" w:rsidRDefault="00C61521" w:rsidP="008D693A">
      <w:pPr>
        <w:pStyle w:val="ListBullet2"/>
        <w:numPr>
          <w:ilvl w:val="0"/>
          <w:numId w:val="25"/>
        </w:numPr>
      </w:pPr>
      <w:r w:rsidRPr="003C5423">
        <w:rPr>
          <w:b/>
        </w:rPr>
        <w:t>Application identifier</w:t>
      </w:r>
      <w:r w:rsidRPr="003C5423">
        <w:t xml:space="preserve">: this search parameter allows discovering all </w:t>
      </w:r>
      <w:r w:rsidR="005A78DF" w:rsidRPr="003C5423">
        <w:t xml:space="preserve">of </w:t>
      </w:r>
      <w:r w:rsidRPr="003C5423">
        <w:t xml:space="preserve">the events </w:t>
      </w:r>
      <w:r w:rsidR="00D41730" w:rsidRPr="003C5423">
        <w:t xml:space="preserve">recorded </w:t>
      </w:r>
      <w:r w:rsidRPr="003C5423">
        <w:t>by a specific application or system.</w:t>
      </w:r>
    </w:p>
    <w:p w14:paraId="386981C7" w14:textId="7A798536" w:rsidR="00C61521" w:rsidRPr="003C5423" w:rsidRDefault="00C61521" w:rsidP="008D693A">
      <w:pPr>
        <w:pStyle w:val="ListBullet2"/>
        <w:numPr>
          <w:ilvl w:val="0"/>
          <w:numId w:val="25"/>
        </w:numPr>
      </w:pPr>
      <w:r w:rsidRPr="003C5423">
        <w:rPr>
          <w:b/>
        </w:rPr>
        <w:t>Event Outcome Indicator</w:t>
      </w:r>
      <w:r w:rsidRPr="003C5423">
        <w:t xml:space="preserve">: this search parameter allows discovering all </w:t>
      </w:r>
      <w:r w:rsidR="005A78DF" w:rsidRPr="003C5423">
        <w:t xml:space="preserve">of the </w:t>
      </w:r>
      <w:r w:rsidRPr="003C5423">
        <w:t>events characterized by a specific outcome (</w:t>
      </w:r>
      <w:r w:rsidR="006A1657" w:rsidRPr="003C5423">
        <w:t xml:space="preserve">e.g., </w:t>
      </w:r>
      <w:r w:rsidRPr="003C5423">
        <w:t xml:space="preserve">Success, Failure, etc.) of the related event. </w:t>
      </w:r>
    </w:p>
    <w:p w14:paraId="42A4780C" w14:textId="77777777" w:rsidR="00C61521" w:rsidRPr="003C5423" w:rsidRDefault="00C61521" w:rsidP="006472FA">
      <w:pPr>
        <w:pStyle w:val="BodyText"/>
      </w:pPr>
      <w:r w:rsidRPr="003C5423">
        <w:t xml:space="preserve">For additional analysis beyond that which is fulfilled by the above parameters, the Audit Consumer can perform a search for </w:t>
      </w:r>
      <w:r w:rsidR="00444F11" w:rsidRPr="003C5423">
        <w:t xml:space="preserve">records from </w:t>
      </w:r>
      <w:r w:rsidRPr="003C5423">
        <w:t>the time frame expected</w:t>
      </w:r>
      <w:r w:rsidR="00444F11" w:rsidRPr="003C5423">
        <w:t>,</w:t>
      </w:r>
      <w:r w:rsidRPr="003C5423">
        <w:t xml:space="preserve"> and then perform </w:t>
      </w:r>
      <w:r w:rsidR="00444F11" w:rsidRPr="003C5423">
        <w:t xml:space="preserve">a </w:t>
      </w:r>
      <w:r w:rsidRPr="003C5423">
        <w:t xml:space="preserve">more detailed analysis </w:t>
      </w:r>
      <w:r w:rsidR="005A78DF" w:rsidRPr="003C5423">
        <w:t xml:space="preserve">on those records, </w:t>
      </w:r>
      <w:r w:rsidRPr="003C5423">
        <w:t xml:space="preserve">locally. </w:t>
      </w:r>
    </w:p>
    <w:p w14:paraId="3A9E4C83" w14:textId="22E8BACB" w:rsidR="00C61521" w:rsidRPr="003C5423" w:rsidRDefault="00C61521" w:rsidP="006472FA">
      <w:pPr>
        <w:pStyle w:val="BodyText"/>
      </w:pPr>
      <w:r w:rsidRPr="003C5423">
        <w:t>Further details about message semantic</w:t>
      </w:r>
      <w:r w:rsidR="005A78DF" w:rsidRPr="003C5423">
        <w:t>s</w:t>
      </w:r>
      <w:r w:rsidRPr="003C5423">
        <w:t xml:space="preserve"> are defined in Section ITI TF-2: 3.81. </w:t>
      </w:r>
    </w:p>
    <w:p w14:paraId="65EA037F" w14:textId="77777777" w:rsidR="00A734BF" w:rsidRPr="003C5423" w:rsidRDefault="00A734BF" w:rsidP="006472FA">
      <w:pPr>
        <w:pStyle w:val="BodyText"/>
      </w:pPr>
    </w:p>
    <w:p w14:paraId="20D3641F" w14:textId="7895C04D" w:rsidR="00737104" w:rsidRPr="003C5423" w:rsidRDefault="00A734BF" w:rsidP="00204712">
      <w:pPr>
        <w:pStyle w:val="EditorInstructions"/>
      </w:pPr>
      <w:bookmarkStart w:id="103" w:name="_1144849850"/>
      <w:bookmarkStart w:id="104" w:name="_1144849947"/>
      <w:bookmarkStart w:id="105" w:name="_1148305909"/>
      <w:bookmarkStart w:id="106" w:name="_1148328221"/>
      <w:bookmarkStart w:id="107" w:name="_1148328295"/>
      <w:bookmarkStart w:id="108" w:name="_1148328711"/>
      <w:bookmarkStart w:id="109" w:name="_1148370985"/>
      <w:bookmarkStart w:id="110" w:name="_1148371112"/>
      <w:bookmarkStart w:id="111" w:name="_1148371150"/>
      <w:bookmarkStart w:id="112" w:name="_1148371205"/>
      <w:bookmarkStart w:id="113" w:name="_1148371251"/>
      <w:bookmarkStart w:id="114" w:name="_1148372738"/>
      <w:bookmarkStart w:id="115" w:name="_1152388861"/>
      <w:bookmarkStart w:id="116" w:name="_1152640655"/>
      <w:bookmarkStart w:id="117" w:name="_1152640907"/>
      <w:bookmarkStart w:id="118" w:name="_1152640953"/>
      <w:bookmarkStart w:id="119" w:name="_1152645878"/>
      <w:bookmarkStart w:id="120" w:name="_1184099521"/>
      <w:bookmarkStart w:id="121" w:name="_MON_1365798167"/>
      <w:bookmarkStart w:id="122" w:name="_MON_1365833268"/>
      <w:bookmarkStart w:id="123" w:name="_MON_1479141557"/>
      <w:bookmarkStart w:id="124" w:name="_MON_1479141602"/>
      <w:bookmarkStart w:id="125" w:name="_MON_1479141967"/>
      <w:bookmarkStart w:id="126" w:name="_MON_1368282034"/>
      <w:bookmarkStart w:id="127" w:name="_MON_1353312335"/>
      <w:bookmarkStart w:id="128" w:name="_MON_1353313719"/>
      <w:bookmarkStart w:id="129" w:name="_MON_1479625191"/>
      <w:bookmarkStart w:id="130" w:name="_MON_1479625264"/>
      <w:bookmarkStart w:id="131" w:name="_MON_1365797944"/>
      <w:bookmarkStart w:id="132" w:name="_MON_1365797959"/>
      <w:bookmarkStart w:id="133" w:name="_MON_1365798017"/>
      <w:bookmarkStart w:id="134" w:name="_MON_1372658063"/>
      <w:bookmarkStart w:id="135" w:name="_MON_1479142735"/>
      <w:bookmarkStart w:id="136" w:name="_MON_1372861325"/>
      <w:bookmarkStart w:id="137" w:name="_MON_1372861511"/>
      <w:bookmarkStart w:id="138" w:name="_MON_1372861541"/>
      <w:bookmarkStart w:id="139" w:name="_MON_1365798039"/>
      <w:bookmarkStart w:id="140" w:name="_MON_1365798073"/>
      <w:bookmarkStart w:id="141" w:name="_MON_1365798126"/>
      <w:bookmarkStart w:id="142" w:name="_Toc504625757"/>
      <w:bookmarkStart w:id="143" w:name="_Toc530206510"/>
      <w:bookmarkStart w:id="144" w:name="_Toc1388430"/>
      <w:bookmarkStart w:id="145" w:name="_Toc1388584"/>
      <w:bookmarkStart w:id="146" w:name="_Toc1456611"/>
      <w:bookmarkEnd w:id="68"/>
      <w:bookmarkEnd w:id="69"/>
      <w:bookmarkEnd w:id="70"/>
      <w:bookmarkEnd w:id="71"/>
      <w:bookmarkEnd w:id="72"/>
      <w:bookmarkEnd w:id="73"/>
      <w:bookmarkEnd w:id="74"/>
      <w:bookmarkEnd w:id="7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3C5423">
        <w:t xml:space="preserve">Editor: Make the following changes in </w:t>
      </w:r>
      <w:r w:rsidR="00A5338F" w:rsidRPr="003C5423">
        <w:t>Section</w:t>
      </w:r>
      <w:r w:rsidRPr="003C5423">
        <w:t xml:space="preserve"> 9.5</w:t>
      </w:r>
    </w:p>
    <w:p w14:paraId="68B4BBCC" w14:textId="12B0DED3" w:rsidR="00C61521" w:rsidRPr="003C5423" w:rsidRDefault="00C61521" w:rsidP="001F0DDF">
      <w:pPr>
        <w:pStyle w:val="Heading2"/>
        <w:rPr>
          <w:noProof w:val="0"/>
        </w:rPr>
      </w:pPr>
      <w:bookmarkStart w:id="147" w:name="_Toc142046893"/>
      <w:r w:rsidRPr="003C5423">
        <w:rPr>
          <w:noProof w:val="0"/>
        </w:rPr>
        <w:t>9.</w:t>
      </w:r>
      <w:r w:rsidR="00737104" w:rsidRPr="003C5423">
        <w:rPr>
          <w:noProof w:val="0"/>
        </w:rPr>
        <w:t xml:space="preserve">5 </w:t>
      </w:r>
      <w:r w:rsidRPr="003C5423">
        <w:rPr>
          <w:noProof w:val="0"/>
        </w:rPr>
        <w:t>ATNA Security Considerations</w:t>
      </w:r>
      <w:bookmarkEnd w:id="147"/>
    </w:p>
    <w:p w14:paraId="78956656" w14:textId="26611008" w:rsidR="00A734BF" w:rsidRPr="003C5423" w:rsidRDefault="00A734BF" w:rsidP="001F0DDF">
      <w:pPr>
        <w:pStyle w:val="BodyText"/>
      </w:pPr>
      <w:r w:rsidRPr="003C5423">
        <w:rPr>
          <w:b/>
          <w:u w:val="single"/>
        </w:rPr>
        <w:t>Some basic concepts are described in</w:t>
      </w:r>
      <w:r w:rsidRPr="003C5423">
        <w:t xml:space="preserve"> </w:t>
      </w:r>
      <w:r w:rsidRPr="003C5423">
        <w:rPr>
          <w:b/>
          <w:strike/>
        </w:rPr>
        <w:t>See</w:t>
      </w:r>
      <w:r w:rsidRPr="003C5423">
        <w:t xml:space="preserve"> </w:t>
      </w:r>
      <w:r w:rsidR="008A27F6" w:rsidRPr="003C5423">
        <w:t>S</w:t>
      </w:r>
      <w:r w:rsidRPr="003C5423">
        <w:t xml:space="preserve">ection 9.4. </w:t>
      </w:r>
    </w:p>
    <w:p w14:paraId="1683DA4B" w14:textId="52EE3779" w:rsidR="00C61521" w:rsidRPr="003C5423" w:rsidRDefault="00C61521" w:rsidP="001F0DDF">
      <w:pPr>
        <w:pStyle w:val="BodyText"/>
        <w:rPr>
          <w:b/>
          <w:u w:val="single"/>
        </w:rPr>
      </w:pPr>
      <w:r w:rsidRPr="003C5423">
        <w:rPr>
          <w:b/>
          <w:u w:val="single"/>
        </w:rPr>
        <w:t>ATNA defines transactions for the Audit Record Repository</w:t>
      </w:r>
      <w:r w:rsidR="00D1740E" w:rsidRPr="003C5423">
        <w:rPr>
          <w:b/>
          <w:u w:val="single"/>
        </w:rPr>
        <w:t xml:space="preserve"> </w:t>
      </w:r>
      <w:r w:rsidRPr="003C5423">
        <w:rPr>
          <w:b/>
          <w:u w:val="single"/>
        </w:rPr>
        <w:t>that enable sharing of sensitive information related to patients and systems.</w:t>
      </w:r>
    </w:p>
    <w:p w14:paraId="5B5A3C32" w14:textId="137AFFF9" w:rsidR="00C61521" w:rsidRPr="003C5423" w:rsidRDefault="00564210" w:rsidP="001F0DDF">
      <w:pPr>
        <w:pStyle w:val="BodyText"/>
        <w:rPr>
          <w:b/>
          <w:u w:val="single"/>
        </w:rPr>
      </w:pPr>
      <w:r w:rsidRPr="003C5423">
        <w:rPr>
          <w:b/>
          <w:u w:val="single"/>
        </w:rPr>
        <w:t>I</w:t>
      </w:r>
      <w:r w:rsidR="00C61521" w:rsidRPr="003C5423">
        <w:rPr>
          <w:b/>
          <w:u w:val="single"/>
        </w:rPr>
        <w:t>n many implementations and projects</w:t>
      </w:r>
      <w:r w:rsidRPr="003C5423">
        <w:rPr>
          <w:b/>
          <w:u w:val="single"/>
        </w:rPr>
        <w:t>, Audit Record Repository have been considered</w:t>
      </w:r>
      <w:r w:rsidR="00C61521" w:rsidRPr="003C5423">
        <w:rPr>
          <w:b/>
          <w:u w:val="single"/>
        </w:rPr>
        <w:t xml:space="preserve"> a “black-box” able to store relevant information for security and monitoring purposes. Those systems have not historically been designed to provide external access to stored records. </w:t>
      </w:r>
      <w:r w:rsidR="00C61521" w:rsidRPr="003C5423">
        <w:rPr>
          <w:b/>
          <w:u w:val="single"/>
        </w:rPr>
        <w:lastRenderedPageBreak/>
        <w:t>Security Officers and System Architects should consider this</w:t>
      </w:r>
      <w:r w:rsidR="005A78DF" w:rsidRPr="003C5423">
        <w:rPr>
          <w:b/>
          <w:u w:val="single"/>
        </w:rPr>
        <w:t>,</w:t>
      </w:r>
      <w:r w:rsidR="00C61521" w:rsidRPr="003C5423">
        <w:rPr>
          <w:b/>
          <w:u w:val="single"/>
        </w:rPr>
        <w:t xml:space="preserve"> and analyze the risks of disclosing data stored in the Audit Record Repository. The Retrieve ATNA Audit Event [ITI-81] and Retrieve Syslog Event [ITI-82] transactions define how to search </w:t>
      </w:r>
      <w:r w:rsidR="005A78DF" w:rsidRPr="003C5423">
        <w:rPr>
          <w:b/>
          <w:u w:val="single"/>
        </w:rPr>
        <w:t xml:space="preserve">two categories of </w:t>
      </w:r>
      <w:r w:rsidR="00C61521" w:rsidRPr="003C5423">
        <w:rPr>
          <w:b/>
          <w:u w:val="single"/>
        </w:rPr>
        <w:t>audit records:</w:t>
      </w:r>
    </w:p>
    <w:p w14:paraId="2FC438E9" w14:textId="23FD1295" w:rsidR="00C61521" w:rsidRPr="003C5423" w:rsidRDefault="00C61521" w:rsidP="001F0DDF">
      <w:pPr>
        <w:pStyle w:val="ListBullet2"/>
        <w:numPr>
          <w:ilvl w:val="0"/>
          <w:numId w:val="21"/>
        </w:numPr>
        <w:rPr>
          <w:b/>
          <w:u w:val="single"/>
        </w:rPr>
      </w:pPr>
      <w:r w:rsidRPr="003C5423">
        <w:rPr>
          <w:b/>
          <w:u w:val="single"/>
        </w:rPr>
        <w:t xml:space="preserve">messages related to IHE transactions or compliant with DICOM Audit Message Schema (DICOM PS3.15 Section A.5)  </w:t>
      </w:r>
      <w:hyperlink r:id="rId48" w:history="1">
        <w:r w:rsidRPr="003C5423">
          <w:rPr>
            <w:rStyle w:val="Hyperlink"/>
            <w:b/>
          </w:rPr>
          <w:t>http://medical.nema.org/medical/dicom/current/output/chtml/part15/sect_A.5.html</w:t>
        </w:r>
      </w:hyperlink>
      <w:r w:rsidR="006A1657" w:rsidRPr="003C5423">
        <w:rPr>
          <w:rStyle w:val="BodyTextChar"/>
          <w:bCs/>
        </w:rPr>
        <w:t>.</w:t>
      </w:r>
    </w:p>
    <w:p w14:paraId="15C807F5" w14:textId="10F4F024" w:rsidR="00C61521" w:rsidRPr="003C5423" w:rsidRDefault="00C61521" w:rsidP="001F0DDF">
      <w:pPr>
        <w:pStyle w:val="ListBullet2"/>
        <w:numPr>
          <w:ilvl w:val="0"/>
          <w:numId w:val="21"/>
        </w:numPr>
        <w:rPr>
          <w:b/>
          <w:u w:val="single"/>
        </w:rPr>
      </w:pPr>
      <w:r w:rsidRPr="003C5423">
        <w:rPr>
          <w:b/>
          <w:u w:val="single"/>
        </w:rPr>
        <w:t xml:space="preserve">other syslog messages compliant with RFC5424. </w:t>
      </w:r>
    </w:p>
    <w:p w14:paraId="35E5F628" w14:textId="118C8BE9" w:rsidR="00C61521" w:rsidRPr="003C5423" w:rsidRDefault="00C61521" w:rsidP="001F0DDF">
      <w:pPr>
        <w:pStyle w:val="BodyText"/>
        <w:rPr>
          <w:b/>
          <w:u w:val="single"/>
        </w:rPr>
      </w:pPr>
      <w:r w:rsidRPr="003C5423">
        <w:rPr>
          <w:b/>
          <w:u w:val="single"/>
        </w:rPr>
        <w:t xml:space="preserve">Security analysis should </w:t>
      </w:r>
      <w:r w:rsidR="00F26D33" w:rsidRPr="003C5423">
        <w:rPr>
          <w:b/>
          <w:u w:val="single"/>
        </w:rPr>
        <w:t>consider</w:t>
      </w:r>
      <w:r w:rsidRPr="003C5423">
        <w:rPr>
          <w:b/>
          <w:u w:val="single"/>
        </w:rPr>
        <w:t xml:space="preserve"> the content of the other syslog messages. The content of those messages is not profiled by IHE or DICOM, and may include PHI or other sensitive information. </w:t>
      </w:r>
    </w:p>
    <w:p w14:paraId="52212031" w14:textId="3A9EC2D2" w:rsidR="00C61521" w:rsidRPr="003C5423" w:rsidRDefault="00C61521" w:rsidP="001F0DDF">
      <w:pPr>
        <w:pStyle w:val="BodyText"/>
        <w:rPr>
          <w:b/>
          <w:u w:val="single"/>
        </w:rPr>
      </w:pPr>
      <w:r w:rsidRPr="003C5423">
        <w:rPr>
          <w:b/>
          <w:u w:val="single"/>
        </w:rPr>
        <w:t xml:space="preserve">Accordingly, access control mechanisms on the ATNA </w:t>
      </w:r>
      <w:r w:rsidR="008F4598" w:rsidRPr="003C5423">
        <w:rPr>
          <w:b/>
          <w:u w:val="single"/>
        </w:rPr>
        <w:t>a</w:t>
      </w:r>
      <w:r w:rsidRPr="003C5423">
        <w:rPr>
          <w:b/>
          <w:u w:val="single"/>
        </w:rPr>
        <w:t xml:space="preserve">ctors and queries are strongly recommended. The </w:t>
      </w:r>
      <w:hyperlink r:id="rId49" w:history="1">
        <w:r w:rsidR="004B1C09" w:rsidRPr="003C5423">
          <w:rPr>
            <w:rStyle w:val="Hyperlink"/>
            <w:b/>
          </w:rPr>
          <w:t>Internet User Aut</w:t>
        </w:r>
        <w:r w:rsidR="002C1863" w:rsidRPr="003C5423">
          <w:rPr>
            <w:rStyle w:val="Hyperlink"/>
            <w:b/>
          </w:rPr>
          <w:t>horization</w:t>
        </w:r>
      </w:hyperlink>
      <w:r w:rsidR="004B1C09" w:rsidRPr="003C5423">
        <w:rPr>
          <w:b/>
          <w:u w:val="single"/>
        </w:rPr>
        <w:t xml:space="preserve"> (</w:t>
      </w:r>
      <w:r w:rsidRPr="003C5423">
        <w:rPr>
          <w:b/>
          <w:u w:val="single"/>
        </w:rPr>
        <w:t>IUA</w:t>
      </w:r>
      <w:r w:rsidR="004B1C09" w:rsidRPr="003C5423">
        <w:rPr>
          <w:b/>
          <w:u w:val="single"/>
        </w:rPr>
        <w:t>)</w:t>
      </w:r>
      <w:r w:rsidRPr="003C5423">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3C5423">
        <w:rPr>
          <w:b/>
          <w:u w:val="single"/>
        </w:rPr>
        <w:t xml:space="preserve"> </w:t>
      </w:r>
      <w:r w:rsidRPr="003C5423">
        <w:rPr>
          <w:b/>
          <w:u w:val="single"/>
        </w:rPr>
        <w:t xml:space="preserve">can be grouped with an IUA Authorization Client to provide authorization information to the ATNA Audit Record Repository. Access controls should appropriately restrict access to audit </w:t>
      </w:r>
      <w:r w:rsidR="004D32FF" w:rsidRPr="003C5423">
        <w:rPr>
          <w:b/>
          <w:u w:val="single"/>
        </w:rPr>
        <w:t>records</w:t>
      </w:r>
      <w:r w:rsidRPr="003C5423">
        <w:rPr>
          <w:b/>
          <w:u w:val="single"/>
        </w:rPr>
        <w:t>.</w:t>
      </w:r>
    </w:p>
    <w:p w14:paraId="5BDCD276" w14:textId="1520D8D3" w:rsidR="00C61521" w:rsidRPr="003C5423" w:rsidRDefault="00C61521" w:rsidP="001F0DDF">
      <w:pPr>
        <w:pStyle w:val="BodyText"/>
        <w:rPr>
          <w:b/>
          <w:u w:val="single"/>
        </w:rPr>
      </w:pPr>
      <w:r w:rsidRPr="003C5423">
        <w:rPr>
          <w:b/>
          <w:u w:val="single"/>
        </w:rPr>
        <w:t xml:space="preserve">The Retrieve ATNA Audit Event </w:t>
      </w:r>
      <w:r w:rsidR="00F26D33" w:rsidRPr="003C5423">
        <w:rPr>
          <w:b/>
          <w:u w:val="single"/>
        </w:rPr>
        <w:t>[ITI-81</w:t>
      </w:r>
      <w:r w:rsidR="00763928" w:rsidRPr="003C5423">
        <w:rPr>
          <w:b/>
          <w:u w:val="single"/>
        </w:rPr>
        <w:t>]</w:t>
      </w:r>
      <w:r w:rsidR="0089739E" w:rsidRPr="003C5423">
        <w:rPr>
          <w:b/>
          <w:u w:val="single"/>
        </w:rPr>
        <w:t xml:space="preserve"> </w:t>
      </w:r>
      <w:r w:rsidRPr="003C5423">
        <w:rPr>
          <w:b/>
          <w:u w:val="single"/>
        </w:rPr>
        <w:t xml:space="preserve">and Retrieve Syslog Event </w:t>
      </w:r>
      <w:r w:rsidR="00763928" w:rsidRPr="003C5423">
        <w:rPr>
          <w:b/>
          <w:u w:val="single"/>
        </w:rPr>
        <w:t xml:space="preserve">[ITI-82] </w:t>
      </w:r>
      <w:r w:rsidRPr="003C5423">
        <w:rPr>
          <w:b/>
          <w:u w:val="single"/>
        </w:rPr>
        <w:t xml:space="preserve">transactions may involve the disclosure of sensitive information. </w:t>
      </w:r>
      <w:r w:rsidR="00223648" w:rsidRPr="003C5423">
        <w:rPr>
          <w:b/>
          <w:u w:val="single"/>
        </w:rPr>
        <w:t>L</w:t>
      </w:r>
      <w:r w:rsidRPr="003C5423">
        <w:rPr>
          <w:b/>
          <w:u w:val="single"/>
        </w:rPr>
        <w:t>ogging</w:t>
      </w:r>
      <w:r w:rsidR="00444F11" w:rsidRPr="003C5423">
        <w:rPr>
          <w:b/>
          <w:u w:val="single"/>
        </w:rPr>
        <w:t xml:space="preserve"> </w:t>
      </w:r>
      <w:r w:rsidRPr="003C5423">
        <w:rPr>
          <w:b/>
          <w:u w:val="single"/>
        </w:rPr>
        <w:t>these retriev</w:t>
      </w:r>
      <w:r w:rsidR="00444F11" w:rsidRPr="003C5423">
        <w:rPr>
          <w:b/>
          <w:u w:val="single"/>
        </w:rPr>
        <w:t>al</w:t>
      </w:r>
      <w:r w:rsidRPr="003C5423">
        <w:rPr>
          <w:b/>
          <w:u w:val="single"/>
        </w:rPr>
        <w:t xml:space="preserve"> transactions as a query event is appropriate</w:t>
      </w:r>
      <w:r w:rsidR="001506F9" w:rsidRPr="003C5423">
        <w:rPr>
          <w:b/>
          <w:u w:val="single"/>
        </w:rPr>
        <w:t xml:space="preserve"> (see </w:t>
      </w:r>
      <w:r w:rsidR="002C1863" w:rsidRPr="003C5423">
        <w:rPr>
          <w:b/>
          <w:u w:val="single"/>
        </w:rPr>
        <w:t xml:space="preserve">ITI TF-2: </w:t>
      </w:r>
      <w:r w:rsidR="001506F9" w:rsidRPr="003C5423">
        <w:rPr>
          <w:b/>
          <w:u w:val="single"/>
        </w:rPr>
        <w:t>3.81.5.1 and 3.82.5.1)</w:t>
      </w:r>
      <w:r w:rsidRPr="003C5423">
        <w:rPr>
          <w:b/>
          <w:u w:val="single"/>
        </w:rPr>
        <w:t xml:space="preserve">. However, </w:t>
      </w:r>
      <w:r w:rsidR="005A78DF" w:rsidRPr="003C5423">
        <w:rPr>
          <w:b/>
          <w:u w:val="single"/>
        </w:rPr>
        <w:t xml:space="preserve">the </w:t>
      </w:r>
      <w:r w:rsidRPr="003C5423">
        <w:rPr>
          <w:b/>
          <w:u w:val="single"/>
        </w:rPr>
        <w:t>ATNA Profile does not mandate the grouping of the Audit Record Repository with a Secure Node because that grouping introduces requirements that are not applicable</w:t>
      </w:r>
      <w:r w:rsidR="00E57552" w:rsidRPr="003C5423">
        <w:rPr>
          <w:b/>
          <w:u w:val="single"/>
        </w:rPr>
        <w:t xml:space="preserve"> in this case</w:t>
      </w:r>
      <w:r w:rsidRPr="003C5423">
        <w:rPr>
          <w:b/>
          <w:u w:val="single"/>
        </w:rPr>
        <w:t xml:space="preserve">. In particular, it is reasonable that an audit </w:t>
      </w:r>
      <w:r w:rsidR="004D32FF" w:rsidRPr="003C5423">
        <w:rPr>
          <w:b/>
          <w:u w:val="single"/>
        </w:rPr>
        <w:t xml:space="preserve">record </w:t>
      </w:r>
      <w:r w:rsidR="005A78DF" w:rsidRPr="003C5423">
        <w:rPr>
          <w:b/>
          <w:u w:val="single"/>
        </w:rPr>
        <w:t xml:space="preserve">generated by the Audit Record Repository </w:t>
      </w:r>
      <w:r w:rsidRPr="003C5423">
        <w:rPr>
          <w:b/>
          <w:u w:val="single"/>
        </w:rPr>
        <w:t>is</w:t>
      </w:r>
      <w:r w:rsidR="00582FEB" w:rsidRPr="003C5423">
        <w:rPr>
          <w:b/>
          <w:u w:val="single"/>
        </w:rPr>
        <w:t xml:space="preserve"> directly stored within the A</w:t>
      </w:r>
      <w:r w:rsidR="00623B77" w:rsidRPr="003C5423">
        <w:rPr>
          <w:b/>
          <w:u w:val="single"/>
        </w:rPr>
        <w:t>udit Record Repository</w:t>
      </w:r>
      <w:r w:rsidR="00582FEB" w:rsidRPr="003C5423">
        <w:rPr>
          <w:b/>
          <w:u w:val="single"/>
        </w:rPr>
        <w:t xml:space="preserve"> database rather than being</w:t>
      </w:r>
      <w:r w:rsidRPr="003C5423">
        <w:rPr>
          <w:b/>
          <w:u w:val="single"/>
        </w:rPr>
        <w:t xml:space="preserve"> sent to another system using Syslog over TLS protocol. Also, mandating a grouping of the Audit Record Repository with a Secure Node could lead to audit record feedback loops. The Record Audit Event [IT</w:t>
      </w:r>
      <w:r w:rsidR="00223648" w:rsidRPr="003C5423">
        <w:rPr>
          <w:b/>
          <w:u w:val="single"/>
        </w:rPr>
        <w:t>I</w:t>
      </w:r>
      <w:r w:rsidRPr="003C5423">
        <w:rPr>
          <w:b/>
          <w:u w:val="single"/>
        </w:rPr>
        <w:t xml:space="preserve">-20] </w:t>
      </w:r>
      <w:r w:rsidR="00223648" w:rsidRPr="003C5423">
        <w:rPr>
          <w:b/>
          <w:u w:val="single"/>
        </w:rPr>
        <w:t xml:space="preserve">transaction </w:t>
      </w:r>
      <w:r w:rsidRPr="003C5423">
        <w:rPr>
          <w:b/>
          <w:u w:val="single"/>
        </w:rPr>
        <w:t>includes some audit requirements for the ATNA Audit Record Repository, such as reporting accesses to the A</w:t>
      </w:r>
      <w:r w:rsidR="00DE48C4" w:rsidRPr="003C5423">
        <w:rPr>
          <w:b/>
          <w:u w:val="single"/>
        </w:rPr>
        <w:t xml:space="preserve">udit </w:t>
      </w:r>
      <w:r w:rsidR="00623B77" w:rsidRPr="003C5423">
        <w:rPr>
          <w:b/>
          <w:u w:val="single"/>
        </w:rPr>
        <w:t>Record Repository</w:t>
      </w:r>
      <w:r w:rsidR="00763928" w:rsidRPr="003C5423">
        <w:rPr>
          <w:b/>
          <w:u w:val="single"/>
        </w:rPr>
        <w:t>;</w:t>
      </w:r>
      <w:r w:rsidR="000F4D75" w:rsidRPr="003C5423">
        <w:rPr>
          <w:b/>
          <w:u w:val="single"/>
        </w:rPr>
        <w:t xml:space="preserve"> see </w:t>
      </w:r>
      <w:hyperlink r:id="rId50" w:anchor="3.20.8" w:history="1">
        <w:r w:rsidR="000F4D75" w:rsidRPr="003C5423">
          <w:rPr>
            <w:rStyle w:val="Hyperlink"/>
            <w:b/>
          </w:rPr>
          <w:t>ITI TF-2: 3.20.8</w:t>
        </w:r>
      </w:hyperlink>
      <w:r w:rsidR="000F4D75" w:rsidRPr="003C5423">
        <w:rPr>
          <w:b/>
          <w:u w:val="single"/>
        </w:rPr>
        <w:t xml:space="preserve"> "Disclosures audit message".</w:t>
      </w:r>
    </w:p>
    <w:p w14:paraId="4182F0D4" w14:textId="34DEC036" w:rsidR="00C61521" w:rsidRPr="003C5423" w:rsidRDefault="00223648" w:rsidP="00250B23">
      <w:pPr>
        <w:pStyle w:val="BodyText"/>
        <w:rPr>
          <w:b/>
          <w:u w:val="single"/>
        </w:rPr>
      </w:pPr>
      <w:r w:rsidRPr="003C5423">
        <w:rPr>
          <w:b/>
          <w:u w:val="single"/>
        </w:rPr>
        <w:t xml:space="preserve">Additional </w:t>
      </w:r>
      <w:r w:rsidR="00292399" w:rsidRPr="003C5423">
        <w:rPr>
          <w:b/>
          <w:u w:val="single"/>
        </w:rPr>
        <w:t xml:space="preserve">Security Considerations are </w:t>
      </w:r>
      <w:r w:rsidR="000030A6" w:rsidRPr="003C5423">
        <w:rPr>
          <w:b/>
          <w:u w:val="single"/>
        </w:rPr>
        <w:t>described in ITI TF-</w:t>
      </w:r>
      <w:r w:rsidR="00F26D33" w:rsidRPr="003C5423">
        <w:rPr>
          <w:b/>
          <w:u w:val="single"/>
        </w:rPr>
        <w:t>2</w:t>
      </w:r>
      <w:r w:rsidR="000030A6" w:rsidRPr="003C5423">
        <w:rPr>
          <w:b/>
          <w:u w:val="single"/>
        </w:rPr>
        <w:t xml:space="preserve">: </w:t>
      </w:r>
      <w:r w:rsidR="002C1863" w:rsidRPr="003C5423">
        <w:rPr>
          <w:b/>
          <w:u w:val="single"/>
        </w:rPr>
        <w:t>Appen</w:t>
      </w:r>
      <w:r w:rsidR="00DE5147" w:rsidRPr="003C5423">
        <w:rPr>
          <w:b/>
          <w:u w:val="single"/>
        </w:rPr>
        <w:t>d</w:t>
      </w:r>
      <w:r w:rsidR="002C1863" w:rsidRPr="003C5423">
        <w:rPr>
          <w:b/>
          <w:u w:val="single"/>
        </w:rPr>
        <w:t xml:space="preserve">ix </w:t>
      </w:r>
      <w:r w:rsidR="00292399" w:rsidRPr="003C5423">
        <w:rPr>
          <w:b/>
          <w:u w:val="single"/>
        </w:rPr>
        <w:t>Z</w:t>
      </w:r>
      <w:r w:rsidR="000030A6" w:rsidRPr="003C5423">
        <w:rPr>
          <w:b/>
          <w:u w:val="single"/>
        </w:rPr>
        <w:t>.</w:t>
      </w:r>
      <w:r w:rsidR="006912D0" w:rsidRPr="003C5423">
        <w:rPr>
          <w:b/>
          <w:u w:val="single"/>
        </w:rPr>
        <w:t>8</w:t>
      </w:r>
      <w:r w:rsidR="00292399" w:rsidRPr="003C5423">
        <w:rPr>
          <w:b/>
          <w:u w:val="single"/>
        </w:rPr>
        <w:t>.</w:t>
      </w:r>
    </w:p>
    <w:p w14:paraId="575DC770" w14:textId="77777777" w:rsidR="00C61521" w:rsidRPr="003C5423" w:rsidRDefault="00C61521" w:rsidP="007A7438">
      <w:pPr>
        <w:pStyle w:val="BodyText"/>
      </w:pPr>
      <w:r w:rsidRPr="003C5423">
        <w:br w:type="page"/>
      </w:r>
    </w:p>
    <w:p w14:paraId="5B8860D4" w14:textId="0E481B3F" w:rsidR="00E23BD7" w:rsidRPr="003C5423" w:rsidRDefault="00E23BD7" w:rsidP="00E23BD7">
      <w:pPr>
        <w:pStyle w:val="PartTitle"/>
      </w:pPr>
      <w:bookmarkStart w:id="148" w:name="_Toc142046894"/>
      <w:r w:rsidRPr="003C5423">
        <w:lastRenderedPageBreak/>
        <w:t>Volume 2 – Transactions</w:t>
      </w:r>
      <w:bookmarkEnd w:id="148"/>
    </w:p>
    <w:p w14:paraId="19F79663" w14:textId="5FDA10E5" w:rsidR="00E23BD7" w:rsidRPr="003C5423" w:rsidRDefault="00E23BD7" w:rsidP="00E23BD7">
      <w:pPr>
        <w:pStyle w:val="EditorInstructions"/>
      </w:pPr>
      <w:r w:rsidRPr="003C5423">
        <w:t xml:space="preserve">Editor: update </w:t>
      </w:r>
      <w:r w:rsidR="006B7090" w:rsidRPr="003C5423">
        <w:t>S</w:t>
      </w:r>
      <w:r w:rsidRPr="003C5423">
        <w:t>ection 3.20.3 as follows</w:t>
      </w:r>
    </w:p>
    <w:p w14:paraId="37CC28CB" w14:textId="77777777" w:rsidR="006B7090" w:rsidRPr="003C5423" w:rsidRDefault="006B7090" w:rsidP="006B7090">
      <w:pPr>
        <w:pStyle w:val="Heading2"/>
        <w:rPr>
          <w:noProof w:val="0"/>
        </w:rPr>
      </w:pPr>
      <w:bookmarkStart w:id="149" w:name="_Toc173916452"/>
      <w:bookmarkStart w:id="150" w:name="_Toc174248947"/>
      <w:bookmarkStart w:id="151" w:name="_Toc210805546"/>
      <w:bookmarkStart w:id="152" w:name="_Toc214434019"/>
      <w:bookmarkStart w:id="153" w:name="_Toc214436940"/>
      <w:bookmarkStart w:id="154" w:name="_Toc214437385"/>
      <w:bookmarkStart w:id="155" w:name="_Toc214437701"/>
      <w:bookmarkStart w:id="156" w:name="_Toc214457177"/>
      <w:bookmarkStart w:id="157" w:name="_Toc214461290"/>
      <w:bookmarkStart w:id="158" w:name="_Toc214462911"/>
      <w:bookmarkStart w:id="159" w:name="_Toc518548684"/>
      <w:bookmarkStart w:id="160" w:name="_Toc9583588"/>
      <w:bookmarkStart w:id="161" w:name="_Toc142046895"/>
      <w:bookmarkStart w:id="162" w:name="_Hlk15997715"/>
      <w:r w:rsidRPr="003C5423">
        <w:rPr>
          <w:noProof w:val="0"/>
        </w:rPr>
        <w:t>3.20 Record Audit Event</w:t>
      </w:r>
      <w:bookmarkEnd w:id="149"/>
      <w:bookmarkEnd w:id="150"/>
      <w:bookmarkEnd w:id="151"/>
      <w:bookmarkEnd w:id="152"/>
      <w:bookmarkEnd w:id="153"/>
      <w:bookmarkEnd w:id="154"/>
      <w:bookmarkEnd w:id="155"/>
      <w:bookmarkEnd w:id="156"/>
      <w:bookmarkEnd w:id="157"/>
      <w:bookmarkEnd w:id="158"/>
      <w:r w:rsidRPr="003C5423">
        <w:rPr>
          <w:noProof w:val="0"/>
        </w:rPr>
        <w:t xml:space="preserve"> [ITI-20]</w:t>
      </w:r>
      <w:bookmarkEnd w:id="159"/>
      <w:bookmarkEnd w:id="160"/>
      <w:bookmarkEnd w:id="161"/>
    </w:p>
    <w:bookmarkEnd w:id="162"/>
    <w:p w14:paraId="2E45C6D8" w14:textId="77777777" w:rsidR="006B7090" w:rsidRPr="003C5423" w:rsidRDefault="006B7090" w:rsidP="006B7090">
      <w:pPr>
        <w:pStyle w:val="BodyText"/>
      </w:pPr>
      <w:r w:rsidRPr="003C5423">
        <w:t>…</w:t>
      </w:r>
    </w:p>
    <w:p w14:paraId="4A51009F" w14:textId="49E99B40" w:rsidR="00E23BD7" w:rsidRPr="003C5423" w:rsidRDefault="00E23BD7" w:rsidP="00E23BD7">
      <w:pPr>
        <w:pStyle w:val="Heading3"/>
        <w:numPr>
          <w:ilvl w:val="0"/>
          <w:numId w:val="0"/>
        </w:numPr>
        <w:rPr>
          <w:noProof w:val="0"/>
        </w:rPr>
      </w:pPr>
      <w:bookmarkStart w:id="163" w:name="_Toc142046896"/>
      <w:r w:rsidRPr="003C5423">
        <w:rPr>
          <w:noProof w:val="0"/>
        </w:rPr>
        <w:t>3.20.3 Referenced Standards</w:t>
      </w:r>
      <w:bookmarkEnd w:id="163"/>
    </w:p>
    <w:p w14:paraId="2091B77E" w14:textId="77777777" w:rsidR="00E23BD7" w:rsidRPr="003C5423" w:rsidRDefault="00E23BD7" w:rsidP="00E23BD7">
      <w:pPr>
        <w:pStyle w:val="BodyText"/>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3C5423" w14:paraId="49ED4A5F" w14:textId="77777777" w:rsidTr="00960FDC">
        <w:trPr>
          <w:cantSplit/>
        </w:trPr>
        <w:tc>
          <w:tcPr>
            <w:tcW w:w="1980" w:type="dxa"/>
            <w:shd w:val="clear" w:color="auto" w:fill="auto"/>
          </w:tcPr>
          <w:p w14:paraId="11392D8D" w14:textId="77777777" w:rsidR="00E23BD7" w:rsidRPr="003C5423" w:rsidRDefault="00E23BD7" w:rsidP="00960FDC">
            <w:pPr>
              <w:pStyle w:val="BodyText"/>
            </w:pPr>
            <w:r w:rsidRPr="003C5423">
              <w:t>RFC5424</w:t>
            </w:r>
          </w:p>
        </w:tc>
        <w:tc>
          <w:tcPr>
            <w:tcW w:w="7578" w:type="dxa"/>
            <w:shd w:val="clear" w:color="auto" w:fill="auto"/>
          </w:tcPr>
          <w:p w14:paraId="5995265B" w14:textId="77777777" w:rsidR="00E23BD7" w:rsidRPr="003C5423" w:rsidRDefault="00E23BD7" w:rsidP="00960FDC">
            <w:pPr>
              <w:pStyle w:val="BodyText"/>
            </w:pPr>
            <w:r w:rsidRPr="003C5423">
              <w:t xml:space="preserve">The Syslog Protocol. </w:t>
            </w:r>
          </w:p>
        </w:tc>
      </w:tr>
      <w:tr w:rsidR="00E23BD7" w:rsidRPr="003C5423" w14:paraId="16CF30AD" w14:textId="77777777" w:rsidTr="00960FDC">
        <w:trPr>
          <w:cantSplit/>
        </w:trPr>
        <w:tc>
          <w:tcPr>
            <w:tcW w:w="1980" w:type="dxa"/>
            <w:shd w:val="clear" w:color="auto" w:fill="auto"/>
          </w:tcPr>
          <w:p w14:paraId="2F4B0C22" w14:textId="77777777" w:rsidR="00E23BD7" w:rsidRPr="003C5423" w:rsidRDefault="00E23BD7" w:rsidP="00960FDC">
            <w:pPr>
              <w:pStyle w:val="BodyText"/>
            </w:pPr>
            <w:r w:rsidRPr="003C5423">
              <w:t>RFC5425</w:t>
            </w:r>
          </w:p>
        </w:tc>
        <w:tc>
          <w:tcPr>
            <w:tcW w:w="7578" w:type="dxa"/>
            <w:shd w:val="clear" w:color="auto" w:fill="auto"/>
          </w:tcPr>
          <w:p w14:paraId="6D1D4439" w14:textId="77777777" w:rsidR="00E23BD7" w:rsidRPr="003C5423" w:rsidRDefault="00E23BD7" w:rsidP="00960FDC">
            <w:pPr>
              <w:pStyle w:val="BodyText"/>
            </w:pPr>
            <w:r w:rsidRPr="003C5423">
              <w:t xml:space="preserve">Transmission of Syslog Messages over TLS </w:t>
            </w:r>
          </w:p>
        </w:tc>
      </w:tr>
      <w:tr w:rsidR="00E23BD7" w:rsidRPr="003C5423" w14:paraId="730D6183" w14:textId="77777777" w:rsidTr="00960FDC">
        <w:trPr>
          <w:cantSplit/>
        </w:trPr>
        <w:tc>
          <w:tcPr>
            <w:tcW w:w="1980" w:type="dxa"/>
            <w:shd w:val="clear" w:color="auto" w:fill="auto"/>
          </w:tcPr>
          <w:p w14:paraId="258B1AF7" w14:textId="77777777" w:rsidR="00E23BD7" w:rsidRPr="003C5423" w:rsidRDefault="00E23BD7" w:rsidP="00960FDC">
            <w:pPr>
              <w:pStyle w:val="BodyText"/>
            </w:pPr>
            <w:r w:rsidRPr="003C5423">
              <w:t>RFC5426</w:t>
            </w:r>
          </w:p>
        </w:tc>
        <w:tc>
          <w:tcPr>
            <w:tcW w:w="7578" w:type="dxa"/>
            <w:shd w:val="clear" w:color="auto" w:fill="auto"/>
          </w:tcPr>
          <w:p w14:paraId="64963F75" w14:textId="77777777" w:rsidR="00E23BD7" w:rsidRPr="003C5423" w:rsidRDefault="00E23BD7" w:rsidP="00960FDC">
            <w:pPr>
              <w:pStyle w:val="BodyText"/>
            </w:pPr>
            <w:r w:rsidRPr="003C5423">
              <w:t xml:space="preserve">Transmission of Syslog Messages over UDP </w:t>
            </w:r>
          </w:p>
        </w:tc>
      </w:tr>
      <w:tr w:rsidR="00E23BD7" w:rsidRPr="003C5423" w14:paraId="133FE24E" w14:textId="77777777" w:rsidTr="00960FDC">
        <w:trPr>
          <w:cantSplit/>
        </w:trPr>
        <w:tc>
          <w:tcPr>
            <w:tcW w:w="1980" w:type="dxa"/>
            <w:shd w:val="clear" w:color="auto" w:fill="auto"/>
          </w:tcPr>
          <w:p w14:paraId="6362E203" w14:textId="77777777" w:rsidR="00E23BD7" w:rsidRPr="003C5423" w:rsidRDefault="00E23BD7" w:rsidP="00960FDC">
            <w:pPr>
              <w:pStyle w:val="BodyText"/>
            </w:pPr>
            <w:r w:rsidRPr="003C5423">
              <w:t>RFC7525</w:t>
            </w:r>
          </w:p>
        </w:tc>
        <w:tc>
          <w:tcPr>
            <w:tcW w:w="7578" w:type="dxa"/>
            <w:shd w:val="clear" w:color="auto" w:fill="auto"/>
          </w:tcPr>
          <w:p w14:paraId="63857E01" w14:textId="77777777" w:rsidR="00E23BD7" w:rsidRPr="003C5423" w:rsidRDefault="00E23BD7" w:rsidP="00960FDC">
            <w:pPr>
              <w:pStyle w:val="BodyText"/>
            </w:pPr>
            <w:r w:rsidRPr="003C5423">
              <w:t>Recommendations for Secure Use of Transport Layer Security (TLS) and Datagram Transport Layer Security (DTLS)</w:t>
            </w:r>
          </w:p>
        </w:tc>
      </w:tr>
      <w:tr w:rsidR="00E23BD7" w:rsidRPr="003C5423" w14:paraId="2AEA36A8" w14:textId="77777777" w:rsidTr="00960FDC">
        <w:trPr>
          <w:cantSplit/>
        </w:trPr>
        <w:tc>
          <w:tcPr>
            <w:tcW w:w="1980" w:type="dxa"/>
            <w:shd w:val="clear" w:color="auto" w:fill="auto"/>
          </w:tcPr>
          <w:p w14:paraId="14D97A11" w14:textId="77777777" w:rsidR="00E23BD7" w:rsidRPr="003C5423" w:rsidRDefault="00E23BD7" w:rsidP="00960FDC">
            <w:pPr>
              <w:pStyle w:val="BodyText"/>
            </w:pPr>
            <w:r w:rsidRPr="003C5423">
              <w:t>DICOM</w:t>
            </w:r>
          </w:p>
        </w:tc>
        <w:tc>
          <w:tcPr>
            <w:tcW w:w="7578" w:type="dxa"/>
            <w:shd w:val="clear" w:color="auto" w:fill="auto"/>
          </w:tcPr>
          <w:p w14:paraId="762CACB3" w14:textId="77777777" w:rsidR="00E23BD7" w:rsidRPr="003C5423" w:rsidRDefault="00E23BD7" w:rsidP="00960FDC">
            <w:pPr>
              <w:pStyle w:val="BodyText"/>
            </w:pPr>
            <w:r w:rsidRPr="003C5423">
              <w:t xml:space="preserve">DICOM PS3.15 Annex A.5 </w:t>
            </w:r>
            <w:hyperlink r:id="rId51" w:history="1">
              <w:r w:rsidRPr="003C5423">
                <w:t>http://medical.nema.org/medical/dicom/current/output/chtml/part15/sect_A.5.html</w:t>
              </w:r>
            </w:hyperlink>
          </w:p>
        </w:tc>
      </w:tr>
      <w:tr w:rsidR="00E23BD7" w:rsidRPr="003C5423" w14:paraId="00C7874A" w14:textId="77777777" w:rsidTr="00960FDC">
        <w:trPr>
          <w:cantSplit/>
        </w:trPr>
        <w:tc>
          <w:tcPr>
            <w:tcW w:w="1980" w:type="dxa"/>
            <w:shd w:val="clear" w:color="auto" w:fill="auto"/>
          </w:tcPr>
          <w:p w14:paraId="763F8699" w14:textId="77777777" w:rsidR="00E23BD7" w:rsidRPr="003C5423" w:rsidRDefault="00E23BD7" w:rsidP="00960FDC">
            <w:pPr>
              <w:pStyle w:val="BodyText"/>
            </w:pPr>
            <w:r w:rsidRPr="003C5423">
              <w:t>ASTM E2147-01</w:t>
            </w:r>
          </w:p>
        </w:tc>
        <w:tc>
          <w:tcPr>
            <w:tcW w:w="7578" w:type="dxa"/>
            <w:shd w:val="clear" w:color="auto" w:fill="auto"/>
          </w:tcPr>
          <w:p w14:paraId="7E1B84EE" w14:textId="77777777" w:rsidR="00E23BD7" w:rsidRPr="003C5423" w:rsidRDefault="00E23BD7" w:rsidP="00960FDC">
            <w:pPr>
              <w:pStyle w:val="BodyText"/>
            </w:pPr>
            <w:r w:rsidRPr="003C5423">
              <w:t>Standard Specification for Audit and Disclosure Logs for Use in Health Information Systems</w:t>
            </w:r>
          </w:p>
        </w:tc>
      </w:tr>
      <w:tr w:rsidR="00E23BD7" w:rsidRPr="003C5423" w14:paraId="756ADB0B" w14:textId="77777777" w:rsidTr="00960FDC">
        <w:trPr>
          <w:cantSplit/>
        </w:trPr>
        <w:tc>
          <w:tcPr>
            <w:tcW w:w="1980" w:type="dxa"/>
            <w:shd w:val="clear" w:color="auto" w:fill="auto"/>
          </w:tcPr>
          <w:p w14:paraId="019DD9DC" w14:textId="77777777" w:rsidR="00E23BD7" w:rsidRPr="003C5423" w:rsidRDefault="00E23BD7" w:rsidP="00960FDC">
            <w:pPr>
              <w:pStyle w:val="BodyText"/>
            </w:pPr>
            <w:r w:rsidRPr="003C5423">
              <w:t>NIST SP 800-92</w:t>
            </w:r>
          </w:p>
        </w:tc>
        <w:tc>
          <w:tcPr>
            <w:tcW w:w="7578" w:type="dxa"/>
            <w:shd w:val="clear" w:color="auto" w:fill="auto"/>
          </w:tcPr>
          <w:p w14:paraId="1FBB7456" w14:textId="77777777" w:rsidR="00E23BD7" w:rsidRPr="003C5423" w:rsidRDefault="00E23BD7" w:rsidP="00960FDC">
            <w:pPr>
              <w:pStyle w:val="BodyText"/>
            </w:pPr>
            <w:r w:rsidRPr="003C5423">
              <w:t>Guide to Computer Security Log Management.</w:t>
            </w:r>
          </w:p>
        </w:tc>
      </w:tr>
      <w:tr w:rsidR="00E23BD7" w:rsidRPr="003C5423" w14:paraId="197F2410" w14:textId="77777777" w:rsidTr="00960FDC">
        <w:trPr>
          <w:cantSplit/>
        </w:trPr>
        <w:tc>
          <w:tcPr>
            <w:tcW w:w="1980" w:type="dxa"/>
            <w:shd w:val="clear" w:color="auto" w:fill="auto"/>
          </w:tcPr>
          <w:p w14:paraId="1F6237B6" w14:textId="77777777" w:rsidR="00E23BD7" w:rsidRPr="003C5423" w:rsidRDefault="00E23BD7" w:rsidP="00960FDC">
            <w:pPr>
              <w:pStyle w:val="BodyText"/>
            </w:pPr>
            <w:r w:rsidRPr="003C5423">
              <w:t>W3C XML 1.0</w:t>
            </w:r>
          </w:p>
        </w:tc>
        <w:tc>
          <w:tcPr>
            <w:tcW w:w="7578" w:type="dxa"/>
            <w:shd w:val="clear" w:color="auto" w:fill="auto"/>
          </w:tcPr>
          <w:p w14:paraId="160002FB" w14:textId="77777777" w:rsidR="00E23BD7" w:rsidRPr="003C5423" w:rsidRDefault="00E23BD7" w:rsidP="00960FDC">
            <w:pPr>
              <w:pStyle w:val="BodyText"/>
            </w:pPr>
            <w:r w:rsidRPr="003C5423">
              <w:t>Extensible Markup Language (XML) 1.0</w:t>
            </w:r>
          </w:p>
        </w:tc>
      </w:tr>
      <w:tr w:rsidR="00E23BD7" w:rsidRPr="003C5423" w14:paraId="2955ADA4" w14:textId="77777777" w:rsidTr="00960FDC">
        <w:trPr>
          <w:cantSplit/>
        </w:trPr>
        <w:tc>
          <w:tcPr>
            <w:tcW w:w="1980" w:type="dxa"/>
            <w:shd w:val="clear" w:color="auto" w:fill="auto"/>
          </w:tcPr>
          <w:p w14:paraId="3D973B3A" w14:textId="77777777" w:rsidR="00E23BD7" w:rsidRPr="003C5423" w:rsidRDefault="00E23BD7" w:rsidP="00960FDC">
            <w:pPr>
              <w:pStyle w:val="BodyText"/>
              <w:rPr>
                <w:b/>
                <w:u w:val="single"/>
              </w:rPr>
            </w:pPr>
            <w:r w:rsidRPr="003C5423">
              <w:rPr>
                <w:b/>
                <w:u w:val="single"/>
              </w:rPr>
              <w:t>HL7 FHIR</w:t>
            </w:r>
          </w:p>
        </w:tc>
        <w:tc>
          <w:tcPr>
            <w:tcW w:w="7578" w:type="dxa"/>
            <w:shd w:val="clear" w:color="auto" w:fill="auto"/>
          </w:tcPr>
          <w:p w14:paraId="6DC7E97F" w14:textId="77777777" w:rsidR="00E23BD7" w:rsidRPr="003C5423" w:rsidRDefault="00E23BD7" w:rsidP="00960FDC">
            <w:pPr>
              <w:pStyle w:val="BodyText"/>
              <w:rPr>
                <w:b/>
                <w:u w:val="single"/>
              </w:rPr>
            </w:pPr>
            <w:r w:rsidRPr="003C5423">
              <w:rPr>
                <w:b/>
                <w:u w:val="single"/>
              </w:rPr>
              <w:t>Release 4</w:t>
            </w:r>
            <w:r w:rsidRPr="003C5423">
              <w:rPr>
                <w:bCs/>
              </w:rPr>
              <w:tab/>
              <w:t xml:space="preserve"> </w:t>
            </w:r>
            <w:hyperlink r:id="rId52" w:history="1">
              <w:r w:rsidRPr="003C5423">
                <w:rPr>
                  <w:rStyle w:val="Hyperlink"/>
                  <w:b/>
                </w:rPr>
                <w:t>http://hl7.org/fhir/R4/index.html</w:t>
              </w:r>
            </w:hyperlink>
          </w:p>
        </w:tc>
      </w:tr>
      <w:tr w:rsidR="00E23BD7" w:rsidRPr="003C5423" w14:paraId="02724101" w14:textId="77777777" w:rsidTr="00960FDC">
        <w:trPr>
          <w:cantSplit/>
        </w:trPr>
        <w:tc>
          <w:tcPr>
            <w:tcW w:w="1980" w:type="dxa"/>
            <w:shd w:val="clear" w:color="auto" w:fill="auto"/>
          </w:tcPr>
          <w:p w14:paraId="56F333D5" w14:textId="77777777" w:rsidR="00E23BD7" w:rsidRPr="003C5423" w:rsidRDefault="00E23BD7" w:rsidP="00960FDC">
            <w:pPr>
              <w:pStyle w:val="BodyText"/>
              <w:rPr>
                <w:b/>
                <w:u w:val="single"/>
              </w:rPr>
            </w:pPr>
            <w:r w:rsidRPr="003C5423">
              <w:rPr>
                <w:b/>
                <w:u w:val="single"/>
              </w:rPr>
              <w:t>RFC4627</w:t>
            </w:r>
          </w:p>
        </w:tc>
        <w:tc>
          <w:tcPr>
            <w:tcW w:w="7578" w:type="dxa"/>
            <w:shd w:val="clear" w:color="auto" w:fill="auto"/>
          </w:tcPr>
          <w:p w14:paraId="4B18689E" w14:textId="77777777" w:rsidR="00E23BD7" w:rsidRPr="003C5423" w:rsidRDefault="00E23BD7" w:rsidP="00960FDC">
            <w:pPr>
              <w:pStyle w:val="BodyText"/>
              <w:rPr>
                <w:b/>
                <w:u w:val="single"/>
              </w:rPr>
            </w:pPr>
            <w:r w:rsidRPr="003C5423">
              <w:rPr>
                <w:b/>
                <w:u w:val="single"/>
              </w:rPr>
              <w:t>The application/json Media Type for JavaScript Object Notation (JSON)</w:t>
            </w:r>
          </w:p>
        </w:tc>
      </w:tr>
    </w:tbl>
    <w:p w14:paraId="74348167" w14:textId="77777777" w:rsidR="00E23BD7" w:rsidRPr="003C5423" w:rsidRDefault="00E23BD7" w:rsidP="00E23BD7">
      <w:pPr>
        <w:pStyle w:val="BodyText"/>
      </w:pPr>
    </w:p>
    <w:p w14:paraId="1D55358C" w14:textId="77777777" w:rsidR="00E23BD7" w:rsidRPr="003C5423" w:rsidRDefault="00E23BD7" w:rsidP="00E23BD7">
      <w:pPr>
        <w:pStyle w:val="EditorInstructions"/>
      </w:pPr>
      <w:r w:rsidRPr="003C5423">
        <w:t>Editor: update Section 3.20.4 adding the new text and interaction diagram that shows the two new RESTful interactions</w:t>
      </w:r>
    </w:p>
    <w:p w14:paraId="68F40044" w14:textId="77777777" w:rsidR="00E23BD7" w:rsidRPr="003C5423" w:rsidRDefault="00E23BD7" w:rsidP="00E23BD7">
      <w:pPr>
        <w:pStyle w:val="Heading3"/>
        <w:numPr>
          <w:ilvl w:val="0"/>
          <w:numId w:val="0"/>
        </w:numPr>
        <w:rPr>
          <w:noProof w:val="0"/>
        </w:rPr>
      </w:pPr>
      <w:bookmarkStart w:id="164" w:name="_Toc142046897"/>
      <w:r w:rsidRPr="003C5423">
        <w:rPr>
          <w:noProof w:val="0"/>
        </w:rPr>
        <w:lastRenderedPageBreak/>
        <w:t>3.20.4 Messages</w:t>
      </w:r>
      <w:bookmarkEnd w:id="164"/>
    </w:p>
    <w:p w14:paraId="73BB2AAF" w14:textId="77777777" w:rsidR="00E23BD7" w:rsidRPr="003C5423" w:rsidRDefault="00E23BD7" w:rsidP="00E23BD7">
      <w:pPr>
        <w:pStyle w:val="BodyText"/>
        <w:jc w:val="center"/>
        <w:rPr>
          <w:lang w:eastAsia="it-IT"/>
        </w:rPr>
      </w:pPr>
      <w:r w:rsidRPr="003C5423">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77CCFAD4" w14:textId="77777777" w:rsidR="00623B77" w:rsidRPr="003C5423" w:rsidRDefault="00623B77" w:rsidP="00623B77">
      <w:pPr>
        <w:pStyle w:val="FigureTitle"/>
      </w:pPr>
      <w:r w:rsidRPr="003C5423">
        <w:t>Figure 3.20.4-1: Interaction Diagram</w:t>
      </w:r>
    </w:p>
    <w:p w14:paraId="6E6170AF" w14:textId="43EF03E1" w:rsidR="00E23BD7" w:rsidRPr="003C5423" w:rsidRDefault="00E23BD7">
      <w:pPr>
        <w:pStyle w:val="Note"/>
      </w:pPr>
      <w:r w:rsidRPr="003C5423">
        <w:t>Note 1: Any actor initiating [ITI-20] may send to more than one Audit Record Repository.</w:t>
      </w:r>
    </w:p>
    <w:p w14:paraId="2B2CE62E" w14:textId="234C1710" w:rsidR="00E23BD7" w:rsidRPr="003C5423" w:rsidRDefault="00E23BD7">
      <w:pPr>
        <w:pStyle w:val="Note"/>
      </w:pPr>
      <w:r w:rsidRPr="003C5423">
        <w:t>Note 2: The Audit Repository that receives an [ITI-20] transaction may or may not be grouped with an Audit Record Forwarder. This diagram does not show a chain of forwarding between actors.</w:t>
      </w:r>
    </w:p>
    <w:p w14:paraId="391D8C6A" w14:textId="77777777" w:rsidR="00623B77" w:rsidRPr="003C5423" w:rsidRDefault="00623B77" w:rsidP="00F83445">
      <w:pPr>
        <w:pStyle w:val="BodyText"/>
        <w:rPr>
          <w:lang w:eastAsia="it-IT"/>
        </w:rPr>
      </w:pPr>
    </w:p>
    <w:p w14:paraId="3B68D217" w14:textId="153EF965" w:rsidR="00110910" w:rsidRPr="003C5423" w:rsidRDefault="00187E05">
      <w:pPr>
        <w:pStyle w:val="BodyText"/>
        <w:rPr>
          <w:b/>
          <w:bCs/>
          <w:u w:val="single"/>
        </w:rPr>
      </w:pPr>
      <w:r w:rsidRPr="003C5423">
        <w:rPr>
          <w:b/>
          <w:bCs/>
          <w:u w:val="single"/>
        </w:rPr>
        <w:t>Transaction [</w:t>
      </w:r>
      <w:r w:rsidR="00110910" w:rsidRPr="003C5423">
        <w:rPr>
          <w:b/>
          <w:bCs/>
          <w:u w:val="single"/>
        </w:rPr>
        <w:t>ITI-20</w:t>
      </w:r>
      <w:r w:rsidRPr="003C5423">
        <w:rPr>
          <w:b/>
          <w:bCs/>
          <w:u w:val="single"/>
        </w:rPr>
        <w:t>]</w:t>
      </w:r>
      <w:r w:rsidR="00110910" w:rsidRPr="003C5423">
        <w:rPr>
          <w:b/>
          <w:bCs/>
          <w:u w:val="single"/>
        </w:rPr>
        <w:t xml:space="preserve"> defines three different interactions that can be used for auditing:</w:t>
      </w:r>
    </w:p>
    <w:p w14:paraId="2604FA3E" w14:textId="67FB64D1" w:rsidR="00110910" w:rsidRPr="003C5423" w:rsidRDefault="00110910" w:rsidP="00F83445">
      <w:pPr>
        <w:pStyle w:val="ListNumber2"/>
        <w:numPr>
          <w:ilvl w:val="0"/>
          <w:numId w:val="88"/>
        </w:numPr>
        <w:rPr>
          <w:b/>
          <w:bCs/>
          <w:u w:val="single"/>
        </w:rPr>
      </w:pPr>
      <w:r w:rsidRPr="003C5423">
        <w:rPr>
          <w:b/>
          <w:bCs/>
          <w:u w:val="single"/>
        </w:rPr>
        <w:t xml:space="preserve">The </w:t>
      </w:r>
      <w:r w:rsidR="0064267F" w:rsidRPr="003C5423">
        <w:rPr>
          <w:b/>
          <w:bCs/>
          <w:u w:val="single"/>
        </w:rPr>
        <w:t>“</w:t>
      </w:r>
      <w:r w:rsidRPr="003C5423">
        <w:rPr>
          <w:b/>
          <w:bCs/>
          <w:u w:val="single"/>
        </w:rPr>
        <w:t>Send Audit Event Message - Syslog Interaction</w:t>
      </w:r>
      <w:r w:rsidR="0064267F" w:rsidRPr="003C5423">
        <w:rPr>
          <w:b/>
          <w:bCs/>
          <w:u w:val="single"/>
        </w:rPr>
        <w:t>”</w:t>
      </w:r>
      <w:r w:rsidR="00763928" w:rsidRPr="003C5423">
        <w:rPr>
          <w:b/>
          <w:bCs/>
          <w:u w:val="single"/>
        </w:rPr>
        <w:t xml:space="preserve"> is</w:t>
      </w:r>
      <w:r w:rsidRPr="003C5423">
        <w:rPr>
          <w:b/>
          <w:bCs/>
          <w:u w:val="single"/>
        </w:rPr>
        <w:t xml:space="preserve"> used for auditing using S</w:t>
      </w:r>
      <w:r w:rsidR="00F34A08" w:rsidRPr="003C5423">
        <w:rPr>
          <w:b/>
          <w:bCs/>
          <w:u w:val="single"/>
        </w:rPr>
        <w:t>yslog</w:t>
      </w:r>
      <w:r w:rsidRPr="003C5423">
        <w:rPr>
          <w:b/>
          <w:bCs/>
          <w:u w:val="single"/>
        </w:rPr>
        <w:t xml:space="preserve"> protocol (see </w:t>
      </w:r>
      <w:r w:rsidR="00763928" w:rsidRPr="003C5423">
        <w:rPr>
          <w:b/>
          <w:bCs/>
          <w:u w:val="single"/>
        </w:rPr>
        <w:t>S</w:t>
      </w:r>
      <w:r w:rsidRPr="003C5423">
        <w:rPr>
          <w:b/>
          <w:bCs/>
          <w:u w:val="single"/>
        </w:rPr>
        <w:t>ection 3.20.4.1</w:t>
      </w:r>
      <w:r w:rsidR="00763928" w:rsidRPr="003C5423">
        <w:rPr>
          <w:b/>
          <w:bCs/>
          <w:u w:val="single"/>
        </w:rPr>
        <w:t>)</w:t>
      </w:r>
    </w:p>
    <w:p w14:paraId="74B957A1" w14:textId="2BF26372" w:rsidR="0064267F" w:rsidRPr="003C5423" w:rsidRDefault="0064267F" w:rsidP="00F83445">
      <w:pPr>
        <w:pStyle w:val="ListNumber2"/>
        <w:rPr>
          <w:b/>
          <w:bCs/>
          <w:u w:val="single"/>
        </w:rPr>
      </w:pPr>
      <w:r w:rsidRPr="003C5423">
        <w:rPr>
          <w:b/>
          <w:bCs/>
          <w:u w:val="single"/>
        </w:rPr>
        <w:t xml:space="preserve">The “Send Audit Resource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single FHIR AuditEvent </w:t>
      </w:r>
      <w:r w:rsidR="00763928" w:rsidRPr="003C5423">
        <w:rPr>
          <w:b/>
          <w:bCs/>
          <w:u w:val="single"/>
        </w:rPr>
        <w:t>R</w:t>
      </w:r>
      <w:r w:rsidRPr="003C5423">
        <w:rPr>
          <w:b/>
          <w:bCs/>
          <w:u w:val="single"/>
        </w:rPr>
        <w:t xml:space="preserve">esource using RESTful protocol (see </w:t>
      </w:r>
      <w:r w:rsidR="00763928" w:rsidRPr="003C5423">
        <w:rPr>
          <w:b/>
          <w:bCs/>
          <w:u w:val="single"/>
        </w:rPr>
        <w:t>S</w:t>
      </w:r>
      <w:r w:rsidRPr="003C5423">
        <w:rPr>
          <w:b/>
          <w:bCs/>
          <w:u w:val="single"/>
        </w:rPr>
        <w:t>ection 3.20.4.2)</w:t>
      </w:r>
    </w:p>
    <w:p w14:paraId="32251D62" w14:textId="0CDDD865" w:rsidR="0064267F" w:rsidRPr="003C5423" w:rsidRDefault="0064267F" w:rsidP="00F83445">
      <w:pPr>
        <w:pStyle w:val="ListNumber2"/>
        <w:rPr>
          <w:b/>
          <w:bCs/>
          <w:u w:val="single"/>
        </w:rPr>
      </w:pPr>
      <w:r w:rsidRPr="003C5423">
        <w:rPr>
          <w:b/>
          <w:bCs/>
          <w:u w:val="single"/>
        </w:rPr>
        <w:t xml:space="preserve">The “Send Audit Bundle Request Message </w:t>
      </w:r>
      <w:r w:rsidR="00EF605F" w:rsidRPr="003C5423">
        <w:rPr>
          <w:b/>
          <w:bCs/>
          <w:u w:val="single"/>
        </w:rPr>
        <w:t xml:space="preserve">- FHIR Feed </w:t>
      </w:r>
      <w:r w:rsidR="006A1657" w:rsidRPr="003C5423">
        <w:rPr>
          <w:b/>
          <w:bCs/>
          <w:u w:val="single"/>
        </w:rPr>
        <w:t>I</w:t>
      </w:r>
      <w:r w:rsidR="00EF605F" w:rsidRPr="003C5423">
        <w:rPr>
          <w:b/>
          <w:bCs/>
          <w:u w:val="single"/>
        </w:rPr>
        <w:t>nteraction</w:t>
      </w:r>
      <w:r w:rsidRPr="003C5423">
        <w:rPr>
          <w:b/>
          <w:bCs/>
          <w:u w:val="single"/>
        </w:rPr>
        <w:t>”</w:t>
      </w:r>
      <w:r w:rsidR="00763928" w:rsidRPr="003C5423">
        <w:rPr>
          <w:b/>
          <w:bCs/>
          <w:u w:val="single"/>
        </w:rPr>
        <w:t xml:space="preserve"> is </w:t>
      </w:r>
      <w:r w:rsidRPr="003C5423">
        <w:rPr>
          <w:b/>
          <w:bCs/>
          <w:u w:val="single"/>
        </w:rPr>
        <w:t xml:space="preserve">used for auditing a bundle of FHIR AuditEvent </w:t>
      </w:r>
      <w:r w:rsidR="00763928" w:rsidRPr="003C5423">
        <w:rPr>
          <w:b/>
          <w:bCs/>
          <w:u w:val="single"/>
        </w:rPr>
        <w:t>R</w:t>
      </w:r>
      <w:r w:rsidRPr="003C5423">
        <w:rPr>
          <w:b/>
          <w:bCs/>
          <w:u w:val="single"/>
        </w:rPr>
        <w:t xml:space="preserve">esources using RESTful protocol (see </w:t>
      </w:r>
      <w:r w:rsidR="00763928" w:rsidRPr="003C5423">
        <w:rPr>
          <w:b/>
          <w:bCs/>
          <w:u w:val="single"/>
        </w:rPr>
        <w:t>S</w:t>
      </w:r>
      <w:r w:rsidRPr="003C5423">
        <w:rPr>
          <w:b/>
          <w:bCs/>
          <w:u w:val="single"/>
        </w:rPr>
        <w:t>ection 3.20.4.4)</w:t>
      </w:r>
    </w:p>
    <w:p w14:paraId="05F80A3E" w14:textId="443CF996" w:rsidR="00E23BD7" w:rsidRPr="003C5423" w:rsidRDefault="00E23BD7" w:rsidP="00E23BD7">
      <w:pPr>
        <w:pStyle w:val="BodyText"/>
        <w:rPr>
          <w:b/>
          <w:bCs/>
          <w:u w:val="single"/>
        </w:rPr>
      </w:pPr>
      <w:r w:rsidRPr="003C5423">
        <w:rPr>
          <w:b/>
          <w:bCs/>
          <w:u w:val="single"/>
        </w:rPr>
        <w:t>The diagram below shows the three interaction</w:t>
      </w:r>
      <w:r w:rsidR="00FE6DAA" w:rsidRPr="003C5423">
        <w:rPr>
          <w:b/>
          <w:bCs/>
          <w:u w:val="single"/>
        </w:rPr>
        <w:t>s</w:t>
      </w:r>
      <w:r w:rsidRPr="003C5423">
        <w:rPr>
          <w:b/>
          <w:bCs/>
          <w:u w:val="single"/>
        </w:rPr>
        <w:t xml:space="preserve"> that this transaction supports:</w:t>
      </w:r>
    </w:p>
    <w:p w14:paraId="17ADA4CC" w14:textId="77777777" w:rsidR="00E23BD7" w:rsidRPr="003C5423" w:rsidRDefault="00E23BD7" w:rsidP="00E23BD7">
      <w:pPr>
        <w:pStyle w:val="BodyText"/>
      </w:pPr>
      <w:r w:rsidRPr="003C5423">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D113A3" w:rsidRPr="00B05737" w:rsidRDefault="00D113A3"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D113A3" w:rsidRPr="00B05737" w:rsidRDefault="00D113A3"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D113A3" w:rsidRPr="00B05737" w:rsidRDefault="00D113A3"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D113A3" w:rsidRPr="00B05737" w:rsidRDefault="00D113A3"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D113A3" w:rsidRPr="00B05737" w:rsidRDefault="00D113A3"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D113A3" w:rsidRPr="006B7090" w:rsidRDefault="00D113A3" w:rsidP="00E23BD7">
                        <w:pPr>
                          <w:rPr>
                            <w:b/>
                            <w:bCs/>
                            <w:sz w:val="18"/>
                            <w:szCs w:val="18"/>
                          </w:rPr>
                        </w:pPr>
                        <w:r w:rsidRPr="006B7090">
                          <w:rPr>
                            <w:b/>
                            <w:bCs/>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D113A3" w:rsidRPr="006B7090" w:rsidRDefault="00D113A3" w:rsidP="00E23BD7">
                        <w:pPr>
                          <w:rPr>
                            <w:b/>
                            <w:bCs/>
                            <w:sz w:val="18"/>
                            <w:szCs w:val="18"/>
                          </w:rPr>
                        </w:pPr>
                        <w:r w:rsidRPr="006B7090">
                          <w:rPr>
                            <w:b/>
                            <w:bCs/>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D113A3" w:rsidRPr="006B7090" w:rsidRDefault="00D113A3" w:rsidP="00E23BD7">
                        <w:pPr>
                          <w:rPr>
                            <w:b/>
                            <w:bCs/>
                          </w:rPr>
                        </w:pPr>
                        <w:r w:rsidRPr="006B7090">
                          <w:rPr>
                            <w:b/>
                            <w:bCs/>
                            <w:sz w:val="18"/>
                            <w:szCs w:val="18"/>
                            <w:u w:val="single"/>
                          </w:rPr>
                          <w:t xml:space="preserve">Send 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D113A3" w:rsidRPr="006B7090" w:rsidRDefault="00D113A3" w:rsidP="00E23BD7">
                        <w:pPr>
                          <w:rPr>
                            <w:b/>
                            <w:bCs/>
                            <w:u w:val="single"/>
                          </w:rPr>
                        </w:pPr>
                        <w:r w:rsidRPr="006B7090">
                          <w:rPr>
                            <w:b/>
                            <w:bCs/>
                            <w:sz w:val="18"/>
                            <w:szCs w:val="18"/>
                            <w:u w:val="single"/>
                          </w:rPr>
                          <w:t>Syslog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D113A3" w:rsidRPr="006B7090" w:rsidRDefault="00D113A3" w:rsidP="00E23BD7">
                        <w:pPr>
                          <w:rPr>
                            <w:b/>
                            <w:bCs/>
                            <w:u w:val="single"/>
                          </w:rPr>
                        </w:pPr>
                        <w:r w:rsidRPr="006B7090">
                          <w:rPr>
                            <w:b/>
                            <w:bCs/>
                            <w:sz w:val="18"/>
                            <w:szCs w:val="18"/>
                            <w:u w:val="single"/>
                          </w:rPr>
                          <w:t>FHIR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D113A3" w:rsidRPr="006B7090" w:rsidRDefault="00D113A3" w:rsidP="00EF605F">
                        <w:pPr>
                          <w:rPr>
                            <w:b/>
                            <w:bCs/>
                            <w:u w:val="single"/>
                          </w:rPr>
                        </w:pPr>
                        <w:r w:rsidRPr="006B7090">
                          <w:rPr>
                            <w:b/>
                            <w:bCs/>
                            <w:sz w:val="18"/>
                            <w:szCs w:val="18"/>
                            <w:u w:val="single"/>
                          </w:rPr>
                          <w:t>FHIR Feed Interaction</w:t>
                        </w:r>
                      </w:p>
                      <w:p w14:paraId="1F6AB402" w14:textId="2A76E57F" w:rsidR="00D113A3" w:rsidRPr="00B05737" w:rsidRDefault="00D113A3" w:rsidP="00E23BD7">
                        <w:pPr>
                          <w:rPr>
                            <w:b/>
                            <w:bCs/>
                          </w:rPr>
                        </w:pPr>
                      </w:p>
                    </w:txbxContent>
                  </v:textbox>
                </v:shape>
                <w10:anchorlock/>
              </v:group>
            </w:pict>
          </mc:Fallback>
        </mc:AlternateContent>
      </w:r>
    </w:p>
    <w:p w14:paraId="7B97E964" w14:textId="0229356B" w:rsidR="00E23BD7" w:rsidRPr="003C5423" w:rsidRDefault="00E23BD7" w:rsidP="00E23BD7">
      <w:pPr>
        <w:pStyle w:val="BodyText"/>
      </w:pPr>
    </w:p>
    <w:p w14:paraId="127038E9" w14:textId="374DCC48" w:rsidR="00E23BD7" w:rsidRPr="003C5423" w:rsidRDefault="00E23BD7" w:rsidP="00E23BD7">
      <w:pPr>
        <w:pStyle w:val="EditorInstructions"/>
      </w:pPr>
      <w:r w:rsidRPr="003C5423">
        <w:t>Editor: add</w:t>
      </w:r>
      <w:r w:rsidRPr="003C5423">
        <w:rPr>
          <w:b/>
          <w:bCs/>
        </w:rPr>
        <w:t xml:space="preserve"> </w:t>
      </w:r>
      <w:r w:rsidR="00F34A08" w:rsidRPr="003C5423">
        <w:rPr>
          <w:b/>
          <w:bCs/>
        </w:rPr>
        <w:t>new</w:t>
      </w:r>
      <w:r w:rsidR="00FE0083" w:rsidRPr="003C5423">
        <w:t xml:space="preserve"> S</w:t>
      </w:r>
      <w:r w:rsidRPr="003C5423">
        <w:t>ection</w:t>
      </w:r>
      <w:r w:rsidR="002A070B" w:rsidRPr="003C5423">
        <w:t>s:</w:t>
      </w:r>
      <w:r w:rsidR="00FE0083" w:rsidRPr="003C5423">
        <w:t xml:space="preserve"> 3.40.4.2</w:t>
      </w:r>
      <w:r w:rsidR="002A070B" w:rsidRPr="003C5423">
        <w:t>, 3.40.4.3, 3.40.4.4, 3.40.4.5,</w:t>
      </w:r>
      <w:r w:rsidR="00FE0083" w:rsidRPr="003C5423">
        <w:t xml:space="preserve"> and subsections under</w:t>
      </w:r>
      <w:r w:rsidRPr="003C5423">
        <w:t xml:space="preserve"> </w:t>
      </w:r>
      <w:hyperlink r:id="rId54" w:anchor="3.20.4" w:history="1">
        <w:r w:rsidR="00187E05" w:rsidRPr="003C5423">
          <w:rPr>
            <w:rStyle w:val="Hyperlink"/>
          </w:rPr>
          <w:t>Section</w:t>
        </w:r>
        <w:r w:rsidRPr="003C5423">
          <w:rPr>
            <w:rStyle w:val="Hyperlink"/>
          </w:rPr>
          <w:t xml:space="preserve"> 3.20.4</w:t>
        </w:r>
      </w:hyperlink>
      <w:r w:rsidRPr="003C5423">
        <w:t xml:space="preserve"> </w:t>
      </w:r>
      <w:r w:rsidR="002A070B" w:rsidRPr="003C5423">
        <w:t xml:space="preserve">(following </w:t>
      </w:r>
      <w:hyperlink r:id="rId55" w:anchor="3.20.4.1.3" w:history="1">
        <w:r w:rsidR="002A070B" w:rsidRPr="003C5423">
          <w:rPr>
            <w:rStyle w:val="Hyperlink"/>
          </w:rPr>
          <w:t>Section 3.20.4.1.3</w:t>
        </w:r>
      </w:hyperlink>
      <w:r w:rsidR="002A070B" w:rsidRPr="003C5423">
        <w:t xml:space="preserve"> Expected Actions)</w:t>
      </w:r>
    </w:p>
    <w:p w14:paraId="69742158" w14:textId="0463E4FB" w:rsidR="00FE0083" w:rsidRPr="003C5423" w:rsidRDefault="00FE0083" w:rsidP="005F402B">
      <w:pPr>
        <w:pStyle w:val="Heading3"/>
        <w:rPr>
          <w:noProof w:val="0"/>
        </w:rPr>
      </w:pPr>
      <w:bookmarkStart w:id="165" w:name="_Toc142046898"/>
      <w:r w:rsidRPr="003C5423">
        <w:rPr>
          <w:noProof w:val="0"/>
        </w:rPr>
        <w:t>3.20</w:t>
      </w:r>
      <w:r w:rsidR="00883C2F" w:rsidRPr="003C5423">
        <w:rPr>
          <w:noProof w:val="0"/>
        </w:rPr>
        <w:t>.4</w:t>
      </w:r>
      <w:r w:rsidRPr="003C5423">
        <w:rPr>
          <w:noProof w:val="0"/>
        </w:rPr>
        <w:t xml:space="preserve"> Messages</w:t>
      </w:r>
      <w:bookmarkEnd w:id="165"/>
    </w:p>
    <w:p w14:paraId="0AD1CE2F" w14:textId="28288FC7" w:rsidR="00FE0083" w:rsidRPr="003C5423" w:rsidRDefault="00FE0083" w:rsidP="00740D58">
      <w:pPr>
        <w:pStyle w:val="BodyText"/>
      </w:pPr>
      <w:r w:rsidRPr="003C5423">
        <w:t>…</w:t>
      </w:r>
    </w:p>
    <w:p w14:paraId="76440268" w14:textId="22AE48D3" w:rsidR="00E23BD7" w:rsidRPr="003C5423" w:rsidRDefault="00E23BD7" w:rsidP="006B7090">
      <w:pPr>
        <w:pStyle w:val="Heading4"/>
        <w:rPr>
          <w:noProof w:val="0"/>
        </w:rPr>
      </w:pPr>
      <w:bookmarkStart w:id="166" w:name="_Toc142046899"/>
      <w:r w:rsidRPr="003C5423">
        <w:rPr>
          <w:noProof w:val="0"/>
        </w:rPr>
        <w:t xml:space="preserve">3.20.4.2 Send Audit Resource Request Message – </w:t>
      </w:r>
      <w:r w:rsidR="00EF605F"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66"/>
    </w:p>
    <w:p w14:paraId="2A1D3FBA" w14:textId="571BB32D" w:rsidR="00E23BD7" w:rsidRPr="003C5423" w:rsidRDefault="00E23BD7" w:rsidP="00E23BD7">
      <w:pPr>
        <w:pStyle w:val="BodyText"/>
      </w:pPr>
      <w:r w:rsidRPr="003C5423">
        <w:t>An actor that is grouped with Secure Node or Secure Application</w:t>
      </w:r>
      <w:r w:rsidR="006B3D18" w:rsidRPr="003C5423">
        <w:t>,</w:t>
      </w:r>
      <w:r w:rsidRPr="003C5423">
        <w:t xml:space="preserve"> or an Audit Record Forwarder</w:t>
      </w:r>
      <w:r w:rsidR="006B3D18" w:rsidRPr="003C5423">
        <w:t>,</w:t>
      </w:r>
      <w:r w:rsidRPr="003C5423">
        <w:t xml:space="preserve"> detects an event that should be reported and uses the Send Audit Resource Request message to send a report about the event to an Audit Record Repository. </w:t>
      </w:r>
    </w:p>
    <w:p w14:paraId="3F22846F" w14:textId="52E91516"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single AuditEvent Resource to the Audit Record Repository using a FHIR create interaction (see </w:t>
      </w:r>
      <w:hyperlink r:id="rId56" w:anchor="create" w:history="1">
        <w:r w:rsidRPr="003C5423">
          <w:rPr>
            <w:rStyle w:val="Hyperlink"/>
          </w:rPr>
          <w:t>https://www.hl7.org/fhir/R4/http.html#create</w:t>
        </w:r>
      </w:hyperlink>
      <w:r w:rsidRPr="003C5423">
        <w:t>).</w:t>
      </w:r>
    </w:p>
    <w:p w14:paraId="2A3F6334" w14:textId="77777777" w:rsidR="00E23BD7" w:rsidRPr="003C5423" w:rsidRDefault="00E23BD7" w:rsidP="006B7090">
      <w:pPr>
        <w:pStyle w:val="Heading5"/>
        <w:rPr>
          <w:noProof w:val="0"/>
        </w:rPr>
      </w:pPr>
      <w:bookmarkStart w:id="167" w:name="_Toc142046900"/>
      <w:r w:rsidRPr="003C5423">
        <w:rPr>
          <w:noProof w:val="0"/>
        </w:rPr>
        <w:t>3.20.4.2.1 Trigger Events</w:t>
      </w:r>
      <w:bookmarkEnd w:id="167"/>
    </w:p>
    <w:p w14:paraId="5CCD834D" w14:textId="77777777" w:rsidR="00E23BD7" w:rsidRPr="003C5423" w:rsidRDefault="00E23BD7" w:rsidP="00E23BD7">
      <w:pPr>
        <w:pStyle w:val="BodyText"/>
      </w:pPr>
      <w:r w:rsidRPr="003C5423">
        <w:t>This message is sent when an actor that is grouped with Secure Node or Secure Application or an Audit Record Forwarder needs to post a single AuditEvent Resource to the Audit Record Repository.</w:t>
      </w:r>
    </w:p>
    <w:p w14:paraId="533310C4"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69170957" w14:textId="77777777" w:rsidR="00E23BD7" w:rsidRPr="003C5423" w:rsidRDefault="00E23BD7" w:rsidP="00E23BD7">
      <w:pPr>
        <w:pStyle w:val="ListNumber2"/>
        <w:numPr>
          <w:ilvl w:val="0"/>
          <w:numId w:val="68"/>
        </w:numPr>
        <w:tabs>
          <w:tab w:val="left" w:pos="5670"/>
        </w:tabs>
      </w:pPr>
      <w:r w:rsidRPr="003C5423">
        <w:t xml:space="preserve">A Secure Node or Secure Application detects an event that should be reported to the Audit Record Repository. This transaction does not specify all of the policies or reasons </w:t>
      </w:r>
      <w:r w:rsidRPr="003C5423">
        <w:lastRenderedPageBreak/>
        <w:t>for reporting events. They may be specified in other IHE profiles, they may be specified by local law or regulation, or they may be specified by local policy.</w:t>
      </w:r>
    </w:p>
    <w:p w14:paraId="33CE3C27" w14:textId="77777777" w:rsidR="00E23BD7" w:rsidRPr="003C5423" w:rsidRDefault="00E23BD7" w:rsidP="00E23BD7">
      <w:pPr>
        <w:pStyle w:val="ListNumber2"/>
        <w:numPr>
          <w:ilvl w:val="0"/>
          <w:numId w:val="68"/>
        </w:numPr>
      </w:pPr>
      <w:r w:rsidRPr="003C5423">
        <w:t>An Audit Record Forwarder determines that a received AuditEvent Resource should be sent to another Audit Record Repository. This transaction does not specify what rules or policies determine whether an AuditEvent Resource should be forwarded.</w:t>
      </w:r>
    </w:p>
    <w:p w14:paraId="67F341A0" w14:textId="26000397" w:rsidR="00E23BD7" w:rsidRPr="003C5423" w:rsidRDefault="00E23BD7" w:rsidP="003D1079">
      <w:pPr>
        <w:pStyle w:val="BodyText"/>
      </w:pPr>
      <w:r w:rsidRPr="003C5423">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7A297B27" w14:textId="77777777" w:rsidR="00E23BD7" w:rsidRPr="003C5423" w:rsidRDefault="00E23BD7" w:rsidP="00EF75BA">
      <w:pPr>
        <w:pStyle w:val="Heading5"/>
        <w:rPr>
          <w:noProof w:val="0"/>
        </w:rPr>
      </w:pPr>
      <w:bookmarkStart w:id="168" w:name="_Toc142046901"/>
      <w:r w:rsidRPr="003C5423">
        <w:rPr>
          <w:noProof w:val="0"/>
        </w:rPr>
        <w:t>3.20.4.2.2 Message Semantics</w:t>
      </w:r>
      <w:bookmarkEnd w:id="168"/>
    </w:p>
    <w:p w14:paraId="246673D1" w14:textId="77777777" w:rsidR="00E23BD7" w:rsidRPr="003C5423" w:rsidRDefault="00E23BD7" w:rsidP="00E23BD7">
      <w:pPr>
        <w:pStyle w:val="BodyText"/>
      </w:pPr>
      <w:r w:rsidRPr="003C5423">
        <w:t xml:space="preserve">A </w:t>
      </w:r>
      <w:bookmarkStart w:id="169" w:name="_Hlk7554830"/>
      <w:r w:rsidRPr="003C5423">
        <w:t xml:space="preserve">Secure Node, Secure Application or Audit Record Forwarder </w:t>
      </w:r>
      <w:bookmarkEnd w:id="169"/>
      <w:r w:rsidRPr="003C5423">
        <w:t>shall issue an HTTP request according to requirements defined in the FHIR specification for “create” interaction (</w:t>
      </w:r>
      <w:hyperlink r:id="rId57" w:anchor="create" w:history="1">
        <w:r w:rsidRPr="003C5423">
          <w:rPr>
            <w:rStyle w:val="Hyperlink"/>
          </w:rPr>
          <w:t>http://hl7.org/fhir/R4/http.html#create</w:t>
        </w:r>
      </w:hyperlink>
      <w:r w:rsidRPr="003C5423">
        <w:t xml:space="preserve"> ). The message uses an HTTP POST method to send a FHIR AuditEvent Resource.</w:t>
      </w:r>
    </w:p>
    <w:p w14:paraId="0975DB17" w14:textId="304AD7F3" w:rsidR="00E23BD7" w:rsidRPr="003C5423" w:rsidRDefault="00E23BD7" w:rsidP="00E23BD7">
      <w:pPr>
        <w:pStyle w:val="BodyText"/>
      </w:pPr>
      <w:r w:rsidRPr="003C5423">
        <w:t>The Secure Node, Secure Application or Audit Record Forwarder shall submit the FHIR AuditEvent Resource in either XML format or JSON format. Values for mime-type of the request message are defined in the ITI TF-2: Appendix Z.6.</w:t>
      </w:r>
    </w:p>
    <w:p w14:paraId="2CFC2751" w14:textId="71CCEDCC" w:rsidR="00E23BD7" w:rsidRPr="003C5423" w:rsidRDefault="00E23BD7" w:rsidP="00E23BD7">
      <w:pPr>
        <w:pStyle w:val="BodyText"/>
      </w:pPr>
      <w:r w:rsidRPr="003C5423">
        <w:t>An AuditEvent Resource that reflect Audit Message definition defined in IHE T</w:t>
      </w:r>
      <w:r w:rsidR="00C64E24" w:rsidRPr="003C5423">
        <w:t>echnical Framework</w:t>
      </w:r>
      <w:r w:rsidRPr="003C5423">
        <w:t xml:space="preserve"> shall conform to the requirements defined in Section 3.20.4.2.2.1.</w:t>
      </w:r>
    </w:p>
    <w:p w14:paraId="607D195A" w14:textId="66FF8A42" w:rsidR="00E23BD7" w:rsidRPr="003C5423" w:rsidRDefault="00E23BD7" w:rsidP="00E23BD7">
      <w:pPr>
        <w:pStyle w:val="Heading6"/>
        <w:rPr>
          <w:noProof w:val="0"/>
        </w:rPr>
      </w:pPr>
      <w:bookmarkStart w:id="170" w:name="_Toc142046902"/>
      <w:r w:rsidRPr="003C5423">
        <w:rPr>
          <w:noProof w:val="0"/>
        </w:rPr>
        <w:t xml:space="preserve">3.20.4.2.2.1 Mapping between DICOM Audit Message definitions and FHIR AuditEvent </w:t>
      </w:r>
      <w:r w:rsidR="00FA5294" w:rsidRPr="003C5423">
        <w:rPr>
          <w:noProof w:val="0"/>
        </w:rPr>
        <w:t>R</w:t>
      </w:r>
      <w:r w:rsidRPr="003C5423">
        <w:rPr>
          <w:noProof w:val="0"/>
        </w:rPr>
        <w:t xml:space="preserve">esource for </w:t>
      </w:r>
      <w:r w:rsidR="00FF46BB" w:rsidRPr="003C5423">
        <w:rPr>
          <w:noProof w:val="0"/>
        </w:rPr>
        <w:t>the FHIR F</w:t>
      </w:r>
      <w:r w:rsidRPr="003C5423">
        <w:rPr>
          <w:noProof w:val="0"/>
        </w:rPr>
        <w:t>eed interaction</w:t>
      </w:r>
      <w:r w:rsidR="00FF46BB" w:rsidRPr="003C5423">
        <w:rPr>
          <w:noProof w:val="0"/>
        </w:rPr>
        <w:t>s</w:t>
      </w:r>
      <w:bookmarkEnd w:id="170"/>
    </w:p>
    <w:p w14:paraId="3A42841D" w14:textId="6B29817D" w:rsidR="00E23BD7" w:rsidRPr="003C5423" w:rsidRDefault="00E23BD7" w:rsidP="00E23BD7">
      <w:pPr>
        <w:pStyle w:val="BodyText"/>
      </w:pPr>
      <w:r w:rsidRPr="003C5423">
        <w:t xml:space="preserve">The mappings between IHE defined Audit Message content and FHIR AuditEvent Resource is based on FHIR Table 6.4.7.4 </w:t>
      </w:r>
      <w:r w:rsidR="006B3D18" w:rsidRPr="003C5423">
        <w:t>(</w:t>
      </w:r>
      <w:hyperlink r:id="rId58" w:history="1">
        <w:r w:rsidR="006B3D18" w:rsidRPr="003C5423">
          <w:rPr>
            <w:rStyle w:val="Hyperlink"/>
          </w:rPr>
          <w:t>http://hl7.org/fhir/R4/auditevent-mappings.html</w:t>
        </w:r>
      </w:hyperlink>
      <w:r w:rsidR="006B3D18" w:rsidRPr="003C5423">
        <w:t>)</w:t>
      </w:r>
      <w:r w:rsidRPr="003C5423">
        <w:t xml:space="preserve"> that is further constrained in Table 3.20.4.2.2.1-1.</w:t>
      </w:r>
    </w:p>
    <w:p w14:paraId="24D30E06" w14:textId="77777777" w:rsidR="00E23BD7" w:rsidRPr="003C5423" w:rsidRDefault="00E23BD7" w:rsidP="00E23BD7">
      <w:pPr>
        <w:pStyle w:val="BodyText"/>
      </w:pPr>
      <w:r w:rsidRPr="003C5423">
        <w:t>Table 3.20.4.2.2.1-1 is normative and contains mappings from Audit Message definitions for IHE transactions and based on DICOM standard into a FHIR AuditEvent Resource.</w:t>
      </w:r>
    </w:p>
    <w:p w14:paraId="358624FC" w14:textId="77777777" w:rsidR="00EF75BA" w:rsidRPr="003C5423" w:rsidRDefault="00EF75BA" w:rsidP="00EF75BA">
      <w:pPr>
        <w:pStyle w:val="TableTitle"/>
      </w:pPr>
      <w:r w:rsidRPr="003C5423">
        <w:t>Table 3.20.4.2.2.1-1: DICOM Audit Message Definitions represented into an AuditEvent Resource</w:t>
      </w:r>
    </w:p>
    <w:tbl>
      <w:tblPr>
        <w:tblStyle w:val="TableGrid"/>
        <w:tblW w:w="8546" w:type="dxa"/>
        <w:tblLook w:val="04A0" w:firstRow="1" w:lastRow="0" w:firstColumn="1" w:lastColumn="0" w:noHBand="0" w:noVBand="1"/>
      </w:tblPr>
      <w:tblGrid>
        <w:gridCol w:w="5488"/>
        <w:gridCol w:w="3058"/>
      </w:tblGrid>
      <w:tr w:rsidR="00EF75BA" w:rsidRPr="003C5423" w14:paraId="2186ABC4" w14:textId="77777777" w:rsidTr="009E43B5">
        <w:trPr>
          <w:cantSplit/>
          <w:trHeight w:val="284"/>
          <w:tblHeader/>
        </w:trPr>
        <w:tc>
          <w:tcPr>
            <w:tcW w:w="5488" w:type="dxa"/>
            <w:shd w:val="clear" w:color="auto" w:fill="D9D9D9" w:themeFill="background1" w:themeFillShade="D9"/>
          </w:tcPr>
          <w:p w14:paraId="7645B355" w14:textId="77777777" w:rsidR="00EF75BA" w:rsidRPr="003C5423" w:rsidRDefault="00EF75BA" w:rsidP="009E43B5">
            <w:pPr>
              <w:pStyle w:val="TableEntryHeader"/>
            </w:pPr>
            <w:r w:rsidRPr="003C5423">
              <w:t>DICOM AuditMessage</w:t>
            </w:r>
          </w:p>
        </w:tc>
        <w:tc>
          <w:tcPr>
            <w:tcW w:w="3058" w:type="dxa"/>
            <w:shd w:val="clear" w:color="auto" w:fill="D9D9D9" w:themeFill="background1" w:themeFillShade="D9"/>
          </w:tcPr>
          <w:p w14:paraId="6AFDB146" w14:textId="77777777" w:rsidR="00EF75BA" w:rsidRPr="003C5423" w:rsidRDefault="00EF75BA" w:rsidP="009E43B5">
            <w:pPr>
              <w:pStyle w:val="TableEntryHeader"/>
            </w:pPr>
            <w:r w:rsidRPr="003C5423">
              <w:t>FHIR AuditEvent Resource</w:t>
            </w:r>
          </w:p>
        </w:tc>
      </w:tr>
      <w:tr w:rsidR="00EF75BA" w:rsidRPr="003C5423" w14:paraId="0719171E" w14:textId="77777777" w:rsidTr="009E43B5">
        <w:trPr>
          <w:trHeight w:val="284"/>
        </w:trPr>
        <w:tc>
          <w:tcPr>
            <w:tcW w:w="5488" w:type="dxa"/>
          </w:tcPr>
          <w:p w14:paraId="46782FE1" w14:textId="77777777" w:rsidR="00EF75BA" w:rsidRPr="003C5423" w:rsidRDefault="00EF75BA" w:rsidP="009E43B5">
            <w:pPr>
              <w:pStyle w:val="TableEntry"/>
            </w:pPr>
            <w:r w:rsidRPr="003C5423">
              <w:t>EventIdentification.EventID</w:t>
            </w:r>
          </w:p>
        </w:tc>
        <w:tc>
          <w:tcPr>
            <w:tcW w:w="3058" w:type="dxa"/>
          </w:tcPr>
          <w:p w14:paraId="0BD1B4FD" w14:textId="77777777" w:rsidR="00EF75BA" w:rsidRPr="003C5423" w:rsidRDefault="00EF75BA" w:rsidP="009E43B5">
            <w:pPr>
              <w:pStyle w:val="TableEntry"/>
            </w:pPr>
            <w:r w:rsidRPr="003C5423">
              <w:t>type</w:t>
            </w:r>
          </w:p>
        </w:tc>
      </w:tr>
      <w:tr w:rsidR="00EF75BA" w:rsidRPr="003C5423" w14:paraId="07CB7557" w14:textId="77777777" w:rsidTr="009E43B5">
        <w:trPr>
          <w:trHeight w:val="284"/>
        </w:trPr>
        <w:tc>
          <w:tcPr>
            <w:tcW w:w="5488" w:type="dxa"/>
          </w:tcPr>
          <w:p w14:paraId="68989F21" w14:textId="77777777" w:rsidR="00EF75BA" w:rsidRPr="003C5423" w:rsidRDefault="00EF75BA" w:rsidP="009E43B5">
            <w:pPr>
              <w:pStyle w:val="TableEntry"/>
            </w:pPr>
            <w:r w:rsidRPr="003C5423">
              <w:t>EventIdentification.EventTypeCode</w:t>
            </w:r>
          </w:p>
        </w:tc>
        <w:tc>
          <w:tcPr>
            <w:tcW w:w="3058" w:type="dxa"/>
          </w:tcPr>
          <w:p w14:paraId="421DAEE6" w14:textId="77777777" w:rsidR="00EF75BA" w:rsidRPr="003C5423" w:rsidRDefault="00EF75BA" w:rsidP="009E43B5">
            <w:pPr>
              <w:pStyle w:val="TableEntry"/>
            </w:pPr>
            <w:r w:rsidRPr="003C5423">
              <w:t>subtype</w:t>
            </w:r>
          </w:p>
        </w:tc>
      </w:tr>
      <w:tr w:rsidR="00EF75BA" w:rsidRPr="003C5423" w14:paraId="385547B5" w14:textId="77777777" w:rsidTr="009E43B5">
        <w:trPr>
          <w:trHeight w:val="284"/>
        </w:trPr>
        <w:tc>
          <w:tcPr>
            <w:tcW w:w="5488" w:type="dxa"/>
          </w:tcPr>
          <w:p w14:paraId="23613E88" w14:textId="77777777" w:rsidR="00EF75BA" w:rsidRPr="003C5423" w:rsidRDefault="00EF75BA" w:rsidP="009E43B5">
            <w:pPr>
              <w:pStyle w:val="TableEntry"/>
            </w:pPr>
            <w:r w:rsidRPr="003C5423">
              <w:t>EventIdentification@EventActionCode</w:t>
            </w:r>
          </w:p>
        </w:tc>
        <w:tc>
          <w:tcPr>
            <w:tcW w:w="3058" w:type="dxa"/>
          </w:tcPr>
          <w:p w14:paraId="64A8BC86" w14:textId="77777777" w:rsidR="00EF75BA" w:rsidRPr="003C5423" w:rsidRDefault="00EF75BA" w:rsidP="009E43B5">
            <w:pPr>
              <w:pStyle w:val="TableEntry"/>
            </w:pPr>
            <w:r w:rsidRPr="003C5423">
              <w:t>action</w:t>
            </w:r>
          </w:p>
        </w:tc>
      </w:tr>
      <w:tr w:rsidR="00EF75BA" w:rsidRPr="003C5423" w14:paraId="41A56BE3" w14:textId="77777777" w:rsidTr="009E43B5">
        <w:trPr>
          <w:trHeight w:val="284"/>
        </w:trPr>
        <w:tc>
          <w:tcPr>
            <w:tcW w:w="5488" w:type="dxa"/>
          </w:tcPr>
          <w:p w14:paraId="3AACBB3A" w14:textId="77777777" w:rsidR="00EF75BA" w:rsidRPr="003C5423" w:rsidRDefault="00EF75BA" w:rsidP="009E43B5">
            <w:pPr>
              <w:pStyle w:val="TableEntry"/>
            </w:pPr>
            <w:r w:rsidRPr="003C5423">
              <w:t>EventIdentification@EventDateTime</w:t>
            </w:r>
          </w:p>
        </w:tc>
        <w:tc>
          <w:tcPr>
            <w:tcW w:w="3058" w:type="dxa"/>
          </w:tcPr>
          <w:p w14:paraId="0F977D0F" w14:textId="77777777" w:rsidR="00EF75BA" w:rsidRPr="003C5423" w:rsidRDefault="00EF75BA" w:rsidP="009E43B5">
            <w:pPr>
              <w:pStyle w:val="TableEntry"/>
            </w:pPr>
            <w:r w:rsidRPr="003C5423">
              <w:t>recorded</w:t>
            </w:r>
          </w:p>
        </w:tc>
      </w:tr>
      <w:tr w:rsidR="00EF75BA" w:rsidRPr="003C5423" w14:paraId="6D0EEA6B" w14:textId="77777777" w:rsidTr="009E43B5">
        <w:trPr>
          <w:trHeight w:val="284"/>
        </w:trPr>
        <w:tc>
          <w:tcPr>
            <w:tcW w:w="5488" w:type="dxa"/>
          </w:tcPr>
          <w:p w14:paraId="0228A93A" w14:textId="77777777" w:rsidR="00EF75BA" w:rsidRPr="003C5423" w:rsidRDefault="00EF75BA" w:rsidP="009E43B5">
            <w:pPr>
              <w:pStyle w:val="TableEntry"/>
            </w:pPr>
            <w:r w:rsidRPr="003C5423">
              <w:t>EventIdentification@EventOutcomeIndicator</w:t>
            </w:r>
          </w:p>
        </w:tc>
        <w:tc>
          <w:tcPr>
            <w:tcW w:w="3058" w:type="dxa"/>
          </w:tcPr>
          <w:p w14:paraId="6CF0CDAA" w14:textId="77777777" w:rsidR="00EF75BA" w:rsidRPr="003C5423" w:rsidRDefault="00EF75BA" w:rsidP="009E43B5">
            <w:pPr>
              <w:pStyle w:val="TableEntry"/>
            </w:pPr>
            <w:r w:rsidRPr="003C5423">
              <w:t>outcome</w:t>
            </w:r>
          </w:p>
        </w:tc>
      </w:tr>
      <w:tr w:rsidR="00EF75BA" w:rsidRPr="003C5423" w14:paraId="34824FAB" w14:textId="77777777" w:rsidTr="009E43B5">
        <w:trPr>
          <w:trHeight w:val="284"/>
        </w:trPr>
        <w:tc>
          <w:tcPr>
            <w:tcW w:w="5488" w:type="dxa"/>
          </w:tcPr>
          <w:p w14:paraId="7043FEC8" w14:textId="77777777" w:rsidR="00EF75BA" w:rsidRPr="003C5423" w:rsidRDefault="00EF75BA" w:rsidP="009E43B5">
            <w:pPr>
              <w:pStyle w:val="TableEntry"/>
            </w:pPr>
            <w:r w:rsidRPr="003C5423">
              <w:t>EventIdentification.EventOutcomeDescription</w:t>
            </w:r>
          </w:p>
        </w:tc>
        <w:tc>
          <w:tcPr>
            <w:tcW w:w="3058" w:type="dxa"/>
          </w:tcPr>
          <w:p w14:paraId="7B923EDB" w14:textId="77777777" w:rsidR="00EF75BA" w:rsidRPr="003C5423" w:rsidRDefault="00EF75BA" w:rsidP="009E43B5">
            <w:pPr>
              <w:pStyle w:val="TableEntry"/>
            </w:pPr>
            <w:r w:rsidRPr="003C5423">
              <w:t>outcomeDesc</w:t>
            </w:r>
          </w:p>
        </w:tc>
      </w:tr>
      <w:tr w:rsidR="00EF75BA" w:rsidRPr="003C5423" w14:paraId="3516DE67" w14:textId="77777777" w:rsidTr="009E43B5">
        <w:trPr>
          <w:trHeight w:val="284"/>
        </w:trPr>
        <w:tc>
          <w:tcPr>
            <w:tcW w:w="5488" w:type="dxa"/>
          </w:tcPr>
          <w:p w14:paraId="0637338F" w14:textId="52DABBD1" w:rsidR="00EF75BA" w:rsidRPr="003C5423" w:rsidRDefault="00EF75BA" w:rsidP="009E43B5">
            <w:pPr>
              <w:pStyle w:val="TableEntry"/>
            </w:pPr>
            <w:r w:rsidRPr="003C5423">
              <w:t>EventIdentification.purp</w:t>
            </w:r>
            <w:r w:rsidR="00087C5F" w:rsidRPr="003C5423">
              <w:t>o</w:t>
            </w:r>
            <w:r w:rsidRPr="003C5423">
              <w:t>seOfUse</w:t>
            </w:r>
          </w:p>
        </w:tc>
        <w:tc>
          <w:tcPr>
            <w:tcW w:w="3058" w:type="dxa"/>
          </w:tcPr>
          <w:p w14:paraId="0EC19FA9" w14:textId="77777777" w:rsidR="00EF75BA" w:rsidRPr="003C5423" w:rsidRDefault="00EF75BA" w:rsidP="009E43B5">
            <w:pPr>
              <w:pStyle w:val="TableEntry"/>
            </w:pPr>
            <w:r w:rsidRPr="003C5423">
              <w:t>purposeOfEvent</w:t>
            </w:r>
          </w:p>
        </w:tc>
      </w:tr>
      <w:tr w:rsidR="00EF75BA" w:rsidRPr="003C5423" w14:paraId="0BD03C84" w14:textId="77777777" w:rsidTr="009E43B5">
        <w:trPr>
          <w:trHeight w:val="284"/>
        </w:trPr>
        <w:tc>
          <w:tcPr>
            <w:tcW w:w="5488" w:type="dxa"/>
          </w:tcPr>
          <w:p w14:paraId="495EDE3F" w14:textId="77777777" w:rsidR="00EF75BA" w:rsidRPr="003C5423" w:rsidRDefault="00EF75BA" w:rsidP="009E43B5">
            <w:pPr>
              <w:pStyle w:val="TableEntry"/>
            </w:pPr>
            <w:r w:rsidRPr="003C5423">
              <w:t>ActiveParticipant</w:t>
            </w:r>
          </w:p>
        </w:tc>
        <w:tc>
          <w:tcPr>
            <w:tcW w:w="3058" w:type="dxa"/>
          </w:tcPr>
          <w:p w14:paraId="57810601" w14:textId="77777777" w:rsidR="00EF75BA" w:rsidRPr="003C5423" w:rsidRDefault="00EF75BA" w:rsidP="009E43B5">
            <w:pPr>
              <w:pStyle w:val="TableEntry"/>
            </w:pPr>
            <w:r w:rsidRPr="003C5423">
              <w:t>agent</w:t>
            </w:r>
          </w:p>
        </w:tc>
      </w:tr>
      <w:tr w:rsidR="00EF75BA" w:rsidRPr="003C5423" w14:paraId="30229958" w14:textId="77777777" w:rsidTr="009E43B5">
        <w:trPr>
          <w:trHeight w:val="284"/>
        </w:trPr>
        <w:tc>
          <w:tcPr>
            <w:tcW w:w="5488" w:type="dxa"/>
          </w:tcPr>
          <w:p w14:paraId="4EAE59DC" w14:textId="77777777" w:rsidR="00EF75BA" w:rsidRPr="003C5423" w:rsidRDefault="00EF75BA" w:rsidP="009E43B5">
            <w:pPr>
              <w:pStyle w:val="TableEntry"/>
            </w:pPr>
            <w:r w:rsidRPr="003C5423">
              <w:lastRenderedPageBreak/>
              <w:t>ActiveParticipant.RoleIDCode</w:t>
            </w:r>
          </w:p>
        </w:tc>
        <w:tc>
          <w:tcPr>
            <w:tcW w:w="3058" w:type="dxa"/>
          </w:tcPr>
          <w:p w14:paraId="11BA38D2" w14:textId="77777777" w:rsidR="00EF75BA" w:rsidRPr="003C5423" w:rsidRDefault="00EF75BA" w:rsidP="009E43B5">
            <w:pPr>
              <w:pStyle w:val="TableEntry"/>
            </w:pPr>
            <w:r w:rsidRPr="003C5423">
              <w:t>agent.type (Note 1)</w:t>
            </w:r>
          </w:p>
        </w:tc>
      </w:tr>
      <w:tr w:rsidR="00EF75BA" w:rsidRPr="003C5423" w14:paraId="3E3128D3" w14:textId="77777777" w:rsidTr="009E43B5">
        <w:trPr>
          <w:trHeight w:val="284"/>
        </w:trPr>
        <w:tc>
          <w:tcPr>
            <w:tcW w:w="5488" w:type="dxa"/>
          </w:tcPr>
          <w:p w14:paraId="3A61A2A1" w14:textId="77777777" w:rsidR="00EF75BA" w:rsidRPr="003C5423" w:rsidRDefault="00EF75BA" w:rsidP="009E43B5">
            <w:pPr>
              <w:pStyle w:val="TableEntry"/>
            </w:pPr>
            <w:r w:rsidRPr="003C5423">
              <w:t>ActiveParticipant.RoleIDCode</w:t>
            </w:r>
          </w:p>
        </w:tc>
        <w:tc>
          <w:tcPr>
            <w:tcW w:w="3058" w:type="dxa"/>
          </w:tcPr>
          <w:p w14:paraId="4EA8D646" w14:textId="77777777" w:rsidR="00EF75BA" w:rsidRPr="003C5423" w:rsidRDefault="00EF75BA" w:rsidP="009E43B5">
            <w:pPr>
              <w:pStyle w:val="TableEntry"/>
            </w:pPr>
            <w:r w:rsidRPr="003C5423">
              <w:t>agent.role (Note 1)</w:t>
            </w:r>
          </w:p>
        </w:tc>
      </w:tr>
      <w:tr w:rsidR="00EF75BA" w:rsidRPr="003C5423" w14:paraId="066D5306" w14:textId="77777777" w:rsidTr="009E43B5">
        <w:trPr>
          <w:trHeight w:val="284"/>
        </w:trPr>
        <w:tc>
          <w:tcPr>
            <w:tcW w:w="5488" w:type="dxa"/>
          </w:tcPr>
          <w:p w14:paraId="7EF807FB" w14:textId="77777777" w:rsidR="00EF75BA" w:rsidRPr="003C5423" w:rsidRDefault="00EF75BA" w:rsidP="009E43B5">
            <w:pPr>
              <w:pStyle w:val="TableEntry"/>
            </w:pPr>
            <w:r w:rsidRPr="003C5423">
              <w:t>ActiveParticipant@UserId</w:t>
            </w:r>
          </w:p>
        </w:tc>
        <w:tc>
          <w:tcPr>
            <w:tcW w:w="3058" w:type="dxa"/>
          </w:tcPr>
          <w:p w14:paraId="0C572684" w14:textId="77777777" w:rsidR="00EF75BA" w:rsidRPr="003C5423" w:rsidRDefault="00EF75BA" w:rsidP="009E43B5">
            <w:pPr>
              <w:pStyle w:val="TableEntry"/>
            </w:pPr>
            <w:r w:rsidRPr="003C5423">
              <w:t>agent.who</w:t>
            </w:r>
          </w:p>
        </w:tc>
      </w:tr>
      <w:tr w:rsidR="00EF75BA" w:rsidRPr="003C5423" w14:paraId="2B7FB4B4" w14:textId="77777777" w:rsidTr="009E43B5">
        <w:trPr>
          <w:trHeight w:val="284"/>
        </w:trPr>
        <w:tc>
          <w:tcPr>
            <w:tcW w:w="5488" w:type="dxa"/>
          </w:tcPr>
          <w:p w14:paraId="2B16C215" w14:textId="77777777" w:rsidR="00EF75BA" w:rsidRPr="003C5423" w:rsidRDefault="00EF75BA" w:rsidP="009E43B5">
            <w:pPr>
              <w:pStyle w:val="TableEntry"/>
            </w:pPr>
            <w:r w:rsidRPr="003C5423">
              <w:t>ActiveParticipant@AlternativeUserId</w:t>
            </w:r>
          </w:p>
        </w:tc>
        <w:tc>
          <w:tcPr>
            <w:tcW w:w="3058" w:type="dxa"/>
          </w:tcPr>
          <w:p w14:paraId="23205C3F" w14:textId="77777777" w:rsidR="00EF75BA" w:rsidRPr="003C5423" w:rsidRDefault="00EF75BA" w:rsidP="009E43B5">
            <w:pPr>
              <w:pStyle w:val="TableEntry"/>
            </w:pPr>
            <w:r w:rsidRPr="003C5423">
              <w:t>agent.altId</w:t>
            </w:r>
          </w:p>
        </w:tc>
      </w:tr>
      <w:tr w:rsidR="00EF75BA" w:rsidRPr="003C5423" w14:paraId="70AEA7C1" w14:textId="77777777" w:rsidTr="009E43B5">
        <w:trPr>
          <w:trHeight w:val="284"/>
        </w:trPr>
        <w:tc>
          <w:tcPr>
            <w:tcW w:w="5488" w:type="dxa"/>
          </w:tcPr>
          <w:p w14:paraId="5D4432BC" w14:textId="77777777" w:rsidR="00EF75BA" w:rsidRPr="003C5423" w:rsidRDefault="00EF75BA" w:rsidP="009E43B5">
            <w:pPr>
              <w:pStyle w:val="TableEntry"/>
            </w:pPr>
            <w:r w:rsidRPr="003C5423">
              <w:t>ActiveParticipant@UserName</w:t>
            </w:r>
          </w:p>
        </w:tc>
        <w:tc>
          <w:tcPr>
            <w:tcW w:w="3058" w:type="dxa"/>
          </w:tcPr>
          <w:p w14:paraId="1C5B2BDE" w14:textId="77777777" w:rsidR="00EF75BA" w:rsidRPr="003C5423" w:rsidRDefault="00EF75BA" w:rsidP="009E43B5">
            <w:pPr>
              <w:pStyle w:val="TableEntry"/>
            </w:pPr>
            <w:r w:rsidRPr="003C5423">
              <w:t>agent.name</w:t>
            </w:r>
          </w:p>
        </w:tc>
      </w:tr>
      <w:tr w:rsidR="00EF75BA" w:rsidRPr="003C5423" w14:paraId="5B34BC50" w14:textId="77777777" w:rsidTr="009E43B5">
        <w:trPr>
          <w:trHeight w:val="284"/>
        </w:trPr>
        <w:tc>
          <w:tcPr>
            <w:tcW w:w="5488" w:type="dxa"/>
          </w:tcPr>
          <w:p w14:paraId="77669B95" w14:textId="77777777" w:rsidR="00EF75BA" w:rsidRPr="003C5423" w:rsidRDefault="00EF75BA" w:rsidP="009E43B5">
            <w:pPr>
              <w:pStyle w:val="TableEntry"/>
            </w:pPr>
            <w:r w:rsidRPr="003C5423">
              <w:t>ActiveParticipant@UserIsRequestor</w:t>
            </w:r>
          </w:p>
        </w:tc>
        <w:tc>
          <w:tcPr>
            <w:tcW w:w="3058" w:type="dxa"/>
          </w:tcPr>
          <w:p w14:paraId="366BA8BA" w14:textId="77777777" w:rsidR="00EF75BA" w:rsidRPr="003C5423" w:rsidRDefault="00EF75BA" w:rsidP="009E43B5">
            <w:pPr>
              <w:pStyle w:val="TableEntry"/>
            </w:pPr>
            <w:r w:rsidRPr="003C5423">
              <w:t>agent.requestor</w:t>
            </w:r>
          </w:p>
        </w:tc>
      </w:tr>
      <w:tr w:rsidR="00EF75BA" w:rsidRPr="003C5423" w14:paraId="4A94BCDD" w14:textId="77777777" w:rsidTr="009E43B5">
        <w:trPr>
          <w:trHeight w:val="284"/>
        </w:trPr>
        <w:tc>
          <w:tcPr>
            <w:tcW w:w="5488" w:type="dxa"/>
          </w:tcPr>
          <w:p w14:paraId="1129339D" w14:textId="77777777" w:rsidR="00EF75BA" w:rsidRPr="003C5423" w:rsidRDefault="00EF75BA" w:rsidP="009E43B5">
            <w:pPr>
              <w:pStyle w:val="TableEntry"/>
            </w:pPr>
            <w:r w:rsidRPr="003C5423">
              <w:t>ParticipantRoleIDCode</w:t>
            </w:r>
          </w:p>
        </w:tc>
        <w:tc>
          <w:tcPr>
            <w:tcW w:w="3058" w:type="dxa"/>
          </w:tcPr>
          <w:p w14:paraId="74ADCCBF" w14:textId="77777777" w:rsidR="00EF75BA" w:rsidRPr="003C5423" w:rsidRDefault="00EF75BA" w:rsidP="009E43B5">
            <w:pPr>
              <w:pStyle w:val="TableEntry"/>
            </w:pPr>
            <w:r w:rsidRPr="003C5423">
              <w:t>agent.policy</w:t>
            </w:r>
          </w:p>
        </w:tc>
      </w:tr>
      <w:tr w:rsidR="00EF75BA" w:rsidRPr="003C5423" w14:paraId="672930FF" w14:textId="77777777" w:rsidTr="009E43B5">
        <w:trPr>
          <w:trHeight w:val="284"/>
        </w:trPr>
        <w:tc>
          <w:tcPr>
            <w:tcW w:w="5488" w:type="dxa"/>
          </w:tcPr>
          <w:p w14:paraId="471E3F54" w14:textId="77777777" w:rsidR="00EF75BA" w:rsidRPr="003C5423" w:rsidRDefault="00EF75BA" w:rsidP="009E43B5">
            <w:pPr>
              <w:pStyle w:val="TableEntry"/>
            </w:pPr>
            <w:r w:rsidRPr="003C5423">
              <w:t>ActiveParticipant.MediaIdentifier.MediaType</w:t>
            </w:r>
          </w:p>
        </w:tc>
        <w:tc>
          <w:tcPr>
            <w:tcW w:w="3058" w:type="dxa"/>
          </w:tcPr>
          <w:p w14:paraId="6E705992" w14:textId="77777777" w:rsidR="00EF75BA" w:rsidRPr="003C5423" w:rsidRDefault="00EF75BA" w:rsidP="009E43B5">
            <w:pPr>
              <w:pStyle w:val="TableEntry"/>
            </w:pPr>
            <w:r w:rsidRPr="003C5423">
              <w:t>agent.media</w:t>
            </w:r>
          </w:p>
        </w:tc>
      </w:tr>
      <w:tr w:rsidR="00EF75BA" w:rsidRPr="003C5423" w14:paraId="30DE3682" w14:textId="77777777" w:rsidTr="009E43B5">
        <w:trPr>
          <w:trHeight w:val="284"/>
        </w:trPr>
        <w:tc>
          <w:tcPr>
            <w:tcW w:w="5488" w:type="dxa"/>
          </w:tcPr>
          <w:p w14:paraId="32498353" w14:textId="77777777" w:rsidR="00EF75BA" w:rsidRPr="003C5423" w:rsidRDefault="00EF75BA" w:rsidP="009E43B5">
            <w:pPr>
              <w:pStyle w:val="TableEntry"/>
            </w:pPr>
            <w:r w:rsidRPr="003C5423">
              <w:t>ActiveParticipant@NetworkAccessPointID</w:t>
            </w:r>
          </w:p>
        </w:tc>
        <w:tc>
          <w:tcPr>
            <w:tcW w:w="3058" w:type="dxa"/>
          </w:tcPr>
          <w:p w14:paraId="493FD514" w14:textId="77777777" w:rsidR="00EF75BA" w:rsidRPr="003C5423" w:rsidRDefault="00EF75BA" w:rsidP="009E43B5">
            <w:pPr>
              <w:pStyle w:val="TableEntry"/>
            </w:pPr>
            <w:r w:rsidRPr="003C5423">
              <w:t>agent.network.address</w:t>
            </w:r>
          </w:p>
        </w:tc>
      </w:tr>
      <w:tr w:rsidR="00EF75BA" w:rsidRPr="003C5423" w14:paraId="71DB6C64" w14:textId="77777777" w:rsidTr="009E43B5">
        <w:trPr>
          <w:trHeight w:val="284"/>
        </w:trPr>
        <w:tc>
          <w:tcPr>
            <w:tcW w:w="5488" w:type="dxa"/>
          </w:tcPr>
          <w:p w14:paraId="57DDF5B0" w14:textId="77777777" w:rsidR="00EF75BA" w:rsidRPr="003C5423" w:rsidRDefault="00EF75BA" w:rsidP="009E43B5">
            <w:pPr>
              <w:pStyle w:val="TableEntry"/>
            </w:pPr>
            <w:r w:rsidRPr="003C5423">
              <w:t>ActiveParticipant@NetworkAccessPointTypeCode</w:t>
            </w:r>
          </w:p>
        </w:tc>
        <w:tc>
          <w:tcPr>
            <w:tcW w:w="3058" w:type="dxa"/>
          </w:tcPr>
          <w:p w14:paraId="79274051" w14:textId="77777777" w:rsidR="00EF75BA" w:rsidRPr="003C5423" w:rsidRDefault="00EF75BA" w:rsidP="009E43B5">
            <w:pPr>
              <w:pStyle w:val="TableEntry"/>
            </w:pPr>
            <w:r w:rsidRPr="003C5423">
              <w:t>agent.network.type</w:t>
            </w:r>
          </w:p>
        </w:tc>
      </w:tr>
      <w:tr w:rsidR="00EF75BA" w:rsidRPr="003C5423" w14:paraId="20E27D57" w14:textId="77777777" w:rsidTr="009E43B5">
        <w:trPr>
          <w:trHeight w:val="284"/>
        </w:trPr>
        <w:tc>
          <w:tcPr>
            <w:tcW w:w="5488" w:type="dxa"/>
          </w:tcPr>
          <w:p w14:paraId="09DA3A08" w14:textId="77777777" w:rsidR="00EF75BA" w:rsidRPr="003C5423" w:rsidRDefault="00EF75BA" w:rsidP="009E43B5">
            <w:pPr>
              <w:pStyle w:val="TableEntry"/>
            </w:pPr>
            <w:r w:rsidRPr="003C5423">
              <w:t>AuditSourceIdentification</w:t>
            </w:r>
          </w:p>
        </w:tc>
        <w:tc>
          <w:tcPr>
            <w:tcW w:w="3058" w:type="dxa"/>
          </w:tcPr>
          <w:p w14:paraId="13F10892" w14:textId="77777777" w:rsidR="00EF75BA" w:rsidRPr="003C5423" w:rsidRDefault="00EF75BA" w:rsidP="009E43B5">
            <w:pPr>
              <w:pStyle w:val="TableEntry"/>
            </w:pPr>
            <w:r w:rsidRPr="003C5423">
              <w:t>source</w:t>
            </w:r>
          </w:p>
        </w:tc>
      </w:tr>
      <w:tr w:rsidR="00EF75BA" w:rsidRPr="003C5423" w14:paraId="60F43C68" w14:textId="77777777" w:rsidTr="009E43B5">
        <w:trPr>
          <w:trHeight w:val="284"/>
        </w:trPr>
        <w:tc>
          <w:tcPr>
            <w:tcW w:w="5488" w:type="dxa"/>
          </w:tcPr>
          <w:p w14:paraId="2BEF4434" w14:textId="77777777" w:rsidR="00EF75BA" w:rsidRPr="003C5423" w:rsidRDefault="00EF75BA" w:rsidP="009E43B5">
            <w:pPr>
              <w:pStyle w:val="TableEntry"/>
            </w:pPr>
            <w:r w:rsidRPr="003C5423">
              <w:t>AuditSourceIdentification@AuditEnterpriseSiteId</w:t>
            </w:r>
          </w:p>
        </w:tc>
        <w:tc>
          <w:tcPr>
            <w:tcW w:w="3058" w:type="dxa"/>
          </w:tcPr>
          <w:p w14:paraId="15185151" w14:textId="77777777" w:rsidR="00EF75BA" w:rsidRPr="003C5423" w:rsidRDefault="00EF75BA" w:rsidP="009E43B5">
            <w:pPr>
              <w:pStyle w:val="TableEntry"/>
            </w:pPr>
            <w:r w:rsidRPr="003C5423">
              <w:t>source.site</w:t>
            </w:r>
          </w:p>
        </w:tc>
      </w:tr>
      <w:tr w:rsidR="00EF75BA" w:rsidRPr="003C5423" w14:paraId="1194B2D7" w14:textId="77777777" w:rsidTr="009E43B5">
        <w:trPr>
          <w:trHeight w:val="284"/>
        </w:trPr>
        <w:tc>
          <w:tcPr>
            <w:tcW w:w="5488" w:type="dxa"/>
          </w:tcPr>
          <w:p w14:paraId="14BE5386" w14:textId="77777777" w:rsidR="00EF75BA" w:rsidRPr="003C5423" w:rsidRDefault="00EF75BA" w:rsidP="009E43B5">
            <w:pPr>
              <w:pStyle w:val="TableEntry"/>
            </w:pPr>
            <w:r w:rsidRPr="003C5423">
              <w:t>AuditSourceIdentification@AuditSourceId</w:t>
            </w:r>
          </w:p>
        </w:tc>
        <w:tc>
          <w:tcPr>
            <w:tcW w:w="3058" w:type="dxa"/>
          </w:tcPr>
          <w:p w14:paraId="64970B2D" w14:textId="77777777" w:rsidR="00EF75BA" w:rsidRPr="003C5423" w:rsidRDefault="00EF75BA" w:rsidP="009E43B5">
            <w:pPr>
              <w:pStyle w:val="TableEntry"/>
            </w:pPr>
            <w:r w:rsidRPr="003C5423">
              <w:t>source.observer</w:t>
            </w:r>
          </w:p>
        </w:tc>
      </w:tr>
      <w:tr w:rsidR="00EF75BA" w:rsidRPr="003C5423" w14:paraId="61C14A5B" w14:textId="77777777" w:rsidTr="009E43B5">
        <w:trPr>
          <w:trHeight w:val="284"/>
        </w:trPr>
        <w:tc>
          <w:tcPr>
            <w:tcW w:w="5488" w:type="dxa"/>
          </w:tcPr>
          <w:p w14:paraId="109D8E64" w14:textId="77777777" w:rsidR="00EF75BA" w:rsidRPr="003C5423" w:rsidRDefault="00EF75BA" w:rsidP="009E43B5">
            <w:pPr>
              <w:pStyle w:val="TableEntry"/>
            </w:pPr>
            <w:r w:rsidRPr="003C5423">
              <w:t>AuditSourceIdentification.AuditSourcetypeCode</w:t>
            </w:r>
          </w:p>
        </w:tc>
        <w:tc>
          <w:tcPr>
            <w:tcW w:w="3058" w:type="dxa"/>
          </w:tcPr>
          <w:p w14:paraId="076C5338" w14:textId="77777777" w:rsidR="00EF75BA" w:rsidRPr="003C5423" w:rsidRDefault="00EF75BA" w:rsidP="009E43B5">
            <w:pPr>
              <w:pStyle w:val="TableEntry"/>
            </w:pPr>
            <w:r w:rsidRPr="003C5423">
              <w:t>source.type</w:t>
            </w:r>
          </w:p>
        </w:tc>
      </w:tr>
      <w:tr w:rsidR="00EF75BA" w:rsidRPr="003C5423" w14:paraId="5305C4ED" w14:textId="77777777" w:rsidTr="009E43B5">
        <w:trPr>
          <w:trHeight w:val="284"/>
        </w:trPr>
        <w:tc>
          <w:tcPr>
            <w:tcW w:w="5488" w:type="dxa"/>
          </w:tcPr>
          <w:p w14:paraId="4F4E7C0B" w14:textId="77777777" w:rsidR="00EF75BA" w:rsidRPr="003C5423" w:rsidRDefault="00EF75BA" w:rsidP="009E43B5">
            <w:pPr>
              <w:pStyle w:val="TableEntry"/>
            </w:pPr>
            <w:r w:rsidRPr="003C5423">
              <w:t>ParticipantObjectIdentification</w:t>
            </w:r>
          </w:p>
        </w:tc>
        <w:tc>
          <w:tcPr>
            <w:tcW w:w="3058" w:type="dxa"/>
          </w:tcPr>
          <w:p w14:paraId="10F99CEC" w14:textId="77777777" w:rsidR="00EF75BA" w:rsidRPr="003C5423" w:rsidRDefault="00EF75BA" w:rsidP="009E43B5">
            <w:pPr>
              <w:pStyle w:val="TableEntry"/>
            </w:pPr>
            <w:r w:rsidRPr="003C5423">
              <w:t>entity</w:t>
            </w:r>
          </w:p>
        </w:tc>
      </w:tr>
      <w:tr w:rsidR="00EF75BA" w:rsidRPr="003C5423" w14:paraId="4052628A" w14:textId="77777777" w:rsidTr="009E43B5">
        <w:trPr>
          <w:trHeight w:val="284"/>
        </w:trPr>
        <w:tc>
          <w:tcPr>
            <w:tcW w:w="5488" w:type="dxa"/>
          </w:tcPr>
          <w:p w14:paraId="1F60A4F9" w14:textId="77777777" w:rsidR="00EF75BA" w:rsidRPr="003C5423" w:rsidRDefault="00EF75BA" w:rsidP="009E43B5">
            <w:pPr>
              <w:pStyle w:val="TableEntry"/>
            </w:pPr>
            <w:r w:rsidRPr="003C5423">
              <w:t>ParticipantObjectIdentification@ParticipantObjectID and ParticipantObjectIdentification.ParticipantObjectIDTypeCode</w:t>
            </w:r>
          </w:p>
        </w:tc>
        <w:tc>
          <w:tcPr>
            <w:tcW w:w="3058" w:type="dxa"/>
          </w:tcPr>
          <w:p w14:paraId="59A59502" w14:textId="77777777" w:rsidR="00EF75BA" w:rsidRPr="003C5423" w:rsidRDefault="00EF75BA" w:rsidP="009E43B5">
            <w:pPr>
              <w:pStyle w:val="TableEntry"/>
            </w:pPr>
            <w:r w:rsidRPr="003C5423">
              <w:t>entity.what</w:t>
            </w:r>
          </w:p>
        </w:tc>
      </w:tr>
      <w:tr w:rsidR="00EF75BA" w:rsidRPr="003C5423" w14:paraId="4B85B26D" w14:textId="77777777" w:rsidTr="009E43B5">
        <w:trPr>
          <w:trHeight w:val="284"/>
        </w:trPr>
        <w:tc>
          <w:tcPr>
            <w:tcW w:w="5488" w:type="dxa"/>
          </w:tcPr>
          <w:p w14:paraId="339B28CB" w14:textId="77777777" w:rsidR="00EF75BA" w:rsidRPr="003C5423" w:rsidRDefault="00EF75BA" w:rsidP="009E43B5">
            <w:pPr>
              <w:pStyle w:val="TableEntry"/>
            </w:pPr>
            <w:r w:rsidRPr="003C5423">
              <w:t>ParticipantObjectIdentification@ParticipantObjectTypeCode</w:t>
            </w:r>
          </w:p>
        </w:tc>
        <w:tc>
          <w:tcPr>
            <w:tcW w:w="3058" w:type="dxa"/>
          </w:tcPr>
          <w:p w14:paraId="6278B35C" w14:textId="77777777" w:rsidR="00EF75BA" w:rsidRPr="003C5423" w:rsidRDefault="00EF75BA" w:rsidP="009E43B5">
            <w:pPr>
              <w:pStyle w:val="TableEntry"/>
            </w:pPr>
            <w:r w:rsidRPr="003C5423">
              <w:t>entity.type</w:t>
            </w:r>
          </w:p>
        </w:tc>
      </w:tr>
      <w:tr w:rsidR="00EF75BA" w:rsidRPr="003C5423" w14:paraId="1D850D03" w14:textId="77777777" w:rsidTr="009E43B5">
        <w:trPr>
          <w:trHeight w:val="284"/>
        </w:trPr>
        <w:tc>
          <w:tcPr>
            <w:tcW w:w="5488" w:type="dxa"/>
          </w:tcPr>
          <w:p w14:paraId="631AEFEA" w14:textId="77777777" w:rsidR="00EF75BA" w:rsidRPr="003C5423" w:rsidRDefault="00EF75BA" w:rsidP="009E43B5">
            <w:pPr>
              <w:pStyle w:val="TableEntry"/>
            </w:pPr>
            <w:r w:rsidRPr="003C5423">
              <w:t>ParticipantObjectIdentification@ParticipantObjectTypeCodeRole</w:t>
            </w:r>
          </w:p>
        </w:tc>
        <w:tc>
          <w:tcPr>
            <w:tcW w:w="3058" w:type="dxa"/>
          </w:tcPr>
          <w:p w14:paraId="1B72C890" w14:textId="77777777" w:rsidR="00EF75BA" w:rsidRPr="003C5423" w:rsidRDefault="00EF75BA" w:rsidP="009E43B5">
            <w:pPr>
              <w:pStyle w:val="TableEntry"/>
            </w:pPr>
            <w:r w:rsidRPr="003C5423">
              <w:t>entity.role</w:t>
            </w:r>
          </w:p>
        </w:tc>
      </w:tr>
      <w:tr w:rsidR="00EF75BA" w:rsidRPr="003C5423" w14:paraId="66DBE99F" w14:textId="77777777" w:rsidTr="009E43B5">
        <w:trPr>
          <w:trHeight w:val="284"/>
        </w:trPr>
        <w:tc>
          <w:tcPr>
            <w:tcW w:w="5488" w:type="dxa"/>
          </w:tcPr>
          <w:p w14:paraId="1450F79F" w14:textId="77777777" w:rsidR="00EF75BA" w:rsidRPr="003C5423" w:rsidRDefault="00EF75BA" w:rsidP="009E43B5">
            <w:pPr>
              <w:pStyle w:val="TableEntry"/>
            </w:pPr>
            <w:r w:rsidRPr="003C5423">
              <w:t>ParticipantObjectIdentification@ParticipantObjectDataLifeCycle</w:t>
            </w:r>
          </w:p>
        </w:tc>
        <w:tc>
          <w:tcPr>
            <w:tcW w:w="3058" w:type="dxa"/>
          </w:tcPr>
          <w:p w14:paraId="013845D7" w14:textId="77777777" w:rsidR="00EF75BA" w:rsidRPr="003C5423" w:rsidRDefault="00EF75BA" w:rsidP="009E43B5">
            <w:pPr>
              <w:pStyle w:val="TableEntry"/>
            </w:pPr>
            <w:r w:rsidRPr="003C5423">
              <w:t>entity.lifecycle</w:t>
            </w:r>
          </w:p>
        </w:tc>
      </w:tr>
      <w:tr w:rsidR="00EF75BA" w:rsidRPr="003C5423" w14:paraId="1FE91B6D" w14:textId="77777777" w:rsidTr="009E43B5">
        <w:trPr>
          <w:trHeight w:val="284"/>
        </w:trPr>
        <w:tc>
          <w:tcPr>
            <w:tcW w:w="5488" w:type="dxa"/>
          </w:tcPr>
          <w:p w14:paraId="1D9E7286" w14:textId="77777777" w:rsidR="00EF75BA" w:rsidRPr="003C5423" w:rsidRDefault="00EF75BA" w:rsidP="009E43B5">
            <w:pPr>
              <w:pStyle w:val="TableEntry"/>
            </w:pPr>
            <w:r w:rsidRPr="003C5423">
              <w:t>ParticipantObjectIdentification@ParticipantObjectSensitivity</w:t>
            </w:r>
          </w:p>
        </w:tc>
        <w:tc>
          <w:tcPr>
            <w:tcW w:w="3058" w:type="dxa"/>
          </w:tcPr>
          <w:p w14:paraId="629C43FD" w14:textId="77777777" w:rsidR="00EF75BA" w:rsidRPr="003C5423" w:rsidRDefault="00EF75BA" w:rsidP="009E43B5">
            <w:pPr>
              <w:pStyle w:val="TableEntry"/>
            </w:pPr>
            <w:r w:rsidRPr="003C5423">
              <w:t>entity.securityLabel</w:t>
            </w:r>
          </w:p>
        </w:tc>
      </w:tr>
      <w:tr w:rsidR="00EF75BA" w:rsidRPr="003C5423" w14:paraId="3C8F932D" w14:textId="77777777" w:rsidTr="009E43B5">
        <w:trPr>
          <w:trHeight w:val="284"/>
        </w:trPr>
        <w:tc>
          <w:tcPr>
            <w:tcW w:w="5488" w:type="dxa"/>
          </w:tcPr>
          <w:p w14:paraId="4CCDE842" w14:textId="77777777" w:rsidR="00EF75BA" w:rsidRPr="003C5423" w:rsidRDefault="00EF75BA" w:rsidP="009E43B5">
            <w:pPr>
              <w:pStyle w:val="TableEntry"/>
            </w:pPr>
            <w:r w:rsidRPr="003C5423">
              <w:t>ParticipantObjectIdentification.ParticipantObjectName</w:t>
            </w:r>
          </w:p>
        </w:tc>
        <w:tc>
          <w:tcPr>
            <w:tcW w:w="3058" w:type="dxa"/>
          </w:tcPr>
          <w:p w14:paraId="125406A5" w14:textId="77777777" w:rsidR="00EF75BA" w:rsidRPr="003C5423" w:rsidRDefault="00EF75BA" w:rsidP="009E43B5">
            <w:pPr>
              <w:pStyle w:val="TableEntry"/>
            </w:pPr>
            <w:r w:rsidRPr="003C5423">
              <w:t>entity.name (Note 2)</w:t>
            </w:r>
          </w:p>
        </w:tc>
      </w:tr>
      <w:tr w:rsidR="00EF75BA" w:rsidRPr="003C5423" w14:paraId="68CD6675" w14:textId="77777777" w:rsidTr="009E43B5">
        <w:trPr>
          <w:trHeight w:val="284"/>
        </w:trPr>
        <w:tc>
          <w:tcPr>
            <w:tcW w:w="5488" w:type="dxa"/>
          </w:tcPr>
          <w:p w14:paraId="6B0DF7C4" w14:textId="77777777" w:rsidR="00EF75BA" w:rsidRPr="003C5423" w:rsidRDefault="00EF75BA" w:rsidP="009E43B5">
            <w:pPr>
              <w:pStyle w:val="TableEntry"/>
            </w:pPr>
            <w:r w:rsidRPr="003C5423">
              <w:t>ParticipantObjectIdentification.ParticipantObjectQuery</w:t>
            </w:r>
          </w:p>
        </w:tc>
        <w:tc>
          <w:tcPr>
            <w:tcW w:w="3058" w:type="dxa"/>
          </w:tcPr>
          <w:p w14:paraId="11E712EA" w14:textId="77777777" w:rsidR="00EF75BA" w:rsidRPr="003C5423" w:rsidRDefault="00EF75BA" w:rsidP="009E43B5">
            <w:pPr>
              <w:pStyle w:val="TableEntry"/>
            </w:pPr>
            <w:r w:rsidRPr="003C5423">
              <w:t>entity.query (Note 2)</w:t>
            </w:r>
          </w:p>
        </w:tc>
      </w:tr>
      <w:tr w:rsidR="00EF75BA" w:rsidRPr="003C5423" w14:paraId="6718E4E8" w14:textId="77777777" w:rsidTr="009E43B5">
        <w:trPr>
          <w:trHeight w:val="284"/>
        </w:trPr>
        <w:tc>
          <w:tcPr>
            <w:tcW w:w="5488" w:type="dxa"/>
          </w:tcPr>
          <w:p w14:paraId="2AE09356" w14:textId="77777777" w:rsidR="00EF75BA" w:rsidRPr="003C5423" w:rsidRDefault="00EF75BA" w:rsidP="009E43B5">
            <w:pPr>
              <w:pStyle w:val="TableEntry"/>
            </w:pPr>
            <w:r w:rsidRPr="003C5423">
              <w:t>ParticipantObjectIdentification.ParticipantObjectDetail</w:t>
            </w:r>
          </w:p>
        </w:tc>
        <w:tc>
          <w:tcPr>
            <w:tcW w:w="3058" w:type="dxa"/>
          </w:tcPr>
          <w:p w14:paraId="04811540" w14:textId="77777777" w:rsidR="00EF75BA" w:rsidRPr="003C5423" w:rsidRDefault="00EF75BA" w:rsidP="009E43B5">
            <w:pPr>
              <w:pStyle w:val="TableEntry"/>
            </w:pPr>
            <w:r w:rsidRPr="003C5423">
              <w:t>entity.detail</w:t>
            </w:r>
          </w:p>
        </w:tc>
      </w:tr>
      <w:tr w:rsidR="00EF75BA" w:rsidRPr="003C5423" w14:paraId="2800A3C8" w14:textId="77777777" w:rsidTr="009E43B5">
        <w:trPr>
          <w:trHeight w:val="284"/>
        </w:trPr>
        <w:tc>
          <w:tcPr>
            <w:tcW w:w="5488" w:type="dxa"/>
          </w:tcPr>
          <w:p w14:paraId="41127C03" w14:textId="77777777" w:rsidR="00EF75BA" w:rsidRPr="003C5423" w:rsidRDefault="00EF75BA" w:rsidP="009E43B5">
            <w:pPr>
              <w:pStyle w:val="TableEntry"/>
            </w:pPr>
            <w:r w:rsidRPr="003C5423">
              <w:t>ParticipantObjectIdentification.ParticipantObjectDetail@type</w:t>
            </w:r>
          </w:p>
        </w:tc>
        <w:tc>
          <w:tcPr>
            <w:tcW w:w="3058" w:type="dxa"/>
          </w:tcPr>
          <w:p w14:paraId="7D2C4FDC" w14:textId="77777777" w:rsidR="00EF75BA" w:rsidRPr="003C5423" w:rsidRDefault="00EF75BA" w:rsidP="009E43B5">
            <w:pPr>
              <w:pStyle w:val="TableEntry"/>
            </w:pPr>
            <w:r w:rsidRPr="003C5423">
              <w:t>entity.detail.type</w:t>
            </w:r>
          </w:p>
        </w:tc>
      </w:tr>
      <w:tr w:rsidR="00EF75BA" w:rsidRPr="003C5423" w14:paraId="5A51493E" w14:textId="77777777" w:rsidTr="009E43B5">
        <w:trPr>
          <w:trHeight w:val="284"/>
        </w:trPr>
        <w:tc>
          <w:tcPr>
            <w:tcW w:w="5488" w:type="dxa"/>
          </w:tcPr>
          <w:p w14:paraId="3B98090C" w14:textId="77777777" w:rsidR="00EF75BA" w:rsidRPr="003C5423" w:rsidRDefault="00EF75BA" w:rsidP="009E43B5">
            <w:pPr>
              <w:pStyle w:val="TableEntry"/>
            </w:pPr>
            <w:r w:rsidRPr="003C5423">
              <w:t>ParticipantObjectIdentification.ParticipantObjectDetail@value</w:t>
            </w:r>
          </w:p>
        </w:tc>
        <w:tc>
          <w:tcPr>
            <w:tcW w:w="3058" w:type="dxa"/>
          </w:tcPr>
          <w:p w14:paraId="529FDF95" w14:textId="77777777" w:rsidR="00EF75BA" w:rsidRPr="003C5423" w:rsidRDefault="00EF75BA" w:rsidP="009E43B5">
            <w:pPr>
              <w:pStyle w:val="TableEntry"/>
            </w:pPr>
            <w:r w:rsidRPr="003C5423">
              <w:t>entity.detail.ValueBase64Binary</w:t>
            </w:r>
          </w:p>
        </w:tc>
      </w:tr>
    </w:tbl>
    <w:p w14:paraId="36BCC0A6" w14:textId="77777777" w:rsidR="0023395E" w:rsidRPr="003C5423" w:rsidRDefault="0023395E" w:rsidP="00F83445">
      <w:pPr>
        <w:pStyle w:val="Note"/>
      </w:pPr>
      <w:r w:rsidRPr="003C5423">
        <w:t xml:space="preserve">Note 1: If the Audit Record Repository knows the ActiveParticipant.RoleIDCode as a type, it should be mapped to </w:t>
      </w:r>
      <w:r w:rsidRPr="003C5423">
        <w:rPr>
          <w:rFonts w:ascii="Courier New" w:hAnsi="Courier New" w:cs="Courier New"/>
        </w:rPr>
        <w:t>agent.type</w:t>
      </w:r>
      <w:r w:rsidRPr="003C5423">
        <w:t xml:space="preserve">. Otherwise the default mapping is to </w:t>
      </w:r>
      <w:r w:rsidRPr="003C5423">
        <w:rPr>
          <w:rFonts w:ascii="Courier New" w:hAnsi="Courier New" w:cs="Courier New"/>
        </w:rPr>
        <w:t>agent.role</w:t>
      </w:r>
      <w:r w:rsidRPr="003C5423">
        <w:t>.</w:t>
      </w:r>
    </w:p>
    <w:p w14:paraId="0A964A70" w14:textId="77777777" w:rsidR="00E23BD7" w:rsidRPr="003C5423" w:rsidRDefault="00E23BD7" w:rsidP="00F83445">
      <w:pPr>
        <w:pStyle w:val="Note"/>
      </w:pPr>
      <w:r w:rsidRPr="003C5423">
        <w:t xml:space="preserve">Note 2: Only one element between </w:t>
      </w:r>
      <w:r w:rsidRPr="003C5423">
        <w:rPr>
          <w:rFonts w:ascii="Courier New" w:hAnsi="Courier New" w:cs="Courier New"/>
        </w:rPr>
        <w:t>entity.name</w:t>
      </w:r>
      <w:r w:rsidRPr="003C5423">
        <w:t xml:space="preserve"> and </w:t>
      </w:r>
      <w:r w:rsidRPr="003C5423">
        <w:rPr>
          <w:rFonts w:ascii="Courier New" w:hAnsi="Courier New" w:cs="Courier New"/>
        </w:rPr>
        <w:t>entity.query</w:t>
      </w:r>
      <w:r w:rsidRPr="003C5423">
        <w:t xml:space="preserve"> shall be used in the AuditEvent Resource</w:t>
      </w:r>
    </w:p>
    <w:p w14:paraId="30DEF2DF" w14:textId="77777777" w:rsidR="002C5228" w:rsidRPr="003C5423" w:rsidRDefault="002C5228" w:rsidP="00C5486F">
      <w:pPr>
        <w:pStyle w:val="BodyText"/>
      </w:pPr>
    </w:p>
    <w:p w14:paraId="42B26069" w14:textId="0DDEA14E" w:rsidR="00E23BD7" w:rsidRPr="003C5423" w:rsidRDefault="00E23BD7" w:rsidP="00F83445">
      <w:pPr>
        <w:pStyle w:val="Heading5"/>
        <w:rPr>
          <w:noProof w:val="0"/>
        </w:rPr>
      </w:pPr>
      <w:bookmarkStart w:id="171" w:name="_Toc142046903"/>
      <w:r w:rsidRPr="003C5423">
        <w:rPr>
          <w:noProof w:val="0"/>
        </w:rPr>
        <w:t>3.20.4.2.3 Expected Actions</w:t>
      </w:r>
      <w:bookmarkEnd w:id="171"/>
    </w:p>
    <w:p w14:paraId="50297F0D" w14:textId="295449F8" w:rsidR="00E23BD7" w:rsidRPr="003C5423" w:rsidRDefault="00E23BD7" w:rsidP="00E23BD7">
      <w:pPr>
        <w:pStyle w:val="BodyText"/>
      </w:pPr>
      <w:r w:rsidRPr="003C5423">
        <w:t>The Audit Record Repository shall support all the mime-types defined in ITI TF-2: Appendix Z.6.</w:t>
      </w:r>
    </w:p>
    <w:p w14:paraId="62FBE692" w14:textId="77777777" w:rsidR="00E23BD7" w:rsidRPr="003C5423" w:rsidRDefault="00E23BD7" w:rsidP="00E23BD7">
      <w:pPr>
        <w:pStyle w:val="BodyText"/>
      </w:pPr>
      <w:r w:rsidRPr="003C5423">
        <w:t>On receipt of the Send Audit Resource Request message, the Audit Record Repository shall validate the Resources and respond with one of the HTTP codes defined in Section 3.20.4.3.2 Message Semantics.</w:t>
      </w:r>
    </w:p>
    <w:p w14:paraId="74C94880" w14:textId="2D5E28F7" w:rsidR="00E23BD7" w:rsidRPr="003C5423" w:rsidRDefault="00E23BD7" w:rsidP="00E23BD7">
      <w:pPr>
        <w:pStyle w:val="BodyText"/>
      </w:pPr>
      <w:r w:rsidRPr="003C5423">
        <w:t>For the Resource received</w:t>
      </w:r>
      <w:r w:rsidR="006B3D18" w:rsidRPr="003C5423">
        <w:t>,</w:t>
      </w:r>
      <w:r w:rsidR="006B3D18" w:rsidRPr="003C5423" w:rsidDel="006B3D18">
        <w:t xml:space="preserve"> </w:t>
      </w:r>
      <w:r w:rsidRPr="003C5423">
        <w:t>the A</w:t>
      </w:r>
      <w:r w:rsidR="00FF46BB" w:rsidRPr="003C5423">
        <w:t xml:space="preserve">udit Record </w:t>
      </w:r>
      <w:r w:rsidRPr="003C5423">
        <w:t>R</w:t>
      </w:r>
      <w:r w:rsidR="00FF46BB" w:rsidRPr="003C5423">
        <w:t>epository</w:t>
      </w:r>
      <w:r w:rsidRPr="003C5423">
        <w:t xml:space="preserve"> may:</w:t>
      </w:r>
    </w:p>
    <w:p w14:paraId="68EF520E" w14:textId="29F60345" w:rsidR="00E23BD7" w:rsidRPr="003C5423" w:rsidRDefault="00FF46BB" w:rsidP="00F83445">
      <w:pPr>
        <w:pStyle w:val="ListBullet2"/>
      </w:pPr>
      <w:r w:rsidRPr="003C5423">
        <w:t>d</w:t>
      </w:r>
      <w:r w:rsidR="00E23BD7" w:rsidRPr="003C5423">
        <w:t>iscard the Resource as irrelevant</w:t>
      </w:r>
    </w:p>
    <w:p w14:paraId="402BD128" w14:textId="306C5FDD" w:rsidR="00E23BD7" w:rsidRPr="003C5423" w:rsidRDefault="00FF46BB" w:rsidP="00F83445">
      <w:pPr>
        <w:pStyle w:val="ListBullet2"/>
      </w:pPr>
      <w:r w:rsidRPr="003C5423">
        <w:lastRenderedPageBreak/>
        <w:t>r</w:t>
      </w:r>
      <w:r w:rsidR="00E23BD7" w:rsidRPr="003C5423">
        <w:t>etain the Resource in an internal data store</w:t>
      </w:r>
    </w:p>
    <w:p w14:paraId="6C03BED9" w14:textId="33DD02AC" w:rsidR="00E23BD7" w:rsidRPr="003C5423" w:rsidRDefault="00FF46BB" w:rsidP="00F83445">
      <w:pPr>
        <w:pStyle w:val="ListBullet2"/>
      </w:pPr>
      <w:r w:rsidRPr="003C5423">
        <w:t>p</w:t>
      </w:r>
      <w:r w:rsidR="00E23BD7" w:rsidRPr="003C5423">
        <w:t>erform other processing on the Resource</w:t>
      </w:r>
    </w:p>
    <w:p w14:paraId="66BD8A6F" w14:textId="126C7026" w:rsidR="00E23BD7" w:rsidRPr="003C5423" w:rsidRDefault="00E23BD7" w:rsidP="00E23BD7">
      <w:pPr>
        <w:pStyle w:val="BodyText"/>
      </w:pPr>
      <w:r w:rsidRPr="003C5423">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Pr="003C5423" w:rsidRDefault="00E23BD7" w:rsidP="00E23BD7">
      <w:pPr>
        <w:pStyle w:val="BodyText"/>
      </w:pPr>
      <w:r w:rsidRPr="003C5423">
        <w:t>If needed, an Audit Record Repository that needs to store a received AuditEvent Resource as a DICOM Audit Message can do the transformation from the FHIR Resource to a DICOM message according to the requirements defined in Table 3.20.4.2.2.1-1.</w:t>
      </w:r>
    </w:p>
    <w:p w14:paraId="66D2ECAF" w14:textId="651728FC" w:rsidR="00E23BD7" w:rsidRPr="003C5423" w:rsidRDefault="00E23BD7" w:rsidP="00E23BD7">
      <w:pPr>
        <w:pStyle w:val="BodyText"/>
      </w:pPr>
      <w:r w:rsidRPr="003C5423">
        <w:t xml:space="preserve">The Audit Record Repository shall store </w:t>
      </w:r>
      <w:r w:rsidR="00A74FEB" w:rsidRPr="003C5423">
        <w:t>any resources that were</w:t>
      </w:r>
      <w:r w:rsidR="00C64E24" w:rsidRPr="003C5423">
        <w:t xml:space="preserve"> not</w:t>
      </w:r>
      <w:r w:rsidR="00A74FEB" w:rsidRPr="003C5423">
        <w:t xml:space="preserve"> discarded</w:t>
      </w:r>
      <w:r w:rsidRPr="003C5423">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3C5423" w:rsidRDefault="00E23BD7" w:rsidP="00E23BD7">
      <w:pPr>
        <w:pStyle w:val="BodyText"/>
      </w:pPr>
      <w:r w:rsidRPr="003C5423">
        <w:t>When the Audit Record Repository is grouped with an Audit Record Forwarder, the Audit Record Forwarder shall:</w:t>
      </w:r>
    </w:p>
    <w:p w14:paraId="4FE9054C" w14:textId="52B933A6" w:rsidR="00E23BD7" w:rsidRPr="003C5423" w:rsidRDefault="00FF46BB" w:rsidP="00F83445">
      <w:pPr>
        <w:pStyle w:val="ListBullet2"/>
      </w:pPr>
      <w:r w:rsidRPr="003C5423">
        <w:t>a</w:t>
      </w:r>
      <w:r w:rsidR="00E23BD7" w:rsidRPr="003C5423">
        <w:t>pply filtering rules to all AuditEvent Resources received by the Audit Record Repository</w:t>
      </w:r>
      <w:r w:rsidRPr="003C5423">
        <w:t>, and</w:t>
      </w:r>
    </w:p>
    <w:p w14:paraId="397D0874" w14:textId="25FF4B56" w:rsidR="00E23BD7" w:rsidRPr="003C5423" w:rsidRDefault="00FF46BB" w:rsidP="00F83445">
      <w:pPr>
        <w:pStyle w:val="ListBullet2"/>
      </w:pPr>
      <w:r w:rsidRPr="003C5423">
        <w:t>f</w:t>
      </w:r>
      <w:r w:rsidR="00E23BD7" w:rsidRPr="003C5423">
        <w:t>orward all AuditEvent Resources that match filters to their configured destinations.</w:t>
      </w:r>
    </w:p>
    <w:p w14:paraId="0CBA2DCC" w14:textId="10565AB5" w:rsidR="00E23BD7" w:rsidRPr="003C5423" w:rsidRDefault="00E23BD7" w:rsidP="00E23BD7">
      <w:pPr>
        <w:pStyle w:val="BodyText"/>
      </w:pPr>
      <w:r w:rsidRPr="003C5423">
        <w:t xml:space="preserve">If needed, an Audit Record Forwarder that </w:t>
      </w:r>
      <w:r w:rsidR="006B3D18" w:rsidRPr="003C5423">
        <w:t>will</w:t>
      </w:r>
      <w:r w:rsidRPr="003C5423">
        <w:t xml:space="preserve"> forward a received AuditEvent Resource using the Audit Event message (DICOM audit event via syslog protocol) can do the transformation from the FHIR Resource to a DICOM message according to the requirements defined in Table 3.20.4.2.2.1-1.</w:t>
      </w:r>
    </w:p>
    <w:p w14:paraId="5D7BB4EA" w14:textId="77777777" w:rsidR="00E23BD7" w:rsidRPr="003C5423" w:rsidRDefault="00E23BD7" w:rsidP="00EF75BA">
      <w:pPr>
        <w:pStyle w:val="Heading4"/>
        <w:rPr>
          <w:noProof w:val="0"/>
        </w:rPr>
      </w:pPr>
      <w:bookmarkStart w:id="172" w:name="_Toc142046904"/>
      <w:r w:rsidRPr="003C5423">
        <w:rPr>
          <w:noProof w:val="0"/>
        </w:rPr>
        <w:t>3.20.4.3 Send Audit Resource Response</w:t>
      </w:r>
      <w:bookmarkEnd w:id="172"/>
    </w:p>
    <w:p w14:paraId="6DD84B9F" w14:textId="075A450F" w:rsidR="00E23BD7" w:rsidRPr="003C5423" w:rsidRDefault="00E23BD7" w:rsidP="00E23BD7">
      <w:pPr>
        <w:pStyle w:val="BodyText"/>
      </w:pPr>
      <w:r w:rsidRPr="003C5423">
        <w:t>The Audit Record Repository responds to the Secure Node, Secure Application or Audit</w:t>
      </w:r>
      <w:r w:rsidR="00C64E24" w:rsidRPr="003C5423">
        <w:t xml:space="preserve"> </w:t>
      </w:r>
      <w:r w:rsidRPr="003C5423">
        <w:t xml:space="preserve">Record Forwarder using a Send Audit Resource Response message in order to </w:t>
      </w:r>
      <w:r w:rsidR="00F163F6" w:rsidRPr="003C5423">
        <w:t xml:space="preserve">inform </w:t>
      </w:r>
      <w:r w:rsidRPr="003C5423">
        <w:t>the client about the result of the operation.</w:t>
      </w:r>
    </w:p>
    <w:p w14:paraId="1DDA1211" w14:textId="77777777" w:rsidR="00E23BD7" w:rsidRPr="003C5423" w:rsidRDefault="00E23BD7" w:rsidP="00EF75BA">
      <w:pPr>
        <w:pStyle w:val="Heading5"/>
        <w:rPr>
          <w:noProof w:val="0"/>
        </w:rPr>
      </w:pPr>
      <w:bookmarkStart w:id="173" w:name="_Toc142046905"/>
      <w:r w:rsidRPr="003C5423">
        <w:rPr>
          <w:noProof w:val="0"/>
        </w:rPr>
        <w:t>3.20.4.3.1 Trigger Events</w:t>
      </w:r>
      <w:bookmarkEnd w:id="173"/>
    </w:p>
    <w:p w14:paraId="51F3E107" w14:textId="77777777" w:rsidR="00E23BD7" w:rsidRPr="003C5423" w:rsidRDefault="00E23BD7" w:rsidP="00E23BD7">
      <w:pPr>
        <w:pStyle w:val="BodyText"/>
      </w:pPr>
      <w:r w:rsidRPr="003C5423">
        <w:t>When the Audit Record Repository has finished storing the AuditEvent Resource received, it sends this message back to the client acknowledging the result of the request.</w:t>
      </w:r>
    </w:p>
    <w:p w14:paraId="140CB4FE" w14:textId="77777777" w:rsidR="00E23BD7" w:rsidRPr="003C5423" w:rsidRDefault="00E23BD7" w:rsidP="00EF75BA">
      <w:pPr>
        <w:pStyle w:val="Heading5"/>
        <w:rPr>
          <w:noProof w:val="0"/>
        </w:rPr>
      </w:pPr>
      <w:bookmarkStart w:id="174" w:name="_Toc142046906"/>
      <w:r w:rsidRPr="003C5423">
        <w:rPr>
          <w:noProof w:val="0"/>
        </w:rPr>
        <w:t>3.20.4.3.2 Message Semantics</w:t>
      </w:r>
      <w:bookmarkEnd w:id="174"/>
    </w:p>
    <w:p w14:paraId="468839E2" w14:textId="79E6593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59" w:anchor="create" w:history="1">
        <w:r w:rsidRPr="003C5423">
          <w:rPr>
            <w:rStyle w:val="Hyperlink"/>
          </w:rPr>
          <w:t>https://www.hl7.org/fhir/R4/http.html#create</w:t>
        </w:r>
      </w:hyperlink>
      <w:r w:rsidR="006B3D18" w:rsidRPr="003C5423">
        <w:t>.</w:t>
      </w:r>
    </w:p>
    <w:p w14:paraId="7321631F" w14:textId="77777777" w:rsidR="00E23BD7" w:rsidRPr="003C5423" w:rsidRDefault="00E23BD7" w:rsidP="00E23BD7">
      <w:pPr>
        <w:pStyle w:val="BodyText"/>
      </w:pPr>
      <w:r w:rsidRPr="003C5423">
        <w:t>If the outcome is a success, the http status code of the response shall be a 2xx code.</w:t>
      </w:r>
    </w:p>
    <w:p w14:paraId="13EABE14" w14:textId="2411B8C8" w:rsidR="00B9330E" w:rsidRPr="003C5423" w:rsidRDefault="00B9330E" w:rsidP="00B9330E">
      <w:pPr>
        <w:pStyle w:val="BodyText"/>
      </w:pPr>
      <w:r w:rsidRPr="003C5423">
        <w:t xml:space="preserve">If the outcome is a failure, the Audit Record Repository shall be capable of returning status codes according to what is defined in </w:t>
      </w:r>
      <w:hyperlink r:id="rId60" w:anchor="create" w:history="1">
        <w:r w:rsidRPr="003C5423">
          <w:rPr>
            <w:rStyle w:val="Hyperlink"/>
          </w:rPr>
          <w:t>https://www.hl7.org/fhir/R4/http.html#create</w:t>
        </w:r>
      </w:hyperlink>
      <w:r w:rsidRPr="003C5423">
        <w:t>.</w:t>
      </w:r>
    </w:p>
    <w:p w14:paraId="4A0B6B27" w14:textId="77777777" w:rsidR="00E23BD7" w:rsidRPr="003C5423" w:rsidRDefault="00E23BD7" w:rsidP="00E23BD7">
      <w:pPr>
        <w:pStyle w:val="BodyText"/>
      </w:pPr>
      <w:r w:rsidRPr="003C5423">
        <w:lastRenderedPageBreak/>
        <w:t>The Audit Record Repository can return other status codes 4xx or 5xx in accordance to internal business rules that are out of scope for this transaction.</w:t>
      </w:r>
    </w:p>
    <w:p w14:paraId="331A9F52" w14:textId="77777777" w:rsidR="00E23BD7" w:rsidRPr="003C5423" w:rsidRDefault="00E23BD7" w:rsidP="00EF75BA">
      <w:pPr>
        <w:pStyle w:val="Heading5"/>
        <w:rPr>
          <w:noProof w:val="0"/>
        </w:rPr>
      </w:pPr>
      <w:bookmarkStart w:id="175" w:name="_Toc142046907"/>
      <w:r w:rsidRPr="003C5423">
        <w:rPr>
          <w:noProof w:val="0"/>
        </w:rPr>
        <w:t>3.20.4.3.3 Expected Actions</w:t>
      </w:r>
      <w:bookmarkEnd w:id="175"/>
    </w:p>
    <w:p w14:paraId="1F5ED2B3" w14:textId="6F13A664" w:rsidR="00E23BD7" w:rsidRPr="003C5423" w:rsidRDefault="00E23BD7" w:rsidP="00E23BD7">
      <w:pPr>
        <w:pStyle w:val="BodyText"/>
      </w:pPr>
      <w:r w:rsidRPr="003C5423">
        <w:t>The Audit Record Repository could return failures. For this reason, it is up to the client to decide what to do with failures that ha</w:t>
      </w:r>
      <w:r w:rsidR="00A74FEB" w:rsidRPr="003C5423">
        <w:t>ve</w:t>
      </w:r>
      <w:r w:rsidRPr="003C5423">
        <w:t xml:space="preserve"> been returned by the Audit Record Repository.</w:t>
      </w:r>
    </w:p>
    <w:p w14:paraId="13C5E290" w14:textId="5BE29676" w:rsidR="00E23BD7" w:rsidRPr="003C5423" w:rsidRDefault="00E23BD7" w:rsidP="00EF75BA">
      <w:pPr>
        <w:pStyle w:val="Heading4"/>
        <w:rPr>
          <w:noProof w:val="0"/>
        </w:rPr>
      </w:pPr>
      <w:bookmarkStart w:id="176" w:name="_Toc142046908"/>
      <w:r w:rsidRPr="003C5423">
        <w:rPr>
          <w:noProof w:val="0"/>
        </w:rPr>
        <w:t xml:space="preserve">3.20.4.4 Send Audit Bundle Request Message – </w:t>
      </w:r>
      <w:r w:rsidR="00FC2B14" w:rsidRPr="003C5423">
        <w:rPr>
          <w:noProof w:val="0"/>
        </w:rPr>
        <w:t>FHIR Feed</w:t>
      </w:r>
      <w:r w:rsidRPr="003C5423">
        <w:rPr>
          <w:noProof w:val="0"/>
        </w:rPr>
        <w:t xml:space="preserve"> </w:t>
      </w:r>
      <w:r w:rsidR="006B3D18" w:rsidRPr="003C5423">
        <w:rPr>
          <w:noProof w:val="0"/>
        </w:rPr>
        <w:t>I</w:t>
      </w:r>
      <w:r w:rsidRPr="003C5423">
        <w:rPr>
          <w:noProof w:val="0"/>
        </w:rPr>
        <w:t>nteraction</w:t>
      </w:r>
      <w:bookmarkEnd w:id="176"/>
    </w:p>
    <w:p w14:paraId="2991775F" w14:textId="23E0FC64" w:rsidR="00E23BD7" w:rsidRPr="003C5423" w:rsidRDefault="00E23BD7" w:rsidP="00E23BD7">
      <w:pPr>
        <w:pStyle w:val="BodyText"/>
      </w:pPr>
      <w:r w:rsidRPr="003C5423">
        <w:t xml:space="preserve">A Secure Node, Secure Application or Audit Record Forwarder that supports the </w:t>
      </w:r>
      <w:r w:rsidR="00EF605F" w:rsidRPr="003C5423">
        <w:t>ATX: FHIR Feed</w:t>
      </w:r>
      <w:r w:rsidRPr="003C5423">
        <w:t xml:space="preserve"> Option uses this message to post a Bundle of AuditEvent </w:t>
      </w:r>
      <w:r w:rsidR="00C64E24" w:rsidRPr="003C5423">
        <w:t>R</w:t>
      </w:r>
      <w:r w:rsidRPr="003C5423">
        <w:t xml:space="preserve">esources to the Audit Record Repository using a FHIR batch interaction (see </w:t>
      </w:r>
      <w:hyperlink r:id="rId61" w:anchor="transaction" w:history="1">
        <w:r w:rsidRPr="003C5423">
          <w:rPr>
            <w:rStyle w:val="Hyperlink"/>
          </w:rPr>
          <w:t>https://www.hl7.org/fhir/R4/http.html#transaction</w:t>
        </w:r>
      </w:hyperlink>
      <w:r w:rsidRPr="003C5423">
        <w:t>).</w:t>
      </w:r>
    </w:p>
    <w:p w14:paraId="4C9D2ECF" w14:textId="77777777" w:rsidR="00E23BD7" w:rsidRPr="003C5423" w:rsidRDefault="00E23BD7" w:rsidP="00EF75BA">
      <w:pPr>
        <w:pStyle w:val="Heading5"/>
        <w:rPr>
          <w:noProof w:val="0"/>
        </w:rPr>
      </w:pPr>
      <w:bookmarkStart w:id="177" w:name="_Toc142046909"/>
      <w:r w:rsidRPr="003C5423">
        <w:rPr>
          <w:noProof w:val="0"/>
        </w:rPr>
        <w:t>3.20.4.4.1 Trigger Events</w:t>
      </w:r>
      <w:bookmarkEnd w:id="177"/>
    </w:p>
    <w:p w14:paraId="451996FD" w14:textId="1CCECDFC" w:rsidR="00E23BD7" w:rsidRPr="003C5423" w:rsidRDefault="00E23BD7" w:rsidP="00E23BD7">
      <w:pPr>
        <w:pStyle w:val="BodyText"/>
      </w:pPr>
      <w:r w:rsidRPr="003C5423">
        <w:t>This message is sent when an</w:t>
      </w:r>
      <w:r w:rsidR="00F163F6" w:rsidRPr="003C5423">
        <w:t xml:space="preserve"> Audit Record Forwarder or an </w:t>
      </w:r>
      <w:r w:rsidRPr="003C5423">
        <w:t>actor that is grouped with Secure Node or Secure Application needs to send multiple events that has been audited to the Audit Record Repository.</w:t>
      </w:r>
    </w:p>
    <w:p w14:paraId="01C22EF2" w14:textId="77777777" w:rsidR="00E23BD7" w:rsidRPr="003C5423" w:rsidRDefault="00E23BD7" w:rsidP="00E23BD7">
      <w:pPr>
        <w:pStyle w:val="BodyText"/>
      </w:pPr>
      <w:r w:rsidRPr="003C5423">
        <w:t xml:space="preserve">There are </w:t>
      </w:r>
      <w:r w:rsidRPr="003C5423">
        <w:rPr>
          <w:bCs/>
        </w:rPr>
        <w:t>two</w:t>
      </w:r>
      <w:r w:rsidRPr="003C5423">
        <w:t xml:space="preserve"> trigger events:</w:t>
      </w:r>
    </w:p>
    <w:p w14:paraId="118FB4E3" w14:textId="77777777" w:rsidR="00E23BD7" w:rsidRPr="003C5423" w:rsidRDefault="00E23BD7" w:rsidP="00E23BD7">
      <w:pPr>
        <w:pStyle w:val="ListNumber2"/>
        <w:numPr>
          <w:ilvl w:val="0"/>
          <w:numId w:val="71"/>
        </w:numPr>
        <w:tabs>
          <w:tab w:val="left" w:pos="5670"/>
        </w:tabs>
      </w:pPr>
      <w:r w:rsidRPr="003C5423">
        <w:t>A Secure Node or Secure Application detects at least one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Pr="003C5423" w:rsidRDefault="00E23BD7" w:rsidP="00E23BD7">
      <w:pPr>
        <w:pStyle w:val="ListNumber2"/>
        <w:numPr>
          <w:ilvl w:val="0"/>
          <w:numId w:val="71"/>
        </w:numPr>
      </w:pPr>
      <w:r w:rsidRPr="003C5423">
        <w:t>An Audit Record Forwarder determines that at least one received AuditEvent Resource should be sent to another Audit Record Repository. This transaction does not specify what rules or policies determine whether an AuditEvent Resource should be forwarded.</w:t>
      </w:r>
    </w:p>
    <w:p w14:paraId="541F8B20" w14:textId="4012B9E9" w:rsidR="00E23BD7" w:rsidRPr="003C5423" w:rsidRDefault="00E23BD7" w:rsidP="00E23BD7">
      <w:pPr>
        <w:pStyle w:val="BodyText"/>
      </w:pPr>
      <w:r w:rsidRPr="003C5423">
        <w:t>An actor in any IHE profile, when grouped with a Secure Node or Secure Application, shall be able to report the events defined in Table 3.20.4.1.1.1-1. Additional reportable events are often identified for specific events in other IHE profiles, and are documented in that profile or transaction.</w:t>
      </w:r>
    </w:p>
    <w:p w14:paraId="592936AC" w14:textId="77777777" w:rsidR="00E23BD7" w:rsidRPr="003C5423" w:rsidRDefault="00E23BD7" w:rsidP="00EF75BA">
      <w:pPr>
        <w:pStyle w:val="Heading5"/>
        <w:rPr>
          <w:noProof w:val="0"/>
        </w:rPr>
      </w:pPr>
      <w:bookmarkStart w:id="178" w:name="_Toc142046910"/>
      <w:r w:rsidRPr="003C5423">
        <w:rPr>
          <w:noProof w:val="0"/>
        </w:rPr>
        <w:t>3.20.4.4.2 Message Semantics</w:t>
      </w:r>
      <w:bookmarkEnd w:id="178"/>
    </w:p>
    <w:p w14:paraId="1D233B7B" w14:textId="29455995" w:rsidR="00E23BD7" w:rsidRPr="003C5423" w:rsidRDefault="00E23BD7" w:rsidP="00E23BD7">
      <w:pPr>
        <w:pStyle w:val="BodyText"/>
      </w:pPr>
      <w:r w:rsidRPr="003C5423">
        <w:t>An</w:t>
      </w:r>
      <w:r w:rsidR="00F163F6" w:rsidRPr="003C5423">
        <w:t xml:space="preserve"> Audit Record Forwarder or an </w:t>
      </w:r>
      <w:r w:rsidRPr="003C5423">
        <w:t xml:space="preserve">actor that is grouped with Secure Node or Secure Application shall issue an HTTP request according to requirements defined in the FHIR specification for “batch” interaction (see </w:t>
      </w:r>
      <w:hyperlink r:id="rId62" w:anchor="transaction" w:history="1">
        <w:r w:rsidRPr="003C5423">
          <w:rPr>
            <w:rStyle w:val="Hyperlink"/>
          </w:rPr>
          <w:t>https://www.hl7.org/fhir/R4/http.html#transaction</w:t>
        </w:r>
      </w:hyperlink>
      <w:r w:rsidRPr="003C5423">
        <w:t>).</w:t>
      </w:r>
    </w:p>
    <w:p w14:paraId="6BAD8CBC" w14:textId="77777777" w:rsidR="00E23BD7" w:rsidRPr="003C5423" w:rsidRDefault="00E23BD7" w:rsidP="00E23BD7">
      <w:pPr>
        <w:pStyle w:val="BodyText"/>
      </w:pPr>
      <w:r w:rsidRPr="003C5423">
        <w:t>The Audit Record Repository and the client shall both support the “batch” interaction.</w:t>
      </w:r>
    </w:p>
    <w:p w14:paraId="7BFD0B31" w14:textId="2C641E10" w:rsidR="00E23BD7" w:rsidRPr="003C5423" w:rsidRDefault="00E23BD7" w:rsidP="00E23BD7">
      <w:pPr>
        <w:pStyle w:val="BodyText"/>
      </w:pPr>
      <w:r w:rsidRPr="003C5423">
        <w:t>The message uses an HTTP POST method to submit a FHIR Bundle Resource. The client shall post FHIR resources in either XML format or JSON format. Values for mime-type of the request message are defined in the ITI TF-2: Appendix Z.6.</w:t>
      </w:r>
    </w:p>
    <w:p w14:paraId="35A36398" w14:textId="77777777" w:rsidR="00E23BD7" w:rsidRPr="003C5423" w:rsidRDefault="00E23BD7" w:rsidP="00E23BD7">
      <w:pPr>
        <w:pStyle w:val="BodyText"/>
      </w:pPr>
      <w:r w:rsidRPr="003C5423">
        <w:t>The FHIR Bundle Resource shall contain at least one FHIR AuditEvent Resource (</w:t>
      </w:r>
      <w:hyperlink r:id="rId63" w:history="1">
        <w:r w:rsidRPr="003C5423">
          <w:rPr>
            <w:rStyle w:val="Hyperlink"/>
          </w:rPr>
          <w:t>https://www.hl7.org/fhir/R4/auditevent.html</w:t>
        </w:r>
      </w:hyperlink>
      <w:r w:rsidRPr="003C5423">
        <w:t>).</w:t>
      </w:r>
    </w:p>
    <w:p w14:paraId="58307D62" w14:textId="0D8FDE82" w:rsidR="00E23BD7" w:rsidRPr="003C5423" w:rsidRDefault="00E23BD7" w:rsidP="00E23BD7">
      <w:pPr>
        <w:pStyle w:val="BodyText"/>
      </w:pPr>
      <w:r w:rsidRPr="003C5423">
        <w:lastRenderedPageBreak/>
        <w:t xml:space="preserve">The element </w:t>
      </w:r>
      <w:r w:rsidRPr="003C5423">
        <w:rPr>
          <w:rStyle w:val="XMLname"/>
        </w:rPr>
        <w:t>Bundle.entry.request.method</w:t>
      </w:r>
      <w:r w:rsidRPr="003C5423">
        <w:t xml:space="preserve"> shall be POST.</w:t>
      </w:r>
    </w:p>
    <w:p w14:paraId="5746F729" w14:textId="2B5FB3BC" w:rsidR="00E23BD7" w:rsidRPr="003C5423" w:rsidRDefault="00E23BD7" w:rsidP="00E23BD7">
      <w:pPr>
        <w:pStyle w:val="BodyText"/>
      </w:pPr>
      <w:r w:rsidRPr="003C5423">
        <w:t>AuditEvent Resources included in the Bundle that reflect Audit Message definitions defined in IHE T</w:t>
      </w:r>
      <w:r w:rsidR="00F163F6" w:rsidRPr="003C5423">
        <w:t xml:space="preserve">echnical </w:t>
      </w:r>
      <w:r w:rsidRPr="003C5423">
        <w:t>F</w:t>
      </w:r>
      <w:r w:rsidR="00F163F6" w:rsidRPr="003C5423">
        <w:t>ramework</w:t>
      </w:r>
      <w:r w:rsidRPr="003C5423">
        <w:t xml:space="preserve"> shall conform to the requirements defined in Section 3.20.4.2.2.1.</w:t>
      </w:r>
    </w:p>
    <w:p w14:paraId="3E0EC393" w14:textId="1A0FE2B0" w:rsidR="008B10B9" w:rsidRPr="003C5423" w:rsidRDefault="008B10B9" w:rsidP="008B10B9">
      <w:pPr>
        <w:pStyle w:val="TableTitle"/>
      </w:pPr>
      <w:r w:rsidRPr="003C5423">
        <w:t xml:space="preserve">Table 3.20.4.4.2-1: </w:t>
      </w:r>
      <w:r w:rsidR="006B3D18" w:rsidRPr="003C5423">
        <w:rPr>
          <w:rFonts w:cs="Arial"/>
          <w:szCs w:val="22"/>
        </w:rPr>
        <w:t xml:space="preserve">Bundle </w:t>
      </w:r>
      <w:r w:rsidRPr="003C5423">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3C5423" w14:paraId="48DD8EA7" w14:textId="77777777" w:rsidTr="003D47F9">
        <w:trPr>
          <w:cantSplit/>
          <w:trHeight w:val="665"/>
          <w:tblHeader/>
          <w:jc w:val="center"/>
        </w:trPr>
        <w:tc>
          <w:tcPr>
            <w:tcW w:w="3980" w:type="dxa"/>
            <w:shd w:val="clear" w:color="auto" w:fill="D9D9D9"/>
          </w:tcPr>
          <w:p w14:paraId="5771B40B" w14:textId="77777777" w:rsidR="008B10B9" w:rsidRPr="003C5423" w:rsidRDefault="008B10B9" w:rsidP="00BC00F6">
            <w:pPr>
              <w:pStyle w:val="TableEntryHeader"/>
            </w:pPr>
            <w:r w:rsidRPr="003C5423">
              <w:t>Element</w:t>
            </w:r>
          </w:p>
          <w:p w14:paraId="4014FB70" w14:textId="77777777" w:rsidR="008B10B9" w:rsidRPr="003C5423" w:rsidRDefault="008B10B9" w:rsidP="00BC00F6">
            <w:pPr>
              <w:pStyle w:val="TableEntryHeader"/>
            </w:pPr>
            <w:r w:rsidRPr="003C5423">
              <w:t>&amp;</w:t>
            </w:r>
          </w:p>
          <w:p w14:paraId="7FFED1AC" w14:textId="77777777" w:rsidR="008B10B9" w:rsidRPr="003C5423" w:rsidRDefault="008B10B9" w:rsidP="00BC00F6">
            <w:pPr>
              <w:pStyle w:val="TableEntryHeader"/>
            </w:pPr>
            <w:r w:rsidRPr="003C5423">
              <w:t>Cardinality</w:t>
            </w:r>
          </w:p>
        </w:tc>
        <w:tc>
          <w:tcPr>
            <w:tcW w:w="4694" w:type="dxa"/>
            <w:shd w:val="clear" w:color="auto" w:fill="D9D9D9"/>
          </w:tcPr>
          <w:p w14:paraId="6DBEB974" w14:textId="77777777" w:rsidR="008B10B9" w:rsidRPr="003C5423" w:rsidRDefault="008B10B9" w:rsidP="00BC00F6">
            <w:pPr>
              <w:pStyle w:val="TableEntryHeader"/>
            </w:pPr>
            <w:r w:rsidRPr="003C5423">
              <w:t>Constraints</w:t>
            </w:r>
          </w:p>
        </w:tc>
      </w:tr>
      <w:tr w:rsidR="008B10B9" w:rsidRPr="003C5423" w14:paraId="2DF802D7" w14:textId="77777777" w:rsidTr="003D47F9">
        <w:trPr>
          <w:cantSplit/>
          <w:trHeight w:val="578"/>
          <w:jc w:val="center"/>
        </w:trPr>
        <w:tc>
          <w:tcPr>
            <w:tcW w:w="3980" w:type="dxa"/>
            <w:shd w:val="clear" w:color="auto" w:fill="auto"/>
          </w:tcPr>
          <w:p w14:paraId="4E3F7664" w14:textId="77777777" w:rsidR="00F163F6" w:rsidRPr="003C5423" w:rsidRDefault="008B10B9" w:rsidP="00BC00F6">
            <w:pPr>
              <w:pStyle w:val="TableEntry"/>
              <w:rPr>
                <w:rStyle w:val="XMLname"/>
              </w:rPr>
            </w:pPr>
            <w:r w:rsidRPr="003C5423">
              <w:rPr>
                <w:rStyle w:val="XMLname"/>
              </w:rPr>
              <w:t xml:space="preserve">type </w:t>
            </w:r>
          </w:p>
          <w:p w14:paraId="76B66BB7" w14:textId="117EF310" w:rsidR="008B10B9" w:rsidRPr="003C5423" w:rsidRDefault="008B10B9" w:rsidP="00BC00F6">
            <w:pPr>
              <w:pStyle w:val="TableEntry"/>
              <w:rPr>
                <w:rStyle w:val="XMLname"/>
              </w:rPr>
            </w:pPr>
            <w:r w:rsidRPr="003C5423">
              <w:rPr>
                <w:rStyle w:val="XMLname"/>
              </w:rPr>
              <w:t>[1..1]</w:t>
            </w:r>
          </w:p>
        </w:tc>
        <w:tc>
          <w:tcPr>
            <w:tcW w:w="4694" w:type="dxa"/>
            <w:shd w:val="clear" w:color="auto" w:fill="auto"/>
          </w:tcPr>
          <w:p w14:paraId="4F4F3D85" w14:textId="0C796FCF" w:rsidR="008B10B9" w:rsidRPr="003C5423" w:rsidRDefault="008B10B9" w:rsidP="00BC00F6">
            <w:pPr>
              <w:rPr>
                <w:rStyle w:val="XMLname"/>
              </w:rPr>
            </w:pPr>
            <w:r w:rsidRPr="003C5423">
              <w:rPr>
                <w:rStyle w:val="BodyTextChar"/>
              </w:rPr>
              <w:t xml:space="preserve">Shall be: </w:t>
            </w:r>
            <w:r w:rsidRPr="003C5423">
              <w:rPr>
                <w:rStyle w:val="XMLname"/>
              </w:rPr>
              <w:t>batch</w:t>
            </w:r>
          </w:p>
        </w:tc>
      </w:tr>
      <w:tr w:rsidR="008B10B9" w:rsidRPr="003C5423" w14:paraId="7F0DD36F" w14:textId="77777777" w:rsidTr="003D47F9">
        <w:trPr>
          <w:cantSplit/>
          <w:trHeight w:val="578"/>
          <w:jc w:val="center"/>
        </w:trPr>
        <w:tc>
          <w:tcPr>
            <w:tcW w:w="3980" w:type="dxa"/>
            <w:shd w:val="clear" w:color="auto" w:fill="auto"/>
          </w:tcPr>
          <w:p w14:paraId="02E46ACA" w14:textId="77777777" w:rsidR="00F163F6" w:rsidRPr="003C5423" w:rsidRDefault="008B10B9" w:rsidP="00BC00F6">
            <w:pPr>
              <w:pStyle w:val="TableEntry"/>
              <w:rPr>
                <w:rStyle w:val="XMLname"/>
              </w:rPr>
            </w:pPr>
            <w:r w:rsidRPr="003C5423">
              <w:rPr>
                <w:rStyle w:val="XMLname"/>
              </w:rPr>
              <w:t xml:space="preserve">entry </w:t>
            </w:r>
          </w:p>
          <w:p w14:paraId="1E91BEAF" w14:textId="4367DF0A" w:rsidR="008B10B9" w:rsidRPr="003C5423" w:rsidRDefault="008B10B9" w:rsidP="00BC00F6">
            <w:pPr>
              <w:pStyle w:val="TableEntry"/>
              <w:rPr>
                <w:rStyle w:val="XMLname"/>
              </w:rPr>
            </w:pPr>
            <w:r w:rsidRPr="003C5423">
              <w:rPr>
                <w:rStyle w:val="XMLname"/>
              </w:rPr>
              <w:t>[1..*]</w:t>
            </w:r>
          </w:p>
        </w:tc>
        <w:tc>
          <w:tcPr>
            <w:tcW w:w="4694" w:type="dxa"/>
            <w:shd w:val="clear" w:color="auto" w:fill="auto"/>
          </w:tcPr>
          <w:p w14:paraId="1EBE213D" w14:textId="5D28993A" w:rsidR="00971CB2" w:rsidRPr="003C5423" w:rsidRDefault="00971CB2" w:rsidP="00BC00F6">
            <w:pPr>
              <w:rPr>
                <w:rStyle w:val="XMLname"/>
                <w:rFonts w:ascii="Times New Roman" w:hAnsi="Times New Roman"/>
                <w:sz w:val="24"/>
              </w:rPr>
            </w:pPr>
            <w:r w:rsidRPr="003C5423">
              <w:t>Shall contain at least one AuditEvent</w:t>
            </w:r>
            <w:r w:rsidRPr="003C5423">
              <w:rPr>
                <w:rStyle w:val="BodyTextChar"/>
              </w:rPr>
              <w:t xml:space="preserve"> Resource</w:t>
            </w:r>
            <w:r w:rsidR="008B10B9" w:rsidRPr="003C5423">
              <w:rPr>
                <w:rStyle w:val="BodyTextChar"/>
              </w:rPr>
              <w:t>.</w:t>
            </w:r>
          </w:p>
        </w:tc>
      </w:tr>
      <w:tr w:rsidR="008B10B9" w:rsidRPr="003C5423" w14:paraId="0B8BDAA7" w14:textId="77777777" w:rsidTr="003D47F9">
        <w:trPr>
          <w:cantSplit/>
          <w:trHeight w:val="578"/>
          <w:jc w:val="center"/>
        </w:trPr>
        <w:tc>
          <w:tcPr>
            <w:tcW w:w="3980" w:type="dxa"/>
            <w:shd w:val="clear" w:color="auto" w:fill="auto"/>
          </w:tcPr>
          <w:p w14:paraId="507544F5" w14:textId="77777777" w:rsidR="008B10B9" w:rsidRPr="003C5423" w:rsidRDefault="008B10B9" w:rsidP="00BC00F6">
            <w:pPr>
              <w:pStyle w:val="TableEntry"/>
              <w:rPr>
                <w:rStyle w:val="XMLname"/>
              </w:rPr>
            </w:pPr>
            <w:r w:rsidRPr="003C5423">
              <w:rPr>
                <w:rStyle w:val="XMLname"/>
              </w:rPr>
              <w:t>entry.request.method</w:t>
            </w:r>
          </w:p>
        </w:tc>
        <w:tc>
          <w:tcPr>
            <w:tcW w:w="4694" w:type="dxa"/>
            <w:shd w:val="clear" w:color="auto" w:fill="auto"/>
          </w:tcPr>
          <w:p w14:paraId="512B7748" w14:textId="5C76ADB7" w:rsidR="008B10B9" w:rsidRPr="003C5423" w:rsidRDefault="00971CB2" w:rsidP="00BC00F6">
            <w:pPr>
              <w:rPr>
                <w:rStyle w:val="XMLname"/>
              </w:rPr>
            </w:pPr>
            <w:r w:rsidRPr="003C5423">
              <w:t>Shall be</w:t>
            </w:r>
            <w:r w:rsidRPr="003C5423">
              <w:rPr>
                <w:rStyle w:val="XMLname"/>
              </w:rPr>
              <w:t xml:space="preserve">: </w:t>
            </w:r>
            <w:r w:rsidR="008B10B9" w:rsidRPr="003C5423">
              <w:rPr>
                <w:rStyle w:val="XMLname"/>
              </w:rPr>
              <w:t>POST</w:t>
            </w:r>
          </w:p>
        </w:tc>
      </w:tr>
    </w:tbl>
    <w:p w14:paraId="075F4374" w14:textId="77777777" w:rsidR="008B10B9" w:rsidRPr="003C5423" w:rsidRDefault="008B10B9" w:rsidP="00E23BD7">
      <w:pPr>
        <w:pStyle w:val="BodyText"/>
      </w:pPr>
    </w:p>
    <w:p w14:paraId="5884C293" w14:textId="77777777" w:rsidR="00E23BD7" w:rsidRPr="003C5423" w:rsidRDefault="00E23BD7" w:rsidP="00EF75BA">
      <w:pPr>
        <w:pStyle w:val="Heading5"/>
        <w:rPr>
          <w:noProof w:val="0"/>
        </w:rPr>
      </w:pPr>
      <w:bookmarkStart w:id="179" w:name="_Toc142046911"/>
      <w:r w:rsidRPr="003C5423">
        <w:rPr>
          <w:noProof w:val="0"/>
        </w:rPr>
        <w:t>3.20.4.4.3 Expected Actions</w:t>
      </w:r>
      <w:bookmarkEnd w:id="179"/>
    </w:p>
    <w:p w14:paraId="782963B5" w14:textId="48B5FFB3" w:rsidR="00E23BD7" w:rsidRPr="003C5423" w:rsidRDefault="00E23BD7" w:rsidP="00E23BD7">
      <w:pPr>
        <w:pStyle w:val="BodyText"/>
      </w:pPr>
      <w:r w:rsidRPr="003C5423">
        <w:t>The Audit Record Repository shall support all the mime-types defined in ITI TF-2: Appendix Z.6.</w:t>
      </w:r>
    </w:p>
    <w:p w14:paraId="66E2FC94" w14:textId="77777777" w:rsidR="00E23BD7" w:rsidRPr="003C5423" w:rsidRDefault="00E23BD7" w:rsidP="00E23BD7">
      <w:pPr>
        <w:pStyle w:val="BodyText"/>
      </w:pPr>
      <w:r w:rsidRPr="003C5423">
        <w:t>On receipt of the Send Audit Bundle Resource Request, the Audit Record Repository shall validate Resources included in it and respond with one of the HTTP codes defined in Section 3.20.4.5.2 Message Semantics.</w:t>
      </w:r>
    </w:p>
    <w:p w14:paraId="2D00B446" w14:textId="77777777" w:rsidR="00E23BD7" w:rsidRPr="003C5423" w:rsidRDefault="00E23BD7" w:rsidP="00E23BD7">
      <w:pPr>
        <w:pStyle w:val="BodyText"/>
      </w:pPr>
      <w:r w:rsidRPr="003C5423">
        <w:t>For each Resource received in the Bundle, the Audit Record Repository may:</w:t>
      </w:r>
    </w:p>
    <w:p w14:paraId="0F10BA99" w14:textId="77777777" w:rsidR="00E23BD7" w:rsidRPr="003C5423" w:rsidRDefault="00E23BD7" w:rsidP="00F83445">
      <w:pPr>
        <w:pStyle w:val="ListBullet2"/>
      </w:pPr>
      <w:r w:rsidRPr="003C5423">
        <w:t xml:space="preserve">Discard the Resource as irrelevant. </w:t>
      </w:r>
    </w:p>
    <w:p w14:paraId="0FD338E8" w14:textId="77777777" w:rsidR="00E23BD7" w:rsidRPr="003C5423" w:rsidRDefault="00E23BD7" w:rsidP="00F83445">
      <w:pPr>
        <w:pStyle w:val="ListBullet2"/>
      </w:pPr>
      <w:r w:rsidRPr="003C5423">
        <w:t>Retain the Resource in an internal data store.</w:t>
      </w:r>
    </w:p>
    <w:p w14:paraId="353ACE09" w14:textId="77777777" w:rsidR="00E23BD7" w:rsidRPr="003C5423" w:rsidRDefault="00E23BD7" w:rsidP="00F83445">
      <w:pPr>
        <w:pStyle w:val="ListBullet2"/>
      </w:pPr>
      <w:r w:rsidRPr="003C5423">
        <w:t>Perform other processing on the Resource.</w:t>
      </w:r>
    </w:p>
    <w:p w14:paraId="2BFEFA20" w14:textId="77777777" w:rsidR="00E23BD7" w:rsidRPr="003C5423" w:rsidRDefault="00E23BD7" w:rsidP="00E23BD7">
      <w:pPr>
        <w:pStyle w:val="BodyText"/>
      </w:pPr>
      <w:r w:rsidRPr="003C5423">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Pr="003C5423" w:rsidRDefault="00E23BD7" w:rsidP="00E23BD7">
      <w:pPr>
        <w:pStyle w:val="BodyText"/>
      </w:pPr>
      <w:r w:rsidRPr="003C5423">
        <w:t xml:space="preserve">If needed, an Audit Record Repository that needs to store a received AuditEvent </w:t>
      </w:r>
      <w:r w:rsidR="00F163F6" w:rsidRPr="003C5423">
        <w:t>R</w:t>
      </w:r>
      <w:r w:rsidRPr="003C5423">
        <w:t>esource as a DICOM Audit Message can do the transformation from the FHIR Resource to a DICOM message according to the requirements defined in Table 3.20.4.2.2.1-1.</w:t>
      </w:r>
    </w:p>
    <w:p w14:paraId="5BADA5B9" w14:textId="0568AE11" w:rsidR="00E23BD7" w:rsidRPr="003C5423" w:rsidRDefault="00E23BD7" w:rsidP="00E23BD7">
      <w:pPr>
        <w:pStyle w:val="BodyText"/>
      </w:pPr>
      <w:r w:rsidRPr="003C5423">
        <w:t xml:space="preserve">The Audit Record Repository shall </w:t>
      </w:r>
      <w:r w:rsidR="00A74FEB" w:rsidRPr="003C5423">
        <w:t>store any resources that were</w:t>
      </w:r>
      <w:r w:rsidR="00F163F6" w:rsidRPr="003C5423">
        <w:t xml:space="preserve"> not</w:t>
      </w:r>
      <w:r w:rsidR="00A74FEB" w:rsidRPr="003C5423">
        <w:t xml:space="preserve"> discarded </w:t>
      </w:r>
      <w:r w:rsidRPr="003C5423">
        <w:t>and make them available for further search</w:t>
      </w:r>
      <w:r w:rsidR="00E40388" w:rsidRPr="003C5423">
        <w:t xml:space="preserve"> via the Retrieve ATNA Audit Event [ITI-81] transaction. These events shall not be available for further search via Retrieve Syslog Events [ITI-82] transaction</w:t>
      </w:r>
      <w:r w:rsidRPr="003C5423">
        <w:t>.</w:t>
      </w:r>
    </w:p>
    <w:p w14:paraId="2FBBA0AC" w14:textId="77777777" w:rsidR="00E23BD7" w:rsidRPr="003C5423" w:rsidRDefault="00E23BD7" w:rsidP="00E23BD7">
      <w:pPr>
        <w:pStyle w:val="BodyText"/>
      </w:pPr>
      <w:r w:rsidRPr="003C5423">
        <w:t>When the Audit Record Repository is grouped with an Audit Record Forwarder, the Audit Record Forwarder shall:</w:t>
      </w:r>
    </w:p>
    <w:p w14:paraId="4C0FA0A1" w14:textId="0A157759" w:rsidR="00E23BD7" w:rsidRPr="003C5423" w:rsidRDefault="00E23BD7" w:rsidP="00F83445">
      <w:pPr>
        <w:pStyle w:val="ListBullet2"/>
      </w:pPr>
      <w:r w:rsidRPr="003C5423">
        <w:lastRenderedPageBreak/>
        <w:t xml:space="preserve">Apply filtering rules to all AuditEvent </w:t>
      </w:r>
      <w:r w:rsidR="00951274" w:rsidRPr="003C5423">
        <w:t>R</w:t>
      </w:r>
      <w:r w:rsidRPr="003C5423">
        <w:t>esources received by the Audit Record Repository</w:t>
      </w:r>
      <w:r w:rsidR="00F163F6" w:rsidRPr="003C5423">
        <w:t>, and</w:t>
      </w:r>
    </w:p>
    <w:p w14:paraId="0E921888" w14:textId="7490415C" w:rsidR="00E23BD7" w:rsidRPr="003C5423" w:rsidRDefault="00E23BD7" w:rsidP="00F83445">
      <w:pPr>
        <w:pStyle w:val="ListBullet2"/>
      </w:pPr>
      <w:r w:rsidRPr="003C5423">
        <w:t xml:space="preserve">Forward all AuditEvent </w:t>
      </w:r>
      <w:r w:rsidR="00951274" w:rsidRPr="003C5423">
        <w:t>R</w:t>
      </w:r>
      <w:r w:rsidRPr="003C5423">
        <w:t>esources that match filters to their configured destinations.</w:t>
      </w:r>
    </w:p>
    <w:p w14:paraId="15C3DD4B" w14:textId="5D2850D2" w:rsidR="00E23BD7" w:rsidRPr="003C5423" w:rsidRDefault="00E23BD7" w:rsidP="00E23BD7">
      <w:pPr>
        <w:pStyle w:val="BodyText"/>
      </w:pPr>
      <w:r w:rsidRPr="003C5423">
        <w:t xml:space="preserve">If needed, an Audit Record Forwarder that needs to forward a received AuditEvent </w:t>
      </w:r>
      <w:r w:rsidR="00E40388" w:rsidRPr="003C5423">
        <w:t>R</w:t>
      </w:r>
      <w:r w:rsidRPr="003C5423">
        <w:t>esource using the Audit Event message can do the transformation from the FHIR Resource to a DICOM message according to the requirements defined in Table 3.20.4.2.2.1-1.</w:t>
      </w:r>
    </w:p>
    <w:p w14:paraId="160D4F74" w14:textId="77777777" w:rsidR="00E23BD7" w:rsidRPr="003C5423" w:rsidRDefault="00E23BD7" w:rsidP="00EF75BA">
      <w:pPr>
        <w:pStyle w:val="Heading4"/>
        <w:rPr>
          <w:noProof w:val="0"/>
        </w:rPr>
      </w:pPr>
      <w:bookmarkStart w:id="180" w:name="_Toc142046912"/>
      <w:r w:rsidRPr="003C5423">
        <w:rPr>
          <w:noProof w:val="0"/>
        </w:rPr>
        <w:t>3.20.4.5 Send Audit Bundle Response</w:t>
      </w:r>
      <w:bookmarkEnd w:id="180"/>
    </w:p>
    <w:p w14:paraId="17ADDA61" w14:textId="77777777" w:rsidR="00E23BD7" w:rsidRPr="003C5423" w:rsidRDefault="00E23BD7" w:rsidP="00E23BD7">
      <w:pPr>
        <w:pStyle w:val="BodyText"/>
      </w:pPr>
      <w:r w:rsidRPr="003C5423">
        <w:t>The Audit Record Repository sends a Send Audit Bundle Response message in response to a Send Audit Bundle Request.</w:t>
      </w:r>
    </w:p>
    <w:p w14:paraId="039F686D" w14:textId="77777777" w:rsidR="00E23BD7" w:rsidRPr="003C5423" w:rsidRDefault="00E23BD7" w:rsidP="00EF75BA">
      <w:pPr>
        <w:pStyle w:val="Heading5"/>
        <w:rPr>
          <w:noProof w:val="0"/>
        </w:rPr>
      </w:pPr>
      <w:bookmarkStart w:id="181" w:name="_Toc142046913"/>
      <w:r w:rsidRPr="003C5423">
        <w:rPr>
          <w:noProof w:val="0"/>
        </w:rPr>
        <w:t>3.20.4.5.1 Trigger Events</w:t>
      </w:r>
      <w:bookmarkEnd w:id="181"/>
    </w:p>
    <w:p w14:paraId="1575BF05" w14:textId="6EB15F6E" w:rsidR="00E23BD7" w:rsidRPr="003C5423" w:rsidRDefault="00E23BD7" w:rsidP="00E23BD7">
      <w:pPr>
        <w:pStyle w:val="BodyText"/>
      </w:pPr>
      <w:r w:rsidRPr="003C5423">
        <w:t xml:space="preserve">When the Audit Record Repository has finished storing the AuditEvent </w:t>
      </w:r>
      <w:r w:rsidR="00E40388" w:rsidRPr="003C5423">
        <w:t>R</w:t>
      </w:r>
      <w:r w:rsidRPr="003C5423">
        <w:t>esources received in the Bundle Resource, it sends back this message to the client acknowledging the result of the request.</w:t>
      </w:r>
    </w:p>
    <w:p w14:paraId="612DD6BD" w14:textId="77777777" w:rsidR="00E23BD7" w:rsidRPr="003C5423" w:rsidRDefault="00E23BD7" w:rsidP="00EF75BA">
      <w:pPr>
        <w:pStyle w:val="Heading5"/>
        <w:rPr>
          <w:noProof w:val="0"/>
        </w:rPr>
      </w:pPr>
      <w:bookmarkStart w:id="182" w:name="_Toc142046914"/>
      <w:r w:rsidRPr="003C5423">
        <w:rPr>
          <w:noProof w:val="0"/>
        </w:rPr>
        <w:t>3.20.4.5.2 Message Semantics</w:t>
      </w:r>
      <w:bookmarkEnd w:id="182"/>
    </w:p>
    <w:p w14:paraId="36940C25" w14:textId="77777777" w:rsidR="00E23BD7" w:rsidRPr="003C5423" w:rsidRDefault="00E23BD7" w:rsidP="00E23BD7">
      <w:pPr>
        <w:pStyle w:val="BodyText"/>
      </w:pPr>
      <w:r w:rsidRPr="003C5423">
        <w:t xml:space="preserve">The Audit Record Repository returns an HTTP Status code appropriate to the processing, conforming to specification requirements as specified in </w:t>
      </w:r>
      <w:hyperlink r:id="rId64" w:anchor="transaction-response" w:history="1">
        <w:r w:rsidRPr="003C5423">
          <w:rPr>
            <w:rStyle w:val="Hyperlink"/>
          </w:rPr>
          <w:t>https://www.hl7.org/fhir/R4/http.html#transaction-response</w:t>
        </w:r>
      </w:hyperlink>
      <w:r w:rsidRPr="003C5423">
        <w:t>.</w:t>
      </w:r>
    </w:p>
    <w:p w14:paraId="68A2A81A" w14:textId="77777777" w:rsidR="00E23BD7" w:rsidRPr="003C5423" w:rsidRDefault="00E23BD7" w:rsidP="00E23BD7">
      <w:pPr>
        <w:pStyle w:val="BodyText"/>
      </w:pPr>
      <w:r w:rsidRPr="003C5423">
        <w:t>When the Audit Record Repository has processed the request shall return an HTTP response with an overall status code.</w:t>
      </w:r>
    </w:p>
    <w:p w14:paraId="301AEB72" w14:textId="251A0F26" w:rsidR="00BA4C39" w:rsidRPr="003C5423" w:rsidRDefault="00E23BD7" w:rsidP="00E23BD7">
      <w:pPr>
        <w:pStyle w:val="BodyText"/>
      </w:pPr>
      <w:r w:rsidRPr="003C5423">
        <w:t xml:space="preserve">To allow the client to know the outcome of the transaction, and the identities assigned to the resources by the Audit Record Repository, the Audit Record Repository shall return a Bundle, with type set to </w:t>
      </w:r>
      <w:r w:rsidRPr="003C5423">
        <w:rPr>
          <w:rFonts w:ascii="Courier New" w:hAnsi="Courier New" w:cs="Courier New"/>
          <w:sz w:val="20"/>
        </w:rPr>
        <w:t>batch-response</w:t>
      </w:r>
      <w:r w:rsidRPr="003C5423">
        <w:t>. Each entry element shall contain a response element with an HTTP Status Code which details the outcome of processing of the request entry</w:t>
      </w:r>
      <w:r w:rsidR="00BA4C39" w:rsidRPr="003C5423">
        <w:t>.</w:t>
      </w:r>
    </w:p>
    <w:p w14:paraId="73C3EA56" w14:textId="382C58F3" w:rsidR="00BA4C39" w:rsidRPr="003C5423" w:rsidRDefault="00BA4C39" w:rsidP="00E23BD7">
      <w:pPr>
        <w:pStyle w:val="BodyText"/>
      </w:pPr>
      <w:r w:rsidRPr="003C5423">
        <w:t xml:space="preserve">If no </w:t>
      </w:r>
      <w:r w:rsidR="00861AEB" w:rsidRPr="003C5423">
        <w:t>“</w:t>
      </w:r>
      <w:r w:rsidRPr="003C5423">
        <w:t>Prefer</w:t>
      </w:r>
      <w:r w:rsidR="00861AEB" w:rsidRPr="003C5423">
        <w:t>”</w:t>
      </w:r>
      <w:r w:rsidRPr="003C5423">
        <w:t xml:space="preserve"> header is specified in the request the server should </w:t>
      </w:r>
      <w:r w:rsidR="00861AEB" w:rsidRPr="003C5423">
        <w:t>respond</w:t>
      </w:r>
      <w:r w:rsidRPr="003C5423">
        <w:t xml:space="preserve"> as if</w:t>
      </w:r>
      <w:r w:rsidR="00861AEB" w:rsidRPr="003C5423">
        <w:t xml:space="preserve"> it is set to </w:t>
      </w:r>
      <w:r w:rsidR="00861AEB" w:rsidRPr="003C5423">
        <w:rPr>
          <w:rFonts w:ascii="Courier New" w:hAnsi="Courier New" w:cs="Courier New"/>
          <w:sz w:val="20"/>
        </w:rPr>
        <w:t>return=minimal</w:t>
      </w:r>
      <w:r w:rsidR="006B3D18" w:rsidRPr="003C5423">
        <w:rPr>
          <w:szCs w:val="24"/>
        </w:rPr>
        <w:t>;</w:t>
      </w:r>
      <w:r w:rsidR="00861AEB" w:rsidRPr="003C5423">
        <w:t xml:space="preserve"> </w:t>
      </w:r>
      <w:r w:rsidRPr="003C5423">
        <w:t xml:space="preserve">see </w:t>
      </w:r>
      <w:hyperlink r:id="rId65" w:anchor="ops" w:history="1">
        <w:r w:rsidRPr="003C5423">
          <w:rPr>
            <w:rStyle w:val="Hyperlink"/>
          </w:rPr>
          <w:t>https://www.hl7.org/fhir/R4/http.html#ops</w:t>
        </w:r>
      </w:hyperlink>
      <w:r w:rsidRPr="003C5423">
        <w:t>.</w:t>
      </w:r>
    </w:p>
    <w:p w14:paraId="069D7B25" w14:textId="77777777" w:rsidR="00E23BD7" w:rsidRPr="003C5423" w:rsidRDefault="00E23BD7" w:rsidP="00E23BD7">
      <w:pPr>
        <w:pStyle w:val="BodyText"/>
      </w:pPr>
      <w:r w:rsidRPr="003C5423">
        <w:t>If the outcome of the entry is a success, the http status code of the response shall be a 2xx code.</w:t>
      </w:r>
    </w:p>
    <w:p w14:paraId="62B1F418" w14:textId="58CF1883" w:rsidR="00E23BD7" w:rsidRPr="003C5423" w:rsidRDefault="00E23BD7" w:rsidP="003D47F9">
      <w:pPr>
        <w:pStyle w:val="BodyText"/>
      </w:pPr>
      <w:r w:rsidRPr="003C5423">
        <w:t xml:space="preserve">If the outcome of the entry is a failure, the Audit Record Repository shall be capable of returning </w:t>
      </w:r>
      <w:r w:rsidR="00B9330E" w:rsidRPr="003C5423">
        <w:t xml:space="preserve">status codes according to what is defined in </w:t>
      </w:r>
      <w:hyperlink r:id="rId66" w:anchor="create" w:history="1">
        <w:r w:rsidR="00B9330E" w:rsidRPr="003C5423">
          <w:rPr>
            <w:rStyle w:val="Hyperlink"/>
          </w:rPr>
          <w:t>https://www.hl7.org/fhir/R4/http.html#create</w:t>
        </w:r>
      </w:hyperlink>
      <w:r w:rsidR="00B9330E" w:rsidRPr="003C5423">
        <w:t>.</w:t>
      </w:r>
    </w:p>
    <w:p w14:paraId="5FEE3461" w14:textId="77777777" w:rsidR="00E23BD7" w:rsidRPr="003C5423" w:rsidRDefault="00E23BD7" w:rsidP="00E23BD7">
      <w:pPr>
        <w:pStyle w:val="BodyText"/>
      </w:pPr>
      <w:r w:rsidRPr="003C5423">
        <w:t>The Audit Record Repository can return other status codes 4xx or 5xx in accordance to internal business rules that are out of scope for this transaction.</w:t>
      </w:r>
    </w:p>
    <w:p w14:paraId="505C4A26" w14:textId="77777777" w:rsidR="00E23BD7" w:rsidRPr="003C5423" w:rsidRDefault="00E23BD7" w:rsidP="00EF75BA">
      <w:pPr>
        <w:pStyle w:val="Heading5"/>
        <w:rPr>
          <w:noProof w:val="0"/>
        </w:rPr>
      </w:pPr>
      <w:bookmarkStart w:id="183" w:name="_Toc142046915"/>
      <w:r w:rsidRPr="003C5423">
        <w:rPr>
          <w:noProof w:val="0"/>
        </w:rPr>
        <w:t>3.20.4.5.3 Expected Actions</w:t>
      </w:r>
      <w:bookmarkEnd w:id="183"/>
    </w:p>
    <w:p w14:paraId="7F9576A2" w14:textId="77777777" w:rsidR="00E23BD7" w:rsidRPr="003C5423" w:rsidRDefault="00E23BD7" w:rsidP="00E23BD7">
      <w:pPr>
        <w:pStyle w:val="BodyText"/>
      </w:pPr>
      <w:r w:rsidRPr="003C5423">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38E63432" w:rsidR="00E23BD7" w:rsidRPr="003C5423" w:rsidRDefault="00E23BD7" w:rsidP="00E23BD7">
      <w:pPr>
        <w:pStyle w:val="BodyText"/>
      </w:pPr>
    </w:p>
    <w:p w14:paraId="726D3555" w14:textId="77777777" w:rsidR="00874604" w:rsidRPr="003C5423" w:rsidRDefault="00874604" w:rsidP="00E23BD7">
      <w:pPr>
        <w:pStyle w:val="BodyText"/>
      </w:pPr>
    </w:p>
    <w:p w14:paraId="0C371775" w14:textId="5407CE64" w:rsidR="00E23BD7" w:rsidRPr="003C5423" w:rsidRDefault="00E23BD7" w:rsidP="00E23BD7">
      <w:pPr>
        <w:pStyle w:val="EditorInstructions"/>
      </w:pPr>
      <w:r w:rsidRPr="003C5423">
        <w:t xml:space="preserve">Editor: Update </w:t>
      </w:r>
      <w:hyperlink r:id="rId67" w:anchor="3.20.5" w:history="1">
        <w:r w:rsidR="00E40388" w:rsidRPr="003C5423">
          <w:rPr>
            <w:rStyle w:val="Hyperlink"/>
          </w:rPr>
          <w:t>S</w:t>
        </w:r>
        <w:r w:rsidRPr="003C5423">
          <w:rPr>
            <w:rStyle w:val="Hyperlink"/>
          </w:rPr>
          <w:t>ection 3.20.5</w:t>
        </w:r>
      </w:hyperlink>
      <w:r w:rsidRPr="003C5423">
        <w:t xml:space="preserve"> as follows</w:t>
      </w:r>
    </w:p>
    <w:p w14:paraId="388B9FE6" w14:textId="77777777" w:rsidR="00E23BD7" w:rsidRPr="003C5423" w:rsidRDefault="00E23BD7" w:rsidP="00E23BD7">
      <w:pPr>
        <w:pStyle w:val="Heading3"/>
        <w:numPr>
          <w:ilvl w:val="0"/>
          <w:numId w:val="0"/>
        </w:numPr>
        <w:rPr>
          <w:noProof w:val="0"/>
        </w:rPr>
      </w:pPr>
      <w:bookmarkStart w:id="184" w:name="_Toc142046916"/>
      <w:r w:rsidRPr="003C5423">
        <w:rPr>
          <w:noProof w:val="0"/>
        </w:rPr>
        <w:t>3.20.5 Security Considerations</w:t>
      </w:r>
      <w:bookmarkEnd w:id="184"/>
    </w:p>
    <w:p w14:paraId="5F81FD77" w14:textId="675A1E52" w:rsidR="00E23BD7" w:rsidRPr="003C5423" w:rsidRDefault="00E23BD7" w:rsidP="00E23BD7">
      <w:r w:rsidRPr="003C5423">
        <w:t xml:space="preserve">The use of the TLS </w:t>
      </w:r>
      <w:r w:rsidRPr="003C5423">
        <w:rPr>
          <w:b/>
          <w:u w:val="single"/>
        </w:rPr>
        <w:t>or HTTPS</w:t>
      </w:r>
      <w:r w:rsidRPr="003C5423">
        <w:t xml:space="preserve"> transport mechanism</w:t>
      </w:r>
      <w:r w:rsidRPr="003C5423">
        <w:rPr>
          <w:b/>
          <w:u w:val="single"/>
        </w:rPr>
        <w:t xml:space="preserve"> </w:t>
      </w:r>
      <w:r w:rsidRPr="003C5423">
        <w:t xml:space="preserve">is recommended because the audit event messages often contain PHI or other sensitive information. See </w:t>
      </w:r>
      <w:hyperlink r:id="rId68" w:anchor="3.20.4.1.2.1" w:history="1">
        <w:r w:rsidRPr="003C5423">
          <w:rPr>
            <w:rStyle w:val="Hyperlink"/>
          </w:rPr>
          <w:t>Section 3.20.4.1.2.1</w:t>
        </w:r>
      </w:hyperlink>
      <w:r w:rsidRPr="003C5423">
        <w:t>.</w:t>
      </w:r>
    </w:p>
    <w:p w14:paraId="18E59FF1" w14:textId="77777777" w:rsidR="00E23BD7" w:rsidRPr="003C5423" w:rsidRDefault="00E23BD7" w:rsidP="00E23BD7">
      <w:r w:rsidRPr="003C5423">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3C5423" w:rsidRDefault="00E23BD7" w:rsidP="00E23BD7">
      <w:r w:rsidRPr="003C5423">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109905C1" w:rsidR="00E23BD7" w:rsidRPr="003C5423" w:rsidRDefault="00E23BD7" w:rsidP="00E23BD7">
      <w:r w:rsidRPr="003C5423">
        <w:t xml:space="preserve">The Audit Record Repository is required to generate audit event messages for various kinds of use of the data store and configuration changes. This is specified in </w:t>
      </w:r>
      <w:hyperlink r:id="rId69" w:anchor="3.20.4.1.1.1" w:history="1">
        <w:r w:rsidRPr="003C5423">
          <w:rPr>
            <w:rStyle w:val="Hyperlink"/>
          </w:rPr>
          <w:t>Section 3.20.4.1.1</w:t>
        </w:r>
      </w:hyperlink>
      <w:r w:rsidRPr="003C5423">
        <w:t xml:space="preserve">. </w:t>
      </w:r>
    </w:p>
    <w:p w14:paraId="3A9A293E" w14:textId="5AB29214" w:rsidR="00E23BD7" w:rsidRPr="003C5423" w:rsidRDefault="00E93323" w:rsidP="00E23BD7">
      <w:pPr>
        <w:pStyle w:val="BodyText"/>
        <w:rPr>
          <w:b/>
          <w:bCs/>
          <w:u w:val="single"/>
        </w:rPr>
      </w:pPr>
      <w:r w:rsidRPr="003C5423">
        <w:rPr>
          <w:b/>
          <w:bCs/>
          <w:u w:val="single"/>
        </w:rPr>
        <w:t xml:space="preserve">If the AuditEvent Message Option is supported on the Audit Record Repository, update, delete and patch interaction of AuditEvent </w:t>
      </w:r>
      <w:r w:rsidR="00E40388" w:rsidRPr="003C5423">
        <w:rPr>
          <w:b/>
          <w:bCs/>
          <w:u w:val="single"/>
        </w:rPr>
        <w:t>R</w:t>
      </w:r>
      <w:r w:rsidRPr="003C5423">
        <w:rPr>
          <w:b/>
          <w:bCs/>
          <w:u w:val="single"/>
        </w:rPr>
        <w:t>esources should be managed by local policies.</w:t>
      </w:r>
    </w:p>
    <w:p w14:paraId="0F9AE55B" w14:textId="77F18A75" w:rsidR="00B72F79" w:rsidRPr="003C5423" w:rsidRDefault="00B72F79">
      <w:pPr>
        <w:pStyle w:val="BodyText"/>
      </w:pPr>
    </w:p>
    <w:p w14:paraId="0859B114" w14:textId="2158E02E" w:rsidR="00B72F79" w:rsidRPr="003C5423" w:rsidRDefault="00B72F79" w:rsidP="00B72F79">
      <w:pPr>
        <w:pStyle w:val="BodyText"/>
      </w:pPr>
    </w:p>
    <w:p w14:paraId="699D1914" w14:textId="77777777" w:rsidR="00B72F79" w:rsidRPr="003C5423" w:rsidRDefault="00B72F79">
      <w:pPr>
        <w:pStyle w:val="BodyText"/>
      </w:pPr>
    </w:p>
    <w:p w14:paraId="509B59CE" w14:textId="294EF451" w:rsidR="00C61521" w:rsidRPr="003C5423" w:rsidRDefault="00C61521" w:rsidP="00D1169E">
      <w:pPr>
        <w:pStyle w:val="EditorInstructions"/>
      </w:pPr>
      <w:bookmarkStart w:id="185" w:name="_Toc336000611"/>
      <w:bookmarkStart w:id="186" w:name="_MON_1372750193"/>
      <w:bookmarkStart w:id="187" w:name="_MON_1372750291"/>
      <w:bookmarkStart w:id="188" w:name="_Toc237186001"/>
      <w:bookmarkStart w:id="189" w:name="_Toc301463329"/>
      <w:bookmarkStart w:id="190" w:name="Link01E7EEC0"/>
      <w:bookmarkStart w:id="191" w:name="Link01E7E198"/>
      <w:bookmarkStart w:id="192" w:name="Link01E7E080"/>
      <w:bookmarkStart w:id="193" w:name="Link03C1CD48"/>
      <w:bookmarkStart w:id="194" w:name="Link01AE42B8"/>
      <w:bookmarkStart w:id="195" w:name="Link03B08658"/>
      <w:bookmarkStart w:id="196" w:name="Link03B03D80"/>
      <w:bookmarkStart w:id="197" w:name="Link03B08308"/>
      <w:bookmarkStart w:id="198" w:name="Link03B0A5F8"/>
      <w:bookmarkStart w:id="199" w:name="Link01E4A530"/>
      <w:bookmarkStart w:id="200" w:name="Link03B03F60"/>
      <w:bookmarkStart w:id="201" w:name="Link03B08B50"/>
      <w:bookmarkStart w:id="202" w:name="Link01E22080"/>
      <w:bookmarkStart w:id="203" w:name="Link03B06510"/>
      <w:bookmarkStart w:id="204" w:name="Link03B090C0"/>
      <w:bookmarkStart w:id="205" w:name="Link01AE7EC8"/>
      <w:bookmarkStart w:id="206" w:name="Link01E03B60"/>
      <w:bookmarkStart w:id="207" w:name="Link03B08FF8"/>
      <w:bookmarkStart w:id="208" w:name="Link03B08DF0"/>
      <w:bookmarkStart w:id="209" w:name="Link01E7DD00"/>
      <w:bookmarkStart w:id="210" w:name="Link01E7DB38"/>
      <w:bookmarkStart w:id="211" w:name="Link03B08800"/>
      <w:bookmarkStart w:id="212" w:name="Link03B006E8"/>
      <w:bookmarkStart w:id="213" w:name="Link03C41A58"/>
      <w:bookmarkStart w:id="214" w:name="Link03B03998"/>
      <w:bookmarkStart w:id="215" w:name="Link03B09EA0"/>
      <w:bookmarkStart w:id="216" w:name="Link01E4A968"/>
      <w:bookmarkStart w:id="217" w:name="Link03B03C10"/>
      <w:bookmarkStart w:id="218" w:name="Link03B02980"/>
      <w:bookmarkStart w:id="219" w:name="Link03B02330"/>
      <w:bookmarkStart w:id="220" w:name="Link03B07C50"/>
      <w:bookmarkStart w:id="221" w:name="Link03C4A5A8"/>
      <w:bookmarkStart w:id="222" w:name="Link01E509B8"/>
      <w:bookmarkStart w:id="223" w:name="Link03B09350"/>
      <w:bookmarkStart w:id="224" w:name="Link01E6DE60"/>
      <w:bookmarkStart w:id="225" w:name="Link03B0C558"/>
      <w:bookmarkStart w:id="226" w:name="Link01E7FBB8"/>
      <w:bookmarkStart w:id="227" w:name="Link01E7F350"/>
      <w:bookmarkStart w:id="228" w:name="Link01E1FF88"/>
      <w:bookmarkStart w:id="229" w:name="Link03B07DC8"/>
      <w:bookmarkStart w:id="230" w:name="Link03B02E40"/>
      <w:bookmarkStart w:id="231" w:name="Link03B079C8"/>
      <w:bookmarkStart w:id="232" w:name="Link03B04240"/>
      <w:bookmarkStart w:id="233" w:name="Link03B04140"/>
      <w:bookmarkStart w:id="234" w:name="_Toc75083611"/>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3C5423">
        <w:t xml:space="preserve">Editor: Add </w:t>
      </w:r>
      <w:r w:rsidRPr="003C5423">
        <w:rPr>
          <w:b/>
          <w:bCs/>
        </w:rPr>
        <w:t>new</w:t>
      </w:r>
      <w:r w:rsidRPr="003C5423">
        <w:t xml:space="preserve"> Section</w:t>
      </w:r>
      <w:r w:rsidR="007C0851" w:rsidRPr="003C5423">
        <w:t>s</w:t>
      </w:r>
      <w:r w:rsidRPr="003C5423">
        <w:t xml:space="preserve"> 3.81 </w:t>
      </w:r>
      <w:bookmarkEnd w:id="234"/>
      <w:r w:rsidRPr="003C5423">
        <w:t xml:space="preserve">Retrieve ATNA Audit Event and 3.82 Retrieve Syslog Event to </w:t>
      </w:r>
      <w:hyperlink r:id="rId70" w:history="1">
        <w:r w:rsidRPr="003C5423">
          <w:rPr>
            <w:rStyle w:val="Hyperlink"/>
          </w:rPr>
          <w:t>Volume 2</w:t>
        </w:r>
      </w:hyperlink>
      <w:r w:rsidR="00CF5634" w:rsidRPr="003C5423">
        <w:t>.</w:t>
      </w:r>
    </w:p>
    <w:p w14:paraId="72D102F5" w14:textId="77777777" w:rsidR="00C61521" w:rsidRPr="003C5423" w:rsidRDefault="00C61521" w:rsidP="00E83B50">
      <w:pPr>
        <w:pStyle w:val="BodyText"/>
      </w:pPr>
    </w:p>
    <w:p w14:paraId="576B6A03" w14:textId="77777777" w:rsidR="00C61521" w:rsidRPr="003C5423" w:rsidRDefault="00C61521" w:rsidP="00E83B50">
      <w:pPr>
        <w:pStyle w:val="Heading2"/>
        <w:rPr>
          <w:noProof w:val="0"/>
        </w:rPr>
      </w:pPr>
      <w:bookmarkStart w:id="235" w:name="_Toc142046917"/>
      <w:r w:rsidRPr="003C5423">
        <w:rPr>
          <w:noProof w:val="0"/>
        </w:rPr>
        <w:t>3.81 Retrieve ATNA Audit Event [ITI-81]</w:t>
      </w:r>
      <w:bookmarkEnd w:id="235"/>
    </w:p>
    <w:p w14:paraId="4ECEDC6A" w14:textId="12D25B92" w:rsidR="00C61521" w:rsidRPr="003C5423" w:rsidRDefault="00C61521" w:rsidP="003030AE">
      <w:pPr>
        <w:pStyle w:val="BodyText"/>
      </w:pPr>
      <w:r w:rsidRPr="003C5423">
        <w:t xml:space="preserve">This transaction supports the retrieval of ATNA audit </w:t>
      </w:r>
      <w:r w:rsidR="004D32FF" w:rsidRPr="003C5423">
        <w:t xml:space="preserve">record </w:t>
      </w:r>
      <w:r w:rsidRPr="003C5423">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3C5423">
        <w:t xml:space="preserve">the </w:t>
      </w:r>
      <w:r w:rsidRPr="003C5423">
        <w:t>Record Audit Event</w:t>
      </w:r>
      <w:r w:rsidR="00E65B52" w:rsidRPr="003C5423">
        <w:t xml:space="preserve"> [ITI-20] transaction</w:t>
      </w:r>
      <w:r w:rsidRPr="003C5423">
        <w:t xml:space="preserve">. </w:t>
      </w:r>
    </w:p>
    <w:p w14:paraId="70EABADA" w14:textId="6706A4FB" w:rsidR="00C61521" w:rsidRPr="003C5423" w:rsidRDefault="00C61521" w:rsidP="003030AE">
      <w:pPr>
        <w:pStyle w:val="BodyText"/>
      </w:pPr>
      <w:r w:rsidRPr="003C5423">
        <w:t xml:space="preserve">This transaction is a profiling of a standard FHIR search of the </w:t>
      </w:r>
      <w:r w:rsidR="00535D19" w:rsidRPr="003C5423">
        <w:t>A</w:t>
      </w:r>
      <w:r w:rsidRPr="003C5423">
        <w:t>udit</w:t>
      </w:r>
      <w:r w:rsidR="00535D19" w:rsidRPr="003C5423">
        <w:t>E</w:t>
      </w:r>
      <w:r w:rsidRPr="003C5423">
        <w:t>vent</w:t>
      </w:r>
      <w:r w:rsidR="00535D19" w:rsidRPr="003C5423">
        <w:t xml:space="preserve"> </w:t>
      </w:r>
      <w:r w:rsidR="0078573B" w:rsidRPr="003C5423">
        <w:t>R</w:t>
      </w:r>
      <w:r w:rsidR="00535D19" w:rsidRPr="003C5423">
        <w:t>esource</w:t>
      </w:r>
      <w:r w:rsidRPr="003C5423">
        <w:t>.</w:t>
      </w:r>
      <w:r w:rsidR="00CA07AB" w:rsidRPr="003C5423">
        <w:t xml:space="preserve"> </w:t>
      </w:r>
    </w:p>
    <w:p w14:paraId="780F300F" w14:textId="77777777" w:rsidR="00C61521" w:rsidRPr="003C5423" w:rsidRDefault="00C61521" w:rsidP="00E83B50">
      <w:pPr>
        <w:pStyle w:val="Heading3"/>
        <w:rPr>
          <w:noProof w:val="0"/>
        </w:rPr>
      </w:pPr>
      <w:bookmarkStart w:id="236" w:name="_Toc142046918"/>
      <w:r w:rsidRPr="003C5423">
        <w:rPr>
          <w:noProof w:val="0"/>
        </w:rPr>
        <w:t>3.81.1 Scope</w:t>
      </w:r>
      <w:bookmarkEnd w:id="236"/>
    </w:p>
    <w:p w14:paraId="79B39AD1" w14:textId="04F4209B" w:rsidR="00C61521" w:rsidRPr="003C5423" w:rsidRDefault="00C61521" w:rsidP="008D693A">
      <w:pPr>
        <w:pStyle w:val="BodyText"/>
      </w:pPr>
      <w:r w:rsidRPr="003C5423">
        <w:t xml:space="preserve">The Retrieve ATNA Audit Event transaction is used to search ATNA events recorded in an ATNA Audit Record Repository. The result of this retrieval is a FHIR bundle of AuditEvent </w:t>
      </w:r>
      <w:r w:rsidR="0078573B" w:rsidRPr="003C5423">
        <w:t>R</w:t>
      </w:r>
      <w:r w:rsidRPr="003C5423">
        <w:t xml:space="preserve">esources that match with a set of search parameters. </w:t>
      </w:r>
    </w:p>
    <w:p w14:paraId="7A474F5D" w14:textId="77777777" w:rsidR="00C61521" w:rsidRPr="003C5423" w:rsidRDefault="00C61521" w:rsidP="00E83B50">
      <w:pPr>
        <w:pStyle w:val="Heading3"/>
        <w:rPr>
          <w:noProof w:val="0"/>
        </w:rPr>
      </w:pPr>
      <w:bookmarkStart w:id="237" w:name="_Toc142046919"/>
      <w:r w:rsidRPr="003C5423">
        <w:rPr>
          <w:noProof w:val="0"/>
        </w:rPr>
        <w:lastRenderedPageBreak/>
        <w:t>3.81.2 Actor Roles</w:t>
      </w:r>
      <w:bookmarkEnd w:id="237"/>
    </w:p>
    <w:p w14:paraId="0BF95355" w14:textId="77777777" w:rsidR="00C61521" w:rsidRPr="003C5423" w:rsidRDefault="00C61521" w:rsidP="003030AE">
      <w:pPr>
        <w:pStyle w:val="TableTitle"/>
      </w:pPr>
      <w:r w:rsidRPr="003C5423">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3C5423" w14:paraId="0CA49F2C" w14:textId="77777777">
        <w:tc>
          <w:tcPr>
            <w:tcW w:w="1008" w:type="dxa"/>
          </w:tcPr>
          <w:p w14:paraId="76FEA06B" w14:textId="77777777" w:rsidR="00C61521" w:rsidRPr="003C5423" w:rsidRDefault="00C61521" w:rsidP="003030AE">
            <w:pPr>
              <w:pStyle w:val="BodyText"/>
              <w:rPr>
                <w:b/>
                <w:szCs w:val="24"/>
              </w:rPr>
            </w:pPr>
            <w:r w:rsidRPr="003C5423">
              <w:rPr>
                <w:b/>
                <w:szCs w:val="24"/>
              </w:rPr>
              <w:t>Actor:</w:t>
            </w:r>
          </w:p>
        </w:tc>
        <w:tc>
          <w:tcPr>
            <w:tcW w:w="8568" w:type="dxa"/>
          </w:tcPr>
          <w:p w14:paraId="215D2016" w14:textId="77777777" w:rsidR="00C61521" w:rsidRPr="003C5423" w:rsidRDefault="00C61521" w:rsidP="003030AE">
            <w:pPr>
              <w:pStyle w:val="BodyText"/>
              <w:rPr>
                <w:szCs w:val="24"/>
              </w:rPr>
            </w:pPr>
            <w:r w:rsidRPr="003C5423">
              <w:rPr>
                <w:szCs w:val="24"/>
              </w:rPr>
              <w:t>Audit Record Repository</w:t>
            </w:r>
          </w:p>
        </w:tc>
      </w:tr>
      <w:tr w:rsidR="00C61521" w:rsidRPr="003C5423" w14:paraId="34B0D822" w14:textId="77777777">
        <w:tc>
          <w:tcPr>
            <w:tcW w:w="1008" w:type="dxa"/>
          </w:tcPr>
          <w:p w14:paraId="227B10C9" w14:textId="77777777" w:rsidR="00C61521" w:rsidRPr="003C5423" w:rsidRDefault="00C61521" w:rsidP="003030AE">
            <w:pPr>
              <w:pStyle w:val="BodyText"/>
              <w:rPr>
                <w:b/>
                <w:szCs w:val="24"/>
              </w:rPr>
            </w:pPr>
            <w:r w:rsidRPr="003C5423">
              <w:rPr>
                <w:b/>
                <w:szCs w:val="24"/>
              </w:rPr>
              <w:t>Role:</w:t>
            </w:r>
          </w:p>
        </w:tc>
        <w:tc>
          <w:tcPr>
            <w:tcW w:w="8568" w:type="dxa"/>
          </w:tcPr>
          <w:p w14:paraId="663FB287" w14:textId="77777777" w:rsidR="00C61521" w:rsidRPr="003C5423" w:rsidRDefault="00C61521" w:rsidP="003030AE">
            <w:pPr>
              <w:pStyle w:val="BodyText"/>
              <w:rPr>
                <w:szCs w:val="24"/>
              </w:rPr>
            </w:pPr>
            <w:r w:rsidRPr="003C5423">
              <w:rPr>
                <w:szCs w:val="24"/>
              </w:rPr>
              <w:t>Provides storage for ATNA audit events, and responds to queries for a portion of the stored records.</w:t>
            </w:r>
          </w:p>
        </w:tc>
      </w:tr>
      <w:tr w:rsidR="00C61521" w:rsidRPr="003C5423" w14:paraId="367D1A7F" w14:textId="77777777">
        <w:tc>
          <w:tcPr>
            <w:tcW w:w="1008" w:type="dxa"/>
          </w:tcPr>
          <w:p w14:paraId="7F606A30" w14:textId="3EA007A3" w:rsidR="00C61521" w:rsidRPr="003C5423" w:rsidRDefault="00C61521" w:rsidP="003030AE">
            <w:pPr>
              <w:pStyle w:val="BodyText"/>
              <w:rPr>
                <w:b/>
                <w:szCs w:val="24"/>
              </w:rPr>
            </w:pPr>
            <w:r w:rsidRPr="003C5423">
              <w:rPr>
                <w:b/>
                <w:szCs w:val="24"/>
              </w:rPr>
              <w:t>Actor:</w:t>
            </w:r>
          </w:p>
        </w:tc>
        <w:tc>
          <w:tcPr>
            <w:tcW w:w="8568" w:type="dxa"/>
          </w:tcPr>
          <w:p w14:paraId="30D6AB79" w14:textId="77777777" w:rsidR="00C61521" w:rsidRPr="003C5423" w:rsidRDefault="00C61521" w:rsidP="003030AE">
            <w:pPr>
              <w:pStyle w:val="BodyText"/>
              <w:rPr>
                <w:szCs w:val="24"/>
              </w:rPr>
            </w:pPr>
            <w:r w:rsidRPr="003C5423">
              <w:rPr>
                <w:szCs w:val="24"/>
              </w:rPr>
              <w:t>Audit Consumer</w:t>
            </w:r>
          </w:p>
        </w:tc>
      </w:tr>
      <w:tr w:rsidR="00C61521" w:rsidRPr="003C5423" w14:paraId="3C80E0D9" w14:textId="77777777">
        <w:tc>
          <w:tcPr>
            <w:tcW w:w="1008" w:type="dxa"/>
          </w:tcPr>
          <w:p w14:paraId="786E564C" w14:textId="77777777" w:rsidR="00C61521" w:rsidRPr="003C5423" w:rsidRDefault="00C61521" w:rsidP="003030AE">
            <w:pPr>
              <w:pStyle w:val="BodyText"/>
              <w:rPr>
                <w:b/>
                <w:szCs w:val="24"/>
              </w:rPr>
            </w:pPr>
            <w:r w:rsidRPr="003C5423">
              <w:rPr>
                <w:b/>
                <w:szCs w:val="24"/>
              </w:rPr>
              <w:t>Role:</w:t>
            </w:r>
          </w:p>
        </w:tc>
        <w:tc>
          <w:tcPr>
            <w:tcW w:w="8568" w:type="dxa"/>
          </w:tcPr>
          <w:p w14:paraId="3BF18B7C" w14:textId="017D9E89" w:rsidR="00C61521" w:rsidRPr="003C5423" w:rsidRDefault="00C61521" w:rsidP="003030AE">
            <w:pPr>
              <w:pStyle w:val="BodyText"/>
              <w:rPr>
                <w:szCs w:val="24"/>
              </w:rPr>
            </w:pPr>
            <w:r w:rsidRPr="003C5423">
              <w:rPr>
                <w:szCs w:val="24"/>
              </w:rPr>
              <w:t>Queries for ATNA audit records.</w:t>
            </w:r>
          </w:p>
        </w:tc>
      </w:tr>
    </w:tbl>
    <w:p w14:paraId="373EC5A4" w14:textId="77777777" w:rsidR="00C61521" w:rsidRPr="003C5423" w:rsidRDefault="00C61521" w:rsidP="00E83B50">
      <w:pPr>
        <w:pStyle w:val="BodyText"/>
      </w:pPr>
    </w:p>
    <w:p w14:paraId="7E30F220" w14:textId="77777777" w:rsidR="00C61521" w:rsidRPr="003C5423" w:rsidRDefault="00C61521" w:rsidP="00E83B50">
      <w:pPr>
        <w:pStyle w:val="Heading3"/>
        <w:rPr>
          <w:noProof w:val="0"/>
        </w:rPr>
      </w:pPr>
      <w:bookmarkStart w:id="238" w:name="_Toc142046920"/>
      <w:r w:rsidRPr="003C5423">
        <w:rPr>
          <w:noProof w:val="0"/>
        </w:rPr>
        <w:t>3.81.3 Referenced Standards</w:t>
      </w:r>
      <w:bookmarkEnd w:id="238"/>
    </w:p>
    <w:p w14:paraId="36C5B5C1" w14:textId="19B17D91" w:rsidR="00C61521" w:rsidRPr="003C5423" w:rsidRDefault="00C61521" w:rsidP="003030AE">
      <w:pPr>
        <w:pStyle w:val="BodyText"/>
      </w:pPr>
      <w:r w:rsidRPr="003C5423">
        <w:t>RFC2616</w:t>
      </w:r>
      <w:r w:rsidRPr="003C5423">
        <w:tab/>
      </w:r>
      <w:r w:rsidRPr="003C5423">
        <w:tab/>
        <w:t>IETF Hypertext Transfer Protocol –</w:t>
      </w:r>
      <w:r w:rsidR="00E65B52" w:rsidRPr="003C5423">
        <w:t xml:space="preserve"> </w:t>
      </w:r>
      <w:r w:rsidRPr="003C5423">
        <w:t>HTTP/1.1</w:t>
      </w:r>
    </w:p>
    <w:p w14:paraId="59DA77F7" w14:textId="44D81F71" w:rsidR="00C61521" w:rsidRPr="003C5423" w:rsidRDefault="00C61521" w:rsidP="003030AE">
      <w:pPr>
        <w:pStyle w:val="BodyText"/>
      </w:pPr>
      <w:r w:rsidRPr="003C5423">
        <w:t>RFC4627</w:t>
      </w:r>
      <w:r w:rsidRPr="003C5423">
        <w:tab/>
      </w:r>
      <w:r w:rsidRPr="003C5423">
        <w:tab/>
        <w:t>The application/json Media Type for JavaScript Object Notation (JSON)</w:t>
      </w:r>
    </w:p>
    <w:p w14:paraId="2D392A2E" w14:textId="323AFC15" w:rsidR="00C61521" w:rsidRPr="003C5423" w:rsidRDefault="00C61521" w:rsidP="003030AE">
      <w:pPr>
        <w:pStyle w:val="BodyText"/>
      </w:pPr>
      <w:r w:rsidRPr="003C5423">
        <w:t>RFC6585</w:t>
      </w:r>
      <w:r w:rsidRPr="003C5423">
        <w:tab/>
      </w:r>
      <w:r w:rsidRPr="003C5423">
        <w:tab/>
        <w:t>IETF Additional HTTP Status Codes</w:t>
      </w:r>
    </w:p>
    <w:p w14:paraId="0513EC53" w14:textId="4D0AEFF6" w:rsidR="00C61521" w:rsidRPr="003C5423" w:rsidRDefault="00C61521" w:rsidP="003030AE">
      <w:pPr>
        <w:pStyle w:val="BodyText"/>
      </w:pPr>
      <w:r w:rsidRPr="003C5423">
        <w:t>RFC5424</w:t>
      </w:r>
      <w:r w:rsidRPr="003C5423">
        <w:tab/>
      </w:r>
      <w:r w:rsidRPr="003C5423">
        <w:tab/>
        <w:t>The Syslog Protocol</w:t>
      </w:r>
    </w:p>
    <w:p w14:paraId="685DD5CF" w14:textId="3C403CFB" w:rsidR="00C61521" w:rsidRPr="003C5423" w:rsidRDefault="00C61521" w:rsidP="003030AE">
      <w:pPr>
        <w:pStyle w:val="BodyText"/>
      </w:pPr>
      <w:r w:rsidRPr="003C5423">
        <w:t>RFC3339</w:t>
      </w:r>
      <w:r w:rsidRPr="003C5423">
        <w:tab/>
      </w:r>
      <w:r w:rsidRPr="003C5423">
        <w:tab/>
        <w:t>Date and Time on the Internet: Timestamps</w:t>
      </w:r>
    </w:p>
    <w:p w14:paraId="72E06619" w14:textId="44B302DE" w:rsidR="00582FEB" w:rsidRPr="003C5423" w:rsidRDefault="00582FEB" w:rsidP="00204712">
      <w:pPr>
        <w:pStyle w:val="BodyText"/>
      </w:pPr>
      <w:r w:rsidRPr="003C5423">
        <w:t>HL7 FHIR</w:t>
      </w:r>
      <w:r w:rsidRPr="003C5423">
        <w:tab/>
      </w:r>
      <w:r w:rsidR="00E65B52" w:rsidRPr="003C5423">
        <w:tab/>
      </w:r>
      <w:r w:rsidR="009B0310" w:rsidRPr="003C5423">
        <w:t>Release 4</w:t>
      </w:r>
      <w:r w:rsidRPr="003C5423">
        <w:tab/>
        <w:t xml:space="preserve"> </w:t>
      </w:r>
      <w:hyperlink r:id="rId71" w:history="1">
        <w:r w:rsidR="009B0310" w:rsidRPr="003C5423">
          <w:rPr>
            <w:rStyle w:val="Hyperlink"/>
          </w:rPr>
          <w:t>http://hl7.org/fhir/R4/index.html</w:t>
        </w:r>
      </w:hyperlink>
    </w:p>
    <w:p w14:paraId="645E5755" w14:textId="2EE9BC26" w:rsidR="00C61521" w:rsidRPr="003C5423" w:rsidRDefault="00C61521" w:rsidP="00E83B50">
      <w:pPr>
        <w:pStyle w:val="Heading3"/>
        <w:rPr>
          <w:noProof w:val="0"/>
        </w:rPr>
      </w:pPr>
      <w:bookmarkStart w:id="239" w:name="_Toc142046921"/>
      <w:r w:rsidRPr="003C5423">
        <w:rPr>
          <w:noProof w:val="0"/>
        </w:rPr>
        <w:t xml:space="preserve">3.81.4 </w:t>
      </w:r>
      <w:r w:rsidR="00346DAF" w:rsidRPr="003C5423">
        <w:rPr>
          <w:noProof w:val="0"/>
        </w:rPr>
        <w:t>Messages</w:t>
      </w:r>
      <w:bookmarkEnd w:id="239"/>
    </w:p>
    <w:p w14:paraId="1249328C" w14:textId="77777777" w:rsidR="00C61521" w:rsidRPr="003C5423" w:rsidRDefault="00960356" w:rsidP="00360913">
      <w:pPr>
        <w:pStyle w:val="BodyText"/>
      </w:pPr>
      <w:r w:rsidRPr="003C5423">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D113A3" w:rsidRPr="007C1AAC" w:rsidRDefault="00D113A3"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D113A3" w:rsidRPr="00360913" w:rsidRDefault="00D113A3"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D113A3" w:rsidRDefault="00D113A3"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D113A3" w:rsidRPr="007C1AAC" w:rsidRDefault="00D113A3"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KjI7DftBAAA8hoAAA4A&#10;AAAAAAAAAAAAAAAALgIAAGRycy9lMm9Eb2MueG1sUEsBAi0AFAAGAAgAAAAhALqER1TcAAAABQEA&#10;AA8AAAAAAAAAAAAAAAAARwcAAGRycy9kb3ducmV2LnhtbFBLBQYAAAAABAAEAPMAAABQC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D113A3" w:rsidRPr="007C1AAC" w:rsidRDefault="00D113A3"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D113A3" w:rsidRPr="00360913" w:rsidRDefault="00D113A3"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D113A3" w:rsidRDefault="00D113A3"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D113A3" w:rsidRPr="007C1AAC" w:rsidRDefault="00D113A3"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D113A3" w:rsidRPr="00360913" w:rsidRDefault="00D113A3"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5703093" w:rsidR="00C61521" w:rsidRPr="003C5423" w:rsidRDefault="00874604" w:rsidP="00F83445">
      <w:pPr>
        <w:pStyle w:val="FigureTitle"/>
      </w:pPr>
      <w:r w:rsidRPr="003C5423">
        <w:t>Figure 3.81.4-1: Interaction Diagram</w:t>
      </w:r>
    </w:p>
    <w:p w14:paraId="284FFB24" w14:textId="77777777" w:rsidR="00C61521" w:rsidRPr="003C5423" w:rsidRDefault="00C61521" w:rsidP="00C03CC6">
      <w:pPr>
        <w:pStyle w:val="Heading4"/>
        <w:rPr>
          <w:noProof w:val="0"/>
        </w:rPr>
      </w:pPr>
      <w:bookmarkStart w:id="240" w:name="_Toc142046922"/>
      <w:r w:rsidRPr="003C5423">
        <w:rPr>
          <w:noProof w:val="0"/>
        </w:rPr>
        <w:t>3.81.4.1 Retrieve ATNA Audit Events Message</w:t>
      </w:r>
      <w:bookmarkEnd w:id="240"/>
    </w:p>
    <w:p w14:paraId="1F62666D" w14:textId="0ACB66B1" w:rsidR="00C61521" w:rsidRPr="003C5423" w:rsidRDefault="00C61521" w:rsidP="00154E39">
      <w:pPr>
        <w:pStyle w:val="BodyText"/>
      </w:pPr>
      <w:r w:rsidRPr="003C5423">
        <w:t>This is an HTTP GET parameterized search from an Audit Consumer to an Audit Record Repository</w:t>
      </w:r>
      <w:r w:rsidR="00444F11" w:rsidRPr="003C5423">
        <w:t xml:space="preserve">. The Audit Record </w:t>
      </w:r>
      <w:r w:rsidR="00F6357D" w:rsidRPr="003C5423">
        <w:t>Repository has</w:t>
      </w:r>
      <w:r w:rsidRPr="003C5423">
        <w:t xml:space="preserve"> stored ATNA audit </w:t>
      </w:r>
      <w:r w:rsidR="004D32FF" w:rsidRPr="003C5423">
        <w:t xml:space="preserve">records </w:t>
      </w:r>
      <w:r w:rsidRPr="003C5423">
        <w:t xml:space="preserve">received via Record </w:t>
      </w:r>
      <w:r w:rsidRPr="003C5423">
        <w:lastRenderedPageBreak/>
        <w:t xml:space="preserve">Audit Event </w:t>
      </w:r>
      <w:r w:rsidR="00E40388" w:rsidRPr="003C5423">
        <w:t xml:space="preserve">[ITI-20] </w:t>
      </w:r>
      <w:r w:rsidRPr="003C5423">
        <w:t>transactions. Those messages</w:t>
      </w:r>
      <w:r w:rsidR="00444F11" w:rsidRPr="003C5423">
        <w:t>,</w:t>
      </w:r>
      <w:r w:rsidRPr="003C5423">
        <w:t xml:space="preserve"> </w:t>
      </w:r>
      <w:r w:rsidR="00444F11" w:rsidRPr="003C5423">
        <w:t xml:space="preserve">which </w:t>
      </w:r>
      <w:r w:rsidRPr="003C5423">
        <w:t>are stored within a data</w:t>
      </w:r>
      <w:r w:rsidR="00073D4D" w:rsidRPr="003C5423">
        <w:t>-</w:t>
      </w:r>
      <w:r w:rsidRPr="003C5423">
        <w:t>store</w:t>
      </w:r>
      <w:r w:rsidR="00444F11" w:rsidRPr="003C5423">
        <w:t>,</w:t>
      </w:r>
      <w:r w:rsidRPr="003C5423">
        <w:t xml:space="preserve"> can be retrieved in accordance </w:t>
      </w:r>
      <w:r w:rsidR="00444F11" w:rsidRPr="003C5423">
        <w:t xml:space="preserve">with </w:t>
      </w:r>
      <w:r w:rsidRPr="003C5423">
        <w:t>specific search parameters.</w:t>
      </w:r>
    </w:p>
    <w:p w14:paraId="1D002EFA" w14:textId="77777777" w:rsidR="00C61521" w:rsidRPr="003C5423" w:rsidRDefault="00C61521" w:rsidP="00C03CC6">
      <w:pPr>
        <w:pStyle w:val="Heading5"/>
        <w:rPr>
          <w:noProof w:val="0"/>
        </w:rPr>
      </w:pPr>
      <w:bookmarkStart w:id="241" w:name="_Toc142046923"/>
      <w:r w:rsidRPr="003C5423">
        <w:rPr>
          <w:noProof w:val="0"/>
        </w:rPr>
        <w:t>3.81.4.1.1 Trigger Events</w:t>
      </w:r>
      <w:bookmarkEnd w:id="241"/>
    </w:p>
    <w:p w14:paraId="2B16FC52" w14:textId="6A132850" w:rsidR="00C61521" w:rsidRPr="003C5423" w:rsidRDefault="00C61521" w:rsidP="003030AE">
      <w:pPr>
        <w:pStyle w:val="BodyText"/>
      </w:pPr>
      <w:r w:rsidRPr="003C5423">
        <w:t xml:space="preserve">The Audit Consumer sends a Retrieve ATNA Audit Events message when it needs </w:t>
      </w:r>
      <w:r w:rsidR="00DE17B2" w:rsidRPr="003C5423">
        <w:t xml:space="preserve">to process or analyze </w:t>
      </w:r>
      <w:r w:rsidRPr="003C5423">
        <w:t xml:space="preserve">ATNA audit </w:t>
      </w:r>
      <w:r w:rsidR="004D32FF" w:rsidRPr="003C5423">
        <w:t>records</w:t>
      </w:r>
      <w:r w:rsidRPr="003C5423">
        <w:t>.</w:t>
      </w:r>
    </w:p>
    <w:p w14:paraId="2BDAA4EA" w14:textId="77777777" w:rsidR="00C61521" w:rsidRPr="003C5423" w:rsidRDefault="00C61521" w:rsidP="00C03CC6">
      <w:pPr>
        <w:pStyle w:val="Heading5"/>
        <w:rPr>
          <w:noProof w:val="0"/>
        </w:rPr>
      </w:pPr>
      <w:bookmarkStart w:id="242" w:name="_Toc142046924"/>
      <w:r w:rsidRPr="003C5423">
        <w:rPr>
          <w:noProof w:val="0"/>
        </w:rPr>
        <w:t>3.81.4.1.2 Message Semantics</w:t>
      </w:r>
      <w:bookmarkEnd w:id="242"/>
    </w:p>
    <w:p w14:paraId="7DF577A6" w14:textId="20F339A0" w:rsidR="00C61521" w:rsidRPr="003C5423" w:rsidRDefault="00C61521" w:rsidP="00605A49">
      <w:pPr>
        <w:pStyle w:val="BodyText"/>
      </w:pPr>
      <w:r w:rsidRPr="003C5423">
        <w:t xml:space="preserve">The Retrieve ATNA Audit Event message </w:t>
      </w:r>
      <w:r w:rsidR="00B758DA" w:rsidRPr="003C5423">
        <w:t xml:space="preserve">shall be </w:t>
      </w:r>
      <w:r w:rsidRPr="003C5423">
        <w:t>an HTTP GET request sent to the Audit Record Repository.</w:t>
      </w:r>
      <w:r w:rsidR="00876AD5" w:rsidRPr="003C5423">
        <w:t xml:space="preserve"> </w:t>
      </w:r>
      <w:r w:rsidR="00922638" w:rsidRPr="003C5423">
        <w:t>This message is a FHIR search (see</w:t>
      </w:r>
      <w:r w:rsidR="00ED0140" w:rsidRPr="003C5423">
        <w:t xml:space="preserve"> </w:t>
      </w:r>
      <w:hyperlink r:id="rId72" w:history="1">
        <w:r w:rsidR="009B0310" w:rsidRPr="003C5423">
          <w:rPr>
            <w:rStyle w:val="Hyperlink"/>
          </w:rPr>
          <w:t>http://hl7.org/fhir/R4/search.html</w:t>
        </w:r>
      </w:hyperlink>
      <w:r w:rsidR="00922638" w:rsidRPr="003C5423">
        <w:t>) on AuditEvent Resources</w:t>
      </w:r>
      <w:r w:rsidR="003870FA" w:rsidRPr="003C5423">
        <w:t xml:space="preserve"> (</w:t>
      </w:r>
      <w:r w:rsidR="00D46ED3" w:rsidRPr="003C5423">
        <w:t xml:space="preserve">see </w:t>
      </w:r>
      <w:hyperlink r:id="rId73" w:history="1">
        <w:r w:rsidR="009B0310" w:rsidRPr="003C5423">
          <w:rPr>
            <w:rStyle w:val="Hyperlink"/>
          </w:rPr>
          <w:t>http://hl7.org/fhir/R4/auditevent.html</w:t>
        </w:r>
      </w:hyperlink>
      <w:r w:rsidR="003870FA" w:rsidRPr="003C5423">
        <w:t>)</w:t>
      </w:r>
      <w:r w:rsidR="00922638" w:rsidRPr="003C5423">
        <w:t>.</w:t>
      </w:r>
      <w:r w:rsidRPr="003C5423">
        <w:t xml:space="preserve"> This “search” target is formatted as:</w:t>
      </w:r>
    </w:p>
    <w:p w14:paraId="4CFC28EB" w14:textId="6110AED9" w:rsidR="00C61521" w:rsidRPr="003C5423" w:rsidRDefault="00C61521" w:rsidP="007A7438">
      <w:pPr>
        <w:pStyle w:val="BodyText"/>
        <w:rPr>
          <w:rStyle w:val="XMLname"/>
        </w:rPr>
      </w:pPr>
      <w:r w:rsidRPr="003C5423">
        <w:rPr>
          <w:rStyle w:val="XMLname"/>
        </w:rPr>
        <w:t>&lt;scheme&gt;://&lt;authority&gt;/&lt;path&gt;/AuditEvent?date=ge[start-time]&amp;date=le[stop-time]&amp;&lt;query&gt;</w:t>
      </w:r>
    </w:p>
    <w:p w14:paraId="00BAA4E7" w14:textId="77777777" w:rsidR="00C61521" w:rsidRPr="003C5423" w:rsidRDefault="00C61521" w:rsidP="007A7438">
      <w:pPr>
        <w:pStyle w:val="BodyText"/>
      </w:pPr>
      <w:r w:rsidRPr="003C5423">
        <w:t>where:</w:t>
      </w:r>
    </w:p>
    <w:p w14:paraId="1354EA1E" w14:textId="49410BFE"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ATNA audit </w:t>
      </w:r>
      <w:r w:rsidR="004D32FF" w:rsidRPr="003C5423">
        <w:t xml:space="preserve">record </w:t>
      </w:r>
      <w:r w:rsidR="003622F7" w:rsidRPr="003C5423">
        <w:t>content</w:t>
      </w:r>
      <w:r w:rsidRPr="003C5423">
        <w:t xml:space="preserve">;  </w:t>
      </w:r>
    </w:p>
    <w:p w14:paraId="3BA63D38" w14:textId="5F75FE2A"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3622F7" w:rsidRPr="003C5423">
        <w:t xml:space="preserve">colon and </w:t>
      </w:r>
      <w:r w:rsidRPr="003C5423">
        <w:t>port</w:t>
      </w:r>
      <w:r w:rsidR="003622F7" w:rsidRPr="003C5423">
        <w:t xml:space="preserve"> number</w:t>
      </w:r>
      <w:r w:rsidRPr="003C5423">
        <w:t>.</w:t>
      </w:r>
    </w:p>
    <w:p w14:paraId="738754C9" w14:textId="4CA48ADE"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 xml:space="preserve">to segregate the </w:t>
      </w:r>
      <w:r w:rsidR="008515FF" w:rsidRPr="003C5423">
        <w:t xml:space="preserve">HTTP search </w:t>
      </w:r>
      <w:r w:rsidRPr="003C5423">
        <w:t>service</w:t>
      </w:r>
      <w:r w:rsidR="008515FF" w:rsidRPr="003C5423">
        <w:t xml:space="preserve"> for AuditEvent</w:t>
      </w:r>
      <w:r w:rsidRPr="003C5423">
        <w:t xml:space="preserve"> implementation from other REST-based services.</w:t>
      </w:r>
    </w:p>
    <w:p w14:paraId="29CC9776" w14:textId="2987EFF5" w:rsidR="00C61521" w:rsidRPr="003C5423" w:rsidRDefault="009B05B2" w:rsidP="008671F5">
      <w:pPr>
        <w:pStyle w:val="ListBullet2"/>
        <w:numPr>
          <w:ilvl w:val="0"/>
          <w:numId w:val="25"/>
        </w:numPr>
      </w:pPr>
      <w:r w:rsidRPr="003C5423">
        <w:rPr>
          <w:bCs/>
        </w:rPr>
        <w:t xml:space="preserve">At least one </w:t>
      </w:r>
      <w:r w:rsidR="00C61521" w:rsidRPr="003C5423">
        <w:rPr>
          <w:rStyle w:val="XMLname"/>
        </w:rPr>
        <w:t>date</w:t>
      </w:r>
      <w:r w:rsidR="00C61521" w:rsidRPr="003C5423">
        <w:t xml:space="preserve"> search parameter</w:t>
      </w:r>
      <w:r w:rsidR="00BA5593" w:rsidRPr="003C5423">
        <w:t xml:space="preserve"> is required.</w:t>
      </w:r>
      <w:r w:rsidR="00C61521" w:rsidRPr="003C5423">
        <w:t xml:space="preserve"> See Section 3.81.4.1.2.1</w:t>
      </w:r>
      <w:r w:rsidR="003622F7" w:rsidRPr="003C5423">
        <w:t>.</w:t>
      </w:r>
    </w:p>
    <w:p w14:paraId="28DB47D6" w14:textId="77777777" w:rsidR="00C61521" w:rsidRPr="003C5423" w:rsidRDefault="00C61521" w:rsidP="008671F5">
      <w:pPr>
        <w:pStyle w:val="ListBullet2"/>
        <w:numPr>
          <w:ilvl w:val="0"/>
          <w:numId w:val="25"/>
        </w:numPr>
      </w:pPr>
      <w:r w:rsidRPr="003C5423">
        <w:rPr>
          <w:b/>
        </w:rPr>
        <w:t>“&amp;”</w:t>
      </w:r>
      <w:r w:rsidRPr="003C5423">
        <w:t xml:space="preserve"> is a conditional parameter that shall be present if </w:t>
      </w:r>
      <w:r w:rsidR="003622F7" w:rsidRPr="003C5423">
        <w:t xml:space="preserve">the </w:t>
      </w:r>
      <w:r w:rsidRPr="003C5423">
        <w:rPr>
          <w:rStyle w:val="XMLname"/>
        </w:rPr>
        <w:t>&lt;query&gt;</w:t>
      </w:r>
      <w:r w:rsidRPr="003C5423">
        <w:t xml:space="preserve"> parameter is present. </w:t>
      </w:r>
    </w:p>
    <w:p w14:paraId="7F5F9888" w14:textId="7BC0A53A" w:rsidR="00C61521" w:rsidRPr="003C5423" w:rsidRDefault="00C61521" w:rsidP="008671F5">
      <w:pPr>
        <w:pStyle w:val="ListBullet2"/>
        <w:numPr>
          <w:ilvl w:val="0"/>
          <w:numId w:val="25"/>
        </w:numPr>
      </w:pPr>
      <w:r w:rsidRPr="003C5423">
        <w:rPr>
          <w:rStyle w:val="XMLname"/>
        </w:rPr>
        <w:t>&lt;query&gt;,</w:t>
      </w:r>
      <w:r w:rsidRPr="003C5423">
        <w:t xml:space="preserve"> if present, represents a series of encoded name-value pairs representing filters for the search. See Section 3.81.4.1.2.2.</w:t>
      </w:r>
    </w:p>
    <w:p w14:paraId="116B97AA" w14:textId="77777777" w:rsidR="00C61521" w:rsidRPr="003C5423" w:rsidRDefault="00C61521" w:rsidP="00C03CC6">
      <w:pPr>
        <w:pStyle w:val="Heading6"/>
        <w:rPr>
          <w:noProof w:val="0"/>
        </w:rPr>
      </w:pPr>
      <w:bookmarkStart w:id="243" w:name="_Toc142046925"/>
      <w:r w:rsidRPr="003C5423">
        <w:rPr>
          <w:noProof w:val="0"/>
        </w:rPr>
        <w:t>3.81.4.1.2.1</w:t>
      </w:r>
      <w:r w:rsidRPr="003C5423">
        <w:rPr>
          <w:noProof w:val="0"/>
        </w:rPr>
        <w:tab/>
        <w:t>Date Search Parameters</w:t>
      </w:r>
      <w:bookmarkEnd w:id="243"/>
    </w:p>
    <w:p w14:paraId="67A60AC7" w14:textId="70AB2197" w:rsidR="00C61521" w:rsidRPr="003C5423" w:rsidRDefault="00F218E1" w:rsidP="003030AE">
      <w:pPr>
        <w:pStyle w:val="BodyText"/>
        <w:rPr>
          <w:b/>
        </w:rPr>
      </w:pPr>
      <w:r w:rsidRPr="003C5423">
        <w:t xml:space="preserve">The </w:t>
      </w:r>
      <w:r w:rsidRPr="003C5423">
        <w:rPr>
          <w:rStyle w:val="XMLname"/>
        </w:rPr>
        <w:t>date</w:t>
      </w:r>
      <w:r w:rsidRPr="003C5423">
        <w:rPr>
          <w:b/>
          <w:bCs/>
        </w:rPr>
        <w:t xml:space="preserve"> </w:t>
      </w:r>
      <w:r w:rsidRPr="003C5423">
        <w:t xml:space="preserve">parameter shall be used to specify an upper and/or lower bound for the search. </w:t>
      </w:r>
      <w:r w:rsidR="00DB2917" w:rsidRPr="003C5423">
        <w:t xml:space="preserve">At least one </w:t>
      </w:r>
      <w:r w:rsidR="007B0B64" w:rsidRPr="003C5423">
        <w:rPr>
          <w:rStyle w:val="XMLname"/>
        </w:rPr>
        <w:t>date</w:t>
      </w:r>
      <w:r w:rsidR="007B0B64" w:rsidRPr="003C5423">
        <w:rPr>
          <w:b/>
          <w:bCs/>
        </w:rPr>
        <w:t xml:space="preserve"> </w:t>
      </w:r>
      <w:r w:rsidR="007B0B64" w:rsidRPr="003C5423">
        <w:t xml:space="preserve">parameter shall be present. </w:t>
      </w:r>
      <w:r w:rsidR="00964910" w:rsidRPr="003C5423">
        <w:t>T</w:t>
      </w:r>
      <w:r w:rsidR="00C61521" w:rsidRPr="003C5423">
        <w:t xml:space="preserve">wo </w:t>
      </w:r>
      <w:r w:rsidR="00C61521" w:rsidRPr="003C5423">
        <w:rPr>
          <w:rStyle w:val="XMLname"/>
        </w:rPr>
        <w:t>date</w:t>
      </w:r>
      <w:r w:rsidR="00C61521" w:rsidRPr="003C5423">
        <w:rPr>
          <w:b/>
        </w:rPr>
        <w:t xml:space="preserve"> </w:t>
      </w:r>
      <w:r w:rsidR="00C61521" w:rsidRPr="003C5423">
        <w:t xml:space="preserve">parameters </w:t>
      </w:r>
      <w:r w:rsidR="00BA5593" w:rsidRPr="003C5423">
        <w:t>are recommended</w:t>
      </w:r>
      <w:r w:rsidR="00C61521" w:rsidRPr="003C5423">
        <w:t xml:space="preserve"> in every search by the Audit Consumer and shall be supported by the Audit Record Repository</w:t>
      </w:r>
      <w:r w:rsidR="00D20FCB" w:rsidRPr="003C5423">
        <w:t xml:space="preserve"> in order to avoid</w:t>
      </w:r>
      <w:r w:rsidR="00437111" w:rsidRPr="003C5423">
        <w:t xml:space="preserve"> overloading</w:t>
      </w:r>
      <w:r w:rsidR="007B0B64" w:rsidRPr="003C5423">
        <w:t xml:space="preserve"> the Audit Consumer</w:t>
      </w:r>
      <w:r w:rsidR="00C61521" w:rsidRPr="003C5423">
        <w:t>.</w:t>
      </w:r>
      <w:r w:rsidR="00BA5593" w:rsidRPr="003C5423">
        <w:t xml:space="preserve"> </w:t>
      </w:r>
      <w:r w:rsidR="00C61521" w:rsidRPr="003C5423">
        <w:t>These parameters allow</w:t>
      </w:r>
      <w:r w:rsidRPr="003C5423">
        <w:t xml:space="preserve"> </w:t>
      </w:r>
      <w:r w:rsidR="00C61521" w:rsidRPr="003C5423">
        <w:t xml:space="preserve">the Audit Consumer to specify the time frame of creation of audit </w:t>
      </w:r>
      <w:r w:rsidR="004D32FF" w:rsidRPr="003C5423">
        <w:t xml:space="preserve">records </w:t>
      </w:r>
      <w:r w:rsidR="00C61521" w:rsidRPr="003C5423">
        <w:t xml:space="preserve">of interest and enable the Audit Consumer to constrain the number of audit </w:t>
      </w:r>
      <w:r w:rsidR="004D32FF" w:rsidRPr="003C5423">
        <w:t xml:space="preserve">records </w:t>
      </w:r>
      <w:r w:rsidR="00C61521" w:rsidRPr="003C5423">
        <w:t xml:space="preserve">returned. </w:t>
      </w:r>
      <w:r w:rsidRPr="003C5423">
        <w:t xml:space="preserve">The values for the </w:t>
      </w:r>
      <w:r w:rsidRPr="003C5423">
        <w:rPr>
          <w:rStyle w:val="XMLname"/>
        </w:rPr>
        <w:t>date</w:t>
      </w:r>
      <w:r w:rsidRPr="003C5423">
        <w:t xml:space="preserve"> search parameters</w:t>
      </w:r>
      <w:r w:rsidR="00C61521" w:rsidRPr="003C5423">
        <w:t xml:space="preserve"> shall be in RFC3339 format.</w:t>
      </w:r>
    </w:p>
    <w:p w14:paraId="330DC63B" w14:textId="59886DCE" w:rsidR="00390641" w:rsidRPr="003C5423" w:rsidRDefault="00C61521" w:rsidP="00204712">
      <w:pPr>
        <w:pStyle w:val="Note"/>
        <w:rPr>
          <w:rFonts w:eastAsia="SimSun"/>
          <w:lang w:eastAsia="zh-CN"/>
        </w:rPr>
      </w:pPr>
      <w:r w:rsidRPr="003C5423">
        <w:t>Note: RFC3339 format is the format mandated by Syslog for time stamps and is a sub-set of the XML date-time data format used by FHIR.</w:t>
      </w:r>
    </w:p>
    <w:p w14:paraId="492E55B7" w14:textId="382F3D23" w:rsidR="00C61521" w:rsidRPr="003C5423" w:rsidRDefault="00C61521" w:rsidP="003030AE">
      <w:pPr>
        <w:pStyle w:val="BodyText"/>
      </w:pPr>
      <w:r w:rsidRPr="003C5423">
        <w:t xml:space="preserve">For example, to search AuditEvent </w:t>
      </w:r>
      <w:r w:rsidR="00E40388" w:rsidRPr="003C5423">
        <w:t>R</w:t>
      </w:r>
      <w:r w:rsidRPr="003C5423">
        <w:t>esources created during the whole day</w:t>
      </w:r>
      <w:r w:rsidR="003622F7" w:rsidRPr="003C5423">
        <w:t xml:space="preserve"> of January </w:t>
      </w:r>
      <w:r w:rsidR="00D36576" w:rsidRPr="003C5423">
        <w:t>5</w:t>
      </w:r>
      <w:r w:rsidR="003622F7" w:rsidRPr="003C5423">
        <w:t>, 2013</w:t>
      </w:r>
      <w:r w:rsidRPr="003C5423">
        <w:t>:</w:t>
      </w:r>
    </w:p>
    <w:p w14:paraId="119B174A" w14:textId="77777777" w:rsidR="00C61521" w:rsidRPr="003C5423" w:rsidRDefault="00C61521" w:rsidP="003026C2">
      <w:pPr>
        <w:pStyle w:val="BodyText"/>
      </w:pPr>
    </w:p>
    <w:p w14:paraId="05D92224" w14:textId="1194EE0E" w:rsidR="00C61521" w:rsidRPr="003C5423" w:rsidRDefault="00C61521" w:rsidP="007A7438">
      <w:pPr>
        <w:pStyle w:val="BodyText"/>
        <w:rPr>
          <w:rStyle w:val="XMLname"/>
          <w:rFonts w:eastAsia="SimSun"/>
        </w:rPr>
      </w:pPr>
      <w:r w:rsidRPr="003C5423">
        <w:rPr>
          <w:rStyle w:val="XMLname"/>
          <w:rFonts w:eastAsia="SimSun"/>
        </w:rPr>
        <w:lastRenderedPageBreak/>
        <w:t>http://</w:t>
      </w:r>
      <w:r w:rsidR="00746D89" w:rsidRPr="003C5423">
        <w:rPr>
          <w:rStyle w:val="XMLname"/>
          <w:rFonts w:eastAsia="SimSun"/>
        </w:rPr>
        <w:t>example.com</w:t>
      </w:r>
      <w:r w:rsidRPr="003C5423">
        <w:rPr>
          <w:rStyle w:val="XMLname"/>
          <w:rFonts w:eastAsia="SimSun"/>
        </w:rPr>
        <w:t>/ARRservice/AuditEvent?date=ge2013-0</w:t>
      </w:r>
      <w:r w:rsidR="000D4338" w:rsidRPr="003C5423">
        <w:rPr>
          <w:rStyle w:val="XMLname"/>
          <w:rFonts w:eastAsia="SimSun"/>
        </w:rPr>
        <w:t>1</w:t>
      </w:r>
      <w:r w:rsidRPr="003C5423">
        <w:rPr>
          <w:rStyle w:val="XMLname"/>
          <w:rFonts w:eastAsia="SimSun"/>
        </w:rPr>
        <w:t>-</w:t>
      </w:r>
      <w:r w:rsidR="00D36576" w:rsidRPr="003C5423">
        <w:rPr>
          <w:rStyle w:val="XMLname"/>
          <w:rFonts w:eastAsia="SimSun"/>
        </w:rPr>
        <w:t>05</w:t>
      </w:r>
      <w:r w:rsidRPr="003C5423">
        <w:rPr>
          <w:rStyle w:val="XMLname"/>
          <w:rFonts w:eastAsia="SimSun"/>
        </w:rPr>
        <w:t>&amp;date=le2013-</w:t>
      </w:r>
      <w:r w:rsidR="00D36576" w:rsidRPr="003C5423">
        <w:rPr>
          <w:rStyle w:val="XMLname"/>
          <w:rFonts w:eastAsia="SimSun"/>
        </w:rPr>
        <w:t>0</w:t>
      </w:r>
      <w:r w:rsidR="000D4338" w:rsidRPr="003C5423">
        <w:rPr>
          <w:rStyle w:val="XMLname"/>
          <w:rFonts w:eastAsia="SimSun"/>
        </w:rPr>
        <w:t>1</w:t>
      </w:r>
      <w:r w:rsidRPr="003C5423">
        <w:rPr>
          <w:rStyle w:val="XMLname"/>
          <w:rFonts w:eastAsia="SimSun"/>
        </w:rPr>
        <w:t>-</w:t>
      </w:r>
      <w:r w:rsidR="00C0160A" w:rsidRPr="003C5423">
        <w:rPr>
          <w:rStyle w:val="XMLname"/>
          <w:rFonts w:eastAsia="SimSun"/>
        </w:rPr>
        <w:t>0</w:t>
      </w:r>
      <w:r w:rsidR="000D4338" w:rsidRPr="003C5423">
        <w:rPr>
          <w:rStyle w:val="XMLname"/>
          <w:rFonts w:eastAsia="SimSun"/>
        </w:rPr>
        <w:t>5</w:t>
      </w:r>
    </w:p>
    <w:p w14:paraId="75FF71A7" w14:textId="77777777" w:rsidR="00C61521" w:rsidRPr="003C5423" w:rsidRDefault="00C61521" w:rsidP="003026C2">
      <w:pPr>
        <w:pStyle w:val="BodyText"/>
      </w:pPr>
    </w:p>
    <w:p w14:paraId="63B804CF" w14:textId="2DF6636D" w:rsidR="00C61521" w:rsidRPr="003C5423" w:rsidRDefault="00C61521" w:rsidP="003030AE">
      <w:pPr>
        <w:pStyle w:val="BodyText"/>
      </w:pPr>
      <w:r w:rsidRPr="003C5423">
        <w:t xml:space="preserve">The Audit Record Repository shall apply matching criteria to AuditEvent </w:t>
      </w:r>
      <w:r w:rsidR="0078573B" w:rsidRPr="003C5423">
        <w:t>R</w:t>
      </w:r>
      <w:r w:rsidRPr="003C5423">
        <w:t xml:space="preserve">esources characterized by </w:t>
      </w:r>
      <w:r w:rsidRPr="003C5423">
        <w:rPr>
          <w:rStyle w:val="XMLname"/>
        </w:rPr>
        <w:t>AuditEvent.</w:t>
      </w:r>
      <w:r w:rsidR="00981566" w:rsidRPr="003C5423">
        <w:rPr>
          <w:rStyle w:val="XMLname"/>
        </w:rPr>
        <w:t>recorded</w:t>
      </w:r>
      <w:r w:rsidRPr="003C5423">
        <w:t xml:space="preserve"> field valued within the time frame specified in the Request message. </w:t>
      </w:r>
    </w:p>
    <w:p w14:paraId="259D5DD4" w14:textId="5A3AEAD6" w:rsidR="00C61521" w:rsidRPr="003C5423" w:rsidRDefault="00C61521" w:rsidP="003030AE">
      <w:pPr>
        <w:pStyle w:val="BodyText"/>
      </w:pPr>
      <w:r w:rsidRPr="003C5423">
        <w:t xml:space="preserve">The Audit Record Repository shall apply other date matching criteria following rules defined by FHIR </w:t>
      </w:r>
      <w:r w:rsidR="00981566" w:rsidRPr="003C5423">
        <w:t>specification</w:t>
      </w:r>
      <w:r w:rsidRPr="003C5423">
        <w:t xml:space="preserve"> (</w:t>
      </w:r>
      <w:hyperlink r:id="rId74" w:history="1">
        <w:r w:rsidR="009B0310" w:rsidRPr="003C5423">
          <w:rPr>
            <w:rStyle w:val="Hyperlink"/>
          </w:rPr>
          <w:t>http://hl7.org/fhir/R4/search.html</w:t>
        </w:r>
      </w:hyperlink>
      <w:r w:rsidRPr="003C5423">
        <w:t xml:space="preserve">). </w:t>
      </w:r>
    </w:p>
    <w:p w14:paraId="212565AF" w14:textId="77777777" w:rsidR="00C61521" w:rsidRPr="003C5423" w:rsidRDefault="00C61521" w:rsidP="00C03CC6">
      <w:pPr>
        <w:pStyle w:val="Heading6"/>
        <w:rPr>
          <w:noProof w:val="0"/>
        </w:rPr>
      </w:pPr>
      <w:bookmarkStart w:id="244" w:name="_Toc142046926"/>
      <w:r w:rsidRPr="003C5423">
        <w:rPr>
          <w:noProof w:val="0"/>
        </w:rPr>
        <w:t>3.81.4.1.2.2</w:t>
      </w:r>
      <w:r w:rsidRPr="003C5423">
        <w:rPr>
          <w:noProof w:val="0"/>
        </w:rPr>
        <w:tab/>
        <w:t>Additional ATNA Search Parameters</w:t>
      </w:r>
      <w:bookmarkEnd w:id="244"/>
    </w:p>
    <w:p w14:paraId="32BAB1FB" w14:textId="2150057C" w:rsidR="00C61521" w:rsidRPr="003C5423" w:rsidRDefault="00C61521" w:rsidP="008D693A">
      <w:pPr>
        <w:pStyle w:val="BodyText"/>
      </w:pPr>
      <w:r w:rsidRPr="003C5423">
        <w:t>The search parameters in this section may be supported by the Audit Consumer and shall be supported by the Audit Record Repository. These parameters can be used by the Audit Consumer to refine search requests.</w:t>
      </w:r>
      <w:r w:rsidR="00832315" w:rsidRPr="003C5423">
        <w:t xml:space="preserve"> Refer to </w:t>
      </w:r>
      <w:r w:rsidR="00BC795E" w:rsidRPr="003C5423">
        <w:t>S</w:t>
      </w:r>
      <w:r w:rsidR="00832315" w:rsidRPr="003C5423">
        <w:t xml:space="preserve">ection </w:t>
      </w:r>
      <w:r w:rsidR="00382965" w:rsidRPr="003C5423">
        <w:t xml:space="preserve">3.81.4.2.2 for the mapping between </w:t>
      </w:r>
      <w:r w:rsidR="00223648" w:rsidRPr="003C5423">
        <w:t xml:space="preserve">the </w:t>
      </w:r>
      <w:r w:rsidR="00382965" w:rsidRPr="003C5423">
        <w:t xml:space="preserve">FHIR AuditEvent </w:t>
      </w:r>
      <w:r w:rsidR="00223648" w:rsidRPr="003C5423">
        <w:t>R</w:t>
      </w:r>
      <w:r w:rsidR="00382965" w:rsidRPr="003C5423">
        <w:t xml:space="preserve">esource and </w:t>
      </w:r>
      <w:r w:rsidR="0078573B" w:rsidRPr="003C5423">
        <w:t xml:space="preserve">the </w:t>
      </w:r>
      <w:r w:rsidR="00382965" w:rsidRPr="003C5423">
        <w:t>DICOM standard</w:t>
      </w:r>
      <w:r w:rsidR="00223648" w:rsidRPr="003C5423">
        <w:t xml:space="preserve"> definition</w:t>
      </w:r>
      <w:r w:rsidR="00382965" w:rsidRPr="003C5423">
        <w:t xml:space="preserve">. </w:t>
      </w:r>
    </w:p>
    <w:p w14:paraId="01FBFA83" w14:textId="15EF358C" w:rsidR="0078573B" w:rsidRPr="003C5423" w:rsidRDefault="00C61521" w:rsidP="008D693A">
      <w:pPr>
        <w:pStyle w:val="BodyText"/>
      </w:pPr>
      <w:r w:rsidRPr="003C5423">
        <w:t>The Audit Consumer shall encod</w:t>
      </w:r>
      <w:r w:rsidR="00CB74BE" w:rsidRPr="003C5423">
        <w:t>e all search parameters per RFC</w:t>
      </w:r>
      <w:r w:rsidRPr="003C5423">
        <w:t>3986 “percent” encoding rules. Although FHIR allows unconstrained use of AND OR operators to make queries of unlimited complexity, this transaction constrains the queries allowed</w:t>
      </w:r>
      <w:r w:rsidR="0078573B" w:rsidRPr="003C5423">
        <w:t>:</w:t>
      </w:r>
    </w:p>
    <w:p w14:paraId="7E352B20" w14:textId="58403831" w:rsidR="0078573B" w:rsidRPr="003C5423" w:rsidRDefault="00C61521" w:rsidP="00F83445">
      <w:pPr>
        <w:pStyle w:val="ListBullet2"/>
      </w:pPr>
      <w:r w:rsidRPr="003C5423">
        <w:t>Multiple search parameters shall only be combined using AND</w:t>
      </w:r>
      <w:r w:rsidRPr="003C5423">
        <w:rPr>
          <w:b/>
          <w:bCs/>
        </w:rPr>
        <w:t xml:space="preserve"> “&amp;”</w:t>
      </w:r>
      <w:r w:rsidRPr="003C5423">
        <w:t xml:space="preserve"> operator.</w:t>
      </w:r>
    </w:p>
    <w:p w14:paraId="3F4AC7FF" w14:textId="32B8970E" w:rsidR="00C61521" w:rsidRPr="003C5423" w:rsidRDefault="00C61521" w:rsidP="00F83445">
      <w:pPr>
        <w:pStyle w:val="ListBullet2"/>
      </w:pPr>
      <w:r w:rsidRPr="003C5423">
        <w:t>The OR</w:t>
      </w:r>
      <w:r w:rsidRPr="003C5423">
        <w:rPr>
          <w:b/>
          <w:bCs/>
        </w:rPr>
        <w:t xml:space="preserve"> “,”</w:t>
      </w:r>
      <w:r w:rsidRPr="003C5423">
        <w:t xml:space="preserve"> operator shall be used only within a single search parameter that has multiple values. </w:t>
      </w:r>
    </w:p>
    <w:p w14:paraId="32E74500" w14:textId="77777777" w:rsidR="00C61521" w:rsidRPr="003C5423" w:rsidRDefault="00C61521" w:rsidP="008D693A">
      <w:pPr>
        <w:pStyle w:val="BodyText"/>
      </w:pPr>
      <w:r w:rsidRPr="003C5423">
        <w:t xml:space="preserve">Additional search parameters are listed below: </w:t>
      </w:r>
    </w:p>
    <w:p w14:paraId="6D4ECFCA" w14:textId="6E87B319" w:rsidR="00C61521" w:rsidRPr="003C5423" w:rsidRDefault="00C61521" w:rsidP="008671F5">
      <w:pPr>
        <w:pStyle w:val="ListBullet2"/>
        <w:numPr>
          <w:ilvl w:val="0"/>
          <w:numId w:val="21"/>
        </w:numPr>
      </w:pPr>
      <w:r w:rsidRPr="003C5423">
        <w:rPr>
          <w:rStyle w:val="XMLname"/>
        </w:rPr>
        <w:t>address</w:t>
      </w:r>
      <w:r w:rsidRPr="003C5423">
        <w:t xml:space="preserve"> is a parameter of </w:t>
      </w:r>
      <w:r w:rsidRPr="003C5423">
        <w:rPr>
          <w:rStyle w:val="XMLname"/>
        </w:rPr>
        <w:t>string</w:t>
      </w:r>
      <w:r w:rsidRPr="003C5423">
        <w:t xml:space="preserve"> type. This parameter specifies the identifier of the network access point (NetworkAccessPointID) of the user device that creates the audit </w:t>
      </w:r>
      <w:r w:rsidR="004D32FF" w:rsidRPr="003C5423">
        <w:t xml:space="preserve">record </w:t>
      </w:r>
      <w:r w:rsidRPr="003C5423">
        <w:t>(</w:t>
      </w:r>
      <w:r w:rsidR="00150B93" w:rsidRPr="003C5423">
        <w:t>t</w:t>
      </w:r>
      <w:r w:rsidRPr="003C5423">
        <w:t xml:space="preserve">his could be a device id, IP address, or some other identifier associated with a device). </w:t>
      </w:r>
    </w:p>
    <w:p w14:paraId="03865A78" w14:textId="77777777" w:rsidR="00C61521" w:rsidRPr="003C5423" w:rsidRDefault="00C61521" w:rsidP="008671F5">
      <w:pPr>
        <w:pStyle w:val="ListContinue2"/>
      </w:pPr>
      <w:r w:rsidRPr="003C5423">
        <w:t>The value of this parameter shall contain the substring to match.</w:t>
      </w:r>
    </w:p>
    <w:p w14:paraId="5449583A" w14:textId="77777777" w:rsidR="00C61521" w:rsidRPr="003C5423" w:rsidRDefault="00C61521" w:rsidP="008671F5">
      <w:pPr>
        <w:pStyle w:val="ListContinue2"/>
      </w:pPr>
    </w:p>
    <w:p w14:paraId="1CCA9079" w14:textId="77777777" w:rsidR="00C61521" w:rsidRPr="003C5423" w:rsidRDefault="00C61521" w:rsidP="008671F5">
      <w:pPr>
        <w:pStyle w:val="ListContinue2"/>
      </w:pPr>
      <w:r w:rsidRPr="003C5423">
        <w:t>For example:</w:t>
      </w:r>
    </w:p>
    <w:p w14:paraId="22153EE9" w14:textId="1B6BAD0B" w:rsidR="00C61521" w:rsidRPr="003C5423" w:rsidRDefault="00C61521" w:rsidP="00623B77">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/ARRservice/AuditEvent?date=ge2013-01-01&amp;date=le2013-01-02&amp;address=192.168.0.1</w:t>
      </w:r>
    </w:p>
    <w:p w14:paraId="241B3907" w14:textId="77777777" w:rsidR="00C61521" w:rsidRPr="003C5423" w:rsidRDefault="00C61521" w:rsidP="008671F5">
      <w:pPr>
        <w:pStyle w:val="ListContinue2"/>
        <w:rPr>
          <w:rFonts w:ascii="Courier New" w:hAnsi="Courier New" w:cs="Courier New"/>
          <w:sz w:val="20"/>
        </w:rPr>
      </w:pPr>
    </w:p>
    <w:p w14:paraId="08B24BF0" w14:textId="5CEB594D" w:rsidR="00937E64" w:rsidRPr="003C5423" w:rsidRDefault="00C61521" w:rsidP="00937E64">
      <w:pPr>
        <w:pStyle w:val="ListContinue2"/>
        <w:rPr>
          <w:rStyle w:val="XMLFragmentChar"/>
          <w:noProof w:val="0"/>
        </w:rPr>
      </w:pPr>
      <w:r w:rsidRPr="003C5423">
        <w:t xml:space="preserve">The Audit Record Repository shall match this parameter with the </w:t>
      </w:r>
      <w:r w:rsidRPr="003C5423">
        <w:rPr>
          <w:rStyle w:val="XMLname"/>
        </w:rPr>
        <w:t>AuditEvent.</w:t>
      </w:r>
      <w:r w:rsidR="00981566" w:rsidRPr="003C5423">
        <w:rPr>
          <w:rStyle w:val="XMLname"/>
        </w:rPr>
        <w:t>agent</w:t>
      </w:r>
      <w:r w:rsidRPr="003C5423">
        <w:rPr>
          <w:rStyle w:val="XMLname"/>
        </w:rPr>
        <w:t>.network.address</w:t>
      </w:r>
      <w:r w:rsidRPr="003C5423">
        <w:rPr>
          <w:rStyle w:val="XMLFragmentChar"/>
          <w:noProof w:val="0"/>
        </w:rPr>
        <w:t>.</w:t>
      </w:r>
    </w:p>
    <w:p w14:paraId="2C1AA1FB" w14:textId="560C2822" w:rsidR="00937E64" w:rsidRPr="003C5423" w:rsidRDefault="00937E64" w:rsidP="00937E64">
      <w:pPr>
        <w:pStyle w:val="ListBullet2"/>
        <w:numPr>
          <w:ilvl w:val="0"/>
          <w:numId w:val="25"/>
        </w:numPr>
        <w:rPr>
          <w:b/>
        </w:rPr>
      </w:pPr>
      <w:r w:rsidRPr="003C5423">
        <w:rPr>
          <w:rStyle w:val="XMLname"/>
        </w:rPr>
        <w:t>agent.identifier</w:t>
      </w:r>
      <w:r w:rsidRPr="003C5423">
        <w:rPr>
          <w:b/>
        </w:rPr>
        <w:t xml:space="preserve"> </w:t>
      </w:r>
      <w:r w:rsidRPr="003C5423">
        <w:t xml:space="preserve">is a parameter of </w:t>
      </w:r>
      <w:r w:rsidRPr="003C5423">
        <w:rPr>
          <w:rStyle w:val="XMLname"/>
        </w:rPr>
        <w:t>token</w:t>
      </w:r>
      <w:r w:rsidRPr="003C5423">
        <w:t xml:space="preserve"> type.</w:t>
      </w:r>
      <w:r w:rsidRPr="003C5423">
        <w:rPr>
          <w:b/>
        </w:rPr>
        <w:t xml:space="preserve"> </w:t>
      </w:r>
      <w:r w:rsidRPr="003C5423">
        <w:t>This parameter identifies the user that participated in the event that originates the audit record.</w:t>
      </w:r>
    </w:p>
    <w:p w14:paraId="14C4E87D" w14:textId="13D8B64A" w:rsidR="00937E64" w:rsidRPr="003C5423" w:rsidRDefault="00937E64" w:rsidP="00937E64">
      <w:pPr>
        <w:pStyle w:val="ListContinue2"/>
        <w:rPr>
          <w:b/>
        </w:rPr>
      </w:pPr>
      <w:r w:rsidRPr="003C5423">
        <w:rPr>
          <w:lang w:eastAsia="it-IT"/>
        </w:rPr>
        <w:t xml:space="preserve">For example, to search AuditEvent </w:t>
      </w:r>
      <w:r w:rsidR="000C0F91" w:rsidRPr="003C5423">
        <w:rPr>
          <w:lang w:eastAsia="it-IT"/>
        </w:rPr>
        <w:t>R</w:t>
      </w:r>
      <w:r w:rsidRPr="003C5423">
        <w:rPr>
          <w:lang w:eastAsia="it-IT"/>
        </w:rPr>
        <w:t>esources related to the user “admin”:</w:t>
      </w:r>
      <w:r w:rsidRPr="003C5423">
        <w:rPr>
          <w:b/>
        </w:rPr>
        <w:t xml:space="preserve"> </w:t>
      </w:r>
    </w:p>
    <w:p w14:paraId="6117AFC4" w14:textId="77777777" w:rsidR="00937E64" w:rsidRPr="003C5423" w:rsidRDefault="00937E64" w:rsidP="00937E64">
      <w:pPr>
        <w:pStyle w:val="ListContinue2"/>
        <w:rPr>
          <w:b/>
        </w:rPr>
      </w:pPr>
    </w:p>
    <w:p w14:paraId="64BEE06C" w14:textId="761221A0" w:rsidR="00937E64" w:rsidRPr="003C5423" w:rsidRDefault="00937E64" w:rsidP="00937E64">
      <w:pPr>
        <w:pStyle w:val="ListContinue2"/>
        <w:rPr>
          <w:rStyle w:val="XMLname"/>
        </w:rPr>
      </w:pPr>
      <w:r w:rsidRPr="003C5423">
        <w:rPr>
          <w:rStyle w:val="XMLname"/>
        </w:rPr>
        <w:t>http://example.com/ARRservice/AuditEvent?date=ge2013-01-01&amp;date=le2013-01-02&amp;</w:t>
      </w:r>
      <w:r w:rsidR="00E61EC7" w:rsidRPr="003C5423">
        <w:rPr>
          <w:rStyle w:val="XMLname"/>
        </w:rPr>
        <w:t>agent.identifier</w:t>
      </w:r>
      <w:r w:rsidRPr="003C5423">
        <w:rPr>
          <w:rStyle w:val="XMLname"/>
        </w:rPr>
        <w:t>=admin</w:t>
      </w:r>
    </w:p>
    <w:p w14:paraId="09B4707F" w14:textId="77777777" w:rsidR="00937E64" w:rsidRPr="003C5423" w:rsidRDefault="00937E64" w:rsidP="00937E64">
      <w:pPr>
        <w:pStyle w:val="ListContinue2"/>
      </w:pPr>
    </w:p>
    <w:p w14:paraId="2A0CA26E" w14:textId="77777777" w:rsidR="00C1376D" w:rsidRPr="003C5423" w:rsidRDefault="00937E64" w:rsidP="00937E64">
      <w:pPr>
        <w:pStyle w:val="ListContinue2"/>
      </w:pPr>
      <w:r w:rsidRPr="003C5423">
        <w:lastRenderedPageBreak/>
        <w:t>The Audit Record Repository shall</w:t>
      </w:r>
      <w:r w:rsidRPr="003C5423">
        <w:rPr>
          <w:b/>
        </w:rPr>
        <w:t xml:space="preserve"> </w:t>
      </w:r>
      <w:r w:rsidRPr="003C5423">
        <w:t xml:space="preserve">match this parameter with the </w:t>
      </w:r>
      <w:r w:rsidRPr="003C5423">
        <w:rPr>
          <w:rStyle w:val="XMLname"/>
        </w:rPr>
        <w:t>AuditEvent.agent.who.identifier</w:t>
      </w:r>
      <w:r w:rsidRPr="003C5423">
        <w:t xml:space="preserve"> field.</w:t>
      </w:r>
    </w:p>
    <w:p w14:paraId="436786DA" w14:textId="5FC5C26C" w:rsidR="00C61521" w:rsidRPr="003C5423" w:rsidRDefault="00E61EC7" w:rsidP="00937E64">
      <w:pPr>
        <w:pStyle w:val="ListContinue2"/>
        <w:rPr>
          <w:b/>
        </w:rPr>
      </w:pPr>
      <w:r w:rsidRPr="003C5423">
        <w:t>If a patient identifier it is used</w:t>
      </w:r>
      <w:r w:rsidR="00B15C6A" w:rsidRPr="003C5423">
        <w:t>,</w:t>
      </w:r>
      <w:r w:rsidRPr="003C5423">
        <w:t xml:space="preserve"> the A</w:t>
      </w:r>
      <w:r w:rsidR="00B15C6A" w:rsidRPr="003C5423">
        <w:t xml:space="preserve">udit </w:t>
      </w:r>
      <w:r w:rsidRPr="003C5423">
        <w:t>R</w:t>
      </w:r>
      <w:r w:rsidR="00B15C6A" w:rsidRPr="003C5423">
        <w:t xml:space="preserve">ecord </w:t>
      </w:r>
      <w:r w:rsidRPr="003C5423">
        <w:t>R</w:t>
      </w:r>
      <w:r w:rsidR="00B15C6A" w:rsidRPr="003C5423">
        <w:t>epository</w:t>
      </w:r>
      <w:r w:rsidRPr="003C5423">
        <w:t xml:space="preserve"> will return </w:t>
      </w:r>
      <w:r w:rsidR="00D8748A" w:rsidRPr="003C5423">
        <w:t>only</w:t>
      </w:r>
      <w:r w:rsidRPr="003C5423">
        <w:t xml:space="preserve"> the audit</w:t>
      </w:r>
      <w:r w:rsidR="004E432A" w:rsidRPr="003C5423">
        <w:t xml:space="preserve"> record</w:t>
      </w:r>
      <w:r w:rsidR="00D8748A" w:rsidRPr="003C5423">
        <w:t>s</w:t>
      </w:r>
      <w:r w:rsidRPr="003C5423">
        <w:t xml:space="preserve"> where the patient is </w:t>
      </w:r>
      <w:r w:rsidR="00D8748A" w:rsidRPr="003C5423">
        <w:t>involved in the event as a user</w:t>
      </w:r>
      <w:r w:rsidRPr="003C5423">
        <w:t>.</w:t>
      </w:r>
    </w:p>
    <w:p w14:paraId="75AD33B5" w14:textId="72212CC6" w:rsidR="00C61521" w:rsidRPr="003C5423" w:rsidRDefault="00C61521" w:rsidP="008671F5">
      <w:pPr>
        <w:pStyle w:val="ListBullet2"/>
        <w:numPr>
          <w:ilvl w:val="0"/>
          <w:numId w:val="21"/>
        </w:numPr>
      </w:pPr>
      <w:r w:rsidRPr="003C5423">
        <w:rPr>
          <w:rStyle w:val="XMLname"/>
        </w:rPr>
        <w:t>patient</w:t>
      </w:r>
      <w:r w:rsidR="00B21B20" w:rsidRPr="003C5423">
        <w:rPr>
          <w:rStyle w:val="XMLname"/>
        </w:rPr>
        <w:t>.identifier</w:t>
      </w:r>
      <w:r w:rsidRPr="003C5423">
        <w:t xml:space="preserve"> is a parameter of </w:t>
      </w:r>
      <w:r w:rsidRPr="003C5423">
        <w:rPr>
          <w:rStyle w:val="XMLname"/>
        </w:rPr>
        <w:t>token</w:t>
      </w:r>
      <w:r w:rsidRPr="003C5423">
        <w:t xml:space="preserve"> type. This parameter specifies the identifier of the patient involved in the event as </w:t>
      </w:r>
      <w:r w:rsidR="00F015F6" w:rsidRPr="003C5423">
        <w:t>a participant</w:t>
      </w:r>
      <w:r w:rsidR="00C1376D" w:rsidRPr="003C5423">
        <w:t xml:space="preserve"> or as a user</w:t>
      </w:r>
      <w:r w:rsidRPr="003C5423">
        <w:t xml:space="preserve">. The value of this parameter </w:t>
      </w:r>
      <w:r w:rsidR="003D05C8" w:rsidRPr="003C5423">
        <w:t xml:space="preserve">can </w:t>
      </w:r>
      <w:r w:rsidRPr="003C5423">
        <w:t>contain the namespace URI (that represents the assign</w:t>
      </w:r>
      <w:r w:rsidR="00D46D70" w:rsidRPr="003C5423">
        <w:t>ing</w:t>
      </w:r>
      <w:r w:rsidRPr="003C5423">
        <w:t xml:space="preserve"> authority for the identifier) and the identifier.</w:t>
      </w:r>
    </w:p>
    <w:p w14:paraId="10A590C8" w14:textId="77777777" w:rsidR="00C61521" w:rsidRPr="003C5423" w:rsidRDefault="00C61521" w:rsidP="008671F5">
      <w:pPr>
        <w:pStyle w:val="ListContinue2"/>
      </w:pPr>
      <w:r w:rsidRPr="003C5423">
        <w:t>For example:</w:t>
      </w:r>
    </w:p>
    <w:p w14:paraId="3AAFFD08" w14:textId="1B31FB31" w:rsidR="00C61521" w:rsidRPr="003C5423" w:rsidRDefault="00B21B20"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/ARRservice/AuditEvent?date=ge2013-01-01&amp;date=le2013-01-02&amp;patient.identifier=urn:oid:1.2.3.4|5678</w:t>
      </w:r>
    </w:p>
    <w:p w14:paraId="0C8AF47A" w14:textId="77777777" w:rsidR="00C61521" w:rsidRPr="003C5423" w:rsidRDefault="00C61521" w:rsidP="008671F5">
      <w:pPr>
        <w:pStyle w:val="ListContinue2"/>
      </w:pPr>
    </w:p>
    <w:p w14:paraId="49D19442" w14:textId="71F5D508" w:rsidR="00C61521" w:rsidRPr="003C5423" w:rsidRDefault="00C61521" w:rsidP="003026C2">
      <w:pPr>
        <w:pStyle w:val="ListContinue2"/>
      </w:pPr>
      <w:r w:rsidRPr="003C5423">
        <w:t xml:space="preserve">The Audit Record Repository shall match this parameter with the </w:t>
      </w:r>
      <w:r w:rsidR="00CE19E7" w:rsidRPr="003C5423">
        <w:rPr>
          <w:rStyle w:val="XMLname"/>
        </w:rPr>
        <w:t>AuditEvent.agent.who.identifier</w:t>
      </w:r>
      <w:r w:rsidR="00CE19E7" w:rsidRPr="003C5423">
        <w:t xml:space="preserve"> </w:t>
      </w:r>
      <w:r w:rsidR="00B15C6A" w:rsidRPr="003C5423">
        <w:t xml:space="preserve">and </w:t>
      </w:r>
      <w:r w:rsidR="00C1376D" w:rsidRPr="003C5423">
        <w:rPr>
          <w:rStyle w:val="XMLname"/>
        </w:rPr>
        <w:t>AuditEvent.entity.what.identifier</w:t>
      </w:r>
      <w:r w:rsidR="00C1376D" w:rsidRPr="003C5423">
        <w:t xml:space="preserve"> where</w:t>
      </w:r>
      <w:r w:rsidR="00B15C6A" w:rsidRPr="003C5423">
        <w:t xml:space="preserve"> the reference</w:t>
      </w:r>
      <w:r w:rsidR="00C1376D" w:rsidRPr="003C5423">
        <w:t xml:space="preserve"> resolve </w:t>
      </w:r>
      <w:r w:rsidR="00B15C6A" w:rsidRPr="003C5423">
        <w:t xml:space="preserve">to </w:t>
      </w:r>
      <w:r w:rsidR="00C1376D" w:rsidRPr="003C5423">
        <w:t>a Patient.</w:t>
      </w:r>
      <w:r w:rsidRPr="003C5423">
        <w:t xml:space="preserve"> </w:t>
      </w:r>
    </w:p>
    <w:p w14:paraId="5625DA83" w14:textId="6D4A70EA" w:rsidR="00647CF4" w:rsidRPr="003C5423" w:rsidRDefault="00FA22F3" w:rsidP="00647CF4">
      <w:pPr>
        <w:pStyle w:val="ListBullet2"/>
        <w:numPr>
          <w:ilvl w:val="0"/>
          <w:numId w:val="21"/>
        </w:numPr>
      </w:pPr>
      <w:r w:rsidRPr="003C5423">
        <w:rPr>
          <w:rStyle w:val="XMLname"/>
        </w:rPr>
        <w:t>entity</w:t>
      </w:r>
      <w:r w:rsidR="00CE19E7" w:rsidRPr="003C5423">
        <w:rPr>
          <w:rStyle w:val="XMLname"/>
        </w:rPr>
        <w:t>.identifier</w:t>
      </w:r>
      <w:r w:rsidRPr="003C5423">
        <w:t xml:space="preserve"> </w:t>
      </w:r>
      <w:r w:rsidR="00C61521" w:rsidRPr="003C5423">
        <w:t>is a parameter of</w:t>
      </w:r>
      <w:r w:rsidR="00C61521" w:rsidRPr="003C5423">
        <w:rPr>
          <w:rStyle w:val="XMLname"/>
        </w:rPr>
        <w:t xml:space="preserve"> token</w:t>
      </w:r>
      <w:r w:rsidR="00C61521" w:rsidRPr="003C5423">
        <w:t xml:space="preserve"> type. This parameter specifies unique identifier for the object. The parameter value should be identified in accordance to the </w:t>
      </w:r>
      <w:r w:rsidRPr="003C5423">
        <w:t xml:space="preserve">entity </w:t>
      </w:r>
      <w:r w:rsidR="00C61521" w:rsidRPr="003C5423">
        <w:t>type</w:t>
      </w:r>
      <w:r w:rsidR="00647CF4" w:rsidRPr="003C5423">
        <w:t>.</w:t>
      </w:r>
    </w:p>
    <w:p w14:paraId="6D3CECE2" w14:textId="77777777" w:rsidR="00FC08F0" w:rsidRPr="003C5423" w:rsidRDefault="00C61521" w:rsidP="008671F5">
      <w:pPr>
        <w:pStyle w:val="ListContinue2"/>
      </w:pPr>
      <w:r w:rsidRPr="003C5423">
        <w:t xml:space="preserve">For example: </w:t>
      </w:r>
    </w:p>
    <w:p w14:paraId="55587B5C" w14:textId="5BDAB838" w:rsidR="003D05C8" w:rsidRPr="003C5423" w:rsidRDefault="00C61521" w:rsidP="007A7438">
      <w:pPr>
        <w:pStyle w:val="ListBullet4"/>
        <w:rPr>
          <w:rStyle w:val="XMLname"/>
        </w:rPr>
      </w:pPr>
      <w:r w:rsidRPr="003C5423">
        <w:rPr>
          <w:rStyle w:val="XMLname"/>
        </w:rPr>
        <w:t>?</w:t>
      </w:r>
      <w:r w:rsidR="006878E1" w:rsidRPr="003C5423">
        <w:rPr>
          <w:rStyle w:val="XMLname"/>
        </w:rPr>
        <w:t>entity</w:t>
      </w:r>
      <w:r w:rsidR="00CE19E7" w:rsidRPr="003C5423">
        <w:rPr>
          <w:rStyle w:val="XMLname"/>
        </w:rPr>
        <w:t>.identifier</w:t>
      </w:r>
      <w:r w:rsidRPr="003C5423">
        <w:rPr>
          <w:rStyle w:val="XMLname"/>
        </w:rPr>
        <w:t>=urn:oid:1.2.3.4.5|123-203-FJ</w:t>
      </w:r>
    </w:p>
    <w:p w14:paraId="3E814992" w14:textId="70DA15E1" w:rsidR="00C61521" w:rsidRPr="003C5423" w:rsidRDefault="00C61521" w:rsidP="007A7438">
      <w:pPr>
        <w:pStyle w:val="ListBullet4"/>
        <w:rPr>
          <w:rStyle w:val="XMLname"/>
        </w:rPr>
      </w:pPr>
      <w:r w:rsidRPr="003C5423">
        <w:rPr>
          <w:rStyle w:val="XMLname"/>
        </w:rPr>
        <w:t>?</w:t>
      </w:r>
      <w:r w:rsidR="006878E1" w:rsidRPr="003C5423">
        <w:rPr>
          <w:rStyle w:val="XMLname"/>
        </w:rPr>
        <w:t>entity</w:t>
      </w:r>
      <w:r w:rsidR="00CE19E7" w:rsidRPr="003C5423">
        <w:rPr>
          <w:rStyle w:val="XMLname"/>
        </w:rPr>
        <w:t>.identifier</w:t>
      </w:r>
      <w:r w:rsidRPr="003C5423">
        <w:rPr>
          <w:rStyle w:val="XMLname"/>
        </w:rPr>
        <w:t>=|123-203-FJ.</w:t>
      </w:r>
    </w:p>
    <w:p w14:paraId="00F03505" w14:textId="77777777" w:rsidR="00C61521" w:rsidRPr="003C5423" w:rsidRDefault="00C61521" w:rsidP="008671F5">
      <w:pPr>
        <w:pStyle w:val="ListContinue2"/>
      </w:pPr>
    </w:p>
    <w:p w14:paraId="1A2E9F2A" w14:textId="44FF106E" w:rsidR="00C61521" w:rsidRPr="003C5423" w:rsidRDefault="00C61521" w:rsidP="008671F5">
      <w:pPr>
        <w:pStyle w:val="ListContinue2"/>
      </w:pPr>
      <w:r w:rsidRPr="003C5423">
        <w:t xml:space="preserve">The Audit Record Repository shall match this parameter with the </w:t>
      </w:r>
      <w:r w:rsidRPr="003C5423">
        <w:rPr>
          <w:rStyle w:val="XMLname"/>
        </w:rPr>
        <w:t>AuditEvent.</w:t>
      </w:r>
      <w:r w:rsidR="00FA22F3" w:rsidRPr="003C5423">
        <w:rPr>
          <w:rStyle w:val="XMLname"/>
        </w:rPr>
        <w:t>entity</w:t>
      </w:r>
      <w:r w:rsidRPr="003C5423">
        <w:rPr>
          <w:rStyle w:val="XMLname"/>
        </w:rPr>
        <w:t>.</w:t>
      </w:r>
      <w:r w:rsidR="00BE2DB1" w:rsidRPr="003C5423">
        <w:rPr>
          <w:rStyle w:val="XMLname"/>
        </w:rPr>
        <w:t>what.</w:t>
      </w:r>
      <w:r w:rsidRPr="003C5423">
        <w:rPr>
          <w:rStyle w:val="XMLname"/>
        </w:rPr>
        <w:t>identifier</w:t>
      </w:r>
      <w:r w:rsidRPr="003C5423">
        <w:t xml:space="preserve"> field that is of type identifier (ParticipantObjectID in DICOM schema).</w:t>
      </w:r>
      <w:r w:rsidR="00CE19E7" w:rsidRPr="003C5423">
        <w:t xml:space="preserve"> If a patient identifier is used the A</w:t>
      </w:r>
      <w:r w:rsidR="00B15C6A" w:rsidRPr="003C5423">
        <w:t xml:space="preserve">udit </w:t>
      </w:r>
      <w:r w:rsidR="00CE19E7" w:rsidRPr="003C5423">
        <w:t>R</w:t>
      </w:r>
      <w:r w:rsidR="00B15C6A" w:rsidRPr="003C5423">
        <w:t xml:space="preserve">ecord </w:t>
      </w:r>
      <w:r w:rsidR="00CE19E7" w:rsidRPr="003C5423">
        <w:t>R</w:t>
      </w:r>
      <w:r w:rsidR="00B15C6A" w:rsidRPr="003C5423">
        <w:t>epository</w:t>
      </w:r>
      <w:r w:rsidR="00CE19E7" w:rsidRPr="003C5423">
        <w:t xml:space="preserve"> will return </w:t>
      </w:r>
      <w:r w:rsidR="00D8748A" w:rsidRPr="003C5423">
        <w:t xml:space="preserve">only </w:t>
      </w:r>
      <w:r w:rsidR="00CE19E7" w:rsidRPr="003C5423">
        <w:t>audit</w:t>
      </w:r>
      <w:r w:rsidR="004E432A" w:rsidRPr="003C5423">
        <w:t xml:space="preserve"> record</w:t>
      </w:r>
      <w:r w:rsidR="00D8748A" w:rsidRPr="003C5423">
        <w:t>s</w:t>
      </w:r>
      <w:r w:rsidR="00CE19E7" w:rsidRPr="003C5423">
        <w:t xml:space="preserve"> where the patient is involved in the event as a participant.</w:t>
      </w:r>
    </w:p>
    <w:p w14:paraId="099CD765" w14:textId="688E9E32" w:rsidR="00C61521" w:rsidRPr="003C5423" w:rsidRDefault="001F18B2" w:rsidP="008671F5">
      <w:pPr>
        <w:pStyle w:val="ListBullet2"/>
        <w:numPr>
          <w:ilvl w:val="0"/>
          <w:numId w:val="25"/>
        </w:numPr>
        <w:rPr>
          <w:b/>
        </w:rPr>
      </w:pPr>
      <w:r w:rsidRPr="003C5423">
        <w:rPr>
          <w:rStyle w:val="XMLname"/>
        </w:rPr>
        <w:t>entity</w:t>
      </w:r>
      <w:r w:rsidR="00C61521" w:rsidRPr="003C5423">
        <w:rPr>
          <w:rStyle w:val="XMLname"/>
        </w:rPr>
        <w:t>-type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type of the object </w:t>
      </w:r>
      <w:r w:rsidR="00C61521" w:rsidRPr="003C5423">
        <w:rPr>
          <w:rStyle w:val="BodyTextChar"/>
        </w:rPr>
        <w:t xml:space="preserve">(e.g., Person, System Object, etc.). The parameter value shall contain the namespace URI </w:t>
      </w:r>
      <w:r w:rsidR="00E40388" w:rsidRPr="003C5423">
        <w:rPr>
          <w:rStyle w:val="BodyTextChar"/>
        </w:rPr>
        <w:t>http://hl7.org/fhir/audit-entity-type</w:t>
      </w:r>
      <w:r w:rsidR="0071233F" w:rsidRPr="003C5423">
        <w:rPr>
          <w:rStyle w:val="BodyTextChar"/>
        </w:rPr>
        <w:t xml:space="preserve"> or </w:t>
      </w:r>
      <w:r w:rsidR="00E40388" w:rsidRPr="003C5423">
        <w:rPr>
          <w:rStyle w:val="BodyTextChar"/>
        </w:rPr>
        <w:t>http://hl7.org/fhir/resource-types</w:t>
      </w:r>
      <w:r w:rsidR="00AD092F" w:rsidRPr="003C5423" w:rsidDel="00AD092F">
        <w:rPr>
          <w:rStyle w:val="BodyTextChar"/>
        </w:rPr>
        <w:t xml:space="preserve"> </w:t>
      </w:r>
      <w:r w:rsidR="00C61521" w:rsidRPr="003C5423">
        <w:rPr>
          <w:rStyle w:val="BodyTextChar"/>
        </w:rPr>
        <w:t>defined by</w:t>
      </w:r>
      <w:r w:rsidR="00C61521" w:rsidRPr="003C5423">
        <w:t xml:space="preserve"> FHIR and a coded value. See </w:t>
      </w:r>
      <w:hyperlink r:id="rId75" w:history="1">
        <w:r w:rsidR="009B0310" w:rsidRPr="003C5423">
          <w:rPr>
            <w:rStyle w:val="Hyperlink"/>
          </w:rPr>
          <w:t>http://hl7.org/fhir/R4/valueset-audit-entity-type.html</w:t>
        </w:r>
      </w:hyperlink>
      <w:r w:rsidR="00C61521" w:rsidRPr="003C5423">
        <w:t xml:space="preserve"> for codes</w:t>
      </w:r>
      <w:r w:rsidR="00D46ED3" w:rsidRPr="003C5423">
        <w:t xml:space="preserve"> that shall be used</w:t>
      </w:r>
      <w:r w:rsidR="00C61521" w:rsidRPr="003C5423">
        <w:t>.</w:t>
      </w:r>
    </w:p>
    <w:p w14:paraId="60FFE118" w14:textId="725B29BF"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1F18B2" w:rsidRPr="003C5423">
        <w:rPr>
          <w:rStyle w:val="XMLname"/>
        </w:rPr>
        <w:t>entity</w:t>
      </w:r>
      <w:r w:rsidRPr="003C5423">
        <w:rPr>
          <w:rStyle w:val="XMLname"/>
        </w:rPr>
        <w:t>.type</w:t>
      </w:r>
      <w:r w:rsidRPr="003C5423">
        <w:t xml:space="preserve"> field.</w:t>
      </w:r>
    </w:p>
    <w:p w14:paraId="536B3C08" w14:textId="2F263324" w:rsidR="00C61521" w:rsidRPr="003C5423" w:rsidRDefault="001F18B2" w:rsidP="0071233F">
      <w:pPr>
        <w:pStyle w:val="ListBullet2"/>
        <w:numPr>
          <w:ilvl w:val="0"/>
          <w:numId w:val="25"/>
        </w:numPr>
        <w:rPr>
          <w:b/>
        </w:rPr>
      </w:pPr>
      <w:r w:rsidRPr="003C5423">
        <w:rPr>
          <w:rStyle w:val="XMLname"/>
        </w:rPr>
        <w:t>entity-</w:t>
      </w:r>
      <w:r w:rsidR="00C61521" w:rsidRPr="003C5423">
        <w:rPr>
          <w:rStyle w:val="XMLname"/>
        </w:rPr>
        <w:t>role</w:t>
      </w:r>
      <w:r w:rsidR="00C61521" w:rsidRPr="003C5423">
        <w:rPr>
          <w:b/>
        </w:rPr>
        <w:t xml:space="preserve"> </w:t>
      </w:r>
      <w:r w:rsidR="00C61521" w:rsidRPr="003C5423">
        <w:t xml:space="preserve">is a parameter of </w:t>
      </w:r>
      <w:r w:rsidR="00C61521" w:rsidRPr="003C5423">
        <w:rPr>
          <w:rStyle w:val="XMLname"/>
        </w:rPr>
        <w:t>token</w:t>
      </w:r>
      <w:r w:rsidR="00C61521" w:rsidRPr="003C5423">
        <w:t xml:space="preserve"> type. This parameter specifies the role played by the </w:t>
      </w:r>
      <w:r w:rsidRPr="003C5423">
        <w:t xml:space="preserve">entity </w:t>
      </w:r>
      <w:r w:rsidR="00C61521" w:rsidRPr="003C5423">
        <w:t>(e.g., Report, Location, Query, etc.). The parameter value shall contain the namespace</w:t>
      </w:r>
      <w:r w:rsidR="00C61521" w:rsidRPr="003C5423">
        <w:rPr>
          <w:szCs w:val="24"/>
        </w:rPr>
        <w:t xml:space="preserve"> </w:t>
      </w:r>
      <w:r w:rsidR="00C61521" w:rsidRPr="003C5423">
        <w:rPr>
          <w:rStyle w:val="BodyTextChar"/>
        </w:rPr>
        <w:t xml:space="preserve">URI </w:t>
      </w:r>
      <w:r w:rsidR="00E40388" w:rsidRPr="003C5423">
        <w:rPr>
          <w:rStyle w:val="BodyTextChar"/>
        </w:rPr>
        <w:t>http://hl7.org/fhir/object-role</w:t>
      </w:r>
      <w:r w:rsidR="0071233F" w:rsidRPr="003C5423">
        <w:rPr>
          <w:szCs w:val="24"/>
        </w:rPr>
        <w:t xml:space="preserve"> d</w:t>
      </w:r>
      <w:r w:rsidR="00C61521" w:rsidRPr="003C5423">
        <w:rPr>
          <w:szCs w:val="24"/>
        </w:rPr>
        <w:t xml:space="preserve">efined </w:t>
      </w:r>
      <w:r w:rsidR="00C61521" w:rsidRPr="003C5423">
        <w:t xml:space="preserve">by FHIR and a coded value. See </w:t>
      </w:r>
      <w:hyperlink r:id="rId76" w:history="1">
        <w:r w:rsidR="009B0310" w:rsidRPr="003C5423">
          <w:rPr>
            <w:rStyle w:val="Hyperlink"/>
          </w:rPr>
          <w:t>http://hl7.org/fhir/R4/object-role</w:t>
        </w:r>
      </w:hyperlink>
      <w:r w:rsidR="00C61521" w:rsidRPr="003C5423">
        <w:t xml:space="preserve"> for codes</w:t>
      </w:r>
      <w:r w:rsidR="00FC2239" w:rsidRPr="003C5423">
        <w:t xml:space="preserve"> that shall be used</w:t>
      </w:r>
      <w:r w:rsidR="00C61521" w:rsidRPr="003C5423">
        <w:t>.</w:t>
      </w:r>
    </w:p>
    <w:p w14:paraId="53EAED0D" w14:textId="2BC2BEEF" w:rsidR="00C61521" w:rsidRPr="003C5423" w:rsidRDefault="00C61521" w:rsidP="008671F5">
      <w:pPr>
        <w:pStyle w:val="ListContinue2"/>
      </w:pPr>
      <w:r w:rsidRPr="003C5423">
        <w:lastRenderedPageBreak/>
        <w:t xml:space="preserve">For example, to search all the audit </w:t>
      </w:r>
      <w:r w:rsidR="004D32FF" w:rsidRPr="003C5423">
        <w:t xml:space="preserve">records </w:t>
      </w:r>
      <w:r w:rsidRPr="003C5423">
        <w:t xml:space="preserve">related to the document </w:t>
      </w:r>
      <w:r w:rsidR="001F18B2" w:rsidRPr="003C5423">
        <w:t xml:space="preserve">entity </w:t>
      </w:r>
      <w:r w:rsidRPr="003C5423">
        <w:t>(Report=”3”) with the unique id 12345^1.2.3.4.5 a fully specified request would be:</w:t>
      </w:r>
    </w:p>
    <w:p w14:paraId="7694E602" w14:textId="77777777" w:rsidR="00C61521" w:rsidRPr="003C5423" w:rsidRDefault="00C61521" w:rsidP="008671F5">
      <w:pPr>
        <w:pStyle w:val="ListContinue2"/>
      </w:pPr>
    </w:p>
    <w:p w14:paraId="4948D635" w14:textId="77D660CE" w:rsidR="00C61521" w:rsidRPr="003C5423" w:rsidRDefault="00C61521" w:rsidP="008671F5">
      <w:pPr>
        <w:pStyle w:val="ListContinue2"/>
        <w:rPr>
          <w:rStyle w:val="XMLname"/>
          <w:rFonts w:eastAsia="SimSun"/>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w:t>
      </w:r>
      <w:r w:rsidR="001F18B2" w:rsidRPr="003C5423">
        <w:rPr>
          <w:rStyle w:val="XMLname"/>
          <w:rFonts w:eastAsia="SimSun"/>
        </w:rPr>
        <w:t>entity-</w:t>
      </w:r>
      <w:r w:rsidRPr="003C5423">
        <w:rPr>
          <w:rStyle w:val="XMLname"/>
          <w:rFonts w:eastAsia="SimSun"/>
        </w:rPr>
        <w:t>role=</w:t>
      </w:r>
      <w:r w:rsidR="0071233F" w:rsidRPr="003C5423">
        <w:rPr>
          <w:rStyle w:val="XMLname"/>
        </w:rPr>
        <w:t>http://hl7.org/fhir/object-role</w:t>
      </w:r>
      <w:r w:rsidRPr="003C5423">
        <w:rPr>
          <w:rStyle w:val="XMLname"/>
          <w:rFonts w:eastAsia="SimSun"/>
        </w:rPr>
        <w:t>|3&amp;</w:t>
      </w:r>
      <w:r w:rsidR="001F18B2" w:rsidRPr="003C5423">
        <w:rPr>
          <w:rStyle w:val="XMLname"/>
          <w:rFonts w:eastAsia="SimSun"/>
        </w:rPr>
        <w:t>entity-id</w:t>
      </w:r>
      <w:r w:rsidRPr="003C5423">
        <w:rPr>
          <w:rStyle w:val="XMLname"/>
          <w:rFonts w:eastAsia="SimSun"/>
        </w:rPr>
        <w:t>=urn:oid:1.2.3.4.5|12345</w:t>
      </w:r>
    </w:p>
    <w:p w14:paraId="0A4E9649" w14:textId="77777777" w:rsidR="00C61521" w:rsidRPr="003C5423" w:rsidRDefault="00C61521" w:rsidP="00EF1CAE">
      <w:pPr>
        <w:pStyle w:val="ListContinue2"/>
      </w:pPr>
    </w:p>
    <w:p w14:paraId="03E818A2" w14:textId="793B062B"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1F18B2" w:rsidRPr="003C5423">
        <w:rPr>
          <w:rStyle w:val="XMLname"/>
        </w:rPr>
        <w:t>entity</w:t>
      </w:r>
      <w:r w:rsidRPr="003C5423">
        <w:rPr>
          <w:rStyle w:val="XMLname"/>
        </w:rPr>
        <w:t>.role</w:t>
      </w:r>
      <w:r w:rsidRPr="003C5423">
        <w:t xml:space="preserve"> field</w:t>
      </w:r>
      <w:r w:rsidR="009E1CA5" w:rsidRPr="003C5423">
        <w:t>.</w:t>
      </w:r>
    </w:p>
    <w:p w14:paraId="7A05B579" w14:textId="3634AA42" w:rsidR="00C61521" w:rsidRPr="003C5423" w:rsidRDefault="00C61521" w:rsidP="008671F5">
      <w:pPr>
        <w:pStyle w:val="ListBullet2"/>
        <w:numPr>
          <w:ilvl w:val="0"/>
          <w:numId w:val="25"/>
        </w:numPr>
        <w:rPr>
          <w:b/>
        </w:rPr>
      </w:pPr>
      <w:r w:rsidRPr="003C5423">
        <w:rPr>
          <w:rStyle w:val="XMLname"/>
        </w:rPr>
        <w:t>source</w:t>
      </w:r>
      <w:r w:rsidR="00636EE7" w:rsidRPr="003C5423">
        <w:rPr>
          <w:rStyle w:val="XMLname"/>
        </w:rPr>
        <w:t>.identifier</w:t>
      </w:r>
      <w:r w:rsidRPr="003C5423">
        <w:rPr>
          <w:rStyle w:val="XMLname"/>
        </w:rPr>
        <w:t xml:space="preserve"> </w:t>
      </w:r>
      <w:r w:rsidRPr="003C5423">
        <w:t xml:space="preserve">is a parameter of </w:t>
      </w:r>
      <w:r w:rsidRPr="003C5423">
        <w:rPr>
          <w:rStyle w:val="XMLname"/>
        </w:rPr>
        <w:t>token</w:t>
      </w:r>
      <w:r w:rsidRPr="003C5423">
        <w:t xml:space="preserve"> type. This parameter </w:t>
      </w:r>
      <w:r w:rsidRPr="003C5423">
        <w:rPr>
          <w:lang w:eastAsia="it-IT"/>
        </w:rPr>
        <w:t>identifies the source of the audit event (DICOM AuditSourceID).</w:t>
      </w:r>
    </w:p>
    <w:p w14:paraId="480FCCC1" w14:textId="65FF962F" w:rsidR="005D3E4A" w:rsidRPr="003C5423" w:rsidRDefault="00C61521" w:rsidP="008671F5">
      <w:pPr>
        <w:pStyle w:val="ListContinue2"/>
      </w:pPr>
      <w:r w:rsidRPr="003C5423">
        <w:t xml:space="preserve">For example, to search AuditEvent </w:t>
      </w:r>
      <w:r w:rsidR="002D7FFD" w:rsidRPr="003C5423">
        <w:t>R</w:t>
      </w:r>
      <w:r w:rsidRPr="003C5423">
        <w:t xml:space="preserve">esources produced by the audit source application characterized by </w:t>
      </w:r>
      <w:r w:rsidR="00F37B9B" w:rsidRPr="003C5423">
        <w:t>unique ID:</w:t>
      </w:r>
      <w:r w:rsidR="00DB73F1" w:rsidRPr="003C5423">
        <w:t xml:space="preserve"> </w:t>
      </w:r>
      <w:r w:rsidRPr="003C5423">
        <w:t xml:space="preserve">1234: </w:t>
      </w:r>
    </w:p>
    <w:p w14:paraId="212EF43D" w14:textId="77777777" w:rsidR="00686E93" w:rsidRPr="003C5423" w:rsidRDefault="00686E93" w:rsidP="008671F5">
      <w:pPr>
        <w:pStyle w:val="ListContinue2"/>
      </w:pPr>
    </w:p>
    <w:p w14:paraId="215C7FC2" w14:textId="28EE900C" w:rsidR="00C61521" w:rsidRPr="003C5423" w:rsidRDefault="00C61521" w:rsidP="008671F5">
      <w:pPr>
        <w:pStyle w:val="ListContinue2"/>
        <w:rPr>
          <w:rStyle w:val="XMLname"/>
        </w:rPr>
      </w:pPr>
      <w:r w:rsidRPr="003C5423">
        <w:rPr>
          <w:rStyle w:val="XMLname"/>
          <w:rFonts w:eastAsia="SimSun"/>
        </w:rPr>
        <w:t>http://</w:t>
      </w:r>
      <w:r w:rsidR="00746D89" w:rsidRPr="003C5423">
        <w:rPr>
          <w:rStyle w:val="XMLname"/>
          <w:rFonts w:eastAsia="SimSun"/>
        </w:rPr>
        <w:t>example.com</w:t>
      </w:r>
      <w:r w:rsidRPr="003C5423">
        <w:rPr>
          <w:rStyle w:val="XMLname"/>
          <w:rFonts w:eastAsia="SimSun"/>
        </w:rPr>
        <w:t>/ARRservice/AuditEvent?date=ge2013-01-01&amp;date=le2013-01-02&amp;source=</w:t>
      </w:r>
      <w:r w:rsidR="00F37B9B" w:rsidRPr="003C5423">
        <w:rPr>
          <w:rStyle w:val="XMLname"/>
          <w:rFonts w:eastAsia="SimSun"/>
        </w:rPr>
        <w:t>1234</w:t>
      </w:r>
      <w:r w:rsidRPr="003C5423">
        <w:rPr>
          <w:rStyle w:val="XMLname"/>
        </w:rPr>
        <w:t xml:space="preserve"> </w:t>
      </w:r>
    </w:p>
    <w:p w14:paraId="749E06C5" w14:textId="77777777" w:rsidR="00C61521" w:rsidRPr="003C5423" w:rsidRDefault="00C61521" w:rsidP="008671F5">
      <w:pPr>
        <w:pStyle w:val="ListContinue2"/>
      </w:pPr>
    </w:p>
    <w:p w14:paraId="6D76B6D7" w14:textId="6489A49A" w:rsidR="00C61521" w:rsidRPr="003C5423" w:rsidRDefault="00C61521" w:rsidP="008671F5">
      <w:pPr>
        <w:pStyle w:val="ListContinue2"/>
        <w:rPr>
          <w:b/>
        </w:rPr>
      </w:pPr>
      <w:r w:rsidRPr="003C5423">
        <w:t>The Audit Record Repository shall</w:t>
      </w:r>
      <w:r w:rsidRPr="003C5423">
        <w:rPr>
          <w:b/>
        </w:rPr>
        <w:t xml:space="preserve"> </w:t>
      </w:r>
      <w:r w:rsidRPr="003C5423">
        <w:t xml:space="preserve">match this parameter with the </w:t>
      </w:r>
      <w:r w:rsidRPr="003C5423">
        <w:rPr>
          <w:rStyle w:val="XMLname"/>
        </w:rPr>
        <w:t>AuditEvent.source.</w:t>
      </w:r>
      <w:r w:rsidR="00636EE7" w:rsidRPr="003C5423">
        <w:rPr>
          <w:rStyle w:val="XMLname"/>
        </w:rPr>
        <w:t>observer.</w:t>
      </w:r>
      <w:r w:rsidRPr="003C5423">
        <w:rPr>
          <w:rStyle w:val="XMLname"/>
        </w:rPr>
        <w:t>identifier</w:t>
      </w:r>
      <w:r w:rsidRPr="003C5423">
        <w:rPr>
          <w:lang w:eastAsia="it-IT"/>
        </w:rPr>
        <w:t xml:space="preserve"> field.</w:t>
      </w:r>
    </w:p>
    <w:p w14:paraId="7E5138EF" w14:textId="5BF782C4" w:rsidR="00C61521" w:rsidRPr="003C5423" w:rsidRDefault="00C61521" w:rsidP="008671F5">
      <w:pPr>
        <w:pStyle w:val="ListBullet2"/>
        <w:numPr>
          <w:ilvl w:val="0"/>
          <w:numId w:val="25"/>
        </w:numPr>
        <w:rPr>
          <w:lang w:eastAsia="it-IT"/>
        </w:rPr>
      </w:pPr>
      <w:r w:rsidRPr="003C5423">
        <w:rPr>
          <w:rStyle w:val="XMLname"/>
        </w:rPr>
        <w:t>type</w:t>
      </w:r>
      <w:r w:rsidRPr="003C5423">
        <w:t xml:space="preserve"> is a parameter of </w:t>
      </w:r>
      <w:r w:rsidRPr="003C5423">
        <w:rPr>
          <w:rStyle w:val="XMLname"/>
        </w:rPr>
        <w:t>token</w:t>
      </w:r>
      <w:r w:rsidRPr="003C5423">
        <w:t xml:space="preserve"> type. This parameter </w:t>
      </w:r>
      <w:r w:rsidRPr="003C5423">
        <w:rPr>
          <w:lang w:eastAsia="it-IT"/>
        </w:rPr>
        <w:t xml:space="preserve">represents the identifier of the specific type of event audited. </w:t>
      </w:r>
      <w:r w:rsidRPr="003C5423">
        <w:rPr>
          <w:rStyle w:val="BodyTextChar"/>
        </w:rPr>
        <w:t xml:space="preserve">The parameter value shall contain the namespace URI </w:t>
      </w:r>
      <w:r w:rsidR="00260A62" w:rsidRPr="003C5423">
        <w:rPr>
          <w:rStyle w:val="XMLname"/>
        </w:rPr>
        <w:t>http://dicom.nema.org/resources/ontology/DCM</w:t>
      </w:r>
      <w:r w:rsidR="00191FBB" w:rsidRPr="003C5423">
        <w:rPr>
          <w:rStyle w:val="BodyTextChar"/>
        </w:rPr>
        <w:t xml:space="preserve"> </w:t>
      </w:r>
      <w:r w:rsidRPr="003C5423">
        <w:rPr>
          <w:rStyle w:val="BodyTextChar"/>
        </w:rPr>
        <w:t>and a coded value. Codes</w:t>
      </w:r>
      <w:r w:rsidRPr="003C5423">
        <w:rPr>
          <w:lang w:eastAsia="it-IT"/>
        </w:rPr>
        <w:t xml:space="preserve"> available are defined by DICOM and IHE (see ITI TF-1: Table 3.20.</w:t>
      </w:r>
      <w:r w:rsidR="00E65B52" w:rsidRPr="003C5423">
        <w:rPr>
          <w:lang w:eastAsia="it-IT"/>
        </w:rPr>
        <w:t>4.1.1.1</w:t>
      </w:r>
      <w:r w:rsidRPr="003C5423">
        <w:rPr>
          <w:lang w:eastAsia="it-IT"/>
        </w:rPr>
        <w:t>-1: Audit Record trigger events)</w:t>
      </w:r>
      <w:r w:rsidR="00E74C43" w:rsidRPr="003C5423">
        <w:rPr>
          <w:lang w:eastAsia="it-IT"/>
        </w:rPr>
        <w:t>.</w:t>
      </w:r>
    </w:p>
    <w:p w14:paraId="0D021925" w14:textId="19317978" w:rsidR="00C61521" w:rsidRPr="003C5423" w:rsidRDefault="00C61521" w:rsidP="008671F5">
      <w:pPr>
        <w:pStyle w:val="ListContinue2"/>
        <w:rPr>
          <w:lang w:eastAsia="it-IT"/>
        </w:rPr>
      </w:pPr>
      <w:r w:rsidRPr="003C5423">
        <w:rPr>
          <w:lang w:eastAsia="it-IT"/>
        </w:rPr>
        <w:t xml:space="preserve">For example, to search AuditEvent </w:t>
      </w:r>
      <w:r w:rsidR="002D7FFD" w:rsidRPr="003C5423">
        <w:rPr>
          <w:lang w:eastAsia="it-IT"/>
        </w:rPr>
        <w:t>R</w:t>
      </w:r>
      <w:r w:rsidRPr="003C5423">
        <w:rPr>
          <w:lang w:eastAsia="it-IT"/>
        </w:rPr>
        <w:t>esources related to PHI Export Events:</w:t>
      </w:r>
    </w:p>
    <w:p w14:paraId="248B5EB5" w14:textId="77777777" w:rsidR="00C61521" w:rsidRPr="003C5423" w:rsidRDefault="00C61521" w:rsidP="008671F5">
      <w:pPr>
        <w:pStyle w:val="ListContinue2"/>
        <w:rPr>
          <w:lang w:eastAsia="it-IT"/>
        </w:rPr>
      </w:pPr>
    </w:p>
    <w:p w14:paraId="11BD1D6C" w14:textId="383BF7AD"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/ARRservice/AuditEvent?date=ge2013-01-01&amp;date=le2013-01-02&amp;type=</w:t>
      </w:r>
      <w:r w:rsidR="00CD5A7C" w:rsidRPr="003C5423">
        <w:rPr>
          <w:rStyle w:val="XMLname"/>
        </w:rPr>
        <w:t>http://dicom.nema.org/resources/ontology/DCM</w:t>
      </w:r>
      <w:r w:rsidRPr="003C5423">
        <w:rPr>
          <w:rStyle w:val="XMLname"/>
        </w:rPr>
        <w:t>|110106</w:t>
      </w:r>
    </w:p>
    <w:p w14:paraId="1F1E7FA5" w14:textId="699679DD" w:rsidR="00C61521" w:rsidRPr="003C5423" w:rsidRDefault="00C61521" w:rsidP="008671F5">
      <w:pPr>
        <w:pStyle w:val="ListContinue2"/>
        <w:rPr>
          <w:lang w:eastAsia="it-IT"/>
        </w:rPr>
      </w:pPr>
    </w:p>
    <w:p w14:paraId="70139463" w14:textId="6F3C2CAB" w:rsidR="00C61521" w:rsidRPr="003C5423" w:rsidRDefault="00C61521" w:rsidP="008671F5">
      <w:pPr>
        <w:pStyle w:val="ListContinue2"/>
        <w:rPr>
          <w:lang w:eastAsia="it-IT"/>
        </w:rPr>
      </w:pPr>
      <w:r w:rsidRPr="003C5423">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type</w:t>
      </w:r>
      <w:r w:rsidRPr="003C5423">
        <w:rPr>
          <w:lang w:eastAsia="it-IT"/>
        </w:rPr>
        <w:t xml:space="preserve"> field (</w:t>
      </w:r>
      <w:r w:rsidRPr="003C5423">
        <w:rPr>
          <w:bCs/>
          <w:lang w:eastAsia="it-IT"/>
        </w:rPr>
        <w:t xml:space="preserve">DICOM </w:t>
      </w:r>
      <w:r w:rsidRPr="003C5423">
        <w:rPr>
          <w:lang w:eastAsia="it-IT"/>
        </w:rPr>
        <w:t>EventID).</w:t>
      </w:r>
    </w:p>
    <w:p w14:paraId="46D9BB6B" w14:textId="2BD79C08" w:rsidR="00C61521" w:rsidRPr="003C5423" w:rsidRDefault="00C61521" w:rsidP="008671F5">
      <w:pPr>
        <w:pStyle w:val="ListBullet2"/>
        <w:numPr>
          <w:ilvl w:val="0"/>
          <w:numId w:val="25"/>
        </w:numPr>
      </w:pPr>
      <w:r w:rsidRPr="003C5423">
        <w:rPr>
          <w:rStyle w:val="XMLname"/>
        </w:rPr>
        <w:t>subtype</w:t>
      </w:r>
      <w:r w:rsidRPr="003C5423">
        <w:rPr>
          <w:b/>
        </w:rPr>
        <w:t xml:space="preserve"> </w:t>
      </w:r>
      <w:r w:rsidRPr="003C5423">
        <w:t>is parameter of</w:t>
      </w:r>
      <w:r w:rsidRPr="003C5423">
        <w:rPr>
          <w:rStyle w:val="XMLname"/>
        </w:rPr>
        <w:t xml:space="preserve"> token</w:t>
      </w:r>
      <w:r w:rsidRPr="003C5423">
        <w:t xml:space="preserve"> type. This parameter identifies the specific IHE transaction that originates the audit </w:t>
      </w:r>
      <w:r w:rsidR="004D32FF" w:rsidRPr="003C5423">
        <w:t>record</w:t>
      </w:r>
      <w:r w:rsidRPr="003C5423">
        <w:t xml:space="preserve">. The parameter value </w:t>
      </w:r>
      <w:r w:rsidR="002719AF" w:rsidRPr="003C5423">
        <w:t xml:space="preserve">can </w:t>
      </w:r>
      <w:r w:rsidRPr="003C5423">
        <w:t xml:space="preserve">contain the namespace URI </w:t>
      </w:r>
      <w:r w:rsidRPr="003C5423">
        <w:rPr>
          <w:rStyle w:val="XMLname"/>
        </w:rPr>
        <w:t>urn:ihe:event-type-code</w:t>
      </w:r>
      <w:r w:rsidR="002719AF" w:rsidRPr="003C5423">
        <w:rPr>
          <w:szCs w:val="24"/>
        </w:rPr>
        <w:t xml:space="preserve"> </w:t>
      </w:r>
      <w:r w:rsidR="00EC40EA" w:rsidRPr="003C5423">
        <w:t>to</w:t>
      </w:r>
      <w:r w:rsidR="002719AF" w:rsidRPr="003C5423">
        <w:t xml:space="preserve"> search </w:t>
      </w:r>
      <w:r w:rsidR="00EC40EA" w:rsidRPr="003C5423">
        <w:t xml:space="preserve">for </w:t>
      </w:r>
      <w:r w:rsidR="002719AF" w:rsidRPr="003C5423">
        <w:t xml:space="preserve">audit messages </w:t>
      </w:r>
      <w:r w:rsidR="00EC40EA" w:rsidRPr="003C5423">
        <w:t>triggered</w:t>
      </w:r>
      <w:r w:rsidR="002719AF" w:rsidRPr="003C5423">
        <w:t xml:space="preserve"> by IHE transactions </w:t>
      </w:r>
      <w:r w:rsidR="00EC40EA" w:rsidRPr="003C5423">
        <w:t xml:space="preserve">with the defined </w:t>
      </w:r>
      <w:r w:rsidR="002719AF" w:rsidRPr="003C5423">
        <w:t>audit message</w:t>
      </w:r>
      <w:r w:rsidRPr="003C5423">
        <w:t>. Each IHE transaction</w:t>
      </w:r>
      <w:r w:rsidR="002719AF" w:rsidRPr="003C5423">
        <w:t xml:space="preserve"> that defines </w:t>
      </w:r>
      <w:r w:rsidR="00EC40EA" w:rsidRPr="003C5423">
        <w:t>an</w:t>
      </w:r>
      <w:r w:rsidR="002719AF" w:rsidRPr="003C5423">
        <w:t xml:space="preserve"> ATNA messages, </w:t>
      </w:r>
      <w:r w:rsidRPr="003C5423">
        <w:t xml:space="preserve">specifies </w:t>
      </w:r>
      <w:r w:rsidR="00F04499" w:rsidRPr="003C5423">
        <w:t xml:space="preserve">a </w:t>
      </w:r>
      <w:r w:rsidRPr="003C5423">
        <w:t xml:space="preserve">code identifying the transaction itself, and assigns this code to the EventTypeCode element within the [ITI-20] audit </w:t>
      </w:r>
      <w:r w:rsidR="004D32FF" w:rsidRPr="003C5423">
        <w:t>record</w:t>
      </w:r>
      <w:r w:rsidRPr="003C5423">
        <w:t xml:space="preserve">. </w:t>
      </w:r>
    </w:p>
    <w:p w14:paraId="29F7E1E5" w14:textId="3357715D" w:rsidR="00C61521" w:rsidRPr="003C5423" w:rsidRDefault="00C61521" w:rsidP="008671F5">
      <w:pPr>
        <w:pStyle w:val="ListContinue2"/>
      </w:pPr>
      <w:r w:rsidRPr="003C5423">
        <w:t xml:space="preserve">For example, to search AuditEvent </w:t>
      </w:r>
      <w:r w:rsidR="002D7FFD" w:rsidRPr="003C5423">
        <w:t>R</w:t>
      </w:r>
      <w:r w:rsidRPr="003C5423">
        <w:t xml:space="preserve">esources related to </w:t>
      </w:r>
      <w:hyperlink r:id="rId77" w:history="1">
        <w:r w:rsidRPr="003C5423">
          <w:rPr>
            <w:rStyle w:val="Hyperlink"/>
          </w:rPr>
          <w:t>Retrieve Document Set [ITI-43]</w:t>
        </w:r>
      </w:hyperlink>
      <w:r w:rsidRPr="003C5423">
        <w:t xml:space="preserve"> transactions:</w:t>
      </w:r>
    </w:p>
    <w:p w14:paraId="25A1E8DB" w14:textId="77777777" w:rsidR="00C61521" w:rsidRPr="003C5423" w:rsidRDefault="00C61521" w:rsidP="008671F5">
      <w:pPr>
        <w:pStyle w:val="ListContinue2"/>
      </w:pPr>
    </w:p>
    <w:p w14:paraId="4F6EEB28" w14:textId="7A02725B"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/ARRservice/AuditEvent?date=ge2013-01-01&amp;date=le2013-01-02&amp;subtype=urn:ihe:event-type-code|ITI-43</w:t>
      </w:r>
    </w:p>
    <w:p w14:paraId="6D402FF3" w14:textId="77777777" w:rsidR="00C61521" w:rsidRPr="003C5423" w:rsidRDefault="00C61521" w:rsidP="008671F5">
      <w:pPr>
        <w:pStyle w:val="ListContinue2"/>
        <w:rPr>
          <w:bCs/>
        </w:rPr>
      </w:pPr>
    </w:p>
    <w:p w14:paraId="527C75FC" w14:textId="38745C1D" w:rsidR="00C61521" w:rsidRPr="003C5423" w:rsidRDefault="00C61521" w:rsidP="008671F5">
      <w:pPr>
        <w:pStyle w:val="ListContinue2"/>
        <w:rPr>
          <w:b/>
        </w:rPr>
      </w:pPr>
      <w:r w:rsidRPr="003C5423">
        <w:lastRenderedPageBreak/>
        <w:t>The Audit Record Repository shall</w:t>
      </w:r>
      <w:r w:rsidRPr="003C5423">
        <w:rPr>
          <w:b/>
        </w:rPr>
        <w:t xml:space="preserve"> </w:t>
      </w:r>
      <w:r w:rsidRPr="003C5423">
        <w:t xml:space="preserve">match this parameter with the </w:t>
      </w:r>
      <w:r w:rsidRPr="003C5423">
        <w:rPr>
          <w:rStyle w:val="XMLname"/>
        </w:rPr>
        <w:t>AuditEvent</w:t>
      </w:r>
      <w:r w:rsidR="008824D1" w:rsidRPr="003C5423">
        <w:rPr>
          <w:rStyle w:val="XMLname"/>
        </w:rPr>
        <w:t>.</w:t>
      </w:r>
      <w:r w:rsidRPr="003C5423">
        <w:rPr>
          <w:rStyle w:val="XMLname"/>
        </w:rPr>
        <w:t>subtype</w:t>
      </w:r>
      <w:r w:rsidRPr="003C5423">
        <w:t xml:space="preserve"> field (DICOM EventTypeCode).</w:t>
      </w:r>
    </w:p>
    <w:p w14:paraId="0BC7365E" w14:textId="2BA324BF" w:rsidR="00C61521" w:rsidRPr="003C5423" w:rsidRDefault="00C61521" w:rsidP="008671F5">
      <w:pPr>
        <w:pStyle w:val="ListBullet2"/>
        <w:numPr>
          <w:ilvl w:val="0"/>
          <w:numId w:val="25"/>
        </w:numPr>
        <w:rPr>
          <w:b/>
        </w:rPr>
      </w:pPr>
      <w:r w:rsidRPr="003C5423">
        <w:rPr>
          <w:rStyle w:val="XMLname"/>
        </w:rPr>
        <w:t>outcome</w:t>
      </w:r>
      <w:r w:rsidRPr="003C5423">
        <w:rPr>
          <w:b/>
        </w:rPr>
        <w:t xml:space="preserve"> </w:t>
      </w:r>
      <w:r w:rsidRPr="003C5423">
        <w:t xml:space="preserve">is a parameter of </w:t>
      </w:r>
      <w:r w:rsidRPr="003C5423">
        <w:rPr>
          <w:rStyle w:val="XMLname"/>
        </w:rPr>
        <w:t>token</w:t>
      </w:r>
      <w:r w:rsidRPr="003C5423">
        <w:t xml:space="preserve"> type. This parameter represents whether the event succeeded or failed. The parameter value shall contain the namespace URI </w:t>
      </w:r>
      <w:r w:rsidR="00260A62" w:rsidRPr="003C5423">
        <w:t>http://hl7.org/fhir/audit-event-outcome</w:t>
      </w:r>
      <w:r w:rsidRPr="003C5423">
        <w:t xml:space="preserve"> and a code taken from the related value set. </w:t>
      </w:r>
      <w:r w:rsidR="00EC40EA" w:rsidRPr="003C5423">
        <w:t>See</w:t>
      </w:r>
      <w:r w:rsidRPr="003C5423">
        <w:t xml:space="preserve"> </w:t>
      </w:r>
      <w:hyperlink r:id="rId78" w:history="1">
        <w:r w:rsidR="009B0310" w:rsidRPr="003C5423">
          <w:rPr>
            <w:rStyle w:val="Hyperlink"/>
          </w:rPr>
          <w:t>http://hl7.org/fhir/R4/valueset-audit-event-outcome.html</w:t>
        </w:r>
      </w:hyperlink>
      <w:r w:rsidRPr="003C5423">
        <w:t>.</w:t>
      </w:r>
    </w:p>
    <w:p w14:paraId="747D6440" w14:textId="77777777" w:rsidR="00C61521" w:rsidRPr="003C5423" w:rsidRDefault="00C61521" w:rsidP="008671F5">
      <w:pPr>
        <w:pStyle w:val="ListContinue2"/>
      </w:pPr>
    </w:p>
    <w:p w14:paraId="097BDC9F" w14:textId="0B172B4C" w:rsidR="00C61521" w:rsidRPr="003C5423" w:rsidRDefault="00C61521" w:rsidP="008671F5">
      <w:pPr>
        <w:pStyle w:val="ListContinue2"/>
        <w:keepNext/>
      </w:pPr>
      <w:r w:rsidRPr="003C5423">
        <w:t>To search AuditEvent</w:t>
      </w:r>
      <w:r w:rsidR="00833BC6" w:rsidRPr="003C5423">
        <w:t xml:space="preserve"> </w:t>
      </w:r>
      <w:r w:rsidR="002D7FFD" w:rsidRPr="003C5423">
        <w:t>R</w:t>
      </w:r>
      <w:r w:rsidRPr="003C5423">
        <w:t>esources related to failed events:</w:t>
      </w:r>
    </w:p>
    <w:p w14:paraId="6FCB6C7E" w14:textId="77777777" w:rsidR="00C61521" w:rsidRPr="003C5423" w:rsidRDefault="00C61521" w:rsidP="008671F5">
      <w:pPr>
        <w:pStyle w:val="ListContinue2"/>
      </w:pPr>
    </w:p>
    <w:p w14:paraId="6A0E0878" w14:textId="074F1986" w:rsidR="00C61521" w:rsidRPr="003C5423" w:rsidRDefault="00C61521" w:rsidP="008671F5">
      <w:pPr>
        <w:pStyle w:val="ListContinue2"/>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/ARRservice/AuditEvent?date=ge2013-01-01&amp;date=le2013-01-02&amp;outcome=</w:t>
      </w:r>
      <w:r w:rsidR="001D6859" w:rsidRPr="003C5423">
        <w:rPr>
          <w:rStyle w:val="XMLname"/>
        </w:rPr>
        <w:t>http://hl7.org/fhir/audit-event-outcome</w:t>
      </w:r>
      <w:r w:rsidRPr="003C5423">
        <w:rPr>
          <w:rStyle w:val="XMLname"/>
        </w:rPr>
        <w:t xml:space="preserve">|4,8,12 </w:t>
      </w:r>
    </w:p>
    <w:p w14:paraId="3767D69C" w14:textId="77777777" w:rsidR="00C61521" w:rsidRPr="003C5423" w:rsidRDefault="00C61521" w:rsidP="008671F5">
      <w:pPr>
        <w:pStyle w:val="ListContinue2"/>
      </w:pPr>
    </w:p>
    <w:p w14:paraId="25A0F18B" w14:textId="0092ECD2" w:rsidR="00C61521" w:rsidRPr="003C5423" w:rsidRDefault="00C61521" w:rsidP="008671F5">
      <w:pPr>
        <w:pStyle w:val="ListContinue2"/>
      </w:pPr>
      <w:r w:rsidRPr="003C5423">
        <w:t>The Audit Record Repository shall</w:t>
      </w:r>
      <w:r w:rsidRPr="003C5423">
        <w:rPr>
          <w:b/>
        </w:rPr>
        <w:t xml:space="preserve"> </w:t>
      </w:r>
      <w:r w:rsidRPr="003C5423">
        <w:t xml:space="preserve">match this parameter with the </w:t>
      </w:r>
      <w:r w:rsidRPr="003C5423">
        <w:rPr>
          <w:rStyle w:val="XMLname"/>
        </w:rPr>
        <w:t>AuditEvent.outcome</w:t>
      </w:r>
      <w:r w:rsidRPr="003C5423">
        <w:t xml:space="preserve"> field (DICOM EventOutcomeIndicator).</w:t>
      </w:r>
    </w:p>
    <w:p w14:paraId="2A5F374A" w14:textId="77777777" w:rsidR="00C61521" w:rsidRPr="003C5423" w:rsidRDefault="00C61521" w:rsidP="008671F5">
      <w:pPr>
        <w:pStyle w:val="BodyText"/>
      </w:pPr>
    </w:p>
    <w:p w14:paraId="21D8EAE6" w14:textId="5163498F" w:rsidR="00C61521" w:rsidRPr="003C5423" w:rsidRDefault="00CA0A77" w:rsidP="00626DF9">
      <w:pPr>
        <w:pStyle w:val="BodyText"/>
        <w:rPr>
          <w:b/>
        </w:rPr>
      </w:pPr>
      <w:r w:rsidRPr="003C5423">
        <w:t xml:space="preserve">The </w:t>
      </w:r>
      <w:r w:rsidR="00540901" w:rsidRPr="003C5423">
        <w:t>HL7</w:t>
      </w:r>
      <w:r w:rsidR="00540901" w:rsidRPr="003C5423">
        <w:rPr>
          <w:vertAlign w:val="superscript"/>
        </w:rPr>
        <w:t>®</w:t>
      </w:r>
      <w:r w:rsidR="00540901" w:rsidRPr="003C5423">
        <w:t xml:space="preserve"> </w:t>
      </w:r>
      <w:r w:rsidR="00C61521" w:rsidRPr="003C5423">
        <w:t>FHIR</w:t>
      </w:r>
      <w:r w:rsidR="00540901" w:rsidRPr="003C5423">
        <w:rPr>
          <w:vertAlign w:val="superscript"/>
        </w:rPr>
        <w:t>®</w:t>
      </w:r>
      <w:r w:rsidR="00C61521" w:rsidRPr="003C5423">
        <w:rPr>
          <w:lang w:eastAsia="it-IT"/>
        </w:rPr>
        <w:t xml:space="preserve"> standard provides additional search parameters. This transaction does not define specific behavior on th</w:t>
      </w:r>
      <w:r w:rsidR="003D05C8" w:rsidRPr="003C5423">
        <w:rPr>
          <w:lang w:eastAsia="it-IT"/>
        </w:rPr>
        <w:t>o</w:t>
      </w:r>
      <w:r w:rsidR="00C61521" w:rsidRPr="003C5423">
        <w:rPr>
          <w:lang w:eastAsia="it-IT"/>
        </w:rPr>
        <w:t>s</w:t>
      </w:r>
      <w:r w:rsidR="003D05C8" w:rsidRPr="003C5423">
        <w:rPr>
          <w:lang w:eastAsia="it-IT"/>
        </w:rPr>
        <w:t>e</w:t>
      </w:r>
      <w:r w:rsidR="00C61521" w:rsidRPr="003C5423">
        <w:rPr>
          <w:lang w:eastAsia="it-IT"/>
        </w:rPr>
        <w:t xml:space="preserve"> parameters (such as </w:t>
      </w:r>
      <w:r w:rsidR="00C61521" w:rsidRPr="003C5423">
        <w:rPr>
          <w:rStyle w:val="XMLname"/>
        </w:rPr>
        <w:t>_sort</w:t>
      </w:r>
      <w:r w:rsidR="00C61521" w:rsidRPr="003C5423">
        <w:rPr>
          <w:lang w:eastAsia="it-IT"/>
        </w:rPr>
        <w:t xml:space="preserve">, </w:t>
      </w:r>
      <w:r w:rsidR="00C61521" w:rsidRPr="003C5423">
        <w:rPr>
          <w:rStyle w:val="XMLname"/>
        </w:rPr>
        <w:t>_</w:t>
      </w:r>
      <w:r w:rsidR="00F6357D" w:rsidRPr="003C5423">
        <w:rPr>
          <w:rStyle w:val="XMLname"/>
        </w:rPr>
        <w:t>include</w:t>
      </w:r>
      <w:r w:rsidR="00F6357D" w:rsidRPr="003C5423">
        <w:rPr>
          <w:lang w:eastAsia="it-IT"/>
        </w:rPr>
        <w:t>,</w:t>
      </w:r>
      <w:r w:rsidR="00C61521" w:rsidRPr="003C5423">
        <w:rPr>
          <w:lang w:eastAsia="it-IT"/>
        </w:rPr>
        <w:t xml:space="preserve"> etc.). See </w:t>
      </w:r>
      <w:hyperlink r:id="rId79" w:history="1">
        <w:r w:rsidR="009B0310" w:rsidRPr="003C5423">
          <w:rPr>
            <w:rStyle w:val="Hyperlink"/>
          </w:rPr>
          <w:t>http://hl7.org/fhir/R4/search.html</w:t>
        </w:r>
      </w:hyperlink>
      <w:r w:rsidR="00526956" w:rsidRPr="003C5423" w:rsidDel="00526956">
        <w:rPr>
          <w:lang w:eastAsia="it-IT"/>
        </w:rPr>
        <w:t xml:space="preserve"> </w:t>
      </w:r>
      <w:r w:rsidR="00C61521" w:rsidRPr="003C5423">
        <w:rPr>
          <w:lang w:eastAsia="it-IT"/>
        </w:rPr>
        <w:t xml:space="preserve">for details about available parameters. </w:t>
      </w:r>
    </w:p>
    <w:p w14:paraId="19B84B4E" w14:textId="77777777" w:rsidR="00C61521" w:rsidRPr="003C5423" w:rsidRDefault="00C61521" w:rsidP="00C03CC6">
      <w:pPr>
        <w:pStyle w:val="Heading6"/>
        <w:rPr>
          <w:noProof w:val="0"/>
        </w:rPr>
      </w:pPr>
      <w:bookmarkStart w:id="245" w:name="_Toc142046927"/>
      <w:r w:rsidRPr="003C5423">
        <w:rPr>
          <w:noProof w:val="0"/>
        </w:rPr>
        <w:t>3.81.4.1.2.3</w:t>
      </w:r>
      <w:r w:rsidR="00D1740E" w:rsidRPr="003C5423">
        <w:rPr>
          <w:noProof w:val="0"/>
        </w:rPr>
        <w:t xml:space="preserve"> </w:t>
      </w:r>
      <w:r w:rsidRPr="003C5423">
        <w:rPr>
          <w:noProof w:val="0"/>
        </w:rPr>
        <w:t>Populating Expected Response Format</w:t>
      </w:r>
      <w:bookmarkEnd w:id="245"/>
      <w:r w:rsidRPr="003C5423">
        <w:rPr>
          <w:noProof w:val="0"/>
        </w:rPr>
        <w:t xml:space="preserve"> </w:t>
      </w:r>
    </w:p>
    <w:p w14:paraId="4E2DA954" w14:textId="31026271" w:rsidR="00C61521" w:rsidRPr="003C5423" w:rsidRDefault="00C61521" w:rsidP="008D693A">
      <w:pPr>
        <w:pStyle w:val="BodyText"/>
        <w:rPr>
          <w:lang w:eastAsia="it-IT"/>
        </w:rPr>
      </w:pPr>
      <w:r w:rsidRPr="003C5423">
        <w:rPr>
          <w:lang w:eastAsia="it-IT"/>
        </w:rPr>
        <w:t xml:space="preserve">The </w:t>
      </w:r>
      <w:r w:rsidR="00540901" w:rsidRPr="003C5423">
        <w:t>HL7</w:t>
      </w:r>
      <w:r w:rsidR="00540901" w:rsidRPr="003C5423">
        <w:rPr>
          <w:vertAlign w:val="superscript"/>
        </w:rPr>
        <w:t>®</w:t>
      </w:r>
      <w:r w:rsidR="00540901" w:rsidRPr="003C5423">
        <w:t xml:space="preserve"> FHIR</w:t>
      </w:r>
      <w:r w:rsidR="00540901" w:rsidRPr="003C5423">
        <w:rPr>
          <w:vertAlign w:val="superscript"/>
        </w:rPr>
        <w:t>®</w:t>
      </w:r>
      <w:r w:rsidRPr="003C5423">
        <w:rPr>
          <w:lang w:eastAsia="it-IT"/>
        </w:rPr>
        <w:t xml:space="preserve"> </w:t>
      </w:r>
      <w:r w:rsidR="00B72F79" w:rsidRPr="003C5423">
        <w:rPr>
          <w:lang w:eastAsia="it-IT"/>
        </w:rPr>
        <w:t xml:space="preserve">standard </w:t>
      </w:r>
      <w:r w:rsidRPr="003C5423">
        <w:rPr>
          <w:lang w:eastAsia="it-IT"/>
        </w:rPr>
        <w:t xml:space="preserve">provides encodings for responses as either XML or JSON. The Audit Record Repository shall support both message encodings. The Audit Consumer shall support </w:t>
      </w:r>
      <w:r w:rsidR="00CA0A77" w:rsidRPr="003C5423">
        <w:rPr>
          <w:lang w:eastAsia="it-IT"/>
        </w:rPr>
        <w:t xml:space="preserve">one </w:t>
      </w:r>
      <w:r w:rsidRPr="003C5423">
        <w:rPr>
          <w:lang w:eastAsia="it-IT"/>
        </w:rPr>
        <w:t>and may optionally support both</w:t>
      </w:r>
      <w:r w:rsidR="00CA0A77" w:rsidRPr="003C5423">
        <w:rPr>
          <w:lang w:eastAsia="it-IT"/>
        </w:rPr>
        <w:t xml:space="preserve"> encodings</w:t>
      </w:r>
      <w:r w:rsidRPr="003C5423">
        <w:rPr>
          <w:lang w:eastAsia="it-IT"/>
        </w:rPr>
        <w:t>. For Desired Response Encoding</w:t>
      </w:r>
      <w:r w:rsidR="000030A6" w:rsidRPr="003C5423">
        <w:rPr>
          <w:lang w:eastAsia="it-IT"/>
        </w:rPr>
        <w:t xml:space="preserve"> and format negotiation</w:t>
      </w:r>
      <w:r w:rsidRPr="003C5423">
        <w:rPr>
          <w:lang w:eastAsia="it-IT"/>
        </w:rPr>
        <w:t xml:space="preserve"> </w:t>
      </w:r>
      <w:r w:rsidR="00FC08F0" w:rsidRPr="003C5423">
        <w:rPr>
          <w:lang w:eastAsia="it-IT"/>
        </w:rPr>
        <w:t xml:space="preserve">see ITI TF-2: </w:t>
      </w:r>
      <w:r w:rsidR="007C0851" w:rsidRPr="003C5423">
        <w:rPr>
          <w:lang w:eastAsia="it-IT"/>
        </w:rPr>
        <w:t xml:space="preserve">Appendix </w:t>
      </w:r>
      <w:r w:rsidR="00FC08F0" w:rsidRPr="003C5423">
        <w:rPr>
          <w:lang w:eastAsia="it-IT"/>
        </w:rPr>
        <w:t>Z.6.</w:t>
      </w:r>
    </w:p>
    <w:p w14:paraId="48C5EBFC" w14:textId="77777777" w:rsidR="00C61521" w:rsidRPr="003C5423" w:rsidRDefault="00C61521" w:rsidP="00C03CC6">
      <w:pPr>
        <w:pStyle w:val="Heading5"/>
        <w:rPr>
          <w:noProof w:val="0"/>
        </w:rPr>
      </w:pPr>
      <w:bookmarkStart w:id="246" w:name="_Toc142046928"/>
      <w:r w:rsidRPr="003C5423">
        <w:rPr>
          <w:noProof w:val="0"/>
        </w:rPr>
        <w:t>3.81.4.1.3 Expected Actions</w:t>
      </w:r>
      <w:bookmarkEnd w:id="246"/>
    </w:p>
    <w:p w14:paraId="3004AAB9" w14:textId="10367D33" w:rsidR="004E432A" w:rsidRPr="003C5423" w:rsidRDefault="00C61521" w:rsidP="003030AE">
      <w:pPr>
        <w:pStyle w:val="BodyText"/>
        <w:rPr>
          <w:iCs/>
        </w:rPr>
      </w:pPr>
      <w:r w:rsidRPr="003C5423">
        <w:rPr>
          <w:iCs/>
        </w:rPr>
        <w:t xml:space="preserve">The </w:t>
      </w:r>
      <w:bookmarkStart w:id="247" w:name="OLE_LINK6"/>
      <w:bookmarkStart w:id="248" w:name="OLE_LINK7"/>
      <w:bookmarkStart w:id="249" w:name="OLE_LINK8"/>
      <w:bookmarkStart w:id="250" w:name="OLE_LINK9"/>
      <w:r w:rsidRPr="003C5423">
        <w:rPr>
          <w:iCs/>
        </w:rPr>
        <w:t>Audit Record Repository</w:t>
      </w:r>
      <w:bookmarkEnd w:id="247"/>
      <w:bookmarkEnd w:id="248"/>
      <w:bookmarkEnd w:id="249"/>
      <w:bookmarkEnd w:id="250"/>
      <w:r w:rsidRPr="003C5423">
        <w:rPr>
          <w:iCs/>
        </w:rPr>
        <w:t xml:space="preserve"> (ARR) maintains a database</w:t>
      </w:r>
      <w:r w:rsidR="0025246B" w:rsidRPr="003C5423">
        <w:rPr>
          <w:iCs/>
        </w:rPr>
        <w:t xml:space="preserve"> of</w:t>
      </w:r>
      <w:r w:rsidRPr="003C5423">
        <w:rPr>
          <w:iCs/>
        </w:rPr>
        <w:t xml:space="preserve"> </w:t>
      </w:r>
      <w:r w:rsidR="00F67D1C" w:rsidRPr="003C5423">
        <w:rPr>
          <w:iCs/>
        </w:rPr>
        <w:t xml:space="preserve">audit </w:t>
      </w:r>
      <w:r w:rsidR="00281B13" w:rsidRPr="003C5423">
        <w:rPr>
          <w:iCs/>
        </w:rPr>
        <w:t>events.</w:t>
      </w:r>
      <w:r w:rsidR="00B10BE0" w:rsidRPr="003C5423">
        <w:rPr>
          <w:iCs/>
        </w:rPr>
        <w:t xml:space="preserve"> </w:t>
      </w:r>
      <w:r w:rsidR="004E432A" w:rsidRPr="003C5423">
        <w:rPr>
          <w:iCs/>
        </w:rPr>
        <w:t>The Audit Record Repository</w:t>
      </w:r>
      <w:r w:rsidR="004E432A" w:rsidRPr="003C5423" w:rsidDel="00CD1674">
        <w:rPr>
          <w:iCs/>
        </w:rPr>
        <w:t xml:space="preserve"> </w:t>
      </w:r>
      <w:r w:rsidR="004E432A" w:rsidRPr="003C5423">
        <w:rPr>
          <w:iCs/>
        </w:rPr>
        <w:t xml:space="preserve">retains data </w:t>
      </w:r>
      <w:r w:rsidR="00EC40EA" w:rsidRPr="003C5423">
        <w:rPr>
          <w:iCs/>
        </w:rPr>
        <w:t xml:space="preserve">according </w:t>
      </w:r>
      <w:r w:rsidR="004E432A" w:rsidRPr="003C5423">
        <w:rPr>
          <w:iCs/>
        </w:rPr>
        <w:t>to local policies</w:t>
      </w:r>
      <w:r w:rsidR="00EC40EA" w:rsidRPr="003C5423">
        <w:rPr>
          <w:iCs/>
        </w:rPr>
        <w:t>,</w:t>
      </w:r>
      <w:r w:rsidR="004E432A" w:rsidRPr="003C5423">
        <w:rPr>
          <w:iCs/>
        </w:rPr>
        <w:t xml:space="preserve"> and some data may be deleted.</w:t>
      </w:r>
    </w:p>
    <w:p w14:paraId="6BFAEEAC" w14:textId="375516F2" w:rsidR="00C61521" w:rsidRPr="003C5423" w:rsidRDefault="00B10BE0" w:rsidP="003030AE">
      <w:pPr>
        <w:pStyle w:val="BodyText"/>
        <w:rPr>
          <w:iCs/>
        </w:rPr>
      </w:pPr>
      <w:r w:rsidRPr="003C5423">
        <w:rPr>
          <w:iCs/>
        </w:rPr>
        <w:t xml:space="preserve">The </w:t>
      </w:r>
      <w:r w:rsidR="00CD1674" w:rsidRPr="003C5423">
        <w:rPr>
          <w:iCs/>
        </w:rPr>
        <w:t>Audit Record Repository</w:t>
      </w:r>
      <w:r w:rsidR="00CD1674" w:rsidRPr="003C5423" w:rsidDel="00CD1674">
        <w:rPr>
          <w:iCs/>
        </w:rPr>
        <w:t xml:space="preserve"> </w:t>
      </w:r>
      <w:r w:rsidR="0003579B" w:rsidRPr="003C5423">
        <w:rPr>
          <w:iCs/>
        </w:rPr>
        <w:t>shall</w:t>
      </w:r>
      <w:r w:rsidRPr="003C5423">
        <w:rPr>
          <w:iCs/>
        </w:rPr>
        <w:t xml:space="preserve"> return all the </w:t>
      </w:r>
      <w:r w:rsidR="00F67D1C" w:rsidRPr="003C5423">
        <w:rPr>
          <w:iCs/>
        </w:rPr>
        <w:t xml:space="preserve">audit </w:t>
      </w:r>
      <w:r w:rsidRPr="003C5423">
        <w:rPr>
          <w:iCs/>
        </w:rPr>
        <w:t xml:space="preserve">events stored in </w:t>
      </w:r>
      <w:r w:rsidR="00EC40EA" w:rsidRPr="003C5423">
        <w:rPr>
          <w:iCs/>
        </w:rPr>
        <w:t xml:space="preserve">its </w:t>
      </w:r>
      <w:r w:rsidRPr="003C5423">
        <w:rPr>
          <w:iCs/>
        </w:rPr>
        <w:t xml:space="preserve">database that match </w:t>
      </w:r>
      <w:r w:rsidR="00CA0A77" w:rsidRPr="003C5423">
        <w:rPr>
          <w:iCs/>
        </w:rPr>
        <w:t xml:space="preserve">the </w:t>
      </w:r>
      <w:r w:rsidRPr="003C5423">
        <w:rPr>
          <w:iCs/>
        </w:rPr>
        <w:t>query parameters</w:t>
      </w:r>
      <w:r w:rsidR="00CA0A77" w:rsidRPr="003C5423">
        <w:rPr>
          <w:iCs/>
        </w:rPr>
        <w:t>,</w:t>
      </w:r>
      <w:r w:rsidRPr="003C5423">
        <w:rPr>
          <w:iCs/>
        </w:rPr>
        <w:t xml:space="preserve"> and which the requester is authorized</w:t>
      </w:r>
      <w:r w:rsidR="00CA0A77" w:rsidRPr="003C5423">
        <w:rPr>
          <w:iCs/>
        </w:rPr>
        <w:t xml:space="preserve"> to view</w:t>
      </w:r>
      <w:r w:rsidR="0003579B" w:rsidRPr="003C5423">
        <w:rPr>
          <w:iCs/>
        </w:rPr>
        <w:t xml:space="preserve"> (see </w:t>
      </w:r>
      <w:hyperlink r:id="rId80" w:anchor="9.4" w:history="1">
        <w:r w:rsidR="0003579B" w:rsidRPr="003C5423">
          <w:rPr>
            <w:rStyle w:val="Hyperlink"/>
            <w:iCs/>
          </w:rPr>
          <w:t>ITI TF-1: 9.</w:t>
        </w:r>
        <w:r w:rsidR="00227681" w:rsidRPr="003C5423">
          <w:rPr>
            <w:rStyle w:val="Hyperlink"/>
            <w:iCs/>
          </w:rPr>
          <w:t>4</w:t>
        </w:r>
      </w:hyperlink>
      <w:r w:rsidR="0088239C" w:rsidRPr="003C5423">
        <w:rPr>
          <w:iCs/>
        </w:rPr>
        <w:t xml:space="preserve"> </w:t>
      </w:r>
      <w:r w:rsidR="0003579B" w:rsidRPr="003C5423">
        <w:rPr>
          <w:iCs/>
        </w:rPr>
        <w:t>for further details)</w:t>
      </w:r>
      <w:r w:rsidRPr="003C5423">
        <w:rPr>
          <w:iCs/>
        </w:rPr>
        <w:t xml:space="preserve">. </w:t>
      </w:r>
    </w:p>
    <w:p w14:paraId="14A32B4E" w14:textId="77777777" w:rsidR="00C61521" w:rsidRPr="003C5423" w:rsidRDefault="00C61521" w:rsidP="003030AE">
      <w:pPr>
        <w:pStyle w:val="BodyText"/>
        <w:rPr>
          <w:iCs/>
        </w:rPr>
      </w:pPr>
      <w:r w:rsidRPr="003C5423">
        <w:rPr>
          <w:iCs/>
        </w:rPr>
        <w:t>When performing matching based on the search parameters, the Audit Record Repository shall:</w:t>
      </w:r>
    </w:p>
    <w:p w14:paraId="52C11BB0" w14:textId="5E329053" w:rsidR="00C61521" w:rsidRPr="003C5423" w:rsidRDefault="00C61521" w:rsidP="008671F5">
      <w:pPr>
        <w:pStyle w:val="ListBullet2"/>
        <w:numPr>
          <w:ilvl w:val="0"/>
          <w:numId w:val="25"/>
        </w:numPr>
      </w:pPr>
      <w:r w:rsidRPr="003C5423">
        <w:t xml:space="preserve">Select all audit </w:t>
      </w:r>
      <w:r w:rsidR="004D32FF" w:rsidRPr="003C5423">
        <w:t xml:space="preserve">records </w:t>
      </w:r>
      <w:r w:rsidRPr="003C5423">
        <w:t xml:space="preserve">that have a time interval specified in the request URL. </w:t>
      </w:r>
    </w:p>
    <w:p w14:paraId="55500C4C" w14:textId="54D7B45D"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3.81.4.1.2.2 (e.g.,</w:t>
      </w:r>
      <w:r w:rsidRPr="003C5423">
        <w:rPr>
          <w:szCs w:val="24"/>
        </w:rPr>
        <w:t xml:space="preserve"> </w:t>
      </w:r>
      <w:r w:rsidRPr="003C5423">
        <w:rPr>
          <w:rStyle w:val="XMLname"/>
        </w:rPr>
        <w:t xml:space="preserve">_sort, _include </w:t>
      </w:r>
      <w:r w:rsidRPr="003C5423">
        <w:t>FHIR search result parameters) are specified in the request URL, then</w:t>
      </w:r>
    </w:p>
    <w:p w14:paraId="7AF4A5E2" w14:textId="77777777" w:rsidR="00C61521" w:rsidRPr="003C5423" w:rsidRDefault="00C61521" w:rsidP="00F83445">
      <w:pPr>
        <w:pStyle w:val="ListBullet3"/>
      </w:pPr>
      <w:r w:rsidRPr="003C5423">
        <w:t xml:space="preserve">If the </w:t>
      </w:r>
      <w:r w:rsidR="00CD1674" w:rsidRPr="003C5423">
        <w:rPr>
          <w:iCs/>
        </w:rPr>
        <w:t>Audit Record Repository</w:t>
      </w:r>
      <w:r w:rsidR="0025246B" w:rsidRPr="003C5423">
        <w:t xml:space="preserve"> does not support the </w:t>
      </w:r>
      <w:r w:rsidRPr="003C5423">
        <w:t>parameter, it shall be ignored;</w:t>
      </w:r>
    </w:p>
    <w:p w14:paraId="32A09905" w14:textId="1B2094D2" w:rsidR="00C61521" w:rsidRPr="003C5423" w:rsidRDefault="00C61521" w:rsidP="00F83445">
      <w:pPr>
        <w:pStyle w:val="ListBullet3"/>
      </w:pPr>
      <w:r w:rsidRPr="003C5423">
        <w:t xml:space="preserve">If the </w:t>
      </w:r>
      <w:r w:rsidR="00CD1674" w:rsidRPr="003C5423">
        <w:rPr>
          <w:iCs/>
        </w:rPr>
        <w:t>Audit Record Repository</w:t>
      </w:r>
      <w:r w:rsidR="00CD1674" w:rsidRPr="003C5423" w:rsidDel="00CD1674">
        <w:t xml:space="preserve"> </w:t>
      </w:r>
      <w:r w:rsidR="00676075" w:rsidRPr="003C5423">
        <w:t xml:space="preserve">supports the </w:t>
      </w:r>
      <w:r w:rsidRPr="003C5423">
        <w:t xml:space="preserve">parameter, the matching </w:t>
      </w:r>
      <w:r w:rsidR="00CA0A77" w:rsidRPr="003C5423">
        <w:t xml:space="preserve">or other behavior </w:t>
      </w:r>
      <w:r w:rsidRPr="003C5423">
        <w:t xml:space="preserve">shall comply with the matching rules for </w:t>
      </w:r>
      <w:r w:rsidR="00F34C65" w:rsidRPr="003C5423">
        <w:t xml:space="preserve">its </w:t>
      </w:r>
      <w:r w:rsidRPr="003C5423">
        <w:t>datatype in FHIR.</w:t>
      </w:r>
    </w:p>
    <w:p w14:paraId="561B1481" w14:textId="77777777" w:rsidR="00C61521" w:rsidRPr="003C5423" w:rsidRDefault="00C61521" w:rsidP="00626DF9">
      <w:pPr>
        <w:pStyle w:val="BodyText"/>
      </w:pPr>
      <w:r w:rsidRPr="003C5423">
        <w:lastRenderedPageBreak/>
        <w:t>The Audit Record Repository shall return matching resources using the Retrieve ATNA Audit Event Response Message. See Section 3.81.4.2.</w:t>
      </w:r>
    </w:p>
    <w:p w14:paraId="16970E1E" w14:textId="77777777" w:rsidR="00C61521" w:rsidRPr="003C5423" w:rsidRDefault="00C61521" w:rsidP="00C03CC6">
      <w:pPr>
        <w:pStyle w:val="Heading4"/>
        <w:rPr>
          <w:noProof w:val="0"/>
        </w:rPr>
      </w:pPr>
      <w:bookmarkStart w:id="251" w:name="_Toc142046929"/>
      <w:r w:rsidRPr="003C5423">
        <w:rPr>
          <w:noProof w:val="0"/>
        </w:rPr>
        <w:t>3.81.4.2 Retrieve ATNA Audit Event Response Message</w:t>
      </w:r>
      <w:bookmarkEnd w:id="251"/>
    </w:p>
    <w:p w14:paraId="3C056213" w14:textId="77777777" w:rsidR="000A4B6A" w:rsidRPr="003C5423" w:rsidRDefault="000A4B6A" w:rsidP="00204712">
      <w:pPr>
        <w:pStyle w:val="BodyText"/>
      </w:pPr>
      <w:r w:rsidRPr="003C5423">
        <w:t>The Audit Record Repository sends the Retrieve ATNA Audit Event Response message in response to a query from an Audit Consumer</w:t>
      </w:r>
    </w:p>
    <w:p w14:paraId="7C6120BE" w14:textId="77777777" w:rsidR="00C61521" w:rsidRPr="003C5423" w:rsidRDefault="00C61521" w:rsidP="00C03CC6">
      <w:pPr>
        <w:pStyle w:val="Heading5"/>
        <w:rPr>
          <w:noProof w:val="0"/>
        </w:rPr>
      </w:pPr>
      <w:bookmarkStart w:id="252" w:name="_Toc142046930"/>
      <w:r w:rsidRPr="003C5423">
        <w:rPr>
          <w:noProof w:val="0"/>
        </w:rPr>
        <w:t>3.81.4.2.1 Trigger Events</w:t>
      </w:r>
      <w:bookmarkEnd w:id="252"/>
    </w:p>
    <w:p w14:paraId="35321B06" w14:textId="77777777" w:rsidR="00C61521" w:rsidRPr="003C5423" w:rsidRDefault="00C61521" w:rsidP="003030AE">
      <w:pPr>
        <w:pStyle w:val="BodyText"/>
      </w:pPr>
      <w:r w:rsidRPr="003C5423">
        <w:t xml:space="preserve">The Audit Record Repository creates this message when it receives and processes a Retrieve ATNA Audit Event message. </w:t>
      </w:r>
    </w:p>
    <w:p w14:paraId="5E4394B6" w14:textId="77777777" w:rsidR="00C61521" w:rsidRPr="003C5423" w:rsidRDefault="00C61521" w:rsidP="00C03CC6">
      <w:pPr>
        <w:pStyle w:val="Heading5"/>
        <w:rPr>
          <w:noProof w:val="0"/>
        </w:rPr>
      </w:pPr>
      <w:bookmarkStart w:id="253" w:name="_Toc142046931"/>
      <w:r w:rsidRPr="003C5423">
        <w:rPr>
          <w:noProof w:val="0"/>
        </w:rPr>
        <w:t>3.81.4.2.2 Message Semantics</w:t>
      </w:r>
      <w:bookmarkEnd w:id="253"/>
    </w:p>
    <w:p w14:paraId="61ACFAA8" w14:textId="2CC58EA7" w:rsidR="00FC08F0" w:rsidRPr="003C5423" w:rsidRDefault="00C61521" w:rsidP="00FC08F0">
      <w:pPr>
        <w:pStyle w:val="BodyText"/>
      </w:pPr>
      <w:r w:rsidRPr="003C5423">
        <w:t>When the</w:t>
      </w:r>
      <w:r w:rsidR="009E1CA5" w:rsidRPr="003C5423">
        <w:t xml:space="preserve"> Audit Record Repository successfully processes the</w:t>
      </w:r>
      <w:r w:rsidRPr="003C5423">
        <w:t xml:space="preserve"> search request, </w:t>
      </w:r>
      <w:r w:rsidR="009E1CA5" w:rsidRPr="003C5423">
        <w:t xml:space="preserve">it </w:t>
      </w:r>
      <w:r w:rsidRPr="003C5423">
        <w:t xml:space="preserve">shall return the </w:t>
      </w:r>
      <w:r w:rsidR="009E1CA5" w:rsidRPr="003C5423">
        <w:t xml:space="preserve">matching </w:t>
      </w:r>
      <w:r w:rsidRPr="003C5423">
        <w:t xml:space="preserve">AuditEvent </w:t>
      </w:r>
      <w:r w:rsidR="009E1CA5" w:rsidRPr="003C5423">
        <w:t>R</w:t>
      </w:r>
      <w:r w:rsidRPr="003C5423">
        <w:t>esources</w:t>
      </w:r>
      <w:r w:rsidR="009F42AA" w:rsidRPr="003C5423">
        <w:t xml:space="preserve"> </w:t>
      </w:r>
      <w:r w:rsidR="00CA0A77" w:rsidRPr="003C5423">
        <w:t>inside</w:t>
      </w:r>
      <w:r w:rsidRPr="003C5423">
        <w:t xml:space="preserve"> a FHIR </w:t>
      </w:r>
      <w:r w:rsidR="00CA0A77" w:rsidRPr="003C5423">
        <w:t>B</w:t>
      </w:r>
      <w:r w:rsidRPr="003C5423">
        <w:t>undle</w:t>
      </w:r>
      <w:r w:rsidR="009F42AA" w:rsidRPr="003C5423">
        <w:t xml:space="preserve"> </w:t>
      </w:r>
      <w:r w:rsidR="009E1CA5" w:rsidRPr="003C5423">
        <w:t>R</w:t>
      </w:r>
      <w:r w:rsidRPr="003C5423">
        <w:t>esource.</w:t>
      </w:r>
      <w:r w:rsidR="00FC08F0" w:rsidRPr="003C5423">
        <w:t xml:space="preserve"> </w:t>
      </w:r>
    </w:p>
    <w:p w14:paraId="37B0E586" w14:textId="53D90085" w:rsidR="00C61521" w:rsidRPr="003C5423" w:rsidRDefault="00C61521" w:rsidP="008D693A">
      <w:pPr>
        <w:pStyle w:val="BodyText"/>
        <w:rPr>
          <w:lang w:eastAsia="it-IT"/>
        </w:rPr>
      </w:pPr>
      <w:r w:rsidRPr="003C5423">
        <w:t xml:space="preserve">The “Content-Type” </w:t>
      </w:r>
      <w:r w:rsidRPr="003C5423">
        <w:rPr>
          <w:lang w:eastAsia="it-IT"/>
        </w:rPr>
        <w:t xml:space="preserve">of the response will depend upon the </w:t>
      </w:r>
      <w:r w:rsidR="000030A6" w:rsidRPr="003C5423">
        <w:rPr>
          <w:lang w:eastAsia="it-IT"/>
        </w:rPr>
        <w:t xml:space="preserve">response format negotiation described in ITI TF-2: </w:t>
      </w:r>
      <w:r w:rsidR="007C0851" w:rsidRPr="003C5423">
        <w:rPr>
          <w:lang w:eastAsia="it-IT"/>
        </w:rPr>
        <w:t xml:space="preserve">Appendix </w:t>
      </w:r>
      <w:r w:rsidR="000030A6" w:rsidRPr="003C5423">
        <w:rPr>
          <w:lang w:eastAsia="it-IT"/>
        </w:rPr>
        <w:t>Z.6</w:t>
      </w:r>
      <w:r w:rsidRPr="003C5423">
        <w:rPr>
          <w:lang w:eastAsia="it-IT"/>
        </w:rPr>
        <w:t>.</w:t>
      </w:r>
    </w:p>
    <w:p w14:paraId="011F8189" w14:textId="69D64195" w:rsidR="00C61521" w:rsidRPr="003C5423" w:rsidRDefault="00C61521" w:rsidP="00A5338F">
      <w:pPr>
        <w:pStyle w:val="BodyText"/>
      </w:pPr>
      <w:r w:rsidRPr="003C5423">
        <w:t xml:space="preserve">If the </w:t>
      </w:r>
      <w:r w:rsidR="0063290B" w:rsidRPr="003C5423">
        <w:rPr>
          <w:rStyle w:val="XMLname"/>
        </w:rPr>
        <w:t>date</w:t>
      </w:r>
      <w:r w:rsidR="0063290B" w:rsidRPr="003C5423">
        <w:t xml:space="preserve"> </w:t>
      </w:r>
      <w:r w:rsidRPr="003C5423">
        <w:t xml:space="preserve">search parameter is missing (see Section 3.81.4.1.2.1), the Audit Record Repository </w:t>
      </w:r>
      <w:r w:rsidR="00093A6A" w:rsidRPr="003C5423">
        <w:t xml:space="preserve">may </w:t>
      </w:r>
      <w:r w:rsidRPr="003C5423">
        <w:t>return HTTP response code 400 - Bad Request.</w:t>
      </w:r>
    </w:p>
    <w:p w14:paraId="30B913C0" w14:textId="52CDB84D" w:rsidR="00C61521" w:rsidRPr="003C5423" w:rsidRDefault="00C61521" w:rsidP="00A5338F">
      <w:pPr>
        <w:pStyle w:val="BodyText"/>
      </w:pPr>
      <w:r w:rsidRPr="003C5423">
        <w:t xml:space="preserve">If the specified search parameters do not result in any matching audit </w:t>
      </w:r>
      <w:r w:rsidR="004D32FF" w:rsidRPr="003C5423">
        <w:t>record</w:t>
      </w:r>
      <w:r w:rsidRPr="003C5423">
        <w:t xml:space="preserve">, the Audit Record Repository shall return HTTP response of success 200, with an empty FHIR bundle. </w:t>
      </w:r>
    </w:p>
    <w:p w14:paraId="47378252" w14:textId="6AF39E1E" w:rsidR="00C61521" w:rsidRPr="003C5423" w:rsidRDefault="00C61521" w:rsidP="00A5338F">
      <w:pPr>
        <w:pStyle w:val="BodyText"/>
      </w:pPr>
      <w:r w:rsidRPr="003C5423">
        <w:t>If the requested data size is</w:t>
      </w:r>
      <w:r w:rsidR="00C83A4B" w:rsidRPr="003C5423">
        <w:t xml:space="preserve"> considered</w:t>
      </w:r>
      <w:r w:rsidRPr="003C5423">
        <w:t xml:space="preserve"> excessive</w:t>
      </w:r>
      <w:r w:rsidR="00C83A4B" w:rsidRPr="003C5423">
        <w:t xml:space="preserve"> by the Audit Record Repository</w:t>
      </w:r>
      <w:r w:rsidRPr="003C5423">
        <w:t xml:space="preserve">, </w:t>
      </w:r>
      <w:r w:rsidR="00C83A4B" w:rsidRPr="003C5423">
        <w:t>it</w:t>
      </w:r>
      <w:r w:rsidRPr="003C5423">
        <w:t xml:space="preserve"> may </w:t>
      </w:r>
      <w:r w:rsidR="00A911D7" w:rsidRPr="003C5423">
        <w:t xml:space="preserve">choose to return the results in a series of pages (see </w:t>
      </w:r>
      <w:hyperlink r:id="rId81" w:anchor="paging" w:history="1">
        <w:r w:rsidR="00A911D7" w:rsidRPr="003C5423">
          <w:rPr>
            <w:rStyle w:val="Hyperlink"/>
            <w:szCs w:val="24"/>
            <w:shd w:val="clear" w:color="auto" w:fill="FFFFFF"/>
          </w:rPr>
          <w:t>https://www.hl7.org/fhir/R4/http.html#paging</w:t>
        </w:r>
      </w:hyperlink>
      <w:r w:rsidR="00A911D7" w:rsidRPr="003C5423">
        <w:t>).</w:t>
      </w:r>
    </w:p>
    <w:p w14:paraId="378F5367" w14:textId="53EAB233" w:rsidR="00C61521" w:rsidRPr="003C5423" w:rsidRDefault="00C61521" w:rsidP="00A5338F">
      <w:pPr>
        <w:pStyle w:val="BodyText"/>
      </w:pPr>
      <w:r w:rsidRPr="003C5423">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3C5423">
        <w:t xml:space="preserve">See ITI TF-2: </w:t>
      </w:r>
      <w:r w:rsidR="007C0851" w:rsidRPr="003C5423">
        <w:t xml:space="preserve">Appendix </w:t>
      </w:r>
      <w:r w:rsidR="00FC08F0" w:rsidRPr="003C5423">
        <w:t>Z.7</w:t>
      </w:r>
      <w:r w:rsidR="009E1CA5" w:rsidRPr="003C5423">
        <w:t xml:space="preserve"> “Guidance on Access Denied Results”</w:t>
      </w:r>
      <w:r w:rsidR="00FC08F0" w:rsidRPr="003C5423">
        <w:t>.</w:t>
      </w:r>
    </w:p>
    <w:p w14:paraId="107F5CDB" w14:textId="77777777" w:rsidR="00C61521" w:rsidRPr="003C5423" w:rsidRDefault="00C61521" w:rsidP="00A5338F">
      <w:pPr>
        <w:pStyle w:val="BodyText"/>
      </w:pPr>
      <w:r w:rsidRPr="003C5423">
        <w:t>The Audit Record Repository should complement the returned error code with a human readable description of the error condition.</w:t>
      </w:r>
    </w:p>
    <w:p w14:paraId="0119E726" w14:textId="1D6ED2E2" w:rsidR="00C61521" w:rsidRPr="003C5423" w:rsidRDefault="00C61521" w:rsidP="00A5338F">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3F9CE7CA" w14:textId="1BB7BBC2" w:rsidR="000A2754" w:rsidRPr="003C5423" w:rsidRDefault="000A2754" w:rsidP="00A430C6">
      <w:pPr>
        <w:pStyle w:val="Heading6"/>
        <w:rPr>
          <w:noProof w:val="0"/>
        </w:rPr>
      </w:pPr>
      <w:bookmarkStart w:id="254" w:name="_Ref5701169"/>
      <w:bookmarkStart w:id="255" w:name="_Toc142046932"/>
      <w:r w:rsidRPr="003C5423">
        <w:rPr>
          <w:noProof w:val="0"/>
        </w:rPr>
        <w:t>3.81.4.2.2.1 Mapping between</w:t>
      </w:r>
      <w:r w:rsidR="0035488D" w:rsidRPr="003C5423">
        <w:rPr>
          <w:noProof w:val="0"/>
        </w:rPr>
        <w:t xml:space="preserve"> FHIR</w:t>
      </w:r>
      <w:bookmarkEnd w:id="254"/>
      <w:r w:rsidR="00DB2A2C" w:rsidRPr="003C5423">
        <w:rPr>
          <w:noProof w:val="0"/>
        </w:rPr>
        <w:t xml:space="preserve"> </w:t>
      </w:r>
      <w:r w:rsidR="009E1CA5" w:rsidRPr="003C5423">
        <w:rPr>
          <w:noProof w:val="0"/>
        </w:rPr>
        <w:t xml:space="preserve">and DICOM </w:t>
      </w:r>
      <w:r w:rsidR="00DB2A2C" w:rsidRPr="003C5423">
        <w:rPr>
          <w:noProof w:val="0"/>
        </w:rPr>
        <w:t>for query interaction</w:t>
      </w:r>
      <w:bookmarkEnd w:id="255"/>
    </w:p>
    <w:p w14:paraId="68357A8A" w14:textId="1F05E63A" w:rsidR="002F5435" w:rsidRPr="003C5423" w:rsidRDefault="00D05E72" w:rsidP="008F4598">
      <w:pPr>
        <w:pStyle w:val="BodyText"/>
      </w:pPr>
      <w:r w:rsidRPr="003C5423">
        <w:t xml:space="preserve">The </w:t>
      </w:r>
      <w:r w:rsidR="00B213C8" w:rsidRPr="003C5423">
        <w:t xml:space="preserve">mapping rules between </w:t>
      </w:r>
      <w:r w:rsidR="009E1CA5" w:rsidRPr="003C5423">
        <w:t xml:space="preserve">FHIR </w:t>
      </w:r>
      <w:r w:rsidR="00B213C8" w:rsidRPr="003C5423">
        <w:t xml:space="preserve">AuditEvent </w:t>
      </w:r>
      <w:r w:rsidR="009E1CA5" w:rsidRPr="003C5423">
        <w:t>R</w:t>
      </w:r>
      <w:r w:rsidR="00B213C8" w:rsidRPr="003C5423">
        <w:t xml:space="preserve">esources and DICOM </w:t>
      </w:r>
      <w:r w:rsidR="0029582D" w:rsidRPr="003C5423">
        <w:t>A</w:t>
      </w:r>
      <w:r w:rsidR="00B213C8" w:rsidRPr="003C5423">
        <w:t>udit</w:t>
      </w:r>
      <w:r w:rsidR="0029582D" w:rsidRPr="003C5423">
        <w:t>M</w:t>
      </w:r>
      <w:r w:rsidR="00B213C8" w:rsidRPr="003C5423">
        <w:t>essage format</w:t>
      </w:r>
      <w:r w:rsidR="00B213C8" w:rsidRPr="003C5423" w:rsidDel="00B213C8">
        <w:t xml:space="preserve"> </w:t>
      </w:r>
      <w:r w:rsidRPr="003C5423">
        <w:t>is</w:t>
      </w:r>
      <w:r w:rsidR="00C61521" w:rsidRPr="003C5423">
        <w:t xml:space="preserve"> </w:t>
      </w:r>
      <w:r w:rsidR="00F5076E" w:rsidRPr="003C5423">
        <w:t>based on</w:t>
      </w:r>
      <w:r w:rsidR="00C61521" w:rsidRPr="003C5423">
        <w:t xml:space="preserve"> FHIR Table 6.</w:t>
      </w:r>
      <w:r w:rsidR="00F67D1C" w:rsidRPr="003C5423">
        <w:t>4</w:t>
      </w:r>
      <w:r w:rsidR="00C61521" w:rsidRPr="003C5423">
        <w:t>.7.</w:t>
      </w:r>
      <w:r w:rsidR="00F5076E" w:rsidRPr="003C5423">
        <w:t>4</w:t>
      </w:r>
      <w:r w:rsidR="00C61521" w:rsidRPr="003C5423">
        <w:t xml:space="preserve"> </w:t>
      </w:r>
      <w:r w:rsidR="00833BC6" w:rsidRPr="003C5423">
        <w:t>(</w:t>
      </w:r>
      <w:hyperlink r:id="rId82" w:history="1">
        <w:r w:rsidR="00833BC6" w:rsidRPr="003C5423">
          <w:rPr>
            <w:rStyle w:val="Hyperlink"/>
          </w:rPr>
          <w:t>http://hl7.org/fhir/R4/auditevent-mappings.html</w:t>
        </w:r>
      </w:hyperlink>
      <w:r w:rsidR="00833BC6" w:rsidRPr="003C5423">
        <w:t>)</w:t>
      </w:r>
      <w:r w:rsidR="00F5076E" w:rsidRPr="003C5423">
        <w:t xml:space="preserve"> that is further constrained in Table</w:t>
      </w:r>
      <w:r w:rsidR="00293AA6" w:rsidRPr="003C5423">
        <w:t xml:space="preserve"> 3.81.4.2.2.1-1</w:t>
      </w:r>
      <w:r w:rsidR="00FF65B0" w:rsidRPr="003C5423">
        <w:t>.</w:t>
      </w:r>
    </w:p>
    <w:p w14:paraId="281B420A" w14:textId="33809410" w:rsidR="009E1CA5" w:rsidRPr="003C5423" w:rsidRDefault="002F5435" w:rsidP="008F4598">
      <w:pPr>
        <w:pStyle w:val="BodyText"/>
      </w:pPr>
      <w:r w:rsidRPr="003C5423">
        <w:t>Table 3.81.4.2.2.1-1 is normative</w:t>
      </w:r>
      <w:r w:rsidR="0029582D" w:rsidRPr="003C5423">
        <w:t xml:space="preserve"> and defined</w:t>
      </w:r>
      <w:r w:rsidRPr="003C5423">
        <w:t xml:space="preserve"> </w:t>
      </w:r>
      <w:r w:rsidR="0029582D" w:rsidRPr="003C5423">
        <w:t>a</w:t>
      </w:r>
      <w:r w:rsidRPr="003C5423">
        <w:t xml:space="preserve"> strict alignment between the AuditEvent Resource and the</w:t>
      </w:r>
      <w:r w:rsidR="0029582D" w:rsidRPr="003C5423">
        <w:t xml:space="preserve"> DICOM</w:t>
      </w:r>
      <w:r w:rsidRPr="003C5423">
        <w:t xml:space="preserve"> AuditMessage. However, Table 3.81.4.2.2.1-1 does not aim to resolve </w:t>
      </w:r>
      <w:r w:rsidRPr="003C5423">
        <w:lastRenderedPageBreak/>
        <w:t xml:space="preserve">the dissonance between the FHIR </w:t>
      </w:r>
      <w:r w:rsidR="00260A62" w:rsidRPr="003C5423">
        <w:t xml:space="preserve">AuditEvent </w:t>
      </w:r>
      <w:r w:rsidRPr="003C5423">
        <w:t xml:space="preserve">Resource and the </w:t>
      </w:r>
      <w:r w:rsidR="0029582D" w:rsidRPr="003C5423">
        <w:t xml:space="preserve">DICOM </w:t>
      </w:r>
      <w:r w:rsidRPr="003C5423">
        <w:t>AuditMessage</w:t>
      </w:r>
      <w:r w:rsidR="00951274" w:rsidRPr="003C5423">
        <w:t>,</w:t>
      </w:r>
      <w:r w:rsidRPr="003C5423">
        <w:t xml:space="preserve"> but rather</w:t>
      </w:r>
      <w:r w:rsidR="0029582D" w:rsidRPr="003C5423">
        <w:t xml:space="preserve"> it</w:t>
      </w:r>
      <w:r w:rsidRPr="003C5423">
        <w:t xml:space="preserve"> ensure</w:t>
      </w:r>
      <w:r w:rsidR="0029582D" w:rsidRPr="003C5423">
        <w:t>s</w:t>
      </w:r>
      <w:r w:rsidRPr="003C5423">
        <w:t xml:space="preserve"> interoperability between th</w:t>
      </w:r>
      <w:r w:rsidR="0029582D" w:rsidRPr="003C5423">
        <w:t>e</w:t>
      </w:r>
      <w:r w:rsidRPr="003C5423">
        <w:t>s</w:t>
      </w:r>
      <w:r w:rsidR="0029582D" w:rsidRPr="003C5423">
        <w:t>e</w:t>
      </w:r>
      <w:r w:rsidRPr="003C5423">
        <w:t xml:space="preserve"> two data models.</w:t>
      </w:r>
    </w:p>
    <w:p w14:paraId="55024FC3" w14:textId="405E0654" w:rsidR="00842555" w:rsidRPr="003C5423" w:rsidRDefault="00C61521" w:rsidP="008F4598">
      <w:pPr>
        <w:pStyle w:val="BodyText"/>
      </w:pPr>
      <w:r w:rsidRPr="003C5423">
        <w:t xml:space="preserve">The </w:t>
      </w:r>
      <w:r w:rsidR="009E1CA5" w:rsidRPr="003C5423">
        <w:t xml:space="preserve">Audit Record Repository </w:t>
      </w:r>
      <w:r w:rsidRPr="003C5423">
        <w:t>shall encode all the data within the DICOM format of the Audit</w:t>
      </w:r>
      <w:r w:rsidR="0029582D" w:rsidRPr="003C5423">
        <w:t>Message</w:t>
      </w:r>
      <w:r w:rsidRPr="003C5423">
        <w:t xml:space="preserve"> </w:t>
      </w:r>
      <w:r w:rsidR="009E1CA5" w:rsidRPr="003C5423">
        <w:t>in</w:t>
      </w:r>
      <w:r w:rsidR="0029582D" w:rsidRPr="003C5423">
        <w:t>to</w:t>
      </w:r>
      <w:r w:rsidR="009E1CA5" w:rsidRPr="003C5423">
        <w:t xml:space="preserve"> the AuditEvent Resource(s) sent in the Retrieve ATNA Audit Event Res</w:t>
      </w:r>
      <w:r w:rsidR="00010429" w:rsidRPr="003C5423">
        <w:t>ponse message</w:t>
      </w:r>
      <w:r w:rsidR="008F4598" w:rsidRPr="003C5423">
        <w:t>.</w:t>
      </w:r>
    </w:p>
    <w:p w14:paraId="32A94EA4" w14:textId="77777777" w:rsidR="00842555" w:rsidRPr="003C5423" w:rsidRDefault="00842555" w:rsidP="00842555">
      <w:pPr>
        <w:pStyle w:val="TableTitle"/>
      </w:pPr>
      <w:r w:rsidRPr="003C5423">
        <w:t>Table 3.81.4.2.2.1-1: DICOM Tag Mapping for query interaction</w:t>
      </w:r>
    </w:p>
    <w:tbl>
      <w:tblPr>
        <w:tblStyle w:val="TableGrid"/>
        <w:tblW w:w="9695" w:type="dxa"/>
        <w:tblLook w:val="04A0" w:firstRow="1" w:lastRow="0" w:firstColumn="1" w:lastColumn="0" w:noHBand="0" w:noVBand="1"/>
      </w:tblPr>
      <w:tblGrid>
        <w:gridCol w:w="3285"/>
        <w:gridCol w:w="6410"/>
      </w:tblGrid>
      <w:tr w:rsidR="00842555" w:rsidRPr="003C5423" w14:paraId="7EBCBD44" w14:textId="77777777" w:rsidTr="009E43B5">
        <w:trPr>
          <w:cantSplit/>
          <w:trHeight w:val="284"/>
          <w:tblHeader/>
        </w:trPr>
        <w:tc>
          <w:tcPr>
            <w:tcW w:w="32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AB2B6" w14:textId="77777777" w:rsidR="00842555" w:rsidRPr="003C5423" w:rsidRDefault="00842555" w:rsidP="009E43B5">
            <w:pPr>
              <w:pStyle w:val="TableEntryHeader"/>
            </w:pPr>
            <w:r w:rsidRPr="003C5423">
              <w:rPr>
                <w:rFonts w:cs="Arial"/>
              </w:rPr>
              <w:t>AuditEvent</w:t>
            </w:r>
            <w:r w:rsidRPr="003C5423">
              <w:t xml:space="preserve"> Resource</w:t>
            </w:r>
          </w:p>
        </w:tc>
        <w:tc>
          <w:tcPr>
            <w:tcW w:w="6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E6AE61" w14:textId="77777777" w:rsidR="00842555" w:rsidRPr="003C5423" w:rsidRDefault="00842555" w:rsidP="009E43B5">
            <w:pPr>
              <w:pStyle w:val="TableEntryHeader"/>
            </w:pPr>
            <w:r w:rsidRPr="003C5423">
              <w:t>AuditMessage</w:t>
            </w:r>
          </w:p>
        </w:tc>
      </w:tr>
      <w:tr w:rsidR="00842555" w:rsidRPr="003C5423" w14:paraId="587ADE9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29B5C7A0" w14:textId="77777777" w:rsidR="00842555" w:rsidRPr="003C5423" w:rsidRDefault="00842555" w:rsidP="009E43B5">
            <w:pPr>
              <w:pStyle w:val="TableEntry"/>
            </w:pPr>
            <w:r w:rsidRPr="003C5423">
              <w:t>type</w:t>
            </w:r>
          </w:p>
        </w:tc>
        <w:tc>
          <w:tcPr>
            <w:tcW w:w="6410" w:type="dxa"/>
            <w:tcBorders>
              <w:top w:val="single" w:sz="4" w:space="0" w:color="auto"/>
              <w:left w:val="single" w:sz="4" w:space="0" w:color="auto"/>
              <w:bottom w:val="single" w:sz="4" w:space="0" w:color="auto"/>
              <w:right w:val="single" w:sz="4" w:space="0" w:color="auto"/>
            </w:tcBorders>
          </w:tcPr>
          <w:p w14:paraId="3DB80A96" w14:textId="77777777" w:rsidR="00842555" w:rsidRPr="003C5423" w:rsidRDefault="00842555" w:rsidP="009E43B5">
            <w:pPr>
              <w:pStyle w:val="TableEntry"/>
            </w:pPr>
            <w:r w:rsidRPr="003C5423">
              <w:t>EventIdentification.EventID</w:t>
            </w:r>
          </w:p>
        </w:tc>
      </w:tr>
      <w:tr w:rsidR="00842555" w:rsidRPr="003C5423" w14:paraId="0F9622FD"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7CB9B58B" w14:textId="77777777" w:rsidR="00842555" w:rsidRPr="003C5423" w:rsidRDefault="00842555" w:rsidP="009E43B5">
            <w:pPr>
              <w:pStyle w:val="TableEntry"/>
            </w:pPr>
            <w:r w:rsidRPr="003C5423">
              <w:t>subtype</w:t>
            </w:r>
          </w:p>
        </w:tc>
        <w:tc>
          <w:tcPr>
            <w:tcW w:w="6410" w:type="dxa"/>
            <w:tcBorders>
              <w:top w:val="single" w:sz="4" w:space="0" w:color="auto"/>
              <w:left w:val="single" w:sz="4" w:space="0" w:color="auto"/>
              <w:bottom w:val="single" w:sz="4" w:space="0" w:color="auto"/>
              <w:right w:val="single" w:sz="4" w:space="0" w:color="auto"/>
            </w:tcBorders>
          </w:tcPr>
          <w:p w14:paraId="7B769745" w14:textId="77777777" w:rsidR="00842555" w:rsidRPr="003C5423" w:rsidRDefault="00842555" w:rsidP="009E43B5">
            <w:pPr>
              <w:pStyle w:val="TableEntry"/>
            </w:pPr>
            <w:r w:rsidRPr="003C5423">
              <w:t>EventIdentification.EventTypeCode</w:t>
            </w:r>
          </w:p>
        </w:tc>
      </w:tr>
      <w:tr w:rsidR="00842555" w:rsidRPr="003C5423" w14:paraId="73B79F7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DC8ED33" w14:textId="77777777" w:rsidR="00842555" w:rsidRPr="003C5423" w:rsidRDefault="00842555" w:rsidP="009E43B5">
            <w:pPr>
              <w:pStyle w:val="TableEntry"/>
            </w:pPr>
            <w:r w:rsidRPr="003C5423">
              <w:t>action</w:t>
            </w:r>
          </w:p>
        </w:tc>
        <w:tc>
          <w:tcPr>
            <w:tcW w:w="6410" w:type="dxa"/>
            <w:tcBorders>
              <w:top w:val="single" w:sz="4" w:space="0" w:color="auto"/>
              <w:left w:val="single" w:sz="4" w:space="0" w:color="auto"/>
              <w:bottom w:val="single" w:sz="4" w:space="0" w:color="auto"/>
              <w:right w:val="single" w:sz="4" w:space="0" w:color="auto"/>
            </w:tcBorders>
          </w:tcPr>
          <w:p w14:paraId="70407439" w14:textId="77777777" w:rsidR="00842555" w:rsidRPr="003C5423" w:rsidRDefault="00842555" w:rsidP="009E43B5">
            <w:pPr>
              <w:pStyle w:val="TableEntry"/>
            </w:pPr>
            <w:r w:rsidRPr="003C5423">
              <w:t>EventIdentification@EventActionCode</w:t>
            </w:r>
          </w:p>
        </w:tc>
      </w:tr>
      <w:tr w:rsidR="00842555" w:rsidRPr="003C5423" w14:paraId="76556E24"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66DCD08" w14:textId="77777777" w:rsidR="00842555" w:rsidRPr="003C5423" w:rsidRDefault="00842555" w:rsidP="009E43B5">
            <w:pPr>
              <w:pStyle w:val="TableEntry"/>
            </w:pPr>
            <w:r w:rsidRPr="003C5423">
              <w:t>period</w:t>
            </w:r>
          </w:p>
        </w:tc>
        <w:tc>
          <w:tcPr>
            <w:tcW w:w="6410" w:type="dxa"/>
            <w:tcBorders>
              <w:top w:val="single" w:sz="4" w:space="0" w:color="auto"/>
              <w:left w:val="single" w:sz="4" w:space="0" w:color="auto"/>
              <w:bottom w:val="single" w:sz="4" w:space="0" w:color="auto"/>
              <w:right w:val="single" w:sz="4" w:space="0" w:color="auto"/>
            </w:tcBorders>
          </w:tcPr>
          <w:p w14:paraId="1D5F9149" w14:textId="77777777" w:rsidR="00842555" w:rsidRPr="003C5423" w:rsidRDefault="00842555" w:rsidP="009E43B5">
            <w:pPr>
              <w:pStyle w:val="TableEntry"/>
            </w:pPr>
            <w:r w:rsidRPr="003C5423">
              <w:t>NOT PRESENT</w:t>
            </w:r>
          </w:p>
        </w:tc>
      </w:tr>
      <w:tr w:rsidR="00842555" w:rsidRPr="003C5423" w14:paraId="0644C755"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66F4600" w14:textId="77777777" w:rsidR="00842555" w:rsidRPr="003C5423" w:rsidRDefault="00842555" w:rsidP="009E43B5">
            <w:pPr>
              <w:pStyle w:val="TableEntry"/>
            </w:pPr>
            <w:r w:rsidRPr="003C5423">
              <w:t>recorded</w:t>
            </w:r>
          </w:p>
        </w:tc>
        <w:tc>
          <w:tcPr>
            <w:tcW w:w="6410" w:type="dxa"/>
            <w:tcBorders>
              <w:top w:val="single" w:sz="4" w:space="0" w:color="auto"/>
              <w:left w:val="single" w:sz="4" w:space="0" w:color="auto"/>
              <w:bottom w:val="single" w:sz="4" w:space="0" w:color="auto"/>
              <w:right w:val="single" w:sz="4" w:space="0" w:color="auto"/>
            </w:tcBorders>
          </w:tcPr>
          <w:p w14:paraId="35DD4FA2" w14:textId="77777777" w:rsidR="00842555" w:rsidRPr="003C5423" w:rsidRDefault="00842555" w:rsidP="009E43B5">
            <w:pPr>
              <w:pStyle w:val="TableEntry"/>
            </w:pPr>
            <w:r w:rsidRPr="003C5423">
              <w:t>EventIdentification@EventDateTime</w:t>
            </w:r>
          </w:p>
        </w:tc>
      </w:tr>
      <w:tr w:rsidR="00842555" w:rsidRPr="003C5423" w14:paraId="619AF499"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79FB450" w14:textId="77777777" w:rsidR="00842555" w:rsidRPr="003C5423" w:rsidRDefault="00842555" w:rsidP="009E43B5">
            <w:pPr>
              <w:pStyle w:val="TableEntry"/>
            </w:pPr>
            <w:r w:rsidRPr="003C5423">
              <w:t>outcome</w:t>
            </w:r>
          </w:p>
        </w:tc>
        <w:tc>
          <w:tcPr>
            <w:tcW w:w="6410" w:type="dxa"/>
            <w:tcBorders>
              <w:top w:val="single" w:sz="4" w:space="0" w:color="auto"/>
              <w:left w:val="single" w:sz="4" w:space="0" w:color="auto"/>
              <w:bottom w:val="single" w:sz="4" w:space="0" w:color="auto"/>
              <w:right w:val="single" w:sz="4" w:space="0" w:color="auto"/>
            </w:tcBorders>
          </w:tcPr>
          <w:p w14:paraId="64D52FE3" w14:textId="77777777" w:rsidR="00842555" w:rsidRPr="003C5423" w:rsidRDefault="00842555" w:rsidP="009E43B5">
            <w:pPr>
              <w:pStyle w:val="TableEntry"/>
            </w:pPr>
            <w:r w:rsidRPr="003C5423">
              <w:t>EventIdentification@EventOutcomeIndicator</w:t>
            </w:r>
          </w:p>
        </w:tc>
      </w:tr>
      <w:tr w:rsidR="00842555" w:rsidRPr="003C5423" w14:paraId="6720AB0B"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10A68952" w14:textId="77777777" w:rsidR="00842555" w:rsidRPr="003C5423" w:rsidRDefault="00842555" w:rsidP="009E43B5">
            <w:pPr>
              <w:pStyle w:val="TableEntry"/>
            </w:pPr>
            <w:r w:rsidRPr="003C5423">
              <w:t>outcomeDesc</w:t>
            </w:r>
          </w:p>
        </w:tc>
        <w:tc>
          <w:tcPr>
            <w:tcW w:w="6410" w:type="dxa"/>
            <w:tcBorders>
              <w:top w:val="single" w:sz="4" w:space="0" w:color="auto"/>
              <w:left w:val="single" w:sz="4" w:space="0" w:color="auto"/>
              <w:bottom w:val="single" w:sz="4" w:space="0" w:color="auto"/>
              <w:right w:val="single" w:sz="4" w:space="0" w:color="auto"/>
            </w:tcBorders>
          </w:tcPr>
          <w:p w14:paraId="5FEECC4E" w14:textId="77777777" w:rsidR="00842555" w:rsidRPr="003C5423" w:rsidRDefault="00842555" w:rsidP="009E43B5">
            <w:pPr>
              <w:pStyle w:val="TableEntry"/>
            </w:pPr>
            <w:r w:rsidRPr="003C5423">
              <w:t>EventIdentification.EventOutcomeDescription</w:t>
            </w:r>
          </w:p>
        </w:tc>
      </w:tr>
      <w:tr w:rsidR="00842555" w:rsidRPr="003C5423" w14:paraId="451AFFC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6B4EB59C" w14:textId="77777777" w:rsidR="00842555" w:rsidRPr="003C5423" w:rsidRDefault="00842555" w:rsidP="009E43B5">
            <w:pPr>
              <w:pStyle w:val="TableEntry"/>
            </w:pPr>
            <w:r w:rsidRPr="003C5423">
              <w:t>purposeOfEvent</w:t>
            </w:r>
          </w:p>
        </w:tc>
        <w:tc>
          <w:tcPr>
            <w:tcW w:w="6410" w:type="dxa"/>
            <w:tcBorders>
              <w:top w:val="single" w:sz="4" w:space="0" w:color="auto"/>
              <w:left w:val="single" w:sz="4" w:space="0" w:color="auto"/>
              <w:bottom w:val="single" w:sz="4" w:space="0" w:color="auto"/>
              <w:right w:val="single" w:sz="4" w:space="0" w:color="auto"/>
            </w:tcBorders>
          </w:tcPr>
          <w:p w14:paraId="459A2219" w14:textId="39B4AA5A" w:rsidR="00842555" w:rsidRPr="003C5423" w:rsidRDefault="00842555" w:rsidP="009E43B5">
            <w:pPr>
              <w:pStyle w:val="TableEntry"/>
            </w:pPr>
            <w:r w:rsidRPr="003C5423">
              <w:t>EventId</w:t>
            </w:r>
            <w:r w:rsidR="00906C9C" w:rsidRPr="003C5423">
              <w:t>ent</w:t>
            </w:r>
            <w:r w:rsidRPr="003C5423">
              <w:t>ification.purp</w:t>
            </w:r>
            <w:r w:rsidR="005228AC" w:rsidRPr="003C5423">
              <w:t>o</w:t>
            </w:r>
            <w:r w:rsidRPr="003C5423">
              <w:t>seOfUse</w:t>
            </w:r>
          </w:p>
        </w:tc>
      </w:tr>
      <w:tr w:rsidR="00842555" w:rsidRPr="003C5423" w14:paraId="3D463D16"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37D4832A" w14:textId="77777777" w:rsidR="00842555" w:rsidRPr="003C5423" w:rsidRDefault="00842555" w:rsidP="009E43B5">
            <w:pPr>
              <w:pStyle w:val="TableEntry"/>
            </w:pPr>
            <w:r w:rsidRPr="003C5423">
              <w:t>agent</w:t>
            </w:r>
          </w:p>
        </w:tc>
        <w:tc>
          <w:tcPr>
            <w:tcW w:w="6410" w:type="dxa"/>
            <w:tcBorders>
              <w:top w:val="single" w:sz="4" w:space="0" w:color="auto"/>
              <w:left w:val="single" w:sz="4" w:space="0" w:color="auto"/>
              <w:bottom w:val="single" w:sz="4" w:space="0" w:color="auto"/>
              <w:right w:val="single" w:sz="4" w:space="0" w:color="auto"/>
            </w:tcBorders>
          </w:tcPr>
          <w:p w14:paraId="6EB8A95D" w14:textId="77777777" w:rsidR="00842555" w:rsidRPr="003C5423" w:rsidRDefault="00842555" w:rsidP="009E43B5">
            <w:pPr>
              <w:pStyle w:val="TableEntry"/>
            </w:pPr>
            <w:r w:rsidRPr="003C5423">
              <w:t>ActiveParticipant</w:t>
            </w:r>
          </w:p>
        </w:tc>
      </w:tr>
      <w:tr w:rsidR="00842555" w:rsidRPr="003C5423" w14:paraId="47619BDC"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4AA248D6" w14:textId="77777777" w:rsidR="00842555" w:rsidRPr="003C5423" w:rsidRDefault="00842555" w:rsidP="009E43B5">
            <w:pPr>
              <w:pStyle w:val="TableEntry"/>
            </w:pPr>
            <w:r w:rsidRPr="003C5423">
              <w:t>agent.type (Note 1)</w:t>
            </w:r>
          </w:p>
        </w:tc>
        <w:tc>
          <w:tcPr>
            <w:tcW w:w="6410" w:type="dxa"/>
            <w:tcBorders>
              <w:top w:val="single" w:sz="4" w:space="0" w:color="auto"/>
              <w:left w:val="single" w:sz="4" w:space="0" w:color="auto"/>
              <w:bottom w:val="single" w:sz="4" w:space="0" w:color="auto"/>
              <w:right w:val="single" w:sz="4" w:space="0" w:color="auto"/>
            </w:tcBorders>
          </w:tcPr>
          <w:p w14:paraId="4ED11D65" w14:textId="77777777" w:rsidR="00842555" w:rsidRPr="003C5423" w:rsidRDefault="00842555" w:rsidP="009E43B5">
            <w:pPr>
              <w:pStyle w:val="TableEntry"/>
            </w:pPr>
            <w:r w:rsidRPr="003C5423">
              <w:t>ActiveParticipant.RoleIDCode</w:t>
            </w:r>
          </w:p>
        </w:tc>
      </w:tr>
      <w:tr w:rsidR="00842555" w:rsidRPr="003C5423" w14:paraId="315473AF"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6A51D8B" w14:textId="77777777" w:rsidR="00842555" w:rsidRPr="003C5423" w:rsidRDefault="00842555" w:rsidP="009E43B5">
            <w:pPr>
              <w:pStyle w:val="TableEntry"/>
            </w:pPr>
            <w:r w:rsidRPr="003C5423">
              <w:t>agent.role (Note 1)</w:t>
            </w:r>
          </w:p>
        </w:tc>
        <w:tc>
          <w:tcPr>
            <w:tcW w:w="6410" w:type="dxa"/>
            <w:tcBorders>
              <w:top w:val="single" w:sz="4" w:space="0" w:color="auto"/>
              <w:left w:val="single" w:sz="4" w:space="0" w:color="auto"/>
              <w:bottom w:val="single" w:sz="4" w:space="0" w:color="auto"/>
              <w:right w:val="single" w:sz="4" w:space="0" w:color="auto"/>
            </w:tcBorders>
          </w:tcPr>
          <w:p w14:paraId="076B1014" w14:textId="77777777" w:rsidR="00842555" w:rsidRPr="003C5423" w:rsidRDefault="00842555" w:rsidP="009E43B5">
            <w:pPr>
              <w:pStyle w:val="TableEntry"/>
            </w:pPr>
            <w:r w:rsidRPr="003C5423">
              <w:t>ActiveParticipant.RoleIDCode</w:t>
            </w:r>
          </w:p>
        </w:tc>
      </w:tr>
      <w:tr w:rsidR="00842555" w:rsidRPr="003C5423" w14:paraId="66A7408E" w14:textId="77777777" w:rsidTr="009E43B5">
        <w:trPr>
          <w:trHeight w:val="284"/>
        </w:trPr>
        <w:tc>
          <w:tcPr>
            <w:tcW w:w="3285" w:type="dxa"/>
            <w:tcBorders>
              <w:top w:val="single" w:sz="4" w:space="0" w:color="auto"/>
              <w:left w:val="single" w:sz="4" w:space="0" w:color="auto"/>
              <w:bottom w:val="single" w:sz="4" w:space="0" w:color="auto"/>
              <w:right w:val="single" w:sz="4" w:space="0" w:color="auto"/>
            </w:tcBorders>
          </w:tcPr>
          <w:p w14:paraId="0FE6BEB1" w14:textId="77777777" w:rsidR="00842555" w:rsidRPr="003C5423" w:rsidRDefault="00842555" w:rsidP="009E43B5">
            <w:pPr>
              <w:pStyle w:val="TableEntry"/>
            </w:pPr>
            <w:r w:rsidRPr="003C5423">
              <w:t>agent.who</w:t>
            </w:r>
          </w:p>
        </w:tc>
        <w:tc>
          <w:tcPr>
            <w:tcW w:w="6410" w:type="dxa"/>
            <w:tcBorders>
              <w:top w:val="single" w:sz="4" w:space="0" w:color="auto"/>
              <w:left w:val="single" w:sz="4" w:space="0" w:color="auto"/>
              <w:bottom w:val="single" w:sz="4" w:space="0" w:color="auto"/>
              <w:right w:val="single" w:sz="4" w:space="0" w:color="auto"/>
            </w:tcBorders>
          </w:tcPr>
          <w:p w14:paraId="222E5608" w14:textId="77777777" w:rsidR="00842555" w:rsidRPr="003C5423" w:rsidRDefault="00842555" w:rsidP="009E43B5">
            <w:pPr>
              <w:pStyle w:val="TableEntry"/>
            </w:pPr>
            <w:r w:rsidRPr="003C5423">
              <w:t>ActiveParticipant@UserId</w:t>
            </w:r>
          </w:p>
        </w:tc>
      </w:tr>
      <w:tr w:rsidR="00842555" w:rsidRPr="003C5423" w14:paraId="58B94DC1" w14:textId="77777777" w:rsidTr="009E43B5">
        <w:trPr>
          <w:trHeight w:val="284"/>
        </w:trPr>
        <w:tc>
          <w:tcPr>
            <w:tcW w:w="3285" w:type="dxa"/>
            <w:tcBorders>
              <w:top w:val="single" w:sz="4" w:space="0" w:color="auto"/>
            </w:tcBorders>
          </w:tcPr>
          <w:p w14:paraId="396464A6" w14:textId="77777777" w:rsidR="00842555" w:rsidRPr="003C5423" w:rsidRDefault="00842555" w:rsidP="009E43B5">
            <w:pPr>
              <w:pStyle w:val="TableEntry"/>
            </w:pPr>
            <w:r w:rsidRPr="003C5423">
              <w:t>agent.altId</w:t>
            </w:r>
          </w:p>
        </w:tc>
        <w:tc>
          <w:tcPr>
            <w:tcW w:w="6410" w:type="dxa"/>
            <w:tcBorders>
              <w:top w:val="single" w:sz="4" w:space="0" w:color="auto"/>
            </w:tcBorders>
          </w:tcPr>
          <w:p w14:paraId="5B75FEB5" w14:textId="77777777" w:rsidR="00842555" w:rsidRPr="003C5423" w:rsidRDefault="00842555" w:rsidP="009E43B5">
            <w:pPr>
              <w:pStyle w:val="TableEntry"/>
            </w:pPr>
            <w:r w:rsidRPr="003C5423">
              <w:t>ActiveParticipant@AlternativeUserId</w:t>
            </w:r>
          </w:p>
        </w:tc>
      </w:tr>
      <w:tr w:rsidR="00842555" w:rsidRPr="003C5423" w14:paraId="45196FE4" w14:textId="77777777" w:rsidTr="009E43B5">
        <w:trPr>
          <w:trHeight w:val="284"/>
        </w:trPr>
        <w:tc>
          <w:tcPr>
            <w:tcW w:w="3285" w:type="dxa"/>
          </w:tcPr>
          <w:p w14:paraId="57E8C372" w14:textId="77777777" w:rsidR="00842555" w:rsidRPr="003C5423" w:rsidRDefault="00842555" w:rsidP="009E43B5">
            <w:pPr>
              <w:pStyle w:val="TableEntry"/>
            </w:pPr>
            <w:r w:rsidRPr="003C5423">
              <w:t>agent.name</w:t>
            </w:r>
          </w:p>
        </w:tc>
        <w:tc>
          <w:tcPr>
            <w:tcW w:w="6410" w:type="dxa"/>
          </w:tcPr>
          <w:p w14:paraId="179EE08E" w14:textId="77777777" w:rsidR="00842555" w:rsidRPr="003C5423" w:rsidRDefault="00842555" w:rsidP="009E43B5">
            <w:pPr>
              <w:pStyle w:val="TableEntry"/>
            </w:pPr>
            <w:r w:rsidRPr="003C5423">
              <w:t>ActiveParticipant@UserName</w:t>
            </w:r>
          </w:p>
        </w:tc>
      </w:tr>
      <w:tr w:rsidR="00842555" w:rsidRPr="003C5423" w14:paraId="61DF9B5B" w14:textId="77777777" w:rsidTr="009E43B5">
        <w:trPr>
          <w:trHeight w:val="284"/>
        </w:trPr>
        <w:tc>
          <w:tcPr>
            <w:tcW w:w="3285" w:type="dxa"/>
          </w:tcPr>
          <w:p w14:paraId="7BE66287" w14:textId="77777777" w:rsidR="00842555" w:rsidRPr="003C5423" w:rsidRDefault="00842555" w:rsidP="009E43B5">
            <w:pPr>
              <w:pStyle w:val="TableEntry"/>
            </w:pPr>
            <w:r w:rsidRPr="003C5423">
              <w:t>agent.requestor</w:t>
            </w:r>
          </w:p>
        </w:tc>
        <w:tc>
          <w:tcPr>
            <w:tcW w:w="6410" w:type="dxa"/>
          </w:tcPr>
          <w:p w14:paraId="505EDA0A" w14:textId="77777777" w:rsidR="00842555" w:rsidRPr="003C5423" w:rsidRDefault="00842555" w:rsidP="009E43B5">
            <w:pPr>
              <w:pStyle w:val="TableEntry"/>
            </w:pPr>
            <w:r w:rsidRPr="003C5423">
              <w:t>ActiveParticipant@UserIsRequestor</w:t>
            </w:r>
          </w:p>
        </w:tc>
      </w:tr>
      <w:tr w:rsidR="00842555" w:rsidRPr="003C5423" w14:paraId="406EE7F3" w14:textId="77777777" w:rsidTr="009E43B5">
        <w:trPr>
          <w:trHeight w:val="284"/>
        </w:trPr>
        <w:tc>
          <w:tcPr>
            <w:tcW w:w="3285" w:type="dxa"/>
          </w:tcPr>
          <w:p w14:paraId="5A57D736" w14:textId="77777777" w:rsidR="00842555" w:rsidRPr="003C5423" w:rsidRDefault="00842555" w:rsidP="009E43B5">
            <w:pPr>
              <w:pStyle w:val="TableEntry"/>
            </w:pPr>
            <w:r w:rsidRPr="003C5423">
              <w:t>agent.location</w:t>
            </w:r>
          </w:p>
        </w:tc>
        <w:tc>
          <w:tcPr>
            <w:tcW w:w="6410" w:type="dxa"/>
          </w:tcPr>
          <w:p w14:paraId="76E814B2" w14:textId="77777777" w:rsidR="00842555" w:rsidRPr="003C5423" w:rsidRDefault="00842555" w:rsidP="009E43B5">
            <w:pPr>
              <w:pStyle w:val="TableEntry"/>
            </w:pPr>
            <w:r w:rsidRPr="003C5423">
              <w:t>NOT PRESENT</w:t>
            </w:r>
          </w:p>
        </w:tc>
      </w:tr>
      <w:tr w:rsidR="00842555" w:rsidRPr="003C5423" w14:paraId="2B0617F5" w14:textId="77777777" w:rsidTr="009E43B5">
        <w:trPr>
          <w:trHeight w:val="284"/>
        </w:trPr>
        <w:tc>
          <w:tcPr>
            <w:tcW w:w="3285" w:type="dxa"/>
          </w:tcPr>
          <w:p w14:paraId="79C535B5" w14:textId="77777777" w:rsidR="00842555" w:rsidRPr="003C5423" w:rsidRDefault="00842555" w:rsidP="009E43B5">
            <w:pPr>
              <w:pStyle w:val="TableEntry"/>
            </w:pPr>
            <w:r w:rsidRPr="003C5423">
              <w:t>agent.policy</w:t>
            </w:r>
          </w:p>
        </w:tc>
        <w:tc>
          <w:tcPr>
            <w:tcW w:w="6410" w:type="dxa"/>
          </w:tcPr>
          <w:p w14:paraId="1DAA5831" w14:textId="77777777" w:rsidR="00842555" w:rsidRPr="003C5423" w:rsidRDefault="00842555" w:rsidP="009E43B5">
            <w:pPr>
              <w:pStyle w:val="TableEntry"/>
            </w:pPr>
            <w:r w:rsidRPr="003C5423">
              <w:t>ParticipantRoleIDCode</w:t>
            </w:r>
          </w:p>
        </w:tc>
      </w:tr>
      <w:tr w:rsidR="00842555" w:rsidRPr="003C5423" w14:paraId="75A63BF3" w14:textId="77777777" w:rsidTr="009E43B5">
        <w:trPr>
          <w:trHeight w:val="284"/>
        </w:trPr>
        <w:tc>
          <w:tcPr>
            <w:tcW w:w="3285" w:type="dxa"/>
          </w:tcPr>
          <w:p w14:paraId="23D1E8C6" w14:textId="77777777" w:rsidR="00842555" w:rsidRPr="003C5423" w:rsidRDefault="00842555" w:rsidP="009E43B5">
            <w:pPr>
              <w:pStyle w:val="TableEntry"/>
            </w:pPr>
            <w:r w:rsidRPr="003C5423">
              <w:t>agent.media</w:t>
            </w:r>
          </w:p>
        </w:tc>
        <w:tc>
          <w:tcPr>
            <w:tcW w:w="6410" w:type="dxa"/>
          </w:tcPr>
          <w:p w14:paraId="46DBB471" w14:textId="77777777" w:rsidR="00842555" w:rsidRPr="003C5423" w:rsidRDefault="00842555" w:rsidP="009E43B5">
            <w:pPr>
              <w:pStyle w:val="TableEntry"/>
            </w:pPr>
            <w:r w:rsidRPr="003C5423">
              <w:t>ActiveParticipant.MediaIdentifier.MediaType</w:t>
            </w:r>
          </w:p>
        </w:tc>
      </w:tr>
      <w:tr w:rsidR="00842555" w:rsidRPr="003C5423" w14:paraId="3C5814AE" w14:textId="77777777" w:rsidTr="009E43B5">
        <w:trPr>
          <w:trHeight w:val="284"/>
        </w:trPr>
        <w:tc>
          <w:tcPr>
            <w:tcW w:w="3285" w:type="dxa"/>
          </w:tcPr>
          <w:p w14:paraId="0556BE82" w14:textId="77777777" w:rsidR="00842555" w:rsidRPr="003C5423" w:rsidRDefault="00842555" w:rsidP="009E43B5">
            <w:pPr>
              <w:pStyle w:val="TableEntry"/>
            </w:pPr>
            <w:r w:rsidRPr="003C5423">
              <w:t>agent.network.address</w:t>
            </w:r>
          </w:p>
        </w:tc>
        <w:tc>
          <w:tcPr>
            <w:tcW w:w="6410" w:type="dxa"/>
          </w:tcPr>
          <w:p w14:paraId="6BD743FC" w14:textId="77777777" w:rsidR="00842555" w:rsidRPr="003C5423" w:rsidRDefault="00842555" w:rsidP="009E43B5">
            <w:pPr>
              <w:pStyle w:val="TableEntry"/>
            </w:pPr>
            <w:r w:rsidRPr="003C5423">
              <w:t>ActiveParticipant@NetworkAccessPointID</w:t>
            </w:r>
          </w:p>
        </w:tc>
      </w:tr>
      <w:tr w:rsidR="00842555" w:rsidRPr="003C5423" w14:paraId="367334B5" w14:textId="77777777" w:rsidTr="009E43B5">
        <w:trPr>
          <w:trHeight w:val="284"/>
        </w:trPr>
        <w:tc>
          <w:tcPr>
            <w:tcW w:w="3285" w:type="dxa"/>
          </w:tcPr>
          <w:p w14:paraId="1A1E340D" w14:textId="77777777" w:rsidR="00842555" w:rsidRPr="003C5423" w:rsidRDefault="00842555" w:rsidP="009E43B5">
            <w:pPr>
              <w:pStyle w:val="TableEntry"/>
            </w:pPr>
            <w:r w:rsidRPr="003C5423">
              <w:t>agent.network.type</w:t>
            </w:r>
          </w:p>
        </w:tc>
        <w:tc>
          <w:tcPr>
            <w:tcW w:w="6410" w:type="dxa"/>
          </w:tcPr>
          <w:p w14:paraId="13BF8C39" w14:textId="77777777" w:rsidR="00842555" w:rsidRPr="003C5423" w:rsidRDefault="00842555" w:rsidP="009E43B5">
            <w:pPr>
              <w:pStyle w:val="TableEntry"/>
            </w:pPr>
            <w:r w:rsidRPr="003C5423">
              <w:t>ActiveParticipant@NetworkAccessPointTypeCode</w:t>
            </w:r>
          </w:p>
        </w:tc>
      </w:tr>
      <w:tr w:rsidR="00842555" w:rsidRPr="003C5423" w14:paraId="2B255E60" w14:textId="77777777" w:rsidTr="009E43B5">
        <w:trPr>
          <w:trHeight w:val="284"/>
        </w:trPr>
        <w:tc>
          <w:tcPr>
            <w:tcW w:w="3285" w:type="dxa"/>
          </w:tcPr>
          <w:p w14:paraId="7CB9E0F6" w14:textId="77777777" w:rsidR="00842555" w:rsidRPr="003C5423" w:rsidRDefault="00842555" w:rsidP="009E43B5">
            <w:pPr>
              <w:pStyle w:val="TableEntry"/>
            </w:pPr>
            <w:r w:rsidRPr="003C5423">
              <w:t>agent.purposeOfUse</w:t>
            </w:r>
          </w:p>
        </w:tc>
        <w:tc>
          <w:tcPr>
            <w:tcW w:w="6410" w:type="dxa"/>
          </w:tcPr>
          <w:p w14:paraId="01F83C13" w14:textId="77777777" w:rsidR="00842555" w:rsidRPr="003C5423" w:rsidRDefault="00842555" w:rsidP="009E43B5">
            <w:pPr>
              <w:pStyle w:val="TableEntry"/>
            </w:pPr>
            <w:r w:rsidRPr="003C5423">
              <w:t>NOT PRESENT</w:t>
            </w:r>
          </w:p>
        </w:tc>
      </w:tr>
      <w:tr w:rsidR="00842555" w:rsidRPr="003C5423" w14:paraId="4A324603" w14:textId="77777777" w:rsidTr="009E43B5">
        <w:trPr>
          <w:trHeight w:val="284"/>
        </w:trPr>
        <w:tc>
          <w:tcPr>
            <w:tcW w:w="3285" w:type="dxa"/>
          </w:tcPr>
          <w:p w14:paraId="53A24891" w14:textId="77777777" w:rsidR="00842555" w:rsidRPr="003C5423" w:rsidRDefault="00842555" w:rsidP="009E43B5">
            <w:pPr>
              <w:pStyle w:val="TableEntry"/>
            </w:pPr>
            <w:r w:rsidRPr="003C5423">
              <w:t>source</w:t>
            </w:r>
          </w:p>
        </w:tc>
        <w:tc>
          <w:tcPr>
            <w:tcW w:w="6410" w:type="dxa"/>
          </w:tcPr>
          <w:p w14:paraId="13C6BC4B" w14:textId="77777777" w:rsidR="00842555" w:rsidRPr="003C5423" w:rsidRDefault="00842555" w:rsidP="009E43B5">
            <w:pPr>
              <w:pStyle w:val="TableEntry"/>
            </w:pPr>
            <w:r w:rsidRPr="003C5423">
              <w:t>AuditSourceIdentification</w:t>
            </w:r>
          </w:p>
        </w:tc>
      </w:tr>
      <w:tr w:rsidR="00842555" w:rsidRPr="003C5423" w14:paraId="5A0ACC5B" w14:textId="77777777" w:rsidTr="009E43B5">
        <w:trPr>
          <w:trHeight w:val="284"/>
        </w:trPr>
        <w:tc>
          <w:tcPr>
            <w:tcW w:w="3285" w:type="dxa"/>
          </w:tcPr>
          <w:p w14:paraId="05B4C6D9" w14:textId="77777777" w:rsidR="00842555" w:rsidRPr="003C5423" w:rsidRDefault="00842555" w:rsidP="009E43B5">
            <w:pPr>
              <w:pStyle w:val="TableEntry"/>
            </w:pPr>
            <w:r w:rsidRPr="003C5423">
              <w:t>source.site</w:t>
            </w:r>
          </w:p>
        </w:tc>
        <w:tc>
          <w:tcPr>
            <w:tcW w:w="6410" w:type="dxa"/>
          </w:tcPr>
          <w:p w14:paraId="033D1993" w14:textId="77777777" w:rsidR="00842555" w:rsidRPr="003C5423" w:rsidRDefault="00842555" w:rsidP="009E43B5">
            <w:pPr>
              <w:pStyle w:val="TableEntry"/>
            </w:pPr>
            <w:r w:rsidRPr="003C5423">
              <w:t>AuditSourceIdentification@AuditEnterpriseSiteId</w:t>
            </w:r>
          </w:p>
        </w:tc>
      </w:tr>
      <w:tr w:rsidR="00842555" w:rsidRPr="003C5423" w14:paraId="55ADD1D6" w14:textId="77777777" w:rsidTr="009E43B5">
        <w:trPr>
          <w:trHeight w:val="284"/>
        </w:trPr>
        <w:tc>
          <w:tcPr>
            <w:tcW w:w="3285" w:type="dxa"/>
          </w:tcPr>
          <w:p w14:paraId="6B4EA27D" w14:textId="77777777" w:rsidR="00842555" w:rsidRPr="003C5423" w:rsidRDefault="00842555" w:rsidP="009E43B5">
            <w:pPr>
              <w:pStyle w:val="TableEntry"/>
            </w:pPr>
            <w:r w:rsidRPr="003C5423">
              <w:t>source.observer</w:t>
            </w:r>
          </w:p>
        </w:tc>
        <w:tc>
          <w:tcPr>
            <w:tcW w:w="6410" w:type="dxa"/>
          </w:tcPr>
          <w:p w14:paraId="42BC87AD" w14:textId="77777777" w:rsidR="00842555" w:rsidRPr="003C5423" w:rsidRDefault="00842555" w:rsidP="009E43B5">
            <w:pPr>
              <w:pStyle w:val="TableEntry"/>
            </w:pPr>
            <w:r w:rsidRPr="003C5423">
              <w:t>AuditSourceIdentification@AuditSourceId</w:t>
            </w:r>
          </w:p>
        </w:tc>
      </w:tr>
      <w:tr w:rsidR="00842555" w:rsidRPr="003C5423" w14:paraId="690C7471" w14:textId="77777777" w:rsidTr="009E43B5">
        <w:trPr>
          <w:trHeight w:val="284"/>
        </w:trPr>
        <w:tc>
          <w:tcPr>
            <w:tcW w:w="3285" w:type="dxa"/>
          </w:tcPr>
          <w:p w14:paraId="0857DE5B" w14:textId="77777777" w:rsidR="00842555" w:rsidRPr="003C5423" w:rsidRDefault="00842555" w:rsidP="009E43B5">
            <w:pPr>
              <w:pStyle w:val="TableEntry"/>
            </w:pPr>
            <w:r w:rsidRPr="003C5423">
              <w:t>source.type</w:t>
            </w:r>
          </w:p>
        </w:tc>
        <w:tc>
          <w:tcPr>
            <w:tcW w:w="6410" w:type="dxa"/>
          </w:tcPr>
          <w:p w14:paraId="2DF9F3D8" w14:textId="77777777" w:rsidR="00842555" w:rsidRPr="003C5423" w:rsidRDefault="00842555" w:rsidP="009E43B5">
            <w:pPr>
              <w:pStyle w:val="TableEntry"/>
            </w:pPr>
            <w:r w:rsidRPr="003C5423">
              <w:t>AuditSourceIdentification.AuditSourcetypeCode</w:t>
            </w:r>
          </w:p>
        </w:tc>
      </w:tr>
      <w:tr w:rsidR="00842555" w:rsidRPr="003C5423" w14:paraId="6AC502BD" w14:textId="77777777" w:rsidTr="009E43B5">
        <w:trPr>
          <w:trHeight w:val="284"/>
        </w:trPr>
        <w:tc>
          <w:tcPr>
            <w:tcW w:w="3285" w:type="dxa"/>
          </w:tcPr>
          <w:p w14:paraId="1DDBFE20" w14:textId="77777777" w:rsidR="00842555" w:rsidRPr="003C5423" w:rsidRDefault="00842555" w:rsidP="009E43B5">
            <w:pPr>
              <w:pStyle w:val="TableEntry"/>
            </w:pPr>
            <w:r w:rsidRPr="003C5423">
              <w:t>entity</w:t>
            </w:r>
          </w:p>
        </w:tc>
        <w:tc>
          <w:tcPr>
            <w:tcW w:w="6410" w:type="dxa"/>
          </w:tcPr>
          <w:p w14:paraId="1BB0DAC2" w14:textId="77777777" w:rsidR="00842555" w:rsidRPr="003C5423" w:rsidRDefault="00842555" w:rsidP="009E43B5">
            <w:pPr>
              <w:pStyle w:val="TableEntry"/>
            </w:pPr>
            <w:r w:rsidRPr="003C5423">
              <w:t>ParticipantObjectIdentification</w:t>
            </w:r>
          </w:p>
        </w:tc>
      </w:tr>
      <w:tr w:rsidR="00842555" w:rsidRPr="003C5423" w14:paraId="76CB904D" w14:textId="77777777" w:rsidTr="009E43B5">
        <w:trPr>
          <w:trHeight w:val="284"/>
        </w:trPr>
        <w:tc>
          <w:tcPr>
            <w:tcW w:w="3285" w:type="dxa"/>
          </w:tcPr>
          <w:p w14:paraId="23070AB1" w14:textId="77777777" w:rsidR="00842555" w:rsidRPr="003C5423" w:rsidRDefault="00842555" w:rsidP="009E43B5">
            <w:pPr>
              <w:pStyle w:val="TableEntry"/>
            </w:pPr>
            <w:r w:rsidRPr="003C5423">
              <w:t>entity.what</w:t>
            </w:r>
          </w:p>
        </w:tc>
        <w:tc>
          <w:tcPr>
            <w:tcW w:w="6410" w:type="dxa"/>
          </w:tcPr>
          <w:p w14:paraId="6031EFDB" w14:textId="77777777" w:rsidR="00842555" w:rsidRPr="003C5423" w:rsidRDefault="00842555" w:rsidP="009E43B5">
            <w:pPr>
              <w:pStyle w:val="TableEntry"/>
            </w:pPr>
            <w:r w:rsidRPr="003C5423">
              <w:t>ParticipantObjectIdentification@ParticipantObjectID and ParticipantObjectIdentification.ParticipantObjectIDTypeCode</w:t>
            </w:r>
          </w:p>
        </w:tc>
      </w:tr>
      <w:tr w:rsidR="00842555" w:rsidRPr="003C5423" w14:paraId="2D3A2400" w14:textId="77777777" w:rsidTr="009E43B5">
        <w:trPr>
          <w:trHeight w:val="284"/>
        </w:trPr>
        <w:tc>
          <w:tcPr>
            <w:tcW w:w="3285" w:type="dxa"/>
          </w:tcPr>
          <w:p w14:paraId="7A6BE1D0" w14:textId="77777777" w:rsidR="00842555" w:rsidRPr="003C5423" w:rsidRDefault="00842555" w:rsidP="009E43B5">
            <w:pPr>
              <w:pStyle w:val="TableEntry"/>
            </w:pPr>
            <w:r w:rsidRPr="003C5423">
              <w:t>entity.type</w:t>
            </w:r>
          </w:p>
        </w:tc>
        <w:tc>
          <w:tcPr>
            <w:tcW w:w="6410" w:type="dxa"/>
          </w:tcPr>
          <w:p w14:paraId="17C2F4E8" w14:textId="77777777" w:rsidR="00842555" w:rsidRPr="003C5423" w:rsidRDefault="00842555" w:rsidP="009E43B5">
            <w:pPr>
              <w:pStyle w:val="TableEntry"/>
            </w:pPr>
            <w:r w:rsidRPr="003C5423">
              <w:t>ParticipantObjectIdentification@ParticipantObjectTypeCode</w:t>
            </w:r>
          </w:p>
        </w:tc>
      </w:tr>
      <w:tr w:rsidR="00842555" w:rsidRPr="003C5423" w14:paraId="01AFCCB3" w14:textId="77777777" w:rsidTr="009E43B5">
        <w:trPr>
          <w:trHeight w:val="284"/>
        </w:trPr>
        <w:tc>
          <w:tcPr>
            <w:tcW w:w="3285" w:type="dxa"/>
          </w:tcPr>
          <w:p w14:paraId="2A83E4ED" w14:textId="77777777" w:rsidR="00842555" w:rsidRPr="003C5423" w:rsidRDefault="00842555" w:rsidP="009E43B5">
            <w:pPr>
              <w:pStyle w:val="TableEntry"/>
            </w:pPr>
            <w:r w:rsidRPr="003C5423">
              <w:t>entity.role</w:t>
            </w:r>
          </w:p>
        </w:tc>
        <w:tc>
          <w:tcPr>
            <w:tcW w:w="6410" w:type="dxa"/>
          </w:tcPr>
          <w:p w14:paraId="20F2122B" w14:textId="77777777" w:rsidR="00842555" w:rsidRPr="003C5423" w:rsidRDefault="00842555" w:rsidP="009E43B5">
            <w:pPr>
              <w:pStyle w:val="TableEntry"/>
            </w:pPr>
            <w:r w:rsidRPr="003C5423">
              <w:t>ParticipantObjectIdentification@ParticipantObjectTypeCodeRole</w:t>
            </w:r>
          </w:p>
        </w:tc>
      </w:tr>
      <w:tr w:rsidR="00842555" w:rsidRPr="003C5423" w14:paraId="33C2062F" w14:textId="77777777" w:rsidTr="009E43B5">
        <w:trPr>
          <w:trHeight w:val="284"/>
        </w:trPr>
        <w:tc>
          <w:tcPr>
            <w:tcW w:w="3285" w:type="dxa"/>
          </w:tcPr>
          <w:p w14:paraId="504C90AB" w14:textId="77777777" w:rsidR="00842555" w:rsidRPr="003C5423" w:rsidRDefault="00842555" w:rsidP="009E43B5">
            <w:pPr>
              <w:pStyle w:val="TableEntry"/>
            </w:pPr>
            <w:r w:rsidRPr="003C5423">
              <w:t>entity.lifecycle</w:t>
            </w:r>
          </w:p>
        </w:tc>
        <w:tc>
          <w:tcPr>
            <w:tcW w:w="6410" w:type="dxa"/>
          </w:tcPr>
          <w:p w14:paraId="2456DF52" w14:textId="77777777" w:rsidR="00842555" w:rsidRPr="003C5423" w:rsidRDefault="00842555" w:rsidP="009E43B5">
            <w:pPr>
              <w:pStyle w:val="TableEntry"/>
            </w:pPr>
            <w:r w:rsidRPr="003C5423">
              <w:t>ParticipantObjectIdentification@ParticipantObjectDataLifeCycle</w:t>
            </w:r>
          </w:p>
        </w:tc>
      </w:tr>
      <w:tr w:rsidR="00842555" w:rsidRPr="003C5423" w14:paraId="55C51CF2" w14:textId="77777777" w:rsidTr="009E43B5">
        <w:trPr>
          <w:trHeight w:val="284"/>
        </w:trPr>
        <w:tc>
          <w:tcPr>
            <w:tcW w:w="3285" w:type="dxa"/>
          </w:tcPr>
          <w:p w14:paraId="35741829" w14:textId="77777777" w:rsidR="00842555" w:rsidRPr="003C5423" w:rsidRDefault="00842555" w:rsidP="009E43B5">
            <w:pPr>
              <w:pStyle w:val="TableEntry"/>
            </w:pPr>
            <w:r w:rsidRPr="003C5423">
              <w:t>entity.securityLabel</w:t>
            </w:r>
          </w:p>
        </w:tc>
        <w:tc>
          <w:tcPr>
            <w:tcW w:w="6410" w:type="dxa"/>
          </w:tcPr>
          <w:p w14:paraId="41CFA3A1" w14:textId="77777777" w:rsidR="00842555" w:rsidRPr="003C5423" w:rsidRDefault="00842555" w:rsidP="009E43B5">
            <w:pPr>
              <w:pStyle w:val="TableEntry"/>
            </w:pPr>
            <w:r w:rsidRPr="003C5423">
              <w:t>ParticipantObjectIdentification@ParticipantObjectSensitivity</w:t>
            </w:r>
          </w:p>
        </w:tc>
      </w:tr>
      <w:tr w:rsidR="00842555" w:rsidRPr="003C5423" w14:paraId="28B79B17" w14:textId="77777777" w:rsidTr="009E43B5">
        <w:trPr>
          <w:trHeight w:val="284"/>
        </w:trPr>
        <w:tc>
          <w:tcPr>
            <w:tcW w:w="3285" w:type="dxa"/>
          </w:tcPr>
          <w:p w14:paraId="05F4585E" w14:textId="77777777" w:rsidR="00842555" w:rsidRPr="003C5423" w:rsidRDefault="00842555" w:rsidP="009E43B5">
            <w:pPr>
              <w:pStyle w:val="TableEntry"/>
            </w:pPr>
            <w:r w:rsidRPr="003C5423">
              <w:t>entity.name</w:t>
            </w:r>
          </w:p>
        </w:tc>
        <w:tc>
          <w:tcPr>
            <w:tcW w:w="6410" w:type="dxa"/>
          </w:tcPr>
          <w:p w14:paraId="09EEC992" w14:textId="77777777" w:rsidR="00842555" w:rsidRPr="003C5423" w:rsidRDefault="00842555" w:rsidP="009E43B5">
            <w:pPr>
              <w:pStyle w:val="TableEntry"/>
            </w:pPr>
            <w:r w:rsidRPr="003C5423">
              <w:t>ParticipantObjectIdentification.ParticipantObjectName</w:t>
            </w:r>
          </w:p>
        </w:tc>
      </w:tr>
      <w:tr w:rsidR="00842555" w:rsidRPr="003C5423" w14:paraId="0EC0EF71" w14:textId="77777777" w:rsidTr="009E43B5">
        <w:trPr>
          <w:trHeight w:val="284"/>
        </w:trPr>
        <w:tc>
          <w:tcPr>
            <w:tcW w:w="3285" w:type="dxa"/>
          </w:tcPr>
          <w:p w14:paraId="26C58BE9" w14:textId="77777777" w:rsidR="00842555" w:rsidRPr="003C5423" w:rsidRDefault="00842555" w:rsidP="009E43B5">
            <w:pPr>
              <w:pStyle w:val="TableEntry"/>
            </w:pPr>
            <w:r w:rsidRPr="003C5423">
              <w:lastRenderedPageBreak/>
              <w:t>entity.description</w:t>
            </w:r>
          </w:p>
        </w:tc>
        <w:tc>
          <w:tcPr>
            <w:tcW w:w="6410" w:type="dxa"/>
          </w:tcPr>
          <w:p w14:paraId="03953939" w14:textId="77777777" w:rsidR="00842555" w:rsidRPr="003C5423" w:rsidRDefault="00842555" w:rsidP="009E43B5">
            <w:pPr>
              <w:pStyle w:val="TableEntry"/>
            </w:pPr>
            <w:r w:rsidRPr="003C5423">
              <w:t>NOT PRESENT</w:t>
            </w:r>
          </w:p>
        </w:tc>
      </w:tr>
      <w:tr w:rsidR="00842555" w:rsidRPr="003C5423" w14:paraId="5CC40961" w14:textId="77777777" w:rsidTr="009E43B5">
        <w:trPr>
          <w:trHeight w:val="284"/>
        </w:trPr>
        <w:tc>
          <w:tcPr>
            <w:tcW w:w="3285" w:type="dxa"/>
          </w:tcPr>
          <w:p w14:paraId="1AAE6A37" w14:textId="77777777" w:rsidR="00842555" w:rsidRPr="003C5423" w:rsidRDefault="00842555" w:rsidP="009E43B5">
            <w:pPr>
              <w:pStyle w:val="TableEntry"/>
            </w:pPr>
            <w:r w:rsidRPr="003C5423">
              <w:t>entity.query</w:t>
            </w:r>
          </w:p>
        </w:tc>
        <w:tc>
          <w:tcPr>
            <w:tcW w:w="6410" w:type="dxa"/>
          </w:tcPr>
          <w:p w14:paraId="302D813F" w14:textId="77777777" w:rsidR="00842555" w:rsidRPr="003C5423" w:rsidRDefault="00842555" w:rsidP="009E43B5">
            <w:pPr>
              <w:pStyle w:val="TableEntry"/>
            </w:pPr>
            <w:r w:rsidRPr="003C5423">
              <w:t>ParticipantObjectIdentification.ParticipantObjectQuery</w:t>
            </w:r>
          </w:p>
        </w:tc>
      </w:tr>
      <w:tr w:rsidR="00842555" w:rsidRPr="003C5423" w14:paraId="239E701D" w14:textId="77777777" w:rsidTr="009E43B5">
        <w:trPr>
          <w:trHeight w:val="284"/>
        </w:trPr>
        <w:tc>
          <w:tcPr>
            <w:tcW w:w="3285" w:type="dxa"/>
          </w:tcPr>
          <w:p w14:paraId="67A8B09E" w14:textId="77777777" w:rsidR="00842555" w:rsidRPr="003C5423" w:rsidRDefault="00842555" w:rsidP="009E43B5">
            <w:pPr>
              <w:pStyle w:val="TableEntry"/>
            </w:pPr>
            <w:r w:rsidRPr="003C5423">
              <w:t>entity.detail</w:t>
            </w:r>
          </w:p>
        </w:tc>
        <w:tc>
          <w:tcPr>
            <w:tcW w:w="6410" w:type="dxa"/>
          </w:tcPr>
          <w:p w14:paraId="4D8C8A32" w14:textId="77777777" w:rsidR="00842555" w:rsidRPr="003C5423" w:rsidRDefault="00842555" w:rsidP="009E43B5">
            <w:pPr>
              <w:pStyle w:val="TableEntry"/>
            </w:pPr>
            <w:r w:rsidRPr="003C5423">
              <w:t>ParticipantObjectIdentification.ParticipantObjectDetail</w:t>
            </w:r>
          </w:p>
        </w:tc>
      </w:tr>
      <w:tr w:rsidR="00842555" w:rsidRPr="003C5423" w14:paraId="3F100ADB" w14:textId="77777777" w:rsidTr="009E43B5">
        <w:trPr>
          <w:trHeight w:val="284"/>
        </w:trPr>
        <w:tc>
          <w:tcPr>
            <w:tcW w:w="3285" w:type="dxa"/>
          </w:tcPr>
          <w:p w14:paraId="103FDB1C" w14:textId="77777777" w:rsidR="00842555" w:rsidRPr="003C5423" w:rsidRDefault="00842555" w:rsidP="009E43B5">
            <w:pPr>
              <w:pStyle w:val="TableEntry"/>
            </w:pPr>
            <w:r w:rsidRPr="003C5423">
              <w:t>entity.detail.type</w:t>
            </w:r>
          </w:p>
        </w:tc>
        <w:tc>
          <w:tcPr>
            <w:tcW w:w="6410" w:type="dxa"/>
          </w:tcPr>
          <w:p w14:paraId="7CC57B17" w14:textId="77777777" w:rsidR="00842555" w:rsidRPr="003C5423" w:rsidRDefault="00842555" w:rsidP="009E43B5">
            <w:pPr>
              <w:pStyle w:val="TableEntry"/>
            </w:pPr>
            <w:r w:rsidRPr="003C5423">
              <w:t>ParticipantObjectIdentification.ParticipantObjectDetail@type</w:t>
            </w:r>
          </w:p>
        </w:tc>
      </w:tr>
      <w:tr w:rsidR="00842555" w:rsidRPr="003C5423" w14:paraId="213FADF5" w14:textId="77777777" w:rsidTr="009E43B5">
        <w:trPr>
          <w:trHeight w:val="284"/>
        </w:trPr>
        <w:tc>
          <w:tcPr>
            <w:tcW w:w="3285" w:type="dxa"/>
          </w:tcPr>
          <w:p w14:paraId="657D43CE" w14:textId="77777777" w:rsidR="00842555" w:rsidRPr="003C5423" w:rsidRDefault="00842555" w:rsidP="009E43B5">
            <w:pPr>
              <w:pStyle w:val="TableEntry"/>
            </w:pPr>
            <w:r w:rsidRPr="003C5423">
              <w:t>entity.detail.ValueBase64Binary</w:t>
            </w:r>
          </w:p>
        </w:tc>
        <w:tc>
          <w:tcPr>
            <w:tcW w:w="6410" w:type="dxa"/>
          </w:tcPr>
          <w:p w14:paraId="119F2449" w14:textId="77777777" w:rsidR="00842555" w:rsidRPr="003C5423" w:rsidRDefault="00842555" w:rsidP="009E43B5">
            <w:pPr>
              <w:pStyle w:val="TableEntry"/>
            </w:pPr>
            <w:r w:rsidRPr="003C5423">
              <w:t>ParticipantObjectIdentification.ParticipantObjectDetail@value</w:t>
            </w:r>
          </w:p>
        </w:tc>
      </w:tr>
    </w:tbl>
    <w:p w14:paraId="21840CFF" w14:textId="11A0DDED" w:rsidR="00D001FA" w:rsidRPr="003C5423" w:rsidRDefault="00425C6F" w:rsidP="00F83445">
      <w:pPr>
        <w:pStyle w:val="Note"/>
      </w:pPr>
      <w:r w:rsidRPr="003C5423">
        <w:t>Note 1:</w:t>
      </w:r>
      <w:r w:rsidR="00D001FA" w:rsidRPr="003C5423">
        <w:t xml:space="preserve"> </w:t>
      </w:r>
      <w:r w:rsidR="00977F7E" w:rsidRPr="003C5423">
        <w:t>If the Audit Record Repository knows the ActiveParticipant.RoleIDCode as a type</w:t>
      </w:r>
      <w:r w:rsidR="0023395E" w:rsidRPr="003C5423">
        <w:t>,</w:t>
      </w:r>
      <w:r w:rsidR="00977F7E" w:rsidRPr="003C5423">
        <w:t xml:space="preserve"> it should be mapped to </w:t>
      </w:r>
      <w:r w:rsidR="00977F7E" w:rsidRPr="003C5423">
        <w:rPr>
          <w:rStyle w:val="XMLname"/>
        </w:rPr>
        <w:t>agent.type</w:t>
      </w:r>
      <w:r w:rsidR="00977F7E" w:rsidRPr="003C5423">
        <w:t xml:space="preserve">. Otherwise the default mapping is to </w:t>
      </w:r>
      <w:r w:rsidR="00977F7E" w:rsidRPr="003C5423">
        <w:rPr>
          <w:rStyle w:val="XMLname"/>
        </w:rPr>
        <w:t>agent.role</w:t>
      </w:r>
      <w:r w:rsidR="00977F7E" w:rsidRPr="003C5423">
        <w:t>.</w:t>
      </w:r>
    </w:p>
    <w:p w14:paraId="2AF2DF26" w14:textId="26BA8BEF" w:rsidR="00951274" w:rsidRPr="003C5423" w:rsidRDefault="009B7FD6" w:rsidP="00F83445">
      <w:pPr>
        <w:pStyle w:val="Note"/>
        <w:rPr>
          <w:bCs/>
        </w:rPr>
      </w:pPr>
      <w:r w:rsidRPr="003C5423">
        <w:rPr>
          <w:bCs/>
        </w:rPr>
        <w:t xml:space="preserve">Note 2: </w:t>
      </w:r>
      <w:r w:rsidR="008E5522" w:rsidRPr="003C5423">
        <w:rPr>
          <w:bCs/>
        </w:rPr>
        <w:t xml:space="preserve">Values recorded in </w:t>
      </w:r>
      <w:r w:rsidR="007A2BB5" w:rsidRPr="003C5423">
        <w:rPr>
          <w:bCs/>
        </w:rPr>
        <w:t xml:space="preserve">the </w:t>
      </w:r>
      <w:r w:rsidR="008E5522" w:rsidRPr="003C5423">
        <w:rPr>
          <w:bCs/>
        </w:rPr>
        <w:t xml:space="preserve">ParticipantObjectIdentification.ParticipantObjectDescription </w:t>
      </w:r>
      <w:r w:rsidR="007A2BB5" w:rsidRPr="003C5423">
        <w:rPr>
          <w:bCs/>
        </w:rPr>
        <w:t>element shall</w:t>
      </w:r>
      <w:r w:rsidR="008E5522" w:rsidRPr="003C5423">
        <w:rPr>
          <w:bCs/>
        </w:rPr>
        <w:t xml:space="preserve"> be </w:t>
      </w:r>
      <w:r w:rsidR="007A2BB5" w:rsidRPr="003C5423">
        <w:rPr>
          <w:bCs/>
        </w:rPr>
        <w:t>represented</w:t>
      </w:r>
      <w:r w:rsidR="008E5522" w:rsidRPr="003C5423">
        <w:rPr>
          <w:bCs/>
        </w:rPr>
        <w:t xml:space="preserve"> in </w:t>
      </w:r>
      <w:r w:rsidR="007A2BB5" w:rsidRPr="003C5423">
        <w:rPr>
          <w:bCs/>
        </w:rPr>
        <w:t xml:space="preserve">the </w:t>
      </w:r>
      <w:r w:rsidR="008E5522" w:rsidRPr="003C5423">
        <w:rPr>
          <w:bCs/>
        </w:rPr>
        <w:t xml:space="preserve">extension </w:t>
      </w:r>
      <w:r w:rsidR="007A2BB5" w:rsidRPr="003C5423">
        <w:rPr>
          <w:bCs/>
        </w:rPr>
        <w:t>defined</w:t>
      </w:r>
      <w:r w:rsidR="008E5522" w:rsidRPr="003C5423">
        <w:rPr>
          <w:bCs/>
        </w:rPr>
        <w:t xml:space="preserve"> in </w:t>
      </w:r>
      <w:hyperlink r:id="rId83" w:anchor="extensions" w:history="1">
        <w:r w:rsidR="00951274" w:rsidRPr="003C5423">
          <w:rPr>
            <w:bCs/>
          </w:rPr>
          <w:t>https://www.hl7.org/fhir/R4/auditevent-profiles.html - extensions</w:t>
        </w:r>
      </w:hyperlink>
      <w:r w:rsidR="007A2BB5" w:rsidRPr="003C5423">
        <w:rPr>
          <w:bCs/>
        </w:rPr>
        <w:t xml:space="preserve"> </w:t>
      </w:r>
      <w:r w:rsidR="008E5522" w:rsidRPr="003C5423">
        <w:rPr>
          <w:bCs/>
        </w:rPr>
        <w:t>.</w:t>
      </w:r>
    </w:p>
    <w:p w14:paraId="75C1F8C9" w14:textId="77777777" w:rsidR="002C5228" w:rsidRPr="003C5423" w:rsidRDefault="002C5228" w:rsidP="00C5486F">
      <w:pPr>
        <w:pStyle w:val="BodyText"/>
      </w:pPr>
    </w:p>
    <w:p w14:paraId="110AF166" w14:textId="7C3E1BEB" w:rsidR="00C61521" w:rsidRPr="003C5423" w:rsidRDefault="00C61521" w:rsidP="00C03CC6">
      <w:pPr>
        <w:pStyle w:val="Heading6"/>
        <w:rPr>
          <w:noProof w:val="0"/>
        </w:rPr>
      </w:pPr>
      <w:bookmarkStart w:id="256" w:name="_Toc142046933"/>
      <w:r w:rsidRPr="003C5423">
        <w:rPr>
          <w:noProof w:val="0"/>
        </w:rPr>
        <w:t>3.81.4.2.2.</w:t>
      </w:r>
      <w:r w:rsidR="000A2754" w:rsidRPr="003C5423">
        <w:rPr>
          <w:noProof w:val="0"/>
        </w:rPr>
        <w:t xml:space="preserve">2 </w:t>
      </w:r>
      <w:r w:rsidRPr="003C5423">
        <w:rPr>
          <w:noProof w:val="0"/>
        </w:rPr>
        <w:t xml:space="preserve">FHIR </w:t>
      </w:r>
      <w:r w:rsidR="00CA0A77" w:rsidRPr="003C5423">
        <w:rPr>
          <w:noProof w:val="0"/>
        </w:rPr>
        <w:t>B</w:t>
      </w:r>
      <w:r w:rsidRPr="003C5423">
        <w:rPr>
          <w:noProof w:val="0"/>
        </w:rPr>
        <w:t>undle of Audit Events Messages</w:t>
      </w:r>
      <w:bookmarkEnd w:id="256"/>
    </w:p>
    <w:p w14:paraId="6BDB9E6F" w14:textId="17AA3BFA" w:rsidR="00C61521" w:rsidRPr="003C5423" w:rsidRDefault="00C61521" w:rsidP="003030AE">
      <w:pPr>
        <w:pStyle w:val="BodyText"/>
      </w:pPr>
      <w:r w:rsidRPr="003C5423">
        <w:t xml:space="preserve">When the search is successful, </w:t>
      </w:r>
      <w:r w:rsidR="00D4706E" w:rsidRPr="003C5423">
        <w:t xml:space="preserve">the </w:t>
      </w:r>
      <w:r w:rsidRPr="003C5423">
        <w:t>body</w:t>
      </w:r>
      <w:r w:rsidR="00D4706E" w:rsidRPr="003C5423">
        <w:t xml:space="preserve"> of the Response message</w:t>
      </w:r>
      <w:r w:rsidRPr="003C5423">
        <w:t xml:space="preserve"> </w:t>
      </w:r>
      <w:r w:rsidR="0003600E" w:rsidRPr="003C5423">
        <w:t xml:space="preserve">shall </w:t>
      </w:r>
      <w:r w:rsidRPr="003C5423">
        <w:t xml:space="preserve">contain a FHIR </w:t>
      </w:r>
      <w:r w:rsidR="00CA0A77" w:rsidRPr="003C5423">
        <w:t xml:space="preserve">Bundle </w:t>
      </w:r>
      <w:r w:rsidRPr="003C5423">
        <w:t>of</w:t>
      </w:r>
      <w:r w:rsidR="0029582D" w:rsidRPr="003C5423">
        <w:t xml:space="preserve"> </w:t>
      </w:r>
      <w:r w:rsidRPr="003C5423">
        <w:t xml:space="preserve">AuditEvent </w:t>
      </w:r>
      <w:r w:rsidR="00010429" w:rsidRPr="003C5423">
        <w:t>R</w:t>
      </w:r>
      <w:r w:rsidRPr="003C5423">
        <w:t>esources.</w:t>
      </w:r>
    </w:p>
    <w:p w14:paraId="6359F3FF" w14:textId="77777777" w:rsidR="00C61521" w:rsidRPr="003C5423" w:rsidRDefault="00C61521" w:rsidP="003030AE">
      <w:pPr>
        <w:pStyle w:val="BodyText"/>
      </w:pPr>
      <w:r w:rsidRPr="003C5423">
        <w:t>Example XML format:</w:t>
      </w:r>
    </w:p>
    <w:p w14:paraId="624430CC" w14:textId="77777777" w:rsidR="00842555" w:rsidRPr="003C5423" w:rsidRDefault="00842555" w:rsidP="00842555">
      <w:pPr>
        <w:pStyle w:val="XMLFragment"/>
        <w:rPr>
          <w:noProof w:val="0"/>
          <w:color w:val="000096"/>
        </w:rPr>
      </w:pPr>
      <w:r w:rsidRPr="003C5423">
        <w:rPr>
          <w:noProof w:val="0"/>
          <w:color w:val="000096"/>
        </w:rPr>
        <w:t>&lt;Bundle&gt;</w:t>
      </w:r>
      <w:r w:rsidRPr="003C5423">
        <w:rPr>
          <w:noProof w:val="0"/>
        </w:rPr>
        <w:br/>
        <w:t xml:space="preserve">    </w:t>
      </w:r>
      <w:r w:rsidRPr="003C5423">
        <w:rPr>
          <w:noProof w:val="0"/>
          <w:color w:val="000096"/>
        </w:rPr>
        <w:t>&lt;type&gt;</w:t>
      </w:r>
      <w:r w:rsidRPr="003C5423">
        <w:rPr>
          <w:noProof w:val="0"/>
        </w:rPr>
        <w:t>searchset</w:t>
      </w:r>
      <w:r w:rsidRPr="003C5423">
        <w:rPr>
          <w:noProof w:val="0"/>
          <w:color w:val="000096"/>
        </w:rPr>
        <w:t>&lt;/type&gt;</w:t>
      </w:r>
      <w:r w:rsidRPr="003C5423">
        <w:rPr>
          <w:noProof w:val="0"/>
        </w:rPr>
        <w:br/>
        <w:t xml:space="preserve">    </w:t>
      </w:r>
      <w:r w:rsidRPr="003C5423">
        <w:rPr>
          <w:noProof w:val="0"/>
          <w:color w:val="000096"/>
        </w:rPr>
        <w:t>&lt;total&gt;</w:t>
      </w:r>
      <w:r w:rsidRPr="003C5423">
        <w:rPr>
          <w:noProof w:val="0"/>
        </w:rPr>
        <w:t>3</w:t>
      </w:r>
      <w:r w:rsidRPr="003C5423">
        <w:rPr>
          <w:noProof w:val="0"/>
          <w:color w:val="000096"/>
        </w:rPr>
        <w:t>&lt;/total&gt;</w:t>
      </w:r>
      <w:r w:rsidRPr="003C5423">
        <w:rPr>
          <w:noProof w:val="0"/>
        </w:rPr>
        <w:t xml:space="preserve">    </w:t>
      </w:r>
    </w:p>
    <w:p w14:paraId="6D10DC05" w14:textId="77777777" w:rsidR="00842555" w:rsidRPr="003C5423" w:rsidRDefault="00842555" w:rsidP="00842555">
      <w:pPr>
        <w:pStyle w:val="XMLFragment"/>
        <w:rPr>
          <w:noProof w:val="0"/>
          <w:color w:val="000096"/>
        </w:rPr>
      </w:pPr>
      <w:r w:rsidRPr="003C5423">
        <w:rPr>
          <w:noProof w:val="0"/>
          <w:color w:val="000096"/>
        </w:rPr>
        <w:tab/>
        <w:t>&lt;link&gt;</w:t>
      </w:r>
    </w:p>
    <w:p w14:paraId="3AD5AAD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&lt;relation value=”self”/&gt;</w:t>
      </w:r>
    </w:p>
    <w:p w14:paraId="32070FA2" w14:textId="77777777" w:rsidR="00842555" w:rsidRPr="003C5423" w:rsidRDefault="00842555" w:rsidP="00842555">
      <w:pPr>
        <w:pStyle w:val="XMLFragment"/>
        <w:rPr>
          <w:noProof w:val="0"/>
          <w:color w:val="000096"/>
        </w:rPr>
      </w:pPr>
      <w:r w:rsidRPr="003C5423">
        <w:rPr>
          <w:noProof w:val="0"/>
          <w:color w:val="000096"/>
        </w:rPr>
        <w:tab/>
      </w:r>
      <w:r w:rsidRPr="003C5423">
        <w:rPr>
          <w:noProof w:val="0"/>
          <w:color w:val="000096"/>
        </w:rPr>
        <w:tab/>
        <w:t>&lt;url value=” http://example.com/ARRservice/AuditEvent?date=&amp;gt;2013-01-01&amp;date=&amp;lt;2013-01-02”/&gt;</w:t>
      </w:r>
    </w:p>
    <w:p w14:paraId="0CF2583A" w14:textId="3F400E4D" w:rsidR="00C61521" w:rsidRPr="003C5423" w:rsidRDefault="00842555" w:rsidP="00DC2FC4">
      <w:pPr>
        <w:pStyle w:val="XMLFragment"/>
        <w:rPr>
          <w:noProof w:val="0"/>
          <w:color w:val="000096"/>
        </w:rPr>
      </w:pPr>
      <w:r w:rsidRPr="003C5423">
        <w:rPr>
          <w:noProof w:val="0"/>
          <w:color w:val="000096"/>
        </w:rPr>
        <w:tab/>
        <w:t>&lt;/link&gt;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"http://example.com/ARRservice/AuditEvent/23#"</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"http://example.com/ARRservice/AuditEvent/564#"</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&lt;entry&gt;</w:t>
      </w:r>
      <w:r w:rsidRPr="003C5423">
        <w:rPr>
          <w:noProof w:val="0"/>
        </w:rPr>
        <w:br/>
        <w:t xml:space="preserve">        </w:t>
      </w:r>
      <w:r w:rsidRPr="003C5423">
        <w:rPr>
          <w:noProof w:val="0"/>
          <w:color w:val="000096"/>
        </w:rPr>
        <w:t>&lt;fullUrl</w:t>
      </w:r>
      <w:r w:rsidRPr="003C5423">
        <w:rPr>
          <w:noProof w:val="0"/>
          <w:color w:val="F5844C"/>
        </w:rPr>
        <w:t xml:space="preserve"> value</w:t>
      </w:r>
      <w:r w:rsidRPr="003C5423">
        <w:rPr>
          <w:noProof w:val="0"/>
          <w:color w:val="FF8040"/>
        </w:rPr>
        <w:t>=</w:t>
      </w:r>
      <w:r w:rsidRPr="003C5423">
        <w:rPr>
          <w:noProof w:val="0"/>
          <w:color w:val="993300"/>
        </w:rPr>
        <w:t>"http://example.com/ARRservice/AuditEvent/3446#"</w:t>
      </w:r>
      <w:r w:rsidRPr="003C5423">
        <w:rPr>
          <w:noProof w:val="0"/>
          <w:color w:val="000096"/>
        </w:rPr>
        <w:t>/&gt;</w:t>
      </w:r>
      <w:r w:rsidRPr="003C5423">
        <w:rPr>
          <w:noProof w:val="0"/>
        </w:rPr>
        <w:br/>
        <w:t xml:space="preserve">        </w:t>
      </w:r>
      <w:r w:rsidRPr="003C5423">
        <w:rPr>
          <w:noProof w:val="0"/>
          <w:color w:val="000096"/>
        </w:rPr>
        <w:t>&lt;resource&gt;</w:t>
      </w:r>
      <w:r w:rsidRPr="003C5423">
        <w:rPr>
          <w:noProof w:val="0"/>
        </w:rP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rPr>
        <w:br/>
        <w:t xml:space="preserve">            </w:t>
      </w:r>
      <w:r w:rsidRPr="003C5423">
        <w:rPr>
          <w:noProof w:val="0"/>
          <w:color w:val="000096"/>
        </w:rPr>
        <w:t>&lt;/AuditEvent&gt;</w:t>
      </w:r>
      <w:r w:rsidRPr="003C5423">
        <w:rPr>
          <w:noProof w:val="0"/>
        </w:rPr>
        <w:br/>
        <w:t xml:space="preserve">        </w:t>
      </w:r>
      <w:r w:rsidRPr="003C5423">
        <w:rPr>
          <w:noProof w:val="0"/>
          <w:color w:val="000096"/>
        </w:rPr>
        <w:t>&lt;resource&gt;</w:t>
      </w:r>
      <w:r w:rsidRPr="003C5423">
        <w:rPr>
          <w:noProof w:val="0"/>
        </w:rPr>
        <w:br/>
        <w:t xml:space="preserve">    </w:t>
      </w:r>
      <w:r w:rsidRPr="003C5423">
        <w:rPr>
          <w:noProof w:val="0"/>
          <w:color w:val="000096"/>
        </w:rPr>
        <w:t>&lt;/entry&gt;</w:t>
      </w:r>
      <w:r w:rsidRPr="003C5423">
        <w:rPr>
          <w:noProof w:val="0"/>
        </w:rPr>
        <w:br/>
      </w:r>
      <w:r w:rsidRPr="003C5423">
        <w:rPr>
          <w:noProof w:val="0"/>
          <w:color w:val="000096"/>
        </w:rPr>
        <w:t>&lt;/Bundle&gt;</w:t>
      </w:r>
    </w:p>
    <w:p w14:paraId="36DAEFB1" w14:textId="77777777" w:rsidR="00842555" w:rsidRPr="003C5423" w:rsidRDefault="00842555" w:rsidP="003030AE">
      <w:pPr>
        <w:pStyle w:val="BodyText"/>
      </w:pPr>
    </w:p>
    <w:p w14:paraId="4FC234B4" w14:textId="771C237E" w:rsidR="00C61521" w:rsidRPr="003C5423" w:rsidRDefault="00C61521" w:rsidP="00250B23">
      <w:pPr>
        <w:pStyle w:val="Heading5"/>
        <w:rPr>
          <w:noProof w:val="0"/>
        </w:rPr>
      </w:pPr>
      <w:bookmarkStart w:id="257" w:name="_Toc142046934"/>
      <w:r w:rsidRPr="003C5423">
        <w:rPr>
          <w:noProof w:val="0"/>
        </w:rPr>
        <w:lastRenderedPageBreak/>
        <w:t>3.81.4.2.3 Expected Actions</w:t>
      </w:r>
      <w:bookmarkEnd w:id="257"/>
    </w:p>
    <w:p w14:paraId="686CC1A4" w14:textId="78CB9971" w:rsidR="001A17D7" w:rsidRPr="003C5423" w:rsidRDefault="001A17D7" w:rsidP="001D3A88">
      <w:pPr>
        <w:pStyle w:val="BodyText"/>
      </w:pPr>
      <w:r w:rsidRPr="003C5423">
        <w:t xml:space="preserve">The Audit Consumer may further analyze the data received within the FHIR </w:t>
      </w:r>
      <w:r w:rsidR="00CA0A77" w:rsidRPr="003C5423">
        <w:t>B</w:t>
      </w:r>
      <w:r w:rsidRPr="003C5423">
        <w:t xml:space="preserve">undle of AuditEvent </w:t>
      </w:r>
      <w:r w:rsidR="00010429" w:rsidRPr="003C5423">
        <w:t>R</w:t>
      </w:r>
      <w:r w:rsidRPr="003C5423">
        <w:t>esources.</w:t>
      </w:r>
    </w:p>
    <w:p w14:paraId="52B77800" w14:textId="77777777" w:rsidR="00C61521" w:rsidRPr="003C5423" w:rsidRDefault="00C61521" w:rsidP="00E83B50">
      <w:pPr>
        <w:pStyle w:val="Heading3"/>
        <w:rPr>
          <w:noProof w:val="0"/>
        </w:rPr>
      </w:pPr>
      <w:bookmarkStart w:id="258" w:name="_Toc142046935"/>
      <w:r w:rsidRPr="003C5423">
        <w:rPr>
          <w:noProof w:val="0"/>
        </w:rPr>
        <w:t>3.81.5 Security Considerations</w:t>
      </w:r>
      <w:bookmarkEnd w:id="258"/>
    </w:p>
    <w:p w14:paraId="638373EF" w14:textId="08DDB3C6" w:rsidR="00C61521" w:rsidRPr="003C5423" w:rsidRDefault="00C61521" w:rsidP="002C03C4">
      <w:pPr>
        <w:pStyle w:val="BodyText"/>
      </w:pPr>
      <w:r w:rsidRPr="003C5423">
        <w:t xml:space="preserve">See the general Security Considerations in </w:t>
      </w:r>
      <w:hyperlink r:id="rId84" w:anchor="9.5" w:history="1">
        <w:r w:rsidRPr="003C5423">
          <w:rPr>
            <w:rStyle w:val="Hyperlink"/>
          </w:rPr>
          <w:t>ITI TF-1:</w:t>
        </w:r>
        <w:r w:rsidR="00607078" w:rsidRPr="003C5423">
          <w:rPr>
            <w:rStyle w:val="Hyperlink"/>
          </w:rPr>
          <w:t xml:space="preserve"> </w:t>
        </w:r>
        <w:r w:rsidRPr="003C5423">
          <w:rPr>
            <w:rStyle w:val="Hyperlink"/>
          </w:rPr>
          <w:t>9.</w:t>
        </w:r>
        <w:r w:rsidR="00D4706E" w:rsidRPr="003C5423">
          <w:rPr>
            <w:rStyle w:val="Hyperlink"/>
          </w:rPr>
          <w:t>5</w:t>
        </w:r>
      </w:hyperlink>
      <w:r w:rsidRPr="003C5423">
        <w:t>.</w:t>
      </w:r>
    </w:p>
    <w:p w14:paraId="45039328" w14:textId="77777777" w:rsidR="00C61521" w:rsidRPr="003C5423" w:rsidRDefault="00C61521" w:rsidP="008D693A">
      <w:pPr>
        <w:pStyle w:val="Heading4"/>
        <w:rPr>
          <w:noProof w:val="0"/>
        </w:rPr>
      </w:pPr>
      <w:bookmarkStart w:id="259" w:name="_Toc142046936"/>
      <w:r w:rsidRPr="003C5423">
        <w:rPr>
          <w:noProof w:val="0"/>
        </w:rPr>
        <w:t>3.81.5.1 Security Audit Considerations</w:t>
      </w:r>
      <w:bookmarkEnd w:id="259"/>
    </w:p>
    <w:p w14:paraId="794DAA18" w14:textId="5D970DF0" w:rsidR="00E81AF7" w:rsidRPr="003C5423" w:rsidRDefault="009B0563" w:rsidP="002C03C4">
      <w:pPr>
        <w:pStyle w:val="BodyText"/>
        <w:rPr>
          <w:highlight w:val="yellow"/>
        </w:rPr>
      </w:pPr>
      <w:bookmarkStart w:id="260" w:name="_Toc323846446"/>
      <w:bookmarkStart w:id="261" w:name="_Toc330471360"/>
      <w:bookmarkStart w:id="262" w:name="_Toc367356497"/>
      <w:bookmarkEnd w:id="142"/>
      <w:bookmarkEnd w:id="143"/>
      <w:bookmarkEnd w:id="144"/>
      <w:bookmarkEnd w:id="145"/>
      <w:bookmarkEnd w:id="146"/>
      <w:r w:rsidRPr="003C5423">
        <w:t xml:space="preserve">This transaction </w:t>
      </w:r>
      <w:r w:rsidR="000E4257" w:rsidRPr="003C5423">
        <w:t xml:space="preserve">may involve the disclosure of sensitive information. Logging these retrieval transactions as a query event is appropriate. However, ATNA Profile </w:t>
      </w:r>
      <w:r w:rsidRPr="003C5423">
        <w:t xml:space="preserve">does not </w:t>
      </w:r>
      <w:r w:rsidR="00061CC5" w:rsidRPr="003C5423">
        <w:t xml:space="preserve">require </w:t>
      </w:r>
      <w:r w:rsidRPr="003C5423">
        <w:t>the</w:t>
      </w:r>
      <w:r w:rsidR="0043759E" w:rsidRPr="003C5423">
        <w:t xml:space="preserve"> Audit Record Repository</w:t>
      </w:r>
      <w:r w:rsidR="00061CC5" w:rsidRPr="003C5423">
        <w:t xml:space="preserve"> </w:t>
      </w:r>
      <w:r w:rsidR="00137A50" w:rsidRPr="003C5423">
        <w:t xml:space="preserve">to be able </w:t>
      </w:r>
      <w:r w:rsidR="00C24CA4" w:rsidRPr="003C5423">
        <w:t>to send</w:t>
      </w:r>
      <w:r w:rsidR="0043759E" w:rsidRPr="003C5423">
        <w:t xml:space="preserve"> audit </w:t>
      </w:r>
      <w:r w:rsidR="004D32FF" w:rsidRPr="003C5423">
        <w:t xml:space="preserve">records </w:t>
      </w:r>
      <w:r w:rsidR="0043759E" w:rsidRPr="003C5423">
        <w:t xml:space="preserve">using </w:t>
      </w:r>
      <w:r w:rsidR="00951274" w:rsidRPr="003C5423">
        <w:t>the</w:t>
      </w:r>
      <w:r w:rsidR="0043759E" w:rsidRPr="003C5423">
        <w:t xml:space="preserve"> Record Audit Event </w:t>
      </w:r>
      <w:r w:rsidR="00951274" w:rsidRPr="003C5423">
        <w:t xml:space="preserve">[ITI-20] </w:t>
      </w:r>
      <w:r w:rsidR="0043759E" w:rsidRPr="003C5423">
        <w:t>transaction.</w:t>
      </w:r>
      <w:r w:rsidR="00C24CA4" w:rsidRPr="003C5423">
        <w:t xml:space="preserve"> </w:t>
      </w:r>
      <w:r w:rsidR="00763928" w:rsidRPr="003C5423">
        <w:t>T</w:t>
      </w:r>
      <w:r w:rsidR="005A6118" w:rsidRPr="003C5423">
        <w:t>he A</w:t>
      </w:r>
      <w:r w:rsidR="00623B77" w:rsidRPr="003C5423">
        <w:t>udit Record Repository</w:t>
      </w:r>
      <w:r w:rsidR="005A6118" w:rsidRPr="003C5423">
        <w:t xml:space="preserve"> </w:t>
      </w:r>
      <w:r w:rsidR="00C24CA4" w:rsidRPr="003C5423">
        <w:t xml:space="preserve">shall create and store </w:t>
      </w:r>
      <w:r w:rsidR="00A85FCF" w:rsidRPr="003C5423">
        <w:t xml:space="preserve">locally </w:t>
      </w:r>
      <w:r w:rsidR="00C24CA4" w:rsidRPr="003C5423">
        <w:t>an audit event</w:t>
      </w:r>
      <w:r w:rsidR="00225DE5" w:rsidRPr="003C5423">
        <w:t xml:space="preserve"> as follows:</w:t>
      </w:r>
    </w:p>
    <w:p w14:paraId="13EDED31" w14:textId="7F118E7C" w:rsidR="00E81AF7" w:rsidRPr="003C5423" w:rsidRDefault="00E81AF7" w:rsidP="002C03C4">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908D2C1"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C5423" w:rsidRDefault="00E81AF7" w:rsidP="00F81103">
            <w:pPr>
              <w:pStyle w:val="TableEntryHeader"/>
            </w:pPr>
            <w:r w:rsidRPr="003C5423">
              <w:t>Value Constraints</w:t>
            </w:r>
          </w:p>
        </w:tc>
      </w:tr>
      <w:tr w:rsidR="00E81AF7" w:rsidRPr="003C5423" w14:paraId="1B6B5210"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C5423" w:rsidRDefault="00E81AF7" w:rsidP="00F81103">
            <w:pPr>
              <w:pStyle w:val="TableEntryHeader"/>
            </w:pPr>
            <w:r w:rsidRPr="003C5423">
              <w:t>Event</w:t>
            </w:r>
          </w:p>
          <w:p w14:paraId="47F439E5"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C5423" w:rsidRDefault="00E81AF7" w:rsidP="00F81103">
            <w:pPr>
              <w:pStyle w:val="TableEntry"/>
              <w:rPr>
                <w:szCs w:val="18"/>
              </w:rPr>
            </w:pPr>
            <w:r w:rsidRPr="003C5423">
              <w:rPr>
                <w:szCs w:val="18"/>
              </w:rPr>
              <w:t>EV </w:t>
            </w:r>
            <w:hyperlink r:id="rId85" w:anchor="DCM_110101" w:history="1">
              <w:r w:rsidRPr="003C5423">
                <w:rPr>
                  <w:szCs w:val="18"/>
                </w:rPr>
                <w:t>(110101, DCM, "Audit Log Used")</w:t>
              </w:r>
            </w:hyperlink>
          </w:p>
        </w:tc>
      </w:tr>
      <w:tr w:rsidR="00E81AF7" w:rsidRPr="003C5423" w14:paraId="0FCE2738"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5182539A" w14:textId="59A8E300" w:rsidR="00E81AF7" w:rsidRPr="003C5423" w:rsidRDefault="00E81AF7" w:rsidP="00F81103">
            <w:pPr>
              <w:pStyle w:val="TableEntry"/>
              <w:rPr>
                <w:szCs w:val="18"/>
              </w:rPr>
            </w:pPr>
            <w:r w:rsidRPr="003C5423">
              <w:rPr>
                <w:szCs w:val="18"/>
              </w:rPr>
              <w:t xml:space="preserve">“R” (Read) </w:t>
            </w:r>
          </w:p>
        </w:tc>
      </w:tr>
      <w:tr w:rsidR="00E81AF7" w:rsidRPr="003C5423" w14:paraId="009183F7"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5ABBF9D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375811AA"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C5423" w:rsidRDefault="00E81AF7" w:rsidP="00F81103">
            <w:pPr>
              <w:pStyle w:val="TableEntry"/>
              <w:rPr>
                <w:szCs w:val="18"/>
              </w:rPr>
            </w:pPr>
            <w:r w:rsidRPr="003C5423">
              <w:rPr>
                <w:szCs w:val="18"/>
              </w:rPr>
              <w:t>EV(“ITI-81”, “IHE Transactions”, “Retrieve ATNA AuditEvent”)</w:t>
            </w:r>
          </w:p>
        </w:tc>
      </w:tr>
      <w:tr w:rsidR="00E81AF7" w:rsidRPr="003C5423" w14:paraId="4DEC5815"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C5423" w:rsidRDefault="00E81AF7" w:rsidP="00F81103">
            <w:pPr>
              <w:pStyle w:val="TableEntry"/>
            </w:pPr>
            <w:r w:rsidRPr="003C5423">
              <w:t>Source (Document Administrator) (1)</w:t>
            </w:r>
          </w:p>
        </w:tc>
      </w:tr>
      <w:tr w:rsidR="00E81AF7" w:rsidRPr="003C5423" w14:paraId="26D81FA9"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C5423" w:rsidRDefault="00E81AF7" w:rsidP="00F81103">
            <w:pPr>
              <w:pStyle w:val="TableEntry"/>
              <w:rPr>
                <w:szCs w:val="16"/>
              </w:rPr>
            </w:pPr>
            <w:r w:rsidRPr="003C5423">
              <w:rPr>
                <w:szCs w:val="16"/>
              </w:rPr>
              <w:t>Human Requestor (0..</w:t>
            </w:r>
            <w:r w:rsidR="00D37A08" w:rsidRPr="003C5423">
              <w:rPr>
                <w:szCs w:val="16"/>
              </w:rPr>
              <w:t>1</w:t>
            </w:r>
            <w:r w:rsidRPr="003C5423">
              <w:rPr>
                <w:szCs w:val="16"/>
              </w:rPr>
              <w:t>)</w:t>
            </w:r>
          </w:p>
        </w:tc>
      </w:tr>
      <w:tr w:rsidR="00E81AF7" w:rsidRPr="003C5423" w14:paraId="4DF1309D"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C5423" w:rsidRDefault="00E81AF7" w:rsidP="00F81103">
            <w:pPr>
              <w:pStyle w:val="TableEntry"/>
            </w:pPr>
            <w:r w:rsidRPr="003C5423">
              <w:t>Destination (Document Registry) (1)</w:t>
            </w:r>
          </w:p>
        </w:tc>
      </w:tr>
      <w:tr w:rsidR="00E81AF7" w:rsidRPr="003C5423" w14:paraId="6F5A3FB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C5423" w:rsidRDefault="00E81AF7" w:rsidP="00F81103">
            <w:pPr>
              <w:pStyle w:val="TableEntry"/>
            </w:pPr>
            <w:r w:rsidRPr="003C5423">
              <w:t>Audit Source (Document Administrator) (1)</w:t>
            </w:r>
          </w:p>
        </w:tc>
      </w:tr>
      <w:tr w:rsidR="00E81AF7" w:rsidRPr="003C5423" w14:paraId="281F815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C5423" w:rsidRDefault="00D37A08" w:rsidP="00F81103">
            <w:pPr>
              <w:pStyle w:val="TableEntry"/>
            </w:pPr>
            <w:r w:rsidRPr="003C5423">
              <w:t>AuditEvent Message</w:t>
            </w:r>
            <w:r w:rsidR="00E81AF7" w:rsidRPr="003C5423">
              <w:t xml:space="preserve"> (</w:t>
            </w:r>
            <w:r w:rsidRPr="003C5423">
              <w:t>0</w:t>
            </w:r>
            <w:r w:rsidR="00E81AF7" w:rsidRPr="003C5423">
              <w:t>..n)</w:t>
            </w:r>
          </w:p>
        </w:tc>
      </w:tr>
    </w:tbl>
    <w:p w14:paraId="4577A66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1A24D97C"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C5423" w:rsidRDefault="00D37A08" w:rsidP="00F81103">
            <w:pPr>
              <w:pStyle w:val="TableEntryHeader"/>
            </w:pPr>
            <w:r w:rsidRPr="003C5423">
              <w:t>Source</w:t>
            </w:r>
          </w:p>
          <w:p w14:paraId="6C2F57DB"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C5423" w:rsidRDefault="00D37A08" w:rsidP="00F81103">
            <w:pPr>
              <w:pStyle w:val="TableEntry"/>
              <w:rPr>
                <w:szCs w:val="18"/>
              </w:rPr>
            </w:pPr>
            <w:r w:rsidRPr="003C5423">
              <w:rPr>
                <w:i/>
                <w:iCs/>
                <w:szCs w:val="18"/>
              </w:rPr>
              <w:t>not specialized</w:t>
            </w:r>
          </w:p>
        </w:tc>
      </w:tr>
      <w:tr w:rsidR="00D37A08" w:rsidRPr="003C5423" w14:paraId="2AAF23B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C5423" w:rsidRDefault="00D37A08" w:rsidP="00F81103">
            <w:pPr>
              <w:pStyle w:val="TableEntry"/>
              <w:rPr>
                <w:szCs w:val="18"/>
              </w:rPr>
            </w:pPr>
            <w:r w:rsidRPr="003C5423">
              <w:rPr>
                <w:szCs w:val="18"/>
              </w:rPr>
              <w:t>The process ID as used within the local operating system in the local system logs.</w:t>
            </w:r>
          </w:p>
        </w:tc>
      </w:tr>
      <w:tr w:rsidR="00D37A08" w:rsidRPr="003C5423" w14:paraId="78BF0F6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222B3F8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C5423" w:rsidRDefault="00D37A08" w:rsidP="00F81103">
            <w:pPr>
              <w:pStyle w:val="TableEntry"/>
              <w:rPr>
                <w:iCs/>
                <w:szCs w:val="18"/>
              </w:rPr>
            </w:pPr>
            <w:r w:rsidRPr="003C5423">
              <w:rPr>
                <w:i/>
                <w:iCs/>
                <w:szCs w:val="18"/>
              </w:rPr>
              <w:t>not specialized</w:t>
            </w:r>
          </w:p>
        </w:tc>
      </w:tr>
      <w:tr w:rsidR="00D37A08" w:rsidRPr="003C5423" w14:paraId="2B20398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AD727D6" w14:textId="35770E09" w:rsidR="00D37A08" w:rsidRPr="003C5423" w:rsidRDefault="00D37A08" w:rsidP="00F81103">
            <w:pPr>
              <w:pStyle w:val="TableEntry"/>
              <w:rPr>
                <w:szCs w:val="18"/>
              </w:rPr>
            </w:pPr>
            <w:r w:rsidRPr="003C5423">
              <w:rPr>
                <w:szCs w:val="18"/>
              </w:rPr>
              <w:t>EV(110153, DCM, “Source</w:t>
            </w:r>
            <w:r w:rsidR="00FF0336" w:rsidRPr="003C5423">
              <w:rPr>
                <w:szCs w:val="18"/>
              </w:rPr>
              <w:t xml:space="preserve"> Role ID</w:t>
            </w:r>
            <w:r w:rsidRPr="003C5423">
              <w:rPr>
                <w:szCs w:val="18"/>
              </w:rPr>
              <w:t>”)</w:t>
            </w:r>
          </w:p>
        </w:tc>
      </w:tr>
      <w:tr w:rsidR="00D37A08" w:rsidRPr="003C5423" w14:paraId="59B2EAB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D07CE4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C5423" w:rsidRDefault="00D37A08" w:rsidP="00F81103">
            <w:pPr>
              <w:pStyle w:val="TableEntry"/>
              <w:rPr>
                <w:szCs w:val="18"/>
              </w:rPr>
            </w:pPr>
            <w:r w:rsidRPr="003C5423">
              <w:rPr>
                <w:szCs w:val="18"/>
              </w:rPr>
              <w:t>The machine name or IP address.</w:t>
            </w:r>
          </w:p>
        </w:tc>
      </w:tr>
    </w:tbl>
    <w:p w14:paraId="5F81B4BD"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5CB343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C5423" w:rsidRDefault="00D37A08" w:rsidP="00F81103">
            <w:pPr>
              <w:pStyle w:val="TableEntryHeader"/>
            </w:pPr>
            <w:r w:rsidRPr="003C5423">
              <w:t>Human Requestor</w:t>
            </w:r>
          </w:p>
          <w:p w14:paraId="2176C33E" w14:textId="77777777" w:rsidR="00D37A08" w:rsidRPr="003C5423" w:rsidRDefault="00D37A08" w:rsidP="00F81103">
            <w:pPr>
              <w:pStyle w:val="TableEntryHeader"/>
            </w:pPr>
            <w:r w:rsidRPr="003C5423">
              <w:t>(if known)</w:t>
            </w:r>
          </w:p>
          <w:p w14:paraId="642CDE70"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C5423" w:rsidRDefault="00D37A08" w:rsidP="00F81103">
            <w:pPr>
              <w:pStyle w:val="TableEntry"/>
            </w:pPr>
            <w:r w:rsidRPr="003C5423">
              <w:t>Identity of the human that initiated the transaction.</w:t>
            </w:r>
          </w:p>
        </w:tc>
      </w:tr>
      <w:tr w:rsidR="00D37A08" w:rsidRPr="003C5423" w14:paraId="25CEEF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C5423" w:rsidRDefault="00D37A08" w:rsidP="00F81103">
            <w:pPr>
              <w:pStyle w:val="TableEntry"/>
              <w:rPr>
                <w:i/>
                <w:iCs/>
              </w:rPr>
            </w:pPr>
            <w:r w:rsidRPr="003C5423">
              <w:rPr>
                <w:i/>
                <w:iCs/>
              </w:rPr>
              <w:t>not specialized</w:t>
            </w:r>
          </w:p>
        </w:tc>
      </w:tr>
      <w:tr w:rsidR="00D37A08" w:rsidRPr="003C5423" w14:paraId="30A700B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C5423" w:rsidRDefault="00D37A08" w:rsidP="00F81103">
            <w:pPr>
              <w:pStyle w:val="TableEntry"/>
              <w:rPr>
                <w:i/>
                <w:iCs/>
              </w:rPr>
            </w:pPr>
            <w:r w:rsidRPr="003C5423">
              <w:rPr>
                <w:i/>
                <w:iCs/>
              </w:rPr>
              <w:t>not specialized</w:t>
            </w:r>
          </w:p>
        </w:tc>
      </w:tr>
      <w:tr w:rsidR="00D37A08" w:rsidRPr="003C5423" w14:paraId="289A56D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C5423" w:rsidRDefault="00D37A08" w:rsidP="00F81103">
            <w:pPr>
              <w:pStyle w:val="TableEntry"/>
              <w:rPr>
                <w:i/>
                <w:iCs/>
              </w:rPr>
            </w:pPr>
            <w:r w:rsidRPr="003C5423">
              <w:rPr>
                <w:i/>
                <w:iCs/>
              </w:rPr>
              <w:t>not specialized</w:t>
            </w:r>
          </w:p>
        </w:tc>
      </w:tr>
      <w:tr w:rsidR="00D37A08" w:rsidRPr="003C5423" w14:paraId="46C6385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C5423" w:rsidRDefault="00D37A08" w:rsidP="00F81103">
            <w:pPr>
              <w:pStyle w:val="TableEntry"/>
            </w:pPr>
            <w:r w:rsidRPr="003C5423">
              <w:t>Access Control role(s) the user holds that allows this transaction.</w:t>
            </w:r>
          </w:p>
        </w:tc>
      </w:tr>
      <w:tr w:rsidR="00D37A08" w:rsidRPr="003C5423" w14:paraId="115DA37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593996DE" w14:textId="77777777" w:rsidR="00D37A08" w:rsidRPr="003C5423" w:rsidRDefault="00D37A08" w:rsidP="00F81103">
            <w:pPr>
              <w:pStyle w:val="TableEntry"/>
              <w:rPr>
                <w:i/>
                <w:iCs/>
              </w:rPr>
            </w:pPr>
            <w:r w:rsidRPr="003C5423">
              <w:rPr>
                <w:i/>
                <w:iCs/>
              </w:rPr>
              <w:t>not specialized</w:t>
            </w:r>
          </w:p>
        </w:tc>
      </w:tr>
      <w:tr w:rsidR="00D37A08" w:rsidRPr="003C5423" w14:paraId="170DEF0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66459910" w14:textId="77777777" w:rsidR="00D37A08" w:rsidRPr="003C5423" w:rsidRDefault="00D37A08" w:rsidP="00F81103">
            <w:pPr>
              <w:pStyle w:val="TableEntry"/>
              <w:rPr>
                <w:i/>
                <w:iCs/>
              </w:rPr>
            </w:pPr>
            <w:r w:rsidRPr="003C5423">
              <w:rPr>
                <w:i/>
                <w:iCs/>
              </w:rPr>
              <w:t>not specialized</w:t>
            </w:r>
          </w:p>
        </w:tc>
      </w:tr>
    </w:tbl>
    <w:p w14:paraId="0C97AED2" w14:textId="77777777" w:rsidR="00D37A08" w:rsidRPr="003C5423"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C5423" w:rsidRDefault="00D37A08" w:rsidP="00F81103">
            <w:pPr>
              <w:pStyle w:val="TableEntryHeader"/>
            </w:pPr>
            <w:r w:rsidRPr="003C5423">
              <w:t>Destination</w:t>
            </w:r>
          </w:p>
          <w:p w14:paraId="3A28223C"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C5423" w:rsidRDefault="00D37A08" w:rsidP="00F81103">
            <w:pPr>
              <w:pStyle w:val="TableEntry"/>
              <w:rPr>
                <w:szCs w:val="18"/>
              </w:rPr>
            </w:pPr>
            <w:r w:rsidRPr="003C5423">
              <w:rPr>
                <w:szCs w:val="18"/>
              </w:rPr>
              <w:t>SOAP endpoint URI.</w:t>
            </w:r>
          </w:p>
        </w:tc>
      </w:tr>
      <w:tr w:rsidR="00D37A08" w:rsidRPr="003C5423"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C5423" w:rsidRDefault="00D37A08" w:rsidP="00F81103">
            <w:pPr>
              <w:pStyle w:val="TableEntry"/>
              <w:rPr>
                <w:iCs/>
                <w:szCs w:val="18"/>
              </w:rPr>
            </w:pPr>
            <w:r w:rsidRPr="003C5423">
              <w:rPr>
                <w:i/>
                <w:iCs/>
                <w:szCs w:val="18"/>
              </w:rPr>
              <w:t>not specialized</w:t>
            </w:r>
          </w:p>
        </w:tc>
      </w:tr>
      <w:tr w:rsidR="00D37A08" w:rsidRPr="003C5423"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40F9D203" w:rsidR="00D37A08" w:rsidRPr="003C5423" w:rsidRDefault="00D37A08" w:rsidP="00F81103">
            <w:pPr>
              <w:pStyle w:val="TableEntry"/>
              <w:rPr>
                <w:szCs w:val="18"/>
              </w:rPr>
            </w:pPr>
            <w:r w:rsidRPr="003C5423">
              <w:rPr>
                <w:szCs w:val="18"/>
              </w:rPr>
              <w:t>EV(110152, DCM, “Destination</w:t>
            </w:r>
            <w:r w:rsidR="00FF0336" w:rsidRPr="003C5423">
              <w:rPr>
                <w:szCs w:val="18"/>
              </w:rPr>
              <w:t xml:space="preserve"> Role ID</w:t>
            </w:r>
            <w:r w:rsidRPr="003C5423">
              <w:rPr>
                <w:szCs w:val="18"/>
              </w:rPr>
              <w:t>”)</w:t>
            </w:r>
          </w:p>
        </w:tc>
      </w:tr>
      <w:tr w:rsidR="00D37A08" w:rsidRPr="003C5423"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C5423" w:rsidRDefault="00D37A08" w:rsidP="00F81103">
            <w:pPr>
              <w:pStyle w:val="TableEntry"/>
              <w:rPr>
                <w:szCs w:val="18"/>
              </w:rPr>
            </w:pPr>
            <w:r w:rsidRPr="003C5423">
              <w:rPr>
                <w:szCs w:val="18"/>
              </w:rPr>
              <w:t>The machine name or IP address.</w:t>
            </w:r>
          </w:p>
        </w:tc>
      </w:tr>
    </w:tbl>
    <w:p w14:paraId="2E16FF53"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751436F7"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C5423" w:rsidRDefault="00D37A08" w:rsidP="00F81103">
            <w:pPr>
              <w:pStyle w:val="TableEntryHeader"/>
            </w:pPr>
            <w:r w:rsidRPr="003C5423">
              <w:t>Audit Source</w:t>
            </w:r>
          </w:p>
          <w:p w14:paraId="1D678205"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E4C597F"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69BD7D13"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C5423" w:rsidRDefault="00D37A08" w:rsidP="00F81103">
            <w:pPr>
              <w:pStyle w:val="TableEntry"/>
              <w:rPr>
                <w:i/>
                <w:iCs/>
                <w:szCs w:val="18"/>
              </w:rPr>
            </w:pPr>
            <w:r w:rsidRPr="003C5423">
              <w:rPr>
                <w:i/>
                <w:iCs/>
                <w:szCs w:val="18"/>
              </w:rPr>
              <w:t>not specialized</w:t>
            </w:r>
          </w:p>
        </w:tc>
      </w:tr>
    </w:tbl>
    <w:p w14:paraId="25743BAA" w14:textId="0618E3B5" w:rsidR="00D37A08" w:rsidRPr="003C5423" w:rsidRDefault="00D37A08" w:rsidP="00D37A08">
      <w:pPr>
        <w:pStyle w:val="BodyText"/>
      </w:pPr>
    </w:p>
    <w:p w14:paraId="03E44A4F" w14:textId="77777777" w:rsidR="00EC68AB" w:rsidRPr="003C5423" w:rsidRDefault="00EC68AB" w:rsidP="00D37A08">
      <w:pPr>
        <w:pStyle w:val="BodyText"/>
      </w:pPr>
    </w:p>
    <w:p w14:paraId="0121F213" w14:textId="77777777" w:rsidR="00EC68AB" w:rsidRPr="003C5423" w:rsidRDefault="00EC68AB" w:rsidP="00D37A08">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503E2FCD"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C5423" w:rsidRDefault="00D37A08" w:rsidP="00623B77">
            <w:pPr>
              <w:pStyle w:val="TableEntry"/>
              <w:jc w:val="center"/>
              <w:rPr>
                <w:bCs/>
                <w:sz w:val="12"/>
              </w:rPr>
            </w:pPr>
            <w:r w:rsidRPr="003C5423">
              <w:rPr>
                <w:rStyle w:val="TableEntryHeaderChar"/>
              </w:rPr>
              <w:t>AuditEvent Message</w:t>
            </w:r>
            <w:r w:rsidRPr="003C5423">
              <w:t xml:space="preserve"> </w:t>
            </w: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41527A6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6E80918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3CD76D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C5423" w:rsidRDefault="00D37A08" w:rsidP="00F81103">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C5423" w:rsidRDefault="00D37A08" w:rsidP="00F81103">
            <w:pPr>
              <w:pStyle w:val="TableEntry"/>
              <w:rPr>
                <w:strike/>
                <w:sz w:val="16"/>
              </w:rPr>
            </w:pPr>
            <w:r w:rsidRPr="003C5423">
              <w:rPr>
                <w:iCs/>
                <w:szCs w:val="18"/>
              </w:rPr>
              <w:t>EV(“12”, “RFC-3881”, "URI")</w:t>
            </w:r>
          </w:p>
        </w:tc>
      </w:tr>
      <w:tr w:rsidR="00D37A08" w:rsidRPr="003C5423" w14:paraId="18DFEBC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C5423" w:rsidRDefault="00D37A08" w:rsidP="00F81103">
            <w:pPr>
              <w:pStyle w:val="TableEntry"/>
              <w:rPr>
                <w:szCs w:val="18"/>
              </w:rPr>
            </w:pPr>
            <w:r w:rsidRPr="003C5423">
              <w:rPr>
                <w:i/>
                <w:iCs/>
                <w:szCs w:val="18"/>
              </w:rPr>
              <w:t>not specialized</w:t>
            </w:r>
          </w:p>
        </w:tc>
      </w:tr>
      <w:tr w:rsidR="00D37A08" w:rsidRPr="003C5423" w14:paraId="6B9620D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C5423" w:rsidRDefault="00D37A08" w:rsidP="00F81103">
            <w:pPr>
              <w:pStyle w:val="TableEntry"/>
              <w:rPr>
                <w:szCs w:val="18"/>
              </w:rPr>
            </w:pPr>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F925365" w14:textId="77777777" w:rsidR="00D37A08" w:rsidRPr="003C5423" w:rsidRDefault="00D37A08" w:rsidP="00F81103">
            <w:pPr>
              <w:pStyle w:val="TableEntry"/>
              <w:rPr>
                <w:iCs/>
                <w:szCs w:val="18"/>
              </w:rPr>
            </w:pPr>
            <w:r w:rsidRPr="003C5423">
              <w:rPr>
                <w:iCs/>
                <w:szCs w:val="18"/>
              </w:rPr>
              <w:t>The URI of the Audit log</w:t>
            </w:r>
          </w:p>
        </w:tc>
      </w:tr>
      <w:tr w:rsidR="00D37A08" w:rsidRPr="003C5423" w14:paraId="2E605BBA"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C5423" w:rsidRDefault="00D37A08" w:rsidP="00F81103">
            <w:pPr>
              <w:pStyle w:val="TableEntry"/>
              <w:keepNext/>
              <w:keepLines/>
              <w:rPr>
                <w:szCs w:val="18"/>
              </w:rPr>
            </w:pPr>
            <w:r w:rsidRPr="003C5423">
              <w:rPr>
                <w:szCs w:val="18"/>
              </w:rPr>
              <w:t>“Security Audit Log”</w:t>
            </w:r>
          </w:p>
        </w:tc>
      </w:tr>
      <w:tr w:rsidR="00D37A08" w:rsidRPr="003C5423" w14:paraId="5B0F6FC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C5423" w:rsidRDefault="00D37A08" w:rsidP="00F81103">
            <w:pPr>
              <w:pStyle w:val="TableEntry"/>
              <w:rPr>
                <w:i/>
                <w:iCs/>
                <w:szCs w:val="18"/>
              </w:rPr>
            </w:pPr>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28C8DB17"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C5423" w:rsidRDefault="00D37A08" w:rsidP="00F81103">
            <w:pPr>
              <w:pStyle w:val="TableEntry"/>
              <w:keepNext/>
              <w:keepLines/>
              <w:rPr>
                <w:szCs w:val="18"/>
              </w:rPr>
            </w:pPr>
            <w:r w:rsidRPr="003C5423">
              <w:rPr>
                <w:i/>
                <w:iCs/>
                <w:szCs w:val="18"/>
              </w:rPr>
              <w:t>not specialized</w:t>
            </w:r>
          </w:p>
        </w:tc>
      </w:tr>
    </w:tbl>
    <w:p w14:paraId="35313E9F" w14:textId="78041BFD" w:rsidR="00C61521" w:rsidRPr="003C5423" w:rsidRDefault="00C61521" w:rsidP="002C03C4">
      <w:pPr>
        <w:pStyle w:val="BodyText"/>
      </w:pPr>
    </w:p>
    <w:p w14:paraId="3D3C327A" w14:textId="77777777" w:rsidR="00C61521" w:rsidRPr="003C5423" w:rsidRDefault="00C61521" w:rsidP="008D693A">
      <w:pPr>
        <w:pStyle w:val="Heading2"/>
        <w:rPr>
          <w:noProof w:val="0"/>
        </w:rPr>
      </w:pPr>
      <w:bookmarkStart w:id="263" w:name="_Toc142046937"/>
      <w:r w:rsidRPr="003C5423">
        <w:rPr>
          <w:noProof w:val="0"/>
        </w:rPr>
        <w:t>3.82 Retrieve Syslog Event</w:t>
      </w:r>
      <w:bookmarkEnd w:id="263"/>
    </w:p>
    <w:p w14:paraId="49694E8F" w14:textId="77777777" w:rsidR="00C61521" w:rsidRPr="003C5423" w:rsidRDefault="00C61521" w:rsidP="00862267">
      <w:pPr>
        <w:pStyle w:val="BodyText"/>
      </w:pPr>
      <w:r w:rsidRPr="003C5423">
        <w:t>This transaction supports the retrieval of syslog messages from the Audit Record Repository subject to parameters that limit the retrieval.</w:t>
      </w:r>
    </w:p>
    <w:p w14:paraId="67F78E6D" w14:textId="5CD65836" w:rsidR="00C61521" w:rsidRPr="003C5423" w:rsidRDefault="00C61521" w:rsidP="00E83B50">
      <w:pPr>
        <w:pStyle w:val="Heading3"/>
        <w:rPr>
          <w:noProof w:val="0"/>
        </w:rPr>
      </w:pPr>
      <w:bookmarkStart w:id="264" w:name="_Toc142046938"/>
      <w:r w:rsidRPr="003C5423">
        <w:rPr>
          <w:noProof w:val="0"/>
        </w:rPr>
        <w:t>3.82.1 Scope</w:t>
      </w:r>
      <w:bookmarkEnd w:id="260"/>
      <w:bookmarkEnd w:id="261"/>
      <w:bookmarkEnd w:id="262"/>
      <w:bookmarkEnd w:id="264"/>
    </w:p>
    <w:p w14:paraId="1F1FDA92" w14:textId="77777777" w:rsidR="00C61521" w:rsidRPr="003C5423" w:rsidRDefault="00C61521" w:rsidP="00605A49">
      <w:pPr>
        <w:pStyle w:val="BodyText"/>
      </w:pPr>
      <w:r w:rsidRPr="003C5423">
        <w:t>The Retrieve Syslog Event transaction is used to search events recorded.</w:t>
      </w:r>
    </w:p>
    <w:p w14:paraId="0089E57B" w14:textId="77777777" w:rsidR="00605A49" w:rsidRPr="003C5423" w:rsidRDefault="00605A49" w:rsidP="00C5486F">
      <w:pPr>
        <w:pStyle w:val="BodyText"/>
      </w:pPr>
    </w:p>
    <w:p w14:paraId="2410C6E4" w14:textId="77777777" w:rsidR="00C61521" w:rsidRPr="003C5423" w:rsidRDefault="00960356" w:rsidP="007A7438">
      <w:pPr>
        <w:pStyle w:val="BodyText"/>
        <w:jc w:val="center"/>
      </w:pPr>
      <w:r w:rsidRPr="003C5423">
        <w:rPr>
          <w:noProof/>
        </w:rPr>
        <w:lastRenderedPageBreak/>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D113A3" w:rsidRDefault="00D113A3"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D113A3" w:rsidRDefault="00D113A3"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D113A3" w:rsidRDefault="00D113A3"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D113A3" w:rsidRDefault="00D113A3"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D113A3" w:rsidRDefault="00D113A3"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D113A3" w:rsidRDefault="00D113A3"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3C5423" w:rsidRDefault="00C61521" w:rsidP="00E83B50">
      <w:pPr>
        <w:pStyle w:val="Heading3"/>
        <w:rPr>
          <w:noProof w:val="0"/>
        </w:rPr>
      </w:pPr>
      <w:bookmarkStart w:id="265" w:name="_Toc323846447"/>
      <w:bookmarkStart w:id="266" w:name="_Toc330471361"/>
      <w:bookmarkStart w:id="267" w:name="_Toc367356498"/>
      <w:bookmarkStart w:id="268" w:name="_Toc142046939"/>
      <w:r w:rsidRPr="003C5423">
        <w:rPr>
          <w:noProof w:val="0"/>
        </w:rPr>
        <w:t>3.82.2 Use-case Roles</w:t>
      </w:r>
      <w:bookmarkEnd w:id="265"/>
      <w:bookmarkEnd w:id="266"/>
      <w:bookmarkEnd w:id="267"/>
      <w:bookmarkEnd w:id="268"/>
    </w:p>
    <w:p w14:paraId="616BEFF7" w14:textId="77777777" w:rsidR="00C61521" w:rsidRPr="003C5423" w:rsidRDefault="00C61521" w:rsidP="00862267">
      <w:pPr>
        <w:pStyle w:val="BodyText"/>
      </w:pPr>
      <w:r w:rsidRPr="003C5423">
        <w:rPr>
          <w:b/>
        </w:rPr>
        <w:t>Actor:</w:t>
      </w:r>
      <w:r w:rsidRPr="003C5423">
        <w:t xml:space="preserve"> Audit Record Repository</w:t>
      </w:r>
    </w:p>
    <w:p w14:paraId="04E1CD32" w14:textId="5BD49E0A" w:rsidR="00C61521" w:rsidRPr="003C5423" w:rsidRDefault="00C61521" w:rsidP="00862267">
      <w:pPr>
        <w:pStyle w:val="BodyText"/>
      </w:pPr>
      <w:r w:rsidRPr="003C5423">
        <w:rPr>
          <w:b/>
        </w:rPr>
        <w:t>Role:</w:t>
      </w:r>
      <w:r w:rsidRPr="003C5423">
        <w:t xml:space="preserve"> Provides storage for syslog messages, and responds to queries for a portion of the stored messages. </w:t>
      </w:r>
    </w:p>
    <w:p w14:paraId="6589B14E" w14:textId="77777777" w:rsidR="00C61521" w:rsidRPr="003C5423" w:rsidRDefault="00C61521" w:rsidP="00862267">
      <w:pPr>
        <w:pStyle w:val="BodyText"/>
      </w:pPr>
      <w:r w:rsidRPr="003C5423">
        <w:rPr>
          <w:b/>
        </w:rPr>
        <w:t>Actor:</w:t>
      </w:r>
      <w:r w:rsidRPr="003C5423">
        <w:t xml:space="preserve"> Audit Consumer</w:t>
      </w:r>
    </w:p>
    <w:p w14:paraId="6E63FBBD" w14:textId="40BD7406" w:rsidR="00C61521" w:rsidRPr="003C5423" w:rsidRDefault="00C61521" w:rsidP="00862267">
      <w:pPr>
        <w:pStyle w:val="BodyText"/>
      </w:pPr>
      <w:r w:rsidRPr="003C5423">
        <w:rPr>
          <w:b/>
        </w:rPr>
        <w:t>Role:</w:t>
      </w:r>
      <w:r w:rsidRPr="003C5423">
        <w:t xml:space="preserve">  Queries for audit records. </w:t>
      </w:r>
    </w:p>
    <w:p w14:paraId="0CBD6BE9" w14:textId="7DBC2ACC" w:rsidR="00C61521" w:rsidRPr="003C5423" w:rsidRDefault="00C61521" w:rsidP="00E83B50">
      <w:pPr>
        <w:pStyle w:val="Heading3"/>
        <w:rPr>
          <w:noProof w:val="0"/>
        </w:rPr>
      </w:pPr>
      <w:bookmarkStart w:id="269" w:name="_Toc323846448"/>
      <w:bookmarkStart w:id="270" w:name="_Toc330471362"/>
      <w:bookmarkStart w:id="271" w:name="_Toc367356499"/>
      <w:bookmarkStart w:id="272" w:name="_Toc142046940"/>
      <w:r w:rsidRPr="003C5423">
        <w:rPr>
          <w:noProof w:val="0"/>
        </w:rPr>
        <w:t>3.82.3 Referenced Standard</w:t>
      </w:r>
      <w:bookmarkEnd w:id="269"/>
      <w:bookmarkEnd w:id="270"/>
      <w:bookmarkEnd w:id="271"/>
      <w:r w:rsidR="00540901" w:rsidRPr="003C5423">
        <w:rPr>
          <w:noProof w:val="0"/>
        </w:rPr>
        <w:t>s</w:t>
      </w:r>
      <w:bookmarkEnd w:id="272"/>
    </w:p>
    <w:p w14:paraId="59E19300" w14:textId="59F4F6EE" w:rsidR="00C61521" w:rsidRPr="003C5423" w:rsidRDefault="00C61521" w:rsidP="00862267">
      <w:pPr>
        <w:pStyle w:val="BodyText"/>
      </w:pPr>
      <w:r w:rsidRPr="003C5423">
        <w:t>RFC2616</w:t>
      </w:r>
      <w:r w:rsidRPr="003C5423">
        <w:tab/>
        <w:t>IETF Hypertext Transfer Protocol –</w:t>
      </w:r>
      <w:r w:rsidR="00E65B52" w:rsidRPr="003C5423">
        <w:t xml:space="preserve"> </w:t>
      </w:r>
      <w:r w:rsidRPr="003C5423">
        <w:t>HTTP/1.1</w:t>
      </w:r>
    </w:p>
    <w:p w14:paraId="3DD13A2C" w14:textId="25B1EB12" w:rsidR="00C61521" w:rsidRPr="003C5423" w:rsidRDefault="00C61521" w:rsidP="00862267">
      <w:pPr>
        <w:pStyle w:val="BodyText"/>
      </w:pPr>
      <w:r w:rsidRPr="003C5423">
        <w:t>RFC4627</w:t>
      </w:r>
      <w:r w:rsidRPr="003C5423">
        <w:tab/>
        <w:t>The application/json Media Type for JavaScript Object Notation (JSON)</w:t>
      </w:r>
    </w:p>
    <w:p w14:paraId="1EB1754A" w14:textId="3593C684" w:rsidR="00C61521" w:rsidRPr="003C5423" w:rsidRDefault="00C61521" w:rsidP="00862267">
      <w:pPr>
        <w:pStyle w:val="BodyText"/>
      </w:pPr>
      <w:r w:rsidRPr="003C5423">
        <w:t>RFC6585</w:t>
      </w:r>
      <w:r w:rsidRPr="003C5423">
        <w:tab/>
        <w:t>IETF Additional HTTP Status Codes</w:t>
      </w:r>
    </w:p>
    <w:p w14:paraId="18ED606B" w14:textId="0133798B" w:rsidR="00C61521" w:rsidRPr="003C5423" w:rsidRDefault="00C61521" w:rsidP="00862267">
      <w:pPr>
        <w:pStyle w:val="BodyText"/>
      </w:pPr>
      <w:r w:rsidRPr="003C5423">
        <w:t>RFC5424</w:t>
      </w:r>
      <w:r w:rsidRPr="003C5423">
        <w:tab/>
        <w:t>The Syslog Protocol</w:t>
      </w:r>
    </w:p>
    <w:p w14:paraId="659895C0" w14:textId="2ECA76D4" w:rsidR="00C61521" w:rsidRPr="003C5423" w:rsidRDefault="00C61521" w:rsidP="00862267">
      <w:pPr>
        <w:pStyle w:val="BodyText"/>
      </w:pPr>
      <w:r w:rsidRPr="003C5423">
        <w:t>RFC3339</w:t>
      </w:r>
      <w:r w:rsidRPr="003C5423">
        <w:tab/>
        <w:t>Date and Time on the Internet: Timestamps</w:t>
      </w:r>
    </w:p>
    <w:p w14:paraId="29B5DF63" w14:textId="7540887C" w:rsidR="00C61521" w:rsidRPr="003C5423" w:rsidRDefault="00C61521" w:rsidP="00E83B50">
      <w:pPr>
        <w:pStyle w:val="Heading3"/>
        <w:rPr>
          <w:noProof w:val="0"/>
        </w:rPr>
      </w:pPr>
      <w:bookmarkStart w:id="273" w:name="_Toc323846449"/>
      <w:bookmarkStart w:id="274" w:name="_Toc330471363"/>
      <w:bookmarkStart w:id="275" w:name="_Toc367356500"/>
      <w:bookmarkStart w:id="276" w:name="_Toc142046941"/>
      <w:r w:rsidRPr="003C5423">
        <w:rPr>
          <w:noProof w:val="0"/>
        </w:rPr>
        <w:t xml:space="preserve">3.82.4 </w:t>
      </w:r>
      <w:bookmarkEnd w:id="273"/>
      <w:bookmarkEnd w:id="274"/>
      <w:bookmarkEnd w:id="275"/>
      <w:r w:rsidR="00623B77" w:rsidRPr="003C5423">
        <w:rPr>
          <w:noProof w:val="0"/>
        </w:rPr>
        <w:t>Messages</w:t>
      </w:r>
      <w:bookmarkEnd w:id="276"/>
    </w:p>
    <w:p w14:paraId="41479D60" w14:textId="77777777" w:rsidR="00C61521" w:rsidRPr="003C5423" w:rsidRDefault="00960356" w:rsidP="00862267">
      <w:pPr>
        <w:pStyle w:val="BodyText"/>
      </w:pPr>
      <w:r w:rsidRPr="003C5423">
        <w:rPr>
          <w:noProof/>
        </w:rPr>
        <mc:AlternateContent>
          <mc:Choice Requires="wpg">
            <w:drawing>
              <wp:inline distT="0" distB="0" distL="0" distR="0" wp14:anchorId="30A580FF" wp14:editId="65559090">
                <wp:extent cx="5943600" cy="21336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1336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D113A3" w:rsidRPr="007C1AAC" w:rsidRDefault="00D113A3"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D113A3" w:rsidRPr="007C1AAC" w:rsidRDefault="00D113A3"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D113A3" w:rsidRPr="007C1AAC" w:rsidRDefault="00D113A3"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D113A3" w:rsidRPr="007C1AAC" w:rsidRDefault="00D113A3"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68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D113A3" w:rsidRPr="007C1AAC" w:rsidRDefault="00D113A3"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D113A3" w:rsidRPr="007C1AAC" w:rsidRDefault="00D113A3"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D113A3" w:rsidRPr="007C1AAC" w:rsidRDefault="00D113A3"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D113A3" w:rsidRPr="007C1AAC" w:rsidRDefault="00D113A3" w:rsidP="00862267">
                        <w:pPr>
                          <w:rPr>
                            <w:sz w:val="22"/>
                            <w:szCs w:val="22"/>
                          </w:rPr>
                        </w:pPr>
                        <w:r>
                          <w:rPr>
                            <w:sz w:val="22"/>
                            <w:szCs w:val="22"/>
                          </w:rPr>
                          <w:t>Syslog Event Response</w:t>
                        </w:r>
                      </w:p>
                    </w:txbxContent>
                  </v:textbox>
                </v:shape>
                <w10:anchorlock/>
              </v:group>
            </w:pict>
          </mc:Fallback>
        </mc:AlternateContent>
      </w:r>
    </w:p>
    <w:p w14:paraId="1FCC818C" w14:textId="637BAC51" w:rsidR="00936229" w:rsidRPr="003C5423" w:rsidRDefault="00623B77" w:rsidP="00F83445">
      <w:pPr>
        <w:pStyle w:val="FigureTitle"/>
      </w:pPr>
      <w:r w:rsidRPr="003C5423">
        <w:t>Figure 3.82.4-1: Interaction Diagram</w:t>
      </w:r>
    </w:p>
    <w:p w14:paraId="736D3F7E" w14:textId="76FC0D94" w:rsidR="00C61521" w:rsidRPr="003C5423" w:rsidRDefault="00C61521" w:rsidP="00C03CC6">
      <w:pPr>
        <w:pStyle w:val="Heading4"/>
        <w:rPr>
          <w:noProof w:val="0"/>
        </w:rPr>
      </w:pPr>
      <w:bookmarkStart w:id="277" w:name="_Toc142046942"/>
      <w:r w:rsidRPr="003C5423">
        <w:rPr>
          <w:noProof w:val="0"/>
        </w:rPr>
        <w:lastRenderedPageBreak/>
        <w:t>3.82.4.1 Retrieve Syslog Event Request Message</w:t>
      </w:r>
      <w:bookmarkEnd w:id="277"/>
    </w:p>
    <w:p w14:paraId="4129B9E3" w14:textId="4CDF837E" w:rsidR="00C61521" w:rsidRPr="003C5423" w:rsidRDefault="00C61521" w:rsidP="00862267">
      <w:pPr>
        <w:pStyle w:val="BodyText"/>
      </w:pPr>
      <w:r w:rsidRPr="003C5423">
        <w:t xml:space="preserve">This </w:t>
      </w:r>
      <w:r w:rsidR="00B758DA" w:rsidRPr="003C5423">
        <w:t xml:space="preserve">message shall be </w:t>
      </w:r>
      <w:r w:rsidRPr="003C5423">
        <w:t xml:space="preserve">an HTTP GET parameterized search from an Audit Consumer to an Audit Record Repository. The Audit Record Repository </w:t>
      </w:r>
      <w:r w:rsidR="00D87AA1" w:rsidRPr="003C5423">
        <w:t xml:space="preserve">maintains </w:t>
      </w:r>
      <w:r w:rsidRPr="003C5423">
        <w:t xml:space="preserve">a database of </w:t>
      </w:r>
      <w:r w:rsidR="00D87AA1" w:rsidRPr="003C5423">
        <w:t xml:space="preserve">received </w:t>
      </w:r>
      <w:r w:rsidRPr="003C5423">
        <w:t>syslog messages. This database may be a subset of all messages received</w:t>
      </w:r>
      <w:r w:rsidR="003F42A9" w:rsidRPr="003C5423">
        <w:t xml:space="preserve"> and it may include messages that do not adhere to the IHE Audit Trail format </w:t>
      </w:r>
      <w:r w:rsidR="00D4706E" w:rsidRPr="003C5423">
        <w:t xml:space="preserve">defined in the </w:t>
      </w:r>
      <w:r w:rsidR="00951274" w:rsidRPr="003C5423">
        <w:t xml:space="preserve">Record Audit Event </w:t>
      </w:r>
      <w:r w:rsidR="00D4706E" w:rsidRPr="003C5423">
        <w:t>[ITI-20] transaction</w:t>
      </w:r>
      <w:r w:rsidR="00AF131C" w:rsidRPr="003C5423">
        <w:t xml:space="preserve">. </w:t>
      </w:r>
      <w:r w:rsidR="00D4706E" w:rsidRPr="003C5423">
        <w:t xml:space="preserve">See </w:t>
      </w:r>
      <w:hyperlink r:id="rId86" w:anchor="3.20.7" w:history="1">
        <w:r w:rsidR="00D4706E" w:rsidRPr="003C5423">
          <w:rPr>
            <w:rStyle w:val="Hyperlink"/>
          </w:rPr>
          <w:t>ITI TF-</w:t>
        </w:r>
        <w:r w:rsidR="00430224" w:rsidRPr="003C5423">
          <w:rPr>
            <w:rStyle w:val="Hyperlink"/>
          </w:rPr>
          <w:t>2</w:t>
        </w:r>
        <w:r w:rsidR="00D4706E" w:rsidRPr="003C5423">
          <w:rPr>
            <w:rStyle w:val="Hyperlink"/>
          </w:rPr>
          <w:t>: 3.20.7</w:t>
        </w:r>
      </w:hyperlink>
      <w:r w:rsidR="00D4706E" w:rsidRPr="003C5423">
        <w:t xml:space="preserve"> Audit Message Format</w:t>
      </w:r>
      <w:r w:rsidRPr="003C5423">
        <w:t>. The Audit Record Repository may have selection criteria for what kinds of messages are kept for later search, how long different kinds of messages are kept, etc.</w:t>
      </w:r>
    </w:p>
    <w:p w14:paraId="78CD0FB4" w14:textId="77777777" w:rsidR="00C61521" w:rsidRPr="003C5423" w:rsidRDefault="00C61521" w:rsidP="00C03CC6">
      <w:pPr>
        <w:pStyle w:val="Heading5"/>
        <w:rPr>
          <w:noProof w:val="0"/>
        </w:rPr>
      </w:pPr>
      <w:bookmarkStart w:id="278" w:name="_Toc142046943"/>
      <w:r w:rsidRPr="003C5423">
        <w:rPr>
          <w:noProof w:val="0"/>
        </w:rPr>
        <w:t>3.82.4.1.1 Trigger Events</w:t>
      </w:r>
      <w:bookmarkEnd w:id="278"/>
    </w:p>
    <w:p w14:paraId="6DE06F37" w14:textId="77777777" w:rsidR="00C61521" w:rsidRPr="003C5423" w:rsidRDefault="00C61521" w:rsidP="00862267">
      <w:pPr>
        <w:pStyle w:val="BodyText"/>
      </w:pPr>
      <w:r w:rsidRPr="003C5423">
        <w:t>This message is sent when the Audit Consumer needs syslog messages to process.</w:t>
      </w:r>
    </w:p>
    <w:p w14:paraId="56177083" w14:textId="77777777" w:rsidR="00C61521" w:rsidRPr="003C5423" w:rsidRDefault="00C61521" w:rsidP="00C03CC6">
      <w:pPr>
        <w:pStyle w:val="Heading5"/>
        <w:rPr>
          <w:noProof w:val="0"/>
        </w:rPr>
      </w:pPr>
      <w:bookmarkStart w:id="279" w:name="_Toc142046944"/>
      <w:r w:rsidRPr="003C5423">
        <w:rPr>
          <w:noProof w:val="0"/>
        </w:rPr>
        <w:t>3.82.4.1.2 Message Semantics</w:t>
      </w:r>
      <w:bookmarkEnd w:id="279"/>
    </w:p>
    <w:p w14:paraId="5C444235" w14:textId="3C6EC588" w:rsidR="00C61521" w:rsidRPr="003C5423" w:rsidRDefault="00C61521" w:rsidP="00605A49">
      <w:pPr>
        <w:pStyle w:val="BodyText"/>
      </w:pPr>
      <w:r w:rsidRPr="003C5423">
        <w:t>The Retrieve Syslog Event Request message is an HTTP GET request sent by the Audit Consumer to the Retrieve</w:t>
      </w:r>
      <w:r w:rsidR="00C17E7F" w:rsidRPr="003C5423">
        <w:t xml:space="preserve"> </w:t>
      </w:r>
      <w:r w:rsidRPr="003C5423">
        <w:t>Syslog</w:t>
      </w:r>
      <w:r w:rsidR="00C17E7F" w:rsidRPr="003C5423">
        <w:t xml:space="preserve"> </w:t>
      </w:r>
      <w:r w:rsidRPr="003C5423">
        <w:t>Event URL on the Audit Record Repository. The “search” target is formatted as:</w:t>
      </w:r>
    </w:p>
    <w:p w14:paraId="41ACC551" w14:textId="77777777" w:rsidR="00C61521" w:rsidRPr="003C5423" w:rsidRDefault="00C61521" w:rsidP="007A7438">
      <w:pPr>
        <w:pStyle w:val="BodyText"/>
        <w:rPr>
          <w:rStyle w:val="XMLname"/>
        </w:rPr>
      </w:pPr>
      <w:r w:rsidRPr="003C5423">
        <w:rPr>
          <w:rStyle w:val="XMLname"/>
        </w:rPr>
        <w:t>&lt;scheme&gt;://&lt;authority&gt;/&lt;path&gt;/syslogsearch?date=le[start-time]&amp;date=ge[stop-time]&amp;&lt;query&gt;</w:t>
      </w:r>
    </w:p>
    <w:p w14:paraId="1C1A9B01" w14:textId="77777777" w:rsidR="00C61521" w:rsidRPr="003C5423" w:rsidRDefault="00C61521" w:rsidP="00605A49">
      <w:pPr>
        <w:pStyle w:val="BodyText"/>
      </w:pPr>
      <w:r w:rsidRPr="003C5423">
        <w:t>Where:</w:t>
      </w:r>
    </w:p>
    <w:p w14:paraId="43B94264" w14:textId="009CC7E7" w:rsidR="00C61521" w:rsidRPr="003C5423" w:rsidRDefault="00C61521" w:rsidP="008671F5">
      <w:pPr>
        <w:pStyle w:val="ListBullet2"/>
        <w:numPr>
          <w:ilvl w:val="0"/>
          <w:numId w:val="25"/>
        </w:numPr>
      </w:pPr>
      <w:r w:rsidRPr="003C5423">
        <w:rPr>
          <w:rStyle w:val="XMLname"/>
        </w:rPr>
        <w:t>&lt;scheme&gt;</w:t>
      </w:r>
      <w:r w:rsidRPr="003C5423">
        <w:t xml:space="preserve"> shall be either http or https. The use of http or https is a policy decision, but https is usually appropriate due to confidentiality of </w:t>
      </w:r>
      <w:r w:rsidR="00D87AA1" w:rsidRPr="003C5423">
        <w:t>syslog message content</w:t>
      </w:r>
      <w:r w:rsidRPr="003C5423">
        <w:t xml:space="preserve">;  </w:t>
      </w:r>
    </w:p>
    <w:p w14:paraId="3534C5AE" w14:textId="19ADA610" w:rsidR="00C61521" w:rsidRPr="003C5423" w:rsidRDefault="00C61521" w:rsidP="008671F5">
      <w:pPr>
        <w:pStyle w:val="ListBullet2"/>
        <w:numPr>
          <w:ilvl w:val="0"/>
          <w:numId w:val="25"/>
        </w:numPr>
      </w:pPr>
      <w:r w:rsidRPr="003C5423">
        <w:rPr>
          <w:rStyle w:val="XMLname"/>
        </w:rPr>
        <w:t>&lt;authority&gt;</w:t>
      </w:r>
      <w:r w:rsidRPr="003C5423">
        <w:t xml:space="preserve"> shall be represented as a host (either IP address or DNS name) followed optionally by a </w:t>
      </w:r>
      <w:r w:rsidR="00D87AA1" w:rsidRPr="003C5423">
        <w:t xml:space="preserve">colon and </w:t>
      </w:r>
      <w:r w:rsidRPr="003C5423">
        <w:t>port</w:t>
      </w:r>
      <w:r w:rsidR="00D87AA1" w:rsidRPr="003C5423">
        <w:t xml:space="preserve"> number</w:t>
      </w:r>
      <w:r w:rsidRPr="003C5423">
        <w:t>.</w:t>
      </w:r>
    </w:p>
    <w:p w14:paraId="44906566" w14:textId="3C38CAB0" w:rsidR="00C61521" w:rsidRPr="003C5423" w:rsidRDefault="00C61521" w:rsidP="008671F5">
      <w:pPr>
        <w:pStyle w:val="ListBullet2"/>
        <w:numPr>
          <w:ilvl w:val="0"/>
          <w:numId w:val="25"/>
        </w:numPr>
      </w:pPr>
      <w:r w:rsidRPr="003C5423">
        <w:t xml:space="preserve">The Audit Record Repository may use </w:t>
      </w:r>
      <w:r w:rsidRPr="003C5423">
        <w:rPr>
          <w:rStyle w:val="XMLname"/>
        </w:rPr>
        <w:t>&lt;path&gt;</w:t>
      </w:r>
      <w:r w:rsidRPr="003C5423">
        <w:rPr>
          <w:b/>
        </w:rPr>
        <w:t xml:space="preserve"> </w:t>
      </w:r>
      <w:r w:rsidRPr="003C5423">
        <w:t>to segregate</w:t>
      </w:r>
      <w:r w:rsidR="003A4AF9" w:rsidRPr="003C5423">
        <w:t xml:space="preserve"> the search</w:t>
      </w:r>
      <w:r w:rsidR="00041E3A" w:rsidRPr="003C5423">
        <w:t xml:space="preserve"> from other services</w:t>
      </w:r>
      <w:r w:rsidRPr="003C5423">
        <w:t>.</w:t>
      </w:r>
    </w:p>
    <w:p w14:paraId="728ED4F1" w14:textId="472CD7D7" w:rsidR="00C61521" w:rsidRPr="003C5423" w:rsidRDefault="00C61521" w:rsidP="008671F5">
      <w:pPr>
        <w:pStyle w:val="ListBullet2"/>
        <w:numPr>
          <w:ilvl w:val="0"/>
          <w:numId w:val="25"/>
        </w:numPr>
      </w:pPr>
      <w:r w:rsidRPr="003C5423">
        <w:t>“</w:t>
      </w:r>
      <w:r w:rsidRPr="003C5423">
        <w:rPr>
          <w:rStyle w:val="XMLname"/>
        </w:rPr>
        <w:t>syslogsearch</w:t>
      </w:r>
      <w:r w:rsidRPr="003C5423">
        <w:t xml:space="preserve">” is a required part of the URL that allows the Audit Consumer to ask for syslog messages stored in the Audit Record Repository. </w:t>
      </w:r>
    </w:p>
    <w:p w14:paraId="6C8C080D" w14:textId="307DC420" w:rsidR="00C61521" w:rsidRPr="003C5423" w:rsidRDefault="00DB1AA7" w:rsidP="008671F5">
      <w:pPr>
        <w:pStyle w:val="ListBullet2"/>
        <w:numPr>
          <w:ilvl w:val="0"/>
          <w:numId w:val="25"/>
        </w:numPr>
      </w:pPr>
      <w:r w:rsidRPr="003C5423">
        <w:rPr>
          <w:bCs/>
        </w:rPr>
        <w:t>A</w:t>
      </w:r>
      <w:r w:rsidR="00041E3A" w:rsidRPr="003C5423">
        <w:rPr>
          <w:bCs/>
        </w:rPr>
        <w:t>t least one</w:t>
      </w:r>
      <w:r w:rsidRPr="003C5423">
        <w:rPr>
          <w:bCs/>
        </w:rPr>
        <w:t xml:space="preserve"> </w:t>
      </w:r>
      <w:r w:rsidR="00C61521" w:rsidRPr="003C5423">
        <w:rPr>
          <w:rStyle w:val="XMLname"/>
        </w:rPr>
        <w:t>date</w:t>
      </w:r>
      <w:r w:rsidR="00C61521" w:rsidRPr="003C5423">
        <w:t xml:space="preserve"> search parameters </w:t>
      </w:r>
      <w:r w:rsidR="00041E3A" w:rsidRPr="003C5423">
        <w:t>id</w:t>
      </w:r>
      <w:r w:rsidR="00C61521" w:rsidRPr="003C5423">
        <w:t xml:space="preserve"> required.</w:t>
      </w:r>
      <w:r w:rsidRPr="003C5423">
        <w:t xml:space="preserve"> </w:t>
      </w:r>
      <w:r w:rsidR="00C61521" w:rsidRPr="003C5423">
        <w:rPr>
          <w:bCs/>
        </w:rPr>
        <w:t>See Section 3.82.4.1.2.1.</w:t>
      </w:r>
    </w:p>
    <w:p w14:paraId="531DC725" w14:textId="40BC4DFD" w:rsidR="00C61521" w:rsidRPr="003C5423" w:rsidRDefault="00C61521" w:rsidP="008671F5">
      <w:pPr>
        <w:pStyle w:val="ListBullet2"/>
        <w:numPr>
          <w:ilvl w:val="0"/>
          <w:numId w:val="25"/>
        </w:numPr>
      </w:pPr>
      <w:r w:rsidRPr="003C5423">
        <w:rPr>
          <w:b/>
        </w:rPr>
        <w:t xml:space="preserve">“&amp;” </w:t>
      </w:r>
      <w:r w:rsidR="00D36576" w:rsidRPr="003C5423">
        <w:t xml:space="preserve">is a conditional parameter that shall be present if the </w:t>
      </w:r>
      <w:r w:rsidR="00D36576" w:rsidRPr="003C5423">
        <w:rPr>
          <w:rStyle w:val="XMLname"/>
        </w:rPr>
        <w:t>&lt;query&gt;</w:t>
      </w:r>
      <w:r w:rsidR="00D36576" w:rsidRPr="003C5423">
        <w:t xml:space="preserve"> parameter is present.</w:t>
      </w:r>
      <w:r w:rsidRPr="003C5423">
        <w:rPr>
          <w:b/>
        </w:rPr>
        <w:t xml:space="preserve"> </w:t>
      </w:r>
    </w:p>
    <w:p w14:paraId="386DA9FD" w14:textId="63D9D1AB" w:rsidR="00C61521" w:rsidRPr="003C5423" w:rsidRDefault="00C61521" w:rsidP="008671F5">
      <w:pPr>
        <w:pStyle w:val="ListBullet2"/>
        <w:numPr>
          <w:ilvl w:val="0"/>
          <w:numId w:val="25"/>
        </w:numPr>
      </w:pPr>
      <w:r w:rsidRPr="003C5423">
        <w:rPr>
          <w:rStyle w:val="XMLname"/>
        </w:rPr>
        <w:t>&lt;query&gt;</w:t>
      </w:r>
      <w:r w:rsidR="00D36576" w:rsidRPr="003C5423">
        <w:t>,</w:t>
      </w:r>
      <w:r w:rsidRPr="003C5423">
        <w:rPr>
          <w:b/>
        </w:rPr>
        <w:t xml:space="preserve"> </w:t>
      </w:r>
      <w:r w:rsidRPr="003C5423">
        <w:t>if present, represents additional search parameters. See Section 3.82.4.1.2.2.</w:t>
      </w:r>
    </w:p>
    <w:p w14:paraId="5DB65E96" w14:textId="2AE055F1" w:rsidR="00C61521" w:rsidRPr="003C5423" w:rsidRDefault="00C61521" w:rsidP="00862267">
      <w:pPr>
        <w:pStyle w:val="BodyText"/>
      </w:pPr>
      <w:r w:rsidRPr="003C5423">
        <w:t xml:space="preserve">The Audit Consumer may indicate </w:t>
      </w:r>
      <w:r w:rsidR="00D36576" w:rsidRPr="003C5423">
        <w:t xml:space="preserve">the preferred format of the response </w:t>
      </w:r>
      <w:r w:rsidRPr="003C5423">
        <w:t xml:space="preserve">in the </w:t>
      </w:r>
      <w:r w:rsidR="00D36576" w:rsidRPr="003C5423">
        <w:t>HTTP “</w:t>
      </w:r>
      <w:r w:rsidRPr="003C5423">
        <w:t>Accept</w:t>
      </w:r>
      <w:r w:rsidR="00D36576" w:rsidRPr="003C5423">
        <w:t>”</w:t>
      </w:r>
      <w:r w:rsidRPr="003C5423">
        <w:t xml:space="preserve"> </w:t>
      </w:r>
      <w:r w:rsidR="00D36576" w:rsidRPr="003C5423">
        <w:t>header</w:t>
      </w:r>
      <w:r w:rsidRPr="003C5423">
        <w:t xml:space="preserve">. </w:t>
      </w:r>
    </w:p>
    <w:p w14:paraId="38579BFA" w14:textId="77777777" w:rsidR="00C61521" w:rsidRPr="003C5423" w:rsidRDefault="00C61521" w:rsidP="00C03CC6">
      <w:pPr>
        <w:pStyle w:val="Heading6"/>
        <w:rPr>
          <w:noProof w:val="0"/>
        </w:rPr>
      </w:pPr>
      <w:bookmarkStart w:id="280" w:name="_Toc142046945"/>
      <w:r w:rsidRPr="003C5423">
        <w:rPr>
          <w:noProof w:val="0"/>
        </w:rPr>
        <w:t>3.82.4.1.2.1</w:t>
      </w:r>
      <w:r w:rsidRPr="003C5423">
        <w:rPr>
          <w:noProof w:val="0"/>
        </w:rPr>
        <w:tab/>
        <w:t>Date Search Parameters</w:t>
      </w:r>
      <w:bookmarkEnd w:id="280"/>
    </w:p>
    <w:p w14:paraId="1407867D" w14:textId="2852B2B9" w:rsidR="00C61521" w:rsidRPr="003C5423" w:rsidRDefault="007D1058" w:rsidP="00A56EA9">
      <w:pPr>
        <w:pStyle w:val="BodyText"/>
      </w:pPr>
      <w:r w:rsidRPr="003C5423">
        <w:t>One or two</w:t>
      </w:r>
      <w:r w:rsidR="00C61521" w:rsidRPr="003C5423">
        <w:t xml:space="preserve"> </w:t>
      </w:r>
      <w:r w:rsidR="00C61521" w:rsidRPr="003C5423">
        <w:rPr>
          <w:b/>
        </w:rPr>
        <w:t>date</w:t>
      </w:r>
      <w:r w:rsidR="00C61521" w:rsidRPr="003C5423">
        <w:t xml:space="preserve"> parameter</w:t>
      </w:r>
      <w:r w:rsidR="00833BC6" w:rsidRPr="003C5423">
        <w:t>s</w:t>
      </w:r>
      <w:r w:rsidR="00C61521" w:rsidRPr="003C5423">
        <w:t xml:space="preserve"> shall be present in every search by the Audit Consumer and shall be supported by the Audit Record Repository. </w:t>
      </w:r>
      <w:r w:rsidRPr="003C5423">
        <w:t>Using</w:t>
      </w:r>
      <w:r w:rsidR="00D31C8F" w:rsidRPr="003C5423">
        <w:t xml:space="preserve"> two </w:t>
      </w:r>
      <w:r w:rsidR="00C61521" w:rsidRPr="003C5423">
        <w:t>parameter</w:t>
      </w:r>
      <w:r w:rsidR="00D31C8F" w:rsidRPr="003C5423">
        <w:t>s</w:t>
      </w:r>
      <w:r w:rsidR="00C61521" w:rsidRPr="003C5423">
        <w:t xml:space="preserve"> allow</w:t>
      </w:r>
      <w:r w:rsidR="00D31C8F" w:rsidRPr="003C5423">
        <w:t>s</w:t>
      </w:r>
      <w:r w:rsidR="00C61521" w:rsidRPr="003C5423">
        <w:t xml:space="preserve"> the Audit Consumer to specify the time frame of creation of syslog messages of interest and enable the Audit Consumer </w:t>
      </w:r>
      <w:r w:rsidR="00C61521" w:rsidRPr="003C5423">
        <w:lastRenderedPageBreak/>
        <w:t xml:space="preserve">to constrain the number of syslog messages returned. The </w:t>
      </w:r>
      <w:r w:rsidR="003A4AF9" w:rsidRPr="003C5423">
        <w:t>lower and upper bound</w:t>
      </w:r>
      <w:r w:rsidR="00C61521" w:rsidRPr="003C5423">
        <w:t xml:space="preserve"> </w:t>
      </w:r>
      <w:r w:rsidR="003A4AF9" w:rsidRPr="003C5423">
        <w:t xml:space="preserve">for </w:t>
      </w:r>
      <w:r w:rsidR="00C61521" w:rsidRPr="003C5423">
        <w:t xml:space="preserve">time shall be in RFC3339 format. </w:t>
      </w:r>
    </w:p>
    <w:p w14:paraId="7FBF1384" w14:textId="4D2A050A" w:rsidR="00C61521" w:rsidRPr="003C5423" w:rsidRDefault="00C61521" w:rsidP="003026C2">
      <w:pPr>
        <w:pStyle w:val="Note"/>
      </w:pPr>
      <w:r w:rsidRPr="003C5423">
        <w:t>Note: RFC3339 format is the format mandated by Syslog for time stamps and is a sub-set of the XML date-time</w:t>
      </w:r>
      <w:r w:rsidR="00775A5C" w:rsidRPr="003C5423">
        <w:t xml:space="preserve"> data</w:t>
      </w:r>
      <w:r w:rsidRPr="003C5423">
        <w:t xml:space="preserve"> format.</w:t>
      </w:r>
    </w:p>
    <w:p w14:paraId="605CB24D" w14:textId="705D50EC" w:rsidR="00031860" w:rsidRPr="003C5423" w:rsidRDefault="00C61521" w:rsidP="00DC2B81">
      <w:pPr>
        <w:pStyle w:val="BodyText"/>
      </w:pPr>
      <w:r w:rsidRPr="003C5423">
        <w:t xml:space="preserve">To search </w:t>
      </w:r>
      <w:r w:rsidR="00D36576" w:rsidRPr="003C5423">
        <w:t>syslog messages</w:t>
      </w:r>
      <w:r w:rsidRPr="003C5423">
        <w:t xml:space="preserve"> created during the whole day</w:t>
      </w:r>
      <w:r w:rsidR="00D36576" w:rsidRPr="003C5423">
        <w:t xml:space="preserve"> of January 5, 2013, </w:t>
      </w:r>
      <w:r w:rsidRPr="003C5423">
        <w:t>the search URL is:</w:t>
      </w:r>
      <w:r w:rsidR="00031860" w:rsidRPr="003C5423">
        <w:br/>
      </w:r>
    </w:p>
    <w:p w14:paraId="5F311DD8" w14:textId="39198641" w:rsidR="00C61521" w:rsidRPr="003C5423" w:rsidRDefault="003A4AF9"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/ARRservice/syslogsearch?date=ge2013-01-05&amp;date=le2013-01-05</w:t>
      </w:r>
    </w:p>
    <w:p w14:paraId="579779CA" w14:textId="23402B14" w:rsidR="003A4AF9" w:rsidRPr="003C5423" w:rsidRDefault="003A4AF9" w:rsidP="007A7438">
      <w:pPr>
        <w:pStyle w:val="BodyText"/>
      </w:pPr>
      <w:r w:rsidRPr="003C5423">
        <w:t>This parameter matches with the time of the syslog message creation.</w:t>
      </w:r>
    </w:p>
    <w:p w14:paraId="69280C21" w14:textId="6EBF0E21" w:rsidR="00C61521" w:rsidRPr="003C5423" w:rsidRDefault="00C61521" w:rsidP="008D693A">
      <w:pPr>
        <w:pStyle w:val="Heading6"/>
        <w:rPr>
          <w:noProof w:val="0"/>
        </w:rPr>
      </w:pPr>
      <w:bookmarkStart w:id="281" w:name="_Toc142046946"/>
      <w:r w:rsidRPr="003C5423">
        <w:rPr>
          <w:noProof w:val="0"/>
        </w:rPr>
        <w:t>3.82.4.1.2.2</w:t>
      </w:r>
      <w:r w:rsidRPr="003C5423">
        <w:rPr>
          <w:noProof w:val="0"/>
        </w:rPr>
        <w:tab/>
        <w:t>Additional Search Parameters</w:t>
      </w:r>
      <w:bookmarkEnd w:id="281"/>
    </w:p>
    <w:p w14:paraId="40662E59" w14:textId="77777777" w:rsidR="00C61521" w:rsidRPr="003C5423" w:rsidRDefault="00C61521" w:rsidP="00E83B50">
      <w:pPr>
        <w:pStyle w:val="BodyText"/>
      </w:pPr>
      <w:r w:rsidRPr="003C5423">
        <w:t>The search parameters in this section may be supported by the Audit Consumer and shall be supported by the Audit Record Repository.</w:t>
      </w:r>
      <w:r w:rsidR="00D36576" w:rsidRPr="003C5423">
        <w:t xml:space="preserve"> These parameters can be used by the Audit Consumer to refine search requests.</w:t>
      </w:r>
    </w:p>
    <w:p w14:paraId="2B0CD670" w14:textId="000968BA" w:rsidR="00C61521" w:rsidRPr="003C5423" w:rsidRDefault="00C61521" w:rsidP="00E83B50">
      <w:pPr>
        <w:pStyle w:val="BodyText"/>
      </w:pPr>
      <w:r w:rsidRPr="003C5423">
        <w:t>The Audit Consumer may include additional search parameters. These search parameters shall be</w:t>
      </w:r>
      <w:r w:rsidR="00CB74BE" w:rsidRPr="003C5423">
        <w:t xml:space="preserve"> encoded in accordance with RFC</w:t>
      </w:r>
      <w:r w:rsidR="003A4AF9" w:rsidRPr="003C5423">
        <w:t xml:space="preserve">3986 </w:t>
      </w:r>
      <w:r w:rsidRPr="003C5423">
        <w:t xml:space="preserve">for encoding GET queries. </w:t>
      </w:r>
    </w:p>
    <w:p w14:paraId="268B52D1" w14:textId="77777777" w:rsidR="00C61521" w:rsidRPr="003C5423" w:rsidRDefault="00C61521" w:rsidP="00E83B50">
      <w:pPr>
        <w:pStyle w:val="BodyText"/>
      </w:pPr>
      <w:r w:rsidRPr="003C5423">
        <w:t>The search string is encoded as a list of search parameter/value pairs, using the parameter names in column 2 of Table 3.82.4.1.2.2-1 to indicate the syslog message element being matched. There is a search parameter assigned for each syslog metadata</w:t>
      </w:r>
      <w:r w:rsidR="0037053E" w:rsidRPr="003C5423">
        <w:t xml:space="preserve"> element</w:t>
      </w:r>
      <w:r w:rsidRPr="003C5423">
        <w:t>. In all cases:</w:t>
      </w:r>
    </w:p>
    <w:p w14:paraId="49F4E462" w14:textId="77777777" w:rsidR="00C61521" w:rsidRPr="003C5423" w:rsidRDefault="00C61521" w:rsidP="00721B2F">
      <w:pPr>
        <w:pStyle w:val="ListBullet2"/>
        <w:numPr>
          <w:ilvl w:val="0"/>
          <w:numId w:val="25"/>
        </w:numPr>
      </w:pPr>
      <w:r w:rsidRPr="003C5423">
        <w:t xml:space="preserve">The search values shall be encoded as strings. </w:t>
      </w:r>
    </w:p>
    <w:p w14:paraId="52EA4FE1" w14:textId="364D895A" w:rsidR="00C61521" w:rsidRPr="003C5423" w:rsidRDefault="00C61521" w:rsidP="00DC2B81">
      <w:pPr>
        <w:pStyle w:val="ListBullet2"/>
        <w:numPr>
          <w:ilvl w:val="0"/>
          <w:numId w:val="25"/>
        </w:numPr>
      </w:pPr>
      <w:r w:rsidRPr="003C5423">
        <w:t xml:space="preserve">The </w:t>
      </w:r>
      <w:r w:rsidR="00041E3A" w:rsidRPr="003C5423">
        <w:t>s</w:t>
      </w:r>
      <w:r w:rsidRPr="003C5423">
        <w:t>yslog message is considered to match if the value string is a sub-string found in the specified message element.</w:t>
      </w:r>
    </w:p>
    <w:p w14:paraId="5E72C3F1" w14:textId="77777777" w:rsidR="00607078" w:rsidRPr="003C5423" w:rsidRDefault="00607078" w:rsidP="00607078">
      <w:pPr>
        <w:pStyle w:val="TableTitle"/>
      </w:pPr>
      <w:r w:rsidRPr="003C5423">
        <w:t>Table 3.82.4.1.2.2-1: Retrieve Syslog Event search parameters mapping with syslog metadata</w:t>
      </w:r>
    </w:p>
    <w:tbl>
      <w:tblPr>
        <w:tblW w:w="5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112"/>
      </w:tblGrid>
      <w:tr w:rsidR="00607078" w:rsidRPr="003C5423" w14:paraId="5810DF6C" w14:textId="77777777" w:rsidTr="009E43B5">
        <w:trPr>
          <w:tblHeader/>
          <w:jc w:val="center"/>
        </w:trPr>
        <w:tc>
          <w:tcPr>
            <w:tcW w:w="2880" w:type="dxa"/>
            <w:shd w:val="clear" w:color="auto" w:fill="E6E6E6"/>
            <w:vAlign w:val="center"/>
          </w:tcPr>
          <w:p w14:paraId="73D3CFBC" w14:textId="77777777" w:rsidR="00607078" w:rsidRPr="003C5423" w:rsidRDefault="00607078" w:rsidP="009E43B5">
            <w:pPr>
              <w:pStyle w:val="TableEntryHeader"/>
              <w:rPr>
                <w:szCs w:val="24"/>
              </w:rPr>
            </w:pPr>
            <w:r w:rsidRPr="003C5423">
              <w:rPr>
                <w:szCs w:val="24"/>
              </w:rPr>
              <w:t>Syslog RFC5424 element</w:t>
            </w:r>
          </w:p>
        </w:tc>
        <w:tc>
          <w:tcPr>
            <w:tcW w:w="3112" w:type="dxa"/>
            <w:shd w:val="clear" w:color="auto" w:fill="E6E6E6"/>
          </w:tcPr>
          <w:p w14:paraId="1FD561AD" w14:textId="77777777" w:rsidR="00607078" w:rsidRPr="003C5423" w:rsidRDefault="00607078" w:rsidP="009E43B5">
            <w:pPr>
              <w:pStyle w:val="TableEntryHeader"/>
              <w:rPr>
                <w:szCs w:val="24"/>
              </w:rPr>
            </w:pPr>
            <w:r w:rsidRPr="003C5423">
              <w:rPr>
                <w:szCs w:val="24"/>
              </w:rPr>
              <w:t>Retrieve Syslog Event Search Parameter</w:t>
            </w:r>
          </w:p>
        </w:tc>
      </w:tr>
      <w:tr w:rsidR="00607078" w:rsidRPr="003C5423" w14:paraId="672C2BE6" w14:textId="77777777" w:rsidTr="009E43B5">
        <w:trPr>
          <w:jc w:val="center"/>
        </w:trPr>
        <w:tc>
          <w:tcPr>
            <w:tcW w:w="2880" w:type="dxa"/>
            <w:vAlign w:val="center"/>
          </w:tcPr>
          <w:p w14:paraId="1A580735"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3112" w:type="dxa"/>
          </w:tcPr>
          <w:p w14:paraId="3E192EFB" w14:textId="77777777" w:rsidR="00607078" w:rsidRPr="003C5423" w:rsidRDefault="00607078" w:rsidP="009E43B5">
            <w:pPr>
              <w:pStyle w:val="TableEntry"/>
              <w:snapToGrid w:val="0"/>
              <w:rPr>
                <w:szCs w:val="24"/>
                <w:lang w:eastAsia="ar-SA"/>
              </w:rPr>
            </w:pPr>
            <w:r w:rsidRPr="003C5423">
              <w:rPr>
                <w:szCs w:val="24"/>
                <w:lang w:eastAsia="ar-SA"/>
              </w:rPr>
              <w:t>pri</w:t>
            </w:r>
          </w:p>
        </w:tc>
      </w:tr>
      <w:tr w:rsidR="00607078" w:rsidRPr="003C5423" w14:paraId="0FB019AE" w14:textId="77777777" w:rsidTr="009E43B5">
        <w:trPr>
          <w:jc w:val="center"/>
        </w:trPr>
        <w:tc>
          <w:tcPr>
            <w:tcW w:w="2880" w:type="dxa"/>
            <w:vAlign w:val="center"/>
          </w:tcPr>
          <w:p w14:paraId="249CF2CB"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3112" w:type="dxa"/>
          </w:tcPr>
          <w:p w14:paraId="341B203A" w14:textId="77777777" w:rsidR="00607078" w:rsidRPr="003C5423" w:rsidRDefault="00607078" w:rsidP="009E43B5">
            <w:pPr>
              <w:pStyle w:val="TableEntry"/>
              <w:snapToGrid w:val="0"/>
              <w:rPr>
                <w:szCs w:val="24"/>
                <w:lang w:eastAsia="ar-SA"/>
              </w:rPr>
            </w:pPr>
            <w:r w:rsidRPr="003C5423">
              <w:rPr>
                <w:szCs w:val="24"/>
                <w:lang w:eastAsia="ar-SA"/>
              </w:rPr>
              <w:t>version</w:t>
            </w:r>
          </w:p>
        </w:tc>
      </w:tr>
      <w:tr w:rsidR="00607078" w:rsidRPr="003C5423" w14:paraId="199F0B98" w14:textId="77777777" w:rsidTr="009E43B5">
        <w:trPr>
          <w:jc w:val="center"/>
        </w:trPr>
        <w:tc>
          <w:tcPr>
            <w:tcW w:w="2880" w:type="dxa"/>
            <w:vAlign w:val="center"/>
          </w:tcPr>
          <w:p w14:paraId="71D5DC0F"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3112" w:type="dxa"/>
          </w:tcPr>
          <w:p w14:paraId="34681FF7" w14:textId="77777777" w:rsidR="00607078" w:rsidRPr="003C5423" w:rsidRDefault="00607078" w:rsidP="009E43B5">
            <w:pPr>
              <w:pStyle w:val="TableEntry"/>
              <w:snapToGrid w:val="0"/>
              <w:rPr>
                <w:szCs w:val="24"/>
                <w:lang w:eastAsia="ar-SA"/>
              </w:rPr>
            </w:pPr>
            <w:r w:rsidRPr="003C5423">
              <w:rPr>
                <w:szCs w:val="24"/>
                <w:lang w:eastAsia="ar-SA"/>
              </w:rPr>
              <w:t>hostname</w:t>
            </w:r>
          </w:p>
        </w:tc>
      </w:tr>
      <w:tr w:rsidR="00607078" w:rsidRPr="003C5423" w14:paraId="3C9935AD" w14:textId="77777777" w:rsidTr="009E43B5">
        <w:trPr>
          <w:jc w:val="center"/>
        </w:trPr>
        <w:tc>
          <w:tcPr>
            <w:tcW w:w="2880" w:type="dxa"/>
            <w:vAlign w:val="center"/>
          </w:tcPr>
          <w:p w14:paraId="058C76ED"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3112" w:type="dxa"/>
          </w:tcPr>
          <w:p w14:paraId="78BB181E" w14:textId="77777777" w:rsidR="00607078" w:rsidRPr="003C5423" w:rsidRDefault="00607078" w:rsidP="009E43B5">
            <w:pPr>
              <w:pStyle w:val="TableEntry"/>
              <w:snapToGrid w:val="0"/>
              <w:rPr>
                <w:szCs w:val="24"/>
                <w:lang w:eastAsia="ar-SA"/>
              </w:rPr>
            </w:pPr>
            <w:r w:rsidRPr="003C5423">
              <w:rPr>
                <w:szCs w:val="24"/>
                <w:lang w:eastAsia="ar-SA"/>
              </w:rPr>
              <w:t>app-name</w:t>
            </w:r>
          </w:p>
        </w:tc>
      </w:tr>
      <w:tr w:rsidR="00607078" w:rsidRPr="003C5423" w14:paraId="1BFBAB42" w14:textId="77777777" w:rsidTr="009E43B5">
        <w:trPr>
          <w:jc w:val="center"/>
        </w:trPr>
        <w:tc>
          <w:tcPr>
            <w:tcW w:w="2880" w:type="dxa"/>
            <w:vAlign w:val="center"/>
          </w:tcPr>
          <w:p w14:paraId="5CAD1493"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3112" w:type="dxa"/>
          </w:tcPr>
          <w:p w14:paraId="76FB265D" w14:textId="77777777" w:rsidR="00607078" w:rsidRPr="003C5423" w:rsidRDefault="00607078" w:rsidP="009E43B5">
            <w:pPr>
              <w:pStyle w:val="TableEntry"/>
              <w:snapToGrid w:val="0"/>
              <w:rPr>
                <w:szCs w:val="24"/>
                <w:lang w:eastAsia="ar-SA"/>
              </w:rPr>
            </w:pPr>
            <w:r w:rsidRPr="003C5423">
              <w:rPr>
                <w:szCs w:val="24"/>
                <w:lang w:eastAsia="ar-SA"/>
              </w:rPr>
              <w:t>procid</w:t>
            </w:r>
          </w:p>
        </w:tc>
      </w:tr>
      <w:tr w:rsidR="00607078" w:rsidRPr="003C5423" w14:paraId="37CCB0BE" w14:textId="77777777" w:rsidTr="009E43B5">
        <w:trPr>
          <w:jc w:val="center"/>
        </w:trPr>
        <w:tc>
          <w:tcPr>
            <w:tcW w:w="2880" w:type="dxa"/>
            <w:vAlign w:val="center"/>
          </w:tcPr>
          <w:p w14:paraId="20E5C4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3112" w:type="dxa"/>
          </w:tcPr>
          <w:p w14:paraId="29C2F8BA" w14:textId="77777777" w:rsidR="00607078" w:rsidRPr="003C5423" w:rsidRDefault="00607078" w:rsidP="009E43B5">
            <w:pPr>
              <w:pStyle w:val="TableEntry"/>
              <w:snapToGrid w:val="0"/>
              <w:rPr>
                <w:szCs w:val="24"/>
                <w:lang w:eastAsia="ar-SA"/>
              </w:rPr>
            </w:pPr>
            <w:r w:rsidRPr="003C5423">
              <w:rPr>
                <w:szCs w:val="24"/>
                <w:lang w:eastAsia="ar-SA"/>
              </w:rPr>
              <w:t>msg-id</w:t>
            </w:r>
          </w:p>
        </w:tc>
      </w:tr>
      <w:tr w:rsidR="00607078" w:rsidRPr="003C5423" w14:paraId="5859C23E" w14:textId="77777777" w:rsidTr="009E43B5">
        <w:trPr>
          <w:jc w:val="center"/>
        </w:trPr>
        <w:tc>
          <w:tcPr>
            <w:tcW w:w="2880" w:type="dxa"/>
            <w:vAlign w:val="center"/>
          </w:tcPr>
          <w:p w14:paraId="42A53334"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3112" w:type="dxa"/>
          </w:tcPr>
          <w:p w14:paraId="56AA24FC" w14:textId="77777777" w:rsidR="00607078" w:rsidRPr="003C5423" w:rsidRDefault="00607078" w:rsidP="009E43B5">
            <w:pPr>
              <w:pStyle w:val="TableEntry"/>
              <w:snapToGrid w:val="0"/>
              <w:rPr>
                <w:szCs w:val="24"/>
                <w:lang w:eastAsia="ar-SA"/>
              </w:rPr>
            </w:pPr>
            <w:r w:rsidRPr="003C5423">
              <w:rPr>
                <w:szCs w:val="24"/>
                <w:lang w:eastAsia="ar-SA"/>
              </w:rPr>
              <w:t>msg</w:t>
            </w:r>
          </w:p>
        </w:tc>
      </w:tr>
    </w:tbl>
    <w:p w14:paraId="604A9CA7" w14:textId="77777777" w:rsidR="00C61521" w:rsidRPr="003C5423" w:rsidRDefault="00C61521" w:rsidP="00E83B50">
      <w:pPr>
        <w:pStyle w:val="BodyText"/>
      </w:pPr>
    </w:p>
    <w:p w14:paraId="2968A4B6" w14:textId="2EF676A2" w:rsidR="00C61521" w:rsidRPr="003C5423" w:rsidRDefault="00C61521" w:rsidP="00E83B50">
      <w:pPr>
        <w:pStyle w:val="BodyText"/>
      </w:pPr>
      <w:r w:rsidRPr="003C5423">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05ECA4BD" w:rsidR="00C61521" w:rsidRPr="003C5423" w:rsidRDefault="00C61521" w:rsidP="00626DF9">
      <w:pPr>
        <w:pStyle w:val="ListBullet2"/>
      </w:pPr>
      <w:r w:rsidRPr="003C5423">
        <w:lastRenderedPageBreak/>
        <w:t>To search for “hostname=Frodo” and “hostname=Bilbo” will return the combination of all event reports from either host Frodo or Bilbo during the time interval:</w:t>
      </w:r>
      <w:r w:rsidR="00833BC6" w:rsidRPr="003C5423">
        <w:br/>
      </w:r>
    </w:p>
    <w:p w14:paraId="0A7C73A2" w14:textId="4031DF72"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r w:rsidRPr="003C5423">
        <w:rPr>
          <w:rStyle w:val="XMLname"/>
        </w:rPr>
        <w:br/>
      </w:r>
    </w:p>
    <w:p w14:paraId="636CBBA2" w14:textId="61C6AAE1" w:rsidR="00C61521" w:rsidRPr="003C5423" w:rsidRDefault="00C61521" w:rsidP="00626DF9">
      <w:pPr>
        <w:pStyle w:val="ListBullet2"/>
      </w:pPr>
      <w:r w:rsidRPr="003C5423">
        <w:t>To search for “hostname=Frodo” and “proc-id=system” means all events from the host “Frodo” with proc-id of “system” during the time interval:</w:t>
      </w:r>
      <w:r w:rsidR="00833BC6" w:rsidRPr="003C5423">
        <w:br/>
      </w:r>
    </w:p>
    <w:p w14:paraId="5D670F04" w14:textId="5455F3E7" w:rsidR="00C61521" w:rsidRPr="003C5423" w:rsidRDefault="00C61521" w:rsidP="00DC2B81">
      <w:pPr>
        <w:pStyle w:val="XMLExample"/>
        <w:rPr>
          <w:rStyle w:val="XMLname"/>
        </w:rPr>
      </w:pPr>
      <w:r w:rsidRPr="003C5423">
        <w:rPr>
          <w:rStyle w:val="XMLname"/>
        </w:rPr>
        <w:t>http://</w:t>
      </w:r>
      <w:r w:rsidR="00746D89" w:rsidRPr="003C5423">
        <w:rPr>
          <w:rStyle w:val="XMLname"/>
        </w:rPr>
        <w:t>example.com</w:t>
      </w:r>
      <w:r w:rsidRPr="003C5423">
        <w:rPr>
          <w:rStyle w:val="XMLname"/>
        </w:rPr>
        <w:t>/ARRservice/AuditEvent?date=ge2013-01-01&amp;date=le2013-01-02&amp;hostname=Frodo&amp;proc-id=system</w:t>
      </w:r>
      <w:r w:rsidRPr="003C5423">
        <w:rPr>
          <w:rStyle w:val="XMLname"/>
        </w:rPr>
        <w:br/>
      </w:r>
    </w:p>
    <w:p w14:paraId="55B7EC23" w14:textId="218E0B85" w:rsidR="00C61521" w:rsidRPr="003C5423" w:rsidRDefault="00C61521" w:rsidP="00626DF9">
      <w:pPr>
        <w:pStyle w:val="ListBullet2"/>
      </w:pPr>
      <w:r w:rsidRPr="003C5423">
        <w:t>To search for “hostname=Frodo”, “hostname=Bilbo”, and “proc-id=system” will return the combination of all event reports from either host Frodo or Bilbo that have the proc-id of “system” during the time interval:</w:t>
      </w:r>
      <w:r w:rsidR="00833BC6" w:rsidRPr="003C5423">
        <w:br/>
      </w:r>
    </w:p>
    <w:p w14:paraId="0BEAD2D6" w14:textId="007AB672" w:rsidR="00C61521" w:rsidRPr="003C5423" w:rsidRDefault="00C61521" w:rsidP="00721B2F">
      <w:pPr>
        <w:pStyle w:val="XMLExample"/>
        <w:rPr>
          <w:rStyle w:val="XMLname"/>
        </w:rPr>
      </w:pPr>
      <w:r w:rsidRPr="003C5423">
        <w:rPr>
          <w:rStyle w:val="XMLname"/>
        </w:rPr>
        <w:t>http://</w:t>
      </w:r>
      <w:r w:rsidR="00746D89" w:rsidRPr="003C5423">
        <w:rPr>
          <w:rStyle w:val="XMLname"/>
        </w:rPr>
        <w:t>example.com</w:t>
      </w:r>
      <w:r w:rsidRPr="003C5423">
        <w:rPr>
          <w:rStyle w:val="XMLname"/>
        </w:rPr>
        <w:t>/ARRservice/syslogsearch?date=ge2013-01-01&amp;date=le2013-01-02&amp;hostname=Frodo&amp;hostname=Bilbo</w:t>
      </w:r>
    </w:p>
    <w:p w14:paraId="4AA7003B" w14:textId="7EB5D880" w:rsidR="00C61521" w:rsidRPr="003C5423" w:rsidRDefault="00C61521" w:rsidP="008D693A">
      <w:pPr>
        <w:pStyle w:val="BodyText"/>
      </w:pPr>
      <w:r w:rsidRPr="003C5423">
        <w:t xml:space="preserve">This form of search is not a substitute for additional processing by the Audit Consumer. The Audit Record Repository can return </w:t>
      </w:r>
      <w:r w:rsidR="0037053E" w:rsidRPr="003C5423">
        <w:t xml:space="preserve">a </w:t>
      </w:r>
      <w:r w:rsidRPr="003C5423">
        <w:t xml:space="preserve">large </w:t>
      </w:r>
      <w:r w:rsidR="0037053E" w:rsidRPr="003C5423">
        <w:t xml:space="preserve">quantity </w:t>
      </w:r>
      <w:r w:rsidRPr="003C5423">
        <w:t>of syslog messages. The Audit Consumer may need to perform further processing to select the information needed for a report.</w:t>
      </w:r>
    </w:p>
    <w:p w14:paraId="03C0C2E2" w14:textId="213FA355" w:rsidR="00C61521" w:rsidRPr="003C5423" w:rsidRDefault="00C61521" w:rsidP="00E83B50">
      <w:pPr>
        <w:pStyle w:val="BodyText"/>
      </w:pPr>
      <w:r w:rsidRPr="003C5423">
        <w:t>The Audit Record Repository shall document in its IHE Integration Statement any additional parameters supported</w:t>
      </w:r>
      <w:r w:rsidR="00F6357D" w:rsidRPr="003C5423">
        <w:t>.</w:t>
      </w:r>
    </w:p>
    <w:p w14:paraId="15011DB7" w14:textId="77777777" w:rsidR="00C61521" w:rsidRPr="003C5423" w:rsidRDefault="00C61521" w:rsidP="00C03CC6">
      <w:pPr>
        <w:pStyle w:val="Heading5"/>
        <w:rPr>
          <w:noProof w:val="0"/>
        </w:rPr>
      </w:pPr>
      <w:bookmarkStart w:id="282" w:name="_Toc142046947"/>
      <w:r w:rsidRPr="003C5423">
        <w:rPr>
          <w:noProof w:val="0"/>
        </w:rPr>
        <w:t>3.82.4.1.3 Expected Actions</w:t>
      </w:r>
      <w:bookmarkEnd w:id="282"/>
    </w:p>
    <w:p w14:paraId="66DD9F23" w14:textId="7E87D1F0" w:rsidR="00C61521" w:rsidRPr="003C5423" w:rsidRDefault="00B10BE0" w:rsidP="003D1557">
      <w:pPr>
        <w:pStyle w:val="BodyText"/>
        <w:rPr>
          <w:iCs/>
        </w:rPr>
      </w:pPr>
      <w:r w:rsidRPr="003C5423">
        <w:rPr>
          <w:iCs/>
        </w:rPr>
        <w:t xml:space="preserve">The Audit Record Repository maintains a database of syslog messages. The </w:t>
      </w:r>
      <w:r w:rsidR="00CD1674" w:rsidRPr="003C5423">
        <w:rPr>
          <w:iCs/>
        </w:rPr>
        <w:t>Audit Record Repository</w:t>
      </w:r>
      <w:r w:rsidRPr="003C5423">
        <w:rPr>
          <w:iCs/>
        </w:rPr>
        <w:t xml:space="preserve"> </w:t>
      </w:r>
      <w:r w:rsidR="0003579B" w:rsidRPr="003C5423">
        <w:rPr>
          <w:iCs/>
        </w:rPr>
        <w:t>shall</w:t>
      </w:r>
      <w:r w:rsidRPr="003C5423">
        <w:rPr>
          <w:iCs/>
        </w:rPr>
        <w:t xml:space="preserve"> return all the syslog messages stored in that database that match </w:t>
      </w:r>
      <w:r w:rsidR="0037053E" w:rsidRPr="003C5423">
        <w:rPr>
          <w:iCs/>
        </w:rPr>
        <w:t xml:space="preserve">the </w:t>
      </w:r>
      <w:r w:rsidRPr="003C5423">
        <w:rPr>
          <w:iCs/>
        </w:rPr>
        <w:t>query parameters</w:t>
      </w:r>
      <w:r w:rsidR="0037053E" w:rsidRPr="003C5423">
        <w:rPr>
          <w:iCs/>
        </w:rPr>
        <w:t>,</w:t>
      </w:r>
      <w:r w:rsidRPr="003C5423">
        <w:rPr>
          <w:iCs/>
        </w:rPr>
        <w:t xml:space="preserve"> and which the requester is authorized</w:t>
      </w:r>
      <w:r w:rsidR="0037053E" w:rsidRPr="003C5423">
        <w:rPr>
          <w:iCs/>
        </w:rPr>
        <w:t xml:space="preserve"> to view</w:t>
      </w:r>
      <w:r w:rsidR="0003579B" w:rsidRPr="003C5423">
        <w:rPr>
          <w:iCs/>
        </w:rPr>
        <w:t xml:space="preserve"> (see </w:t>
      </w:r>
      <w:hyperlink r:id="rId87" w:anchor="9.4" w:history="1">
        <w:r w:rsidR="00564AF1" w:rsidRPr="003C5423">
          <w:rPr>
            <w:rStyle w:val="Hyperlink"/>
            <w:iCs/>
          </w:rPr>
          <w:t>ITI TF-1: 9.4</w:t>
        </w:r>
      </w:hyperlink>
      <w:r w:rsidR="0088239C" w:rsidRPr="003C5423">
        <w:rPr>
          <w:iCs/>
        </w:rPr>
        <w:t xml:space="preserve"> </w:t>
      </w:r>
      <w:r w:rsidR="0003579B" w:rsidRPr="003C5423">
        <w:rPr>
          <w:iCs/>
        </w:rPr>
        <w:t>for further details)</w:t>
      </w:r>
      <w:r w:rsidRPr="003C5423">
        <w:rPr>
          <w:iCs/>
        </w:rPr>
        <w:t xml:space="preserve">. The </w:t>
      </w:r>
      <w:r w:rsidR="00CD1674" w:rsidRPr="003C5423">
        <w:rPr>
          <w:iCs/>
        </w:rPr>
        <w:t>Audit Record Repository</w:t>
      </w:r>
      <w:r w:rsidR="00CD1674" w:rsidRPr="003C5423" w:rsidDel="00CD1674">
        <w:rPr>
          <w:iCs/>
        </w:rPr>
        <w:t xml:space="preserve"> </w:t>
      </w:r>
      <w:r w:rsidRPr="003C5423">
        <w:rPr>
          <w:iCs/>
        </w:rPr>
        <w:t xml:space="preserve">retains data in accordance to local policies and </w:t>
      </w:r>
      <w:r w:rsidR="00CE7262" w:rsidRPr="003C5423">
        <w:rPr>
          <w:iCs/>
        </w:rPr>
        <w:t>some</w:t>
      </w:r>
      <w:r w:rsidRPr="003C5423">
        <w:rPr>
          <w:iCs/>
        </w:rPr>
        <w:t xml:space="preserve"> data may be deleted</w:t>
      </w:r>
      <w:r w:rsidR="00760069" w:rsidRPr="003C5423">
        <w:rPr>
          <w:iCs/>
        </w:rPr>
        <w:t>.</w:t>
      </w:r>
    </w:p>
    <w:p w14:paraId="5F2F019E" w14:textId="77777777" w:rsidR="00C61521" w:rsidRPr="003C5423" w:rsidRDefault="00C61521" w:rsidP="003D1557">
      <w:pPr>
        <w:pStyle w:val="BodyText"/>
        <w:rPr>
          <w:iCs/>
        </w:rPr>
      </w:pPr>
      <w:r w:rsidRPr="003C5423">
        <w:rPr>
          <w:iCs/>
        </w:rPr>
        <w:t>The Audit Record Repository shall respond with a Syslog Event Response message described in Section 3.82.4.2.</w:t>
      </w:r>
    </w:p>
    <w:p w14:paraId="295DE690" w14:textId="77777777" w:rsidR="0037053E" w:rsidRPr="003C5423" w:rsidRDefault="0037053E" w:rsidP="0037053E">
      <w:pPr>
        <w:pStyle w:val="BodyText"/>
        <w:rPr>
          <w:iCs/>
        </w:rPr>
      </w:pPr>
      <w:r w:rsidRPr="003C5423">
        <w:rPr>
          <w:iCs/>
        </w:rPr>
        <w:t>When performing matching based on the search parameters, the Audit Record Repository shall:</w:t>
      </w:r>
    </w:p>
    <w:p w14:paraId="77179C60" w14:textId="3208F441" w:rsidR="00C61521" w:rsidRPr="003C5423" w:rsidRDefault="00C61521" w:rsidP="008671F5">
      <w:pPr>
        <w:pStyle w:val="ListBullet2"/>
        <w:numPr>
          <w:ilvl w:val="0"/>
          <w:numId w:val="25"/>
        </w:numPr>
      </w:pPr>
      <w:r w:rsidRPr="003C5423">
        <w:t>Select all messages that have a time interval specified in the request URL.</w:t>
      </w:r>
    </w:p>
    <w:p w14:paraId="586A4403" w14:textId="2CB63B7A" w:rsidR="00C61521" w:rsidRPr="003C5423" w:rsidRDefault="00C61521" w:rsidP="008671F5">
      <w:pPr>
        <w:pStyle w:val="ListBullet2"/>
        <w:numPr>
          <w:ilvl w:val="0"/>
          <w:numId w:val="25"/>
        </w:numPr>
      </w:pPr>
      <w:r w:rsidRPr="003C5423">
        <w:t xml:space="preserve">If search parameters </w:t>
      </w:r>
      <w:r w:rsidR="0037053E" w:rsidRPr="003C5423">
        <w:t xml:space="preserve">other than those </w:t>
      </w:r>
      <w:r w:rsidRPr="003C5423">
        <w:t>defined in Section 3.82.4.1.2.2 are specified in the request URL, then if the parameter is not supported, it shall be ignored;</w:t>
      </w:r>
      <w:r w:rsidR="00986728" w:rsidRPr="003C5423">
        <w:t xml:space="preserve"> otherwise, if this parameter is supported, the Audit Record Repository shall apply matching criteria in accordance to that. </w:t>
      </w:r>
    </w:p>
    <w:p w14:paraId="7FC00772" w14:textId="147709C1" w:rsidR="00C61521" w:rsidRPr="003C5423" w:rsidRDefault="000C2EBF" w:rsidP="008671F5">
      <w:pPr>
        <w:pStyle w:val="ListBullet2"/>
        <w:numPr>
          <w:ilvl w:val="0"/>
          <w:numId w:val="25"/>
        </w:numPr>
      </w:pPr>
      <w:r w:rsidRPr="003C5423">
        <w:t>S</w:t>
      </w:r>
      <w:r w:rsidR="00B213C8" w:rsidRPr="003C5423">
        <w:t>elect a response fo</w:t>
      </w:r>
      <w:r w:rsidR="00CB74BE" w:rsidRPr="003C5423">
        <w:t>rmat following the rules of RFC</w:t>
      </w:r>
      <w:r w:rsidR="00B213C8" w:rsidRPr="003C5423">
        <w:t xml:space="preserve">7231 </w:t>
      </w:r>
      <w:r w:rsidR="007D3BD3" w:rsidRPr="003C5423">
        <w:t>Section</w:t>
      </w:r>
      <w:r w:rsidR="00B213C8" w:rsidRPr="003C5423">
        <w:t xml:space="preserve"> 5.3.2. The Audit Record Repository shall support JSON format (i.e., application/json). In the absence of an Accept preference, JSON shall be used. </w:t>
      </w:r>
    </w:p>
    <w:p w14:paraId="04EA90E3" w14:textId="77777777" w:rsidR="00C61521" w:rsidRPr="003C5423" w:rsidRDefault="00C61521" w:rsidP="00C03CC6">
      <w:pPr>
        <w:pStyle w:val="Heading4"/>
        <w:rPr>
          <w:noProof w:val="0"/>
        </w:rPr>
      </w:pPr>
      <w:bookmarkStart w:id="283" w:name="_Toc142046948"/>
      <w:r w:rsidRPr="003C5423">
        <w:rPr>
          <w:noProof w:val="0"/>
        </w:rPr>
        <w:lastRenderedPageBreak/>
        <w:t>3.82.4.2 Syslog Event Response Message</w:t>
      </w:r>
      <w:bookmarkEnd w:id="283"/>
    </w:p>
    <w:p w14:paraId="35C4FA4E" w14:textId="77777777" w:rsidR="00D34FC4" w:rsidRPr="003C5423" w:rsidRDefault="00D34FC4" w:rsidP="00204712">
      <w:pPr>
        <w:pStyle w:val="BodyText"/>
      </w:pPr>
      <w:r w:rsidRPr="003C5423">
        <w:t>The Audit Record Repository sends the Syslog Event Response message in response to a query from an Audit Consumer</w:t>
      </w:r>
    </w:p>
    <w:p w14:paraId="40246DFF" w14:textId="77777777" w:rsidR="00C61521" w:rsidRPr="003C5423" w:rsidRDefault="00C61521" w:rsidP="00C03CC6">
      <w:pPr>
        <w:pStyle w:val="Heading5"/>
        <w:rPr>
          <w:noProof w:val="0"/>
        </w:rPr>
      </w:pPr>
      <w:bookmarkStart w:id="284" w:name="_Toc142046949"/>
      <w:r w:rsidRPr="003C5423">
        <w:rPr>
          <w:noProof w:val="0"/>
        </w:rPr>
        <w:t>3.82.4.2.1 Trigger Events</w:t>
      </w:r>
      <w:bookmarkEnd w:id="284"/>
    </w:p>
    <w:p w14:paraId="509CA667" w14:textId="77777777" w:rsidR="00C61521" w:rsidRPr="003C5423" w:rsidRDefault="00C61521" w:rsidP="00DC2B81">
      <w:pPr>
        <w:pStyle w:val="BodyText"/>
      </w:pPr>
      <w:r w:rsidRPr="003C5423">
        <w:t xml:space="preserve">The Audit Record Repository creates this message when it receives and processes a Retrieve Syslog Event Request message. </w:t>
      </w:r>
    </w:p>
    <w:p w14:paraId="24A8A44C" w14:textId="77777777" w:rsidR="00C61521" w:rsidRPr="003C5423" w:rsidRDefault="00C61521" w:rsidP="00C03CC6">
      <w:pPr>
        <w:pStyle w:val="Heading5"/>
        <w:rPr>
          <w:noProof w:val="0"/>
        </w:rPr>
      </w:pPr>
      <w:bookmarkStart w:id="285" w:name="_Toc142046950"/>
      <w:r w:rsidRPr="003C5423">
        <w:rPr>
          <w:noProof w:val="0"/>
        </w:rPr>
        <w:t>3.82.4.2.2 Message Semantics</w:t>
      </w:r>
      <w:bookmarkEnd w:id="285"/>
    </w:p>
    <w:p w14:paraId="74B3BA25" w14:textId="024F96E0" w:rsidR="00C61521" w:rsidRPr="003C5423" w:rsidRDefault="00C61521" w:rsidP="00862267">
      <w:pPr>
        <w:pStyle w:val="BodyText"/>
      </w:pPr>
      <w:r w:rsidRPr="003C5423">
        <w:t>The Content-Length entity-header field shall be returned, unless this is</w:t>
      </w:r>
      <w:r w:rsidR="00CB74BE" w:rsidRPr="003C5423">
        <w:t xml:space="preserve"> prohibited by the rules in RFC</w:t>
      </w:r>
      <w:r w:rsidRPr="003C5423">
        <w:t>2616 Section 4.4, or subsequent versions of the HTTP specification.</w:t>
      </w:r>
    </w:p>
    <w:p w14:paraId="2DF902AC" w14:textId="5CEA0888" w:rsidR="00C61521" w:rsidRPr="003C5423" w:rsidRDefault="00CB74BE" w:rsidP="003026C2">
      <w:pPr>
        <w:pStyle w:val="Note"/>
      </w:pPr>
      <w:r w:rsidRPr="003C5423">
        <w:t>Note: RFC</w:t>
      </w:r>
      <w:r w:rsidR="00C61521" w:rsidRPr="003C5423">
        <w:t xml:space="preserve">2616 specifies that this field </w:t>
      </w:r>
      <w:r w:rsidR="00C61521" w:rsidRPr="003C5423">
        <w:rPr>
          <w:i/>
        </w:rPr>
        <w:t>should</w:t>
      </w:r>
      <w:r w:rsidR="00C61521" w:rsidRPr="003C5423">
        <w:t xml:space="preserve"> be returned. This transaction strengthens that requirement.</w:t>
      </w:r>
    </w:p>
    <w:p w14:paraId="44E8433F" w14:textId="66147DFA" w:rsidR="00C61521" w:rsidRPr="003C5423" w:rsidRDefault="00C61521" w:rsidP="008706FE">
      <w:pPr>
        <w:pStyle w:val="BodyText"/>
      </w:pPr>
      <w:r w:rsidRPr="003C5423">
        <w:t>In case of success, the Audit Record Repository shall return the syslog messages that match the search parameters, encoded as a</w:t>
      </w:r>
      <w:r w:rsidR="00775A5C" w:rsidRPr="003C5423">
        <w:t>n</w:t>
      </w:r>
      <w:r w:rsidRPr="003C5423">
        <w:t xml:space="preserve"> array</w:t>
      </w:r>
      <w:r w:rsidR="006975AB" w:rsidRPr="003C5423">
        <w:t xml:space="preserve"> of messages </w:t>
      </w:r>
      <w:r w:rsidR="00775A5C" w:rsidRPr="003C5423">
        <w:t xml:space="preserve">encoded </w:t>
      </w:r>
      <w:r w:rsidR="006975AB" w:rsidRPr="003C5423">
        <w:t>in one of the formats specified in the Accept header of the request message</w:t>
      </w:r>
      <w:r w:rsidRPr="003C5423">
        <w:t xml:space="preserve">. The Syslog Event Response message shall </w:t>
      </w:r>
      <w:r w:rsidR="00E55362" w:rsidRPr="003C5423">
        <w:t>carry</w:t>
      </w:r>
      <w:r w:rsidRPr="003C5423">
        <w:t xml:space="preserve"> a HTTP response status code of 200, and </w:t>
      </w:r>
      <w:r w:rsidR="00E55362" w:rsidRPr="003C5423">
        <w:t>its</w:t>
      </w:r>
      <w:r w:rsidRPr="003C5423">
        <w:t xml:space="preserve"> body </w:t>
      </w:r>
      <w:r w:rsidR="00E55362" w:rsidRPr="003C5423">
        <w:t xml:space="preserve">shall </w:t>
      </w:r>
      <w:r w:rsidRPr="003C5423">
        <w:t>contain a</w:t>
      </w:r>
      <w:r w:rsidR="00EB348F" w:rsidRPr="003C5423">
        <w:t xml:space="preserve">n </w:t>
      </w:r>
      <w:r w:rsidRPr="003C5423">
        <w:t xml:space="preserve">Array of </w:t>
      </w:r>
      <w:r w:rsidR="00041E3A" w:rsidRPr="003C5423">
        <w:t>s</w:t>
      </w:r>
      <w:r w:rsidRPr="003C5423">
        <w:t>yslog messages</w:t>
      </w:r>
      <w:r w:rsidR="00EB348F" w:rsidRPr="003C5423">
        <w:t xml:space="preserve"> in the selected format</w:t>
      </w:r>
      <w:r w:rsidRPr="003C5423">
        <w:t>.</w:t>
      </w:r>
    </w:p>
    <w:p w14:paraId="512858B8" w14:textId="35BDEEB5" w:rsidR="00C61521" w:rsidRPr="003C5423" w:rsidRDefault="00C61521" w:rsidP="008706FE">
      <w:pPr>
        <w:pStyle w:val="BodyText"/>
      </w:pPr>
      <w:r w:rsidRPr="003C5423">
        <w:t xml:space="preserve">Each syslog message shall be encoded as described in Table 3.38.4.2.2-1: </w:t>
      </w:r>
    </w:p>
    <w:p w14:paraId="46923004" w14:textId="77777777" w:rsidR="00607078" w:rsidRPr="003C5423" w:rsidRDefault="00607078" w:rsidP="00607078">
      <w:pPr>
        <w:pStyle w:val="TableTitle"/>
      </w:pPr>
      <w:r w:rsidRPr="003C5423">
        <w:t>Table 3.82.4.2.2-1: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607078" w:rsidRPr="003C5423" w14:paraId="0FA5CEE8" w14:textId="77777777" w:rsidTr="00C5486F">
        <w:trPr>
          <w:tblHeader/>
          <w:jc w:val="center"/>
        </w:trPr>
        <w:tc>
          <w:tcPr>
            <w:tcW w:w="2652" w:type="dxa"/>
            <w:shd w:val="clear" w:color="auto" w:fill="E6E6E6"/>
            <w:vAlign w:val="center"/>
          </w:tcPr>
          <w:p w14:paraId="7148ED41" w14:textId="77777777" w:rsidR="00607078" w:rsidRPr="003C5423" w:rsidRDefault="00607078" w:rsidP="009E43B5">
            <w:pPr>
              <w:pStyle w:val="TableEntryHeader"/>
              <w:rPr>
                <w:szCs w:val="24"/>
              </w:rPr>
            </w:pPr>
            <w:r w:rsidRPr="003C5423">
              <w:rPr>
                <w:szCs w:val="24"/>
              </w:rPr>
              <w:t>Syslog Metadata</w:t>
            </w:r>
          </w:p>
        </w:tc>
        <w:tc>
          <w:tcPr>
            <w:tcW w:w="2652" w:type="dxa"/>
            <w:shd w:val="clear" w:color="auto" w:fill="E6E6E6"/>
            <w:vAlign w:val="center"/>
          </w:tcPr>
          <w:p w14:paraId="15C2D4B8" w14:textId="77777777" w:rsidR="00607078" w:rsidRPr="003C5423" w:rsidRDefault="00607078" w:rsidP="009E43B5">
            <w:pPr>
              <w:pStyle w:val="TableEntryHeader"/>
              <w:rPr>
                <w:szCs w:val="24"/>
              </w:rPr>
            </w:pPr>
            <w:r w:rsidRPr="003C5423">
              <w:rPr>
                <w:szCs w:val="24"/>
              </w:rPr>
              <w:t xml:space="preserve">JSON element </w:t>
            </w:r>
          </w:p>
        </w:tc>
        <w:tc>
          <w:tcPr>
            <w:tcW w:w="2520" w:type="dxa"/>
            <w:shd w:val="clear" w:color="auto" w:fill="E6E6E6"/>
          </w:tcPr>
          <w:p w14:paraId="6E67654B" w14:textId="77777777" w:rsidR="00607078" w:rsidRPr="003C5423" w:rsidRDefault="00607078" w:rsidP="009E43B5">
            <w:pPr>
              <w:pStyle w:val="TableEntryHeader"/>
              <w:rPr>
                <w:szCs w:val="24"/>
              </w:rPr>
            </w:pPr>
            <w:r w:rsidRPr="003C5423">
              <w:rPr>
                <w:szCs w:val="24"/>
              </w:rPr>
              <w:t>dataType</w:t>
            </w:r>
          </w:p>
        </w:tc>
      </w:tr>
      <w:tr w:rsidR="00607078" w:rsidRPr="003C5423" w14:paraId="19B2B1B8" w14:textId="77777777" w:rsidTr="00C5486F">
        <w:trPr>
          <w:jc w:val="center"/>
        </w:trPr>
        <w:tc>
          <w:tcPr>
            <w:tcW w:w="2652" w:type="dxa"/>
            <w:vAlign w:val="center"/>
          </w:tcPr>
          <w:p w14:paraId="66FF5A0B"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652" w:type="dxa"/>
          </w:tcPr>
          <w:p w14:paraId="6D2E47F0" w14:textId="77777777" w:rsidR="00607078" w:rsidRPr="003C5423" w:rsidRDefault="00607078" w:rsidP="009E43B5">
            <w:pPr>
              <w:pStyle w:val="TableEntry"/>
              <w:snapToGrid w:val="0"/>
              <w:rPr>
                <w:szCs w:val="24"/>
                <w:lang w:eastAsia="ar-SA"/>
              </w:rPr>
            </w:pPr>
            <w:r w:rsidRPr="003C5423">
              <w:rPr>
                <w:szCs w:val="24"/>
                <w:lang w:eastAsia="ar-SA"/>
              </w:rPr>
              <w:t>Pri</w:t>
            </w:r>
          </w:p>
        </w:tc>
        <w:tc>
          <w:tcPr>
            <w:tcW w:w="2520" w:type="dxa"/>
          </w:tcPr>
          <w:p w14:paraId="238AAA44" w14:textId="77777777" w:rsidR="00607078" w:rsidRPr="003C5423" w:rsidRDefault="00607078" w:rsidP="009E43B5">
            <w:pPr>
              <w:pStyle w:val="TableEntry"/>
              <w:snapToGrid w:val="0"/>
              <w:rPr>
                <w:szCs w:val="24"/>
                <w:lang w:eastAsia="ar-SA"/>
              </w:rPr>
            </w:pPr>
            <w:r w:rsidRPr="003C5423">
              <w:rPr>
                <w:szCs w:val="24"/>
                <w:lang w:eastAsia="ar-SA"/>
              </w:rPr>
              <w:t>&lt;</w:t>
            </w:r>
            <w:hyperlink r:id="rId88" w:anchor="string" w:history="1">
              <w:r w:rsidRPr="003C5423">
                <w:rPr>
                  <w:szCs w:val="24"/>
                  <w:lang w:eastAsia="ar-SA"/>
                </w:rPr>
                <w:t>string</w:t>
              </w:r>
            </w:hyperlink>
            <w:r w:rsidRPr="003C5423">
              <w:rPr>
                <w:szCs w:val="24"/>
                <w:lang w:eastAsia="ar-SA"/>
              </w:rPr>
              <w:t>&gt;</w:t>
            </w:r>
          </w:p>
        </w:tc>
      </w:tr>
      <w:tr w:rsidR="00607078" w:rsidRPr="003C5423" w14:paraId="258EEAF3" w14:textId="77777777" w:rsidTr="00C5486F">
        <w:trPr>
          <w:jc w:val="center"/>
        </w:trPr>
        <w:tc>
          <w:tcPr>
            <w:tcW w:w="2652" w:type="dxa"/>
            <w:vAlign w:val="center"/>
          </w:tcPr>
          <w:p w14:paraId="7758B077"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652" w:type="dxa"/>
          </w:tcPr>
          <w:p w14:paraId="2076B028" w14:textId="77777777" w:rsidR="00607078" w:rsidRPr="003C5423" w:rsidRDefault="00607078" w:rsidP="009E43B5">
            <w:pPr>
              <w:pStyle w:val="TableEntry"/>
              <w:snapToGrid w:val="0"/>
              <w:rPr>
                <w:szCs w:val="24"/>
                <w:lang w:eastAsia="ar-SA"/>
              </w:rPr>
            </w:pPr>
            <w:r w:rsidRPr="003C5423">
              <w:rPr>
                <w:szCs w:val="24"/>
                <w:lang w:eastAsia="ar-SA"/>
              </w:rPr>
              <w:t>Version</w:t>
            </w:r>
          </w:p>
        </w:tc>
        <w:tc>
          <w:tcPr>
            <w:tcW w:w="2520" w:type="dxa"/>
          </w:tcPr>
          <w:p w14:paraId="0450A9CE" w14:textId="77777777" w:rsidR="00607078" w:rsidRPr="003C5423" w:rsidRDefault="00607078" w:rsidP="009E43B5">
            <w:pPr>
              <w:pStyle w:val="TableEntry"/>
              <w:snapToGrid w:val="0"/>
              <w:rPr>
                <w:szCs w:val="24"/>
                <w:lang w:eastAsia="ar-SA"/>
              </w:rPr>
            </w:pPr>
            <w:r w:rsidRPr="003C5423">
              <w:rPr>
                <w:szCs w:val="24"/>
                <w:lang w:eastAsia="ar-SA"/>
              </w:rPr>
              <w:t>&lt;</w:t>
            </w:r>
            <w:hyperlink r:id="rId89" w:anchor="string" w:history="1">
              <w:r w:rsidRPr="003C5423">
                <w:rPr>
                  <w:szCs w:val="24"/>
                  <w:lang w:eastAsia="ar-SA"/>
                </w:rPr>
                <w:t>string</w:t>
              </w:r>
            </w:hyperlink>
            <w:r w:rsidRPr="003C5423">
              <w:rPr>
                <w:szCs w:val="24"/>
                <w:lang w:eastAsia="ar-SA"/>
              </w:rPr>
              <w:t>&gt;</w:t>
            </w:r>
          </w:p>
        </w:tc>
      </w:tr>
      <w:tr w:rsidR="00607078" w:rsidRPr="003C5423" w14:paraId="1BE29721" w14:textId="77777777" w:rsidTr="00C5486F">
        <w:trPr>
          <w:jc w:val="center"/>
        </w:trPr>
        <w:tc>
          <w:tcPr>
            <w:tcW w:w="2652" w:type="dxa"/>
            <w:vAlign w:val="center"/>
          </w:tcPr>
          <w:p w14:paraId="76D83F12"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652" w:type="dxa"/>
          </w:tcPr>
          <w:p w14:paraId="60F88ABA" w14:textId="77777777" w:rsidR="00607078" w:rsidRPr="003C5423" w:rsidRDefault="00607078" w:rsidP="009E43B5">
            <w:pPr>
              <w:pStyle w:val="TableEntry"/>
              <w:snapToGrid w:val="0"/>
              <w:rPr>
                <w:szCs w:val="24"/>
                <w:lang w:eastAsia="ar-SA"/>
              </w:rPr>
            </w:pPr>
            <w:r w:rsidRPr="003C5423">
              <w:rPr>
                <w:szCs w:val="24"/>
                <w:lang w:eastAsia="ar-SA"/>
              </w:rPr>
              <w:t>Timestamp</w:t>
            </w:r>
          </w:p>
        </w:tc>
        <w:tc>
          <w:tcPr>
            <w:tcW w:w="2520" w:type="dxa"/>
          </w:tcPr>
          <w:p w14:paraId="39EEDEB5" w14:textId="3191559A" w:rsidR="00607078" w:rsidRPr="003C5423" w:rsidRDefault="00607078" w:rsidP="009E43B5">
            <w:pPr>
              <w:pStyle w:val="TableEntry"/>
              <w:snapToGrid w:val="0"/>
              <w:rPr>
                <w:szCs w:val="24"/>
                <w:lang w:eastAsia="ar-SA"/>
              </w:rPr>
            </w:pPr>
            <w:r w:rsidRPr="003C5423">
              <w:rPr>
                <w:szCs w:val="24"/>
                <w:lang w:eastAsia="ar-SA"/>
              </w:rPr>
              <w:t>see RFC5424 (</w:t>
            </w:r>
            <w:r w:rsidR="0089739E" w:rsidRPr="003C5423">
              <w:rPr>
                <w:szCs w:val="24"/>
                <w:lang w:eastAsia="ar-SA"/>
              </w:rPr>
              <w:t>S</w:t>
            </w:r>
            <w:r w:rsidRPr="003C5423">
              <w:rPr>
                <w:szCs w:val="24"/>
                <w:lang w:eastAsia="ar-SA"/>
              </w:rPr>
              <w:t>ec. 6.2.3)</w:t>
            </w:r>
          </w:p>
        </w:tc>
      </w:tr>
      <w:tr w:rsidR="00607078" w:rsidRPr="003C5423" w14:paraId="248FB119" w14:textId="77777777" w:rsidTr="00C5486F">
        <w:trPr>
          <w:jc w:val="center"/>
        </w:trPr>
        <w:tc>
          <w:tcPr>
            <w:tcW w:w="2652" w:type="dxa"/>
            <w:vAlign w:val="center"/>
          </w:tcPr>
          <w:p w14:paraId="5ECC8A81"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652" w:type="dxa"/>
          </w:tcPr>
          <w:p w14:paraId="67EA5592" w14:textId="77777777" w:rsidR="00607078" w:rsidRPr="003C5423" w:rsidRDefault="00607078" w:rsidP="009E43B5">
            <w:pPr>
              <w:pStyle w:val="TableEntry"/>
              <w:snapToGrid w:val="0"/>
              <w:rPr>
                <w:szCs w:val="24"/>
                <w:lang w:eastAsia="ar-SA"/>
              </w:rPr>
            </w:pPr>
            <w:r w:rsidRPr="003C5423">
              <w:rPr>
                <w:szCs w:val="24"/>
                <w:lang w:eastAsia="ar-SA"/>
              </w:rPr>
              <w:t>Hostname</w:t>
            </w:r>
          </w:p>
        </w:tc>
        <w:tc>
          <w:tcPr>
            <w:tcW w:w="2520" w:type="dxa"/>
          </w:tcPr>
          <w:p w14:paraId="23E1B2A9" w14:textId="77777777" w:rsidR="00607078" w:rsidRPr="003C5423" w:rsidRDefault="00607078" w:rsidP="009E43B5">
            <w:pPr>
              <w:pStyle w:val="TableEntry"/>
              <w:snapToGrid w:val="0"/>
              <w:rPr>
                <w:szCs w:val="24"/>
                <w:lang w:eastAsia="ar-SA"/>
              </w:rPr>
            </w:pPr>
            <w:r w:rsidRPr="003C5423">
              <w:rPr>
                <w:szCs w:val="24"/>
                <w:lang w:eastAsia="ar-SA"/>
              </w:rPr>
              <w:t>&lt;</w:t>
            </w:r>
            <w:hyperlink r:id="rId90" w:anchor="string" w:history="1">
              <w:r w:rsidRPr="003C5423">
                <w:rPr>
                  <w:szCs w:val="24"/>
                  <w:lang w:eastAsia="ar-SA"/>
                </w:rPr>
                <w:t>string</w:t>
              </w:r>
            </w:hyperlink>
            <w:r w:rsidRPr="003C5423">
              <w:rPr>
                <w:szCs w:val="24"/>
                <w:lang w:eastAsia="ar-SA"/>
              </w:rPr>
              <w:t>&gt;</w:t>
            </w:r>
          </w:p>
        </w:tc>
      </w:tr>
      <w:tr w:rsidR="00607078" w:rsidRPr="003C5423" w14:paraId="510FF3DD" w14:textId="77777777" w:rsidTr="00C5486F">
        <w:trPr>
          <w:jc w:val="center"/>
        </w:trPr>
        <w:tc>
          <w:tcPr>
            <w:tcW w:w="2652" w:type="dxa"/>
            <w:vAlign w:val="center"/>
          </w:tcPr>
          <w:p w14:paraId="3789CC4C"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652" w:type="dxa"/>
          </w:tcPr>
          <w:p w14:paraId="3C6F4CA3" w14:textId="77777777" w:rsidR="00607078" w:rsidRPr="003C5423" w:rsidRDefault="00607078" w:rsidP="009E43B5">
            <w:pPr>
              <w:pStyle w:val="TableEntry"/>
              <w:snapToGrid w:val="0"/>
              <w:rPr>
                <w:szCs w:val="24"/>
                <w:lang w:eastAsia="ar-SA"/>
              </w:rPr>
            </w:pPr>
            <w:r w:rsidRPr="003C5423">
              <w:rPr>
                <w:szCs w:val="24"/>
                <w:lang w:eastAsia="ar-SA"/>
              </w:rPr>
              <w:t>App-name</w:t>
            </w:r>
          </w:p>
        </w:tc>
        <w:tc>
          <w:tcPr>
            <w:tcW w:w="2520" w:type="dxa"/>
          </w:tcPr>
          <w:p w14:paraId="14DBD891" w14:textId="77777777" w:rsidR="00607078" w:rsidRPr="003C5423" w:rsidRDefault="00607078" w:rsidP="009E43B5">
            <w:pPr>
              <w:pStyle w:val="TableEntry"/>
              <w:snapToGrid w:val="0"/>
              <w:rPr>
                <w:szCs w:val="24"/>
                <w:lang w:eastAsia="ar-SA"/>
              </w:rPr>
            </w:pPr>
            <w:r w:rsidRPr="003C5423">
              <w:rPr>
                <w:szCs w:val="24"/>
                <w:lang w:eastAsia="ar-SA"/>
              </w:rPr>
              <w:t>&lt;</w:t>
            </w:r>
            <w:hyperlink r:id="rId91" w:anchor="string" w:history="1">
              <w:r w:rsidRPr="003C5423">
                <w:rPr>
                  <w:szCs w:val="24"/>
                  <w:lang w:eastAsia="ar-SA"/>
                </w:rPr>
                <w:t>string</w:t>
              </w:r>
            </w:hyperlink>
            <w:r w:rsidRPr="003C5423">
              <w:rPr>
                <w:szCs w:val="24"/>
                <w:lang w:eastAsia="ar-SA"/>
              </w:rPr>
              <w:t>&gt;</w:t>
            </w:r>
          </w:p>
        </w:tc>
      </w:tr>
      <w:tr w:rsidR="00607078" w:rsidRPr="003C5423" w14:paraId="7142DA10" w14:textId="77777777" w:rsidTr="00C5486F">
        <w:trPr>
          <w:jc w:val="center"/>
        </w:trPr>
        <w:tc>
          <w:tcPr>
            <w:tcW w:w="2652" w:type="dxa"/>
            <w:vAlign w:val="center"/>
          </w:tcPr>
          <w:p w14:paraId="6C0B402C"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652" w:type="dxa"/>
          </w:tcPr>
          <w:p w14:paraId="06A9BE7D" w14:textId="77777777" w:rsidR="00607078" w:rsidRPr="003C5423" w:rsidRDefault="00607078" w:rsidP="009E43B5">
            <w:pPr>
              <w:pStyle w:val="TableEntry"/>
              <w:snapToGrid w:val="0"/>
              <w:rPr>
                <w:szCs w:val="24"/>
                <w:lang w:eastAsia="ar-SA"/>
              </w:rPr>
            </w:pPr>
            <w:r w:rsidRPr="003C5423">
              <w:rPr>
                <w:szCs w:val="24"/>
                <w:lang w:eastAsia="ar-SA"/>
              </w:rPr>
              <w:t>Procid</w:t>
            </w:r>
          </w:p>
        </w:tc>
        <w:tc>
          <w:tcPr>
            <w:tcW w:w="2520" w:type="dxa"/>
          </w:tcPr>
          <w:p w14:paraId="38FD8778" w14:textId="77777777" w:rsidR="00607078" w:rsidRPr="003C5423" w:rsidRDefault="00607078" w:rsidP="009E43B5">
            <w:pPr>
              <w:pStyle w:val="TableEntry"/>
              <w:snapToGrid w:val="0"/>
              <w:rPr>
                <w:szCs w:val="24"/>
                <w:lang w:eastAsia="ar-SA"/>
              </w:rPr>
            </w:pPr>
            <w:r w:rsidRPr="003C5423">
              <w:rPr>
                <w:szCs w:val="24"/>
                <w:lang w:eastAsia="ar-SA"/>
              </w:rPr>
              <w:t>&lt;</w:t>
            </w:r>
            <w:hyperlink r:id="rId92" w:anchor="string" w:history="1">
              <w:r w:rsidRPr="003C5423">
                <w:rPr>
                  <w:szCs w:val="24"/>
                  <w:lang w:eastAsia="ar-SA"/>
                </w:rPr>
                <w:t>string</w:t>
              </w:r>
            </w:hyperlink>
            <w:r w:rsidRPr="003C5423">
              <w:rPr>
                <w:szCs w:val="24"/>
                <w:lang w:eastAsia="ar-SA"/>
              </w:rPr>
              <w:t>&gt;</w:t>
            </w:r>
          </w:p>
        </w:tc>
      </w:tr>
      <w:tr w:rsidR="00607078" w:rsidRPr="003C5423" w14:paraId="687919D8" w14:textId="77777777" w:rsidTr="00C5486F">
        <w:trPr>
          <w:jc w:val="center"/>
        </w:trPr>
        <w:tc>
          <w:tcPr>
            <w:tcW w:w="2652" w:type="dxa"/>
            <w:vAlign w:val="center"/>
          </w:tcPr>
          <w:p w14:paraId="2CB47EFE"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652" w:type="dxa"/>
          </w:tcPr>
          <w:p w14:paraId="23788E66" w14:textId="77777777" w:rsidR="00607078" w:rsidRPr="003C5423" w:rsidRDefault="00607078" w:rsidP="009E43B5">
            <w:pPr>
              <w:pStyle w:val="TableEntry"/>
              <w:snapToGrid w:val="0"/>
              <w:rPr>
                <w:szCs w:val="24"/>
                <w:lang w:eastAsia="ar-SA"/>
              </w:rPr>
            </w:pPr>
            <w:r w:rsidRPr="003C5423">
              <w:rPr>
                <w:szCs w:val="24"/>
                <w:lang w:eastAsia="ar-SA"/>
              </w:rPr>
              <w:t>Msg-id</w:t>
            </w:r>
          </w:p>
        </w:tc>
        <w:tc>
          <w:tcPr>
            <w:tcW w:w="2520" w:type="dxa"/>
          </w:tcPr>
          <w:p w14:paraId="62FB9467" w14:textId="77777777" w:rsidR="00607078" w:rsidRPr="003C5423" w:rsidRDefault="00607078" w:rsidP="009E43B5">
            <w:pPr>
              <w:pStyle w:val="TableEntry"/>
              <w:snapToGrid w:val="0"/>
              <w:rPr>
                <w:szCs w:val="24"/>
                <w:lang w:eastAsia="ar-SA"/>
              </w:rPr>
            </w:pPr>
            <w:r w:rsidRPr="003C5423">
              <w:rPr>
                <w:szCs w:val="24"/>
                <w:lang w:eastAsia="ar-SA"/>
              </w:rPr>
              <w:t>&lt;</w:t>
            </w:r>
            <w:hyperlink r:id="rId93" w:anchor="string" w:history="1">
              <w:r w:rsidRPr="003C5423">
                <w:rPr>
                  <w:szCs w:val="24"/>
                  <w:lang w:eastAsia="ar-SA"/>
                </w:rPr>
                <w:t>string</w:t>
              </w:r>
            </w:hyperlink>
            <w:r w:rsidRPr="003C5423">
              <w:rPr>
                <w:szCs w:val="24"/>
                <w:lang w:eastAsia="ar-SA"/>
              </w:rPr>
              <w:t>&gt;</w:t>
            </w:r>
          </w:p>
        </w:tc>
      </w:tr>
      <w:tr w:rsidR="00607078" w:rsidRPr="003C5423" w14:paraId="724B0592" w14:textId="77777777" w:rsidTr="00C5486F">
        <w:trPr>
          <w:jc w:val="center"/>
        </w:trPr>
        <w:tc>
          <w:tcPr>
            <w:tcW w:w="2652" w:type="dxa"/>
            <w:vAlign w:val="center"/>
          </w:tcPr>
          <w:p w14:paraId="08E158ED"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652" w:type="dxa"/>
          </w:tcPr>
          <w:p w14:paraId="481D2D53" w14:textId="77777777" w:rsidR="00607078" w:rsidRPr="003C5423" w:rsidRDefault="00607078" w:rsidP="009E43B5">
            <w:pPr>
              <w:pStyle w:val="TableEntry"/>
              <w:snapToGrid w:val="0"/>
              <w:rPr>
                <w:szCs w:val="24"/>
                <w:lang w:eastAsia="ar-SA"/>
              </w:rPr>
            </w:pPr>
            <w:r w:rsidRPr="003C5423">
              <w:rPr>
                <w:szCs w:val="24"/>
                <w:lang w:eastAsia="ar-SA"/>
              </w:rPr>
              <w:t>Msg</w:t>
            </w:r>
          </w:p>
        </w:tc>
        <w:tc>
          <w:tcPr>
            <w:tcW w:w="2520" w:type="dxa"/>
          </w:tcPr>
          <w:p w14:paraId="2260AFF5" w14:textId="77777777" w:rsidR="00607078" w:rsidRPr="003C5423" w:rsidRDefault="00607078" w:rsidP="009E43B5">
            <w:pPr>
              <w:pStyle w:val="TableEntry"/>
              <w:snapToGrid w:val="0"/>
              <w:rPr>
                <w:szCs w:val="24"/>
                <w:lang w:eastAsia="ar-SA"/>
              </w:rPr>
            </w:pPr>
            <w:r w:rsidRPr="003C5423">
              <w:rPr>
                <w:szCs w:val="24"/>
                <w:lang w:eastAsia="ar-SA"/>
              </w:rPr>
              <w:t>&lt;</w:t>
            </w:r>
            <w:hyperlink r:id="rId94" w:anchor="string" w:history="1">
              <w:r w:rsidRPr="003C5423">
                <w:rPr>
                  <w:szCs w:val="24"/>
                  <w:lang w:eastAsia="ar-SA"/>
                </w:rPr>
                <w:t>string</w:t>
              </w:r>
            </w:hyperlink>
            <w:r w:rsidRPr="003C5423">
              <w:rPr>
                <w:szCs w:val="24"/>
                <w:lang w:eastAsia="ar-SA"/>
              </w:rPr>
              <w:t>&gt;</w:t>
            </w:r>
          </w:p>
        </w:tc>
      </w:tr>
      <w:tr w:rsidR="00607078" w:rsidRPr="003C5423" w14:paraId="38D16CE6" w14:textId="77777777" w:rsidTr="00C5486F">
        <w:trPr>
          <w:jc w:val="center"/>
        </w:trPr>
        <w:tc>
          <w:tcPr>
            <w:tcW w:w="2652" w:type="dxa"/>
            <w:vAlign w:val="center"/>
          </w:tcPr>
          <w:p w14:paraId="43219B63"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652" w:type="dxa"/>
          </w:tcPr>
          <w:p w14:paraId="7B530DC9" w14:textId="77777777" w:rsidR="00607078" w:rsidRPr="003C5423" w:rsidRDefault="00607078" w:rsidP="009E43B5">
            <w:pPr>
              <w:pStyle w:val="TableEntry"/>
              <w:snapToGrid w:val="0"/>
              <w:rPr>
                <w:szCs w:val="24"/>
                <w:lang w:eastAsia="ar-SA"/>
              </w:rPr>
            </w:pPr>
            <w:r w:rsidRPr="003C5423">
              <w:rPr>
                <w:szCs w:val="24"/>
                <w:lang w:eastAsia="ar-SA"/>
              </w:rPr>
              <w:t>Structured_data</w:t>
            </w:r>
          </w:p>
        </w:tc>
        <w:tc>
          <w:tcPr>
            <w:tcW w:w="2520" w:type="dxa"/>
          </w:tcPr>
          <w:p w14:paraId="3C44DCA5" w14:textId="77777777" w:rsidR="00607078" w:rsidRPr="003C5423" w:rsidRDefault="00607078" w:rsidP="009E43B5">
            <w:pPr>
              <w:pStyle w:val="TableEntry"/>
              <w:snapToGrid w:val="0"/>
              <w:rPr>
                <w:szCs w:val="24"/>
                <w:lang w:eastAsia="ar-SA"/>
              </w:rPr>
            </w:pPr>
            <w:r w:rsidRPr="003C5423">
              <w:rPr>
                <w:szCs w:val="24"/>
                <w:lang w:eastAsia="ar-SA"/>
              </w:rPr>
              <w:t>&lt;</w:t>
            </w:r>
            <w:hyperlink r:id="rId95" w:anchor="string" w:history="1">
              <w:r w:rsidRPr="003C5423">
                <w:rPr>
                  <w:szCs w:val="24"/>
                  <w:lang w:eastAsia="ar-SA"/>
                </w:rPr>
                <w:t>string</w:t>
              </w:r>
            </w:hyperlink>
            <w:r w:rsidRPr="003C5423">
              <w:rPr>
                <w:szCs w:val="24"/>
                <w:lang w:eastAsia="ar-SA"/>
              </w:rPr>
              <w:t>&gt;</w:t>
            </w:r>
          </w:p>
        </w:tc>
      </w:tr>
    </w:tbl>
    <w:p w14:paraId="0A936208" w14:textId="77777777" w:rsidR="00C61521" w:rsidRPr="003C5423" w:rsidRDefault="00C61521" w:rsidP="008D693A">
      <w:pPr>
        <w:pStyle w:val="BodyText"/>
      </w:pPr>
    </w:p>
    <w:p w14:paraId="53247FEE" w14:textId="2D9631AC" w:rsidR="00C61521" w:rsidRPr="003C5423" w:rsidRDefault="00C61521" w:rsidP="008D693A">
      <w:pPr>
        <w:pStyle w:val="BodyText"/>
      </w:pPr>
      <w:r w:rsidRPr="003C5423">
        <w:t xml:space="preserve">If the </w:t>
      </w:r>
      <w:r w:rsidRPr="003C5423">
        <w:rPr>
          <w:rStyle w:val="XMLname"/>
        </w:rPr>
        <w:t>date</w:t>
      </w:r>
      <w:r w:rsidRPr="003C5423">
        <w:t xml:space="preserve"> parameter </w:t>
      </w:r>
      <w:r w:rsidR="008B609F" w:rsidRPr="003C5423">
        <w:t>is</w:t>
      </w:r>
      <w:r w:rsidRPr="003C5423">
        <w:t xml:space="preserve"> missing, the Audit Record Repository </w:t>
      </w:r>
      <w:r w:rsidR="00785BDD" w:rsidRPr="003C5423">
        <w:t xml:space="preserve">may </w:t>
      </w:r>
      <w:r w:rsidRPr="003C5423">
        <w:t>return HTTP response code 400 - Bad Request.</w:t>
      </w:r>
    </w:p>
    <w:p w14:paraId="3A4CC20D" w14:textId="75FC5651" w:rsidR="00C61521" w:rsidRPr="003C5423" w:rsidRDefault="00C61521" w:rsidP="008D693A">
      <w:pPr>
        <w:pStyle w:val="BodyText"/>
      </w:pPr>
      <w:r w:rsidRPr="003C5423">
        <w:t xml:space="preserve">If the specified parameters do not result in any matching syslog messages, the Audit Record Repository shall report a Response of Success (HTTP 200) with an empty JSON array. </w:t>
      </w:r>
    </w:p>
    <w:p w14:paraId="2DBD387A" w14:textId="6C886286" w:rsidR="00C61521" w:rsidRPr="003C5423" w:rsidRDefault="00C61521" w:rsidP="008D693A">
      <w:pPr>
        <w:pStyle w:val="BodyText"/>
      </w:pPr>
      <w:r w:rsidRPr="003C5423">
        <w:t>If the requested data size is excessive, the Audit Record Repository may respond with HTTP 206 Partial Content. If the response is 206 Partial Content, then the response body may contain a subset of the syslog messages that match the search.</w:t>
      </w:r>
      <w:r w:rsidR="006C29F3" w:rsidRPr="003C5423">
        <w:t xml:space="preserve"> This transaction does not define query result </w:t>
      </w:r>
      <w:r w:rsidR="006C29F3" w:rsidRPr="003C5423">
        <w:lastRenderedPageBreak/>
        <w:t xml:space="preserve">pagination mechanisms, so the Audit Consumer cannot query for remaining content in case of http 206 error received. </w:t>
      </w:r>
    </w:p>
    <w:p w14:paraId="4F2C6C4C" w14:textId="78B09CA8" w:rsidR="00C41213" w:rsidRPr="003C5423" w:rsidRDefault="00C41213" w:rsidP="00204712">
      <w:pPr>
        <w:pStyle w:val="BodyText"/>
      </w:pPr>
      <w:r w:rsidRPr="003C5423">
        <w:t xml:space="preserve">If the “Accept” header provided in the Request is not supported by the Audit Record Repository, it may send a 415 “Unsupported Media Type” error. </w:t>
      </w:r>
    </w:p>
    <w:p w14:paraId="7643807D" w14:textId="77777777" w:rsidR="00C41213" w:rsidRPr="003C5423" w:rsidRDefault="00C41213" w:rsidP="005A11D1">
      <w:pPr>
        <w:pStyle w:val="BodyText"/>
      </w:pPr>
      <w:r w:rsidRPr="003C5423">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3C5423" w:rsidRDefault="00C61521" w:rsidP="005A11D1">
      <w:pPr>
        <w:pStyle w:val="BodyText"/>
      </w:pPr>
      <w:r w:rsidRPr="003C5423">
        <w:t>The Audit Record Repository should complement the returned error code with a human readable description of the error condition.</w:t>
      </w:r>
    </w:p>
    <w:p w14:paraId="5B20B0E3" w14:textId="2A76DD82" w:rsidR="00C61521" w:rsidRPr="003C5423" w:rsidRDefault="00C61521" w:rsidP="005A11D1">
      <w:pPr>
        <w:pStyle w:val="BodyText"/>
      </w:pPr>
      <w:r w:rsidRPr="003C5423">
        <w:t xml:space="preserve">Audit Record Repository may return HTTP redirect responses (responses with values of 301, 302, </w:t>
      </w:r>
      <w:r w:rsidR="00F6357D" w:rsidRPr="003C5423">
        <w:t>303,</w:t>
      </w:r>
      <w:r w:rsidRPr="003C5423">
        <w:t xml:space="preserve"> or 307) in response to a request. Audit Consumers must follow redirects, but if a loop is detected, it may report an error.</w:t>
      </w:r>
    </w:p>
    <w:p w14:paraId="102EE5E9" w14:textId="77777777" w:rsidR="00C61521" w:rsidRPr="003C5423" w:rsidRDefault="00C61521" w:rsidP="008D693A">
      <w:pPr>
        <w:pStyle w:val="Heading6"/>
        <w:rPr>
          <w:noProof w:val="0"/>
        </w:rPr>
      </w:pPr>
      <w:bookmarkStart w:id="286" w:name="_Toc142046951"/>
      <w:r w:rsidRPr="003C5423">
        <w:rPr>
          <w:noProof w:val="0"/>
        </w:rPr>
        <w:t>3.82.4.2.2.1 JSON encoded array of Syslog Messages</w:t>
      </w:r>
      <w:bookmarkEnd w:id="286"/>
    </w:p>
    <w:p w14:paraId="27168968" w14:textId="77777777" w:rsidR="00FE7504" w:rsidRPr="003C5423" w:rsidRDefault="00FE7504" w:rsidP="00FE7504">
      <w:pPr>
        <w:pStyle w:val="BodyText"/>
      </w:pPr>
      <w:r w:rsidRPr="003C5423">
        <w:t>The Audit Record Repository shall construct a JSON array of syslog messages by parsing the message elements in each matching Syslog as defined in RFC5424 as strings identified by the element name in RFC5424. If an element is absent from the syslog message, the Audit Record Repository shall not include this element in the JSON encoding.</w:t>
      </w:r>
    </w:p>
    <w:p w14:paraId="3BBA69AD" w14:textId="77777777" w:rsidR="00C61521" w:rsidRPr="003C5423" w:rsidRDefault="00C61521" w:rsidP="00862267">
      <w:pPr>
        <w:pStyle w:val="BodyText"/>
      </w:pPr>
    </w:p>
    <w:p w14:paraId="7974E2FE"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w:t>
      </w:r>
    </w:p>
    <w:p w14:paraId="14351F9D"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550A8EE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Pri : “string”,</w:t>
      </w:r>
    </w:p>
    <w:p w14:paraId="1118BE4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7D47C65C"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4591B63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0207A942"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7AF4FD93"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23B0DDE1"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Msg-id : “string”</w:t>
      </w:r>
    </w:p>
    <w:p w14:paraId="533CB35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Structured-data : “string”</w:t>
      </w:r>
    </w:p>
    <w:p w14:paraId="5AB7F534"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 : “string1”</w:t>
      </w:r>
    </w:p>
    <w:p w14:paraId="5E46B05E" w14:textId="77777777" w:rsidR="00D52327" w:rsidRPr="003C5423" w:rsidRDefault="00D52327" w:rsidP="00862267">
      <w:pPr>
        <w:pStyle w:val="XMLExample"/>
        <w:pBdr>
          <w:top w:val="single" w:sz="4" w:space="1" w:color="auto"/>
          <w:left w:val="single" w:sz="4" w:space="4" w:color="auto"/>
          <w:bottom w:val="single" w:sz="4" w:space="1" w:color="auto"/>
          <w:right w:val="single" w:sz="4" w:space="4" w:color="auto"/>
        </w:pBdr>
        <w:ind w:left="720"/>
      </w:pPr>
      <w:r w:rsidRPr="003C5423">
        <w:rPr>
          <w:szCs w:val="24"/>
          <w:lang w:eastAsia="ar-SA"/>
        </w:rPr>
        <w:tab/>
        <w:t>Structured_data: “string”</w:t>
      </w:r>
    </w:p>
    <w:p w14:paraId="58E8F63D"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7C3B782B"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107E0D0C"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Pri : “string”,</w:t>
      </w:r>
    </w:p>
    <w:p w14:paraId="4EC74FEA"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4F51939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Timestamp: “2015-03-17T00:05”</w:t>
      </w:r>
    </w:p>
    <w:p w14:paraId="0797913A"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5CAB063B"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281AED1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2C053A4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Msg-id : “string”</w:t>
      </w:r>
    </w:p>
    <w:p w14:paraId="5F9AA4B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 : “string2”</w:t>
      </w:r>
    </w:p>
    <w:p w14:paraId="4AADED4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0D748CB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4B482798"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Pri : “string”,</w:t>
      </w:r>
    </w:p>
    <w:p w14:paraId="2A23D281"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version: “string”,</w:t>
      </w:r>
    </w:p>
    <w:p w14:paraId="3B4F6200"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lastRenderedPageBreak/>
        <w:tab/>
        <w:t>Timestamp: “2015-03-17T00:05”</w:t>
      </w:r>
    </w:p>
    <w:p w14:paraId="6F6F6A3F"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Hostname: “string”</w:t>
      </w:r>
    </w:p>
    <w:p w14:paraId="204BE15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App-name: “string”</w:t>
      </w:r>
    </w:p>
    <w:p w14:paraId="1A1049D4"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Procid: “string”</w:t>
      </w:r>
    </w:p>
    <w:p w14:paraId="7DED1C95"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Msg-id : “string”</w:t>
      </w:r>
    </w:p>
    <w:p w14:paraId="0C6E86C7"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Msg : “string3”</w:t>
      </w:r>
    </w:p>
    <w:p w14:paraId="07354382" w14:textId="77777777"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ab/>
        <w:t>}</w:t>
      </w:r>
    </w:p>
    <w:p w14:paraId="26A1F108" w14:textId="2D1C7D19" w:rsidR="00C61521" w:rsidRPr="003C5423" w:rsidRDefault="00C61521" w:rsidP="00862267">
      <w:pPr>
        <w:pStyle w:val="XMLExample"/>
        <w:pBdr>
          <w:top w:val="single" w:sz="4" w:space="1" w:color="auto"/>
          <w:left w:val="single" w:sz="4" w:space="4" w:color="auto"/>
          <w:bottom w:val="single" w:sz="4" w:space="1" w:color="auto"/>
          <w:right w:val="single" w:sz="4" w:space="4" w:color="auto"/>
        </w:pBdr>
        <w:ind w:left="720"/>
      </w:pPr>
      <w:r w:rsidRPr="003C5423">
        <w:t>}</w:t>
      </w:r>
    </w:p>
    <w:p w14:paraId="4AD03506" w14:textId="2475C6B2" w:rsidR="00FE7504" w:rsidRPr="003C5423" w:rsidRDefault="00FE7504" w:rsidP="00FE7504">
      <w:pPr>
        <w:pStyle w:val="FigureTitle"/>
      </w:pPr>
      <w:r w:rsidRPr="003C5423">
        <w:t>Figure 3.82.4.2.2.1-1: Example JSON encoded array of syslog messages</w:t>
      </w:r>
    </w:p>
    <w:p w14:paraId="7273C6EB" w14:textId="77777777" w:rsidR="00C61521" w:rsidRPr="003C5423" w:rsidRDefault="00C61521" w:rsidP="008D693A">
      <w:pPr>
        <w:pStyle w:val="Heading5"/>
        <w:rPr>
          <w:noProof w:val="0"/>
        </w:rPr>
      </w:pPr>
      <w:bookmarkStart w:id="287" w:name="_Toc142046952"/>
      <w:bookmarkStart w:id="288" w:name="_Toc330471364"/>
      <w:bookmarkStart w:id="289" w:name="_Toc367356501"/>
      <w:r w:rsidRPr="003C5423">
        <w:rPr>
          <w:noProof w:val="0"/>
        </w:rPr>
        <w:t>3.82.4.2.3 Expected Actions</w:t>
      </w:r>
      <w:bookmarkEnd w:id="287"/>
    </w:p>
    <w:p w14:paraId="5EA3116B" w14:textId="75B9C7FB" w:rsidR="00C61521" w:rsidRPr="003C5423" w:rsidRDefault="00C61521" w:rsidP="005A11D1">
      <w:pPr>
        <w:pStyle w:val="BodyText"/>
      </w:pPr>
      <w:r w:rsidRPr="003C5423">
        <w:t xml:space="preserve">The Audit Consumer shall </w:t>
      </w:r>
      <w:r w:rsidR="00F6357D" w:rsidRPr="003C5423">
        <w:t>process</w:t>
      </w:r>
      <w:r w:rsidRPr="003C5423">
        <w:t xml:space="preserve"> the response according to the capabilities of its application. The processing is not constrained by IHE</w:t>
      </w:r>
      <w:r w:rsidR="00AD2B3E" w:rsidRPr="003C5423">
        <w:t>.</w:t>
      </w:r>
    </w:p>
    <w:p w14:paraId="30E00D04" w14:textId="77777777" w:rsidR="00B65833" w:rsidRPr="003C5423" w:rsidRDefault="00B65833" w:rsidP="005A11D1">
      <w:pPr>
        <w:pStyle w:val="BodyText"/>
      </w:pPr>
      <w:r w:rsidRPr="003C5423">
        <w:t>The Audit Record Repository shall create and store locally an audit event structured in accordance to requirements defined in DICOM PS3.15 Section A.5.3.2 “Audit Log Used”.</w:t>
      </w:r>
    </w:p>
    <w:p w14:paraId="1E600F72" w14:textId="77777777" w:rsidR="00C61521" w:rsidRPr="003C5423" w:rsidRDefault="00C61521" w:rsidP="00E83B50">
      <w:pPr>
        <w:pStyle w:val="Heading3"/>
        <w:rPr>
          <w:noProof w:val="0"/>
        </w:rPr>
      </w:pPr>
      <w:bookmarkStart w:id="290" w:name="_Toc142046953"/>
      <w:r w:rsidRPr="003C5423">
        <w:rPr>
          <w:noProof w:val="0"/>
        </w:rPr>
        <w:t>3.82.5 Security Considerations</w:t>
      </w:r>
      <w:bookmarkEnd w:id="288"/>
      <w:bookmarkEnd w:id="289"/>
      <w:bookmarkEnd w:id="290"/>
    </w:p>
    <w:p w14:paraId="663D5CB5" w14:textId="3BE550B4" w:rsidR="00C61521" w:rsidRPr="003C5423" w:rsidRDefault="00C61521" w:rsidP="005A11D1">
      <w:pPr>
        <w:pStyle w:val="BodyText"/>
      </w:pPr>
      <w:r w:rsidRPr="003C5423">
        <w:t xml:space="preserve">See the general Security Considerations in </w:t>
      </w:r>
      <w:hyperlink r:id="rId96" w:anchor="9.5" w:history="1">
        <w:r w:rsidRPr="003C5423">
          <w:rPr>
            <w:rStyle w:val="Hyperlink"/>
          </w:rPr>
          <w:t>ITI TF-1:</w:t>
        </w:r>
        <w:r w:rsidR="00607078" w:rsidRPr="003C5423">
          <w:rPr>
            <w:rStyle w:val="Hyperlink"/>
          </w:rPr>
          <w:t xml:space="preserve"> </w:t>
        </w:r>
        <w:r w:rsidRPr="003C5423">
          <w:rPr>
            <w:rStyle w:val="Hyperlink"/>
          </w:rPr>
          <w:t>9.</w:t>
        </w:r>
        <w:r w:rsidR="0088239C" w:rsidRPr="003C5423">
          <w:rPr>
            <w:rStyle w:val="Hyperlink"/>
          </w:rPr>
          <w:t>5</w:t>
        </w:r>
      </w:hyperlink>
      <w:r w:rsidRPr="003C5423">
        <w:t>.</w:t>
      </w:r>
      <w:bookmarkStart w:id="291" w:name="_Toc323846450"/>
    </w:p>
    <w:p w14:paraId="5B1A72DB" w14:textId="77777777" w:rsidR="00C61521" w:rsidRPr="003C5423" w:rsidRDefault="00C61521" w:rsidP="008D693A">
      <w:pPr>
        <w:pStyle w:val="Heading4"/>
        <w:rPr>
          <w:noProof w:val="0"/>
        </w:rPr>
      </w:pPr>
      <w:bookmarkStart w:id="292" w:name="_Toc142046954"/>
      <w:r w:rsidRPr="003C5423">
        <w:rPr>
          <w:noProof w:val="0"/>
        </w:rPr>
        <w:t>3.82.5.1 Security Audit Considerations</w:t>
      </w:r>
      <w:bookmarkEnd w:id="292"/>
    </w:p>
    <w:bookmarkEnd w:id="291"/>
    <w:p w14:paraId="1FBD80A1" w14:textId="57FDBCC3" w:rsidR="00E81AF7" w:rsidRPr="003C5423" w:rsidRDefault="00E81AF7" w:rsidP="00E81AF7">
      <w:pPr>
        <w:pStyle w:val="BodyText"/>
        <w:rPr>
          <w:highlight w:val="yellow"/>
        </w:rPr>
      </w:pPr>
      <w:r w:rsidRPr="003C5423">
        <w:t xml:space="preserve">This transaction may involve the disclosure of sensitive information. Logging these retrieval transactions as a query event is appropriate. However, ATNA Profile does not require the Audit Record Repository to be able to send audit records using </w:t>
      </w:r>
      <w:r w:rsidR="00951274" w:rsidRPr="003C5423">
        <w:t xml:space="preserve">the </w:t>
      </w:r>
      <w:r w:rsidRPr="003C5423">
        <w:t xml:space="preserve">Record Audit Event </w:t>
      </w:r>
      <w:r w:rsidR="00951274" w:rsidRPr="003C5423">
        <w:t xml:space="preserve">[ITI-20] </w:t>
      </w:r>
      <w:r w:rsidRPr="003C5423">
        <w:t xml:space="preserve">transaction. </w:t>
      </w:r>
      <w:r w:rsidR="00951274" w:rsidRPr="003C5423">
        <w:t>T</w:t>
      </w:r>
      <w:r w:rsidRPr="003C5423">
        <w:t>he A</w:t>
      </w:r>
      <w:r w:rsidR="00623B77" w:rsidRPr="003C5423">
        <w:t>udit Record Repository</w:t>
      </w:r>
      <w:r w:rsidRPr="003C5423">
        <w:t xml:space="preserve"> shall create and store locally an audit event as follows:</w:t>
      </w:r>
    </w:p>
    <w:p w14:paraId="43FC76A8" w14:textId="77777777" w:rsidR="00E81AF7" w:rsidRPr="003C5423" w:rsidRDefault="00E81AF7" w:rsidP="00E81AF7">
      <w:pPr>
        <w:pStyle w:val="BodyText"/>
        <w:rPr>
          <w:highlight w:val="yellow"/>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525"/>
      </w:tblGrid>
      <w:tr w:rsidR="00E81AF7" w:rsidRPr="003C5423" w14:paraId="5574165B" w14:textId="77777777" w:rsidTr="00C5486F">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C5423"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C5423" w:rsidRDefault="00E81AF7" w:rsidP="00F81103">
            <w:pPr>
              <w:pStyle w:val="TableEntryHeader"/>
            </w:pPr>
            <w:r w:rsidRPr="003C542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C5423" w:rsidRDefault="00E81AF7" w:rsidP="00F81103">
            <w:pPr>
              <w:pStyle w:val="TableEntryHeader"/>
            </w:pPr>
            <w:r w:rsidRPr="003C5423">
              <w:t>Opt</w:t>
            </w:r>
          </w:p>
        </w:tc>
        <w:tc>
          <w:tcPr>
            <w:tcW w:w="452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C5423" w:rsidRDefault="00E81AF7" w:rsidP="00F81103">
            <w:pPr>
              <w:pStyle w:val="TableEntryHeader"/>
            </w:pPr>
            <w:r w:rsidRPr="003C5423">
              <w:t>Value Constraints</w:t>
            </w:r>
          </w:p>
        </w:tc>
      </w:tr>
      <w:tr w:rsidR="00E81AF7" w:rsidRPr="003C5423" w14:paraId="0866ACF3" w14:textId="77777777" w:rsidTr="00607078">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C5423" w:rsidRDefault="00E81AF7" w:rsidP="00F81103">
            <w:pPr>
              <w:pStyle w:val="TableEntryHeader"/>
            </w:pPr>
            <w:r w:rsidRPr="003C5423">
              <w:t>Event</w:t>
            </w:r>
          </w:p>
          <w:p w14:paraId="17660911" w14:textId="77777777" w:rsidR="00E81AF7" w:rsidRPr="003C5423" w:rsidRDefault="00E81AF7" w:rsidP="00F81103">
            <w:pPr>
              <w:pStyle w:val="TableEntry"/>
              <w:jc w:val="center"/>
              <w:rPr>
                <w:bCs/>
                <w:sz w:val="12"/>
              </w:rPr>
            </w:pPr>
            <w:r w:rsidRPr="003C5423">
              <w:rPr>
                <w:bCs/>
                <w:sz w:val="12"/>
              </w:rPr>
              <w:t>AuditMessage/</w:t>
            </w:r>
            <w:r w:rsidRPr="003C5423">
              <w:rPr>
                <w:bCs/>
                <w:sz w:val="12"/>
              </w:rPr>
              <w:br/>
              <w:t>EventIdentification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C5423" w:rsidRDefault="00E81AF7" w:rsidP="00F81103">
            <w:pPr>
              <w:pStyle w:val="TableEntry"/>
              <w:rPr>
                <w:szCs w:val="18"/>
              </w:rPr>
            </w:pPr>
            <w:r w:rsidRPr="003C5423">
              <w:rPr>
                <w:szCs w:val="18"/>
              </w:rPr>
              <w:t>EventID</w:t>
            </w:r>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C5423" w:rsidRDefault="00E81AF7" w:rsidP="00F81103">
            <w:pPr>
              <w:pStyle w:val="TableEntry"/>
              <w:rPr>
                <w:szCs w:val="18"/>
              </w:rPr>
            </w:pPr>
            <w:r w:rsidRPr="003C5423">
              <w:rPr>
                <w:szCs w:val="18"/>
              </w:rPr>
              <w:t>EV </w:t>
            </w:r>
            <w:hyperlink r:id="rId97" w:anchor="DCM_110101" w:history="1">
              <w:r w:rsidRPr="003C5423">
                <w:rPr>
                  <w:szCs w:val="18"/>
                </w:rPr>
                <w:t>(110101, DCM, "Audit Log Used")</w:t>
              </w:r>
            </w:hyperlink>
          </w:p>
        </w:tc>
      </w:tr>
      <w:tr w:rsidR="00E81AF7" w:rsidRPr="003C5423" w14:paraId="5131D18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C5423" w:rsidRDefault="00E81AF7" w:rsidP="00F81103">
            <w:pPr>
              <w:pStyle w:val="TableEntry"/>
              <w:rPr>
                <w:szCs w:val="18"/>
              </w:rPr>
            </w:pPr>
            <w:r w:rsidRPr="003C5423">
              <w:rPr>
                <w:szCs w:val="18"/>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3538701D" w14:textId="77777777" w:rsidR="00E81AF7" w:rsidRPr="003C5423" w:rsidRDefault="00E81AF7" w:rsidP="00F81103">
            <w:pPr>
              <w:pStyle w:val="TableEntry"/>
              <w:rPr>
                <w:szCs w:val="18"/>
              </w:rPr>
            </w:pPr>
            <w:r w:rsidRPr="003C5423">
              <w:rPr>
                <w:szCs w:val="18"/>
              </w:rPr>
              <w:t xml:space="preserve">“R” (Read) </w:t>
            </w:r>
          </w:p>
        </w:tc>
      </w:tr>
      <w:tr w:rsidR="00E81AF7" w:rsidRPr="003C5423" w14:paraId="2750EA1B"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C5423" w:rsidRDefault="00E81AF7" w:rsidP="00F81103">
            <w:pPr>
              <w:pStyle w:val="TableEntry"/>
              <w:rPr>
                <w:i/>
                <w:iCs/>
                <w:szCs w:val="18"/>
              </w:rPr>
            </w:pPr>
            <w:r w:rsidRPr="003C5423">
              <w:rPr>
                <w:i/>
                <w:iCs/>
                <w:szCs w:val="18"/>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647EECB4"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C5423" w:rsidRDefault="00E81AF7" w:rsidP="00F81103">
            <w:pPr>
              <w:pStyle w:val="TableEntry"/>
              <w:rPr>
                <w:i/>
                <w:iCs/>
                <w:szCs w:val="18"/>
              </w:rPr>
            </w:pPr>
            <w:r w:rsidRPr="003C5423">
              <w:rPr>
                <w:i/>
                <w:iCs/>
                <w:szCs w:val="18"/>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C5423" w:rsidRDefault="00E81AF7"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C5423" w:rsidRDefault="00E81AF7" w:rsidP="00F81103">
            <w:pPr>
              <w:pStyle w:val="TableEntry"/>
              <w:rPr>
                <w:i/>
                <w:iCs/>
                <w:szCs w:val="18"/>
              </w:rPr>
            </w:pPr>
            <w:r w:rsidRPr="003C5423">
              <w:rPr>
                <w:i/>
                <w:iCs/>
                <w:szCs w:val="18"/>
              </w:rPr>
              <w:t>not specialized</w:t>
            </w:r>
          </w:p>
        </w:tc>
      </w:tr>
      <w:tr w:rsidR="00E81AF7" w:rsidRPr="003C5423" w14:paraId="15163E01" w14:textId="77777777" w:rsidTr="00607078">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C5423"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C5423" w:rsidRDefault="00E81AF7" w:rsidP="00F81103">
            <w:pPr>
              <w:pStyle w:val="TableEntry"/>
              <w:rPr>
                <w:szCs w:val="18"/>
              </w:rPr>
            </w:pPr>
            <w:r w:rsidRPr="003C5423">
              <w:rPr>
                <w:szCs w:val="18"/>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C5423" w:rsidRDefault="00E81AF7"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C5423" w:rsidRDefault="00E81AF7" w:rsidP="00F81103">
            <w:pPr>
              <w:pStyle w:val="TableEntry"/>
              <w:rPr>
                <w:szCs w:val="18"/>
              </w:rPr>
            </w:pPr>
            <w:r w:rsidRPr="003C5423">
              <w:rPr>
                <w:szCs w:val="18"/>
              </w:rPr>
              <w:t>EV(“ITI-82”, “IHE Transactions”, “Retrieve Syslog</w:t>
            </w:r>
            <w:r w:rsidR="00CC0C1C" w:rsidRPr="003C5423">
              <w:rPr>
                <w:szCs w:val="18"/>
              </w:rPr>
              <w:t xml:space="preserve"> Event</w:t>
            </w:r>
            <w:r w:rsidRPr="003C5423">
              <w:rPr>
                <w:szCs w:val="18"/>
              </w:rPr>
              <w:t>”)</w:t>
            </w:r>
          </w:p>
        </w:tc>
      </w:tr>
      <w:tr w:rsidR="00E81AF7" w:rsidRPr="003C5423" w14:paraId="154D15A2"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C5423" w:rsidRDefault="00E81AF7" w:rsidP="00F81103">
            <w:pPr>
              <w:pStyle w:val="TableEntry"/>
            </w:pPr>
            <w:r w:rsidRPr="003C5423">
              <w:t>Source (</w:t>
            </w:r>
            <w:r w:rsidR="00CC0C1C" w:rsidRPr="003C5423">
              <w:t>Audit Consumer</w:t>
            </w:r>
            <w:r w:rsidRPr="003C5423">
              <w:t>) (1)</w:t>
            </w:r>
          </w:p>
        </w:tc>
      </w:tr>
      <w:tr w:rsidR="00E81AF7" w:rsidRPr="003C5423" w14:paraId="40492718"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C5423" w:rsidRDefault="00E81AF7" w:rsidP="00F81103">
            <w:pPr>
              <w:pStyle w:val="TableEntry"/>
              <w:rPr>
                <w:szCs w:val="16"/>
              </w:rPr>
            </w:pPr>
            <w:r w:rsidRPr="003C5423">
              <w:rPr>
                <w:szCs w:val="16"/>
              </w:rPr>
              <w:t>Human Requestor (0..</w:t>
            </w:r>
            <w:r w:rsidR="00564EC7" w:rsidRPr="003C5423">
              <w:rPr>
                <w:szCs w:val="16"/>
              </w:rPr>
              <w:t>1</w:t>
            </w:r>
            <w:r w:rsidRPr="003C5423">
              <w:rPr>
                <w:szCs w:val="16"/>
              </w:rPr>
              <w:t>)</w:t>
            </w:r>
          </w:p>
        </w:tc>
      </w:tr>
      <w:tr w:rsidR="00E81AF7" w:rsidRPr="003C5423" w14:paraId="766A5B4C"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C5423" w:rsidRDefault="00E81AF7" w:rsidP="00F81103">
            <w:pPr>
              <w:pStyle w:val="TableEntry"/>
            </w:pPr>
            <w:r w:rsidRPr="003C5423">
              <w:t>Destination (</w:t>
            </w:r>
            <w:r w:rsidR="00CC0C1C" w:rsidRPr="003C5423">
              <w:t>Audit Record Repository</w:t>
            </w:r>
            <w:r w:rsidRPr="003C5423">
              <w:t>) (1)</w:t>
            </w:r>
          </w:p>
        </w:tc>
      </w:tr>
      <w:tr w:rsidR="00E81AF7" w:rsidRPr="003C5423" w14:paraId="74FA4C46"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C5423" w:rsidRDefault="00E81AF7" w:rsidP="00F81103">
            <w:pPr>
              <w:pStyle w:val="TableEntry"/>
            </w:pPr>
            <w:r w:rsidRPr="003C5423">
              <w:t>Audit Source (</w:t>
            </w:r>
            <w:r w:rsidR="00CC0C1C" w:rsidRPr="003C5423">
              <w:t xml:space="preserve">Audit </w:t>
            </w:r>
            <w:r w:rsidR="00564EC7" w:rsidRPr="003C5423">
              <w:t>Record Repository</w:t>
            </w:r>
            <w:r w:rsidRPr="003C5423">
              <w:t>) (1)</w:t>
            </w:r>
          </w:p>
        </w:tc>
      </w:tr>
      <w:tr w:rsidR="00E81AF7" w:rsidRPr="003C5423" w14:paraId="19E8A200" w14:textId="77777777" w:rsidTr="00607078">
        <w:trPr>
          <w:cantSplit/>
        </w:trPr>
        <w:tc>
          <w:tcPr>
            <w:tcW w:w="9493"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C5423" w:rsidRDefault="00564EC7" w:rsidP="00F81103">
            <w:pPr>
              <w:pStyle w:val="TableEntry"/>
            </w:pPr>
            <w:r w:rsidRPr="003C5423">
              <w:t>Syslog</w:t>
            </w:r>
            <w:r w:rsidR="00D37A08" w:rsidRPr="003C5423">
              <w:t xml:space="preserve"> message</w:t>
            </w:r>
            <w:r w:rsidR="00E81AF7" w:rsidRPr="003C5423">
              <w:t xml:space="preserve"> (</w:t>
            </w:r>
            <w:r w:rsidR="00D37A08" w:rsidRPr="003C5423">
              <w:t>0,..n</w:t>
            </w:r>
            <w:r w:rsidR="00E81AF7" w:rsidRPr="003C5423">
              <w:t>)</w:t>
            </w:r>
          </w:p>
        </w:tc>
      </w:tr>
    </w:tbl>
    <w:p w14:paraId="6B7745A9" w14:textId="77777777" w:rsidR="00D37A08" w:rsidRPr="003C5423" w:rsidRDefault="00D37A08" w:rsidP="00D37A08">
      <w:pPr>
        <w:pStyle w:val="BodyText"/>
        <w:rPr>
          <w:b/>
          <w:i/>
        </w:rPr>
      </w:pPr>
      <w:r w:rsidRPr="003C5423">
        <w:t>Where:</w:t>
      </w:r>
    </w:p>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900F2F1"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C5423" w:rsidRDefault="00D37A08" w:rsidP="00F81103">
            <w:pPr>
              <w:pStyle w:val="TableEntryHeader"/>
            </w:pPr>
            <w:r w:rsidRPr="003C5423">
              <w:t>Source</w:t>
            </w:r>
          </w:p>
          <w:p w14:paraId="11235CE7"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3C5423" w:rsidRDefault="00D37A08" w:rsidP="00F81103">
            <w:pPr>
              <w:pStyle w:val="TableEntry"/>
              <w:rPr>
                <w:i/>
                <w:iCs/>
              </w:rPr>
            </w:pPr>
            <w:r w:rsidRPr="003C5423">
              <w:rPr>
                <w:i/>
                <w:iCs/>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C5423" w:rsidRDefault="00D37A08" w:rsidP="00F81103">
            <w:pPr>
              <w:pStyle w:val="TableEntry"/>
              <w:jc w:val="center"/>
              <w:rPr>
                <w:i/>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C5423" w:rsidRDefault="00D37A08" w:rsidP="00F81103">
            <w:pPr>
              <w:pStyle w:val="TableEntry"/>
              <w:rPr>
                <w:szCs w:val="18"/>
              </w:rPr>
            </w:pPr>
            <w:r w:rsidRPr="003C5423">
              <w:rPr>
                <w:i/>
                <w:iCs/>
                <w:szCs w:val="18"/>
              </w:rPr>
              <w:t>not specialized</w:t>
            </w:r>
          </w:p>
        </w:tc>
      </w:tr>
      <w:tr w:rsidR="00D37A08" w:rsidRPr="003C5423" w14:paraId="199DDA9D"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C5423" w:rsidRDefault="00D37A08" w:rsidP="00F81103">
            <w:pPr>
              <w:pStyle w:val="TableEntry"/>
              <w:rPr>
                <w:szCs w:val="18"/>
              </w:rPr>
            </w:pPr>
            <w:r w:rsidRPr="003C5423">
              <w:rPr>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C5423" w:rsidRDefault="00D37A08" w:rsidP="00F81103">
            <w:pPr>
              <w:pStyle w:val="TableEntry"/>
              <w:rPr>
                <w:szCs w:val="18"/>
              </w:rPr>
            </w:pPr>
            <w:r w:rsidRPr="003C5423">
              <w:rPr>
                <w:szCs w:val="18"/>
              </w:rPr>
              <w:t>The process ID as used within the local operating system in the local system logs.</w:t>
            </w:r>
          </w:p>
        </w:tc>
      </w:tr>
      <w:tr w:rsidR="00D37A08" w:rsidRPr="003C5423" w14:paraId="40E8569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3555C44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C5423" w:rsidRDefault="00D37A08" w:rsidP="00F81103">
            <w:pPr>
              <w:pStyle w:val="TableEntry"/>
              <w:jc w:val="center"/>
              <w:rPr>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C5423" w:rsidRDefault="00D37A08" w:rsidP="00F81103">
            <w:pPr>
              <w:pStyle w:val="TableEntry"/>
              <w:rPr>
                <w:iCs/>
                <w:szCs w:val="18"/>
              </w:rPr>
            </w:pPr>
            <w:r w:rsidRPr="003C5423">
              <w:rPr>
                <w:i/>
                <w:iCs/>
                <w:szCs w:val="18"/>
              </w:rPr>
              <w:t>not specialized</w:t>
            </w:r>
          </w:p>
        </w:tc>
      </w:tr>
      <w:tr w:rsidR="00D37A08" w:rsidRPr="003C5423" w14:paraId="3A7A41C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7A906E4" w14:textId="7D1488B7" w:rsidR="00D37A08" w:rsidRPr="003C5423" w:rsidRDefault="00D37A08" w:rsidP="00F81103">
            <w:pPr>
              <w:pStyle w:val="TableEntry"/>
              <w:rPr>
                <w:szCs w:val="18"/>
              </w:rPr>
            </w:pPr>
            <w:r w:rsidRPr="003C5423">
              <w:rPr>
                <w:szCs w:val="18"/>
              </w:rPr>
              <w:t>EV(110153, DCM, “Source</w:t>
            </w:r>
            <w:r w:rsidR="00FF0336" w:rsidRPr="003C5423">
              <w:rPr>
                <w:szCs w:val="18"/>
              </w:rPr>
              <w:t xml:space="preserve"> Role ID</w:t>
            </w:r>
            <w:r w:rsidRPr="003C5423">
              <w:rPr>
                <w:szCs w:val="18"/>
              </w:rPr>
              <w:t>”)</w:t>
            </w:r>
          </w:p>
        </w:tc>
      </w:tr>
      <w:tr w:rsidR="00D37A08" w:rsidRPr="003C5423" w14:paraId="27E3A64F"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6997238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C5423" w:rsidRDefault="00D37A08" w:rsidP="00F81103">
            <w:pPr>
              <w:pStyle w:val="TableEntry"/>
              <w:rPr>
                <w:szCs w:val="18"/>
              </w:rPr>
            </w:pPr>
            <w:r w:rsidRPr="003C5423">
              <w:rPr>
                <w:szCs w:val="18"/>
              </w:rPr>
              <w:t>The machine name or IP address.</w:t>
            </w:r>
          </w:p>
        </w:tc>
      </w:tr>
    </w:tbl>
    <w:p w14:paraId="6639F9DB" w14:textId="77777777" w:rsidR="00D37A08" w:rsidRPr="003C5423" w:rsidRDefault="00D37A08" w:rsidP="00D37A08"/>
    <w:tbl>
      <w:tblPr>
        <w:tblpPr w:leftFromText="180" w:rightFromText="180" w:vertAnchor="text"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80B45A3"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C5423" w:rsidRDefault="00D37A08" w:rsidP="00F81103">
            <w:pPr>
              <w:pStyle w:val="TableEntryHeader"/>
            </w:pPr>
            <w:r w:rsidRPr="003C5423">
              <w:t>Human Requestor</w:t>
            </w:r>
          </w:p>
          <w:p w14:paraId="1D290FCB" w14:textId="77777777" w:rsidR="00D37A08" w:rsidRPr="003C5423" w:rsidRDefault="00D37A08" w:rsidP="00F81103">
            <w:pPr>
              <w:pStyle w:val="TableEntryHeader"/>
            </w:pPr>
            <w:r w:rsidRPr="003C5423">
              <w:t>(if known)</w:t>
            </w:r>
          </w:p>
          <w:p w14:paraId="4B4F9EA9"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C5423" w:rsidRDefault="00D37A08" w:rsidP="00F81103">
            <w:pPr>
              <w:pStyle w:val="TableEntry"/>
            </w:pPr>
            <w:r w:rsidRPr="003C5423">
              <w:t>Identity of the human that initiated the transaction.</w:t>
            </w:r>
          </w:p>
        </w:tc>
      </w:tr>
      <w:tr w:rsidR="00D37A08" w:rsidRPr="003C5423" w14:paraId="2850AF3E"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C5423" w:rsidRDefault="00D37A08" w:rsidP="00F81103">
            <w:pPr>
              <w:pStyle w:val="TableEntry"/>
              <w:rPr>
                <w:i/>
                <w:iCs/>
              </w:rPr>
            </w:pPr>
            <w:r w:rsidRPr="003C5423">
              <w:rPr>
                <w:i/>
                <w:iCs/>
              </w:rPr>
              <w:t>not specialized</w:t>
            </w:r>
          </w:p>
        </w:tc>
      </w:tr>
      <w:tr w:rsidR="00D37A08" w:rsidRPr="003C5423" w14:paraId="462EFF6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C5423" w:rsidRDefault="00D37A08" w:rsidP="00F81103">
            <w:pPr>
              <w:pStyle w:val="TableEntry"/>
              <w:rPr>
                <w:i/>
                <w:iCs/>
              </w:rPr>
            </w:pPr>
            <w:r w:rsidRPr="003C5423">
              <w:rPr>
                <w:i/>
                <w:iCs/>
              </w:rPr>
              <w:t>not specialized</w:t>
            </w:r>
          </w:p>
        </w:tc>
      </w:tr>
      <w:tr w:rsidR="00D37A08" w:rsidRPr="003C5423" w14:paraId="121B6AE5"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C5423" w:rsidRDefault="00D37A08" w:rsidP="00F81103">
            <w:pPr>
              <w:pStyle w:val="TableEntry"/>
              <w:jc w:val="center"/>
              <w:rPr>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C5423" w:rsidRDefault="00D37A08" w:rsidP="00F81103">
            <w:pPr>
              <w:pStyle w:val="TableEntry"/>
              <w:rPr>
                <w:i/>
                <w:iCs/>
              </w:rPr>
            </w:pPr>
            <w:r w:rsidRPr="003C5423">
              <w:rPr>
                <w:i/>
                <w:iCs/>
              </w:rPr>
              <w:t>not specialized</w:t>
            </w:r>
          </w:p>
        </w:tc>
      </w:tr>
      <w:tr w:rsidR="00D37A08" w:rsidRPr="003C5423" w14:paraId="7B1FFA1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C5423" w:rsidRDefault="00D37A08" w:rsidP="00F81103">
            <w:pPr>
              <w:pStyle w:val="TableEntry"/>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C5423" w:rsidRDefault="00D37A08" w:rsidP="00F81103">
            <w:pPr>
              <w:pStyle w:val="TableEntry"/>
            </w:pPr>
            <w:r w:rsidRPr="003C5423">
              <w:t>Access Control role(s) the user holds that allows this transaction.</w:t>
            </w:r>
          </w:p>
        </w:tc>
      </w:tr>
      <w:tr w:rsidR="00D37A08" w:rsidRPr="003C5423" w14:paraId="56BE15A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C5423" w:rsidRDefault="00D37A08" w:rsidP="00F81103">
            <w:pPr>
              <w:pStyle w:val="TableEntry"/>
              <w:rPr>
                <w:i/>
                <w:iCs/>
                <w:szCs w:val="18"/>
              </w:rPr>
            </w:pPr>
            <w:r w:rsidRPr="003C5423">
              <w:rPr>
                <w:i/>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16EE8056" w14:textId="77777777" w:rsidR="00D37A08" w:rsidRPr="003C5423" w:rsidRDefault="00D37A08" w:rsidP="00F81103">
            <w:pPr>
              <w:pStyle w:val="TableEntry"/>
              <w:rPr>
                <w:i/>
                <w:iCs/>
              </w:rPr>
            </w:pPr>
            <w:r w:rsidRPr="003C5423">
              <w:rPr>
                <w:i/>
                <w:iCs/>
              </w:rPr>
              <w:t>not specialized</w:t>
            </w:r>
          </w:p>
        </w:tc>
      </w:tr>
      <w:tr w:rsidR="00D37A08" w:rsidRPr="003C5423" w14:paraId="777E74A8"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C5423" w:rsidRDefault="00D37A08" w:rsidP="00F81103">
            <w:pPr>
              <w:pStyle w:val="TableEntry"/>
              <w:rPr>
                <w:i/>
                <w:iCs/>
                <w:szCs w:val="18"/>
              </w:rPr>
            </w:pPr>
            <w:r w:rsidRPr="003C5423">
              <w:rPr>
                <w:i/>
                <w:iCs/>
                <w:szCs w:val="18"/>
              </w:rPr>
              <w:t>NetworkAccessPointID</w:t>
            </w:r>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tcPr>
          <w:p w14:paraId="02DD1BC1" w14:textId="77777777" w:rsidR="00D37A08" w:rsidRPr="003C5423" w:rsidRDefault="00D37A08" w:rsidP="00F81103">
            <w:pPr>
              <w:pStyle w:val="TableEntry"/>
              <w:rPr>
                <w:i/>
                <w:iCs/>
              </w:rPr>
            </w:pPr>
            <w:r w:rsidRPr="003C5423">
              <w:rPr>
                <w:i/>
                <w:iCs/>
              </w:rPr>
              <w:t>not specialized</w:t>
            </w:r>
          </w:p>
        </w:tc>
      </w:tr>
    </w:tbl>
    <w:p w14:paraId="494E3E0E" w14:textId="34C94797" w:rsidR="00D37A08" w:rsidRPr="003C5423" w:rsidRDefault="00D37A08" w:rsidP="00D37A08"/>
    <w:p w14:paraId="28CC4133" w14:textId="77777777" w:rsidR="003B51F6" w:rsidRPr="003C5423" w:rsidRDefault="003B51F6" w:rsidP="00D37A08"/>
    <w:p w14:paraId="25D6FBBA" w14:textId="77777777" w:rsidR="00540901" w:rsidRPr="003C5423" w:rsidRDefault="00540901"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C5423"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C5423" w:rsidRDefault="00D37A08" w:rsidP="00F81103">
            <w:pPr>
              <w:pStyle w:val="TableEntryHeader"/>
            </w:pPr>
            <w:r w:rsidRPr="003C5423">
              <w:t>Destination</w:t>
            </w:r>
          </w:p>
          <w:p w14:paraId="3B183545"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ActiveParticipant</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C5423" w:rsidRDefault="00D37A08" w:rsidP="00F81103">
            <w:pPr>
              <w:pStyle w:val="TableEntry"/>
              <w:rPr>
                <w:szCs w:val="18"/>
              </w:rPr>
            </w:pPr>
            <w:r w:rsidRPr="003C5423">
              <w:rPr>
                <w:szCs w:val="18"/>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C5423" w:rsidRDefault="00D37A08" w:rsidP="00F81103">
            <w:pPr>
              <w:pStyle w:val="TableEntry"/>
              <w:rPr>
                <w:szCs w:val="18"/>
              </w:rPr>
            </w:pPr>
            <w:r w:rsidRPr="003C5423">
              <w:rPr>
                <w:szCs w:val="18"/>
              </w:rPr>
              <w:t>SOAP endpoint URI.</w:t>
            </w:r>
          </w:p>
        </w:tc>
      </w:tr>
      <w:tr w:rsidR="00D37A08" w:rsidRPr="003C5423"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C5423" w:rsidRDefault="00D37A08" w:rsidP="00F81103">
            <w:pPr>
              <w:pStyle w:val="TableEntry"/>
              <w:rPr>
                <w:i/>
                <w:iCs/>
                <w:szCs w:val="18"/>
              </w:rPr>
            </w:pPr>
            <w:r w:rsidRPr="003C5423">
              <w:rPr>
                <w:i/>
                <w:iCs/>
                <w:szCs w:val="18"/>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C5423" w:rsidRDefault="00D37A08" w:rsidP="00F81103">
            <w:pPr>
              <w:pStyle w:val="TableEntry"/>
              <w:rPr>
                <w:i/>
                <w:iCs/>
                <w:szCs w:val="18"/>
              </w:rPr>
            </w:pPr>
            <w:r w:rsidRPr="003C5423">
              <w:rPr>
                <w:i/>
                <w:iCs/>
                <w:szCs w:val="18"/>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C5423" w:rsidRDefault="00D37A08" w:rsidP="00F81103">
            <w:pPr>
              <w:pStyle w:val="TableEntry"/>
              <w:jc w:val="center"/>
              <w:rPr>
                <w:i/>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C5423" w:rsidRDefault="00D37A08" w:rsidP="00F81103">
            <w:pPr>
              <w:pStyle w:val="TableEntry"/>
              <w:rPr>
                <w:i/>
                <w:iCs/>
                <w:szCs w:val="18"/>
              </w:rPr>
            </w:pPr>
            <w:r w:rsidRPr="003C5423">
              <w:rPr>
                <w:i/>
                <w:iCs/>
                <w:szCs w:val="18"/>
              </w:rPr>
              <w:t>UserIsRequestor</w:t>
            </w:r>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C5423" w:rsidRDefault="00D37A08" w:rsidP="00F81103">
            <w:pPr>
              <w:pStyle w:val="TableEntry"/>
              <w:jc w:val="center"/>
              <w:rPr>
                <w:iCs/>
                <w:szCs w:val="18"/>
              </w:rPr>
            </w:pPr>
            <w:r w:rsidRPr="003C5423">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C5423" w:rsidRDefault="00D37A08" w:rsidP="00F81103">
            <w:pPr>
              <w:pStyle w:val="TableEntry"/>
              <w:rPr>
                <w:iCs/>
                <w:szCs w:val="18"/>
              </w:rPr>
            </w:pPr>
            <w:r w:rsidRPr="003C5423">
              <w:rPr>
                <w:i/>
                <w:iCs/>
                <w:szCs w:val="18"/>
              </w:rPr>
              <w:t>not specialized</w:t>
            </w:r>
          </w:p>
        </w:tc>
      </w:tr>
      <w:tr w:rsidR="00D37A08" w:rsidRPr="003C5423"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C5423" w:rsidRDefault="00D37A08" w:rsidP="00F81103">
            <w:pPr>
              <w:pStyle w:val="TableEntry"/>
              <w:rPr>
                <w:szCs w:val="18"/>
              </w:rPr>
            </w:pPr>
            <w:r w:rsidRPr="003C5423">
              <w:rPr>
                <w:szCs w:val="18"/>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C5423" w:rsidRDefault="00D37A08" w:rsidP="00F81103">
            <w:pPr>
              <w:pStyle w:val="TableEntry"/>
              <w:jc w:val="center"/>
              <w:rPr>
                <w:szCs w:val="18"/>
              </w:rPr>
            </w:pPr>
            <w:r w:rsidRPr="003C5423">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46F0B5A9" w:rsidR="00D37A08" w:rsidRPr="003C5423" w:rsidRDefault="00D37A08" w:rsidP="00F81103">
            <w:pPr>
              <w:pStyle w:val="TableEntry"/>
              <w:rPr>
                <w:szCs w:val="18"/>
              </w:rPr>
            </w:pPr>
            <w:r w:rsidRPr="003C5423">
              <w:rPr>
                <w:szCs w:val="18"/>
              </w:rPr>
              <w:t>EV(110152, DCM, “Destination</w:t>
            </w:r>
            <w:r w:rsidR="00FF0336" w:rsidRPr="003C5423">
              <w:rPr>
                <w:szCs w:val="18"/>
              </w:rPr>
              <w:t xml:space="preserve"> Role ID</w:t>
            </w:r>
            <w:r w:rsidRPr="003C5423">
              <w:rPr>
                <w:szCs w:val="18"/>
              </w:rPr>
              <w:t>”)</w:t>
            </w:r>
          </w:p>
        </w:tc>
      </w:tr>
      <w:tr w:rsidR="00D37A08" w:rsidRPr="003C5423"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C5423" w:rsidRDefault="00D37A08" w:rsidP="00F81103">
            <w:pPr>
              <w:pStyle w:val="TableEntry"/>
              <w:rPr>
                <w:iCs/>
                <w:szCs w:val="18"/>
              </w:rPr>
            </w:pPr>
            <w:r w:rsidRPr="003C5423">
              <w:rPr>
                <w:iCs/>
                <w:szCs w:val="18"/>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C5423" w:rsidRDefault="00D37A08" w:rsidP="00F81103">
            <w:pPr>
              <w:pStyle w:val="TableEntry"/>
              <w:rPr>
                <w:szCs w:val="18"/>
              </w:rPr>
            </w:pPr>
            <w:r w:rsidRPr="003C5423">
              <w:rPr>
                <w:szCs w:val="18"/>
              </w:rPr>
              <w:t>“1” for machine (DNS) name, “2” for IP address</w:t>
            </w:r>
          </w:p>
        </w:tc>
      </w:tr>
      <w:tr w:rsidR="00D37A08" w:rsidRPr="003C5423"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C5423" w:rsidRDefault="00D37A08" w:rsidP="00F81103">
            <w:pPr>
              <w:pStyle w:val="TableEntry"/>
              <w:rPr>
                <w:iCs/>
                <w:szCs w:val="18"/>
              </w:rPr>
            </w:pPr>
            <w:r w:rsidRPr="003C5423">
              <w:rPr>
                <w:iCs/>
                <w:szCs w:val="18"/>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C5423" w:rsidRDefault="00D37A08" w:rsidP="00F81103">
            <w:pPr>
              <w:pStyle w:val="TableEntry"/>
              <w:jc w:val="center"/>
              <w:rPr>
                <w:iCs/>
                <w:szCs w:val="18"/>
              </w:rPr>
            </w:pPr>
            <w:r w:rsidRPr="003C5423">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C5423" w:rsidRDefault="00D37A08" w:rsidP="00F81103">
            <w:pPr>
              <w:pStyle w:val="TableEntry"/>
              <w:rPr>
                <w:szCs w:val="18"/>
              </w:rPr>
            </w:pPr>
            <w:r w:rsidRPr="003C5423">
              <w:rPr>
                <w:szCs w:val="18"/>
              </w:rPr>
              <w:t>The machine name or IP address.</w:t>
            </w:r>
          </w:p>
        </w:tc>
      </w:tr>
    </w:tbl>
    <w:p w14:paraId="55E22699" w14:textId="77777777" w:rsidR="00D37A08" w:rsidRPr="003C5423" w:rsidRDefault="00D37A08" w:rsidP="00D37A08"/>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525"/>
      </w:tblGrid>
      <w:tr w:rsidR="00D37A08" w:rsidRPr="003C5423" w14:paraId="60DEB6EF" w14:textId="77777777" w:rsidTr="00607078">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C5423" w:rsidRDefault="00D37A08" w:rsidP="00F81103">
            <w:pPr>
              <w:pStyle w:val="TableEntryHeader"/>
            </w:pPr>
            <w:r w:rsidRPr="003C5423">
              <w:t>Audit Source</w:t>
            </w:r>
          </w:p>
          <w:p w14:paraId="05DF5AED" w14:textId="77777777" w:rsidR="00D37A08" w:rsidRPr="003C5423" w:rsidRDefault="00D37A08" w:rsidP="00F81103">
            <w:pPr>
              <w:pStyle w:val="TableEntry"/>
              <w:jc w:val="center"/>
              <w:rPr>
                <w:bCs/>
                <w:sz w:val="12"/>
              </w:rPr>
            </w:pPr>
            <w:r w:rsidRPr="003C5423">
              <w:rPr>
                <w:bCs/>
                <w:sz w:val="12"/>
              </w:rPr>
              <w:t>AuditMessage/AuditSourceIdentification</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C5423" w:rsidRDefault="00D37A08" w:rsidP="00F81103">
            <w:pPr>
              <w:pStyle w:val="TableEntry"/>
              <w:keepNext/>
              <w:keepLines/>
              <w:rPr>
                <w:i/>
                <w:iCs/>
                <w:szCs w:val="18"/>
              </w:rPr>
            </w:pPr>
            <w:r w:rsidRPr="003C5423">
              <w:rPr>
                <w:i/>
                <w:iCs/>
                <w:szCs w:val="18"/>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51B4BE56" w14:textId="77777777" w:rsidTr="00607078">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C5423" w:rsidRDefault="00D37A08" w:rsidP="00F81103">
            <w:pPr>
              <w:pStyle w:val="TableEntry"/>
              <w:keepNext/>
              <w:keepLines/>
              <w:rPr>
                <w:i/>
                <w:iCs/>
                <w:szCs w:val="18"/>
              </w:rPr>
            </w:pPr>
            <w:r w:rsidRPr="003C5423">
              <w:rPr>
                <w:i/>
                <w:iCs/>
                <w:szCs w:val="18"/>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C5423" w:rsidRDefault="00D37A08" w:rsidP="00F81103">
            <w:pPr>
              <w:pStyle w:val="TableEntry"/>
              <w:rPr>
                <w:i/>
                <w:iCs/>
                <w:szCs w:val="18"/>
              </w:rPr>
            </w:pPr>
            <w:r w:rsidRPr="003C5423">
              <w:rPr>
                <w:i/>
                <w:iCs/>
                <w:szCs w:val="18"/>
              </w:rPr>
              <w:t>not specialized</w:t>
            </w:r>
          </w:p>
        </w:tc>
      </w:tr>
      <w:tr w:rsidR="00D37A08" w:rsidRPr="003C5423" w14:paraId="0ACF7784" w14:textId="77777777" w:rsidTr="00607078">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C5423"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C5423" w:rsidRDefault="00D37A08" w:rsidP="00F81103">
            <w:pPr>
              <w:pStyle w:val="TableEntry"/>
              <w:keepNext/>
              <w:keepLines/>
              <w:rPr>
                <w:i/>
                <w:iCs/>
                <w:szCs w:val="18"/>
              </w:rPr>
            </w:pPr>
            <w:r w:rsidRPr="003C5423">
              <w:rPr>
                <w:i/>
                <w:iCs/>
                <w:szCs w:val="18"/>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C5423" w:rsidRDefault="00D37A08" w:rsidP="00F81103">
            <w:pPr>
              <w:pStyle w:val="TableEntry"/>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C5423" w:rsidRDefault="00D37A08" w:rsidP="00F81103">
            <w:pPr>
              <w:pStyle w:val="TableEntry"/>
              <w:rPr>
                <w:i/>
                <w:iCs/>
                <w:szCs w:val="18"/>
              </w:rPr>
            </w:pPr>
            <w:r w:rsidRPr="003C5423">
              <w:rPr>
                <w:i/>
                <w:iCs/>
                <w:szCs w:val="18"/>
              </w:rPr>
              <w:t>not specialized</w:t>
            </w:r>
          </w:p>
        </w:tc>
      </w:tr>
    </w:tbl>
    <w:p w14:paraId="0C9B98F1" w14:textId="78A3281F" w:rsidR="00E81AF7" w:rsidRPr="003C5423" w:rsidRDefault="00E81AF7" w:rsidP="00E81AF7">
      <w:pPr>
        <w:pStyle w:val="BodyText"/>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5"/>
      </w:tblGrid>
      <w:tr w:rsidR="00D37A08" w:rsidRPr="003C5423" w14:paraId="21F6F238" w14:textId="77777777" w:rsidTr="00607078">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3C5423" w:rsidRDefault="00D37A08" w:rsidP="00F81103">
            <w:pPr>
              <w:pStyle w:val="TableEntryHeader"/>
            </w:pPr>
            <w:r w:rsidRPr="003C5423">
              <w:t>Syslog message</w:t>
            </w:r>
          </w:p>
          <w:p w14:paraId="1B765BB1" w14:textId="77777777" w:rsidR="00D37A08" w:rsidRPr="003C5423" w:rsidRDefault="00D37A08" w:rsidP="00F81103">
            <w:pPr>
              <w:pStyle w:val="TableEntry"/>
              <w:jc w:val="center"/>
              <w:rPr>
                <w:bCs/>
                <w:sz w:val="12"/>
              </w:rPr>
            </w:pPr>
            <w:r w:rsidRPr="003C5423">
              <w:rPr>
                <w:bCs/>
                <w:sz w:val="12"/>
              </w:rPr>
              <w:t>AuditMessage/</w:t>
            </w:r>
            <w:r w:rsidRPr="003C5423">
              <w:rPr>
                <w:bCs/>
                <w:sz w:val="12"/>
              </w:rPr>
              <w:br/>
              <w:t>ParticipantObjectIdentification</w:t>
            </w:r>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C5423" w:rsidRDefault="00D37A08" w:rsidP="00F81103">
            <w:pPr>
              <w:pStyle w:val="TableEntry"/>
              <w:keepNext/>
              <w:keepLines/>
              <w:rPr>
                <w:szCs w:val="18"/>
              </w:rPr>
            </w:pPr>
            <w:r w:rsidRPr="003C5423">
              <w:rPr>
                <w:szCs w:val="18"/>
              </w:rPr>
              <w:t>ParticipantObjectTypeCode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C5423" w:rsidRDefault="00D37A08" w:rsidP="00F81103">
            <w:pPr>
              <w:pStyle w:val="TableEntry"/>
              <w:keepNext/>
              <w:keepLines/>
              <w:rPr>
                <w:szCs w:val="18"/>
              </w:rPr>
            </w:pPr>
            <w:r w:rsidRPr="003C5423">
              <w:rPr>
                <w:szCs w:val="18"/>
              </w:rPr>
              <w:t>“2” (System object)</w:t>
            </w:r>
          </w:p>
        </w:tc>
      </w:tr>
      <w:tr w:rsidR="00D37A08" w:rsidRPr="003C5423" w14:paraId="7585AF16"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C5423" w:rsidRDefault="00D37A08" w:rsidP="00F81103">
            <w:pPr>
              <w:pStyle w:val="TableEntry"/>
              <w:keepNext/>
              <w:keepLines/>
              <w:rPr>
                <w:szCs w:val="18"/>
              </w:rPr>
            </w:pPr>
            <w:r w:rsidRPr="003C5423">
              <w:rPr>
                <w:szCs w:val="18"/>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C5423" w:rsidRDefault="00D37A08" w:rsidP="00F81103">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C5423" w:rsidRDefault="00D37A08" w:rsidP="00F81103">
            <w:pPr>
              <w:pStyle w:val="TableEntry"/>
              <w:keepNext/>
              <w:keepLines/>
              <w:rPr>
                <w:b/>
                <w:i/>
                <w:szCs w:val="18"/>
              </w:rPr>
            </w:pPr>
            <w:r w:rsidRPr="003C5423">
              <w:rPr>
                <w:szCs w:val="18"/>
              </w:rPr>
              <w:t>“13” (Security Resource)</w:t>
            </w:r>
          </w:p>
        </w:tc>
      </w:tr>
      <w:tr w:rsidR="00D37A08" w:rsidRPr="003C5423" w14:paraId="02AB0470"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C5423" w:rsidRDefault="00D37A08" w:rsidP="00F81103">
            <w:pPr>
              <w:pStyle w:val="TableEntry"/>
              <w:keepNext/>
              <w:keepLines/>
              <w:rPr>
                <w:i/>
                <w:szCs w:val="18"/>
              </w:rPr>
            </w:pPr>
            <w:r w:rsidRPr="003C5423">
              <w:rPr>
                <w:i/>
                <w:szCs w:val="18"/>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C5423" w:rsidRDefault="00D37A08" w:rsidP="00F81103">
            <w:pPr>
              <w:pStyle w:val="TableEntry"/>
              <w:keepNext/>
              <w:keepLines/>
              <w:jc w:val="center"/>
              <w:rPr>
                <w:szCs w:val="18"/>
              </w:rPr>
            </w:pPr>
            <w:r w:rsidRPr="003C5423">
              <w:rPr>
                <w:i/>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4A4E2019"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C5423"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C5423" w:rsidRDefault="00D37A08" w:rsidP="00D37A08">
            <w:pPr>
              <w:pStyle w:val="TableEntry"/>
              <w:keepNext/>
              <w:keepLines/>
              <w:rPr>
                <w:szCs w:val="18"/>
              </w:rPr>
            </w:pPr>
            <w:r w:rsidRPr="003C5423">
              <w:rPr>
                <w:szCs w:val="18"/>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C5423" w:rsidRDefault="00D37A08" w:rsidP="00D37A08">
            <w:pPr>
              <w:pStyle w:val="TableEntry"/>
              <w:keepNext/>
              <w:keepLines/>
              <w:jc w:val="center"/>
              <w:rPr>
                <w:szCs w:val="18"/>
              </w:rPr>
            </w:pPr>
            <w:r w:rsidRPr="003C5423">
              <w:rPr>
                <w:szCs w:val="18"/>
              </w:rPr>
              <w:t>M</w:t>
            </w:r>
          </w:p>
        </w:tc>
        <w:tc>
          <w:tcPr>
            <w:tcW w:w="4525"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C5423" w:rsidRDefault="00D37A08" w:rsidP="00D37A08">
            <w:pPr>
              <w:pStyle w:val="TableEntry"/>
              <w:rPr>
                <w:strike/>
                <w:sz w:val="16"/>
              </w:rPr>
            </w:pPr>
            <w:r w:rsidRPr="003C5423">
              <w:rPr>
                <w:iCs/>
                <w:szCs w:val="18"/>
              </w:rPr>
              <w:t>EV(“12”, “RFC-3881”, "URI")</w:t>
            </w:r>
          </w:p>
        </w:tc>
      </w:tr>
      <w:tr w:rsidR="00D37A08" w:rsidRPr="003C5423" w14:paraId="746A08A4"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C5423" w:rsidRDefault="00D37A08" w:rsidP="00F81103">
            <w:pPr>
              <w:pStyle w:val="TableEntry"/>
              <w:keepNext/>
              <w:keepLines/>
              <w:rPr>
                <w:i/>
                <w:iCs/>
                <w:szCs w:val="18"/>
              </w:rPr>
            </w:pPr>
            <w:r w:rsidRPr="003C5423">
              <w:rPr>
                <w:i/>
                <w:iCs/>
                <w:szCs w:val="18"/>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C5423" w:rsidRDefault="00D37A08" w:rsidP="00F81103">
            <w:pPr>
              <w:pStyle w:val="TableEntry"/>
              <w:rPr>
                <w:szCs w:val="18"/>
              </w:rPr>
            </w:pPr>
            <w:r w:rsidRPr="003C5423">
              <w:rPr>
                <w:i/>
                <w:iCs/>
                <w:szCs w:val="18"/>
              </w:rPr>
              <w:t>not specialized</w:t>
            </w:r>
          </w:p>
        </w:tc>
      </w:tr>
      <w:tr w:rsidR="00D37A08" w:rsidRPr="003C5423" w14:paraId="1679243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C5423" w:rsidRDefault="00D37A08" w:rsidP="00F81103">
            <w:pPr>
              <w:pStyle w:val="TableEntry"/>
              <w:rPr>
                <w:szCs w:val="18"/>
              </w:rPr>
            </w:pPr>
            <w:bookmarkStart w:id="293" w:name="_Toc398544289"/>
            <w:bookmarkEnd w:id="293"/>
            <w:r w:rsidRPr="003C5423">
              <w:rPr>
                <w:szCs w:val="18"/>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C5423" w:rsidRDefault="00D37A08" w:rsidP="00F81103">
            <w:pPr>
              <w:pStyle w:val="TableEntry"/>
              <w:jc w:val="center"/>
              <w:rPr>
                <w:iCs/>
                <w:szCs w:val="18"/>
              </w:rPr>
            </w:pPr>
            <w:r w:rsidRPr="003C5423">
              <w:rPr>
                <w:iCs/>
                <w:szCs w:val="18"/>
              </w:rPr>
              <w:t>M</w:t>
            </w:r>
          </w:p>
        </w:tc>
        <w:tc>
          <w:tcPr>
            <w:tcW w:w="4525" w:type="dxa"/>
            <w:tcBorders>
              <w:top w:val="single" w:sz="4" w:space="0" w:color="auto"/>
              <w:left w:val="single" w:sz="4" w:space="0" w:color="auto"/>
              <w:bottom w:val="single" w:sz="4" w:space="0" w:color="auto"/>
              <w:right w:val="single" w:sz="4" w:space="0" w:color="auto"/>
            </w:tcBorders>
            <w:hideMark/>
          </w:tcPr>
          <w:p w14:paraId="4A255D4D" w14:textId="6F258983" w:rsidR="00D37A08" w:rsidRPr="003C5423" w:rsidRDefault="00D37A08" w:rsidP="00F81103">
            <w:pPr>
              <w:pStyle w:val="TableEntry"/>
              <w:rPr>
                <w:iCs/>
                <w:szCs w:val="18"/>
              </w:rPr>
            </w:pPr>
            <w:r w:rsidRPr="003C5423">
              <w:rPr>
                <w:iCs/>
                <w:szCs w:val="18"/>
              </w:rPr>
              <w:t>The URI of the Audit log</w:t>
            </w:r>
          </w:p>
        </w:tc>
      </w:tr>
      <w:tr w:rsidR="00D37A08" w:rsidRPr="003C5423" w14:paraId="67E32353"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C5423" w:rsidRDefault="00D37A08" w:rsidP="00F81103">
            <w:pPr>
              <w:pStyle w:val="TableEntry"/>
              <w:keepNext/>
              <w:keepLines/>
              <w:rPr>
                <w:szCs w:val="18"/>
              </w:rPr>
            </w:pPr>
            <w:r w:rsidRPr="003C5423">
              <w:rPr>
                <w:szCs w:val="18"/>
              </w:rPr>
              <w:t>ParticipantObjectName</w:t>
            </w:r>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C5423" w:rsidRDefault="00D37A08" w:rsidP="00F81103">
            <w:pPr>
              <w:pStyle w:val="TableEntry"/>
              <w:keepNext/>
              <w:keepLines/>
              <w:jc w:val="center"/>
              <w:rPr>
                <w:szCs w:val="18"/>
              </w:rPr>
            </w:pPr>
            <w:r w:rsidRPr="003C5423">
              <w:rPr>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C5423" w:rsidRDefault="00D37A08" w:rsidP="00F81103">
            <w:pPr>
              <w:pStyle w:val="TableEntry"/>
              <w:keepNext/>
              <w:keepLines/>
              <w:rPr>
                <w:szCs w:val="18"/>
              </w:rPr>
            </w:pPr>
            <w:r w:rsidRPr="003C5423">
              <w:rPr>
                <w:szCs w:val="18"/>
              </w:rPr>
              <w:t>“Security Audit Log”</w:t>
            </w:r>
          </w:p>
        </w:tc>
      </w:tr>
      <w:tr w:rsidR="00D37A08" w:rsidRPr="003C5423" w14:paraId="494F2071"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C5423" w:rsidRDefault="00D37A08" w:rsidP="00F81103">
            <w:pPr>
              <w:pStyle w:val="TableEntry"/>
              <w:rPr>
                <w:i/>
                <w:iCs/>
                <w:szCs w:val="18"/>
              </w:rPr>
            </w:pPr>
            <w:bookmarkStart w:id="294" w:name="_Toc398544290"/>
            <w:bookmarkEnd w:id="294"/>
            <w:r w:rsidRPr="003C5423">
              <w:rPr>
                <w:i/>
                <w:iCs/>
                <w:szCs w:val="18"/>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C5423" w:rsidRDefault="00D37A08" w:rsidP="00F81103">
            <w:pPr>
              <w:pStyle w:val="TableEntry"/>
              <w:keepNext/>
              <w:keepLines/>
              <w:rPr>
                <w:szCs w:val="18"/>
              </w:rPr>
            </w:pPr>
            <w:r w:rsidRPr="003C5423">
              <w:rPr>
                <w:i/>
                <w:iCs/>
                <w:szCs w:val="18"/>
              </w:rPr>
              <w:t>not specialized</w:t>
            </w:r>
          </w:p>
        </w:tc>
      </w:tr>
      <w:tr w:rsidR="00D37A08" w:rsidRPr="003C5423" w14:paraId="690C0F0B" w14:textId="77777777" w:rsidTr="00607078">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C5423"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C5423" w:rsidRDefault="00D37A08" w:rsidP="00F81103">
            <w:pPr>
              <w:pStyle w:val="TableEntry"/>
              <w:keepNext/>
              <w:keepLines/>
              <w:rPr>
                <w:i/>
                <w:iCs/>
                <w:szCs w:val="18"/>
              </w:rPr>
            </w:pPr>
            <w:r w:rsidRPr="003C5423">
              <w:rPr>
                <w:i/>
                <w:iCs/>
                <w:szCs w:val="18"/>
              </w:rPr>
              <w:t>ParticipantObjectDetail</w:t>
            </w:r>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C5423" w:rsidRDefault="00D37A08" w:rsidP="00F81103">
            <w:pPr>
              <w:pStyle w:val="TableEntry"/>
              <w:keepNext/>
              <w:keepLines/>
              <w:jc w:val="center"/>
              <w:rPr>
                <w:i/>
                <w:iCs/>
                <w:szCs w:val="18"/>
              </w:rPr>
            </w:pPr>
            <w:r w:rsidRPr="003C5423">
              <w:rPr>
                <w:i/>
                <w:iCs/>
                <w:szCs w:val="18"/>
              </w:rPr>
              <w:t>U</w:t>
            </w:r>
          </w:p>
        </w:tc>
        <w:tc>
          <w:tcPr>
            <w:tcW w:w="4525"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C5423" w:rsidRDefault="00D37A08" w:rsidP="00F81103">
            <w:pPr>
              <w:pStyle w:val="TableEntry"/>
              <w:keepNext/>
              <w:keepLines/>
              <w:rPr>
                <w:szCs w:val="18"/>
              </w:rPr>
            </w:pPr>
            <w:r w:rsidRPr="003C5423">
              <w:rPr>
                <w:i/>
                <w:iCs/>
                <w:szCs w:val="18"/>
              </w:rPr>
              <w:t>not specialized</w:t>
            </w:r>
          </w:p>
        </w:tc>
      </w:tr>
    </w:tbl>
    <w:p w14:paraId="00E88B9B" w14:textId="77777777" w:rsidR="00540901" w:rsidRPr="003C5423" w:rsidRDefault="00540901" w:rsidP="00E81AF7">
      <w:pPr>
        <w:pStyle w:val="BodyText"/>
      </w:pPr>
    </w:p>
    <w:p w14:paraId="209E8DC6" w14:textId="074BDFF3" w:rsidR="00BC46FE" w:rsidRPr="003C5423" w:rsidRDefault="00BC46FE" w:rsidP="00597DB2">
      <w:pPr>
        <w:pStyle w:val="BodyText"/>
      </w:pPr>
    </w:p>
    <w:p w14:paraId="04DB1AEA" w14:textId="77777777" w:rsidR="00A71A74" w:rsidRPr="003C5423" w:rsidRDefault="00A71A74" w:rsidP="00597DB2">
      <w:pPr>
        <w:pStyle w:val="BodyText"/>
      </w:pPr>
    </w:p>
    <w:p w14:paraId="4C1767F6" w14:textId="08269573" w:rsidR="00757980" w:rsidRPr="003C5423" w:rsidRDefault="00757980" w:rsidP="00757980">
      <w:pPr>
        <w:pStyle w:val="EditorInstructions"/>
      </w:pPr>
      <w:r w:rsidRPr="003C5423">
        <w:t>Editor: Update</w:t>
      </w:r>
      <w:r w:rsidR="00951274" w:rsidRPr="003C5423">
        <w:t xml:space="preserve"> the “Appendix</w:t>
      </w:r>
      <w:r w:rsidRPr="003C5423">
        <w:t xml:space="preserve"> </w:t>
      </w:r>
      <w:r w:rsidR="00951274" w:rsidRPr="003C5423">
        <w:t xml:space="preserve">Z on HL7 FHIR” </w:t>
      </w:r>
      <w:r w:rsidR="0073691F" w:rsidRPr="003C5423">
        <w:t>TI supplement</w:t>
      </w:r>
      <w:r w:rsidR="00951274" w:rsidRPr="003C5423">
        <w:t>, S</w:t>
      </w:r>
      <w:r w:rsidR="0073691F" w:rsidRPr="003C5423">
        <w:t>ection Z.8</w:t>
      </w:r>
      <w:r w:rsidR="00951274" w:rsidRPr="003C5423">
        <w:t>:</w:t>
      </w:r>
    </w:p>
    <w:p w14:paraId="4420889C" w14:textId="77777777" w:rsidR="00A71A74" w:rsidRPr="003C5423" w:rsidRDefault="00A71A74" w:rsidP="00A71A74">
      <w:pPr>
        <w:pStyle w:val="BodyText"/>
      </w:pPr>
    </w:p>
    <w:p w14:paraId="3E3CFFF5" w14:textId="1BEBE799" w:rsidR="00757980" w:rsidRPr="003C5423" w:rsidRDefault="0073691F" w:rsidP="00757980">
      <w:pPr>
        <w:pStyle w:val="Heading2"/>
        <w:rPr>
          <w:noProof w:val="0"/>
        </w:rPr>
      </w:pPr>
      <w:bookmarkStart w:id="295" w:name="_Toc142046955"/>
      <w:r w:rsidRPr="003C5423">
        <w:rPr>
          <w:noProof w:val="0"/>
        </w:rPr>
        <w:t>Z.8 Mobile Security Considerations</w:t>
      </w:r>
      <w:bookmarkEnd w:id="295"/>
    </w:p>
    <w:p w14:paraId="2AF8A976" w14:textId="7AB5F2AB" w:rsidR="0073691F" w:rsidRPr="003C5423" w:rsidRDefault="0073691F" w:rsidP="0073691F">
      <w:pPr>
        <w:pStyle w:val="BodyText"/>
      </w:pPr>
      <w:r w:rsidRPr="003C5423">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98" w:history="1">
        <w:r w:rsidRPr="003C5423">
          <w:rPr>
            <w:rStyle w:val="Hyperlink"/>
          </w:rPr>
          <w:t>http://hl7.org/fhir/R4/secpriv-module.html</w:t>
        </w:r>
      </w:hyperlink>
      <w:r w:rsidRPr="003C5423">
        <w:t>.</w:t>
      </w:r>
    </w:p>
    <w:p w14:paraId="5801E4D3" w14:textId="77777777" w:rsidR="0073691F" w:rsidRPr="003C5423" w:rsidRDefault="0073691F" w:rsidP="0073691F">
      <w:pPr>
        <w:pStyle w:val="BodyText"/>
      </w:pPr>
      <w:r w:rsidRPr="003C5423">
        <w:t>Actors should not communicate any patient information unless proper authentication, authorization, and communications security have been performed.</w:t>
      </w:r>
    </w:p>
    <w:p w14:paraId="1FA20A7C" w14:textId="7D962F73" w:rsidR="0073691F" w:rsidRPr="003C5423" w:rsidRDefault="0073691F" w:rsidP="003D47F9">
      <w:pPr>
        <w:pStyle w:val="BodyText"/>
      </w:pPr>
      <w:r w:rsidRPr="003C5423">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Pr="003C5423" w:rsidRDefault="0073691F" w:rsidP="00597DB2">
      <w:pPr>
        <w:pStyle w:val="BodyText"/>
        <w:rPr>
          <w:b/>
          <w:strike/>
        </w:rPr>
      </w:pPr>
      <w:r w:rsidRPr="003C5423">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3C5423" w:rsidRDefault="00F07AD0" w:rsidP="00597DB2">
      <w:pPr>
        <w:pStyle w:val="BodyText"/>
        <w:rPr>
          <w:b/>
          <w:u w:val="single"/>
        </w:rPr>
      </w:pPr>
      <w:r w:rsidRPr="003C5423">
        <w:rPr>
          <w:b/>
          <w:u w:val="single"/>
        </w:rPr>
        <w:t xml:space="preserve">Security audit logging (e.g., ATNA) is recommended. Support for ATNA-based audit logging on the mobile health device </w:t>
      </w:r>
      <w:r w:rsidR="004155A8" w:rsidRPr="003C5423">
        <w:rPr>
          <w:b/>
          <w:u w:val="single"/>
        </w:rPr>
        <w:t xml:space="preserve">can be done using </w:t>
      </w:r>
      <w:r w:rsidR="00AB4D68" w:rsidRPr="003C5423">
        <w:rPr>
          <w:b/>
          <w:u w:val="single"/>
        </w:rPr>
        <w:t>the Record Audit Event</w:t>
      </w:r>
      <w:r w:rsidR="004155A8" w:rsidRPr="003C5423">
        <w:rPr>
          <w:b/>
          <w:u w:val="single"/>
        </w:rPr>
        <w:t xml:space="preserve"> [ITI-</w:t>
      </w:r>
      <w:r w:rsidR="00AB4D68" w:rsidRPr="003C5423">
        <w:rPr>
          <w:b/>
          <w:u w:val="single"/>
        </w:rPr>
        <w:t>20</w:t>
      </w:r>
      <w:r w:rsidR="004155A8" w:rsidRPr="003C5423">
        <w:rPr>
          <w:b/>
          <w:u w:val="single"/>
        </w:rPr>
        <w:t>] transaction that support</w:t>
      </w:r>
      <w:r w:rsidR="00C4769E" w:rsidRPr="003C5423">
        <w:rPr>
          <w:b/>
          <w:u w:val="single"/>
        </w:rPr>
        <w:t>s</w:t>
      </w:r>
      <w:r w:rsidR="00CF5A87" w:rsidRPr="003C5423">
        <w:rPr>
          <w:b/>
          <w:u w:val="single"/>
        </w:rPr>
        <w:t xml:space="preserve"> HTTP interactions </w:t>
      </w:r>
      <w:r w:rsidR="004155A8" w:rsidRPr="003C5423">
        <w:rPr>
          <w:b/>
          <w:u w:val="single"/>
        </w:rPr>
        <w:t>for both</w:t>
      </w:r>
      <w:r w:rsidR="00CF5A87" w:rsidRPr="003C5423">
        <w:rPr>
          <w:b/>
          <w:u w:val="single"/>
        </w:rPr>
        <w:t xml:space="preserve"> JSON</w:t>
      </w:r>
      <w:r w:rsidR="004155A8" w:rsidRPr="003C5423">
        <w:rPr>
          <w:b/>
          <w:u w:val="single"/>
        </w:rPr>
        <w:t xml:space="preserve"> and XML</w:t>
      </w:r>
      <w:r w:rsidR="00CF5A87" w:rsidRPr="003C5423">
        <w:rPr>
          <w:b/>
          <w:u w:val="single"/>
        </w:rPr>
        <w:t xml:space="preserve"> encoding</w:t>
      </w:r>
      <w:r w:rsidRPr="003C5423">
        <w:rPr>
          <w:b/>
          <w:u w:val="single"/>
        </w:rPr>
        <w:t>.</w:t>
      </w:r>
    </w:p>
    <w:p w14:paraId="7D912CA8" w14:textId="7254707B" w:rsidR="0073691F" w:rsidRPr="003C5423" w:rsidRDefault="0073691F" w:rsidP="00597DB2">
      <w:pPr>
        <w:pStyle w:val="BodyText"/>
      </w:pPr>
      <w:r w:rsidRPr="003C5423">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3C5423" w:rsidSect="00626DF9">
      <w:headerReference w:type="default" r:id="rId99"/>
      <w:footerReference w:type="default" r:id="rId100"/>
      <w:footerReference w:type="first" r:id="rId101"/>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25B60" w14:textId="77777777" w:rsidR="001377CC" w:rsidRDefault="001377CC">
      <w:r>
        <w:separator/>
      </w:r>
    </w:p>
  </w:endnote>
  <w:endnote w:type="continuationSeparator" w:id="0">
    <w:p w14:paraId="082F2848" w14:textId="77777777" w:rsidR="001377CC" w:rsidRDefault="0013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CB63" w14:textId="77777777" w:rsidR="00D113A3" w:rsidRDefault="00D113A3" w:rsidP="006567FB">
    <w:pPr>
      <w:pStyle w:val="Footer"/>
      <w:ind w:right="360"/>
    </w:pPr>
    <w:r>
      <w:t>________________________________________________________________________________________</w:t>
    </w:r>
  </w:p>
  <w:p w14:paraId="4C64861B" w14:textId="5CB59075" w:rsidR="00D113A3" w:rsidRDefault="00D113A3" w:rsidP="006567FB">
    <w:pPr>
      <w:pStyle w:val="Footer"/>
      <w:ind w:right="360"/>
    </w:pPr>
    <w:r>
      <w:t>Rev. 3.</w:t>
    </w:r>
    <w:r w:rsidR="003C5423">
      <w:t>4</w:t>
    </w:r>
    <w:r>
      <w:t xml:space="preserve"> – 202</w:t>
    </w:r>
    <w:r w:rsidR="003C5423">
      <w:t>3-08-04</w:t>
    </w:r>
    <w:r>
      <w:tab/>
    </w:r>
    <w:r w:rsidRPr="00597DB2">
      <w:rPr>
        <w:rStyle w:val="PageNumber"/>
      </w:rPr>
      <w:fldChar w:fldCharType="begin"/>
    </w:r>
    <w:r w:rsidRPr="00597DB2">
      <w:rPr>
        <w:rStyle w:val="PageNumber"/>
      </w:rPr>
      <w:instrText xml:space="preserve">PAGE  </w:instrText>
    </w:r>
    <w:r w:rsidRPr="00597DB2">
      <w:rPr>
        <w:rStyle w:val="PageNumber"/>
      </w:rPr>
      <w:fldChar w:fldCharType="separate"/>
    </w:r>
    <w:r>
      <w:rPr>
        <w:rStyle w:val="PageNumber"/>
        <w:noProof/>
      </w:rPr>
      <w:t>22</w:t>
    </w:r>
    <w:r w:rsidRPr="00597DB2">
      <w:rPr>
        <w:rStyle w:val="PageNumber"/>
      </w:rPr>
      <w:fldChar w:fldCharType="end"/>
    </w:r>
    <w:r>
      <w:tab/>
      <w:t xml:space="preserve">                       Copyright © 202</w:t>
    </w:r>
    <w:r w:rsidR="003C5423">
      <w:t>3</w:t>
    </w:r>
    <w:r>
      <w:t>: IHE International, Inc.</w:t>
    </w:r>
  </w:p>
  <w:p w14:paraId="47799E4A" w14:textId="77777777" w:rsidR="00D113A3" w:rsidRDefault="00D113A3">
    <w:pPr>
      <w:pStyle w:val="Footer"/>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4AF" w14:textId="3C73AE5F" w:rsidR="00D113A3" w:rsidRDefault="00D113A3" w:rsidP="00626DF9">
    <w:pPr>
      <w:pStyle w:val="Footer"/>
      <w:jc w:val="center"/>
    </w:pPr>
    <w:r>
      <w:t>Copyright © 202</w:t>
    </w:r>
    <w:r w:rsidR="003C5423">
      <w:t>3</w:t>
    </w:r>
    <w: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E9A4" w14:textId="77777777" w:rsidR="001377CC" w:rsidRDefault="001377CC">
      <w:r>
        <w:separator/>
      </w:r>
    </w:p>
  </w:footnote>
  <w:footnote w:type="continuationSeparator" w:id="0">
    <w:p w14:paraId="3BAAC5E9" w14:textId="77777777" w:rsidR="001377CC" w:rsidRDefault="00137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93CD" w14:textId="77777777" w:rsidR="00D113A3" w:rsidRPr="00626DF9" w:rsidRDefault="00D113A3" w:rsidP="006567FB">
    <w:pPr>
      <w:pStyle w:val="Header"/>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D113A3" w:rsidRPr="00626DF9" w:rsidRDefault="00D113A3">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4AE89E"/>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6A62BE"/>
    <w:multiLevelType w:val="multilevel"/>
    <w:tmpl w:val="7BC81314"/>
    <w:lvl w:ilvl="0">
      <w:start w:val="9"/>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3"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16cid:durableId="1465925876">
    <w:abstractNumId w:val="9"/>
  </w:num>
  <w:num w:numId="2" w16cid:durableId="1382051765">
    <w:abstractNumId w:val="3"/>
  </w:num>
  <w:num w:numId="3" w16cid:durableId="927924715">
    <w:abstractNumId w:val="2"/>
  </w:num>
  <w:num w:numId="4" w16cid:durableId="1808547947">
    <w:abstractNumId w:val="1"/>
  </w:num>
  <w:num w:numId="5" w16cid:durableId="1573848986">
    <w:abstractNumId w:val="0"/>
  </w:num>
  <w:num w:numId="6" w16cid:durableId="418841012">
    <w:abstractNumId w:val="8"/>
  </w:num>
  <w:num w:numId="7" w16cid:durableId="1058094888">
    <w:abstractNumId w:val="7"/>
  </w:num>
  <w:num w:numId="8" w16cid:durableId="716322833">
    <w:abstractNumId w:val="6"/>
  </w:num>
  <w:num w:numId="9" w16cid:durableId="1652639694">
    <w:abstractNumId w:val="5"/>
  </w:num>
  <w:num w:numId="10" w16cid:durableId="591400408">
    <w:abstractNumId w:val="4"/>
  </w:num>
  <w:num w:numId="11" w16cid:durableId="1218735427">
    <w:abstractNumId w:val="9"/>
  </w:num>
  <w:num w:numId="12" w16cid:durableId="1911383207">
    <w:abstractNumId w:val="3"/>
  </w:num>
  <w:num w:numId="13" w16cid:durableId="914897541">
    <w:abstractNumId w:val="2"/>
  </w:num>
  <w:num w:numId="14" w16cid:durableId="139199709">
    <w:abstractNumId w:val="1"/>
  </w:num>
  <w:num w:numId="15" w16cid:durableId="483664744">
    <w:abstractNumId w:val="0"/>
  </w:num>
  <w:num w:numId="16" w16cid:durableId="1051687750">
    <w:abstractNumId w:val="8"/>
  </w:num>
  <w:num w:numId="17" w16cid:durableId="934367944">
    <w:abstractNumId w:val="7"/>
  </w:num>
  <w:num w:numId="18" w16cid:durableId="1750038587">
    <w:abstractNumId w:val="6"/>
  </w:num>
  <w:num w:numId="19" w16cid:durableId="1139759035">
    <w:abstractNumId w:val="5"/>
  </w:num>
  <w:num w:numId="20" w16cid:durableId="1407918154">
    <w:abstractNumId w:val="4"/>
  </w:num>
  <w:num w:numId="21" w16cid:durableId="1592817611">
    <w:abstractNumId w:val="7"/>
  </w:num>
  <w:num w:numId="22" w16cid:durableId="211887599">
    <w:abstractNumId w:val="42"/>
  </w:num>
  <w:num w:numId="23" w16cid:durableId="2118207050">
    <w:abstractNumId w:val="2"/>
    <w:lvlOverride w:ilvl="0">
      <w:startOverride w:val="1"/>
    </w:lvlOverride>
  </w:num>
  <w:num w:numId="24" w16cid:durableId="1688865464">
    <w:abstractNumId w:val="9"/>
  </w:num>
  <w:num w:numId="25" w16cid:durableId="260189718">
    <w:abstractNumId w:val="7"/>
  </w:num>
  <w:num w:numId="26" w16cid:durableId="327562123">
    <w:abstractNumId w:val="6"/>
  </w:num>
  <w:num w:numId="27" w16cid:durableId="716317388">
    <w:abstractNumId w:val="5"/>
  </w:num>
  <w:num w:numId="28" w16cid:durableId="1358190329">
    <w:abstractNumId w:val="4"/>
  </w:num>
  <w:num w:numId="29" w16cid:durableId="526257853">
    <w:abstractNumId w:val="8"/>
  </w:num>
  <w:num w:numId="30" w16cid:durableId="1557858788">
    <w:abstractNumId w:val="2"/>
  </w:num>
  <w:num w:numId="31" w16cid:durableId="933779462">
    <w:abstractNumId w:val="1"/>
  </w:num>
  <w:num w:numId="32" w16cid:durableId="1496728479">
    <w:abstractNumId w:val="0"/>
  </w:num>
  <w:num w:numId="33" w16cid:durableId="1129978779">
    <w:abstractNumId w:val="3"/>
  </w:num>
  <w:num w:numId="34" w16cid:durableId="177234769">
    <w:abstractNumId w:val="3"/>
  </w:num>
  <w:num w:numId="35" w16cid:durableId="1304654283">
    <w:abstractNumId w:val="3"/>
    <w:lvlOverride w:ilvl="0">
      <w:startOverride w:val="1"/>
    </w:lvlOverride>
  </w:num>
  <w:num w:numId="36" w16cid:durableId="656692191">
    <w:abstractNumId w:val="3"/>
    <w:lvlOverride w:ilvl="0">
      <w:startOverride w:val="1"/>
    </w:lvlOverride>
  </w:num>
  <w:num w:numId="37" w16cid:durableId="1574852749">
    <w:abstractNumId w:val="10"/>
  </w:num>
  <w:num w:numId="38" w16cid:durableId="1495417796">
    <w:abstractNumId w:val="12"/>
  </w:num>
  <w:num w:numId="39" w16cid:durableId="729041403">
    <w:abstractNumId w:val="34"/>
  </w:num>
  <w:num w:numId="40" w16cid:durableId="1756047649">
    <w:abstractNumId w:val="43"/>
  </w:num>
  <w:num w:numId="41" w16cid:durableId="1733427385">
    <w:abstractNumId w:val="15"/>
  </w:num>
  <w:num w:numId="42" w16cid:durableId="560218719">
    <w:abstractNumId w:val="20"/>
  </w:num>
  <w:num w:numId="43" w16cid:durableId="536115614">
    <w:abstractNumId w:val="9"/>
  </w:num>
  <w:num w:numId="44" w16cid:durableId="2071416436">
    <w:abstractNumId w:val="9"/>
  </w:num>
  <w:num w:numId="45" w16cid:durableId="1198733930">
    <w:abstractNumId w:val="7"/>
  </w:num>
  <w:num w:numId="46" w16cid:durableId="486676194">
    <w:abstractNumId w:val="6"/>
  </w:num>
  <w:num w:numId="47" w16cid:durableId="1667897104">
    <w:abstractNumId w:val="5"/>
  </w:num>
  <w:num w:numId="48" w16cid:durableId="1360012375">
    <w:abstractNumId w:val="4"/>
  </w:num>
  <w:num w:numId="49" w16cid:durableId="1369718996">
    <w:abstractNumId w:val="8"/>
  </w:num>
  <w:num w:numId="50" w16cid:durableId="2106458970">
    <w:abstractNumId w:val="8"/>
  </w:num>
  <w:num w:numId="51" w16cid:durableId="596400304">
    <w:abstractNumId w:val="3"/>
  </w:num>
  <w:num w:numId="52" w16cid:durableId="2004048110">
    <w:abstractNumId w:val="2"/>
  </w:num>
  <w:num w:numId="53" w16cid:durableId="728961487">
    <w:abstractNumId w:val="1"/>
  </w:num>
  <w:num w:numId="54" w16cid:durableId="289476810">
    <w:abstractNumId w:val="0"/>
  </w:num>
  <w:num w:numId="55" w16cid:durableId="2137023281">
    <w:abstractNumId w:val="3"/>
  </w:num>
  <w:num w:numId="56" w16cid:durableId="1105423273">
    <w:abstractNumId w:val="23"/>
  </w:num>
  <w:num w:numId="57" w16cid:durableId="887188260">
    <w:abstractNumId w:val="35"/>
  </w:num>
  <w:num w:numId="58" w16cid:durableId="1872910455">
    <w:abstractNumId w:val="24"/>
  </w:num>
  <w:num w:numId="59" w16cid:durableId="893157326">
    <w:abstractNumId w:val="38"/>
  </w:num>
  <w:num w:numId="60" w16cid:durableId="874733523">
    <w:abstractNumId w:val="3"/>
    <w:lvlOverride w:ilvl="0">
      <w:startOverride w:val="1"/>
    </w:lvlOverride>
  </w:num>
  <w:num w:numId="61" w16cid:durableId="682822827">
    <w:abstractNumId w:val="30"/>
  </w:num>
  <w:num w:numId="62" w16cid:durableId="1295260404">
    <w:abstractNumId w:val="14"/>
  </w:num>
  <w:num w:numId="63" w16cid:durableId="323750166">
    <w:abstractNumId w:val="7"/>
  </w:num>
  <w:num w:numId="64" w16cid:durableId="144786451">
    <w:abstractNumId w:val="25"/>
  </w:num>
  <w:num w:numId="65" w16cid:durableId="1233005582">
    <w:abstractNumId w:val="3"/>
  </w:num>
  <w:num w:numId="66" w16cid:durableId="850802579">
    <w:abstractNumId w:val="29"/>
  </w:num>
  <w:num w:numId="67" w16cid:durableId="241305006">
    <w:abstractNumId w:val="27"/>
  </w:num>
  <w:num w:numId="68" w16cid:durableId="464272639">
    <w:abstractNumId w:val="36"/>
  </w:num>
  <w:num w:numId="69" w16cid:durableId="410353167">
    <w:abstractNumId w:val="41"/>
  </w:num>
  <w:num w:numId="70" w16cid:durableId="2086104540">
    <w:abstractNumId w:val="19"/>
  </w:num>
  <w:num w:numId="71" w16cid:durableId="2113166609">
    <w:abstractNumId w:val="31"/>
  </w:num>
  <w:num w:numId="72" w16cid:durableId="1772699592">
    <w:abstractNumId w:val="33"/>
  </w:num>
  <w:num w:numId="73" w16cid:durableId="1051538812">
    <w:abstractNumId w:val="17"/>
  </w:num>
  <w:num w:numId="74" w16cid:durableId="632906283">
    <w:abstractNumId w:val="32"/>
  </w:num>
  <w:num w:numId="75" w16cid:durableId="1758936608">
    <w:abstractNumId w:val="16"/>
  </w:num>
  <w:num w:numId="76" w16cid:durableId="835002277">
    <w:abstractNumId w:val="3"/>
  </w:num>
  <w:num w:numId="77" w16cid:durableId="435178668">
    <w:abstractNumId w:val="3"/>
  </w:num>
  <w:num w:numId="78" w16cid:durableId="2003463575">
    <w:abstractNumId w:val="3"/>
    <w:lvlOverride w:ilvl="0">
      <w:startOverride w:val="1"/>
    </w:lvlOverride>
  </w:num>
  <w:num w:numId="79" w16cid:durableId="876889340">
    <w:abstractNumId w:val="3"/>
  </w:num>
  <w:num w:numId="80" w16cid:durableId="1536845112">
    <w:abstractNumId w:val="37"/>
  </w:num>
  <w:num w:numId="81" w16cid:durableId="55132683">
    <w:abstractNumId w:val="13"/>
  </w:num>
  <w:num w:numId="82" w16cid:durableId="1286541592">
    <w:abstractNumId w:val="28"/>
  </w:num>
  <w:num w:numId="83" w16cid:durableId="1636596785">
    <w:abstractNumId w:val="22"/>
  </w:num>
  <w:num w:numId="84" w16cid:durableId="868760486">
    <w:abstractNumId w:val="21"/>
  </w:num>
  <w:num w:numId="85" w16cid:durableId="475531165">
    <w:abstractNumId w:val="18"/>
  </w:num>
  <w:num w:numId="86" w16cid:durableId="1618219570">
    <w:abstractNumId w:val="26"/>
  </w:num>
  <w:num w:numId="87" w16cid:durableId="1461872927">
    <w:abstractNumId w:val="39"/>
  </w:num>
  <w:num w:numId="88" w16cid:durableId="1514345298">
    <w:abstractNumId w:val="3"/>
    <w:lvlOverride w:ilvl="0">
      <w:startOverride w:val="1"/>
    </w:lvlOverride>
  </w:num>
  <w:num w:numId="89" w16cid:durableId="1162624435">
    <w:abstractNumId w:val="4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87C5F"/>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4467"/>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3E4"/>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36"/>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6D3"/>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66A"/>
    <w:rsid w:val="001377B9"/>
    <w:rsid w:val="001377CC"/>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402"/>
    <w:rsid w:val="0018177A"/>
    <w:rsid w:val="00182478"/>
    <w:rsid w:val="00184290"/>
    <w:rsid w:val="00184F2C"/>
    <w:rsid w:val="0018527E"/>
    <w:rsid w:val="001853E0"/>
    <w:rsid w:val="00186294"/>
    <w:rsid w:val="00186A07"/>
    <w:rsid w:val="00186DAB"/>
    <w:rsid w:val="00187386"/>
    <w:rsid w:val="00187E05"/>
    <w:rsid w:val="00187E92"/>
    <w:rsid w:val="00190795"/>
    <w:rsid w:val="00190D60"/>
    <w:rsid w:val="00191F69"/>
    <w:rsid w:val="00191FBB"/>
    <w:rsid w:val="0019227C"/>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6E6"/>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8FA"/>
    <w:rsid w:val="001C6FB5"/>
    <w:rsid w:val="001D0E6D"/>
    <w:rsid w:val="001D1619"/>
    <w:rsid w:val="001D223E"/>
    <w:rsid w:val="001D23A1"/>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0C4"/>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27681"/>
    <w:rsid w:val="00232115"/>
    <w:rsid w:val="0023229D"/>
    <w:rsid w:val="002322FF"/>
    <w:rsid w:val="00232745"/>
    <w:rsid w:val="002332E2"/>
    <w:rsid w:val="002334E8"/>
    <w:rsid w:val="0023395E"/>
    <w:rsid w:val="002349C1"/>
    <w:rsid w:val="00234BE4"/>
    <w:rsid w:val="00234D7A"/>
    <w:rsid w:val="0023542A"/>
    <w:rsid w:val="00235E7F"/>
    <w:rsid w:val="00236D07"/>
    <w:rsid w:val="0023732B"/>
    <w:rsid w:val="00237C56"/>
    <w:rsid w:val="00237DF1"/>
    <w:rsid w:val="00240B56"/>
    <w:rsid w:val="00241079"/>
    <w:rsid w:val="00241F80"/>
    <w:rsid w:val="002422CB"/>
    <w:rsid w:val="00242C23"/>
    <w:rsid w:val="00242D68"/>
    <w:rsid w:val="00243316"/>
    <w:rsid w:val="002434EF"/>
    <w:rsid w:val="002436B1"/>
    <w:rsid w:val="002437E6"/>
    <w:rsid w:val="00243A6F"/>
    <w:rsid w:val="0024504F"/>
    <w:rsid w:val="00245429"/>
    <w:rsid w:val="00245D95"/>
    <w:rsid w:val="00245EB2"/>
    <w:rsid w:val="002465C0"/>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8C8"/>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2EF"/>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070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863"/>
    <w:rsid w:val="002C1BA3"/>
    <w:rsid w:val="002C21D6"/>
    <w:rsid w:val="002C32F8"/>
    <w:rsid w:val="002C3ABC"/>
    <w:rsid w:val="002C3FD4"/>
    <w:rsid w:val="002C46E0"/>
    <w:rsid w:val="002C5228"/>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2A9"/>
    <w:rsid w:val="002F13C7"/>
    <w:rsid w:val="002F2C88"/>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46DAF"/>
    <w:rsid w:val="00350631"/>
    <w:rsid w:val="00351FB8"/>
    <w:rsid w:val="00351FC3"/>
    <w:rsid w:val="00352784"/>
    <w:rsid w:val="00352B64"/>
    <w:rsid w:val="003533D1"/>
    <w:rsid w:val="0035387A"/>
    <w:rsid w:val="0035488D"/>
    <w:rsid w:val="00355E91"/>
    <w:rsid w:val="00356D11"/>
    <w:rsid w:val="003577C8"/>
    <w:rsid w:val="003579DA"/>
    <w:rsid w:val="00357B3B"/>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97F03"/>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1F6"/>
    <w:rsid w:val="003B5C04"/>
    <w:rsid w:val="003B626C"/>
    <w:rsid w:val="003B6D22"/>
    <w:rsid w:val="003B70A2"/>
    <w:rsid w:val="003C232D"/>
    <w:rsid w:val="003C37F8"/>
    <w:rsid w:val="003C3CE2"/>
    <w:rsid w:val="003C521E"/>
    <w:rsid w:val="003C5423"/>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1C22"/>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59C5"/>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1843"/>
    <w:rsid w:val="004F24E6"/>
    <w:rsid w:val="004F2A39"/>
    <w:rsid w:val="004F445C"/>
    <w:rsid w:val="004F4B92"/>
    <w:rsid w:val="004F5211"/>
    <w:rsid w:val="004F5928"/>
    <w:rsid w:val="004F5B21"/>
    <w:rsid w:val="004F60D1"/>
    <w:rsid w:val="004F6545"/>
    <w:rsid w:val="004F762A"/>
    <w:rsid w:val="004F7687"/>
    <w:rsid w:val="004F7A1B"/>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8AC"/>
    <w:rsid w:val="0052298B"/>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0901"/>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A63"/>
    <w:rsid w:val="00553E6D"/>
    <w:rsid w:val="00554DB6"/>
    <w:rsid w:val="00554FF4"/>
    <w:rsid w:val="00555395"/>
    <w:rsid w:val="005553A6"/>
    <w:rsid w:val="0055573E"/>
    <w:rsid w:val="00556BA1"/>
    <w:rsid w:val="00556E6C"/>
    <w:rsid w:val="00557397"/>
    <w:rsid w:val="00557433"/>
    <w:rsid w:val="00561490"/>
    <w:rsid w:val="00561A49"/>
    <w:rsid w:val="005636E7"/>
    <w:rsid w:val="00564210"/>
    <w:rsid w:val="0056438C"/>
    <w:rsid w:val="00564AF1"/>
    <w:rsid w:val="00564EC7"/>
    <w:rsid w:val="00565866"/>
    <w:rsid w:val="00565C38"/>
    <w:rsid w:val="0056715E"/>
    <w:rsid w:val="005672A9"/>
    <w:rsid w:val="00570544"/>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5D9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02B"/>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078"/>
    <w:rsid w:val="00607117"/>
    <w:rsid w:val="00607529"/>
    <w:rsid w:val="0060798A"/>
    <w:rsid w:val="0061052A"/>
    <w:rsid w:val="006106AB"/>
    <w:rsid w:val="00610957"/>
    <w:rsid w:val="00611268"/>
    <w:rsid w:val="006116E2"/>
    <w:rsid w:val="00612E74"/>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3B77"/>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0F6"/>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690"/>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57"/>
    <w:rsid w:val="006A167C"/>
    <w:rsid w:val="006A2A74"/>
    <w:rsid w:val="006A3098"/>
    <w:rsid w:val="006A3E99"/>
    <w:rsid w:val="006A4160"/>
    <w:rsid w:val="006A48D8"/>
    <w:rsid w:val="006A599E"/>
    <w:rsid w:val="006B03F0"/>
    <w:rsid w:val="006B18AE"/>
    <w:rsid w:val="006B31E9"/>
    <w:rsid w:val="006B3D18"/>
    <w:rsid w:val="006B6A49"/>
    <w:rsid w:val="006B7090"/>
    <w:rsid w:val="006B7354"/>
    <w:rsid w:val="006B7ABF"/>
    <w:rsid w:val="006B7DA2"/>
    <w:rsid w:val="006C0740"/>
    <w:rsid w:val="006C1266"/>
    <w:rsid w:val="006C1380"/>
    <w:rsid w:val="006C17C0"/>
    <w:rsid w:val="006C1EE1"/>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0F42"/>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3712D"/>
    <w:rsid w:val="007400C4"/>
    <w:rsid w:val="00740950"/>
    <w:rsid w:val="00740D58"/>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2B4"/>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851"/>
    <w:rsid w:val="007C0E25"/>
    <w:rsid w:val="007C16C4"/>
    <w:rsid w:val="007C17FE"/>
    <w:rsid w:val="007C1AAC"/>
    <w:rsid w:val="007C217C"/>
    <w:rsid w:val="007C33A2"/>
    <w:rsid w:val="007C3E9A"/>
    <w:rsid w:val="007C4BAB"/>
    <w:rsid w:val="007C53EA"/>
    <w:rsid w:val="007C5673"/>
    <w:rsid w:val="007C601A"/>
    <w:rsid w:val="007C6457"/>
    <w:rsid w:val="007C6E9B"/>
    <w:rsid w:val="007C6F79"/>
    <w:rsid w:val="007D033F"/>
    <w:rsid w:val="007D0AF8"/>
    <w:rsid w:val="007D0F54"/>
    <w:rsid w:val="007D1058"/>
    <w:rsid w:val="007D1847"/>
    <w:rsid w:val="007D2436"/>
    <w:rsid w:val="007D2E62"/>
    <w:rsid w:val="007D2E85"/>
    <w:rsid w:val="007D3519"/>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3098"/>
    <w:rsid w:val="007F53D9"/>
    <w:rsid w:val="007F6351"/>
    <w:rsid w:val="007F674F"/>
    <w:rsid w:val="007F6C8C"/>
    <w:rsid w:val="007F771A"/>
    <w:rsid w:val="007F7801"/>
    <w:rsid w:val="007F79E1"/>
    <w:rsid w:val="00801D1B"/>
    <w:rsid w:val="00802F29"/>
    <w:rsid w:val="008039FA"/>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3BC6"/>
    <w:rsid w:val="008341AE"/>
    <w:rsid w:val="00834880"/>
    <w:rsid w:val="00834DF7"/>
    <w:rsid w:val="008351FF"/>
    <w:rsid w:val="008355C1"/>
    <w:rsid w:val="008358E5"/>
    <w:rsid w:val="00835BE9"/>
    <w:rsid w:val="008366A7"/>
    <w:rsid w:val="00836985"/>
    <w:rsid w:val="00836F8A"/>
    <w:rsid w:val="008413B1"/>
    <w:rsid w:val="008416DA"/>
    <w:rsid w:val="00841933"/>
    <w:rsid w:val="00842555"/>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4604"/>
    <w:rsid w:val="00875076"/>
    <w:rsid w:val="00875807"/>
    <w:rsid w:val="00875BFD"/>
    <w:rsid w:val="00876AD5"/>
    <w:rsid w:val="00876F71"/>
    <w:rsid w:val="0087743C"/>
    <w:rsid w:val="00880915"/>
    <w:rsid w:val="0088239C"/>
    <w:rsid w:val="008824D1"/>
    <w:rsid w:val="008827FA"/>
    <w:rsid w:val="00883C2F"/>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39E"/>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D769A"/>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6C9C"/>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B44"/>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1AB0"/>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3B5"/>
    <w:rsid w:val="009E495D"/>
    <w:rsid w:val="009E4D45"/>
    <w:rsid w:val="009E6F9F"/>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7ED"/>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1A74"/>
    <w:rsid w:val="00A72258"/>
    <w:rsid w:val="00A72ADD"/>
    <w:rsid w:val="00A734BF"/>
    <w:rsid w:val="00A73997"/>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16A0"/>
    <w:rsid w:val="00B03C08"/>
    <w:rsid w:val="00B04CB9"/>
    <w:rsid w:val="00B0716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5A42"/>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2F79"/>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5BF9"/>
    <w:rsid w:val="00B965FD"/>
    <w:rsid w:val="00B96A50"/>
    <w:rsid w:val="00B975BC"/>
    <w:rsid w:val="00B97E75"/>
    <w:rsid w:val="00B97EC2"/>
    <w:rsid w:val="00BA111D"/>
    <w:rsid w:val="00BA1337"/>
    <w:rsid w:val="00BA141C"/>
    <w:rsid w:val="00BA1A91"/>
    <w:rsid w:val="00BA2057"/>
    <w:rsid w:val="00BA23EF"/>
    <w:rsid w:val="00BA2AC2"/>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039"/>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86F"/>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9E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1F9"/>
    <w:rsid w:val="00C879B3"/>
    <w:rsid w:val="00C90F93"/>
    <w:rsid w:val="00C917E8"/>
    <w:rsid w:val="00C91BDA"/>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A7F25"/>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02"/>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634"/>
    <w:rsid w:val="00CF5A87"/>
    <w:rsid w:val="00CF7948"/>
    <w:rsid w:val="00D001FA"/>
    <w:rsid w:val="00D02145"/>
    <w:rsid w:val="00D0225B"/>
    <w:rsid w:val="00D02439"/>
    <w:rsid w:val="00D045A3"/>
    <w:rsid w:val="00D05B7C"/>
    <w:rsid w:val="00D05E72"/>
    <w:rsid w:val="00D07411"/>
    <w:rsid w:val="00D07A8B"/>
    <w:rsid w:val="00D10A96"/>
    <w:rsid w:val="00D10D79"/>
    <w:rsid w:val="00D113A3"/>
    <w:rsid w:val="00D1169E"/>
    <w:rsid w:val="00D11A43"/>
    <w:rsid w:val="00D11B52"/>
    <w:rsid w:val="00D12483"/>
    <w:rsid w:val="00D1391C"/>
    <w:rsid w:val="00D14069"/>
    <w:rsid w:val="00D153D2"/>
    <w:rsid w:val="00D16318"/>
    <w:rsid w:val="00D1740E"/>
    <w:rsid w:val="00D20FCB"/>
    <w:rsid w:val="00D216EB"/>
    <w:rsid w:val="00D21B86"/>
    <w:rsid w:val="00D22A25"/>
    <w:rsid w:val="00D22DE2"/>
    <w:rsid w:val="00D22E3C"/>
    <w:rsid w:val="00D24111"/>
    <w:rsid w:val="00D250A2"/>
    <w:rsid w:val="00D2519C"/>
    <w:rsid w:val="00D2554F"/>
    <w:rsid w:val="00D25A8E"/>
    <w:rsid w:val="00D25AE3"/>
    <w:rsid w:val="00D25CD9"/>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6DF"/>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93E"/>
    <w:rsid w:val="00DC2B81"/>
    <w:rsid w:val="00DC2FC4"/>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48C4"/>
    <w:rsid w:val="00DE5147"/>
    <w:rsid w:val="00DE62C6"/>
    <w:rsid w:val="00DE6D6A"/>
    <w:rsid w:val="00DE7269"/>
    <w:rsid w:val="00DF0AB7"/>
    <w:rsid w:val="00DF0B63"/>
    <w:rsid w:val="00DF1164"/>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B5A"/>
    <w:rsid w:val="00E63E66"/>
    <w:rsid w:val="00E658C8"/>
    <w:rsid w:val="00E65B52"/>
    <w:rsid w:val="00E66480"/>
    <w:rsid w:val="00E70246"/>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3ED6"/>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D5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8AB"/>
    <w:rsid w:val="00EC6FDC"/>
    <w:rsid w:val="00EC7E61"/>
    <w:rsid w:val="00EC7FDE"/>
    <w:rsid w:val="00ED0083"/>
    <w:rsid w:val="00ED0140"/>
    <w:rsid w:val="00ED06BA"/>
    <w:rsid w:val="00ED198B"/>
    <w:rsid w:val="00ED2257"/>
    <w:rsid w:val="00ED27FB"/>
    <w:rsid w:val="00ED2817"/>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CAE"/>
    <w:rsid w:val="00EF1E77"/>
    <w:rsid w:val="00EF3262"/>
    <w:rsid w:val="00EF3F52"/>
    <w:rsid w:val="00EF424B"/>
    <w:rsid w:val="00EF45A0"/>
    <w:rsid w:val="00EF499C"/>
    <w:rsid w:val="00EF4B3F"/>
    <w:rsid w:val="00EF566D"/>
    <w:rsid w:val="00EF605F"/>
    <w:rsid w:val="00EF6782"/>
    <w:rsid w:val="00EF6962"/>
    <w:rsid w:val="00EF6F49"/>
    <w:rsid w:val="00EF75BA"/>
    <w:rsid w:val="00F002DD"/>
    <w:rsid w:val="00F00521"/>
    <w:rsid w:val="00F015F6"/>
    <w:rsid w:val="00F01B3E"/>
    <w:rsid w:val="00F02108"/>
    <w:rsid w:val="00F021A5"/>
    <w:rsid w:val="00F0325C"/>
    <w:rsid w:val="00F034AC"/>
    <w:rsid w:val="00F0376B"/>
    <w:rsid w:val="00F04499"/>
    <w:rsid w:val="00F0493B"/>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59F1"/>
    <w:rsid w:val="00F163F6"/>
    <w:rsid w:val="00F169A2"/>
    <w:rsid w:val="00F17358"/>
    <w:rsid w:val="00F21495"/>
    <w:rsid w:val="00F218E1"/>
    <w:rsid w:val="00F21A5B"/>
    <w:rsid w:val="00F2262E"/>
    <w:rsid w:val="00F23863"/>
    <w:rsid w:val="00F246D5"/>
    <w:rsid w:val="00F24F21"/>
    <w:rsid w:val="00F25751"/>
    <w:rsid w:val="00F26D33"/>
    <w:rsid w:val="00F26D5D"/>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445"/>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083"/>
    <w:rsid w:val="00FE0259"/>
    <w:rsid w:val="00FE03F1"/>
    <w:rsid w:val="00FE0B6B"/>
    <w:rsid w:val="00FE280A"/>
    <w:rsid w:val="00FE3BCE"/>
    <w:rsid w:val="00FE3E71"/>
    <w:rsid w:val="00FE432B"/>
    <w:rsid w:val="00FE487F"/>
    <w:rsid w:val="00FE689D"/>
    <w:rsid w:val="00FE6DAA"/>
    <w:rsid w:val="00FE7458"/>
    <w:rsid w:val="00FE7504"/>
    <w:rsid w:val="00FF0336"/>
    <w:rsid w:val="00FF0637"/>
    <w:rsid w:val="00FF07AE"/>
    <w:rsid w:val="00FF21DA"/>
    <w:rsid w:val="00FF2A48"/>
    <w:rsid w:val="00FF2BA5"/>
    <w:rsid w:val="00FF392E"/>
    <w:rsid w:val="00FF3FA0"/>
    <w:rsid w:val="00FF44F0"/>
    <w:rsid w:val="00FF46BB"/>
    <w:rsid w:val="00FF4C4E"/>
    <w:rsid w:val="00FF4D48"/>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D3"/>
    <w:pPr>
      <w:spacing w:before="120"/>
    </w:pPr>
    <w:rPr>
      <w:sz w:val="24"/>
      <w:szCs w:val="24"/>
      <w:lang w:val="en-US" w:eastAsia="en-US"/>
    </w:rPr>
  </w:style>
  <w:style w:type="paragraph" w:styleId="Heading1">
    <w:name w:val="heading 1"/>
    <w:basedOn w:val="Normal"/>
    <w:next w:val="BodyText"/>
    <w:link w:val="Heading1Char"/>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Heading2">
    <w:name w:val="heading 2"/>
    <w:basedOn w:val="Heading1"/>
    <w:next w:val="BodyText"/>
    <w:link w:val="Heading2Char"/>
    <w:qFormat/>
    <w:rsid w:val="00E83B50"/>
    <w:pPr>
      <w:pageBreakBefore w:val="0"/>
      <w:tabs>
        <w:tab w:val="clear" w:pos="432"/>
        <w:tab w:val="clear" w:pos="1440"/>
      </w:tabs>
      <w:ind w:left="0" w:firstLine="0"/>
      <w:outlineLvl w:val="1"/>
    </w:pPr>
  </w:style>
  <w:style w:type="paragraph" w:styleId="Heading3">
    <w:name w:val="heading 3"/>
    <w:basedOn w:val="Heading2"/>
    <w:next w:val="BodyText"/>
    <w:link w:val="Heading3Char"/>
    <w:qFormat/>
    <w:rsid w:val="00274E5D"/>
    <w:pPr>
      <w:numPr>
        <w:ilvl w:val="2"/>
      </w:numPr>
      <w:tabs>
        <w:tab w:val="num" w:pos="720"/>
        <w:tab w:val="num" w:pos="1440"/>
      </w:tabs>
      <w:ind w:left="720" w:hanging="720"/>
      <w:outlineLvl w:val="2"/>
    </w:pPr>
    <w:rPr>
      <w:sz w:val="24"/>
    </w:rPr>
  </w:style>
  <w:style w:type="paragraph" w:styleId="Heading4">
    <w:name w:val="heading 4"/>
    <w:basedOn w:val="Heading3"/>
    <w:next w:val="BodyText"/>
    <w:link w:val="Heading4Char"/>
    <w:uiPriority w:val="99"/>
    <w:qFormat/>
    <w:rsid w:val="00C03CC6"/>
    <w:pPr>
      <w:numPr>
        <w:ilvl w:val="3"/>
      </w:numPr>
      <w:tabs>
        <w:tab w:val="num" w:pos="720"/>
      </w:tabs>
      <w:ind w:left="720" w:hanging="720"/>
      <w:outlineLvl w:val="3"/>
    </w:pPr>
  </w:style>
  <w:style w:type="paragraph" w:styleId="Heading5">
    <w:name w:val="heading 5"/>
    <w:basedOn w:val="Heading4"/>
    <w:next w:val="BodyText"/>
    <w:link w:val="Heading5Char"/>
    <w:uiPriority w:val="99"/>
    <w:qFormat/>
    <w:rsid w:val="00947B0C"/>
    <w:pPr>
      <w:numPr>
        <w:ilvl w:val="0"/>
      </w:numPr>
      <w:tabs>
        <w:tab w:val="clear" w:pos="1440"/>
        <w:tab w:val="num" w:pos="720"/>
      </w:tabs>
      <w:ind w:left="720" w:hanging="720"/>
      <w:outlineLvl w:val="4"/>
    </w:pPr>
  </w:style>
  <w:style w:type="paragraph" w:styleId="Heading6">
    <w:name w:val="heading 6"/>
    <w:basedOn w:val="Heading5"/>
    <w:next w:val="BodyText"/>
    <w:link w:val="Heading6Char"/>
    <w:uiPriority w:val="99"/>
    <w:qFormat/>
    <w:rsid w:val="00E83B50"/>
    <w:pPr>
      <w:numPr>
        <w:ilvl w:val="5"/>
      </w:numPr>
      <w:tabs>
        <w:tab w:val="num" w:pos="720"/>
        <w:tab w:val="num" w:pos="1440"/>
      </w:tabs>
      <w:ind w:left="720" w:hanging="720"/>
      <w:outlineLvl w:val="5"/>
    </w:pPr>
  </w:style>
  <w:style w:type="paragraph" w:styleId="Heading7">
    <w:name w:val="heading 7"/>
    <w:basedOn w:val="Heading6"/>
    <w:next w:val="BodyText"/>
    <w:link w:val="Heading7Char"/>
    <w:uiPriority w:val="99"/>
    <w:qFormat/>
    <w:rsid w:val="00597DB2"/>
    <w:pPr>
      <w:numPr>
        <w:ilvl w:val="6"/>
      </w:numPr>
      <w:tabs>
        <w:tab w:val="num" w:pos="720"/>
        <w:tab w:val="num" w:pos="1152"/>
        <w:tab w:val="num" w:pos="1296"/>
      </w:tabs>
      <w:ind w:left="1296" w:hanging="1296"/>
      <w:outlineLvl w:val="6"/>
    </w:pPr>
    <w:rPr>
      <w:sz w:val="28"/>
    </w:rPr>
  </w:style>
  <w:style w:type="paragraph" w:styleId="Heading8">
    <w:name w:val="heading 8"/>
    <w:basedOn w:val="Heading7"/>
    <w:next w:val="BodyText"/>
    <w:link w:val="Heading8Char"/>
    <w:uiPriority w:val="99"/>
    <w:qFormat/>
    <w:rsid w:val="00597DB2"/>
    <w:pPr>
      <w:numPr>
        <w:ilvl w:val="7"/>
      </w:numPr>
      <w:tabs>
        <w:tab w:val="num" w:pos="720"/>
      </w:tabs>
      <w:ind w:left="1440" w:hanging="1440"/>
      <w:outlineLvl w:val="7"/>
    </w:pPr>
  </w:style>
  <w:style w:type="paragraph" w:styleId="Heading9">
    <w:name w:val="heading 9"/>
    <w:basedOn w:val="Heading8"/>
    <w:next w:val="BodyText"/>
    <w:link w:val="Heading9Char"/>
    <w:uiPriority w:val="99"/>
    <w:qFormat/>
    <w:rsid w:val="00597DB2"/>
    <w:pPr>
      <w:numPr>
        <w:ilvl w:val="0"/>
      </w:numPr>
      <w:tabs>
        <w:tab w:val="num" w:pos="720"/>
        <w:tab w:val="num" w:pos="1584"/>
      </w:tabs>
      <w:ind w:left="1440" w:hanging="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D60"/>
    <w:rPr>
      <w:rFonts w:ascii="Arial" w:hAnsi="Arial"/>
      <w:b/>
      <w:noProof/>
      <w:kern w:val="28"/>
      <w:sz w:val="28"/>
    </w:rPr>
  </w:style>
  <w:style w:type="character" w:customStyle="1" w:styleId="Heading2Char">
    <w:name w:val="Heading 2 Char"/>
    <w:link w:val="Heading2"/>
    <w:uiPriority w:val="99"/>
    <w:locked/>
    <w:rsid w:val="00E83B50"/>
    <w:rPr>
      <w:rFonts w:ascii="Arial" w:hAnsi="Arial"/>
      <w:b/>
      <w:noProof/>
      <w:kern w:val="28"/>
      <w:sz w:val="28"/>
    </w:rPr>
  </w:style>
  <w:style w:type="character" w:customStyle="1" w:styleId="Heading3Char">
    <w:name w:val="Heading 3 Char"/>
    <w:link w:val="Heading3"/>
    <w:uiPriority w:val="99"/>
    <w:locked/>
    <w:rsid w:val="00274E5D"/>
    <w:rPr>
      <w:rFonts w:ascii="Arial" w:hAnsi="Arial"/>
      <w:b/>
      <w:noProof/>
      <w:kern w:val="28"/>
      <w:sz w:val="24"/>
    </w:rPr>
  </w:style>
  <w:style w:type="character" w:customStyle="1" w:styleId="Heading4Char">
    <w:name w:val="Heading 4 Char"/>
    <w:link w:val="Heading4"/>
    <w:uiPriority w:val="99"/>
    <w:locked/>
    <w:rsid w:val="00C03CC6"/>
    <w:rPr>
      <w:rFonts w:ascii="Arial" w:hAnsi="Arial"/>
      <w:b/>
      <w:noProof/>
      <w:kern w:val="28"/>
      <w:sz w:val="24"/>
    </w:rPr>
  </w:style>
  <w:style w:type="character" w:customStyle="1" w:styleId="Heading5Char">
    <w:name w:val="Heading 5 Char"/>
    <w:link w:val="Heading5"/>
    <w:uiPriority w:val="99"/>
    <w:locked/>
    <w:rsid w:val="00947B0C"/>
    <w:rPr>
      <w:rFonts w:ascii="Arial" w:hAnsi="Arial"/>
      <w:b/>
      <w:noProof/>
      <w:kern w:val="28"/>
      <w:sz w:val="24"/>
    </w:rPr>
  </w:style>
  <w:style w:type="character" w:customStyle="1" w:styleId="Heading6Char">
    <w:name w:val="Heading 6 Char"/>
    <w:link w:val="Heading6"/>
    <w:uiPriority w:val="99"/>
    <w:locked/>
    <w:rsid w:val="00E83B50"/>
    <w:rPr>
      <w:rFonts w:ascii="Arial" w:hAnsi="Arial"/>
      <w:b/>
      <w:noProof/>
      <w:kern w:val="28"/>
      <w:sz w:val="24"/>
    </w:rPr>
  </w:style>
  <w:style w:type="character" w:customStyle="1" w:styleId="Heading7Char">
    <w:name w:val="Heading 7 Char"/>
    <w:link w:val="Heading7"/>
    <w:uiPriority w:val="99"/>
    <w:semiHidden/>
    <w:locked/>
    <w:rsid w:val="00190D60"/>
    <w:rPr>
      <w:rFonts w:ascii="Arial" w:hAnsi="Arial"/>
      <w:b/>
      <w:noProof/>
      <w:kern w:val="28"/>
      <w:sz w:val="28"/>
      <w:lang w:val="en-US" w:eastAsia="en-US"/>
    </w:rPr>
  </w:style>
  <w:style w:type="character" w:customStyle="1" w:styleId="Heading8Char">
    <w:name w:val="Heading 8 Char"/>
    <w:link w:val="Heading8"/>
    <w:uiPriority w:val="99"/>
    <w:semiHidden/>
    <w:locked/>
    <w:rsid w:val="00190D60"/>
    <w:rPr>
      <w:rFonts w:ascii="Arial" w:hAnsi="Arial"/>
      <w:b/>
      <w:noProof/>
      <w:kern w:val="28"/>
      <w:sz w:val="28"/>
      <w:lang w:val="en-US" w:eastAsia="en-US"/>
    </w:rPr>
  </w:style>
  <w:style w:type="character" w:customStyle="1" w:styleId="Heading9Char">
    <w:name w:val="Heading 9 Char"/>
    <w:link w:val="Heading9"/>
    <w:uiPriority w:val="99"/>
    <w:semiHidden/>
    <w:locked/>
    <w:rsid w:val="00190D60"/>
    <w:rPr>
      <w:rFonts w:ascii="Arial" w:hAnsi="Arial"/>
      <w:b/>
      <w:noProof/>
      <w:kern w:val="28"/>
      <w:sz w:val="28"/>
      <w:lang w:val="en-US" w:eastAsia="en-US"/>
    </w:rPr>
  </w:style>
  <w:style w:type="paragraph" w:styleId="BalloonText">
    <w:name w:val="Balloon Text"/>
    <w:basedOn w:val="Normal"/>
    <w:link w:val="BalloonTextChar"/>
    <w:uiPriority w:val="99"/>
    <w:semiHidden/>
    <w:rsid w:val="00597DB2"/>
    <w:pPr>
      <w:spacing w:before="0"/>
    </w:pPr>
    <w:rPr>
      <w:rFonts w:ascii="Tahoma" w:hAnsi="Tahoma"/>
      <w:sz w:val="16"/>
      <w:szCs w:val="20"/>
    </w:rPr>
  </w:style>
  <w:style w:type="character" w:customStyle="1" w:styleId="BalloonTextChar">
    <w:name w:val="Balloon Text Char"/>
    <w:link w:val="BalloonText"/>
    <w:uiPriority w:val="99"/>
    <w:semiHidden/>
    <w:locked/>
    <w:rsid w:val="00597DB2"/>
    <w:rPr>
      <w:rFonts w:ascii="Tahoma" w:hAnsi="Tahoma"/>
      <w:sz w:val="16"/>
    </w:rPr>
  </w:style>
  <w:style w:type="paragraph" w:styleId="BodyText">
    <w:name w:val="Body Text"/>
    <w:basedOn w:val="Normal"/>
    <w:link w:val="BodyTextChar"/>
    <w:qFormat/>
    <w:rsid w:val="00597DB2"/>
    <w:rPr>
      <w:szCs w:val="20"/>
    </w:rPr>
  </w:style>
  <w:style w:type="character" w:customStyle="1" w:styleId="BodyTextChar">
    <w:name w:val="Body Text Char"/>
    <w:link w:val="BodyText"/>
    <w:locked/>
    <w:rsid w:val="00597DB2"/>
    <w:rPr>
      <w:sz w:val="24"/>
    </w:rPr>
  </w:style>
  <w:style w:type="paragraph" w:styleId="List">
    <w:name w:val="List"/>
    <w:basedOn w:val="BodyText"/>
    <w:link w:val="ListChar"/>
    <w:rsid w:val="006567FB"/>
    <w:pPr>
      <w:ind w:left="1080" w:hanging="720"/>
    </w:pPr>
  </w:style>
  <w:style w:type="paragraph" w:styleId="ListBullet">
    <w:name w:val="List Bullet"/>
    <w:basedOn w:val="Normal"/>
    <w:link w:val="ListBulletChar"/>
    <w:unhideWhenUsed/>
    <w:rsid w:val="006567FB"/>
    <w:pPr>
      <w:numPr>
        <w:numId w:val="44"/>
      </w:numPr>
    </w:pPr>
    <w:rPr>
      <w:szCs w:val="20"/>
    </w:rPr>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6567FB"/>
    <w:pPr>
      <w:ind w:left="1440"/>
    </w:pPr>
  </w:style>
  <w:style w:type="paragraph" w:styleId="TOC1">
    <w:name w:val="toc 1"/>
    <w:next w:val="Normal"/>
    <w:uiPriority w:val="39"/>
    <w:rsid w:val="006567FB"/>
    <w:pPr>
      <w:tabs>
        <w:tab w:val="right" w:leader="dot" w:pos="9346"/>
      </w:tabs>
      <w:ind w:left="288" w:hanging="288"/>
    </w:pPr>
    <w:rPr>
      <w:sz w:val="24"/>
      <w:szCs w:val="24"/>
      <w:lang w:val="en-US" w:eastAsia="en-US"/>
    </w:rPr>
  </w:style>
  <w:style w:type="paragraph" w:styleId="TOC2">
    <w:name w:val="toc 2"/>
    <w:basedOn w:val="TOC1"/>
    <w:next w:val="Normal"/>
    <w:uiPriority w:val="39"/>
    <w:rsid w:val="006567FB"/>
    <w:pPr>
      <w:tabs>
        <w:tab w:val="clear" w:pos="9346"/>
        <w:tab w:val="right" w:leader="dot" w:pos="9350"/>
      </w:tabs>
      <w:ind w:left="720" w:hanging="432"/>
    </w:pPr>
  </w:style>
  <w:style w:type="paragraph" w:styleId="TOC3">
    <w:name w:val="toc 3"/>
    <w:basedOn w:val="TOC2"/>
    <w:next w:val="Normal"/>
    <w:uiPriority w:val="39"/>
    <w:rsid w:val="006567FB"/>
    <w:pPr>
      <w:ind w:left="1152" w:hanging="576"/>
    </w:pPr>
  </w:style>
  <w:style w:type="paragraph" w:styleId="TOC4">
    <w:name w:val="toc 4"/>
    <w:basedOn w:val="TOC3"/>
    <w:next w:val="Normal"/>
    <w:uiPriority w:val="39"/>
    <w:rsid w:val="006567FB"/>
    <w:pPr>
      <w:ind w:left="1584" w:hanging="720"/>
    </w:pPr>
  </w:style>
  <w:style w:type="paragraph" w:styleId="TOC5">
    <w:name w:val="toc 5"/>
    <w:basedOn w:val="TOC4"/>
    <w:next w:val="Normal"/>
    <w:uiPriority w:val="39"/>
    <w:rsid w:val="006567FB"/>
    <w:pPr>
      <w:ind w:left="2160" w:hanging="1008"/>
    </w:pPr>
  </w:style>
  <w:style w:type="paragraph" w:styleId="TOC6">
    <w:name w:val="toc 6"/>
    <w:basedOn w:val="TOC5"/>
    <w:next w:val="Normal"/>
    <w:uiPriority w:val="39"/>
    <w:rsid w:val="006567FB"/>
    <w:pPr>
      <w:ind w:left="2592" w:hanging="1152"/>
    </w:pPr>
  </w:style>
  <w:style w:type="paragraph" w:styleId="TOC7">
    <w:name w:val="toc 7"/>
    <w:basedOn w:val="TOC6"/>
    <w:next w:val="Normal"/>
    <w:uiPriority w:val="39"/>
    <w:rsid w:val="006567FB"/>
    <w:pPr>
      <w:ind w:left="3024" w:hanging="1296"/>
    </w:pPr>
  </w:style>
  <w:style w:type="paragraph" w:styleId="TOC8">
    <w:name w:val="toc 8"/>
    <w:basedOn w:val="TOC7"/>
    <w:next w:val="Normal"/>
    <w:uiPriority w:val="39"/>
    <w:rsid w:val="006567FB"/>
    <w:pPr>
      <w:ind w:left="3456" w:hanging="1440"/>
    </w:pPr>
  </w:style>
  <w:style w:type="paragraph" w:styleId="TOC9">
    <w:name w:val="toc 9"/>
    <w:basedOn w:val="TOC8"/>
    <w:next w:val="Normal"/>
    <w:uiPriority w:val="39"/>
    <w:rsid w:val="006567FB"/>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801D1B"/>
    <w:pPr>
      <w:keepNext/>
      <w:jc w:val="center"/>
    </w:pPr>
    <w:rPr>
      <w:rFonts w:ascii="Arial" w:hAnsi="Arial"/>
      <w:b/>
      <w:sz w:val="20"/>
    </w:rPr>
  </w:style>
  <w:style w:type="paragraph" w:customStyle="1" w:styleId="TableTitle">
    <w:name w:val="Table Title"/>
    <w:basedOn w:val="BodyText"/>
    <w:link w:val="TableTitleChar1"/>
    <w:uiPriority w:val="99"/>
    <w:rsid w:val="00801D1B"/>
    <w:pPr>
      <w:keepNext/>
      <w:spacing w:before="300" w:after="60"/>
      <w:jc w:val="center"/>
    </w:pPr>
    <w:rPr>
      <w:rFonts w:ascii="Arial" w:hAnsi="Arial"/>
      <w:b/>
      <w:sz w:val="22"/>
    </w:rPr>
  </w:style>
  <w:style w:type="paragraph" w:customStyle="1" w:styleId="FigureTitle">
    <w:name w:val="Figure Title"/>
    <w:basedOn w:val="TableTitle"/>
    <w:uiPriority w:val="99"/>
    <w:rsid w:val="00801D1B"/>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6567FB"/>
    <w:pPr>
      <w:ind w:left="1800" w:hanging="720"/>
    </w:pPr>
    <w:rPr>
      <w:szCs w:val="20"/>
    </w:rPr>
  </w:style>
  <w:style w:type="paragraph" w:styleId="ListContinue">
    <w:name w:val="List Continue"/>
    <w:basedOn w:val="Normal"/>
    <w:link w:val="ListContinueChar"/>
    <w:uiPriority w:val="99"/>
    <w:unhideWhenUsed/>
    <w:rsid w:val="006567FB"/>
    <w:pPr>
      <w:ind w:left="360"/>
      <w:contextualSpacing/>
    </w:pPr>
    <w:rPr>
      <w:szCs w:val="20"/>
    </w:rPr>
  </w:style>
  <w:style w:type="paragraph" w:styleId="ListContinue2">
    <w:name w:val="List Continue 2"/>
    <w:basedOn w:val="Normal"/>
    <w:uiPriority w:val="99"/>
    <w:unhideWhenUsed/>
    <w:rsid w:val="006567FB"/>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6567FB"/>
    <w:pPr>
      <w:spacing w:before="60"/>
      <w:ind w:left="900"/>
    </w:pPr>
    <w:rPr>
      <w:szCs w:val="20"/>
    </w:rPr>
  </w:style>
  <w:style w:type="paragraph" w:styleId="BodyText3">
    <w:name w:val="Body Text 3"/>
    <w:basedOn w:val="Normal"/>
    <w:link w:val="BodyText3Char"/>
    <w:uiPriority w:val="99"/>
    <w:rsid w:val="00C56183"/>
    <w:pPr>
      <w:spacing w:after="120"/>
    </w:pPr>
    <w:rPr>
      <w:sz w:val="16"/>
      <w:szCs w:val="20"/>
    </w:rPr>
  </w:style>
  <w:style w:type="character" w:customStyle="1" w:styleId="BodyText3Char">
    <w:name w:val="Body Text 3 Char"/>
    <w:link w:val="BodyText3"/>
    <w:uiPriority w:val="99"/>
    <w:locked/>
    <w:rsid w:val="00C56183"/>
    <w:rPr>
      <w:sz w:val="16"/>
    </w:rPr>
  </w:style>
  <w:style w:type="character" w:customStyle="1" w:styleId="ListBulletChar">
    <w:name w:val="List Bullet Char"/>
    <w:link w:val="ListBullet"/>
    <w:locked/>
    <w:rsid w:val="006567FB"/>
    <w:rPr>
      <w:sz w:val="24"/>
      <w:lang w:val="en-US" w:eastAsia="en-US"/>
    </w:rPr>
  </w:style>
  <w:style w:type="paragraph" w:customStyle="1" w:styleId="List3Continue">
    <w:name w:val="List 3 Continue"/>
    <w:basedOn w:val="List3"/>
    <w:rsid w:val="006567FB"/>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BodyText"/>
    <w:uiPriority w:val="99"/>
    <w:rsid w:val="00274E5D"/>
    <w:pPr>
      <w:tabs>
        <w:tab w:val="num" w:pos="1080"/>
      </w:tabs>
    </w:pPr>
    <w:rPr>
      <w:sz w:val="24"/>
    </w:rPr>
  </w:style>
  <w:style w:type="character" w:styleId="FootnoteReference">
    <w:name w:val="footnote reference"/>
    <w:uiPriority w:val="99"/>
    <w:semiHidden/>
    <w:rsid w:val="00597DB2"/>
    <w:rPr>
      <w:rFonts w:cs="Times New Roman"/>
      <w:vertAlign w:val="superscript"/>
    </w:rPr>
  </w:style>
  <w:style w:type="paragraph" w:styleId="Header">
    <w:name w:val="header"/>
    <w:basedOn w:val="Normal"/>
    <w:link w:val="HeaderChar"/>
    <w:rsid w:val="00597DB2"/>
    <w:pPr>
      <w:tabs>
        <w:tab w:val="center" w:pos="4320"/>
        <w:tab w:val="right" w:pos="8640"/>
      </w:tabs>
    </w:pPr>
    <w:rPr>
      <w:sz w:val="20"/>
      <w:szCs w:val="20"/>
    </w:rPr>
  </w:style>
  <w:style w:type="character" w:customStyle="1" w:styleId="HeaderChar">
    <w:name w:val="Header Char"/>
    <w:link w:val="Header"/>
    <w:semiHidden/>
    <w:locked/>
    <w:rsid w:val="00190D60"/>
    <w:rPr>
      <w:sz w:val="20"/>
    </w:rPr>
  </w:style>
  <w:style w:type="paragraph" w:styleId="FootnoteText">
    <w:name w:val="footnote text"/>
    <w:basedOn w:val="Normal"/>
    <w:link w:val="FootnoteTextChar"/>
    <w:uiPriority w:val="99"/>
    <w:semiHidden/>
    <w:rsid w:val="00597DB2"/>
    <w:rPr>
      <w:sz w:val="20"/>
      <w:szCs w:val="20"/>
    </w:rPr>
  </w:style>
  <w:style w:type="character" w:customStyle="1" w:styleId="FootnoteTextChar">
    <w:name w:val="Footnote Text Char"/>
    <w:link w:val="FootnoteText"/>
    <w:uiPriority w:val="99"/>
    <w:semiHidden/>
    <w:locked/>
    <w:rsid w:val="00190D60"/>
    <w:rPr>
      <w:sz w:val="20"/>
    </w:rPr>
  </w:style>
  <w:style w:type="character" w:styleId="PageNumber">
    <w:name w:val="page number"/>
    <w:rsid w:val="00597DB2"/>
    <w:rPr>
      <w:rFonts w:cs="Times New Roman"/>
    </w:rPr>
  </w:style>
  <w:style w:type="paragraph" w:styleId="Footer">
    <w:name w:val="footer"/>
    <w:basedOn w:val="Normal"/>
    <w:link w:val="FooterChar"/>
    <w:uiPriority w:val="99"/>
    <w:rsid w:val="00597DB2"/>
    <w:pPr>
      <w:tabs>
        <w:tab w:val="center" w:pos="4320"/>
        <w:tab w:val="right" w:pos="8640"/>
      </w:tabs>
    </w:pPr>
    <w:rPr>
      <w:sz w:val="20"/>
      <w:szCs w:val="20"/>
    </w:rPr>
  </w:style>
  <w:style w:type="character" w:customStyle="1" w:styleId="FooterChar">
    <w:name w:val="Footer Char"/>
    <w:link w:val="Footer"/>
    <w:uiPriority w:val="99"/>
    <w:semiHidden/>
    <w:locked/>
    <w:rsid w:val="00190D60"/>
    <w:rPr>
      <w:sz w:val="20"/>
    </w:rPr>
  </w:style>
  <w:style w:type="character" w:styleId="FollowedHyperlink">
    <w:name w:val="FollowedHyperlink"/>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sz w:val="2"/>
      <w:szCs w:val="20"/>
    </w:rPr>
  </w:style>
  <w:style w:type="character" w:customStyle="1" w:styleId="DocumentMapChar">
    <w:name w:val="Document Map Char"/>
    <w:link w:val="DocumentMap"/>
    <w:uiPriority w:val="99"/>
    <w:semiHidden/>
    <w:locked/>
    <w:rsid w:val="00190D60"/>
    <w:rPr>
      <w:sz w:val="2"/>
    </w:rPr>
  </w:style>
  <w:style w:type="paragraph" w:styleId="CommentText">
    <w:name w:val="annotation text"/>
    <w:basedOn w:val="Normal"/>
    <w:link w:val="CommentTextChar"/>
    <w:rsid w:val="00597DB2"/>
    <w:rPr>
      <w:sz w:val="20"/>
      <w:szCs w:val="20"/>
    </w:rPr>
  </w:style>
  <w:style w:type="character" w:customStyle="1" w:styleId="CommentTextChar">
    <w:name w:val="Comment Text Char"/>
    <w:basedOn w:val="DefaultParagraphFont"/>
    <w:link w:val="CommentText"/>
    <w:locked/>
    <w:rsid w:val="00597DB2"/>
  </w:style>
  <w:style w:type="paragraph" w:styleId="ListContinue3">
    <w:name w:val="List Continue 3"/>
    <w:basedOn w:val="Normal"/>
    <w:uiPriority w:val="99"/>
    <w:unhideWhenUsed/>
    <w:rsid w:val="006567FB"/>
    <w:pPr>
      <w:ind w:left="1080"/>
      <w:contextualSpacing/>
    </w:pPr>
    <w:rPr>
      <w:szCs w:val="20"/>
    </w:rPr>
  </w:style>
  <w:style w:type="paragraph" w:styleId="ListContinue4">
    <w:name w:val="List Continue 4"/>
    <w:basedOn w:val="Normal"/>
    <w:uiPriority w:val="99"/>
    <w:unhideWhenUsed/>
    <w:rsid w:val="006567FB"/>
    <w:pPr>
      <w:ind w:left="1440"/>
      <w:contextualSpacing/>
    </w:pPr>
    <w:rPr>
      <w:szCs w:val="20"/>
    </w:rPr>
  </w:style>
  <w:style w:type="paragraph" w:styleId="ListContinue5">
    <w:name w:val="List Continue 5"/>
    <w:basedOn w:val="Normal"/>
    <w:uiPriority w:val="99"/>
    <w:unhideWhenUsed/>
    <w:rsid w:val="006567FB"/>
    <w:pPr>
      <w:ind w:left="1800"/>
      <w:contextualSpacing/>
    </w:pPr>
    <w:rPr>
      <w:szCs w:val="20"/>
    </w:rPr>
  </w:style>
  <w:style w:type="paragraph" w:styleId="ListNumber2">
    <w:name w:val="List Number 2"/>
    <w:basedOn w:val="Normal"/>
    <w:link w:val="ListNumber2Char"/>
    <w:rsid w:val="006567FB"/>
    <w:pPr>
      <w:numPr>
        <w:numId w:val="77"/>
      </w:numPr>
    </w:pPr>
    <w:rPr>
      <w:szCs w:val="20"/>
    </w:rPr>
  </w:style>
  <w:style w:type="paragraph" w:styleId="ListNumber3">
    <w:name w:val="List Number 3"/>
    <w:basedOn w:val="Normal"/>
    <w:rsid w:val="006567FB"/>
    <w:pPr>
      <w:numPr>
        <w:numId w:val="52"/>
      </w:numPr>
    </w:pPr>
    <w:rPr>
      <w:szCs w:val="20"/>
    </w:rPr>
  </w:style>
  <w:style w:type="paragraph" w:styleId="ListNumber4">
    <w:name w:val="List Number 4"/>
    <w:basedOn w:val="Normal"/>
    <w:rsid w:val="006567FB"/>
    <w:pPr>
      <w:numPr>
        <w:numId w:val="53"/>
      </w:numPr>
    </w:pPr>
    <w:rPr>
      <w:szCs w:val="20"/>
    </w:rPr>
  </w:style>
  <w:style w:type="paragraph" w:styleId="ListNumber5">
    <w:name w:val="List Number 5"/>
    <w:basedOn w:val="Normal"/>
    <w:uiPriority w:val="99"/>
    <w:unhideWhenUsed/>
    <w:rsid w:val="006567FB"/>
    <w:pPr>
      <w:numPr>
        <w:numId w:val="54"/>
      </w:numPr>
    </w:pPr>
    <w:rPr>
      <w:szCs w:val="20"/>
    </w:rPr>
  </w:style>
  <w:style w:type="paragraph" w:styleId="PlainText">
    <w:name w:val="Plain Text"/>
    <w:basedOn w:val="Normal"/>
    <w:link w:val="PlainTextChar"/>
    <w:uiPriority w:val="99"/>
    <w:rsid w:val="00123780"/>
    <w:rPr>
      <w:rFonts w:ascii="Courier New" w:hAnsi="Courier New"/>
      <w:sz w:val="20"/>
      <w:szCs w:val="20"/>
    </w:rPr>
  </w:style>
  <w:style w:type="character" w:customStyle="1" w:styleId="PlainTextChar">
    <w:name w:val="Plain Text Char"/>
    <w:link w:val="PlainText"/>
    <w:uiPriority w:val="99"/>
    <w:semiHidden/>
    <w:locked/>
    <w:rsid w:val="00190D60"/>
    <w:rPr>
      <w:rFonts w:ascii="Courier New" w:hAnsi="Courier New"/>
      <w:sz w:val="20"/>
    </w:rPr>
  </w:style>
  <w:style w:type="paragraph" w:styleId="TableofAuthorities">
    <w:name w:val="table of authorities"/>
    <w:basedOn w:val="Normal"/>
    <w:next w:val="Normal"/>
    <w:uiPriority w:val="99"/>
    <w:semiHidden/>
    <w:rsid w:val="00123780"/>
    <w:pPr>
      <w:ind w:left="240" w:hanging="240"/>
    </w:pPr>
  </w:style>
  <w:style w:type="paragraph" w:styleId="TableofFigures">
    <w:name w:val="table of figures"/>
    <w:basedOn w:val="Normal"/>
    <w:next w:val="Normal"/>
    <w:uiPriority w:val="99"/>
    <w:semiHidden/>
    <w:rsid w:val="0012378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leChar">
    <w:name w:val="Title Char"/>
    <w:link w:val="Title"/>
    <w:uiPriority w:val="99"/>
    <w:locked/>
    <w:rsid w:val="00597DB2"/>
    <w:rPr>
      <w:rFonts w:ascii="Cambria" w:hAnsi="Cambria"/>
      <w:color w:val="17365D"/>
      <w:spacing w:val="5"/>
      <w:kern w:val="28"/>
      <w:sz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rFonts w:cs="Times New Roman"/>
      <w:sz w:val="16"/>
    </w:rPr>
  </w:style>
  <w:style w:type="paragraph" w:styleId="BodyText2">
    <w:name w:val="Body Text 2"/>
    <w:basedOn w:val="Normal"/>
    <w:link w:val="BodyText2Char"/>
    <w:uiPriority w:val="99"/>
    <w:rsid w:val="00597DB2"/>
    <w:pPr>
      <w:spacing w:before="0"/>
    </w:pPr>
    <w:rPr>
      <w:sz w:val="20"/>
      <w:szCs w:val="20"/>
    </w:rPr>
  </w:style>
  <w:style w:type="character" w:customStyle="1" w:styleId="BodyText2Char">
    <w:name w:val="Body Text 2 Char"/>
    <w:link w:val="BodyText2"/>
    <w:uiPriority w:val="99"/>
    <w:semiHidden/>
    <w:locked/>
    <w:rsid w:val="00190D60"/>
    <w:rPr>
      <w:sz w:val="20"/>
    </w:rPr>
  </w:style>
  <w:style w:type="paragraph" w:styleId="BodyTextIndent2">
    <w:name w:val="Body Text Indent 2"/>
    <w:basedOn w:val="Normal"/>
    <w:link w:val="BodyTextIndent2Char"/>
    <w:uiPriority w:val="99"/>
    <w:rsid w:val="00597DB2"/>
    <w:pPr>
      <w:ind w:left="1620" w:hanging="360"/>
    </w:pPr>
    <w:rPr>
      <w:sz w:val="20"/>
      <w:szCs w:val="20"/>
    </w:rPr>
  </w:style>
  <w:style w:type="character" w:customStyle="1" w:styleId="BodyTextIndent2Char">
    <w:name w:val="Body Text Indent 2 Char"/>
    <w:link w:val="BodyTextIndent2"/>
    <w:uiPriority w:val="99"/>
    <w:semiHidden/>
    <w:locked/>
    <w:rsid w:val="00190D60"/>
    <w:rPr>
      <w:sz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link w:val="BodyTextFirstIndent"/>
    <w:uiPriority w:val="99"/>
    <w:locked/>
    <w:rsid w:val="00D05B7C"/>
    <w:rPr>
      <w:rFonts w:cs="Times New Roman"/>
      <w:sz w:val="24"/>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BodyTextIndent">
    <w:name w:val="Body Text Indent"/>
    <w:basedOn w:val="Normal"/>
    <w:link w:val="BodyTextIndentChar"/>
    <w:uiPriority w:val="99"/>
    <w:rsid w:val="002123EA"/>
    <w:pPr>
      <w:spacing w:after="120"/>
      <w:ind w:left="360"/>
    </w:pPr>
    <w:rPr>
      <w:sz w:val="20"/>
      <w:szCs w:val="20"/>
    </w:rPr>
  </w:style>
  <w:style w:type="character" w:customStyle="1" w:styleId="BodyTextIndentChar">
    <w:name w:val="Body Text Indent Char"/>
    <w:link w:val="BodyTextIndent"/>
    <w:uiPriority w:val="99"/>
    <w:semiHidden/>
    <w:locked/>
    <w:rsid w:val="00190D60"/>
    <w:rPr>
      <w:sz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locked/>
    <w:rsid w:val="001F6755"/>
    <w:rPr>
      <w:rFonts w:cs="Times New Roman"/>
      <w:sz w:val="20"/>
      <w:szCs w:val="20"/>
    </w:rPr>
  </w:style>
  <w:style w:type="paragraph" w:styleId="BodyTextIndent3">
    <w:name w:val="Body Text Indent 3"/>
    <w:basedOn w:val="Normal"/>
    <w:link w:val="BodyTextIndent3Char"/>
    <w:uiPriority w:val="99"/>
    <w:rsid w:val="00C56183"/>
    <w:pPr>
      <w:spacing w:after="120"/>
      <w:ind w:left="360"/>
    </w:pPr>
    <w:rPr>
      <w:sz w:val="16"/>
      <w:szCs w:val="20"/>
    </w:rPr>
  </w:style>
  <w:style w:type="character" w:customStyle="1" w:styleId="BodyTextIndent3Char">
    <w:name w:val="Body Text Indent 3 Char"/>
    <w:link w:val="BodyTextIndent3"/>
    <w:uiPriority w:val="99"/>
    <w:locked/>
    <w:rsid w:val="00C56183"/>
    <w:rPr>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link w:val="Closing"/>
    <w:uiPriority w:val="99"/>
    <w:locked/>
    <w:rsid w:val="00C56183"/>
    <w:rPr>
      <w:sz w:val="24"/>
    </w:rPr>
  </w:style>
  <w:style w:type="paragraph" w:styleId="Date">
    <w:name w:val="Date"/>
    <w:basedOn w:val="Normal"/>
    <w:next w:val="Normal"/>
    <w:link w:val="DateChar"/>
    <w:uiPriority w:val="99"/>
    <w:rsid w:val="00C56183"/>
    <w:rPr>
      <w:szCs w:val="20"/>
    </w:rPr>
  </w:style>
  <w:style w:type="character" w:customStyle="1" w:styleId="DateChar">
    <w:name w:val="Date Char"/>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EndnoteReference">
    <w:name w:val="endnote reference"/>
    <w:basedOn w:val="DefaultParagraphFont"/>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uiPriority w:val="99"/>
    <w:rsid w:val="00F159CF"/>
    <w:rPr>
      <w:rFonts w:cs="Times New Roman"/>
    </w:rPr>
  </w:style>
  <w:style w:type="paragraph" w:styleId="ListNumber">
    <w:name w:val="List Number"/>
    <w:basedOn w:val="Normal"/>
    <w:uiPriority w:val="99"/>
    <w:unhideWhenUsed/>
    <w:rsid w:val="006567FB"/>
    <w:pPr>
      <w:numPr>
        <w:numId w:val="50"/>
      </w:numPr>
      <w:contextualSpacing/>
    </w:pPr>
    <w:rPr>
      <w:szCs w:val="20"/>
    </w:rPr>
  </w:style>
  <w:style w:type="paragraph" w:styleId="ListBullet2">
    <w:name w:val="List Bullet 2"/>
    <w:basedOn w:val="Normal"/>
    <w:link w:val="ListBullet2Char"/>
    <w:rsid w:val="006567FB"/>
    <w:pPr>
      <w:numPr>
        <w:numId w:val="45"/>
      </w:numPr>
    </w:pPr>
    <w:rPr>
      <w:szCs w:val="20"/>
    </w:rPr>
  </w:style>
  <w:style w:type="paragraph" w:styleId="ListBullet3">
    <w:name w:val="List Bullet 3"/>
    <w:basedOn w:val="Normal"/>
    <w:link w:val="ListBullet3Char"/>
    <w:rsid w:val="001C68FA"/>
    <w:pPr>
      <w:numPr>
        <w:numId w:val="46"/>
      </w:numPr>
    </w:pPr>
    <w:rPr>
      <w:szCs w:val="20"/>
    </w:rPr>
  </w:style>
  <w:style w:type="paragraph" w:styleId="Caption">
    <w:name w:val="caption"/>
    <w:basedOn w:val="BodyText"/>
    <w:next w:val="BodyText"/>
    <w:uiPriority w:val="99"/>
    <w:qFormat/>
    <w:rsid w:val="00597DB2"/>
    <w:rPr>
      <w:rFonts w:ascii="Arial" w:hAnsi="Arial"/>
      <w:b/>
    </w:rPr>
  </w:style>
  <w:style w:type="paragraph" w:styleId="ListBullet4">
    <w:name w:val="List Bullet 4"/>
    <w:basedOn w:val="Normal"/>
    <w:rsid w:val="006567FB"/>
    <w:pPr>
      <w:numPr>
        <w:numId w:val="47"/>
      </w:numPr>
    </w:pPr>
    <w:rPr>
      <w:szCs w:val="20"/>
    </w:rPr>
  </w:style>
  <w:style w:type="paragraph" w:styleId="ListBullet5">
    <w:name w:val="List Bullet 5"/>
    <w:basedOn w:val="Normal"/>
    <w:uiPriority w:val="99"/>
    <w:unhideWhenUsed/>
    <w:rsid w:val="006567FB"/>
    <w:pPr>
      <w:numPr>
        <w:numId w:val="48"/>
      </w:numPr>
    </w:pPr>
    <w:rPr>
      <w:szCs w:val="20"/>
    </w:rPr>
  </w:style>
  <w:style w:type="character" w:customStyle="1" w:styleId="ListBullet3Char">
    <w:name w:val="List Bullet 3 Char"/>
    <w:link w:val="ListBullet3"/>
    <w:locked/>
    <w:rsid w:val="006567FB"/>
    <w:rPr>
      <w:sz w:val="24"/>
      <w:lang w:val="en-US" w:eastAsia="en-US"/>
    </w:rPr>
  </w:style>
  <w:style w:type="paragraph" w:customStyle="1" w:styleId="ListBullet1">
    <w:name w:val="List Bullet 1"/>
    <w:basedOn w:val="ListBullet"/>
    <w:link w:val="ListBullet1Char"/>
    <w:qFormat/>
    <w:rsid w:val="006567FB"/>
  </w:style>
  <w:style w:type="character" w:customStyle="1" w:styleId="ListBullet2Char">
    <w:name w:val="List Bullet 2 Char"/>
    <w:link w:val="ListBullet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ListChar">
    <w:name w:val="List Char"/>
    <w:link w:val="List"/>
    <w:locked/>
    <w:rsid w:val="006567FB"/>
    <w:rPr>
      <w:sz w:val="24"/>
      <w:lang w:val="en-US" w:eastAsia="en-US"/>
    </w:rPr>
  </w:style>
  <w:style w:type="paragraph" w:customStyle="1" w:styleId="List1">
    <w:name w:val="List 1"/>
    <w:basedOn w:val="List"/>
    <w:link w:val="List1Char"/>
    <w:qFormat/>
    <w:rsid w:val="006567FB"/>
  </w:style>
  <w:style w:type="character" w:customStyle="1" w:styleId="List1Char">
    <w:name w:val="List 1 Char"/>
    <w:link w:val="List1"/>
    <w:locked/>
    <w:rsid w:val="006567FB"/>
    <w:rPr>
      <w:sz w:val="24"/>
      <w:lang w:val="en-US" w:eastAsia="en-US"/>
    </w:rPr>
  </w:style>
  <w:style w:type="character" w:customStyle="1" w:styleId="List2Char">
    <w:name w:val="List 2 Char"/>
    <w:link w:val="List2"/>
    <w:locked/>
    <w:rsid w:val="006567FB"/>
    <w:rPr>
      <w:sz w:val="24"/>
      <w:lang w:val="en-US" w:eastAsia="en-US"/>
    </w:rPr>
  </w:style>
  <w:style w:type="character" w:customStyle="1" w:styleId="List3Char">
    <w:name w:val="List 3 Char"/>
    <w:link w:val="List3"/>
    <w:locked/>
    <w:rsid w:val="006567FB"/>
    <w:rPr>
      <w:sz w:val="24"/>
      <w:lang w:val="en-US" w:eastAsia="en-US"/>
    </w:rPr>
  </w:style>
  <w:style w:type="paragraph" w:styleId="List4">
    <w:name w:val="List 4"/>
    <w:basedOn w:val="Normal"/>
    <w:uiPriority w:val="99"/>
    <w:unhideWhenUsed/>
    <w:rsid w:val="006567FB"/>
    <w:pPr>
      <w:ind w:left="1800" w:hanging="360"/>
    </w:pPr>
    <w:rPr>
      <w:szCs w:val="20"/>
    </w:rPr>
  </w:style>
  <w:style w:type="paragraph" w:styleId="List5">
    <w:name w:val="List 5"/>
    <w:basedOn w:val="Normal"/>
    <w:link w:val="List5Char"/>
    <w:rsid w:val="006567FB"/>
    <w:pPr>
      <w:ind w:left="1800" w:hanging="360"/>
    </w:pPr>
    <w:rPr>
      <w:szCs w:val="20"/>
    </w:rPr>
  </w:style>
  <w:style w:type="character" w:customStyle="1" w:styleId="List5Char">
    <w:name w:val="List 5 Char"/>
    <w:link w:val="List5"/>
    <w:locked/>
    <w:rsid w:val="006567FB"/>
    <w:rPr>
      <w:sz w:val="24"/>
      <w:lang w:val="en-US" w:eastAsia="en-US"/>
    </w:rPr>
  </w:style>
  <w:style w:type="character" w:customStyle="1" w:styleId="ListContinueChar">
    <w:name w:val="List Continue Char"/>
    <w:link w:val="ListContinue"/>
    <w:uiPriority w:val="99"/>
    <w:locked/>
    <w:rsid w:val="006567FB"/>
    <w:rPr>
      <w:sz w:val="24"/>
      <w:lang w:val="en-US" w:eastAsia="en-US"/>
    </w:rPr>
  </w:style>
  <w:style w:type="paragraph" w:customStyle="1" w:styleId="ListContinue1">
    <w:name w:val="List Continue 1"/>
    <w:basedOn w:val="ListContinue"/>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ListNumber2Char">
    <w:name w:val="List Number 2 Char"/>
    <w:link w:val="ListNumber2"/>
    <w:locked/>
    <w:rsid w:val="006567FB"/>
    <w:rPr>
      <w:sz w:val="24"/>
      <w:lang w:val="en-US" w:eastAsia="en-US"/>
    </w:rPr>
  </w:style>
  <w:style w:type="paragraph" w:customStyle="1" w:styleId="ListNumber1">
    <w:name w:val="List Number 1"/>
    <w:basedOn w:val="ListNumber"/>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link w:val="E-mailSignature"/>
    <w:uiPriority w:val="99"/>
    <w:locked/>
    <w:rsid w:val="00D05B7C"/>
    <w:rPr>
      <w:sz w:val="24"/>
    </w:rPr>
  </w:style>
  <w:style w:type="paragraph" w:styleId="EndnoteText">
    <w:name w:val="endnote text"/>
    <w:basedOn w:val="Normal"/>
    <w:link w:val="EndnoteTextChar"/>
    <w:uiPriority w:val="99"/>
    <w:rsid w:val="00D05B7C"/>
    <w:rPr>
      <w:sz w:val="20"/>
      <w:szCs w:val="20"/>
    </w:rPr>
  </w:style>
  <w:style w:type="character" w:customStyle="1" w:styleId="EndnoteTextChar">
    <w:name w:val="Endnote Text Char"/>
    <w:basedOn w:val="DefaultParagraphFont"/>
    <w:link w:val="EndnoteText"/>
    <w:uiPriority w:val="99"/>
    <w:locked/>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szCs w:val="20"/>
    </w:rPr>
  </w:style>
  <w:style w:type="character" w:customStyle="1" w:styleId="HTMLAddressChar">
    <w:name w:val="HTML Address Char"/>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MacroTextChar">
    <w:name w:val="Macro Text Char"/>
    <w:link w:val="MacroText"/>
    <w:uiPriority w:val="99"/>
    <w:locked/>
    <w:rsid w:val="00D05B7C"/>
    <w:rPr>
      <w:rFonts w:ascii="Courier New" w:hAnsi="Courier New"/>
      <w:sz w:val="24"/>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MessageHeaderChar">
    <w:name w:val="Message Header Char"/>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link w:val="NoteHeading"/>
    <w:uiPriority w:val="99"/>
    <w:locked/>
    <w:rsid w:val="00D05B7C"/>
    <w:rPr>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link w:val="Salutation"/>
    <w:uiPriority w:val="99"/>
    <w:locked/>
    <w:rsid w:val="00D05B7C"/>
    <w:rPr>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0"/>
    </w:rPr>
  </w:style>
  <w:style w:type="character" w:customStyle="1" w:styleId="SubtitleChar">
    <w:name w:val="Subtitle Char"/>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rPr>
  </w:style>
  <w:style w:type="character" w:customStyle="1" w:styleId="TableEntryHeaderChar">
    <w:name w:val="Table Entry Header Char"/>
    <w:link w:val="TableEntryHeader"/>
    <w:locked/>
    <w:rsid w:val="00801D1B"/>
    <w:rPr>
      <w:rFonts w:ascii="Arial" w:hAnsi="Arial"/>
      <w:b/>
      <w:lang w:val="en-US" w:eastAsia="en-US"/>
    </w:rPr>
  </w:style>
  <w:style w:type="paragraph" w:styleId="Revision">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01D1B"/>
    <w:rPr>
      <w:rFonts w:ascii="Arial" w:hAnsi="Arial"/>
      <w:b/>
      <w:sz w:val="22"/>
      <w:lang w:val="en-US" w:eastAsia="en-US"/>
    </w:rPr>
  </w:style>
  <w:style w:type="paragraph" w:customStyle="1" w:styleId="RFCText">
    <w:name w:val="RFC Text"/>
    <w:basedOn w:val="Normal"/>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
    <w:uiPriority w:val="99"/>
    <w:rsid w:val="00924C1C"/>
    <w:pPr>
      <w:ind w:left="2160" w:hanging="2160"/>
    </w:pPr>
    <w:rPr>
      <w:b/>
      <w:bCs/>
    </w:rPr>
  </w:style>
  <w:style w:type="paragraph" w:styleId="ListParagraph">
    <w:name w:val="List Paragraph"/>
    <w:basedOn w:val="Normal"/>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BodyText"/>
    <w:uiPriority w:val="99"/>
    <w:rsid w:val="00274E5D"/>
    <w:pPr>
      <w:jc w:val="center"/>
    </w:pPr>
    <w:rPr>
      <w:b/>
      <w:bCs/>
      <w:kern w:val="28"/>
      <w:sz w:val="28"/>
    </w:rPr>
  </w:style>
  <w:style w:type="paragraph" w:customStyle="1" w:styleId="BodyText22ptBoldCenteredKernat14pt">
    <w:name w:val="Body Text 22 pt Bold Centered Kern at 14 pt"/>
    <w:basedOn w:val="BodyText"/>
    <w:uiPriority w:val="99"/>
    <w:rsid w:val="00274E5D"/>
    <w:pPr>
      <w:jc w:val="center"/>
    </w:pPr>
    <w:rPr>
      <w:b/>
      <w:bCs/>
      <w:kern w:val="28"/>
      <w:sz w:val="44"/>
    </w:rPr>
  </w:style>
  <w:style w:type="paragraph" w:styleId="Bibliography">
    <w:name w:val="Bibliography"/>
    <w:basedOn w:val="Normal"/>
    <w:next w:val="Normal"/>
    <w:uiPriority w:val="99"/>
    <w:semiHidden/>
    <w:rsid w:val="000C0337"/>
  </w:style>
  <w:style w:type="paragraph" w:styleId="IntenseQuote">
    <w:name w:val="Intense Quote"/>
    <w:basedOn w:val="Normal"/>
    <w:next w:val="Normal"/>
    <w:link w:val="IntenseQuoteChar"/>
    <w:uiPriority w:val="99"/>
    <w:qFormat/>
    <w:rsid w:val="000C033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0C0337"/>
    <w:rPr>
      <w:rFonts w:cs="Times New Roman"/>
      <w:b/>
      <w:bCs/>
      <w:i/>
      <w:iCs/>
      <w:color w:val="4F81BD"/>
      <w:sz w:val="24"/>
    </w:rPr>
  </w:style>
  <w:style w:type="paragraph" w:styleId="NoSpacing">
    <w:name w:val="No Spacing"/>
    <w:uiPriority w:val="99"/>
    <w:qFormat/>
    <w:rsid w:val="000C0337"/>
    <w:rPr>
      <w:sz w:val="24"/>
      <w:szCs w:val="24"/>
      <w:lang w:val="en-US" w:eastAsia="en-US"/>
    </w:rPr>
  </w:style>
  <w:style w:type="paragraph" w:styleId="Quote">
    <w:name w:val="Quote"/>
    <w:basedOn w:val="Normal"/>
    <w:next w:val="Normal"/>
    <w:link w:val="QuoteChar"/>
    <w:uiPriority w:val="99"/>
    <w:qFormat/>
    <w:rsid w:val="000C0337"/>
    <w:rPr>
      <w:i/>
      <w:iCs/>
      <w:color w:val="000000"/>
    </w:rPr>
  </w:style>
  <w:style w:type="character" w:customStyle="1" w:styleId="QuoteChar">
    <w:name w:val="Quote Char"/>
    <w:link w:val="Quote"/>
    <w:uiPriority w:val="99"/>
    <w:locked/>
    <w:rsid w:val="000C0337"/>
    <w:rPr>
      <w:rFonts w:cs="Times New Roman"/>
      <w:i/>
      <w:iCs/>
      <w:color w:val="000000"/>
      <w:sz w:val="24"/>
    </w:rPr>
  </w:style>
  <w:style w:type="paragraph" w:styleId="TOCHeading">
    <w:name w:val="TOC Heading"/>
    <w:basedOn w:val="Heading1"/>
    <w:next w:val="Normal"/>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HTMLCode">
    <w:name w:val="HTML Code"/>
    <w:basedOn w:val="DefaultParagraphFont"/>
    <w:uiPriority w:val="99"/>
    <w:semiHidden/>
    <w:unhideWhenUsed/>
    <w:locked/>
    <w:rsid w:val="0071233F"/>
    <w:rPr>
      <w:rFonts w:ascii="Courier" w:eastAsia="Times New Roman" w:hAnsi="Courier" w:cs="Courier"/>
      <w:sz w:val="20"/>
      <w:szCs w:val="20"/>
    </w:rPr>
  </w:style>
  <w:style w:type="character" w:styleId="UnresolvedMention">
    <w:name w:val="Unresolved Mention"/>
    <w:basedOn w:val="DefaultParagraphFont"/>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0623387">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 w:id="20773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 TargetMode="External"/><Relationship Id="rId21" Type="http://schemas.openxmlformats.org/officeDocument/2006/relationships/hyperlink" Target="https://gforge.hl7.org/gf/project/fhir/tracker/?action=TrackerItemEdit&amp;tracker_id=677&amp;tracker_item_id=20837" TargetMode="External"/><Relationship Id="rId42" Type="http://schemas.openxmlformats.org/officeDocument/2006/relationships/hyperlink" Target="https://profiles.ihe.net/ITI/TF/Volume2/ITI-20.html" TargetMode="External"/><Relationship Id="rId47" Type="http://schemas.openxmlformats.org/officeDocument/2006/relationships/image" Target="media/image4.jpeg"/><Relationship Id="rId63" Type="http://schemas.openxmlformats.org/officeDocument/2006/relationships/hyperlink" Target="https://www.hl7.org/fhir/R4/auditevent.html" TargetMode="External"/><Relationship Id="rId68" Type="http://schemas.openxmlformats.org/officeDocument/2006/relationships/hyperlink" Target="https://profiles.ihe.net/ITI/TF/Volume2/ITI-20.html" TargetMode="External"/><Relationship Id="rId84" Type="http://schemas.openxmlformats.org/officeDocument/2006/relationships/hyperlink" Target="https://profiles.ihe.net/ITI/TF/Volume1/ch-9.html" TargetMode="External"/><Relationship Id="rId89" Type="http://schemas.openxmlformats.org/officeDocument/2006/relationships/hyperlink" Target="http://hl7.org/fhir/2015May/datatypes.html" TargetMode="External"/><Relationship Id="rId16" Type="http://schemas.openxmlformats.org/officeDocument/2006/relationships/hyperlink" Target="https://profiles.ihe.net/ITI/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s://profiles.ihe.net/GeneralIntro/ch-A.html" TargetMode="External"/><Relationship Id="rId37" Type="http://schemas.openxmlformats.org/officeDocument/2006/relationships/hyperlink" Target="https://profiles.ihe.net/ITI/TF/Volume1/ch-9.html" TargetMode="External"/><Relationship Id="rId53" Type="http://schemas.openxmlformats.org/officeDocument/2006/relationships/image" Target="media/image5.png"/><Relationship Id="rId58" Type="http://schemas.openxmlformats.org/officeDocument/2006/relationships/hyperlink" Target="http://hl7.org/fhir/R4/auditevent-mappings.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search.html"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hl7.org/fhir/2015May/datatypes.html" TargetMode="External"/><Relationship Id="rId95" Type="http://schemas.openxmlformats.org/officeDocument/2006/relationships/hyperlink" Target="http://hl7.org/fhir/2015May/datatypes.html"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hyperlink" Target="https://profiles.ihe.net/GeneralIntro/ch-9.html" TargetMode="External"/><Relationship Id="rId43" Type="http://schemas.openxmlformats.org/officeDocument/2006/relationships/hyperlink" Target="https://profiles.ihe.net/ITI/TF/Volume1/ch-9.html" TargetMode="External"/><Relationship Id="rId48" Type="http://schemas.openxmlformats.org/officeDocument/2006/relationships/hyperlink" Target="http://medical.nema.org/medical/dicom/current/output/chtml/part15/sect_A.5.html" TargetMode="External"/><Relationship Id="rId64" Type="http://schemas.openxmlformats.org/officeDocument/2006/relationships/hyperlink" Target="https://www.hl7.org/fhir/R4/http.html" TargetMode="External"/><Relationship Id="rId69" Type="http://schemas.openxmlformats.org/officeDocument/2006/relationships/hyperlink" Target="https://profiles.ihe.net/ITI/TF/Volume2/ITI-20.html" TargetMode="External"/><Relationship Id="rId80" Type="http://schemas.openxmlformats.org/officeDocument/2006/relationships/hyperlink" Target="https://profiles.ihe.net/ITI/TF/Volume1/ch-9.html" TargetMode="External"/><Relationship Id="rId85" Type="http://schemas.openxmlformats.org/officeDocument/2006/relationships/hyperlink" Target="http://dicom.nema.org/medical/dicom/current/output/chtml/part16/chapter_D.html" TargetMode="Externa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hyperlink" Target="https://profiles.ihe.net/GeneralIntro/ch-B.html" TargetMode="External"/><Relationship Id="rId38" Type="http://schemas.openxmlformats.org/officeDocument/2006/relationships/image" Target="media/image2.emf"/><Relationship Id="rId46" Type="http://schemas.openxmlformats.org/officeDocument/2006/relationships/image" Target="media/image3.jpeg"/><Relationship Id="rId59" Type="http://schemas.openxmlformats.org/officeDocument/2006/relationships/hyperlink" Target="https://www.hl7.org/fhir/R4/http.html" TargetMode="External"/><Relationship Id="rId67" Type="http://schemas.openxmlformats.org/officeDocument/2006/relationships/hyperlink" Target="https://profiles.ihe.net/ITI/TF/Volume2/ITI-20.html" TargetMode="External"/><Relationship Id="rId103" Type="http://schemas.openxmlformats.org/officeDocument/2006/relationships/theme" Target="theme/theme1.xml"/><Relationship Id="rId20" Type="http://schemas.openxmlformats.org/officeDocument/2006/relationships/hyperlink" Target="https://www.hl7.org/fhir/R4/auditevent-mappings.html" TargetMode="External"/><Relationship Id="rId41" Type="http://schemas.openxmlformats.org/officeDocument/2006/relationships/hyperlink" Target="https://profiles.ihe.net/ITI/TF/Volume1/ch-9.html" TargetMode="External"/><Relationship Id="rId54" Type="http://schemas.openxmlformats.org/officeDocument/2006/relationships/hyperlink" Target="https://profiles.ihe.net/ITI/TF/Volume2/ITI-20.html" TargetMode="External"/><Relationship Id="rId62" Type="http://schemas.openxmlformats.org/officeDocument/2006/relationships/hyperlink" Target="https://www.hl7.org/fhir/R4/http.html" TargetMode="External"/><Relationship Id="rId70" Type="http://schemas.openxmlformats.org/officeDocument/2006/relationships/hyperlink" Target="https://profiles.ihe.net/ITI/TF/Volume2/index.html" TargetMode="External"/><Relationship Id="rId75" Type="http://schemas.openxmlformats.org/officeDocument/2006/relationships/hyperlink" Target="http://hl7.org/fhir/R4/valueset-audit-entity-type.html" TargetMode="External"/><Relationship Id="rId83" Type="http://schemas.openxmlformats.org/officeDocument/2006/relationships/hyperlink" Target="https://www.hl7.org/fhir/R4/auditevent-profiles.html" TargetMode="External"/><Relationship Id="rId88" Type="http://schemas.openxmlformats.org/officeDocument/2006/relationships/hyperlink" Target="http://hl7.org/fhir/2015May/datatypes.html" TargetMode="External"/><Relationship Id="rId91" Type="http://schemas.openxmlformats.org/officeDocument/2006/relationships/hyperlink" Target="http://hl7.org/fhir/2015May/datatypes.html" TargetMode="External"/><Relationship Id="rId96" Type="http://schemas.openxmlformats.org/officeDocument/2006/relationships/hyperlink" Target="https://profiles.ihe.net/ITI/TF/Volume1/ch-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R4/auditevent-mappings.html" TargetMode="External"/><Relationship Id="rId28" Type="http://schemas.openxmlformats.org/officeDocument/2006/relationships/hyperlink" Target="https://profiles.ihe.net/GeneralIntro/ch-10.html" TargetMode="External"/><Relationship Id="rId36" Type="http://schemas.openxmlformats.org/officeDocument/2006/relationships/hyperlink" Target="https://profiles.ihe.net/GeneralIntro/ch-D.html" TargetMode="External"/><Relationship Id="rId49" Type="http://schemas.openxmlformats.org/officeDocument/2006/relationships/hyperlink" Target="https://profiles.ihe.net/ITI/TF/Volume1/ch-34.html" TargetMode="External"/><Relationship Id="rId57" Type="http://schemas.openxmlformats.org/officeDocument/2006/relationships/hyperlink" Target="http://hl7.org/fhir/R4/http.html" TargetMode="External"/><Relationship Id="rId10" Type="http://schemas.openxmlformats.org/officeDocument/2006/relationships/hyperlink" Target="https://profiles.ihe.net/ITI/index.html" TargetMode="External"/><Relationship Id="rId31" Type="http://schemas.openxmlformats.org/officeDocument/2006/relationships/hyperlink" Target="https://profiles.ihe.net/GeneralIntro/ch-A.html" TargetMode="External"/><Relationship Id="rId44" Type="http://schemas.openxmlformats.org/officeDocument/2006/relationships/hyperlink" Target="https://profiles.ihe.net/ITI/TF/Volume1/ch-9.html" TargetMode="External"/><Relationship Id="rId52" Type="http://schemas.openxmlformats.org/officeDocument/2006/relationships/hyperlink" Target="http://hl7.org/fhir/R4/index.html" TargetMode="External"/><Relationship Id="rId60" Type="http://schemas.openxmlformats.org/officeDocument/2006/relationships/hyperlink" Target="https://www.hl7.org/fhir/R4/http.html" TargetMode="External"/><Relationship Id="rId65" Type="http://schemas.openxmlformats.org/officeDocument/2006/relationships/hyperlink" Target="https://www.hl7.org/fhir/R4/http.html" TargetMode="External"/><Relationship Id="rId73" Type="http://schemas.openxmlformats.org/officeDocument/2006/relationships/hyperlink" Target="http://hl7.org/fhir/R4/auditevent.html" TargetMode="External"/><Relationship Id="rId78" Type="http://schemas.openxmlformats.org/officeDocument/2006/relationships/hyperlink" Target="http://hl7.org/fhir/R4/valueset-audit-event-outcome.html" TargetMode="External"/><Relationship Id="rId81" Type="http://schemas.openxmlformats.org/officeDocument/2006/relationships/hyperlink" Target="https://www.hl7.org/fhir/R4/http.html" TargetMode="External"/><Relationship Id="rId86" Type="http://schemas.openxmlformats.org/officeDocument/2006/relationships/hyperlink" Target="https://profiles.ihe.net/ITI/TF/Volume2/ITI-20.html" TargetMode="External"/><Relationship Id="rId94" Type="http://schemas.openxmlformats.org/officeDocument/2006/relationships/hyperlink" Target="http://hl7.org/fhir/2015May/datatypes.html" TargetMode="External"/><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rofiles.ihe.net/ITI/index.html"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oleObject" Target="embeddings/Microsoft_Word_97_-_2003_Document.doc"/><Relationship Id="rId34" Type="http://schemas.openxmlformats.org/officeDocument/2006/relationships/hyperlink" Target="https://profiles.ihe.net/GeneralIntro/ch-B.html" TargetMode="External"/><Relationship Id="rId50" Type="http://schemas.openxmlformats.org/officeDocument/2006/relationships/hyperlink" Target="https://profiles.ihe.net/ITI/TF/Volume2/ITI-20.html" TargetMode="External"/><Relationship Id="rId55" Type="http://schemas.openxmlformats.org/officeDocument/2006/relationships/hyperlink" Target="https://profiles.ihe.net/ITI/TF/Volume2/ITI-20.html" TargetMode="External"/><Relationship Id="rId76" Type="http://schemas.openxmlformats.org/officeDocument/2006/relationships/hyperlink" Target="http://hl7.org/fhir/R4/object-role" TargetMode="External"/><Relationship Id="rId97" Type="http://schemas.openxmlformats.org/officeDocument/2006/relationships/hyperlink" Target="http://dicom.nema.org/medical/dicom/current/output/chtml/part16/chapter_D.html" TargetMode="External"/><Relationship Id="rId7" Type="http://schemas.openxmlformats.org/officeDocument/2006/relationships/endnotes" Target="endnotes.xml"/><Relationship Id="rId71" Type="http://schemas.openxmlformats.org/officeDocument/2006/relationships/hyperlink" Target="http://hl7.org/fhir/R4/index.html" TargetMode="External"/><Relationship Id="rId92" Type="http://schemas.openxmlformats.org/officeDocument/2006/relationships/hyperlink" Target="http://hl7.org/fhir/2015May/datatypes.html" TargetMode="External"/><Relationship Id="rId2" Type="http://schemas.openxmlformats.org/officeDocument/2006/relationships/numbering" Target="numbering.xml"/><Relationship Id="rId29" Type="http://schemas.openxmlformats.org/officeDocument/2006/relationships/hyperlink" Target="https://profiles.ihe.net/GeneralIntro/index.html" TargetMode="External"/><Relationship Id="rId24" Type="http://schemas.openxmlformats.org/officeDocument/2006/relationships/hyperlink" Target="https://www.hl7.org/fhir/R4/auditevent-mappings.html" TargetMode="External"/><Relationship Id="rId40" Type="http://schemas.openxmlformats.org/officeDocument/2006/relationships/hyperlink" Target="https://profiles.ihe.net/ITI/TF/Volume1/ch-9.html" TargetMode="External"/><Relationship Id="rId45" Type="http://schemas.openxmlformats.org/officeDocument/2006/relationships/hyperlink" Target="https://profiles.ihe.net/ITI/TF/Volume1/ch-9.html" TargetMode="External"/><Relationship Id="rId66" Type="http://schemas.openxmlformats.org/officeDocument/2006/relationships/hyperlink" Target="https://www.hl7.org/fhir/R4/http.html" TargetMode="External"/><Relationship Id="rId87" Type="http://schemas.openxmlformats.org/officeDocument/2006/relationships/hyperlink" Target="https://profiles.ihe.net/ITI/TF/Volume1/ch-9.html" TargetMode="External"/><Relationship Id="rId61" Type="http://schemas.openxmlformats.org/officeDocument/2006/relationships/hyperlink" Target="https://www.hl7.org/fhir/R4/http.html" TargetMode="External"/><Relationship Id="rId82" Type="http://schemas.openxmlformats.org/officeDocument/2006/relationships/hyperlink" Target="http://hl7.org/fhir/R4/auditevent-mappings.html" TargetMode="External"/><Relationship Id="rId19" Type="http://schemas.openxmlformats.org/officeDocument/2006/relationships/hyperlink" Target="https://gforge.hl7.org/gf/project/fhir/tracker/?action=TrackerItemEdit&amp;tracker_item_id=20888" TargetMode="External"/><Relationship Id="rId14" Type="http://schemas.openxmlformats.org/officeDocument/2006/relationships/hyperlink" Target="http://ihe.net/Profiles/" TargetMode="External"/><Relationship Id="rId30" Type="http://schemas.openxmlformats.org/officeDocument/2006/relationships/hyperlink" Target="https://profiles.ihe.net/GeneralIntro/index.html" TargetMode="External"/><Relationship Id="rId35" Type="http://schemas.openxmlformats.org/officeDocument/2006/relationships/hyperlink" Target="https://profiles.ihe.net/GeneralIntro/ch-D.html" TargetMode="External"/><Relationship Id="rId56" Type="http://schemas.openxmlformats.org/officeDocument/2006/relationships/hyperlink" Target="https://www.hl7.org/fhir/R4/http.html" TargetMode="External"/><Relationship Id="rId77" Type="http://schemas.openxmlformats.org/officeDocument/2006/relationships/hyperlink" Target="https://profiles.ihe.net/ITI/TF/Volume2/ITI-43.html" TargetMode="External"/><Relationship Id="rId100"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medical.nema.org/medical/dicom/current/output/chtml/part15/sect_A.5.html" TargetMode="External"/><Relationship Id="rId72" Type="http://schemas.openxmlformats.org/officeDocument/2006/relationships/hyperlink" Target="http://hl7.org/fhir/R4/search.html" TargetMode="External"/><Relationship Id="rId93" Type="http://schemas.openxmlformats.org/officeDocument/2006/relationships/hyperlink" Target="http://hl7.org/fhir/2015May/datatypes.html" TargetMode="External"/><Relationship Id="rId98" Type="http://schemas.openxmlformats.org/officeDocument/2006/relationships/hyperlink" Target="http://hl7.org/fhir/R4/secpriv-modul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AFE-AE81-440E-8DD4-E1583E9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67</TotalTime>
  <Pages>56</Pages>
  <Words>16773</Words>
  <Characters>95612</Characters>
  <Application>Microsoft Office Word</Application>
  <DocSecurity>0</DocSecurity>
  <Lines>796</Lines>
  <Paragraphs>224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IHE_ITI_Suppl_RESTful-ATNA_Rev3-4_TI_2023-08-xx</vt:lpstr>
      <vt:lpstr>IHE_ITI_Suppl_RESTful-ATNA_Rev2.2_TI_2017-07-21</vt:lpstr>
    </vt:vector>
  </TitlesOfParts>
  <Company>IHE</Company>
  <LinksUpToDate>false</LinksUpToDate>
  <CharactersWithSpaces>112161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IHE_ITI_Suppl_RESTful-ATNA_Rev3-4_TI_2023-08-04</dc:title>
  <dc:subject>IHE ITI RESTful ATNA Supplement</dc:subject>
  <dc:creator>IHE ITI Technical Committee</dc:creator>
  <cp:keywords>IHE ITI Supplement</cp:keywords>
  <cp:lastModifiedBy>Mary Jungers</cp:lastModifiedBy>
  <cp:revision>23</cp:revision>
  <cp:lastPrinted>2015-02-21T19:23:00Z</cp:lastPrinted>
  <dcterms:created xsi:type="dcterms:W3CDTF">2021-06-18T15:23:00Z</dcterms:created>
  <dcterms:modified xsi:type="dcterms:W3CDTF">2023-08-04T18:13:00Z</dcterms:modified>
  <cp:category>IHE Supplement</cp:category>
</cp:coreProperties>
</file>