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E50E" w14:textId="39B679D7" w:rsidR="00CF283F" w:rsidRPr="00776173" w:rsidRDefault="00CF283F" w:rsidP="00867752">
      <w:pPr>
        <w:pStyle w:val="BodyText"/>
        <w:jc w:val="center"/>
        <w:rPr>
          <w:b/>
          <w:sz w:val="28"/>
          <w:szCs w:val="28"/>
        </w:rPr>
      </w:pPr>
      <w:r w:rsidRPr="00776173">
        <w:rPr>
          <w:b/>
          <w:sz w:val="28"/>
          <w:szCs w:val="28"/>
        </w:rPr>
        <w:t>Integrating the Healthcare Enterprise</w:t>
      </w:r>
    </w:p>
    <w:p w14:paraId="027B2F51" w14:textId="5529EE67" w:rsidR="00CF283F" w:rsidRPr="00776173" w:rsidRDefault="00CF283F" w:rsidP="00663624">
      <w:pPr>
        <w:pStyle w:val="BodyText"/>
      </w:pPr>
    </w:p>
    <w:p w14:paraId="4AD2F930" w14:textId="77777777" w:rsidR="00CF283F" w:rsidRPr="00776173" w:rsidRDefault="00512BC9" w:rsidP="003D24EE">
      <w:pPr>
        <w:pStyle w:val="BodyText"/>
        <w:jc w:val="center"/>
      </w:pPr>
      <w:r w:rsidRPr="00776173">
        <w:rPr>
          <w:noProof/>
        </w:rPr>
        <w:drawing>
          <wp:inline distT="0" distB="0" distL="0" distR="0" wp14:anchorId="73D782F2" wp14:editId="2DC77008">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1AAE7A36" w14:textId="77777777" w:rsidR="00CF283F" w:rsidRPr="00776173" w:rsidRDefault="00CF283F" w:rsidP="000807AC">
      <w:pPr>
        <w:pStyle w:val="BodyText"/>
      </w:pPr>
    </w:p>
    <w:p w14:paraId="329336F2" w14:textId="77777777" w:rsidR="00482DC2" w:rsidRPr="00776173" w:rsidRDefault="00CF283F" w:rsidP="00867752">
      <w:pPr>
        <w:pStyle w:val="BodyText"/>
        <w:jc w:val="center"/>
        <w:rPr>
          <w:b/>
          <w:sz w:val="44"/>
          <w:szCs w:val="44"/>
        </w:rPr>
      </w:pPr>
      <w:r w:rsidRPr="00776173">
        <w:rPr>
          <w:b/>
          <w:sz w:val="44"/>
          <w:szCs w:val="44"/>
        </w:rPr>
        <w:t xml:space="preserve">IHE </w:t>
      </w:r>
      <w:r w:rsidR="00334BAD" w:rsidRPr="00776173">
        <w:rPr>
          <w:b/>
          <w:sz w:val="44"/>
          <w:szCs w:val="44"/>
        </w:rPr>
        <w:t>IT Infrastructure</w:t>
      </w:r>
    </w:p>
    <w:p w14:paraId="54AFA6C6" w14:textId="77777777" w:rsidR="00B15D8F" w:rsidRPr="00776173" w:rsidRDefault="00CF283F" w:rsidP="000807AC">
      <w:pPr>
        <w:pStyle w:val="BodyText"/>
        <w:jc w:val="center"/>
        <w:rPr>
          <w:b/>
          <w:sz w:val="44"/>
          <w:szCs w:val="44"/>
        </w:rPr>
      </w:pPr>
      <w:r w:rsidRPr="00776173">
        <w:rPr>
          <w:b/>
          <w:sz w:val="44"/>
          <w:szCs w:val="44"/>
        </w:rPr>
        <w:t>Technical Framework</w:t>
      </w:r>
      <w:r w:rsidR="00B4798B" w:rsidRPr="00776173">
        <w:rPr>
          <w:b/>
          <w:sz w:val="44"/>
          <w:szCs w:val="44"/>
        </w:rPr>
        <w:t xml:space="preserve"> </w:t>
      </w:r>
      <w:r w:rsidRPr="00776173">
        <w:rPr>
          <w:b/>
          <w:sz w:val="44"/>
          <w:szCs w:val="44"/>
        </w:rPr>
        <w:t>Supplement</w:t>
      </w:r>
    </w:p>
    <w:p w14:paraId="719DD0FE" w14:textId="77777777" w:rsidR="00CF283F" w:rsidRPr="00776173" w:rsidRDefault="00CF283F" w:rsidP="000807AC">
      <w:pPr>
        <w:pStyle w:val="BodyText"/>
      </w:pPr>
    </w:p>
    <w:p w14:paraId="4E67A306" w14:textId="77777777" w:rsidR="00656A6B" w:rsidRPr="00776173" w:rsidRDefault="00656A6B" w:rsidP="000807AC">
      <w:pPr>
        <w:pStyle w:val="BodyText"/>
      </w:pPr>
    </w:p>
    <w:p w14:paraId="78E5F5AB" w14:textId="77777777" w:rsidR="00FD39DA" w:rsidRPr="00776173" w:rsidRDefault="00FD39DA" w:rsidP="000807AC">
      <w:pPr>
        <w:pStyle w:val="BodyText"/>
      </w:pPr>
    </w:p>
    <w:p w14:paraId="290E8ED1" w14:textId="227FB854" w:rsidR="00CF283F" w:rsidRPr="00776173" w:rsidRDefault="006410C8" w:rsidP="004D6F6D">
      <w:pPr>
        <w:pStyle w:val="BodyText"/>
        <w:jc w:val="center"/>
        <w:rPr>
          <w:b/>
          <w:sz w:val="44"/>
          <w:szCs w:val="44"/>
        </w:rPr>
      </w:pPr>
      <w:r w:rsidRPr="00776173">
        <w:rPr>
          <w:b/>
          <w:sz w:val="44"/>
          <w:szCs w:val="44"/>
        </w:rPr>
        <w:t>IHE Appendix on HL7</w:t>
      </w:r>
      <w:r w:rsidR="00FD39DA" w:rsidRPr="00776173">
        <w:rPr>
          <w:b/>
          <w:sz w:val="44"/>
          <w:szCs w:val="44"/>
          <w:vertAlign w:val="superscript"/>
        </w:rPr>
        <w:t>®</w:t>
      </w:r>
      <w:r w:rsidRPr="00776173">
        <w:rPr>
          <w:b/>
          <w:sz w:val="44"/>
          <w:szCs w:val="44"/>
        </w:rPr>
        <w:t xml:space="preserve"> FHIR</w:t>
      </w:r>
      <w:r w:rsidR="00FD39DA" w:rsidRPr="00776173">
        <w:rPr>
          <w:b/>
          <w:sz w:val="44"/>
          <w:szCs w:val="44"/>
          <w:vertAlign w:val="superscript"/>
        </w:rPr>
        <w:t>®</w:t>
      </w:r>
    </w:p>
    <w:p w14:paraId="2E89BEC5" w14:textId="77777777" w:rsidR="007400C4" w:rsidRPr="00776173" w:rsidRDefault="007400C4" w:rsidP="00D83C6E">
      <w:pPr>
        <w:pStyle w:val="BodyText"/>
      </w:pPr>
    </w:p>
    <w:p w14:paraId="4AEEB484" w14:textId="77777777" w:rsidR="00E65DE6" w:rsidRPr="00776173" w:rsidRDefault="00E65DE6" w:rsidP="00D83C6E">
      <w:pPr>
        <w:pStyle w:val="BodyText"/>
      </w:pPr>
    </w:p>
    <w:p w14:paraId="58B4955B" w14:textId="77777777" w:rsidR="00E65DE6" w:rsidRPr="00776173" w:rsidRDefault="00E65DE6" w:rsidP="00D83C6E">
      <w:pPr>
        <w:pStyle w:val="BodyText"/>
      </w:pPr>
    </w:p>
    <w:p w14:paraId="3D529F9A" w14:textId="77777777" w:rsidR="00CE686E" w:rsidRPr="00CD4D1F" w:rsidRDefault="00CE686E" w:rsidP="00CE686E">
      <w:pPr>
        <w:pStyle w:val="BodyText"/>
        <w:jc w:val="center"/>
        <w:rPr>
          <w:bCs/>
          <w:kern w:val="28"/>
          <w:szCs w:val="24"/>
        </w:rPr>
      </w:pPr>
      <w:r w:rsidRPr="00CD4D1F">
        <w:rPr>
          <w:bCs/>
          <w:kern w:val="28"/>
          <w:szCs w:val="24"/>
        </w:rPr>
        <w:t>HL7</w:t>
      </w:r>
      <w:r w:rsidRPr="00CD4D1F">
        <w:rPr>
          <w:bCs/>
          <w:kern w:val="28"/>
          <w:szCs w:val="24"/>
          <w:vertAlign w:val="superscript"/>
        </w:rPr>
        <w:t>®</w:t>
      </w:r>
      <w:r w:rsidRPr="00CD4D1F">
        <w:rPr>
          <w:bCs/>
          <w:kern w:val="28"/>
          <w:szCs w:val="24"/>
        </w:rPr>
        <w:t xml:space="preserve"> FHIR</w:t>
      </w:r>
      <w:r w:rsidRPr="00CD4D1F">
        <w:rPr>
          <w:bCs/>
          <w:kern w:val="28"/>
          <w:szCs w:val="24"/>
          <w:vertAlign w:val="superscript"/>
        </w:rPr>
        <w:t>®</w:t>
      </w:r>
      <w:r w:rsidRPr="00CD4D1F">
        <w:rPr>
          <w:bCs/>
          <w:kern w:val="28"/>
          <w:szCs w:val="24"/>
        </w:rPr>
        <w:t xml:space="preserve"> Release 4</w:t>
      </w:r>
    </w:p>
    <w:p w14:paraId="32B43D18" w14:textId="077CC731" w:rsidR="00503AE1" w:rsidRPr="00776173" w:rsidRDefault="002B7BC3" w:rsidP="00867752">
      <w:pPr>
        <w:pStyle w:val="BodyText"/>
        <w:jc w:val="center"/>
        <w:rPr>
          <w:b/>
          <w:sz w:val="44"/>
          <w:szCs w:val="44"/>
        </w:rPr>
      </w:pPr>
      <w:r w:rsidRPr="00776173">
        <w:rPr>
          <w:b/>
          <w:sz w:val="44"/>
          <w:szCs w:val="44"/>
        </w:rPr>
        <w:t xml:space="preserve">Rev. </w:t>
      </w:r>
      <w:r w:rsidR="00E12F99" w:rsidRPr="00776173">
        <w:rPr>
          <w:b/>
          <w:sz w:val="44"/>
          <w:szCs w:val="44"/>
        </w:rPr>
        <w:t>2.</w:t>
      </w:r>
      <w:r w:rsidR="00776173" w:rsidRPr="00776173">
        <w:rPr>
          <w:b/>
          <w:sz w:val="44"/>
          <w:szCs w:val="44"/>
        </w:rPr>
        <w:t>1</w:t>
      </w:r>
      <w:r w:rsidR="00D247BB" w:rsidRPr="00776173">
        <w:rPr>
          <w:b/>
          <w:sz w:val="44"/>
          <w:szCs w:val="44"/>
        </w:rPr>
        <w:t xml:space="preserve"> </w:t>
      </w:r>
      <w:r w:rsidRPr="00776173">
        <w:rPr>
          <w:b/>
          <w:sz w:val="44"/>
          <w:szCs w:val="44"/>
        </w:rPr>
        <w:t xml:space="preserve">– </w:t>
      </w:r>
      <w:r w:rsidR="00776173" w:rsidRPr="00776173">
        <w:rPr>
          <w:b/>
          <w:sz w:val="44"/>
          <w:szCs w:val="44"/>
        </w:rPr>
        <w:t>Trial Implementation</w:t>
      </w:r>
    </w:p>
    <w:p w14:paraId="47987E7C" w14:textId="77777777" w:rsidR="00D62CEC" w:rsidRPr="00776173" w:rsidRDefault="00D62CEC" w:rsidP="004D6F6D">
      <w:pPr>
        <w:pStyle w:val="BodyText"/>
      </w:pPr>
    </w:p>
    <w:p w14:paraId="6F77C592" w14:textId="77777777" w:rsidR="00E66C4E" w:rsidRPr="00776173" w:rsidRDefault="00E66C4E">
      <w:pPr>
        <w:pStyle w:val="BodyText"/>
      </w:pPr>
    </w:p>
    <w:p w14:paraId="5430E9AD" w14:textId="77777777" w:rsidR="00D83C6E" w:rsidRPr="00776173" w:rsidRDefault="00D83C6E">
      <w:pPr>
        <w:pStyle w:val="BodyText"/>
      </w:pPr>
    </w:p>
    <w:p w14:paraId="5ED297F9" w14:textId="77777777" w:rsidR="00D83C6E" w:rsidRPr="00776173" w:rsidRDefault="00D83C6E">
      <w:pPr>
        <w:pStyle w:val="BodyText"/>
      </w:pPr>
    </w:p>
    <w:p w14:paraId="60E36EB8" w14:textId="16355EF7" w:rsidR="00A910E1" w:rsidRPr="00776173" w:rsidRDefault="00A910E1" w:rsidP="00AC7C88">
      <w:pPr>
        <w:pStyle w:val="BodyText"/>
      </w:pPr>
      <w:r w:rsidRPr="00776173">
        <w:t>Date:</w:t>
      </w:r>
      <w:r w:rsidRPr="00776173">
        <w:tab/>
      </w:r>
      <w:r w:rsidRPr="00776173">
        <w:tab/>
      </w:r>
      <w:del w:id="0" w:author="John Moehrke" w:date="2020-05-22T08:01:00Z">
        <w:r w:rsidR="00776173" w:rsidRPr="00776173" w:rsidDel="000D4734">
          <w:delText xml:space="preserve">March </w:delText>
        </w:r>
        <w:r w:rsidR="00EA762C" w:rsidDel="000D4734">
          <w:delText>6</w:delText>
        </w:r>
        <w:r w:rsidR="00AF187B" w:rsidRPr="00776173" w:rsidDel="000D4734">
          <w:delText>,</w:delText>
        </w:r>
        <w:r w:rsidR="00D247BB" w:rsidRPr="00776173" w:rsidDel="000D4734">
          <w:delText xml:space="preserve"> 2019</w:delText>
        </w:r>
      </w:del>
      <w:ins w:id="1" w:author="John Moehrke" w:date="2020-05-22T08:01:00Z">
        <w:r w:rsidR="000D4734">
          <w:t>May 22, 2020</w:t>
        </w:r>
      </w:ins>
    </w:p>
    <w:p w14:paraId="101B6C47" w14:textId="77777777" w:rsidR="00603ED5" w:rsidRPr="00776173" w:rsidRDefault="00A910E1" w:rsidP="00AC7C88">
      <w:pPr>
        <w:pStyle w:val="BodyText"/>
      </w:pPr>
      <w:r w:rsidRPr="00776173">
        <w:t>Author:</w:t>
      </w:r>
      <w:r w:rsidRPr="00776173">
        <w:tab/>
      </w:r>
      <w:r w:rsidR="00E66C4E" w:rsidRPr="00776173">
        <w:t>IHE ITI Technical Committee</w:t>
      </w:r>
    </w:p>
    <w:p w14:paraId="071594B2" w14:textId="77777777" w:rsidR="00A875FF" w:rsidRPr="00776173" w:rsidRDefault="00603ED5" w:rsidP="006B3CDD">
      <w:pPr>
        <w:pStyle w:val="BodyText"/>
        <w:spacing w:after="60"/>
      </w:pPr>
      <w:r w:rsidRPr="00776173">
        <w:t>Email:</w:t>
      </w:r>
      <w:r w:rsidR="00FF4C4E" w:rsidRPr="00776173">
        <w:tab/>
      </w:r>
      <w:r w:rsidR="00FF4C4E" w:rsidRPr="00776173">
        <w:tab/>
      </w:r>
      <w:r w:rsidR="00E66C4E" w:rsidRPr="00776173">
        <w:t>iti@ihe.net</w:t>
      </w:r>
    </w:p>
    <w:p w14:paraId="61F62D48" w14:textId="77777777" w:rsidR="00E66C4E" w:rsidRPr="00776173" w:rsidRDefault="00E66C4E" w:rsidP="004D6F6D">
      <w:pPr>
        <w:pStyle w:val="BodyText"/>
      </w:pPr>
    </w:p>
    <w:p w14:paraId="3C33FAF9" w14:textId="77777777" w:rsidR="00E66C4E" w:rsidRPr="00776173" w:rsidRDefault="00E66C4E" w:rsidP="004D6F6D">
      <w:pPr>
        <w:pStyle w:val="BodyText"/>
      </w:pPr>
    </w:p>
    <w:p w14:paraId="312FF7CD" w14:textId="77777777" w:rsidR="00E66C4E" w:rsidRPr="00776173" w:rsidRDefault="00E66C4E" w:rsidP="00E66C4E">
      <w:pPr>
        <w:pStyle w:val="BodyText"/>
        <w:pBdr>
          <w:top w:val="single" w:sz="18" w:space="1" w:color="auto"/>
          <w:left w:val="single" w:sz="18" w:space="4" w:color="auto"/>
          <w:bottom w:val="single" w:sz="18" w:space="1" w:color="auto"/>
          <w:right w:val="single" w:sz="18" w:space="4" w:color="auto"/>
        </w:pBdr>
        <w:spacing w:line="276" w:lineRule="auto"/>
        <w:jc w:val="center"/>
      </w:pPr>
      <w:r w:rsidRPr="00776173">
        <w:rPr>
          <w:b/>
        </w:rPr>
        <w:t xml:space="preserve">Please verify you have the most recent version of this document. </w:t>
      </w:r>
      <w:r w:rsidRPr="00776173">
        <w:t xml:space="preserve">See </w:t>
      </w:r>
      <w:hyperlink r:id="rId9" w:history="1">
        <w:r w:rsidRPr="00776173">
          <w:rPr>
            <w:rStyle w:val="Hyperlink"/>
          </w:rPr>
          <w:t>here</w:t>
        </w:r>
      </w:hyperlink>
      <w:r w:rsidRPr="00776173">
        <w:t xml:space="preserve"> for Trial Implementation and Final Text versions and </w:t>
      </w:r>
      <w:hyperlink r:id="rId10" w:history="1">
        <w:r w:rsidRPr="00776173">
          <w:rPr>
            <w:rStyle w:val="Hyperlink"/>
          </w:rPr>
          <w:t>here</w:t>
        </w:r>
      </w:hyperlink>
      <w:r w:rsidRPr="00776173">
        <w:t xml:space="preserve"> for Public Comment versions.</w:t>
      </w:r>
    </w:p>
    <w:p w14:paraId="1842490B" w14:textId="77777777" w:rsidR="00CF283F" w:rsidRPr="00776173" w:rsidRDefault="009D125C" w:rsidP="00867752">
      <w:pPr>
        <w:pStyle w:val="BodyText"/>
        <w:rPr>
          <w:rFonts w:ascii="Arial" w:hAnsi="Arial" w:cs="Arial"/>
          <w:b/>
          <w:sz w:val="28"/>
          <w:szCs w:val="28"/>
        </w:rPr>
      </w:pPr>
      <w:r w:rsidRPr="00776173">
        <w:br w:type="page"/>
      </w:r>
      <w:r w:rsidR="00A875FF" w:rsidRPr="00776173">
        <w:rPr>
          <w:rFonts w:ascii="Arial" w:hAnsi="Arial" w:cs="Arial"/>
          <w:b/>
          <w:sz w:val="28"/>
          <w:szCs w:val="28"/>
        </w:rPr>
        <w:lastRenderedPageBreak/>
        <w:t>Foreword</w:t>
      </w:r>
    </w:p>
    <w:p w14:paraId="41F8EF1B" w14:textId="64CAA91E" w:rsidR="00482DC2" w:rsidRPr="00776173" w:rsidRDefault="00CF283F" w:rsidP="00147F29">
      <w:pPr>
        <w:pStyle w:val="BodyText"/>
      </w:pPr>
      <w:r w:rsidRPr="00776173">
        <w:t xml:space="preserve">This </w:t>
      </w:r>
      <w:r w:rsidR="00482DC2" w:rsidRPr="00776173">
        <w:t xml:space="preserve">is a </w:t>
      </w:r>
      <w:r w:rsidRPr="00776173">
        <w:t xml:space="preserve">supplement to the IHE </w:t>
      </w:r>
      <w:r w:rsidR="001C3AC3" w:rsidRPr="00776173">
        <w:t>IT Infrastructure</w:t>
      </w:r>
      <w:r w:rsidRPr="00776173">
        <w:t xml:space="preserve"> Technical Framework </w:t>
      </w:r>
      <w:r w:rsidR="00D83C6E" w:rsidRPr="00776173">
        <w:t>V1</w:t>
      </w:r>
      <w:r w:rsidR="00AF187B" w:rsidRPr="00776173">
        <w:t>5</w:t>
      </w:r>
      <w:r w:rsidR="001C3AC3" w:rsidRPr="00776173">
        <w:t>.</w:t>
      </w:r>
      <w:r w:rsidR="00AE4B0A">
        <w:t>1</w:t>
      </w:r>
      <w:r w:rsidR="001C3AC3" w:rsidRPr="00776173">
        <w:t>.</w:t>
      </w:r>
      <w:r w:rsidR="00F002DD" w:rsidRPr="00776173">
        <w:t xml:space="preserve"> Each supplement undergoes a process of public comment and trial implementation before being</w:t>
      </w:r>
      <w:r w:rsidR="00F0665F" w:rsidRPr="00776173">
        <w:t xml:space="preserve"> </w:t>
      </w:r>
      <w:r w:rsidR="00F002DD" w:rsidRPr="00776173">
        <w:t>incorporated into the volumes of the Technical Frameworks.</w:t>
      </w:r>
    </w:p>
    <w:p w14:paraId="27FFBC5B" w14:textId="1F63C30A" w:rsidR="00CE686E" w:rsidRPr="004F13B2" w:rsidRDefault="00CE686E" w:rsidP="00CE686E">
      <w:pPr>
        <w:pStyle w:val="BodyText"/>
      </w:pPr>
      <w:bookmarkStart w:id="2" w:name="OLE_LINK4"/>
      <w:r w:rsidRPr="004F13B2">
        <w:t xml:space="preserve">This supplement is published on </w:t>
      </w:r>
      <w:r>
        <w:t xml:space="preserve">March </w:t>
      </w:r>
      <w:r w:rsidR="00EA762C">
        <w:t>6</w:t>
      </w:r>
      <w:r>
        <w:t>, 2019</w:t>
      </w:r>
      <w:r w:rsidRPr="004F13B2">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1" w:history="1">
        <w:r w:rsidRPr="004F13B2">
          <w:rPr>
            <w:rStyle w:val="Hyperlink"/>
          </w:rPr>
          <w:t>http://www.ihe.net/ITI_Public_Comments</w:t>
        </w:r>
      </w:hyperlink>
      <w:r w:rsidRPr="004F13B2">
        <w:t>.</w:t>
      </w:r>
    </w:p>
    <w:bookmarkEnd w:id="2"/>
    <w:p w14:paraId="58D1629B" w14:textId="77777777" w:rsidR="00AC7C88" w:rsidRPr="00776173" w:rsidRDefault="00AC7C88" w:rsidP="00AC7C88">
      <w:pPr>
        <w:pStyle w:val="BodyText"/>
      </w:pPr>
      <w:r w:rsidRPr="00776173">
        <w:t>This supplement describes changes to the existing technical framework documents</w:t>
      </w:r>
      <w:r w:rsidR="000717A7" w:rsidRPr="00776173">
        <w:t>.</w:t>
      </w:r>
      <w:r w:rsidRPr="00776173">
        <w:t xml:space="preserve"> </w:t>
      </w:r>
    </w:p>
    <w:p w14:paraId="73C0A8FA" w14:textId="77777777" w:rsidR="00BE5916" w:rsidRPr="00776173" w:rsidRDefault="009C6269" w:rsidP="00663624">
      <w:pPr>
        <w:pStyle w:val="BodyText"/>
      </w:pPr>
      <w:r w:rsidRPr="00776173">
        <w:t>“</w:t>
      </w:r>
      <w:r w:rsidR="006263EA" w:rsidRPr="00776173">
        <w:t>B</w:t>
      </w:r>
      <w:r w:rsidR="007A7BF7" w:rsidRPr="00776173">
        <w:t xml:space="preserve">oxed” instructions </w:t>
      </w:r>
      <w:r w:rsidR="006263EA" w:rsidRPr="00776173">
        <w:t xml:space="preserve">like the sample below indicate to </w:t>
      </w:r>
      <w:r w:rsidR="007A7BF7" w:rsidRPr="00776173">
        <w:t xml:space="preserve">the Volume Editor how to integrate the relevant section(s) into the </w:t>
      </w:r>
      <w:r w:rsidR="00BE5916" w:rsidRPr="00776173">
        <w:t>relevant</w:t>
      </w:r>
      <w:r w:rsidR="007A7BF7" w:rsidRPr="00776173">
        <w:t xml:space="preserve"> Technical Framework </w:t>
      </w:r>
      <w:r w:rsidR="00BE5916" w:rsidRPr="00776173">
        <w:t>volume</w:t>
      </w:r>
      <w:r w:rsidR="009D125C" w:rsidRPr="00776173">
        <w:t>.</w:t>
      </w:r>
    </w:p>
    <w:p w14:paraId="411F6266" w14:textId="77777777" w:rsidR="007A7BF7" w:rsidRPr="00776173" w:rsidRDefault="000717A7" w:rsidP="007A7BF7">
      <w:pPr>
        <w:pStyle w:val="EditorInstructions"/>
      </w:pPr>
      <w:r w:rsidRPr="00776173">
        <w:t xml:space="preserve">Amend </w:t>
      </w:r>
      <w:r w:rsidR="00C51634" w:rsidRPr="00776173">
        <w:t>S</w:t>
      </w:r>
      <w:r w:rsidR="007A7BF7" w:rsidRPr="00776173">
        <w:t>ection X.X by the following:</w:t>
      </w:r>
    </w:p>
    <w:p w14:paraId="6C0ECC54" w14:textId="77777777" w:rsidR="000717A7" w:rsidRPr="00776173" w:rsidRDefault="000717A7" w:rsidP="000717A7">
      <w:pPr>
        <w:pStyle w:val="BodyText"/>
      </w:pPr>
      <w:r w:rsidRPr="00776173">
        <w:t xml:space="preserve">Where the amendment adds text, make the </w:t>
      </w:r>
      <w:r w:rsidR="00C26E7C" w:rsidRPr="00776173">
        <w:t xml:space="preserve">added </w:t>
      </w:r>
      <w:r w:rsidRPr="00776173">
        <w:t xml:space="preserve">text </w:t>
      </w:r>
      <w:r w:rsidRPr="00776173">
        <w:rPr>
          <w:rStyle w:val="InsertText"/>
        </w:rPr>
        <w:t>bold underline</w:t>
      </w:r>
      <w:r w:rsidRPr="00776173">
        <w:t>. Where the amendment removes text</w:t>
      </w:r>
      <w:r w:rsidR="00C26E7C" w:rsidRPr="00776173">
        <w:t xml:space="preserve">, make the removed text </w:t>
      </w:r>
      <w:r w:rsidRPr="00776173">
        <w:rPr>
          <w:rStyle w:val="DeleteText"/>
        </w:rPr>
        <w:t>bold strikethrough</w:t>
      </w:r>
      <w:r w:rsidR="00C26E7C" w:rsidRPr="00776173">
        <w:t xml:space="preserve">. When entire new sections are added, introduce with </w:t>
      </w:r>
      <w:r w:rsidRPr="00776173">
        <w:t>editor’s instructions to “add new text” or similar, which for readability are not bolded or underlined.</w:t>
      </w:r>
    </w:p>
    <w:p w14:paraId="0EC1943A" w14:textId="77777777" w:rsidR="005410F9" w:rsidRPr="00776173" w:rsidRDefault="005410F9" w:rsidP="00BE5916">
      <w:pPr>
        <w:pStyle w:val="BodyText"/>
      </w:pPr>
    </w:p>
    <w:p w14:paraId="33602327" w14:textId="2FED96E7" w:rsidR="00076D44" w:rsidRPr="00776173" w:rsidRDefault="00076D44" w:rsidP="00076D44">
      <w:pPr>
        <w:pStyle w:val="BodyText"/>
      </w:pPr>
      <w:r w:rsidRPr="00776173">
        <w:t xml:space="preserve">General information about IHE can be found at </w:t>
      </w:r>
      <w:hyperlink r:id="rId12" w:history="1">
        <w:r w:rsidR="0060419A" w:rsidRPr="00776173">
          <w:rPr>
            <w:rStyle w:val="Hyperlink"/>
          </w:rPr>
          <w:t>http:</w:t>
        </w:r>
        <w:r w:rsidRPr="00776173">
          <w:rPr>
            <w:rStyle w:val="Hyperlink"/>
          </w:rPr>
          <w:t>//ihe.net</w:t>
        </w:r>
      </w:hyperlink>
      <w:r w:rsidRPr="00776173">
        <w:t>.</w:t>
      </w:r>
    </w:p>
    <w:p w14:paraId="0A315DD9" w14:textId="48C2F9E1" w:rsidR="00076D44" w:rsidRPr="00776173" w:rsidRDefault="00076D44" w:rsidP="00076D44">
      <w:pPr>
        <w:pStyle w:val="BodyText"/>
      </w:pPr>
      <w:r w:rsidRPr="00776173">
        <w:t xml:space="preserve">Information about the IHE IT Infrastructure domain can be found at </w:t>
      </w:r>
      <w:hyperlink r:id="rId13" w:history="1">
        <w:r w:rsidR="0060419A" w:rsidRPr="00776173">
          <w:rPr>
            <w:rStyle w:val="Hyperlink"/>
          </w:rPr>
          <w:t>http:</w:t>
        </w:r>
        <w:r w:rsidRPr="00776173">
          <w:rPr>
            <w:rStyle w:val="Hyperlink"/>
          </w:rPr>
          <w:t>//ihe.net/IHE_Domains</w:t>
        </w:r>
      </w:hyperlink>
      <w:r w:rsidRPr="00776173">
        <w:t>.</w:t>
      </w:r>
    </w:p>
    <w:p w14:paraId="22E9F6AC" w14:textId="7AF8FE08" w:rsidR="00076D44" w:rsidRPr="00776173" w:rsidRDefault="00076D44" w:rsidP="00076D44">
      <w:pPr>
        <w:pStyle w:val="BodyText"/>
      </w:pPr>
      <w:r w:rsidRPr="00776173">
        <w:t xml:space="preserve">Information about the organization of IHE Technical Frameworks and Supplements and the process used to create them can be found at </w:t>
      </w:r>
      <w:hyperlink r:id="rId14" w:history="1">
        <w:r w:rsidR="0060419A" w:rsidRPr="00776173">
          <w:rPr>
            <w:rStyle w:val="Hyperlink"/>
          </w:rPr>
          <w:t>http:</w:t>
        </w:r>
        <w:r w:rsidRPr="00776173">
          <w:rPr>
            <w:rStyle w:val="Hyperlink"/>
          </w:rPr>
          <w:t>//ihe.net/IHE_Process</w:t>
        </w:r>
      </w:hyperlink>
      <w:r w:rsidRPr="00776173">
        <w:t xml:space="preserve"> and </w:t>
      </w:r>
      <w:hyperlink r:id="rId15" w:history="1">
        <w:r w:rsidR="0060419A" w:rsidRPr="00776173">
          <w:rPr>
            <w:rStyle w:val="Hyperlink"/>
          </w:rPr>
          <w:t>http:</w:t>
        </w:r>
        <w:r w:rsidRPr="00776173">
          <w:rPr>
            <w:rStyle w:val="Hyperlink"/>
          </w:rPr>
          <w:t>//ihe.net/Profiles</w:t>
        </w:r>
      </w:hyperlink>
      <w:r w:rsidRPr="00776173">
        <w:t>.</w:t>
      </w:r>
    </w:p>
    <w:p w14:paraId="04A8D7BD" w14:textId="3D367C2E" w:rsidR="00076D44" w:rsidRPr="00776173" w:rsidRDefault="00076D44" w:rsidP="00076D44">
      <w:pPr>
        <w:pStyle w:val="BodyText"/>
      </w:pPr>
      <w:r w:rsidRPr="00776173">
        <w:t xml:space="preserve">The current version of the IHE IT Infrastructure Technical Framework can be found at </w:t>
      </w:r>
      <w:hyperlink r:id="rId16" w:history="1">
        <w:r w:rsidR="0060419A" w:rsidRPr="00776173">
          <w:rPr>
            <w:rStyle w:val="Hyperlink"/>
          </w:rPr>
          <w:t>http:</w:t>
        </w:r>
        <w:r w:rsidR="00FD39DA" w:rsidRPr="00776173">
          <w:rPr>
            <w:rStyle w:val="Hyperlink"/>
          </w:rPr>
          <w:t>//ihe.net/Technical_Frameworks</w:t>
        </w:r>
      </w:hyperlink>
      <w:r w:rsidRPr="00776173">
        <w:t>.</w:t>
      </w:r>
    </w:p>
    <w:p w14:paraId="5C692A6D" w14:textId="77777777" w:rsidR="00BE5916" w:rsidRPr="00776173" w:rsidRDefault="00BE5916" w:rsidP="000470A5">
      <w:pPr>
        <w:pStyle w:val="BodyText"/>
      </w:pPr>
    </w:p>
    <w:p w14:paraId="498D7D5A" w14:textId="77777777" w:rsidR="00D85A7B" w:rsidRPr="00776173" w:rsidRDefault="009813A1" w:rsidP="00867752">
      <w:pPr>
        <w:pStyle w:val="BodyText"/>
      </w:pPr>
      <w:r w:rsidRPr="00776173">
        <w:br w:type="page"/>
      </w:r>
      <w:r w:rsidR="00D85A7B" w:rsidRPr="00776173">
        <w:rPr>
          <w:b/>
        </w:rPr>
        <w:lastRenderedPageBreak/>
        <w:t>C</w:t>
      </w:r>
      <w:r w:rsidR="00060D78" w:rsidRPr="00776173">
        <w:rPr>
          <w:b/>
        </w:rPr>
        <w:t>ONTENTS</w:t>
      </w:r>
    </w:p>
    <w:p w14:paraId="540EB2CC" w14:textId="77777777" w:rsidR="004D69C3" w:rsidRPr="00776173" w:rsidRDefault="004D69C3" w:rsidP="00597DB2"/>
    <w:p w14:paraId="543A8FB1" w14:textId="462A89F1" w:rsidR="005701E4" w:rsidRDefault="00695EA0">
      <w:pPr>
        <w:pStyle w:val="TOC1"/>
        <w:rPr>
          <w:rFonts w:asciiTheme="minorHAnsi" w:eastAsiaTheme="minorEastAsia" w:hAnsiTheme="minorHAnsi" w:cstheme="minorBidi"/>
          <w:noProof/>
          <w:sz w:val="22"/>
          <w:szCs w:val="22"/>
        </w:rPr>
      </w:pPr>
      <w:r w:rsidRPr="00776173">
        <w:fldChar w:fldCharType="begin"/>
      </w:r>
      <w:r w:rsidR="00CF508D" w:rsidRPr="00776173">
        <w:instrText xml:space="preserve"> TOC \o "2-7" \h \z \t "Heading 1,1,Appendix Heading 2,2,Appendix Heading 1,1,Appendix Heading 3,3,Glossary,1,Part Title,1" </w:instrText>
      </w:r>
      <w:r w:rsidRPr="00776173">
        <w:fldChar w:fldCharType="separate"/>
      </w:r>
      <w:hyperlink w:anchor="_Toc2696495" w:history="1">
        <w:r w:rsidR="005701E4" w:rsidRPr="00960C66">
          <w:rPr>
            <w:rStyle w:val="Hyperlink"/>
            <w:noProof/>
          </w:rPr>
          <w:t>Introduction to this Supplement</w:t>
        </w:r>
        <w:r w:rsidR="005701E4">
          <w:rPr>
            <w:noProof/>
            <w:webHidden/>
          </w:rPr>
          <w:tab/>
        </w:r>
        <w:r w:rsidR="005701E4">
          <w:rPr>
            <w:noProof/>
            <w:webHidden/>
          </w:rPr>
          <w:fldChar w:fldCharType="begin"/>
        </w:r>
        <w:r w:rsidR="005701E4">
          <w:rPr>
            <w:noProof/>
            <w:webHidden/>
          </w:rPr>
          <w:instrText xml:space="preserve"> PAGEREF _Toc2696495 \h </w:instrText>
        </w:r>
        <w:r w:rsidR="005701E4">
          <w:rPr>
            <w:noProof/>
            <w:webHidden/>
          </w:rPr>
        </w:r>
        <w:r w:rsidR="005701E4">
          <w:rPr>
            <w:noProof/>
            <w:webHidden/>
          </w:rPr>
          <w:fldChar w:fldCharType="separate"/>
        </w:r>
        <w:r w:rsidR="005701E4">
          <w:rPr>
            <w:noProof/>
            <w:webHidden/>
          </w:rPr>
          <w:t>4</w:t>
        </w:r>
        <w:r w:rsidR="005701E4">
          <w:rPr>
            <w:noProof/>
            <w:webHidden/>
          </w:rPr>
          <w:fldChar w:fldCharType="end"/>
        </w:r>
      </w:hyperlink>
    </w:p>
    <w:p w14:paraId="65A74D12" w14:textId="11BC6C51" w:rsidR="005701E4" w:rsidRDefault="00D74880">
      <w:pPr>
        <w:pStyle w:val="TOC2"/>
        <w:rPr>
          <w:rFonts w:asciiTheme="minorHAnsi" w:eastAsiaTheme="minorEastAsia" w:hAnsiTheme="minorHAnsi" w:cstheme="minorBidi"/>
          <w:noProof/>
          <w:sz w:val="22"/>
          <w:szCs w:val="22"/>
        </w:rPr>
      </w:pPr>
      <w:hyperlink w:anchor="_Toc2696496" w:history="1">
        <w:r w:rsidR="005701E4" w:rsidRPr="00960C66">
          <w:rPr>
            <w:rStyle w:val="Hyperlink"/>
            <w:noProof/>
          </w:rPr>
          <w:t>Open Issues and Questions</w:t>
        </w:r>
        <w:r w:rsidR="005701E4">
          <w:rPr>
            <w:noProof/>
            <w:webHidden/>
          </w:rPr>
          <w:tab/>
        </w:r>
        <w:r w:rsidR="005701E4">
          <w:rPr>
            <w:noProof/>
            <w:webHidden/>
          </w:rPr>
          <w:fldChar w:fldCharType="begin"/>
        </w:r>
        <w:r w:rsidR="005701E4">
          <w:rPr>
            <w:noProof/>
            <w:webHidden/>
          </w:rPr>
          <w:instrText xml:space="preserve"> PAGEREF _Toc2696496 \h </w:instrText>
        </w:r>
        <w:r w:rsidR="005701E4">
          <w:rPr>
            <w:noProof/>
            <w:webHidden/>
          </w:rPr>
        </w:r>
        <w:r w:rsidR="005701E4">
          <w:rPr>
            <w:noProof/>
            <w:webHidden/>
          </w:rPr>
          <w:fldChar w:fldCharType="separate"/>
        </w:r>
        <w:r w:rsidR="005701E4">
          <w:rPr>
            <w:noProof/>
            <w:webHidden/>
          </w:rPr>
          <w:t>4</w:t>
        </w:r>
        <w:r w:rsidR="005701E4">
          <w:rPr>
            <w:noProof/>
            <w:webHidden/>
          </w:rPr>
          <w:fldChar w:fldCharType="end"/>
        </w:r>
      </w:hyperlink>
    </w:p>
    <w:p w14:paraId="5E448839" w14:textId="2CCD7A2F" w:rsidR="005701E4" w:rsidRDefault="00D74880">
      <w:pPr>
        <w:pStyle w:val="TOC2"/>
        <w:rPr>
          <w:rFonts w:asciiTheme="minorHAnsi" w:eastAsiaTheme="minorEastAsia" w:hAnsiTheme="minorHAnsi" w:cstheme="minorBidi"/>
          <w:noProof/>
          <w:sz w:val="22"/>
          <w:szCs w:val="22"/>
        </w:rPr>
      </w:pPr>
      <w:hyperlink w:anchor="_Toc2696497" w:history="1">
        <w:r w:rsidR="005701E4" w:rsidRPr="00960C66">
          <w:rPr>
            <w:rStyle w:val="Hyperlink"/>
            <w:noProof/>
          </w:rPr>
          <w:t>Closed Issues</w:t>
        </w:r>
        <w:r w:rsidR="005701E4">
          <w:rPr>
            <w:noProof/>
            <w:webHidden/>
          </w:rPr>
          <w:tab/>
        </w:r>
        <w:r w:rsidR="005701E4">
          <w:rPr>
            <w:noProof/>
            <w:webHidden/>
          </w:rPr>
          <w:fldChar w:fldCharType="begin"/>
        </w:r>
        <w:r w:rsidR="005701E4">
          <w:rPr>
            <w:noProof/>
            <w:webHidden/>
          </w:rPr>
          <w:instrText xml:space="preserve"> PAGEREF _Toc2696497 \h </w:instrText>
        </w:r>
        <w:r w:rsidR="005701E4">
          <w:rPr>
            <w:noProof/>
            <w:webHidden/>
          </w:rPr>
        </w:r>
        <w:r w:rsidR="005701E4">
          <w:rPr>
            <w:noProof/>
            <w:webHidden/>
          </w:rPr>
          <w:fldChar w:fldCharType="separate"/>
        </w:r>
        <w:r w:rsidR="005701E4">
          <w:rPr>
            <w:noProof/>
            <w:webHidden/>
          </w:rPr>
          <w:t>4</w:t>
        </w:r>
        <w:r w:rsidR="005701E4">
          <w:rPr>
            <w:noProof/>
            <w:webHidden/>
          </w:rPr>
          <w:fldChar w:fldCharType="end"/>
        </w:r>
      </w:hyperlink>
    </w:p>
    <w:p w14:paraId="062AE700" w14:textId="07CCAEF3" w:rsidR="005701E4" w:rsidRDefault="00D74880">
      <w:pPr>
        <w:pStyle w:val="TOC1"/>
        <w:rPr>
          <w:rFonts w:asciiTheme="minorHAnsi" w:eastAsiaTheme="minorEastAsia" w:hAnsiTheme="minorHAnsi" w:cstheme="minorBidi"/>
          <w:noProof/>
          <w:sz w:val="22"/>
          <w:szCs w:val="22"/>
        </w:rPr>
      </w:pPr>
      <w:hyperlink w:anchor="_Toc2696498" w:history="1">
        <w:r w:rsidR="005701E4" w:rsidRPr="00960C66">
          <w:rPr>
            <w:rStyle w:val="Hyperlink"/>
            <w:noProof/>
          </w:rPr>
          <w:t>Appendices</w:t>
        </w:r>
        <w:r w:rsidR="005701E4">
          <w:rPr>
            <w:noProof/>
            <w:webHidden/>
          </w:rPr>
          <w:tab/>
        </w:r>
        <w:r w:rsidR="005701E4">
          <w:rPr>
            <w:noProof/>
            <w:webHidden/>
          </w:rPr>
          <w:fldChar w:fldCharType="begin"/>
        </w:r>
        <w:r w:rsidR="005701E4">
          <w:rPr>
            <w:noProof/>
            <w:webHidden/>
          </w:rPr>
          <w:instrText xml:space="preserve"> PAGEREF _Toc2696498 \h </w:instrText>
        </w:r>
        <w:r w:rsidR="005701E4">
          <w:rPr>
            <w:noProof/>
            <w:webHidden/>
          </w:rPr>
        </w:r>
        <w:r w:rsidR="005701E4">
          <w:rPr>
            <w:noProof/>
            <w:webHidden/>
          </w:rPr>
          <w:fldChar w:fldCharType="separate"/>
        </w:r>
        <w:r w:rsidR="005701E4">
          <w:rPr>
            <w:noProof/>
            <w:webHidden/>
          </w:rPr>
          <w:t>6</w:t>
        </w:r>
        <w:r w:rsidR="005701E4">
          <w:rPr>
            <w:noProof/>
            <w:webHidden/>
          </w:rPr>
          <w:fldChar w:fldCharType="end"/>
        </w:r>
      </w:hyperlink>
    </w:p>
    <w:p w14:paraId="36EC9AE1" w14:textId="1B1A9AD2" w:rsidR="005701E4" w:rsidRDefault="00D74880">
      <w:pPr>
        <w:pStyle w:val="TOC1"/>
        <w:rPr>
          <w:rFonts w:asciiTheme="minorHAnsi" w:eastAsiaTheme="minorEastAsia" w:hAnsiTheme="minorHAnsi" w:cstheme="minorBidi"/>
          <w:noProof/>
          <w:sz w:val="22"/>
          <w:szCs w:val="22"/>
        </w:rPr>
      </w:pPr>
      <w:hyperlink w:anchor="_Toc2696499" w:history="1">
        <w:r w:rsidR="005701E4" w:rsidRPr="00960C66">
          <w:rPr>
            <w:rStyle w:val="Hyperlink"/>
            <w:noProof/>
          </w:rPr>
          <w:t>Appendix Z – FHIR Implementation Material</w:t>
        </w:r>
        <w:r w:rsidR="005701E4">
          <w:rPr>
            <w:noProof/>
            <w:webHidden/>
          </w:rPr>
          <w:tab/>
        </w:r>
        <w:r w:rsidR="005701E4">
          <w:rPr>
            <w:noProof/>
            <w:webHidden/>
          </w:rPr>
          <w:fldChar w:fldCharType="begin"/>
        </w:r>
        <w:r w:rsidR="005701E4">
          <w:rPr>
            <w:noProof/>
            <w:webHidden/>
          </w:rPr>
          <w:instrText xml:space="preserve"> PAGEREF _Toc2696499 \h </w:instrText>
        </w:r>
        <w:r w:rsidR="005701E4">
          <w:rPr>
            <w:noProof/>
            <w:webHidden/>
          </w:rPr>
        </w:r>
        <w:r w:rsidR="005701E4">
          <w:rPr>
            <w:noProof/>
            <w:webHidden/>
          </w:rPr>
          <w:fldChar w:fldCharType="separate"/>
        </w:r>
        <w:r w:rsidR="005701E4">
          <w:rPr>
            <w:noProof/>
            <w:webHidden/>
          </w:rPr>
          <w:t>6</w:t>
        </w:r>
        <w:r w:rsidR="005701E4">
          <w:rPr>
            <w:noProof/>
            <w:webHidden/>
          </w:rPr>
          <w:fldChar w:fldCharType="end"/>
        </w:r>
      </w:hyperlink>
    </w:p>
    <w:p w14:paraId="2DFE8634" w14:textId="36DFCA36" w:rsidR="005701E4" w:rsidRDefault="00D74880">
      <w:pPr>
        <w:pStyle w:val="TOC2"/>
        <w:rPr>
          <w:rFonts w:asciiTheme="minorHAnsi" w:eastAsiaTheme="minorEastAsia" w:hAnsiTheme="minorHAnsi" w:cstheme="minorBidi"/>
          <w:noProof/>
          <w:sz w:val="22"/>
          <w:szCs w:val="22"/>
        </w:rPr>
      </w:pPr>
      <w:hyperlink w:anchor="_Toc2696500" w:history="1">
        <w:r w:rsidR="005701E4" w:rsidRPr="00960C66">
          <w:rPr>
            <w:rStyle w:val="Hyperlink"/>
            <w:noProof/>
          </w:rPr>
          <w:t>Z.1 Resource Bundles</w:t>
        </w:r>
        <w:r w:rsidR="005701E4">
          <w:rPr>
            <w:noProof/>
            <w:webHidden/>
          </w:rPr>
          <w:tab/>
        </w:r>
        <w:r w:rsidR="005701E4">
          <w:rPr>
            <w:noProof/>
            <w:webHidden/>
          </w:rPr>
          <w:fldChar w:fldCharType="begin"/>
        </w:r>
        <w:r w:rsidR="005701E4">
          <w:rPr>
            <w:noProof/>
            <w:webHidden/>
          </w:rPr>
          <w:instrText xml:space="preserve"> PAGEREF _Toc2696500 \h </w:instrText>
        </w:r>
        <w:r w:rsidR="005701E4">
          <w:rPr>
            <w:noProof/>
            <w:webHidden/>
          </w:rPr>
        </w:r>
        <w:r w:rsidR="005701E4">
          <w:rPr>
            <w:noProof/>
            <w:webHidden/>
          </w:rPr>
          <w:fldChar w:fldCharType="separate"/>
        </w:r>
        <w:r w:rsidR="005701E4">
          <w:rPr>
            <w:noProof/>
            <w:webHidden/>
          </w:rPr>
          <w:t>6</w:t>
        </w:r>
        <w:r w:rsidR="005701E4">
          <w:rPr>
            <w:noProof/>
            <w:webHidden/>
          </w:rPr>
          <w:fldChar w:fldCharType="end"/>
        </w:r>
      </w:hyperlink>
    </w:p>
    <w:p w14:paraId="186F31EA" w14:textId="2AEC3E2F" w:rsidR="005701E4" w:rsidRDefault="00D74880">
      <w:pPr>
        <w:pStyle w:val="TOC2"/>
        <w:rPr>
          <w:rFonts w:asciiTheme="minorHAnsi" w:eastAsiaTheme="minorEastAsia" w:hAnsiTheme="minorHAnsi" w:cstheme="minorBidi"/>
          <w:noProof/>
          <w:sz w:val="22"/>
          <w:szCs w:val="22"/>
        </w:rPr>
      </w:pPr>
      <w:hyperlink w:anchor="_Toc2696501" w:history="1">
        <w:r w:rsidR="005701E4" w:rsidRPr="00960C66">
          <w:rPr>
            <w:rStyle w:val="Hyperlink"/>
            <w:noProof/>
          </w:rPr>
          <w:t>Z.2 Query Parameters</w:t>
        </w:r>
        <w:r w:rsidR="005701E4">
          <w:rPr>
            <w:noProof/>
            <w:webHidden/>
          </w:rPr>
          <w:tab/>
        </w:r>
        <w:r w:rsidR="005701E4">
          <w:rPr>
            <w:noProof/>
            <w:webHidden/>
          </w:rPr>
          <w:fldChar w:fldCharType="begin"/>
        </w:r>
        <w:r w:rsidR="005701E4">
          <w:rPr>
            <w:noProof/>
            <w:webHidden/>
          </w:rPr>
          <w:instrText xml:space="preserve"> PAGEREF _Toc2696501 \h </w:instrText>
        </w:r>
        <w:r w:rsidR="005701E4">
          <w:rPr>
            <w:noProof/>
            <w:webHidden/>
          </w:rPr>
        </w:r>
        <w:r w:rsidR="005701E4">
          <w:rPr>
            <w:noProof/>
            <w:webHidden/>
          </w:rPr>
          <w:fldChar w:fldCharType="separate"/>
        </w:r>
        <w:r w:rsidR="005701E4">
          <w:rPr>
            <w:noProof/>
            <w:webHidden/>
          </w:rPr>
          <w:t>6</w:t>
        </w:r>
        <w:r w:rsidR="005701E4">
          <w:rPr>
            <w:noProof/>
            <w:webHidden/>
          </w:rPr>
          <w:fldChar w:fldCharType="end"/>
        </w:r>
      </w:hyperlink>
    </w:p>
    <w:p w14:paraId="7CDA9A3F" w14:textId="0C85A8CF" w:rsidR="005701E4" w:rsidRDefault="00D74880">
      <w:pPr>
        <w:pStyle w:val="TOC3"/>
        <w:rPr>
          <w:rFonts w:asciiTheme="minorHAnsi" w:eastAsiaTheme="minorEastAsia" w:hAnsiTheme="minorHAnsi" w:cstheme="minorBidi"/>
          <w:noProof/>
          <w:sz w:val="22"/>
          <w:szCs w:val="22"/>
        </w:rPr>
      </w:pPr>
      <w:hyperlink w:anchor="_Toc2696502" w:history="1">
        <w:r w:rsidR="005701E4" w:rsidRPr="00960C66">
          <w:rPr>
            <w:rStyle w:val="Hyperlink"/>
            <w:noProof/>
          </w:rPr>
          <w:t>Z.2.1 Query Parameter Modifiers</w:t>
        </w:r>
        <w:r w:rsidR="005701E4">
          <w:rPr>
            <w:noProof/>
            <w:webHidden/>
          </w:rPr>
          <w:tab/>
        </w:r>
        <w:r w:rsidR="005701E4">
          <w:rPr>
            <w:noProof/>
            <w:webHidden/>
          </w:rPr>
          <w:fldChar w:fldCharType="begin"/>
        </w:r>
        <w:r w:rsidR="005701E4">
          <w:rPr>
            <w:noProof/>
            <w:webHidden/>
          </w:rPr>
          <w:instrText xml:space="preserve"> PAGEREF _Toc2696502 \h </w:instrText>
        </w:r>
        <w:r w:rsidR="005701E4">
          <w:rPr>
            <w:noProof/>
            <w:webHidden/>
          </w:rPr>
        </w:r>
        <w:r w:rsidR="005701E4">
          <w:rPr>
            <w:noProof/>
            <w:webHidden/>
          </w:rPr>
          <w:fldChar w:fldCharType="separate"/>
        </w:r>
        <w:r w:rsidR="005701E4">
          <w:rPr>
            <w:noProof/>
            <w:webHidden/>
          </w:rPr>
          <w:t>7</w:t>
        </w:r>
        <w:r w:rsidR="005701E4">
          <w:rPr>
            <w:noProof/>
            <w:webHidden/>
          </w:rPr>
          <w:fldChar w:fldCharType="end"/>
        </w:r>
      </w:hyperlink>
    </w:p>
    <w:p w14:paraId="695C6496" w14:textId="02411273" w:rsidR="005701E4" w:rsidRDefault="00D74880">
      <w:pPr>
        <w:pStyle w:val="TOC3"/>
        <w:rPr>
          <w:rFonts w:asciiTheme="minorHAnsi" w:eastAsiaTheme="minorEastAsia" w:hAnsiTheme="minorHAnsi" w:cstheme="minorBidi"/>
          <w:noProof/>
          <w:sz w:val="22"/>
          <w:szCs w:val="22"/>
        </w:rPr>
      </w:pPr>
      <w:hyperlink w:anchor="_Toc2696503" w:history="1">
        <w:r w:rsidR="005701E4" w:rsidRPr="00960C66">
          <w:rPr>
            <w:rStyle w:val="Hyperlink"/>
            <w:noProof/>
          </w:rPr>
          <w:t>Z.2.2 Token Parameters</w:t>
        </w:r>
        <w:r w:rsidR="005701E4">
          <w:rPr>
            <w:noProof/>
            <w:webHidden/>
          </w:rPr>
          <w:tab/>
        </w:r>
        <w:r w:rsidR="005701E4">
          <w:rPr>
            <w:noProof/>
            <w:webHidden/>
          </w:rPr>
          <w:fldChar w:fldCharType="begin"/>
        </w:r>
        <w:r w:rsidR="005701E4">
          <w:rPr>
            <w:noProof/>
            <w:webHidden/>
          </w:rPr>
          <w:instrText xml:space="preserve"> PAGEREF _Toc2696503 \h </w:instrText>
        </w:r>
        <w:r w:rsidR="005701E4">
          <w:rPr>
            <w:noProof/>
            <w:webHidden/>
          </w:rPr>
        </w:r>
        <w:r w:rsidR="005701E4">
          <w:rPr>
            <w:noProof/>
            <w:webHidden/>
          </w:rPr>
          <w:fldChar w:fldCharType="separate"/>
        </w:r>
        <w:r w:rsidR="005701E4">
          <w:rPr>
            <w:noProof/>
            <w:webHidden/>
          </w:rPr>
          <w:t>7</w:t>
        </w:r>
        <w:r w:rsidR="005701E4">
          <w:rPr>
            <w:noProof/>
            <w:webHidden/>
          </w:rPr>
          <w:fldChar w:fldCharType="end"/>
        </w:r>
      </w:hyperlink>
    </w:p>
    <w:p w14:paraId="188BB885" w14:textId="696042FC" w:rsidR="005701E4" w:rsidRDefault="00D74880">
      <w:pPr>
        <w:pStyle w:val="TOC3"/>
        <w:rPr>
          <w:rFonts w:asciiTheme="minorHAnsi" w:eastAsiaTheme="minorEastAsia" w:hAnsiTheme="minorHAnsi" w:cstheme="minorBidi"/>
          <w:noProof/>
          <w:sz w:val="22"/>
          <w:szCs w:val="22"/>
        </w:rPr>
      </w:pPr>
      <w:hyperlink w:anchor="_Toc2696504" w:history="1">
        <w:r w:rsidR="005701E4" w:rsidRPr="00960C66">
          <w:rPr>
            <w:rStyle w:val="Hyperlink"/>
            <w:noProof/>
          </w:rPr>
          <w:t>Z.2.3 String Parameters</w:t>
        </w:r>
        <w:r w:rsidR="005701E4">
          <w:rPr>
            <w:noProof/>
            <w:webHidden/>
          </w:rPr>
          <w:tab/>
        </w:r>
        <w:r w:rsidR="005701E4">
          <w:rPr>
            <w:noProof/>
            <w:webHidden/>
          </w:rPr>
          <w:fldChar w:fldCharType="begin"/>
        </w:r>
        <w:r w:rsidR="005701E4">
          <w:rPr>
            <w:noProof/>
            <w:webHidden/>
          </w:rPr>
          <w:instrText xml:space="preserve"> PAGEREF _Toc2696504 \h </w:instrText>
        </w:r>
        <w:r w:rsidR="005701E4">
          <w:rPr>
            <w:noProof/>
            <w:webHidden/>
          </w:rPr>
        </w:r>
        <w:r w:rsidR="005701E4">
          <w:rPr>
            <w:noProof/>
            <w:webHidden/>
          </w:rPr>
          <w:fldChar w:fldCharType="separate"/>
        </w:r>
        <w:r w:rsidR="005701E4">
          <w:rPr>
            <w:noProof/>
            <w:webHidden/>
          </w:rPr>
          <w:t>7</w:t>
        </w:r>
        <w:r w:rsidR="005701E4">
          <w:rPr>
            <w:noProof/>
            <w:webHidden/>
          </w:rPr>
          <w:fldChar w:fldCharType="end"/>
        </w:r>
      </w:hyperlink>
    </w:p>
    <w:p w14:paraId="43327A9E" w14:textId="2C9B0A47" w:rsidR="005701E4" w:rsidRDefault="00D74880">
      <w:pPr>
        <w:pStyle w:val="TOC2"/>
        <w:rPr>
          <w:rFonts w:asciiTheme="minorHAnsi" w:eastAsiaTheme="minorEastAsia" w:hAnsiTheme="minorHAnsi" w:cstheme="minorBidi"/>
          <w:noProof/>
          <w:sz w:val="22"/>
          <w:szCs w:val="22"/>
        </w:rPr>
      </w:pPr>
      <w:hyperlink w:anchor="_Toc2696505" w:history="1">
        <w:r w:rsidR="005701E4" w:rsidRPr="00960C66">
          <w:rPr>
            <w:rStyle w:val="Hyperlink"/>
            <w:noProof/>
          </w:rPr>
          <w:t>Z.3 CapabilityStatement Resource</w:t>
        </w:r>
        <w:r w:rsidR="005701E4">
          <w:rPr>
            <w:noProof/>
            <w:webHidden/>
          </w:rPr>
          <w:tab/>
        </w:r>
        <w:r w:rsidR="005701E4">
          <w:rPr>
            <w:noProof/>
            <w:webHidden/>
          </w:rPr>
          <w:fldChar w:fldCharType="begin"/>
        </w:r>
        <w:r w:rsidR="005701E4">
          <w:rPr>
            <w:noProof/>
            <w:webHidden/>
          </w:rPr>
          <w:instrText xml:space="preserve"> PAGEREF _Toc2696505 \h </w:instrText>
        </w:r>
        <w:r w:rsidR="005701E4">
          <w:rPr>
            <w:noProof/>
            <w:webHidden/>
          </w:rPr>
        </w:r>
        <w:r w:rsidR="005701E4">
          <w:rPr>
            <w:noProof/>
            <w:webHidden/>
          </w:rPr>
          <w:fldChar w:fldCharType="separate"/>
        </w:r>
        <w:r w:rsidR="005701E4">
          <w:rPr>
            <w:noProof/>
            <w:webHidden/>
          </w:rPr>
          <w:t>7</w:t>
        </w:r>
        <w:r w:rsidR="005701E4">
          <w:rPr>
            <w:noProof/>
            <w:webHidden/>
          </w:rPr>
          <w:fldChar w:fldCharType="end"/>
        </w:r>
      </w:hyperlink>
    </w:p>
    <w:p w14:paraId="0296D100" w14:textId="770E87CD" w:rsidR="005701E4" w:rsidRDefault="00D74880">
      <w:pPr>
        <w:pStyle w:val="TOC2"/>
        <w:rPr>
          <w:rFonts w:asciiTheme="minorHAnsi" w:eastAsiaTheme="minorEastAsia" w:hAnsiTheme="minorHAnsi" w:cstheme="minorBidi"/>
          <w:noProof/>
          <w:sz w:val="22"/>
          <w:szCs w:val="22"/>
        </w:rPr>
      </w:pPr>
      <w:hyperlink w:anchor="_Toc2696506" w:history="1">
        <w:r w:rsidR="005701E4" w:rsidRPr="00960C66">
          <w:rPr>
            <w:rStyle w:val="Hyperlink"/>
            <w:noProof/>
          </w:rPr>
          <w:t>Z.4 StructureDefinition Resource</w:t>
        </w:r>
        <w:r w:rsidR="005701E4">
          <w:rPr>
            <w:noProof/>
            <w:webHidden/>
          </w:rPr>
          <w:tab/>
        </w:r>
        <w:r w:rsidR="005701E4">
          <w:rPr>
            <w:noProof/>
            <w:webHidden/>
          </w:rPr>
          <w:fldChar w:fldCharType="begin"/>
        </w:r>
        <w:r w:rsidR="005701E4">
          <w:rPr>
            <w:noProof/>
            <w:webHidden/>
          </w:rPr>
          <w:instrText xml:space="preserve"> PAGEREF _Toc2696506 \h </w:instrText>
        </w:r>
        <w:r w:rsidR="005701E4">
          <w:rPr>
            <w:noProof/>
            <w:webHidden/>
          </w:rPr>
        </w:r>
        <w:r w:rsidR="005701E4">
          <w:rPr>
            <w:noProof/>
            <w:webHidden/>
          </w:rPr>
          <w:fldChar w:fldCharType="separate"/>
        </w:r>
        <w:r w:rsidR="005701E4">
          <w:rPr>
            <w:noProof/>
            <w:webHidden/>
          </w:rPr>
          <w:t>7</w:t>
        </w:r>
        <w:r w:rsidR="005701E4">
          <w:rPr>
            <w:noProof/>
            <w:webHidden/>
          </w:rPr>
          <w:fldChar w:fldCharType="end"/>
        </w:r>
      </w:hyperlink>
    </w:p>
    <w:p w14:paraId="6EDC990E" w14:textId="370636B7" w:rsidR="005701E4" w:rsidRDefault="00D74880">
      <w:pPr>
        <w:pStyle w:val="TOC2"/>
        <w:rPr>
          <w:rFonts w:asciiTheme="minorHAnsi" w:eastAsiaTheme="minorEastAsia" w:hAnsiTheme="minorHAnsi" w:cstheme="minorBidi"/>
          <w:noProof/>
          <w:sz w:val="22"/>
          <w:szCs w:val="22"/>
        </w:rPr>
      </w:pPr>
      <w:hyperlink w:anchor="_Toc2696507" w:history="1">
        <w:r w:rsidR="005701E4" w:rsidRPr="00960C66">
          <w:rPr>
            <w:rStyle w:val="Hyperlink"/>
            <w:noProof/>
          </w:rPr>
          <w:t>Z.5 Resource Reference URIs in FHIR</w:t>
        </w:r>
        <w:r w:rsidR="005701E4">
          <w:rPr>
            <w:noProof/>
            <w:webHidden/>
          </w:rPr>
          <w:tab/>
        </w:r>
        <w:r w:rsidR="005701E4">
          <w:rPr>
            <w:noProof/>
            <w:webHidden/>
          </w:rPr>
          <w:fldChar w:fldCharType="begin"/>
        </w:r>
        <w:r w:rsidR="005701E4">
          <w:rPr>
            <w:noProof/>
            <w:webHidden/>
          </w:rPr>
          <w:instrText xml:space="preserve"> PAGEREF _Toc2696507 \h </w:instrText>
        </w:r>
        <w:r w:rsidR="005701E4">
          <w:rPr>
            <w:noProof/>
            <w:webHidden/>
          </w:rPr>
        </w:r>
        <w:r w:rsidR="005701E4">
          <w:rPr>
            <w:noProof/>
            <w:webHidden/>
          </w:rPr>
          <w:fldChar w:fldCharType="separate"/>
        </w:r>
        <w:r w:rsidR="005701E4">
          <w:rPr>
            <w:noProof/>
            <w:webHidden/>
          </w:rPr>
          <w:t>8</w:t>
        </w:r>
        <w:r w:rsidR="005701E4">
          <w:rPr>
            <w:noProof/>
            <w:webHidden/>
          </w:rPr>
          <w:fldChar w:fldCharType="end"/>
        </w:r>
      </w:hyperlink>
    </w:p>
    <w:p w14:paraId="1FE8A6CD" w14:textId="4B57D04E" w:rsidR="005701E4" w:rsidRDefault="00D74880">
      <w:pPr>
        <w:pStyle w:val="TOC2"/>
        <w:rPr>
          <w:rFonts w:asciiTheme="minorHAnsi" w:eastAsiaTheme="minorEastAsia" w:hAnsiTheme="minorHAnsi" w:cstheme="minorBidi"/>
          <w:noProof/>
          <w:sz w:val="22"/>
          <w:szCs w:val="22"/>
        </w:rPr>
      </w:pPr>
      <w:hyperlink w:anchor="_Toc2696508" w:history="1">
        <w:r w:rsidR="005701E4" w:rsidRPr="00960C66">
          <w:rPr>
            <w:rStyle w:val="Hyperlink"/>
            <w:noProof/>
          </w:rPr>
          <w:t>Z.6 Populating the Expected Response Format</w:t>
        </w:r>
        <w:r w:rsidR="005701E4">
          <w:rPr>
            <w:noProof/>
            <w:webHidden/>
          </w:rPr>
          <w:tab/>
        </w:r>
        <w:r w:rsidR="005701E4">
          <w:rPr>
            <w:noProof/>
            <w:webHidden/>
          </w:rPr>
          <w:fldChar w:fldCharType="begin"/>
        </w:r>
        <w:r w:rsidR="005701E4">
          <w:rPr>
            <w:noProof/>
            <w:webHidden/>
          </w:rPr>
          <w:instrText xml:space="preserve"> PAGEREF _Toc2696508 \h </w:instrText>
        </w:r>
        <w:r w:rsidR="005701E4">
          <w:rPr>
            <w:noProof/>
            <w:webHidden/>
          </w:rPr>
        </w:r>
        <w:r w:rsidR="005701E4">
          <w:rPr>
            <w:noProof/>
            <w:webHidden/>
          </w:rPr>
          <w:fldChar w:fldCharType="separate"/>
        </w:r>
        <w:r w:rsidR="005701E4">
          <w:rPr>
            <w:noProof/>
            <w:webHidden/>
          </w:rPr>
          <w:t>8</w:t>
        </w:r>
        <w:r w:rsidR="005701E4">
          <w:rPr>
            <w:noProof/>
            <w:webHidden/>
          </w:rPr>
          <w:fldChar w:fldCharType="end"/>
        </w:r>
      </w:hyperlink>
    </w:p>
    <w:p w14:paraId="3B53C27E" w14:textId="41E4B3A3" w:rsidR="005701E4" w:rsidRDefault="00D74880">
      <w:pPr>
        <w:pStyle w:val="TOC2"/>
        <w:rPr>
          <w:rFonts w:asciiTheme="minorHAnsi" w:eastAsiaTheme="minorEastAsia" w:hAnsiTheme="minorHAnsi" w:cstheme="minorBidi"/>
          <w:noProof/>
          <w:sz w:val="22"/>
          <w:szCs w:val="22"/>
        </w:rPr>
      </w:pPr>
      <w:hyperlink w:anchor="_Toc2696509" w:history="1">
        <w:r w:rsidR="005701E4" w:rsidRPr="00960C66">
          <w:rPr>
            <w:rStyle w:val="Hyperlink"/>
            <w:noProof/>
          </w:rPr>
          <w:t>Z.7 Guidance on Access Denied Results</w:t>
        </w:r>
        <w:r w:rsidR="005701E4">
          <w:rPr>
            <w:noProof/>
            <w:webHidden/>
          </w:rPr>
          <w:tab/>
        </w:r>
        <w:r w:rsidR="005701E4">
          <w:rPr>
            <w:noProof/>
            <w:webHidden/>
          </w:rPr>
          <w:fldChar w:fldCharType="begin"/>
        </w:r>
        <w:r w:rsidR="005701E4">
          <w:rPr>
            <w:noProof/>
            <w:webHidden/>
          </w:rPr>
          <w:instrText xml:space="preserve"> PAGEREF _Toc2696509 \h </w:instrText>
        </w:r>
        <w:r w:rsidR="005701E4">
          <w:rPr>
            <w:noProof/>
            <w:webHidden/>
          </w:rPr>
        </w:r>
        <w:r w:rsidR="005701E4">
          <w:rPr>
            <w:noProof/>
            <w:webHidden/>
          </w:rPr>
          <w:fldChar w:fldCharType="separate"/>
        </w:r>
        <w:r w:rsidR="005701E4">
          <w:rPr>
            <w:noProof/>
            <w:webHidden/>
          </w:rPr>
          <w:t>8</w:t>
        </w:r>
        <w:r w:rsidR="005701E4">
          <w:rPr>
            <w:noProof/>
            <w:webHidden/>
          </w:rPr>
          <w:fldChar w:fldCharType="end"/>
        </w:r>
      </w:hyperlink>
    </w:p>
    <w:p w14:paraId="17592235" w14:textId="0EDAEA67" w:rsidR="005701E4" w:rsidRDefault="00D74880">
      <w:pPr>
        <w:pStyle w:val="TOC2"/>
        <w:rPr>
          <w:rFonts w:asciiTheme="minorHAnsi" w:eastAsiaTheme="minorEastAsia" w:hAnsiTheme="minorHAnsi" w:cstheme="minorBidi"/>
          <w:noProof/>
          <w:sz w:val="22"/>
          <w:szCs w:val="22"/>
        </w:rPr>
      </w:pPr>
      <w:hyperlink w:anchor="_Toc2696510" w:history="1">
        <w:r w:rsidR="005701E4" w:rsidRPr="00960C66">
          <w:rPr>
            <w:rStyle w:val="Hyperlink"/>
            <w:noProof/>
          </w:rPr>
          <w:t>Z.8 Mobile Security Considerations</w:t>
        </w:r>
        <w:r w:rsidR="005701E4">
          <w:rPr>
            <w:noProof/>
            <w:webHidden/>
          </w:rPr>
          <w:tab/>
        </w:r>
        <w:r w:rsidR="005701E4">
          <w:rPr>
            <w:noProof/>
            <w:webHidden/>
          </w:rPr>
          <w:fldChar w:fldCharType="begin"/>
        </w:r>
        <w:r w:rsidR="005701E4">
          <w:rPr>
            <w:noProof/>
            <w:webHidden/>
          </w:rPr>
          <w:instrText xml:space="preserve"> PAGEREF _Toc2696510 \h </w:instrText>
        </w:r>
        <w:r w:rsidR="005701E4">
          <w:rPr>
            <w:noProof/>
            <w:webHidden/>
          </w:rPr>
        </w:r>
        <w:r w:rsidR="005701E4">
          <w:rPr>
            <w:noProof/>
            <w:webHidden/>
          </w:rPr>
          <w:fldChar w:fldCharType="separate"/>
        </w:r>
        <w:r w:rsidR="005701E4">
          <w:rPr>
            <w:noProof/>
            <w:webHidden/>
          </w:rPr>
          <w:t>9</w:t>
        </w:r>
        <w:r w:rsidR="005701E4">
          <w:rPr>
            <w:noProof/>
            <w:webHidden/>
          </w:rPr>
          <w:fldChar w:fldCharType="end"/>
        </w:r>
      </w:hyperlink>
    </w:p>
    <w:p w14:paraId="51821B34" w14:textId="7D2773FF" w:rsidR="005701E4" w:rsidRDefault="00D74880">
      <w:pPr>
        <w:pStyle w:val="TOC2"/>
        <w:rPr>
          <w:rFonts w:asciiTheme="minorHAnsi" w:eastAsiaTheme="minorEastAsia" w:hAnsiTheme="minorHAnsi" w:cstheme="minorBidi"/>
          <w:noProof/>
          <w:sz w:val="22"/>
          <w:szCs w:val="22"/>
        </w:rPr>
      </w:pPr>
      <w:hyperlink w:anchor="_Toc2696511" w:history="1">
        <w:r w:rsidR="005701E4" w:rsidRPr="00960C66">
          <w:rPr>
            <w:rStyle w:val="Hyperlink"/>
            <w:noProof/>
          </w:rPr>
          <w:t>Z.9 FHIR Data Types</w:t>
        </w:r>
        <w:r w:rsidR="005701E4">
          <w:rPr>
            <w:noProof/>
            <w:webHidden/>
          </w:rPr>
          <w:tab/>
        </w:r>
        <w:r w:rsidR="005701E4">
          <w:rPr>
            <w:noProof/>
            <w:webHidden/>
          </w:rPr>
          <w:fldChar w:fldCharType="begin"/>
        </w:r>
        <w:r w:rsidR="005701E4">
          <w:rPr>
            <w:noProof/>
            <w:webHidden/>
          </w:rPr>
          <w:instrText xml:space="preserve"> PAGEREF _Toc2696511 \h </w:instrText>
        </w:r>
        <w:r w:rsidR="005701E4">
          <w:rPr>
            <w:noProof/>
            <w:webHidden/>
          </w:rPr>
        </w:r>
        <w:r w:rsidR="005701E4">
          <w:rPr>
            <w:noProof/>
            <w:webHidden/>
          </w:rPr>
          <w:fldChar w:fldCharType="separate"/>
        </w:r>
        <w:r w:rsidR="005701E4">
          <w:rPr>
            <w:noProof/>
            <w:webHidden/>
          </w:rPr>
          <w:t>10</w:t>
        </w:r>
        <w:r w:rsidR="005701E4">
          <w:rPr>
            <w:noProof/>
            <w:webHidden/>
          </w:rPr>
          <w:fldChar w:fldCharType="end"/>
        </w:r>
      </w:hyperlink>
    </w:p>
    <w:p w14:paraId="075A6C77" w14:textId="5DD34076" w:rsidR="005701E4" w:rsidRDefault="00D74880">
      <w:pPr>
        <w:pStyle w:val="TOC3"/>
        <w:rPr>
          <w:rFonts w:asciiTheme="minorHAnsi" w:eastAsiaTheme="minorEastAsia" w:hAnsiTheme="minorHAnsi" w:cstheme="minorBidi"/>
          <w:noProof/>
          <w:sz w:val="22"/>
          <w:szCs w:val="22"/>
        </w:rPr>
      </w:pPr>
      <w:hyperlink w:anchor="_Toc2696512" w:history="1">
        <w:r w:rsidR="005701E4" w:rsidRPr="00960C66">
          <w:rPr>
            <w:rStyle w:val="Hyperlink"/>
            <w:noProof/>
          </w:rPr>
          <w:t>Z.9.1 Identifier Type</w:t>
        </w:r>
        <w:r w:rsidR="005701E4">
          <w:rPr>
            <w:noProof/>
            <w:webHidden/>
          </w:rPr>
          <w:tab/>
        </w:r>
        <w:r w:rsidR="005701E4">
          <w:rPr>
            <w:noProof/>
            <w:webHidden/>
          </w:rPr>
          <w:fldChar w:fldCharType="begin"/>
        </w:r>
        <w:r w:rsidR="005701E4">
          <w:rPr>
            <w:noProof/>
            <w:webHidden/>
          </w:rPr>
          <w:instrText xml:space="preserve"> PAGEREF _Toc2696512 \h </w:instrText>
        </w:r>
        <w:r w:rsidR="005701E4">
          <w:rPr>
            <w:noProof/>
            <w:webHidden/>
          </w:rPr>
        </w:r>
        <w:r w:rsidR="005701E4">
          <w:rPr>
            <w:noProof/>
            <w:webHidden/>
          </w:rPr>
          <w:fldChar w:fldCharType="separate"/>
        </w:r>
        <w:r w:rsidR="005701E4">
          <w:rPr>
            <w:noProof/>
            <w:webHidden/>
          </w:rPr>
          <w:t>10</w:t>
        </w:r>
        <w:r w:rsidR="005701E4">
          <w:rPr>
            <w:noProof/>
            <w:webHidden/>
          </w:rPr>
          <w:fldChar w:fldCharType="end"/>
        </w:r>
      </w:hyperlink>
    </w:p>
    <w:p w14:paraId="32FFCB27" w14:textId="0756B430" w:rsidR="005701E4" w:rsidRDefault="00D74880">
      <w:pPr>
        <w:pStyle w:val="TOC4"/>
        <w:rPr>
          <w:rFonts w:asciiTheme="minorHAnsi" w:eastAsiaTheme="minorEastAsia" w:hAnsiTheme="minorHAnsi" w:cstheme="minorBidi"/>
          <w:noProof/>
          <w:sz w:val="22"/>
          <w:szCs w:val="22"/>
        </w:rPr>
      </w:pPr>
      <w:hyperlink w:anchor="_Toc2696513" w:history="1">
        <w:r w:rsidR="005701E4" w:rsidRPr="00960C66">
          <w:rPr>
            <w:rStyle w:val="Hyperlink"/>
            <w:noProof/>
          </w:rPr>
          <w:t>Z.9.1.1 Identifier and HL7 version 3 "root plus extension"</w:t>
        </w:r>
        <w:r w:rsidR="005701E4">
          <w:rPr>
            <w:noProof/>
            <w:webHidden/>
          </w:rPr>
          <w:tab/>
        </w:r>
        <w:r w:rsidR="005701E4">
          <w:rPr>
            <w:noProof/>
            <w:webHidden/>
          </w:rPr>
          <w:fldChar w:fldCharType="begin"/>
        </w:r>
        <w:r w:rsidR="005701E4">
          <w:rPr>
            <w:noProof/>
            <w:webHidden/>
          </w:rPr>
          <w:instrText xml:space="preserve"> PAGEREF _Toc2696513 \h </w:instrText>
        </w:r>
        <w:r w:rsidR="005701E4">
          <w:rPr>
            <w:noProof/>
            <w:webHidden/>
          </w:rPr>
        </w:r>
        <w:r w:rsidR="005701E4">
          <w:rPr>
            <w:noProof/>
            <w:webHidden/>
          </w:rPr>
          <w:fldChar w:fldCharType="separate"/>
        </w:r>
        <w:r w:rsidR="005701E4">
          <w:rPr>
            <w:noProof/>
            <w:webHidden/>
          </w:rPr>
          <w:t>11</w:t>
        </w:r>
        <w:r w:rsidR="005701E4">
          <w:rPr>
            <w:noProof/>
            <w:webHidden/>
          </w:rPr>
          <w:fldChar w:fldCharType="end"/>
        </w:r>
      </w:hyperlink>
    </w:p>
    <w:p w14:paraId="1A215A4E" w14:textId="6A1AED55" w:rsidR="005701E4" w:rsidRDefault="00D74880">
      <w:pPr>
        <w:pStyle w:val="TOC4"/>
        <w:rPr>
          <w:rFonts w:asciiTheme="minorHAnsi" w:eastAsiaTheme="minorEastAsia" w:hAnsiTheme="minorHAnsi" w:cstheme="minorBidi"/>
          <w:noProof/>
          <w:sz w:val="22"/>
          <w:szCs w:val="22"/>
        </w:rPr>
      </w:pPr>
      <w:hyperlink w:anchor="_Toc2696514" w:history="1">
        <w:r w:rsidR="005701E4" w:rsidRPr="00960C66">
          <w:rPr>
            <w:rStyle w:val="Hyperlink"/>
            <w:noProof/>
          </w:rPr>
          <w:t>Z.9.1.2 XDS CXi mapped to FHIR Identifier Type</w:t>
        </w:r>
        <w:r w:rsidR="005701E4">
          <w:rPr>
            <w:noProof/>
            <w:webHidden/>
          </w:rPr>
          <w:tab/>
        </w:r>
        <w:r w:rsidR="005701E4">
          <w:rPr>
            <w:noProof/>
            <w:webHidden/>
          </w:rPr>
          <w:fldChar w:fldCharType="begin"/>
        </w:r>
        <w:r w:rsidR="005701E4">
          <w:rPr>
            <w:noProof/>
            <w:webHidden/>
          </w:rPr>
          <w:instrText xml:space="preserve"> PAGEREF _Toc2696514 \h </w:instrText>
        </w:r>
        <w:r w:rsidR="005701E4">
          <w:rPr>
            <w:noProof/>
            <w:webHidden/>
          </w:rPr>
        </w:r>
        <w:r w:rsidR="005701E4">
          <w:rPr>
            <w:noProof/>
            <w:webHidden/>
          </w:rPr>
          <w:fldChar w:fldCharType="separate"/>
        </w:r>
        <w:r w:rsidR="005701E4">
          <w:rPr>
            <w:noProof/>
            <w:webHidden/>
          </w:rPr>
          <w:t>11</w:t>
        </w:r>
        <w:r w:rsidR="005701E4">
          <w:rPr>
            <w:noProof/>
            <w:webHidden/>
          </w:rPr>
          <w:fldChar w:fldCharType="end"/>
        </w:r>
      </w:hyperlink>
    </w:p>
    <w:p w14:paraId="0C923296" w14:textId="7ED8C9A7" w:rsidR="005701E4" w:rsidRDefault="00D74880">
      <w:pPr>
        <w:pStyle w:val="TOC2"/>
        <w:rPr>
          <w:rFonts w:asciiTheme="minorHAnsi" w:eastAsiaTheme="minorEastAsia" w:hAnsiTheme="minorHAnsi" w:cstheme="minorBidi"/>
          <w:noProof/>
          <w:sz w:val="22"/>
          <w:szCs w:val="22"/>
        </w:rPr>
      </w:pPr>
      <w:hyperlink w:anchor="_Toc2696515" w:history="1">
        <w:r w:rsidR="005701E4" w:rsidRPr="00960C66">
          <w:rPr>
            <w:rStyle w:val="Hyperlink"/>
            <w:noProof/>
          </w:rPr>
          <w:t>Z.10 Profiling conventions for constraints on FHIR</w:t>
        </w:r>
        <w:r w:rsidR="005701E4">
          <w:rPr>
            <w:noProof/>
            <w:webHidden/>
          </w:rPr>
          <w:tab/>
        </w:r>
        <w:r w:rsidR="005701E4">
          <w:rPr>
            <w:noProof/>
            <w:webHidden/>
          </w:rPr>
          <w:fldChar w:fldCharType="begin"/>
        </w:r>
        <w:r w:rsidR="005701E4">
          <w:rPr>
            <w:noProof/>
            <w:webHidden/>
          </w:rPr>
          <w:instrText xml:space="preserve"> PAGEREF _Toc2696515 \h </w:instrText>
        </w:r>
        <w:r w:rsidR="005701E4">
          <w:rPr>
            <w:noProof/>
            <w:webHidden/>
          </w:rPr>
        </w:r>
        <w:r w:rsidR="005701E4">
          <w:rPr>
            <w:noProof/>
            <w:webHidden/>
          </w:rPr>
          <w:fldChar w:fldCharType="separate"/>
        </w:r>
        <w:r w:rsidR="005701E4">
          <w:rPr>
            <w:noProof/>
            <w:webHidden/>
          </w:rPr>
          <w:t>12</w:t>
        </w:r>
        <w:r w:rsidR="005701E4">
          <w:rPr>
            <w:noProof/>
            <w:webHidden/>
          </w:rPr>
          <w:fldChar w:fldCharType="end"/>
        </w:r>
      </w:hyperlink>
    </w:p>
    <w:p w14:paraId="5FAB6C92" w14:textId="58906C9D" w:rsidR="005701E4" w:rsidRDefault="00D74880">
      <w:pPr>
        <w:pStyle w:val="TOC1"/>
        <w:rPr>
          <w:rFonts w:asciiTheme="minorHAnsi" w:eastAsiaTheme="minorEastAsia" w:hAnsiTheme="minorHAnsi" w:cstheme="minorBidi"/>
          <w:noProof/>
          <w:sz w:val="22"/>
          <w:szCs w:val="22"/>
        </w:rPr>
      </w:pPr>
      <w:hyperlink w:anchor="_Toc2696516" w:history="1">
        <w:r w:rsidR="005701E4" w:rsidRPr="00960C66">
          <w:rPr>
            <w:rStyle w:val="Hyperlink"/>
            <w:noProof/>
          </w:rPr>
          <w:t>Appendix E Usage of the CX Data Type in PID-3 Patient Identifier List</w:t>
        </w:r>
        <w:r w:rsidR="005701E4">
          <w:rPr>
            <w:noProof/>
            <w:webHidden/>
          </w:rPr>
          <w:tab/>
        </w:r>
        <w:r w:rsidR="005701E4">
          <w:rPr>
            <w:noProof/>
            <w:webHidden/>
          </w:rPr>
          <w:fldChar w:fldCharType="begin"/>
        </w:r>
        <w:r w:rsidR="005701E4">
          <w:rPr>
            <w:noProof/>
            <w:webHidden/>
          </w:rPr>
          <w:instrText xml:space="preserve"> PAGEREF _Toc2696516 \h </w:instrText>
        </w:r>
        <w:r w:rsidR="005701E4">
          <w:rPr>
            <w:noProof/>
            <w:webHidden/>
          </w:rPr>
        </w:r>
        <w:r w:rsidR="005701E4">
          <w:rPr>
            <w:noProof/>
            <w:webHidden/>
          </w:rPr>
          <w:fldChar w:fldCharType="separate"/>
        </w:r>
        <w:r w:rsidR="005701E4">
          <w:rPr>
            <w:noProof/>
            <w:webHidden/>
          </w:rPr>
          <w:t>13</w:t>
        </w:r>
        <w:r w:rsidR="005701E4">
          <w:rPr>
            <w:noProof/>
            <w:webHidden/>
          </w:rPr>
          <w:fldChar w:fldCharType="end"/>
        </w:r>
      </w:hyperlink>
    </w:p>
    <w:p w14:paraId="4E711333" w14:textId="7F48CF17" w:rsidR="005701E4" w:rsidRDefault="00D74880">
      <w:pPr>
        <w:pStyle w:val="TOC2"/>
        <w:rPr>
          <w:rFonts w:asciiTheme="minorHAnsi" w:eastAsiaTheme="minorEastAsia" w:hAnsiTheme="minorHAnsi" w:cstheme="minorBidi"/>
          <w:noProof/>
          <w:sz w:val="22"/>
          <w:szCs w:val="22"/>
        </w:rPr>
      </w:pPr>
      <w:hyperlink w:anchor="_Toc2696517" w:history="1">
        <w:r w:rsidR="005701E4" w:rsidRPr="00960C66">
          <w:rPr>
            <w:rStyle w:val="Hyperlink"/>
            <w:noProof/>
          </w:rPr>
          <w:t>E.3 FHIR Identifier Type</w:t>
        </w:r>
        <w:r w:rsidR="005701E4">
          <w:rPr>
            <w:noProof/>
            <w:webHidden/>
          </w:rPr>
          <w:tab/>
        </w:r>
        <w:r w:rsidR="005701E4">
          <w:rPr>
            <w:noProof/>
            <w:webHidden/>
          </w:rPr>
          <w:fldChar w:fldCharType="begin"/>
        </w:r>
        <w:r w:rsidR="005701E4">
          <w:rPr>
            <w:noProof/>
            <w:webHidden/>
          </w:rPr>
          <w:instrText xml:space="preserve"> PAGEREF _Toc2696517 \h </w:instrText>
        </w:r>
        <w:r w:rsidR="005701E4">
          <w:rPr>
            <w:noProof/>
            <w:webHidden/>
          </w:rPr>
        </w:r>
        <w:r w:rsidR="005701E4">
          <w:rPr>
            <w:noProof/>
            <w:webHidden/>
          </w:rPr>
          <w:fldChar w:fldCharType="separate"/>
        </w:r>
        <w:r w:rsidR="005701E4">
          <w:rPr>
            <w:noProof/>
            <w:webHidden/>
          </w:rPr>
          <w:t>13</w:t>
        </w:r>
        <w:r w:rsidR="005701E4">
          <w:rPr>
            <w:noProof/>
            <w:webHidden/>
          </w:rPr>
          <w:fldChar w:fldCharType="end"/>
        </w:r>
      </w:hyperlink>
    </w:p>
    <w:p w14:paraId="2E584FB7" w14:textId="77777777" w:rsidR="00CF283F" w:rsidRPr="00776173" w:rsidRDefault="00695EA0" w:rsidP="009F5CF4">
      <w:pPr>
        <w:pStyle w:val="BodyText"/>
      </w:pPr>
      <w:r w:rsidRPr="00776173">
        <w:fldChar w:fldCharType="end"/>
      </w:r>
      <w:r w:rsidR="00692B37" w:rsidRPr="00776173">
        <w:t xml:space="preserve"> </w:t>
      </w:r>
    </w:p>
    <w:p w14:paraId="0CF6DD13" w14:textId="77777777" w:rsidR="00CF283F" w:rsidRPr="00776173" w:rsidRDefault="00C10561" w:rsidP="00D54FEF">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776173">
        <w:rPr>
          <w:noProof w:val="0"/>
        </w:rPr>
        <w:br w:type="page"/>
      </w:r>
      <w:bookmarkStart w:id="12" w:name="_Toc2696495"/>
      <w:r w:rsidR="00CF283F" w:rsidRPr="00776173">
        <w:rPr>
          <w:noProof w:val="0"/>
        </w:rPr>
        <w:lastRenderedPageBreak/>
        <w:t>Introduction</w:t>
      </w:r>
      <w:bookmarkEnd w:id="5"/>
      <w:bookmarkEnd w:id="6"/>
      <w:bookmarkEnd w:id="7"/>
      <w:bookmarkEnd w:id="8"/>
      <w:bookmarkEnd w:id="9"/>
      <w:bookmarkEnd w:id="10"/>
      <w:bookmarkEnd w:id="11"/>
      <w:r w:rsidR="00167DB7" w:rsidRPr="00776173">
        <w:rPr>
          <w:noProof w:val="0"/>
        </w:rPr>
        <w:t xml:space="preserve"> to this Supplement</w:t>
      </w:r>
      <w:bookmarkEnd w:id="12"/>
    </w:p>
    <w:p w14:paraId="485CE9D1" w14:textId="77777777" w:rsidR="00641795" w:rsidRPr="00776173" w:rsidRDefault="00641795" w:rsidP="00641795">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641795" w:rsidRPr="00776173" w14:paraId="2AABBC0D" w14:textId="77777777" w:rsidTr="00AF187B">
        <w:trPr>
          <w:trHeight w:val="2555"/>
        </w:trPr>
        <w:tc>
          <w:tcPr>
            <w:tcW w:w="9576" w:type="dxa"/>
          </w:tcPr>
          <w:p w14:paraId="29419D9D" w14:textId="77777777" w:rsidR="00491F45" w:rsidRDefault="00491F45" w:rsidP="00491F45">
            <w: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55486BF9" w14:textId="77777777" w:rsidR="00491F45" w:rsidRDefault="00491F45" w:rsidP="00491F45">
            <w:r>
              <w:t>Product implementations and site deployments may need to be updated in order for them to remain interoperable and conformant with an updated IHE profile.</w:t>
            </w:r>
          </w:p>
          <w:p w14:paraId="5D35D478" w14:textId="79DB4EDA" w:rsidR="00491F45" w:rsidRPr="00776173" w:rsidRDefault="001534B5" w:rsidP="006B3CDD">
            <w:r w:rsidRPr="00776173">
              <w:t xml:space="preserve">This Technical Framework Supplement </w:t>
            </w:r>
            <w:r w:rsidR="00491F45">
              <w:t>is based on Release 4 of the emerging HL7</w:t>
            </w:r>
            <w:r w:rsidR="00491F45" w:rsidRPr="00722CD6">
              <w:rPr>
                <w:vertAlign w:val="superscript"/>
              </w:rPr>
              <w:t>®</w:t>
            </w:r>
            <w:r w:rsidR="00491F45">
              <w:rPr>
                <w:rStyle w:val="FootnoteReference"/>
              </w:rPr>
              <w:footnoteReference w:id="2"/>
            </w:r>
            <w:r w:rsidR="00491F45">
              <w:t xml:space="preserve"> FHIR</w:t>
            </w:r>
            <w:r w:rsidR="00491F45" w:rsidRPr="00722CD6">
              <w:rPr>
                <w:vertAlign w:val="superscript"/>
              </w:rPr>
              <w:t>®</w:t>
            </w:r>
            <w:r w:rsidR="00491F45">
              <w:rPr>
                <w:rStyle w:val="FootnoteReference"/>
              </w:rPr>
              <w:footnoteReference w:id="3"/>
            </w:r>
            <w:r w:rsidR="00491F45">
              <w:t xml:space="preserve"> specification. HL7 describes FHIR Change Management and Versioning at </w:t>
            </w:r>
            <w:hyperlink r:id="rId17" w:history="1">
              <w:r w:rsidR="00491F45">
                <w:rPr>
                  <w:rStyle w:val="Hyperlink"/>
                </w:rPr>
                <w:t>https://www.hl7.org/fhir/versions.html</w:t>
              </w:r>
            </w:hyperlink>
            <w:r w:rsidR="00491F45">
              <w:t>..</w:t>
            </w:r>
          </w:p>
          <w:p w14:paraId="59A85AAE" w14:textId="3CBC883E" w:rsidR="00641795" w:rsidRPr="00776173" w:rsidRDefault="00641795" w:rsidP="00867752">
            <w:pPr>
              <w:pStyle w:val="BodyText"/>
              <w:tabs>
                <w:tab w:val="left" w:pos="7230"/>
              </w:tabs>
            </w:pPr>
          </w:p>
        </w:tc>
      </w:tr>
    </w:tbl>
    <w:p w14:paraId="68F42EBB" w14:textId="77777777" w:rsidR="00641795" w:rsidRPr="00776173" w:rsidRDefault="00641795" w:rsidP="00FE4732">
      <w:pPr>
        <w:pStyle w:val="BodyText"/>
      </w:pPr>
    </w:p>
    <w:p w14:paraId="5BD8C9D7" w14:textId="220B2A3B" w:rsidR="00641795" w:rsidRPr="00776173" w:rsidRDefault="00641795" w:rsidP="00867752">
      <w:pPr>
        <w:pStyle w:val="BodyText"/>
      </w:pPr>
      <w:r w:rsidRPr="00776173">
        <w:t>There is a set of profiles in IHE using the HL7 FHIR standard, including Patient Demographics Query for Mobile (PDQm), Patient Identifier Cross-reference for Mobile (PIXm), and Mobile Health Document (MHD). These profiles define a lightweight RESTful interface using technologies readily available to mobile applications and lightweight browser based applications. There is some common explanation and profiling provided in this supplement as a new Appendix Z and update of Appendix E in ITI Technical Framework Volume 2x</w:t>
      </w:r>
      <w:r w:rsidR="007B3C02" w:rsidRPr="00776173">
        <w:t>.</w:t>
      </w:r>
    </w:p>
    <w:p w14:paraId="388F0706" w14:textId="5EED2AC9" w:rsidR="00481839" w:rsidRPr="00776173" w:rsidRDefault="00481839" w:rsidP="00FE4732">
      <w:pPr>
        <w:pStyle w:val="BodyText"/>
      </w:pPr>
    </w:p>
    <w:p w14:paraId="620D471F" w14:textId="77777777" w:rsidR="00CF283F" w:rsidRPr="00776173" w:rsidRDefault="00CF283F" w:rsidP="00D54FEF">
      <w:pPr>
        <w:pStyle w:val="Heading2"/>
        <w:numPr>
          <w:ilvl w:val="0"/>
          <w:numId w:val="0"/>
        </w:numPr>
        <w:rPr>
          <w:noProof w:val="0"/>
        </w:rPr>
      </w:pPr>
      <w:bookmarkStart w:id="13" w:name="_Toc2696496"/>
      <w:r w:rsidRPr="00776173">
        <w:rPr>
          <w:noProof w:val="0"/>
        </w:rPr>
        <w:t>Open Issues and Questions</w:t>
      </w:r>
      <w:bookmarkEnd w:id="13"/>
    </w:p>
    <w:p w14:paraId="3614F694" w14:textId="0D1D0E15" w:rsidR="00261FBA" w:rsidRPr="00776173" w:rsidRDefault="00D83C6E" w:rsidP="00954E76">
      <w:pPr>
        <w:pStyle w:val="ListBullet2"/>
      </w:pPr>
      <w:r w:rsidRPr="00776173">
        <w:t>None</w:t>
      </w:r>
    </w:p>
    <w:p w14:paraId="4E14A27C" w14:textId="77777777" w:rsidR="00CF283F" w:rsidRPr="00776173" w:rsidRDefault="00CF283F" w:rsidP="00D54FEF">
      <w:pPr>
        <w:pStyle w:val="Heading2"/>
        <w:numPr>
          <w:ilvl w:val="0"/>
          <w:numId w:val="0"/>
        </w:numPr>
        <w:rPr>
          <w:noProof w:val="0"/>
        </w:rPr>
      </w:pPr>
      <w:bookmarkStart w:id="14" w:name="_Toc2696497"/>
      <w:bookmarkStart w:id="15" w:name="_Toc473170357"/>
      <w:bookmarkStart w:id="16" w:name="_Toc504625754"/>
      <w:r w:rsidRPr="00776173">
        <w:rPr>
          <w:noProof w:val="0"/>
        </w:rPr>
        <w:t>Closed Issues</w:t>
      </w:r>
      <w:bookmarkEnd w:id="14"/>
    </w:p>
    <w:p w14:paraId="46D76D72" w14:textId="215FF0E1" w:rsidR="00F33D7D" w:rsidRPr="00776173" w:rsidRDefault="00F33D7D" w:rsidP="00954E76">
      <w:pPr>
        <w:pStyle w:val="ListBullet2"/>
      </w:pPr>
      <w:r w:rsidRPr="00776173">
        <w:t xml:space="preserve">IHE Domain Coordination Committee is being asked to set policy that all IHE profiles will be using FHIR R4 by the end of 2019. </w:t>
      </w:r>
      <w:r w:rsidR="00AF187B" w:rsidRPr="00776173">
        <w:t>Thus,</w:t>
      </w:r>
      <w:r w:rsidRPr="00776173">
        <w:t xml:space="preserve"> IHE profiles are all using the same FHIR version. </w:t>
      </w:r>
    </w:p>
    <w:p w14:paraId="08AA5028" w14:textId="3605226F" w:rsidR="00291DE4" w:rsidRPr="00776173" w:rsidRDefault="00F171FE" w:rsidP="00954E76">
      <w:pPr>
        <w:pStyle w:val="ListBullet2"/>
      </w:pPr>
      <w:r w:rsidRPr="00776173">
        <w:t>Addressed CP-ITI-1059 Clarify optionality definitions in FHIR Appx Z</w:t>
      </w:r>
    </w:p>
    <w:p w14:paraId="7A2B7D96" w14:textId="634DC93A" w:rsidR="00887E14" w:rsidRPr="00776173" w:rsidRDefault="00887E14" w:rsidP="00954E76">
      <w:pPr>
        <w:pStyle w:val="ListBullet2"/>
      </w:pPr>
      <w:r w:rsidRPr="00776173">
        <w:t xml:space="preserve">CP-ITI-1077 -- There appears to be a new way to encode an HL7 II in a URI. Found in ISO 21090 -- urn:hl7ii:{ROOT}[:{EXTENSION}]. The HL7 community leadership is not showing support of this approach. The approach does help with round-trip of an II </w:t>
      </w:r>
      <w:r w:rsidRPr="00776173">
        <w:lastRenderedPageBreak/>
        <w:t xml:space="preserve">type </w:t>
      </w:r>
      <w:r w:rsidR="00AF187B" w:rsidRPr="00776173">
        <w:t>identifier but</w:t>
      </w:r>
      <w:r w:rsidRPr="00776173">
        <w:t xml:space="preserve"> brings along significant issues relative to query. IHE discussion have shown that it should not be used. </w:t>
      </w:r>
      <w:r w:rsidR="00AF187B" w:rsidRPr="00776173">
        <w:t>Thus,</w:t>
      </w:r>
      <w:r w:rsidRPr="00776173">
        <w:t xml:space="preserve"> the model defined in this Appendix Z supplement for handling HL7 II identifiers continues to be the accepted approach for IHE</w:t>
      </w:r>
      <w:r w:rsidR="00917611" w:rsidRPr="00776173">
        <w:t xml:space="preserve">. </w:t>
      </w:r>
      <w:r w:rsidRPr="00776173">
        <w:t>Unclear if IHE should mention this approach, and then forbid it; or should just stay silent. Current text is silent, while having a clear recommendation.</w:t>
      </w:r>
    </w:p>
    <w:p w14:paraId="0DDCCC95" w14:textId="77777777" w:rsidR="00887E14" w:rsidRPr="00776173" w:rsidRDefault="00887E14" w:rsidP="00954E76">
      <w:pPr>
        <w:pStyle w:val="BodyText"/>
        <w:ind w:left="720"/>
      </w:pPr>
    </w:p>
    <w:p w14:paraId="08D1D199" w14:textId="77777777" w:rsidR="00EA4EA1" w:rsidRPr="00776173" w:rsidRDefault="00EA4EA1" w:rsidP="00EA4EA1">
      <w:pPr>
        <w:pStyle w:val="PartTitle"/>
        <w:rPr>
          <w:highlight w:val="yellow"/>
        </w:rPr>
      </w:pPr>
      <w:bookmarkStart w:id="17" w:name="_Toc336000611"/>
      <w:bookmarkStart w:id="18" w:name="_Toc381699502"/>
      <w:bookmarkStart w:id="19" w:name="_Toc383421996"/>
      <w:bookmarkStart w:id="20" w:name="_Toc384552433"/>
      <w:bookmarkStart w:id="21" w:name="_Toc384565661"/>
      <w:bookmarkStart w:id="22" w:name="_Toc384565741"/>
      <w:bookmarkStart w:id="23" w:name="_Toc384565898"/>
      <w:bookmarkStart w:id="24" w:name="_Toc2696498"/>
      <w:bookmarkEnd w:id="15"/>
      <w:bookmarkEnd w:id="16"/>
      <w:bookmarkEnd w:id="17"/>
      <w:bookmarkEnd w:id="18"/>
      <w:bookmarkEnd w:id="19"/>
      <w:bookmarkEnd w:id="20"/>
      <w:bookmarkEnd w:id="21"/>
      <w:bookmarkEnd w:id="22"/>
      <w:bookmarkEnd w:id="23"/>
      <w:r w:rsidRPr="00776173">
        <w:lastRenderedPageBreak/>
        <w:t>Appendices</w:t>
      </w:r>
      <w:bookmarkEnd w:id="24"/>
      <w:r w:rsidRPr="00776173">
        <w:rPr>
          <w:highlight w:val="yellow"/>
        </w:rPr>
        <w:t xml:space="preserve"> </w:t>
      </w:r>
    </w:p>
    <w:p w14:paraId="74627D7F" w14:textId="77777777" w:rsidR="002F278C" w:rsidRPr="00776173" w:rsidRDefault="002F278C" w:rsidP="001A5F81">
      <w:pPr>
        <w:pStyle w:val="EditorInstructions"/>
      </w:pPr>
      <w:r w:rsidRPr="00776173">
        <w:t>Add the following Appendix to the Volume 2</w:t>
      </w:r>
      <w:r w:rsidR="006410C8" w:rsidRPr="00776173">
        <w:t>x</w:t>
      </w:r>
      <w:r w:rsidRPr="00776173">
        <w:t xml:space="preserve"> Appendices </w:t>
      </w:r>
    </w:p>
    <w:p w14:paraId="017563B5" w14:textId="77777777" w:rsidR="00EA4EA1" w:rsidRPr="00776173" w:rsidRDefault="00FA5510" w:rsidP="00867752">
      <w:pPr>
        <w:pStyle w:val="Heading1"/>
        <w:pageBreakBefore w:val="0"/>
        <w:numPr>
          <w:ilvl w:val="0"/>
          <w:numId w:val="0"/>
        </w:numPr>
        <w:rPr>
          <w:noProof w:val="0"/>
        </w:rPr>
      </w:pPr>
      <w:bookmarkStart w:id="25" w:name="_Toc2696499"/>
      <w:r w:rsidRPr="00776173">
        <w:rPr>
          <w:noProof w:val="0"/>
        </w:rPr>
        <w:t xml:space="preserve">Appendix </w:t>
      </w:r>
      <w:r w:rsidR="00D8410A" w:rsidRPr="00776173">
        <w:rPr>
          <w:noProof w:val="0"/>
        </w:rPr>
        <w:t>Z</w:t>
      </w:r>
      <w:r w:rsidR="00EA4EA1" w:rsidRPr="00776173">
        <w:rPr>
          <w:noProof w:val="0"/>
        </w:rPr>
        <w:t xml:space="preserve"> – </w:t>
      </w:r>
      <w:r w:rsidR="00FA6B10" w:rsidRPr="00776173">
        <w:rPr>
          <w:noProof w:val="0"/>
        </w:rPr>
        <w:t xml:space="preserve">FHIR </w:t>
      </w:r>
      <w:r w:rsidR="00FE526B" w:rsidRPr="00776173">
        <w:rPr>
          <w:noProof w:val="0"/>
        </w:rPr>
        <w:t>Implementation Material</w:t>
      </w:r>
      <w:bookmarkEnd w:id="25"/>
    </w:p>
    <w:p w14:paraId="439C6A7D" w14:textId="32BED154" w:rsidR="00440335" w:rsidRDefault="00D315FF" w:rsidP="00044C0B">
      <w:pPr>
        <w:pStyle w:val="BodyText"/>
        <w:rPr>
          <w:ins w:id="26" w:author="John Moehrke" w:date="2020-05-22T08:01:00Z"/>
        </w:rPr>
      </w:pPr>
      <w:r w:rsidRPr="00776173">
        <w:t xml:space="preserve">The </w:t>
      </w:r>
      <w:r w:rsidR="002A0E5A" w:rsidRPr="00776173">
        <w:t>HL7 FHIR standard</w:t>
      </w:r>
      <w:r w:rsidRPr="00776173">
        <w:t xml:space="preserve"> </w:t>
      </w:r>
      <w:r w:rsidR="00FE526B" w:rsidRPr="00776173">
        <w:t xml:space="preserve">has several overarching </w:t>
      </w:r>
      <w:r w:rsidR="00403EE1" w:rsidRPr="00776173">
        <w:t>concepts, which</w:t>
      </w:r>
      <w:r w:rsidR="00FE526B" w:rsidRPr="00776173">
        <w:t xml:space="preserve"> should be profiled consistently throughout any mobile/lightweight IHE transaction</w:t>
      </w:r>
      <w:r w:rsidRPr="00776173">
        <w:t>s</w:t>
      </w:r>
      <w:r w:rsidR="00FE526B" w:rsidRPr="00776173">
        <w:t xml:space="preserve"> using FHIR. </w:t>
      </w:r>
      <w:r w:rsidR="008C5C58" w:rsidRPr="00776173">
        <w:t xml:space="preserve">IHE profiles FHIR, like any other standard, in ways that narrow the standard for specific use-cases. IHE profiles are intended to be proper subsets of the standard and are not intended to be incompatible. </w:t>
      </w:r>
    </w:p>
    <w:p w14:paraId="5D7159FB" w14:textId="15C31136" w:rsidR="000D4734" w:rsidRPr="00776173" w:rsidRDefault="000D4734" w:rsidP="00044C0B">
      <w:pPr>
        <w:pStyle w:val="BodyText"/>
      </w:pPr>
      <w:ins w:id="27" w:author="John Moehrke" w:date="2020-05-22T08:01:00Z">
        <w:r w:rsidRPr="000D4734">
          <w:t xml:space="preserve">All systems and deployments should consider the impact of "Clinical Safety" on interoperability using FHIR and system architecture. For guidance and checklist see the FHIR Clinical Safety page </w:t>
        </w:r>
      </w:ins>
      <w:ins w:id="28" w:author="John Moehrke" w:date="2020-05-22T08:02:00Z">
        <w:r>
          <w:fldChar w:fldCharType="begin"/>
        </w:r>
        <w:r>
          <w:instrText xml:space="preserve"> HYPERLINK "http://hl7.org/fhir/R4/safety.html" </w:instrText>
        </w:r>
        <w:r>
          <w:fldChar w:fldCharType="separate"/>
        </w:r>
        <w:r w:rsidRPr="000D4734">
          <w:rPr>
            <w:rStyle w:val="Hyperlink"/>
          </w:rPr>
          <w:t>http://hl7.org/fhir/R4/safety.html</w:t>
        </w:r>
        <w:r>
          <w:fldChar w:fldCharType="end"/>
        </w:r>
      </w:ins>
      <w:ins w:id="29" w:author="John Moehrke" w:date="2020-05-22T08:01:00Z">
        <w:r w:rsidRPr="000D4734">
          <w:t>.</w:t>
        </w:r>
      </w:ins>
    </w:p>
    <w:p w14:paraId="32BEDACA" w14:textId="71C34F7F" w:rsidR="000B2118" w:rsidRPr="00776173" w:rsidRDefault="00D032D0" w:rsidP="00044C0B">
      <w:pPr>
        <w:pStyle w:val="BodyText"/>
      </w:pPr>
      <w:r w:rsidRPr="00776173">
        <w:t xml:space="preserve">We discuss here how IHE profiles </w:t>
      </w:r>
      <w:r w:rsidR="00220FF1" w:rsidRPr="00776173">
        <w:t xml:space="preserve">the </w:t>
      </w:r>
      <w:r w:rsidRPr="00776173">
        <w:t xml:space="preserve">FHIR </w:t>
      </w:r>
      <w:r w:rsidR="00220FF1" w:rsidRPr="00776173">
        <w:t xml:space="preserve">standard </w:t>
      </w:r>
      <w:r w:rsidRPr="00776173">
        <w:t>such as</w:t>
      </w:r>
      <w:r w:rsidR="00220FF1" w:rsidRPr="00776173">
        <w:t xml:space="preserve"> Resources, Datatypes, Valuesets, Extensions, Transactions,</w:t>
      </w:r>
      <w:r w:rsidRPr="00776173">
        <w:t xml:space="preserve"> Query Parameters, </w:t>
      </w:r>
      <w:r w:rsidR="00FA02F9" w:rsidRPr="00776173">
        <w:t xml:space="preserve">CapabilityStatement, </w:t>
      </w:r>
      <w:r w:rsidR="00220FF1" w:rsidRPr="00776173">
        <w:t>etc</w:t>
      </w:r>
      <w:r w:rsidRPr="00776173">
        <w:t>.</w:t>
      </w:r>
    </w:p>
    <w:p w14:paraId="6A4CEA49" w14:textId="77777777" w:rsidR="00C15BAA" w:rsidRPr="00776173" w:rsidRDefault="00C15BAA" w:rsidP="00C15BAA">
      <w:pPr>
        <w:pStyle w:val="BodyText"/>
        <w:rPr>
          <w:b/>
        </w:rPr>
      </w:pPr>
    </w:p>
    <w:p w14:paraId="5EDC46EB" w14:textId="77777777" w:rsidR="00CC13D4" w:rsidRPr="00776173" w:rsidRDefault="00CC13D4" w:rsidP="00C15BAA">
      <w:pPr>
        <w:pStyle w:val="BodyText"/>
        <w:rPr>
          <w:b/>
        </w:rPr>
      </w:pPr>
      <w:r w:rsidRPr="00776173">
        <w:rPr>
          <w:b/>
        </w:rPr>
        <w:t>References</w:t>
      </w:r>
    </w:p>
    <w:tbl>
      <w:tblPr>
        <w:tblStyle w:val="TableGrid"/>
        <w:tblW w:w="0" w:type="auto"/>
        <w:tblLook w:val="04A0" w:firstRow="1" w:lastRow="0" w:firstColumn="1" w:lastColumn="0" w:noHBand="0" w:noVBand="1"/>
      </w:tblPr>
      <w:tblGrid>
        <w:gridCol w:w="1702"/>
        <w:gridCol w:w="7648"/>
      </w:tblGrid>
      <w:tr w:rsidR="00CC13D4" w:rsidRPr="00776173" w14:paraId="686EB5C4" w14:textId="77777777" w:rsidTr="009A3322">
        <w:trPr>
          <w:cantSplit/>
        </w:trPr>
        <w:tc>
          <w:tcPr>
            <w:tcW w:w="1728" w:type="dxa"/>
          </w:tcPr>
          <w:p w14:paraId="43998B29" w14:textId="77777777" w:rsidR="00CC13D4" w:rsidRPr="00776173" w:rsidRDefault="00CC13D4" w:rsidP="003B7BC6">
            <w:pPr>
              <w:pStyle w:val="TableEntry"/>
            </w:pPr>
            <w:r w:rsidRPr="00776173">
              <w:t>HL7 FHIR</w:t>
            </w:r>
          </w:p>
        </w:tc>
        <w:tc>
          <w:tcPr>
            <w:tcW w:w="7848" w:type="dxa"/>
          </w:tcPr>
          <w:p w14:paraId="747C87B2" w14:textId="55ADC49D" w:rsidR="00CC13D4" w:rsidRPr="00776173" w:rsidRDefault="002A0E5A" w:rsidP="00784A65">
            <w:pPr>
              <w:pStyle w:val="TableEntry"/>
            </w:pPr>
            <w:r w:rsidRPr="00776173">
              <w:t>HL7 FHIR standard</w:t>
            </w:r>
            <w:r w:rsidR="00481839" w:rsidRPr="00776173">
              <w:t xml:space="preserve"> </w:t>
            </w:r>
            <w:r w:rsidR="00731F77" w:rsidRPr="00776173">
              <w:t xml:space="preserve">R4  </w:t>
            </w:r>
            <w:hyperlink r:id="rId18" w:history="1">
              <w:r w:rsidR="00731F77" w:rsidRPr="00776173">
                <w:rPr>
                  <w:rStyle w:val="Hyperlink"/>
                </w:rPr>
                <w:t>http://hl7.org/fhir/R4/index.html</w:t>
              </w:r>
            </w:hyperlink>
            <w:r w:rsidR="00CC13D4" w:rsidRPr="00776173">
              <w:t xml:space="preserve"> </w:t>
            </w:r>
          </w:p>
        </w:tc>
      </w:tr>
      <w:tr w:rsidR="00CC13D4" w:rsidRPr="00776173" w14:paraId="65E3E74C" w14:textId="77777777" w:rsidTr="009A3322">
        <w:trPr>
          <w:cantSplit/>
        </w:trPr>
        <w:tc>
          <w:tcPr>
            <w:tcW w:w="1728" w:type="dxa"/>
          </w:tcPr>
          <w:p w14:paraId="7A401503" w14:textId="6853A918" w:rsidR="00CC13D4" w:rsidRPr="00776173" w:rsidRDefault="0025507A" w:rsidP="003B7BC6">
            <w:pPr>
              <w:pStyle w:val="TableEntry"/>
            </w:pPr>
            <w:r w:rsidRPr="00776173">
              <w:t>RFC</w:t>
            </w:r>
            <w:r w:rsidR="00CC13D4" w:rsidRPr="00776173">
              <w:t>2616</w:t>
            </w:r>
          </w:p>
        </w:tc>
        <w:tc>
          <w:tcPr>
            <w:tcW w:w="7848" w:type="dxa"/>
          </w:tcPr>
          <w:p w14:paraId="07731B1D" w14:textId="77777777" w:rsidR="00CC13D4" w:rsidRPr="00776173" w:rsidRDefault="00CC13D4" w:rsidP="003B7BC6">
            <w:pPr>
              <w:pStyle w:val="TableEntry"/>
            </w:pPr>
            <w:r w:rsidRPr="00776173">
              <w:t>Hypertext Transfer Protocol – HTTP/1.1</w:t>
            </w:r>
          </w:p>
        </w:tc>
      </w:tr>
      <w:tr w:rsidR="00CC13D4" w:rsidRPr="00776173" w14:paraId="1B173BFD" w14:textId="77777777" w:rsidTr="009A3322">
        <w:trPr>
          <w:cantSplit/>
        </w:trPr>
        <w:tc>
          <w:tcPr>
            <w:tcW w:w="1728" w:type="dxa"/>
          </w:tcPr>
          <w:p w14:paraId="732D3E8D" w14:textId="0700F090" w:rsidR="00CC13D4" w:rsidRPr="00776173" w:rsidRDefault="0025507A" w:rsidP="003B7BC6">
            <w:pPr>
              <w:pStyle w:val="TableEntry"/>
            </w:pPr>
            <w:r w:rsidRPr="00776173">
              <w:t>RFC</w:t>
            </w:r>
            <w:r w:rsidR="00CC13D4" w:rsidRPr="00776173">
              <w:t>7540</w:t>
            </w:r>
          </w:p>
        </w:tc>
        <w:tc>
          <w:tcPr>
            <w:tcW w:w="7848" w:type="dxa"/>
          </w:tcPr>
          <w:p w14:paraId="29C58F4D" w14:textId="77777777" w:rsidR="00CC13D4" w:rsidRPr="00776173" w:rsidRDefault="00CC13D4" w:rsidP="003B7BC6">
            <w:pPr>
              <w:pStyle w:val="TableEntry"/>
            </w:pPr>
            <w:r w:rsidRPr="00776173">
              <w:t>Hypertext Transfer Protocol – HTTP/2</w:t>
            </w:r>
          </w:p>
        </w:tc>
      </w:tr>
      <w:tr w:rsidR="00CC13D4" w:rsidRPr="00776173" w14:paraId="4A2C4512" w14:textId="77777777" w:rsidTr="009A3322">
        <w:trPr>
          <w:cantSplit/>
        </w:trPr>
        <w:tc>
          <w:tcPr>
            <w:tcW w:w="1728" w:type="dxa"/>
          </w:tcPr>
          <w:p w14:paraId="65652988" w14:textId="5FE49D1E" w:rsidR="00CC13D4" w:rsidRPr="00776173" w:rsidRDefault="0025507A" w:rsidP="003B7BC6">
            <w:pPr>
              <w:pStyle w:val="TableEntry"/>
            </w:pPr>
            <w:r w:rsidRPr="00776173">
              <w:t>RFC</w:t>
            </w:r>
            <w:r w:rsidR="00CC13D4" w:rsidRPr="00776173">
              <w:t>3986</w:t>
            </w:r>
          </w:p>
        </w:tc>
        <w:tc>
          <w:tcPr>
            <w:tcW w:w="7848" w:type="dxa"/>
          </w:tcPr>
          <w:p w14:paraId="74F73153" w14:textId="77777777" w:rsidR="00CC13D4" w:rsidRPr="00776173" w:rsidRDefault="00CC13D4" w:rsidP="003B7BC6">
            <w:pPr>
              <w:pStyle w:val="TableEntry"/>
            </w:pPr>
            <w:r w:rsidRPr="00776173">
              <w:t>Uniform Resource Identifier (URI): Generic Syntax</w:t>
            </w:r>
          </w:p>
        </w:tc>
      </w:tr>
      <w:tr w:rsidR="00CC13D4" w:rsidRPr="00776173" w14:paraId="5F3B9F0B" w14:textId="77777777" w:rsidTr="009A3322">
        <w:trPr>
          <w:cantSplit/>
        </w:trPr>
        <w:tc>
          <w:tcPr>
            <w:tcW w:w="1728" w:type="dxa"/>
          </w:tcPr>
          <w:p w14:paraId="1F62B090" w14:textId="5705CF17" w:rsidR="00CC13D4" w:rsidRPr="00776173" w:rsidRDefault="0025507A" w:rsidP="003B7BC6">
            <w:pPr>
              <w:pStyle w:val="TableEntry"/>
            </w:pPr>
            <w:r w:rsidRPr="00776173">
              <w:t>RFC</w:t>
            </w:r>
            <w:r w:rsidR="00CC13D4" w:rsidRPr="00776173">
              <w:t>4627</w:t>
            </w:r>
          </w:p>
        </w:tc>
        <w:tc>
          <w:tcPr>
            <w:tcW w:w="7848" w:type="dxa"/>
          </w:tcPr>
          <w:p w14:paraId="281C42CE" w14:textId="77777777" w:rsidR="00CC13D4" w:rsidRPr="00776173" w:rsidRDefault="00CC13D4" w:rsidP="003B7BC6">
            <w:pPr>
              <w:pStyle w:val="TableEntry"/>
            </w:pPr>
            <w:r w:rsidRPr="00776173">
              <w:t>The application/json Media Type for JavaScript Object Notation (JSON)</w:t>
            </w:r>
          </w:p>
        </w:tc>
      </w:tr>
      <w:tr w:rsidR="00CC13D4" w:rsidRPr="00776173" w14:paraId="566BCBDA" w14:textId="77777777" w:rsidTr="009A3322">
        <w:trPr>
          <w:cantSplit/>
        </w:trPr>
        <w:tc>
          <w:tcPr>
            <w:tcW w:w="1728" w:type="dxa"/>
          </w:tcPr>
          <w:p w14:paraId="0D514A68" w14:textId="6D58A483" w:rsidR="00CC13D4" w:rsidRPr="00776173" w:rsidRDefault="0025507A" w:rsidP="00867752">
            <w:pPr>
              <w:pStyle w:val="TableEntry"/>
            </w:pPr>
            <w:r w:rsidRPr="00776173">
              <w:t>RFC</w:t>
            </w:r>
            <w:r w:rsidR="00CC13D4" w:rsidRPr="00776173">
              <w:t>6585</w:t>
            </w:r>
          </w:p>
        </w:tc>
        <w:tc>
          <w:tcPr>
            <w:tcW w:w="7848" w:type="dxa"/>
          </w:tcPr>
          <w:p w14:paraId="02A0305B" w14:textId="77777777" w:rsidR="00CC13D4" w:rsidRPr="00776173" w:rsidRDefault="00CC13D4" w:rsidP="003B7BC6">
            <w:pPr>
              <w:pStyle w:val="TableEntry"/>
            </w:pPr>
            <w:r w:rsidRPr="00776173">
              <w:t>Additional HTTP Status Codes</w:t>
            </w:r>
          </w:p>
        </w:tc>
      </w:tr>
    </w:tbl>
    <w:p w14:paraId="589B83E2" w14:textId="77777777" w:rsidR="00C15BAA" w:rsidRPr="00776173" w:rsidRDefault="00C15BAA" w:rsidP="00867752">
      <w:pPr>
        <w:pStyle w:val="BodyText"/>
      </w:pPr>
    </w:p>
    <w:p w14:paraId="24C508AF" w14:textId="77777777" w:rsidR="00EA4EA1" w:rsidRPr="00776173" w:rsidRDefault="00D8410A" w:rsidP="00867752">
      <w:pPr>
        <w:pStyle w:val="Heading2"/>
        <w:numPr>
          <w:ilvl w:val="0"/>
          <w:numId w:val="0"/>
        </w:numPr>
        <w:rPr>
          <w:noProof w:val="0"/>
        </w:rPr>
      </w:pPr>
      <w:bookmarkStart w:id="30" w:name="_Toc2696500"/>
      <w:r w:rsidRPr="00776173">
        <w:rPr>
          <w:noProof w:val="0"/>
        </w:rPr>
        <w:t>Z</w:t>
      </w:r>
      <w:r w:rsidR="002F278C" w:rsidRPr="00776173">
        <w:rPr>
          <w:noProof w:val="0"/>
        </w:rPr>
        <w:t xml:space="preserve">.1 </w:t>
      </w:r>
      <w:r w:rsidR="000E0993" w:rsidRPr="00776173">
        <w:rPr>
          <w:noProof w:val="0"/>
        </w:rPr>
        <w:t xml:space="preserve">Resource </w:t>
      </w:r>
      <w:r w:rsidR="00FE526B" w:rsidRPr="00776173">
        <w:rPr>
          <w:noProof w:val="0"/>
        </w:rPr>
        <w:t>Bundles</w:t>
      </w:r>
      <w:bookmarkEnd w:id="30"/>
    </w:p>
    <w:p w14:paraId="35EADAF9" w14:textId="5B9B4BB8" w:rsidR="00BB5863" w:rsidRPr="00776173" w:rsidRDefault="00FE526B" w:rsidP="00EA4EA1">
      <w:pPr>
        <w:pStyle w:val="BodyText"/>
      </w:pPr>
      <w:r w:rsidRPr="00776173">
        <w:t xml:space="preserve">Any operation </w:t>
      </w:r>
      <w:r w:rsidR="00ED1AE9" w:rsidRPr="00776173">
        <w:t xml:space="preserve">that </w:t>
      </w:r>
      <w:r w:rsidRPr="00776173">
        <w:t>results in</w:t>
      </w:r>
      <w:r w:rsidR="00F313B4" w:rsidRPr="00776173">
        <w:t>,</w:t>
      </w:r>
      <w:r w:rsidRPr="00776173">
        <w:t xml:space="preserve"> or requires submission of</w:t>
      </w:r>
      <w:r w:rsidR="00ED1AE9" w:rsidRPr="00776173">
        <w:t>,</w:t>
      </w:r>
      <w:r w:rsidRPr="00776173">
        <w:t xml:space="preserve"> a collection of resources is done </w:t>
      </w:r>
      <w:r w:rsidR="00BB5863" w:rsidRPr="00776173">
        <w:t>via a R</w:t>
      </w:r>
      <w:r w:rsidR="001A5F81" w:rsidRPr="00776173">
        <w:t xml:space="preserve">esource </w:t>
      </w:r>
      <w:r w:rsidR="00BB5863" w:rsidRPr="00776173">
        <w:rPr>
          <w:rStyle w:val="XMLname"/>
        </w:rPr>
        <w:t>B</w:t>
      </w:r>
      <w:r w:rsidRPr="00776173">
        <w:rPr>
          <w:rStyle w:val="XMLname"/>
        </w:rPr>
        <w:t>undle</w:t>
      </w:r>
      <w:r w:rsidRPr="00776173">
        <w:t xml:space="preserve"> mechanism. A FHIR </w:t>
      </w:r>
      <w:r w:rsidR="00BB5863" w:rsidRPr="00776173">
        <w:rPr>
          <w:rStyle w:val="XMLname"/>
        </w:rPr>
        <w:t>B</w:t>
      </w:r>
      <w:r w:rsidRPr="00776173">
        <w:rPr>
          <w:rStyle w:val="XMLname"/>
        </w:rPr>
        <w:t>undle</w:t>
      </w:r>
      <w:r w:rsidRPr="00776173">
        <w:t xml:space="preserve"> </w:t>
      </w:r>
      <w:r w:rsidR="00904BD8" w:rsidRPr="00776173">
        <w:t xml:space="preserve">Resource is </w:t>
      </w:r>
      <w:r w:rsidRPr="00776173">
        <w:t xml:space="preserve">a collection of </w:t>
      </w:r>
      <w:r w:rsidR="000B2118" w:rsidRPr="00776173">
        <w:t>r</w:t>
      </w:r>
      <w:r w:rsidRPr="00776173">
        <w:t xml:space="preserve">esources </w:t>
      </w:r>
      <w:r w:rsidR="00ED1AE9" w:rsidRPr="00776173">
        <w:t xml:space="preserve">that </w:t>
      </w:r>
      <w:r w:rsidRPr="00776173">
        <w:t>are related, for example</w:t>
      </w:r>
      <w:r w:rsidR="00ED1AE9" w:rsidRPr="00776173">
        <w:t>,</w:t>
      </w:r>
      <w:r w:rsidRPr="00776173">
        <w:t xml:space="preserve"> the result of a search operation, or a collection of historical versions of a resource.</w:t>
      </w:r>
    </w:p>
    <w:p w14:paraId="0DDF46AF" w14:textId="429EA47A" w:rsidR="00BB5863" w:rsidRPr="00776173" w:rsidRDefault="001A5F81" w:rsidP="00EA4EA1">
      <w:pPr>
        <w:pStyle w:val="BodyText"/>
      </w:pPr>
      <w:r w:rsidRPr="00776173">
        <w:t xml:space="preserve">Bundles are </w:t>
      </w:r>
      <w:r w:rsidR="00D573AA" w:rsidRPr="00776173">
        <w:t>described</w:t>
      </w:r>
      <w:r w:rsidR="00660E1F" w:rsidRPr="00776173">
        <w:t xml:space="preserve"> </w:t>
      </w:r>
      <w:r w:rsidR="002B4B4C" w:rsidRPr="00776173">
        <w:t xml:space="preserve">at </w:t>
      </w:r>
      <w:r w:rsidR="00B325DA" w:rsidRPr="00776173">
        <w:t xml:space="preserve">FHIR </w:t>
      </w:r>
      <w:hyperlink r:id="rId19" w:history="1">
        <w:r w:rsidR="00731F77" w:rsidRPr="00776173">
          <w:rPr>
            <w:rStyle w:val="Hyperlink"/>
          </w:rPr>
          <w:t>http://hl7.org/fhir/R4/bundle.html</w:t>
        </w:r>
      </w:hyperlink>
      <w:r w:rsidRPr="00776173">
        <w:t>.</w:t>
      </w:r>
    </w:p>
    <w:p w14:paraId="49A756A1" w14:textId="77777777" w:rsidR="00D1329F" w:rsidRPr="00776173" w:rsidRDefault="00285ACE" w:rsidP="00C508DB">
      <w:pPr>
        <w:pStyle w:val="BodyText"/>
      </w:pPr>
      <w:r w:rsidRPr="00776173">
        <w:t>This section has no specific constraints.</w:t>
      </w:r>
    </w:p>
    <w:p w14:paraId="33B33B07" w14:textId="77777777" w:rsidR="00F445FF" w:rsidRPr="00776173" w:rsidRDefault="00D8410A" w:rsidP="00867752">
      <w:pPr>
        <w:pStyle w:val="Heading2"/>
        <w:numPr>
          <w:ilvl w:val="0"/>
          <w:numId w:val="0"/>
        </w:numPr>
        <w:rPr>
          <w:noProof w:val="0"/>
        </w:rPr>
      </w:pPr>
      <w:bookmarkStart w:id="31" w:name="_Toc2696501"/>
      <w:r w:rsidRPr="00776173">
        <w:rPr>
          <w:noProof w:val="0"/>
        </w:rPr>
        <w:t>Z</w:t>
      </w:r>
      <w:r w:rsidR="00F445FF" w:rsidRPr="00776173">
        <w:rPr>
          <w:noProof w:val="0"/>
        </w:rPr>
        <w:t>.</w:t>
      </w:r>
      <w:r w:rsidR="00CF7005" w:rsidRPr="00776173">
        <w:rPr>
          <w:noProof w:val="0"/>
        </w:rPr>
        <w:t>2</w:t>
      </w:r>
      <w:r w:rsidR="00F445FF" w:rsidRPr="00776173">
        <w:rPr>
          <w:noProof w:val="0"/>
        </w:rPr>
        <w:t xml:space="preserve"> Query Parameter</w:t>
      </w:r>
      <w:r w:rsidR="007151E7" w:rsidRPr="00776173">
        <w:rPr>
          <w:noProof w:val="0"/>
        </w:rPr>
        <w:t>s</w:t>
      </w:r>
      <w:bookmarkEnd w:id="31"/>
    </w:p>
    <w:p w14:paraId="7DEC3B87" w14:textId="0F3178A0" w:rsidR="00F445FF" w:rsidRPr="00776173" w:rsidRDefault="00191ADD" w:rsidP="00F445FF">
      <w:pPr>
        <w:pStyle w:val="BodyText"/>
      </w:pPr>
      <w:r w:rsidRPr="00776173">
        <w:t>FHIR</w:t>
      </w:r>
      <w:r w:rsidR="006879A1" w:rsidRPr="00776173">
        <w:t xml:space="preserve"> </w:t>
      </w:r>
      <w:hyperlink r:id="rId20" w:history="1">
        <w:r w:rsidR="00731F77" w:rsidRPr="00776173">
          <w:rPr>
            <w:rStyle w:val="Hyperlink"/>
          </w:rPr>
          <w:t>http://hl7.org/fhir/R4/search.html</w:t>
        </w:r>
      </w:hyperlink>
      <w:r w:rsidR="006879A1" w:rsidRPr="00776173">
        <w:t xml:space="preserve"> </w:t>
      </w:r>
      <w:r w:rsidRPr="00776173">
        <w:t xml:space="preserve">specifies a series of query parameter types which may be used when querying for a resource on a server. </w:t>
      </w:r>
      <w:r w:rsidR="002454AC" w:rsidRPr="00776173">
        <w:t xml:space="preserve">The representation of these query parameters </w:t>
      </w:r>
      <w:r w:rsidR="005C2244" w:rsidRPr="00776173">
        <w:t xml:space="preserve">within the </w:t>
      </w:r>
      <w:r w:rsidR="0060419A" w:rsidRPr="00776173">
        <w:t>HTTP</w:t>
      </w:r>
      <w:r w:rsidR="00BB5863" w:rsidRPr="00776173">
        <w:t xml:space="preserve"> </w:t>
      </w:r>
      <w:r w:rsidR="005C2244" w:rsidRPr="00776173">
        <w:t xml:space="preserve">request URL are intended to support a </w:t>
      </w:r>
      <w:r w:rsidR="007151E7" w:rsidRPr="00776173">
        <w:t>broad set of use cases</w:t>
      </w:r>
      <w:r w:rsidR="00BB5863" w:rsidRPr="00776173">
        <w:t xml:space="preserve"> </w:t>
      </w:r>
      <w:r w:rsidR="005C2244" w:rsidRPr="00776173">
        <w:t>and in some cases the behavior is unclear</w:t>
      </w:r>
      <w:r w:rsidR="007151E7" w:rsidRPr="00776173">
        <w:t>.</w:t>
      </w:r>
    </w:p>
    <w:p w14:paraId="6AB4AEE3" w14:textId="01025104" w:rsidR="00CE3C70" w:rsidRPr="00776173" w:rsidRDefault="00CE3C70" w:rsidP="00F445FF">
      <w:pPr>
        <w:pStyle w:val="BodyText"/>
      </w:pPr>
      <w:r w:rsidRPr="00776173">
        <w:lastRenderedPageBreak/>
        <w:t xml:space="preserve">In this </w:t>
      </w:r>
      <w:r w:rsidR="00F313B4" w:rsidRPr="00776173">
        <w:t>section,</w:t>
      </w:r>
      <w:r w:rsidRPr="00776173">
        <w:t xml:space="preserve"> we discuss query parameters in the context of RESTful </w:t>
      </w:r>
      <w:r w:rsidR="0060419A" w:rsidRPr="00776173">
        <w:t>HTTP</w:t>
      </w:r>
      <w:r w:rsidRPr="00776173">
        <w:t xml:space="preserve"> </w:t>
      </w:r>
      <w:r w:rsidR="005C2244" w:rsidRPr="00776173">
        <w:t xml:space="preserve">queries represented in the request URL </w:t>
      </w:r>
      <w:r w:rsidRPr="00776173">
        <w:t xml:space="preserve">within IHE profiles. </w:t>
      </w:r>
    </w:p>
    <w:p w14:paraId="30A63C9E" w14:textId="77777777" w:rsidR="006879A1" w:rsidRPr="00776173" w:rsidRDefault="006879A1" w:rsidP="00F445FF">
      <w:pPr>
        <w:pStyle w:val="BodyText"/>
      </w:pPr>
      <w:r w:rsidRPr="00776173">
        <w:t xml:space="preserve">Query parameters not mentioned here are not constrained by this </w:t>
      </w:r>
      <w:r w:rsidR="000B2118" w:rsidRPr="00776173">
        <w:t>a</w:t>
      </w:r>
      <w:r w:rsidRPr="00776173">
        <w:t>ppendix.</w:t>
      </w:r>
    </w:p>
    <w:p w14:paraId="7470406D" w14:textId="77777777" w:rsidR="007151E7" w:rsidRPr="00776173" w:rsidRDefault="00D8410A" w:rsidP="00867752">
      <w:pPr>
        <w:pStyle w:val="Heading3"/>
        <w:numPr>
          <w:ilvl w:val="0"/>
          <w:numId w:val="0"/>
        </w:numPr>
        <w:rPr>
          <w:noProof w:val="0"/>
        </w:rPr>
      </w:pPr>
      <w:bookmarkStart w:id="32" w:name="_Toc2696502"/>
      <w:r w:rsidRPr="00776173">
        <w:rPr>
          <w:noProof w:val="0"/>
        </w:rPr>
        <w:t>Z</w:t>
      </w:r>
      <w:r w:rsidR="007151E7" w:rsidRPr="00776173">
        <w:rPr>
          <w:noProof w:val="0"/>
        </w:rPr>
        <w:t>.</w:t>
      </w:r>
      <w:r w:rsidR="00CF7005" w:rsidRPr="00776173">
        <w:rPr>
          <w:noProof w:val="0"/>
        </w:rPr>
        <w:t>2</w:t>
      </w:r>
      <w:r w:rsidR="007151E7" w:rsidRPr="00776173">
        <w:rPr>
          <w:noProof w:val="0"/>
        </w:rPr>
        <w:t>.1 Query Parameter Modifiers</w:t>
      </w:r>
      <w:bookmarkEnd w:id="32"/>
    </w:p>
    <w:p w14:paraId="11649D4C" w14:textId="77777777" w:rsidR="00FD39DA" w:rsidRPr="00776173" w:rsidRDefault="00285ACE" w:rsidP="00FE4732">
      <w:pPr>
        <w:pStyle w:val="BodyText"/>
      </w:pPr>
      <w:r w:rsidRPr="00776173">
        <w:t>This section has no specific constraints.</w:t>
      </w:r>
    </w:p>
    <w:p w14:paraId="5BF31E49" w14:textId="77777777" w:rsidR="007151E7" w:rsidRPr="00776173" w:rsidRDefault="00D8410A" w:rsidP="00867752">
      <w:pPr>
        <w:pStyle w:val="Heading3"/>
        <w:numPr>
          <w:ilvl w:val="0"/>
          <w:numId w:val="0"/>
        </w:numPr>
        <w:rPr>
          <w:noProof w:val="0"/>
        </w:rPr>
      </w:pPr>
      <w:bookmarkStart w:id="33" w:name="_Toc2696503"/>
      <w:r w:rsidRPr="00776173">
        <w:rPr>
          <w:noProof w:val="0"/>
        </w:rPr>
        <w:t>Z</w:t>
      </w:r>
      <w:r w:rsidR="007151E7" w:rsidRPr="00776173">
        <w:rPr>
          <w:noProof w:val="0"/>
        </w:rPr>
        <w:t>.</w:t>
      </w:r>
      <w:r w:rsidR="00CF7005" w:rsidRPr="00776173">
        <w:rPr>
          <w:noProof w:val="0"/>
        </w:rPr>
        <w:t>2</w:t>
      </w:r>
      <w:r w:rsidR="007151E7" w:rsidRPr="00776173">
        <w:rPr>
          <w:noProof w:val="0"/>
        </w:rPr>
        <w:t xml:space="preserve">.2 Token </w:t>
      </w:r>
      <w:r w:rsidR="002C55BC" w:rsidRPr="00776173">
        <w:rPr>
          <w:noProof w:val="0"/>
        </w:rPr>
        <w:t>Parameters</w:t>
      </w:r>
      <w:bookmarkEnd w:id="33"/>
    </w:p>
    <w:p w14:paraId="18DDC0C5" w14:textId="5D742A13" w:rsidR="007151E7" w:rsidRPr="00776173" w:rsidRDefault="00220FF1" w:rsidP="00F445FF">
      <w:pPr>
        <w:pStyle w:val="BodyText"/>
      </w:pPr>
      <w:r w:rsidRPr="00776173">
        <w:t>A token type is a parameter that provides an exact match search, either on a string of characters, potentially scoped by a URI. It is mostly used against a code or identifier data type where the value may have a URI that scopes its meaning, where the search is performed against the pair from a Coding or an Identifier. Tokens are also used against other fields where exact matches are required</w:t>
      </w:r>
      <w:r w:rsidR="00D83C6E" w:rsidRPr="00776173">
        <w:t xml:space="preserve">. </w:t>
      </w:r>
      <w:r w:rsidR="009D76F0" w:rsidRPr="00776173">
        <w:t>(</w:t>
      </w:r>
      <w:r w:rsidR="00D83C6E" w:rsidRPr="00776173">
        <w:t>S</w:t>
      </w:r>
      <w:r w:rsidR="005C2244" w:rsidRPr="00776173">
        <w:t xml:space="preserve">ee FHIR </w:t>
      </w:r>
      <w:hyperlink r:id="rId21" w:anchor="token" w:history="1">
        <w:r w:rsidR="00731F77" w:rsidRPr="00776173">
          <w:rPr>
            <w:rStyle w:val="Hyperlink"/>
          </w:rPr>
          <w:t>http://hl7.org/fhir/R4/search.html#token</w:t>
        </w:r>
      </w:hyperlink>
      <w:r w:rsidR="00D83C6E" w:rsidRPr="00776173">
        <w:rPr>
          <w:rStyle w:val="Hyperlink"/>
        </w:rPr>
        <w:t>.</w:t>
      </w:r>
      <w:r w:rsidR="005C2244" w:rsidRPr="00776173">
        <w:t>)</w:t>
      </w:r>
    </w:p>
    <w:p w14:paraId="0E390EC6" w14:textId="77777777" w:rsidR="00FD39DA" w:rsidRPr="00776173" w:rsidRDefault="00285ACE" w:rsidP="00FE4732">
      <w:pPr>
        <w:pStyle w:val="BodyText"/>
      </w:pPr>
      <w:r w:rsidRPr="00776173">
        <w:t>This section has no specific constraints.</w:t>
      </w:r>
    </w:p>
    <w:p w14:paraId="3DF8872A" w14:textId="77777777" w:rsidR="003A6D2E" w:rsidRPr="00776173" w:rsidRDefault="00D8410A" w:rsidP="00867752">
      <w:pPr>
        <w:pStyle w:val="Heading3"/>
        <w:numPr>
          <w:ilvl w:val="0"/>
          <w:numId w:val="0"/>
        </w:numPr>
        <w:rPr>
          <w:noProof w:val="0"/>
        </w:rPr>
      </w:pPr>
      <w:bookmarkStart w:id="34" w:name="_Toc2696504"/>
      <w:r w:rsidRPr="00776173">
        <w:rPr>
          <w:noProof w:val="0"/>
        </w:rPr>
        <w:t>Z</w:t>
      </w:r>
      <w:r w:rsidR="003A6D2E" w:rsidRPr="00776173">
        <w:rPr>
          <w:noProof w:val="0"/>
        </w:rPr>
        <w:t>.</w:t>
      </w:r>
      <w:r w:rsidR="00CF7005" w:rsidRPr="00776173">
        <w:rPr>
          <w:noProof w:val="0"/>
        </w:rPr>
        <w:t>2</w:t>
      </w:r>
      <w:r w:rsidR="003A6D2E" w:rsidRPr="00776173">
        <w:rPr>
          <w:noProof w:val="0"/>
        </w:rPr>
        <w:t>.</w:t>
      </w:r>
      <w:r w:rsidR="00291FEE" w:rsidRPr="00776173">
        <w:rPr>
          <w:noProof w:val="0"/>
        </w:rPr>
        <w:t>3</w:t>
      </w:r>
      <w:r w:rsidR="003A6D2E" w:rsidRPr="00776173">
        <w:rPr>
          <w:noProof w:val="0"/>
        </w:rPr>
        <w:t xml:space="preserve"> String Parameters</w:t>
      </w:r>
      <w:bookmarkEnd w:id="34"/>
    </w:p>
    <w:p w14:paraId="026629CF" w14:textId="6AF97762" w:rsidR="00B1330A" w:rsidRPr="00776173" w:rsidRDefault="0014244D" w:rsidP="00B1330A">
      <w:pPr>
        <w:pStyle w:val="BodyText"/>
      </w:pPr>
      <w:r w:rsidRPr="00776173">
        <w:t>For a simple string search, a string parameter serves as the input for a case- and accent-insensitive search against sequences of characters. By default, a field matches a string query if the value of the field equals or starts with the supplied parameter value, after both have been normalized by case and accent.</w:t>
      </w:r>
      <w:r w:rsidRPr="00776173" w:rsidDel="0014244D">
        <w:t xml:space="preserve"> </w:t>
      </w:r>
      <w:r w:rsidR="009D76F0" w:rsidRPr="00776173">
        <w:t>(</w:t>
      </w:r>
      <w:r w:rsidR="00223DF7" w:rsidRPr="00776173">
        <w:t>S</w:t>
      </w:r>
      <w:r w:rsidR="009D76F0" w:rsidRPr="00776173">
        <w:t xml:space="preserve">ee FHIR </w:t>
      </w:r>
      <w:hyperlink r:id="rId22" w:anchor="string" w:history="1">
        <w:r w:rsidR="00731F77" w:rsidRPr="00776173">
          <w:rPr>
            <w:rStyle w:val="Hyperlink"/>
          </w:rPr>
          <w:t>http://hl7.org/fhir/R4/search.html#string</w:t>
        </w:r>
      </w:hyperlink>
      <w:r w:rsidR="00D83C6E" w:rsidRPr="00776173">
        <w:rPr>
          <w:rStyle w:val="Hyperlink"/>
        </w:rPr>
        <w:t>.</w:t>
      </w:r>
      <w:r w:rsidR="009D76F0" w:rsidRPr="00776173">
        <w:t>)</w:t>
      </w:r>
      <w:r w:rsidR="003A6D2E" w:rsidRPr="00776173">
        <w:t xml:space="preserve"> </w:t>
      </w:r>
    </w:p>
    <w:p w14:paraId="42FD3006" w14:textId="7CF42550" w:rsidR="0014244D" w:rsidRPr="00776173" w:rsidRDefault="0014244D" w:rsidP="000B2118">
      <w:pPr>
        <w:pStyle w:val="BodyText"/>
      </w:pPr>
      <w:r w:rsidRPr="00776173">
        <w:t xml:space="preserve">IHE Profiles may choose to require support for the string search modifiers. </w:t>
      </w:r>
    </w:p>
    <w:p w14:paraId="245E8B9F" w14:textId="58AB698D" w:rsidR="00285ACE" w:rsidRPr="00776173" w:rsidRDefault="00285ACE" w:rsidP="000B2118">
      <w:pPr>
        <w:pStyle w:val="BodyText"/>
      </w:pPr>
      <w:r w:rsidRPr="00776173">
        <w:t>This section has no specific constraints.</w:t>
      </w:r>
    </w:p>
    <w:p w14:paraId="5A1F06B0" w14:textId="4CA452A2" w:rsidR="005D73E4" w:rsidRPr="00776173" w:rsidRDefault="00D8410A" w:rsidP="00867752">
      <w:pPr>
        <w:pStyle w:val="Heading2"/>
        <w:numPr>
          <w:ilvl w:val="0"/>
          <w:numId w:val="0"/>
        </w:numPr>
        <w:rPr>
          <w:bCs/>
          <w:noProof w:val="0"/>
        </w:rPr>
      </w:pPr>
      <w:bookmarkStart w:id="35" w:name="_Toc2696505"/>
      <w:r w:rsidRPr="00776173">
        <w:rPr>
          <w:noProof w:val="0"/>
        </w:rPr>
        <w:t>Z</w:t>
      </w:r>
      <w:r w:rsidR="005D73E4" w:rsidRPr="00776173">
        <w:rPr>
          <w:noProof w:val="0"/>
        </w:rPr>
        <w:t>.</w:t>
      </w:r>
      <w:r w:rsidR="00CF7005" w:rsidRPr="00776173">
        <w:rPr>
          <w:noProof w:val="0"/>
        </w:rPr>
        <w:t>3</w:t>
      </w:r>
      <w:r w:rsidR="005D73E4" w:rsidRPr="00776173">
        <w:rPr>
          <w:noProof w:val="0"/>
        </w:rPr>
        <w:t xml:space="preserve"> </w:t>
      </w:r>
      <w:r w:rsidR="00FA02F9" w:rsidRPr="00776173">
        <w:rPr>
          <w:noProof w:val="0"/>
        </w:rPr>
        <w:t xml:space="preserve">CapabilityStatement </w:t>
      </w:r>
      <w:r w:rsidR="005D73E4" w:rsidRPr="00776173">
        <w:rPr>
          <w:noProof w:val="0"/>
        </w:rPr>
        <w:t>Resource</w:t>
      </w:r>
      <w:bookmarkEnd w:id="35"/>
      <w:r w:rsidR="005D73E4" w:rsidRPr="00776173">
        <w:rPr>
          <w:bCs/>
          <w:noProof w:val="0"/>
        </w:rPr>
        <w:t xml:space="preserve"> </w:t>
      </w:r>
    </w:p>
    <w:p w14:paraId="73507A0E" w14:textId="787D6296" w:rsidR="00760C7E" w:rsidRPr="00776173" w:rsidRDefault="00441EF4" w:rsidP="00C22B07">
      <w:pPr>
        <w:pStyle w:val="BodyText"/>
      </w:pPr>
      <w:r w:rsidRPr="00776173">
        <w:t xml:space="preserve">HL7 FHIR </w:t>
      </w:r>
      <w:r w:rsidR="00731F77" w:rsidRPr="00776173">
        <w:t xml:space="preserve">defines how a </w:t>
      </w:r>
      <w:r w:rsidRPr="00776173">
        <w:t>ser</w:t>
      </w:r>
      <w:r w:rsidR="00AC3318" w:rsidRPr="00776173">
        <w:t xml:space="preserve">vice </w:t>
      </w:r>
      <w:r w:rsidR="002E5787" w:rsidRPr="00776173">
        <w:t xml:space="preserve">can declare a </w:t>
      </w:r>
      <w:r w:rsidR="00FA02F9" w:rsidRPr="00776173">
        <w:rPr>
          <w:rStyle w:val="XMLname"/>
        </w:rPr>
        <w:t>CapabilityStatement</w:t>
      </w:r>
      <w:r w:rsidR="00FA02F9" w:rsidRPr="00776173">
        <w:t xml:space="preserve"> </w:t>
      </w:r>
      <w:r w:rsidR="00291692" w:rsidRPr="00776173">
        <w:t>R</w:t>
      </w:r>
      <w:r w:rsidRPr="00776173">
        <w:t>esource describing the resources, transport, formats, and operations that can be performed on a series of resources for the service instance</w:t>
      </w:r>
      <w:r w:rsidR="00370F3D" w:rsidRPr="00776173">
        <w:t>.</w:t>
      </w:r>
      <w:r w:rsidRPr="00776173">
        <w:t xml:space="preserve"> </w:t>
      </w:r>
      <w:r w:rsidR="00B314DD" w:rsidRPr="00776173">
        <w:t xml:space="preserve">The </w:t>
      </w:r>
      <w:r w:rsidR="00FA02F9" w:rsidRPr="00776173">
        <w:rPr>
          <w:rStyle w:val="XMLname"/>
        </w:rPr>
        <w:t>CapabilityStatement</w:t>
      </w:r>
      <w:r w:rsidR="00FA02F9" w:rsidRPr="00776173">
        <w:t xml:space="preserve"> </w:t>
      </w:r>
      <w:r w:rsidR="00B314DD" w:rsidRPr="00776173">
        <w:t xml:space="preserve">Resource is described in FHIR </w:t>
      </w:r>
      <w:hyperlink r:id="rId23" w:history="1">
        <w:r w:rsidR="00731F77" w:rsidRPr="00776173">
          <w:rPr>
            <w:rStyle w:val="Hyperlink"/>
          </w:rPr>
          <w:t>http://hl7.org/fhir/R4/CapabilityStatement.html</w:t>
        </w:r>
      </w:hyperlink>
      <w:r w:rsidR="00D83C6E" w:rsidRPr="00776173">
        <w:t>.</w:t>
      </w:r>
    </w:p>
    <w:p w14:paraId="71676F68" w14:textId="432856FC" w:rsidR="00285ACE" w:rsidRPr="00776173" w:rsidRDefault="002F7A2E" w:rsidP="000B2118">
      <w:pPr>
        <w:pStyle w:val="BodyText"/>
      </w:pPr>
      <w:r w:rsidRPr="00776173">
        <w:t xml:space="preserve">Actors providing </w:t>
      </w:r>
      <w:r w:rsidR="009D52FA" w:rsidRPr="00776173">
        <w:t xml:space="preserve">http </w:t>
      </w:r>
      <w:r w:rsidR="007B3C02" w:rsidRPr="00776173">
        <w:t>server</w:t>
      </w:r>
      <w:r w:rsidRPr="00776173">
        <w:t xml:space="preserve"> </w:t>
      </w:r>
      <w:r w:rsidR="009D52FA" w:rsidRPr="00776173">
        <w:t>functionality</w:t>
      </w:r>
      <w:r w:rsidRPr="00776173">
        <w:t xml:space="preserve"> </w:t>
      </w:r>
      <w:r w:rsidR="007B3C02" w:rsidRPr="00776173">
        <w:t>shall</w:t>
      </w:r>
      <w:r w:rsidRPr="00776173">
        <w:t xml:space="preserve"> publish a </w:t>
      </w:r>
      <w:r w:rsidRPr="00776173">
        <w:rPr>
          <w:rStyle w:val="XMLname"/>
        </w:rPr>
        <w:t>CapabilityStatement</w:t>
      </w:r>
      <w:r w:rsidRPr="00776173">
        <w:t xml:space="preserve"> on the </w:t>
      </w:r>
      <w:r w:rsidR="009D52FA" w:rsidRPr="00776173">
        <w:rPr>
          <w:rStyle w:val="XMLname"/>
        </w:rPr>
        <w:t>metadata</w:t>
      </w:r>
      <w:r w:rsidR="009D52FA" w:rsidRPr="00776173">
        <w:t xml:space="preserve"> endpoint as described in FHIR </w:t>
      </w:r>
      <w:hyperlink r:id="rId24" w:anchor="capabilities" w:history="1">
        <w:r w:rsidR="009D52FA" w:rsidRPr="00776173">
          <w:rPr>
            <w:rStyle w:val="Hyperlink"/>
          </w:rPr>
          <w:t>http://hl7.org/fhir/R4/http.html#capabilities</w:t>
        </w:r>
      </w:hyperlink>
      <w:r w:rsidR="007B3C02" w:rsidRPr="00776173">
        <w:t>.</w:t>
      </w:r>
    </w:p>
    <w:p w14:paraId="2829E098" w14:textId="77777777" w:rsidR="00D647E6" w:rsidRPr="00776173" w:rsidRDefault="00D8410A" w:rsidP="00867752">
      <w:pPr>
        <w:pStyle w:val="Heading2"/>
        <w:numPr>
          <w:ilvl w:val="0"/>
          <w:numId w:val="0"/>
        </w:numPr>
        <w:rPr>
          <w:bCs/>
          <w:noProof w:val="0"/>
        </w:rPr>
      </w:pPr>
      <w:bookmarkStart w:id="36" w:name="_Toc2696506"/>
      <w:r w:rsidRPr="00776173">
        <w:rPr>
          <w:noProof w:val="0"/>
        </w:rPr>
        <w:t>Z</w:t>
      </w:r>
      <w:r w:rsidR="00D647E6" w:rsidRPr="00776173">
        <w:rPr>
          <w:noProof w:val="0"/>
        </w:rPr>
        <w:t>.</w:t>
      </w:r>
      <w:r w:rsidR="00CF7005" w:rsidRPr="00776173">
        <w:rPr>
          <w:noProof w:val="0"/>
        </w:rPr>
        <w:t>4</w:t>
      </w:r>
      <w:r w:rsidR="00D647E6" w:rsidRPr="00776173">
        <w:rPr>
          <w:noProof w:val="0"/>
        </w:rPr>
        <w:t xml:space="preserve"> </w:t>
      </w:r>
      <w:r w:rsidR="00546D1A" w:rsidRPr="00776173">
        <w:rPr>
          <w:noProof w:val="0"/>
        </w:rPr>
        <w:t xml:space="preserve">StructureDefinition </w:t>
      </w:r>
      <w:r w:rsidR="00D647E6" w:rsidRPr="00776173">
        <w:rPr>
          <w:noProof w:val="0"/>
        </w:rPr>
        <w:t>Resource</w:t>
      </w:r>
      <w:bookmarkEnd w:id="36"/>
      <w:r w:rsidR="00D647E6" w:rsidRPr="00776173">
        <w:rPr>
          <w:bCs/>
          <w:noProof w:val="0"/>
        </w:rPr>
        <w:t xml:space="preserve"> </w:t>
      </w:r>
    </w:p>
    <w:p w14:paraId="6999EBC7" w14:textId="72E0E917" w:rsidR="00302A16" w:rsidRPr="00776173" w:rsidRDefault="00D647E6" w:rsidP="001366A8">
      <w:pPr>
        <w:pStyle w:val="BodyText"/>
        <w:rPr>
          <w:rStyle w:val="Hyperlink"/>
        </w:rPr>
      </w:pPr>
      <w:r w:rsidRPr="00776173">
        <w:t xml:space="preserve">HL7 FHIR allows service implementers to publish a </w:t>
      </w:r>
      <w:r w:rsidR="00695EA0" w:rsidRPr="00776173">
        <w:rPr>
          <w:rStyle w:val="XMLname"/>
        </w:rPr>
        <w:t>StructureDefinition</w:t>
      </w:r>
      <w:r w:rsidR="00546D1A" w:rsidRPr="00776173">
        <w:t xml:space="preserve"> </w:t>
      </w:r>
      <w:r w:rsidR="00291692" w:rsidRPr="00776173">
        <w:t>R</w:t>
      </w:r>
      <w:r w:rsidRPr="00776173">
        <w:t>esource</w:t>
      </w:r>
      <w:r w:rsidR="00370F3D" w:rsidRPr="00776173">
        <w:t xml:space="preserve"> </w:t>
      </w:r>
      <w:r w:rsidRPr="00776173">
        <w:t>describing the constraints, terminology bindings, extensions and search parameters supported for a resource</w:t>
      </w:r>
      <w:r w:rsidR="00794B56" w:rsidRPr="00776173">
        <w:t xml:space="preserve"> type</w:t>
      </w:r>
      <w:r w:rsidRPr="00776173">
        <w:t xml:space="preserve">. This </w:t>
      </w:r>
      <w:r w:rsidR="00695EA0" w:rsidRPr="00776173">
        <w:rPr>
          <w:rStyle w:val="XMLname"/>
        </w:rPr>
        <w:t>StructureDefinition</w:t>
      </w:r>
      <w:r w:rsidR="00546D1A" w:rsidRPr="00776173">
        <w:t xml:space="preserve"> </w:t>
      </w:r>
      <w:r w:rsidR="00291692" w:rsidRPr="00776173">
        <w:t>R</w:t>
      </w:r>
      <w:r w:rsidRPr="00776173">
        <w:t xml:space="preserve">esource </w:t>
      </w:r>
      <w:r w:rsidR="00370F3D" w:rsidRPr="00776173">
        <w:t xml:space="preserve">allows consumers to determine the capabilities and data requirements of a particular </w:t>
      </w:r>
      <w:r w:rsidR="00794B56" w:rsidRPr="00776173">
        <w:t>FHIR-</w:t>
      </w:r>
      <w:r w:rsidR="00370F3D" w:rsidRPr="00776173">
        <w:t>based service</w:t>
      </w:r>
      <w:r w:rsidRPr="00776173">
        <w:t>.</w:t>
      </w:r>
      <w:r w:rsidR="00082CA1" w:rsidRPr="00776173">
        <w:t xml:space="preserve"> </w:t>
      </w:r>
      <w:r w:rsidR="00302A16" w:rsidRPr="00776173">
        <w:t xml:space="preserve">The </w:t>
      </w:r>
      <w:r w:rsidR="00302A16" w:rsidRPr="00776173">
        <w:rPr>
          <w:rStyle w:val="XMLname"/>
        </w:rPr>
        <w:t>StructureDefinition</w:t>
      </w:r>
      <w:r w:rsidR="00302A16" w:rsidRPr="00776173">
        <w:t xml:space="preserve"> Resource is described in FHIR </w:t>
      </w:r>
      <w:hyperlink r:id="rId25" w:history="1">
        <w:r w:rsidR="002E5787" w:rsidRPr="00776173">
          <w:rPr>
            <w:rStyle w:val="Hyperlink"/>
          </w:rPr>
          <w:t>http://hl7.org/fhir/R4/structuredefinition.html</w:t>
        </w:r>
      </w:hyperlink>
      <w:r w:rsidR="00D83C6E" w:rsidRPr="00776173">
        <w:rPr>
          <w:rStyle w:val="Hyperlink"/>
        </w:rPr>
        <w:t>.</w:t>
      </w:r>
    </w:p>
    <w:p w14:paraId="50F712D9" w14:textId="77777777" w:rsidR="00285ACE" w:rsidRPr="00776173" w:rsidRDefault="00285ACE" w:rsidP="00285ACE">
      <w:pPr>
        <w:pStyle w:val="BodyText"/>
      </w:pPr>
      <w:r w:rsidRPr="00776173">
        <w:t>This section has no specific constraints.</w:t>
      </w:r>
    </w:p>
    <w:p w14:paraId="319AFBB4" w14:textId="77777777" w:rsidR="00697F39" w:rsidRPr="00776173" w:rsidRDefault="00D8410A" w:rsidP="00867752">
      <w:pPr>
        <w:pStyle w:val="Heading2"/>
        <w:numPr>
          <w:ilvl w:val="0"/>
          <w:numId w:val="0"/>
        </w:numPr>
        <w:rPr>
          <w:noProof w:val="0"/>
        </w:rPr>
      </w:pPr>
      <w:bookmarkStart w:id="37" w:name="_Toc2696507"/>
      <w:r w:rsidRPr="00776173">
        <w:rPr>
          <w:noProof w:val="0"/>
        </w:rPr>
        <w:lastRenderedPageBreak/>
        <w:t>Z</w:t>
      </w:r>
      <w:r w:rsidR="00697F39" w:rsidRPr="00776173">
        <w:rPr>
          <w:noProof w:val="0"/>
        </w:rPr>
        <w:t xml:space="preserve">.5 </w:t>
      </w:r>
      <w:r w:rsidR="009D76F0" w:rsidRPr="00776173">
        <w:rPr>
          <w:noProof w:val="0"/>
        </w:rPr>
        <w:t xml:space="preserve">Resource Reference </w:t>
      </w:r>
      <w:r w:rsidR="00697F39" w:rsidRPr="00776173">
        <w:rPr>
          <w:noProof w:val="0"/>
        </w:rPr>
        <w:t xml:space="preserve">URIs </w:t>
      </w:r>
      <w:r w:rsidR="00D032D0" w:rsidRPr="00776173">
        <w:rPr>
          <w:noProof w:val="0"/>
        </w:rPr>
        <w:t>i</w:t>
      </w:r>
      <w:r w:rsidR="00697F39" w:rsidRPr="00776173">
        <w:rPr>
          <w:noProof w:val="0"/>
        </w:rPr>
        <w:t>n FHIR</w:t>
      </w:r>
      <w:bookmarkEnd w:id="37"/>
    </w:p>
    <w:p w14:paraId="21B6FF4F" w14:textId="02F3D34D" w:rsidR="00302A16" w:rsidRPr="00776173" w:rsidRDefault="00302A16" w:rsidP="006A0D15">
      <w:pPr>
        <w:pStyle w:val="BodyText"/>
        <w:rPr>
          <w:rStyle w:val="Hyperlink"/>
        </w:rPr>
      </w:pPr>
      <w:r w:rsidRPr="00776173">
        <w:t xml:space="preserve">Many of the defined elements in a resource are references to other resources. Using these references, the resources combine to build </w:t>
      </w:r>
      <w:r w:rsidR="002E5787" w:rsidRPr="00776173">
        <w:t xml:space="preserve">relationships between </w:t>
      </w:r>
      <w:r w:rsidRPr="00776173">
        <w:t xml:space="preserve">information. Resource References are described in FHIR </w:t>
      </w:r>
      <w:hyperlink r:id="rId26" w:history="1">
        <w:r w:rsidR="002E5787" w:rsidRPr="00776173">
          <w:rPr>
            <w:rStyle w:val="Hyperlink"/>
          </w:rPr>
          <w:t>http://hl7.org/fhir/R4/references.html</w:t>
        </w:r>
      </w:hyperlink>
      <w:r w:rsidR="00D83C6E" w:rsidRPr="00776173">
        <w:rPr>
          <w:rStyle w:val="Hyperlink"/>
        </w:rPr>
        <w:t>.</w:t>
      </w:r>
    </w:p>
    <w:p w14:paraId="046D4827" w14:textId="77777777" w:rsidR="00B1330A" w:rsidRPr="00776173" w:rsidRDefault="00285ACE" w:rsidP="006A0D15">
      <w:pPr>
        <w:pStyle w:val="BodyText"/>
      </w:pPr>
      <w:r w:rsidRPr="00776173">
        <w:t xml:space="preserve">This section has no specific </w:t>
      </w:r>
      <w:r w:rsidR="00B1330A" w:rsidRPr="00776173">
        <w:t>constraints.</w:t>
      </w:r>
    </w:p>
    <w:p w14:paraId="6F75BA76" w14:textId="77777777" w:rsidR="007A4BC6" w:rsidRPr="00776173" w:rsidRDefault="007A4BC6" w:rsidP="00867752">
      <w:pPr>
        <w:pStyle w:val="Heading2"/>
        <w:numPr>
          <w:ilvl w:val="0"/>
          <w:numId w:val="0"/>
        </w:numPr>
        <w:rPr>
          <w:noProof w:val="0"/>
        </w:rPr>
      </w:pPr>
      <w:bookmarkStart w:id="38" w:name="_Toc2696508"/>
      <w:r w:rsidRPr="00776173">
        <w:rPr>
          <w:noProof w:val="0"/>
        </w:rPr>
        <w:t xml:space="preserve">Z.6 Populating </w:t>
      </w:r>
      <w:r w:rsidR="00794B56" w:rsidRPr="00776173">
        <w:rPr>
          <w:noProof w:val="0"/>
        </w:rPr>
        <w:t>the</w:t>
      </w:r>
      <w:r w:rsidRPr="00776173">
        <w:rPr>
          <w:noProof w:val="0"/>
        </w:rPr>
        <w:t xml:space="preserve"> Expected Response Format</w:t>
      </w:r>
      <w:bookmarkEnd w:id="38"/>
    </w:p>
    <w:p w14:paraId="127F26D9" w14:textId="71B02087" w:rsidR="007A4BC6" w:rsidRPr="00776173" w:rsidRDefault="007A4BC6" w:rsidP="007A4BC6">
      <w:pPr>
        <w:pStyle w:val="BodyText"/>
      </w:pPr>
      <w:r w:rsidRPr="00776173">
        <w:t>The FHIR standard provides for response</w:t>
      </w:r>
      <w:r w:rsidR="00B1330A" w:rsidRPr="00776173">
        <w:t xml:space="preserve"> message content</w:t>
      </w:r>
      <w:r w:rsidRPr="00776173">
        <w:t xml:space="preserve"> </w:t>
      </w:r>
      <w:r w:rsidR="00794B56" w:rsidRPr="00776173">
        <w:t>encoded</w:t>
      </w:r>
      <w:r w:rsidR="00C62AFC" w:rsidRPr="00776173">
        <w:t xml:space="preserve"> </w:t>
      </w:r>
      <w:r w:rsidR="00941C4E" w:rsidRPr="00776173">
        <w:t xml:space="preserve">as </w:t>
      </w:r>
      <w:r w:rsidRPr="00776173">
        <w:t xml:space="preserve">either XML or JSON. The server actor shall support both message encodings, whilst the client actors shall support one and may optionally support both. </w:t>
      </w:r>
    </w:p>
    <w:p w14:paraId="410E28E1" w14:textId="0E5862B5" w:rsidR="00412B6C" w:rsidRPr="00776173" w:rsidRDefault="00E93A5F" w:rsidP="007A4BC6">
      <w:pPr>
        <w:pStyle w:val="BodyText"/>
      </w:pPr>
      <w:r w:rsidRPr="00776173">
        <w:t xml:space="preserve">There are two methods </w:t>
      </w:r>
      <w:r w:rsidR="00D76ED4" w:rsidRPr="00776173">
        <w:t xml:space="preserve">for </w:t>
      </w:r>
      <w:r w:rsidRPr="00776173">
        <w:t>the client to indicate preference for encoding</w:t>
      </w:r>
      <w:r w:rsidR="00412B6C" w:rsidRPr="00776173">
        <w:t>:</w:t>
      </w:r>
    </w:p>
    <w:p w14:paraId="039BC9A1" w14:textId="05A0CAF6" w:rsidR="00412B6C" w:rsidRPr="00776173" w:rsidRDefault="00E93A5F" w:rsidP="00867752">
      <w:pPr>
        <w:pStyle w:val="ListBullet2"/>
      </w:pPr>
      <w:r w:rsidRPr="00776173">
        <w:t>t</w:t>
      </w:r>
      <w:r w:rsidR="00285ACE" w:rsidRPr="00776173">
        <w:t xml:space="preserve">he use of </w:t>
      </w:r>
      <w:r w:rsidR="0014244D" w:rsidRPr="00776173">
        <w:t>HTTP</w:t>
      </w:r>
      <w:r w:rsidR="00285ACE" w:rsidRPr="00776173">
        <w:t xml:space="preserve"> content negotiation and </w:t>
      </w:r>
    </w:p>
    <w:p w14:paraId="3E750438" w14:textId="6D339715" w:rsidR="00412B6C" w:rsidRPr="00776173" w:rsidRDefault="00412B6C" w:rsidP="00867752">
      <w:pPr>
        <w:pStyle w:val="ListBullet2"/>
      </w:pPr>
      <w:r w:rsidRPr="00776173">
        <w:t>the</w:t>
      </w:r>
      <w:r w:rsidRPr="00776173">
        <w:rPr>
          <w:rStyle w:val="XMLname"/>
        </w:rPr>
        <w:t xml:space="preserve"> </w:t>
      </w:r>
      <w:r w:rsidR="00695EA0" w:rsidRPr="00776173">
        <w:rPr>
          <w:rStyle w:val="XMLname"/>
        </w:rPr>
        <w:t>_format</w:t>
      </w:r>
      <w:r w:rsidR="00285ACE" w:rsidRPr="00776173">
        <w:t xml:space="preserve"> </w:t>
      </w:r>
      <w:r w:rsidRPr="00776173">
        <w:t>query parameter</w:t>
      </w:r>
    </w:p>
    <w:p w14:paraId="33020E8D" w14:textId="4098E0BE" w:rsidR="00E93A5F" w:rsidRPr="00776173" w:rsidRDefault="00412B6C" w:rsidP="00412B6C">
      <w:pPr>
        <w:pStyle w:val="BodyText"/>
      </w:pPr>
      <w:r w:rsidRPr="00776173">
        <w:t>This is</w:t>
      </w:r>
      <w:r w:rsidR="00466792" w:rsidRPr="00776173">
        <w:t xml:space="preserve"> </w:t>
      </w:r>
      <w:r w:rsidR="00285ACE" w:rsidRPr="00776173">
        <w:t xml:space="preserve">described in FHIR </w:t>
      </w:r>
      <w:hyperlink r:id="rId27" w:anchor="mime-type" w:history="1">
        <w:r w:rsidR="002E5787" w:rsidRPr="00776173">
          <w:rPr>
            <w:rStyle w:val="Hyperlink"/>
          </w:rPr>
          <w:t>http://hl7.org/fhir/R4/http.html#mime-type</w:t>
        </w:r>
      </w:hyperlink>
      <w:r w:rsidR="007A4BC6" w:rsidRPr="00776173">
        <w:t>.</w:t>
      </w:r>
      <w:r w:rsidR="00F71E4F" w:rsidRPr="00776173">
        <w:t xml:space="preserve"> </w:t>
      </w:r>
      <w:r w:rsidR="00E93A5F" w:rsidRPr="00776173">
        <w:t xml:space="preserve">The server actor shall support both methods. </w:t>
      </w:r>
      <w:r w:rsidR="00466792" w:rsidRPr="00776173">
        <w:t xml:space="preserve">Note </w:t>
      </w:r>
      <w:r w:rsidR="00D76ED4" w:rsidRPr="00776173">
        <w:t xml:space="preserve">that </w:t>
      </w:r>
      <w:r w:rsidR="00466792" w:rsidRPr="00776173">
        <w:t xml:space="preserve">the </w:t>
      </w:r>
      <w:r w:rsidR="00D76ED4" w:rsidRPr="00776173">
        <w:t>value of</w:t>
      </w:r>
      <w:r w:rsidR="00466792" w:rsidRPr="00776173">
        <w:t xml:space="preserve"> the </w:t>
      </w:r>
      <w:r w:rsidR="00466792" w:rsidRPr="00776173">
        <w:rPr>
          <w:rStyle w:val="XMLname"/>
        </w:rPr>
        <w:t>_format</w:t>
      </w:r>
      <w:r w:rsidR="00466792" w:rsidRPr="00776173">
        <w:t xml:space="preserve"> </w:t>
      </w:r>
      <w:r w:rsidR="00D76ED4" w:rsidRPr="00776173">
        <w:t>parameter</w:t>
      </w:r>
      <w:r w:rsidR="00C62AFC" w:rsidRPr="00776173">
        <w:t xml:space="preserve"> </w:t>
      </w:r>
      <w:r w:rsidR="00466792" w:rsidRPr="00776173">
        <w:t xml:space="preserve">must be a subset of the </w:t>
      </w:r>
      <w:r w:rsidR="0014244D" w:rsidRPr="00776173">
        <w:t>HTTP</w:t>
      </w:r>
      <w:r w:rsidR="00466792" w:rsidRPr="00776173">
        <w:t xml:space="preserve"> content negotiation</w:t>
      </w:r>
      <w:r w:rsidR="00370D37" w:rsidRPr="00776173">
        <w:t xml:space="preserve">. </w:t>
      </w:r>
    </w:p>
    <w:p w14:paraId="70F50824" w14:textId="215BF157" w:rsidR="007A4BC6" w:rsidRPr="00776173" w:rsidRDefault="00285ACE" w:rsidP="007A4BC6">
      <w:pPr>
        <w:pStyle w:val="BodyText"/>
      </w:pPr>
      <w:r w:rsidRPr="00776173">
        <w:t xml:space="preserve">A client </w:t>
      </w:r>
      <w:r w:rsidR="00C62AFC" w:rsidRPr="00776173">
        <w:t xml:space="preserve">actor </w:t>
      </w:r>
      <w:r w:rsidRPr="00776173">
        <w:t xml:space="preserve">shall indicate </w:t>
      </w:r>
      <w:r w:rsidR="00E93A5F" w:rsidRPr="00776173">
        <w:t xml:space="preserve">preference for response format, using at least one method, </w:t>
      </w:r>
      <w:r w:rsidRPr="00776173">
        <w:t xml:space="preserve">with at least one of the following values. </w:t>
      </w:r>
      <w:r w:rsidR="00493A3B" w:rsidRPr="00776173">
        <w:t xml:space="preserve">A server </w:t>
      </w:r>
      <w:r w:rsidR="005839B6" w:rsidRPr="00776173">
        <w:t xml:space="preserve">actor </w:t>
      </w:r>
      <w:r w:rsidR="00493A3B" w:rsidRPr="00776173">
        <w:t>may support other encodings</w:t>
      </w:r>
      <w:r w:rsidR="00C62AFC" w:rsidRPr="00776173">
        <w:t xml:space="preserve">. To enable </w:t>
      </w:r>
      <w:r w:rsidR="00412B6C" w:rsidRPr="00776173">
        <w:t>simpler</w:t>
      </w:r>
      <w:r w:rsidR="00C62AFC" w:rsidRPr="00776173">
        <w:t xml:space="preserve"> query encoding, the </w:t>
      </w:r>
      <w:r w:rsidR="00EB6172" w:rsidRPr="00776173">
        <w:t xml:space="preserve">value of </w:t>
      </w:r>
      <w:r w:rsidR="00C62AFC" w:rsidRPr="00776173">
        <w:rPr>
          <w:rStyle w:val="XMLname"/>
        </w:rPr>
        <w:t>_format</w:t>
      </w:r>
      <w:r w:rsidR="00C62AFC" w:rsidRPr="00776173">
        <w:t xml:space="preserve"> </w:t>
      </w:r>
      <w:r w:rsidR="00EB6172" w:rsidRPr="00776173">
        <w:t xml:space="preserve">may be </w:t>
      </w:r>
      <w:r w:rsidR="00C62AFC" w:rsidRPr="00776173">
        <w:t>the short “</w:t>
      </w:r>
      <w:r w:rsidR="00C62AFC" w:rsidRPr="00776173">
        <w:rPr>
          <w:rStyle w:val="XMLname"/>
        </w:rPr>
        <w:t>json</w:t>
      </w:r>
      <w:r w:rsidR="00C62AFC" w:rsidRPr="00776173">
        <w:t>” or “</w:t>
      </w:r>
      <w:r w:rsidR="00C62AFC" w:rsidRPr="00776173">
        <w:rPr>
          <w:rStyle w:val="XMLname"/>
        </w:rPr>
        <w:t>xml</w:t>
      </w:r>
      <w:r w:rsidR="00C62AFC" w:rsidRPr="00776173">
        <w:t>”.</w:t>
      </w:r>
    </w:p>
    <w:p w14:paraId="3C0C8986" w14:textId="77777777" w:rsidR="007A4BC6" w:rsidRPr="00776173" w:rsidRDefault="007A4BC6" w:rsidP="007A4BC6">
      <w:pPr>
        <w:pStyle w:val="TableTitle"/>
      </w:pPr>
      <w:r w:rsidRPr="00776173">
        <w:t xml:space="preserve">Table </w:t>
      </w:r>
      <w:r w:rsidR="00CC13D4" w:rsidRPr="00776173">
        <w:t>Z.6</w:t>
      </w:r>
      <w:r w:rsidRPr="00776173">
        <w:t>-1: Desired response encoding</w:t>
      </w:r>
    </w:p>
    <w:tbl>
      <w:tblPr>
        <w:tblW w:w="6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38"/>
        <w:gridCol w:w="3998"/>
      </w:tblGrid>
      <w:tr w:rsidR="007A4BC6" w:rsidRPr="00776173" w14:paraId="70DA2F73" w14:textId="77777777" w:rsidTr="009A3322">
        <w:trPr>
          <w:cantSplit/>
          <w:tblHeader/>
          <w:jc w:val="center"/>
        </w:trPr>
        <w:tc>
          <w:tcPr>
            <w:tcW w:w="2738" w:type="dxa"/>
            <w:shd w:val="pct15" w:color="auto" w:fill="FFFFFF"/>
          </w:tcPr>
          <w:p w14:paraId="4804A8A8" w14:textId="77777777" w:rsidR="007A4BC6" w:rsidRPr="00776173" w:rsidRDefault="007A4BC6" w:rsidP="003B7BC6">
            <w:pPr>
              <w:pStyle w:val="TableEntryHeader"/>
            </w:pPr>
            <w:r w:rsidRPr="00776173">
              <w:t>Desired Encoding</w:t>
            </w:r>
          </w:p>
        </w:tc>
        <w:tc>
          <w:tcPr>
            <w:tcW w:w="3998" w:type="dxa"/>
            <w:shd w:val="pct15" w:color="auto" w:fill="FFFFFF"/>
          </w:tcPr>
          <w:p w14:paraId="75C710BE" w14:textId="77777777" w:rsidR="007A4BC6" w:rsidRPr="00776173" w:rsidRDefault="007A4BC6" w:rsidP="003B7BC6">
            <w:pPr>
              <w:pStyle w:val="TableEntryHeader"/>
            </w:pPr>
            <w:r w:rsidRPr="00776173">
              <w:t>mime-type Value</w:t>
            </w:r>
          </w:p>
        </w:tc>
      </w:tr>
      <w:tr w:rsidR="007A4BC6" w:rsidRPr="00776173" w14:paraId="26317DD2" w14:textId="77777777" w:rsidTr="009A3322">
        <w:trPr>
          <w:cantSplit/>
          <w:trHeight w:val="332"/>
          <w:jc w:val="center"/>
        </w:trPr>
        <w:tc>
          <w:tcPr>
            <w:tcW w:w="2738" w:type="dxa"/>
          </w:tcPr>
          <w:p w14:paraId="7D5B344D" w14:textId="34A5506F" w:rsidR="007A4BC6" w:rsidRPr="00776173" w:rsidRDefault="00370D37" w:rsidP="003B7BC6">
            <w:pPr>
              <w:pStyle w:val="TableEntry"/>
            </w:pPr>
            <w:r w:rsidRPr="00776173">
              <w:t>json</w:t>
            </w:r>
          </w:p>
        </w:tc>
        <w:tc>
          <w:tcPr>
            <w:tcW w:w="3998" w:type="dxa"/>
          </w:tcPr>
          <w:p w14:paraId="2EF272F9" w14:textId="3CB61039" w:rsidR="007A4BC6" w:rsidRPr="00776173" w:rsidRDefault="00466792" w:rsidP="003B7BC6">
            <w:pPr>
              <w:pStyle w:val="TableEntry"/>
            </w:pPr>
            <w:r w:rsidRPr="00776173">
              <w:t>application/fhir+json</w:t>
            </w:r>
          </w:p>
        </w:tc>
      </w:tr>
      <w:tr w:rsidR="007A4BC6" w:rsidRPr="00776173" w14:paraId="3E368441" w14:textId="77777777" w:rsidTr="009A3322">
        <w:trPr>
          <w:cantSplit/>
          <w:trHeight w:val="332"/>
          <w:jc w:val="center"/>
        </w:trPr>
        <w:tc>
          <w:tcPr>
            <w:tcW w:w="2738" w:type="dxa"/>
          </w:tcPr>
          <w:p w14:paraId="53B4A014" w14:textId="2F994050" w:rsidR="007A4BC6" w:rsidRPr="00776173" w:rsidRDefault="00370D37" w:rsidP="003B7BC6">
            <w:pPr>
              <w:pStyle w:val="TableEntry"/>
            </w:pPr>
            <w:r w:rsidRPr="00776173">
              <w:t>xml</w:t>
            </w:r>
          </w:p>
        </w:tc>
        <w:tc>
          <w:tcPr>
            <w:tcW w:w="3998" w:type="dxa"/>
          </w:tcPr>
          <w:p w14:paraId="536E0159" w14:textId="5A69D22B" w:rsidR="007A4BC6" w:rsidRPr="00776173" w:rsidRDefault="00466792" w:rsidP="003B7BC6">
            <w:pPr>
              <w:pStyle w:val="TableEntry"/>
            </w:pPr>
            <w:r w:rsidRPr="00776173">
              <w:t>application/fhir+xml</w:t>
            </w:r>
          </w:p>
        </w:tc>
      </w:tr>
    </w:tbl>
    <w:p w14:paraId="4C7C920C" w14:textId="77777777" w:rsidR="00FD39DA" w:rsidRPr="00776173" w:rsidRDefault="00FD39DA" w:rsidP="00FE4732">
      <w:pPr>
        <w:pStyle w:val="BodyText"/>
      </w:pPr>
    </w:p>
    <w:p w14:paraId="61FBA76E" w14:textId="77777777" w:rsidR="00CC13D4" w:rsidRPr="00776173" w:rsidRDefault="00CC13D4">
      <w:pPr>
        <w:pStyle w:val="Heading2"/>
        <w:numPr>
          <w:ilvl w:val="0"/>
          <w:numId w:val="0"/>
        </w:numPr>
        <w:rPr>
          <w:noProof w:val="0"/>
        </w:rPr>
      </w:pPr>
      <w:bookmarkStart w:id="39" w:name="_Toc2696509"/>
      <w:r w:rsidRPr="00776173">
        <w:rPr>
          <w:noProof w:val="0"/>
        </w:rPr>
        <w:t xml:space="preserve">Z.7 </w:t>
      </w:r>
      <w:r w:rsidR="00C26D89" w:rsidRPr="00776173">
        <w:rPr>
          <w:noProof w:val="0"/>
        </w:rPr>
        <w:t xml:space="preserve">Guidance on </w:t>
      </w:r>
      <w:r w:rsidRPr="00776173">
        <w:rPr>
          <w:noProof w:val="0"/>
        </w:rPr>
        <w:t>Access Denied Results</w:t>
      </w:r>
      <w:bookmarkEnd w:id="39"/>
    </w:p>
    <w:p w14:paraId="0E531555" w14:textId="77777777" w:rsidR="00CC13D4" w:rsidRPr="00776173" w:rsidRDefault="00CC13D4" w:rsidP="00867752">
      <w:pPr>
        <w:pStyle w:val="BodyText"/>
        <w:rPr>
          <w:b/>
        </w:rPr>
      </w:pPr>
      <w:r w:rsidRPr="00776173">
        <w:t xml:space="preserve">The server must choose the response carefully when an Access Denied condition exists. Returning too much information may expose details that should not be communicated. The Access Denied condition might be because of missing required Authentication, </w:t>
      </w:r>
      <w:r w:rsidR="00493A3B" w:rsidRPr="00776173">
        <w:t xml:space="preserve">because </w:t>
      </w:r>
      <w:r w:rsidRPr="00776173">
        <w:t xml:space="preserve">the user is not authorized to access the endpoint, </w:t>
      </w:r>
      <w:r w:rsidR="00493A3B" w:rsidRPr="00776173">
        <w:t xml:space="preserve">because </w:t>
      </w:r>
      <w:r w:rsidRPr="00776173">
        <w:t xml:space="preserve">the user is not authorized to access specific data, or </w:t>
      </w:r>
      <w:r w:rsidR="00493A3B" w:rsidRPr="00776173">
        <w:t xml:space="preserve">because of </w:t>
      </w:r>
      <w:r w:rsidRPr="00776173">
        <w:t>other policy reasons.</w:t>
      </w:r>
    </w:p>
    <w:p w14:paraId="246626B6" w14:textId="4355BDD1" w:rsidR="00CC13D4" w:rsidRPr="00776173" w:rsidRDefault="00CC13D4" w:rsidP="005D35BB">
      <w:pPr>
        <w:pStyle w:val="BodyText"/>
      </w:pPr>
      <w:r w:rsidRPr="00776173">
        <w:t xml:space="preserve">To balance usability of the </w:t>
      </w:r>
      <w:r w:rsidR="00493A3B" w:rsidRPr="00776173">
        <w:t>response</w:t>
      </w:r>
      <w:r w:rsidRPr="00776173">
        <w:t xml:space="preserve"> </w:t>
      </w:r>
      <w:r w:rsidR="00493A3B" w:rsidRPr="00776173">
        <w:t>against</w:t>
      </w:r>
      <w:r w:rsidRPr="00776173">
        <w:t xml:space="preserve"> appropriate </w:t>
      </w:r>
      <w:r w:rsidR="000147A7" w:rsidRPr="00776173">
        <w:t>disclosure</w:t>
      </w:r>
      <w:r w:rsidRPr="00776173">
        <w:t>, the actual result method used needs to be controlled by policy and context.</w:t>
      </w:r>
    </w:p>
    <w:p w14:paraId="7DE7DCDE" w14:textId="77777777" w:rsidR="00CC13D4" w:rsidRPr="00776173" w:rsidRDefault="00CC13D4" w:rsidP="005D35BB">
      <w:pPr>
        <w:pStyle w:val="BodyText"/>
      </w:pPr>
      <w:r w:rsidRPr="00776173">
        <w:t>Typical methods used are:</w:t>
      </w:r>
    </w:p>
    <w:p w14:paraId="43113F2A" w14:textId="77777777" w:rsidR="00CC13D4" w:rsidRPr="00776173" w:rsidRDefault="00CC13D4" w:rsidP="00FE4732">
      <w:pPr>
        <w:pStyle w:val="ListBullet2"/>
      </w:pPr>
      <w:r w:rsidRPr="00776173">
        <w:rPr>
          <w:b/>
        </w:rPr>
        <w:t>Return a Success with Bundle containing zero results</w:t>
      </w:r>
      <w:r w:rsidRPr="00776173">
        <w:t xml:space="preserve"> – This result is indistinguishable from the case where no data is known. When consistently returned on Access Denied, </w:t>
      </w:r>
      <w:r w:rsidRPr="00776173">
        <w:lastRenderedPageBreak/>
        <w:t xml:space="preserve">this </w:t>
      </w:r>
      <w:r w:rsidR="000147A7" w:rsidRPr="00776173">
        <w:t xml:space="preserve">approach </w:t>
      </w:r>
      <w:r w:rsidRPr="00776173">
        <w:t xml:space="preserve">will not expose which patients exist, or what data might be blinded. This method is also consistent with cases where some results are authorized while other results are </w:t>
      </w:r>
      <w:r w:rsidR="00B325DA" w:rsidRPr="00776173">
        <w:t>excluded from the results</w:t>
      </w:r>
      <w:r w:rsidRPr="00776173">
        <w:t xml:space="preserve">. </w:t>
      </w:r>
      <w:r w:rsidR="00B325DA" w:rsidRPr="00776173">
        <w:t>This can only be used when returning a Bundle is a valid result.</w:t>
      </w:r>
    </w:p>
    <w:p w14:paraId="07B0F452" w14:textId="20F8523A" w:rsidR="00CC13D4" w:rsidRPr="00776173" w:rsidRDefault="00CC13D4" w:rsidP="00FE4732">
      <w:pPr>
        <w:pStyle w:val="ListBullet2"/>
      </w:pPr>
      <w:r w:rsidRPr="00776173">
        <w:rPr>
          <w:b/>
        </w:rPr>
        <w:t>Return a 404 “Not Found”</w:t>
      </w:r>
      <w:r w:rsidRPr="00776173">
        <w:t xml:space="preserve"> – This </w:t>
      </w:r>
      <w:r w:rsidR="000147A7" w:rsidRPr="00776173">
        <w:t xml:space="preserve">approach </w:t>
      </w:r>
      <w:r w:rsidRPr="00776173">
        <w:t>also protects from data leakage</w:t>
      </w:r>
      <w:r w:rsidR="000147A7" w:rsidRPr="00776173">
        <w:t>,</w:t>
      </w:r>
      <w:r w:rsidRPr="00776173">
        <w:t xml:space="preserve"> as it is indistinguishable from a query against a resource that </w:t>
      </w:r>
      <w:r w:rsidR="000147A7" w:rsidRPr="00776173">
        <w:t>does not</w:t>
      </w:r>
      <w:r w:rsidRPr="00776173">
        <w:t xml:space="preserve"> exist. It does however leak that the user is </w:t>
      </w:r>
      <w:r w:rsidR="000147A7" w:rsidRPr="00776173">
        <w:t>authenticated</w:t>
      </w:r>
      <w:r w:rsidRPr="00776173">
        <w:t>.</w:t>
      </w:r>
    </w:p>
    <w:p w14:paraId="2A999AE6" w14:textId="5EDAD39B" w:rsidR="00CC13D4" w:rsidRPr="00776173" w:rsidRDefault="00CC13D4" w:rsidP="00FE4732">
      <w:pPr>
        <w:pStyle w:val="ListBullet2"/>
      </w:pPr>
      <w:r w:rsidRPr="00776173">
        <w:rPr>
          <w:b/>
        </w:rPr>
        <w:t>Return a 403 “Forbidden”</w:t>
      </w:r>
      <w:r w:rsidRPr="00776173">
        <w:t xml:space="preserve"> – This </w:t>
      </w:r>
      <w:r w:rsidR="000147A7" w:rsidRPr="00776173">
        <w:t xml:space="preserve">approach </w:t>
      </w:r>
      <w:r w:rsidRPr="00776173">
        <w:t xml:space="preserve">communicates that the reason for the failure is an Authorization failure. It should only be used when the client and/or user is </w:t>
      </w:r>
      <w:r w:rsidR="000147A7" w:rsidRPr="00776173">
        <w:t xml:space="preserve">trusted </w:t>
      </w:r>
      <w:r w:rsidRPr="00776173">
        <w:t xml:space="preserve">to be given this information. </w:t>
      </w:r>
      <w:r w:rsidR="00F313B4" w:rsidRPr="00776173">
        <w:t>Thus,</w:t>
      </w:r>
      <w:r w:rsidRPr="00776173">
        <w:t xml:space="preserve"> this method is </w:t>
      </w:r>
      <w:r w:rsidR="000147A7" w:rsidRPr="00776173">
        <w:t xml:space="preserve">used </w:t>
      </w:r>
      <w:r w:rsidRPr="00776173">
        <w:t>most</w:t>
      </w:r>
      <w:r w:rsidR="000147A7" w:rsidRPr="00776173">
        <w:t>ly</w:t>
      </w:r>
      <w:r w:rsidRPr="00776173">
        <w:t xml:space="preserve"> when the user is allowed to know that access</w:t>
      </w:r>
      <w:r w:rsidR="000147A7" w:rsidRPr="00776173">
        <w:t xml:space="preserve"> is forbidden</w:t>
      </w:r>
      <w:r w:rsidRPr="00776173">
        <w:t xml:space="preserve">. It </w:t>
      </w:r>
      <w:r w:rsidR="000147A7" w:rsidRPr="00776173">
        <w:t>does not</w:t>
      </w:r>
      <w:r w:rsidRPr="00776173">
        <w:t xml:space="preserve"> explain how the user might change things to become authorized.</w:t>
      </w:r>
      <w:r w:rsidR="000147A7" w:rsidRPr="00776173">
        <w:t xml:space="preserve"> This approach may leak that content exists.</w:t>
      </w:r>
    </w:p>
    <w:p w14:paraId="61D82A5E" w14:textId="14145400" w:rsidR="00CC13D4" w:rsidRPr="00776173" w:rsidRDefault="00CC13D4" w:rsidP="00FE4732">
      <w:pPr>
        <w:pStyle w:val="ListBullet2"/>
      </w:pPr>
      <w:r w:rsidRPr="00776173">
        <w:rPr>
          <w:b/>
        </w:rPr>
        <w:t>Return a 401 “Unauthorized”</w:t>
      </w:r>
      <w:r w:rsidRPr="00776173">
        <w:t xml:space="preserve"> – This communicates that user authentication was attempted and failed to be authenticated</w:t>
      </w:r>
      <w:r w:rsidR="00784A65" w:rsidRPr="00776173">
        <w:t xml:space="preserve">. </w:t>
      </w:r>
      <w:r w:rsidR="000147A7" w:rsidRPr="00776173">
        <w:t>This approach may leak that content exists.</w:t>
      </w:r>
    </w:p>
    <w:p w14:paraId="3CDE368F" w14:textId="6650340A" w:rsidR="00CC13D4" w:rsidRPr="00776173" w:rsidRDefault="00CC13D4" w:rsidP="00CC13D4">
      <w:pPr>
        <w:pStyle w:val="BodyText"/>
      </w:pPr>
      <w:r w:rsidRPr="00776173">
        <w:t xml:space="preserve">When the server needs to report an error, it shall use </w:t>
      </w:r>
      <w:r w:rsidR="0060419A" w:rsidRPr="00776173">
        <w:t>HTTP</w:t>
      </w:r>
      <w:r w:rsidRPr="00776173">
        <w:t xml:space="preserve"> error response codes and should include a FHIR OperationOutcome with more details on the failure. See FHIR </w:t>
      </w:r>
      <w:hyperlink r:id="rId28" w:anchor="AccessDenied" w:history="1">
        <w:r w:rsidR="002E5787" w:rsidRPr="00776173">
          <w:rPr>
            <w:rStyle w:val="Hyperlink"/>
          </w:rPr>
          <w:t>http://hl7.org/fhir/R4/security.html#AccessDenied</w:t>
        </w:r>
      </w:hyperlink>
      <w:r w:rsidRPr="00776173">
        <w:t xml:space="preserve"> and </w:t>
      </w:r>
      <w:hyperlink r:id="rId29" w:history="1">
        <w:r w:rsidR="002E5787" w:rsidRPr="00776173">
          <w:rPr>
            <w:rStyle w:val="Hyperlink"/>
          </w:rPr>
          <w:t>http://hl7.org/fhir/R4/operationoutcome.html</w:t>
        </w:r>
      </w:hyperlink>
      <w:r w:rsidRPr="00776173">
        <w:t xml:space="preserve"> </w:t>
      </w:r>
    </w:p>
    <w:p w14:paraId="33DFE0B2" w14:textId="4C5A074C" w:rsidR="00302A16" w:rsidRPr="00776173" w:rsidRDefault="003B3446">
      <w:pPr>
        <w:pStyle w:val="Heading2"/>
        <w:numPr>
          <w:ilvl w:val="0"/>
          <w:numId w:val="0"/>
        </w:numPr>
        <w:rPr>
          <w:noProof w:val="0"/>
        </w:rPr>
      </w:pPr>
      <w:bookmarkStart w:id="40" w:name="_Toc2696510"/>
      <w:r w:rsidRPr="00776173">
        <w:rPr>
          <w:noProof w:val="0"/>
        </w:rPr>
        <w:t>Z.8 Mobile Security Considerations</w:t>
      </w:r>
      <w:bookmarkEnd w:id="40"/>
    </w:p>
    <w:p w14:paraId="59D6471D" w14:textId="6EC98CB7" w:rsidR="003B3446" w:rsidRPr="00776173" w:rsidRDefault="003B3446" w:rsidP="003B3446">
      <w:pPr>
        <w:pStyle w:val="BodyText"/>
      </w:pPr>
      <w:r w:rsidRPr="00776173">
        <w:t xml:space="preserve">There are many security and privacy concerns with mobile devices, including lack of physical control. Many common information </w:t>
      </w:r>
      <w:r w:rsidR="0060419A" w:rsidRPr="00776173">
        <w:t>technologies</w:t>
      </w:r>
      <w:r w:rsidRPr="00776173">
        <w:t xml:space="preserve"> use of </w:t>
      </w:r>
      <w:r w:rsidR="0014244D" w:rsidRPr="00776173">
        <w:t>HTTP</w:t>
      </w:r>
      <w:r w:rsidRPr="00776173">
        <w:t xml:space="preserve">, including REST, access far less sensitive information than health </w:t>
      </w:r>
      <w:r w:rsidR="00FC767E" w:rsidRPr="00776173">
        <w:t>information</w:t>
      </w:r>
      <w:r w:rsidRPr="00776173">
        <w:t xml:space="preserve">. These factors present an especially difficult challenge for the security model. </w:t>
      </w:r>
      <w:r w:rsidR="00CD02E9" w:rsidRPr="00776173">
        <w:t>Application</w:t>
      </w:r>
      <w:r w:rsidRPr="00776173">
        <w:t xml:space="preserve"> developers </w:t>
      </w:r>
      <w:r w:rsidR="00C341FA" w:rsidRPr="00776173">
        <w:t xml:space="preserve">should </w:t>
      </w:r>
      <w:r w:rsidRPr="00776173">
        <w:t xml:space="preserve">perform a Risk Assessment </w:t>
      </w:r>
      <w:r w:rsidR="00C341FA" w:rsidRPr="00776173">
        <w:t xml:space="preserve">during </w:t>
      </w:r>
      <w:r w:rsidRPr="00776173">
        <w:t>design of the</w:t>
      </w:r>
      <w:r w:rsidR="00C341FA" w:rsidRPr="00776173">
        <w:t>ir</w:t>
      </w:r>
      <w:r w:rsidRPr="00776173">
        <w:t xml:space="preserve"> applications, and </w:t>
      </w:r>
      <w:r w:rsidR="00DA3FCA" w:rsidRPr="00776173">
        <w:t xml:space="preserve">organizations </w:t>
      </w:r>
      <w:r w:rsidRPr="00776173">
        <w:t xml:space="preserve">responsible for the operational environment </w:t>
      </w:r>
      <w:r w:rsidR="00C341FA" w:rsidRPr="00776173">
        <w:t>should</w:t>
      </w:r>
      <w:r w:rsidRPr="00776173">
        <w:t xml:space="preserve"> perform Risk Assessments </w:t>
      </w:r>
      <w:r w:rsidR="00C341FA" w:rsidRPr="00776173">
        <w:t xml:space="preserve">on </w:t>
      </w:r>
      <w:r w:rsidRPr="00776173">
        <w:t xml:space="preserve">the design and deployment of the operational environment. See FHIR Security </w:t>
      </w:r>
      <w:r w:rsidR="002E5787" w:rsidRPr="00776173">
        <w:t xml:space="preserve">and Privacy Module </w:t>
      </w:r>
      <w:hyperlink r:id="rId30" w:history="1">
        <w:r w:rsidR="002E5787" w:rsidRPr="00776173">
          <w:rPr>
            <w:rStyle w:val="Hyperlink"/>
          </w:rPr>
          <w:t>http://hl7.org/fhir/R4/secpriv-module.html</w:t>
        </w:r>
      </w:hyperlink>
      <w:r w:rsidRPr="00776173">
        <w:t>.</w:t>
      </w:r>
    </w:p>
    <w:p w14:paraId="0C730937" w14:textId="50F87EB0" w:rsidR="003B3446" w:rsidRPr="00776173" w:rsidRDefault="00DA3FCA" w:rsidP="003B3446">
      <w:pPr>
        <w:pStyle w:val="BodyText"/>
      </w:pPr>
      <w:r w:rsidRPr="00776173">
        <w:t>Actors</w:t>
      </w:r>
      <w:r w:rsidR="003B3446" w:rsidRPr="00776173">
        <w:t xml:space="preserve"> should not </w:t>
      </w:r>
      <w:r w:rsidR="0014244D" w:rsidRPr="00776173">
        <w:t>communicate</w:t>
      </w:r>
      <w:r w:rsidR="003B3446" w:rsidRPr="00776173">
        <w:t xml:space="preserve"> any patient information unless proper authentication</w:t>
      </w:r>
      <w:r w:rsidR="00FC767E" w:rsidRPr="00776173">
        <w:t>, authorization,</w:t>
      </w:r>
      <w:r w:rsidR="003B3446" w:rsidRPr="00776173">
        <w:t xml:space="preserve"> and communications security have been </w:t>
      </w:r>
      <w:r w:rsidR="00EB6172" w:rsidRPr="00776173">
        <w:t>performed</w:t>
      </w:r>
      <w:r w:rsidR="003B3446" w:rsidRPr="00776173">
        <w:t>.</w:t>
      </w:r>
    </w:p>
    <w:p w14:paraId="3435491D" w14:textId="76D35AAF" w:rsidR="003B3446" w:rsidRPr="00776173" w:rsidRDefault="003B3446" w:rsidP="003B3446">
      <w:pPr>
        <w:pStyle w:val="BodyText"/>
      </w:pPr>
      <w:r w:rsidRPr="00776173">
        <w:t xml:space="preserve">There are many reasonable methods of securing interoperability transactions. These security models can be layered in without modifying the characteristics of the transaction. The use of TLS is encouraged, specifically the use of the ATNA Profile. User authentication on mobile devices is encouraged using Internet User Authorization (IUA) Profile. </w:t>
      </w:r>
      <w:r w:rsidR="00370D37" w:rsidRPr="00776173">
        <w:t xml:space="preserve">The IUA </w:t>
      </w:r>
      <w:r w:rsidR="00C15BAA" w:rsidRPr="00776173">
        <w:t>Profile</w:t>
      </w:r>
      <w:r w:rsidR="00370D37" w:rsidRPr="00776173">
        <w:t xml:space="preserve"> is a profile of the OAuth protocol</w:t>
      </w:r>
      <w:r w:rsidR="003F68BE" w:rsidRPr="00776173">
        <w:t>. IUA</w:t>
      </w:r>
      <w:r w:rsidR="00370D37" w:rsidRPr="00776173">
        <w:t xml:space="preserve"> enables external Authorization providers</w:t>
      </w:r>
      <w:r w:rsidR="003F68BE" w:rsidRPr="00776173">
        <w:t xml:space="preserve">, which can leverage pluggable authentication providers, </w:t>
      </w:r>
      <w:r w:rsidR="00370D37" w:rsidRPr="00776173">
        <w:t xml:space="preserve">such as OpenID Connect. </w:t>
      </w:r>
      <w:r w:rsidRPr="00776173">
        <w:t xml:space="preserve">The network communication security and user authentication are layered in at the </w:t>
      </w:r>
      <w:r w:rsidR="0014244D" w:rsidRPr="00776173">
        <w:t>HTTP</w:t>
      </w:r>
      <w:r w:rsidRPr="00776173">
        <w:t xml:space="preserve"> transport layer and do not modify the interoperability characteristics defined in the </w:t>
      </w:r>
      <w:r w:rsidR="00FC767E" w:rsidRPr="00776173">
        <w:t>transaction</w:t>
      </w:r>
      <w:r w:rsidRPr="00776173">
        <w:t>.</w:t>
      </w:r>
    </w:p>
    <w:p w14:paraId="7B42B7F8" w14:textId="60E03C2E" w:rsidR="003B3446" w:rsidRPr="00776173" w:rsidRDefault="003B3446" w:rsidP="003B3446">
      <w:pPr>
        <w:pStyle w:val="BodyText"/>
      </w:pPr>
      <w:r w:rsidRPr="00776173">
        <w:t xml:space="preserve">Security </w:t>
      </w:r>
      <w:r w:rsidR="00C341FA" w:rsidRPr="00776173">
        <w:t>a</w:t>
      </w:r>
      <w:r w:rsidRPr="00776173">
        <w:t>udit logging (e.g., ATNA) is recommended. Support for ATNA-based audit logging on the mobile health device may be beyond the ability of th</w:t>
      </w:r>
      <w:r w:rsidR="00CD02E9" w:rsidRPr="00776173">
        <w:t>e client</w:t>
      </w:r>
      <w:r w:rsidR="00223DF7" w:rsidRPr="00776173">
        <w:t>-</w:t>
      </w:r>
      <w:r w:rsidRPr="00776173">
        <w:t xml:space="preserve">constrained environment. For example, the client </w:t>
      </w:r>
      <w:r w:rsidR="00FC767E" w:rsidRPr="00776173">
        <w:t xml:space="preserve">actor </w:t>
      </w:r>
      <w:r w:rsidR="001878DF" w:rsidRPr="00776173">
        <w:t>may</w:t>
      </w:r>
      <w:r w:rsidRPr="00776173">
        <w:t xml:space="preserve"> only support </w:t>
      </w:r>
      <w:r w:rsidR="0014244D" w:rsidRPr="00776173">
        <w:t>HTTP</w:t>
      </w:r>
      <w:r w:rsidR="001878DF" w:rsidRPr="00776173">
        <w:t xml:space="preserve"> </w:t>
      </w:r>
      <w:r w:rsidRPr="00776173">
        <w:t xml:space="preserve">interactions using JSON encoding, while </w:t>
      </w:r>
      <w:r w:rsidR="001878DF" w:rsidRPr="00776173">
        <w:t xml:space="preserve">the </w:t>
      </w:r>
      <w:r w:rsidR="001878DF" w:rsidRPr="00776173">
        <w:lastRenderedPageBreak/>
        <w:t xml:space="preserve">Record Audit Event [ITI-20] </w:t>
      </w:r>
      <w:r w:rsidRPr="00776173">
        <w:t xml:space="preserve">transaction requires </w:t>
      </w:r>
      <w:r w:rsidR="001878DF" w:rsidRPr="00776173">
        <w:t xml:space="preserve">the </w:t>
      </w:r>
      <w:r w:rsidRPr="00776173">
        <w:t>SYSLOG protocol and XML encoding. For this reason, the use of ATNA Audit Logging is not mandated. This mean</w:t>
      </w:r>
      <w:r w:rsidR="001878DF" w:rsidRPr="00776173">
        <w:t>s</w:t>
      </w:r>
      <w:r w:rsidR="00CD02E9" w:rsidRPr="00776173">
        <w:t xml:space="preserve"> that the </w:t>
      </w:r>
      <w:r w:rsidR="00EB6172" w:rsidRPr="00776173">
        <w:t>o</w:t>
      </w:r>
      <w:r w:rsidRPr="00776173">
        <w:t>rganization responsible for the operational environment must choose how to mitigate the risk of relying only on the service side audit logging.</w:t>
      </w:r>
    </w:p>
    <w:p w14:paraId="4998AE83" w14:textId="5FCD68CE" w:rsidR="003B3446" w:rsidRDefault="00FC767E" w:rsidP="003B3446">
      <w:pPr>
        <w:pStyle w:val="BodyText"/>
        <w:rPr>
          <w:ins w:id="41" w:author="John Moehrke" w:date="2020-05-22T08:03:00Z"/>
        </w:rPr>
      </w:pPr>
      <w:r w:rsidRPr="00776173">
        <w:t xml:space="preserve">Many transactions using </w:t>
      </w:r>
      <w:r w:rsidR="001878DF" w:rsidRPr="00776173">
        <w:t>HTTP</w:t>
      </w:r>
      <w:r w:rsidRPr="00776173">
        <w:t xml:space="preserve"> REST will include </w:t>
      </w:r>
      <w:r w:rsidR="003B3446" w:rsidRPr="00776173">
        <w:t>query parameter</w:t>
      </w:r>
      <w:r w:rsidRPr="00776173">
        <w:t>s that would</w:t>
      </w:r>
      <w:r w:rsidR="008E05AE" w:rsidRPr="00776173">
        <w:t xml:space="preserve"> be</w:t>
      </w:r>
      <w:r w:rsidRPr="00776173">
        <w:t xml:space="preserve"> identifiers, quasi-identifiers, or sensitive health topics. For example, it is common for patient identifier to be a query parameter</w:t>
      </w:r>
      <w:r w:rsidR="003B3446" w:rsidRPr="00776173">
        <w:t xml:space="preserve">. </w:t>
      </w:r>
      <w:r w:rsidR="00EB6172" w:rsidRPr="00776173">
        <w:t>With this</w:t>
      </w:r>
      <w:r w:rsidR="003B3446" w:rsidRPr="00776173">
        <w:t xml:space="preserve"> URL pattern</w:t>
      </w:r>
      <w:r w:rsidR="00EB6172" w:rsidRPr="00776173">
        <w:t>,</w:t>
      </w:r>
      <w:r w:rsidR="003B3446" w:rsidRPr="00776173">
        <w:t xml:space="preserve"> the </w:t>
      </w:r>
      <w:r w:rsidR="0068383E" w:rsidRPr="00776173">
        <w:t>query parameters are</w:t>
      </w:r>
      <w:r w:rsidR="003B3446" w:rsidRPr="00776173">
        <w:t xml:space="preserve"> </w:t>
      </w:r>
      <w:r w:rsidR="00812A24" w:rsidRPr="00776173">
        <w:t xml:space="preserve">typically </w:t>
      </w:r>
      <w:r w:rsidR="003B3446" w:rsidRPr="00776173">
        <w:t>visible</w:t>
      </w:r>
      <w:r w:rsidRPr="00776173">
        <w:t xml:space="preserve"> in the </w:t>
      </w:r>
      <w:r w:rsidR="0068383E" w:rsidRPr="00776173">
        <w:t xml:space="preserve">server audit </w:t>
      </w:r>
      <w:r w:rsidRPr="00776173">
        <w:t xml:space="preserve">log or </w:t>
      </w:r>
      <w:r w:rsidR="0068383E" w:rsidRPr="00776173">
        <w:t xml:space="preserve">browser </w:t>
      </w:r>
      <w:r w:rsidRPr="00776173">
        <w:t>history</w:t>
      </w:r>
      <w:r w:rsidR="003B3446" w:rsidRPr="00776173">
        <w:t xml:space="preserve">. </w:t>
      </w:r>
      <w:r w:rsidR="0068383E" w:rsidRPr="00776173">
        <w:t xml:space="preserve">The risk from this visibility </w:t>
      </w:r>
      <w:r w:rsidR="003B3446" w:rsidRPr="00776173">
        <w:t>should be mitigated in system or operational design</w:t>
      </w:r>
      <w:r w:rsidR="0068383E" w:rsidRPr="00776173">
        <w:t xml:space="preserve">, by protecting the logs </w:t>
      </w:r>
      <w:r w:rsidRPr="00776173">
        <w:t>as sensitive data</w:t>
      </w:r>
      <w:r w:rsidR="008E05AE" w:rsidRPr="00776173">
        <w:t>,</w:t>
      </w:r>
      <w:r w:rsidRPr="00776173">
        <w:t xml:space="preserve"> or </w:t>
      </w:r>
      <w:r w:rsidR="0068383E" w:rsidRPr="00776173">
        <w:t xml:space="preserve">by designing </w:t>
      </w:r>
      <w:r w:rsidRPr="00776173">
        <w:t xml:space="preserve">other measures into the system to prevent inappropriate exposure. </w:t>
      </w:r>
    </w:p>
    <w:p w14:paraId="43FD5EEE" w14:textId="77777777" w:rsidR="000D4734" w:rsidRDefault="000D4734" w:rsidP="000D4734">
      <w:pPr>
        <w:pStyle w:val="Heading3"/>
        <w:numPr>
          <w:ilvl w:val="0"/>
          <w:numId w:val="0"/>
        </w:numPr>
        <w:ind w:left="720" w:hanging="720"/>
        <w:rPr>
          <w:ins w:id="42" w:author="John Moehrke" w:date="2020-05-22T08:03:00Z"/>
        </w:rPr>
      </w:pPr>
      <w:ins w:id="43" w:author="John Moehrke" w:date="2020-05-22T08:03:00Z">
        <w:r>
          <w:t>Z.8.1 Auditing Considerations</w:t>
        </w:r>
      </w:ins>
    </w:p>
    <w:p w14:paraId="6A2FA5E0" w14:textId="77777777" w:rsidR="000D4734" w:rsidRDefault="000D4734" w:rsidP="000D4734">
      <w:pPr>
        <w:pStyle w:val="Heading4"/>
        <w:numPr>
          <w:ilvl w:val="0"/>
          <w:numId w:val="0"/>
        </w:numPr>
        <w:ind w:left="864" w:hanging="864"/>
        <w:rPr>
          <w:ins w:id="44" w:author="John Moehrke" w:date="2020-05-22T08:03:00Z"/>
        </w:rPr>
      </w:pPr>
      <w:ins w:id="45" w:author="John Moehrke" w:date="2020-05-22T08:03:00Z">
        <w:r>
          <w:t>Z.8.1.1 Authorization Activity</w:t>
        </w:r>
      </w:ins>
    </w:p>
    <w:p w14:paraId="40FB8546" w14:textId="77777777" w:rsidR="000D4734" w:rsidRDefault="000D4734" w:rsidP="000D4734">
      <w:pPr>
        <w:rPr>
          <w:ins w:id="46" w:author="John Moehrke" w:date="2020-05-22T08:03:00Z"/>
        </w:rPr>
      </w:pPr>
      <w:ins w:id="47" w:author="John Moehrke" w:date="2020-05-22T08:03:00Z">
        <w:r>
          <w:t xml:space="preserve">IHE Actors using FHIR will often use the OAuth 2 to authorize access to patient data.  When an actor performs a transaction that includes an OAuth 2 authorization step and is grouped with a Secure Node or Secure Application actor, it shall generate Audit events as specified in the IUA profile in ITI TF-2b: </w:t>
        </w:r>
        <w:r w:rsidRPr="00B507D8">
          <w:t>3.71.5.1</w:t>
        </w:r>
        <w:r>
          <w:t xml:space="preserve"> Security Audit Considerations.</w:t>
        </w:r>
      </w:ins>
    </w:p>
    <w:p w14:paraId="0C34B4C9" w14:textId="77777777" w:rsidR="000D4734" w:rsidRDefault="000D4734" w:rsidP="000D4734">
      <w:pPr>
        <w:pStyle w:val="Heading4"/>
        <w:numPr>
          <w:ilvl w:val="0"/>
          <w:numId w:val="0"/>
        </w:numPr>
        <w:rPr>
          <w:ins w:id="48" w:author="John Moehrke" w:date="2020-05-22T08:03:00Z"/>
        </w:rPr>
      </w:pPr>
      <w:ins w:id="49" w:author="John Moehrke" w:date="2020-05-22T08:03:00Z">
        <w:r>
          <w:t>Z.8.1.2 Auditing Application Launch Activity (Start and Stop)</w:t>
        </w:r>
      </w:ins>
    </w:p>
    <w:p w14:paraId="5D083B24" w14:textId="77777777" w:rsidR="000D4734" w:rsidRDefault="000D4734" w:rsidP="000D4734">
      <w:pPr>
        <w:pStyle w:val="BodyText"/>
        <w:rPr>
          <w:ins w:id="50" w:author="John Moehrke" w:date="2020-05-22T08:03:00Z"/>
        </w:rPr>
      </w:pPr>
      <w:ins w:id="51" w:author="John Moehrke" w:date="2020-05-22T08:03:00Z">
        <w:r>
          <w:t xml:space="preserve">An application will often launch other applications (e.g., such as in the SMART on FHIR EHR Launch or Standalone Launch flows).  </w:t>
        </w:r>
      </w:ins>
    </w:p>
    <w:p w14:paraId="1FD1AFCB" w14:textId="77777777" w:rsidR="000D4734" w:rsidRDefault="000D4734" w:rsidP="000D4734">
      <w:pPr>
        <w:pStyle w:val="BodyText"/>
        <w:rPr>
          <w:ins w:id="52" w:author="John Moehrke" w:date="2020-05-22T08:03:00Z"/>
        </w:rPr>
      </w:pPr>
      <w:ins w:id="53" w:author="John Moehrke" w:date="2020-05-22T08:03:00Z">
        <w:r>
          <w:t>An application that is grouped with the ATNA Secure Node or Secure Application actor shall generate audit events as specified in the following sections:</w:t>
        </w:r>
      </w:ins>
    </w:p>
    <w:p w14:paraId="4A51BECF" w14:textId="77777777" w:rsidR="000D4734" w:rsidRPr="0039341F" w:rsidRDefault="000D4734" w:rsidP="000D4734">
      <w:pPr>
        <w:pStyle w:val="BodyText"/>
        <w:numPr>
          <w:ilvl w:val="0"/>
          <w:numId w:val="167"/>
        </w:numPr>
        <w:rPr>
          <w:ins w:id="54" w:author="John Moehrke" w:date="2020-05-22T08:03:00Z"/>
        </w:rPr>
      </w:pPr>
      <w:ins w:id="55" w:author="John Moehrke" w:date="2020-05-22T08:03:00Z">
        <w:r w:rsidRPr="0039341F">
          <w:t xml:space="preserve">Section Z.8.1.2.1 - When </w:t>
        </w:r>
        <w:r>
          <w:t xml:space="preserve">an </w:t>
        </w:r>
        <w:r w:rsidRPr="0039341F">
          <w:t>actor launches an application.</w:t>
        </w:r>
      </w:ins>
    </w:p>
    <w:p w14:paraId="1FDF87CB" w14:textId="77777777" w:rsidR="000D4734" w:rsidRPr="0039341F" w:rsidRDefault="000D4734" w:rsidP="000D4734">
      <w:pPr>
        <w:pStyle w:val="BodyText"/>
        <w:numPr>
          <w:ilvl w:val="0"/>
          <w:numId w:val="167"/>
        </w:numPr>
        <w:rPr>
          <w:ins w:id="56" w:author="John Moehrke" w:date="2020-05-22T08:04:00Z"/>
        </w:rPr>
      </w:pPr>
      <w:ins w:id="57" w:author="John Moehrke" w:date="2020-05-22T08:04:00Z">
        <w:r w:rsidRPr="0039341F">
          <w:t xml:space="preserve">Section Z.8.1.2.2 - When </w:t>
        </w:r>
        <w:r>
          <w:t>the</w:t>
        </w:r>
        <w:r w:rsidRPr="0039341F">
          <w:t xml:space="preserve"> applicati</w:t>
        </w:r>
        <w:r>
          <w:t>on</w:t>
        </w:r>
        <w:r w:rsidRPr="0039341F">
          <w:t xml:space="preserve"> itself has detected it is being launched.</w:t>
        </w:r>
      </w:ins>
    </w:p>
    <w:p w14:paraId="5D6937DB" w14:textId="77777777" w:rsidR="000D4734" w:rsidRPr="0039341F" w:rsidRDefault="000D4734" w:rsidP="000D4734">
      <w:pPr>
        <w:pStyle w:val="BodyText"/>
        <w:numPr>
          <w:ilvl w:val="0"/>
          <w:numId w:val="167"/>
        </w:numPr>
        <w:rPr>
          <w:ins w:id="58" w:author="John Moehrke" w:date="2020-05-22T08:04:00Z"/>
        </w:rPr>
      </w:pPr>
      <w:ins w:id="59" w:author="John Moehrke" w:date="2020-05-22T08:04:00Z">
        <w:r w:rsidRPr="0039341F">
          <w:t xml:space="preserve">Section Z.8.1.2.3 - When an actor detects that </w:t>
        </w:r>
        <w:r>
          <w:t xml:space="preserve">an </w:t>
        </w:r>
        <w:r w:rsidRPr="0039341F">
          <w:t>application has stopped.</w:t>
        </w:r>
      </w:ins>
    </w:p>
    <w:p w14:paraId="2890C6D8" w14:textId="77777777" w:rsidR="000D4734" w:rsidRPr="0039341F" w:rsidRDefault="000D4734" w:rsidP="000D4734">
      <w:pPr>
        <w:pStyle w:val="BodyText"/>
        <w:numPr>
          <w:ilvl w:val="0"/>
          <w:numId w:val="167"/>
        </w:numPr>
        <w:rPr>
          <w:ins w:id="60" w:author="John Moehrke" w:date="2020-05-22T08:04:00Z"/>
        </w:rPr>
      </w:pPr>
      <w:ins w:id="61" w:author="John Moehrke" w:date="2020-05-22T08:04:00Z">
        <w:r w:rsidRPr="0039341F">
          <w:t>Section Z.8.1.2.4 - When the application itself has detected it is going to stop.</w:t>
        </w:r>
      </w:ins>
    </w:p>
    <w:p w14:paraId="552910BA" w14:textId="77777777" w:rsidR="000D4734" w:rsidRDefault="000D4734" w:rsidP="000D4734">
      <w:pPr>
        <w:pStyle w:val="Heading5"/>
        <w:numPr>
          <w:ilvl w:val="0"/>
          <w:numId w:val="0"/>
        </w:numPr>
        <w:ind w:left="1080" w:hanging="1080"/>
        <w:rPr>
          <w:ins w:id="62" w:author="John Moehrke" w:date="2020-05-22T08:04:00Z"/>
        </w:rPr>
      </w:pPr>
      <w:ins w:id="63" w:author="John Moehrke" w:date="2020-05-22T08:04:00Z">
        <w:r>
          <w:t>Z.8.1.2.1 Audit requirements for an actor launching an application</w:t>
        </w:r>
      </w:ins>
    </w:p>
    <w:p w14:paraId="23739B9E" w14:textId="77777777" w:rsidR="000D4734" w:rsidRPr="00404C2C" w:rsidRDefault="000D4734" w:rsidP="000D4734">
      <w:pPr>
        <w:pStyle w:val="BodyText"/>
        <w:rPr>
          <w:ins w:id="64" w:author="John Moehrke" w:date="2020-05-22T08:04:00Z"/>
        </w:rPr>
      </w:pPr>
      <w:ins w:id="65" w:author="John Moehrke" w:date="2020-05-22T08:04:00Z">
        <w:r>
          <w:t xml:space="preserve">When an actor launches an application, it shall generate an “Application Start” audit event that complies with the </w:t>
        </w:r>
        <w:r w:rsidRPr="00D1468D">
          <w:t xml:space="preserve">following </w:t>
        </w:r>
        <w:r>
          <w:t>pattern</w:t>
        </w:r>
        <w:r w:rsidRPr="00404C2C">
          <w:t>:</w:t>
        </w:r>
      </w:ins>
    </w:p>
    <w:p w14:paraId="2525D364" w14:textId="77777777" w:rsidR="000D4734" w:rsidRPr="00562864" w:rsidRDefault="000D4734" w:rsidP="000D4734">
      <w:pPr>
        <w:pStyle w:val="ListBullet2"/>
        <w:numPr>
          <w:ilvl w:val="0"/>
          <w:numId w:val="168"/>
        </w:numPr>
        <w:tabs>
          <w:tab w:val="left" w:pos="708"/>
        </w:tabs>
        <w:spacing w:before="40"/>
        <w:ind w:hanging="357"/>
        <w:rPr>
          <w:ins w:id="66" w:author="John Moehrke" w:date="2020-05-22T08:04:00Z"/>
          <w:szCs w:val="24"/>
        </w:rPr>
      </w:pPr>
      <w:ins w:id="67" w:author="John Moehrke" w:date="2020-05-22T08:04:00Z">
        <w:r w:rsidRPr="00562864">
          <w:rPr>
            <w:szCs w:val="24"/>
          </w:rPr>
          <w:t xml:space="preserve">Event </w:t>
        </w:r>
      </w:ins>
    </w:p>
    <w:p w14:paraId="372B78BF" w14:textId="77777777" w:rsidR="000D4734" w:rsidRPr="00562864" w:rsidRDefault="000D4734" w:rsidP="000D4734">
      <w:pPr>
        <w:pStyle w:val="ListParagraph"/>
        <w:numPr>
          <w:ilvl w:val="0"/>
          <w:numId w:val="169"/>
        </w:numPr>
        <w:spacing w:before="40"/>
        <w:ind w:left="1134"/>
        <w:rPr>
          <w:ins w:id="68" w:author="John Moehrke" w:date="2020-05-22T08:04:00Z"/>
          <w:szCs w:val="24"/>
        </w:rPr>
      </w:pPr>
      <w:proofErr w:type="spellStart"/>
      <w:ins w:id="69" w:author="John Moehrke" w:date="2020-05-22T08:04:00Z">
        <w:r w:rsidRPr="00562864">
          <w:rPr>
            <w:szCs w:val="24"/>
          </w:rPr>
          <w:t>EventID</w:t>
        </w:r>
        <w:proofErr w:type="spellEnd"/>
        <w:r w:rsidRPr="00562864">
          <w:rPr>
            <w:szCs w:val="24"/>
          </w:rPr>
          <w:t xml:space="preserve"> = </w:t>
        </w:r>
        <w:proofErr w:type="gramStart"/>
        <w:r w:rsidRPr="00562864">
          <w:rPr>
            <w:szCs w:val="24"/>
          </w:rPr>
          <w:t>EV(</w:t>
        </w:r>
        <w:proofErr w:type="gramEnd"/>
        <w:r w:rsidRPr="00562864">
          <w:rPr>
            <w:szCs w:val="24"/>
          </w:rPr>
          <w:t>110100, Application Activity, “Audit event: Application Activity has taken place.”)</w:t>
        </w:r>
      </w:ins>
    </w:p>
    <w:p w14:paraId="19C413ED" w14:textId="77777777" w:rsidR="000D4734" w:rsidRPr="00562864" w:rsidRDefault="000D4734" w:rsidP="000D4734">
      <w:pPr>
        <w:pStyle w:val="ListBullet2"/>
        <w:numPr>
          <w:ilvl w:val="0"/>
          <w:numId w:val="169"/>
        </w:numPr>
        <w:tabs>
          <w:tab w:val="left" w:pos="708"/>
        </w:tabs>
        <w:spacing w:before="40"/>
        <w:ind w:left="1134"/>
        <w:rPr>
          <w:ins w:id="70" w:author="John Moehrke" w:date="2020-05-22T08:04:00Z"/>
          <w:szCs w:val="24"/>
        </w:rPr>
      </w:pPr>
      <w:proofErr w:type="spellStart"/>
      <w:ins w:id="71" w:author="John Moehrke" w:date="2020-05-22T08:04:00Z">
        <w:r w:rsidRPr="00562864">
          <w:rPr>
            <w:szCs w:val="24"/>
          </w:rPr>
          <w:t>EventTypeCode</w:t>
        </w:r>
        <w:proofErr w:type="spellEnd"/>
        <w:r w:rsidRPr="00562864">
          <w:rPr>
            <w:szCs w:val="24"/>
          </w:rPr>
          <w:t xml:space="preserve"> = </w:t>
        </w:r>
        <w:proofErr w:type="gramStart"/>
        <w:r w:rsidRPr="00562864">
          <w:rPr>
            <w:szCs w:val="24"/>
          </w:rPr>
          <w:t>EV(</w:t>
        </w:r>
        <w:proofErr w:type="gramEnd"/>
        <w:r w:rsidRPr="00562864">
          <w:rPr>
            <w:szCs w:val="24"/>
          </w:rPr>
          <w:t>110120, Application Start, “Audit event: Application Entity has started.”)</w:t>
        </w:r>
      </w:ins>
    </w:p>
    <w:p w14:paraId="123D2B17" w14:textId="77777777" w:rsidR="000D4734" w:rsidRPr="00562864" w:rsidRDefault="000D4734" w:rsidP="000D4734">
      <w:pPr>
        <w:pStyle w:val="ListBullet2"/>
        <w:numPr>
          <w:ilvl w:val="0"/>
          <w:numId w:val="169"/>
        </w:numPr>
        <w:tabs>
          <w:tab w:val="left" w:pos="708"/>
        </w:tabs>
        <w:spacing w:before="40"/>
        <w:ind w:left="1134"/>
        <w:rPr>
          <w:ins w:id="72" w:author="John Moehrke" w:date="2020-05-22T08:04:00Z"/>
          <w:szCs w:val="24"/>
        </w:rPr>
      </w:pPr>
      <w:proofErr w:type="spellStart"/>
      <w:ins w:id="73" w:author="John Moehrke" w:date="2020-05-22T08:04:00Z">
        <w:r w:rsidRPr="00562864">
          <w:rPr>
            <w:szCs w:val="24"/>
          </w:rPr>
          <w:t>EventActionCode</w:t>
        </w:r>
        <w:proofErr w:type="spellEnd"/>
        <w:r w:rsidRPr="00562864">
          <w:rPr>
            <w:szCs w:val="24"/>
          </w:rPr>
          <w:t xml:space="preserve"> = “X” (Execute)</w:t>
        </w:r>
      </w:ins>
    </w:p>
    <w:p w14:paraId="4FAAC97A" w14:textId="77777777" w:rsidR="000D4734" w:rsidRPr="00562864" w:rsidRDefault="000D4734" w:rsidP="000D4734">
      <w:pPr>
        <w:pStyle w:val="ListBullet2"/>
        <w:spacing w:before="40"/>
        <w:ind w:hanging="357"/>
        <w:rPr>
          <w:ins w:id="74" w:author="John Moehrke" w:date="2020-05-22T08:04:00Z"/>
          <w:szCs w:val="24"/>
        </w:rPr>
      </w:pPr>
      <w:ins w:id="75" w:author="John Moehrke" w:date="2020-05-22T08:04:00Z">
        <w:r w:rsidRPr="00562864">
          <w:rPr>
            <w:szCs w:val="24"/>
          </w:rPr>
          <w:t>Application Launcher (</w:t>
        </w:r>
        <w:proofErr w:type="gramStart"/>
        <w:r w:rsidRPr="00562864">
          <w:rPr>
            <w:szCs w:val="24"/>
          </w:rPr>
          <w:t>1..</w:t>
        </w:r>
        <w:proofErr w:type="gramEnd"/>
        <w:r w:rsidRPr="00562864">
          <w:rPr>
            <w:szCs w:val="24"/>
          </w:rPr>
          <w:t>1)</w:t>
        </w:r>
      </w:ins>
    </w:p>
    <w:p w14:paraId="66002908" w14:textId="77777777" w:rsidR="000D4734" w:rsidRPr="00562864" w:rsidRDefault="000D4734" w:rsidP="000D4734">
      <w:pPr>
        <w:pStyle w:val="ListBullet2"/>
        <w:numPr>
          <w:ilvl w:val="0"/>
          <w:numId w:val="170"/>
        </w:numPr>
        <w:tabs>
          <w:tab w:val="left" w:pos="708"/>
        </w:tabs>
        <w:spacing w:before="40"/>
        <w:ind w:left="1134"/>
        <w:rPr>
          <w:ins w:id="76" w:author="John Moehrke" w:date="2020-05-22T08:04:00Z"/>
          <w:szCs w:val="24"/>
        </w:rPr>
      </w:pPr>
      <w:proofErr w:type="spellStart"/>
      <w:ins w:id="77" w:author="John Moehrke" w:date="2020-05-22T08:04:00Z">
        <w:r w:rsidRPr="00562864">
          <w:rPr>
            <w:szCs w:val="24"/>
          </w:rPr>
          <w:lastRenderedPageBreak/>
          <w:t>UserID</w:t>
        </w:r>
        <w:proofErr w:type="spellEnd"/>
        <w:r w:rsidRPr="00562864">
          <w:rPr>
            <w:szCs w:val="24"/>
          </w:rPr>
          <w:t xml:space="preserve"> = The launching actor</w:t>
        </w:r>
        <w:r>
          <w:rPr>
            <w:szCs w:val="24"/>
          </w:rPr>
          <w:t>’</w:t>
        </w:r>
        <w:r w:rsidRPr="00562864">
          <w:rPr>
            <w:szCs w:val="24"/>
          </w:rPr>
          <w:t>s system identity</w:t>
        </w:r>
      </w:ins>
    </w:p>
    <w:p w14:paraId="2F32FE56" w14:textId="77777777" w:rsidR="000D4734" w:rsidRPr="00562864" w:rsidRDefault="000D4734" w:rsidP="000D4734">
      <w:pPr>
        <w:pStyle w:val="ListBullet2"/>
        <w:numPr>
          <w:ilvl w:val="0"/>
          <w:numId w:val="170"/>
        </w:numPr>
        <w:tabs>
          <w:tab w:val="left" w:pos="708"/>
        </w:tabs>
        <w:spacing w:before="40"/>
        <w:ind w:left="1134"/>
        <w:rPr>
          <w:ins w:id="78" w:author="John Moehrke" w:date="2020-05-22T08:04:00Z"/>
          <w:szCs w:val="24"/>
        </w:rPr>
      </w:pPr>
      <w:proofErr w:type="spellStart"/>
      <w:ins w:id="79" w:author="John Moehrke" w:date="2020-05-22T08:04:00Z">
        <w:r w:rsidRPr="00562864">
          <w:rPr>
            <w:szCs w:val="24"/>
          </w:rPr>
          <w:t>RoleIDCode</w:t>
        </w:r>
        <w:proofErr w:type="spellEnd"/>
        <w:r w:rsidRPr="00562864">
          <w:rPr>
            <w:szCs w:val="24"/>
          </w:rPr>
          <w:t xml:space="preserve"> = </w:t>
        </w:r>
        <w:proofErr w:type="gramStart"/>
        <w:r w:rsidRPr="00562864">
          <w:rPr>
            <w:szCs w:val="24"/>
          </w:rPr>
          <w:t>EV(</w:t>
        </w:r>
        <w:proofErr w:type="gramEnd"/>
        <w:r w:rsidRPr="00562864">
          <w:rPr>
            <w:szCs w:val="24"/>
          </w:rPr>
          <w:t>110151, DCM, “Application Launcher”)</w:t>
        </w:r>
      </w:ins>
    </w:p>
    <w:p w14:paraId="5253E855" w14:textId="77777777" w:rsidR="000D4734" w:rsidRPr="00562864" w:rsidRDefault="000D4734" w:rsidP="000D4734">
      <w:pPr>
        <w:pStyle w:val="ListBullet2"/>
        <w:spacing w:before="40"/>
        <w:ind w:hanging="357"/>
        <w:rPr>
          <w:ins w:id="80" w:author="John Moehrke" w:date="2020-05-22T08:04:00Z"/>
          <w:szCs w:val="24"/>
        </w:rPr>
      </w:pPr>
      <w:ins w:id="81" w:author="John Moehrke" w:date="2020-05-22T08:04:00Z">
        <w:r w:rsidRPr="00562864">
          <w:rPr>
            <w:szCs w:val="24"/>
          </w:rPr>
          <w:t>Patient (</w:t>
        </w:r>
        <w:proofErr w:type="gramStart"/>
        <w:r w:rsidRPr="00562864">
          <w:rPr>
            <w:szCs w:val="24"/>
          </w:rPr>
          <w:t>0..</w:t>
        </w:r>
        <w:proofErr w:type="gramEnd"/>
        <w:r w:rsidRPr="00562864">
          <w:rPr>
            <w:szCs w:val="24"/>
          </w:rPr>
          <w:t>1)</w:t>
        </w:r>
      </w:ins>
    </w:p>
    <w:p w14:paraId="7804DC78" w14:textId="77777777" w:rsidR="000D4734" w:rsidRPr="00562864" w:rsidRDefault="000D4734" w:rsidP="000D4734">
      <w:pPr>
        <w:pStyle w:val="ListBullet2"/>
        <w:numPr>
          <w:ilvl w:val="0"/>
          <w:numId w:val="170"/>
        </w:numPr>
        <w:tabs>
          <w:tab w:val="left" w:pos="708"/>
        </w:tabs>
        <w:spacing w:before="40"/>
        <w:ind w:left="1134"/>
        <w:rPr>
          <w:ins w:id="82" w:author="John Moehrke" w:date="2020-05-22T08:04:00Z"/>
          <w:szCs w:val="24"/>
        </w:rPr>
      </w:pPr>
      <w:ins w:id="83" w:author="John Moehrke" w:date="2020-05-22T08:04:00Z">
        <w:r w:rsidRPr="00562864">
          <w:rPr>
            <w:szCs w:val="24"/>
          </w:rPr>
          <w:t>The identity of the affected patient (when relevant).</w:t>
        </w:r>
      </w:ins>
    </w:p>
    <w:p w14:paraId="6D8ACE65" w14:textId="77777777" w:rsidR="000D4734" w:rsidRPr="00562864" w:rsidRDefault="000D4734" w:rsidP="000D4734">
      <w:pPr>
        <w:pStyle w:val="ListBullet2"/>
        <w:rPr>
          <w:ins w:id="84" w:author="John Moehrke" w:date="2020-05-22T08:04:00Z"/>
          <w:szCs w:val="24"/>
        </w:rPr>
      </w:pPr>
      <w:ins w:id="85" w:author="John Moehrke" w:date="2020-05-22T08:04:00Z">
        <w:r w:rsidRPr="00562864">
          <w:rPr>
            <w:szCs w:val="24"/>
          </w:rPr>
          <w:t>Human Requestor (</w:t>
        </w:r>
        <w:proofErr w:type="gramStart"/>
        <w:r w:rsidRPr="00562864">
          <w:rPr>
            <w:szCs w:val="24"/>
          </w:rPr>
          <w:t>0..</w:t>
        </w:r>
        <w:proofErr w:type="gramEnd"/>
        <w:r w:rsidRPr="00562864">
          <w:rPr>
            <w:szCs w:val="24"/>
          </w:rPr>
          <w:t xml:space="preserve">n) </w:t>
        </w:r>
        <w:r w:rsidRPr="00562864">
          <w:rPr>
            <w:rFonts w:ascii="Wingdings" w:hAnsi="Wingdings"/>
            <w:szCs w:val="24"/>
          </w:rPr>
          <w:t></w:t>
        </w:r>
        <w:r w:rsidRPr="00562864">
          <w:rPr>
            <w:szCs w:val="24"/>
          </w:rPr>
          <w:t xml:space="preserve"> one for each known User </w:t>
        </w:r>
      </w:ins>
    </w:p>
    <w:p w14:paraId="011CDAA0" w14:textId="77777777" w:rsidR="000D4734" w:rsidRPr="00562864" w:rsidRDefault="000D4734" w:rsidP="000D4734">
      <w:pPr>
        <w:pStyle w:val="ListBullet2"/>
        <w:numPr>
          <w:ilvl w:val="0"/>
          <w:numId w:val="171"/>
        </w:numPr>
        <w:tabs>
          <w:tab w:val="left" w:pos="708"/>
        </w:tabs>
        <w:spacing w:before="40"/>
        <w:ind w:left="1134"/>
        <w:rPr>
          <w:ins w:id="86" w:author="John Moehrke" w:date="2020-05-22T08:04:00Z"/>
          <w:szCs w:val="24"/>
        </w:rPr>
      </w:pPr>
      <w:proofErr w:type="spellStart"/>
      <w:ins w:id="87" w:author="John Moehrke" w:date="2020-05-22T08:04:00Z">
        <w:r w:rsidRPr="00562864">
          <w:rPr>
            <w:szCs w:val="24"/>
          </w:rPr>
          <w:t>UserID</w:t>
        </w:r>
        <w:proofErr w:type="spellEnd"/>
        <w:r w:rsidRPr="00562864">
          <w:rPr>
            <w:szCs w:val="24"/>
          </w:rPr>
          <w:t xml:space="preserve"> = Identity of the human that initiated the transaction. </w:t>
        </w:r>
      </w:ins>
    </w:p>
    <w:p w14:paraId="4AFBEF2F" w14:textId="77777777" w:rsidR="000D4734" w:rsidRPr="00562864" w:rsidRDefault="000D4734" w:rsidP="000D4734">
      <w:pPr>
        <w:pStyle w:val="ListBullet2"/>
        <w:numPr>
          <w:ilvl w:val="0"/>
          <w:numId w:val="171"/>
        </w:numPr>
        <w:tabs>
          <w:tab w:val="left" w:pos="708"/>
        </w:tabs>
        <w:spacing w:before="40"/>
        <w:ind w:left="1134"/>
        <w:rPr>
          <w:ins w:id="88" w:author="John Moehrke" w:date="2020-05-22T08:04:00Z"/>
          <w:szCs w:val="24"/>
        </w:rPr>
      </w:pPr>
      <w:proofErr w:type="spellStart"/>
      <w:ins w:id="89" w:author="John Moehrke" w:date="2020-05-22T08:04:00Z">
        <w:r w:rsidRPr="00562864">
          <w:rPr>
            <w:szCs w:val="24"/>
          </w:rPr>
          <w:t>RoleIDCode</w:t>
        </w:r>
        <w:proofErr w:type="spellEnd"/>
        <w:r w:rsidRPr="00562864">
          <w:rPr>
            <w:szCs w:val="24"/>
          </w:rPr>
          <w:t xml:space="preserve"> = Access Control role(s) the user holds that allows this transaction</w:t>
        </w:r>
      </w:ins>
    </w:p>
    <w:p w14:paraId="3E13CDB8" w14:textId="77777777" w:rsidR="000D4734" w:rsidRPr="00562864" w:rsidRDefault="000D4734" w:rsidP="000D4734">
      <w:pPr>
        <w:pStyle w:val="ListBullet2"/>
        <w:spacing w:before="40"/>
        <w:ind w:hanging="357"/>
        <w:rPr>
          <w:ins w:id="90" w:author="John Moehrke" w:date="2020-05-22T08:04:00Z"/>
          <w:szCs w:val="24"/>
        </w:rPr>
      </w:pPr>
      <w:ins w:id="91" w:author="John Moehrke" w:date="2020-05-22T08:04:00Z">
        <w:r w:rsidRPr="00562864">
          <w:rPr>
            <w:szCs w:val="24"/>
          </w:rPr>
          <w:t>Application (</w:t>
        </w:r>
        <w:proofErr w:type="gramStart"/>
        <w:r w:rsidRPr="00562864">
          <w:rPr>
            <w:szCs w:val="24"/>
          </w:rPr>
          <w:t>1..</w:t>
        </w:r>
        <w:proofErr w:type="gramEnd"/>
        <w:r w:rsidRPr="00562864">
          <w:rPr>
            <w:szCs w:val="24"/>
          </w:rPr>
          <w:t>1)</w:t>
        </w:r>
      </w:ins>
    </w:p>
    <w:p w14:paraId="18C7E383" w14:textId="77777777" w:rsidR="000D4734" w:rsidRPr="00562864" w:rsidRDefault="000D4734" w:rsidP="000D4734">
      <w:pPr>
        <w:pStyle w:val="ListBullet2"/>
        <w:numPr>
          <w:ilvl w:val="0"/>
          <w:numId w:val="172"/>
        </w:numPr>
        <w:tabs>
          <w:tab w:val="left" w:pos="708"/>
        </w:tabs>
        <w:spacing w:before="40"/>
        <w:ind w:left="1134"/>
        <w:rPr>
          <w:ins w:id="92" w:author="John Moehrke" w:date="2020-05-22T08:04:00Z"/>
          <w:szCs w:val="24"/>
        </w:rPr>
      </w:pPr>
      <w:ins w:id="93" w:author="John Moehrke" w:date="2020-05-22T08:04:00Z">
        <w:r w:rsidRPr="00562864">
          <w:rPr>
            <w:szCs w:val="24"/>
          </w:rPr>
          <w:t>The launched actor’s system identity</w:t>
        </w:r>
      </w:ins>
    </w:p>
    <w:p w14:paraId="476FDFFF" w14:textId="77777777" w:rsidR="000D4734" w:rsidRPr="00562864" w:rsidRDefault="000D4734" w:rsidP="000D4734">
      <w:pPr>
        <w:pStyle w:val="ListBullet2"/>
        <w:numPr>
          <w:ilvl w:val="0"/>
          <w:numId w:val="172"/>
        </w:numPr>
        <w:tabs>
          <w:tab w:val="left" w:pos="708"/>
        </w:tabs>
        <w:spacing w:before="40"/>
        <w:ind w:left="1134"/>
        <w:rPr>
          <w:ins w:id="94" w:author="John Moehrke" w:date="2020-05-22T08:04:00Z"/>
          <w:szCs w:val="24"/>
        </w:rPr>
      </w:pPr>
      <w:proofErr w:type="spellStart"/>
      <w:ins w:id="95" w:author="John Moehrke" w:date="2020-05-22T08:04:00Z">
        <w:r w:rsidRPr="00562864">
          <w:rPr>
            <w:szCs w:val="24"/>
          </w:rPr>
          <w:t>RoleIDCode</w:t>
        </w:r>
        <w:proofErr w:type="spellEnd"/>
        <w:r w:rsidRPr="00562864">
          <w:rPr>
            <w:szCs w:val="24"/>
          </w:rPr>
          <w:t xml:space="preserve"> = </w:t>
        </w:r>
        <w:proofErr w:type="gramStart"/>
        <w:r w:rsidRPr="00562864">
          <w:rPr>
            <w:szCs w:val="24"/>
          </w:rPr>
          <w:t>EV(</w:t>
        </w:r>
        <w:proofErr w:type="gramEnd"/>
        <w:r w:rsidRPr="00562864">
          <w:rPr>
            <w:szCs w:val="24"/>
          </w:rPr>
          <w:t>110150, DCM, “Application”)</w:t>
        </w:r>
      </w:ins>
    </w:p>
    <w:p w14:paraId="29F11773" w14:textId="77777777" w:rsidR="000D4734" w:rsidRPr="00562864" w:rsidRDefault="000D4734" w:rsidP="000D4734">
      <w:pPr>
        <w:pStyle w:val="ListBullet2"/>
        <w:spacing w:before="40"/>
        <w:ind w:hanging="357"/>
        <w:rPr>
          <w:ins w:id="96" w:author="John Moehrke" w:date="2020-05-22T08:04:00Z"/>
          <w:szCs w:val="24"/>
        </w:rPr>
      </w:pPr>
      <w:ins w:id="97" w:author="John Moehrke" w:date="2020-05-22T08:04:00Z">
        <w:r w:rsidRPr="00562864">
          <w:rPr>
            <w:szCs w:val="24"/>
          </w:rPr>
          <w:t>Audit Source (</w:t>
        </w:r>
        <w:proofErr w:type="gramStart"/>
        <w:r w:rsidRPr="00562864">
          <w:rPr>
            <w:szCs w:val="24"/>
          </w:rPr>
          <w:t>1..</w:t>
        </w:r>
        <w:proofErr w:type="gramEnd"/>
        <w:r w:rsidRPr="00562864">
          <w:rPr>
            <w:szCs w:val="24"/>
          </w:rPr>
          <w:t>1)</w:t>
        </w:r>
      </w:ins>
    </w:p>
    <w:p w14:paraId="211D5A24" w14:textId="77777777" w:rsidR="000D4734" w:rsidRPr="00826F7C" w:rsidRDefault="000D4734" w:rsidP="000D4734">
      <w:pPr>
        <w:pStyle w:val="ListBullet2"/>
        <w:numPr>
          <w:ilvl w:val="0"/>
          <w:numId w:val="173"/>
        </w:numPr>
        <w:tabs>
          <w:tab w:val="left" w:pos="708"/>
        </w:tabs>
        <w:spacing w:before="40"/>
        <w:ind w:left="1134"/>
        <w:rPr>
          <w:ins w:id="98" w:author="John Moehrke" w:date="2020-05-22T08:04:00Z"/>
          <w:szCs w:val="24"/>
        </w:rPr>
      </w:pPr>
      <w:ins w:id="99" w:author="John Moehrke" w:date="2020-05-22T08:04:00Z">
        <w:r w:rsidRPr="00826F7C">
          <w:rPr>
            <w:szCs w:val="24"/>
          </w:rPr>
          <w:t>not specialized</w:t>
        </w:r>
      </w:ins>
    </w:p>
    <w:p w14:paraId="7E17D5DD" w14:textId="77777777" w:rsidR="000D4734" w:rsidRPr="00562864" w:rsidRDefault="000D4734" w:rsidP="000D4734">
      <w:pPr>
        <w:pStyle w:val="Heading5"/>
        <w:numPr>
          <w:ilvl w:val="0"/>
          <w:numId w:val="0"/>
        </w:numPr>
        <w:ind w:left="1080" w:hanging="1080"/>
        <w:rPr>
          <w:ins w:id="100" w:author="John Moehrke" w:date="2020-05-22T08:04:00Z"/>
        </w:rPr>
      </w:pPr>
      <w:ins w:id="101" w:author="John Moehrke" w:date="2020-05-22T08:04:00Z">
        <w:r w:rsidRPr="00562864">
          <w:t>Z.8.1.2.2 Audit Requirements for an application being launched</w:t>
        </w:r>
      </w:ins>
    </w:p>
    <w:p w14:paraId="737487BA" w14:textId="77777777" w:rsidR="000D4734" w:rsidRPr="00562864" w:rsidRDefault="000D4734" w:rsidP="000D4734">
      <w:pPr>
        <w:pStyle w:val="BodyText"/>
        <w:rPr>
          <w:ins w:id="102" w:author="John Moehrke" w:date="2020-05-22T08:04:00Z"/>
          <w:szCs w:val="24"/>
        </w:rPr>
      </w:pPr>
      <w:ins w:id="103" w:author="John Moehrke" w:date="2020-05-22T08:04:00Z">
        <w:r w:rsidRPr="00562864">
          <w:rPr>
            <w:szCs w:val="24"/>
          </w:rPr>
          <w:t>When an application itself has detected that it is being launched, it shall generate an “Application Start” audit event that complies with the following pattern:</w:t>
        </w:r>
      </w:ins>
    </w:p>
    <w:p w14:paraId="5887E1EE" w14:textId="77777777" w:rsidR="000D4734" w:rsidRPr="00562864" w:rsidRDefault="000D4734" w:rsidP="000D4734">
      <w:pPr>
        <w:pStyle w:val="ListBullet2"/>
        <w:numPr>
          <w:ilvl w:val="0"/>
          <w:numId w:val="168"/>
        </w:numPr>
        <w:tabs>
          <w:tab w:val="left" w:pos="708"/>
        </w:tabs>
        <w:spacing w:before="40"/>
        <w:ind w:hanging="357"/>
        <w:rPr>
          <w:ins w:id="104" w:author="John Moehrke" w:date="2020-05-22T08:04:00Z"/>
          <w:szCs w:val="24"/>
        </w:rPr>
      </w:pPr>
      <w:ins w:id="105" w:author="John Moehrke" w:date="2020-05-22T08:04:00Z">
        <w:r w:rsidRPr="00562864">
          <w:rPr>
            <w:szCs w:val="24"/>
          </w:rPr>
          <w:t xml:space="preserve">Event </w:t>
        </w:r>
      </w:ins>
    </w:p>
    <w:p w14:paraId="6FF34EEF" w14:textId="77777777" w:rsidR="000D4734" w:rsidRPr="00562864" w:rsidRDefault="000D4734" w:rsidP="000D4734">
      <w:pPr>
        <w:pStyle w:val="ListParagraph"/>
        <w:numPr>
          <w:ilvl w:val="0"/>
          <w:numId w:val="169"/>
        </w:numPr>
        <w:spacing w:before="40"/>
        <w:ind w:left="1134"/>
        <w:rPr>
          <w:ins w:id="106" w:author="John Moehrke" w:date="2020-05-22T08:04:00Z"/>
          <w:szCs w:val="24"/>
        </w:rPr>
      </w:pPr>
      <w:proofErr w:type="spellStart"/>
      <w:ins w:id="107" w:author="John Moehrke" w:date="2020-05-22T08:04:00Z">
        <w:r w:rsidRPr="00562864">
          <w:rPr>
            <w:szCs w:val="24"/>
          </w:rPr>
          <w:t>EventID</w:t>
        </w:r>
        <w:proofErr w:type="spellEnd"/>
        <w:r w:rsidRPr="00562864">
          <w:rPr>
            <w:szCs w:val="24"/>
          </w:rPr>
          <w:t xml:space="preserve"> = </w:t>
        </w:r>
        <w:proofErr w:type="gramStart"/>
        <w:r w:rsidRPr="00562864">
          <w:rPr>
            <w:szCs w:val="24"/>
          </w:rPr>
          <w:t>EV(</w:t>
        </w:r>
        <w:proofErr w:type="gramEnd"/>
        <w:r w:rsidRPr="00562864">
          <w:rPr>
            <w:szCs w:val="24"/>
          </w:rPr>
          <w:t>110100, Application Activity, “Audit event: Application Activity has taken place.”)</w:t>
        </w:r>
      </w:ins>
    </w:p>
    <w:p w14:paraId="6428211B" w14:textId="77777777" w:rsidR="000D4734" w:rsidRPr="00562864" w:rsidRDefault="000D4734" w:rsidP="000D4734">
      <w:pPr>
        <w:pStyle w:val="ListBullet2"/>
        <w:numPr>
          <w:ilvl w:val="0"/>
          <w:numId w:val="169"/>
        </w:numPr>
        <w:tabs>
          <w:tab w:val="left" w:pos="708"/>
        </w:tabs>
        <w:spacing w:before="40"/>
        <w:ind w:left="1134"/>
        <w:rPr>
          <w:ins w:id="108" w:author="John Moehrke" w:date="2020-05-22T08:04:00Z"/>
          <w:szCs w:val="24"/>
        </w:rPr>
      </w:pPr>
      <w:proofErr w:type="spellStart"/>
      <w:ins w:id="109" w:author="John Moehrke" w:date="2020-05-22T08:04:00Z">
        <w:r w:rsidRPr="00562864">
          <w:rPr>
            <w:szCs w:val="24"/>
          </w:rPr>
          <w:t>EventTypeCode</w:t>
        </w:r>
        <w:proofErr w:type="spellEnd"/>
        <w:r w:rsidRPr="00562864">
          <w:rPr>
            <w:szCs w:val="24"/>
          </w:rPr>
          <w:t xml:space="preserve"> = </w:t>
        </w:r>
        <w:proofErr w:type="gramStart"/>
        <w:r w:rsidRPr="00562864">
          <w:rPr>
            <w:szCs w:val="24"/>
          </w:rPr>
          <w:t>EV(</w:t>
        </w:r>
        <w:proofErr w:type="gramEnd"/>
        <w:r w:rsidRPr="00562864">
          <w:rPr>
            <w:szCs w:val="24"/>
          </w:rPr>
          <w:t>110120, Application Start, “Audit event: Application Entity has started.”)</w:t>
        </w:r>
      </w:ins>
    </w:p>
    <w:p w14:paraId="728AF36E" w14:textId="77777777" w:rsidR="000D4734" w:rsidRPr="00562864" w:rsidRDefault="000D4734" w:rsidP="000D4734">
      <w:pPr>
        <w:pStyle w:val="ListBullet2"/>
        <w:numPr>
          <w:ilvl w:val="0"/>
          <w:numId w:val="169"/>
        </w:numPr>
        <w:tabs>
          <w:tab w:val="left" w:pos="708"/>
        </w:tabs>
        <w:spacing w:before="40"/>
        <w:ind w:left="1134"/>
        <w:rPr>
          <w:ins w:id="110" w:author="John Moehrke" w:date="2020-05-22T08:04:00Z"/>
          <w:szCs w:val="24"/>
        </w:rPr>
      </w:pPr>
      <w:proofErr w:type="spellStart"/>
      <w:ins w:id="111" w:author="John Moehrke" w:date="2020-05-22T08:04:00Z">
        <w:r w:rsidRPr="00562864">
          <w:rPr>
            <w:szCs w:val="24"/>
          </w:rPr>
          <w:t>EventActionCode</w:t>
        </w:r>
        <w:proofErr w:type="spellEnd"/>
        <w:r w:rsidRPr="00562864">
          <w:rPr>
            <w:szCs w:val="24"/>
          </w:rPr>
          <w:t xml:space="preserve"> = “X” (Execute)</w:t>
        </w:r>
      </w:ins>
    </w:p>
    <w:p w14:paraId="57A9AF02" w14:textId="77777777" w:rsidR="000D4734" w:rsidRPr="00562864" w:rsidRDefault="000D4734" w:rsidP="000D4734">
      <w:pPr>
        <w:pStyle w:val="ListBullet2"/>
        <w:spacing w:before="40"/>
        <w:ind w:hanging="357"/>
        <w:rPr>
          <w:ins w:id="112" w:author="John Moehrke" w:date="2020-05-22T08:04:00Z"/>
          <w:szCs w:val="24"/>
        </w:rPr>
      </w:pPr>
      <w:ins w:id="113" w:author="John Moehrke" w:date="2020-05-22T08:04:00Z">
        <w:r w:rsidRPr="00562864">
          <w:rPr>
            <w:szCs w:val="24"/>
          </w:rPr>
          <w:t>Application Launcher (</w:t>
        </w:r>
        <w:proofErr w:type="gramStart"/>
        <w:r w:rsidRPr="00562864">
          <w:rPr>
            <w:szCs w:val="24"/>
          </w:rPr>
          <w:t>1..</w:t>
        </w:r>
        <w:proofErr w:type="gramEnd"/>
        <w:r w:rsidRPr="00562864">
          <w:rPr>
            <w:szCs w:val="24"/>
          </w:rPr>
          <w:t>1)</w:t>
        </w:r>
      </w:ins>
    </w:p>
    <w:p w14:paraId="23ABB6DF" w14:textId="77777777" w:rsidR="000D4734" w:rsidRPr="00562864" w:rsidRDefault="000D4734" w:rsidP="000D4734">
      <w:pPr>
        <w:pStyle w:val="ListBullet2"/>
        <w:numPr>
          <w:ilvl w:val="0"/>
          <w:numId w:val="170"/>
        </w:numPr>
        <w:tabs>
          <w:tab w:val="left" w:pos="708"/>
        </w:tabs>
        <w:spacing w:before="40"/>
        <w:ind w:left="1134"/>
        <w:rPr>
          <w:ins w:id="114" w:author="John Moehrke" w:date="2020-05-22T08:04:00Z"/>
          <w:szCs w:val="24"/>
        </w:rPr>
      </w:pPr>
      <w:proofErr w:type="spellStart"/>
      <w:ins w:id="115" w:author="John Moehrke" w:date="2020-05-22T08:04:00Z">
        <w:r w:rsidRPr="00562864">
          <w:rPr>
            <w:szCs w:val="24"/>
          </w:rPr>
          <w:t>UserID</w:t>
        </w:r>
        <w:proofErr w:type="spellEnd"/>
        <w:r w:rsidRPr="00562864">
          <w:rPr>
            <w:szCs w:val="24"/>
          </w:rPr>
          <w:t xml:space="preserve"> = The launching actor</w:t>
        </w:r>
        <w:r>
          <w:rPr>
            <w:szCs w:val="24"/>
          </w:rPr>
          <w:t>’</w:t>
        </w:r>
        <w:r w:rsidRPr="00562864">
          <w:rPr>
            <w:szCs w:val="24"/>
          </w:rPr>
          <w:t>s system identity</w:t>
        </w:r>
      </w:ins>
    </w:p>
    <w:p w14:paraId="0D934602" w14:textId="77777777" w:rsidR="000D4734" w:rsidRPr="00562864" w:rsidRDefault="000D4734" w:rsidP="000D4734">
      <w:pPr>
        <w:pStyle w:val="ListBullet2"/>
        <w:numPr>
          <w:ilvl w:val="0"/>
          <w:numId w:val="170"/>
        </w:numPr>
        <w:tabs>
          <w:tab w:val="left" w:pos="708"/>
        </w:tabs>
        <w:spacing w:before="40"/>
        <w:ind w:left="1134"/>
        <w:rPr>
          <w:ins w:id="116" w:author="John Moehrke" w:date="2020-05-22T08:04:00Z"/>
          <w:szCs w:val="24"/>
        </w:rPr>
      </w:pPr>
      <w:proofErr w:type="spellStart"/>
      <w:ins w:id="117" w:author="John Moehrke" w:date="2020-05-22T08:04:00Z">
        <w:r w:rsidRPr="00562864">
          <w:rPr>
            <w:szCs w:val="24"/>
          </w:rPr>
          <w:t>RoleIDCode</w:t>
        </w:r>
        <w:proofErr w:type="spellEnd"/>
        <w:r w:rsidRPr="00562864">
          <w:rPr>
            <w:szCs w:val="24"/>
          </w:rPr>
          <w:t xml:space="preserve"> = </w:t>
        </w:r>
        <w:proofErr w:type="gramStart"/>
        <w:r w:rsidRPr="00562864">
          <w:rPr>
            <w:szCs w:val="24"/>
          </w:rPr>
          <w:t>EV(</w:t>
        </w:r>
        <w:proofErr w:type="gramEnd"/>
        <w:r w:rsidRPr="00562864">
          <w:rPr>
            <w:szCs w:val="24"/>
          </w:rPr>
          <w:t>110151, DCM, “Application Launcher”)</w:t>
        </w:r>
      </w:ins>
    </w:p>
    <w:p w14:paraId="65F168A8" w14:textId="77777777" w:rsidR="000D4734" w:rsidRPr="00562864" w:rsidRDefault="000D4734" w:rsidP="000D4734">
      <w:pPr>
        <w:pStyle w:val="ListBullet2"/>
        <w:spacing w:before="40"/>
        <w:ind w:hanging="357"/>
        <w:rPr>
          <w:ins w:id="118" w:author="John Moehrke" w:date="2020-05-22T08:04:00Z"/>
          <w:szCs w:val="24"/>
        </w:rPr>
      </w:pPr>
      <w:ins w:id="119" w:author="John Moehrke" w:date="2020-05-22T08:04:00Z">
        <w:r w:rsidRPr="00562864">
          <w:rPr>
            <w:szCs w:val="24"/>
          </w:rPr>
          <w:t>Patient (</w:t>
        </w:r>
        <w:proofErr w:type="gramStart"/>
        <w:r w:rsidRPr="00562864">
          <w:rPr>
            <w:szCs w:val="24"/>
          </w:rPr>
          <w:t>0..</w:t>
        </w:r>
        <w:proofErr w:type="gramEnd"/>
        <w:r w:rsidRPr="00562864">
          <w:rPr>
            <w:szCs w:val="24"/>
          </w:rPr>
          <w:t>1)</w:t>
        </w:r>
      </w:ins>
    </w:p>
    <w:p w14:paraId="7948DC21" w14:textId="77777777" w:rsidR="000D4734" w:rsidRPr="00562864" w:rsidRDefault="000D4734" w:rsidP="000D4734">
      <w:pPr>
        <w:pStyle w:val="ListBullet2"/>
        <w:numPr>
          <w:ilvl w:val="0"/>
          <w:numId w:val="170"/>
        </w:numPr>
        <w:tabs>
          <w:tab w:val="left" w:pos="708"/>
        </w:tabs>
        <w:spacing w:before="40"/>
        <w:ind w:left="1134"/>
        <w:rPr>
          <w:ins w:id="120" w:author="John Moehrke" w:date="2020-05-22T08:04:00Z"/>
          <w:szCs w:val="24"/>
        </w:rPr>
      </w:pPr>
      <w:ins w:id="121" w:author="John Moehrke" w:date="2020-05-22T08:04:00Z">
        <w:r w:rsidRPr="00562864">
          <w:rPr>
            <w:szCs w:val="24"/>
          </w:rPr>
          <w:t>The identity of the affected patient (when relevant).</w:t>
        </w:r>
      </w:ins>
    </w:p>
    <w:p w14:paraId="7B31DBCA" w14:textId="77777777" w:rsidR="000D4734" w:rsidRPr="00562864" w:rsidRDefault="000D4734" w:rsidP="000D4734">
      <w:pPr>
        <w:pStyle w:val="ListBullet2"/>
        <w:rPr>
          <w:ins w:id="122" w:author="John Moehrke" w:date="2020-05-22T08:04:00Z"/>
          <w:szCs w:val="24"/>
        </w:rPr>
      </w:pPr>
      <w:ins w:id="123" w:author="John Moehrke" w:date="2020-05-22T08:04:00Z">
        <w:r w:rsidRPr="00562864">
          <w:rPr>
            <w:szCs w:val="24"/>
          </w:rPr>
          <w:t>Human Requestor (</w:t>
        </w:r>
        <w:proofErr w:type="gramStart"/>
        <w:r w:rsidRPr="00562864">
          <w:rPr>
            <w:szCs w:val="24"/>
          </w:rPr>
          <w:t>0..</w:t>
        </w:r>
        <w:proofErr w:type="gramEnd"/>
        <w:r w:rsidRPr="00562864">
          <w:rPr>
            <w:szCs w:val="24"/>
          </w:rPr>
          <w:t xml:space="preserve">n) </w:t>
        </w:r>
        <w:r w:rsidRPr="00562864">
          <w:rPr>
            <w:rFonts w:ascii="Wingdings" w:hAnsi="Wingdings"/>
            <w:szCs w:val="24"/>
          </w:rPr>
          <w:t></w:t>
        </w:r>
        <w:r w:rsidRPr="00562864">
          <w:rPr>
            <w:szCs w:val="24"/>
          </w:rPr>
          <w:t xml:space="preserve"> one for each known User </w:t>
        </w:r>
      </w:ins>
    </w:p>
    <w:p w14:paraId="42C9D3B0" w14:textId="77777777" w:rsidR="000D4734" w:rsidRPr="00562864" w:rsidRDefault="000D4734" w:rsidP="000D4734">
      <w:pPr>
        <w:pStyle w:val="ListBullet2"/>
        <w:numPr>
          <w:ilvl w:val="0"/>
          <w:numId w:val="171"/>
        </w:numPr>
        <w:tabs>
          <w:tab w:val="left" w:pos="708"/>
        </w:tabs>
        <w:spacing w:before="40"/>
        <w:ind w:left="1134"/>
        <w:rPr>
          <w:ins w:id="124" w:author="John Moehrke" w:date="2020-05-22T08:04:00Z"/>
          <w:szCs w:val="24"/>
        </w:rPr>
      </w:pPr>
      <w:proofErr w:type="spellStart"/>
      <w:ins w:id="125" w:author="John Moehrke" w:date="2020-05-22T08:04:00Z">
        <w:r w:rsidRPr="00562864">
          <w:rPr>
            <w:szCs w:val="24"/>
          </w:rPr>
          <w:t>UserID</w:t>
        </w:r>
        <w:proofErr w:type="spellEnd"/>
        <w:r w:rsidRPr="00562864">
          <w:rPr>
            <w:szCs w:val="24"/>
          </w:rPr>
          <w:t xml:space="preserve"> = Identity of the human that initiated the transaction. </w:t>
        </w:r>
      </w:ins>
    </w:p>
    <w:p w14:paraId="53CAD1CA" w14:textId="77777777" w:rsidR="000D4734" w:rsidRPr="00562864" w:rsidRDefault="000D4734" w:rsidP="000D4734">
      <w:pPr>
        <w:pStyle w:val="ListBullet2"/>
        <w:numPr>
          <w:ilvl w:val="0"/>
          <w:numId w:val="171"/>
        </w:numPr>
        <w:tabs>
          <w:tab w:val="left" w:pos="708"/>
        </w:tabs>
        <w:spacing w:before="40"/>
        <w:ind w:left="1134"/>
        <w:rPr>
          <w:ins w:id="126" w:author="John Moehrke" w:date="2020-05-22T08:04:00Z"/>
          <w:szCs w:val="24"/>
        </w:rPr>
      </w:pPr>
      <w:proofErr w:type="spellStart"/>
      <w:ins w:id="127" w:author="John Moehrke" w:date="2020-05-22T08:04:00Z">
        <w:r w:rsidRPr="00562864">
          <w:rPr>
            <w:szCs w:val="24"/>
          </w:rPr>
          <w:t>RoleIDCode</w:t>
        </w:r>
        <w:proofErr w:type="spellEnd"/>
        <w:r w:rsidRPr="00562864">
          <w:rPr>
            <w:szCs w:val="24"/>
          </w:rPr>
          <w:t xml:space="preserve"> = Access Control role(s) the user holds that allows this transaction</w:t>
        </w:r>
      </w:ins>
    </w:p>
    <w:p w14:paraId="26DF1DD5" w14:textId="77777777" w:rsidR="000D4734" w:rsidRPr="00562864" w:rsidRDefault="000D4734" w:rsidP="000D4734">
      <w:pPr>
        <w:pStyle w:val="ListBullet2"/>
        <w:spacing w:before="40"/>
        <w:ind w:hanging="357"/>
        <w:rPr>
          <w:ins w:id="128" w:author="John Moehrke" w:date="2020-05-22T08:04:00Z"/>
          <w:szCs w:val="24"/>
        </w:rPr>
      </w:pPr>
      <w:ins w:id="129" w:author="John Moehrke" w:date="2020-05-22T08:04:00Z">
        <w:r w:rsidRPr="00562864">
          <w:rPr>
            <w:szCs w:val="24"/>
          </w:rPr>
          <w:t>Application (</w:t>
        </w:r>
        <w:proofErr w:type="gramStart"/>
        <w:r w:rsidRPr="00562864">
          <w:rPr>
            <w:szCs w:val="24"/>
          </w:rPr>
          <w:t>1..</w:t>
        </w:r>
        <w:proofErr w:type="gramEnd"/>
        <w:r w:rsidRPr="00562864">
          <w:rPr>
            <w:szCs w:val="24"/>
          </w:rPr>
          <w:t>1)</w:t>
        </w:r>
      </w:ins>
    </w:p>
    <w:p w14:paraId="588839FC" w14:textId="77777777" w:rsidR="000D4734" w:rsidRPr="00562864" w:rsidRDefault="000D4734" w:rsidP="000D4734">
      <w:pPr>
        <w:pStyle w:val="ListBullet2"/>
        <w:numPr>
          <w:ilvl w:val="0"/>
          <w:numId w:val="172"/>
        </w:numPr>
        <w:tabs>
          <w:tab w:val="left" w:pos="708"/>
        </w:tabs>
        <w:spacing w:before="40"/>
        <w:ind w:left="1134"/>
        <w:rPr>
          <w:ins w:id="130" w:author="John Moehrke" w:date="2020-05-22T08:04:00Z"/>
          <w:szCs w:val="24"/>
        </w:rPr>
      </w:pPr>
      <w:ins w:id="131" w:author="John Moehrke" w:date="2020-05-22T08:04:00Z">
        <w:r w:rsidRPr="00562864">
          <w:rPr>
            <w:szCs w:val="24"/>
          </w:rPr>
          <w:t>The launched actor’s system identity</w:t>
        </w:r>
      </w:ins>
    </w:p>
    <w:p w14:paraId="7D256EEE" w14:textId="77777777" w:rsidR="000D4734" w:rsidRPr="00562864" w:rsidRDefault="000D4734" w:rsidP="000D4734">
      <w:pPr>
        <w:pStyle w:val="ListBullet2"/>
        <w:numPr>
          <w:ilvl w:val="0"/>
          <w:numId w:val="172"/>
        </w:numPr>
        <w:tabs>
          <w:tab w:val="left" w:pos="708"/>
        </w:tabs>
        <w:spacing w:before="40"/>
        <w:ind w:left="1134"/>
        <w:rPr>
          <w:ins w:id="132" w:author="John Moehrke" w:date="2020-05-22T08:04:00Z"/>
          <w:szCs w:val="24"/>
        </w:rPr>
      </w:pPr>
      <w:proofErr w:type="spellStart"/>
      <w:ins w:id="133" w:author="John Moehrke" w:date="2020-05-22T08:04:00Z">
        <w:r w:rsidRPr="00562864">
          <w:rPr>
            <w:szCs w:val="24"/>
          </w:rPr>
          <w:t>RoleIDCode</w:t>
        </w:r>
        <w:proofErr w:type="spellEnd"/>
        <w:r w:rsidRPr="00562864">
          <w:rPr>
            <w:szCs w:val="24"/>
          </w:rPr>
          <w:t xml:space="preserve"> = </w:t>
        </w:r>
        <w:proofErr w:type="gramStart"/>
        <w:r w:rsidRPr="00562864">
          <w:rPr>
            <w:szCs w:val="24"/>
          </w:rPr>
          <w:t>EV(</w:t>
        </w:r>
        <w:proofErr w:type="gramEnd"/>
        <w:r w:rsidRPr="00562864">
          <w:rPr>
            <w:szCs w:val="24"/>
          </w:rPr>
          <w:t>110150, DCM, “Application”)</w:t>
        </w:r>
      </w:ins>
    </w:p>
    <w:p w14:paraId="201DA05E" w14:textId="77777777" w:rsidR="000D4734" w:rsidRPr="00562864" w:rsidRDefault="000D4734" w:rsidP="000D4734">
      <w:pPr>
        <w:pStyle w:val="ListBullet2"/>
        <w:spacing w:before="40"/>
        <w:ind w:hanging="357"/>
        <w:rPr>
          <w:ins w:id="134" w:author="John Moehrke" w:date="2020-05-22T08:04:00Z"/>
          <w:szCs w:val="24"/>
        </w:rPr>
      </w:pPr>
      <w:ins w:id="135" w:author="John Moehrke" w:date="2020-05-22T08:04:00Z">
        <w:r w:rsidRPr="00562864">
          <w:rPr>
            <w:szCs w:val="24"/>
          </w:rPr>
          <w:t>Audit Source (</w:t>
        </w:r>
        <w:proofErr w:type="gramStart"/>
        <w:r w:rsidRPr="00562864">
          <w:rPr>
            <w:szCs w:val="24"/>
          </w:rPr>
          <w:t>1..</w:t>
        </w:r>
        <w:proofErr w:type="gramEnd"/>
        <w:r w:rsidRPr="00562864">
          <w:rPr>
            <w:szCs w:val="24"/>
          </w:rPr>
          <w:t>1)</w:t>
        </w:r>
      </w:ins>
    </w:p>
    <w:p w14:paraId="2B9DEC06" w14:textId="77777777" w:rsidR="000D4734" w:rsidRPr="00826F7C" w:rsidRDefault="000D4734" w:rsidP="000D4734">
      <w:pPr>
        <w:pStyle w:val="ListBullet2"/>
        <w:tabs>
          <w:tab w:val="clear" w:pos="720"/>
          <w:tab w:val="num" w:pos="1080"/>
        </w:tabs>
        <w:spacing w:before="60"/>
        <w:ind w:left="1080"/>
        <w:rPr>
          <w:ins w:id="136" w:author="John Moehrke" w:date="2020-05-22T08:04:00Z"/>
        </w:rPr>
      </w:pPr>
      <w:ins w:id="137" w:author="John Moehrke" w:date="2020-05-22T08:04:00Z">
        <w:r w:rsidRPr="00826F7C">
          <w:t>not specialized</w:t>
        </w:r>
      </w:ins>
    </w:p>
    <w:p w14:paraId="64746CA8" w14:textId="77777777" w:rsidR="000D4734" w:rsidRDefault="000D4734" w:rsidP="000D4734">
      <w:pPr>
        <w:pStyle w:val="Heading5"/>
        <w:numPr>
          <w:ilvl w:val="0"/>
          <w:numId w:val="0"/>
        </w:numPr>
        <w:ind w:left="1080" w:hanging="1080"/>
        <w:rPr>
          <w:ins w:id="138" w:author="John Moehrke" w:date="2020-05-22T08:04:00Z"/>
        </w:rPr>
      </w:pPr>
      <w:ins w:id="139" w:author="John Moehrke" w:date="2020-05-22T08:04:00Z">
        <w:r>
          <w:lastRenderedPageBreak/>
          <w:t>Z.8.1.2.3 Audit Requirements for an actor that detects application stop</w:t>
        </w:r>
      </w:ins>
    </w:p>
    <w:p w14:paraId="61795800" w14:textId="77777777" w:rsidR="000D4734" w:rsidRPr="00562864" w:rsidRDefault="000D4734" w:rsidP="000D4734">
      <w:pPr>
        <w:rPr>
          <w:ins w:id="140" w:author="John Moehrke" w:date="2020-05-22T08:04:00Z"/>
          <w:szCs w:val="24"/>
        </w:rPr>
      </w:pPr>
      <w:ins w:id="141" w:author="John Moehrke" w:date="2020-05-22T08:04:00Z">
        <w:r w:rsidRPr="00562864">
          <w:rPr>
            <w:szCs w:val="24"/>
          </w:rPr>
          <w:t>When an actor detects that a launched application has stopped, it shall generate an “Application Stop” audit event</w:t>
        </w:r>
        <w:r>
          <w:rPr>
            <w:szCs w:val="24"/>
          </w:rPr>
          <w:t xml:space="preserve"> that complies</w:t>
        </w:r>
        <w:r w:rsidRPr="00562864">
          <w:rPr>
            <w:szCs w:val="24"/>
          </w:rPr>
          <w:t xml:space="preserve"> with the following pattern:</w:t>
        </w:r>
      </w:ins>
    </w:p>
    <w:p w14:paraId="0731D238" w14:textId="77777777" w:rsidR="000D4734" w:rsidRPr="00562864" w:rsidRDefault="000D4734" w:rsidP="000D4734">
      <w:pPr>
        <w:pStyle w:val="ListBullet2"/>
        <w:numPr>
          <w:ilvl w:val="0"/>
          <w:numId w:val="168"/>
        </w:numPr>
        <w:tabs>
          <w:tab w:val="left" w:pos="708"/>
        </w:tabs>
        <w:spacing w:before="40"/>
        <w:ind w:hanging="357"/>
        <w:rPr>
          <w:ins w:id="142" w:author="John Moehrke" w:date="2020-05-22T08:04:00Z"/>
          <w:szCs w:val="24"/>
        </w:rPr>
      </w:pPr>
      <w:ins w:id="143" w:author="John Moehrke" w:date="2020-05-22T08:04:00Z">
        <w:r w:rsidRPr="00562864">
          <w:rPr>
            <w:szCs w:val="24"/>
          </w:rPr>
          <w:t xml:space="preserve">Event </w:t>
        </w:r>
      </w:ins>
    </w:p>
    <w:p w14:paraId="1D5A5622" w14:textId="77777777" w:rsidR="000D4734" w:rsidRPr="00562864" w:rsidRDefault="000D4734" w:rsidP="000D4734">
      <w:pPr>
        <w:pStyle w:val="ListParagraph"/>
        <w:numPr>
          <w:ilvl w:val="0"/>
          <w:numId w:val="169"/>
        </w:numPr>
        <w:spacing w:before="40"/>
        <w:ind w:left="1134"/>
        <w:rPr>
          <w:ins w:id="144" w:author="John Moehrke" w:date="2020-05-22T08:04:00Z"/>
          <w:szCs w:val="24"/>
        </w:rPr>
      </w:pPr>
      <w:proofErr w:type="spellStart"/>
      <w:ins w:id="145" w:author="John Moehrke" w:date="2020-05-22T08:04:00Z">
        <w:r w:rsidRPr="00562864">
          <w:rPr>
            <w:szCs w:val="24"/>
          </w:rPr>
          <w:t>EventID</w:t>
        </w:r>
        <w:proofErr w:type="spellEnd"/>
        <w:r w:rsidRPr="00562864">
          <w:rPr>
            <w:szCs w:val="24"/>
          </w:rPr>
          <w:t xml:space="preserve"> = </w:t>
        </w:r>
        <w:proofErr w:type="gramStart"/>
        <w:r w:rsidRPr="00562864">
          <w:rPr>
            <w:szCs w:val="24"/>
          </w:rPr>
          <w:t>EV</w:t>
        </w:r>
        <w:r>
          <w:rPr>
            <w:szCs w:val="24"/>
          </w:rPr>
          <w:t>(</w:t>
        </w:r>
        <w:proofErr w:type="gramEnd"/>
        <w:r w:rsidRPr="00562864">
          <w:rPr>
            <w:szCs w:val="24"/>
          </w:rPr>
          <w:t>110100, Application Activity, “Audit event: Application Activity has taken place.”)</w:t>
        </w:r>
      </w:ins>
    </w:p>
    <w:p w14:paraId="2DA71B23" w14:textId="77777777" w:rsidR="000D4734" w:rsidRPr="00562864" w:rsidRDefault="000D4734" w:rsidP="000D4734">
      <w:pPr>
        <w:pStyle w:val="ListBullet2"/>
        <w:numPr>
          <w:ilvl w:val="0"/>
          <w:numId w:val="169"/>
        </w:numPr>
        <w:tabs>
          <w:tab w:val="left" w:pos="708"/>
        </w:tabs>
        <w:spacing w:before="40"/>
        <w:ind w:left="1134"/>
        <w:rPr>
          <w:ins w:id="146" w:author="John Moehrke" w:date="2020-05-22T08:04:00Z"/>
          <w:szCs w:val="24"/>
        </w:rPr>
      </w:pPr>
      <w:proofErr w:type="spellStart"/>
      <w:ins w:id="147" w:author="John Moehrke" w:date="2020-05-22T08:04:00Z">
        <w:r w:rsidRPr="00562864">
          <w:rPr>
            <w:szCs w:val="24"/>
          </w:rPr>
          <w:t>EventTypeCode</w:t>
        </w:r>
        <w:proofErr w:type="spellEnd"/>
        <w:r w:rsidRPr="00562864">
          <w:rPr>
            <w:szCs w:val="24"/>
          </w:rPr>
          <w:t xml:space="preserve"> = </w:t>
        </w:r>
        <w:proofErr w:type="gramStart"/>
        <w:r w:rsidRPr="00562864">
          <w:rPr>
            <w:szCs w:val="24"/>
          </w:rPr>
          <w:t>EV(</w:t>
        </w:r>
        <w:proofErr w:type="gramEnd"/>
        <w:r w:rsidRPr="00562864">
          <w:rPr>
            <w:szCs w:val="24"/>
          </w:rPr>
          <w:t>110121, Application Stop, “Audit event: Application Entity has stopped.”)</w:t>
        </w:r>
      </w:ins>
    </w:p>
    <w:p w14:paraId="7EC8DDCF" w14:textId="77777777" w:rsidR="000D4734" w:rsidRPr="00562864" w:rsidRDefault="000D4734" w:rsidP="000D4734">
      <w:pPr>
        <w:pStyle w:val="ListBullet2"/>
        <w:numPr>
          <w:ilvl w:val="0"/>
          <w:numId w:val="169"/>
        </w:numPr>
        <w:tabs>
          <w:tab w:val="left" w:pos="708"/>
        </w:tabs>
        <w:spacing w:before="40"/>
        <w:ind w:left="1134"/>
        <w:rPr>
          <w:ins w:id="148" w:author="John Moehrke" w:date="2020-05-22T08:04:00Z"/>
          <w:szCs w:val="24"/>
        </w:rPr>
      </w:pPr>
      <w:proofErr w:type="spellStart"/>
      <w:ins w:id="149" w:author="John Moehrke" w:date="2020-05-22T08:04:00Z">
        <w:r w:rsidRPr="00562864">
          <w:rPr>
            <w:szCs w:val="24"/>
          </w:rPr>
          <w:t>EventActionCode</w:t>
        </w:r>
        <w:proofErr w:type="spellEnd"/>
        <w:r w:rsidRPr="00562864">
          <w:rPr>
            <w:szCs w:val="24"/>
          </w:rPr>
          <w:t xml:space="preserve"> = “X” (Execute)</w:t>
        </w:r>
      </w:ins>
    </w:p>
    <w:p w14:paraId="7AF25511" w14:textId="77777777" w:rsidR="000D4734" w:rsidRPr="00562864" w:rsidRDefault="000D4734" w:rsidP="000D4734">
      <w:pPr>
        <w:pStyle w:val="ListBullet2"/>
        <w:spacing w:before="40"/>
        <w:ind w:hanging="357"/>
        <w:rPr>
          <w:ins w:id="150" w:author="John Moehrke" w:date="2020-05-22T08:04:00Z"/>
          <w:szCs w:val="24"/>
        </w:rPr>
      </w:pPr>
      <w:ins w:id="151" w:author="John Moehrke" w:date="2020-05-22T08:04:00Z">
        <w:r w:rsidRPr="00562864">
          <w:rPr>
            <w:szCs w:val="24"/>
          </w:rPr>
          <w:t>Application Launcher (</w:t>
        </w:r>
        <w:proofErr w:type="gramStart"/>
        <w:r w:rsidRPr="00562864">
          <w:rPr>
            <w:szCs w:val="24"/>
          </w:rPr>
          <w:t>0..</w:t>
        </w:r>
        <w:proofErr w:type="gramEnd"/>
        <w:r w:rsidRPr="00562864">
          <w:rPr>
            <w:szCs w:val="24"/>
          </w:rPr>
          <w:t>1)</w:t>
        </w:r>
      </w:ins>
    </w:p>
    <w:p w14:paraId="3DB66B95" w14:textId="77777777" w:rsidR="000D4734" w:rsidRPr="00562864" w:rsidRDefault="000D4734" w:rsidP="000D4734">
      <w:pPr>
        <w:pStyle w:val="ListBullet2"/>
        <w:numPr>
          <w:ilvl w:val="0"/>
          <w:numId w:val="170"/>
        </w:numPr>
        <w:tabs>
          <w:tab w:val="left" w:pos="708"/>
        </w:tabs>
        <w:spacing w:before="40"/>
        <w:ind w:left="1134"/>
        <w:rPr>
          <w:ins w:id="152" w:author="John Moehrke" w:date="2020-05-22T08:04:00Z"/>
          <w:szCs w:val="24"/>
        </w:rPr>
      </w:pPr>
      <w:proofErr w:type="spellStart"/>
      <w:ins w:id="153" w:author="John Moehrke" w:date="2020-05-22T08:04:00Z">
        <w:r w:rsidRPr="00562864">
          <w:rPr>
            <w:szCs w:val="24"/>
          </w:rPr>
          <w:t>UserID</w:t>
        </w:r>
        <w:proofErr w:type="spellEnd"/>
        <w:r w:rsidRPr="00562864">
          <w:rPr>
            <w:szCs w:val="24"/>
          </w:rPr>
          <w:t xml:space="preserve"> = The launching </w:t>
        </w:r>
        <w:proofErr w:type="spellStart"/>
        <w:r w:rsidRPr="00562864">
          <w:rPr>
            <w:szCs w:val="24"/>
          </w:rPr>
          <w:t>applications’s</w:t>
        </w:r>
        <w:proofErr w:type="spellEnd"/>
        <w:r w:rsidRPr="00562864">
          <w:rPr>
            <w:szCs w:val="24"/>
          </w:rPr>
          <w:t xml:space="preserve"> system identity</w:t>
        </w:r>
      </w:ins>
    </w:p>
    <w:p w14:paraId="1A49F717" w14:textId="77777777" w:rsidR="000D4734" w:rsidRPr="00562864" w:rsidRDefault="000D4734" w:rsidP="000D4734">
      <w:pPr>
        <w:pStyle w:val="ListBullet2"/>
        <w:numPr>
          <w:ilvl w:val="0"/>
          <w:numId w:val="170"/>
        </w:numPr>
        <w:tabs>
          <w:tab w:val="left" w:pos="708"/>
        </w:tabs>
        <w:spacing w:before="40"/>
        <w:ind w:left="1134"/>
        <w:rPr>
          <w:ins w:id="154" w:author="John Moehrke" w:date="2020-05-22T08:04:00Z"/>
          <w:szCs w:val="24"/>
        </w:rPr>
      </w:pPr>
      <w:proofErr w:type="spellStart"/>
      <w:ins w:id="155" w:author="John Moehrke" w:date="2020-05-22T08:04:00Z">
        <w:r w:rsidRPr="00562864">
          <w:rPr>
            <w:szCs w:val="24"/>
          </w:rPr>
          <w:t>RoleIDCode</w:t>
        </w:r>
        <w:proofErr w:type="spellEnd"/>
        <w:r w:rsidRPr="00562864">
          <w:rPr>
            <w:szCs w:val="24"/>
          </w:rPr>
          <w:t xml:space="preserve"> = </w:t>
        </w:r>
        <w:proofErr w:type="gramStart"/>
        <w:r w:rsidRPr="00562864">
          <w:rPr>
            <w:szCs w:val="24"/>
          </w:rPr>
          <w:t>EV(</w:t>
        </w:r>
        <w:proofErr w:type="gramEnd"/>
        <w:r w:rsidRPr="00562864">
          <w:rPr>
            <w:szCs w:val="24"/>
          </w:rPr>
          <w:t>110151, DCM, “Application Launcher”)</w:t>
        </w:r>
      </w:ins>
    </w:p>
    <w:p w14:paraId="2298FD88" w14:textId="77777777" w:rsidR="000D4734" w:rsidRPr="00562864" w:rsidRDefault="000D4734" w:rsidP="000D4734">
      <w:pPr>
        <w:pStyle w:val="ListBullet2"/>
        <w:spacing w:before="40"/>
        <w:ind w:hanging="357"/>
        <w:rPr>
          <w:ins w:id="156" w:author="John Moehrke" w:date="2020-05-22T08:04:00Z"/>
          <w:szCs w:val="24"/>
        </w:rPr>
      </w:pPr>
      <w:ins w:id="157" w:author="John Moehrke" w:date="2020-05-22T08:04:00Z">
        <w:r w:rsidRPr="00562864">
          <w:rPr>
            <w:szCs w:val="24"/>
          </w:rPr>
          <w:t>Patient (</w:t>
        </w:r>
        <w:proofErr w:type="gramStart"/>
        <w:r w:rsidRPr="00562864">
          <w:rPr>
            <w:szCs w:val="24"/>
          </w:rPr>
          <w:t>0..</w:t>
        </w:r>
        <w:proofErr w:type="gramEnd"/>
        <w:r w:rsidRPr="00562864">
          <w:rPr>
            <w:szCs w:val="24"/>
          </w:rPr>
          <w:t>1)</w:t>
        </w:r>
      </w:ins>
    </w:p>
    <w:p w14:paraId="62430B84" w14:textId="77777777" w:rsidR="000D4734" w:rsidRPr="00562864" w:rsidRDefault="000D4734" w:rsidP="000D4734">
      <w:pPr>
        <w:pStyle w:val="ListBullet2"/>
        <w:numPr>
          <w:ilvl w:val="0"/>
          <w:numId w:val="170"/>
        </w:numPr>
        <w:tabs>
          <w:tab w:val="left" w:pos="708"/>
        </w:tabs>
        <w:spacing w:before="40"/>
        <w:ind w:left="1134"/>
        <w:rPr>
          <w:ins w:id="158" w:author="John Moehrke" w:date="2020-05-22T08:04:00Z"/>
          <w:szCs w:val="24"/>
        </w:rPr>
      </w:pPr>
      <w:ins w:id="159" w:author="John Moehrke" w:date="2020-05-22T08:04:00Z">
        <w:r w:rsidRPr="00562864">
          <w:rPr>
            <w:szCs w:val="24"/>
          </w:rPr>
          <w:t>The identity of the patient affected (when relevant).</w:t>
        </w:r>
      </w:ins>
    </w:p>
    <w:p w14:paraId="411DC13D" w14:textId="77777777" w:rsidR="000D4734" w:rsidRPr="00562864" w:rsidRDefault="000D4734" w:rsidP="000D4734">
      <w:pPr>
        <w:pStyle w:val="ListBullet2"/>
        <w:rPr>
          <w:ins w:id="160" w:author="John Moehrke" w:date="2020-05-22T08:04:00Z"/>
          <w:szCs w:val="24"/>
        </w:rPr>
      </w:pPr>
      <w:ins w:id="161" w:author="John Moehrke" w:date="2020-05-22T08:04:00Z">
        <w:r w:rsidRPr="00562864">
          <w:rPr>
            <w:szCs w:val="24"/>
          </w:rPr>
          <w:t>Human Requestor (</w:t>
        </w:r>
        <w:proofErr w:type="gramStart"/>
        <w:r w:rsidRPr="00562864">
          <w:rPr>
            <w:szCs w:val="24"/>
          </w:rPr>
          <w:t>0..</w:t>
        </w:r>
        <w:proofErr w:type="gramEnd"/>
        <w:r w:rsidRPr="00562864">
          <w:rPr>
            <w:szCs w:val="24"/>
          </w:rPr>
          <w:t xml:space="preserve">n) </w:t>
        </w:r>
        <w:r w:rsidRPr="00562864">
          <w:rPr>
            <w:rFonts w:ascii="Wingdings" w:hAnsi="Wingdings"/>
            <w:szCs w:val="24"/>
          </w:rPr>
          <w:t></w:t>
        </w:r>
        <w:r w:rsidRPr="00562864">
          <w:rPr>
            <w:szCs w:val="24"/>
          </w:rPr>
          <w:t xml:space="preserve"> one for each known User </w:t>
        </w:r>
      </w:ins>
    </w:p>
    <w:p w14:paraId="2D8B056C" w14:textId="77777777" w:rsidR="000D4734" w:rsidRPr="00562864" w:rsidRDefault="000D4734" w:rsidP="000D4734">
      <w:pPr>
        <w:pStyle w:val="ListBullet2"/>
        <w:numPr>
          <w:ilvl w:val="0"/>
          <w:numId w:val="171"/>
        </w:numPr>
        <w:tabs>
          <w:tab w:val="left" w:pos="708"/>
        </w:tabs>
        <w:spacing w:before="40"/>
        <w:ind w:left="1134"/>
        <w:rPr>
          <w:ins w:id="162" w:author="John Moehrke" w:date="2020-05-22T08:04:00Z"/>
          <w:szCs w:val="24"/>
        </w:rPr>
      </w:pPr>
      <w:proofErr w:type="spellStart"/>
      <w:ins w:id="163" w:author="John Moehrke" w:date="2020-05-22T08:04:00Z">
        <w:r w:rsidRPr="00562864">
          <w:rPr>
            <w:szCs w:val="24"/>
          </w:rPr>
          <w:t>UserID</w:t>
        </w:r>
        <w:proofErr w:type="spellEnd"/>
        <w:r w:rsidRPr="00562864">
          <w:rPr>
            <w:szCs w:val="24"/>
          </w:rPr>
          <w:t xml:space="preserve"> = Identity of the human that initiated the transaction. </w:t>
        </w:r>
      </w:ins>
    </w:p>
    <w:p w14:paraId="495BC5EB" w14:textId="77777777" w:rsidR="000D4734" w:rsidRPr="00562864" w:rsidRDefault="000D4734" w:rsidP="000D4734">
      <w:pPr>
        <w:pStyle w:val="ListBullet2"/>
        <w:numPr>
          <w:ilvl w:val="0"/>
          <w:numId w:val="171"/>
        </w:numPr>
        <w:tabs>
          <w:tab w:val="left" w:pos="708"/>
        </w:tabs>
        <w:spacing w:before="40"/>
        <w:ind w:left="1134"/>
        <w:rPr>
          <w:ins w:id="164" w:author="John Moehrke" w:date="2020-05-22T08:04:00Z"/>
          <w:szCs w:val="24"/>
        </w:rPr>
      </w:pPr>
      <w:proofErr w:type="spellStart"/>
      <w:ins w:id="165" w:author="John Moehrke" w:date="2020-05-22T08:04:00Z">
        <w:r w:rsidRPr="00562864">
          <w:rPr>
            <w:szCs w:val="24"/>
          </w:rPr>
          <w:t>RoleIDCode</w:t>
        </w:r>
        <w:proofErr w:type="spellEnd"/>
        <w:r w:rsidRPr="00562864">
          <w:rPr>
            <w:szCs w:val="24"/>
          </w:rPr>
          <w:t xml:space="preserve"> = Access Control role(s) the user holds that allows this transaction</w:t>
        </w:r>
      </w:ins>
    </w:p>
    <w:p w14:paraId="60C49F5C" w14:textId="77777777" w:rsidR="000D4734" w:rsidRPr="00562864" w:rsidRDefault="000D4734" w:rsidP="000D4734">
      <w:pPr>
        <w:pStyle w:val="ListBullet2"/>
        <w:spacing w:before="40"/>
        <w:ind w:hanging="357"/>
        <w:rPr>
          <w:ins w:id="166" w:author="John Moehrke" w:date="2020-05-22T08:04:00Z"/>
          <w:szCs w:val="24"/>
        </w:rPr>
      </w:pPr>
      <w:ins w:id="167" w:author="John Moehrke" w:date="2020-05-22T08:04:00Z">
        <w:r w:rsidRPr="00562864">
          <w:rPr>
            <w:szCs w:val="24"/>
          </w:rPr>
          <w:t>Application (</w:t>
        </w:r>
        <w:proofErr w:type="gramStart"/>
        <w:r w:rsidRPr="00562864">
          <w:rPr>
            <w:szCs w:val="24"/>
          </w:rPr>
          <w:t>1..</w:t>
        </w:r>
        <w:proofErr w:type="gramEnd"/>
        <w:r w:rsidRPr="00562864">
          <w:rPr>
            <w:szCs w:val="24"/>
          </w:rPr>
          <w:t>1)</w:t>
        </w:r>
      </w:ins>
    </w:p>
    <w:p w14:paraId="72228833" w14:textId="77777777" w:rsidR="000D4734" w:rsidRPr="00562864" w:rsidRDefault="000D4734" w:rsidP="000D4734">
      <w:pPr>
        <w:pStyle w:val="ListBullet2"/>
        <w:numPr>
          <w:ilvl w:val="0"/>
          <w:numId w:val="172"/>
        </w:numPr>
        <w:tabs>
          <w:tab w:val="left" w:pos="708"/>
        </w:tabs>
        <w:spacing w:before="40"/>
        <w:ind w:left="1134"/>
        <w:rPr>
          <w:ins w:id="168" w:author="John Moehrke" w:date="2020-05-22T08:04:00Z"/>
          <w:szCs w:val="24"/>
        </w:rPr>
      </w:pPr>
      <w:ins w:id="169" w:author="John Moehrke" w:date="2020-05-22T08:04:00Z">
        <w:r w:rsidRPr="00562864">
          <w:rPr>
            <w:szCs w:val="24"/>
          </w:rPr>
          <w:t>The launched actor’s system identity</w:t>
        </w:r>
      </w:ins>
    </w:p>
    <w:p w14:paraId="31D00F6E" w14:textId="77777777" w:rsidR="000D4734" w:rsidRPr="00562864" w:rsidRDefault="000D4734" w:rsidP="000D4734">
      <w:pPr>
        <w:pStyle w:val="ListBullet2"/>
        <w:numPr>
          <w:ilvl w:val="0"/>
          <w:numId w:val="172"/>
        </w:numPr>
        <w:tabs>
          <w:tab w:val="left" w:pos="708"/>
        </w:tabs>
        <w:spacing w:before="40"/>
        <w:ind w:left="1134"/>
        <w:rPr>
          <w:ins w:id="170" w:author="John Moehrke" w:date="2020-05-22T08:04:00Z"/>
          <w:szCs w:val="24"/>
        </w:rPr>
      </w:pPr>
      <w:proofErr w:type="spellStart"/>
      <w:ins w:id="171" w:author="John Moehrke" w:date="2020-05-22T08:04:00Z">
        <w:r w:rsidRPr="00562864">
          <w:rPr>
            <w:szCs w:val="24"/>
          </w:rPr>
          <w:t>RoleIDCode</w:t>
        </w:r>
        <w:proofErr w:type="spellEnd"/>
        <w:r w:rsidRPr="00562864">
          <w:rPr>
            <w:szCs w:val="24"/>
          </w:rPr>
          <w:t xml:space="preserve"> = </w:t>
        </w:r>
        <w:proofErr w:type="gramStart"/>
        <w:r w:rsidRPr="00562864">
          <w:rPr>
            <w:szCs w:val="24"/>
          </w:rPr>
          <w:t>EV(</w:t>
        </w:r>
        <w:proofErr w:type="gramEnd"/>
        <w:r w:rsidRPr="00562864">
          <w:rPr>
            <w:szCs w:val="24"/>
          </w:rPr>
          <w:t>110150, DCM, “Application”)</w:t>
        </w:r>
      </w:ins>
    </w:p>
    <w:p w14:paraId="15ECAF07" w14:textId="77777777" w:rsidR="000D4734" w:rsidRPr="00562864" w:rsidRDefault="000D4734" w:rsidP="000D4734">
      <w:pPr>
        <w:pStyle w:val="ListBullet2"/>
        <w:spacing w:before="40"/>
        <w:ind w:hanging="357"/>
        <w:rPr>
          <w:ins w:id="172" w:author="John Moehrke" w:date="2020-05-22T08:04:00Z"/>
          <w:szCs w:val="24"/>
        </w:rPr>
      </w:pPr>
      <w:ins w:id="173" w:author="John Moehrke" w:date="2020-05-22T08:04:00Z">
        <w:r w:rsidRPr="00562864">
          <w:rPr>
            <w:szCs w:val="24"/>
          </w:rPr>
          <w:t>Audit Source (</w:t>
        </w:r>
        <w:proofErr w:type="gramStart"/>
        <w:r w:rsidRPr="00562864">
          <w:rPr>
            <w:szCs w:val="24"/>
          </w:rPr>
          <w:t>1..</w:t>
        </w:r>
        <w:proofErr w:type="gramEnd"/>
        <w:r w:rsidRPr="00562864">
          <w:rPr>
            <w:szCs w:val="24"/>
          </w:rPr>
          <w:t>1)</w:t>
        </w:r>
      </w:ins>
    </w:p>
    <w:p w14:paraId="34035EA2" w14:textId="77777777" w:rsidR="000D4734" w:rsidRPr="00562864" w:rsidRDefault="000D4734" w:rsidP="000D4734">
      <w:pPr>
        <w:pStyle w:val="ListBullet2"/>
        <w:numPr>
          <w:ilvl w:val="0"/>
          <w:numId w:val="173"/>
        </w:numPr>
        <w:tabs>
          <w:tab w:val="left" w:pos="708"/>
        </w:tabs>
        <w:spacing w:before="40"/>
        <w:ind w:left="1134"/>
        <w:rPr>
          <w:ins w:id="174" w:author="John Moehrke" w:date="2020-05-22T08:04:00Z"/>
          <w:szCs w:val="24"/>
        </w:rPr>
      </w:pPr>
      <w:ins w:id="175" w:author="John Moehrke" w:date="2020-05-22T08:04:00Z">
        <w:r w:rsidRPr="00562864">
          <w:rPr>
            <w:szCs w:val="24"/>
          </w:rPr>
          <w:t xml:space="preserve">not </w:t>
        </w:r>
        <w:r>
          <w:rPr>
            <w:szCs w:val="24"/>
          </w:rPr>
          <w:t>specialized</w:t>
        </w:r>
        <w:r w:rsidRPr="00562864">
          <w:rPr>
            <w:szCs w:val="24"/>
          </w:rPr>
          <w:t xml:space="preserve"> </w:t>
        </w:r>
      </w:ins>
    </w:p>
    <w:p w14:paraId="00524472" w14:textId="77777777" w:rsidR="000D4734" w:rsidRDefault="000D4734" w:rsidP="000D4734">
      <w:pPr>
        <w:pStyle w:val="Heading5"/>
        <w:numPr>
          <w:ilvl w:val="0"/>
          <w:numId w:val="0"/>
        </w:numPr>
        <w:ind w:left="1080" w:hanging="1080"/>
        <w:rPr>
          <w:ins w:id="176" w:author="John Moehrke" w:date="2020-05-22T08:04:00Z"/>
        </w:rPr>
      </w:pPr>
      <w:ins w:id="177" w:author="John Moehrke" w:date="2020-05-22T08:04:00Z">
        <w:r>
          <w:t xml:space="preserve">Z.8.1.2.4 Audit requirements </w:t>
        </w:r>
        <w:r w:rsidRPr="00562864">
          <w:t xml:space="preserve">for an application </w:t>
        </w:r>
        <w:r>
          <w:t>that is going to stop</w:t>
        </w:r>
      </w:ins>
    </w:p>
    <w:p w14:paraId="6F1889DA" w14:textId="77777777" w:rsidR="000D4734" w:rsidRPr="00732DE9" w:rsidRDefault="000D4734" w:rsidP="000D4734">
      <w:pPr>
        <w:rPr>
          <w:ins w:id="178" w:author="John Moehrke" w:date="2020-05-22T08:04:00Z"/>
          <w:szCs w:val="24"/>
        </w:rPr>
      </w:pPr>
      <w:ins w:id="179" w:author="John Moehrke" w:date="2020-05-22T08:04:00Z">
        <w:r w:rsidRPr="00732DE9">
          <w:rPr>
            <w:szCs w:val="24"/>
          </w:rPr>
          <w:t>When the launched application</w:t>
        </w:r>
        <w:r>
          <w:rPr>
            <w:szCs w:val="24"/>
          </w:rPr>
          <w:t xml:space="preserve"> itself has detected it is going to stop</w:t>
        </w:r>
        <w:r w:rsidRPr="00732DE9">
          <w:rPr>
            <w:szCs w:val="24"/>
          </w:rPr>
          <w:t xml:space="preserve"> has finished, it shall generate an </w:t>
        </w:r>
        <w:r>
          <w:rPr>
            <w:szCs w:val="24"/>
          </w:rPr>
          <w:t>“</w:t>
        </w:r>
        <w:r w:rsidRPr="00732DE9">
          <w:rPr>
            <w:szCs w:val="24"/>
          </w:rPr>
          <w:t>Application Stop</w:t>
        </w:r>
        <w:r>
          <w:rPr>
            <w:szCs w:val="24"/>
          </w:rPr>
          <w:t>”</w:t>
        </w:r>
        <w:r w:rsidRPr="00732DE9">
          <w:rPr>
            <w:szCs w:val="24"/>
          </w:rPr>
          <w:t xml:space="preserve"> audit event</w:t>
        </w:r>
        <w:r>
          <w:rPr>
            <w:szCs w:val="24"/>
          </w:rPr>
          <w:t xml:space="preserve"> that complies </w:t>
        </w:r>
        <w:r w:rsidRPr="00732DE9">
          <w:rPr>
            <w:szCs w:val="24"/>
          </w:rPr>
          <w:t>with the following pattern:</w:t>
        </w:r>
      </w:ins>
    </w:p>
    <w:p w14:paraId="1B6D5221" w14:textId="77777777" w:rsidR="000D4734" w:rsidRPr="00732DE9" w:rsidRDefault="000D4734" w:rsidP="000D4734">
      <w:pPr>
        <w:pStyle w:val="ListBullet2"/>
        <w:numPr>
          <w:ilvl w:val="0"/>
          <w:numId w:val="168"/>
        </w:numPr>
        <w:tabs>
          <w:tab w:val="left" w:pos="708"/>
        </w:tabs>
        <w:spacing w:before="40"/>
        <w:ind w:hanging="357"/>
        <w:rPr>
          <w:ins w:id="180" w:author="John Moehrke" w:date="2020-05-22T08:04:00Z"/>
          <w:szCs w:val="24"/>
        </w:rPr>
      </w:pPr>
      <w:ins w:id="181" w:author="John Moehrke" w:date="2020-05-22T08:04:00Z">
        <w:r w:rsidRPr="00732DE9">
          <w:rPr>
            <w:szCs w:val="24"/>
          </w:rPr>
          <w:t xml:space="preserve">Event </w:t>
        </w:r>
      </w:ins>
    </w:p>
    <w:p w14:paraId="4BF48D6F" w14:textId="77777777" w:rsidR="000D4734" w:rsidRPr="00732DE9" w:rsidRDefault="000D4734" w:rsidP="000D4734">
      <w:pPr>
        <w:pStyle w:val="ListParagraph"/>
        <w:numPr>
          <w:ilvl w:val="0"/>
          <w:numId w:val="169"/>
        </w:numPr>
        <w:spacing w:before="40"/>
        <w:ind w:left="1134"/>
        <w:rPr>
          <w:ins w:id="182" w:author="John Moehrke" w:date="2020-05-22T08:04:00Z"/>
          <w:szCs w:val="24"/>
        </w:rPr>
      </w:pPr>
      <w:proofErr w:type="spellStart"/>
      <w:ins w:id="183" w:author="John Moehrke" w:date="2020-05-22T08:04:00Z">
        <w:r w:rsidRPr="00732DE9">
          <w:rPr>
            <w:szCs w:val="24"/>
          </w:rPr>
          <w:t>EventID</w:t>
        </w:r>
        <w:proofErr w:type="spellEnd"/>
        <w:r w:rsidRPr="00732DE9">
          <w:rPr>
            <w:szCs w:val="24"/>
          </w:rPr>
          <w:t xml:space="preserve"> = </w:t>
        </w:r>
        <w:proofErr w:type="gramStart"/>
        <w:r w:rsidRPr="00732DE9">
          <w:rPr>
            <w:szCs w:val="24"/>
          </w:rPr>
          <w:t>EV</w:t>
        </w:r>
        <w:r>
          <w:rPr>
            <w:szCs w:val="24"/>
          </w:rPr>
          <w:t>(</w:t>
        </w:r>
        <w:proofErr w:type="gramEnd"/>
        <w:r w:rsidRPr="00732DE9">
          <w:rPr>
            <w:szCs w:val="24"/>
          </w:rPr>
          <w:t>110100, Application Activity, “Audit event: Application Activity has taken place.”)</w:t>
        </w:r>
      </w:ins>
    </w:p>
    <w:p w14:paraId="7FE2C62B" w14:textId="77777777" w:rsidR="000D4734" w:rsidRPr="00732DE9" w:rsidRDefault="000D4734" w:rsidP="000D4734">
      <w:pPr>
        <w:pStyle w:val="ListBullet2"/>
        <w:numPr>
          <w:ilvl w:val="0"/>
          <w:numId w:val="169"/>
        </w:numPr>
        <w:tabs>
          <w:tab w:val="left" w:pos="708"/>
        </w:tabs>
        <w:spacing w:before="40"/>
        <w:ind w:left="1134"/>
        <w:rPr>
          <w:ins w:id="184" w:author="John Moehrke" w:date="2020-05-22T08:04:00Z"/>
          <w:szCs w:val="24"/>
        </w:rPr>
      </w:pPr>
      <w:proofErr w:type="spellStart"/>
      <w:ins w:id="185" w:author="John Moehrke" w:date="2020-05-22T08:04:00Z">
        <w:r w:rsidRPr="00732DE9">
          <w:rPr>
            <w:szCs w:val="24"/>
          </w:rPr>
          <w:t>EventTypeCode</w:t>
        </w:r>
        <w:proofErr w:type="spellEnd"/>
        <w:r w:rsidRPr="00732DE9">
          <w:rPr>
            <w:szCs w:val="24"/>
          </w:rPr>
          <w:t xml:space="preserve"> = </w:t>
        </w:r>
        <w:proofErr w:type="gramStart"/>
        <w:r w:rsidRPr="00732DE9">
          <w:rPr>
            <w:szCs w:val="24"/>
          </w:rPr>
          <w:t>EV(</w:t>
        </w:r>
        <w:proofErr w:type="gramEnd"/>
        <w:r w:rsidRPr="00732DE9">
          <w:rPr>
            <w:szCs w:val="24"/>
          </w:rPr>
          <w:t>110121, Application Stop, “Audit event: Application Entity has stopped.”)</w:t>
        </w:r>
      </w:ins>
    </w:p>
    <w:p w14:paraId="39D96093" w14:textId="77777777" w:rsidR="000D4734" w:rsidRPr="00732DE9" w:rsidRDefault="000D4734" w:rsidP="000D4734">
      <w:pPr>
        <w:pStyle w:val="ListBullet2"/>
        <w:numPr>
          <w:ilvl w:val="0"/>
          <w:numId w:val="169"/>
        </w:numPr>
        <w:tabs>
          <w:tab w:val="left" w:pos="708"/>
        </w:tabs>
        <w:spacing w:before="40"/>
        <w:ind w:left="1134"/>
        <w:rPr>
          <w:ins w:id="186" w:author="John Moehrke" w:date="2020-05-22T08:04:00Z"/>
          <w:szCs w:val="24"/>
        </w:rPr>
      </w:pPr>
      <w:proofErr w:type="spellStart"/>
      <w:ins w:id="187" w:author="John Moehrke" w:date="2020-05-22T08:04:00Z">
        <w:r w:rsidRPr="00732DE9">
          <w:rPr>
            <w:szCs w:val="24"/>
          </w:rPr>
          <w:t>EventActionCode</w:t>
        </w:r>
        <w:proofErr w:type="spellEnd"/>
        <w:r w:rsidRPr="00732DE9">
          <w:rPr>
            <w:szCs w:val="24"/>
          </w:rPr>
          <w:t xml:space="preserve"> = “X” (Execute)</w:t>
        </w:r>
      </w:ins>
    </w:p>
    <w:p w14:paraId="635AB21B" w14:textId="77777777" w:rsidR="000D4734" w:rsidRPr="00732DE9" w:rsidRDefault="000D4734" w:rsidP="000D4734">
      <w:pPr>
        <w:pStyle w:val="ListBullet2"/>
        <w:spacing w:before="40"/>
        <w:ind w:hanging="357"/>
        <w:rPr>
          <w:ins w:id="188" w:author="John Moehrke" w:date="2020-05-22T08:04:00Z"/>
          <w:szCs w:val="24"/>
        </w:rPr>
      </w:pPr>
      <w:ins w:id="189" w:author="John Moehrke" w:date="2020-05-22T08:04:00Z">
        <w:r w:rsidRPr="00732DE9">
          <w:rPr>
            <w:szCs w:val="24"/>
          </w:rPr>
          <w:t>Application Launcher (</w:t>
        </w:r>
        <w:proofErr w:type="gramStart"/>
        <w:r w:rsidRPr="00732DE9">
          <w:rPr>
            <w:szCs w:val="24"/>
          </w:rPr>
          <w:t>0..</w:t>
        </w:r>
        <w:proofErr w:type="gramEnd"/>
        <w:r w:rsidRPr="00732DE9">
          <w:rPr>
            <w:szCs w:val="24"/>
          </w:rPr>
          <w:t>1)</w:t>
        </w:r>
      </w:ins>
    </w:p>
    <w:p w14:paraId="296F9352" w14:textId="77777777" w:rsidR="000D4734" w:rsidRPr="00732DE9" w:rsidRDefault="000D4734" w:rsidP="000D4734">
      <w:pPr>
        <w:pStyle w:val="ListBullet2"/>
        <w:numPr>
          <w:ilvl w:val="0"/>
          <w:numId w:val="170"/>
        </w:numPr>
        <w:tabs>
          <w:tab w:val="left" w:pos="708"/>
        </w:tabs>
        <w:spacing w:before="40"/>
        <w:ind w:left="1134"/>
        <w:rPr>
          <w:ins w:id="190" w:author="John Moehrke" w:date="2020-05-22T08:04:00Z"/>
          <w:szCs w:val="24"/>
        </w:rPr>
      </w:pPr>
      <w:proofErr w:type="spellStart"/>
      <w:ins w:id="191" w:author="John Moehrke" w:date="2020-05-22T08:04:00Z">
        <w:r w:rsidRPr="00732DE9">
          <w:rPr>
            <w:szCs w:val="24"/>
          </w:rPr>
          <w:t>UserID</w:t>
        </w:r>
        <w:proofErr w:type="spellEnd"/>
        <w:r w:rsidRPr="00732DE9">
          <w:rPr>
            <w:szCs w:val="24"/>
          </w:rPr>
          <w:t xml:space="preserve"> = The launching </w:t>
        </w:r>
        <w:proofErr w:type="spellStart"/>
        <w:r w:rsidRPr="00732DE9">
          <w:rPr>
            <w:szCs w:val="24"/>
          </w:rPr>
          <w:t>applications’s</w:t>
        </w:r>
        <w:proofErr w:type="spellEnd"/>
        <w:r w:rsidRPr="00732DE9">
          <w:rPr>
            <w:szCs w:val="24"/>
          </w:rPr>
          <w:t xml:space="preserve"> system identity</w:t>
        </w:r>
      </w:ins>
    </w:p>
    <w:p w14:paraId="38737EA4" w14:textId="77777777" w:rsidR="000D4734" w:rsidRPr="00732DE9" w:rsidRDefault="000D4734" w:rsidP="000D4734">
      <w:pPr>
        <w:pStyle w:val="ListBullet2"/>
        <w:numPr>
          <w:ilvl w:val="0"/>
          <w:numId w:val="170"/>
        </w:numPr>
        <w:tabs>
          <w:tab w:val="left" w:pos="708"/>
        </w:tabs>
        <w:spacing w:before="40"/>
        <w:ind w:left="1134"/>
        <w:rPr>
          <w:ins w:id="192" w:author="John Moehrke" w:date="2020-05-22T08:04:00Z"/>
          <w:szCs w:val="24"/>
        </w:rPr>
      </w:pPr>
      <w:proofErr w:type="spellStart"/>
      <w:ins w:id="193" w:author="John Moehrke" w:date="2020-05-22T08:04:00Z">
        <w:r w:rsidRPr="00732DE9">
          <w:rPr>
            <w:szCs w:val="24"/>
          </w:rPr>
          <w:t>RoleIDCode</w:t>
        </w:r>
        <w:proofErr w:type="spellEnd"/>
        <w:r w:rsidRPr="00732DE9">
          <w:rPr>
            <w:szCs w:val="24"/>
          </w:rPr>
          <w:t xml:space="preserve"> = </w:t>
        </w:r>
        <w:proofErr w:type="gramStart"/>
        <w:r w:rsidRPr="00732DE9">
          <w:rPr>
            <w:szCs w:val="24"/>
          </w:rPr>
          <w:t>EV(</w:t>
        </w:r>
        <w:proofErr w:type="gramEnd"/>
        <w:r w:rsidRPr="00732DE9">
          <w:rPr>
            <w:szCs w:val="24"/>
          </w:rPr>
          <w:t>110151, DCM, “Application Launcher”)</w:t>
        </w:r>
      </w:ins>
    </w:p>
    <w:p w14:paraId="41CE28DA" w14:textId="77777777" w:rsidR="000D4734" w:rsidRPr="00732DE9" w:rsidRDefault="000D4734" w:rsidP="000D4734">
      <w:pPr>
        <w:pStyle w:val="ListBullet2"/>
        <w:spacing w:before="40"/>
        <w:ind w:hanging="357"/>
        <w:rPr>
          <w:ins w:id="194" w:author="John Moehrke" w:date="2020-05-22T08:04:00Z"/>
          <w:szCs w:val="24"/>
        </w:rPr>
      </w:pPr>
      <w:ins w:id="195" w:author="John Moehrke" w:date="2020-05-22T08:04:00Z">
        <w:r w:rsidRPr="00732DE9">
          <w:rPr>
            <w:szCs w:val="24"/>
          </w:rPr>
          <w:t>Patient (</w:t>
        </w:r>
        <w:proofErr w:type="gramStart"/>
        <w:r w:rsidRPr="00732DE9">
          <w:rPr>
            <w:szCs w:val="24"/>
          </w:rPr>
          <w:t>0..</w:t>
        </w:r>
        <w:proofErr w:type="gramEnd"/>
        <w:r w:rsidRPr="00732DE9">
          <w:rPr>
            <w:szCs w:val="24"/>
          </w:rPr>
          <w:t>1)</w:t>
        </w:r>
      </w:ins>
    </w:p>
    <w:p w14:paraId="1D0213C8" w14:textId="77777777" w:rsidR="000D4734" w:rsidRPr="00732DE9" w:rsidRDefault="000D4734" w:rsidP="000D4734">
      <w:pPr>
        <w:pStyle w:val="ListBullet2"/>
        <w:numPr>
          <w:ilvl w:val="0"/>
          <w:numId w:val="170"/>
        </w:numPr>
        <w:tabs>
          <w:tab w:val="left" w:pos="708"/>
        </w:tabs>
        <w:spacing w:before="40"/>
        <w:ind w:left="1134"/>
        <w:rPr>
          <w:ins w:id="196" w:author="John Moehrke" w:date="2020-05-22T08:04:00Z"/>
          <w:szCs w:val="24"/>
        </w:rPr>
      </w:pPr>
      <w:ins w:id="197" w:author="John Moehrke" w:date="2020-05-22T08:04:00Z">
        <w:r w:rsidRPr="00732DE9">
          <w:rPr>
            <w:szCs w:val="24"/>
          </w:rPr>
          <w:t>The identity of the patient affected (when relevant).</w:t>
        </w:r>
      </w:ins>
    </w:p>
    <w:p w14:paraId="73BD984D" w14:textId="77777777" w:rsidR="000D4734" w:rsidRPr="00732DE9" w:rsidRDefault="000D4734" w:rsidP="000D4734">
      <w:pPr>
        <w:pStyle w:val="ListBullet2"/>
        <w:rPr>
          <w:ins w:id="198" w:author="John Moehrke" w:date="2020-05-22T08:04:00Z"/>
          <w:szCs w:val="24"/>
        </w:rPr>
      </w:pPr>
      <w:ins w:id="199" w:author="John Moehrke" w:date="2020-05-22T08:04:00Z">
        <w:r w:rsidRPr="00732DE9">
          <w:rPr>
            <w:szCs w:val="24"/>
          </w:rPr>
          <w:t>Human Requestor (</w:t>
        </w:r>
        <w:proofErr w:type="gramStart"/>
        <w:r w:rsidRPr="00732DE9">
          <w:rPr>
            <w:szCs w:val="24"/>
          </w:rPr>
          <w:t>0..</w:t>
        </w:r>
        <w:proofErr w:type="gramEnd"/>
        <w:r w:rsidRPr="00732DE9">
          <w:rPr>
            <w:szCs w:val="24"/>
          </w:rPr>
          <w:t xml:space="preserve">n) </w:t>
        </w:r>
        <w:r w:rsidRPr="00732DE9">
          <w:rPr>
            <w:rFonts w:ascii="Wingdings" w:hAnsi="Wingdings"/>
            <w:szCs w:val="24"/>
          </w:rPr>
          <w:t></w:t>
        </w:r>
        <w:r w:rsidRPr="00732DE9">
          <w:rPr>
            <w:szCs w:val="24"/>
          </w:rPr>
          <w:t xml:space="preserve"> one for each known User </w:t>
        </w:r>
      </w:ins>
    </w:p>
    <w:p w14:paraId="4B88A819" w14:textId="77777777" w:rsidR="000D4734" w:rsidRPr="00732DE9" w:rsidRDefault="000D4734" w:rsidP="000D4734">
      <w:pPr>
        <w:pStyle w:val="ListBullet2"/>
        <w:numPr>
          <w:ilvl w:val="0"/>
          <w:numId w:val="171"/>
        </w:numPr>
        <w:tabs>
          <w:tab w:val="left" w:pos="708"/>
        </w:tabs>
        <w:spacing w:before="40"/>
        <w:ind w:left="1134"/>
        <w:rPr>
          <w:ins w:id="200" w:author="John Moehrke" w:date="2020-05-22T08:04:00Z"/>
          <w:szCs w:val="24"/>
        </w:rPr>
      </w:pPr>
      <w:proofErr w:type="spellStart"/>
      <w:ins w:id="201" w:author="John Moehrke" w:date="2020-05-22T08:04:00Z">
        <w:r w:rsidRPr="00732DE9">
          <w:rPr>
            <w:szCs w:val="24"/>
          </w:rPr>
          <w:lastRenderedPageBreak/>
          <w:t>UserID</w:t>
        </w:r>
        <w:proofErr w:type="spellEnd"/>
        <w:r w:rsidRPr="00732DE9">
          <w:rPr>
            <w:szCs w:val="24"/>
          </w:rPr>
          <w:t xml:space="preserve"> = Identity of the human that initiated the transaction. </w:t>
        </w:r>
      </w:ins>
    </w:p>
    <w:p w14:paraId="54A5B719" w14:textId="77777777" w:rsidR="000D4734" w:rsidRPr="00732DE9" w:rsidRDefault="000D4734" w:rsidP="000D4734">
      <w:pPr>
        <w:pStyle w:val="ListBullet2"/>
        <w:numPr>
          <w:ilvl w:val="0"/>
          <w:numId w:val="171"/>
        </w:numPr>
        <w:tabs>
          <w:tab w:val="left" w:pos="708"/>
        </w:tabs>
        <w:spacing w:before="40"/>
        <w:ind w:left="1134"/>
        <w:rPr>
          <w:ins w:id="202" w:author="John Moehrke" w:date="2020-05-22T08:04:00Z"/>
          <w:szCs w:val="24"/>
        </w:rPr>
      </w:pPr>
      <w:proofErr w:type="spellStart"/>
      <w:ins w:id="203" w:author="John Moehrke" w:date="2020-05-22T08:04:00Z">
        <w:r w:rsidRPr="00732DE9">
          <w:rPr>
            <w:szCs w:val="24"/>
          </w:rPr>
          <w:t>RoleIDCode</w:t>
        </w:r>
        <w:proofErr w:type="spellEnd"/>
        <w:r w:rsidRPr="00732DE9">
          <w:rPr>
            <w:szCs w:val="24"/>
          </w:rPr>
          <w:t xml:space="preserve"> = Access Control role(s) the user holds that allows this transaction</w:t>
        </w:r>
      </w:ins>
    </w:p>
    <w:p w14:paraId="746E291F" w14:textId="77777777" w:rsidR="000D4734" w:rsidRPr="00732DE9" w:rsidRDefault="000D4734" w:rsidP="000D4734">
      <w:pPr>
        <w:pStyle w:val="ListBullet2"/>
        <w:spacing w:before="40"/>
        <w:ind w:hanging="357"/>
        <w:rPr>
          <w:ins w:id="204" w:author="John Moehrke" w:date="2020-05-22T08:04:00Z"/>
          <w:szCs w:val="24"/>
        </w:rPr>
      </w:pPr>
      <w:ins w:id="205" w:author="John Moehrke" w:date="2020-05-22T08:04:00Z">
        <w:r w:rsidRPr="00732DE9">
          <w:rPr>
            <w:szCs w:val="24"/>
          </w:rPr>
          <w:t>Application (</w:t>
        </w:r>
        <w:proofErr w:type="gramStart"/>
        <w:r w:rsidRPr="00732DE9">
          <w:rPr>
            <w:szCs w:val="24"/>
          </w:rPr>
          <w:t>1..</w:t>
        </w:r>
        <w:proofErr w:type="gramEnd"/>
        <w:r w:rsidRPr="00732DE9">
          <w:rPr>
            <w:szCs w:val="24"/>
          </w:rPr>
          <w:t>1)</w:t>
        </w:r>
      </w:ins>
    </w:p>
    <w:p w14:paraId="412C91CF" w14:textId="77777777" w:rsidR="000D4734" w:rsidRPr="00732DE9" w:rsidRDefault="000D4734" w:rsidP="000D4734">
      <w:pPr>
        <w:pStyle w:val="ListBullet2"/>
        <w:numPr>
          <w:ilvl w:val="0"/>
          <w:numId w:val="172"/>
        </w:numPr>
        <w:tabs>
          <w:tab w:val="left" w:pos="708"/>
        </w:tabs>
        <w:spacing w:before="40"/>
        <w:ind w:left="1134"/>
        <w:rPr>
          <w:ins w:id="206" w:author="John Moehrke" w:date="2020-05-22T08:04:00Z"/>
          <w:szCs w:val="24"/>
        </w:rPr>
      </w:pPr>
      <w:ins w:id="207" w:author="John Moehrke" w:date="2020-05-22T08:04:00Z">
        <w:r w:rsidRPr="00732DE9">
          <w:rPr>
            <w:szCs w:val="24"/>
          </w:rPr>
          <w:t>The launched actor’s system identity</w:t>
        </w:r>
      </w:ins>
    </w:p>
    <w:p w14:paraId="65E27C4D" w14:textId="77777777" w:rsidR="000D4734" w:rsidRPr="00732DE9" w:rsidRDefault="000D4734" w:rsidP="000D4734">
      <w:pPr>
        <w:pStyle w:val="ListBullet2"/>
        <w:numPr>
          <w:ilvl w:val="0"/>
          <w:numId w:val="172"/>
        </w:numPr>
        <w:tabs>
          <w:tab w:val="left" w:pos="708"/>
        </w:tabs>
        <w:spacing w:before="40"/>
        <w:ind w:left="1134"/>
        <w:rPr>
          <w:ins w:id="208" w:author="John Moehrke" w:date="2020-05-22T08:04:00Z"/>
          <w:szCs w:val="24"/>
        </w:rPr>
      </w:pPr>
      <w:proofErr w:type="spellStart"/>
      <w:ins w:id="209" w:author="John Moehrke" w:date="2020-05-22T08:04:00Z">
        <w:r w:rsidRPr="00732DE9">
          <w:rPr>
            <w:szCs w:val="24"/>
          </w:rPr>
          <w:t>RoleIDCode</w:t>
        </w:r>
        <w:proofErr w:type="spellEnd"/>
        <w:r w:rsidRPr="00732DE9">
          <w:rPr>
            <w:szCs w:val="24"/>
          </w:rPr>
          <w:t xml:space="preserve"> = </w:t>
        </w:r>
        <w:proofErr w:type="gramStart"/>
        <w:r w:rsidRPr="00732DE9">
          <w:rPr>
            <w:szCs w:val="24"/>
          </w:rPr>
          <w:t>EV(</w:t>
        </w:r>
        <w:proofErr w:type="gramEnd"/>
        <w:r w:rsidRPr="00732DE9">
          <w:rPr>
            <w:szCs w:val="24"/>
          </w:rPr>
          <w:t>110150, DCM, “Application”)</w:t>
        </w:r>
      </w:ins>
    </w:p>
    <w:p w14:paraId="3CC78877" w14:textId="77777777" w:rsidR="000D4734" w:rsidRPr="00732DE9" w:rsidRDefault="000D4734" w:rsidP="000D4734">
      <w:pPr>
        <w:pStyle w:val="ListBullet2"/>
        <w:spacing w:before="40"/>
        <w:ind w:hanging="357"/>
        <w:rPr>
          <w:ins w:id="210" w:author="John Moehrke" w:date="2020-05-22T08:04:00Z"/>
          <w:szCs w:val="24"/>
        </w:rPr>
      </w:pPr>
      <w:ins w:id="211" w:author="John Moehrke" w:date="2020-05-22T08:04:00Z">
        <w:r w:rsidRPr="00732DE9">
          <w:rPr>
            <w:szCs w:val="24"/>
          </w:rPr>
          <w:t>Audit Source (</w:t>
        </w:r>
        <w:proofErr w:type="gramStart"/>
        <w:r w:rsidRPr="00732DE9">
          <w:rPr>
            <w:szCs w:val="24"/>
          </w:rPr>
          <w:t>1..</w:t>
        </w:r>
        <w:proofErr w:type="gramEnd"/>
        <w:r w:rsidRPr="00732DE9">
          <w:rPr>
            <w:szCs w:val="24"/>
          </w:rPr>
          <w:t>1)</w:t>
        </w:r>
      </w:ins>
    </w:p>
    <w:p w14:paraId="4DCB05B0" w14:textId="77777777" w:rsidR="000D4734" w:rsidRPr="00732DE9" w:rsidRDefault="000D4734" w:rsidP="000D4734">
      <w:pPr>
        <w:pStyle w:val="ListBullet2"/>
        <w:numPr>
          <w:ilvl w:val="0"/>
          <w:numId w:val="173"/>
        </w:numPr>
        <w:tabs>
          <w:tab w:val="left" w:pos="708"/>
        </w:tabs>
        <w:spacing w:before="40"/>
        <w:ind w:left="1134"/>
        <w:rPr>
          <w:ins w:id="212" w:author="John Moehrke" w:date="2020-05-22T08:04:00Z"/>
          <w:szCs w:val="24"/>
        </w:rPr>
      </w:pPr>
      <w:ins w:id="213" w:author="John Moehrke" w:date="2020-05-22T08:04:00Z">
        <w:r>
          <w:rPr>
            <w:szCs w:val="24"/>
          </w:rPr>
          <w:t>not specialized</w:t>
        </w:r>
      </w:ins>
    </w:p>
    <w:p w14:paraId="00A5FD38" w14:textId="77777777" w:rsidR="000D4734" w:rsidRPr="00562864" w:rsidRDefault="000D4734" w:rsidP="000D4734">
      <w:pPr>
        <w:pStyle w:val="BodyText"/>
        <w:rPr>
          <w:ins w:id="214" w:author="John Moehrke" w:date="2020-05-22T08:04:00Z"/>
          <w:szCs w:val="24"/>
        </w:rPr>
      </w:pPr>
    </w:p>
    <w:p w14:paraId="663A8804" w14:textId="77777777" w:rsidR="000D4734" w:rsidRPr="00776173" w:rsidRDefault="000D4734" w:rsidP="003B3446">
      <w:pPr>
        <w:pStyle w:val="BodyText"/>
      </w:pPr>
      <w:bookmarkStart w:id="215" w:name="_GoBack"/>
      <w:bookmarkEnd w:id="215"/>
    </w:p>
    <w:p w14:paraId="008DDB11" w14:textId="4A8CA01E" w:rsidR="00F75F23" w:rsidRPr="00776173" w:rsidRDefault="005206F1" w:rsidP="00867752">
      <w:pPr>
        <w:pStyle w:val="Heading2"/>
        <w:numPr>
          <w:ilvl w:val="0"/>
          <w:numId w:val="0"/>
        </w:numPr>
        <w:rPr>
          <w:noProof w:val="0"/>
        </w:rPr>
      </w:pPr>
      <w:bookmarkStart w:id="216" w:name="_Toc2696511"/>
      <w:r w:rsidRPr="00776173">
        <w:rPr>
          <w:noProof w:val="0"/>
        </w:rPr>
        <w:t>Z.9</w:t>
      </w:r>
      <w:r w:rsidR="00F75F23" w:rsidRPr="00776173">
        <w:rPr>
          <w:noProof w:val="0"/>
        </w:rPr>
        <w:t xml:space="preserve"> FHIR Data Types</w:t>
      </w:r>
      <w:bookmarkEnd w:id="216"/>
    </w:p>
    <w:p w14:paraId="0FE789F9" w14:textId="6A651F58" w:rsidR="005206F1" w:rsidRPr="00776173" w:rsidRDefault="005206F1" w:rsidP="008C6332">
      <w:pPr>
        <w:pStyle w:val="BodyText"/>
      </w:pPr>
      <w:r w:rsidRPr="00776173">
        <w:t>This section includes specific guidance and constraints that are common to use of FHIR Data types.</w:t>
      </w:r>
    </w:p>
    <w:p w14:paraId="1E51763E" w14:textId="52239B75" w:rsidR="00F75F23" w:rsidRPr="00776173" w:rsidRDefault="005206F1" w:rsidP="00867752">
      <w:pPr>
        <w:pStyle w:val="Heading3"/>
        <w:numPr>
          <w:ilvl w:val="0"/>
          <w:numId w:val="0"/>
        </w:numPr>
        <w:rPr>
          <w:bCs/>
          <w:noProof w:val="0"/>
        </w:rPr>
      </w:pPr>
      <w:bookmarkStart w:id="217" w:name="_Toc2696512"/>
      <w:r w:rsidRPr="00776173">
        <w:rPr>
          <w:noProof w:val="0"/>
        </w:rPr>
        <w:t xml:space="preserve">Z.9.1 </w:t>
      </w:r>
      <w:r w:rsidR="00F75F23" w:rsidRPr="00776173">
        <w:rPr>
          <w:noProof w:val="0"/>
        </w:rPr>
        <w:t>Identifier Type</w:t>
      </w:r>
      <w:bookmarkEnd w:id="217"/>
    </w:p>
    <w:p w14:paraId="3631E644" w14:textId="217D9A5D" w:rsidR="00F75F23" w:rsidRPr="00776173" w:rsidRDefault="00F75F23" w:rsidP="00F75F23">
      <w:pPr>
        <w:pStyle w:val="BodyText"/>
      </w:pPr>
      <w:r w:rsidRPr="00776173">
        <w:t xml:space="preserve">The HL7 FHIR standard uses the data type Identifier to express a business identifier that uniquely identifies a thing or object (see FHIR </w:t>
      </w:r>
      <w:hyperlink r:id="rId31" w:anchor="identifier" w:history="1">
        <w:r w:rsidR="00616C2E" w:rsidRPr="00776173">
          <w:rPr>
            <w:rStyle w:val="Hyperlink"/>
          </w:rPr>
          <w:t>http://hl7.org/fhir/R4/datatypes.html#identifier</w:t>
        </w:r>
      </w:hyperlink>
      <w:r w:rsidRPr="00776173">
        <w:t xml:space="preserve">) including </w:t>
      </w:r>
      <w:r w:rsidR="005206F1" w:rsidRPr="00776173">
        <w:t>document uniqueId</w:t>
      </w:r>
      <w:r w:rsidR="00E72A8D" w:rsidRPr="00776173">
        <w:t>s</w:t>
      </w:r>
      <w:r w:rsidR="005206F1" w:rsidRPr="00776173">
        <w:t xml:space="preserve">, </w:t>
      </w:r>
      <w:r w:rsidRPr="00776173">
        <w:t>medical record number</w:t>
      </w:r>
      <w:r w:rsidR="00E72A8D" w:rsidRPr="00776173">
        <w:t>s</w:t>
      </w:r>
      <w:r w:rsidRPr="00776173">
        <w:t xml:space="preserve"> or patient identifiers. This concept is different than the resource identifier, known as “logical id” or “id” in FHIR, which identifies a particular resource. (A resource identifier may also be represented as an Identifier instance however.) </w:t>
      </w:r>
    </w:p>
    <w:p w14:paraId="70DD7360" w14:textId="0C3BB17C" w:rsidR="00F75F23" w:rsidRPr="00776173" w:rsidRDefault="00F75F23" w:rsidP="00F75F23">
      <w:pPr>
        <w:pStyle w:val="BodyText"/>
      </w:pPr>
      <w:r w:rsidRPr="00776173">
        <w:t xml:space="preserve">The FHIR Identifier type introduces a new mechanism for conveying the originating system of a particular identifier. Whereas HL7 Version 2 and Version 3 messages identify an assigning organization as an HD (Hierarchical Descriptor) or an OID in the “root” attribute respectively, HL7 FHIR </w:t>
      </w:r>
      <w:r w:rsidR="00E72A8D" w:rsidRPr="00776173">
        <w:t>requires</w:t>
      </w:r>
      <w:r w:rsidRPr="00776173">
        <w:t xml:space="preserve"> the use of a URI. This may </w:t>
      </w:r>
      <w:r w:rsidR="00E72A8D" w:rsidRPr="00776173">
        <w:t>necessitate</w:t>
      </w:r>
      <w:r w:rsidRPr="00776173">
        <w:t xml:space="preserve"> some configuration on the part of actors in IHE profiles to correctly map </w:t>
      </w:r>
      <w:r w:rsidR="00E72A8D" w:rsidRPr="00776173">
        <w:t xml:space="preserve">between </w:t>
      </w:r>
      <w:r w:rsidRPr="00776173">
        <w:t xml:space="preserve">a </w:t>
      </w:r>
      <w:r w:rsidR="00721EF0" w:rsidRPr="00776173">
        <w:t>URI</w:t>
      </w:r>
      <w:r w:rsidRPr="00776173">
        <w:t xml:space="preserve"> </w:t>
      </w:r>
      <w:r w:rsidR="00E72A8D" w:rsidRPr="00776173">
        <w:t>and</w:t>
      </w:r>
      <w:r w:rsidRPr="00776173">
        <w:t xml:space="preserve"> an OID or HD to maintain consistency with other actors which are not implementing the FHIR specification. </w:t>
      </w:r>
    </w:p>
    <w:p w14:paraId="3358E74D" w14:textId="68D0DE2F" w:rsidR="00652542" w:rsidRPr="00776173" w:rsidRDefault="00652542" w:rsidP="00F75F23">
      <w:pPr>
        <w:pStyle w:val="BodyText"/>
      </w:pPr>
      <w:r w:rsidRPr="00776173">
        <w:t xml:space="preserve">Both the </w:t>
      </w:r>
      <w:r w:rsidRPr="00776173">
        <w:rPr>
          <w:rStyle w:val="XMLname"/>
        </w:rPr>
        <w:t>value</w:t>
      </w:r>
      <w:r w:rsidRPr="00776173">
        <w:t xml:space="preserve"> and </w:t>
      </w:r>
      <w:r w:rsidRPr="00776173">
        <w:rPr>
          <w:rStyle w:val="XMLname"/>
        </w:rPr>
        <w:t>system</w:t>
      </w:r>
      <w:r w:rsidRPr="00776173">
        <w:t xml:space="preserve"> shall be populated.</w:t>
      </w:r>
    </w:p>
    <w:p w14:paraId="1AE9B594" w14:textId="38021EC2" w:rsidR="00652542" w:rsidRPr="00776173" w:rsidRDefault="00652542" w:rsidP="00867752">
      <w:pPr>
        <w:pStyle w:val="BodyText"/>
      </w:pPr>
      <w:r w:rsidRPr="00776173">
        <w:t xml:space="preserve">When the </w:t>
      </w:r>
      <w:r w:rsidRPr="00776173">
        <w:rPr>
          <w:rStyle w:val="XMLname"/>
        </w:rPr>
        <w:t>value</w:t>
      </w:r>
      <w:r w:rsidRPr="00776173">
        <w:t xml:space="preserve"> is a globally unique value, the system value shall be </w:t>
      </w:r>
      <w:r w:rsidRPr="00776173">
        <w:rPr>
          <w:rStyle w:val="XMLname"/>
        </w:rPr>
        <w:t xml:space="preserve">“urn:ietf:rfc:3986”. </w:t>
      </w:r>
    </w:p>
    <w:p w14:paraId="0906647E" w14:textId="4C669D48" w:rsidR="00F75F23" w:rsidRPr="00776173" w:rsidRDefault="00F75F23" w:rsidP="00867752">
      <w:pPr>
        <w:pStyle w:val="BodyText"/>
      </w:pPr>
      <w:r w:rsidRPr="00776173">
        <w:t>A</w:t>
      </w:r>
      <w:r w:rsidR="00652542" w:rsidRPr="00776173">
        <w:t xml:space="preserve"> </w:t>
      </w:r>
      <w:r w:rsidR="00652542" w:rsidRPr="00776173">
        <w:rPr>
          <w:rStyle w:val="XMLname"/>
        </w:rPr>
        <w:t>value</w:t>
      </w:r>
      <w:r w:rsidR="00652542" w:rsidRPr="00776173">
        <w:t xml:space="preserve"> that is a</w:t>
      </w:r>
      <w:r w:rsidRPr="00776173">
        <w:t xml:space="preserve">n OID </w:t>
      </w:r>
      <w:r w:rsidR="00652542" w:rsidRPr="00776173">
        <w:t>shall be</w:t>
      </w:r>
      <w:r w:rsidRPr="00776173">
        <w:t xml:space="preserve"> represented as a URI with scheme “urn:oid:”, for example:</w:t>
      </w:r>
    </w:p>
    <w:p w14:paraId="5549E7E6" w14:textId="77777777" w:rsidR="00F75F23" w:rsidRPr="00776173" w:rsidRDefault="00F75F23" w:rsidP="00867752">
      <w:pPr>
        <w:pStyle w:val="BodyText"/>
        <w:ind w:left="720"/>
        <w:rPr>
          <w:rStyle w:val="XMLname"/>
          <w:sz w:val="16"/>
        </w:rPr>
      </w:pPr>
      <w:r w:rsidRPr="00776173">
        <w:rPr>
          <w:rStyle w:val="XMLname"/>
          <w:sz w:val="16"/>
        </w:rPr>
        <w:t>{</w:t>
      </w:r>
    </w:p>
    <w:p w14:paraId="0F525041" w14:textId="77777777" w:rsidR="00F75F23" w:rsidRPr="00776173" w:rsidRDefault="00F75F23" w:rsidP="00867752">
      <w:pPr>
        <w:pStyle w:val="BodyText"/>
        <w:ind w:left="720"/>
        <w:rPr>
          <w:rStyle w:val="XMLname"/>
          <w:sz w:val="16"/>
        </w:rPr>
      </w:pPr>
      <w:r w:rsidRPr="00776173">
        <w:rPr>
          <w:rStyle w:val="XMLname"/>
          <w:sz w:val="16"/>
        </w:rPr>
        <w:t>"system": "urn:ietf:rfc:3986",</w:t>
      </w:r>
    </w:p>
    <w:p w14:paraId="63DD7E17" w14:textId="77777777" w:rsidR="00F75F23" w:rsidRPr="00776173" w:rsidRDefault="00F75F23" w:rsidP="00867752">
      <w:pPr>
        <w:pStyle w:val="BodyText"/>
        <w:ind w:left="720"/>
        <w:rPr>
          <w:rStyle w:val="XMLname"/>
          <w:sz w:val="16"/>
        </w:rPr>
      </w:pPr>
      <w:r w:rsidRPr="00776173">
        <w:rPr>
          <w:rStyle w:val="XMLname"/>
          <w:sz w:val="16"/>
        </w:rPr>
        <w:t>"value": "urn:oid:1.2.826.0.1.3680043.2.1611.1.2.32884.10619.27943.27629.41504"</w:t>
      </w:r>
    </w:p>
    <w:p w14:paraId="433B2633" w14:textId="77777777" w:rsidR="00F75F23" w:rsidRPr="00776173" w:rsidRDefault="00F75F23" w:rsidP="00867752">
      <w:pPr>
        <w:pStyle w:val="BodyText"/>
        <w:ind w:left="720"/>
        <w:rPr>
          <w:rStyle w:val="XMLname"/>
          <w:sz w:val="16"/>
        </w:rPr>
      </w:pPr>
      <w:r w:rsidRPr="00776173">
        <w:rPr>
          <w:rStyle w:val="XMLname"/>
          <w:sz w:val="16"/>
        </w:rPr>
        <w:t>}</w:t>
      </w:r>
    </w:p>
    <w:p w14:paraId="4F35574E" w14:textId="2B693AA5" w:rsidR="00F75F23" w:rsidRPr="00776173" w:rsidRDefault="00F75F23" w:rsidP="00867752">
      <w:pPr>
        <w:pStyle w:val="BodyText"/>
      </w:pPr>
      <w:r w:rsidRPr="00776173">
        <w:t>A</w:t>
      </w:r>
      <w:r w:rsidR="00652542" w:rsidRPr="00776173">
        <w:t xml:space="preserve"> </w:t>
      </w:r>
      <w:r w:rsidR="00652542" w:rsidRPr="00776173">
        <w:rPr>
          <w:rStyle w:val="XMLname"/>
        </w:rPr>
        <w:t>value</w:t>
      </w:r>
      <w:r w:rsidR="00652542" w:rsidRPr="00776173">
        <w:t xml:space="preserve"> that is a</w:t>
      </w:r>
      <w:r w:rsidRPr="00776173">
        <w:t xml:space="preserve"> UUID </w:t>
      </w:r>
      <w:r w:rsidR="00652542" w:rsidRPr="00776173">
        <w:t>shall be</w:t>
      </w:r>
      <w:r w:rsidRPr="00776173">
        <w:t xml:space="preserve"> represented as a URI with a scheme “urn:uuid:”, for example:</w:t>
      </w:r>
    </w:p>
    <w:p w14:paraId="4C6330F0" w14:textId="77777777" w:rsidR="00F75F23" w:rsidRPr="00776173" w:rsidRDefault="00F75F23" w:rsidP="00867752">
      <w:pPr>
        <w:pStyle w:val="BodyText"/>
        <w:ind w:left="720"/>
        <w:rPr>
          <w:rStyle w:val="XMLname"/>
          <w:sz w:val="16"/>
        </w:rPr>
      </w:pPr>
      <w:r w:rsidRPr="00776173">
        <w:rPr>
          <w:rStyle w:val="XMLname"/>
          <w:sz w:val="16"/>
        </w:rPr>
        <w:t>{</w:t>
      </w:r>
    </w:p>
    <w:p w14:paraId="14594CB8" w14:textId="77777777" w:rsidR="00F75F23" w:rsidRPr="00776173" w:rsidRDefault="00F75F23" w:rsidP="00867752">
      <w:pPr>
        <w:pStyle w:val="BodyText"/>
        <w:ind w:left="720"/>
        <w:rPr>
          <w:rStyle w:val="XMLname"/>
          <w:sz w:val="16"/>
        </w:rPr>
      </w:pPr>
      <w:r w:rsidRPr="00776173">
        <w:rPr>
          <w:rStyle w:val="XMLname"/>
          <w:sz w:val="16"/>
        </w:rPr>
        <w:t>"system": "urn:ietf:rfc:3986",</w:t>
      </w:r>
    </w:p>
    <w:p w14:paraId="40E0E70A" w14:textId="77777777" w:rsidR="00F75F23" w:rsidRPr="00776173" w:rsidRDefault="00F75F23" w:rsidP="00867752">
      <w:pPr>
        <w:pStyle w:val="BodyText"/>
        <w:ind w:left="720"/>
        <w:rPr>
          <w:rStyle w:val="XMLname"/>
          <w:sz w:val="16"/>
        </w:rPr>
      </w:pPr>
      <w:r w:rsidRPr="00776173">
        <w:rPr>
          <w:rStyle w:val="XMLname"/>
          <w:sz w:val="16"/>
        </w:rPr>
        <w:t>"value": "urn:uuid:13cc6fc6-55ef-4dbc-a426-e0e82dffbe42"</w:t>
      </w:r>
    </w:p>
    <w:p w14:paraId="0F0C4D51" w14:textId="77777777" w:rsidR="00F75F23" w:rsidRPr="00776173" w:rsidRDefault="00F75F23" w:rsidP="00867752">
      <w:pPr>
        <w:pStyle w:val="BodyText"/>
        <w:ind w:left="720"/>
        <w:rPr>
          <w:rStyle w:val="XMLname"/>
          <w:sz w:val="16"/>
        </w:rPr>
      </w:pPr>
      <w:r w:rsidRPr="00776173">
        <w:rPr>
          <w:rStyle w:val="XMLname"/>
          <w:sz w:val="16"/>
        </w:rPr>
        <w:lastRenderedPageBreak/>
        <w:t>}</w:t>
      </w:r>
    </w:p>
    <w:p w14:paraId="033F1FA6" w14:textId="523F4AD3" w:rsidR="008D0808" w:rsidRPr="00776173" w:rsidRDefault="008D0808" w:rsidP="008C6332">
      <w:pPr>
        <w:pStyle w:val="Heading4"/>
        <w:numPr>
          <w:ilvl w:val="0"/>
          <w:numId w:val="0"/>
        </w:numPr>
        <w:ind w:left="864" w:hanging="864"/>
        <w:rPr>
          <w:noProof w:val="0"/>
        </w:rPr>
      </w:pPr>
      <w:bookmarkStart w:id="218" w:name="_Toc2696513"/>
      <w:r w:rsidRPr="00776173">
        <w:rPr>
          <w:noProof w:val="0"/>
        </w:rPr>
        <w:t xml:space="preserve">Z.9.1.1 Identifier and </w:t>
      </w:r>
      <w:r w:rsidR="001469EA" w:rsidRPr="00776173">
        <w:rPr>
          <w:noProof w:val="0"/>
        </w:rPr>
        <w:t>HL7 version 3</w:t>
      </w:r>
      <w:r w:rsidRPr="00776173">
        <w:rPr>
          <w:noProof w:val="0"/>
        </w:rPr>
        <w:t xml:space="preserve"> </w:t>
      </w:r>
      <w:r w:rsidR="001469EA" w:rsidRPr="00776173">
        <w:rPr>
          <w:noProof w:val="0"/>
        </w:rPr>
        <w:t>"</w:t>
      </w:r>
      <w:r w:rsidRPr="00776173">
        <w:rPr>
          <w:noProof w:val="0"/>
        </w:rPr>
        <w:t>root plus extension</w:t>
      </w:r>
      <w:r w:rsidR="001469EA" w:rsidRPr="00776173">
        <w:rPr>
          <w:noProof w:val="0"/>
        </w:rPr>
        <w:t>"</w:t>
      </w:r>
      <w:bookmarkEnd w:id="218"/>
    </w:p>
    <w:p w14:paraId="3FBAA2AD" w14:textId="3E4FE931" w:rsidR="000E37F7" w:rsidRPr="00776173" w:rsidRDefault="001469EA" w:rsidP="008C6332">
      <w:pPr>
        <w:pStyle w:val="BodyText"/>
      </w:pPr>
      <w:r w:rsidRPr="00776173">
        <w:t xml:space="preserve">In HL7 version 3, </w:t>
      </w:r>
      <w:r w:rsidR="008D0808" w:rsidRPr="00776173">
        <w:t xml:space="preserve">uniqueId </w:t>
      </w:r>
      <w:r w:rsidR="00BE16ED" w:rsidRPr="00776173">
        <w:t>can</w:t>
      </w:r>
      <w:r w:rsidR="008D0808" w:rsidRPr="00776173">
        <w:t xml:space="preserve"> be expressed as a </w:t>
      </w:r>
      <w:r w:rsidR="00BE16ED" w:rsidRPr="00776173">
        <w:rPr>
          <w:rStyle w:val="Emphasis"/>
        </w:rPr>
        <w:t>root</w:t>
      </w:r>
      <w:r w:rsidR="00BE16ED" w:rsidRPr="00776173">
        <w:t xml:space="preserve">, or as a </w:t>
      </w:r>
      <w:r w:rsidR="008D0808" w:rsidRPr="00776173">
        <w:rPr>
          <w:rStyle w:val="Emphasis"/>
        </w:rPr>
        <w:t>root</w:t>
      </w:r>
      <w:r w:rsidR="008D0808" w:rsidRPr="00776173">
        <w:t xml:space="preserve"> plus </w:t>
      </w:r>
      <w:r w:rsidR="008D0808" w:rsidRPr="00776173">
        <w:rPr>
          <w:rStyle w:val="Emphasis"/>
        </w:rPr>
        <w:t>extension</w:t>
      </w:r>
      <w:r w:rsidR="008D0808" w:rsidRPr="00776173">
        <w:t xml:space="preserve">. </w:t>
      </w:r>
    </w:p>
    <w:p w14:paraId="568D603D" w14:textId="69AF43D0" w:rsidR="00DA3FCA" w:rsidRPr="00776173" w:rsidRDefault="008D0808" w:rsidP="008C6332">
      <w:pPr>
        <w:pStyle w:val="BodyText"/>
      </w:pPr>
      <w:r w:rsidRPr="00776173">
        <w:t>When</w:t>
      </w:r>
      <w:r w:rsidR="001469EA" w:rsidRPr="00776173">
        <w:t xml:space="preserve"> converting an HL7 version 3 uniqueId to FHIR, if</w:t>
      </w:r>
      <w:r w:rsidRPr="00776173">
        <w:t xml:space="preserve"> no </w:t>
      </w:r>
      <w:r w:rsidRPr="00776173">
        <w:rPr>
          <w:rStyle w:val="Emphasis"/>
        </w:rPr>
        <w:t>extension</w:t>
      </w:r>
      <w:r w:rsidRPr="00776173">
        <w:t xml:space="preserve"> </w:t>
      </w:r>
      <w:r w:rsidR="00BE16ED" w:rsidRPr="00776173">
        <w:t xml:space="preserve">is provided, the </w:t>
      </w:r>
      <w:r w:rsidR="00BE16ED" w:rsidRPr="00776173">
        <w:rPr>
          <w:rStyle w:val="Emphasis"/>
        </w:rPr>
        <w:t>root</w:t>
      </w:r>
      <w:r w:rsidR="00BE16ED" w:rsidRPr="00776173">
        <w:t xml:space="preserve"> </w:t>
      </w:r>
      <w:r w:rsidR="001469EA" w:rsidRPr="00776173">
        <w:t>shall be</w:t>
      </w:r>
      <w:r w:rsidR="00BE16ED" w:rsidRPr="00776173">
        <w:t xml:space="preserve"> placed into the </w:t>
      </w:r>
      <w:r w:rsidR="00BE16ED" w:rsidRPr="00776173">
        <w:rPr>
          <w:rStyle w:val="XMLname"/>
        </w:rPr>
        <w:t>Identifier.value</w:t>
      </w:r>
      <w:r w:rsidR="00BE16ED" w:rsidRPr="00776173">
        <w:t xml:space="preserve">, and the </w:t>
      </w:r>
      <w:r w:rsidR="00BE16ED" w:rsidRPr="00776173">
        <w:rPr>
          <w:rStyle w:val="XMLname"/>
        </w:rPr>
        <w:t>Identifier.system</w:t>
      </w:r>
      <w:r w:rsidR="00BE16ED" w:rsidRPr="00776173">
        <w:t xml:space="preserve"> </w:t>
      </w:r>
      <w:r w:rsidR="001469EA" w:rsidRPr="00776173">
        <w:t xml:space="preserve">shall be </w:t>
      </w:r>
      <w:r w:rsidR="00BE16ED" w:rsidRPr="00776173">
        <w:t xml:space="preserve">set to </w:t>
      </w:r>
      <w:r w:rsidR="00BE16ED" w:rsidRPr="00776173">
        <w:rPr>
          <w:rStyle w:val="XMLname"/>
        </w:rPr>
        <w:t>“urn:ietf:rfc:3986”</w:t>
      </w:r>
      <w:r w:rsidR="00784A65" w:rsidRPr="00776173">
        <w:t xml:space="preserve">. </w:t>
      </w:r>
      <w:r w:rsidR="00DA3FCA" w:rsidRPr="00776173">
        <w:t>For example, the HL7 version 3 value</w:t>
      </w:r>
    </w:p>
    <w:p w14:paraId="08CF6253" w14:textId="2481DE72" w:rsidR="00DA3FCA" w:rsidRPr="00776173" w:rsidRDefault="00DA3FCA" w:rsidP="00D83C6E">
      <w:pPr>
        <w:pStyle w:val="BodyText"/>
        <w:ind w:left="720"/>
        <w:rPr>
          <w:rStyle w:val="XMLname"/>
          <w:sz w:val="16"/>
        </w:rPr>
      </w:pPr>
      <w:r w:rsidRPr="00776173">
        <w:rPr>
          <w:rStyle w:val="XMLname"/>
          <w:sz w:val="16"/>
        </w:rPr>
        <w:t>&lt;identifier root="1.2.826.0.1.3680043.2.1611.1.2.32884.10619.27943.27629.41504" /&gt;</w:t>
      </w:r>
    </w:p>
    <w:p w14:paraId="3D755E9D" w14:textId="2C0DD9C9" w:rsidR="000E37F7" w:rsidRPr="00776173" w:rsidRDefault="00DA3FCA" w:rsidP="008C6332">
      <w:pPr>
        <w:pStyle w:val="BodyText"/>
        <w:rPr>
          <w:rStyle w:val="XMLname"/>
        </w:rPr>
      </w:pPr>
      <w:r w:rsidRPr="00776173">
        <w:t>would be expressed in FHIR as</w:t>
      </w:r>
    </w:p>
    <w:p w14:paraId="2303CC97" w14:textId="77777777" w:rsidR="000E37F7" w:rsidRPr="00776173" w:rsidRDefault="000E37F7" w:rsidP="008C6332">
      <w:pPr>
        <w:pStyle w:val="BodyText"/>
        <w:ind w:left="720"/>
        <w:rPr>
          <w:rStyle w:val="XMLname"/>
          <w:sz w:val="16"/>
        </w:rPr>
      </w:pPr>
      <w:r w:rsidRPr="00776173">
        <w:rPr>
          <w:rStyle w:val="XMLname"/>
          <w:sz w:val="16"/>
        </w:rPr>
        <w:t>{</w:t>
      </w:r>
    </w:p>
    <w:p w14:paraId="63CC7E7E" w14:textId="1B9554EE" w:rsidR="000E37F7" w:rsidRPr="00776173" w:rsidRDefault="000E37F7" w:rsidP="008C6332">
      <w:pPr>
        <w:pStyle w:val="BodyText"/>
        <w:ind w:left="720"/>
        <w:rPr>
          <w:rStyle w:val="XMLname"/>
          <w:sz w:val="16"/>
        </w:rPr>
      </w:pPr>
      <w:r w:rsidRPr="00776173">
        <w:rPr>
          <w:rStyle w:val="XMLname"/>
          <w:sz w:val="16"/>
        </w:rPr>
        <w:t>"system": "urn:ietf:rfc:3986",</w:t>
      </w:r>
    </w:p>
    <w:p w14:paraId="371D861C" w14:textId="7B001B70" w:rsidR="000E37F7" w:rsidRPr="00776173" w:rsidRDefault="000E37F7" w:rsidP="008C6332">
      <w:pPr>
        <w:pStyle w:val="BodyText"/>
        <w:ind w:left="720"/>
        <w:rPr>
          <w:rStyle w:val="XMLname"/>
          <w:sz w:val="16"/>
        </w:rPr>
      </w:pPr>
      <w:r w:rsidRPr="00776173">
        <w:rPr>
          <w:rStyle w:val="XMLname"/>
          <w:sz w:val="16"/>
        </w:rPr>
        <w:t>"value": "urn:oid:1.2.826.0.1.3680043.2.1611.1.2.32884.10619.27943.27629.41504"</w:t>
      </w:r>
    </w:p>
    <w:p w14:paraId="02AEADF4" w14:textId="77777777" w:rsidR="000E37F7" w:rsidRPr="00776173" w:rsidRDefault="000E37F7" w:rsidP="008C6332">
      <w:pPr>
        <w:pStyle w:val="BodyText"/>
        <w:ind w:left="720"/>
        <w:rPr>
          <w:rStyle w:val="XMLname"/>
          <w:sz w:val="16"/>
        </w:rPr>
      </w:pPr>
      <w:r w:rsidRPr="00776173">
        <w:rPr>
          <w:rStyle w:val="XMLname"/>
          <w:sz w:val="16"/>
        </w:rPr>
        <w:t>}</w:t>
      </w:r>
    </w:p>
    <w:p w14:paraId="50FB1A06" w14:textId="1B28AA39" w:rsidR="00DA3FCA" w:rsidRPr="00776173" w:rsidRDefault="00BE16ED" w:rsidP="00DA3FCA">
      <w:pPr>
        <w:pStyle w:val="BodyText"/>
      </w:pPr>
      <w:r w:rsidRPr="00776173">
        <w:t xml:space="preserve">When an </w:t>
      </w:r>
      <w:r w:rsidRPr="00776173">
        <w:rPr>
          <w:rStyle w:val="Emphasis"/>
        </w:rPr>
        <w:t>extension</w:t>
      </w:r>
      <w:r w:rsidRPr="00776173">
        <w:t xml:space="preserve"> is provided, the </w:t>
      </w:r>
      <w:r w:rsidRPr="00776173">
        <w:rPr>
          <w:rStyle w:val="Emphasis"/>
        </w:rPr>
        <w:t>extension</w:t>
      </w:r>
      <w:r w:rsidRPr="00776173">
        <w:t xml:space="preserve"> </w:t>
      </w:r>
      <w:r w:rsidR="001469EA" w:rsidRPr="00776173">
        <w:t>shall</w:t>
      </w:r>
      <w:r w:rsidR="00903E8C" w:rsidRPr="00776173">
        <w:t xml:space="preserve"> be</w:t>
      </w:r>
      <w:r w:rsidRPr="00776173">
        <w:t xml:space="preserve"> placed into the </w:t>
      </w:r>
      <w:r w:rsidRPr="00776173">
        <w:rPr>
          <w:rStyle w:val="XMLname"/>
        </w:rPr>
        <w:t>Identifier.value</w:t>
      </w:r>
      <w:r w:rsidRPr="00776173">
        <w:t xml:space="preserve">, and the </w:t>
      </w:r>
      <w:r w:rsidRPr="00776173">
        <w:rPr>
          <w:rStyle w:val="XMLname"/>
        </w:rPr>
        <w:t>Identifier.system</w:t>
      </w:r>
      <w:r w:rsidRPr="00776173">
        <w:t xml:space="preserve"> </w:t>
      </w:r>
      <w:r w:rsidR="001469EA" w:rsidRPr="00776173">
        <w:t xml:space="preserve">shall be </w:t>
      </w:r>
      <w:r w:rsidRPr="00776173">
        <w:t xml:space="preserve">set to the </w:t>
      </w:r>
      <w:r w:rsidRPr="00776173">
        <w:rPr>
          <w:rStyle w:val="Emphasis"/>
        </w:rPr>
        <w:t>root.</w:t>
      </w:r>
      <w:r w:rsidR="00DA3FCA" w:rsidRPr="00776173">
        <w:t xml:space="preserve"> For example, the HL7 version 3 value</w:t>
      </w:r>
    </w:p>
    <w:p w14:paraId="4C222C40" w14:textId="1E25CBC4" w:rsidR="00DA3FCA" w:rsidRPr="00776173" w:rsidRDefault="00DA3FCA" w:rsidP="00DA3FCA">
      <w:pPr>
        <w:pStyle w:val="BodyText"/>
        <w:ind w:left="720"/>
        <w:rPr>
          <w:rStyle w:val="XMLname"/>
          <w:sz w:val="16"/>
        </w:rPr>
      </w:pPr>
      <w:r w:rsidRPr="00776173">
        <w:rPr>
          <w:rStyle w:val="XMLname"/>
          <w:sz w:val="16"/>
        </w:rPr>
        <w:t>&lt;identifier root="1.2.826.0.1.3680043.2.1611.1.2.32884.10619.27943.27629.41504" extension="84566" /&gt;</w:t>
      </w:r>
    </w:p>
    <w:p w14:paraId="766F5E1D" w14:textId="4E053C54" w:rsidR="008D0808" w:rsidRPr="00776173" w:rsidRDefault="00DA3FCA" w:rsidP="008C6332">
      <w:pPr>
        <w:pStyle w:val="BodyText"/>
        <w:rPr>
          <w:rStyle w:val="Emphasis"/>
        </w:rPr>
      </w:pPr>
      <w:r w:rsidRPr="00776173">
        <w:t>would be expressed in FHIR as</w:t>
      </w:r>
    </w:p>
    <w:p w14:paraId="00E8DBDB" w14:textId="77777777" w:rsidR="000E37F7" w:rsidRPr="00776173" w:rsidRDefault="000E37F7" w:rsidP="008C6332">
      <w:pPr>
        <w:pStyle w:val="BodyText"/>
        <w:ind w:left="720"/>
        <w:rPr>
          <w:rStyle w:val="XMLname"/>
          <w:sz w:val="16"/>
        </w:rPr>
      </w:pPr>
      <w:r w:rsidRPr="00776173">
        <w:rPr>
          <w:rStyle w:val="XMLname"/>
          <w:sz w:val="16"/>
        </w:rPr>
        <w:t>{</w:t>
      </w:r>
    </w:p>
    <w:p w14:paraId="42B5C4FC" w14:textId="3DB488BB" w:rsidR="000E37F7" w:rsidRPr="00776173" w:rsidRDefault="000E37F7" w:rsidP="008C6332">
      <w:pPr>
        <w:pStyle w:val="BodyText"/>
        <w:ind w:left="720"/>
        <w:rPr>
          <w:rStyle w:val="XMLname"/>
          <w:sz w:val="16"/>
        </w:rPr>
      </w:pPr>
      <w:r w:rsidRPr="00776173">
        <w:rPr>
          <w:rStyle w:val="XMLname"/>
          <w:sz w:val="16"/>
        </w:rPr>
        <w:t>"system": "urn:oid:1.2.826.0.1.3680043.2.1611.1.2.32884.10619.27943.27629.41504"</w:t>
      </w:r>
    </w:p>
    <w:p w14:paraId="2EA2F80D" w14:textId="091767E2" w:rsidR="000E37F7" w:rsidRPr="00776173" w:rsidRDefault="000E37F7" w:rsidP="008C6332">
      <w:pPr>
        <w:pStyle w:val="BodyText"/>
        <w:ind w:left="720"/>
        <w:rPr>
          <w:rStyle w:val="XMLname"/>
          <w:sz w:val="16"/>
        </w:rPr>
      </w:pPr>
      <w:r w:rsidRPr="00776173">
        <w:rPr>
          <w:rStyle w:val="XMLname"/>
          <w:sz w:val="16"/>
        </w:rPr>
        <w:t>“value”:”84566”</w:t>
      </w:r>
    </w:p>
    <w:p w14:paraId="50F06B08" w14:textId="5252D205" w:rsidR="000E37F7" w:rsidRPr="00776173" w:rsidRDefault="000E37F7" w:rsidP="008C6332">
      <w:pPr>
        <w:pStyle w:val="BodyText"/>
        <w:ind w:left="720"/>
        <w:rPr>
          <w:rStyle w:val="XMLname"/>
          <w:sz w:val="16"/>
        </w:rPr>
      </w:pPr>
      <w:r w:rsidRPr="00776173">
        <w:rPr>
          <w:rStyle w:val="XMLname"/>
          <w:sz w:val="16"/>
        </w:rPr>
        <w:t>}</w:t>
      </w:r>
    </w:p>
    <w:p w14:paraId="57D111E4" w14:textId="794E5959" w:rsidR="00F75F23" w:rsidRPr="00776173" w:rsidRDefault="000D4949" w:rsidP="008C6332">
      <w:pPr>
        <w:pStyle w:val="Heading4"/>
        <w:numPr>
          <w:ilvl w:val="0"/>
          <w:numId w:val="0"/>
        </w:numPr>
        <w:ind w:left="864" w:hanging="864"/>
        <w:rPr>
          <w:noProof w:val="0"/>
        </w:rPr>
      </w:pPr>
      <w:bookmarkStart w:id="219" w:name="_Toc2696514"/>
      <w:r w:rsidRPr="00776173">
        <w:rPr>
          <w:noProof w:val="0"/>
        </w:rPr>
        <w:t>Z.9.1</w:t>
      </w:r>
      <w:r w:rsidR="00BE16ED" w:rsidRPr="00776173">
        <w:rPr>
          <w:noProof w:val="0"/>
        </w:rPr>
        <w:t>.2</w:t>
      </w:r>
      <w:r w:rsidR="00F75F23" w:rsidRPr="00776173">
        <w:rPr>
          <w:noProof w:val="0"/>
        </w:rPr>
        <w:t xml:space="preserve"> XDS CXi mapped to FHIR Identifier Type</w:t>
      </w:r>
      <w:bookmarkEnd w:id="219"/>
    </w:p>
    <w:p w14:paraId="0AA82A2E" w14:textId="2A68AF37" w:rsidR="00F75F23" w:rsidRPr="00776173" w:rsidRDefault="00F75F23" w:rsidP="00F75F23">
      <w:pPr>
        <w:pStyle w:val="BodyText"/>
      </w:pPr>
      <w:r w:rsidRPr="00776173">
        <w:t>In XDS</w:t>
      </w:r>
      <w:r w:rsidR="00DE3BD9" w:rsidRPr="00776173">
        <w:t>,</w:t>
      </w:r>
      <w:r w:rsidRPr="00776173">
        <w:t xml:space="preserve"> a subset of CX is defined</w:t>
      </w:r>
      <w:r w:rsidR="00DE3BD9" w:rsidRPr="00776173">
        <w:t xml:space="preserve"> as</w:t>
      </w:r>
      <w:r w:rsidRPr="00776173">
        <w:t xml:space="preserve"> CXi.</w:t>
      </w:r>
    </w:p>
    <w:p w14:paraId="7066CBB9" w14:textId="77777777" w:rsidR="00F75F23" w:rsidRPr="00776173" w:rsidRDefault="00F75F23" w:rsidP="00F75F23">
      <w:pPr>
        <w:pStyle w:val="BodyText"/>
      </w:pPr>
      <w:r w:rsidRPr="00776173">
        <w:t>The following mapping shall be used unless otherwise specified:</w:t>
      </w:r>
    </w:p>
    <w:p w14:paraId="32A26E12" w14:textId="77777777" w:rsidR="00F75F23" w:rsidRPr="00776173" w:rsidRDefault="00F75F23" w:rsidP="00867752">
      <w:pPr>
        <w:pStyle w:val="List2"/>
      </w:pPr>
      <w:r w:rsidRPr="00776173">
        <w:t>CXi.1 (id) = Identifier.value</w:t>
      </w:r>
    </w:p>
    <w:p w14:paraId="1C6577BE" w14:textId="77777777" w:rsidR="00F75F23" w:rsidRPr="00776173" w:rsidRDefault="00F75F23" w:rsidP="00867752">
      <w:pPr>
        <w:pStyle w:val="List2"/>
      </w:pPr>
      <w:r w:rsidRPr="00776173">
        <w:t>CXi.4 (assigning authority) = Identifier.system</w:t>
      </w:r>
    </w:p>
    <w:p w14:paraId="7BAF6745" w14:textId="5112BAAD" w:rsidR="00F75F23" w:rsidRPr="00776173" w:rsidRDefault="00F75F23" w:rsidP="00867752">
      <w:pPr>
        <w:pStyle w:val="List2"/>
      </w:pPr>
      <w:r w:rsidRPr="00776173">
        <w:t>CXi.5 (identifier type code) = Identifier.type</w:t>
      </w:r>
    </w:p>
    <w:p w14:paraId="1319CB90" w14:textId="77777777" w:rsidR="00F75F23" w:rsidRPr="00776173" w:rsidRDefault="00F75F23" w:rsidP="00867752">
      <w:pPr>
        <w:pStyle w:val="List2"/>
      </w:pPr>
      <w:r w:rsidRPr="00776173">
        <w:t>CXi.6 (homeCommunityId) = &lt;not mapped&gt;</w:t>
      </w:r>
    </w:p>
    <w:p w14:paraId="5FA312C6" w14:textId="0D16977E" w:rsidR="00F75F23" w:rsidRPr="00776173" w:rsidRDefault="00F75F23" w:rsidP="00F75F23">
      <w:pPr>
        <w:pStyle w:val="BodyText"/>
      </w:pPr>
      <w:r w:rsidRPr="00776173">
        <w:t xml:space="preserve">Thus, a </w:t>
      </w:r>
      <w:r w:rsidR="00F24BCE" w:rsidRPr="00776173">
        <w:t xml:space="preserve">CXi </w:t>
      </w:r>
      <w:r w:rsidRPr="00776173">
        <w:t>value such as</w:t>
      </w:r>
    </w:p>
    <w:p w14:paraId="0E14305E" w14:textId="77777777" w:rsidR="00F75F23" w:rsidRPr="00776173" w:rsidRDefault="00F75F23" w:rsidP="00F75F23">
      <w:pPr>
        <w:pStyle w:val="BodyText"/>
        <w:ind w:left="720"/>
        <w:rPr>
          <w:rStyle w:val="XMLname"/>
          <w:sz w:val="16"/>
        </w:rPr>
      </w:pPr>
      <w:r w:rsidRPr="00776173">
        <w:rPr>
          <w:rStyle w:val="XMLname"/>
          <w:sz w:val="16"/>
        </w:rPr>
        <w:t xml:space="preserve"> 2013001^^^&amp;1.2.3.4.5.6&amp;ISO^urn:ihe:iti:xds:2013:accession</w:t>
      </w:r>
    </w:p>
    <w:p w14:paraId="379031FB" w14:textId="29DA80A3" w:rsidR="00F75F23" w:rsidRPr="00776173" w:rsidRDefault="00DE3BD9" w:rsidP="00F75F23">
      <w:pPr>
        <w:pStyle w:val="BodyText"/>
      </w:pPr>
      <w:r w:rsidRPr="00776173">
        <w:t xml:space="preserve">would be expressed in </w:t>
      </w:r>
      <w:r w:rsidR="00F75F23" w:rsidRPr="00776173">
        <w:t xml:space="preserve">FHIR </w:t>
      </w:r>
      <w:r w:rsidRPr="00776173">
        <w:t>as</w:t>
      </w:r>
      <w:r w:rsidR="00F75F23" w:rsidRPr="00776173">
        <w:t>:</w:t>
      </w:r>
    </w:p>
    <w:p w14:paraId="31DA4DFD" w14:textId="59E87807" w:rsidR="00F75F23" w:rsidRPr="00776173" w:rsidRDefault="00F75F23" w:rsidP="00867752">
      <w:pPr>
        <w:pStyle w:val="BodyText"/>
        <w:ind w:left="720"/>
        <w:rPr>
          <w:rStyle w:val="XMLname"/>
          <w:sz w:val="16"/>
        </w:rPr>
      </w:pPr>
      <w:r w:rsidRPr="00776173">
        <w:rPr>
          <w:rStyle w:val="XMLname"/>
          <w:sz w:val="16"/>
        </w:rPr>
        <w:t>&lt;identifier&gt;</w:t>
      </w:r>
    </w:p>
    <w:p w14:paraId="1EEEBAA7" w14:textId="46519C5A" w:rsidR="00F75F23" w:rsidRPr="00776173" w:rsidRDefault="00F75F23" w:rsidP="00867752">
      <w:pPr>
        <w:pStyle w:val="BodyText"/>
        <w:ind w:left="720"/>
        <w:rPr>
          <w:rStyle w:val="XMLname"/>
          <w:sz w:val="16"/>
        </w:rPr>
      </w:pPr>
      <w:r w:rsidRPr="00776173">
        <w:rPr>
          <w:rStyle w:val="XMLname"/>
          <w:sz w:val="16"/>
        </w:rPr>
        <w:tab/>
        <w:t>&lt;type&gt;</w:t>
      </w:r>
    </w:p>
    <w:p w14:paraId="477B670B" w14:textId="43E8138B" w:rsidR="00F75F23" w:rsidRPr="00776173" w:rsidRDefault="00F75F23" w:rsidP="00867752">
      <w:pPr>
        <w:pStyle w:val="BodyText"/>
        <w:ind w:left="720"/>
        <w:rPr>
          <w:rStyle w:val="XMLname"/>
          <w:sz w:val="16"/>
        </w:rPr>
      </w:pPr>
      <w:r w:rsidRPr="00776173">
        <w:rPr>
          <w:rStyle w:val="XMLname"/>
          <w:sz w:val="16"/>
        </w:rPr>
        <w:tab/>
      </w:r>
      <w:r w:rsidRPr="00776173">
        <w:rPr>
          <w:rStyle w:val="XMLname"/>
          <w:sz w:val="16"/>
        </w:rPr>
        <w:tab/>
        <w:t>&lt;coding&gt;</w:t>
      </w:r>
    </w:p>
    <w:p w14:paraId="642CEAAF" w14:textId="39429616" w:rsidR="00F75F23" w:rsidRPr="00776173" w:rsidRDefault="00F75F23" w:rsidP="00867752">
      <w:pPr>
        <w:pStyle w:val="BodyText"/>
        <w:ind w:left="720"/>
        <w:rPr>
          <w:rStyle w:val="XMLname"/>
          <w:sz w:val="16"/>
        </w:rPr>
      </w:pPr>
      <w:r w:rsidRPr="00776173">
        <w:rPr>
          <w:rStyle w:val="XMLname"/>
          <w:sz w:val="16"/>
        </w:rPr>
        <w:tab/>
      </w:r>
      <w:r w:rsidRPr="00776173">
        <w:rPr>
          <w:rStyle w:val="XMLname"/>
          <w:sz w:val="16"/>
        </w:rPr>
        <w:tab/>
      </w:r>
      <w:r w:rsidRPr="00776173">
        <w:rPr>
          <w:rStyle w:val="XMLname"/>
          <w:sz w:val="16"/>
        </w:rPr>
        <w:tab/>
        <w:t>&lt;system value="urn:ietf:rfc:3986"/&gt;</w:t>
      </w:r>
    </w:p>
    <w:p w14:paraId="2A3425AD" w14:textId="4A84949F" w:rsidR="00F75F23" w:rsidRPr="00776173" w:rsidRDefault="00F75F23" w:rsidP="00867752">
      <w:pPr>
        <w:pStyle w:val="BodyText"/>
        <w:ind w:left="720"/>
        <w:rPr>
          <w:rStyle w:val="XMLname"/>
          <w:sz w:val="16"/>
        </w:rPr>
      </w:pPr>
      <w:r w:rsidRPr="00776173">
        <w:rPr>
          <w:rStyle w:val="XMLname"/>
          <w:sz w:val="16"/>
        </w:rPr>
        <w:tab/>
      </w:r>
      <w:r w:rsidRPr="00776173">
        <w:rPr>
          <w:rStyle w:val="XMLname"/>
          <w:sz w:val="16"/>
        </w:rPr>
        <w:tab/>
      </w:r>
      <w:r w:rsidRPr="00776173">
        <w:rPr>
          <w:rStyle w:val="XMLname"/>
          <w:sz w:val="16"/>
        </w:rPr>
        <w:tab/>
        <w:t>&lt;code value="urn:ihe:iti:xds:2013:accession"/&gt;</w:t>
      </w:r>
    </w:p>
    <w:p w14:paraId="2D96191E" w14:textId="5B466E4D" w:rsidR="00F75F23" w:rsidRPr="00776173" w:rsidRDefault="00F75F23" w:rsidP="00867752">
      <w:pPr>
        <w:pStyle w:val="BodyText"/>
        <w:ind w:left="720"/>
        <w:rPr>
          <w:rStyle w:val="XMLname"/>
          <w:sz w:val="16"/>
        </w:rPr>
      </w:pPr>
      <w:r w:rsidRPr="00776173">
        <w:rPr>
          <w:rStyle w:val="XMLname"/>
          <w:sz w:val="16"/>
        </w:rPr>
        <w:lastRenderedPageBreak/>
        <w:tab/>
      </w:r>
      <w:r w:rsidRPr="00776173">
        <w:rPr>
          <w:rStyle w:val="XMLname"/>
          <w:sz w:val="16"/>
        </w:rPr>
        <w:tab/>
        <w:t>&lt;/coding&gt;</w:t>
      </w:r>
    </w:p>
    <w:p w14:paraId="724E615F" w14:textId="3802784F" w:rsidR="00F75F23" w:rsidRPr="00776173" w:rsidRDefault="00F75F23" w:rsidP="00867752">
      <w:pPr>
        <w:pStyle w:val="BodyText"/>
        <w:ind w:left="720"/>
        <w:rPr>
          <w:rStyle w:val="XMLname"/>
          <w:sz w:val="16"/>
        </w:rPr>
      </w:pPr>
      <w:r w:rsidRPr="00776173">
        <w:rPr>
          <w:rStyle w:val="XMLname"/>
          <w:sz w:val="16"/>
        </w:rPr>
        <w:tab/>
        <w:t>&lt;/type&gt;</w:t>
      </w:r>
    </w:p>
    <w:p w14:paraId="43FA72AC" w14:textId="51CE3D99" w:rsidR="00F75F23" w:rsidRPr="00776173" w:rsidRDefault="00F75F23" w:rsidP="00867752">
      <w:pPr>
        <w:pStyle w:val="BodyText"/>
        <w:ind w:left="720"/>
        <w:rPr>
          <w:rStyle w:val="XMLname"/>
          <w:sz w:val="16"/>
        </w:rPr>
      </w:pPr>
      <w:r w:rsidRPr="00776173">
        <w:rPr>
          <w:rStyle w:val="XMLname"/>
          <w:sz w:val="16"/>
        </w:rPr>
        <w:tab/>
        <w:t>&lt;system value="urn:oid:1.2.3.4.5.6"/&gt;</w:t>
      </w:r>
    </w:p>
    <w:p w14:paraId="7A0DFF61" w14:textId="701DFAAF" w:rsidR="00F75F23" w:rsidRPr="00776173" w:rsidRDefault="00F75F23" w:rsidP="00867752">
      <w:pPr>
        <w:pStyle w:val="BodyText"/>
        <w:ind w:left="720"/>
        <w:rPr>
          <w:rStyle w:val="XMLname"/>
          <w:sz w:val="16"/>
        </w:rPr>
      </w:pPr>
      <w:r w:rsidRPr="00776173">
        <w:rPr>
          <w:rStyle w:val="XMLname"/>
          <w:sz w:val="16"/>
        </w:rPr>
        <w:tab/>
        <w:t>&lt;value value="2013001"/&gt;</w:t>
      </w:r>
    </w:p>
    <w:p w14:paraId="060B36B6" w14:textId="4926FF30" w:rsidR="00F75F23" w:rsidRPr="00776173" w:rsidRDefault="00F75F23" w:rsidP="00867752">
      <w:pPr>
        <w:pStyle w:val="BodyText"/>
        <w:ind w:left="720"/>
        <w:rPr>
          <w:rStyle w:val="XMLname"/>
          <w:sz w:val="16"/>
        </w:rPr>
      </w:pPr>
      <w:r w:rsidRPr="00776173">
        <w:rPr>
          <w:rStyle w:val="XMLname"/>
          <w:sz w:val="16"/>
        </w:rPr>
        <w:t>&lt;/identifier&gt;</w:t>
      </w:r>
    </w:p>
    <w:p w14:paraId="773E8B00" w14:textId="77777777" w:rsidR="00F75F23" w:rsidRPr="00776173" w:rsidRDefault="00F75F23" w:rsidP="005D35BB">
      <w:pPr>
        <w:pStyle w:val="BodyText"/>
      </w:pPr>
    </w:p>
    <w:p w14:paraId="34D6D5C9" w14:textId="7304E597" w:rsidR="003B3446" w:rsidRPr="00776173" w:rsidRDefault="00415A06" w:rsidP="00867752">
      <w:pPr>
        <w:pStyle w:val="Heading2"/>
        <w:numPr>
          <w:ilvl w:val="0"/>
          <w:numId w:val="0"/>
        </w:numPr>
        <w:rPr>
          <w:noProof w:val="0"/>
        </w:rPr>
      </w:pPr>
      <w:bookmarkStart w:id="220" w:name="_Toc2696515"/>
      <w:r w:rsidRPr="00776173">
        <w:rPr>
          <w:noProof w:val="0"/>
        </w:rPr>
        <w:t>Z.10 Profiling conventions for constraints on FHIR</w:t>
      </w:r>
      <w:bookmarkEnd w:id="220"/>
    </w:p>
    <w:p w14:paraId="21032671" w14:textId="388456C4" w:rsidR="00415A06" w:rsidRPr="00776173" w:rsidRDefault="00415A06" w:rsidP="00415A06">
      <w:r w:rsidRPr="00776173">
        <w:t xml:space="preserve">The following terms refer to the </w:t>
      </w:r>
      <w:r w:rsidR="00223DF7" w:rsidRPr="00776173">
        <w:t xml:space="preserve">values used in the </w:t>
      </w:r>
      <w:r w:rsidRPr="00776173">
        <w:t>OPT column</w:t>
      </w:r>
      <w:r w:rsidR="00223DF7" w:rsidRPr="00776173">
        <w:t xml:space="preserve"> of </w:t>
      </w:r>
      <w:r w:rsidR="00C15BAA" w:rsidRPr="00776173">
        <w:t>t</w:t>
      </w:r>
      <w:r w:rsidR="00223DF7" w:rsidRPr="00776173">
        <w:t>ables</w:t>
      </w:r>
      <w:r w:rsidRPr="00776173">
        <w:t xml:space="preserve"> in </w:t>
      </w:r>
      <w:r w:rsidR="00DE3BD9" w:rsidRPr="00776173">
        <w:t xml:space="preserve">ITI Technical Framework </w:t>
      </w:r>
      <w:r w:rsidR="00223DF7" w:rsidRPr="00776173">
        <w:t>V</w:t>
      </w:r>
      <w:r w:rsidRPr="00776173">
        <w:t>olume</w:t>
      </w:r>
      <w:r w:rsidR="00DE3BD9" w:rsidRPr="00776173">
        <w:t>s</w:t>
      </w:r>
      <w:r w:rsidRPr="00776173">
        <w:t xml:space="preserve"> 2, 3, and 4 </w:t>
      </w:r>
      <w:r w:rsidR="00223DF7" w:rsidRPr="00776173">
        <w:t>that</w:t>
      </w:r>
      <w:r w:rsidRPr="00776173">
        <w:t xml:space="preserve"> define constraints </w:t>
      </w:r>
      <w:r w:rsidR="00223DF7" w:rsidRPr="00776173">
        <w:t xml:space="preserve">being </w:t>
      </w:r>
      <w:r w:rsidRPr="00776173">
        <w:t>profiled:</w:t>
      </w:r>
    </w:p>
    <w:p w14:paraId="10E6916C" w14:textId="6A97A6F1" w:rsidR="00415A06" w:rsidRPr="00776173" w:rsidRDefault="00415A06" w:rsidP="00415A06">
      <w:pPr>
        <w:pStyle w:val="List"/>
      </w:pPr>
      <w:r w:rsidRPr="00776173">
        <w:t xml:space="preserve">R </w:t>
      </w:r>
      <w:r w:rsidRPr="00776173">
        <w:tab/>
        <w:t>Required</w:t>
      </w:r>
      <w:r w:rsidR="00796DA2" w:rsidRPr="00776173">
        <w:t>.</w:t>
      </w:r>
      <w:r w:rsidRPr="00776173">
        <w:t xml:space="preserve"> </w:t>
      </w:r>
      <w:r w:rsidR="00796DA2" w:rsidRPr="00776173">
        <w:t>This element is required by FHIR.</w:t>
      </w:r>
      <w:r w:rsidRPr="00776173">
        <w:t xml:space="preserve"> A sending application shall populate </w:t>
      </w:r>
      <w:r w:rsidR="0013311D" w:rsidRPr="00776173">
        <w:t>the element</w:t>
      </w:r>
      <w:r w:rsidRPr="00776173">
        <w:t xml:space="preserve"> with a non-empty value. A receiving application may ignore the information conveyed by </w:t>
      </w:r>
      <w:r w:rsidR="0013311D" w:rsidRPr="00776173">
        <w:t>the element</w:t>
      </w:r>
      <w:r w:rsidRPr="00776173">
        <w:t xml:space="preserve">. A receiving application shall not raise an error </w:t>
      </w:r>
      <w:r w:rsidR="00796DA2" w:rsidRPr="00776173">
        <w:t xml:space="preserve">solely </w:t>
      </w:r>
      <w:r w:rsidRPr="00776173">
        <w:t xml:space="preserve">due to the presence of </w:t>
      </w:r>
      <w:r w:rsidR="0013311D" w:rsidRPr="00776173">
        <w:t>the</w:t>
      </w:r>
      <w:r w:rsidRPr="00776173">
        <w:t xml:space="preserve"> element but may raise an error due to the absence of </w:t>
      </w:r>
      <w:r w:rsidR="0013311D" w:rsidRPr="00776173">
        <w:t>the</w:t>
      </w:r>
      <w:r w:rsidRPr="00776173">
        <w:t xml:space="preserve"> element.</w:t>
      </w:r>
    </w:p>
    <w:p w14:paraId="0F869265" w14:textId="56EC5E7D" w:rsidR="00415A06" w:rsidRPr="00776173" w:rsidRDefault="00415A06" w:rsidP="00415A06">
      <w:pPr>
        <w:pStyle w:val="List"/>
      </w:pPr>
      <w:r w:rsidRPr="00776173">
        <w:t xml:space="preserve">R+ </w:t>
      </w:r>
      <w:r w:rsidRPr="00776173">
        <w:tab/>
      </w:r>
      <w:r w:rsidR="00796DA2" w:rsidRPr="00776173">
        <w:t xml:space="preserve">Required. This element is required by IHE </w:t>
      </w:r>
      <w:r w:rsidR="001554DC" w:rsidRPr="00776173">
        <w:t>profiling but</w:t>
      </w:r>
      <w:r w:rsidR="00796DA2" w:rsidRPr="00776173">
        <w:t xml:space="preserve"> is not a required element by FHIR.</w:t>
      </w:r>
      <w:r w:rsidRPr="00776173">
        <w:t xml:space="preserve"> </w:t>
      </w:r>
      <w:r w:rsidR="00DA3FCA" w:rsidRPr="00776173">
        <w:t>This element shall be treated as "R", above.</w:t>
      </w:r>
    </w:p>
    <w:p w14:paraId="7865A3F0" w14:textId="526ACC21" w:rsidR="00415A06" w:rsidRPr="00776173" w:rsidRDefault="00415A06" w:rsidP="00415A06">
      <w:pPr>
        <w:pStyle w:val="List"/>
      </w:pPr>
      <w:r w:rsidRPr="00776173">
        <w:t xml:space="preserve">R2 </w:t>
      </w:r>
      <w:r w:rsidRPr="00776173">
        <w:tab/>
        <w:t xml:space="preserve">Required if known. If the sending application has data for the </w:t>
      </w:r>
      <w:r w:rsidR="0013311D" w:rsidRPr="00776173">
        <w:t>element</w:t>
      </w:r>
      <w:r w:rsidRPr="00776173">
        <w:t xml:space="preserve">, it is required to populate the </w:t>
      </w:r>
      <w:r w:rsidR="0013311D" w:rsidRPr="00776173">
        <w:t>element</w:t>
      </w:r>
      <w:r w:rsidR="00221B2D" w:rsidRPr="00776173">
        <w:t xml:space="preserve"> with a non-empty value</w:t>
      </w:r>
      <w:r w:rsidRPr="00776173">
        <w:t xml:space="preserve">. If the value is not known, the </w:t>
      </w:r>
      <w:r w:rsidR="0013311D" w:rsidRPr="00776173">
        <w:t>element</w:t>
      </w:r>
      <w:r w:rsidRPr="00776173">
        <w:t xml:space="preserve"> may </w:t>
      </w:r>
      <w:r w:rsidR="0013311D" w:rsidRPr="00776173">
        <w:t>be omitted</w:t>
      </w:r>
      <w:r w:rsidRPr="00776173">
        <w:t xml:space="preserve">. A receiving application may ignore the information conveyed by </w:t>
      </w:r>
      <w:r w:rsidR="0013311D" w:rsidRPr="00776173">
        <w:t>the element</w:t>
      </w:r>
      <w:r w:rsidRPr="00776173">
        <w:t xml:space="preserve">. A receiving application shall not raise an error </w:t>
      </w:r>
      <w:r w:rsidR="00EA5150" w:rsidRPr="00776173">
        <w:t xml:space="preserve">solely </w:t>
      </w:r>
      <w:r w:rsidRPr="00776173">
        <w:t xml:space="preserve">due to the presence </w:t>
      </w:r>
      <w:r w:rsidR="0013311D" w:rsidRPr="00776173">
        <w:t xml:space="preserve">or absence </w:t>
      </w:r>
      <w:r w:rsidR="005E2D10" w:rsidRPr="00776173">
        <w:t>of</w:t>
      </w:r>
      <w:r w:rsidRPr="00776173">
        <w:t xml:space="preserve"> </w:t>
      </w:r>
      <w:r w:rsidR="0013311D" w:rsidRPr="00776173">
        <w:t xml:space="preserve">the </w:t>
      </w:r>
      <w:r w:rsidRPr="00776173">
        <w:t>element.</w:t>
      </w:r>
    </w:p>
    <w:p w14:paraId="6E4F27DE" w14:textId="1B1FAB61" w:rsidR="00415A06" w:rsidRPr="00776173" w:rsidRDefault="00415A06" w:rsidP="008C6332">
      <w:pPr>
        <w:pStyle w:val="List"/>
      </w:pPr>
      <w:r w:rsidRPr="00776173">
        <w:t>O</w:t>
      </w:r>
      <w:r w:rsidRPr="00776173">
        <w:tab/>
        <w:t xml:space="preserve">Optional. </w:t>
      </w:r>
      <w:r w:rsidR="00221B2D" w:rsidRPr="00776173">
        <w:t xml:space="preserve">At its discretion, a sending application may populate the element with a non-empty value. A receiving application may ignore the information conveyed by the element. </w:t>
      </w:r>
      <w:r w:rsidR="0001151C" w:rsidRPr="00776173">
        <w:t>A receiving application shall not raise an error</w:t>
      </w:r>
      <w:r w:rsidR="00221B2D" w:rsidRPr="00776173">
        <w:t xml:space="preserve"> solely</w:t>
      </w:r>
      <w:r w:rsidR="0001151C" w:rsidRPr="00776173">
        <w:t xml:space="preserve"> due to the presence or absence of the element.</w:t>
      </w:r>
    </w:p>
    <w:p w14:paraId="6DB96F40" w14:textId="654E5870" w:rsidR="00415A06" w:rsidRPr="00776173" w:rsidRDefault="00415A06" w:rsidP="00415A06">
      <w:pPr>
        <w:pStyle w:val="List"/>
      </w:pPr>
      <w:bookmarkStart w:id="221" w:name="OLE_LINK1"/>
      <w:bookmarkStart w:id="222" w:name="OLE_LINK2"/>
      <w:r w:rsidRPr="00776173">
        <w:t>C</w:t>
      </w:r>
      <w:r w:rsidRPr="00776173">
        <w:tab/>
      </w:r>
      <w:bookmarkEnd w:id="221"/>
      <w:bookmarkEnd w:id="222"/>
      <w:r w:rsidRPr="00776173">
        <w:t xml:space="preserve">Conditional. There is </w:t>
      </w:r>
      <w:r w:rsidR="002226DD" w:rsidRPr="00776173">
        <w:t xml:space="preserve">a </w:t>
      </w:r>
      <w:r w:rsidRPr="00776173">
        <w:t xml:space="preserve">stated </w:t>
      </w:r>
      <w:r w:rsidRPr="00776173">
        <w:rPr>
          <w:i/>
        </w:rPr>
        <w:t>condition</w:t>
      </w:r>
      <w:r w:rsidR="0001151C" w:rsidRPr="00776173">
        <w:t xml:space="preserve"> associated with the element</w:t>
      </w:r>
      <w:r w:rsidR="00784A65" w:rsidRPr="00776173">
        <w:t xml:space="preserve">. </w:t>
      </w:r>
      <w:r w:rsidR="00421053" w:rsidRPr="00776173">
        <w:t>When the condition is true, a</w:t>
      </w:r>
      <w:r w:rsidR="00F171FE" w:rsidRPr="00776173">
        <w:t xml:space="preserve"> sending application shall send</w:t>
      </w:r>
      <w:r w:rsidR="0001151C" w:rsidRPr="00776173">
        <w:t xml:space="preserve"> the element.</w:t>
      </w:r>
    </w:p>
    <w:p w14:paraId="1DE8CFDA" w14:textId="1B8066E9" w:rsidR="00415A06" w:rsidRPr="00776173" w:rsidRDefault="00415A06" w:rsidP="009A3322">
      <w:pPr>
        <w:pStyle w:val="List"/>
      </w:pPr>
      <w:r w:rsidRPr="00776173">
        <w:t>X</w:t>
      </w:r>
      <w:r w:rsidRPr="00776173">
        <w:tab/>
        <w:t xml:space="preserve">Not supported. </w:t>
      </w:r>
      <w:r w:rsidR="008D30B5" w:rsidRPr="00776173">
        <w:t xml:space="preserve">A </w:t>
      </w:r>
      <w:r w:rsidRPr="00776173">
        <w:t xml:space="preserve">sending application </w:t>
      </w:r>
      <w:r w:rsidR="008D30B5" w:rsidRPr="00776173">
        <w:t xml:space="preserve">shall not populate </w:t>
      </w:r>
      <w:r w:rsidRPr="00776173">
        <w:t>the element</w:t>
      </w:r>
      <w:r w:rsidR="005E2D10" w:rsidRPr="00776173">
        <w:t xml:space="preserve">. </w:t>
      </w:r>
      <w:r w:rsidR="0001151C" w:rsidRPr="00776173">
        <w:t xml:space="preserve">A </w:t>
      </w:r>
      <w:r w:rsidRPr="00776173">
        <w:t>receiving application may</w:t>
      </w:r>
      <w:r w:rsidR="005839B6" w:rsidRPr="00776173">
        <w:t>, if the element is received,</w:t>
      </w:r>
      <w:r w:rsidRPr="00776173">
        <w:t xml:space="preserve"> ignore </w:t>
      </w:r>
      <w:r w:rsidR="005839B6" w:rsidRPr="00776173">
        <w:t xml:space="preserve">the </w:t>
      </w:r>
      <w:r w:rsidR="008D30B5" w:rsidRPr="00776173">
        <w:t xml:space="preserve">information conveyed by </w:t>
      </w:r>
      <w:r w:rsidRPr="00776173">
        <w:t>the element, or may raise an error</w:t>
      </w:r>
      <w:r w:rsidR="0001151C" w:rsidRPr="00776173">
        <w:t xml:space="preserve"> due to the presence of the element</w:t>
      </w:r>
      <w:r w:rsidRPr="00776173">
        <w:t>.</w:t>
      </w:r>
    </w:p>
    <w:p w14:paraId="2EBBD0DA" w14:textId="59474286" w:rsidR="00170EC8" w:rsidRPr="00776173" w:rsidRDefault="00170EC8" w:rsidP="00867752">
      <w:pPr>
        <w:pStyle w:val="Heading1"/>
        <w:numPr>
          <w:ilvl w:val="0"/>
          <w:numId w:val="0"/>
        </w:numPr>
        <w:rPr>
          <w:noProof w:val="0"/>
        </w:rPr>
      </w:pPr>
      <w:bookmarkStart w:id="223" w:name="_Toc2696516"/>
      <w:r w:rsidRPr="00776173">
        <w:rPr>
          <w:noProof w:val="0"/>
        </w:rPr>
        <w:lastRenderedPageBreak/>
        <w:t>Appendix E</w:t>
      </w:r>
      <w:r w:rsidR="00784A65" w:rsidRPr="00776173">
        <w:rPr>
          <w:noProof w:val="0"/>
        </w:rPr>
        <w:t xml:space="preserve"> Usage of the CX Data Type in PID-3 Patient Identifier List</w:t>
      </w:r>
      <w:bookmarkEnd w:id="223"/>
    </w:p>
    <w:p w14:paraId="7647F9E8" w14:textId="220803A7" w:rsidR="00FA6B10" w:rsidRPr="00776173" w:rsidRDefault="00FA6B10" w:rsidP="00FA6B10">
      <w:pPr>
        <w:pStyle w:val="EditorInstructions"/>
      </w:pPr>
      <w:r w:rsidRPr="00776173">
        <w:t xml:space="preserve">Add the following </w:t>
      </w:r>
      <w:r w:rsidR="00223DF7" w:rsidRPr="00776173">
        <w:t xml:space="preserve">new </w:t>
      </w:r>
      <w:r w:rsidRPr="00776173">
        <w:t xml:space="preserve">section to </w:t>
      </w:r>
      <w:r w:rsidR="004E23D7" w:rsidRPr="00776173">
        <w:t xml:space="preserve">the end of </w:t>
      </w:r>
      <w:r w:rsidR="00586892" w:rsidRPr="00776173">
        <w:t>ITI TF-2x:</w:t>
      </w:r>
      <w:r w:rsidR="00F313B4" w:rsidRPr="00776173">
        <w:t xml:space="preserve"> </w:t>
      </w:r>
      <w:r w:rsidRPr="00776173">
        <w:t>Appendix E</w:t>
      </w:r>
      <w:r w:rsidR="00D8410A" w:rsidRPr="00776173">
        <w:t xml:space="preserve"> </w:t>
      </w:r>
      <w:r w:rsidR="00CC742A" w:rsidRPr="00776173">
        <w:t>Usage of the CX Data Type in PID-3 Patient Identifier List</w:t>
      </w:r>
    </w:p>
    <w:p w14:paraId="424B3AC2" w14:textId="77777777" w:rsidR="00FA6B10" w:rsidRPr="00776173" w:rsidRDefault="002F278C" w:rsidP="00867752">
      <w:pPr>
        <w:pStyle w:val="Heading2"/>
        <w:numPr>
          <w:ilvl w:val="0"/>
          <w:numId w:val="0"/>
        </w:numPr>
        <w:rPr>
          <w:noProof w:val="0"/>
        </w:rPr>
      </w:pPr>
      <w:bookmarkStart w:id="224" w:name="_Toc2696517"/>
      <w:r w:rsidRPr="00776173">
        <w:rPr>
          <w:noProof w:val="0"/>
        </w:rPr>
        <w:t>E.</w:t>
      </w:r>
      <w:r w:rsidR="00BD2C75" w:rsidRPr="00776173">
        <w:rPr>
          <w:noProof w:val="0"/>
        </w:rPr>
        <w:t xml:space="preserve">3 </w:t>
      </w:r>
      <w:r w:rsidR="00FA6B10" w:rsidRPr="00776173">
        <w:rPr>
          <w:noProof w:val="0"/>
        </w:rPr>
        <w:t>FHIR Identifier Type</w:t>
      </w:r>
      <w:bookmarkEnd w:id="224"/>
    </w:p>
    <w:p w14:paraId="5B19F985" w14:textId="33418FCD" w:rsidR="00C45BF4" w:rsidRPr="00776173" w:rsidRDefault="00462099" w:rsidP="00EA4EA1">
      <w:pPr>
        <w:pStyle w:val="BodyText"/>
      </w:pPr>
      <w:r w:rsidRPr="00776173">
        <w:t xml:space="preserve">The </w:t>
      </w:r>
      <w:r w:rsidR="002A0E5A" w:rsidRPr="00776173">
        <w:t>HL7 FHIR standard</w:t>
      </w:r>
      <w:r w:rsidRPr="00776173">
        <w:t xml:space="preserve"> uses the data type Identifier to express a</w:t>
      </w:r>
      <w:r w:rsidR="00E975DA" w:rsidRPr="00776173">
        <w:t xml:space="preserve"> business </w:t>
      </w:r>
      <w:r w:rsidRPr="00776173">
        <w:t xml:space="preserve">identifier that uniquely identifies a thing or object (see </w:t>
      </w:r>
      <w:r w:rsidR="00B325DA" w:rsidRPr="00776173">
        <w:t xml:space="preserve">FHIR </w:t>
      </w:r>
      <w:hyperlink r:id="rId32" w:anchor="identifier" w:history="1">
        <w:r w:rsidR="00616C2E" w:rsidRPr="00776173">
          <w:rPr>
            <w:rStyle w:val="Hyperlink"/>
          </w:rPr>
          <w:t>http://hl7.org/fhir/R4/datatypes.html#identifier</w:t>
        </w:r>
      </w:hyperlink>
      <w:r w:rsidRPr="00776173">
        <w:t>) including medical record number</w:t>
      </w:r>
      <w:r w:rsidR="00721EF0" w:rsidRPr="00776173">
        <w:t>s</w:t>
      </w:r>
      <w:r w:rsidRPr="00776173">
        <w:t xml:space="preserve"> or patient identifiers. </w:t>
      </w:r>
      <w:r w:rsidR="008D0808" w:rsidRPr="00776173">
        <w:t xml:space="preserve">See Appendix Z.9.1 for general guidance on FHIR Identifier datatype. </w:t>
      </w:r>
      <w:r w:rsidRPr="00776173">
        <w:t>This concept is different than the resource identifier</w:t>
      </w:r>
      <w:r w:rsidR="00E975DA" w:rsidRPr="00776173">
        <w:t>,</w:t>
      </w:r>
      <w:r w:rsidRPr="00776173">
        <w:t xml:space="preserve"> </w:t>
      </w:r>
      <w:r w:rsidR="00E975DA" w:rsidRPr="00776173">
        <w:t xml:space="preserve">known as </w:t>
      </w:r>
      <w:r w:rsidR="00370DCB" w:rsidRPr="00776173">
        <w:t xml:space="preserve">“logical id” or </w:t>
      </w:r>
      <w:r w:rsidR="00E975DA" w:rsidRPr="00776173">
        <w:t xml:space="preserve">“id” in FHIR, </w:t>
      </w:r>
      <w:r w:rsidRPr="00776173">
        <w:t>which identifie</w:t>
      </w:r>
      <w:r w:rsidR="00E975DA" w:rsidRPr="00776173">
        <w:t>s</w:t>
      </w:r>
      <w:r w:rsidRPr="00776173">
        <w:t xml:space="preserve"> a resource</w:t>
      </w:r>
      <w:r w:rsidR="00615863" w:rsidRPr="00776173">
        <w:t>.</w:t>
      </w:r>
      <w:r w:rsidRPr="00776173">
        <w:t xml:space="preserve"> (</w:t>
      </w:r>
      <w:r w:rsidR="00615863" w:rsidRPr="00776173">
        <w:t xml:space="preserve">A </w:t>
      </w:r>
      <w:r w:rsidRPr="00776173">
        <w:t>resource identifier may also be represented as an Identifier instance however</w:t>
      </w:r>
      <w:r w:rsidR="00615863" w:rsidRPr="00776173">
        <w:t>.</w:t>
      </w:r>
      <w:r w:rsidRPr="00776173">
        <w:t xml:space="preserve">) </w:t>
      </w:r>
    </w:p>
    <w:p w14:paraId="0E864361" w14:textId="5EA34534" w:rsidR="00462099" w:rsidRPr="00776173" w:rsidRDefault="00586892" w:rsidP="00EA4EA1">
      <w:pPr>
        <w:pStyle w:val="BodyText"/>
      </w:pPr>
      <w:r w:rsidRPr="00776173">
        <w:t>This section specifies</w:t>
      </w:r>
      <w:r w:rsidR="00462099" w:rsidRPr="00776173">
        <w:t xml:space="preserve"> how</w:t>
      </w:r>
      <w:r w:rsidR="009C654C" w:rsidRPr="00776173">
        <w:t xml:space="preserve"> </w:t>
      </w:r>
      <w:r w:rsidR="00FC2319" w:rsidRPr="00776173">
        <w:t>I</w:t>
      </w:r>
      <w:r w:rsidR="00462099" w:rsidRPr="00776173">
        <w:t xml:space="preserve">HE profiles use the Identifier data type in FHIR resources. </w:t>
      </w:r>
    </w:p>
    <w:p w14:paraId="4FD38E78" w14:textId="20B161AF" w:rsidR="00462099" w:rsidRPr="00776173" w:rsidRDefault="00462099" w:rsidP="00EA4EA1">
      <w:pPr>
        <w:pStyle w:val="BodyText"/>
      </w:pPr>
      <w:r w:rsidRPr="00776173">
        <w:t>IHE adds constraints to the Identifier data type</w:t>
      </w:r>
      <w:r w:rsidR="00721EF0" w:rsidRPr="00776173">
        <w:t>;</w:t>
      </w:r>
      <w:r w:rsidRPr="00776173">
        <w:t xml:space="preserve"> requirements for populating its elements vary slightly depending on what actor is originating a transaction. </w:t>
      </w:r>
    </w:p>
    <w:p w14:paraId="020D6E36" w14:textId="6D6CF3D5" w:rsidR="00B269F2" w:rsidRPr="00776173" w:rsidRDefault="00462099" w:rsidP="00EA4EA1">
      <w:pPr>
        <w:pStyle w:val="BodyText"/>
      </w:pPr>
      <w:r w:rsidRPr="00776173">
        <w:t xml:space="preserve">The FHIR Identifier type introduces a </w:t>
      </w:r>
      <w:r w:rsidR="00E37C77">
        <w:t>different</w:t>
      </w:r>
      <w:r w:rsidRPr="00776173">
        <w:t xml:space="preserve"> mechanism for conveying the originating system of a particular identifier. Whereas HL7 Version 2 and Version 3 messages identify an assigning organization as a</w:t>
      </w:r>
      <w:r w:rsidR="00F00278" w:rsidRPr="00776173">
        <w:t>n</w:t>
      </w:r>
      <w:r w:rsidRPr="00776173">
        <w:t xml:space="preserve"> HD </w:t>
      </w:r>
      <w:r w:rsidR="003D5EB7" w:rsidRPr="00776173">
        <w:t xml:space="preserve">(Hierarchical Descriptor) </w:t>
      </w:r>
      <w:r w:rsidRPr="00776173">
        <w:t xml:space="preserve">or </w:t>
      </w:r>
      <w:r w:rsidR="00DC5B3A" w:rsidRPr="00776173">
        <w:t xml:space="preserve">an </w:t>
      </w:r>
      <w:r w:rsidRPr="00776173">
        <w:t xml:space="preserve">OID in the </w:t>
      </w:r>
      <w:r w:rsidR="00DC5B3A" w:rsidRPr="00776173">
        <w:t>“</w:t>
      </w:r>
      <w:r w:rsidRPr="00776173">
        <w:t>root</w:t>
      </w:r>
      <w:r w:rsidR="00DC5B3A" w:rsidRPr="00776173">
        <w:t>”</w:t>
      </w:r>
      <w:r w:rsidRPr="00776173">
        <w:t xml:space="preserve"> attribute</w:t>
      </w:r>
      <w:r w:rsidR="0073130C" w:rsidRPr="00776173">
        <w:t>,</w:t>
      </w:r>
      <w:r w:rsidRPr="00776173">
        <w:t xml:space="preserve"> respectively, HL7 FHIR </w:t>
      </w:r>
      <w:r w:rsidR="00721EF0" w:rsidRPr="00776173">
        <w:t xml:space="preserve">requires </w:t>
      </w:r>
      <w:r w:rsidRPr="00776173">
        <w:t xml:space="preserve">the use of a URI. </w:t>
      </w:r>
      <w:r w:rsidR="00B269F2" w:rsidRPr="00776173">
        <w:t xml:space="preserve">This may </w:t>
      </w:r>
      <w:r w:rsidR="00721EF0" w:rsidRPr="00776173">
        <w:t xml:space="preserve">necessitate </w:t>
      </w:r>
      <w:r w:rsidR="00B269F2" w:rsidRPr="00776173">
        <w:t xml:space="preserve">some configuration on the part of </w:t>
      </w:r>
      <w:r w:rsidR="0026109D" w:rsidRPr="00776173">
        <w:t>actors</w:t>
      </w:r>
      <w:r w:rsidR="000001A7" w:rsidRPr="00776173">
        <w:t xml:space="preserve"> in IHE profiles</w:t>
      </w:r>
      <w:r w:rsidR="00B269F2" w:rsidRPr="00776173">
        <w:t xml:space="preserve"> to correctly map </w:t>
      </w:r>
      <w:r w:rsidR="00721EF0" w:rsidRPr="00776173">
        <w:t xml:space="preserve">between </w:t>
      </w:r>
      <w:r w:rsidR="00B269F2" w:rsidRPr="00776173">
        <w:t xml:space="preserve">a </w:t>
      </w:r>
      <w:r w:rsidR="00721EF0" w:rsidRPr="00776173">
        <w:t>URI a</w:t>
      </w:r>
      <w:r w:rsidR="00684F35" w:rsidRPr="00776173">
        <w:t>nd</w:t>
      </w:r>
      <w:r w:rsidR="00B269F2" w:rsidRPr="00776173">
        <w:t xml:space="preserve"> an OID</w:t>
      </w:r>
      <w:r w:rsidR="00E37C77">
        <w:t>,</w:t>
      </w:r>
      <w:r w:rsidR="00B269F2" w:rsidRPr="00776173">
        <w:t xml:space="preserve"> or HD to maintain consistency with other actors which are not implementing the FHIR specification. </w:t>
      </w:r>
    </w:p>
    <w:p w14:paraId="5849AE36" w14:textId="6C511313" w:rsidR="00462099" w:rsidRPr="00776173" w:rsidRDefault="00B269F2" w:rsidP="00EA4EA1">
      <w:pPr>
        <w:pStyle w:val="BodyText"/>
      </w:pPr>
      <w:r w:rsidRPr="00776173">
        <w:t xml:space="preserve">IHE imposes the following restrictions on the </w:t>
      </w:r>
      <w:r w:rsidR="00684F35" w:rsidRPr="00776173">
        <w:t xml:space="preserve">FHIR </w:t>
      </w:r>
      <w:r w:rsidRPr="00776173">
        <w:t>Identifier</w:t>
      </w:r>
      <w:r w:rsidR="00684F35" w:rsidRPr="00776173">
        <w:t xml:space="preserve"> datatype for a Patient</w:t>
      </w:r>
      <w:r w:rsidRPr="00776173">
        <w:t>:</w:t>
      </w:r>
    </w:p>
    <w:p w14:paraId="21E81EF2" w14:textId="3441C46C" w:rsidR="00684F35" w:rsidRPr="00776173" w:rsidRDefault="00684F35" w:rsidP="00684F35">
      <w:pPr>
        <w:pStyle w:val="ListBullet2"/>
      </w:pPr>
      <w:r w:rsidRPr="00776173">
        <w:t xml:space="preserve">Both the </w:t>
      </w:r>
      <w:r w:rsidRPr="00776173">
        <w:rPr>
          <w:rStyle w:val="XMLname"/>
        </w:rPr>
        <w:t>value</w:t>
      </w:r>
      <w:r w:rsidRPr="00776173">
        <w:t xml:space="preserve"> and </w:t>
      </w:r>
      <w:r w:rsidRPr="00776173">
        <w:rPr>
          <w:rStyle w:val="XMLname"/>
        </w:rPr>
        <w:t>system</w:t>
      </w:r>
      <w:r w:rsidRPr="00776173">
        <w:t xml:space="preserve"> shall be populated. See </w:t>
      </w:r>
      <w:r w:rsidR="00223DF7" w:rsidRPr="00776173">
        <w:t xml:space="preserve">Appendix </w:t>
      </w:r>
      <w:r w:rsidRPr="00776173">
        <w:t>Z.9.1 Identifier Type</w:t>
      </w:r>
    </w:p>
    <w:p w14:paraId="1DAD27FC" w14:textId="27F8A72D" w:rsidR="00697F39" w:rsidRPr="00776173" w:rsidRDefault="00684F35" w:rsidP="00684F35">
      <w:pPr>
        <w:pStyle w:val="ListBullet2"/>
      </w:pPr>
      <w:r w:rsidRPr="00776173">
        <w:t>T</w:t>
      </w:r>
      <w:r w:rsidR="00B269F2" w:rsidRPr="00776173">
        <w:t xml:space="preserve">he </w:t>
      </w:r>
      <w:r w:rsidRPr="00776173">
        <w:rPr>
          <w:rStyle w:val="XMLname"/>
        </w:rPr>
        <w:t>assigner</w:t>
      </w:r>
      <w:r w:rsidRPr="00776173">
        <w:t xml:space="preserve"> attribute</w:t>
      </w:r>
      <w:r w:rsidR="00B269F2" w:rsidRPr="00776173">
        <w:t xml:space="preserve"> </w:t>
      </w:r>
      <w:r w:rsidRPr="00776173">
        <w:t xml:space="preserve">may be populated </w:t>
      </w:r>
      <w:r w:rsidR="00B269F2" w:rsidRPr="00776173">
        <w:t xml:space="preserve">(the name of the organization which assigned the identifier). </w:t>
      </w:r>
      <w:r w:rsidR="00DC6549" w:rsidRPr="00776173">
        <w:t xml:space="preserve">When </w:t>
      </w:r>
      <w:r w:rsidR="002C109A" w:rsidRPr="00776173">
        <w:t xml:space="preserve">the assigning authority name is </w:t>
      </w:r>
      <w:r w:rsidR="00DC6549" w:rsidRPr="00776173">
        <w:t>provided, t</w:t>
      </w:r>
      <w:r w:rsidR="00B269F2" w:rsidRPr="00776173">
        <w:t>he actor shall</w:t>
      </w:r>
      <w:r w:rsidR="002C109A" w:rsidRPr="00776173">
        <w:t xml:space="preserve"> also</w:t>
      </w:r>
      <w:r w:rsidR="00B269F2" w:rsidRPr="00776173">
        <w:t xml:space="preserve"> populate the </w:t>
      </w:r>
      <w:r w:rsidR="00B269F2" w:rsidRPr="00776173">
        <w:rPr>
          <w:rStyle w:val="XMLname"/>
        </w:rPr>
        <w:t>display</w:t>
      </w:r>
      <w:r w:rsidR="00B269F2" w:rsidRPr="00776173">
        <w:t xml:space="preserve"> attribute</w:t>
      </w:r>
      <w:r w:rsidR="00697F39" w:rsidRPr="00776173">
        <w:t>.</w:t>
      </w:r>
    </w:p>
    <w:p w14:paraId="56B55620" w14:textId="6EB4FB06" w:rsidR="0073130C" w:rsidRPr="00776173" w:rsidRDefault="0073130C" w:rsidP="00867752">
      <w:pPr>
        <w:pStyle w:val="BodyText"/>
      </w:pPr>
      <w:bookmarkStart w:id="225" w:name="_IHEActCode_Vocabulary"/>
      <w:bookmarkStart w:id="226" w:name="_IHERoleCode_Vocabulary"/>
      <w:bookmarkStart w:id="227" w:name="_6.2.1.1.6.1_Service_Event"/>
      <w:bookmarkStart w:id="228" w:name="_6.2.1.1.6.2_Medications_Section"/>
      <w:bookmarkStart w:id="229" w:name="_6.2.1.1.6.3_Allergies_and"/>
      <w:bookmarkStart w:id="230" w:name="_6.2.2.1.1__Problem"/>
      <w:bookmarkStart w:id="231" w:name="_6.2.3.1_Encompassing_Encounter"/>
      <w:bookmarkStart w:id="232" w:name="_6.2.3.1.1_Responsible_Party"/>
      <w:bookmarkStart w:id="233" w:name="_6.2.3.1.2_Health_Care"/>
      <w:bookmarkStart w:id="234" w:name="_6.2.4.4.1__Simple"/>
      <w:bookmarkStart w:id="235" w:name="_Toc335730763"/>
      <w:bookmarkStart w:id="236" w:name="_Toc336000666"/>
      <w:bookmarkStart w:id="237" w:name="_Toc336002388"/>
      <w:bookmarkStart w:id="238" w:name="_Toc336006583"/>
      <w:bookmarkStart w:id="239" w:name="_Toc335730764"/>
      <w:bookmarkStart w:id="240" w:name="_Toc336000667"/>
      <w:bookmarkStart w:id="241" w:name="_Toc336002389"/>
      <w:bookmarkStart w:id="242" w:name="_Toc33600658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sectPr w:rsidR="0073130C" w:rsidRPr="00776173" w:rsidSect="000807AC">
      <w:headerReference w:type="default" r:id="rId33"/>
      <w:footerReference w:type="even" r:id="rId34"/>
      <w:footerReference w:type="default" r:id="rId35"/>
      <w:footerReference w:type="first" r:id="rId36"/>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CFEA7" w14:textId="77777777" w:rsidR="00D74880" w:rsidRDefault="00D74880">
      <w:r>
        <w:separator/>
      </w:r>
    </w:p>
  </w:endnote>
  <w:endnote w:type="continuationSeparator" w:id="0">
    <w:p w14:paraId="5CC27C60" w14:textId="77777777" w:rsidR="00D74880" w:rsidRDefault="00D74880">
      <w:r>
        <w:continuationSeparator/>
      </w:r>
    </w:p>
  </w:endnote>
  <w:endnote w:type="continuationNotice" w:id="1">
    <w:p w14:paraId="70DD7BFD" w14:textId="77777777" w:rsidR="00D74880" w:rsidRDefault="00D74880">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8D8D7" w14:textId="77777777" w:rsidR="00AF187B" w:rsidRDefault="00AF18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0039C4D" w14:textId="77777777" w:rsidR="00AF187B" w:rsidRDefault="00AF18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4DD18" w14:textId="77777777" w:rsidR="00AF187B" w:rsidRDefault="00AF187B" w:rsidP="00E93892">
    <w:pPr>
      <w:pStyle w:val="Footer"/>
      <w:ind w:right="360"/>
    </w:pPr>
    <w:r>
      <w:t>___________________________________________________________________________</w:t>
    </w:r>
  </w:p>
  <w:p w14:paraId="0C82BF02" w14:textId="1912F18C" w:rsidR="00AF187B" w:rsidRDefault="00AF187B" w:rsidP="00B004EF">
    <w:pPr>
      <w:pStyle w:val="Footer"/>
      <w:tabs>
        <w:tab w:val="clear" w:pos="8640"/>
        <w:tab w:val="right" w:pos="9000"/>
      </w:tabs>
      <w:ind w:right="360"/>
      <w:rPr>
        <w:sz w:val="20"/>
      </w:rPr>
    </w:pPr>
    <w:bookmarkStart w:id="243" w:name="_Toc473170355"/>
    <w:r>
      <w:rPr>
        <w:sz w:val="20"/>
      </w:rPr>
      <w:t>Rev. 2.</w:t>
    </w:r>
    <w:r w:rsidR="00776173">
      <w:rPr>
        <w:sz w:val="20"/>
      </w:rPr>
      <w:t>1</w:t>
    </w:r>
    <w:r>
      <w:rPr>
        <w:sz w:val="20"/>
      </w:rPr>
      <w:t xml:space="preserve"> – 2019-0</w:t>
    </w:r>
    <w:r w:rsidR="00776173">
      <w:rPr>
        <w:sz w:val="20"/>
      </w:rPr>
      <w:t>3-</w:t>
    </w:r>
    <w:r w:rsidR="00EA762C">
      <w:rPr>
        <w:sz w:val="20"/>
      </w:rPr>
      <w:t>06</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Copyright © 2019: IHE International, Inc.</w:t>
    </w:r>
    <w:bookmarkEnd w:id="243"/>
  </w:p>
  <w:p w14:paraId="0EE668AD" w14:textId="77777777" w:rsidR="00AF187B" w:rsidRDefault="00AF187B"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606B9" w14:textId="7C5E3872" w:rsidR="00AF187B" w:rsidRDefault="00AF187B">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C20B3" w14:textId="77777777" w:rsidR="00D74880" w:rsidRDefault="00D74880">
      <w:r>
        <w:separator/>
      </w:r>
    </w:p>
  </w:footnote>
  <w:footnote w:type="continuationSeparator" w:id="0">
    <w:p w14:paraId="36771BF7" w14:textId="77777777" w:rsidR="00D74880" w:rsidRDefault="00D74880">
      <w:r>
        <w:continuationSeparator/>
      </w:r>
    </w:p>
  </w:footnote>
  <w:footnote w:type="continuationNotice" w:id="1">
    <w:p w14:paraId="38144AA5" w14:textId="77777777" w:rsidR="00D74880" w:rsidRDefault="00D74880">
      <w:pPr>
        <w:spacing w:before="0"/>
      </w:pPr>
    </w:p>
  </w:footnote>
  <w:footnote w:id="2">
    <w:p w14:paraId="31D91E16" w14:textId="77777777" w:rsidR="00491F45" w:rsidRDefault="00491F45" w:rsidP="00491F45">
      <w:pPr>
        <w:pStyle w:val="FootnoteText"/>
      </w:pPr>
      <w:r>
        <w:rPr>
          <w:rStyle w:val="FootnoteReference"/>
        </w:rPr>
        <w:footnoteRef/>
      </w:r>
      <w:r>
        <w:t xml:space="preserve"> HL7 </w:t>
      </w:r>
      <w:r w:rsidRPr="00964FA2">
        <w:t>is the registered trademark of Health Level Seven International.</w:t>
      </w:r>
    </w:p>
  </w:footnote>
  <w:footnote w:id="3">
    <w:p w14:paraId="7163F952" w14:textId="77777777" w:rsidR="00491F45" w:rsidRDefault="00491F45" w:rsidP="00491F45">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23CC9" w14:textId="2A3E7EC0" w:rsidR="00AF187B" w:rsidRDefault="00AF187B">
    <w:pPr>
      <w:pStyle w:val="Header"/>
    </w:pPr>
    <w:r>
      <w:t>IHE IT Infrastructure Technical Framework Supplement – IHE Appendix on HL7</w:t>
    </w:r>
    <w:r w:rsidRPr="00FE4732">
      <w:rPr>
        <w:vertAlign w:val="superscript"/>
      </w:rPr>
      <w:t>®</w:t>
    </w:r>
    <w:r>
      <w:t xml:space="preserve"> FHIR</w:t>
    </w:r>
    <w:r w:rsidRPr="00FE4732">
      <w:rPr>
        <w:vertAlign w:val="superscript"/>
      </w:rPr>
      <w:t>®</w:t>
    </w:r>
    <w:r>
      <w:t xml:space="preserve"> </w:t>
    </w:r>
    <w:r>
      <w:br/>
      <w:t>______________________________________________________________________________</w:t>
    </w:r>
  </w:p>
  <w:p w14:paraId="0CB2A47E" w14:textId="77777777" w:rsidR="00AF187B" w:rsidRDefault="00AF18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28400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7AA3CEC"/>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3852B0A"/>
    <w:multiLevelType w:val="hybridMultilevel"/>
    <w:tmpl w:val="BF4C5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57C233D"/>
    <w:multiLevelType w:val="hybridMultilevel"/>
    <w:tmpl w:val="43B868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74462BA"/>
    <w:multiLevelType w:val="hybridMultilevel"/>
    <w:tmpl w:val="A56A4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87776BC"/>
    <w:multiLevelType w:val="hybridMultilevel"/>
    <w:tmpl w:val="7C2C4B6A"/>
    <w:lvl w:ilvl="0" w:tplc="04090001">
      <w:start w:val="38"/>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EE44D7"/>
    <w:multiLevelType w:val="hybridMultilevel"/>
    <w:tmpl w:val="E8941BF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BFC0415"/>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D006603"/>
    <w:multiLevelType w:val="hybridMultilevel"/>
    <w:tmpl w:val="81AC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D1471DE"/>
    <w:multiLevelType w:val="hybridMultilevel"/>
    <w:tmpl w:val="4F4C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303097"/>
    <w:multiLevelType w:val="hybridMultilevel"/>
    <w:tmpl w:val="B14C6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21F5E9D"/>
    <w:multiLevelType w:val="hybridMultilevel"/>
    <w:tmpl w:val="EE00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7252294"/>
    <w:multiLevelType w:val="hybridMultilevel"/>
    <w:tmpl w:val="80F8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26"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8"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1D1601F0"/>
    <w:multiLevelType w:val="hybridMultilevel"/>
    <w:tmpl w:val="1A9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FA74EC"/>
    <w:multiLevelType w:val="hybridMultilevel"/>
    <w:tmpl w:val="BF34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04539E4"/>
    <w:multiLevelType w:val="hybridMultilevel"/>
    <w:tmpl w:val="344C9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214169A2"/>
    <w:multiLevelType w:val="multilevel"/>
    <w:tmpl w:val="7B943E18"/>
    <w:numStyleLink w:val="Constraints"/>
  </w:abstractNum>
  <w:abstractNum w:abstractNumId="34" w15:restartNumberingAfterBreak="0">
    <w:nsid w:val="21557D29"/>
    <w:multiLevelType w:val="hybridMultilevel"/>
    <w:tmpl w:val="DF4E6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1B010C5"/>
    <w:multiLevelType w:val="hybridMultilevel"/>
    <w:tmpl w:val="F200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BA0D30"/>
    <w:multiLevelType w:val="hybridMultilevel"/>
    <w:tmpl w:val="55D0A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2667693A"/>
    <w:multiLevelType w:val="hybridMultilevel"/>
    <w:tmpl w:val="3C747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271B6CF0"/>
    <w:multiLevelType w:val="hybridMultilevel"/>
    <w:tmpl w:val="845E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B035871"/>
    <w:multiLevelType w:val="hybridMultilevel"/>
    <w:tmpl w:val="801075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2D64202A"/>
    <w:multiLevelType w:val="hybridMultilevel"/>
    <w:tmpl w:val="452C17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31636F82"/>
    <w:multiLevelType w:val="hybridMultilevel"/>
    <w:tmpl w:val="356A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8A49E7"/>
    <w:multiLevelType w:val="hybridMultilevel"/>
    <w:tmpl w:val="C458E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1C06130"/>
    <w:multiLevelType w:val="multilevel"/>
    <w:tmpl w:val="650271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D206EF"/>
    <w:multiLevelType w:val="hybridMultilevel"/>
    <w:tmpl w:val="76FC1C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33050F46"/>
    <w:multiLevelType w:val="hybridMultilevel"/>
    <w:tmpl w:val="32E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1" w15:restartNumberingAfterBreak="0">
    <w:nsid w:val="3D1A53F1"/>
    <w:multiLevelType w:val="hybridMultilevel"/>
    <w:tmpl w:val="2E7A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0BC3A55"/>
    <w:multiLevelType w:val="multilevel"/>
    <w:tmpl w:val="7B943E18"/>
    <w:numStyleLink w:val="Constraints"/>
  </w:abstractNum>
  <w:abstractNum w:abstractNumId="53" w15:restartNumberingAfterBreak="0">
    <w:nsid w:val="415D5A26"/>
    <w:multiLevelType w:val="hybridMultilevel"/>
    <w:tmpl w:val="6AE4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27368E3"/>
    <w:multiLevelType w:val="hybridMultilevel"/>
    <w:tmpl w:val="F3E88D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43F7605"/>
    <w:multiLevelType w:val="hybridMultilevel"/>
    <w:tmpl w:val="C5106C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6241FBD"/>
    <w:multiLevelType w:val="hybridMultilevel"/>
    <w:tmpl w:val="3CF4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65E3D4D"/>
    <w:multiLevelType w:val="hybridMultilevel"/>
    <w:tmpl w:val="F070A13E"/>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97E2204"/>
    <w:multiLevelType w:val="hybridMultilevel"/>
    <w:tmpl w:val="444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B025E5F"/>
    <w:multiLevelType w:val="multilevel"/>
    <w:tmpl w:val="7B943E18"/>
    <w:numStyleLink w:val="Constraints"/>
  </w:abstractNum>
  <w:abstractNum w:abstractNumId="61" w15:restartNumberingAfterBreak="0">
    <w:nsid w:val="4B4C615E"/>
    <w:multiLevelType w:val="hybridMultilevel"/>
    <w:tmpl w:val="38B6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D0C01FD"/>
    <w:multiLevelType w:val="hybridMultilevel"/>
    <w:tmpl w:val="102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4" w15:restartNumberingAfterBreak="0">
    <w:nsid w:val="525E14A8"/>
    <w:multiLevelType w:val="hybridMultilevel"/>
    <w:tmpl w:val="6B3E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39B175E"/>
    <w:multiLevelType w:val="multilevel"/>
    <w:tmpl w:val="621E7906"/>
    <w:lvl w:ilvl="0">
      <w:start w:val="3"/>
      <w:numFmt w:val="decimal"/>
      <w:lvlText w:val="%1."/>
      <w:lvlJc w:val="left"/>
      <w:pPr>
        <w:ind w:left="1305" w:hanging="1305"/>
      </w:pPr>
      <w:rPr>
        <w:rFonts w:hint="default"/>
      </w:rPr>
    </w:lvl>
    <w:lvl w:ilvl="1">
      <w:start w:val="66"/>
      <w:numFmt w:val="decimal"/>
      <w:lvlText w:val="%1.%2."/>
      <w:lvlJc w:val="left"/>
      <w:pPr>
        <w:ind w:left="1305" w:hanging="1305"/>
      </w:pPr>
      <w:rPr>
        <w:rFonts w:hint="default"/>
      </w:rPr>
    </w:lvl>
    <w:lvl w:ilvl="2">
      <w:start w:val="4"/>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2"/>
      <w:numFmt w:val="decimal"/>
      <w:lvlText w:val="%1.%2.%3.%4.%5."/>
      <w:lvlJc w:val="left"/>
      <w:pPr>
        <w:ind w:left="1305" w:hanging="130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6" w15:restartNumberingAfterBreak="0">
    <w:nsid w:val="565828D3"/>
    <w:multiLevelType w:val="multilevel"/>
    <w:tmpl w:val="F3F6C15A"/>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6"/>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7"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8" w15:restartNumberingAfterBreak="0">
    <w:nsid w:val="5A343B3C"/>
    <w:multiLevelType w:val="hybridMultilevel"/>
    <w:tmpl w:val="65CC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0" w15:restartNumberingAfterBreak="0">
    <w:nsid w:val="61007C66"/>
    <w:multiLevelType w:val="hybridMultilevel"/>
    <w:tmpl w:val="2FD80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2" w15:restartNumberingAfterBreak="0">
    <w:nsid w:val="617E7A8E"/>
    <w:multiLevelType w:val="hybridMultilevel"/>
    <w:tmpl w:val="BB30A4E0"/>
    <w:lvl w:ilvl="0" w:tplc="31B69E6A">
      <w:start w:val="1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15:restartNumberingAfterBreak="0">
    <w:nsid w:val="61AC4E7D"/>
    <w:multiLevelType w:val="hybridMultilevel"/>
    <w:tmpl w:val="B47C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5" w15:restartNumberingAfterBreak="0">
    <w:nsid w:val="637D78F7"/>
    <w:multiLevelType w:val="hybridMultilevel"/>
    <w:tmpl w:val="E27A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66E51BC"/>
    <w:multiLevelType w:val="hybridMultilevel"/>
    <w:tmpl w:val="B8EA67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E9F1ECF"/>
    <w:multiLevelType w:val="hybridMultilevel"/>
    <w:tmpl w:val="60B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3734BF8"/>
    <w:multiLevelType w:val="hybridMultilevel"/>
    <w:tmpl w:val="4F9EB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55E5E1F"/>
    <w:multiLevelType w:val="hybridMultilevel"/>
    <w:tmpl w:val="27F66F5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1" w15:restartNumberingAfterBreak="0">
    <w:nsid w:val="775B3BA9"/>
    <w:multiLevelType w:val="hybridMultilevel"/>
    <w:tmpl w:val="16E8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7886A59"/>
    <w:multiLevelType w:val="hybridMultilevel"/>
    <w:tmpl w:val="3FA27A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86D3634"/>
    <w:multiLevelType w:val="hybridMultilevel"/>
    <w:tmpl w:val="2CB8DF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78D60E5C"/>
    <w:multiLevelType w:val="hybridMultilevel"/>
    <w:tmpl w:val="08B8D73C"/>
    <w:lvl w:ilvl="0" w:tplc="F87E8D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86"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7"/>
  </w:num>
  <w:num w:numId="10">
    <w:abstractNumId w:val="74"/>
  </w:num>
  <w:num w:numId="11">
    <w:abstractNumId w:val="74"/>
  </w:num>
  <w:num w:numId="12">
    <w:abstractNumId w:val="74"/>
  </w:num>
  <w:num w:numId="13">
    <w:abstractNumId w:val="74"/>
  </w:num>
  <w:num w:numId="14">
    <w:abstractNumId w:val="74"/>
  </w:num>
  <w:num w:numId="15">
    <w:abstractNumId w:val="74"/>
  </w:num>
  <w:num w:numId="16">
    <w:abstractNumId w:val="74"/>
  </w:num>
  <w:num w:numId="17">
    <w:abstractNumId w:val="74"/>
  </w:num>
  <w:num w:numId="18">
    <w:abstractNumId w:val="74"/>
  </w:num>
  <w:num w:numId="19">
    <w:abstractNumId w:val="6"/>
  </w:num>
  <w:num w:numId="20">
    <w:abstractNumId w:val="5"/>
  </w:num>
  <w:num w:numId="21">
    <w:abstractNumId w:val="74"/>
  </w:num>
  <w:num w:numId="22">
    <w:abstractNumId w:val="74"/>
  </w:num>
  <w:num w:numId="23">
    <w:abstractNumId w:val="74"/>
  </w:num>
  <w:num w:numId="24">
    <w:abstractNumId w:val="74"/>
  </w:num>
  <w:num w:numId="25">
    <w:abstractNumId w:val="66"/>
  </w:num>
  <w:num w:numId="26">
    <w:abstractNumId w:val="22"/>
  </w:num>
  <w:num w:numId="27">
    <w:abstractNumId w:val="74"/>
  </w:num>
  <w:num w:numId="28">
    <w:abstractNumId w:val="74"/>
  </w:num>
  <w:num w:numId="29">
    <w:abstractNumId w:val="74"/>
  </w:num>
  <w:num w:numId="30">
    <w:abstractNumId w:val="41"/>
  </w:num>
  <w:num w:numId="31">
    <w:abstractNumId w:val="56"/>
  </w:num>
  <w:num w:numId="32">
    <w:abstractNumId w:val="26"/>
  </w:num>
  <w:num w:numId="33">
    <w:abstractNumId w:val="85"/>
  </w:num>
  <w:num w:numId="34">
    <w:abstractNumId w:val="27"/>
  </w:num>
  <w:num w:numId="35">
    <w:abstractNumId w:val="11"/>
  </w:num>
  <w:num w:numId="36">
    <w:abstractNumId w:val="86"/>
  </w:num>
  <w:num w:numId="37">
    <w:abstractNumId w:val="60"/>
  </w:num>
  <w:num w:numId="38">
    <w:abstractNumId w:val="79"/>
  </w:num>
  <w:num w:numId="39">
    <w:abstractNumId w:val="52"/>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33"/>
  </w:num>
  <w:num w:numId="41">
    <w:abstractNumId w:val="50"/>
  </w:num>
  <w:num w:numId="42">
    <w:abstractNumId w:val="49"/>
  </w:num>
  <w:num w:numId="43">
    <w:abstractNumId w:val="63"/>
  </w:num>
  <w:num w:numId="44">
    <w:abstractNumId w:val="69"/>
  </w:num>
  <w:num w:numId="4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1"/>
  </w:num>
  <w:num w:numId="48">
    <w:abstractNumId w:val="66"/>
  </w:num>
  <w:num w:numId="49">
    <w:abstractNumId w:val="66"/>
  </w:num>
  <w:num w:numId="50">
    <w:abstractNumId w:val="10"/>
  </w:num>
  <w:num w:numId="51">
    <w:abstractNumId w:val="10"/>
  </w:num>
  <w:num w:numId="52">
    <w:abstractNumId w:val="8"/>
  </w:num>
  <w:num w:numId="53">
    <w:abstractNumId w:val="7"/>
  </w:num>
  <w:num w:numId="54">
    <w:abstractNumId w:val="6"/>
  </w:num>
  <w:num w:numId="55">
    <w:abstractNumId w:val="5"/>
  </w:num>
  <w:num w:numId="56">
    <w:abstractNumId w:val="9"/>
  </w:num>
  <w:num w:numId="57">
    <w:abstractNumId w:val="9"/>
  </w:num>
  <w:num w:numId="58">
    <w:abstractNumId w:val="4"/>
  </w:num>
  <w:num w:numId="59">
    <w:abstractNumId w:val="3"/>
  </w:num>
  <w:num w:numId="60">
    <w:abstractNumId w:val="2"/>
  </w:num>
  <w:num w:numId="61">
    <w:abstractNumId w:val="1"/>
  </w:num>
  <w:num w:numId="62">
    <w:abstractNumId w:val="10"/>
  </w:num>
  <w:num w:numId="63">
    <w:abstractNumId w:val="10"/>
  </w:num>
  <w:num w:numId="64">
    <w:abstractNumId w:val="8"/>
  </w:num>
  <w:num w:numId="65">
    <w:abstractNumId w:val="7"/>
  </w:num>
  <w:num w:numId="66">
    <w:abstractNumId w:val="6"/>
  </w:num>
  <w:num w:numId="67">
    <w:abstractNumId w:val="5"/>
  </w:num>
  <w:num w:numId="68">
    <w:abstractNumId w:val="9"/>
  </w:num>
  <w:num w:numId="69">
    <w:abstractNumId w:val="9"/>
  </w:num>
  <w:num w:numId="70">
    <w:abstractNumId w:val="4"/>
  </w:num>
  <w:num w:numId="71">
    <w:abstractNumId w:val="3"/>
  </w:num>
  <w:num w:numId="72">
    <w:abstractNumId w:val="2"/>
  </w:num>
  <w:num w:numId="73">
    <w:abstractNumId w:val="1"/>
  </w:num>
  <w:num w:numId="74">
    <w:abstractNumId w:val="71"/>
  </w:num>
  <w:num w:numId="75">
    <w:abstractNumId w:val="66"/>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66"/>
  </w:num>
  <w:num w:numId="77">
    <w:abstractNumId w:val="6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6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6"/>
  </w:num>
  <w:num w:numId="8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71"/>
  </w:num>
  <w:num w:numId="85">
    <w:abstractNumId w:val="71"/>
  </w:num>
  <w:num w:numId="86">
    <w:abstractNumId w:val="71"/>
  </w:num>
  <w:num w:numId="87">
    <w:abstractNumId w:val="71"/>
  </w:num>
  <w:num w:numId="88">
    <w:abstractNumId w:val="71"/>
  </w:num>
  <w:num w:numId="89">
    <w:abstractNumId w:val="71"/>
  </w:num>
  <w:num w:numId="90">
    <w:abstractNumId w:val="71"/>
  </w:num>
  <w:num w:numId="91">
    <w:abstractNumId w:val="71"/>
  </w:num>
  <w:num w:numId="92">
    <w:abstractNumId w:val="71"/>
  </w:num>
  <w:num w:numId="93">
    <w:abstractNumId w:val="71"/>
  </w:num>
  <w:num w:numId="94">
    <w:abstractNumId w:val="66"/>
  </w:num>
  <w:num w:numId="95">
    <w:abstractNumId w:val="6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66"/>
  </w:num>
  <w:num w:numId="97">
    <w:abstractNumId w:val="71"/>
  </w:num>
  <w:num w:numId="98">
    <w:abstractNumId w:val="66"/>
  </w:num>
  <w:num w:numId="99">
    <w:abstractNumId w:val="47"/>
  </w:num>
  <w:num w:numId="100">
    <w:abstractNumId w:val="72"/>
  </w:num>
  <w:num w:numId="101">
    <w:abstractNumId w:val="43"/>
  </w:num>
  <w:num w:numId="102">
    <w:abstractNumId w:val="44"/>
  </w:num>
  <w:num w:numId="103">
    <w:abstractNumId w:val="20"/>
  </w:num>
  <w:num w:numId="104">
    <w:abstractNumId w:val="55"/>
  </w:num>
  <w:num w:numId="105">
    <w:abstractNumId w:val="77"/>
  </w:num>
  <w:num w:numId="106">
    <w:abstractNumId w:val="13"/>
  </w:num>
  <w:num w:numId="107">
    <w:abstractNumId w:val="78"/>
  </w:num>
  <w:num w:numId="108">
    <w:abstractNumId w:val="75"/>
  </w:num>
  <w:num w:numId="109">
    <w:abstractNumId w:val="45"/>
  </w:num>
  <w:num w:numId="110">
    <w:abstractNumId w:val="68"/>
  </w:num>
  <w:num w:numId="111">
    <w:abstractNumId w:val="66"/>
  </w:num>
  <w:num w:numId="112">
    <w:abstractNumId w:val="66"/>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66"/>
    <w:lvlOverride w:ilvl="0">
      <w:startOverride w:val="1"/>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8"/>
  </w:num>
  <w:num w:numId="115">
    <w:abstractNumId w:val="58"/>
  </w:num>
  <w:num w:numId="116">
    <w:abstractNumId w:val="48"/>
  </w:num>
  <w:num w:numId="117">
    <w:abstractNumId w:val="19"/>
  </w:num>
  <w:num w:numId="118">
    <w:abstractNumId w:val="73"/>
  </w:num>
  <w:num w:numId="119">
    <w:abstractNumId w:val="14"/>
  </w:num>
  <w:num w:numId="120">
    <w:abstractNumId w:val="24"/>
  </w:num>
  <w:num w:numId="121">
    <w:abstractNumId w:val="34"/>
  </w:num>
  <w:num w:numId="122">
    <w:abstractNumId w:val="36"/>
  </w:num>
  <w:num w:numId="123">
    <w:abstractNumId w:val="81"/>
  </w:num>
  <w:num w:numId="124">
    <w:abstractNumId w:val="61"/>
  </w:num>
  <w:num w:numId="125">
    <w:abstractNumId w:val="82"/>
  </w:num>
  <w:num w:numId="126">
    <w:abstractNumId w:val="76"/>
  </w:num>
  <w:num w:numId="127">
    <w:abstractNumId w:val="57"/>
  </w:num>
  <w:num w:numId="128">
    <w:abstractNumId w:val="30"/>
  </w:num>
  <w:num w:numId="129">
    <w:abstractNumId w:val="31"/>
  </w:num>
  <w:num w:numId="130">
    <w:abstractNumId w:val="54"/>
  </w:num>
  <w:num w:numId="131">
    <w:abstractNumId w:val="84"/>
  </w:num>
  <w:num w:numId="132">
    <w:abstractNumId w:val="42"/>
  </w:num>
  <w:num w:numId="133">
    <w:abstractNumId w:val="37"/>
  </w:num>
  <w:num w:numId="134">
    <w:abstractNumId w:val="32"/>
  </w:num>
  <w:num w:numId="135">
    <w:abstractNumId w:val="83"/>
  </w:num>
  <w:num w:numId="136">
    <w:abstractNumId w:val="17"/>
  </w:num>
  <w:num w:numId="137">
    <w:abstractNumId w:val="0"/>
  </w:num>
  <w:num w:numId="138">
    <w:abstractNumId w:val="71"/>
  </w:num>
  <w:num w:numId="139">
    <w:abstractNumId w:val="16"/>
  </w:num>
  <w:num w:numId="140">
    <w:abstractNumId w:val="21"/>
  </w:num>
  <w:num w:numId="141">
    <w:abstractNumId w:val="62"/>
  </w:num>
  <w:num w:numId="142">
    <w:abstractNumId w:val="64"/>
  </w:num>
  <w:num w:numId="143">
    <w:abstractNumId w:val="70"/>
  </w:num>
  <w:num w:numId="144">
    <w:abstractNumId w:val="71"/>
  </w:num>
  <w:num w:numId="145">
    <w:abstractNumId w:val="65"/>
  </w:num>
  <w:num w:numId="146">
    <w:abstractNumId w:val="59"/>
  </w:num>
  <w:num w:numId="147">
    <w:abstractNumId w:val="46"/>
  </w:num>
  <w:num w:numId="148">
    <w:abstractNumId w:val="51"/>
  </w:num>
  <w:num w:numId="149">
    <w:abstractNumId w:val="71"/>
  </w:num>
  <w:num w:numId="150">
    <w:abstractNumId w:val="7"/>
  </w:num>
  <w:num w:numId="151">
    <w:abstractNumId w:val="80"/>
  </w:num>
  <w:num w:numId="152">
    <w:abstractNumId w:val="18"/>
  </w:num>
  <w:num w:numId="153">
    <w:abstractNumId w:val="8"/>
  </w:num>
  <w:num w:numId="154">
    <w:abstractNumId w:val="53"/>
  </w:num>
  <w:num w:numId="155">
    <w:abstractNumId w:val="12"/>
  </w:num>
  <w:num w:numId="156">
    <w:abstractNumId w:val="71"/>
  </w:num>
  <w:num w:numId="157">
    <w:abstractNumId w:val="71"/>
  </w:num>
  <w:num w:numId="158">
    <w:abstractNumId w:val="71"/>
  </w:num>
  <w:num w:numId="159">
    <w:abstractNumId w:val="71"/>
  </w:num>
  <w:num w:numId="160">
    <w:abstractNumId w:val="71"/>
  </w:num>
  <w:num w:numId="161">
    <w:abstractNumId w:val="71"/>
  </w:num>
  <w:num w:numId="162">
    <w:abstractNumId w:val="71"/>
  </w:num>
  <w:num w:numId="163">
    <w:abstractNumId w:val="71"/>
  </w:num>
  <w:num w:numId="164">
    <w:abstractNumId w:val="71"/>
  </w:num>
  <w:num w:numId="165">
    <w:abstractNumId w:val="71"/>
  </w:num>
  <w:num w:numId="166">
    <w:abstractNumId w:val="15"/>
  </w:num>
  <w:num w:numId="167">
    <w:abstractNumId w:val="40"/>
  </w:num>
  <w:num w:numId="168">
    <w:abstractNumId w:val="35"/>
  </w:num>
  <w:num w:numId="169">
    <w:abstractNumId w:val="25"/>
  </w:num>
  <w:num w:numId="170">
    <w:abstractNumId w:val="23"/>
  </w:num>
  <w:num w:numId="171">
    <w:abstractNumId w:val="29"/>
  </w:num>
  <w:num w:numId="172">
    <w:abstractNumId w:val="39"/>
  </w:num>
  <w:num w:numId="173">
    <w:abstractNumId w:val="28"/>
  </w:num>
  <w:numIdMacAtCleanup w:val="16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john.moehrke@bylight.com::190552cb-bacd-4e8e-adca-e08b148d3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1A7"/>
    <w:rsid w:val="000030DD"/>
    <w:rsid w:val="000073D3"/>
    <w:rsid w:val="000078F5"/>
    <w:rsid w:val="00007DE8"/>
    <w:rsid w:val="0001151C"/>
    <w:rsid w:val="0001209C"/>
    <w:rsid w:val="000121FB"/>
    <w:rsid w:val="000125FF"/>
    <w:rsid w:val="000147A7"/>
    <w:rsid w:val="00015E78"/>
    <w:rsid w:val="00016ECB"/>
    <w:rsid w:val="00017E09"/>
    <w:rsid w:val="0002373A"/>
    <w:rsid w:val="00024BCD"/>
    <w:rsid w:val="000274C7"/>
    <w:rsid w:val="00030D71"/>
    <w:rsid w:val="00031597"/>
    <w:rsid w:val="00031DD3"/>
    <w:rsid w:val="000325A7"/>
    <w:rsid w:val="00034127"/>
    <w:rsid w:val="00036347"/>
    <w:rsid w:val="00036661"/>
    <w:rsid w:val="0004144C"/>
    <w:rsid w:val="00044C0B"/>
    <w:rsid w:val="000470A5"/>
    <w:rsid w:val="000514E1"/>
    <w:rsid w:val="00052194"/>
    <w:rsid w:val="000534FA"/>
    <w:rsid w:val="0005577A"/>
    <w:rsid w:val="00060D78"/>
    <w:rsid w:val="0006205A"/>
    <w:rsid w:val="000622EE"/>
    <w:rsid w:val="00066A5D"/>
    <w:rsid w:val="00070847"/>
    <w:rsid w:val="000710FB"/>
    <w:rsid w:val="000717A7"/>
    <w:rsid w:val="00071BFC"/>
    <w:rsid w:val="00076D44"/>
    <w:rsid w:val="00077175"/>
    <w:rsid w:val="00077324"/>
    <w:rsid w:val="00077EA0"/>
    <w:rsid w:val="000807AC"/>
    <w:rsid w:val="00082CA1"/>
    <w:rsid w:val="00082F2B"/>
    <w:rsid w:val="0008446D"/>
    <w:rsid w:val="000857B8"/>
    <w:rsid w:val="00087187"/>
    <w:rsid w:val="00090D91"/>
    <w:rsid w:val="00090E17"/>
    <w:rsid w:val="00094061"/>
    <w:rsid w:val="00094532"/>
    <w:rsid w:val="00094CE7"/>
    <w:rsid w:val="000958C5"/>
    <w:rsid w:val="00097E05"/>
    <w:rsid w:val="000A1304"/>
    <w:rsid w:val="000A24BF"/>
    <w:rsid w:val="000A2988"/>
    <w:rsid w:val="000A34E3"/>
    <w:rsid w:val="000A4D17"/>
    <w:rsid w:val="000A6453"/>
    <w:rsid w:val="000B2118"/>
    <w:rsid w:val="000B30FF"/>
    <w:rsid w:val="000B699D"/>
    <w:rsid w:val="000B6CF5"/>
    <w:rsid w:val="000C1B5A"/>
    <w:rsid w:val="000C3273"/>
    <w:rsid w:val="000C3556"/>
    <w:rsid w:val="000C5467"/>
    <w:rsid w:val="000C64F7"/>
    <w:rsid w:val="000D1DCD"/>
    <w:rsid w:val="000D2487"/>
    <w:rsid w:val="000D4734"/>
    <w:rsid w:val="000D4949"/>
    <w:rsid w:val="000D568A"/>
    <w:rsid w:val="000D6321"/>
    <w:rsid w:val="000D6F01"/>
    <w:rsid w:val="000D711C"/>
    <w:rsid w:val="000E0993"/>
    <w:rsid w:val="000E180A"/>
    <w:rsid w:val="000E1825"/>
    <w:rsid w:val="000E31DE"/>
    <w:rsid w:val="000E324F"/>
    <w:rsid w:val="000E37F7"/>
    <w:rsid w:val="000E3B56"/>
    <w:rsid w:val="000E43E0"/>
    <w:rsid w:val="000E56F5"/>
    <w:rsid w:val="000F0C9B"/>
    <w:rsid w:val="000F13F5"/>
    <w:rsid w:val="000F1A42"/>
    <w:rsid w:val="000F613A"/>
    <w:rsid w:val="000F6D26"/>
    <w:rsid w:val="001014EA"/>
    <w:rsid w:val="001032D3"/>
    <w:rsid w:val="001032F3"/>
    <w:rsid w:val="00103CCE"/>
    <w:rsid w:val="00104300"/>
    <w:rsid w:val="00104BE6"/>
    <w:rsid w:val="001055CB"/>
    <w:rsid w:val="001115F5"/>
    <w:rsid w:val="00111CBC"/>
    <w:rsid w:val="00111D0D"/>
    <w:rsid w:val="001127D5"/>
    <w:rsid w:val="001134EB"/>
    <w:rsid w:val="00113BA3"/>
    <w:rsid w:val="00114040"/>
    <w:rsid w:val="00114364"/>
    <w:rsid w:val="00114449"/>
    <w:rsid w:val="00115142"/>
    <w:rsid w:val="00115A0F"/>
    <w:rsid w:val="00117DD7"/>
    <w:rsid w:val="00121519"/>
    <w:rsid w:val="0012284D"/>
    <w:rsid w:val="00123FD5"/>
    <w:rsid w:val="001241CE"/>
    <w:rsid w:val="001253AA"/>
    <w:rsid w:val="00125F42"/>
    <w:rsid w:val="001263B9"/>
    <w:rsid w:val="00126A38"/>
    <w:rsid w:val="00131812"/>
    <w:rsid w:val="0013311D"/>
    <w:rsid w:val="00135EFE"/>
    <w:rsid w:val="001366A8"/>
    <w:rsid w:val="00136EE8"/>
    <w:rsid w:val="0014244D"/>
    <w:rsid w:val="0014275F"/>
    <w:rsid w:val="001439BB"/>
    <w:rsid w:val="00144A5F"/>
    <w:rsid w:val="001452AB"/>
    <w:rsid w:val="001453CC"/>
    <w:rsid w:val="001469EA"/>
    <w:rsid w:val="0014719D"/>
    <w:rsid w:val="00147A61"/>
    <w:rsid w:val="00147B42"/>
    <w:rsid w:val="00147F29"/>
    <w:rsid w:val="00150163"/>
    <w:rsid w:val="00150B3C"/>
    <w:rsid w:val="001526A4"/>
    <w:rsid w:val="001534B5"/>
    <w:rsid w:val="001546EC"/>
    <w:rsid w:val="00154B7B"/>
    <w:rsid w:val="001554DC"/>
    <w:rsid w:val="001558DD"/>
    <w:rsid w:val="00156E07"/>
    <w:rsid w:val="001579E7"/>
    <w:rsid w:val="00160027"/>
    <w:rsid w:val="001600EF"/>
    <w:rsid w:val="001606A7"/>
    <w:rsid w:val="001622E4"/>
    <w:rsid w:val="0016593F"/>
    <w:rsid w:val="0016666C"/>
    <w:rsid w:val="0016674F"/>
    <w:rsid w:val="001668D0"/>
    <w:rsid w:val="00167B95"/>
    <w:rsid w:val="00167DB7"/>
    <w:rsid w:val="00170EC8"/>
    <w:rsid w:val="00170ED0"/>
    <w:rsid w:val="0017215B"/>
    <w:rsid w:val="0017302F"/>
    <w:rsid w:val="00174B00"/>
    <w:rsid w:val="00175E3C"/>
    <w:rsid w:val="0017698E"/>
    <w:rsid w:val="00176D82"/>
    <w:rsid w:val="001804A4"/>
    <w:rsid w:val="001810EE"/>
    <w:rsid w:val="00181E14"/>
    <w:rsid w:val="00183F8C"/>
    <w:rsid w:val="00186DAB"/>
    <w:rsid w:val="001878DF"/>
    <w:rsid w:val="00187E92"/>
    <w:rsid w:val="001914D3"/>
    <w:rsid w:val="00191ADD"/>
    <w:rsid w:val="00191F36"/>
    <w:rsid w:val="00192E68"/>
    <w:rsid w:val="00192ECF"/>
    <w:rsid w:val="001946F4"/>
    <w:rsid w:val="00195B43"/>
    <w:rsid w:val="00196C19"/>
    <w:rsid w:val="001A5F81"/>
    <w:rsid w:val="001A7247"/>
    <w:rsid w:val="001A7C4C"/>
    <w:rsid w:val="001B2B50"/>
    <w:rsid w:val="001B3307"/>
    <w:rsid w:val="001B3F53"/>
    <w:rsid w:val="001B41F2"/>
    <w:rsid w:val="001B463C"/>
    <w:rsid w:val="001B6B8B"/>
    <w:rsid w:val="001C099F"/>
    <w:rsid w:val="001C13F6"/>
    <w:rsid w:val="001C280B"/>
    <w:rsid w:val="001C3AC3"/>
    <w:rsid w:val="001C4053"/>
    <w:rsid w:val="001C6A70"/>
    <w:rsid w:val="001D0C52"/>
    <w:rsid w:val="001D0E6D"/>
    <w:rsid w:val="001D1619"/>
    <w:rsid w:val="001D1726"/>
    <w:rsid w:val="001D288B"/>
    <w:rsid w:val="001D640F"/>
    <w:rsid w:val="001D6BB3"/>
    <w:rsid w:val="001E206E"/>
    <w:rsid w:val="001E3924"/>
    <w:rsid w:val="001E615F"/>
    <w:rsid w:val="001E62C3"/>
    <w:rsid w:val="001F2CF8"/>
    <w:rsid w:val="001F6755"/>
    <w:rsid w:val="001F68C9"/>
    <w:rsid w:val="001F787E"/>
    <w:rsid w:val="001F7A35"/>
    <w:rsid w:val="002018F3"/>
    <w:rsid w:val="00202AC6"/>
    <w:rsid w:val="00202E45"/>
    <w:rsid w:val="002040DD"/>
    <w:rsid w:val="0020453A"/>
    <w:rsid w:val="00204FAE"/>
    <w:rsid w:val="00207571"/>
    <w:rsid w:val="00207816"/>
    <w:rsid w:val="00207868"/>
    <w:rsid w:val="00207FEF"/>
    <w:rsid w:val="002122DF"/>
    <w:rsid w:val="00212358"/>
    <w:rsid w:val="0021640C"/>
    <w:rsid w:val="002173E6"/>
    <w:rsid w:val="00220FF1"/>
    <w:rsid w:val="00221AC2"/>
    <w:rsid w:val="00221B2D"/>
    <w:rsid w:val="0022261E"/>
    <w:rsid w:val="002226DD"/>
    <w:rsid w:val="0022272B"/>
    <w:rsid w:val="00222F7F"/>
    <w:rsid w:val="0022352C"/>
    <w:rsid w:val="00223DF7"/>
    <w:rsid w:val="00224D27"/>
    <w:rsid w:val="0022565C"/>
    <w:rsid w:val="002267BB"/>
    <w:rsid w:val="00230885"/>
    <w:rsid w:val="002322FF"/>
    <w:rsid w:val="00234BE4"/>
    <w:rsid w:val="0023732B"/>
    <w:rsid w:val="00242B7A"/>
    <w:rsid w:val="00243BAF"/>
    <w:rsid w:val="00244306"/>
    <w:rsid w:val="002454AC"/>
    <w:rsid w:val="00247687"/>
    <w:rsid w:val="00250A37"/>
    <w:rsid w:val="002529CF"/>
    <w:rsid w:val="0025507A"/>
    <w:rsid w:val="00255462"/>
    <w:rsid w:val="00255821"/>
    <w:rsid w:val="00256665"/>
    <w:rsid w:val="0026109D"/>
    <w:rsid w:val="00261381"/>
    <w:rsid w:val="00261FBA"/>
    <w:rsid w:val="00264A14"/>
    <w:rsid w:val="00265506"/>
    <w:rsid w:val="002670D2"/>
    <w:rsid w:val="00270EBB"/>
    <w:rsid w:val="002711CC"/>
    <w:rsid w:val="00271254"/>
    <w:rsid w:val="00272440"/>
    <w:rsid w:val="0027542D"/>
    <w:rsid w:val="002756A6"/>
    <w:rsid w:val="002776E8"/>
    <w:rsid w:val="0027796E"/>
    <w:rsid w:val="00277FB2"/>
    <w:rsid w:val="00281A32"/>
    <w:rsid w:val="002824F5"/>
    <w:rsid w:val="002829A0"/>
    <w:rsid w:val="00285ACE"/>
    <w:rsid w:val="00286433"/>
    <w:rsid w:val="002869E8"/>
    <w:rsid w:val="002876F6"/>
    <w:rsid w:val="0029045F"/>
    <w:rsid w:val="00291692"/>
    <w:rsid w:val="00291725"/>
    <w:rsid w:val="00291DE4"/>
    <w:rsid w:val="00291FEE"/>
    <w:rsid w:val="00292216"/>
    <w:rsid w:val="00293CF1"/>
    <w:rsid w:val="00294720"/>
    <w:rsid w:val="00294E58"/>
    <w:rsid w:val="0029558E"/>
    <w:rsid w:val="002A0E5A"/>
    <w:rsid w:val="002A15DE"/>
    <w:rsid w:val="002A4C2E"/>
    <w:rsid w:val="002A5B59"/>
    <w:rsid w:val="002B1A2A"/>
    <w:rsid w:val="002B4844"/>
    <w:rsid w:val="002B4B4C"/>
    <w:rsid w:val="002B7BC3"/>
    <w:rsid w:val="002B7D95"/>
    <w:rsid w:val="002C0D4A"/>
    <w:rsid w:val="002C109A"/>
    <w:rsid w:val="002C11D2"/>
    <w:rsid w:val="002C55BC"/>
    <w:rsid w:val="002C6016"/>
    <w:rsid w:val="002C7FE6"/>
    <w:rsid w:val="002D0D6C"/>
    <w:rsid w:val="002D368C"/>
    <w:rsid w:val="002D5B69"/>
    <w:rsid w:val="002E1742"/>
    <w:rsid w:val="002E1753"/>
    <w:rsid w:val="002E5787"/>
    <w:rsid w:val="002E64E6"/>
    <w:rsid w:val="002F051F"/>
    <w:rsid w:val="002F076A"/>
    <w:rsid w:val="002F278C"/>
    <w:rsid w:val="002F378F"/>
    <w:rsid w:val="002F7650"/>
    <w:rsid w:val="002F7885"/>
    <w:rsid w:val="002F7A2E"/>
    <w:rsid w:val="00302A16"/>
    <w:rsid w:val="00303E20"/>
    <w:rsid w:val="00305A34"/>
    <w:rsid w:val="00307F78"/>
    <w:rsid w:val="00312C19"/>
    <w:rsid w:val="00313476"/>
    <w:rsid w:val="00314671"/>
    <w:rsid w:val="00316247"/>
    <w:rsid w:val="0032060B"/>
    <w:rsid w:val="00322660"/>
    <w:rsid w:val="00322666"/>
    <w:rsid w:val="00323461"/>
    <w:rsid w:val="00323A21"/>
    <w:rsid w:val="00325B85"/>
    <w:rsid w:val="0032600B"/>
    <w:rsid w:val="003262F9"/>
    <w:rsid w:val="00330243"/>
    <w:rsid w:val="00334BAD"/>
    <w:rsid w:val="00335554"/>
    <w:rsid w:val="00336A1B"/>
    <w:rsid w:val="003371F6"/>
    <w:rsid w:val="003375BB"/>
    <w:rsid w:val="00340176"/>
    <w:rsid w:val="00340F96"/>
    <w:rsid w:val="00342F74"/>
    <w:rsid w:val="003432DC"/>
    <w:rsid w:val="00346314"/>
    <w:rsid w:val="00346BB8"/>
    <w:rsid w:val="00352784"/>
    <w:rsid w:val="00352F06"/>
    <w:rsid w:val="00353AEE"/>
    <w:rsid w:val="00356C9F"/>
    <w:rsid w:val="003577C8"/>
    <w:rsid w:val="003579DA"/>
    <w:rsid w:val="003601D3"/>
    <w:rsid w:val="003602DC"/>
    <w:rsid w:val="00361F12"/>
    <w:rsid w:val="00362F4D"/>
    <w:rsid w:val="00363069"/>
    <w:rsid w:val="003651D9"/>
    <w:rsid w:val="0036562C"/>
    <w:rsid w:val="003667CA"/>
    <w:rsid w:val="003677AC"/>
    <w:rsid w:val="00370B52"/>
    <w:rsid w:val="00370D37"/>
    <w:rsid w:val="00370DCB"/>
    <w:rsid w:val="00370F3D"/>
    <w:rsid w:val="00373820"/>
    <w:rsid w:val="00373F0F"/>
    <w:rsid w:val="00374002"/>
    <w:rsid w:val="00374B3E"/>
    <w:rsid w:val="0037505C"/>
    <w:rsid w:val="00376093"/>
    <w:rsid w:val="00376BA1"/>
    <w:rsid w:val="003770D5"/>
    <w:rsid w:val="003803E2"/>
    <w:rsid w:val="0038429E"/>
    <w:rsid w:val="00385B15"/>
    <w:rsid w:val="003921A0"/>
    <w:rsid w:val="00393BB4"/>
    <w:rsid w:val="00396353"/>
    <w:rsid w:val="003A09FE"/>
    <w:rsid w:val="003A4090"/>
    <w:rsid w:val="003A4F2B"/>
    <w:rsid w:val="003A6D2E"/>
    <w:rsid w:val="003A7127"/>
    <w:rsid w:val="003A7F56"/>
    <w:rsid w:val="003B274C"/>
    <w:rsid w:val="003B2A2B"/>
    <w:rsid w:val="003B3446"/>
    <w:rsid w:val="003B40CC"/>
    <w:rsid w:val="003B625F"/>
    <w:rsid w:val="003B70A2"/>
    <w:rsid w:val="003B7781"/>
    <w:rsid w:val="003B7BC6"/>
    <w:rsid w:val="003B7C95"/>
    <w:rsid w:val="003C3CE0"/>
    <w:rsid w:val="003C3D05"/>
    <w:rsid w:val="003C60A2"/>
    <w:rsid w:val="003D1285"/>
    <w:rsid w:val="003D19E0"/>
    <w:rsid w:val="003D20BC"/>
    <w:rsid w:val="003D24EE"/>
    <w:rsid w:val="003D5A68"/>
    <w:rsid w:val="003D5EB7"/>
    <w:rsid w:val="003D7F2A"/>
    <w:rsid w:val="003E0EF2"/>
    <w:rsid w:val="003E12F6"/>
    <w:rsid w:val="003E250E"/>
    <w:rsid w:val="003E3D34"/>
    <w:rsid w:val="003E5C68"/>
    <w:rsid w:val="003F0805"/>
    <w:rsid w:val="003F19F6"/>
    <w:rsid w:val="003F1DA6"/>
    <w:rsid w:val="003F252B"/>
    <w:rsid w:val="003F3E4A"/>
    <w:rsid w:val="003F5FEF"/>
    <w:rsid w:val="003F68BE"/>
    <w:rsid w:val="003F7141"/>
    <w:rsid w:val="003F7D77"/>
    <w:rsid w:val="00403EE1"/>
    <w:rsid w:val="004046B6"/>
    <w:rsid w:val="00405624"/>
    <w:rsid w:val="004070FB"/>
    <w:rsid w:val="00410D6B"/>
    <w:rsid w:val="00411377"/>
    <w:rsid w:val="00412649"/>
    <w:rsid w:val="00412B6C"/>
    <w:rsid w:val="00415432"/>
    <w:rsid w:val="00415A06"/>
    <w:rsid w:val="00416C8A"/>
    <w:rsid w:val="00417A70"/>
    <w:rsid w:val="00417A88"/>
    <w:rsid w:val="00421053"/>
    <w:rsid w:val="004225C9"/>
    <w:rsid w:val="0042527D"/>
    <w:rsid w:val="0042673A"/>
    <w:rsid w:val="00426998"/>
    <w:rsid w:val="00427664"/>
    <w:rsid w:val="00427992"/>
    <w:rsid w:val="004337D3"/>
    <w:rsid w:val="0043514A"/>
    <w:rsid w:val="00435217"/>
    <w:rsid w:val="00436599"/>
    <w:rsid w:val="004376A3"/>
    <w:rsid w:val="00440335"/>
    <w:rsid w:val="00441263"/>
    <w:rsid w:val="00441EF4"/>
    <w:rsid w:val="004424C6"/>
    <w:rsid w:val="00442F56"/>
    <w:rsid w:val="0044310A"/>
    <w:rsid w:val="0044330F"/>
    <w:rsid w:val="00443773"/>
    <w:rsid w:val="00444100"/>
    <w:rsid w:val="00444CFC"/>
    <w:rsid w:val="00445D2F"/>
    <w:rsid w:val="00446260"/>
    <w:rsid w:val="00447451"/>
    <w:rsid w:val="00450017"/>
    <w:rsid w:val="0045034E"/>
    <w:rsid w:val="00450FDA"/>
    <w:rsid w:val="004517DA"/>
    <w:rsid w:val="004531EE"/>
    <w:rsid w:val="00453772"/>
    <w:rsid w:val="0045388E"/>
    <w:rsid w:val="004541CC"/>
    <w:rsid w:val="00457DDC"/>
    <w:rsid w:val="00460384"/>
    <w:rsid w:val="00461A12"/>
    <w:rsid w:val="00462099"/>
    <w:rsid w:val="0046409F"/>
    <w:rsid w:val="004643D2"/>
    <w:rsid w:val="004651FC"/>
    <w:rsid w:val="00466792"/>
    <w:rsid w:val="004667C3"/>
    <w:rsid w:val="00472402"/>
    <w:rsid w:val="00473C23"/>
    <w:rsid w:val="00473DAD"/>
    <w:rsid w:val="00474AA8"/>
    <w:rsid w:val="00474E4E"/>
    <w:rsid w:val="0047653D"/>
    <w:rsid w:val="004809A3"/>
    <w:rsid w:val="004814C4"/>
    <w:rsid w:val="00481839"/>
    <w:rsid w:val="004818E8"/>
    <w:rsid w:val="00482DC2"/>
    <w:rsid w:val="0048428F"/>
    <w:rsid w:val="004845CE"/>
    <w:rsid w:val="004864BA"/>
    <w:rsid w:val="00486CA9"/>
    <w:rsid w:val="00487005"/>
    <w:rsid w:val="00491945"/>
    <w:rsid w:val="00491B1B"/>
    <w:rsid w:val="00491F45"/>
    <w:rsid w:val="0049380F"/>
    <w:rsid w:val="00493A3B"/>
    <w:rsid w:val="00496D2E"/>
    <w:rsid w:val="004A1046"/>
    <w:rsid w:val="004A49E4"/>
    <w:rsid w:val="004A6FC5"/>
    <w:rsid w:val="004A7D5B"/>
    <w:rsid w:val="004B387F"/>
    <w:rsid w:val="004B4074"/>
    <w:rsid w:val="004B4EF3"/>
    <w:rsid w:val="004B576F"/>
    <w:rsid w:val="004B6AA6"/>
    <w:rsid w:val="004B7094"/>
    <w:rsid w:val="004B7C80"/>
    <w:rsid w:val="004C0A2D"/>
    <w:rsid w:val="004C0AF4"/>
    <w:rsid w:val="004C10B4"/>
    <w:rsid w:val="004C4112"/>
    <w:rsid w:val="004C599E"/>
    <w:rsid w:val="004D2E04"/>
    <w:rsid w:val="004D5D70"/>
    <w:rsid w:val="004D5ECC"/>
    <w:rsid w:val="004D65CC"/>
    <w:rsid w:val="004D68CC"/>
    <w:rsid w:val="004D69C3"/>
    <w:rsid w:val="004D6C45"/>
    <w:rsid w:val="004D6F6D"/>
    <w:rsid w:val="004E23D7"/>
    <w:rsid w:val="004E4F64"/>
    <w:rsid w:val="004F0B2E"/>
    <w:rsid w:val="004F1713"/>
    <w:rsid w:val="004F5211"/>
    <w:rsid w:val="004F5C39"/>
    <w:rsid w:val="004F6043"/>
    <w:rsid w:val="004F608E"/>
    <w:rsid w:val="004F7C05"/>
    <w:rsid w:val="00500396"/>
    <w:rsid w:val="00503AE1"/>
    <w:rsid w:val="0050600A"/>
    <w:rsid w:val="0050674C"/>
    <w:rsid w:val="00506B12"/>
    <w:rsid w:val="00506C22"/>
    <w:rsid w:val="00510062"/>
    <w:rsid w:val="005101F2"/>
    <w:rsid w:val="00512BB2"/>
    <w:rsid w:val="00512BC9"/>
    <w:rsid w:val="00513057"/>
    <w:rsid w:val="00514A5C"/>
    <w:rsid w:val="00516D6D"/>
    <w:rsid w:val="005206F1"/>
    <w:rsid w:val="0052153A"/>
    <w:rsid w:val="00521D67"/>
    <w:rsid w:val="00522681"/>
    <w:rsid w:val="00522F40"/>
    <w:rsid w:val="00523BF8"/>
    <w:rsid w:val="00523C5F"/>
    <w:rsid w:val="0052591B"/>
    <w:rsid w:val="00526098"/>
    <w:rsid w:val="00531BE8"/>
    <w:rsid w:val="005339EE"/>
    <w:rsid w:val="0053449A"/>
    <w:rsid w:val="005360E4"/>
    <w:rsid w:val="005379EE"/>
    <w:rsid w:val="00540DB6"/>
    <w:rsid w:val="005410F9"/>
    <w:rsid w:val="005416D9"/>
    <w:rsid w:val="00543FFB"/>
    <w:rsid w:val="0054524C"/>
    <w:rsid w:val="00546D1A"/>
    <w:rsid w:val="00550DD7"/>
    <w:rsid w:val="00552658"/>
    <w:rsid w:val="00554DB4"/>
    <w:rsid w:val="00555184"/>
    <w:rsid w:val="00555A64"/>
    <w:rsid w:val="0055670D"/>
    <w:rsid w:val="00556946"/>
    <w:rsid w:val="00556E6C"/>
    <w:rsid w:val="00561CA3"/>
    <w:rsid w:val="00564A03"/>
    <w:rsid w:val="005672A9"/>
    <w:rsid w:val="005672CA"/>
    <w:rsid w:val="005701E4"/>
    <w:rsid w:val="00570B52"/>
    <w:rsid w:val="00572031"/>
    <w:rsid w:val="00572947"/>
    <w:rsid w:val="00573102"/>
    <w:rsid w:val="00576FF3"/>
    <w:rsid w:val="00581165"/>
    <w:rsid w:val="0058130D"/>
    <w:rsid w:val="00581829"/>
    <w:rsid w:val="00581949"/>
    <w:rsid w:val="005839B6"/>
    <w:rsid w:val="00584820"/>
    <w:rsid w:val="0058483D"/>
    <w:rsid w:val="00585A33"/>
    <w:rsid w:val="00585DA2"/>
    <w:rsid w:val="005864FD"/>
    <w:rsid w:val="00586739"/>
    <w:rsid w:val="00586892"/>
    <w:rsid w:val="005932EE"/>
    <w:rsid w:val="005942AE"/>
    <w:rsid w:val="00594882"/>
    <w:rsid w:val="00594F18"/>
    <w:rsid w:val="00596A0E"/>
    <w:rsid w:val="00597508"/>
    <w:rsid w:val="00597DB2"/>
    <w:rsid w:val="005A0A1F"/>
    <w:rsid w:val="005A5BF6"/>
    <w:rsid w:val="005B26B7"/>
    <w:rsid w:val="005B2751"/>
    <w:rsid w:val="005B2BF7"/>
    <w:rsid w:val="005B5C92"/>
    <w:rsid w:val="005B72F3"/>
    <w:rsid w:val="005B7BFB"/>
    <w:rsid w:val="005C0EEA"/>
    <w:rsid w:val="005C197A"/>
    <w:rsid w:val="005C2094"/>
    <w:rsid w:val="005C2244"/>
    <w:rsid w:val="005C37F2"/>
    <w:rsid w:val="005C4AAA"/>
    <w:rsid w:val="005C50BF"/>
    <w:rsid w:val="005C5E28"/>
    <w:rsid w:val="005C66FA"/>
    <w:rsid w:val="005C7CAD"/>
    <w:rsid w:val="005D1F91"/>
    <w:rsid w:val="005D35BB"/>
    <w:rsid w:val="005D4280"/>
    <w:rsid w:val="005D5B6A"/>
    <w:rsid w:val="005D6104"/>
    <w:rsid w:val="005D6176"/>
    <w:rsid w:val="005D73E4"/>
    <w:rsid w:val="005D7B70"/>
    <w:rsid w:val="005E07D0"/>
    <w:rsid w:val="005E269D"/>
    <w:rsid w:val="005E2B02"/>
    <w:rsid w:val="005E2D10"/>
    <w:rsid w:val="005E4305"/>
    <w:rsid w:val="005E5E33"/>
    <w:rsid w:val="005F081C"/>
    <w:rsid w:val="005F1AF1"/>
    <w:rsid w:val="005F2045"/>
    <w:rsid w:val="005F21E7"/>
    <w:rsid w:val="005F2B79"/>
    <w:rsid w:val="005F3B0F"/>
    <w:rsid w:val="005F3FB5"/>
    <w:rsid w:val="005F4302"/>
    <w:rsid w:val="005F4C3E"/>
    <w:rsid w:val="005F6B21"/>
    <w:rsid w:val="005F79F1"/>
    <w:rsid w:val="005F7FD1"/>
    <w:rsid w:val="00600EC6"/>
    <w:rsid w:val="006014F8"/>
    <w:rsid w:val="0060241C"/>
    <w:rsid w:val="00602ABC"/>
    <w:rsid w:val="00603308"/>
    <w:rsid w:val="00603B9A"/>
    <w:rsid w:val="00603CB9"/>
    <w:rsid w:val="00603ED5"/>
    <w:rsid w:val="0060419A"/>
    <w:rsid w:val="0060649F"/>
    <w:rsid w:val="00607529"/>
    <w:rsid w:val="00607CC4"/>
    <w:rsid w:val="00607EDE"/>
    <w:rsid w:val="006106AB"/>
    <w:rsid w:val="006116E2"/>
    <w:rsid w:val="00613604"/>
    <w:rsid w:val="00613A1B"/>
    <w:rsid w:val="00613C53"/>
    <w:rsid w:val="00613F02"/>
    <w:rsid w:val="00614461"/>
    <w:rsid w:val="00615534"/>
    <w:rsid w:val="00615863"/>
    <w:rsid w:val="00616451"/>
    <w:rsid w:val="00616C2E"/>
    <w:rsid w:val="0062162D"/>
    <w:rsid w:val="00621F6B"/>
    <w:rsid w:val="0062216A"/>
    <w:rsid w:val="00622D31"/>
    <w:rsid w:val="0062443F"/>
    <w:rsid w:val="00625D23"/>
    <w:rsid w:val="006263EA"/>
    <w:rsid w:val="00626434"/>
    <w:rsid w:val="00627780"/>
    <w:rsid w:val="00627AAB"/>
    <w:rsid w:val="00627F54"/>
    <w:rsid w:val="00630F33"/>
    <w:rsid w:val="00632FAC"/>
    <w:rsid w:val="00634CC7"/>
    <w:rsid w:val="0063501D"/>
    <w:rsid w:val="006360B8"/>
    <w:rsid w:val="00636A7B"/>
    <w:rsid w:val="00637B40"/>
    <w:rsid w:val="00637E3A"/>
    <w:rsid w:val="006410C8"/>
    <w:rsid w:val="00641180"/>
    <w:rsid w:val="00641795"/>
    <w:rsid w:val="00642D5E"/>
    <w:rsid w:val="00644264"/>
    <w:rsid w:val="00644FC1"/>
    <w:rsid w:val="0064655E"/>
    <w:rsid w:val="006474CC"/>
    <w:rsid w:val="006512F0"/>
    <w:rsid w:val="006514EA"/>
    <w:rsid w:val="00652542"/>
    <w:rsid w:val="006525A6"/>
    <w:rsid w:val="006525DD"/>
    <w:rsid w:val="00652D7E"/>
    <w:rsid w:val="00653538"/>
    <w:rsid w:val="00656A6B"/>
    <w:rsid w:val="006600AA"/>
    <w:rsid w:val="00660E1F"/>
    <w:rsid w:val="00662893"/>
    <w:rsid w:val="0066357A"/>
    <w:rsid w:val="00663624"/>
    <w:rsid w:val="00663F5F"/>
    <w:rsid w:val="00665138"/>
    <w:rsid w:val="00665A0A"/>
    <w:rsid w:val="00665D8F"/>
    <w:rsid w:val="0067214D"/>
    <w:rsid w:val="0067265F"/>
    <w:rsid w:val="00672C39"/>
    <w:rsid w:val="0067320B"/>
    <w:rsid w:val="0067489E"/>
    <w:rsid w:val="00680648"/>
    <w:rsid w:val="00682040"/>
    <w:rsid w:val="006825E1"/>
    <w:rsid w:val="0068355D"/>
    <w:rsid w:val="0068383E"/>
    <w:rsid w:val="00684F35"/>
    <w:rsid w:val="006879A1"/>
    <w:rsid w:val="00687C20"/>
    <w:rsid w:val="00687ED6"/>
    <w:rsid w:val="00692B37"/>
    <w:rsid w:val="00692E93"/>
    <w:rsid w:val="00693AC8"/>
    <w:rsid w:val="00694240"/>
    <w:rsid w:val="006944F9"/>
    <w:rsid w:val="00694A87"/>
    <w:rsid w:val="00695EA0"/>
    <w:rsid w:val="00697271"/>
    <w:rsid w:val="0069774A"/>
    <w:rsid w:val="00697F39"/>
    <w:rsid w:val="006A0C71"/>
    <w:rsid w:val="006A0D15"/>
    <w:rsid w:val="006A1DCE"/>
    <w:rsid w:val="006A2A74"/>
    <w:rsid w:val="006A2F08"/>
    <w:rsid w:val="006A3098"/>
    <w:rsid w:val="006A3CBD"/>
    <w:rsid w:val="006A4160"/>
    <w:rsid w:val="006A4541"/>
    <w:rsid w:val="006A53DC"/>
    <w:rsid w:val="006B181E"/>
    <w:rsid w:val="006B3CDD"/>
    <w:rsid w:val="006B44FD"/>
    <w:rsid w:val="006B5B90"/>
    <w:rsid w:val="006B6439"/>
    <w:rsid w:val="006B6CEA"/>
    <w:rsid w:val="006B7354"/>
    <w:rsid w:val="006B7ABF"/>
    <w:rsid w:val="006C242B"/>
    <w:rsid w:val="006C285E"/>
    <w:rsid w:val="006C2C14"/>
    <w:rsid w:val="006C371A"/>
    <w:rsid w:val="006C445D"/>
    <w:rsid w:val="006C6938"/>
    <w:rsid w:val="006C7E2C"/>
    <w:rsid w:val="006D08C1"/>
    <w:rsid w:val="006D3EEC"/>
    <w:rsid w:val="006D4881"/>
    <w:rsid w:val="006D55B8"/>
    <w:rsid w:val="006D6A1F"/>
    <w:rsid w:val="006D768F"/>
    <w:rsid w:val="006E163F"/>
    <w:rsid w:val="006E3CF6"/>
    <w:rsid w:val="006E51B1"/>
    <w:rsid w:val="006E5767"/>
    <w:rsid w:val="006F3C08"/>
    <w:rsid w:val="00700235"/>
    <w:rsid w:val="007009A5"/>
    <w:rsid w:val="0070115F"/>
    <w:rsid w:val="00701B3A"/>
    <w:rsid w:val="00705BE6"/>
    <w:rsid w:val="0070762D"/>
    <w:rsid w:val="00712AE6"/>
    <w:rsid w:val="0071309E"/>
    <w:rsid w:val="00713A6A"/>
    <w:rsid w:val="007151E7"/>
    <w:rsid w:val="00715F2E"/>
    <w:rsid w:val="00716A91"/>
    <w:rsid w:val="0071757E"/>
    <w:rsid w:val="00717612"/>
    <w:rsid w:val="00717946"/>
    <w:rsid w:val="00721B66"/>
    <w:rsid w:val="00721EF0"/>
    <w:rsid w:val="00723C7F"/>
    <w:rsid w:val="00723DAF"/>
    <w:rsid w:val="007251A4"/>
    <w:rsid w:val="00726B48"/>
    <w:rsid w:val="007309F1"/>
    <w:rsid w:val="00730E16"/>
    <w:rsid w:val="0073130C"/>
    <w:rsid w:val="00731922"/>
    <w:rsid w:val="00731D52"/>
    <w:rsid w:val="00731F77"/>
    <w:rsid w:val="0073299F"/>
    <w:rsid w:val="007349FF"/>
    <w:rsid w:val="0073660C"/>
    <w:rsid w:val="00737E46"/>
    <w:rsid w:val="007400C4"/>
    <w:rsid w:val="00742504"/>
    <w:rsid w:val="00745A73"/>
    <w:rsid w:val="00746A3D"/>
    <w:rsid w:val="00747676"/>
    <w:rsid w:val="007479B6"/>
    <w:rsid w:val="00747E7C"/>
    <w:rsid w:val="00753BF2"/>
    <w:rsid w:val="00754216"/>
    <w:rsid w:val="0075425C"/>
    <w:rsid w:val="007570AB"/>
    <w:rsid w:val="00760C7E"/>
    <w:rsid w:val="00761469"/>
    <w:rsid w:val="007626D8"/>
    <w:rsid w:val="007637D4"/>
    <w:rsid w:val="00767053"/>
    <w:rsid w:val="00770442"/>
    <w:rsid w:val="00771037"/>
    <w:rsid w:val="00774B6B"/>
    <w:rsid w:val="00776173"/>
    <w:rsid w:val="007773C8"/>
    <w:rsid w:val="0078063E"/>
    <w:rsid w:val="007824BF"/>
    <w:rsid w:val="0078261A"/>
    <w:rsid w:val="00783472"/>
    <w:rsid w:val="00784A65"/>
    <w:rsid w:val="007854BD"/>
    <w:rsid w:val="00787B2D"/>
    <w:rsid w:val="00787D89"/>
    <w:rsid w:val="00791545"/>
    <w:rsid w:val="007922ED"/>
    <w:rsid w:val="00794B56"/>
    <w:rsid w:val="00796DA2"/>
    <w:rsid w:val="007A252E"/>
    <w:rsid w:val="007A2850"/>
    <w:rsid w:val="007A41F8"/>
    <w:rsid w:val="007A4BC6"/>
    <w:rsid w:val="007A51E3"/>
    <w:rsid w:val="007A5635"/>
    <w:rsid w:val="007A676E"/>
    <w:rsid w:val="007A76F5"/>
    <w:rsid w:val="007A7BF7"/>
    <w:rsid w:val="007B2473"/>
    <w:rsid w:val="007B2957"/>
    <w:rsid w:val="007B331F"/>
    <w:rsid w:val="007B358F"/>
    <w:rsid w:val="007B3C02"/>
    <w:rsid w:val="007B44B7"/>
    <w:rsid w:val="007B4FA4"/>
    <w:rsid w:val="007B546C"/>
    <w:rsid w:val="007B5C62"/>
    <w:rsid w:val="007B64E0"/>
    <w:rsid w:val="007B76D9"/>
    <w:rsid w:val="007C1716"/>
    <w:rsid w:val="007C1AAC"/>
    <w:rsid w:val="007C207A"/>
    <w:rsid w:val="007C2D9F"/>
    <w:rsid w:val="007C3E9A"/>
    <w:rsid w:val="007C5673"/>
    <w:rsid w:val="007C5F2C"/>
    <w:rsid w:val="007D0F47"/>
    <w:rsid w:val="007D12E6"/>
    <w:rsid w:val="007D1847"/>
    <w:rsid w:val="007D4056"/>
    <w:rsid w:val="007D724B"/>
    <w:rsid w:val="007E0779"/>
    <w:rsid w:val="007E2A02"/>
    <w:rsid w:val="007E4451"/>
    <w:rsid w:val="007E5B51"/>
    <w:rsid w:val="007E7C88"/>
    <w:rsid w:val="007F01B8"/>
    <w:rsid w:val="007F771A"/>
    <w:rsid w:val="007F7801"/>
    <w:rsid w:val="0080090B"/>
    <w:rsid w:val="00802F29"/>
    <w:rsid w:val="00803468"/>
    <w:rsid w:val="00803E2D"/>
    <w:rsid w:val="008044D0"/>
    <w:rsid w:val="008049ED"/>
    <w:rsid w:val="008067DF"/>
    <w:rsid w:val="008127E7"/>
    <w:rsid w:val="00812A24"/>
    <w:rsid w:val="0081320A"/>
    <w:rsid w:val="00815A83"/>
    <w:rsid w:val="00815E51"/>
    <w:rsid w:val="00817F1C"/>
    <w:rsid w:val="00820980"/>
    <w:rsid w:val="00822302"/>
    <w:rsid w:val="008249A2"/>
    <w:rsid w:val="00825642"/>
    <w:rsid w:val="00825AA4"/>
    <w:rsid w:val="00830E0E"/>
    <w:rsid w:val="00831FF5"/>
    <w:rsid w:val="00833045"/>
    <w:rsid w:val="00833F73"/>
    <w:rsid w:val="008341AE"/>
    <w:rsid w:val="00834BFE"/>
    <w:rsid w:val="00834DF7"/>
    <w:rsid w:val="008358E5"/>
    <w:rsid w:val="00836F8A"/>
    <w:rsid w:val="0084088B"/>
    <w:rsid w:val="008413B1"/>
    <w:rsid w:val="00842A58"/>
    <w:rsid w:val="00843B52"/>
    <w:rsid w:val="00843CAD"/>
    <w:rsid w:val="00844CBF"/>
    <w:rsid w:val="00844DC2"/>
    <w:rsid w:val="008452AF"/>
    <w:rsid w:val="00851B3E"/>
    <w:rsid w:val="00852DC9"/>
    <w:rsid w:val="00854D45"/>
    <w:rsid w:val="00855EDF"/>
    <w:rsid w:val="0085795A"/>
    <w:rsid w:val="008608EF"/>
    <w:rsid w:val="008616CB"/>
    <w:rsid w:val="0086353F"/>
    <w:rsid w:val="0086370C"/>
    <w:rsid w:val="00863C8B"/>
    <w:rsid w:val="00865616"/>
    <w:rsid w:val="00865BDF"/>
    <w:rsid w:val="00865DF9"/>
    <w:rsid w:val="00866192"/>
    <w:rsid w:val="00866C66"/>
    <w:rsid w:val="00867479"/>
    <w:rsid w:val="00867752"/>
    <w:rsid w:val="00870306"/>
    <w:rsid w:val="008705E0"/>
    <w:rsid w:val="00871613"/>
    <w:rsid w:val="00873E48"/>
    <w:rsid w:val="00875076"/>
    <w:rsid w:val="00875BFD"/>
    <w:rsid w:val="00876007"/>
    <w:rsid w:val="00876913"/>
    <w:rsid w:val="00876B5A"/>
    <w:rsid w:val="00880377"/>
    <w:rsid w:val="00885ABD"/>
    <w:rsid w:val="0088725E"/>
    <w:rsid w:val="00887E14"/>
    <w:rsid w:val="00887E40"/>
    <w:rsid w:val="0089063A"/>
    <w:rsid w:val="00897BE8"/>
    <w:rsid w:val="008A19B7"/>
    <w:rsid w:val="008A25F1"/>
    <w:rsid w:val="008A30D6"/>
    <w:rsid w:val="008A3FD2"/>
    <w:rsid w:val="008A48C7"/>
    <w:rsid w:val="008A59D2"/>
    <w:rsid w:val="008A6402"/>
    <w:rsid w:val="008B53CB"/>
    <w:rsid w:val="008B5D7E"/>
    <w:rsid w:val="008B620B"/>
    <w:rsid w:val="008B6391"/>
    <w:rsid w:val="008C1766"/>
    <w:rsid w:val="008C217F"/>
    <w:rsid w:val="008C3791"/>
    <w:rsid w:val="008C57EC"/>
    <w:rsid w:val="008C5C58"/>
    <w:rsid w:val="008C6332"/>
    <w:rsid w:val="008D052D"/>
    <w:rsid w:val="008D0808"/>
    <w:rsid w:val="008D0BA0"/>
    <w:rsid w:val="008D17FF"/>
    <w:rsid w:val="008D30B5"/>
    <w:rsid w:val="008D45BC"/>
    <w:rsid w:val="008D499D"/>
    <w:rsid w:val="008D6F18"/>
    <w:rsid w:val="008D7044"/>
    <w:rsid w:val="008D7642"/>
    <w:rsid w:val="008E0275"/>
    <w:rsid w:val="008E05AE"/>
    <w:rsid w:val="008E2B1E"/>
    <w:rsid w:val="008E2B5E"/>
    <w:rsid w:val="008E3F6C"/>
    <w:rsid w:val="008E4000"/>
    <w:rsid w:val="008E4049"/>
    <w:rsid w:val="008E441F"/>
    <w:rsid w:val="008E6012"/>
    <w:rsid w:val="008F2884"/>
    <w:rsid w:val="008F7262"/>
    <w:rsid w:val="008F78D2"/>
    <w:rsid w:val="009033DC"/>
    <w:rsid w:val="00903E80"/>
    <w:rsid w:val="00903E8C"/>
    <w:rsid w:val="00904562"/>
    <w:rsid w:val="00904BD8"/>
    <w:rsid w:val="00907134"/>
    <w:rsid w:val="009078D9"/>
    <w:rsid w:val="00910E03"/>
    <w:rsid w:val="009119BA"/>
    <w:rsid w:val="009152FE"/>
    <w:rsid w:val="00917611"/>
    <w:rsid w:val="00921048"/>
    <w:rsid w:val="00923B87"/>
    <w:rsid w:val="00924126"/>
    <w:rsid w:val="009268F6"/>
    <w:rsid w:val="00927DE0"/>
    <w:rsid w:val="00930E8F"/>
    <w:rsid w:val="00933C9A"/>
    <w:rsid w:val="009340F1"/>
    <w:rsid w:val="00934D96"/>
    <w:rsid w:val="009350D9"/>
    <w:rsid w:val="009354A5"/>
    <w:rsid w:val="009355DC"/>
    <w:rsid w:val="0093610B"/>
    <w:rsid w:val="00936251"/>
    <w:rsid w:val="00936C79"/>
    <w:rsid w:val="009406A5"/>
    <w:rsid w:val="00940FC7"/>
    <w:rsid w:val="0094105E"/>
    <w:rsid w:val="00941C4E"/>
    <w:rsid w:val="009429FB"/>
    <w:rsid w:val="009430C1"/>
    <w:rsid w:val="00946A01"/>
    <w:rsid w:val="00950C94"/>
    <w:rsid w:val="00950F62"/>
    <w:rsid w:val="0095196C"/>
    <w:rsid w:val="00951F63"/>
    <w:rsid w:val="00952087"/>
    <w:rsid w:val="0095298A"/>
    <w:rsid w:val="00953CFC"/>
    <w:rsid w:val="00954E76"/>
    <w:rsid w:val="009557D6"/>
    <w:rsid w:val="0095594C"/>
    <w:rsid w:val="00955CD4"/>
    <w:rsid w:val="00956966"/>
    <w:rsid w:val="009602C7"/>
    <w:rsid w:val="00960C00"/>
    <w:rsid w:val="009612F6"/>
    <w:rsid w:val="00962D87"/>
    <w:rsid w:val="00966AC0"/>
    <w:rsid w:val="00966CAC"/>
    <w:rsid w:val="00967B49"/>
    <w:rsid w:val="00967CDF"/>
    <w:rsid w:val="009722DD"/>
    <w:rsid w:val="0097454A"/>
    <w:rsid w:val="0097655A"/>
    <w:rsid w:val="00976C6E"/>
    <w:rsid w:val="0097772F"/>
    <w:rsid w:val="009813A1"/>
    <w:rsid w:val="009823F2"/>
    <w:rsid w:val="00983131"/>
    <w:rsid w:val="00983C65"/>
    <w:rsid w:val="009843EF"/>
    <w:rsid w:val="0098588C"/>
    <w:rsid w:val="00986E09"/>
    <w:rsid w:val="009903C2"/>
    <w:rsid w:val="00991D63"/>
    <w:rsid w:val="0099346D"/>
    <w:rsid w:val="00993D84"/>
    <w:rsid w:val="00993FF5"/>
    <w:rsid w:val="0099585E"/>
    <w:rsid w:val="0099651F"/>
    <w:rsid w:val="00996D6F"/>
    <w:rsid w:val="009A28C0"/>
    <w:rsid w:val="009A3322"/>
    <w:rsid w:val="009A3AE0"/>
    <w:rsid w:val="009A6DEC"/>
    <w:rsid w:val="009B048D"/>
    <w:rsid w:val="009B06D8"/>
    <w:rsid w:val="009B147A"/>
    <w:rsid w:val="009B2C0D"/>
    <w:rsid w:val="009B698A"/>
    <w:rsid w:val="009C0331"/>
    <w:rsid w:val="009C10D5"/>
    <w:rsid w:val="009C1E9E"/>
    <w:rsid w:val="009C551B"/>
    <w:rsid w:val="009C6269"/>
    <w:rsid w:val="009C654C"/>
    <w:rsid w:val="009C6F21"/>
    <w:rsid w:val="009D0CDF"/>
    <w:rsid w:val="009D107B"/>
    <w:rsid w:val="009D125C"/>
    <w:rsid w:val="009D1618"/>
    <w:rsid w:val="009D2A49"/>
    <w:rsid w:val="009D52FA"/>
    <w:rsid w:val="009D6A32"/>
    <w:rsid w:val="009D76F0"/>
    <w:rsid w:val="009E0EFD"/>
    <w:rsid w:val="009E0F9C"/>
    <w:rsid w:val="009E34B7"/>
    <w:rsid w:val="009E3916"/>
    <w:rsid w:val="009F2D8A"/>
    <w:rsid w:val="009F3200"/>
    <w:rsid w:val="009F509A"/>
    <w:rsid w:val="009F5131"/>
    <w:rsid w:val="009F5CF4"/>
    <w:rsid w:val="009F6A01"/>
    <w:rsid w:val="009F7B8F"/>
    <w:rsid w:val="00A0024A"/>
    <w:rsid w:val="00A00651"/>
    <w:rsid w:val="00A00A0E"/>
    <w:rsid w:val="00A0430B"/>
    <w:rsid w:val="00A05A12"/>
    <w:rsid w:val="00A11C93"/>
    <w:rsid w:val="00A13C42"/>
    <w:rsid w:val="00A14422"/>
    <w:rsid w:val="00A174B6"/>
    <w:rsid w:val="00A177D5"/>
    <w:rsid w:val="00A23689"/>
    <w:rsid w:val="00A25F05"/>
    <w:rsid w:val="00A30BDA"/>
    <w:rsid w:val="00A322F4"/>
    <w:rsid w:val="00A32C1F"/>
    <w:rsid w:val="00A32ED3"/>
    <w:rsid w:val="00A33260"/>
    <w:rsid w:val="00A33B74"/>
    <w:rsid w:val="00A3483D"/>
    <w:rsid w:val="00A3789B"/>
    <w:rsid w:val="00A4271F"/>
    <w:rsid w:val="00A43E92"/>
    <w:rsid w:val="00A4489B"/>
    <w:rsid w:val="00A44CA1"/>
    <w:rsid w:val="00A45E6C"/>
    <w:rsid w:val="00A46E1A"/>
    <w:rsid w:val="00A5226F"/>
    <w:rsid w:val="00A530F7"/>
    <w:rsid w:val="00A546E0"/>
    <w:rsid w:val="00A5645C"/>
    <w:rsid w:val="00A5715E"/>
    <w:rsid w:val="00A603C7"/>
    <w:rsid w:val="00A659BE"/>
    <w:rsid w:val="00A66F91"/>
    <w:rsid w:val="00A73128"/>
    <w:rsid w:val="00A739F0"/>
    <w:rsid w:val="00A75B7C"/>
    <w:rsid w:val="00A75F5E"/>
    <w:rsid w:val="00A7719A"/>
    <w:rsid w:val="00A773A9"/>
    <w:rsid w:val="00A777F5"/>
    <w:rsid w:val="00A81A7C"/>
    <w:rsid w:val="00A85861"/>
    <w:rsid w:val="00A875FF"/>
    <w:rsid w:val="00A878EB"/>
    <w:rsid w:val="00A90B35"/>
    <w:rsid w:val="00A90BD5"/>
    <w:rsid w:val="00A910E1"/>
    <w:rsid w:val="00A91251"/>
    <w:rsid w:val="00A968A9"/>
    <w:rsid w:val="00A9751B"/>
    <w:rsid w:val="00AA0243"/>
    <w:rsid w:val="00AA03FC"/>
    <w:rsid w:val="00AA0BFF"/>
    <w:rsid w:val="00AA1E16"/>
    <w:rsid w:val="00AA684E"/>
    <w:rsid w:val="00AA69C0"/>
    <w:rsid w:val="00AA713F"/>
    <w:rsid w:val="00AA77EB"/>
    <w:rsid w:val="00AB02B0"/>
    <w:rsid w:val="00AB16B0"/>
    <w:rsid w:val="00AB2F63"/>
    <w:rsid w:val="00AC0CA6"/>
    <w:rsid w:val="00AC3318"/>
    <w:rsid w:val="00AC4F3F"/>
    <w:rsid w:val="00AC609B"/>
    <w:rsid w:val="00AC6D12"/>
    <w:rsid w:val="00AC6F1C"/>
    <w:rsid w:val="00AC6F74"/>
    <w:rsid w:val="00AC7C88"/>
    <w:rsid w:val="00AD069D"/>
    <w:rsid w:val="00AD0BDB"/>
    <w:rsid w:val="00AD1BCD"/>
    <w:rsid w:val="00AD2AE2"/>
    <w:rsid w:val="00AD3EA6"/>
    <w:rsid w:val="00AD6DD1"/>
    <w:rsid w:val="00AD7152"/>
    <w:rsid w:val="00AD73F1"/>
    <w:rsid w:val="00AD7D9A"/>
    <w:rsid w:val="00AE01DC"/>
    <w:rsid w:val="00AE0441"/>
    <w:rsid w:val="00AE10B5"/>
    <w:rsid w:val="00AE229E"/>
    <w:rsid w:val="00AE4AED"/>
    <w:rsid w:val="00AE4B0A"/>
    <w:rsid w:val="00AE4D10"/>
    <w:rsid w:val="00AE7257"/>
    <w:rsid w:val="00AF0095"/>
    <w:rsid w:val="00AF187B"/>
    <w:rsid w:val="00AF2063"/>
    <w:rsid w:val="00AF34CE"/>
    <w:rsid w:val="00AF472E"/>
    <w:rsid w:val="00AF4D24"/>
    <w:rsid w:val="00AF530D"/>
    <w:rsid w:val="00AF7069"/>
    <w:rsid w:val="00B004EF"/>
    <w:rsid w:val="00B03C08"/>
    <w:rsid w:val="00B072B1"/>
    <w:rsid w:val="00B10844"/>
    <w:rsid w:val="00B10DCE"/>
    <w:rsid w:val="00B10F0C"/>
    <w:rsid w:val="00B113FC"/>
    <w:rsid w:val="00B1148B"/>
    <w:rsid w:val="00B1330A"/>
    <w:rsid w:val="00B15A1D"/>
    <w:rsid w:val="00B15D8F"/>
    <w:rsid w:val="00B15E9B"/>
    <w:rsid w:val="00B22747"/>
    <w:rsid w:val="00B238C1"/>
    <w:rsid w:val="00B24019"/>
    <w:rsid w:val="00B24CEC"/>
    <w:rsid w:val="00B266CC"/>
    <w:rsid w:val="00B269F2"/>
    <w:rsid w:val="00B275B5"/>
    <w:rsid w:val="00B279C5"/>
    <w:rsid w:val="00B314DD"/>
    <w:rsid w:val="00B3223F"/>
    <w:rsid w:val="00B3238C"/>
    <w:rsid w:val="00B325DA"/>
    <w:rsid w:val="00B35749"/>
    <w:rsid w:val="00B36738"/>
    <w:rsid w:val="00B36D3D"/>
    <w:rsid w:val="00B37B58"/>
    <w:rsid w:val="00B403E4"/>
    <w:rsid w:val="00B43198"/>
    <w:rsid w:val="00B4340F"/>
    <w:rsid w:val="00B436EA"/>
    <w:rsid w:val="00B43E6D"/>
    <w:rsid w:val="00B44EA1"/>
    <w:rsid w:val="00B46172"/>
    <w:rsid w:val="00B46FA7"/>
    <w:rsid w:val="00B4798B"/>
    <w:rsid w:val="00B50659"/>
    <w:rsid w:val="00B52250"/>
    <w:rsid w:val="00B524C4"/>
    <w:rsid w:val="00B541EC"/>
    <w:rsid w:val="00B55350"/>
    <w:rsid w:val="00B5684D"/>
    <w:rsid w:val="00B57446"/>
    <w:rsid w:val="00B57E80"/>
    <w:rsid w:val="00B60D1E"/>
    <w:rsid w:val="00B63B69"/>
    <w:rsid w:val="00B640DB"/>
    <w:rsid w:val="00B65475"/>
    <w:rsid w:val="00B659D3"/>
    <w:rsid w:val="00B65E96"/>
    <w:rsid w:val="00B7582C"/>
    <w:rsid w:val="00B75BB3"/>
    <w:rsid w:val="00B75EFD"/>
    <w:rsid w:val="00B81007"/>
    <w:rsid w:val="00B82D84"/>
    <w:rsid w:val="00B84139"/>
    <w:rsid w:val="00B84D95"/>
    <w:rsid w:val="00B8536A"/>
    <w:rsid w:val="00B8586D"/>
    <w:rsid w:val="00B85D2B"/>
    <w:rsid w:val="00B86297"/>
    <w:rsid w:val="00B87220"/>
    <w:rsid w:val="00B91735"/>
    <w:rsid w:val="00B92E9F"/>
    <w:rsid w:val="00B92EA1"/>
    <w:rsid w:val="00B9303B"/>
    <w:rsid w:val="00B9308F"/>
    <w:rsid w:val="00B9334E"/>
    <w:rsid w:val="00B93C07"/>
    <w:rsid w:val="00B94919"/>
    <w:rsid w:val="00B957FA"/>
    <w:rsid w:val="00B965FD"/>
    <w:rsid w:val="00BA0B1B"/>
    <w:rsid w:val="00BA0CB7"/>
    <w:rsid w:val="00BA1337"/>
    <w:rsid w:val="00BA1A91"/>
    <w:rsid w:val="00BA3ECF"/>
    <w:rsid w:val="00BA437B"/>
    <w:rsid w:val="00BA46FA"/>
    <w:rsid w:val="00BA4A87"/>
    <w:rsid w:val="00BB5863"/>
    <w:rsid w:val="00BB62C0"/>
    <w:rsid w:val="00BB65D8"/>
    <w:rsid w:val="00BB6AAC"/>
    <w:rsid w:val="00BB74AF"/>
    <w:rsid w:val="00BB76BC"/>
    <w:rsid w:val="00BC0511"/>
    <w:rsid w:val="00BC0539"/>
    <w:rsid w:val="00BC1602"/>
    <w:rsid w:val="00BC3E9F"/>
    <w:rsid w:val="00BC42A9"/>
    <w:rsid w:val="00BC6EDE"/>
    <w:rsid w:val="00BC7584"/>
    <w:rsid w:val="00BD0D19"/>
    <w:rsid w:val="00BD115A"/>
    <w:rsid w:val="00BD2C75"/>
    <w:rsid w:val="00BD4FE4"/>
    <w:rsid w:val="00BD50E5"/>
    <w:rsid w:val="00BD53C5"/>
    <w:rsid w:val="00BD6767"/>
    <w:rsid w:val="00BD7CFE"/>
    <w:rsid w:val="00BE0E3C"/>
    <w:rsid w:val="00BE1308"/>
    <w:rsid w:val="00BE16ED"/>
    <w:rsid w:val="00BE2856"/>
    <w:rsid w:val="00BE298F"/>
    <w:rsid w:val="00BE2F3B"/>
    <w:rsid w:val="00BE39EE"/>
    <w:rsid w:val="00BE5916"/>
    <w:rsid w:val="00BF034D"/>
    <w:rsid w:val="00BF2986"/>
    <w:rsid w:val="00BF2F43"/>
    <w:rsid w:val="00BF6C4B"/>
    <w:rsid w:val="00BF7F00"/>
    <w:rsid w:val="00C00465"/>
    <w:rsid w:val="00C00690"/>
    <w:rsid w:val="00C00CEC"/>
    <w:rsid w:val="00C0135D"/>
    <w:rsid w:val="00C03682"/>
    <w:rsid w:val="00C05CCE"/>
    <w:rsid w:val="00C1037F"/>
    <w:rsid w:val="00C10561"/>
    <w:rsid w:val="00C12DF4"/>
    <w:rsid w:val="00C158E0"/>
    <w:rsid w:val="00C15BAA"/>
    <w:rsid w:val="00C16773"/>
    <w:rsid w:val="00C16F09"/>
    <w:rsid w:val="00C20EFF"/>
    <w:rsid w:val="00C22B07"/>
    <w:rsid w:val="00C250ED"/>
    <w:rsid w:val="00C269FC"/>
    <w:rsid w:val="00C26D89"/>
    <w:rsid w:val="00C26E7C"/>
    <w:rsid w:val="00C3038F"/>
    <w:rsid w:val="00C317BF"/>
    <w:rsid w:val="00C328E9"/>
    <w:rsid w:val="00C341FA"/>
    <w:rsid w:val="00C3617A"/>
    <w:rsid w:val="00C365A7"/>
    <w:rsid w:val="00C40E1B"/>
    <w:rsid w:val="00C412AE"/>
    <w:rsid w:val="00C42C6C"/>
    <w:rsid w:val="00C4425B"/>
    <w:rsid w:val="00C4489C"/>
    <w:rsid w:val="00C45949"/>
    <w:rsid w:val="00C45BF4"/>
    <w:rsid w:val="00C46803"/>
    <w:rsid w:val="00C47041"/>
    <w:rsid w:val="00C47CD7"/>
    <w:rsid w:val="00C50376"/>
    <w:rsid w:val="00C508DB"/>
    <w:rsid w:val="00C512AA"/>
    <w:rsid w:val="00C51634"/>
    <w:rsid w:val="00C51644"/>
    <w:rsid w:val="00C525DA"/>
    <w:rsid w:val="00C52AD8"/>
    <w:rsid w:val="00C52EBA"/>
    <w:rsid w:val="00C536E4"/>
    <w:rsid w:val="00C56183"/>
    <w:rsid w:val="00C578BE"/>
    <w:rsid w:val="00C60DA7"/>
    <w:rsid w:val="00C60F4D"/>
    <w:rsid w:val="00C61586"/>
    <w:rsid w:val="00C62AFC"/>
    <w:rsid w:val="00C62E65"/>
    <w:rsid w:val="00C63107"/>
    <w:rsid w:val="00C63199"/>
    <w:rsid w:val="00C63D7E"/>
    <w:rsid w:val="00C6772C"/>
    <w:rsid w:val="00C70C1F"/>
    <w:rsid w:val="00C71FDB"/>
    <w:rsid w:val="00C7210A"/>
    <w:rsid w:val="00C7468B"/>
    <w:rsid w:val="00C75E6D"/>
    <w:rsid w:val="00C768E6"/>
    <w:rsid w:val="00C76FCE"/>
    <w:rsid w:val="00C7717D"/>
    <w:rsid w:val="00C77F56"/>
    <w:rsid w:val="00C82ED4"/>
    <w:rsid w:val="00C83F0F"/>
    <w:rsid w:val="00C9088F"/>
    <w:rsid w:val="00C916D4"/>
    <w:rsid w:val="00C940A2"/>
    <w:rsid w:val="00C969FE"/>
    <w:rsid w:val="00C971F1"/>
    <w:rsid w:val="00CA0078"/>
    <w:rsid w:val="00CA175A"/>
    <w:rsid w:val="00CA3307"/>
    <w:rsid w:val="00CA6116"/>
    <w:rsid w:val="00CA6C9C"/>
    <w:rsid w:val="00CC0A62"/>
    <w:rsid w:val="00CC13D4"/>
    <w:rsid w:val="00CC15D5"/>
    <w:rsid w:val="00CC16BB"/>
    <w:rsid w:val="00CC2DC3"/>
    <w:rsid w:val="00CC4170"/>
    <w:rsid w:val="00CC4EA3"/>
    <w:rsid w:val="00CC6391"/>
    <w:rsid w:val="00CC6BDE"/>
    <w:rsid w:val="00CC6D50"/>
    <w:rsid w:val="00CC71BE"/>
    <w:rsid w:val="00CC742A"/>
    <w:rsid w:val="00CC7568"/>
    <w:rsid w:val="00CD02E9"/>
    <w:rsid w:val="00CD0A74"/>
    <w:rsid w:val="00CD44D7"/>
    <w:rsid w:val="00CD4D46"/>
    <w:rsid w:val="00CD5F95"/>
    <w:rsid w:val="00CD61EF"/>
    <w:rsid w:val="00CD63FB"/>
    <w:rsid w:val="00CE0AA5"/>
    <w:rsid w:val="00CE0FF1"/>
    <w:rsid w:val="00CE3C70"/>
    <w:rsid w:val="00CE40ED"/>
    <w:rsid w:val="00CE672D"/>
    <w:rsid w:val="00CE686E"/>
    <w:rsid w:val="00CF283F"/>
    <w:rsid w:val="00CF508D"/>
    <w:rsid w:val="00CF50A5"/>
    <w:rsid w:val="00CF5742"/>
    <w:rsid w:val="00CF7005"/>
    <w:rsid w:val="00CF7A21"/>
    <w:rsid w:val="00D01855"/>
    <w:rsid w:val="00D0225B"/>
    <w:rsid w:val="00D032D0"/>
    <w:rsid w:val="00D03602"/>
    <w:rsid w:val="00D05B7C"/>
    <w:rsid w:val="00D07411"/>
    <w:rsid w:val="00D1169E"/>
    <w:rsid w:val="00D1329F"/>
    <w:rsid w:val="00D15F05"/>
    <w:rsid w:val="00D16695"/>
    <w:rsid w:val="00D179D8"/>
    <w:rsid w:val="00D20016"/>
    <w:rsid w:val="00D22DE2"/>
    <w:rsid w:val="00D247BB"/>
    <w:rsid w:val="00D250A2"/>
    <w:rsid w:val="00D272DE"/>
    <w:rsid w:val="00D315FF"/>
    <w:rsid w:val="00D34E63"/>
    <w:rsid w:val="00D35F24"/>
    <w:rsid w:val="00D37029"/>
    <w:rsid w:val="00D40905"/>
    <w:rsid w:val="00D4113C"/>
    <w:rsid w:val="00D422BB"/>
    <w:rsid w:val="00D42ED8"/>
    <w:rsid w:val="00D439FF"/>
    <w:rsid w:val="00D43D41"/>
    <w:rsid w:val="00D45706"/>
    <w:rsid w:val="00D51A38"/>
    <w:rsid w:val="00D54077"/>
    <w:rsid w:val="00D54FEF"/>
    <w:rsid w:val="00D5643C"/>
    <w:rsid w:val="00D567E7"/>
    <w:rsid w:val="00D573AA"/>
    <w:rsid w:val="00D57EF0"/>
    <w:rsid w:val="00D602B3"/>
    <w:rsid w:val="00D609FE"/>
    <w:rsid w:val="00D60F27"/>
    <w:rsid w:val="00D62CEC"/>
    <w:rsid w:val="00D62FA8"/>
    <w:rsid w:val="00D647E6"/>
    <w:rsid w:val="00D64EFF"/>
    <w:rsid w:val="00D66DBB"/>
    <w:rsid w:val="00D67DF6"/>
    <w:rsid w:val="00D70239"/>
    <w:rsid w:val="00D71F1A"/>
    <w:rsid w:val="00D74880"/>
    <w:rsid w:val="00D76623"/>
    <w:rsid w:val="00D7686F"/>
    <w:rsid w:val="00D76ED4"/>
    <w:rsid w:val="00D81B9B"/>
    <w:rsid w:val="00D83C6E"/>
    <w:rsid w:val="00D8410A"/>
    <w:rsid w:val="00D85900"/>
    <w:rsid w:val="00D85A7B"/>
    <w:rsid w:val="00D85D14"/>
    <w:rsid w:val="00D901F8"/>
    <w:rsid w:val="00D90750"/>
    <w:rsid w:val="00D91791"/>
    <w:rsid w:val="00D91815"/>
    <w:rsid w:val="00D953E1"/>
    <w:rsid w:val="00D96CF8"/>
    <w:rsid w:val="00DA1854"/>
    <w:rsid w:val="00DA3FCA"/>
    <w:rsid w:val="00DA612D"/>
    <w:rsid w:val="00DA7FE0"/>
    <w:rsid w:val="00DB186B"/>
    <w:rsid w:val="00DB5C1E"/>
    <w:rsid w:val="00DB5CC5"/>
    <w:rsid w:val="00DC4DF0"/>
    <w:rsid w:val="00DC52E5"/>
    <w:rsid w:val="00DC5581"/>
    <w:rsid w:val="00DC5891"/>
    <w:rsid w:val="00DC5B3A"/>
    <w:rsid w:val="00DC6549"/>
    <w:rsid w:val="00DC7CAE"/>
    <w:rsid w:val="00DD13DB"/>
    <w:rsid w:val="00DD24A0"/>
    <w:rsid w:val="00DD3D7C"/>
    <w:rsid w:val="00DD43AD"/>
    <w:rsid w:val="00DD4D5A"/>
    <w:rsid w:val="00DD5C0B"/>
    <w:rsid w:val="00DD5F3C"/>
    <w:rsid w:val="00DD7A4D"/>
    <w:rsid w:val="00DE0504"/>
    <w:rsid w:val="00DE0C7C"/>
    <w:rsid w:val="00DE1187"/>
    <w:rsid w:val="00DE2DDA"/>
    <w:rsid w:val="00DE3BD9"/>
    <w:rsid w:val="00DE3F6C"/>
    <w:rsid w:val="00DE52B6"/>
    <w:rsid w:val="00DE677D"/>
    <w:rsid w:val="00DE698D"/>
    <w:rsid w:val="00DE6D6A"/>
    <w:rsid w:val="00DE7269"/>
    <w:rsid w:val="00DE79CF"/>
    <w:rsid w:val="00DF3D60"/>
    <w:rsid w:val="00DF4DE5"/>
    <w:rsid w:val="00DF683C"/>
    <w:rsid w:val="00DF769E"/>
    <w:rsid w:val="00DF7CCA"/>
    <w:rsid w:val="00E007E6"/>
    <w:rsid w:val="00E014B6"/>
    <w:rsid w:val="00E017E4"/>
    <w:rsid w:val="00E11C92"/>
    <w:rsid w:val="00E121ED"/>
    <w:rsid w:val="00E12F99"/>
    <w:rsid w:val="00E1423C"/>
    <w:rsid w:val="00E1496F"/>
    <w:rsid w:val="00E1774F"/>
    <w:rsid w:val="00E201E5"/>
    <w:rsid w:val="00E2032D"/>
    <w:rsid w:val="00E20389"/>
    <w:rsid w:val="00E205E3"/>
    <w:rsid w:val="00E20C45"/>
    <w:rsid w:val="00E23AD1"/>
    <w:rsid w:val="00E25761"/>
    <w:rsid w:val="00E25C4C"/>
    <w:rsid w:val="00E260F1"/>
    <w:rsid w:val="00E27697"/>
    <w:rsid w:val="00E30AAF"/>
    <w:rsid w:val="00E30B9B"/>
    <w:rsid w:val="00E30BCF"/>
    <w:rsid w:val="00E3164D"/>
    <w:rsid w:val="00E32B60"/>
    <w:rsid w:val="00E35F5B"/>
    <w:rsid w:val="00E36A9C"/>
    <w:rsid w:val="00E37C77"/>
    <w:rsid w:val="00E41445"/>
    <w:rsid w:val="00E41943"/>
    <w:rsid w:val="00E41D11"/>
    <w:rsid w:val="00E4210F"/>
    <w:rsid w:val="00E43100"/>
    <w:rsid w:val="00E443E4"/>
    <w:rsid w:val="00E451B1"/>
    <w:rsid w:val="00E45F53"/>
    <w:rsid w:val="00E46BAB"/>
    <w:rsid w:val="00E5042A"/>
    <w:rsid w:val="00E50691"/>
    <w:rsid w:val="00E50AF1"/>
    <w:rsid w:val="00E56193"/>
    <w:rsid w:val="00E5672F"/>
    <w:rsid w:val="00E56E9E"/>
    <w:rsid w:val="00E60770"/>
    <w:rsid w:val="00E61A6A"/>
    <w:rsid w:val="00E65DE6"/>
    <w:rsid w:val="00E66C4E"/>
    <w:rsid w:val="00E67593"/>
    <w:rsid w:val="00E67C0D"/>
    <w:rsid w:val="00E72A8D"/>
    <w:rsid w:val="00E7532D"/>
    <w:rsid w:val="00E75C5A"/>
    <w:rsid w:val="00E8043B"/>
    <w:rsid w:val="00E807BC"/>
    <w:rsid w:val="00E8520F"/>
    <w:rsid w:val="00E860AD"/>
    <w:rsid w:val="00E864B9"/>
    <w:rsid w:val="00E90AC0"/>
    <w:rsid w:val="00E91C15"/>
    <w:rsid w:val="00E92279"/>
    <w:rsid w:val="00E92F1F"/>
    <w:rsid w:val="00E93892"/>
    <w:rsid w:val="00E93A5F"/>
    <w:rsid w:val="00E9442A"/>
    <w:rsid w:val="00E975DA"/>
    <w:rsid w:val="00E97D56"/>
    <w:rsid w:val="00EA484A"/>
    <w:rsid w:val="00EA4BF5"/>
    <w:rsid w:val="00EA4EA1"/>
    <w:rsid w:val="00EA5150"/>
    <w:rsid w:val="00EA762C"/>
    <w:rsid w:val="00EA79E7"/>
    <w:rsid w:val="00EA7D36"/>
    <w:rsid w:val="00EA7E83"/>
    <w:rsid w:val="00EB5ACD"/>
    <w:rsid w:val="00EB6172"/>
    <w:rsid w:val="00EB71A2"/>
    <w:rsid w:val="00EB753A"/>
    <w:rsid w:val="00EC098D"/>
    <w:rsid w:val="00EC0F78"/>
    <w:rsid w:val="00EC11E0"/>
    <w:rsid w:val="00EC6BE4"/>
    <w:rsid w:val="00ED0083"/>
    <w:rsid w:val="00ED05CF"/>
    <w:rsid w:val="00ED1384"/>
    <w:rsid w:val="00ED1AE9"/>
    <w:rsid w:val="00ED216A"/>
    <w:rsid w:val="00ED2864"/>
    <w:rsid w:val="00ED3E87"/>
    <w:rsid w:val="00ED4892"/>
    <w:rsid w:val="00ED5269"/>
    <w:rsid w:val="00ED6453"/>
    <w:rsid w:val="00ED6733"/>
    <w:rsid w:val="00ED7AC2"/>
    <w:rsid w:val="00EE1014"/>
    <w:rsid w:val="00EE1C86"/>
    <w:rsid w:val="00EE2932"/>
    <w:rsid w:val="00EE3125"/>
    <w:rsid w:val="00EE566E"/>
    <w:rsid w:val="00EF1E77"/>
    <w:rsid w:val="00EF3F52"/>
    <w:rsid w:val="00EF51CC"/>
    <w:rsid w:val="00EF6962"/>
    <w:rsid w:val="00EF6AA0"/>
    <w:rsid w:val="00EF6B2A"/>
    <w:rsid w:val="00F00278"/>
    <w:rsid w:val="00F002DD"/>
    <w:rsid w:val="00F034AC"/>
    <w:rsid w:val="00F059F9"/>
    <w:rsid w:val="00F0665F"/>
    <w:rsid w:val="00F06CEF"/>
    <w:rsid w:val="00F1280A"/>
    <w:rsid w:val="00F12978"/>
    <w:rsid w:val="00F146E5"/>
    <w:rsid w:val="00F159CF"/>
    <w:rsid w:val="00F171FE"/>
    <w:rsid w:val="00F177D5"/>
    <w:rsid w:val="00F2262E"/>
    <w:rsid w:val="00F23863"/>
    <w:rsid w:val="00F24BCE"/>
    <w:rsid w:val="00F25751"/>
    <w:rsid w:val="00F273D3"/>
    <w:rsid w:val="00F3060F"/>
    <w:rsid w:val="00F30BDD"/>
    <w:rsid w:val="00F313A8"/>
    <w:rsid w:val="00F313B4"/>
    <w:rsid w:val="00F32C61"/>
    <w:rsid w:val="00F33D7D"/>
    <w:rsid w:val="00F3577B"/>
    <w:rsid w:val="00F41068"/>
    <w:rsid w:val="00F41E81"/>
    <w:rsid w:val="00F445FF"/>
    <w:rsid w:val="00F455EA"/>
    <w:rsid w:val="00F4761E"/>
    <w:rsid w:val="00F51FBC"/>
    <w:rsid w:val="00F53EA9"/>
    <w:rsid w:val="00F54D3F"/>
    <w:rsid w:val="00F6224C"/>
    <w:rsid w:val="00F623E5"/>
    <w:rsid w:val="00F6298D"/>
    <w:rsid w:val="00F64792"/>
    <w:rsid w:val="00F66662"/>
    <w:rsid w:val="00F66796"/>
    <w:rsid w:val="00F669C1"/>
    <w:rsid w:val="00F66C25"/>
    <w:rsid w:val="00F66E6D"/>
    <w:rsid w:val="00F67F32"/>
    <w:rsid w:val="00F71E4F"/>
    <w:rsid w:val="00F72F0E"/>
    <w:rsid w:val="00F7319D"/>
    <w:rsid w:val="00F7419F"/>
    <w:rsid w:val="00F74C34"/>
    <w:rsid w:val="00F74FAA"/>
    <w:rsid w:val="00F75F23"/>
    <w:rsid w:val="00F8063C"/>
    <w:rsid w:val="00F80EBB"/>
    <w:rsid w:val="00F82F74"/>
    <w:rsid w:val="00F847E4"/>
    <w:rsid w:val="00F8495F"/>
    <w:rsid w:val="00F858E3"/>
    <w:rsid w:val="00F8659B"/>
    <w:rsid w:val="00F900F7"/>
    <w:rsid w:val="00F90939"/>
    <w:rsid w:val="00F9257D"/>
    <w:rsid w:val="00F95C13"/>
    <w:rsid w:val="00F967B3"/>
    <w:rsid w:val="00F96CB2"/>
    <w:rsid w:val="00F97443"/>
    <w:rsid w:val="00F97888"/>
    <w:rsid w:val="00FA02F9"/>
    <w:rsid w:val="00FA1B42"/>
    <w:rsid w:val="00FA2A29"/>
    <w:rsid w:val="00FA427F"/>
    <w:rsid w:val="00FA5510"/>
    <w:rsid w:val="00FA58EC"/>
    <w:rsid w:val="00FA68C0"/>
    <w:rsid w:val="00FA6B10"/>
    <w:rsid w:val="00FA6BC1"/>
    <w:rsid w:val="00FA7074"/>
    <w:rsid w:val="00FB10D0"/>
    <w:rsid w:val="00FB130F"/>
    <w:rsid w:val="00FB3514"/>
    <w:rsid w:val="00FB3D62"/>
    <w:rsid w:val="00FB440A"/>
    <w:rsid w:val="00FB723E"/>
    <w:rsid w:val="00FC0794"/>
    <w:rsid w:val="00FC2319"/>
    <w:rsid w:val="00FC24E1"/>
    <w:rsid w:val="00FC278A"/>
    <w:rsid w:val="00FC767E"/>
    <w:rsid w:val="00FD39DA"/>
    <w:rsid w:val="00FD3F02"/>
    <w:rsid w:val="00FD4744"/>
    <w:rsid w:val="00FD6B22"/>
    <w:rsid w:val="00FD7A63"/>
    <w:rsid w:val="00FE23EB"/>
    <w:rsid w:val="00FE3F22"/>
    <w:rsid w:val="00FE4732"/>
    <w:rsid w:val="00FE526B"/>
    <w:rsid w:val="00FF0477"/>
    <w:rsid w:val="00FF1648"/>
    <w:rsid w:val="00FF17AD"/>
    <w:rsid w:val="00FF1A8B"/>
    <w:rsid w:val="00FF1C79"/>
    <w:rsid w:val="00FF2961"/>
    <w:rsid w:val="00FF2BA5"/>
    <w:rsid w:val="00FF3607"/>
    <w:rsid w:val="00FF4C4E"/>
    <w:rsid w:val="00FF700D"/>
    <w:rsid w:val="00FF7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04C1FC"/>
  <w15:docId w15:val="{EA2C5A9A-6924-4B7B-8818-4E3B6C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Number" w:uiPriority="99" w:unhideWhenUsed="1"/>
    <w:lsdException w:name="List 2" w:semiHidden="1" w:unhideWhenUsed="1"/>
    <w:lsdException w:name="List 3" w:semiHidden="1" w:unhideWhenUsed="1"/>
    <w:lsdException w:name="List 4" w:uiPriority="99" w:unhideWhenUsed="1"/>
    <w:lsdException w:name="List 5"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unhideWhenUsed="1"/>
    <w:lsdException w:name="Date"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99"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4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264A14"/>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FootnoteTextChar">
    <w:name w:val="Footnote Text Char"/>
    <w:basedOn w:val="DefaultParagraphFont"/>
    <w:link w:val="FootnoteText"/>
    <w:uiPriority w:val="99"/>
    <w:semiHidden/>
    <w:rsid w:val="005D35BB"/>
  </w:style>
  <w:style w:type="paragraph" w:styleId="List">
    <w:name w:val="List"/>
    <w:basedOn w:val="BodyText"/>
    <w:link w:val="ListChar"/>
    <w:uiPriority w:val="99"/>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917611"/>
    <w:pPr>
      <w:keepNext/>
      <w:jc w:val="center"/>
    </w:pPr>
    <w:rPr>
      <w:rFonts w:ascii="Arial" w:hAnsi="Arial"/>
      <w:b/>
      <w:sz w:val="20"/>
    </w:rPr>
  </w:style>
  <w:style w:type="paragraph" w:customStyle="1" w:styleId="TableTitle">
    <w:name w:val="Table Title"/>
    <w:basedOn w:val="BodyText"/>
    <w:link w:val="TableTitleChar1"/>
    <w:rsid w:val="00C15BAA"/>
    <w:pPr>
      <w:keepNext/>
      <w:spacing w:before="300" w:after="60"/>
      <w:jc w:val="center"/>
    </w:pPr>
    <w:rPr>
      <w:rFonts w:ascii="Arial" w:hAnsi="Arial"/>
      <w:b/>
      <w:sz w:val="22"/>
    </w:rPr>
  </w:style>
  <w:style w:type="paragraph" w:customStyle="1" w:styleId="FigureTitle">
    <w:name w:val="Figure Title"/>
    <w:basedOn w:val="TableTitle"/>
    <w:rsid w:val="00C15BAA"/>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15F2E"/>
    <w:pPr>
      <w:numPr>
        <w:ilvl w:val="2"/>
        <w:numId w:val="1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B266CC"/>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abel">
    <w:name w:val="Table Label"/>
    <w:basedOn w:val="TableEntry"/>
    <w:rsid w:val="00417A88"/>
    <w:pPr>
      <w:keepNext/>
      <w:overflowPunct w:val="0"/>
      <w:autoSpaceDE w:val="0"/>
      <w:ind w:left="0" w:right="0"/>
      <w:jc w:val="center"/>
      <w:textAlignment w:val="baseline"/>
    </w:pPr>
    <w:rPr>
      <w:rFonts w:ascii="Helvetica" w:hAnsi="Helvetica"/>
      <w:b/>
      <w:noProof/>
      <w:sz w:val="20"/>
    </w:rPr>
  </w:style>
  <w:style w:type="character" w:customStyle="1" w:styleId="TableEntryChar">
    <w:name w:val="Table Entry Char"/>
    <w:link w:val="TableEntry"/>
    <w:rsid w:val="00417A88"/>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uiPriority w:val="99"/>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6Char">
    <w:name w:val="Heading 6 Char"/>
    <w:link w:val="Heading6"/>
    <w:rsid w:val="00B75BB3"/>
    <w:rPr>
      <w:rFonts w:ascii="Arial" w:hAnsi="Arial"/>
      <w:b/>
      <w:noProof/>
      <w:kern w:val="28"/>
      <w:sz w:val="28"/>
    </w:rPr>
  </w:style>
  <w:style w:type="paragraph" w:styleId="Bibliography">
    <w:name w:val="Bibliography"/>
    <w:basedOn w:val="Normal"/>
    <w:next w:val="Normal"/>
    <w:uiPriority w:val="37"/>
    <w:semiHidden/>
    <w:unhideWhenUsed/>
    <w:rsid w:val="00512BC9"/>
  </w:style>
  <w:style w:type="paragraph" w:styleId="BodyTextIndent">
    <w:name w:val="Body Text Indent"/>
    <w:basedOn w:val="Normal"/>
    <w:link w:val="BodyTextIndentChar"/>
    <w:rsid w:val="00512BC9"/>
    <w:pPr>
      <w:spacing w:after="120"/>
      <w:ind w:left="360"/>
    </w:pPr>
  </w:style>
  <w:style w:type="character" w:customStyle="1" w:styleId="BodyTextIndentChar">
    <w:name w:val="Body Text Indent Char"/>
    <w:basedOn w:val="DefaultParagraphFont"/>
    <w:link w:val="BodyTextIndent"/>
    <w:rsid w:val="00512BC9"/>
    <w:rPr>
      <w:sz w:val="24"/>
    </w:rPr>
  </w:style>
  <w:style w:type="paragraph" w:styleId="IntenseQuote">
    <w:name w:val="Intense Quote"/>
    <w:basedOn w:val="Normal"/>
    <w:next w:val="Normal"/>
    <w:link w:val="IntenseQuoteChar"/>
    <w:uiPriority w:val="30"/>
    <w:qFormat/>
    <w:rsid w:val="00512B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2BC9"/>
    <w:rPr>
      <w:b/>
      <w:bCs/>
      <w:i/>
      <w:iCs/>
      <w:color w:val="4F81BD" w:themeColor="accent1"/>
      <w:sz w:val="24"/>
    </w:rPr>
  </w:style>
  <w:style w:type="paragraph" w:styleId="ListParagraph">
    <w:name w:val="List Paragraph"/>
    <w:basedOn w:val="Normal"/>
    <w:uiPriority w:val="34"/>
    <w:qFormat/>
    <w:rsid w:val="00512BC9"/>
    <w:pPr>
      <w:ind w:left="720"/>
    </w:pPr>
  </w:style>
  <w:style w:type="paragraph" w:styleId="NoSpacing">
    <w:name w:val="No Spacing"/>
    <w:uiPriority w:val="1"/>
    <w:qFormat/>
    <w:rsid w:val="00512BC9"/>
    <w:rPr>
      <w:sz w:val="24"/>
    </w:rPr>
  </w:style>
  <w:style w:type="paragraph" w:styleId="Revision">
    <w:name w:val="Revision"/>
    <w:hidden/>
    <w:uiPriority w:val="99"/>
    <w:semiHidden/>
    <w:rsid w:val="000C64F7"/>
    <w:rPr>
      <w:sz w:val="24"/>
    </w:rPr>
  </w:style>
  <w:style w:type="character" w:customStyle="1" w:styleId="FooterChar">
    <w:name w:val="Footer Char"/>
    <w:basedOn w:val="DefaultParagraphFont"/>
    <w:link w:val="Footer"/>
    <w:uiPriority w:val="99"/>
    <w:rsid w:val="00E93892"/>
    <w:rPr>
      <w:sz w:val="24"/>
    </w:rPr>
  </w:style>
  <w:style w:type="character" w:styleId="Strong">
    <w:name w:val="Strong"/>
    <w:basedOn w:val="DefaultParagraphFont"/>
    <w:qFormat/>
    <w:rsid w:val="00A73128"/>
    <w:rPr>
      <w:b/>
      <w:bCs/>
    </w:rPr>
  </w:style>
  <w:style w:type="character" w:customStyle="1" w:styleId="TableEntryHeaderChar">
    <w:name w:val="Table Entry Header Char"/>
    <w:link w:val="TableEntryHeader"/>
    <w:locked/>
    <w:rsid w:val="00917611"/>
    <w:rPr>
      <w:rFonts w:ascii="Arial" w:hAnsi="Arial"/>
      <w:b/>
    </w:rPr>
  </w:style>
  <w:style w:type="character" w:customStyle="1" w:styleId="TableTitleChar1">
    <w:name w:val="Table Title Char1"/>
    <w:link w:val="TableTitle"/>
    <w:locked/>
    <w:rsid w:val="00C15BAA"/>
    <w:rPr>
      <w:rFonts w:ascii="Arial" w:hAnsi="Arial"/>
      <w:b/>
      <w:sz w:val="22"/>
    </w:rPr>
  </w:style>
  <w:style w:type="character" w:styleId="Emphasis">
    <w:name w:val="Emphasis"/>
    <w:basedOn w:val="DefaultParagraphFont"/>
    <w:qFormat/>
    <w:rsid w:val="00BE16ED"/>
    <w:rPr>
      <w:i/>
      <w:iCs/>
    </w:rPr>
  </w:style>
  <w:style w:type="character" w:styleId="UnresolvedMention">
    <w:name w:val="Unresolved Mention"/>
    <w:basedOn w:val="DefaultParagraphFont"/>
    <w:uiPriority w:val="99"/>
    <w:semiHidden/>
    <w:unhideWhenUsed/>
    <w:rsid w:val="009D52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7387">
      <w:bodyDiv w:val="1"/>
      <w:marLeft w:val="120"/>
      <w:marRight w:val="120"/>
      <w:marTop w:val="0"/>
      <w:marBottom w:val="0"/>
      <w:divBdr>
        <w:top w:val="none" w:sz="0" w:space="0" w:color="auto"/>
        <w:left w:val="none" w:sz="0" w:space="0" w:color="auto"/>
        <w:bottom w:val="none" w:sz="0" w:space="0" w:color="auto"/>
        <w:right w:val="none" w:sz="0" w:space="0" w:color="auto"/>
      </w:divBdr>
    </w:div>
    <w:div w:id="86317732">
      <w:bodyDiv w:val="1"/>
      <w:marLeft w:val="120"/>
      <w:marRight w:val="120"/>
      <w:marTop w:val="0"/>
      <w:marBottom w:val="0"/>
      <w:divBdr>
        <w:top w:val="none" w:sz="0" w:space="0" w:color="auto"/>
        <w:left w:val="none" w:sz="0" w:space="0" w:color="auto"/>
        <w:bottom w:val="none" w:sz="0" w:space="0" w:color="auto"/>
        <w:right w:val="none" w:sz="0" w:space="0" w:color="auto"/>
      </w:divBdr>
    </w:div>
    <w:div w:id="117265924">
      <w:bodyDiv w:val="1"/>
      <w:marLeft w:val="120"/>
      <w:marRight w:val="120"/>
      <w:marTop w:val="0"/>
      <w:marBottom w:val="0"/>
      <w:divBdr>
        <w:top w:val="none" w:sz="0" w:space="0" w:color="auto"/>
        <w:left w:val="none" w:sz="0" w:space="0" w:color="auto"/>
        <w:bottom w:val="none" w:sz="0" w:space="0" w:color="auto"/>
        <w:right w:val="none" w:sz="0" w:space="0" w:color="auto"/>
      </w:divBdr>
    </w:div>
    <w:div w:id="196814606">
      <w:bodyDiv w:val="1"/>
      <w:marLeft w:val="0"/>
      <w:marRight w:val="0"/>
      <w:marTop w:val="0"/>
      <w:marBottom w:val="0"/>
      <w:divBdr>
        <w:top w:val="none" w:sz="0" w:space="0" w:color="auto"/>
        <w:left w:val="none" w:sz="0" w:space="0" w:color="auto"/>
        <w:bottom w:val="none" w:sz="0" w:space="0" w:color="auto"/>
        <w:right w:val="none" w:sz="0" w:space="0" w:color="auto"/>
      </w:divBdr>
    </w:div>
    <w:div w:id="258291600">
      <w:bodyDiv w:val="1"/>
      <w:marLeft w:val="0"/>
      <w:marRight w:val="0"/>
      <w:marTop w:val="0"/>
      <w:marBottom w:val="0"/>
      <w:divBdr>
        <w:top w:val="none" w:sz="0" w:space="0" w:color="auto"/>
        <w:left w:val="none" w:sz="0" w:space="0" w:color="auto"/>
        <w:bottom w:val="none" w:sz="0" w:space="0" w:color="auto"/>
        <w:right w:val="none" w:sz="0" w:space="0" w:color="auto"/>
      </w:divBdr>
    </w:div>
    <w:div w:id="440994031">
      <w:bodyDiv w:val="1"/>
      <w:marLeft w:val="120"/>
      <w:marRight w:val="120"/>
      <w:marTop w:val="0"/>
      <w:marBottom w:val="0"/>
      <w:divBdr>
        <w:top w:val="none" w:sz="0" w:space="0" w:color="auto"/>
        <w:left w:val="none" w:sz="0" w:space="0" w:color="auto"/>
        <w:bottom w:val="none" w:sz="0" w:space="0" w:color="auto"/>
        <w:right w:val="none" w:sz="0" w:space="0" w:color="auto"/>
      </w:divBdr>
    </w:div>
    <w:div w:id="445538894">
      <w:bodyDiv w:val="1"/>
      <w:marLeft w:val="0"/>
      <w:marRight w:val="0"/>
      <w:marTop w:val="0"/>
      <w:marBottom w:val="0"/>
      <w:divBdr>
        <w:top w:val="none" w:sz="0" w:space="0" w:color="auto"/>
        <w:left w:val="none" w:sz="0" w:space="0" w:color="auto"/>
        <w:bottom w:val="none" w:sz="0" w:space="0" w:color="auto"/>
        <w:right w:val="none" w:sz="0" w:space="0" w:color="auto"/>
      </w:divBdr>
      <w:divsChild>
        <w:div w:id="194467540">
          <w:marLeft w:val="0"/>
          <w:marRight w:val="0"/>
          <w:marTop w:val="0"/>
          <w:marBottom w:val="0"/>
          <w:divBdr>
            <w:top w:val="none" w:sz="0" w:space="0" w:color="auto"/>
            <w:left w:val="none" w:sz="0" w:space="0" w:color="auto"/>
            <w:bottom w:val="none" w:sz="0" w:space="0" w:color="auto"/>
            <w:right w:val="none" w:sz="0" w:space="0" w:color="auto"/>
          </w:divBdr>
          <w:divsChild>
            <w:div w:id="527377938">
              <w:marLeft w:val="0"/>
              <w:marRight w:val="0"/>
              <w:marTop w:val="0"/>
              <w:marBottom w:val="0"/>
              <w:divBdr>
                <w:top w:val="none" w:sz="0" w:space="0" w:color="auto"/>
                <w:left w:val="none" w:sz="0" w:space="0" w:color="auto"/>
                <w:bottom w:val="none" w:sz="0" w:space="0" w:color="auto"/>
                <w:right w:val="none" w:sz="0" w:space="0" w:color="auto"/>
              </w:divBdr>
              <w:divsChild>
                <w:div w:id="1151562817">
                  <w:marLeft w:val="-225"/>
                  <w:marRight w:val="-225"/>
                  <w:marTop w:val="0"/>
                  <w:marBottom w:val="0"/>
                  <w:divBdr>
                    <w:top w:val="none" w:sz="0" w:space="0" w:color="auto"/>
                    <w:left w:val="none" w:sz="0" w:space="0" w:color="auto"/>
                    <w:bottom w:val="none" w:sz="0" w:space="0" w:color="auto"/>
                    <w:right w:val="none" w:sz="0" w:space="0" w:color="auto"/>
                  </w:divBdr>
                  <w:divsChild>
                    <w:div w:id="905535923">
                      <w:marLeft w:val="0"/>
                      <w:marRight w:val="0"/>
                      <w:marTop w:val="0"/>
                      <w:marBottom w:val="0"/>
                      <w:divBdr>
                        <w:top w:val="none" w:sz="0" w:space="0" w:color="auto"/>
                        <w:left w:val="none" w:sz="0" w:space="0" w:color="auto"/>
                        <w:bottom w:val="none" w:sz="0" w:space="0" w:color="auto"/>
                        <w:right w:val="none" w:sz="0" w:space="0" w:color="auto"/>
                      </w:divBdr>
                      <w:divsChild>
                        <w:div w:id="3973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8748">
      <w:bodyDiv w:val="1"/>
      <w:marLeft w:val="0"/>
      <w:marRight w:val="0"/>
      <w:marTop w:val="0"/>
      <w:marBottom w:val="0"/>
      <w:divBdr>
        <w:top w:val="none" w:sz="0" w:space="0" w:color="auto"/>
        <w:left w:val="none" w:sz="0" w:space="0" w:color="auto"/>
        <w:bottom w:val="none" w:sz="0" w:space="0" w:color="auto"/>
        <w:right w:val="none" w:sz="0" w:space="0" w:color="auto"/>
      </w:divBdr>
    </w:div>
    <w:div w:id="1079450268">
      <w:bodyDiv w:val="1"/>
      <w:marLeft w:val="120"/>
      <w:marRight w:val="120"/>
      <w:marTop w:val="0"/>
      <w:marBottom w:val="0"/>
      <w:divBdr>
        <w:top w:val="none" w:sz="0" w:space="0" w:color="auto"/>
        <w:left w:val="none" w:sz="0" w:space="0" w:color="auto"/>
        <w:bottom w:val="none" w:sz="0" w:space="0" w:color="auto"/>
        <w:right w:val="none" w:sz="0" w:space="0" w:color="auto"/>
      </w:divBdr>
    </w:div>
    <w:div w:id="1546484066">
      <w:bodyDiv w:val="1"/>
      <w:marLeft w:val="120"/>
      <w:marRight w:val="120"/>
      <w:marTop w:val="0"/>
      <w:marBottom w:val="0"/>
      <w:divBdr>
        <w:top w:val="none" w:sz="0" w:space="0" w:color="auto"/>
        <w:left w:val="none" w:sz="0" w:space="0" w:color="auto"/>
        <w:bottom w:val="none" w:sz="0" w:space="0" w:color="auto"/>
        <w:right w:val="none" w:sz="0" w:space="0" w:color="auto"/>
      </w:divBdr>
    </w:div>
    <w:div w:id="1769887100">
      <w:bodyDiv w:val="1"/>
      <w:marLeft w:val="0"/>
      <w:marRight w:val="0"/>
      <w:marTop w:val="0"/>
      <w:marBottom w:val="0"/>
      <w:divBdr>
        <w:top w:val="none" w:sz="0" w:space="0" w:color="auto"/>
        <w:left w:val="none" w:sz="0" w:space="0" w:color="auto"/>
        <w:bottom w:val="none" w:sz="0" w:space="0" w:color="auto"/>
        <w:right w:val="none" w:sz="0" w:space="0" w:color="auto"/>
      </w:divBdr>
    </w:div>
    <w:div w:id="1853378733">
      <w:bodyDiv w:val="1"/>
      <w:marLeft w:val="0"/>
      <w:marRight w:val="0"/>
      <w:marTop w:val="0"/>
      <w:marBottom w:val="0"/>
      <w:divBdr>
        <w:top w:val="none" w:sz="0" w:space="0" w:color="auto"/>
        <w:left w:val="none" w:sz="0" w:space="0" w:color="auto"/>
        <w:bottom w:val="none" w:sz="0" w:space="0" w:color="auto"/>
        <w:right w:val="none" w:sz="0" w:space="0" w:color="auto"/>
      </w:divBdr>
    </w:div>
    <w:div w:id="203811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R4/index.html" TargetMode="External"/><Relationship Id="rId26" Type="http://schemas.openxmlformats.org/officeDocument/2006/relationships/hyperlink" Target="http://hl7.org/fhir/R4/references.html" TargetMode="External"/><Relationship Id="rId39" Type="http://schemas.openxmlformats.org/officeDocument/2006/relationships/theme" Target="theme/theme1.xml"/><Relationship Id="rId21" Type="http://schemas.openxmlformats.org/officeDocument/2006/relationships/hyperlink" Target="http://hl7.org/fhir/R4/search.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R4/structuredefinition.html" TargetMode="External"/><Relationship Id="rId33" Type="http://schemas.openxmlformats.org/officeDocument/2006/relationships/header" Target="header1.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hl7.org/fhir/R4/search.html" TargetMode="External"/><Relationship Id="rId29" Type="http://schemas.openxmlformats.org/officeDocument/2006/relationships/hyperlink" Target="http://hl7.org/fhir/R4/operationoutcom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hl7.org/fhir/R4/http.html" TargetMode="External"/><Relationship Id="rId32" Type="http://schemas.openxmlformats.org/officeDocument/2006/relationships/hyperlink" Target="http://hl7.org/fhir/R4/datatypes.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R4/CapabilityStatement.html" TargetMode="External"/><Relationship Id="rId28" Type="http://schemas.openxmlformats.org/officeDocument/2006/relationships/hyperlink" Target="http://hl7.org/fhir/R4/security.html" TargetMode="External"/><Relationship Id="rId36" Type="http://schemas.openxmlformats.org/officeDocument/2006/relationships/footer" Target="footer3.xml"/><Relationship Id="rId10" Type="http://schemas.openxmlformats.org/officeDocument/2006/relationships/hyperlink" Target="http://ihe.net/Public_Comment/" TargetMode="External"/><Relationship Id="rId19" Type="http://schemas.openxmlformats.org/officeDocument/2006/relationships/hyperlink" Target="http://hl7.org/fhir/R4/bundle.html" TargetMode="External"/><Relationship Id="rId31" Type="http://schemas.openxmlformats.org/officeDocument/2006/relationships/hyperlink" Target="http://hl7.org/fhir/R4/datatypes.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R4/search.html" TargetMode="External"/><Relationship Id="rId27" Type="http://schemas.openxmlformats.org/officeDocument/2006/relationships/hyperlink" Target="http://hl7.org/fhir/R4/http.html" TargetMode="External"/><Relationship Id="rId30" Type="http://schemas.openxmlformats.org/officeDocument/2006/relationships/hyperlink" Target="http://hl7.org/fhir/R4/secpriv-module.html" TargetMode="External"/><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FB1A7-F9BC-4A0A-9EF6-13E50E6E3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29</TotalTime>
  <Pages>16</Pages>
  <Words>4563</Words>
  <Characters>26015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IHE_ITI_Suppl_Appx-Z_Rev2-1_TI_2019-03-06</vt:lpstr>
    </vt:vector>
  </TitlesOfParts>
  <Company>IHE</Company>
  <LinksUpToDate>false</LinksUpToDate>
  <CharactersWithSpaces>30517</CharactersWithSpaces>
  <SharedDoc>false</SharedDoc>
  <HLinks>
    <vt:vector size="582" baseType="variant">
      <vt:variant>
        <vt:i4>983056</vt:i4>
      </vt:variant>
      <vt:variant>
        <vt:i4>552</vt:i4>
      </vt:variant>
      <vt:variant>
        <vt:i4>0</vt:i4>
      </vt:variant>
      <vt:variant>
        <vt:i4>5</vt:i4>
      </vt:variant>
      <vt:variant>
        <vt:lpwstr>http://hl7.org/implement/standards/fhir/license.html</vt:lpwstr>
      </vt:variant>
      <vt:variant>
        <vt:lpwstr/>
      </vt:variant>
      <vt:variant>
        <vt:i4>3342416</vt:i4>
      </vt:variant>
      <vt:variant>
        <vt:i4>549</vt:i4>
      </vt:variant>
      <vt:variant>
        <vt:i4>0</vt:i4>
      </vt:variant>
      <vt:variant>
        <vt:i4>5</vt:i4>
      </vt:variant>
      <vt:variant>
        <vt:lpwstr>http://gforge.hl7.org/gf/project/fhir/tracker/?action=TrackerItemAdd&amp;tracker_id=677</vt:lpwstr>
      </vt:variant>
      <vt:variant>
        <vt:lpwstr/>
      </vt:variant>
      <vt:variant>
        <vt:i4>1900605</vt:i4>
      </vt:variant>
      <vt:variant>
        <vt:i4>542</vt:i4>
      </vt:variant>
      <vt:variant>
        <vt:i4>0</vt:i4>
      </vt:variant>
      <vt:variant>
        <vt:i4>5</vt:i4>
      </vt:variant>
      <vt:variant>
        <vt:lpwstr/>
      </vt:variant>
      <vt:variant>
        <vt:lpwstr>_Toc389650241</vt:lpwstr>
      </vt:variant>
      <vt:variant>
        <vt:i4>1900605</vt:i4>
      </vt:variant>
      <vt:variant>
        <vt:i4>536</vt:i4>
      </vt:variant>
      <vt:variant>
        <vt:i4>0</vt:i4>
      </vt:variant>
      <vt:variant>
        <vt:i4>5</vt:i4>
      </vt:variant>
      <vt:variant>
        <vt:lpwstr/>
      </vt:variant>
      <vt:variant>
        <vt:lpwstr>_Toc389650240</vt:lpwstr>
      </vt:variant>
      <vt:variant>
        <vt:i4>1703997</vt:i4>
      </vt:variant>
      <vt:variant>
        <vt:i4>530</vt:i4>
      </vt:variant>
      <vt:variant>
        <vt:i4>0</vt:i4>
      </vt:variant>
      <vt:variant>
        <vt:i4>5</vt:i4>
      </vt:variant>
      <vt:variant>
        <vt:lpwstr/>
      </vt:variant>
      <vt:variant>
        <vt:lpwstr>_Toc389650239</vt:lpwstr>
      </vt:variant>
      <vt:variant>
        <vt:i4>1703997</vt:i4>
      </vt:variant>
      <vt:variant>
        <vt:i4>524</vt:i4>
      </vt:variant>
      <vt:variant>
        <vt:i4>0</vt:i4>
      </vt:variant>
      <vt:variant>
        <vt:i4>5</vt:i4>
      </vt:variant>
      <vt:variant>
        <vt:lpwstr/>
      </vt:variant>
      <vt:variant>
        <vt:lpwstr>_Toc389650238</vt:lpwstr>
      </vt:variant>
      <vt:variant>
        <vt:i4>1703997</vt:i4>
      </vt:variant>
      <vt:variant>
        <vt:i4>518</vt:i4>
      </vt:variant>
      <vt:variant>
        <vt:i4>0</vt:i4>
      </vt:variant>
      <vt:variant>
        <vt:i4>5</vt:i4>
      </vt:variant>
      <vt:variant>
        <vt:lpwstr/>
      </vt:variant>
      <vt:variant>
        <vt:lpwstr>_Toc389650237</vt:lpwstr>
      </vt:variant>
      <vt:variant>
        <vt:i4>1703997</vt:i4>
      </vt:variant>
      <vt:variant>
        <vt:i4>512</vt:i4>
      </vt:variant>
      <vt:variant>
        <vt:i4>0</vt:i4>
      </vt:variant>
      <vt:variant>
        <vt:i4>5</vt:i4>
      </vt:variant>
      <vt:variant>
        <vt:lpwstr/>
      </vt:variant>
      <vt:variant>
        <vt:lpwstr>_Toc389650236</vt:lpwstr>
      </vt:variant>
      <vt:variant>
        <vt:i4>1703997</vt:i4>
      </vt:variant>
      <vt:variant>
        <vt:i4>506</vt:i4>
      </vt:variant>
      <vt:variant>
        <vt:i4>0</vt:i4>
      </vt:variant>
      <vt:variant>
        <vt:i4>5</vt:i4>
      </vt:variant>
      <vt:variant>
        <vt:lpwstr/>
      </vt:variant>
      <vt:variant>
        <vt:lpwstr>_Toc389650235</vt:lpwstr>
      </vt:variant>
      <vt:variant>
        <vt:i4>1703997</vt:i4>
      </vt:variant>
      <vt:variant>
        <vt:i4>500</vt:i4>
      </vt:variant>
      <vt:variant>
        <vt:i4>0</vt:i4>
      </vt:variant>
      <vt:variant>
        <vt:i4>5</vt:i4>
      </vt:variant>
      <vt:variant>
        <vt:lpwstr/>
      </vt:variant>
      <vt:variant>
        <vt:lpwstr>_Toc389650234</vt:lpwstr>
      </vt:variant>
      <vt:variant>
        <vt:i4>1703997</vt:i4>
      </vt:variant>
      <vt:variant>
        <vt:i4>494</vt:i4>
      </vt:variant>
      <vt:variant>
        <vt:i4>0</vt:i4>
      </vt:variant>
      <vt:variant>
        <vt:i4>5</vt:i4>
      </vt:variant>
      <vt:variant>
        <vt:lpwstr/>
      </vt:variant>
      <vt:variant>
        <vt:lpwstr>_Toc389650233</vt:lpwstr>
      </vt:variant>
      <vt:variant>
        <vt:i4>1703997</vt:i4>
      </vt:variant>
      <vt:variant>
        <vt:i4>488</vt:i4>
      </vt:variant>
      <vt:variant>
        <vt:i4>0</vt:i4>
      </vt:variant>
      <vt:variant>
        <vt:i4>5</vt:i4>
      </vt:variant>
      <vt:variant>
        <vt:lpwstr/>
      </vt:variant>
      <vt:variant>
        <vt:lpwstr>_Toc389650232</vt:lpwstr>
      </vt:variant>
      <vt:variant>
        <vt:i4>1703997</vt:i4>
      </vt:variant>
      <vt:variant>
        <vt:i4>482</vt:i4>
      </vt:variant>
      <vt:variant>
        <vt:i4>0</vt:i4>
      </vt:variant>
      <vt:variant>
        <vt:i4>5</vt:i4>
      </vt:variant>
      <vt:variant>
        <vt:lpwstr/>
      </vt:variant>
      <vt:variant>
        <vt:lpwstr>_Toc389650231</vt:lpwstr>
      </vt:variant>
      <vt:variant>
        <vt:i4>1703997</vt:i4>
      </vt:variant>
      <vt:variant>
        <vt:i4>476</vt:i4>
      </vt:variant>
      <vt:variant>
        <vt:i4>0</vt:i4>
      </vt:variant>
      <vt:variant>
        <vt:i4>5</vt:i4>
      </vt:variant>
      <vt:variant>
        <vt:lpwstr/>
      </vt:variant>
      <vt:variant>
        <vt:lpwstr>_Toc389650230</vt:lpwstr>
      </vt:variant>
      <vt:variant>
        <vt:i4>1769533</vt:i4>
      </vt:variant>
      <vt:variant>
        <vt:i4>470</vt:i4>
      </vt:variant>
      <vt:variant>
        <vt:i4>0</vt:i4>
      </vt:variant>
      <vt:variant>
        <vt:i4>5</vt:i4>
      </vt:variant>
      <vt:variant>
        <vt:lpwstr/>
      </vt:variant>
      <vt:variant>
        <vt:lpwstr>_Toc389650229</vt:lpwstr>
      </vt:variant>
      <vt:variant>
        <vt:i4>1769533</vt:i4>
      </vt:variant>
      <vt:variant>
        <vt:i4>464</vt:i4>
      </vt:variant>
      <vt:variant>
        <vt:i4>0</vt:i4>
      </vt:variant>
      <vt:variant>
        <vt:i4>5</vt:i4>
      </vt:variant>
      <vt:variant>
        <vt:lpwstr/>
      </vt:variant>
      <vt:variant>
        <vt:lpwstr>_Toc389650228</vt:lpwstr>
      </vt:variant>
      <vt:variant>
        <vt:i4>1769533</vt:i4>
      </vt:variant>
      <vt:variant>
        <vt:i4>458</vt:i4>
      </vt:variant>
      <vt:variant>
        <vt:i4>0</vt:i4>
      </vt:variant>
      <vt:variant>
        <vt:i4>5</vt:i4>
      </vt:variant>
      <vt:variant>
        <vt:lpwstr/>
      </vt:variant>
      <vt:variant>
        <vt:lpwstr>_Toc389650227</vt:lpwstr>
      </vt:variant>
      <vt:variant>
        <vt:i4>1769533</vt:i4>
      </vt:variant>
      <vt:variant>
        <vt:i4>452</vt:i4>
      </vt:variant>
      <vt:variant>
        <vt:i4>0</vt:i4>
      </vt:variant>
      <vt:variant>
        <vt:i4>5</vt:i4>
      </vt:variant>
      <vt:variant>
        <vt:lpwstr/>
      </vt:variant>
      <vt:variant>
        <vt:lpwstr>_Toc389650226</vt:lpwstr>
      </vt:variant>
      <vt:variant>
        <vt:i4>1769533</vt:i4>
      </vt:variant>
      <vt:variant>
        <vt:i4>446</vt:i4>
      </vt:variant>
      <vt:variant>
        <vt:i4>0</vt:i4>
      </vt:variant>
      <vt:variant>
        <vt:i4>5</vt:i4>
      </vt:variant>
      <vt:variant>
        <vt:lpwstr/>
      </vt:variant>
      <vt:variant>
        <vt:lpwstr>_Toc389650225</vt:lpwstr>
      </vt:variant>
      <vt:variant>
        <vt:i4>1769533</vt:i4>
      </vt:variant>
      <vt:variant>
        <vt:i4>440</vt:i4>
      </vt:variant>
      <vt:variant>
        <vt:i4>0</vt:i4>
      </vt:variant>
      <vt:variant>
        <vt:i4>5</vt:i4>
      </vt:variant>
      <vt:variant>
        <vt:lpwstr/>
      </vt:variant>
      <vt:variant>
        <vt:lpwstr>_Toc389650224</vt:lpwstr>
      </vt:variant>
      <vt:variant>
        <vt:i4>1769533</vt:i4>
      </vt:variant>
      <vt:variant>
        <vt:i4>434</vt:i4>
      </vt:variant>
      <vt:variant>
        <vt:i4>0</vt:i4>
      </vt:variant>
      <vt:variant>
        <vt:i4>5</vt:i4>
      </vt:variant>
      <vt:variant>
        <vt:lpwstr/>
      </vt:variant>
      <vt:variant>
        <vt:lpwstr>_Toc389650223</vt:lpwstr>
      </vt:variant>
      <vt:variant>
        <vt:i4>1769533</vt:i4>
      </vt:variant>
      <vt:variant>
        <vt:i4>428</vt:i4>
      </vt:variant>
      <vt:variant>
        <vt:i4>0</vt:i4>
      </vt:variant>
      <vt:variant>
        <vt:i4>5</vt:i4>
      </vt:variant>
      <vt:variant>
        <vt:lpwstr/>
      </vt:variant>
      <vt:variant>
        <vt:lpwstr>_Toc389650222</vt:lpwstr>
      </vt:variant>
      <vt:variant>
        <vt:i4>1769533</vt:i4>
      </vt:variant>
      <vt:variant>
        <vt:i4>422</vt:i4>
      </vt:variant>
      <vt:variant>
        <vt:i4>0</vt:i4>
      </vt:variant>
      <vt:variant>
        <vt:i4>5</vt:i4>
      </vt:variant>
      <vt:variant>
        <vt:lpwstr/>
      </vt:variant>
      <vt:variant>
        <vt:lpwstr>_Toc389650221</vt:lpwstr>
      </vt:variant>
      <vt:variant>
        <vt:i4>1769533</vt:i4>
      </vt:variant>
      <vt:variant>
        <vt:i4>416</vt:i4>
      </vt:variant>
      <vt:variant>
        <vt:i4>0</vt:i4>
      </vt:variant>
      <vt:variant>
        <vt:i4>5</vt:i4>
      </vt:variant>
      <vt:variant>
        <vt:lpwstr/>
      </vt:variant>
      <vt:variant>
        <vt:lpwstr>_Toc389650220</vt:lpwstr>
      </vt:variant>
      <vt:variant>
        <vt:i4>1572925</vt:i4>
      </vt:variant>
      <vt:variant>
        <vt:i4>410</vt:i4>
      </vt:variant>
      <vt:variant>
        <vt:i4>0</vt:i4>
      </vt:variant>
      <vt:variant>
        <vt:i4>5</vt:i4>
      </vt:variant>
      <vt:variant>
        <vt:lpwstr/>
      </vt:variant>
      <vt:variant>
        <vt:lpwstr>_Toc389650219</vt:lpwstr>
      </vt:variant>
      <vt:variant>
        <vt:i4>1572925</vt:i4>
      </vt:variant>
      <vt:variant>
        <vt:i4>404</vt:i4>
      </vt:variant>
      <vt:variant>
        <vt:i4>0</vt:i4>
      </vt:variant>
      <vt:variant>
        <vt:i4>5</vt:i4>
      </vt:variant>
      <vt:variant>
        <vt:lpwstr/>
      </vt:variant>
      <vt:variant>
        <vt:lpwstr>_Toc389650218</vt:lpwstr>
      </vt:variant>
      <vt:variant>
        <vt:i4>1572925</vt:i4>
      </vt:variant>
      <vt:variant>
        <vt:i4>398</vt:i4>
      </vt:variant>
      <vt:variant>
        <vt:i4>0</vt:i4>
      </vt:variant>
      <vt:variant>
        <vt:i4>5</vt:i4>
      </vt:variant>
      <vt:variant>
        <vt:lpwstr/>
      </vt:variant>
      <vt:variant>
        <vt:lpwstr>_Toc389650217</vt:lpwstr>
      </vt:variant>
      <vt:variant>
        <vt:i4>1572925</vt:i4>
      </vt:variant>
      <vt:variant>
        <vt:i4>392</vt:i4>
      </vt:variant>
      <vt:variant>
        <vt:i4>0</vt:i4>
      </vt:variant>
      <vt:variant>
        <vt:i4>5</vt:i4>
      </vt:variant>
      <vt:variant>
        <vt:lpwstr/>
      </vt:variant>
      <vt:variant>
        <vt:lpwstr>_Toc389650216</vt:lpwstr>
      </vt:variant>
      <vt:variant>
        <vt:i4>1572925</vt:i4>
      </vt:variant>
      <vt:variant>
        <vt:i4>386</vt:i4>
      </vt:variant>
      <vt:variant>
        <vt:i4>0</vt:i4>
      </vt:variant>
      <vt:variant>
        <vt:i4>5</vt:i4>
      </vt:variant>
      <vt:variant>
        <vt:lpwstr/>
      </vt:variant>
      <vt:variant>
        <vt:lpwstr>_Toc389650215</vt:lpwstr>
      </vt:variant>
      <vt:variant>
        <vt:i4>1572925</vt:i4>
      </vt:variant>
      <vt:variant>
        <vt:i4>380</vt:i4>
      </vt:variant>
      <vt:variant>
        <vt:i4>0</vt:i4>
      </vt:variant>
      <vt:variant>
        <vt:i4>5</vt:i4>
      </vt:variant>
      <vt:variant>
        <vt:lpwstr/>
      </vt:variant>
      <vt:variant>
        <vt:lpwstr>_Toc389650214</vt:lpwstr>
      </vt:variant>
      <vt:variant>
        <vt:i4>1572925</vt:i4>
      </vt:variant>
      <vt:variant>
        <vt:i4>374</vt:i4>
      </vt:variant>
      <vt:variant>
        <vt:i4>0</vt:i4>
      </vt:variant>
      <vt:variant>
        <vt:i4>5</vt:i4>
      </vt:variant>
      <vt:variant>
        <vt:lpwstr/>
      </vt:variant>
      <vt:variant>
        <vt:lpwstr>_Toc389650213</vt:lpwstr>
      </vt:variant>
      <vt:variant>
        <vt:i4>1572925</vt:i4>
      </vt:variant>
      <vt:variant>
        <vt:i4>368</vt:i4>
      </vt:variant>
      <vt:variant>
        <vt:i4>0</vt:i4>
      </vt:variant>
      <vt:variant>
        <vt:i4>5</vt:i4>
      </vt:variant>
      <vt:variant>
        <vt:lpwstr/>
      </vt:variant>
      <vt:variant>
        <vt:lpwstr>_Toc389650212</vt:lpwstr>
      </vt:variant>
      <vt:variant>
        <vt:i4>1572925</vt:i4>
      </vt:variant>
      <vt:variant>
        <vt:i4>362</vt:i4>
      </vt:variant>
      <vt:variant>
        <vt:i4>0</vt:i4>
      </vt:variant>
      <vt:variant>
        <vt:i4>5</vt:i4>
      </vt:variant>
      <vt:variant>
        <vt:lpwstr/>
      </vt:variant>
      <vt:variant>
        <vt:lpwstr>_Toc389650211</vt:lpwstr>
      </vt:variant>
      <vt:variant>
        <vt:i4>1572925</vt:i4>
      </vt:variant>
      <vt:variant>
        <vt:i4>356</vt:i4>
      </vt:variant>
      <vt:variant>
        <vt:i4>0</vt:i4>
      </vt:variant>
      <vt:variant>
        <vt:i4>5</vt:i4>
      </vt:variant>
      <vt:variant>
        <vt:lpwstr/>
      </vt:variant>
      <vt:variant>
        <vt:lpwstr>_Toc389650210</vt:lpwstr>
      </vt:variant>
      <vt:variant>
        <vt:i4>1638461</vt:i4>
      </vt:variant>
      <vt:variant>
        <vt:i4>350</vt:i4>
      </vt:variant>
      <vt:variant>
        <vt:i4>0</vt:i4>
      </vt:variant>
      <vt:variant>
        <vt:i4>5</vt:i4>
      </vt:variant>
      <vt:variant>
        <vt:lpwstr/>
      </vt:variant>
      <vt:variant>
        <vt:lpwstr>_Toc389650209</vt:lpwstr>
      </vt:variant>
      <vt:variant>
        <vt:i4>1638461</vt:i4>
      </vt:variant>
      <vt:variant>
        <vt:i4>344</vt:i4>
      </vt:variant>
      <vt:variant>
        <vt:i4>0</vt:i4>
      </vt:variant>
      <vt:variant>
        <vt:i4>5</vt:i4>
      </vt:variant>
      <vt:variant>
        <vt:lpwstr/>
      </vt:variant>
      <vt:variant>
        <vt:lpwstr>_Toc389650208</vt:lpwstr>
      </vt:variant>
      <vt:variant>
        <vt:i4>1638461</vt:i4>
      </vt:variant>
      <vt:variant>
        <vt:i4>338</vt:i4>
      </vt:variant>
      <vt:variant>
        <vt:i4>0</vt:i4>
      </vt:variant>
      <vt:variant>
        <vt:i4>5</vt:i4>
      </vt:variant>
      <vt:variant>
        <vt:lpwstr/>
      </vt:variant>
      <vt:variant>
        <vt:lpwstr>_Toc389650207</vt:lpwstr>
      </vt:variant>
      <vt:variant>
        <vt:i4>1638461</vt:i4>
      </vt:variant>
      <vt:variant>
        <vt:i4>332</vt:i4>
      </vt:variant>
      <vt:variant>
        <vt:i4>0</vt:i4>
      </vt:variant>
      <vt:variant>
        <vt:i4>5</vt:i4>
      </vt:variant>
      <vt:variant>
        <vt:lpwstr/>
      </vt:variant>
      <vt:variant>
        <vt:lpwstr>_Toc389650206</vt:lpwstr>
      </vt:variant>
      <vt:variant>
        <vt:i4>1638461</vt:i4>
      </vt:variant>
      <vt:variant>
        <vt:i4>326</vt:i4>
      </vt:variant>
      <vt:variant>
        <vt:i4>0</vt:i4>
      </vt:variant>
      <vt:variant>
        <vt:i4>5</vt:i4>
      </vt:variant>
      <vt:variant>
        <vt:lpwstr/>
      </vt:variant>
      <vt:variant>
        <vt:lpwstr>_Toc389650205</vt:lpwstr>
      </vt:variant>
      <vt:variant>
        <vt:i4>1638461</vt:i4>
      </vt:variant>
      <vt:variant>
        <vt:i4>320</vt:i4>
      </vt:variant>
      <vt:variant>
        <vt:i4>0</vt:i4>
      </vt:variant>
      <vt:variant>
        <vt:i4>5</vt:i4>
      </vt:variant>
      <vt:variant>
        <vt:lpwstr/>
      </vt:variant>
      <vt:variant>
        <vt:lpwstr>_Toc389650204</vt:lpwstr>
      </vt:variant>
      <vt:variant>
        <vt:i4>1638461</vt:i4>
      </vt:variant>
      <vt:variant>
        <vt:i4>314</vt:i4>
      </vt:variant>
      <vt:variant>
        <vt:i4>0</vt:i4>
      </vt:variant>
      <vt:variant>
        <vt:i4>5</vt:i4>
      </vt:variant>
      <vt:variant>
        <vt:lpwstr/>
      </vt:variant>
      <vt:variant>
        <vt:lpwstr>_Toc389650203</vt:lpwstr>
      </vt:variant>
      <vt:variant>
        <vt:i4>1638461</vt:i4>
      </vt:variant>
      <vt:variant>
        <vt:i4>308</vt:i4>
      </vt:variant>
      <vt:variant>
        <vt:i4>0</vt:i4>
      </vt:variant>
      <vt:variant>
        <vt:i4>5</vt:i4>
      </vt:variant>
      <vt:variant>
        <vt:lpwstr/>
      </vt:variant>
      <vt:variant>
        <vt:lpwstr>_Toc389650202</vt:lpwstr>
      </vt:variant>
      <vt:variant>
        <vt:i4>1638461</vt:i4>
      </vt:variant>
      <vt:variant>
        <vt:i4>302</vt:i4>
      </vt:variant>
      <vt:variant>
        <vt:i4>0</vt:i4>
      </vt:variant>
      <vt:variant>
        <vt:i4>5</vt:i4>
      </vt:variant>
      <vt:variant>
        <vt:lpwstr/>
      </vt:variant>
      <vt:variant>
        <vt:lpwstr>_Toc389650201</vt:lpwstr>
      </vt:variant>
      <vt:variant>
        <vt:i4>1638461</vt:i4>
      </vt:variant>
      <vt:variant>
        <vt:i4>296</vt:i4>
      </vt:variant>
      <vt:variant>
        <vt:i4>0</vt:i4>
      </vt:variant>
      <vt:variant>
        <vt:i4>5</vt:i4>
      </vt:variant>
      <vt:variant>
        <vt:lpwstr/>
      </vt:variant>
      <vt:variant>
        <vt:lpwstr>_Toc389650200</vt:lpwstr>
      </vt:variant>
      <vt:variant>
        <vt:i4>1048638</vt:i4>
      </vt:variant>
      <vt:variant>
        <vt:i4>290</vt:i4>
      </vt:variant>
      <vt:variant>
        <vt:i4>0</vt:i4>
      </vt:variant>
      <vt:variant>
        <vt:i4>5</vt:i4>
      </vt:variant>
      <vt:variant>
        <vt:lpwstr/>
      </vt:variant>
      <vt:variant>
        <vt:lpwstr>_Toc389650199</vt:lpwstr>
      </vt:variant>
      <vt:variant>
        <vt:i4>1048638</vt:i4>
      </vt:variant>
      <vt:variant>
        <vt:i4>284</vt:i4>
      </vt:variant>
      <vt:variant>
        <vt:i4>0</vt:i4>
      </vt:variant>
      <vt:variant>
        <vt:i4>5</vt:i4>
      </vt:variant>
      <vt:variant>
        <vt:lpwstr/>
      </vt:variant>
      <vt:variant>
        <vt:lpwstr>_Toc389650198</vt:lpwstr>
      </vt:variant>
      <vt:variant>
        <vt:i4>1048638</vt:i4>
      </vt:variant>
      <vt:variant>
        <vt:i4>278</vt:i4>
      </vt:variant>
      <vt:variant>
        <vt:i4>0</vt:i4>
      </vt:variant>
      <vt:variant>
        <vt:i4>5</vt:i4>
      </vt:variant>
      <vt:variant>
        <vt:lpwstr/>
      </vt:variant>
      <vt:variant>
        <vt:lpwstr>_Toc389650197</vt:lpwstr>
      </vt:variant>
      <vt:variant>
        <vt:i4>1048638</vt:i4>
      </vt:variant>
      <vt:variant>
        <vt:i4>272</vt:i4>
      </vt:variant>
      <vt:variant>
        <vt:i4>0</vt:i4>
      </vt:variant>
      <vt:variant>
        <vt:i4>5</vt:i4>
      </vt:variant>
      <vt:variant>
        <vt:lpwstr/>
      </vt:variant>
      <vt:variant>
        <vt:lpwstr>_Toc389650196</vt:lpwstr>
      </vt:variant>
      <vt:variant>
        <vt:i4>1048638</vt:i4>
      </vt:variant>
      <vt:variant>
        <vt:i4>266</vt:i4>
      </vt:variant>
      <vt:variant>
        <vt:i4>0</vt:i4>
      </vt:variant>
      <vt:variant>
        <vt:i4>5</vt:i4>
      </vt:variant>
      <vt:variant>
        <vt:lpwstr/>
      </vt:variant>
      <vt:variant>
        <vt:lpwstr>_Toc389650195</vt:lpwstr>
      </vt:variant>
      <vt:variant>
        <vt:i4>1048638</vt:i4>
      </vt:variant>
      <vt:variant>
        <vt:i4>260</vt:i4>
      </vt:variant>
      <vt:variant>
        <vt:i4>0</vt:i4>
      </vt:variant>
      <vt:variant>
        <vt:i4>5</vt:i4>
      </vt:variant>
      <vt:variant>
        <vt:lpwstr/>
      </vt:variant>
      <vt:variant>
        <vt:lpwstr>_Toc389650194</vt:lpwstr>
      </vt:variant>
      <vt:variant>
        <vt:i4>1048638</vt:i4>
      </vt:variant>
      <vt:variant>
        <vt:i4>254</vt:i4>
      </vt:variant>
      <vt:variant>
        <vt:i4>0</vt:i4>
      </vt:variant>
      <vt:variant>
        <vt:i4>5</vt:i4>
      </vt:variant>
      <vt:variant>
        <vt:lpwstr/>
      </vt:variant>
      <vt:variant>
        <vt:lpwstr>_Toc389650193</vt:lpwstr>
      </vt:variant>
      <vt:variant>
        <vt:i4>1048638</vt:i4>
      </vt:variant>
      <vt:variant>
        <vt:i4>248</vt:i4>
      </vt:variant>
      <vt:variant>
        <vt:i4>0</vt:i4>
      </vt:variant>
      <vt:variant>
        <vt:i4>5</vt:i4>
      </vt:variant>
      <vt:variant>
        <vt:lpwstr/>
      </vt:variant>
      <vt:variant>
        <vt:lpwstr>_Toc389650192</vt:lpwstr>
      </vt:variant>
      <vt:variant>
        <vt:i4>1048638</vt:i4>
      </vt:variant>
      <vt:variant>
        <vt:i4>242</vt:i4>
      </vt:variant>
      <vt:variant>
        <vt:i4>0</vt:i4>
      </vt:variant>
      <vt:variant>
        <vt:i4>5</vt:i4>
      </vt:variant>
      <vt:variant>
        <vt:lpwstr/>
      </vt:variant>
      <vt:variant>
        <vt:lpwstr>_Toc389650191</vt:lpwstr>
      </vt:variant>
      <vt:variant>
        <vt:i4>1048638</vt:i4>
      </vt:variant>
      <vt:variant>
        <vt:i4>236</vt:i4>
      </vt:variant>
      <vt:variant>
        <vt:i4>0</vt:i4>
      </vt:variant>
      <vt:variant>
        <vt:i4>5</vt:i4>
      </vt:variant>
      <vt:variant>
        <vt:lpwstr/>
      </vt:variant>
      <vt:variant>
        <vt:lpwstr>_Toc389650190</vt:lpwstr>
      </vt:variant>
      <vt:variant>
        <vt:i4>1114174</vt:i4>
      </vt:variant>
      <vt:variant>
        <vt:i4>230</vt:i4>
      </vt:variant>
      <vt:variant>
        <vt:i4>0</vt:i4>
      </vt:variant>
      <vt:variant>
        <vt:i4>5</vt:i4>
      </vt:variant>
      <vt:variant>
        <vt:lpwstr/>
      </vt:variant>
      <vt:variant>
        <vt:lpwstr>_Toc389650189</vt:lpwstr>
      </vt:variant>
      <vt:variant>
        <vt:i4>1114174</vt:i4>
      </vt:variant>
      <vt:variant>
        <vt:i4>224</vt:i4>
      </vt:variant>
      <vt:variant>
        <vt:i4>0</vt:i4>
      </vt:variant>
      <vt:variant>
        <vt:i4>5</vt:i4>
      </vt:variant>
      <vt:variant>
        <vt:lpwstr/>
      </vt:variant>
      <vt:variant>
        <vt:lpwstr>_Toc389650188</vt:lpwstr>
      </vt:variant>
      <vt:variant>
        <vt:i4>1114174</vt:i4>
      </vt:variant>
      <vt:variant>
        <vt:i4>218</vt:i4>
      </vt:variant>
      <vt:variant>
        <vt:i4>0</vt:i4>
      </vt:variant>
      <vt:variant>
        <vt:i4>5</vt:i4>
      </vt:variant>
      <vt:variant>
        <vt:lpwstr/>
      </vt:variant>
      <vt:variant>
        <vt:lpwstr>_Toc389650187</vt:lpwstr>
      </vt:variant>
      <vt:variant>
        <vt:i4>1114174</vt:i4>
      </vt:variant>
      <vt:variant>
        <vt:i4>212</vt:i4>
      </vt:variant>
      <vt:variant>
        <vt:i4>0</vt:i4>
      </vt:variant>
      <vt:variant>
        <vt:i4>5</vt:i4>
      </vt:variant>
      <vt:variant>
        <vt:lpwstr/>
      </vt:variant>
      <vt:variant>
        <vt:lpwstr>_Toc389650186</vt:lpwstr>
      </vt:variant>
      <vt:variant>
        <vt:i4>1114174</vt:i4>
      </vt:variant>
      <vt:variant>
        <vt:i4>206</vt:i4>
      </vt:variant>
      <vt:variant>
        <vt:i4>0</vt:i4>
      </vt:variant>
      <vt:variant>
        <vt:i4>5</vt:i4>
      </vt:variant>
      <vt:variant>
        <vt:lpwstr/>
      </vt:variant>
      <vt:variant>
        <vt:lpwstr>_Toc389650185</vt:lpwstr>
      </vt:variant>
      <vt:variant>
        <vt:i4>1114174</vt:i4>
      </vt:variant>
      <vt:variant>
        <vt:i4>200</vt:i4>
      </vt:variant>
      <vt:variant>
        <vt:i4>0</vt:i4>
      </vt:variant>
      <vt:variant>
        <vt:i4>5</vt:i4>
      </vt:variant>
      <vt:variant>
        <vt:lpwstr/>
      </vt:variant>
      <vt:variant>
        <vt:lpwstr>_Toc389650184</vt:lpwstr>
      </vt:variant>
      <vt:variant>
        <vt:i4>1114174</vt:i4>
      </vt:variant>
      <vt:variant>
        <vt:i4>194</vt:i4>
      </vt:variant>
      <vt:variant>
        <vt:i4>0</vt:i4>
      </vt:variant>
      <vt:variant>
        <vt:i4>5</vt:i4>
      </vt:variant>
      <vt:variant>
        <vt:lpwstr/>
      </vt:variant>
      <vt:variant>
        <vt:lpwstr>_Toc389650183</vt:lpwstr>
      </vt:variant>
      <vt:variant>
        <vt:i4>1114174</vt:i4>
      </vt:variant>
      <vt:variant>
        <vt:i4>188</vt:i4>
      </vt:variant>
      <vt:variant>
        <vt:i4>0</vt:i4>
      </vt:variant>
      <vt:variant>
        <vt:i4>5</vt:i4>
      </vt:variant>
      <vt:variant>
        <vt:lpwstr/>
      </vt:variant>
      <vt:variant>
        <vt:lpwstr>_Toc389650182</vt:lpwstr>
      </vt:variant>
      <vt:variant>
        <vt:i4>1114174</vt:i4>
      </vt:variant>
      <vt:variant>
        <vt:i4>182</vt:i4>
      </vt:variant>
      <vt:variant>
        <vt:i4>0</vt:i4>
      </vt:variant>
      <vt:variant>
        <vt:i4>5</vt:i4>
      </vt:variant>
      <vt:variant>
        <vt:lpwstr/>
      </vt:variant>
      <vt:variant>
        <vt:lpwstr>_Toc389650181</vt:lpwstr>
      </vt:variant>
      <vt:variant>
        <vt:i4>1114174</vt:i4>
      </vt:variant>
      <vt:variant>
        <vt:i4>176</vt:i4>
      </vt:variant>
      <vt:variant>
        <vt:i4>0</vt:i4>
      </vt:variant>
      <vt:variant>
        <vt:i4>5</vt:i4>
      </vt:variant>
      <vt:variant>
        <vt:lpwstr/>
      </vt:variant>
      <vt:variant>
        <vt:lpwstr>_Toc389650180</vt:lpwstr>
      </vt:variant>
      <vt:variant>
        <vt:i4>1966142</vt:i4>
      </vt:variant>
      <vt:variant>
        <vt:i4>170</vt:i4>
      </vt:variant>
      <vt:variant>
        <vt:i4>0</vt:i4>
      </vt:variant>
      <vt:variant>
        <vt:i4>5</vt:i4>
      </vt:variant>
      <vt:variant>
        <vt:lpwstr/>
      </vt:variant>
      <vt:variant>
        <vt:lpwstr>_Toc389650179</vt:lpwstr>
      </vt:variant>
      <vt:variant>
        <vt:i4>1966142</vt:i4>
      </vt:variant>
      <vt:variant>
        <vt:i4>164</vt:i4>
      </vt:variant>
      <vt:variant>
        <vt:i4>0</vt:i4>
      </vt:variant>
      <vt:variant>
        <vt:i4>5</vt:i4>
      </vt:variant>
      <vt:variant>
        <vt:lpwstr/>
      </vt:variant>
      <vt:variant>
        <vt:lpwstr>_Toc389650178</vt:lpwstr>
      </vt:variant>
      <vt:variant>
        <vt:i4>1966142</vt:i4>
      </vt:variant>
      <vt:variant>
        <vt:i4>158</vt:i4>
      </vt:variant>
      <vt:variant>
        <vt:i4>0</vt:i4>
      </vt:variant>
      <vt:variant>
        <vt:i4>5</vt:i4>
      </vt:variant>
      <vt:variant>
        <vt:lpwstr/>
      </vt:variant>
      <vt:variant>
        <vt:lpwstr>_Toc389650177</vt:lpwstr>
      </vt:variant>
      <vt:variant>
        <vt:i4>1966142</vt:i4>
      </vt:variant>
      <vt:variant>
        <vt:i4>152</vt:i4>
      </vt:variant>
      <vt:variant>
        <vt:i4>0</vt:i4>
      </vt:variant>
      <vt:variant>
        <vt:i4>5</vt:i4>
      </vt:variant>
      <vt:variant>
        <vt:lpwstr/>
      </vt:variant>
      <vt:variant>
        <vt:lpwstr>_Toc389650176</vt:lpwstr>
      </vt:variant>
      <vt:variant>
        <vt:i4>1966142</vt:i4>
      </vt:variant>
      <vt:variant>
        <vt:i4>146</vt:i4>
      </vt:variant>
      <vt:variant>
        <vt:i4>0</vt:i4>
      </vt:variant>
      <vt:variant>
        <vt:i4>5</vt:i4>
      </vt:variant>
      <vt:variant>
        <vt:lpwstr/>
      </vt:variant>
      <vt:variant>
        <vt:lpwstr>_Toc389650175</vt:lpwstr>
      </vt:variant>
      <vt:variant>
        <vt:i4>1966142</vt:i4>
      </vt:variant>
      <vt:variant>
        <vt:i4>140</vt:i4>
      </vt:variant>
      <vt:variant>
        <vt:i4>0</vt:i4>
      </vt:variant>
      <vt:variant>
        <vt:i4>5</vt:i4>
      </vt:variant>
      <vt:variant>
        <vt:lpwstr/>
      </vt:variant>
      <vt:variant>
        <vt:lpwstr>_Toc389650174</vt:lpwstr>
      </vt:variant>
      <vt:variant>
        <vt:i4>1966142</vt:i4>
      </vt:variant>
      <vt:variant>
        <vt:i4>134</vt:i4>
      </vt:variant>
      <vt:variant>
        <vt:i4>0</vt:i4>
      </vt:variant>
      <vt:variant>
        <vt:i4>5</vt:i4>
      </vt:variant>
      <vt:variant>
        <vt:lpwstr/>
      </vt:variant>
      <vt:variant>
        <vt:lpwstr>_Toc389650173</vt:lpwstr>
      </vt:variant>
      <vt:variant>
        <vt:i4>1966142</vt:i4>
      </vt:variant>
      <vt:variant>
        <vt:i4>128</vt:i4>
      </vt:variant>
      <vt:variant>
        <vt:i4>0</vt:i4>
      </vt:variant>
      <vt:variant>
        <vt:i4>5</vt:i4>
      </vt:variant>
      <vt:variant>
        <vt:lpwstr/>
      </vt:variant>
      <vt:variant>
        <vt:lpwstr>_Toc389650172</vt:lpwstr>
      </vt:variant>
      <vt:variant>
        <vt:i4>1966142</vt:i4>
      </vt:variant>
      <vt:variant>
        <vt:i4>122</vt:i4>
      </vt:variant>
      <vt:variant>
        <vt:i4>0</vt:i4>
      </vt:variant>
      <vt:variant>
        <vt:i4>5</vt:i4>
      </vt:variant>
      <vt:variant>
        <vt:lpwstr/>
      </vt:variant>
      <vt:variant>
        <vt:lpwstr>_Toc389650171</vt:lpwstr>
      </vt:variant>
      <vt:variant>
        <vt:i4>1966142</vt:i4>
      </vt:variant>
      <vt:variant>
        <vt:i4>116</vt:i4>
      </vt:variant>
      <vt:variant>
        <vt:i4>0</vt:i4>
      </vt:variant>
      <vt:variant>
        <vt:i4>5</vt:i4>
      </vt:variant>
      <vt:variant>
        <vt:lpwstr/>
      </vt:variant>
      <vt:variant>
        <vt:lpwstr>_Toc389650170</vt:lpwstr>
      </vt:variant>
      <vt:variant>
        <vt:i4>2031678</vt:i4>
      </vt:variant>
      <vt:variant>
        <vt:i4>110</vt:i4>
      </vt:variant>
      <vt:variant>
        <vt:i4>0</vt:i4>
      </vt:variant>
      <vt:variant>
        <vt:i4>5</vt:i4>
      </vt:variant>
      <vt:variant>
        <vt:lpwstr/>
      </vt:variant>
      <vt:variant>
        <vt:lpwstr>_Toc389650169</vt:lpwstr>
      </vt:variant>
      <vt:variant>
        <vt:i4>2031678</vt:i4>
      </vt:variant>
      <vt:variant>
        <vt:i4>104</vt:i4>
      </vt:variant>
      <vt:variant>
        <vt:i4>0</vt:i4>
      </vt:variant>
      <vt:variant>
        <vt:i4>5</vt:i4>
      </vt:variant>
      <vt:variant>
        <vt:lpwstr/>
      </vt:variant>
      <vt:variant>
        <vt:lpwstr>_Toc389650168</vt:lpwstr>
      </vt:variant>
      <vt:variant>
        <vt:i4>2031678</vt:i4>
      </vt:variant>
      <vt:variant>
        <vt:i4>98</vt:i4>
      </vt:variant>
      <vt:variant>
        <vt:i4>0</vt:i4>
      </vt:variant>
      <vt:variant>
        <vt:i4>5</vt:i4>
      </vt:variant>
      <vt:variant>
        <vt:lpwstr/>
      </vt:variant>
      <vt:variant>
        <vt:lpwstr>_Toc389650167</vt:lpwstr>
      </vt:variant>
      <vt:variant>
        <vt:i4>2031678</vt:i4>
      </vt:variant>
      <vt:variant>
        <vt:i4>92</vt:i4>
      </vt:variant>
      <vt:variant>
        <vt:i4>0</vt:i4>
      </vt:variant>
      <vt:variant>
        <vt:i4>5</vt:i4>
      </vt:variant>
      <vt:variant>
        <vt:lpwstr/>
      </vt:variant>
      <vt:variant>
        <vt:lpwstr>_Toc389650166</vt:lpwstr>
      </vt:variant>
      <vt:variant>
        <vt:i4>2031678</vt:i4>
      </vt:variant>
      <vt:variant>
        <vt:i4>86</vt:i4>
      </vt:variant>
      <vt:variant>
        <vt:i4>0</vt:i4>
      </vt:variant>
      <vt:variant>
        <vt:i4>5</vt:i4>
      </vt:variant>
      <vt:variant>
        <vt:lpwstr/>
      </vt:variant>
      <vt:variant>
        <vt:lpwstr>_Toc389650165</vt:lpwstr>
      </vt:variant>
      <vt:variant>
        <vt:i4>2031678</vt:i4>
      </vt:variant>
      <vt:variant>
        <vt:i4>80</vt:i4>
      </vt:variant>
      <vt:variant>
        <vt:i4>0</vt:i4>
      </vt:variant>
      <vt:variant>
        <vt:i4>5</vt:i4>
      </vt:variant>
      <vt:variant>
        <vt:lpwstr/>
      </vt:variant>
      <vt:variant>
        <vt:lpwstr>_Toc389650164</vt:lpwstr>
      </vt:variant>
      <vt:variant>
        <vt:i4>2031678</vt:i4>
      </vt:variant>
      <vt:variant>
        <vt:i4>74</vt:i4>
      </vt:variant>
      <vt:variant>
        <vt:i4>0</vt:i4>
      </vt:variant>
      <vt:variant>
        <vt:i4>5</vt:i4>
      </vt:variant>
      <vt:variant>
        <vt:lpwstr/>
      </vt:variant>
      <vt:variant>
        <vt:lpwstr>_Toc389650163</vt:lpwstr>
      </vt:variant>
      <vt:variant>
        <vt:i4>2031678</vt:i4>
      </vt:variant>
      <vt:variant>
        <vt:i4>68</vt:i4>
      </vt:variant>
      <vt:variant>
        <vt:i4>0</vt:i4>
      </vt:variant>
      <vt:variant>
        <vt:i4>5</vt:i4>
      </vt:variant>
      <vt:variant>
        <vt:lpwstr/>
      </vt:variant>
      <vt:variant>
        <vt:lpwstr>_Toc389650162</vt:lpwstr>
      </vt:variant>
      <vt:variant>
        <vt:i4>2031678</vt:i4>
      </vt:variant>
      <vt:variant>
        <vt:i4>62</vt:i4>
      </vt:variant>
      <vt:variant>
        <vt:i4>0</vt:i4>
      </vt:variant>
      <vt:variant>
        <vt:i4>5</vt:i4>
      </vt:variant>
      <vt:variant>
        <vt:lpwstr/>
      </vt:variant>
      <vt:variant>
        <vt:lpwstr>_Toc389650161</vt:lpwstr>
      </vt:variant>
      <vt:variant>
        <vt:i4>2031678</vt:i4>
      </vt:variant>
      <vt:variant>
        <vt:i4>56</vt:i4>
      </vt:variant>
      <vt:variant>
        <vt:i4>0</vt:i4>
      </vt:variant>
      <vt:variant>
        <vt:i4>5</vt:i4>
      </vt:variant>
      <vt:variant>
        <vt:lpwstr/>
      </vt:variant>
      <vt:variant>
        <vt:lpwstr>_Toc389650160</vt:lpwstr>
      </vt:variant>
      <vt:variant>
        <vt:i4>1835070</vt:i4>
      </vt:variant>
      <vt:variant>
        <vt:i4>50</vt:i4>
      </vt:variant>
      <vt:variant>
        <vt:i4>0</vt:i4>
      </vt:variant>
      <vt:variant>
        <vt:i4>5</vt:i4>
      </vt:variant>
      <vt:variant>
        <vt:lpwstr/>
      </vt:variant>
      <vt:variant>
        <vt:lpwstr>_Toc389650159</vt:lpwstr>
      </vt:variant>
      <vt:variant>
        <vt:i4>1835070</vt:i4>
      </vt:variant>
      <vt:variant>
        <vt:i4>44</vt:i4>
      </vt:variant>
      <vt:variant>
        <vt:i4>0</vt:i4>
      </vt:variant>
      <vt:variant>
        <vt:i4>5</vt:i4>
      </vt:variant>
      <vt:variant>
        <vt:lpwstr/>
      </vt:variant>
      <vt:variant>
        <vt:lpwstr>_Toc389650158</vt:lpwstr>
      </vt:variant>
      <vt:variant>
        <vt:i4>1835070</vt:i4>
      </vt:variant>
      <vt:variant>
        <vt:i4>38</vt:i4>
      </vt:variant>
      <vt:variant>
        <vt:i4>0</vt:i4>
      </vt:variant>
      <vt:variant>
        <vt:i4>5</vt:i4>
      </vt:variant>
      <vt:variant>
        <vt:lpwstr/>
      </vt:variant>
      <vt:variant>
        <vt:lpwstr>_Toc389650157</vt:lpwstr>
      </vt:variant>
      <vt:variant>
        <vt:i4>1835070</vt:i4>
      </vt:variant>
      <vt:variant>
        <vt:i4>32</vt:i4>
      </vt:variant>
      <vt:variant>
        <vt:i4>0</vt:i4>
      </vt:variant>
      <vt:variant>
        <vt:i4>5</vt:i4>
      </vt:variant>
      <vt:variant>
        <vt:lpwstr/>
      </vt:variant>
      <vt:variant>
        <vt:lpwstr>_Toc389650156</vt:lpwstr>
      </vt:variant>
      <vt:variant>
        <vt:i4>1835070</vt:i4>
      </vt:variant>
      <vt:variant>
        <vt:i4>26</vt:i4>
      </vt:variant>
      <vt:variant>
        <vt:i4>0</vt:i4>
      </vt:variant>
      <vt:variant>
        <vt:i4>5</vt:i4>
      </vt:variant>
      <vt:variant>
        <vt:lpwstr/>
      </vt:variant>
      <vt:variant>
        <vt:lpwstr>_Toc389650155</vt:lpwstr>
      </vt:variant>
      <vt:variant>
        <vt:i4>6684676</vt:i4>
      </vt:variant>
      <vt:variant>
        <vt:i4>21</vt:i4>
      </vt:variant>
      <vt:variant>
        <vt:i4>0</vt:i4>
      </vt:variant>
      <vt:variant>
        <vt:i4>5</vt:i4>
      </vt:variant>
      <vt:variant>
        <vt:lpwstr>http://ihe.net/Resources/Technical_Frameworks/</vt:lpwstr>
      </vt:variant>
      <vt:variant>
        <vt:lpwstr/>
      </vt:variant>
      <vt:variant>
        <vt:i4>65550</vt:i4>
      </vt:variant>
      <vt:variant>
        <vt:i4>18</vt:i4>
      </vt:variant>
      <vt:variant>
        <vt:i4>0</vt:i4>
      </vt:variant>
      <vt:variant>
        <vt:i4>5</vt:i4>
      </vt:variant>
      <vt:variant>
        <vt:lpwstr>http://ihe.net/Profiles/</vt:lpwstr>
      </vt:variant>
      <vt:variant>
        <vt:lpwstr/>
      </vt:variant>
      <vt:variant>
        <vt:i4>3670096</vt:i4>
      </vt:variant>
      <vt:variant>
        <vt:i4>15</vt:i4>
      </vt:variant>
      <vt:variant>
        <vt:i4>0</vt:i4>
      </vt:variant>
      <vt:variant>
        <vt:i4>5</vt:i4>
      </vt:variant>
      <vt:variant>
        <vt:lpwstr>http://ihe.net/IHE_Process/</vt:lpwstr>
      </vt:variant>
      <vt:variant>
        <vt:lpwstr/>
      </vt:variant>
      <vt:variant>
        <vt:i4>2228306</vt:i4>
      </vt:variant>
      <vt:variant>
        <vt:i4>12</vt:i4>
      </vt:variant>
      <vt:variant>
        <vt:i4>0</vt:i4>
      </vt:variant>
      <vt:variant>
        <vt:i4>5</vt:i4>
      </vt:variant>
      <vt:variant>
        <vt:lpwstr>http://ihe.net/IHE_Domains/</vt:lpwstr>
      </vt:variant>
      <vt:variant>
        <vt:lpwstr/>
      </vt:variant>
      <vt:variant>
        <vt:i4>3997738</vt:i4>
      </vt:variant>
      <vt:variant>
        <vt:i4>9</vt:i4>
      </vt:variant>
      <vt:variant>
        <vt:i4>0</vt:i4>
      </vt:variant>
      <vt:variant>
        <vt:i4>5</vt:i4>
      </vt:variant>
      <vt:variant>
        <vt:lpwstr>http://ihe.net/</vt:lpwstr>
      </vt:variant>
      <vt:variant>
        <vt:lpwstr/>
      </vt:variant>
      <vt:variant>
        <vt:i4>393234</vt:i4>
      </vt:variant>
      <vt:variant>
        <vt:i4>6</vt:i4>
      </vt:variant>
      <vt:variant>
        <vt:i4>0</vt:i4>
      </vt:variant>
      <vt:variant>
        <vt:i4>5</vt:i4>
      </vt:variant>
      <vt:variant>
        <vt:lpwstr>http://www.ihe.net/ITI_Public_Comments/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IHE_ITI_Suppl_Appx-Z_Rev2-1_TI_2019-03-06</dc:title>
  <dc:subject>IHE ITI Appendix Z Technical Framework Supplement</dc:subject>
  <dc:creator>IHE ITI Technical Committee</dc:creator>
  <cp:keywords>IHE ITI Supplement</cp:keywords>
  <cp:lastModifiedBy>John Moehrke</cp:lastModifiedBy>
  <cp:revision>6</cp:revision>
  <cp:lastPrinted>2012-05-01T14:26:00Z</cp:lastPrinted>
  <dcterms:created xsi:type="dcterms:W3CDTF">2019-03-05T16:17:00Z</dcterms:created>
  <dcterms:modified xsi:type="dcterms:W3CDTF">2020-05-22T13:05:00Z</dcterms:modified>
  <cp:category>IHE Supplement</cp:category>
</cp:coreProperties>
</file>