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EDD05" w14:textId="25C51C9E" w:rsidR="00B01865" w:rsidRPr="00A26904" w:rsidRDefault="00B01865" w:rsidP="00B01865">
      <w:pPr>
        <w:pStyle w:val="BodyText"/>
        <w:jc w:val="center"/>
        <w:rPr>
          <w:b/>
          <w:bCs/>
          <w:sz w:val="28"/>
          <w:szCs w:val="28"/>
        </w:rPr>
      </w:pPr>
      <w:bookmarkStart w:id="0" w:name="_GoBack"/>
      <w:bookmarkEnd w:id="0"/>
      <w:r w:rsidRPr="00A26904">
        <w:rPr>
          <w:b/>
          <w:bCs/>
          <w:sz w:val="28"/>
          <w:szCs w:val="28"/>
        </w:rPr>
        <w:t>Integrating the Healthcare Enterprise</w:t>
      </w:r>
    </w:p>
    <w:p w14:paraId="0E41CBE1" w14:textId="77777777" w:rsidR="00B01865" w:rsidRPr="00A26904" w:rsidRDefault="00B01865" w:rsidP="00B01865">
      <w:pPr>
        <w:pStyle w:val="BodyText"/>
      </w:pPr>
    </w:p>
    <w:p w14:paraId="0D374006" w14:textId="0FB500DB" w:rsidR="00B01865" w:rsidRPr="00A26904" w:rsidRDefault="00B01865" w:rsidP="00B01865">
      <w:pPr>
        <w:pStyle w:val="BodyText"/>
        <w:jc w:val="center"/>
      </w:pPr>
      <w:r w:rsidRPr="00A26904">
        <w:rPr>
          <w:noProof/>
        </w:rPr>
        <w:drawing>
          <wp:inline distT="0" distB="0" distL="0" distR="0" wp14:anchorId="45273AFD" wp14:editId="4C5C65AA">
            <wp:extent cx="1633855" cy="841375"/>
            <wp:effectExtent l="0" t="0" r="4445" b="0"/>
            <wp:docPr id="24" name="Picture 2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5C62AB3D" w14:textId="6BD0FD03" w:rsidR="00B01865" w:rsidRPr="00A26904" w:rsidRDefault="00B01865" w:rsidP="00B01865">
      <w:pPr>
        <w:pStyle w:val="BodyText"/>
      </w:pPr>
    </w:p>
    <w:p w14:paraId="505031AE" w14:textId="77777777" w:rsidR="00B01865" w:rsidRPr="00A26904" w:rsidRDefault="00B01865" w:rsidP="00B01865">
      <w:pPr>
        <w:pStyle w:val="BodyText"/>
        <w:jc w:val="center"/>
        <w:rPr>
          <w:b/>
          <w:sz w:val="44"/>
          <w:szCs w:val="44"/>
        </w:rPr>
      </w:pPr>
      <w:r w:rsidRPr="00A26904">
        <w:rPr>
          <w:b/>
          <w:sz w:val="44"/>
          <w:szCs w:val="44"/>
        </w:rPr>
        <w:t>IHE IT Infrastructure</w:t>
      </w:r>
    </w:p>
    <w:p w14:paraId="2F8EB6FB" w14:textId="77777777" w:rsidR="00B01865" w:rsidRPr="00A26904" w:rsidRDefault="00B01865" w:rsidP="00B01865">
      <w:pPr>
        <w:pStyle w:val="BodyText"/>
        <w:jc w:val="center"/>
        <w:rPr>
          <w:b/>
          <w:sz w:val="44"/>
          <w:szCs w:val="44"/>
        </w:rPr>
      </w:pPr>
      <w:r w:rsidRPr="00A26904">
        <w:rPr>
          <w:b/>
          <w:sz w:val="44"/>
          <w:szCs w:val="44"/>
        </w:rPr>
        <w:t>Technical Framework Supplement</w:t>
      </w:r>
    </w:p>
    <w:p w14:paraId="110E7BB3" w14:textId="77777777" w:rsidR="00B01865" w:rsidRPr="00A26904" w:rsidRDefault="00B01865" w:rsidP="00B01865">
      <w:pPr>
        <w:pStyle w:val="BodyText"/>
      </w:pPr>
    </w:p>
    <w:p w14:paraId="31614785" w14:textId="77C1E6D9" w:rsidR="00A26904" w:rsidRDefault="00A26904" w:rsidP="00B01865">
      <w:pPr>
        <w:pStyle w:val="BodyText"/>
      </w:pPr>
    </w:p>
    <w:p w14:paraId="64C1FE94" w14:textId="77777777" w:rsidR="00A26904" w:rsidRPr="00A26904" w:rsidRDefault="00A26904" w:rsidP="00B01865">
      <w:pPr>
        <w:pStyle w:val="BodyText"/>
      </w:pPr>
    </w:p>
    <w:p w14:paraId="21D683DA" w14:textId="7D308677" w:rsidR="00A26904" w:rsidRDefault="00B01865" w:rsidP="00B01865">
      <w:pPr>
        <w:pStyle w:val="BodyText"/>
        <w:jc w:val="center"/>
        <w:rPr>
          <w:b/>
          <w:sz w:val="44"/>
          <w:szCs w:val="44"/>
        </w:rPr>
      </w:pPr>
      <w:r w:rsidRPr="00A26904">
        <w:rPr>
          <w:b/>
          <w:sz w:val="44"/>
          <w:szCs w:val="44"/>
        </w:rPr>
        <w:t>Secure Retrieve</w:t>
      </w:r>
    </w:p>
    <w:p w14:paraId="32CF2D8B" w14:textId="56CD6CDF" w:rsidR="00B01865" w:rsidRPr="00A26904" w:rsidRDefault="00B01865" w:rsidP="00B01865">
      <w:pPr>
        <w:pStyle w:val="BodyText"/>
        <w:jc w:val="center"/>
        <w:rPr>
          <w:b/>
          <w:sz w:val="44"/>
          <w:szCs w:val="44"/>
        </w:rPr>
      </w:pPr>
      <w:r w:rsidRPr="00A26904">
        <w:rPr>
          <w:b/>
          <w:sz w:val="44"/>
          <w:szCs w:val="44"/>
        </w:rPr>
        <w:t>(SeR)</w:t>
      </w:r>
    </w:p>
    <w:p w14:paraId="5112F042" w14:textId="77777777" w:rsidR="00B01865" w:rsidRPr="00A26904" w:rsidRDefault="00B01865" w:rsidP="00B01865">
      <w:pPr>
        <w:pStyle w:val="BodyText"/>
      </w:pPr>
    </w:p>
    <w:p w14:paraId="5E97E7BF" w14:textId="77777777" w:rsidR="00B01865" w:rsidRPr="00A26904" w:rsidRDefault="00B01865" w:rsidP="00B01865">
      <w:pPr>
        <w:pStyle w:val="BodyText"/>
      </w:pPr>
    </w:p>
    <w:p w14:paraId="04A26714" w14:textId="77777777" w:rsidR="00B01865" w:rsidRPr="00A26904" w:rsidRDefault="00B01865" w:rsidP="00B01865">
      <w:pPr>
        <w:pStyle w:val="BodyText"/>
      </w:pPr>
    </w:p>
    <w:p w14:paraId="655911D3" w14:textId="230D7BDC" w:rsidR="00B01865" w:rsidRPr="00A26904" w:rsidRDefault="00A26904" w:rsidP="00B01865">
      <w:pPr>
        <w:pStyle w:val="BodyText"/>
        <w:jc w:val="center"/>
        <w:rPr>
          <w:b/>
          <w:sz w:val="44"/>
          <w:szCs w:val="44"/>
        </w:rPr>
      </w:pPr>
      <w:r>
        <w:rPr>
          <w:b/>
          <w:sz w:val="44"/>
          <w:szCs w:val="44"/>
        </w:rPr>
        <w:t xml:space="preserve">Revision 1.4 – </w:t>
      </w:r>
      <w:r w:rsidR="004A3659" w:rsidRPr="00A26904">
        <w:rPr>
          <w:b/>
          <w:sz w:val="44"/>
          <w:szCs w:val="44"/>
        </w:rPr>
        <w:t>Trial Implementation</w:t>
      </w:r>
      <w:r w:rsidR="00B01865" w:rsidRPr="00A26904">
        <w:rPr>
          <w:b/>
          <w:sz w:val="44"/>
          <w:szCs w:val="44"/>
        </w:rPr>
        <w:t xml:space="preserve"> </w:t>
      </w:r>
    </w:p>
    <w:p w14:paraId="250DC843" w14:textId="77777777" w:rsidR="00B01865" w:rsidRPr="00A26904" w:rsidRDefault="00B01865" w:rsidP="00B01865">
      <w:pPr>
        <w:pStyle w:val="BodyText"/>
      </w:pPr>
    </w:p>
    <w:p w14:paraId="1CC86871" w14:textId="77777777" w:rsidR="00B01865" w:rsidRPr="00A26904" w:rsidRDefault="00B01865" w:rsidP="00B01865">
      <w:pPr>
        <w:pStyle w:val="BodyText"/>
      </w:pPr>
    </w:p>
    <w:p w14:paraId="4F5B7012" w14:textId="77777777" w:rsidR="00B01865" w:rsidRPr="00A26904" w:rsidRDefault="00B01865" w:rsidP="00B01865">
      <w:pPr>
        <w:pStyle w:val="BodyText"/>
      </w:pPr>
    </w:p>
    <w:p w14:paraId="01E74526" w14:textId="77777777" w:rsidR="00B01865" w:rsidRPr="00A26904" w:rsidRDefault="00B01865" w:rsidP="00B01865">
      <w:pPr>
        <w:pStyle w:val="BodyText"/>
      </w:pPr>
    </w:p>
    <w:p w14:paraId="205477C8" w14:textId="22CD75DD" w:rsidR="00B01865" w:rsidRPr="00A26904" w:rsidRDefault="00B01865" w:rsidP="00B01865">
      <w:pPr>
        <w:pStyle w:val="BodyText"/>
      </w:pPr>
      <w:r w:rsidRPr="00A26904">
        <w:t>Date:</w:t>
      </w:r>
      <w:r w:rsidRPr="00A26904">
        <w:tab/>
      </w:r>
      <w:r w:rsidRPr="00A26904">
        <w:tab/>
      </w:r>
      <w:r w:rsidR="00F55C40">
        <w:t>July 12</w:t>
      </w:r>
      <w:r w:rsidR="00A26904">
        <w:t>, 2019</w:t>
      </w:r>
    </w:p>
    <w:p w14:paraId="6383F73E" w14:textId="77777777" w:rsidR="00B01865" w:rsidRPr="00A26904" w:rsidRDefault="00B01865" w:rsidP="00B01865">
      <w:pPr>
        <w:pStyle w:val="BodyText"/>
      </w:pPr>
      <w:r w:rsidRPr="00A26904">
        <w:t>Author:</w:t>
      </w:r>
      <w:r w:rsidRPr="00A26904">
        <w:tab/>
        <w:t>IHE ITI Technical Committee</w:t>
      </w:r>
    </w:p>
    <w:p w14:paraId="58B0F038" w14:textId="77777777" w:rsidR="00B01865" w:rsidRPr="00A26904" w:rsidRDefault="00B01865" w:rsidP="008A2C55">
      <w:pPr>
        <w:pStyle w:val="BodyText"/>
        <w:spacing w:after="60"/>
      </w:pPr>
      <w:r w:rsidRPr="00A26904">
        <w:t>Email:</w:t>
      </w:r>
      <w:r w:rsidRPr="00A26904">
        <w:tab/>
      </w:r>
      <w:r w:rsidRPr="00A26904">
        <w:tab/>
        <w:t>iti@ihe.net</w:t>
      </w:r>
    </w:p>
    <w:p w14:paraId="16FC875D" w14:textId="77777777" w:rsidR="00B01865" w:rsidRPr="00A26904" w:rsidRDefault="00B01865" w:rsidP="00B01865">
      <w:pPr>
        <w:pStyle w:val="BodyText"/>
      </w:pPr>
    </w:p>
    <w:p w14:paraId="70E1A74A" w14:textId="77777777" w:rsidR="00B01865" w:rsidRPr="00A26904" w:rsidRDefault="00B01865" w:rsidP="00B01865">
      <w:pPr>
        <w:pStyle w:val="BodyText"/>
      </w:pPr>
    </w:p>
    <w:p w14:paraId="1BDBBE0B" w14:textId="77777777" w:rsidR="00B01865" w:rsidRPr="00A26904" w:rsidRDefault="00B01865" w:rsidP="00B01865">
      <w:pPr>
        <w:pStyle w:val="BodyText"/>
        <w:pBdr>
          <w:top w:val="single" w:sz="18" w:space="1" w:color="auto"/>
          <w:left w:val="single" w:sz="18" w:space="4" w:color="auto"/>
          <w:bottom w:val="single" w:sz="18" w:space="1" w:color="auto"/>
          <w:right w:val="single" w:sz="18" w:space="4" w:color="auto"/>
        </w:pBdr>
        <w:spacing w:line="276" w:lineRule="auto"/>
        <w:jc w:val="center"/>
      </w:pPr>
      <w:r w:rsidRPr="00A26904">
        <w:rPr>
          <w:b/>
        </w:rPr>
        <w:t xml:space="preserve">Please verify you have the most recent version of this document. </w:t>
      </w:r>
      <w:r w:rsidRPr="00A26904">
        <w:t xml:space="preserve">See </w:t>
      </w:r>
      <w:hyperlink r:id="rId8" w:history="1">
        <w:r w:rsidRPr="00A26904">
          <w:rPr>
            <w:rStyle w:val="Hyperlink"/>
          </w:rPr>
          <w:t>here</w:t>
        </w:r>
      </w:hyperlink>
      <w:r w:rsidRPr="00A26904">
        <w:t xml:space="preserve"> for Trial Implementation and Final Text versions and </w:t>
      </w:r>
      <w:hyperlink r:id="rId9" w:history="1">
        <w:r w:rsidRPr="00A26904">
          <w:rPr>
            <w:rStyle w:val="Hyperlink"/>
          </w:rPr>
          <w:t>here</w:t>
        </w:r>
      </w:hyperlink>
      <w:r w:rsidRPr="00A26904">
        <w:t xml:space="preserve"> for Public Comment versions.</w:t>
      </w:r>
    </w:p>
    <w:p w14:paraId="5CA368CD" w14:textId="4FE0D65B" w:rsidR="00FE7B45" w:rsidRPr="00A26904" w:rsidRDefault="00B01865" w:rsidP="00FE7B45">
      <w:pPr>
        <w:pStyle w:val="BodyText"/>
      </w:pPr>
      <w:r w:rsidRPr="00A26904">
        <w:br w:type="page"/>
      </w:r>
      <w:r w:rsidR="00FE7B45" w:rsidRPr="00A26904">
        <w:rPr>
          <w:rFonts w:ascii="Arial" w:hAnsi="Arial"/>
          <w:b/>
          <w:kern w:val="28"/>
          <w:sz w:val="28"/>
        </w:rPr>
        <w:lastRenderedPageBreak/>
        <w:t>Foreword</w:t>
      </w:r>
    </w:p>
    <w:p w14:paraId="03F8645B" w14:textId="7941AA5B" w:rsidR="00FE7B45" w:rsidRPr="00A26904" w:rsidRDefault="00FE7B45" w:rsidP="00FE7B45">
      <w:pPr>
        <w:pStyle w:val="BodyText"/>
      </w:pPr>
      <w:r w:rsidRPr="00A26904">
        <w:t>This is a supplement to the IHE IT Infrastructure Technical Framework V</w:t>
      </w:r>
      <w:r w:rsidR="008F5AC8" w:rsidRPr="00A26904">
        <w:t>16</w:t>
      </w:r>
      <w:r w:rsidR="00A26904">
        <w:t>.0</w:t>
      </w:r>
      <w:r w:rsidRPr="00A26904">
        <w:t>. Each supplement undergoes a process of public comment and trial implementation before being incorporated into the volumes of the Technical Frameworks.</w:t>
      </w:r>
    </w:p>
    <w:p w14:paraId="31D9DF6B" w14:textId="18B44FEA" w:rsidR="004A3659" w:rsidRPr="00A26904" w:rsidRDefault="004A3659" w:rsidP="00FE7B45">
      <w:pPr>
        <w:pStyle w:val="BodyText"/>
      </w:pPr>
      <w:r w:rsidRPr="00A26904">
        <w:t xml:space="preserve">This supplement is published on </w:t>
      </w:r>
      <w:r w:rsidR="00F55C40">
        <w:t>July 12</w:t>
      </w:r>
      <w:r w:rsidR="00A26904">
        <w:t>, 2019</w:t>
      </w:r>
      <w:r w:rsidR="00E23B33" w:rsidRPr="00A26904">
        <w:t xml:space="preserve"> for</w:t>
      </w:r>
      <w:r w:rsidRPr="00A26904">
        <w:t xml:space="preserve">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w:t>
      </w:r>
      <w:r w:rsidR="00965AA0" w:rsidRPr="00A26904">
        <w:t xml:space="preserve"> </w:t>
      </w:r>
      <w:hyperlink r:id="rId10" w:history="1">
        <w:r w:rsidR="00FE7B45" w:rsidRPr="00A26904">
          <w:rPr>
            <w:rStyle w:val="Hyperlink"/>
          </w:rPr>
          <w:t>http://www.ihe.net/ITI_Public_Comments</w:t>
        </w:r>
      </w:hyperlink>
      <w:r w:rsidR="00FE7B45" w:rsidRPr="00A26904">
        <w:t xml:space="preserve">. </w:t>
      </w:r>
    </w:p>
    <w:p w14:paraId="790BF308" w14:textId="77777777" w:rsidR="00FE7B45" w:rsidRPr="00A26904" w:rsidRDefault="00FE7B45" w:rsidP="00FE7B45">
      <w:pPr>
        <w:pStyle w:val="BodyText"/>
      </w:pPr>
      <w:r w:rsidRPr="00A26904">
        <w:t xml:space="preserve">This supplement describes changes to the existing technical framework documents. </w:t>
      </w:r>
    </w:p>
    <w:p w14:paraId="5A777A68" w14:textId="77777777" w:rsidR="00FE7B45" w:rsidRPr="00A26904" w:rsidRDefault="00FE7B45" w:rsidP="00FE7B45">
      <w:pPr>
        <w:pStyle w:val="BodyText"/>
      </w:pPr>
      <w:r w:rsidRPr="00A26904">
        <w:t>“Boxed” instructions like the sample below indicate to the Volume Editor how to integrate the relevant section(s) into the relevant Technical Framework volume.</w:t>
      </w:r>
    </w:p>
    <w:p w14:paraId="349FD567" w14:textId="5BFC34FD" w:rsidR="00FE7B45" w:rsidRPr="00A26904" w:rsidRDefault="00FE7B45" w:rsidP="00FE7B45">
      <w:pPr>
        <w:pStyle w:val="EditorInstructions"/>
      </w:pPr>
      <w:r w:rsidRPr="00A26904">
        <w:t xml:space="preserve">Amend </w:t>
      </w:r>
      <w:r w:rsidR="004A3659" w:rsidRPr="00A26904">
        <w:t>S</w:t>
      </w:r>
      <w:r w:rsidRPr="00A26904">
        <w:t>ection X.X by the following:</w:t>
      </w:r>
    </w:p>
    <w:p w14:paraId="72CAA04A" w14:textId="77777777" w:rsidR="00FE7B45" w:rsidRPr="00A26904" w:rsidRDefault="00FE7B45" w:rsidP="00FE7B45">
      <w:pPr>
        <w:pStyle w:val="BodyText"/>
      </w:pPr>
      <w:r w:rsidRPr="00A26904">
        <w:t xml:space="preserve">Where the amendment adds text, make the added text </w:t>
      </w:r>
      <w:r w:rsidRPr="00A26904">
        <w:rPr>
          <w:rStyle w:val="InsertText"/>
        </w:rPr>
        <w:t>bold underline</w:t>
      </w:r>
      <w:r w:rsidRPr="00A26904">
        <w:t xml:space="preserve">. Where the amendment removes text, make the removed text </w:t>
      </w:r>
      <w:r w:rsidRPr="00A26904">
        <w:rPr>
          <w:rStyle w:val="DeleteText"/>
        </w:rPr>
        <w:t>bold strikethrough</w:t>
      </w:r>
      <w:r w:rsidRPr="00A26904">
        <w:t>. When entire new sections are added, introduce with editor’s instructions to “add new text” or similar, which for readability are not bolded or underlined.</w:t>
      </w:r>
    </w:p>
    <w:p w14:paraId="627428D9" w14:textId="77777777" w:rsidR="00FE7B45" w:rsidRPr="00A26904" w:rsidRDefault="00FE7B45" w:rsidP="00FE7B45">
      <w:pPr>
        <w:pStyle w:val="BodyText"/>
      </w:pPr>
    </w:p>
    <w:p w14:paraId="1D4FF150" w14:textId="586A8E09" w:rsidR="00FE7B45" w:rsidRPr="00A26904" w:rsidRDefault="00FE7B45" w:rsidP="00FE7B45">
      <w:pPr>
        <w:pStyle w:val="BodyText"/>
      </w:pPr>
      <w:r w:rsidRPr="00A26904">
        <w:t xml:space="preserve">General information about IHE can be found at </w:t>
      </w:r>
      <w:hyperlink r:id="rId11" w:history="1">
        <w:r w:rsidRPr="00A26904">
          <w:rPr>
            <w:rStyle w:val="Hyperlink"/>
          </w:rPr>
          <w:t>http://ihe.net</w:t>
        </w:r>
      </w:hyperlink>
      <w:r w:rsidRPr="00A26904">
        <w:t>.</w:t>
      </w:r>
    </w:p>
    <w:p w14:paraId="1EE953CB" w14:textId="0AD7DACC" w:rsidR="00FE7B45" w:rsidRPr="00A26904" w:rsidRDefault="00FE7B45" w:rsidP="00FE7B45">
      <w:pPr>
        <w:pStyle w:val="BodyText"/>
      </w:pPr>
      <w:r w:rsidRPr="00A26904">
        <w:t xml:space="preserve">Information about the IHE IT Infrastructure domain can be found at </w:t>
      </w:r>
      <w:hyperlink r:id="rId12" w:history="1">
        <w:r w:rsidRPr="00A26904">
          <w:rPr>
            <w:rStyle w:val="Hyperlink"/>
          </w:rPr>
          <w:t>http://ihe.net/IHE_Domains</w:t>
        </w:r>
      </w:hyperlink>
      <w:r w:rsidRPr="00A26904">
        <w:t>.</w:t>
      </w:r>
    </w:p>
    <w:p w14:paraId="78406264" w14:textId="15F16A53" w:rsidR="00FE7B45" w:rsidRPr="00A26904" w:rsidRDefault="00FE7B45" w:rsidP="00FE7B45">
      <w:pPr>
        <w:pStyle w:val="BodyText"/>
      </w:pPr>
      <w:r w:rsidRPr="00A26904">
        <w:t xml:space="preserve">Information about the organization of IHE Technical Frameworks and Supplements and the process used to create them can be found at </w:t>
      </w:r>
      <w:hyperlink r:id="rId13" w:history="1">
        <w:r w:rsidRPr="00A26904">
          <w:rPr>
            <w:rStyle w:val="Hyperlink"/>
          </w:rPr>
          <w:t>http://ihe.net/IHE_Process</w:t>
        </w:r>
      </w:hyperlink>
      <w:r w:rsidRPr="00A26904">
        <w:t xml:space="preserve"> and </w:t>
      </w:r>
      <w:hyperlink r:id="rId14" w:history="1">
        <w:r w:rsidRPr="00A26904">
          <w:rPr>
            <w:rStyle w:val="Hyperlink"/>
          </w:rPr>
          <w:t>http://ihe.net/Profiles</w:t>
        </w:r>
      </w:hyperlink>
      <w:r w:rsidRPr="00A26904">
        <w:t>.</w:t>
      </w:r>
    </w:p>
    <w:p w14:paraId="590B99C0" w14:textId="77777777" w:rsidR="00FE7B45" w:rsidRPr="00A26904" w:rsidRDefault="00FE7B45" w:rsidP="00FE7B45">
      <w:pPr>
        <w:pStyle w:val="BodyText"/>
      </w:pPr>
      <w:r w:rsidRPr="00A26904">
        <w:t xml:space="preserve">The current version of the IHE IT Infrastructure Technical Framework can be found at: </w:t>
      </w:r>
      <w:hyperlink r:id="rId15" w:history="1">
        <w:r w:rsidRPr="00A26904">
          <w:rPr>
            <w:rStyle w:val="Hyperlink"/>
          </w:rPr>
          <w:t>http://ihe.net/Resources/Technical_Frameworks</w:t>
        </w:r>
      </w:hyperlink>
      <w:r w:rsidRPr="00A26904">
        <w:t>.</w:t>
      </w:r>
    </w:p>
    <w:p w14:paraId="39F65D65" w14:textId="77777777" w:rsidR="003E7DB0" w:rsidRPr="00A26904" w:rsidRDefault="003E7DB0" w:rsidP="000470A5">
      <w:pPr>
        <w:pStyle w:val="BodyText"/>
      </w:pPr>
    </w:p>
    <w:p w14:paraId="3B69C6E1" w14:textId="77777777" w:rsidR="003E7DB0" w:rsidRPr="00A26904" w:rsidRDefault="003E7DB0" w:rsidP="00597DB2">
      <w:pPr>
        <w:pStyle w:val="TOCHeading"/>
      </w:pPr>
      <w:r w:rsidRPr="00A26904">
        <w:br w:type="page"/>
      </w:r>
      <w:r w:rsidRPr="00A26904">
        <w:lastRenderedPageBreak/>
        <w:t>CONTENTS</w:t>
      </w:r>
    </w:p>
    <w:p w14:paraId="63FF81C0" w14:textId="77777777" w:rsidR="003E7DB0" w:rsidRPr="00A26904" w:rsidRDefault="003E7DB0" w:rsidP="00B01651">
      <w:pPr>
        <w:pStyle w:val="BodyText"/>
      </w:pPr>
    </w:p>
    <w:p w14:paraId="5AFF8335" w14:textId="01D401A1" w:rsidR="00F55C40" w:rsidRDefault="003E7DB0">
      <w:pPr>
        <w:pStyle w:val="TOC1"/>
        <w:rPr>
          <w:rFonts w:asciiTheme="minorHAnsi" w:eastAsiaTheme="minorEastAsia" w:hAnsiTheme="minorHAnsi" w:cstheme="minorBidi"/>
          <w:noProof/>
          <w:sz w:val="22"/>
          <w:szCs w:val="22"/>
        </w:rPr>
      </w:pPr>
      <w:r w:rsidRPr="00A26904">
        <w:fldChar w:fldCharType="begin"/>
      </w:r>
      <w:r w:rsidRPr="00A26904">
        <w:instrText xml:space="preserve"> TOC \o "2-7" \h \z \t "Heading 1,1,Appendix Heading 2,2,Appendix Heading 1,1,Appendix Heading 3,3,Glossary,1,Part Title,1" </w:instrText>
      </w:r>
      <w:r w:rsidRPr="00A26904">
        <w:fldChar w:fldCharType="separate"/>
      </w:r>
      <w:hyperlink w:anchor="_Toc13819110" w:history="1">
        <w:r w:rsidR="00F55C40" w:rsidRPr="009572EB">
          <w:rPr>
            <w:rStyle w:val="Hyperlink"/>
            <w:noProof/>
          </w:rPr>
          <w:t>Introduction to this Supplement</w:t>
        </w:r>
        <w:r w:rsidR="00F55C40">
          <w:rPr>
            <w:noProof/>
            <w:webHidden/>
          </w:rPr>
          <w:tab/>
        </w:r>
        <w:r w:rsidR="00F55C40">
          <w:rPr>
            <w:noProof/>
            <w:webHidden/>
          </w:rPr>
          <w:fldChar w:fldCharType="begin"/>
        </w:r>
        <w:r w:rsidR="00F55C40">
          <w:rPr>
            <w:noProof/>
            <w:webHidden/>
          </w:rPr>
          <w:instrText xml:space="preserve"> PAGEREF _Toc13819110 \h </w:instrText>
        </w:r>
        <w:r w:rsidR="00F55C40">
          <w:rPr>
            <w:noProof/>
            <w:webHidden/>
          </w:rPr>
        </w:r>
        <w:r w:rsidR="00F55C40">
          <w:rPr>
            <w:noProof/>
            <w:webHidden/>
          </w:rPr>
          <w:fldChar w:fldCharType="separate"/>
        </w:r>
        <w:r w:rsidR="00F55C40">
          <w:rPr>
            <w:noProof/>
            <w:webHidden/>
          </w:rPr>
          <w:t>5</w:t>
        </w:r>
        <w:r w:rsidR="00F55C40">
          <w:rPr>
            <w:noProof/>
            <w:webHidden/>
          </w:rPr>
          <w:fldChar w:fldCharType="end"/>
        </w:r>
      </w:hyperlink>
    </w:p>
    <w:p w14:paraId="17596398" w14:textId="62FCF7C9" w:rsidR="00F55C40" w:rsidRDefault="00F55C40">
      <w:pPr>
        <w:pStyle w:val="TOC2"/>
        <w:rPr>
          <w:rFonts w:asciiTheme="minorHAnsi" w:eastAsiaTheme="minorEastAsia" w:hAnsiTheme="minorHAnsi" w:cstheme="minorBidi"/>
          <w:noProof/>
          <w:sz w:val="22"/>
          <w:szCs w:val="22"/>
        </w:rPr>
      </w:pPr>
      <w:hyperlink w:anchor="_Toc13819111" w:history="1">
        <w:r w:rsidRPr="009572EB">
          <w:rPr>
            <w:rStyle w:val="Hyperlink"/>
            <w:noProof/>
          </w:rPr>
          <w:t>Open Issues and Questions</w:t>
        </w:r>
        <w:r>
          <w:rPr>
            <w:noProof/>
            <w:webHidden/>
          </w:rPr>
          <w:tab/>
        </w:r>
        <w:r>
          <w:rPr>
            <w:noProof/>
            <w:webHidden/>
          </w:rPr>
          <w:fldChar w:fldCharType="begin"/>
        </w:r>
        <w:r>
          <w:rPr>
            <w:noProof/>
            <w:webHidden/>
          </w:rPr>
          <w:instrText xml:space="preserve"> PAGEREF _Toc13819111 \h </w:instrText>
        </w:r>
        <w:r>
          <w:rPr>
            <w:noProof/>
            <w:webHidden/>
          </w:rPr>
        </w:r>
        <w:r>
          <w:rPr>
            <w:noProof/>
            <w:webHidden/>
          </w:rPr>
          <w:fldChar w:fldCharType="separate"/>
        </w:r>
        <w:r>
          <w:rPr>
            <w:noProof/>
            <w:webHidden/>
          </w:rPr>
          <w:t>6</w:t>
        </w:r>
        <w:r>
          <w:rPr>
            <w:noProof/>
            <w:webHidden/>
          </w:rPr>
          <w:fldChar w:fldCharType="end"/>
        </w:r>
      </w:hyperlink>
    </w:p>
    <w:p w14:paraId="5B4E81CD" w14:textId="2B13A194" w:rsidR="00F55C40" w:rsidRDefault="00F55C40">
      <w:pPr>
        <w:pStyle w:val="TOC2"/>
        <w:rPr>
          <w:rFonts w:asciiTheme="minorHAnsi" w:eastAsiaTheme="minorEastAsia" w:hAnsiTheme="minorHAnsi" w:cstheme="minorBidi"/>
          <w:noProof/>
          <w:sz w:val="22"/>
          <w:szCs w:val="22"/>
        </w:rPr>
      </w:pPr>
      <w:hyperlink w:anchor="_Toc13819112" w:history="1">
        <w:r w:rsidRPr="009572EB">
          <w:rPr>
            <w:rStyle w:val="Hyperlink"/>
            <w:noProof/>
          </w:rPr>
          <w:t>Closed Issues</w:t>
        </w:r>
        <w:r>
          <w:rPr>
            <w:noProof/>
            <w:webHidden/>
          </w:rPr>
          <w:tab/>
        </w:r>
        <w:r>
          <w:rPr>
            <w:noProof/>
            <w:webHidden/>
          </w:rPr>
          <w:fldChar w:fldCharType="begin"/>
        </w:r>
        <w:r>
          <w:rPr>
            <w:noProof/>
            <w:webHidden/>
          </w:rPr>
          <w:instrText xml:space="preserve"> PAGEREF _Toc13819112 \h </w:instrText>
        </w:r>
        <w:r>
          <w:rPr>
            <w:noProof/>
            <w:webHidden/>
          </w:rPr>
        </w:r>
        <w:r>
          <w:rPr>
            <w:noProof/>
            <w:webHidden/>
          </w:rPr>
          <w:fldChar w:fldCharType="separate"/>
        </w:r>
        <w:r>
          <w:rPr>
            <w:noProof/>
            <w:webHidden/>
          </w:rPr>
          <w:t>6</w:t>
        </w:r>
        <w:r>
          <w:rPr>
            <w:noProof/>
            <w:webHidden/>
          </w:rPr>
          <w:fldChar w:fldCharType="end"/>
        </w:r>
      </w:hyperlink>
    </w:p>
    <w:p w14:paraId="6DD68F87" w14:textId="4120B979" w:rsidR="00F55C40" w:rsidRDefault="00F55C40">
      <w:pPr>
        <w:pStyle w:val="TOC1"/>
        <w:rPr>
          <w:rFonts w:asciiTheme="minorHAnsi" w:eastAsiaTheme="minorEastAsia" w:hAnsiTheme="minorHAnsi" w:cstheme="minorBidi"/>
          <w:noProof/>
          <w:sz w:val="22"/>
          <w:szCs w:val="22"/>
        </w:rPr>
      </w:pPr>
      <w:hyperlink w:anchor="_Toc13819113" w:history="1">
        <w:r w:rsidRPr="009572EB">
          <w:rPr>
            <w:rStyle w:val="Hyperlink"/>
            <w:noProof/>
          </w:rPr>
          <w:t>General Introduction</w:t>
        </w:r>
        <w:r>
          <w:rPr>
            <w:noProof/>
            <w:webHidden/>
          </w:rPr>
          <w:tab/>
        </w:r>
        <w:r>
          <w:rPr>
            <w:noProof/>
            <w:webHidden/>
          </w:rPr>
          <w:fldChar w:fldCharType="begin"/>
        </w:r>
        <w:r>
          <w:rPr>
            <w:noProof/>
            <w:webHidden/>
          </w:rPr>
          <w:instrText xml:space="preserve"> PAGEREF _Toc13819113 \h </w:instrText>
        </w:r>
        <w:r>
          <w:rPr>
            <w:noProof/>
            <w:webHidden/>
          </w:rPr>
        </w:r>
        <w:r>
          <w:rPr>
            <w:noProof/>
            <w:webHidden/>
          </w:rPr>
          <w:fldChar w:fldCharType="separate"/>
        </w:r>
        <w:r>
          <w:rPr>
            <w:noProof/>
            <w:webHidden/>
          </w:rPr>
          <w:t>9</w:t>
        </w:r>
        <w:r>
          <w:rPr>
            <w:noProof/>
            <w:webHidden/>
          </w:rPr>
          <w:fldChar w:fldCharType="end"/>
        </w:r>
      </w:hyperlink>
    </w:p>
    <w:p w14:paraId="5B4D2A1F" w14:textId="3FA160E4" w:rsidR="00F55C40" w:rsidRDefault="00F55C40">
      <w:pPr>
        <w:pStyle w:val="TOC1"/>
        <w:rPr>
          <w:rFonts w:asciiTheme="minorHAnsi" w:eastAsiaTheme="minorEastAsia" w:hAnsiTheme="minorHAnsi" w:cstheme="minorBidi"/>
          <w:noProof/>
          <w:sz w:val="22"/>
          <w:szCs w:val="22"/>
        </w:rPr>
      </w:pPr>
      <w:hyperlink w:anchor="_Toc13819114" w:history="1">
        <w:r w:rsidRPr="009572EB">
          <w:rPr>
            <w:rStyle w:val="Hyperlink"/>
            <w:noProof/>
          </w:rPr>
          <w:t>Appendix A – Actor Summary Definitions</w:t>
        </w:r>
        <w:r>
          <w:rPr>
            <w:noProof/>
            <w:webHidden/>
          </w:rPr>
          <w:tab/>
        </w:r>
        <w:r>
          <w:rPr>
            <w:noProof/>
            <w:webHidden/>
          </w:rPr>
          <w:fldChar w:fldCharType="begin"/>
        </w:r>
        <w:r>
          <w:rPr>
            <w:noProof/>
            <w:webHidden/>
          </w:rPr>
          <w:instrText xml:space="preserve"> PAGEREF _Toc13819114 \h </w:instrText>
        </w:r>
        <w:r>
          <w:rPr>
            <w:noProof/>
            <w:webHidden/>
          </w:rPr>
        </w:r>
        <w:r>
          <w:rPr>
            <w:noProof/>
            <w:webHidden/>
          </w:rPr>
          <w:fldChar w:fldCharType="separate"/>
        </w:r>
        <w:r>
          <w:rPr>
            <w:noProof/>
            <w:webHidden/>
          </w:rPr>
          <w:t>9</w:t>
        </w:r>
        <w:r>
          <w:rPr>
            <w:noProof/>
            <w:webHidden/>
          </w:rPr>
          <w:fldChar w:fldCharType="end"/>
        </w:r>
      </w:hyperlink>
    </w:p>
    <w:p w14:paraId="3A55DFAC" w14:textId="16523402" w:rsidR="00F55C40" w:rsidRDefault="00F55C40">
      <w:pPr>
        <w:pStyle w:val="TOC1"/>
        <w:rPr>
          <w:rFonts w:asciiTheme="minorHAnsi" w:eastAsiaTheme="minorEastAsia" w:hAnsiTheme="minorHAnsi" w:cstheme="minorBidi"/>
          <w:noProof/>
          <w:sz w:val="22"/>
          <w:szCs w:val="22"/>
        </w:rPr>
      </w:pPr>
      <w:hyperlink w:anchor="_Toc13819115" w:history="1">
        <w:r w:rsidRPr="009572EB">
          <w:rPr>
            <w:rStyle w:val="Hyperlink"/>
            <w:noProof/>
          </w:rPr>
          <w:t>Appendix B – Transaction Summary Definitions</w:t>
        </w:r>
        <w:r>
          <w:rPr>
            <w:noProof/>
            <w:webHidden/>
          </w:rPr>
          <w:tab/>
        </w:r>
        <w:r>
          <w:rPr>
            <w:noProof/>
            <w:webHidden/>
          </w:rPr>
          <w:fldChar w:fldCharType="begin"/>
        </w:r>
        <w:r>
          <w:rPr>
            <w:noProof/>
            <w:webHidden/>
          </w:rPr>
          <w:instrText xml:space="preserve"> PAGEREF _Toc13819115 \h </w:instrText>
        </w:r>
        <w:r>
          <w:rPr>
            <w:noProof/>
            <w:webHidden/>
          </w:rPr>
        </w:r>
        <w:r>
          <w:rPr>
            <w:noProof/>
            <w:webHidden/>
          </w:rPr>
          <w:fldChar w:fldCharType="separate"/>
        </w:r>
        <w:r>
          <w:rPr>
            <w:noProof/>
            <w:webHidden/>
          </w:rPr>
          <w:t>9</w:t>
        </w:r>
        <w:r>
          <w:rPr>
            <w:noProof/>
            <w:webHidden/>
          </w:rPr>
          <w:fldChar w:fldCharType="end"/>
        </w:r>
      </w:hyperlink>
    </w:p>
    <w:p w14:paraId="0B729F5B" w14:textId="06FB3920" w:rsidR="00F55C40" w:rsidRDefault="00F55C40">
      <w:pPr>
        <w:pStyle w:val="TOC1"/>
        <w:rPr>
          <w:rFonts w:asciiTheme="minorHAnsi" w:eastAsiaTheme="minorEastAsia" w:hAnsiTheme="minorHAnsi" w:cstheme="minorBidi"/>
          <w:noProof/>
          <w:sz w:val="22"/>
          <w:szCs w:val="22"/>
        </w:rPr>
      </w:pPr>
      <w:hyperlink w:anchor="_Toc13819116" w:history="1">
        <w:r w:rsidRPr="009572EB">
          <w:rPr>
            <w:rStyle w:val="Hyperlink"/>
            <w:noProof/>
          </w:rPr>
          <w:t>Glossary</w:t>
        </w:r>
        <w:r>
          <w:rPr>
            <w:noProof/>
            <w:webHidden/>
          </w:rPr>
          <w:tab/>
        </w:r>
        <w:r>
          <w:rPr>
            <w:noProof/>
            <w:webHidden/>
          </w:rPr>
          <w:fldChar w:fldCharType="begin"/>
        </w:r>
        <w:r>
          <w:rPr>
            <w:noProof/>
            <w:webHidden/>
          </w:rPr>
          <w:instrText xml:space="preserve"> PAGEREF _Toc13819116 \h </w:instrText>
        </w:r>
        <w:r>
          <w:rPr>
            <w:noProof/>
            <w:webHidden/>
          </w:rPr>
        </w:r>
        <w:r>
          <w:rPr>
            <w:noProof/>
            <w:webHidden/>
          </w:rPr>
          <w:fldChar w:fldCharType="separate"/>
        </w:r>
        <w:r>
          <w:rPr>
            <w:noProof/>
            <w:webHidden/>
          </w:rPr>
          <w:t>9</w:t>
        </w:r>
        <w:r>
          <w:rPr>
            <w:noProof/>
            <w:webHidden/>
          </w:rPr>
          <w:fldChar w:fldCharType="end"/>
        </w:r>
      </w:hyperlink>
    </w:p>
    <w:p w14:paraId="47581FAE" w14:textId="38187B2E" w:rsidR="00F55C40" w:rsidRPr="008A2C55" w:rsidRDefault="00F55C40">
      <w:pPr>
        <w:pStyle w:val="TOC1"/>
        <w:rPr>
          <w:rFonts w:asciiTheme="minorHAnsi" w:eastAsiaTheme="minorEastAsia" w:hAnsiTheme="minorHAnsi" w:cstheme="minorBidi"/>
          <w:b/>
          <w:bCs/>
          <w:noProof/>
          <w:sz w:val="22"/>
          <w:szCs w:val="22"/>
        </w:rPr>
      </w:pPr>
      <w:hyperlink w:anchor="_Toc13819117" w:history="1">
        <w:r w:rsidRPr="008A2C55">
          <w:rPr>
            <w:rStyle w:val="Hyperlink"/>
            <w:b/>
            <w:bCs/>
            <w:noProof/>
          </w:rPr>
          <w:t>Volume 1 – Profiles</w:t>
        </w:r>
        <w:r w:rsidRPr="008A2C55">
          <w:rPr>
            <w:b/>
            <w:bCs/>
            <w:noProof/>
            <w:webHidden/>
          </w:rPr>
          <w:tab/>
        </w:r>
        <w:r w:rsidRPr="008A2C55">
          <w:rPr>
            <w:b/>
            <w:bCs/>
            <w:noProof/>
            <w:webHidden/>
          </w:rPr>
          <w:fldChar w:fldCharType="begin"/>
        </w:r>
        <w:r w:rsidRPr="008A2C55">
          <w:rPr>
            <w:b/>
            <w:bCs/>
            <w:noProof/>
            <w:webHidden/>
          </w:rPr>
          <w:instrText xml:space="preserve"> PAGEREF _Toc13819117 \h </w:instrText>
        </w:r>
        <w:r w:rsidRPr="008A2C55">
          <w:rPr>
            <w:b/>
            <w:bCs/>
            <w:noProof/>
            <w:webHidden/>
          </w:rPr>
        </w:r>
        <w:r w:rsidRPr="008A2C55">
          <w:rPr>
            <w:b/>
            <w:bCs/>
            <w:noProof/>
            <w:webHidden/>
          </w:rPr>
          <w:fldChar w:fldCharType="separate"/>
        </w:r>
        <w:r w:rsidRPr="008A2C55">
          <w:rPr>
            <w:b/>
            <w:bCs/>
            <w:noProof/>
            <w:webHidden/>
          </w:rPr>
          <w:t>10</w:t>
        </w:r>
        <w:r w:rsidRPr="008A2C55">
          <w:rPr>
            <w:b/>
            <w:bCs/>
            <w:noProof/>
            <w:webHidden/>
          </w:rPr>
          <w:fldChar w:fldCharType="end"/>
        </w:r>
      </w:hyperlink>
    </w:p>
    <w:p w14:paraId="1AC423D7" w14:textId="610353EF" w:rsidR="00F55C40" w:rsidRDefault="00F55C40">
      <w:pPr>
        <w:pStyle w:val="TOC2"/>
        <w:rPr>
          <w:rFonts w:asciiTheme="minorHAnsi" w:eastAsiaTheme="minorEastAsia" w:hAnsiTheme="minorHAnsi" w:cstheme="minorBidi"/>
          <w:noProof/>
          <w:sz w:val="22"/>
          <w:szCs w:val="22"/>
        </w:rPr>
      </w:pPr>
      <w:hyperlink w:anchor="_Toc13819118" w:history="1">
        <w:r w:rsidRPr="009572EB">
          <w:rPr>
            <w:rStyle w:val="Hyperlink"/>
            <w:noProof/>
          </w:rPr>
          <w:t>Copyright Licenses</w:t>
        </w:r>
        <w:r>
          <w:rPr>
            <w:noProof/>
            <w:webHidden/>
          </w:rPr>
          <w:tab/>
        </w:r>
        <w:r>
          <w:rPr>
            <w:noProof/>
            <w:webHidden/>
          </w:rPr>
          <w:fldChar w:fldCharType="begin"/>
        </w:r>
        <w:r>
          <w:rPr>
            <w:noProof/>
            <w:webHidden/>
          </w:rPr>
          <w:instrText xml:space="preserve"> PAGEREF _Toc13819118 \h </w:instrText>
        </w:r>
        <w:r>
          <w:rPr>
            <w:noProof/>
            <w:webHidden/>
          </w:rPr>
        </w:r>
        <w:r>
          <w:rPr>
            <w:noProof/>
            <w:webHidden/>
          </w:rPr>
          <w:fldChar w:fldCharType="separate"/>
        </w:r>
        <w:r>
          <w:rPr>
            <w:noProof/>
            <w:webHidden/>
          </w:rPr>
          <w:t>10</w:t>
        </w:r>
        <w:r>
          <w:rPr>
            <w:noProof/>
            <w:webHidden/>
          </w:rPr>
          <w:fldChar w:fldCharType="end"/>
        </w:r>
      </w:hyperlink>
    </w:p>
    <w:p w14:paraId="719FA979" w14:textId="40979036" w:rsidR="00F55C40" w:rsidRDefault="00F55C40">
      <w:pPr>
        <w:pStyle w:val="TOC2"/>
        <w:rPr>
          <w:rFonts w:asciiTheme="minorHAnsi" w:eastAsiaTheme="minorEastAsia" w:hAnsiTheme="minorHAnsi" w:cstheme="minorBidi"/>
          <w:noProof/>
          <w:sz w:val="22"/>
          <w:szCs w:val="22"/>
        </w:rPr>
      </w:pPr>
      <w:hyperlink w:anchor="_Toc13819119" w:history="1">
        <w:r w:rsidRPr="009572EB">
          <w:rPr>
            <w:rStyle w:val="Hyperlink"/>
            <w:noProof/>
          </w:rPr>
          <w:t>Domain-specific additions</w:t>
        </w:r>
        <w:r>
          <w:rPr>
            <w:noProof/>
            <w:webHidden/>
          </w:rPr>
          <w:tab/>
        </w:r>
        <w:r>
          <w:rPr>
            <w:noProof/>
            <w:webHidden/>
          </w:rPr>
          <w:fldChar w:fldCharType="begin"/>
        </w:r>
        <w:r>
          <w:rPr>
            <w:noProof/>
            <w:webHidden/>
          </w:rPr>
          <w:instrText xml:space="preserve"> PAGEREF _Toc13819119 \h </w:instrText>
        </w:r>
        <w:r>
          <w:rPr>
            <w:noProof/>
            <w:webHidden/>
          </w:rPr>
        </w:r>
        <w:r>
          <w:rPr>
            <w:noProof/>
            <w:webHidden/>
          </w:rPr>
          <w:fldChar w:fldCharType="separate"/>
        </w:r>
        <w:r>
          <w:rPr>
            <w:noProof/>
            <w:webHidden/>
          </w:rPr>
          <w:t>10</w:t>
        </w:r>
        <w:r>
          <w:rPr>
            <w:noProof/>
            <w:webHidden/>
          </w:rPr>
          <w:fldChar w:fldCharType="end"/>
        </w:r>
      </w:hyperlink>
    </w:p>
    <w:p w14:paraId="153573E8" w14:textId="573F8570" w:rsidR="00F55C40" w:rsidRDefault="00F55C40">
      <w:pPr>
        <w:pStyle w:val="TOC1"/>
        <w:rPr>
          <w:rFonts w:asciiTheme="minorHAnsi" w:eastAsiaTheme="minorEastAsia" w:hAnsiTheme="minorHAnsi" w:cstheme="minorBidi"/>
          <w:noProof/>
          <w:sz w:val="22"/>
          <w:szCs w:val="22"/>
        </w:rPr>
      </w:pPr>
      <w:hyperlink w:anchor="_Toc13819120" w:history="1">
        <w:r w:rsidRPr="009572EB">
          <w:rPr>
            <w:rStyle w:val="Hyperlink"/>
            <w:noProof/>
          </w:rPr>
          <w:t>39 Secure Retrieve (SeR) Profile</w:t>
        </w:r>
        <w:r>
          <w:rPr>
            <w:noProof/>
            <w:webHidden/>
          </w:rPr>
          <w:tab/>
        </w:r>
        <w:r>
          <w:rPr>
            <w:noProof/>
            <w:webHidden/>
          </w:rPr>
          <w:fldChar w:fldCharType="begin"/>
        </w:r>
        <w:r>
          <w:rPr>
            <w:noProof/>
            <w:webHidden/>
          </w:rPr>
          <w:instrText xml:space="preserve"> PAGEREF _Toc13819120 \h </w:instrText>
        </w:r>
        <w:r>
          <w:rPr>
            <w:noProof/>
            <w:webHidden/>
          </w:rPr>
        </w:r>
        <w:r>
          <w:rPr>
            <w:noProof/>
            <w:webHidden/>
          </w:rPr>
          <w:fldChar w:fldCharType="separate"/>
        </w:r>
        <w:r>
          <w:rPr>
            <w:noProof/>
            <w:webHidden/>
          </w:rPr>
          <w:t>11</w:t>
        </w:r>
        <w:r>
          <w:rPr>
            <w:noProof/>
            <w:webHidden/>
          </w:rPr>
          <w:fldChar w:fldCharType="end"/>
        </w:r>
      </w:hyperlink>
    </w:p>
    <w:p w14:paraId="3EAC42F4" w14:textId="7BEFB27E" w:rsidR="00F55C40" w:rsidRDefault="00F55C40">
      <w:pPr>
        <w:pStyle w:val="TOC2"/>
        <w:rPr>
          <w:rFonts w:asciiTheme="minorHAnsi" w:eastAsiaTheme="minorEastAsia" w:hAnsiTheme="minorHAnsi" w:cstheme="minorBidi"/>
          <w:noProof/>
          <w:sz w:val="22"/>
          <w:szCs w:val="22"/>
        </w:rPr>
      </w:pPr>
      <w:hyperlink w:anchor="_Toc13819121" w:history="1">
        <w:r w:rsidRPr="009572EB">
          <w:rPr>
            <w:rStyle w:val="Hyperlink"/>
            <w:noProof/>
          </w:rPr>
          <w:t>39.1 SeR Actors, Transactions, and Content Modules</w:t>
        </w:r>
        <w:r>
          <w:rPr>
            <w:noProof/>
            <w:webHidden/>
          </w:rPr>
          <w:tab/>
        </w:r>
        <w:r>
          <w:rPr>
            <w:noProof/>
            <w:webHidden/>
          </w:rPr>
          <w:fldChar w:fldCharType="begin"/>
        </w:r>
        <w:r>
          <w:rPr>
            <w:noProof/>
            <w:webHidden/>
          </w:rPr>
          <w:instrText xml:space="preserve"> PAGEREF _Toc13819121 \h </w:instrText>
        </w:r>
        <w:r>
          <w:rPr>
            <w:noProof/>
            <w:webHidden/>
          </w:rPr>
        </w:r>
        <w:r>
          <w:rPr>
            <w:noProof/>
            <w:webHidden/>
          </w:rPr>
          <w:fldChar w:fldCharType="separate"/>
        </w:r>
        <w:r>
          <w:rPr>
            <w:noProof/>
            <w:webHidden/>
          </w:rPr>
          <w:t>12</w:t>
        </w:r>
        <w:r>
          <w:rPr>
            <w:noProof/>
            <w:webHidden/>
          </w:rPr>
          <w:fldChar w:fldCharType="end"/>
        </w:r>
      </w:hyperlink>
    </w:p>
    <w:p w14:paraId="719162E7" w14:textId="3807CCC6" w:rsidR="00F55C40" w:rsidRDefault="00F55C40">
      <w:pPr>
        <w:pStyle w:val="TOC3"/>
        <w:rPr>
          <w:rFonts w:asciiTheme="minorHAnsi" w:eastAsiaTheme="minorEastAsia" w:hAnsiTheme="minorHAnsi" w:cstheme="minorBidi"/>
          <w:noProof/>
          <w:sz w:val="22"/>
          <w:szCs w:val="22"/>
        </w:rPr>
      </w:pPr>
      <w:hyperlink w:anchor="_Toc13819122" w:history="1">
        <w:r w:rsidRPr="009572EB">
          <w:rPr>
            <w:rStyle w:val="Hyperlink"/>
            <w:bCs/>
            <w:noProof/>
          </w:rPr>
          <w:t>39.1.1 Actor Descriptions and Actor Profile Requirements</w:t>
        </w:r>
        <w:r>
          <w:rPr>
            <w:noProof/>
            <w:webHidden/>
          </w:rPr>
          <w:tab/>
        </w:r>
        <w:r>
          <w:rPr>
            <w:noProof/>
            <w:webHidden/>
          </w:rPr>
          <w:fldChar w:fldCharType="begin"/>
        </w:r>
        <w:r>
          <w:rPr>
            <w:noProof/>
            <w:webHidden/>
          </w:rPr>
          <w:instrText xml:space="preserve"> PAGEREF _Toc13819122 \h </w:instrText>
        </w:r>
        <w:r>
          <w:rPr>
            <w:noProof/>
            <w:webHidden/>
          </w:rPr>
        </w:r>
        <w:r>
          <w:rPr>
            <w:noProof/>
            <w:webHidden/>
          </w:rPr>
          <w:fldChar w:fldCharType="separate"/>
        </w:r>
        <w:r>
          <w:rPr>
            <w:noProof/>
            <w:webHidden/>
          </w:rPr>
          <w:t>13</w:t>
        </w:r>
        <w:r>
          <w:rPr>
            <w:noProof/>
            <w:webHidden/>
          </w:rPr>
          <w:fldChar w:fldCharType="end"/>
        </w:r>
      </w:hyperlink>
    </w:p>
    <w:p w14:paraId="718C3712" w14:textId="6BD6C6B0" w:rsidR="00F55C40" w:rsidRDefault="00F55C40">
      <w:pPr>
        <w:pStyle w:val="TOC4"/>
        <w:rPr>
          <w:rFonts w:asciiTheme="minorHAnsi" w:eastAsiaTheme="minorEastAsia" w:hAnsiTheme="minorHAnsi" w:cstheme="minorBidi"/>
          <w:noProof/>
          <w:sz w:val="22"/>
          <w:szCs w:val="22"/>
        </w:rPr>
      </w:pPr>
      <w:hyperlink w:anchor="_Toc13819123" w:history="1">
        <w:r w:rsidRPr="009572EB">
          <w:rPr>
            <w:rStyle w:val="Hyperlink"/>
            <w:noProof/>
          </w:rPr>
          <w:t>39.1.1.1 Authorization Decisions Manager</w:t>
        </w:r>
        <w:r>
          <w:rPr>
            <w:noProof/>
            <w:webHidden/>
          </w:rPr>
          <w:tab/>
        </w:r>
        <w:r>
          <w:rPr>
            <w:noProof/>
            <w:webHidden/>
          </w:rPr>
          <w:fldChar w:fldCharType="begin"/>
        </w:r>
        <w:r>
          <w:rPr>
            <w:noProof/>
            <w:webHidden/>
          </w:rPr>
          <w:instrText xml:space="preserve"> PAGEREF _Toc13819123 \h </w:instrText>
        </w:r>
        <w:r>
          <w:rPr>
            <w:noProof/>
            <w:webHidden/>
          </w:rPr>
        </w:r>
        <w:r>
          <w:rPr>
            <w:noProof/>
            <w:webHidden/>
          </w:rPr>
          <w:fldChar w:fldCharType="separate"/>
        </w:r>
        <w:r>
          <w:rPr>
            <w:noProof/>
            <w:webHidden/>
          </w:rPr>
          <w:t>13</w:t>
        </w:r>
        <w:r>
          <w:rPr>
            <w:noProof/>
            <w:webHidden/>
          </w:rPr>
          <w:fldChar w:fldCharType="end"/>
        </w:r>
      </w:hyperlink>
    </w:p>
    <w:p w14:paraId="2B2990D2" w14:textId="3CDD5F20" w:rsidR="00F55C40" w:rsidRDefault="00F55C40">
      <w:pPr>
        <w:pStyle w:val="TOC4"/>
        <w:rPr>
          <w:rFonts w:asciiTheme="minorHAnsi" w:eastAsiaTheme="minorEastAsia" w:hAnsiTheme="minorHAnsi" w:cstheme="minorBidi"/>
          <w:noProof/>
          <w:sz w:val="22"/>
          <w:szCs w:val="22"/>
        </w:rPr>
      </w:pPr>
      <w:hyperlink w:anchor="_Toc13819124" w:history="1">
        <w:r w:rsidRPr="009572EB">
          <w:rPr>
            <w:rStyle w:val="Hyperlink"/>
            <w:noProof/>
          </w:rPr>
          <w:t>39.1.1.2 Authorization Decisions Verifier</w:t>
        </w:r>
        <w:r>
          <w:rPr>
            <w:noProof/>
            <w:webHidden/>
          </w:rPr>
          <w:tab/>
        </w:r>
        <w:r>
          <w:rPr>
            <w:noProof/>
            <w:webHidden/>
          </w:rPr>
          <w:fldChar w:fldCharType="begin"/>
        </w:r>
        <w:r>
          <w:rPr>
            <w:noProof/>
            <w:webHidden/>
          </w:rPr>
          <w:instrText xml:space="preserve"> PAGEREF _Toc13819124 \h </w:instrText>
        </w:r>
        <w:r>
          <w:rPr>
            <w:noProof/>
            <w:webHidden/>
          </w:rPr>
        </w:r>
        <w:r>
          <w:rPr>
            <w:noProof/>
            <w:webHidden/>
          </w:rPr>
          <w:fldChar w:fldCharType="separate"/>
        </w:r>
        <w:r>
          <w:rPr>
            <w:noProof/>
            <w:webHidden/>
          </w:rPr>
          <w:t>13</w:t>
        </w:r>
        <w:r>
          <w:rPr>
            <w:noProof/>
            <w:webHidden/>
          </w:rPr>
          <w:fldChar w:fldCharType="end"/>
        </w:r>
      </w:hyperlink>
    </w:p>
    <w:p w14:paraId="74A595B0" w14:textId="47E0DB60" w:rsidR="00F55C40" w:rsidRDefault="00F55C40">
      <w:pPr>
        <w:pStyle w:val="TOC2"/>
        <w:rPr>
          <w:rFonts w:asciiTheme="minorHAnsi" w:eastAsiaTheme="minorEastAsia" w:hAnsiTheme="minorHAnsi" w:cstheme="minorBidi"/>
          <w:noProof/>
          <w:sz w:val="22"/>
          <w:szCs w:val="22"/>
        </w:rPr>
      </w:pPr>
      <w:hyperlink w:anchor="_Toc13819125" w:history="1">
        <w:r w:rsidRPr="009572EB">
          <w:rPr>
            <w:rStyle w:val="Hyperlink"/>
            <w:noProof/>
          </w:rPr>
          <w:t>39.2 SeR Actor Options</w:t>
        </w:r>
        <w:r>
          <w:rPr>
            <w:noProof/>
            <w:webHidden/>
          </w:rPr>
          <w:tab/>
        </w:r>
        <w:r>
          <w:rPr>
            <w:noProof/>
            <w:webHidden/>
          </w:rPr>
          <w:fldChar w:fldCharType="begin"/>
        </w:r>
        <w:r>
          <w:rPr>
            <w:noProof/>
            <w:webHidden/>
          </w:rPr>
          <w:instrText xml:space="preserve"> PAGEREF _Toc13819125 \h </w:instrText>
        </w:r>
        <w:r>
          <w:rPr>
            <w:noProof/>
            <w:webHidden/>
          </w:rPr>
        </w:r>
        <w:r>
          <w:rPr>
            <w:noProof/>
            <w:webHidden/>
          </w:rPr>
          <w:fldChar w:fldCharType="separate"/>
        </w:r>
        <w:r>
          <w:rPr>
            <w:noProof/>
            <w:webHidden/>
          </w:rPr>
          <w:t>14</w:t>
        </w:r>
        <w:r>
          <w:rPr>
            <w:noProof/>
            <w:webHidden/>
          </w:rPr>
          <w:fldChar w:fldCharType="end"/>
        </w:r>
      </w:hyperlink>
    </w:p>
    <w:p w14:paraId="0F6C7322" w14:textId="04E18CE2" w:rsidR="00F55C40" w:rsidRDefault="00F55C40">
      <w:pPr>
        <w:pStyle w:val="TOC2"/>
        <w:rPr>
          <w:rFonts w:asciiTheme="minorHAnsi" w:eastAsiaTheme="minorEastAsia" w:hAnsiTheme="minorHAnsi" w:cstheme="minorBidi"/>
          <w:noProof/>
          <w:sz w:val="22"/>
          <w:szCs w:val="22"/>
        </w:rPr>
      </w:pPr>
      <w:hyperlink w:anchor="_Toc13819126" w:history="1">
        <w:r w:rsidRPr="009572EB">
          <w:rPr>
            <w:rStyle w:val="Hyperlink"/>
            <w:noProof/>
          </w:rPr>
          <w:t>39.3 SeR Required Actor Groupings</w:t>
        </w:r>
        <w:r>
          <w:rPr>
            <w:noProof/>
            <w:webHidden/>
          </w:rPr>
          <w:tab/>
        </w:r>
        <w:r>
          <w:rPr>
            <w:noProof/>
            <w:webHidden/>
          </w:rPr>
          <w:fldChar w:fldCharType="begin"/>
        </w:r>
        <w:r>
          <w:rPr>
            <w:noProof/>
            <w:webHidden/>
          </w:rPr>
          <w:instrText xml:space="preserve"> PAGEREF _Toc13819126 \h </w:instrText>
        </w:r>
        <w:r>
          <w:rPr>
            <w:noProof/>
            <w:webHidden/>
          </w:rPr>
        </w:r>
        <w:r>
          <w:rPr>
            <w:noProof/>
            <w:webHidden/>
          </w:rPr>
          <w:fldChar w:fldCharType="separate"/>
        </w:r>
        <w:r>
          <w:rPr>
            <w:noProof/>
            <w:webHidden/>
          </w:rPr>
          <w:t>14</w:t>
        </w:r>
        <w:r>
          <w:rPr>
            <w:noProof/>
            <w:webHidden/>
          </w:rPr>
          <w:fldChar w:fldCharType="end"/>
        </w:r>
      </w:hyperlink>
    </w:p>
    <w:p w14:paraId="4E898BEF" w14:textId="29196537" w:rsidR="00F55C40" w:rsidRDefault="00F55C40">
      <w:pPr>
        <w:pStyle w:val="TOC2"/>
        <w:rPr>
          <w:rFonts w:asciiTheme="minorHAnsi" w:eastAsiaTheme="minorEastAsia" w:hAnsiTheme="minorHAnsi" w:cstheme="minorBidi"/>
          <w:noProof/>
          <w:sz w:val="22"/>
          <w:szCs w:val="22"/>
        </w:rPr>
      </w:pPr>
      <w:hyperlink w:anchor="_Toc13819127" w:history="1">
        <w:r w:rsidRPr="009572EB">
          <w:rPr>
            <w:rStyle w:val="Hyperlink"/>
            <w:noProof/>
          </w:rPr>
          <w:t>39.4 SeR Overview</w:t>
        </w:r>
        <w:r>
          <w:rPr>
            <w:noProof/>
            <w:webHidden/>
          </w:rPr>
          <w:tab/>
        </w:r>
        <w:r>
          <w:rPr>
            <w:noProof/>
            <w:webHidden/>
          </w:rPr>
          <w:fldChar w:fldCharType="begin"/>
        </w:r>
        <w:r>
          <w:rPr>
            <w:noProof/>
            <w:webHidden/>
          </w:rPr>
          <w:instrText xml:space="preserve"> PAGEREF _Toc13819127 \h </w:instrText>
        </w:r>
        <w:r>
          <w:rPr>
            <w:noProof/>
            <w:webHidden/>
          </w:rPr>
        </w:r>
        <w:r>
          <w:rPr>
            <w:noProof/>
            <w:webHidden/>
          </w:rPr>
          <w:fldChar w:fldCharType="separate"/>
        </w:r>
        <w:r>
          <w:rPr>
            <w:noProof/>
            <w:webHidden/>
          </w:rPr>
          <w:t>15</w:t>
        </w:r>
        <w:r>
          <w:rPr>
            <w:noProof/>
            <w:webHidden/>
          </w:rPr>
          <w:fldChar w:fldCharType="end"/>
        </w:r>
      </w:hyperlink>
    </w:p>
    <w:p w14:paraId="0DCA2C97" w14:textId="61C88A5F" w:rsidR="00F55C40" w:rsidRDefault="00F55C40">
      <w:pPr>
        <w:pStyle w:val="TOC3"/>
        <w:rPr>
          <w:rFonts w:asciiTheme="minorHAnsi" w:eastAsiaTheme="minorEastAsia" w:hAnsiTheme="minorHAnsi" w:cstheme="minorBidi"/>
          <w:noProof/>
          <w:sz w:val="22"/>
          <w:szCs w:val="22"/>
        </w:rPr>
      </w:pPr>
      <w:hyperlink w:anchor="_Toc13819128" w:history="1">
        <w:r w:rsidRPr="009572EB">
          <w:rPr>
            <w:rStyle w:val="Hyperlink"/>
            <w:bCs/>
            <w:noProof/>
          </w:rPr>
          <w:t>39.4.1 Concepts</w:t>
        </w:r>
        <w:r>
          <w:rPr>
            <w:noProof/>
            <w:webHidden/>
          </w:rPr>
          <w:tab/>
        </w:r>
        <w:r>
          <w:rPr>
            <w:noProof/>
            <w:webHidden/>
          </w:rPr>
          <w:fldChar w:fldCharType="begin"/>
        </w:r>
        <w:r>
          <w:rPr>
            <w:noProof/>
            <w:webHidden/>
          </w:rPr>
          <w:instrText xml:space="preserve"> PAGEREF _Toc13819128 \h </w:instrText>
        </w:r>
        <w:r>
          <w:rPr>
            <w:noProof/>
            <w:webHidden/>
          </w:rPr>
        </w:r>
        <w:r>
          <w:rPr>
            <w:noProof/>
            <w:webHidden/>
          </w:rPr>
          <w:fldChar w:fldCharType="separate"/>
        </w:r>
        <w:r>
          <w:rPr>
            <w:noProof/>
            <w:webHidden/>
          </w:rPr>
          <w:t>15</w:t>
        </w:r>
        <w:r>
          <w:rPr>
            <w:noProof/>
            <w:webHidden/>
          </w:rPr>
          <w:fldChar w:fldCharType="end"/>
        </w:r>
      </w:hyperlink>
    </w:p>
    <w:p w14:paraId="201D4B63" w14:textId="090C20B9" w:rsidR="00F55C40" w:rsidRDefault="00F55C40">
      <w:pPr>
        <w:pStyle w:val="TOC3"/>
        <w:rPr>
          <w:rFonts w:asciiTheme="minorHAnsi" w:eastAsiaTheme="minorEastAsia" w:hAnsiTheme="minorHAnsi" w:cstheme="minorBidi"/>
          <w:noProof/>
          <w:sz w:val="22"/>
          <w:szCs w:val="22"/>
        </w:rPr>
      </w:pPr>
      <w:hyperlink w:anchor="_Toc13819129" w:history="1">
        <w:r w:rsidRPr="009572EB">
          <w:rPr>
            <w:rStyle w:val="Hyperlink"/>
            <w:bCs/>
            <w:noProof/>
          </w:rPr>
          <w:t>39.4.2 Use Cases</w:t>
        </w:r>
        <w:r>
          <w:rPr>
            <w:noProof/>
            <w:webHidden/>
          </w:rPr>
          <w:tab/>
        </w:r>
        <w:r>
          <w:rPr>
            <w:noProof/>
            <w:webHidden/>
          </w:rPr>
          <w:fldChar w:fldCharType="begin"/>
        </w:r>
        <w:r>
          <w:rPr>
            <w:noProof/>
            <w:webHidden/>
          </w:rPr>
          <w:instrText xml:space="preserve"> PAGEREF _Toc13819129 \h </w:instrText>
        </w:r>
        <w:r>
          <w:rPr>
            <w:noProof/>
            <w:webHidden/>
          </w:rPr>
        </w:r>
        <w:r>
          <w:rPr>
            <w:noProof/>
            <w:webHidden/>
          </w:rPr>
          <w:fldChar w:fldCharType="separate"/>
        </w:r>
        <w:r>
          <w:rPr>
            <w:noProof/>
            <w:webHidden/>
          </w:rPr>
          <w:t>15</w:t>
        </w:r>
        <w:r>
          <w:rPr>
            <w:noProof/>
            <w:webHidden/>
          </w:rPr>
          <w:fldChar w:fldCharType="end"/>
        </w:r>
      </w:hyperlink>
    </w:p>
    <w:p w14:paraId="1EE1E717" w14:textId="6C6B70C8" w:rsidR="00F55C40" w:rsidRDefault="00F55C40">
      <w:pPr>
        <w:pStyle w:val="TOC4"/>
        <w:rPr>
          <w:rFonts w:asciiTheme="minorHAnsi" w:eastAsiaTheme="minorEastAsia" w:hAnsiTheme="minorHAnsi" w:cstheme="minorBidi"/>
          <w:noProof/>
          <w:sz w:val="22"/>
          <w:szCs w:val="22"/>
        </w:rPr>
      </w:pPr>
      <w:hyperlink w:anchor="_Toc13819130" w:history="1">
        <w:r w:rsidRPr="009572EB">
          <w:rPr>
            <w:rStyle w:val="Hyperlink"/>
            <w:noProof/>
          </w:rPr>
          <w:t>39.4.2.1 Use Case #1: Environment with a centralized Access Decision Manager</w:t>
        </w:r>
        <w:r>
          <w:rPr>
            <w:noProof/>
            <w:webHidden/>
          </w:rPr>
          <w:tab/>
        </w:r>
        <w:r>
          <w:rPr>
            <w:noProof/>
            <w:webHidden/>
          </w:rPr>
          <w:fldChar w:fldCharType="begin"/>
        </w:r>
        <w:r>
          <w:rPr>
            <w:noProof/>
            <w:webHidden/>
          </w:rPr>
          <w:instrText xml:space="preserve"> PAGEREF _Toc13819130 \h </w:instrText>
        </w:r>
        <w:r>
          <w:rPr>
            <w:noProof/>
            <w:webHidden/>
          </w:rPr>
        </w:r>
        <w:r>
          <w:rPr>
            <w:noProof/>
            <w:webHidden/>
          </w:rPr>
          <w:fldChar w:fldCharType="separate"/>
        </w:r>
        <w:r>
          <w:rPr>
            <w:noProof/>
            <w:webHidden/>
          </w:rPr>
          <w:t>15</w:t>
        </w:r>
        <w:r>
          <w:rPr>
            <w:noProof/>
            <w:webHidden/>
          </w:rPr>
          <w:fldChar w:fldCharType="end"/>
        </w:r>
      </w:hyperlink>
    </w:p>
    <w:p w14:paraId="5B6B13D4" w14:textId="49C94FF9" w:rsidR="00F55C40" w:rsidRDefault="00F55C40">
      <w:pPr>
        <w:pStyle w:val="TOC5"/>
        <w:rPr>
          <w:rFonts w:asciiTheme="minorHAnsi" w:eastAsiaTheme="minorEastAsia" w:hAnsiTheme="minorHAnsi" w:cstheme="minorBidi"/>
          <w:noProof/>
          <w:sz w:val="22"/>
          <w:szCs w:val="22"/>
        </w:rPr>
      </w:pPr>
      <w:hyperlink w:anchor="_Toc13819131" w:history="1">
        <w:r w:rsidRPr="009572EB">
          <w:rPr>
            <w:rStyle w:val="Hyperlink"/>
            <w:noProof/>
          </w:rPr>
          <w:t>39.4.2.1.1 Environment with a centralized Access Decision Manager Use Case Description</w:t>
        </w:r>
        <w:r>
          <w:rPr>
            <w:noProof/>
            <w:webHidden/>
          </w:rPr>
          <w:tab/>
        </w:r>
        <w:r>
          <w:rPr>
            <w:noProof/>
            <w:webHidden/>
          </w:rPr>
          <w:fldChar w:fldCharType="begin"/>
        </w:r>
        <w:r>
          <w:rPr>
            <w:noProof/>
            <w:webHidden/>
          </w:rPr>
          <w:instrText xml:space="preserve"> PAGEREF _Toc13819131 \h </w:instrText>
        </w:r>
        <w:r>
          <w:rPr>
            <w:noProof/>
            <w:webHidden/>
          </w:rPr>
        </w:r>
        <w:r>
          <w:rPr>
            <w:noProof/>
            <w:webHidden/>
          </w:rPr>
          <w:fldChar w:fldCharType="separate"/>
        </w:r>
        <w:r>
          <w:rPr>
            <w:noProof/>
            <w:webHidden/>
          </w:rPr>
          <w:t>15</w:t>
        </w:r>
        <w:r>
          <w:rPr>
            <w:noProof/>
            <w:webHidden/>
          </w:rPr>
          <w:fldChar w:fldCharType="end"/>
        </w:r>
      </w:hyperlink>
    </w:p>
    <w:p w14:paraId="35E487E1" w14:textId="70D624DA" w:rsidR="00F55C40" w:rsidRDefault="00F55C40">
      <w:pPr>
        <w:pStyle w:val="TOC5"/>
        <w:rPr>
          <w:rFonts w:asciiTheme="minorHAnsi" w:eastAsiaTheme="minorEastAsia" w:hAnsiTheme="minorHAnsi" w:cstheme="minorBidi"/>
          <w:noProof/>
          <w:sz w:val="22"/>
          <w:szCs w:val="22"/>
        </w:rPr>
      </w:pPr>
      <w:hyperlink w:anchor="_Toc13819132" w:history="1">
        <w:r w:rsidRPr="009572EB">
          <w:rPr>
            <w:rStyle w:val="Hyperlink"/>
            <w:noProof/>
          </w:rPr>
          <w:t>39.4.2.1.2 Environment with a centralized Access Decision Manager Process Flow</w:t>
        </w:r>
        <w:r>
          <w:rPr>
            <w:noProof/>
            <w:webHidden/>
          </w:rPr>
          <w:tab/>
        </w:r>
        <w:r>
          <w:rPr>
            <w:noProof/>
            <w:webHidden/>
          </w:rPr>
          <w:fldChar w:fldCharType="begin"/>
        </w:r>
        <w:r>
          <w:rPr>
            <w:noProof/>
            <w:webHidden/>
          </w:rPr>
          <w:instrText xml:space="preserve"> PAGEREF _Toc13819132 \h </w:instrText>
        </w:r>
        <w:r>
          <w:rPr>
            <w:noProof/>
            <w:webHidden/>
          </w:rPr>
        </w:r>
        <w:r>
          <w:rPr>
            <w:noProof/>
            <w:webHidden/>
          </w:rPr>
          <w:fldChar w:fldCharType="separate"/>
        </w:r>
        <w:r>
          <w:rPr>
            <w:noProof/>
            <w:webHidden/>
          </w:rPr>
          <w:t>16</w:t>
        </w:r>
        <w:r>
          <w:rPr>
            <w:noProof/>
            <w:webHidden/>
          </w:rPr>
          <w:fldChar w:fldCharType="end"/>
        </w:r>
      </w:hyperlink>
    </w:p>
    <w:p w14:paraId="1B3D90BE" w14:textId="13DE1FDA" w:rsidR="00F55C40" w:rsidRDefault="00F55C40">
      <w:pPr>
        <w:pStyle w:val="TOC2"/>
        <w:rPr>
          <w:rFonts w:asciiTheme="minorHAnsi" w:eastAsiaTheme="minorEastAsia" w:hAnsiTheme="minorHAnsi" w:cstheme="minorBidi"/>
          <w:noProof/>
          <w:sz w:val="22"/>
          <w:szCs w:val="22"/>
        </w:rPr>
      </w:pPr>
      <w:hyperlink w:anchor="_Toc13819133" w:history="1">
        <w:r w:rsidRPr="009572EB">
          <w:rPr>
            <w:rStyle w:val="Hyperlink"/>
            <w:noProof/>
          </w:rPr>
          <w:t>39.5 SeR Security Considerations</w:t>
        </w:r>
        <w:r>
          <w:rPr>
            <w:noProof/>
            <w:webHidden/>
          </w:rPr>
          <w:tab/>
        </w:r>
        <w:r>
          <w:rPr>
            <w:noProof/>
            <w:webHidden/>
          </w:rPr>
          <w:fldChar w:fldCharType="begin"/>
        </w:r>
        <w:r>
          <w:rPr>
            <w:noProof/>
            <w:webHidden/>
          </w:rPr>
          <w:instrText xml:space="preserve"> PAGEREF _Toc13819133 \h </w:instrText>
        </w:r>
        <w:r>
          <w:rPr>
            <w:noProof/>
            <w:webHidden/>
          </w:rPr>
        </w:r>
        <w:r>
          <w:rPr>
            <w:noProof/>
            <w:webHidden/>
          </w:rPr>
          <w:fldChar w:fldCharType="separate"/>
        </w:r>
        <w:r>
          <w:rPr>
            <w:noProof/>
            <w:webHidden/>
          </w:rPr>
          <w:t>17</w:t>
        </w:r>
        <w:r>
          <w:rPr>
            <w:noProof/>
            <w:webHidden/>
          </w:rPr>
          <w:fldChar w:fldCharType="end"/>
        </w:r>
      </w:hyperlink>
    </w:p>
    <w:p w14:paraId="23E67FDF" w14:textId="5E092E9C" w:rsidR="00F55C40" w:rsidRDefault="00F55C40">
      <w:pPr>
        <w:pStyle w:val="TOC2"/>
        <w:rPr>
          <w:rFonts w:asciiTheme="minorHAnsi" w:eastAsiaTheme="minorEastAsia" w:hAnsiTheme="minorHAnsi" w:cstheme="minorBidi"/>
          <w:noProof/>
          <w:sz w:val="22"/>
          <w:szCs w:val="22"/>
        </w:rPr>
      </w:pPr>
      <w:hyperlink w:anchor="_Toc13819134" w:history="1">
        <w:r w:rsidRPr="009572EB">
          <w:rPr>
            <w:rStyle w:val="Hyperlink"/>
            <w:noProof/>
          </w:rPr>
          <w:t>39.6 SeR Cross Profile Considerations</w:t>
        </w:r>
        <w:r>
          <w:rPr>
            <w:noProof/>
            <w:webHidden/>
          </w:rPr>
          <w:tab/>
        </w:r>
        <w:r>
          <w:rPr>
            <w:noProof/>
            <w:webHidden/>
          </w:rPr>
          <w:fldChar w:fldCharType="begin"/>
        </w:r>
        <w:r>
          <w:rPr>
            <w:noProof/>
            <w:webHidden/>
          </w:rPr>
          <w:instrText xml:space="preserve"> PAGEREF _Toc13819134 \h </w:instrText>
        </w:r>
        <w:r>
          <w:rPr>
            <w:noProof/>
            <w:webHidden/>
          </w:rPr>
        </w:r>
        <w:r>
          <w:rPr>
            <w:noProof/>
            <w:webHidden/>
          </w:rPr>
          <w:fldChar w:fldCharType="separate"/>
        </w:r>
        <w:r>
          <w:rPr>
            <w:noProof/>
            <w:webHidden/>
          </w:rPr>
          <w:t>17</w:t>
        </w:r>
        <w:r>
          <w:rPr>
            <w:noProof/>
            <w:webHidden/>
          </w:rPr>
          <w:fldChar w:fldCharType="end"/>
        </w:r>
      </w:hyperlink>
    </w:p>
    <w:p w14:paraId="5CC4665A" w14:textId="1C07ACAA" w:rsidR="00F55C40" w:rsidRPr="008A2C55" w:rsidRDefault="00F55C40">
      <w:pPr>
        <w:pStyle w:val="TOC1"/>
        <w:rPr>
          <w:rFonts w:asciiTheme="minorHAnsi" w:eastAsiaTheme="minorEastAsia" w:hAnsiTheme="minorHAnsi" w:cstheme="minorBidi"/>
          <w:b/>
          <w:bCs/>
          <w:noProof/>
          <w:sz w:val="22"/>
          <w:szCs w:val="22"/>
        </w:rPr>
      </w:pPr>
      <w:hyperlink w:anchor="_Toc13819135" w:history="1">
        <w:r w:rsidRPr="008A2C55">
          <w:rPr>
            <w:rStyle w:val="Hyperlink"/>
            <w:b/>
            <w:bCs/>
            <w:noProof/>
          </w:rPr>
          <w:t>Volume 2c – Transactions (con’t)</w:t>
        </w:r>
        <w:r w:rsidRPr="008A2C55">
          <w:rPr>
            <w:b/>
            <w:bCs/>
            <w:noProof/>
            <w:webHidden/>
          </w:rPr>
          <w:tab/>
        </w:r>
        <w:r w:rsidRPr="008A2C55">
          <w:rPr>
            <w:b/>
            <w:bCs/>
            <w:noProof/>
            <w:webHidden/>
          </w:rPr>
          <w:fldChar w:fldCharType="begin"/>
        </w:r>
        <w:r w:rsidRPr="008A2C55">
          <w:rPr>
            <w:b/>
            <w:bCs/>
            <w:noProof/>
            <w:webHidden/>
          </w:rPr>
          <w:instrText xml:space="preserve"> PAGEREF _Toc13819135 \h </w:instrText>
        </w:r>
        <w:r w:rsidRPr="008A2C55">
          <w:rPr>
            <w:b/>
            <w:bCs/>
            <w:noProof/>
            <w:webHidden/>
          </w:rPr>
        </w:r>
        <w:r w:rsidRPr="008A2C55">
          <w:rPr>
            <w:b/>
            <w:bCs/>
            <w:noProof/>
            <w:webHidden/>
          </w:rPr>
          <w:fldChar w:fldCharType="separate"/>
        </w:r>
        <w:r w:rsidRPr="008A2C55">
          <w:rPr>
            <w:b/>
            <w:bCs/>
            <w:noProof/>
            <w:webHidden/>
          </w:rPr>
          <w:t>18</w:t>
        </w:r>
        <w:r w:rsidRPr="008A2C55">
          <w:rPr>
            <w:b/>
            <w:bCs/>
            <w:noProof/>
            <w:webHidden/>
          </w:rPr>
          <w:fldChar w:fldCharType="end"/>
        </w:r>
      </w:hyperlink>
    </w:p>
    <w:p w14:paraId="75976A73" w14:textId="64008077" w:rsidR="00F55C40" w:rsidRDefault="00F55C40">
      <w:pPr>
        <w:pStyle w:val="TOC2"/>
        <w:rPr>
          <w:rFonts w:asciiTheme="minorHAnsi" w:eastAsiaTheme="minorEastAsia" w:hAnsiTheme="minorHAnsi" w:cstheme="minorBidi"/>
          <w:noProof/>
          <w:sz w:val="22"/>
          <w:szCs w:val="22"/>
        </w:rPr>
      </w:pPr>
      <w:hyperlink w:anchor="_Toc13819136" w:history="1">
        <w:r w:rsidRPr="009572EB">
          <w:rPr>
            <w:rStyle w:val="Hyperlink"/>
            <w:noProof/>
          </w:rPr>
          <w:t>3.79 Authorization Decisions Query [ITI-79]</w:t>
        </w:r>
        <w:r>
          <w:rPr>
            <w:noProof/>
            <w:webHidden/>
          </w:rPr>
          <w:tab/>
        </w:r>
        <w:r>
          <w:rPr>
            <w:noProof/>
            <w:webHidden/>
          </w:rPr>
          <w:fldChar w:fldCharType="begin"/>
        </w:r>
        <w:r>
          <w:rPr>
            <w:noProof/>
            <w:webHidden/>
          </w:rPr>
          <w:instrText xml:space="preserve"> PAGEREF _Toc13819136 \h </w:instrText>
        </w:r>
        <w:r>
          <w:rPr>
            <w:noProof/>
            <w:webHidden/>
          </w:rPr>
        </w:r>
        <w:r>
          <w:rPr>
            <w:noProof/>
            <w:webHidden/>
          </w:rPr>
          <w:fldChar w:fldCharType="separate"/>
        </w:r>
        <w:r>
          <w:rPr>
            <w:noProof/>
            <w:webHidden/>
          </w:rPr>
          <w:t>18</w:t>
        </w:r>
        <w:r>
          <w:rPr>
            <w:noProof/>
            <w:webHidden/>
          </w:rPr>
          <w:fldChar w:fldCharType="end"/>
        </w:r>
      </w:hyperlink>
    </w:p>
    <w:p w14:paraId="4CDBC339" w14:textId="1F8A56C5" w:rsidR="00F55C40" w:rsidRDefault="00F55C40">
      <w:pPr>
        <w:pStyle w:val="TOC3"/>
        <w:rPr>
          <w:rFonts w:asciiTheme="minorHAnsi" w:eastAsiaTheme="minorEastAsia" w:hAnsiTheme="minorHAnsi" w:cstheme="minorBidi"/>
          <w:noProof/>
          <w:sz w:val="22"/>
          <w:szCs w:val="22"/>
        </w:rPr>
      </w:pPr>
      <w:hyperlink w:anchor="_Toc13819137" w:history="1">
        <w:r w:rsidRPr="009572EB">
          <w:rPr>
            <w:rStyle w:val="Hyperlink"/>
            <w:noProof/>
          </w:rPr>
          <w:t>3.79.1 Scope</w:t>
        </w:r>
        <w:r>
          <w:rPr>
            <w:noProof/>
            <w:webHidden/>
          </w:rPr>
          <w:tab/>
        </w:r>
        <w:r>
          <w:rPr>
            <w:noProof/>
            <w:webHidden/>
          </w:rPr>
          <w:fldChar w:fldCharType="begin"/>
        </w:r>
        <w:r>
          <w:rPr>
            <w:noProof/>
            <w:webHidden/>
          </w:rPr>
          <w:instrText xml:space="preserve"> PAGEREF _Toc13819137 \h </w:instrText>
        </w:r>
        <w:r>
          <w:rPr>
            <w:noProof/>
            <w:webHidden/>
          </w:rPr>
        </w:r>
        <w:r>
          <w:rPr>
            <w:noProof/>
            <w:webHidden/>
          </w:rPr>
          <w:fldChar w:fldCharType="separate"/>
        </w:r>
        <w:r>
          <w:rPr>
            <w:noProof/>
            <w:webHidden/>
          </w:rPr>
          <w:t>18</w:t>
        </w:r>
        <w:r>
          <w:rPr>
            <w:noProof/>
            <w:webHidden/>
          </w:rPr>
          <w:fldChar w:fldCharType="end"/>
        </w:r>
      </w:hyperlink>
    </w:p>
    <w:p w14:paraId="25DD4EE1" w14:textId="321AAB1D" w:rsidR="00F55C40" w:rsidRDefault="00F55C40">
      <w:pPr>
        <w:pStyle w:val="TOC3"/>
        <w:rPr>
          <w:rFonts w:asciiTheme="minorHAnsi" w:eastAsiaTheme="minorEastAsia" w:hAnsiTheme="minorHAnsi" w:cstheme="minorBidi"/>
          <w:noProof/>
          <w:sz w:val="22"/>
          <w:szCs w:val="22"/>
        </w:rPr>
      </w:pPr>
      <w:hyperlink w:anchor="_Toc13819138" w:history="1">
        <w:r w:rsidRPr="009572EB">
          <w:rPr>
            <w:rStyle w:val="Hyperlink"/>
            <w:noProof/>
          </w:rPr>
          <w:t>3.79.2 Actor Roles</w:t>
        </w:r>
        <w:r>
          <w:rPr>
            <w:noProof/>
            <w:webHidden/>
          </w:rPr>
          <w:tab/>
        </w:r>
        <w:r>
          <w:rPr>
            <w:noProof/>
            <w:webHidden/>
          </w:rPr>
          <w:fldChar w:fldCharType="begin"/>
        </w:r>
        <w:r>
          <w:rPr>
            <w:noProof/>
            <w:webHidden/>
          </w:rPr>
          <w:instrText xml:space="preserve"> PAGEREF _Toc13819138 \h </w:instrText>
        </w:r>
        <w:r>
          <w:rPr>
            <w:noProof/>
            <w:webHidden/>
          </w:rPr>
        </w:r>
        <w:r>
          <w:rPr>
            <w:noProof/>
            <w:webHidden/>
          </w:rPr>
          <w:fldChar w:fldCharType="separate"/>
        </w:r>
        <w:r>
          <w:rPr>
            <w:noProof/>
            <w:webHidden/>
          </w:rPr>
          <w:t>18</w:t>
        </w:r>
        <w:r>
          <w:rPr>
            <w:noProof/>
            <w:webHidden/>
          </w:rPr>
          <w:fldChar w:fldCharType="end"/>
        </w:r>
      </w:hyperlink>
    </w:p>
    <w:p w14:paraId="3627DA2B" w14:textId="1D6FD7B9" w:rsidR="00F55C40" w:rsidRDefault="00F55C40">
      <w:pPr>
        <w:pStyle w:val="TOC3"/>
        <w:rPr>
          <w:rFonts w:asciiTheme="minorHAnsi" w:eastAsiaTheme="minorEastAsia" w:hAnsiTheme="minorHAnsi" w:cstheme="minorBidi"/>
          <w:noProof/>
          <w:sz w:val="22"/>
          <w:szCs w:val="22"/>
        </w:rPr>
      </w:pPr>
      <w:hyperlink w:anchor="_Toc13819139" w:history="1">
        <w:r w:rsidRPr="009572EB">
          <w:rPr>
            <w:rStyle w:val="Hyperlink"/>
            <w:noProof/>
          </w:rPr>
          <w:t>3.79.3 Referenced Standards</w:t>
        </w:r>
        <w:r>
          <w:rPr>
            <w:noProof/>
            <w:webHidden/>
          </w:rPr>
          <w:tab/>
        </w:r>
        <w:r>
          <w:rPr>
            <w:noProof/>
            <w:webHidden/>
          </w:rPr>
          <w:fldChar w:fldCharType="begin"/>
        </w:r>
        <w:r>
          <w:rPr>
            <w:noProof/>
            <w:webHidden/>
          </w:rPr>
          <w:instrText xml:space="preserve"> PAGEREF _Toc13819139 \h </w:instrText>
        </w:r>
        <w:r>
          <w:rPr>
            <w:noProof/>
            <w:webHidden/>
          </w:rPr>
        </w:r>
        <w:r>
          <w:rPr>
            <w:noProof/>
            <w:webHidden/>
          </w:rPr>
          <w:fldChar w:fldCharType="separate"/>
        </w:r>
        <w:r>
          <w:rPr>
            <w:noProof/>
            <w:webHidden/>
          </w:rPr>
          <w:t>19</w:t>
        </w:r>
        <w:r>
          <w:rPr>
            <w:noProof/>
            <w:webHidden/>
          </w:rPr>
          <w:fldChar w:fldCharType="end"/>
        </w:r>
      </w:hyperlink>
    </w:p>
    <w:p w14:paraId="31E96197" w14:textId="1AC430B2" w:rsidR="00F55C40" w:rsidRDefault="00F55C40">
      <w:pPr>
        <w:pStyle w:val="TOC3"/>
        <w:rPr>
          <w:rFonts w:asciiTheme="minorHAnsi" w:eastAsiaTheme="minorEastAsia" w:hAnsiTheme="minorHAnsi" w:cstheme="minorBidi"/>
          <w:noProof/>
          <w:sz w:val="22"/>
          <w:szCs w:val="22"/>
        </w:rPr>
      </w:pPr>
      <w:hyperlink w:anchor="_Toc13819140" w:history="1">
        <w:r w:rsidRPr="009572EB">
          <w:rPr>
            <w:rStyle w:val="Hyperlink"/>
            <w:noProof/>
          </w:rPr>
          <w:t>3.79.4 Messages</w:t>
        </w:r>
        <w:r>
          <w:rPr>
            <w:noProof/>
            <w:webHidden/>
          </w:rPr>
          <w:tab/>
        </w:r>
        <w:r>
          <w:rPr>
            <w:noProof/>
            <w:webHidden/>
          </w:rPr>
          <w:fldChar w:fldCharType="begin"/>
        </w:r>
        <w:r>
          <w:rPr>
            <w:noProof/>
            <w:webHidden/>
          </w:rPr>
          <w:instrText xml:space="preserve"> PAGEREF _Toc13819140 \h </w:instrText>
        </w:r>
        <w:r>
          <w:rPr>
            <w:noProof/>
            <w:webHidden/>
          </w:rPr>
        </w:r>
        <w:r>
          <w:rPr>
            <w:noProof/>
            <w:webHidden/>
          </w:rPr>
          <w:fldChar w:fldCharType="separate"/>
        </w:r>
        <w:r>
          <w:rPr>
            <w:noProof/>
            <w:webHidden/>
          </w:rPr>
          <w:t>19</w:t>
        </w:r>
        <w:r>
          <w:rPr>
            <w:noProof/>
            <w:webHidden/>
          </w:rPr>
          <w:fldChar w:fldCharType="end"/>
        </w:r>
      </w:hyperlink>
    </w:p>
    <w:p w14:paraId="615199A6" w14:textId="6BB10A91" w:rsidR="00F55C40" w:rsidRDefault="00F55C40">
      <w:pPr>
        <w:pStyle w:val="TOC4"/>
        <w:rPr>
          <w:rFonts w:asciiTheme="minorHAnsi" w:eastAsiaTheme="minorEastAsia" w:hAnsiTheme="minorHAnsi" w:cstheme="minorBidi"/>
          <w:noProof/>
          <w:sz w:val="22"/>
          <w:szCs w:val="22"/>
        </w:rPr>
      </w:pPr>
      <w:hyperlink w:anchor="_Toc13819141" w:history="1">
        <w:r w:rsidRPr="009572EB">
          <w:rPr>
            <w:rStyle w:val="Hyperlink"/>
            <w:noProof/>
          </w:rPr>
          <w:t>3.79.4.1 XACMLAuthorizationDecisionQuery Request</w:t>
        </w:r>
        <w:r>
          <w:rPr>
            <w:noProof/>
            <w:webHidden/>
          </w:rPr>
          <w:tab/>
        </w:r>
        <w:r>
          <w:rPr>
            <w:noProof/>
            <w:webHidden/>
          </w:rPr>
          <w:fldChar w:fldCharType="begin"/>
        </w:r>
        <w:r>
          <w:rPr>
            <w:noProof/>
            <w:webHidden/>
          </w:rPr>
          <w:instrText xml:space="preserve"> PAGEREF _Toc13819141 \h </w:instrText>
        </w:r>
        <w:r>
          <w:rPr>
            <w:noProof/>
            <w:webHidden/>
          </w:rPr>
        </w:r>
        <w:r>
          <w:rPr>
            <w:noProof/>
            <w:webHidden/>
          </w:rPr>
          <w:fldChar w:fldCharType="separate"/>
        </w:r>
        <w:r>
          <w:rPr>
            <w:noProof/>
            <w:webHidden/>
          </w:rPr>
          <w:t>19</w:t>
        </w:r>
        <w:r>
          <w:rPr>
            <w:noProof/>
            <w:webHidden/>
          </w:rPr>
          <w:fldChar w:fldCharType="end"/>
        </w:r>
      </w:hyperlink>
    </w:p>
    <w:p w14:paraId="12804D33" w14:textId="398A279E" w:rsidR="00F55C40" w:rsidRDefault="00F55C40">
      <w:pPr>
        <w:pStyle w:val="TOC5"/>
        <w:rPr>
          <w:rFonts w:asciiTheme="minorHAnsi" w:eastAsiaTheme="minorEastAsia" w:hAnsiTheme="minorHAnsi" w:cstheme="minorBidi"/>
          <w:noProof/>
          <w:sz w:val="22"/>
          <w:szCs w:val="22"/>
        </w:rPr>
      </w:pPr>
      <w:hyperlink w:anchor="_Toc13819142" w:history="1">
        <w:r w:rsidRPr="009572EB">
          <w:rPr>
            <w:rStyle w:val="Hyperlink"/>
            <w:noProof/>
          </w:rPr>
          <w:t>3.79.4.1.1 Trigger Events</w:t>
        </w:r>
        <w:r>
          <w:rPr>
            <w:noProof/>
            <w:webHidden/>
          </w:rPr>
          <w:tab/>
        </w:r>
        <w:r>
          <w:rPr>
            <w:noProof/>
            <w:webHidden/>
          </w:rPr>
          <w:fldChar w:fldCharType="begin"/>
        </w:r>
        <w:r>
          <w:rPr>
            <w:noProof/>
            <w:webHidden/>
          </w:rPr>
          <w:instrText xml:space="preserve"> PAGEREF _Toc13819142 \h </w:instrText>
        </w:r>
        <w:r>
          <w:rPr>
            <w:noProof/>
            <w:webHidden/>
          </w:rPr>
        </w:r>
        <w:r>
          <w:rPr>
            <w:noProof/>
            <w:webHidden/>
          </w:rPr>
          <w:fldChar w:fldCharType="separate"/>
        </w:r>
        <w:r>
          <w:rPr>
            <w:noProof/>
            <w:webHidden/>
          </w:rPr>
          <w:t>19</w:t>
        </w:r>
        <w:r>
          <w:rPr>
            <w:noProof/>
            <w:webHidden/>
          </w:rPr>
          <w:fldChar w:fldCharType="end"/>
        </w:r>
      </w:hyperlink>
    </w:p>
    <w:p w14:paraId="5F1E5379" w14:textId="598892D6" w:rsidR="00F55C40" w:rsidRDefault="00F55C40">
      <w:pPr>
        <w:pStyle w:val="TOC5"/>
        <w:rPr>
          <w:rFonts w:asciiTheme="minorHAnsi" w:eastAsiaTheme="minorEastAsia" w:hAnsiTheme="minorHAnsi" w:cstheme="minorBidi"/>
          <w:noProof/>
          <w:sz w:val="22"/>
          <w:szCs w:val="22"/>
        </w:rPr>
      </w:pPr>
      <w:hyperlink w:anchor="_Toc13819143" w:history="1">
        <w:r w:rsidRPr="009572EB">
          <w:rPr>
            <w:rStyle w:val="Hyperlink"/>
            <w:noProof/>
          </w:rPr>
          <w:t>3.79.4.1.2 Message Semantics</w:t>
        </w:r>
        <w:r>
          <w:rPr>
            <w:noProof/>
            <w:webHidden/>
          </w:rPr>
          <w:tab/>
        </w:r>
        <w:r>
          <w:rPr>
            <w:noProof/>
            <w:webHidden/>
          </w:rPr>
          <w:fldChar w:fldCharType="begin"/>
        </w:r>
        <w:r>
          <w:rPr>
            <w:noProof/>
            <w:webHidden/>
          </w:rPr>
          <w:instrText xml:space="preserve"> PAGEREF _Toc13819143 \h </w:instrText>
        </w:r>
        <w:r>
          <w:rPr>
            <w:noProof/>
            <w:webHidden/>
          </w:rPr>
        </w:r>
        <w:r>
          <w:rPr>
            <w:noProof/>
            <w:webHidden/>
          </w:rPr>
          <w:fldChar w:fldCharType="separate"/>
        </w:r>
        <w:r>
          <w:rPr>
            <w:noProof/>
            <w:webHidden/>
          </w:rPr>
          <w:t>20</w:t>
        </w:r>
        <w:r>
          <w:rPr>
            <w:noProof/>
            <w:webHidden/>
          </w:rPr>
          <w:fldChar w:fldCharType="end"/>
        </w:r>
      </w:hyperlink>
    </w:p>
    <w:p w14:paraId="297540C5" w14:textId="2FC836E4" w:rsidR="00F55C40" w:rsidRDefault="00F55C40">
      <w:pPr>
        <w:pStyle w:val="TOC6"/>
        <w:rPr>
          <w:rFonts w:asciiTheme="minorHAnsi" w:eastAsiaTheme="minorEastAsia" w:hAnsiTheme="minorHAnsi" w:cstheme="minorBidi"/>
          <w:noProof/>
          <w:sz w:val="22"/>
          <w:szCs w:val="22"/>
        </w:rPr>
      </w:pPr>
      <w:hyperlink w:anchor="_Toc13819144" w:history="1">
        <w:r w:rsidRPr="009572EB">
          <w:rPr>
            <w:rStyle w:val="Hyperlink"/>
            <w:noProof/>
          </w:rPr>
          <w:t>3.79.4.1.2.1 Example of a SOAP v1.2  XACMLAuthorizationDecisionQuery Request message</w:t>
        </w:r>
        <w:r>
          <w:rPr>
            <w:noProof/>
            <w:webHidden/>
          </w:rPr>
          <w:tab/>
        </w:r>
        <w:r>
          <w:rPr>
            <w:noProof/>
            <w:webHidden/>
          </w:rPr>
          <w:fldChar w:fldCharType="begin"/>
        </w:r>
        <w:r>
          <w:rPr>
            <w:noProof/>
            <w:webHidden/>
          </w:rPr>
          <w:instrText xml:space="preserve"> PAGEREF _Toc13819144 \h </w:instrText>
        </w:r>
        <w:r>
          <w:rPr>
            <w:noProof/>
            <w:webHidden/>
          </w:rPr>
        </w:r>
        <w:r>
          <w:rPr>
            <w:noProof/>
            <w:webHidden/>
          </w:rPr>
          <w:fldChar w:fldCharType="separate"/>
        </w:r>
        <w:r>
          <w:rPr>
            <w:noProof/>
            <w:webHidden/>
          </w:rPr>
          <w:t>23</w:t>
        </w:r>
        <w:r>
          <w:rPr>
            <w:noProof/>
            <w:webHidden/>
          </w:rPr>
          <w:fldChar w:fldCharType="end"/>
        </w:r>
      </w:hyperlink>
    </w:p>
    <w:p w14:paraId="12428A0E" w14:textId="1B66A7C1" w:rsidR="00F55C40" w:rsidRDefault="00F55C40">
      <w:pPr>
        <w:pStyle w:val="TOC5"/>
        <w:rPr>
          <w:rFonts w:asciiTheme="minorHAnsi" w:eastAsiaTheme="minorEastAsia" w:hAnsiTheme="minorHAnsi" w:cstheme="minorBidi"/>
          <w:noProof/>
          <w:sz w:val="22"/>
          <w:szCs w:val="22"/>
        </w:rPr>
      </w:pPr>
      <w:hyperlink w:anchor="_Toc13819145" w:history="1">
        <w:r w:rsidRPr="009572EB">
          <w:rPr>
            <w:rStyle w:val="Hyperlink"/>
            <w:noProof/>
          </w:rPr>
          <w:t>3.79.4.1.3 Expected Actions</w:t>
        </w:r>
        <w:r>
          <w:rPr>
            <w:noProof/>
            <w:webHidden/>
          </w:rPr>
          <w:tab/>
        </w:r>
        <w:r>
          <w:rPr>
            <w:noProof/>
            <w:webHidden/>
          </w:rPr>
          <w:fldChar w:fldCharType="begin"/>
        </w:r>
        <w:r>
          <w:rPr>
            <w:noProof/>
            <w:webHidden/>
          </w:rPr>
          <w:instrText xml:space="preserve"> PAGEREF _Toc13819145 \h </w:instrText>
        </w:r>
        <w:r>
          <w:rPr>
            <w:noProof/>
            <w:webHidden/>
          </w:rPr>
        </w:r>
        <w:r>
          <w:rPr>
            <w:noProof/>
            <w:webHidden/>
          </w:rPr>
          <w:fldChar w:fldCharType="separate"/>
        </w:r>
        <w:r>
          <w:rPr>
            <w:noProof/>
            <w:webHidden/>
          </w:rPr>
          <w:t>25</w:t>
        </w:r>
        <w:r>
          <w:rPr>
            <w:noProof/>
            <w:webHidden/>
          </w:rPr>
          <w:fldChar w:fldCharType="end"/>
        </w:r>
      </w:hyperlink>
    </w:p>
    <w:p w14:paraId="1DB6EF50" w14:textId="1DB60B4B" w:rsidR="00F55C40" w:rsidRDefault="00F55C40">
      <w:pPr>
        <w:pStyle w:val="TOC4"/>
        <w:rPr>
          <w:rFonts w:asciiTheme="minorHAnsi" w:eastAsiaTheme="minorEastAsia" w:hAnsiTheme="minorHAnsi" w:cstheme="minorBidi"/>
          <w:noProof/>
          <w:sz w:val="22"/>
          <w:szCs w:val="22"/>
        </w:rPr>
      </w:pPr>
      <w:hyperlink w:anchor="_Toc13819146" w:history="1">
        <w:r w:rsidRPr="009572EB">
          <w:rPr>
            <w:rStyle w:val="Hyperlink"/>
            <w:noProof/>
          </w:rPr>
          <w:t>3.79.4.2 XACMLAuthorizationDecisionQuery Response</w:t>
        </w:r>
        <w:r>
          <w:rPr>
            <w:noProof/>
            <w:webHidden/>
          </w:rPr>
          <w:tab/>
        </w:r>
        <w:r>
          <w:rPr>
            <w:noProof/>
            <w:webHidden/>
          </w:rPr>
          <w:fldChar w:fldCharType="begin"/>
        </w:r>
        <w:r>
          <w:rPr>
            <w:noProof/>
            <w:webHidden/>
          </w:rPr>
          <w:instrText xml:space="preserve"> PAGEREF _Toc13819146 \h </w:instrText>
        </w:r>
        <w:r>
          <w:rPr>
            <w:noProof/>
            <w:webHidden/>
          </w:rPr>
        </w:r>
        <w:r>
          <w:rPr>
            <w:noProof/>
            <w:webHidden/>
          </w:rPr>
          <w:fldChar w:fldCharType="separate"/>
        </w:r>
        <w:r>
          <w:rPr>
            <w:noProof/>
            <w:webHidden/>
          </w:rPr>
          <w:t>25</w:t>
        </w:r>
        <w:r>
          <w:rPr>
            <w:noProof/>
            <w:webHidden/>
          </w:rPr>
          <w:fldChar w:fldCharType="end"/>
        </w:r>
      </w:hyperlink>
    </w:p>
    <w:p w14:paraId="0E079AB2" w14:textId="3567BE30" w:rsidR="00F55C40" w:rsidRDefault="00F55C40">
      <w:pPr>
        <w:pStyle w:val="TOC5"/>
        <w:rPr>
          <w:rFonts w:asciiTheme="minorHAnsi" w:eastAsiaTheme="minorEastAsia" w:hAnsiTheme="minorHAnsi" w:cstheme="minorBidi"/>
          <w:noProof/>
          <w:sz w:val="22"/>
          <w:szCs w:val="22"/>
        </w:rPr>
      </w:pPr>
      <w:hyperlink w:anchor="_Toc13819147" w:history="1">
        <w:r w:rsidRPr="009572EB">
          <w:rPr>
            <w:rStyle w:val="Hyperlink"/>
            <w:noProof/>
          </w:rPr>
          <w:t>3.79.4.2.1 Trigger Events</w:t>
        </w:r>
        <w:r>
          <w:rPr>
            <w:noProof/>
            <w:webHidden/>
          </w:rPr>
          <w:tab/>
        </w:r>
        <w:r>
          <w:rPr>
            <w:noProof/>
            <w:webHidden/>
          </w:rPr>
          <w:fldChar w:fldCharType="begin"/>
        </w:r>
        <w:r>
          <w:rPr>
            <w:noProof/>
            <w:webHidden/>
          </w:rPr>
          <w:instrText xml:space="preserve"> PAGEREF _Toc13819147 \h </w:instrText>
        </w:r>
        <w:r>
          <w:rPr>
            <w:noProof/>
            <w:webHidden/>
          </w:rPr>
        </w:r>
        <w:r>
          <w:rPr>
            <w:noProof/>
            <w:webHidden/>
          </w:rPr>
          <w:fldChar w:fldCharType="separate"/>
        </w:r>
        <w:r>
          <w:rPr>
            <w:noProof/>
            <w:webHidden/>
          </w:rPr>
          <w:t>26</w:t>
        </w:r>
        <w:r>
          <w:rPr>
            <w:noProof/>
            <w:webHidden/>
          </w:rPr>
          <w:fldChar w:fldCharType="end"/>
        </w:r>
      </w:hyperlink>
    </w:p>
    <w:p w14:paraId="54C64ED8" w14:textId="0857FB29" w:rsidR="00F55C40" w:rsidRDefault="00F55C40">
      <w:pPr>
        <w:pStyle w:val="TOC5"/>
        <w:rPr>
          <w:rFonts w:asciiTheme="minorHAnsi" w:eastAsiaTheme="minorEastAsia" w:hAnsiTheme="minorHAnsi" w:cstheme="minorBidi"/>
          <w:noProof/>
          <w:sz w:val="22"/>
          <w:szCs w:val="22"/>
        </w:rPr>
      </w:pPr>
      <w:hyperlink w:anchor="_Toc13819148" w:history="1">
        <w:r w:rsidRPr="009572EB">
          <w:rPr>
            <w:rStyle w:val="Hyperlink"/>
            <w:noProof/>
          </w:rPr>
          <w:t>3.79.4.2.2 Message Semantics</w:t>
        </w:r>
        <w:r>
          <w:rPr>
            <w:noProof/>
            <w:webHidden/>
          </w:rPr>
          <w:tab/>
        </w:r>
        <w:r>
          <w:rPr>
            <w:noProof/>
            <w:webHidden/>
          </w:rPr>
          <w:fldChar w:fldCharType="begin"/>
        </w:r>
        <w:r>
          <w:rPr>
            <w:noProof/>
            <w:webHidden/>
          </w:rPr>
          <w:instrText xml:space="preserve"> PAGEREF _Toc13819148 \h </w:instrText>
        </w:r>
        <w:r>
          <w:rPr>
            <w:noProof/>
            <w:webHidden/>
          </w:rPr>
        </w:r>
        <w:r>
          <w:rPr>
            <w:noProof/>
            <w:webHidden/>
          </w:rPr>
          <w:fldChar w:fldCharType="separate"/>
        </w:r>
        <w:r>
          <w:rPr>
            <w:noProof/>
            <w:webHidden/>
          </w:rPr>
          <w:t>26</w:t>
        </w:r>
        <w:r>
          <w:rPr>
            <w:noProof/>
            <w:webHidden/>
          </w:rPr>
          <w:fldChar w:fldCharType="end"/>
        </w:r>
      </w:hyperlink>
    </w:p>
    <w:p w14:paraId="56CB8670" w14:textId="64FCA73F" w:rsidR="00F55C40" w:rsidRDefault="00F55C40">
      <w:pPr>
        <w:pStyle w:val="TOC6"/>
        <w:rPr>
          <w:rFonts w:asciiTheme="minorHAnsi" w:eastAsiaTheme="minorEastAsia" w:hAnsiTheme="minorHAnsi" w:cstheme="minorBidi"/>
          <w:noProof/>
          <w:sz w:val="22"/>
          <w:szCs w:val="22"/>
        </w:rPr>
      </w:pPr>
      <w:hyperlink w:anchor="_Toc13819149" w:history="1">
        <w:r w:rsidRPr="009572EB">
          <w:rPr>
            <w:rStyle w:val="Hyperlink"/>
            <w:noProof/>
          </w:rPr>
          <w:t>3.79.4.2.2.1 Example of a SOAP v1.2  XACMLAuthorizationDecisionQuery Response message</w:t>
        </w:r>
        <w:r>
          <w:rPr>
            <w:noProof/>
            <w:webHidden/>
          </w:rPr>
          <w:tab/>
        </w:r>
        <w:r>
          <w:rPr>
            <w:noProof/>
            <w:webHidden/>
          </w:rPr>
          <w:fldChar w:fldCharType="begin"/>
        </w:r>
        <w:r>
          <w:rPr>
            <w:noProof/>
            <w:webHidden/>
          </w:rPr>
          <w:instrText xml:space="preserve"> PAGEREF _Toc13819149 \h </w:instrText>
        </w:r>
        <w:r>
          <w:rPr>
            <w:noProof/>
            <w:webHidden/>
          </w:rPr>
        </w:r>
        <w:r>
          <w:rPr>
            <w:noProof/>
            <w:webHidden/>
          </w:rPr>
          <w:fldChar w:fldCharType="separate"/>
        </w:r>
        <w:r>
          <w:rPr>
            <w:noProof/>
            <w:webHidden/>
          </w:rPr>
          <w:t>27</w:t>
        </w:r>
        <w:r>
          <w:rPr>
            <w:noProof/>
            <w:webHidden/>
          </w:rPr>
          <w:fldChar w:fldCharType="end"/>
        </w:r>
      </w:hyperlink>
    </w:p>
    <w:p w14:paraId="58F16BF3" w14:textId="71C8654E" w:rsidR="00F55C40" w:rsidRDefault="00F55C40">
      <w:pPr>
        <w:pStyle w:val="TOC5"/>
        <w:rPr>
          <w:rFonts w:asciiTheme="minorHAnsi" w:eastAsiaTheme="minorEastAsia" w:hAnsiTheme="minorHAnsi" w:cstheme="minorBidi"/>
          <w:noProof/>
          <w:sz w:val="22"/>
          <w:szCs w:val="22"/>
        </w:rPr>
      </w:pPr>
      <w:hyperlink w:anchor="_Toc13819150" w:history="1">
        <w:r w:rsidRPr="009572EB">
          <w:rPr>
            <w:rStyle w:val="Hyperlink"/>
            <w:noProof/>
          </w:rPr>
          <w:t>3.79.4.2.3 Expected Actions</w:t>
        </w:r>
        <w:r>
          <w:rPr>
            <w:noProof/>
            <w:webHidden/>
          </w:rPr>
          <w:tab/>
        </w:r>
        <w:r>
          <w:rPr>
            <w:noProof/>
            <w:webHidden/>
          </w:rPr>
          <w:fldChar w:fldCharType="begin"/>
        </w:r>
        <w:r>
          <w:rPr>
            <w:noProof/>
            <w:webHidden/>
          </w:rPr>
          <w:instrText xml:space="preserve"> PAGEREF _Toc13819150 \h </w:instrText>
        </w:r>
        <w:r>
          <w:rPr>
            <w:noProof/>
            <w:webHidden/>
          </w:rPr>
        </w:r>
        <w:r>
          <w:rPr>
            <w:noProof/>
            <w:webHidden/>
          </w:rPr>
          <w:fldChar w:fldCharType="separate"/>
        </w:r>
        <w:r>
          <w:rPr>
            <w:noProof/>
            <w:webHidden/>
          </w:rPr>
          <w:t>28</w:t>
        </w:r>
        <w:r>
          <w:rPr>
            <w:noProof/>
            <w:webHidden/>
          </w:rPr>
          <w:fldChar w:fldCharType="end"/>
        </w:r>
      </w:hyperlink>
    </w:p>
    <w:p w14:paraId="40C72D62" w14:textId="4954788D" w:rsidR="00F55C40" w:rsidRDefault="00F55C40">
      <w:pPr>
        <w:pStyle w:val="TOC3"/>
        <w:rPr>
          <w:rFonts w:asciiTheme="minorHAnsi" w:eastAsiaTheme="minorEastAsia" w:hAnsiTheme="minorHAnsi" w:cstheme="minorBidi"/>
          <w:noProof/>
          <w:sz w:val="22"/>
          <w:szCs w:val="22"/>
        </w:rPr>
      </w:pPr>
      <w:hyperlink w:anchor="_Toc13819151" w:history="1">
        <w:r w:rsidRPr="009572EB">
          <w:rPr>
            <w:rStyle w:val="Hyperlink"/>
            <w:noProof/>
          </w:rPr>
          <w:t>3.79.5 Security Considerations</w:t>
        </w:r>
        <w:r>
          <w:rPr>
            <w:noProof/>
            <w:webHidden/>
          </w:rPr>
          <w:tab/>
        </w:r>
        <w:r>
          <w:rPr>
            <w:noProof/>
            <w:webHidden/>
          </w:rPr>
          <w:fldChar w:fldCharType="begin"/>
        </w:r>
        <w:r>
          <w:rPr>
            <w:noProof/>
            <w:webHidden/>
          </w:rPr>
          <w:instrText xml:space="preserve"> PAGEREF _Toc13819151 \h </w:instrText>
        </w:r>
        <w:r>
          <w:rPr>
            <w:noProof/>
            <w:webHidden/>
          </w:rPr>
        </w:r>
        <w:r>
          <w:rPr>
            <w:noProof/>
            <w:webHidden/>
          </w:rPr>
          <w:fldChar w:fldCharType="separate"/>
        </w:r>
        <w:r>
          <w:rPr>
            <w:noProof/>
            <w:webHidden/>
          </w:rPr>
          <w:t>28</w:t>
        </w:r>
        <w:r>
          <w:rPr>
            <w:noProof/>
            <w:webHidden/>
          </w:rPr>
          <w:fldChar w:fldCharType="end"/>
        </w:r>
      </w:hyperlink>
    </w:p>
    <w:p w14:paraId="3424D5DB" w14:textId="61FE20CA" w:rsidR="00F55C40" w:rsidRDefault="00F55C40">
      <w:pPr>
        <w:pStyle w:val="TOC4"/>
        <w:rPr>
          <w:rFonts w:asciiTheme="minorHAnsi" w:eastAsiaTheme="minorEastAsia" w:hAnsiTheme="minorHAnsi" w:cstheme="minorBidi"/>
          <w:noProof/>
          <w:sz w:val="22"/>
          <w:szCs w:val="22"/>
        </w:rPr>
      </w:pPr>
      <w:hyperlink w:anchor="_Toc13819152" w:history="1">
        <w:r w:rsidRPr="009572EB">
          <w:rPr>
            <w:rStyle w:val="Hyperlink"/>
            <w:noProof/>
          </w:rPr>
          <w:t>3.79.5.1 Security Audit Considerations</w:t>
        </w:r>
        <w:r>
          <w:rPr>
            <w:noProof/>
            <w:webHidden/>
          </w:rPr>
          <w:tab/>
        </w:r>
        <w:r>
          <w:rPr>
            <w:noProof/>
            <w:webHidden/>
          </w:rPr>
          <w:fldChar w:fldCharType="begin"/>
        </w:r>
        <w:r>
          <w:rPr>
            <w:noProof/>
            <w:webHidden/>
          </w:rPr>
          <w:instrText xml:space="preserve"> PAGEREF _Toc13819152 \h </w:instrText>
        </w:r>
        <w:r>
          <w:rPr>
            <w:noProof/>
            <w:webHidden/>
          </w:rPr>
        </w:r>
        <w:r>
          <w:rPr>
            <w:noProof/>
            <w:webHidden/>
          </w:rPr>
          <w:fldChar w:fldCharType="separate"/>
        </w:r>
        <w:r>
          <w:rPr>
            <w:noProof/>
            <w:webHidden/>
          </w:rPr>
          <w:t>28</w:t>
        </w:r>
        <w:r>
          <w:rPr>
            <w:noProof/>
            <w:webHidden/>
          </w:rPr>
          <w:fldChar w:fldCharType="end"/>
        </w:r>
      </w:hyperlink>
    </w:p>
    <w:p w14:paraId="042CF074" w14:textId="773DAA3B" w:rsidR="00F55C40" w:rsidRDefault="00F55C40">
      <w:pPr>
        <w:pStyle w:val="TOC5"/>
        <w:rPr>
          <w:rFonts w:asciiTheme="minorHAnsi" w:eastAsiaTheme="minorEastAsia" w:hAnsiTheme="minorHAnsi" w:cstheme="minorBidi"/>
          <w:noProof/>
          <w:sz w:val="22"/>
          <w:szCs w:val="22"/>
        </w:rPr>
      </w:pPr>
      <w:hyperlink w:anchor="_Toc13819153" w:history="1">
        <w:r w:rsidRPr="009572EB">
          <w:rPr>
            <w:rStyle w:val="Hyperlink"/>
            <w:noProof/>
          </w:rPr>
          <w:t>3.79.5.1.1 Authorization Decisions Verifier audit message</w:t>
        </w:r>
        <w:r>
          <w:rPr>
            <w:noProof/>
            <w:webHidden/>
          </w:rPr>
          <w:tab/>
        </w:r>
        <w:r>
          <w:rPr>
            <w:noProof/>
            <w:webHidden/>
          </w:rPr>
          <w:fldChar w:fldCharType="begin"/>
        </w:r>
        <w:r>
          <w:rPr>
            <w:noProof/>
            <w:webHidden/>
          </w:rPr>
          <w:instrText xml:space="preserve"> PAGEREF _Toc13819153 \h </w:instrText>
        </w:r>
        <w:r>
          <w:rPr>
            <w:noProof/>
            <w:webHidden/>
          </w:rPr>
        </w:r>
        <w:r>
          <w:rPr>
            <w:noProof/>
            <w:webHidden/>
          </w:rPr>
          <w:fldChar w:fldCharType="separate"/>
        </w:r>
        <w:r>
          <w:rPr>
            <w:noProof/>
            <w:webHidden/>
          </w:rPr>
          <w:t>29</w:t>
        </w:r>
        <w:r>
          <w:rPr>
            <w:noProof/>
            <w:webHidden/>
          </w:rPr>
          <w:fldChar w:fldCharType="end"/>
        </w:r>
      </w:hyperlink>
    </w:p>
    <w:p w14:paraId="4B1146F7" w14:textId="10C05D40" w:rsidR="00F55C40" w:rsidRDefault="00F55C40">
      <w:pPr>
        <w:pStyle w:val="TOC5"/>
        <w:rPr>
          <w:rFonts w:asciiTheme="minorHAnsi" w:eastAsiaTheme="minorEastAsia" w:hAnsiTheme="minorHAnsi" w:cstheme="minorBidi"/>
          <w:noProof/>
          <w:sz w:val="22"/>
          <w:szCs w:val="22"/>
        </w:rPr>
      </w:pPr>
      <w:hyperlink w:anchor="_Toc13819154" w:history="1">
        <w:r w:rsidRPr="009572EB">
          <w:rPr>
            <w:rStyle w:val="Hyperlink"/>
            <w:noProof/>
          </w:rPr>
          <w:t>3.79.5.1.2 Authorization Decisions Manager audit message</w:t>
        </w:r>
        <w:r>
          <w:rPr>
            <w:noProof/>
            <w:webHidden/>
          </w:rPr>
          <w:tab/>
        </w:r>
        <w:r>
          <w:rPr>
            <w:noProof/>
            <w:webHidden/>
          </w:rPr>
          <w:fldChar w:fldCharType="begin"/>
        </w:r>
        <w:r>
          <w:rPr>
            <w:noProof/>
            <w:webHidden/>
          </w:rPr>
          <w:instrText xml:space="preserve"> PAGEREF _Toc13819154 \h </w:instrText>
        </w:r>
        <w:r>
          <w:rPr>
            <w:noProof/>
            <w:webHidden/>
          </w:rPr>
        </w:r>
        <w:r>
          <w:rPr>
            <w:noProof/>
            <w:webHidden/>
          </w:rPr>
          <w:fldChar w:fldCharType="separate"/>
        </w:r>
        <w:r>
          <w:rPr>
            <w:noProof/>
            <w:webHidden/>
          </w:rPr>
          <w:t>31</w:t>
        </w:r>
        <w:r>
          <w:rPr>
            <w:noProof/>
            <w:webHidden/>
          </w:rPr>
          <w:fldChar w:fldCharType="end"/>
        </w:r>
      </w:hyperlink>
    </w:p>
    <w:p w14:paraId="70DC4DBD" w14:textId="679BF643" w:rsidR="00F55C40" w:rsidRDefault="00F55C40">
      <w:pPr>
        <w:pStyle w:val="TOC4"/>
        <w:rPr>
          <w:rFonts w:asciiTheme="minorHAnsi" w:eastAsiaTheme="minorEastAsia" w:hAnsiTheme="minorHAnsi" w:cstheme="minorBidi"/>
          <w:noProof/>
          <w:sz w:val="22"/>
          <w:szCs w:val="22"/>
        </w:rPr>
      </w:pPr>
      <w:hyperlink w:anchor="_Toc13819155" w:history="1">
        <w:r w:rsidRPr="009572EB">
          <w:rPr>
            <w:rStyle w:val="Hyperlink"/>
            <w:noProof/>
          </w:rPr>
          <w:t>3.79.5.2 Authorization Decisions Manager Specific Security Considerations</w:t>
        </w:r>
        <w:r>
          <w:rPr>
            <w:noProof/>
            <w:webHidden/>
          </w:rPr>
          <w:tab/>
        </w:r>
        <w:r>
          <w:rPr>
            <w:noProof/>
            <w:webHidden/>
          </w:rPr>
          <w:fldChar w:fldCharType="begin"/>
        </w:r>
        <w:r>
          <w:rPr>
            <w:noProof/>
            <w:webHidden/>
          </w:rPr>
          <w:instrText xml:space="preserve"> PAGEREF _Toc13819155 \h </w:instrText>
        </w:r>
        <w:r>
          <w:rPr>
            <w:noProof/>
            <w:webHidden/>
          </w:rPr>
        </w:r>
        <w:r>
          <w:rPr>
            <w:noProof/>
            <w:webHidden/>
          </w:rPr>
          <w:fldChar w:fldCharType="separate"/>
        </w:r>
        <w:r>
          <w:rPr>
            <w:noProof/>
            <w:webHidden/>
          </w:rPr>
          <w:t>32</w:t>
        </w:r>
        <w:r>
          <w:rPr>
            <w:noProof/>
            <w:webHidden/>
          </w:rPr>
          <w:fldChar w:fldCharType="end"/>
        </w:r>
      </w:hyperlink>
    </w:p>
    <w:p w14:paraId="4E9F4DF6" w14:textId="7421A561" w:rsidR="00F55C40" w:rsidRDefault="00F55C40">
      <w:pPr>
        <w:pStyle w:val="TOC4"/>
        <w:rPr>
          <w:rFonts w:asciiTheme="minorHAnsi" w:eastAsiaTheme="minorEastAsia" w:hAnsiTheme="minorHAnsi" w:cstheme="minorBidi"/>
          <w:noProof/>
          <w:sz w:val="22"/>
          <w:szCs w:val="22"/>
        </w:rPr>
      </w:pPr>
      <w:hyperlink w:anchor="_Toc13819156" w:history="1">
        <w:r w:rsidRPr="009572EB">
          <w:rPr>
            <w:rStyle w:val="Hyperlink"/>
            <w:noProof/>
          </w:rPr>
          <w:t>3.79.5.3 Authorization Decisions Verifier Specific Security Considerations</w:t>
        </w:r>
        <w:r>
          <w:rPr>
            <w:noProof/>
            <w:webHidden/>
          </w:rPr>
          <w:tab/>
        </w:r>
        <w:r>
          <w:rPr>
            <w:noProof/>
            <w:webHidden/>
          </w:rPr>
          <w:fldChar w:fldCharType="begin"/>
        </w:r>
        <w:r>
          <w:rPr>
            <w:noProof/>
            <w:webHidden/>
          </w:rPr>
          <w:instrText xml:space="preserve"> PAGEREF _Toc13819156 \h </w:instrText>
        </w:r>
        <w:r>
          <w:rPr>
            <w:noProof/>
            <w:webHidden/>
          </w:rPr>
        </w:r>
        <w:r>
          <w:rPr>
            <w:noProof/>
            <w:webHidden/>
          </w:rPr>
          <w:fldChar w:fldCharType="separate"/>
        </w:r>
        <w:r>
          <w:rPr>
            <w:noProof/>
            <w:webHidden/>
          </w:rPr>
          <w:t>32</w:t>
        </w:r>
        <w:r>
          <w:rPr>
            <w:noProof/>
            <w:webHidden/>
          </w:rPr>
          <w:fldChar w:fldCharType="end"/>
        </w:r>
      </w:hyperlink>
    </w:p>
    <w:p w14:paraId="507EAB69" w14:textId="3DB8854F" w:rsidR="00F55C40" w:rsidRDefault="00F55C40">
      <w:pPr>
        <w:pStyle w:val="TOC1"/>
        <w:rPr>
          <w:rFonts w:asciiTheme="minorHAnsi" w:eastAsiaTheme="minorEastAsia" w:hAnsiTheme="minorHAnsi" w:cstheme="minorBidi"/>
          <w:noProof/>
          <w:sz w:val="22"/>
          <w:szCs w:val="22"/>
        </w:rPr>
      </w:pPr>
      <w:hyperlink w:anchor="_Toc13819157" w:history="1">
        <w:r w:rsidRPr="009572EB">
          <w:rPr>
            <w:rStyle w:val="Hyperlink"/>
            <w:bCs/>
            <w:noProof/>
          </w:rPr>
          <w:t>Volume 2 Namespace Additions</w:t>
        </w:r>
        <w:r>
          <w:rPr>
            <w:noProof/>
            <w:webHidden/>
          </w:rPr>
          <w:tab/>
        </w:r>
        <w:r>
          <w:rPr>
            <w:noProof/>
            <w:webHidden/>
          </w:rPr>
          <w:fldChar w:fldCharType="begin"/>
        </w:r>
        <w:r>
          <w:rPr>
            <w:noProof/>
            <w:webHidden/>
          </w:rPr>
          <w:instrText xml:space="preserve"> PAGEREF _Toc13819157 \h </w:instrText>
        </w:r>
        <w:r>
          <w:rPr>
            <w:noProof/>
            <w:webHidden/>
          </w:rPr>
        </w:r>
        <w:r>
          <w:rPr>
            <w:noProof/>
            <w:webHidden/>
          </w:rPr>
          <w:fldChar w:fldCharType="separate"/>
        </w:r>
        <w:r>
          <w:rPr>
            <w:noProof/>
            <w:webHidden/>
          </w:rPr>
          <w:t>33</w:t>
        </w:r>
        <w:r>
          <w:rPr>
            <w:noProof/>
            <w:webHidden/>
          </w:rPr>
          <w:fldChar w:fldCharType="end"/>
        </w:r>
      </w:hyperlink>
    </w:p>
    <w:p w14:paraId="2682BB34" w14:textId="03429428" w:rsidR="00F55C40" w:rsidRDefault="00F55C40">
      <w:pPr>
        <w:pStyle w:val="TOC1"/>
        <w:rPr>
          <w:rFonts w:asciiTheme="minorHAnsi" w:eastAsiaTheme="minorEastAsia" w:hAnsiTheme="minorHAnsi" w:cstheme="minorBidi"/>
          <w:noProof/>
          <w:sz w:val="22"/>
          <w:szCs w:val="22"/>
        </w:rPr>
      </w:pPr>
      <w:hyperlink w:anchor="_Toc13819158" w:history="1">
        <w:r w:rsidRPr="009572EB">
          <w:rPr>
            <w:rStyle w:val="Hyperlink"/>
            <w:noProof/>
          </w:rPr>
          <w:t>Appendices</w:t>
        </w:r>
        <w:r>
          <w:rPr>
            <w:noProof/>
            <w:webHidden/>
          </w:rPr>
          <w:tab/>
        </w:r>
        <w:r>
          <w:rPr>
            <w:noProof/>
            <w:webHidden/>
          </w:rPr>
          <w:fldChar w:fldCharType="begin"/>
        </w:r>
        <w:r>
          <w:rPr>
            <w:noProof/>
            <w:webHidden/>
          </w:rPr>
          <w:instrText xml:space="preserve"> PAGEREF _Toc13819158 \h </w:instrText>
        </w:r>
        <w:r>
          <w:rPr>
            <w:noProof/>
            <w:webHidden/>
          </w:rPr>
        </w:r>
        <w:r>
          <w:rPr>
            <w:noProof/>
            <w:webHidden/>
          </w:rPr>
          <w:fldChar w:fldCharType="separate"/>
        </w:r>
        <w:r>
          <w:rPr>
            <w:noProof/>
            <w:webHidden/>
          </w:rPr>
          <w:t>34</w:t>
        </w:r>
        <w:r>
          <w:rPr>
            <w:noProof/>
            <w:webHidden/>
          </w:rPr>
          <w:fldChar w:fldCharType="end"/>
        </w:r>
      </w:hyperlink>
    </w:p>
    <w:p w14:paraId="00548E7D" w14:textId="04AC2B79" w:rsidR="00F55C40" w:rsidRPr="008A2C55" w:rsidRDefault="00F55C40">
      <w:pPr>
        <w:pStyle w:val="TOC1"/>
        <w:rPr>
          <w:rFonts w:asciiTheme="minorHAnsi" w:eastAsiaTheme="minorEastAsia" w:hAnsiTheme="minorHAnsi" w:cstheme="minorBidi"/>
          <w:b/>
          <w:bCs/>
          <w:noProof/>
          <w:sz w:val="22"/>
          <w:szCs w:val="22"/>
        </w:rPr>
      </w:pPr>
      <w:hyperlink w:anchor="_Toc13819159" w:history="1">
        <w:r w:rsidRPr="008A2C55">
          <w:rPr>
            <w:rStyle w:val="Hyperlink"/>
            <w:b/>
            <w:bCs/>
            <w:noProof/>
          </w:rPr>
          <w:t>Volume 3 – Content Modules</w:t>
        </w:r>
        <w:r w:rsidRPr="008A2C55">
          <w:rPr>
            <w:b/>
            <w:bCs/>
            <w:noProof/>
            <w:webHidden/>
          </w:rPr>
          <w:tab/>
        </w:r>
        <w:r w:rsidRPr="008A2C55">
          <w:rPr>
            <w:b/>
            <w:bCs/>
            <w:noProof/>
            <w:webHidden/>
          </w:rPr>
          <w:fldChar w:fldCharType="begin"/>
        </w:r>
        <w:r w:rsidRPr="008A2C55">
          <w:rPr>
            <w:b/>
            <w:bCs/>
            <w:noProof/>
            <w:webHidden/>
          </w:rPr>
          <w:instrText xml:space="preserve"> PAGEREF _Toc13819159 \h </w:instrText>
        </w:r>
        <w:r w:rsidRPr="008A2C55">
          <w:rPr>
            <w:b/>
            <w:bCs/>
            <w:noProof/>
            <w:webHidden/>
          </w:rPr>
        </w:r>
        <w:r w:rsidRPr="008A2C55">
          <w:rPr>
            <w:b/>
            <w:bCs/>
            <w:noProof/>
            <w:webHidden/>
          </w:rPr>
          <w:fldChar w:fldCharType="separate"/>
        </w:r>
        <w:r w:rsidRPr="008A2C55">
          <w:rPr>
            <w:b/>
            <w:bCs/>
            <w:noProof/>
            <w:webHidden/>
          </w:rPr>
          <w:t>35</w:t>
        </w:r>
        <w:r w:rsidRPr="008A2C55">
          <w:rPr>
            <w:b/>
            <w:bCs/>
            <w:noProof/>
            <w:webHidden/>
          </w:rPr>
          <w:fldChar w:fldCharType="end"/>
        </w:r>
      </w:hyperlink>
    </w:p>
    <w:p w14:paraId="46EB07A8" w14:textId="51E494E6" w:rsidR="00F55C40" w:rsidRPr="008A2C55" w:rsidRDefault="00F55C40">
      <w:pPr>
        <w:pStyle w:val="TOC1"/>
        <w:rPr>
          <w:rFonts w:asciiTheme="minorHAnsi" w:eastAsiaTheme="minorEastAsia" w:hAnsiTheme="minorHAnsi" w:cstheme="minorBidi"/>
          <w:b/>
          <w:bCs/>
          <w:noProof/>
          <w:sz w:val="22"/>
          <w:szCs w:val="22"/>
        </w:rPr>
      </w:pPr>
      <w:hyperlink w:anchor="_Toc13819160" w:history="1">
        <w:r w:rsidRPr="008A2C55">
          <w:rPr>
            <w:rStyle w:val="Hyperlink"/>
            <w:b/>
            <w:bCs/>
            <w:noProof/>
          </w:rPr>
          <w:t>Volume 4 – National Extensions</w:t>
        </w:r>
        <w:r w:rsidRPr="008A2C55">
          <w:rPr>
            <w:b/>
            <w:bCs/>
            <w:noProof/>
            <w:webHidden/>
          </w:rPr>
          <w:tab/>
        </w:r>
        <w:r w:rsidRPr="008A2C55">
          <w:rPr>
            <w:b/>
            <w:bCs/>
            <w:noProof/>
            <w:webHidden/>
          </w:rPr>
          <w:fldChar w:fldCharType="begin"/>
        </w:r>
        <w:r w:rsidRPr="008A2C55">
          <w:rPr>
            <w:b/>
            <w:bCs/>
            <w:noProof/>
            <w:webHidden/>
          </w:rPr>
          <w:instrText xml:space="preserve"> PAGEREF _Toc13819160 \h </w:instrText>
        </w:r>
        <w:r w:rsidRPr="008A2C55">
          <w:rPr>
            <w:b/>
            <w:bCs/>
            <w:noProof/>
            <w:webHidden/>
          </w:rPr>
        </w:r>
        <w:r w:rsidRPr="008A2C55">
          <w:rPr>
            <w:b/>
            <w:bCs/>
            <w:noProof/>
            <w:webHidden/>
          </w:rPr>
          <w:fldChar w:fldCharType="separate"/>
        </w:r>
        <w:r w:rsidRPr="008A2C55">
          <w:rPr>
            <w:b/>
            <w:bCs/>
            <w:noProof/>
            <w:webHidden/>
          </w:rPr>
          <w:t>36</w:t>
        </w:r>
        <w:r w:rsidRPr="008A2C55">
          <w:rPr>
            <w:b/>
            <w:bCs/>
            <w:noProof/>
            <w:webHidden/>
          </w:rPr>
          <w:fldChar w:fldCharType="end"/>
        </w:r>
      </w:hyperlink>
    </w:p>
    <w:p w14:paraId="3E8BC779" w14:textId="77777777" w:rsidR="003E7DB0" w:rsidRPr="00A26904" w:rsidRDefault="003E7DB0" w:rsidP="009F5CF4">
      <w:pPr>
        <w:pStyle w:val="BodyText"/>
      </w:pPr>
      <w:r w:rsidRPr="00A26904">
        <w:fldChar w:fldCharType="end"/>
      </w:r>
      <w:r w:rsidRPr="00A26904">
        <w:t xml:space="preserve"> </w:t>
      </w:r>
    </w:p>
    <w:p w14:paraId="13704F0B" w14:textId="77777777" w:rsidR="003E7DB0" w:rsidRPr="00A26904" w:rsidRDefault="003E7DB0" w:rsidP="008616CB">
      <w:pPr>
        <w:pStyle w:val="Heading1"/>
        <w:pageBreakBefore w:val="0"/>
        <w:tabs>
          <w:tab w:val="clear" w:pos="432"/>
        </w:tabs>
        <w:ind w:left="0" w:firstLine="0"/>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A26904">
        <w:rPr>
          <w:noProof w:val="0"/>
        </w:rPr>
        <w:br w:type="page"/>
      </w:r>
      <w:bookmarkStart w:id="10" w:name="_Toc13819110"/>
      <w:r w:rsidRPr="00A26904">
        <w:rPr>
          <w:noProof w:val="0"/>
        </w:rPr>
        <w:lastRenderedPageBreak/>
        <w:t>Introduction</w:t>
      </w:r>
      <w:bookmarkEnd w:id="3"/>
      <w:bookmarkEnd w:id="4"/>
      <w:bookmarkEnd w:id="5"/>
      <w:bookmarkEnd w:id="6"/>
      <w:bookmarkEnd w:id="7"/>
      <w:bookmarkEnd w:id="8"/>
      <w:bookmarkEnd w:id="9"/>
      <w:r w:rsidRPr="00A26904">
        <w:rPr>
          <w:noProof w:val="0"/>
        </w:rPr>
        <w:t xml:space="preserve"> to this Supplement</w:t>
      </w:r>
      <w:bookmarkEnd w:id="10"/>
    </w:p>
    <w:p w14:paraId="56951A8F" w14:textId="48F490C9" w:rsidR="003E7DB0" w:rsidRPr="00D5090F" w:rsidRDefault="003E7DB0">
      <w:pPr>
        <w:pStyle w:val="BodyText"/>
      </w:pPr>
      <w:r w:rsidRPr="00A26904">
        <w:t xml:space="preserve">This supplement defines new functionalities for an XDS </w:t>
      </w:r>
      <w:r w:rsidR="00E87085" w:rsidRPr="00A26904">
        <w:t>e</w:t>
      </w:r>
      <w:r w:rsidRPr="00A26904">
        <w:t>nvironment with a unique and centralized Access Control system</w:t>
      </w:r>
      <w:r w:rsidR="00162835" w:rsidRPr="00A26904">
        <w:t xml:space="preserve">. As </w:t>
      </w:r>
      <w:r w:rsidR="00EC51CE" w:rsidRPr="00A26904">
        <w:t>a Trial Implementation Supplement</w:t>
      </w:r>
      <w:r w:rsidR="00162835" w:rsidRPr="00A26904">
        <w:t xml:space="preserve">, this profile is limited to those deployment models and their policies where a central authorization authority can make complete and definitive decisions, yet support federated identity/authentication. These use-cases specifically mean that neither XDS Document Source nor XDS Document Repository </w:t>
      </w:r>
      <w:r w:rsidR="00843F70" w:rsidRPr="00A26904">
        <w:t>Actors</w:t>
      </w:r>
      <w:r w:rsidR="00162835" w:rsidRPr="00A26904">
        <w:t xml:space="preserve"> need to have any more fine-grain policies to enforce</w:t>
      </w:r>
      <w:r w:rsidRPr="00A26904">
        <w:t xml:space="preserve">. The supplement describes how to create a “system of trust” between the actor that can perform Access Decisions (on behalf of Consent Docs, Policies and Creation/Access/Disclosure rules) and XDS </w:t>
      </w:r>
      <w:r w:rsidR="00843F70" w:rsidRPr="00A26904">
        <w:t>Actors</w:t>
      </w:r>
      <w:r w:rsidRPr="00A26904">
        <w:t xml:space="preserve"> that actually store clinical </w:t>
      </w:r>
      <w:r w:rsidRPr="00D5090F">
        <w:t xml:space="preserve">data and documents. </w:t>
      </w:r>
      <w:r w:rsidR="00131F2F" w:rsidRPr="008A2C55">
        <w:t>Access decisions are often based on metadata (</w:t>
      </w:r>
      <w:r w:rsidR="0025769A" w:rsidRPr="008A2C55">
        <w:t>e.g.,</w:t>
      </w:r>
      <w:r w:rsidR="00131F2F" w:rsidRPr="008A2C55">
        <w:t xml:space="preserve"> d</w:t>
      </w:r>
      <w:r w:rsidR="00EC51CE" w:rsidRPr="008A2C55">
        <w:t>ocument types, practiceSetting);</w:t>
      </w:r>
      <w:r w:rsidR="00131F2F" w:rsidRPr="008A2C55">
        <w:t xml:space="preserve"> therefore</w:t>
      </w:r>
      <w:r w:rsidR="008F5AC8" w:rsidRPr="008A2C55">
        <w:t>,</w:t>
      </w:r>
      <w:r w:rsidR="00131F2F" w:rsidRPr="008A2C55">
        <w:t xml:space="preserve"> the source of truth for metadata (</w:t>
      </w:r>
      <w:r w:rsidR="0025769A" w:rsidRPr="008A2C55">
        <w:t>i.e.,</w:t>
      </w:r>
      <w:r w:rsidR="00131F2F" w:rsidRPr="008A2C55">
        <w:t xml:space="preserve"> the XDS Document Registry) is the best place to make the decisions. </w:t>
      </w:r>
      <w:r w:rsidR="00E06887" w:rsidRPr="008A2C55">
        <w:t>With the objective to k</w:t>
      </w:r>
      <w:r w:rsidR="00131F2F" w:rsidRPr="008A2C55">
        <w:t>eep the data close to the decision point</w:t>
      </w:r>
      <w:r w:rsidR="00E06887" w:rsidRPr="008A2C55">
        <w:t xml:space="preserve">, </w:t>
      </w:r>
      <w:r w:rsidRPr="00D5090F">
        <w:t>the XDS Document Registry in many implementations</w:t>
      </w:r>
      <w:r w:rsidR="005C3971" w:rsidRPr="00D5090F">
        <w:t>,</w:t>
      </w:r>
      <w:r w:rsidRPr="00D5090F">
        <w:t xml:space="preserve"> is </w:t>
      </w:r>
      <w:r w:rsidR="005C3971" w:rsidRPr="00D5090F">
        <w:t>a</w:t>
      </w:r>
      <w:r w:rsidRPr="00D5090F">
        <w:t xml:space="preserve"> good candidate to perform access control decisions (Authorization Decision</w:t>
      </w:r>
      <w:r w:rsidR="00924CA1" w:rsidRPr="00D5090F">
        <w:t>s</w:t>
      </w:r>
      <w:r w:rsidRPr="00D5090F">
        <w:t xml:space="preserve"> Manager or Policy Decision Point). In a typical XDS </w:t>
      </w:r>
      <w:r w:rsidR="005C3971" w:rsidRPr="00D5090F">
        <w:t>e</w:t>
      </w:r>
      <w:r w:rsidRPr="00D5090F">
        <w:t>nvironment</w:t>
      </w:r>
      <w:r w:rsidR="005C3971" w:rsidRPr="00D5090F">
        <w:t>,</w:t>
      </w:r>
      <w:r w:rsidRPr="00D5090F">
        <w:t xml:space="preserve"> there are many XDS Document Repositories that store </w:t>
      </w:r>
      <w:r w:rsidR="0063036F" w:rsidRPr="00D5090F">
        <w:t>document</w:t>
      </w:r>
      <w:r w:rsidR="00C57C76" w:rsidRPr="00D5090F">
        <w:t>s</w:t>
      </w:r>
      <w:r w:rsidR="0063036F" w:rsidRPr="00D5090F">
        <w:t xml:space="preserve">. These systems </w:t>
      </w:r>
      <w:r w:rsidRPr="00D5090F">
        <w:t>are not aware of Consent Documents published by patients,</w:t>
      </w:r>
      <w:r w:rsidR="0063036F" w:rsidRPr="00D5090F">
        <w:t xml:space="preserve"> and cannot apply</w:t>
      </w:r>
      <w:r w:rsidRPr="00D5090F">
        <w:t xml:space="preserve"> Access/Creation/Disclosure Policies</w:t>
      </w:r>
      <w:r w:rsidR="0063036F" w:rsidRPr="00D5090F">
        <w:t xml:space="preserve"> to requests for Document retrieval</w:t>
      </w:r>
      <w:r w:rsidR="005C3971" w:rsidRPr="00D5090F">
        <w:t>;</w:t>
      </w:r>
      <w:r w:rsidRPr="00D5090F">
        <w:t xml:space="preserve"> then the replication of Access Control functionalities is unfeasible and/or too exp</w:t>
      </w:r>
      <w:r w:rsidR="00C80EAB" w:rsidRPr="00D5090F">
        <w:t>e</w:t>
      </w:r>
      <w:r w:rsidRPr="00D5090F">
        <w:t>nsive (due to integration burdens and total cost of ownership).</w:t>
      </w:r>
    </w:p>
    <w:p w14:paraId="3128B751" w14:textId="74A7182D" w:rsidR="003E7DB0" w:rsidRPr="00A26904" w:rsidRDefault="003E7DB0">
      <w:pPr>
        <w:pStyle w:val="BodyText"/>
      </w:pPr>
      <w:r w:rsidRPr="00D5090F">
        <w:t xml:space="preserve">The objective of the Secure Retrieve </w:t>
      </w:r>
      <w:r w:rsidR="0025769A" w:rsidRPr="00D5090F">
        <w:t>Profile</w:t>
      </w:r>
      <w:r w:rsidR="00C80EAB" w:rsidRPr="00D5090F">
        <w:t xml:space="preserve"> </w:t>
      </w:r>
      <w:r w:rsidRPr="00D5090F">
        <w:t>is the definition of a me</w:t>
      </w:r>
      <w:r w:rsidRPr="00A26904">
        <w:t xml:space="preserve">chanism to convey Authorization Decisions between XDS </w:t>
      </w:r>
      <w:r w:rsidR="00843F70" w:rsidRPr="00A26904">
        <w:t>Actors</w:t>
      </w:r>
      <w:r w:rsidRPr="00A26904">
        <w:t xml:space="preserve">, attesting that the reliable Policy Decision Point (PDP) has already made an access decision. </w:t>
      </w:r>
    </w:p>
    <w:p w14:paraId="020D7054" w14:textId="2B86D00B" w:rsidR="003E7DB0" w:rsidRPr="00A26904" w:rsidRDefault="003E7DB0" w:rsidP="00C33E1E">
      <w:r w:rsidRPr="00A26904">
        <w:t xml:space="preserve">The starting requirements/constraints upon which this </w:t>
      </w:r>
      <w:r w:rsidR="00C80EAB" w:rsidRPr="00A26904">
        <w:t xml:space="preserve">profile </w:t>
      </w:r>
      <w:r w:rsidRPr="00A26904">
        <w:t>is developed are described below:</w:t>
      </w:r>
    </w:p>
    <w:p w14:paraId="589AE815" w14:textId="77777777" w:rsidR="003E7DB0" w:rsidRPr="00A26904" w:rsidRDefault="003E7DB0" w:rsidP="00361F1C">
      <w:pPr>
        <w:pStyle w:val="ListBullet2"/>
      </w:pPr>
      <w:r w:rsidRPr="00A26904">
        <w:t xml:space="preserve">A unique PDP performs access decision for all XDS Document Consumer and all XDS Document Repositories involved in the Affinity Domain. </w:t>
      </w:r>
    </w:p>
    <w:p w14:paraId="49C655DB" w14:textId="38ABF549" w:rsidR="003E7DB0" w:rsidRPr="00A26904" w:rsidRDefault="003E7DB0" w:rsidP="00361F1C">
      <w:pPr>
        <w:pStyle w:val="ListBullet2"/>
      </w:pPr>
      <w:r w:rsidRPr="00A26904">
        <w:t>XDS Document Repositories cannot manage the whole set of information needed to perform access decisions (XDS Document Repositories</w:t>
      </w:r>
      <w:r w:rsidR="0063036F" w:rsidRPr="00A26904">
        <w:t xml:space="preserve"> </w:t>
      </w:r>
      <w:r w:rsidR="00EC51CE" w:rsidRPr="00A26904">
        <w:t>are not required</w:t>
      </w:r>
      <w:r w:rsidR="0063036F" w:rsidRPr="00A26904">
        <w:t xml:space="preserve"> to store metadata. </w:t>
      </w:r>
      <w:r w:rsidR="00F9060F" w:rsidRPr="00A26904">
        <w:t xml:space="preserve">If the Repository stores metadata, </w:t>
      </w:r>
      <w:r w:rsidR="00F80E0B" w:rsidRPr="00A26904">
        <w:t xml:space="preserve">the metadata </w:t>
      </w:r>
      <w:r w:rsidR="00C22E57" w:rsidRPr="00A26904">
        <w:t>might be</w:t>
      </w:r>
      <w:r w:rsidRPr="00A26904">
        <w:t xml:space="preserve"> insufficient to perform</w:t>
      </w:r>
      <w:r w:rsidR="00EC51CE" w:rsidRPr="00A26904">
        <w:t xml:space="preserve"> an</w:t>
      </w:r>
      <w:r w:rsidRPr="00A26904">
        <w:t xml:space="preserve"> access decision)</w:t>
      </w:r>
      <w:r w:rsidR="00C80EAB" w:rsidRPr="00A26904">
        <w:t>.</w:t>
      </w:r>
    </w:p>
    <w:p w14:paraId="58D89670" w14:textId="1D0DA5D9" w:rsidR="003E7DB0" w:rsidRPr="00A26904" w:rsidRDefault="003E7DB0" w:rsidP="00361F1C">
      <w:pPr>
        <w:pStyle w:val="ListBullet2"/>
      </w:pPr>
      <w:r w:rsidRPr="00A26904">
        <w:t>The XDS infrastructure is not fully federated</w:t>
      </w:r>
      <w:r w:rsidR="00924CA1" w:rsidRPr="00A26904">
        <w:t>;</w:t>
      </w:r>
      <w:r w:rsidRPr="00A26904">
        <w:t xml:space="preserve"> a clear separation of duties and responsibilities between PDP and XDS Document Repositories is needed (Repositories store clinical </w:t>
      </w:r>
      <w:r w:rsidR="00924CA1" w:rsidRPr="00A26904">
        <w:t>d</w:t>
      </w:r>
      <w:r w:rsidR="00CF7A66" w:rsidRPr="00A26904">
        <w:t>ocument</w:t>
      </w:r>
      <w:r w:rsidR="00924CA1" w:rsidRPr="00A26904">
        <w:t>s</w:t>
      </w:r>
      <w:r w:rsidR="00CF7A66" w:rsidRPr="00A26904">
        <w:t>;</w:t>
      </w:r>
      <w:r w:rsidRPr="00A26904">
        <w:t xml:space="preserve"> PDP evaluates access rights to those contents)</w:t>
      </w:r>
      <w:r w:rsidR="00C80EAB" w:rsidRPr="00A26904">
        <w:t>.</w:t>
      </w:r>
    </w:p>
    <w:p w14:paraId="08102567" w14:textId="77777777" w:rsidR="003E7DB0" w:rsidRPr="00A26904" w:rsidRDefault="003E7DB0" w:rsidP="00361F1C">
      <w:pPr>
        <w:pStyle w:val="ListBullet2"/>
      </w:pPr>
      <w:r w:rsidRPr="00A26904">
        <w:t>The XDS Document Repositories must enforce access decision made by the Policy Decision Point.</w:t>
      </w:r>
    </w:p>
    <w:p w14:paraId="6E77844E" w14:textId="77777777" w:rsidR="003E7DB0" w:rsidRPr="00A26904" w:rsidRDefault="003E7DB0" w:rsidP="00361F1C">
      <w:pPr>
        <w:pStyle w:val="ListBullet2"/>
      </w:pPr>
      <w:r w:rsidRPr="00A26904">
        <w:t xml:space="preserve">A technical pattern that reduces behavioral and transactional changes for the Consumer side is clearly preferred (lower costs for deployment and for security reasons). </w:t>
      </w:r>
    </w:p>
    <w:p w14:paraId="118CB392" w14:textId="386E6844" w:rsidR="003E7DB0" w:rsidRPr="00A26904" w:rsidRDefault="003E7DB0" w:rsidP="00361F1C">
      <w:pPr>
        <w:pStyle w:val="BodyText"/>
      </w:pPr>
      <w:r w:rsidRPr="00A26904">
        <w:t xml:space="preserve">This supplement is a standalone profile because </w:t>
      </w:r>
      <w:r w:rsidR="00056860" w:rsidRPr="00A26904">
        <w:t xml:space="preserve">it </w:t>
      </w:r>
      <w:r w:rsidRPr="00A26904">
        <w:t xml:space="preserve">defines a flexible pattern that could be used by any Service Provider that queries for Authorization Decisions already granted by a trusted </w:t>
      </w:r>
      <w:r w:rsidRPr="00A26904">
        <w:lastRenderedPageBreak/>
        <w:t>Authorization Decision</w:t>
      </w:r>
      <w:r w:rsidR="00924CA1" w:rsidRPr="00A26904">
        <w:t>s</w:t>
      </w:r>
      <w:r w:rsidRPr="00A26904">
        <w:t xml:space="preserve"> Manager (or PDP). However</w:t>
      </w:r>
      <w:r w:rsidR="00C80EAB" w:rsidRPr="00A26904">
        <w:t>,</w:t>
      </w:r>
      <w:r w:rsidRPr="00A26904">
        <w:t xml:space="preserve"> the focus is to add Access Control functionalities to the XDS </w:t>
      </w:r>
      <w:r w:rsidR="00E87085" w:rsidRPr="00A26904">
        <w:t>e</w:t>
      </w:r>
      <w:r w:rsidRPr="00A26904">
        <w:t xml:space="preserve">nvironment. </w:t>
      </w:r>
    </w:p>
    <w:p w14:paraId="5DD19CB6" w14:textId="3F868BE6" w:rsidR="003E7DB0" w:rsidRPr="00A26904" w:rsidRDefault="003E7DB0" w:rsidP="00361F1C">
      <w:pPr>
        <w:pStyle w:val="BodyText"/>
      </w:pPr>
      <w:r w:rsidRPr="00A26904">
        <w:t xml:space="preserve">This profile introduces two new </w:t>
      </w:r>
      <w:r w:rsidR="00FE7B45" w:rsidRPr="00A26904">
        <w:t>actors (</w:t>
      </w:r>
      <w:r w:rsidRPr="00A26904">
        <w:t>Authorization Decision</w:t>
      </w:r>
      <w:r w:rsidR="00924CA1" w:rsidRPr="00A26904">
        <w:t>s</w:t>
      </w:r>
      <w:r w:rsidRPr="00A26904">
        <w:t xml:space="preserve"> </w:t>
      </w:r>
      <w:r w:rsidR="00B01651" w:rsidRPr="00A26904">
        <w:t>Manager</w:t>
      </w:r>
      <w:r w:rsidR="005C3971" w:rsidRPr="00A26904">
        <w:t xml:space="preserve"> and </w:t>
      </w:r>
      <w:r w:rsidRPr="00A26904">
        <w:t>Authorization Decision</w:t>
      </w:r>
      <w:r w:rsidR="00924CA1" w:rsidRPr="00A26904">
        <w:t>s</w:t>
      </w:r>
      <w:r w:rsidRPr="00A26904">
        <w:t xml:space="preserve"> Verifier) and one new transaction (Authorization Decisions Query). </w:t>
      </w:r>
    </w:p>
    <w:p w14:paraId="4D75E68E" w14:textId="77FAB833" w:rsidR="003E7DB0" w:rsidRPr="00A26904" w:rsidRDefault="00C80EAB" w:rsidP="00361F1C">
      <w:pPr>
        <w:pStyle w:val="BodyText"/>
      </w:pPr>
      <w:r w:rsidRPr="00A26904">
        <w:t>This profile does not</w:t>
      </w:r>
      <w:r w:rsidR="003E7DB0" w:rsidRPr="00A26904">
        <w:t xml:space="preserve"> describe how Authorization Decisions are performed. However, this profile relies on XACM-SAML framework</w:t>
      </w:r>
      <w:r w:rsidR="005C3971" w:rsidRPr="00A26904">
        <w:t>,</w:t>
      </w:r>
      <w:r w:rsidR="003E7DB0" w:rsidRPr="00A26904">
        <w:t xml:space="preserve"> so these standards could be good candidates to implement Authorization Requests.</w:t>
      </w:r>
    </w:p>
    <w:p w14:paraId="3F1AB9C4" w14:textId="27B1D74A" w:rsidR="003E7DB0" w:rsidRPr="00A26904" w:rsidRDefault="00C80EAB" w:rsidP="00361F1C">
      <w:pPr>
        <w:pStyle w:val="BodyText"/>
      </w:pPr>
      <w:r w:rsidRPr="00A26904">
        <w:t>This profile</w:t>
      </w:r>
      <w:r w:rsidR="003E7DB0" w:rsidRPr="00A26904">
        <w:t xml:space="preserve"> describe</w:t>
      </w:r>
      <w:r w:rsidRPr="00A26904">
        <w:t>s</w:t>
      </w:r>
      <w:r w:rsidR="003E7DB0" w:rsidRPr="00A26904">
        <w:t xml:space="preserve"> how a Service Provider (</w:t>
      </w:r>
      <w:r w:rsidR="008F06B6" w:rsidRPr="00A26904">
        <w:t>e.g.,</w:t>
      </w:r>
      <w:r w:rsidR="003E7DB0" w:rsidRPr="00A26904">
        <w:t xml:space="preserve"> Document Repository) can discover the existence of Authorization Decisions granted to an entity and for specific documents</w:t>
      </w:r>
      <w:r w:rsidR="00CF7A66" w:rsidRPr="00A26904">
        <w:t xml:space="preserve">. </w:t>
      </w:r>
    </w:p>
    <w:p w14:paraId="0A93D75F" w14:textId="77777777" w:rsidR="003E7DB0" w:rsidRPr="00A26904" w:rsidRDefault="003E7DB0" w:rsidP="008616CB">
      <w:pPr>
        <w:pStyle w:val="Heading2"/>
        <w:numPr>
          <w:ilvl w:val="0"/>
          <w:numId w:val="0"/>
        </w:numPr>
        <w:tabs>
          <w:tab w:val="clear" w:pos="1440"/>
        </w:tabs>
        <w:rPr>
          <w:noProof w:val="0"/>
        </w:rPr>
      </w:pPr>
      <w:bookmarkStart w:id="11" w:name="_Toc13819111"/>
      <w:r w:rsidRPr="00A26904">
        <w:rPr>
          <w:noProof w:val="0"/>
        </w:rPr>
        <w:t>Open Issues and Questions</w:t>
      </w:r>
      <w:bookmarkEnd w:id="11"/>
    </w:p>
    <w:p w14:paraId="49E6ED35" w14:textId="77777777" w:rsidR="000E7F9E" w:rsidRPr="00A26904" w:rsidRDefault="00843F70" w:rsidP="001000F6">
      <w:pPr>
        <w:pStyle w:val="BodyText"/>
      </w:pPr>
      <w:r w:rsidRPr="00A26904">
        <w:t>N</w:t>
      </w:r>
      <w:r w:rsidR="0004237A" w:rsidRPr="00A26904">
        <w:t>one</w:t>
      </w:r>
      <w:bookmarkStart w:id="12" w:name="_Toc473170357"/>
      <w:bookmarkStart w:id="13" w:name="_Toc504625754"/>
    </w:p>
    <w:p w14:paraId="5A888477" w14:textId="3B26D3E9" w:rsidR="003E7DB0" w:rsidRPr="00A26904" w:rsidRDefault="003E7DB0" w:rsidP="00965AA0">
      <w:pPr>
        <w:pStyle w:val="Heading2"/>
        <w:numPr>
          <w:ilvl w:val="0"/>
          <w:numId w:val="0"/>
        </w:numPr>
        <w:tabs>
          <w:tab w:val="clear" w:pos="1440"/>
        </w:tabs>
        <w:rPr>
          <w:noProof w:val="0"/>
        </w:rPr>
      </w:pPr>
      <w:bookmarkStart w:id="14" w:name="_Toc13819112"/>
      <w:r w:rsidRPr="00A26904">
        <w:rPr>
          <w:noProof w:val="0"/>
        </w:rPr>
        <w:t>Closed Issues</w:t>
      </w:r>
      <w:bookmarkEnd w:id="14"/>
    </w:p>
    <w:p w14:paraId="424EB607" w14:textId="77777777" w:rsidR="003E7DB0" w:rsidRPr="00A26904" w:rsidRDefault="003E7DB0" w:rsidP="00B01651">
      <w:pPr>
        <w:pStyle w:val="ListNumber2"/>
        <w:numPr>
          <w:ilvl w:val="0"/>
          <w:numId w:val="43"/>
        </w:numPr>
      </w:pPr>
      <w:r w:rsidRPr="00A26904">
        <w:t>Which is the best technical approach for the solution?</w:t>
      </w:r>
    </w:p>
    <w:p w14:paraId="60A9FA7D" w14:textId="2C4859FA" w:rsidR="003E7DB0" w:rsidRPr="00D5090F" w:rsidRDefault="00FE7B45" w:rsidP="008A2C55">
      <w:pPr>
        <w:pStyle w:val="ListBullet3"/>
      </w:pPr>
      <w:r w:rsidRPr="00D5090F">
        <w:t>I</w:t>
      </w:r>
      <w:r w:rsidR="003E7DB0" w:rsidRPr="00D5090F">
        <w:t>t is suggested an evaluation of both the technical approaches: SAML token vs. JWT Bearer token. A comparison between the two standards will be formalized in a document. First step: evaluation of the efficiency of the two solutions proposed.</w:t>
      </w:r>
    </w:p>
    <w:p w14:paraId="73FB8657" w14:textId="6EB083CA" w:rsidR="003E7DB0" w:rsidRPr="00D5090F" w:rsidRDefault="003E7DB0" w:rsidP="008A2C55">
      <w:pPr>
        <w:pStyle w:val="ListBullet3"/>
      </w:pPr>
      <w:r w:rsidRPr="00D5090F">
        <w:t>A JWT token is only OAuth which is REST. What we may end up with is an equivalent of this in MHD. Right now we are doing this for XDS, so the strategy should be:</w:t>
      </w:r>
    </w:p>
    <w:p w14:paraId="135DBE41" w14:textId="77777777" w:rsidR="003E7DB0" w:rsidRPr="00A26904" w:rsidRDefault="003E7DB0" w:rsidP="008A2C55">
      <w:pPr>
        <w:pStyle w:val="ListBullet4"/>
      </w:pPr>
      <w:r w:rsidRPr="00A26904">
        <w:t>Focus on SAML and SOAP, and advancing XUA.</w:t>
      </w:r>
    </w:p>
    <w:p w14:paraId="0E5886D4" w14:textId="77777777" w:rsidR="003E7DB0" w:rsidRPr="00A26904" w:rsidRDefault="003E7DB0" w:rsidP="008A2C55">
      <w:pPr>
        <w:pStyle w:val="ListBullet4"/>
      </w:pPr>
      <w:r w:rsidRPr="00A26904">
        <w:t xml:space="preserve">Let MHD handle the RESTful equivalent after this is in TI. </w:t>
      </w:r>
    </w:p>
    <w:p w14:paraId="753923DE" w14:textId="04BCD087" w:rsidR="003E7DB0" w:rsidRPr="00A26904" w:rsidRDefault="003E7DB0" w:rsidP="008A2C55">
      <w:pPr>
        <w:pStyle w:val="ListBullet3"/>
      </w:pPr>
      <w:r w:rsidRPr="00A26904">
        <w:t>Volume 1 should be independent of the standards selected. Volume 2 may eventually contain an extra piece that shows how OAuth, REST and MHD meet the same volume 1 need as the SAML/SOAP pieces that are developed this year.</w:t>
      </w:r>
    </w:p>
    <w:p w14:paraId="2C21E5F9" w14:textId="5A986D22" w:rsidR="003E7DB0" w:rsidRPr="00A26904" w:rsidRDefault="003E7DB0" w:rsidP="008A2C55">
      <w:pPr>
        <w:pStyle w:val="ListBullet3"/>
      </w:pPr>
      <w:r w:rsidRPr="00A26904">
        <w:t>Therefore, the plan is to proceed with SAML and SOAP for now, but not mention this in volume 1, only in volume 2.</w:t>
      </w:r>
    </w:p>
    <w:p w14:paraId="2B8051B5" w14:textId="4475ED28" w:rsidR="003E7DB0" w:rsidRPr="00A26904" w:rsidRDefault="003E7DB0" w:rsidP="00361F1C">
      <w:pPr>
        <w:pStyle w:val="ListNumber2"/>
      </w:pPr>
      <w:r w:rsidRPr="00A26904">
        <w:t xml:space="preserve">I've introduced a transaction to "Request Retrieval Token". This allows in the same environment simple Consumer and Consumer compliant with SeR guideline. This is, from my point of view, acceptable because there are certain </w:t>
      </w:r>
      <w:r w:rsidR="00582118" w:rsidRPr="00A26904">
        <w:t>types</w:t>
      </w:r>
      <w:r w:rsidRPr="00A26904">
        <w:t xml:space="preserve"> of docs (administrative docs and so on...) that probably can be shared without Retrieval Token. In my perspective </w:t>
      </w:r>
      <w:r w:rsidR="00582118" w:rsidRPr="00A26904">
        <w:t>this choice brings</w:t>
      </w:r>
      <w:r w:rsidRPr="00A26904">
        <w:t xml:space="preserve"> flexibility to the solution. Is this </w:t>
      </w:r>
      <w:r w:rsidR="00582118" w:rsidRPr="00A26904">
        <w:t xml:space="preserve">reasonable? </w:t>
      </w:r>
    </w:p>
    <w:p w14:paraId="74CB54D5" w14:textId="77777777" w:rsidR="003E7DB0" w:rsidRPr="00A26904" w:rsidRDefault="003E7DB0" w:rsidP="008A2C55">
      <w:pPr>
        <w:pStyle w:val="ListBullet3"/>
      </w:pPr>
      <w:r w:rsidRPr="00A26904">
        <w:t xml:space="preserve">This can be addressed silently defining Domain Policies that state that some documents can be retrieved without Retrieval Token. No reasons to profile this feature. </w:t>
      </w:r>
    </w:p>
    <w:p w14:paraId="3782658B" w14:textId="77777777" w:rsidR="003E7DB0" w:rsidRPr="00A26904" w:rsidRDefault="003E7DB0" w:rsidP="00361F1C">
      <w:pPr>
        <w:pStyle w:val="ListNumber2"/>
      </w:pPr>
      <w:r w:rsidRPr="00A26904">
        <w:t>Many different patterns have been analyzed. An evaluation spreadsheet was produced. For further details see ftp site: ftp://ftp.ihe.net/IT_Infrastructure/iheitiyr12-2014-</w:t>
      </w:r>
      <w:r w:rsidRPr="00A26904">
        <w:lastRenderedPageBreak/>
        <w:t xml:space="preserve">2015/Technical_Cmte/Workitems/SecureRetrieve_SeR/CRAC%20Standards%20Pattern%20Selection%20Criteria%20Matrix%20-%2020140323.xls </w:t>
      </w:r>
    </w:p>
    <w:p w14:paraId="207E4A35" w14:textId="3AC6BC4E" w:rsidR="003E7DB0" w:rsidRPr="00A26904" w:rsidRDefault="003E7DB0" w:rsidP="00361F1C">
      <w:pPr>
        <w:pStyle w:val="ListNumber2"/>
      </w:pPr>
      <w:r w:rsidRPr="00A26904">
        <w:t>Which is the best drafting approach for the supplement? (Suggestion to postpone this decision/discussion, after a deep analysis of the problem. This is something that can be addressed after the first face to face meeting, once we have clear the SCOPE and the USE</w:t>
      </w:r>
      <w:r w:rsidR="00C80EAB" w:rsidRPr="00A26904">
        <w:t xml:space="preserve"> </w:t>
      </w:r>
      <w:r w:rsidRPr="00A26904">
        <w:t>CASES that can be covered)</w:t>
      </w:r>
    </w:p>
    <w:p w14:paraId="27F19C63" w14:textId="4C189423" w:rsidR="003E7DB0" w:rsidRPr="00A26904" w:rsidRDefault="003E7DB0" w:rsidP="008A2C55">
      <w:pPr>
        <w:pStyle w:val="ListBullet3"/>
      </w:pPr>
      <w:r w:rsidRPr="00A26904">
        <w:t xml:space="preserve">The supplement is drafted as an independent supplement focused on </w:t>
      </w:r>
      <w:r w:rsidR="00E87085" w:rsidRPr="00A26904">
        <w:t xml:space="preserve">an </w:t>
      </w:r>
      <w:r w:rsidRPr="00A26904">
        <w:t>XDS environment. The pattern selected, allows to be applied for future applications to other use</w:t>
      </w:r>
      <w:r w:rsidR="00C80EAB" w:rsidRPr="00A26904">
        <w:t xml:space="preserve"> </w:t>
      </w:r>
      <w:r w:rsidRPr="00A26904">
        <w:t>cases. Transaction ITI-</w:t>
      </w:r>
      <w:r w:rsidR="001205CA" w:rsidRPr="00A26904">
        <w:t xml:space="preserve">79 </w:t>
      </w:r>
      <w:r w:rsidRPr="00A26904">
        <w:t xml:space="preserve">is profiled taking this in mind (extensible payload for the XACMLAuthorizationDecisionQuery Request message) </w:t>
      </w:r>
    </w:p>
    <w:p w14:paraId="7B09403A" w14:textId="0FF69A06" w:rsidR="003E7DB0" w:rsidRPr="00A26904" w:rsidRDefault="003E7DB0" w:rsidP="00361F1C">
      <w:pPr>
        <w:pStyle w:val="ListNumber2"/>
      </w:pPr>
      <w:r w:rsidRPr="00A26904">
        <w:t>There was a proposal: Use Artifact Resolution Protocol (defined in SAML 2.0 core specification) instead of XACMLAuthzDecisionQuery. Rationale: The transaction ITI-</w:t>
      </w:r>
      <w:r w:rsidR="001205CA" w:rsidRPr="00A26904">
        <w:t xml:space="preserve">79 </w:t>
      </w:r>
      <w:r w:rsidRPr="00A26904">
        <w:t>defines a standard semantic to check if an authorization token exists, but XACMLAuthzDecision Query is used to request and perform Authorization Decision.</w:t>
      </w:r>
    </w:p>
    <w:p w14:paraId="2CF1EF1A" w14:textId="602C1FD6" w:rsidR="003E7DB0" w:rsidRPr="00A26904" w:rsidRDefault="003E7DB0" w:rsidP="008A2C55">
      <w:pPr>
        <w:pStyle w:val="ListBullet3"/>
      </w:pPr>
      <w:r w:rsidRPr="00A26904">
        <w:t>The proposal was rejected: The use</w:t>
      </w:r>
      <w:r w:rsidR="00C80EAB" w:rsidRPr="00A26904">
        <w:t xml:space="preserve"> </w:t>
      </w:r>
      <w:r w:rsidRPr="00A26904">
        <w:t xml:space="preserve">case does not require the sharing of SAML Artifact. The XACMLAuthzDecisionQuery does not </w:t>
      </w:r>
      <w:r w:rsidR="00582118" w:rsidRPr="00A26904">
        <w:t>require</w:t>
      </w:r>
      <w:r w:rsidRPr="00A26904">
        <w:t xml:space="preserve"> that the Au</w:t>
      </w:r>
      <w:r w:rsidR="00924CA1" w:rsidRPr="00A26904">
        <w:t>t</w:t>
      </w:r>
      <w:r w:rsidRPr="00A26904">
        <w:t>horization Decision</w:t>
      </w:r>
      <w:r w:rsidR="00924CA1" w:rsidRPr="00A26904">
        <w:t>s</w:t>
      </w:r>
      <w:r w:rsidRPr="00A26904">
        <w:t xml:space="preserve"> Manager performs access decisions following the XACML standard. XACML Authorization Query Request message just conveys needed parameters to locate an authorization. In addition to that, </w:t>
      </w:r>
      <w:r w:rsidR="00B01651" w:rsidRPr="00A26904">
        <w:t>Artifact</w:t>
      </w:r>
      <w:r w:rsidRPr="00A26904">
        <w:t xml:space="preserve"> Resolution protocol seems to add some requirements that broke the basic use</w:t>
      </w:r>
      <w:r w:rsidR="00C80EAB" w:rsidRPr="00A26904">
        <w:t xml:space="preserve"> </w:t>
      </w:r>
      <w:r w:rsidRPr="00A26904">
        <w:t>case “In all cases, the artifact MUST exhibit a single-use semantic such that once it has been successfully resolved, it can no longer be used by any party.” And again: “The responder MUST enforce a one-time-use property on the artifact by ensuring that any subsequent request with the same artifact by any requester results in an empty response as described above”. For the XDS use</w:t>
      </w:r>
      <w:r w:rsidR="00C80EAB" w:rsidRPr="00A26904">
        <w:t xml:space="preserve"> </w:t>
      </w:r>
      <w:r w:rsidRPr="00A26904">
        <w:t>case, the Authorization Decision</w:t>
      </w:r>
      <w:r w:rsidR="00924CA1" w:rsidRPr="00A26904">
        <w:t>s</w:t>
      </w:r>
      <w:r w:rsidRPr="00A26904">
        <w:t xml:space="preserve"> Manager could request the same authorization many times; the one-shot authorization is not useful in this use case. </w:t>
      </w:r>
    </w:p>
    <w:p w14:paraId="586E8000" w14:textId="6B439741" w:rsidR="003E7DB0" w:rsidRPr="00A26904" w:rsidRDefault="003E7DB0" w:rsidP="00361F1C">
      <w:pPr>
        <w:pStyle w:val="ListNumber2"/>
      </w:pPr>
      <w:r w:rsidRPr="00A26904">
        <w:t>It was suggested to use Attribute Name: urn:oasis:names:tc:SAML:2.0:profiles:attribute:XPSA:subject in accordance to XSPA instead of the subject-id. The proposal was rejected. The using of the XSPA guideline does</w:t>
      </w:r>
      <w:r w:rsidR="005240E9" w:rsidRPr="00A26904">
        <w:t xml:space="preserve"> not</w:t>
      </w:r>
      <w:r w:rsidRPr="00A26904">
        <w:t xml:space="preserve"> add value, </w:t>
      </w:r>
      <w:r w:rsidR="005240E9" w:rsidRPr="00A26904">
        <w:t xml:space="preserve">and </w:t>
      </w:r>
      <w:r w:rsidRPr="00A26904">
        <w:t xml:space="preserve">add </w:t>
      </w:r>
      <w:r w:rsidR="005240E9" w:rsidRPr="00A26904">
        <w:t>requirements that do not match with SeR use case.</w:t>
      </w:r>
      <w:r w:rsidR="00CF7A66" w:rsidRPr="00A26904">
        <w:t xml:space="preserve">. </w:t>
      </w:r>
    </w:p>
    <w:p w14:paraId="7B826711" w14:textId="664204F7" w:rsidR="0004237A" w:rsidRPr="00A26904" w:rsidRDefault="0004237A" w:rsidP="0004237A">
      <w:pPr>
        <w:pStyle w:val="ListNumber2"/>
      </w:pPr>
      <w:r w:rsidRPr="00A26904">
        <w:t xml:space="preserve">This profile mandates the grouping between XDS </w:t>
      </w:r>
      <w:r w:rsidR="00843F70" w:rsidRPr="00A26904">
        <w:t>Actors</w:t>
      </w:r>
      <w:r w:rsidRPr="00A26904">
        <w:t xml:space="preserve"> and XUA </w:t>
      </w:r>
      <w:r w:rsidR="00843F70" w:rsidRPr="00A26904">
        <w:t>Actors</w:t>
      </w:r>
      <w:r w:rsidRPr="00A26904">
        <w:t xml:space="preserve"> (see </w:t>
      </w:r>
      <w:r w:rsidR="0025769A" w:rsidRPr="00A26904">
        <w:t>Section</w:t>
      </w:r>
      <w:r w:rsidRPr="00A26904">
        <w:t xml:space="preserve"> 3). Readers are asked to provide feedback on this requirement. It is obvious that XUA environment (and SAML 2.0 token) is helpful for entity identification. Are there any other preferred approaches to perform this identification?</w:t>
      </w:r>
    </w:p>
    <w:p w14:paraId="45856498" w14:textId="69AE337B" w:rsidR="0004237A" w:rsidRPr="00A26904" w:rsidRDefault="0004237A">
      <w:pPr>
        <w:pStyle w:val="ListBullet3"/>
      </w:pPr>
      <w:r w:rsidRPr="00A26904">
        <w:t xml:space="preserve">No other approaches are suggested. XUA grouping is confirmed. </w:t>
      </w:r>
    </w:p>
    <w:p w14:paraId="22316BC0" w14:textId="1667AAD9" w:rsidR="003E7DB0" w:rsidRPr="00A26904" w:rsidRDefault="0004237A" w:rsidP="00637509">
      <w:pPr>
        <w:pStyle w:val="ListNumber2"/>
      </w:pPr>
      <w:r w:rsidRPr="00A26904">
        <w:t xml:space="preserve">Readers should focus on the XACML encoding defined for the XDSDocumentEntry.uniqueId and for the XUA Attribute Patient ID. Both this attribute are identified by the same @Category and same @AttributeId. This could create problems, because the Authorization Decisions Manager should interpret which is the </w:t>
      </w:r>
      <w:r w:rsidRPr="00A26904">
        <w:lastRenderedPageBreak/>
        <w:t>docID and which is the patient ID. It is not clear to the tech c</w:t>
      </w:r>
      <w:r w:rsidR="000C6C15" w:rsidRPr="00A26904">
        <w:t>ommittee</w:t>
      </w:r>
      <w:r w:rsidRPr="00A26904">
        <w:t xml:space="preserve"> how much the impact is.</w:t>
      </w:r>
    </w:p>
    <w:p w14:paraId="2B49CDD9" w14:textId="06F35F97" w:rsidR="0004237A" w:rsidRPr="00A26904" w:rsidRDefault="0004237A" w:rsidP="008A2C55">
      <w:pPr>
        <w:pStyle w:val="ListBullet3"/>
      </w:pPr>
      <w:r w:rsidRPr="00A26904">
        <w:t xml:space="preserve">A new urn is defined for patient ID. </w:t>
      </w:r>
    </w:p>
    <w:p w14:paraId="1386C63C" w14:textId="77777777" w:rsidR="0004237A" w:rsidRPr="00A26904" w:rsidRDefault="0004237A" w:rsidP="0004237A">
      <w:pPr>
        <w:pStyle w:val="ListNumber2"/>
      </w:pPr>
      <w:r w:rsidRPr="00A26904">
        <w:t xml:space="preserve">This profile defines a mandatory grouping between Authorization Decisions Manager and Document Registry. It is an obvious grouping, but implementations could also use other approaches. Readers are asked to provide feedback on this requirement. </w:t>
      </w:r>
    </w:p>
    <w:p w14:paraId="346F953C" w14:textId="2211F537" w:rsidR="0004237A" w:rsidRPr="00A26904" w:rsidRDefault="0004237A" w:rsidP="008A2C55">
      <w:pPr>
        <w:pStyle w:val="ListBullet3"/>
      </w:pPr>
      <w:r w:rsidRPr="00A26904">
        <w:t>The profile does not profile the transaction to request Authorizations. This access decision is likely performed during the Query Request processing and requires input parameters local defined by the Domain. However</w:t>
      </w:r>
      <w:r w:rsidR="000C6C15" w:rsidRPr="00A26904">
        <w:t>,</w:t>
      </w:r>
      <w:r w:rsidRPr="00A26904">
        <w:t xml:space="preserve"> the performing of these decisions needs a lot of information managed by the Registry or conveyed within the Query Request. In accordance to this a grouping approach is proposed. </w:t>
      </w:r>
    </w:p>
    <w:p w14:paraId="37BCE36F" w14:textId="72347CAA" w:rsidR="0004237A" w:rsidRPr="00A26904" w:rsidRDefault="0004237A" w:rsidP="0004237A">
      <w:pPr>
        <w:pStyle w:val="ListNumber2"/>
      </w:pPr>
      <w:r w:rsidRPr="00A26904">
        <w:t xml:space="preserve">The pattern described in this profile requires the Pull of authorization from an Authorization Decisions Manager. This approach is compliant with XACML standard. For efficiency reasons a Push approach could be better. In a Push environment when an Authorization is granted for a resource, this authorization is sent to the XDS Document Repository that stores this resource. This approach is not described in standard specification yet. </w:t>
      </w:r>
    </w:p>
    <w:p w14:paraId="5CFF5FDE" w14:textId="2956C7E1" w:rsidR="003E7DB0" w:rsidRPr="00A26904" w:rsidRDefault="0004237A" w:rsidP="008A2C55">
      <w:pPr>
        <w:pStyle w:val="ListBullet3"/>
      </w:pPr>
      <w:r w:rsidRPr="00A26904">
        <w:t>The Pull approach is chosen to reduce computational load on the centra</w:t>
      </w:r>
      <w:r w:rsidR="00A05E6B" w:rsidRPr="00A26904">
        <w:t>l</w:t>
      </w:r>
      <w:r w:rsidRPr="00A26904">
        <w:t xml:space="preserve"> Authorization Decision Manager</w:t>
      </w:r>
    </w:p>
    <w:p w14:paraId="4C0DAD8D" w14:textId="77777777" w:rsidR="003E7DB0" w:rsidRPr="00A26904" w:rsidRDefault="003E7DB0" w:rsidP="00BB76BC">
      <w:pPr>
        <w:pStyle w:val="Heading1"/>
        <w:tabs>
          <w:tab w:val="clear" w:pos="432"/>
        </w:tabs>
        <w:ind w:left="0" w:firstLine="0"/>
        <w:rPr>
          <w:noProof w:val="0"/>
        </w:rPr>
      </w:pPr>
      <w:bookmarkStart w:id="15" w:name="_Toc13819113"/>
      <w:r w:rsidRPr="00A26904">
        <w:rPr>
          <w:noProof w:val="0"/>
        </w:rPr>
        <w:lastRenderedPageBreak/>
        <w:t>General Introduction</w:t>
      </w:r>
      <w:bookmarkEnd w:id="15"/>
    </w:p>
    <w:p w14:paraId="43C7D543" w14:textId="77777777" w:rsidR="003E7DB0" w:rsidRPr="00A26904" w:rsidRDefault="003E7DB0" w:rsidP="00BB76BC">
      <w:pPr>
        <w:pStyle w:val="EditorInstructions"/>
      </w:pPr>
      <w:r w:rsidRPr="00A26904">
        <w:t>Update the following Appendices to the General Introduction as indicated below. Note that these are not appendices to Volume 1.</w:t>
      </w:r>
    </w:p>
    <w:p w14:paraId="644D396A" w14:textId="013EB8D7" w:rsidR="003E7DB0" w:rsidRPr="00A26904" w:rsidRDefault="003E7DB0" w:rsidP="008A2C55">
      <w:pPr>
        <w:pStyle w:val="Heading1"/>
        <w:pageBreakBefore w:val="0"/>
      </w:pPr>
      <w:bookmarkStart w:id="16" w:name="_Toc13819114"/>
      <w:r w:rsidRPr="00A26904">
        <w:t xml:space="preserve">Appendix A </w:t>
      </w:r>
      <w:r w:rsidR="00555CF7">
        <w:t>–</w:t>
      </w:r>
      <w:r w:rsidRPr="00A26904">
        <w:t xml:space="preserve"> Actor Summary Definitions</w:t>
      </w:r>
      <w:bookmarkEnd w:id="16"/>
    </w:p>
    <w:p w14:paraId="01A07BB1" w14:textId="17CE4F8D" w:rsidR="003E7DB0" w:rsidRPr="00A26904" w:rsidRDefault="003E7DB0" w:rsidP="00747676">
      <w:pPr>
        <w:pStyle w:val="EditorInstructions"/>
      </w:pPr>
      <w:r w:rsidRPr="00A26904">
        <w:t xml:space="preserve">Add the following actors </w:t>
      </w:r>
      <w:r w:rsidRPr="00A26904">
        <w:rPr>
          <w:iCs w:val="0"/>
        </w:rPr>
        <w:t xml:space="preserve">to the IHE </w:t>
      </w:r>
      <w:r w:rsidRPr="00A26904">
        <w:t>Technical Frameworks</w:t>
      </w:r>
      <w:r w:rsidRPr="00A26904">
        <w:rPr>
          <w:iCs w:val="0"/>
        </w:rPr>
        <w:t xml:space="preserve"> General Introduction list of </w:t>
      </w:r>
      <w:r w:rsidR="00F23304" w:rsidRPr="00A26904">
        <w:rPr>
          <w:iCs w:val="0"/>
        </w:rPr>
        <w:t>a</w:t>
      </w:r>
      <w:r w:rsidRPr="00A26904">
        <w:rPr>
          <w:iCs w:val="0"/>
        </w:rPr>
        <w:t>ctors</w:t>
      </w:r>
      <w:r w:rsidRPr="00A26904">
        <w:t>:</w:t>
      </w:r>
    </w:p>
    <w:p w14:paraId="50D855AA" w14:textId="77777777" w:rsidR="003E7DB0" w:rsidRPr="00A26904"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3E7DB0" w:rsidRPr="00A26904" w14:paraId="75154F0B" w14:textId="77777777" w:rsidTr="00BB76BC">
        <w:tc>
          <w:tcPr>
            <w:tcW w:w="3078" w:type="dxa"/>
            <w:shd w:val="clear" w:color="auto" w:fill="D9D9D9"/>
          </w:tcPr>
          <w:p w14:paraId="165B41D2" w14:textId="77777777" w:rsidR="003E7DB0" w:rsidRPr="00A26904" w:rsidRDefault="003E7DB0" w:rsidP="00EB71A2">
            <w:pPr>
              <w:pStyle w:val="TableEntryHeader"/>
            </w:pPr>
            <w:r w:rsidRPr="00A26904">
              <w:t>Actor</w:t>
            </w:r>
          </w:p>
        </w:tc>
        <w:tc>
          <w:tcPr>
            <w:tcW w:w="6498" w:type="dxa"/>
            <w:shd w:val="clear" w:color="auto" w:fill="D9D9D9"/>
          </w:tcPr>
          <w:p w14:paraId="45F8CE76" w14:textId="77777777" w:rsidR="003E7DB0" w:rsidRPr="00A26904" w:rsidRDefault="003E7DB0" w:rsidP="00EB71A2">
            <w:pPr>
              <w:pStyle w:val="TableEntryHeader"/>
            </w:pPr>
            <w:r w:rsidRPr="00A26904">
              <w:t>Definition</w:t>
            </w:r>
          </w:p>
        </w:tc>
      </w:tr>
      <w:tr w:rsidR="003E7DB0" w:rsidRPr="00A26904" w14:paraId="2B79E2A1" w14:textId="77777777" w:rsidTr="00BB76BC">
        <w:tc>
          <w:tcPr>
            <w:tcW w:w="3078" w:type="dxa"/>
          </w:tcPr>
          <w:p w14:paraId="4D865274" w14:textId="3CCCD492" w:rsidR="003E7DB0" w:rsidRPr="00A26904" w:rsidRDefault="003E7DB0" w:rsidP="00EB71A2">
            <w:pPr>
              <w:pStyle w:val="TableEntry"/>
            </w:pPr>
            <w:r w:rsidRPr="00A26904">
              <w:t>Authorization Decision</w:t>
            </w:r>
            <w:r w:rsidR="00924CA1" w:rsidRPr="00A26904">
              <w:t>s</w:t>
            </w:r>
            <w:r w:rsidRPr="00A26904">
              <w:t xml:space="preserve"> Manager</w:t>
            </w:r>
          </w:p>
        </w:tc>
        <w:tc>
          <w:tcPr>
            <w:tcW w:w="6498" w:type="dxa"/>
          </w:tcPr>
          <w:p w14:paraId="351616EA" w14:textId="485D5D17" w:rsidR="003E7DB0" w:rsidRPr="00A26904" w:rsidRDefault="003E7DB0" w:rsidP="001124EF">
            <w:pPr>
              <w:pStyle w:val="TableEntry"/>
            </w:pPr>
            <w:r w:rsidRPr="00A26904">
              <w:t>Actor that can perform Access Control decision, evaluating requests for authorization. The result of this evaluation is the creation of an Authorization Decision that certif</w:t>
            </w:r>
            <w:r w:rsidR="00D05FE0" w:rsidRPr="00A26904">
              <w:t>ies</w:t>
            </w:r>
            <w:r w:rsidRPr="00A26904">
              <w:t xml:space="preserve"> the decision made</w:t>
            </w:r>
          </w:p>
        </w:tc>
      </w:tr>
      <w:tr w:rsidR="003E7DB0" w:rsidRPr="00A26904" w14:paraId="72954F28" w14:textId="77777777" w:rsidTr="00BB76BC">
        <w:tc>
          <w:tcPr>
            <w:tcW w:w="3078" w:type="dxa"/>
          </w:tcPr>
          <w:p w14:paraId="7DF8093C" w14:textId="6B26C1EF" w:rsidR="003E7DB0" w:rsidRPr="00A26904" w:rsidRDefault="003E7DB0" w:rsidP="00924CA1">
            <w:pPr>
              <w:pStyle w:val="TableEntry"/>
            </w:pPr>
            <w:r w:rsidRPr="00A26904">
              <w:t>Authorization Decisions Verifier</w:t>
            </w:r>
          </w:p>
        </w:tc>
        <w:tc>
          <w:tcPr>
            <w:tcW w:w="6498" w:type="dxa"/>
          </w:tcPr>
          <w:p w14:paraId="2F873F54" w14:textId="1DA0CE82" w:rsidR="003E7DB0" w:rsidRPr="00A26904" w:rsidRDefault="003E7DB0" w:rsidP="006D1DD6">
            <w:pPr>
              <w:pStyle w:val="TableEntry"/>
            </w:pPr>
            <w:r w:rsidRPr="00A26904">
              <w:t>This actor queries for Authorization Decision</w:t>
            </w:r>
            <w:r w:rsidR="00CA06DB" w:rsidRPr="00A26904">
              <w:t>s</w:t>
            </w:r>
            <w:r w:rsidRPr="00A26904">
              <w:t xml:space="preserve"> related to the </w:t>
            </w:r>
            <w:r w:rsidR="00674878" w:rsidRPr="00A26904">
              <w:t>R</w:t>
            </w:r>
            <w:r w:rsidRPr="00A26904">
              <w:t xml:space="preserve">equester </w:t>
            </w:r>
            <w:r w:rsidR="00674878" w:rsidRPr="00A26904">
              <w:t>E</w:t>
            </w:r>
            <w:r w:rsidRPr="00A26904">
              <w:t xml:space="preserve">ntity before </w:t>
            </w:r>
            <w:r w:rsidR="000B2FAE" w:rsidRPr="00A26904">
              <w:t>disclosing</w:t>
            </w:r>
            <w:r w:rsidRPr="00A26904">
              <w:t xml:space="preserve"> specific </w:t>
            </w:r>
            <w:r w:rsidR="008F06B6" w:rsidRPr="00A26904">
              <w:t>documents</w:t>
            </w:r>
            <w:r w:rsidR="008F06B6" w:rsidRPr="00A26904" w:rsidDel="001124EF">
              <w:t xml:space="preserve">. </w:t>
            </w:r>
            <w:r w:rsidRPr="00A26904">
              <w:t xml:space="preserve">An Authorization Decision is stored and managed by the </w:t>
            </w:r>
            <w:r w:rsidR="00924CA1" w:rsidRPr="00A26904">
              <w:t>Authorization Decisions Manager</w:t>
            </w:r>
            <w:r w:rsidRPr="00A26904">
              <w:t xml:space="preserve"> and certifies that a decision was made by a trustable actor. </w:t>
            </w:r>
          </w:p>
        </w:tc>
      </w:tr>
    </w:tbl>
    <w:p w14:paraId="650AA2F9" w14:textId="5E45C920" w:rsidR="003E7DB0" w:rsidRPr="00A26904" w:rsidRDefault="003E7DB0" w:rsidP="008A2C55">
      <w:pPr>
        <w:pStyle w:val="Heading1"/>
        <w:pageBreakBefore w:val="0"/>
      </w:pPr>
      <w:bookmarkStart w:id="17" w:name="_Toc13819115"/>
      <w:r w:rsidRPr="00A26904">
        <w:t xml:space="preserve">Appendix B </w:t>
      </w:r>
      <w:r w:rsidR="00555CF7">
        <w:t>–</w:t>
      </w:r>
      <w:r w:rsidRPr="00A26904">
        <w:t xml:space="preserve"> Transaction Summary Definitions</w:t>
      </w:r>
      <w:bookmarkEnd w:id="17"/>
    </w:p>
    <w:p w14:paraId="641B0498" w14:textId="77777777" w:rsidR="003E7DB0" w:rsidRPr="00A26904" w:rsidRDefault="003E7DB0" w:rsidP="00747676">
      <w:pPr>
        <w:pStyle w:val="EditorInstructions"/>
      </w:pPr>
      <w:r w:rsidRPr="00A26904">
        <w:t xml:space="preserve">Add the following transactions </w:t>
      </w:r>
      <w:r w:rsidRPr="00A26904">
        <w:rPr>
          <w:iCs w:val="0"/>
        </w:rPr>
        <w:t xml:space="preserve">to the IHE </w:t>
      </w:r>
      <w:r w:rsidRPr="00A26904">
        <w:t>Technical Frameworks</w:t>
      </w:r>
      <w:r w:rsidRPr="00A26904">
        <w:rPr>
          <w:iCs w:val="0"/>
        </w:rPr>
        <w:t xml:space="preserve"> General Introduction list of Transactions</w:t>
      </w:r>
      <w:r w:rsidRPr="00A26904">
        <w:t>:</w:t>
      </w:r>
    </w:p>
    <w:p w14:paraId="4B04B01C" w14:textId="77777777" w:rsidR="003E7DB0" w:rsidRPr="00A26904"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355"/>
        <w:gridCol w:w="6221"/>
      </w:tblGrid>
      <w:tr w:rsidR="003E7DB0" w:rsidRPr="00A26904" w14:paraId="290E34E2" w14:textId="77777777" w:rsidTr="00036174">
        <w:tc>
          <w:tcPr>
            <w:tcW w:w="3355" w:type="dxa"/>
            <w:shd w:val="clear" w:color="auto" w:fill="D9D9D9"/>
          </w:tcPr>
          <w:p w14:paraId="0DE4F1F9" w14:textId="77777777" w:rsidR="003E7DB0" w:rsidRPr="00A26904" w:rsidRDefault="003E7DB0" w:rsidP="00EB71A2">
            <w:pPr>
              <w:pStyle w:val="TableEntryHeader"/>
            </w:pPr>
            <w:r w:rsidRPr="00A26904">
              <w:t>Transaction</w:t>
            </w:r>
          </w:p>
        </w:tc>
        <w:tc>
          <w:tcPr>
            <w:tcW w:w="6221" w:type="dxa"/>
            <w:shd w:val="clear" w:color="auto" w:fill="D9D9D9"/>
          </w:tcPr>
          <w:p w14:paraId="2323A218" w14:textId="77777777" w:rsidR="003E7DB0" w:rsidRPr="00A26904" w:rsidRDefault="003E7DB0" w:rsidP="00EB71A2">
            <w:pPr>
              <w:pStyle w:val="TableEntryHeader"/>
            </w:pPr>
            <w:r w:rsidRPr="00A26904">
              <w:t>Definition</w:t>
            </w:r>
          </w:p>
        </w:tc>
      </w:tr>
      <w:tr w:rsidR="003E7DB0" w:rsidRPr="00A26904" w14:paraId="0AEE7253" w14:textId="77777777" w:rsidTr="00036174">
        <w:tc>
          <w:tcPr>
            <w:tcW w:w="3355" w:type="dxa"/>
          </w:tcPr>
          <w:p w14:paraId="210F847E" w14:textId="305DC99C" w:rsidR="003E7DB0" w:rsidRPr="00A26904" w:rsidRDefault="003E7DB0" w:rsidP="00EB71A2">
            <w:pPr>
              <w:pStyle w:val="TableEntry"/>
            </w:pPr>
            <w:r w:rsidRPr="00A26904">
              <w:t>Authorization Decisions Query</w:t>
            </w:r>
            <w:r w:rsidR="00036174" w:rsidRPr="00A26904">
              <w:t xml:space="preserve"> [ITI-79]</w:t>
            </w:r>
          </w:p>
        </w:tc>
        <w:tc>
          <w:tcPr>
            <w:tcW w:w="6221" w:type="dxa"/>
          </w:tcPr>
          <w:p w14:paraId="6B5A86B3" w14:textId="30F90C54" w:rsidR="003E7DB0" w:rsidRPr="00A26904" w:rsidRDefault="003E7DB0" w:rsidP="00946251">
            <w:pPr>
              <w:pStyle w:val="TableEntry"/>
            </w:pPr>
            <w:r w:rsidRPr="00A26904">
              <w:t xml:space="preserve">Transaction used by the service provider (Authorization Decisions Verifier) to request valid authorization decisions granted for the </w:t>
            </w:r>
            <w:r w:rsidR="00674878" w:rsidRPr="00A26904">
              <w:t>R</w:t>
            </w:r>
            <w:r w:rsidRPr="00A26904">
              <w:t xml:space="preserve">equester </w:t>
            </w:r>
            <w:r w:rsidR="00674878" w:rsidRPr="00A26904">
              <w:t>E</w:t>
            </w:r>
            <w:r w:rsidRPr="00A26904">
              <w:t xml:space="preserve">ntity to disclose specific </w:t>
            </w:r>
            <w:r w:rsidR="008F06B6" w:rsidRPr="00A26904">
              <w:t xml:space="preserve">documents. </w:t>
            </w:r>
          </w:p>
        </w:tc>
      </w:tr>
    </w:tbl>
    <w:p w14:paraId="78A47FD7" w14:textId="77777777" w:rsidR="003E7DB0" w:rsidRPr="00A26904" w:rsidRDefault="003E7DB0" w:rsidP="008A2C55">
      <w:pPr>
        <w:pStyle w:val="Heading1"/>
        <w:pageBreakBefore w:val="0"/>
      </w:pPr>
      <w:bookmarkStart w:id="18" w:name="_Toc13819116"/>
      <w:r w:rsidRPr="00A26904">
        <w:t>Glossary</w:t>
      </w:r>
      <w:bookmarkEnd w:id="18"/>
    </w:p>
    <w:p w14:paraId="59C942F4" w14:textId="77777777" w:rsidR="003E7DB0" w:rsidRPr="00A26904" w:rsidRDefault="003E7DB0" w:rsidP="00747676">
      <w:pPr>
        <w:pStyle w:val="EditorInstructions"/>
      </w:pPr>
      <w:r w:rsidRPr="00A26904">
        <w:t>Add the following glossary terms to the IHE Technical Frameworks General Introduction Glossary:</w:t>
      </w:r>
    </w:p>
    <w:p w14:paraId="28E8E22E" w14:textId="77777777" w:rsidR="003E7DB0" w:rsidRPr="00A26904"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3E7DB0" w:rsidRPr="00A26904" w14:paraId="1DF43F4A" w14:textId="77777777" w:rsidTr="00BB76BC">
        <w:tc>
          <w:tcPr>
            <w:tcW w:w="3078" w:type="dxa"/>
            <w:shd w:val="clear" w:color="auto" w:fill="D9D9D9"/>
          </w:tcPr>
          <w:p w14:paraId="0939BE07" w14:textId="77777777" w:rsidR="003E7DB0" w:rsidRPr="00A26904" w:rsidRDefault="003E7DB0" w:rsidP="00843B52">
            <w:pPr>
              <w:pStyle w:val="TableEntryHeader"/>
            </w:pPr>
            <w:r w:rsidRPr="00A26904">
              <w:t>Glossary Term</w:t>
            </w:r>
          </w:p>
        </w:tc>
        <w:tc>
          <w:tcPr>
            <w:tcW w:w="6498" w:type="dxa"/>
            <w:shd w:val="clear" w:color="auto" w:fill="D9D9D9"/>
          </w:tcPr>
          <w:p w14:paraId="073BD8AE" w14:textId="77777777" w:rsidR="003E7DB0" w:rsidRPr="00A26904" w:rsidRDefault="003E7DB0" w:rsidP="00843B52">
            <w:pPr>
              <w:pStyle w:val="TableEntryHeader"/>
            </w:pPr>
            <w:r w:rsidRPr="00A26904">
              <w:t>Definition</w:t>
            </w:r>
          </w:p>
        </w:tc>
      </w:tr>
      <w:tr w:rsidR="003E7DB0" w:rsidRPr="00A26904" w14:paraId="425E76A9" w14:textId="77777777" w:rsidTr="00BB76BC">
        <w:tc>
          <w:tcPr>
            <w:tcW w:w="3078" w:type="dxa"/>
          </w:tcPr>
          <w:p w14:paraId="3E2CB693" w14:textId="5D5ACD41" w:rsidR="003E7DB0" w:rsidRPr="00A26904" w:rsidRDefault="009848C0" w:rsidP="00843B52">
            <w:pPr>
              <w:pStyle w:val="TableEntry"/>
            </w:pPr>
            <w:r w:rsidRPr="00A26904">
              <w:t>Access Decision Manager</w:t>
            </w:r>
          </w:p>
        </w:tc>
        <w:tc>
          <w:tcPr>
            <w:tcW w:w="6498" w:type="dxa"/>
          </w:tcPr>
          <w:p w14:paraId="54650430" w14:textId="77777777" w:rsidR="003E7DB0" w:rsidRPr="00A26904" w:rsidRDefault="003E7DB0" w:rsidP="00E63CEB">
            <w:pPr>
              <w:pStyle w:val="TableEntry"/>
            </w:pPr>
            <w:r w:rsidRPr="00A26904">
              <w:t xml:space="preserve">A complex system that is responsible for access/creation/disclosure decisions performed according to Domain Policies, Consent Documents, etc. This actor can implement additional functionalities typical of a PDP (Policy Decision Point), PAP (Policy Administration Point) and a PIP (Policy Information Point). </w:t>
            </w:r>
          </w:p>
        </w:tc>
      </w:tr>
      <w:tr w:rsidR="003E7DB0" w:rsidRPr="00A26904" w14:paraId="35B228AB" w14:textId="77777777" w:rsidTr="00BB76BC">
        <w:tc>
          <w:tcPr>
            <w:tcW w:w="3078" w:type="dxa"/>
          </w:tcPr>
          <w:p w14:paraId="3CFB0756" w14:textId="77777777" w:rsidR="003E7DB0" w:rsidRPr="00A26904" w:rsidRDefault="003E7DB0" w:rsidP="00843B52">
            <w:pPr>
              <w:pStyle w:val="TableEntry"/>
            </w:pPr>
            <w:r w:rsidRPr="00A26904">
              <w:t>Authorization Decision</w:t>
            </w:r>
          </w:p>
        </w:tc>
        <w:tc>
          <w:tcPr>
            <w:tcW w:w="6498" w:type="dxa"/>
          </w:tcPr>
          <w:p w14:paraId="05555533" w14:textId="77777777" w:rsidR="003E7DB0" w:rsidRPr="00A26904" w:rsidRDefault="003E7DB0" w:rsidP="004C0141">
            <w:pPr>
              <w:pStyle w:val="TableEntry"/>
            </w:pPr>
            <w:r w:rsidRPr="00A26904">
              <w:t xml:space="preserve">A security token that describes which documents can be accessed by a specific entity </w:t>
            </w:r>
          </w:p>
        </w:tc>
      </w:tr>
      <w:tr w:rsidR="00674878" w:rsidRPr="00A26904" w14:paraId="1BBF0EE6" w14:textId="77777777" w:rsidTr="00BB76BC">
        <w:tc>
          <w:tcPr>
            <w:tcW w:w="3078" w:type="dxa"/>
          </w:tcPr>
          <w:p w14:paraId="36C3869A" w14:textId="10C39680" w:rsidR="00674878" w:rsidRPr="00A26904" w:rsidRDefault="00674878" w:rsidP="00843B52">
            <w:pPr>
              <w:pStyle w:val="TableEntry"/>
            </w:pPr>
            <w:r w:rsidRPr="00A26904">
              <w:t>Requester Entity</w:t>
            </w:r>
          </w:p>
        </w:tc>
        <w:tc>
          <w:tcPr>
            <w:tcW w:w="6498" w:type="dxa"/>
          </w:tcPr>
          <w:p w14:paraId="060F8070" w14:textId="60D18326" w:rsidR="00674878" w:rsidRPr="00A26904" w:rsidRDefault="00674878" w:rsidP="00EC51CE">
            <w:pPr>
              <w:pStyle w:val="TableEntry"/>
            </w:pPr>
            <w:r w:rsidRPr="00A26904">
              <w:t>The entity</w:t>
            </w:r>
            <w:r w:rsidR="00EA05D0" w:rsidRPr="00A26904">
              <w:t xml:space="preserve"> identified within the identity assertion. This entity</w:t>
            </w:r>
            <w:r w:rsidRPr="00A26904">
              <w:t xml:space="preserve"> asks for resources (documents).</w:t>
            </w:r>
            <w:r w:rsidR="00EA05D0" w:rsidRPr="00A26904">
              <w:t xml:space="preserve"> Thi</w:t>
            </w:r>
            <w:r w:rsidR="00EC51CE" w:rsidRPr="00A26904">
              <w:t>s entity performs query to the r</w:t>
            </w:r>
            <w:r w:rsidR="00EA05D0" w:rsidRPr="00A26904">
              <w:t xml:space="preserve">egistry and try to retrieve documents from repositories. Authorization Decisions are created and associated </w:t>
            </w:r>
            <w:r w:rsidR="00EC51CE" w:rsidRPr="00A26904">
              <w:t>with the Requester E</w:t>
            </w:r>
            <w:r w:rsidR="00EA05D0" w:rsidRPr="00A26904">
              <w:t>ntity</w:t>
            </w:r>
            <w:r w:rsidR="00EA07D7" w:rsidRPr="00A26904">
              <w:t xml:space="preserve">. </w:t>
            </w:r>
          </w:p>
        </w:tc>
      </w:tr>
    </w:tbl>
    <w:p w14:paraId="0ECF093B" w14:textId="77777777" w:rsidR="003E7DB0" w:rsidRPr="00A26904" w:rsidRDefault="003E7DB0" w:rsidP="008616CB">
      <w:pPr>
        <w:pStyle w:val="PartTitle"/>
      </w:pPr>
      <w:bookmarkStart w:id="19" w:name="_Toc13819117"/>
      <w:r w:rsidRPr="00A26904">
        <w:lastRenderedPageBreak/>
        <w:t>Volume 1 – Profiles</w:t>
      </w:r>
      <w:bookmarkEnd w:id="19"/>
    </w:p>
    <w:p w14:paraId="37A1DF7F" w14:textId="3F7B7FDB" w:rsidR="003E7DB0" w:rsidRPr="00A26904" w:rsidRDefault="003E7DB0" w:rsidP="00C62E65">
      <w:pPr>
        <w:pStyle w:val="Heading2"/>
        <w:numPr>
          <w:ilvl w:val="0"/>
          <w:numId w:val="0"/>
        </w:numPr>
        <w:tabs>
          <w:tab w:val="clear" w:pos="1440"/>
        </w:tabs>
        <w:rPr>
          <w:noProof w:val="0"/>
        </w:rPr>
      </w:pPr>
      <w:bookmarkStart w:id="20" w:name="_Toc13819118"/>
      <w:bookmarkStart w:id="21" w:name="_Toc530206507"/>
      <w:bookmarkStart w:id="22" w:name="_Toc1388427"/>
      <w:bookmarkStart w:id="23" w:name="_Toc1388581"/>
      <w:bookmarkStart w:id="24" w:name="_Toc1456608"/>
      <w:bookmarkStart w:id="25" w:name="_Toc37034633"/>
      <w:bookmarkStart w:id="26" w:name="_Toc38846111"/>
      <w:r w:rsidRPr="00A26904">
        <w:rPr>
          <w:noProof w:val="0"/>
        </w:rPr>
        <w:t>Copyright Licenses</w:t>
      </w:r>
      <w:bookmarkEnd w:id="20"/>
    </w:p>
    <w:p w14:paraId="5807D46A" w14:textId="4D5374B9" w:rsidR="003E7DB0" w:rsidRPr="00A26904" w:rsidRDefault="00582118" w:rsidP="00361F1C">
      <w:pPr>
        <w:pStyle w:val="BodyText"/>
      </w:pPr>
      <w:r w:rsidRPr="00A26904">
        <w:t xml:space="preserve">NA </w:t>
      </w:r>
    </w:p>
    <w:p w14:paraId="5264C7AC" w14:textId="0254E3ED" w:rsidR="003E7DB0" w:rsidRPr="00A26904" w:rsidRDefault="003E7DB0" w:rsidP="00F455EA">
      <w:pPr>
        <w:pStyle w:val="Heading2"/>
        <w:numPr>
          <w:ilvl w:val="0"/>
          <w:numId w:val="0"/>
        </w:numPr>
        <w:tabs>
          <w:tab w:val="clear" w:pos="1440"/>
        </w:tabs>
        <w:rPr>
          <w:noProof w:val="0"/>
        </w:rPr>
      </w:pPr>
      <w:bookmarkStart w:id="27" w:name="_Toc13819119"/>
      <w:r w:rsidRPr="00A26904">
        <w:rPr>
          <w:noProof w:val="0"/>
        </w:rPr>
        <w:t>Domain-specific additions</w:t>
      </w:r>
      <w:bookmarkEnd w:id="27"/>
    </w:p>
    <w:p w14:paraId="7F4CE83F" w14:textId="2CED7810" w:rsidR="003E7DB0" w:rsidRPr="00A26904" w:rsidRDefault="00582118" w:rsidP="00361F1C">
      <w:pPr>
        <w:pStyle w:val="BodyText"/>
      </w:pPr>
      <w:r w:rsidRPr="00A26904">
        <w:t>NA</w:t>
      </w:r>
    </w:p>
    <w:p w14:paraId="4476C620" w14:textId="77777777" w:rsidR="003E7DB0" w:rsidRPr="00A26904" w:rsidRDefault="003E7DB0" w:rsidP="00582118">
      <w:pPr>
        <w:pStyle w:val="BodyText"/>
        <w:rPr>
          <w:i/>
          <w:iCs/>
        </w:rPr>
      </w:pPr>
      <w:bookmarkStart w:id="28" w:name="_Toc473170358"/>
      <w:bookmarkStart w:id="29" w:name="_Toc504625755"/>
      <w:bookmarkStart w:id="30" w:name="_Toc530206508"/>
      <w:bookmarkStart w:id="31" w:name="_Toc1388428"/>
      <w:bookmarkStart w:id="32" w:name="_Toc1388582"/>
      <w:bookmarkStart w:id="33" w:name="_Toc1456609"/>
      <w:bookmarkStart w:id="34" w:name="_Toc37034634"/>
      <w:bookmarkStart w:id="35" w:name="_Toc38846112"/>
      <w:bookmarkEnd w:id="12"/>
      <w:bookmarkEnd w:id="13"/>
      <w:bookmarkEnd w:id="21"/>
      <w:bookmarkEnd w:id="22"/>
      <w:bookmarkEnd w:id="23"/>
      <w:bookmarkEnd w:id="24"/>
      <w:bookmarkEnd w:id="25"/>
      <w:bookmarkEnd w:id="26"/>
    </w:p>
    <w:p w14:paraId="1B9BA29A" w14:textId="6106473B" w:rsidR="003E7DB0" w:rsidRPr="00A26904" w:rsidRDefault="003E7DB0" w:rsidP="008E441F">
      <w:pPr>
        <w:pStyle w:val="EditorInstructions"/>
      </w:pPr>
      <w:r w:rsidRPr="00A26904">
        <w:t xml:space="preserve">Add </w:t>
      </w:r>
      <w:r w:rsidR="00582118" w:rsidRPr="00A26904">
        <w:t xml:space="preserve">new </w:t>
      </w:r>
      <w:r w:rsidR="00965AA0" w:rsidRPr="00A26904">
        <w:t>Section</w:t>
      </w:r>
      <w:r w:rsidRPr="00A26904">
        <w:t xml:space="preserve"> </w:t>
      </w:r>
      <w:r w:rsidR="00A644C3" w:rsidRPr="00A26904">
        <w:t>39</w:t>
      </w:r>
    </w:p>
    <w:p w14:paraId="3CB9B3C7" w14:textId="77777777" w:rsidR="003E7DB0" w:rsidRPr="00A26904" w:rsidRDefault="003E7DB0" w:rsidP="00361F1C">
      <w:pPr>
        <w:pStyle w:val="BodyText"/>
      </w:pPr>
      <w:r w:rsidRPr="00A26904">
        <w:br w:type="page"/>
      </w:r>
    </w:p>
    <w:p w14:paraId="3B32BE39" w14:textId="701ABA49" w:rsidR="003E7DB0" w:rsidRPr="00A26904" w:rsidRDefault="00E2515A" w:rsidP="00303E20">
      <w:pPr>
        <w:pStyle w:val="Heading1"/>
        <w:pageBreakBefore w:val="0"/>
        <w:tabs>
          <w:tab w:val="clear" w:pos="432"/>
        </w:tabs>
        <w:ind w:left="0" w:firstLine="0"/>
        <w:rPr>
          <w:noProof w:val="0"/>
        </w:rPr>
      </w:pPr>
      <w:bookmarkStart w:id="36" w:name="_Toc13819120"/>
      <w:r w:rsidRPr="00A26904">
        <w:rPr>
          <w:noProof w:val="0"/>
        </w:rPr>
        <w:lastRenderedPageBreak/>
        <w:t xml:space="preserve">39 </w:t>
      </w:r>
      <w:r w:rsidR="003E7DB0" w:rsidRPr="00A26904">
        <w:rPr>
          <w:noProof w:val="0"/>
        </w:rPr>
        <w:t xml:space="preserve">Secure </w:t>
      </w:r>
      <w:r w:rsidR="00582118" w:rsidRPr="00A26904">
        <w:rPr>
          <w:noProof w:val="0"/>
        </w:rPr>
        <w:t>Retrieve (</w:t>
      </w:r>
      <w:r w:rsidR="003E7DB0" w:rsidRPr="00A26904">
        <w:rPr>
          <w:noProof w:val="0"/>
        </w:rPr>
        <w:t>SeR) Profile</w:t>
      </w:r>
      <w:bookmarkEnd w:id="36"/>
    </w:p>
    <w:p w14:paraId="24B85DE3" w14:textId="715EFBD0" w:rsidR="003E7DB0" w:rsidRPr="00A26904" w:rsidRDefault="003E7DB0" w:rsidP="00361F1C">
      <w:pPr>
        <w:pStyle w:val="BodyText"/>
      </w:pPr>
      <w:r w:rsidRPr="00A26904">
        <w:t xml:space="preserve">This </w:t>
      </w:r>
      <w:r w:rsidR="00743506" w:rsidRPr="00A26904">
        <w:t xml:space="preserve">profile </w:t>
      </w:r>
      <w:r w:rsidRPr="00A26904">
        <w:t>defines a framework able to enforce a centralized Access Control system, conveying between actors involved in a</w:t>
      </w:r>
      <w:r w:rsidR="000C6C15" w:rsidRPr="00A26904">
        <w:t>n</w:t>
      </w:r>
      <w:r w:rsidRPr="00A26904">
        <w:t xml:space="preserve"> XDS environment the evidence of the reliable decisions already made by </w:t>
      </w:r>
      <w:r w:rsidR="00EC51CE" w:rsidRPr="00A26904">
        <w:t>an</w:t>
      </w:r>
      <w:r w:rsidRPr="00A26904">
        <w:t xml:space="preserve"> </w:t>
      </w:r>
      <w:r w:rsidR="009848C0" w:rsidRPr="00A26904">
        <w:t>Access Decision Manager</w:t>
      </w:r>
      <w:r w:rsidRPr="00A26904">
        <w:t xml:space="preserve">. </w:t>
      </w:r>
    </w:p>
    <w:p w14:paraId="4FF68463" w14:textId="5277E621" w:rsidR="003E7DB0" w:rsidRPr="00A26904" w:rsidRDefault="003E7DB0" w:rsidP="00361F1C">
      <w:pPr>
        <w:pStyle w:val="BodyText"/>
      </w:pPr>
      <w:r w:rsidRPr="00A26904">
        <w:t>The main objective of this profile is t</w:t>
      </w:r>
      <w:r w:rsidR="005C3971" w:rsidRPr="00A26904">
        <w:t>o</w:t>
      </w:r>
      <w:r w:rsidRPr="00A26904">
        <w:t xml:space="preserve"> creat</w:t>
      </w:r>
      <w:r w:rsidR="005C3971" w:rsidRPr="00A26904">
        <w:t>e a</w:t>
      </w:r>
      <w:r w:rsidRPr="00A26904">
        <w:t xml:space="preserve"> system of trust between the actor that perform</w:t>
      </w:r>
      <w:r w:rsidR="005C3971" w:rsidRPr="00A26904">
        <w:t>s</w:t>
      </w:r>
      <w:r w:rsidRPr="00A26904">
        <w:t xml:space="preserve"> access decision</w:t>
      </w:r>
      <w:r w:rsidR="005C3971" w:rsidRPr="00A26904">
        <w:t>s</w:t>
      </w:r>
      <w:r w:rsidRPr="00A26904">
        <w:t xml:space="preserve"> (</w:t>
      </w:r>
      <w:r w:rsidR="00924CA1" w:rsidRPr="00A26904">
        <w:t>Authorization Decisions Manager</w:t>
      </w:r>
      <w:r w:rsidRPr="00A26904">
        <w:t xml:space="preserve">), and actors that store clinical data (XDS Document Repositories). This split of responsibilities is needed in many environments where systems that expose clinical data are not able to replicate and repeat access decisions. </w:t>
      </w:r>
    </w:p>
    <w:p w14:paraId="3F41A946" w14:textId="240172B2" w:rsidR="003E7DB0" w:rsidRPr="00A26904" w:rsidRDefault="003E7DB0" w:rsidP="00361F1C">
      <w:pPr>
        <w:pStyle w:val="BodyText"/>
      </w:pPr>
      <w:r w:rsidRPr="00A26904">
        <w:t>This type of approach is</w:t>
      </w:r>
      <w:r w:rsidR="00743506" w:rsidRPr="00A26904">
        <w:t xml:space="preserve"> </w:t>
      </w:r>
      <w:r w:rsidRPr="00A26904">
        <w:t>useful in many situations:</w:t>
      </w:r>
    </w:p>
    <w:p w14:paraId="5507BE11" w14:textId="72E23541" w:rsidR="003E7DB0" w:rsidRPr="00A26904" w:rsidRDefault="003E7DB0" w:rsidP="00361F1C">
      <w:pPr>
        <w:pStyle w:val="ListBullet2"/>
      </w:pPr>
      <w:r w:rsidRPr="00A26904">
        <w:t xml:space="preserve">XDS environments with many XDS Document Repositories which expose </w:t>
      </w:r>
      <w:r w:rsidR="005C3971" w:rsidRPr="00A26904">
        <w:t>clinical d</w:t>
      </w:r>
      <w:r w:rsidRPr="00A26904">
        <w:t>ocuments without an access control system already implemented. These systems require minimal integration burden to support functionalities defined in this profile</w:t>
      </w:r>
      <w:r w:rsidR="00743506" w:rsidRPr="00A26904">
        <w:t>.</w:t>
      </w:r>
    </w:p>
    <w:p w14:paraId="251371A3" w14:textId="5352D830" w:rsidR="003E7DB0" w:rsidRPr="00A26904" w:rsidRDefault="003E7DB0" w:rsidP="00361F1C">
      <w:pPr>
        <w:pStyle w:val="ListBullet2"/>
      </w:pPr>
      <w:r w:rsidRPr="00A26904">
        <w:t xml:space="preserve">Federation of </w:t>
      </w:r>
      <w:r w:rsidR="00743506" w:rsidRPr="00A26904">
        <w:t>r</w:t>
      </w:r>
      <w:r w:rsidRPr="00A26904">
        <w:t xml:space="preserve">epositories in a new Affinity Domain. The federation of repositories requires the subscription of the whole set of domain policies for content Creation/Access/Disclosure. A centralized </w:t>
      </w:r>
      <w:r w:rsidR="009848C0" w:rsidRPr="00A26904">
        <w:t>Access Decision Manager</w:t>
      </w:r>
      <w:r w:rsidRPr="00A26904">
        <w:t xml:space="preserve"> coupled with the central XDS Document Registry allows the management of accesses to local </w:t>
      </w:r>
      <w:r w:rsidR="005C3971" w:rsidRPr="00A26904">
        <w:t>R</w:t>
      </w:r>
      <w:r w:rsidRPr="00A26904">
        <w:t>epositories without requiring the development of complex Access Control systems</w:t>
      </w:r>
      <w:r w:rsidR="00743506" w:rsidRPr="00A26904">
        <w:t>.</w:t>
      </w:r>
    </w:p>
    <w:p w14:paraId="75FB3D6C" w14:textId="275D8DC8" w:rsidR="003E7DB0" w:rsidRPr="00A26904" w:rsidRDefault="003E7DB0" w:rsidP="00361F1C">
      <w:pPr>
        <w:pStyle w:val="ListBullet2"/>
      </w:pPr>
      <w:r w:rsidRPr="00A26904">
        <w:t>Environment</w:t>
      </w:r>
      <w:r w:rsidR="005C3971" w:rsidRPr="00A26904">
        <w:t>s</w:t>
      </w:r>
      <w:r w:rsidRPr="00A26904">
        <w:t xml:space="preserve"> where Consent Documents, Policies and Data Access Rules can be collected, managed and discovered only in a centralized way</w:t>
      </w:r>
      <w:r w:rsidR="00743506" w:rsidRPr="00A26904">
        <w:t>.</w:t>
      </w:r>
    </w:p>
    <w:p w14:paraId="427055D0" w14:textId="28A1CB2C" w:rsidR="003E7DB0" w:rsidRPr="00A26904" w:rsidRDefault="003E7DB0" w:rsidP="00361F1C">
      <w:pPr>
        <w:pStyle w:val="ListBullet2"/>
      </w:pPr>
      <w:r w:rsidRPr="00A26904">
        <w:t>Sharing infrastructure with strong enforcement of Access Control systems. In many organizational and jurisdictional environment</w:t>
      </w:r>
      <w:r w:rsidR="00743506" w:rsidRPr="00A26904">
        <w:t>s,</w:t>
      </w:r>
      <w:r w:rsidRPr="00A26904">
        <w:t xml:space="preserve"> access to clinical data </w:t>
      </w:r>
      <w:r w:rsidR="00743506" w:rsidRPr="00A26904">
        <w:t>is</w:t>
      </w:r>
      <w:r w:rsidRPr="00A26904">
        <w:t xml:space="preserve"> managed by Servers that store/register clinical data and cannot be regulated by the Consumer itself</w:t>
      </w:r>
      <w:r w:rsidR="00CF7A66" w:rsidRPr="00A26904">
        <w:t xml:space="preserve">. </w:t>
      </w:r>
    </w:p>
    <w:p w14:paraId="6A98F6E2" w14:textId="570A3ECC" w:rsidR="003E7DB0" w:rsidRPr="00A26904" w:rsidRDefault="003E7DB0" w:rsidP="00361F1C">
      <w:pPr>
        <w:pStyle w:val="BodyText"/>
      </w:pPr>
      <w:r w:rsidRPr="00A26904">
        <w:t xml:space="preserve">In those scenarios, this </w:t>
      </w:r>
      <w:r w:rsidR="00743506" w:rsidRPr="00A26904">
        <w:t xml:space="preserve">profile </w:t>
      </w:r>
      <w:r w:rsidRPr="00A26904">
        <w:t xml:space="preserve">defines how to create a “logical federation” between </w:t>
      </w:r>
      <w:r w:rsidR="00EC51CE" w:rsidRPr="00A26904">
        <w:t xml:space="preserve">an </w:t>
      </w:r>
      <w:r w:rsidR="009848C0" w:rsidRPr="00A26904">
        <w:t>Access Decision Manager</w:t>
      </w:r>
      <w:r w:rsidRPr="00A26904">
        <w:t xml:space="preserve"> (responsible </w:t>
      </w:r>
      <w:r w:rsidR="00743506" w:rsidRPr="00A26904">
        <w:t xml:space="preserve">for </w:t>
      </w:r>
      <w:r w:rsidRPr="00A26904">
        <w:t>enabl</w:t>
      </w:r>
      <w:r w:rsidR="00743506" w:rsidRPr="00A26904">
        <w:t>ing</w:t>
      </w:r>
      <w:r w:rsidRPr="00A26904">
        <w:t>/den</w:t>
      </w:r>
      <w:r w:rsidR="00743506" w:rsidRPr="00A26904">
        <w:t>ying</w:t>
      </w:r>
      <w:r w:rsidRPr="00A26904">
        <w:t xml:space="preserve"> accesses) and XDS Document Repositories (that store </w:t>
      </w:r>
      <w:r w:rsidR="00582118" w:rsidRPr="00A26904">
        <w:t>documents</w:t>
      </w:r>
      <w:r w:rsidR="00743506" w:rsidRPr="00A26904">
        <w:t xml:space="preserve"> </w:t>
      </w:r>
      <w:r w:rsidRPr="00A26904">
        <w:t>and expose them without knowledge related to the user/role/consent doc</w:t>
      </w:r>
      <w:r w:rsidR="00743506" w:rsidRPr="00A26904">
        <w:t>ument</w:t>
      </w:r>
      <w:r w:rsidRPr="00A26904">
        <w:t>s/policies etc</w:t>
      </w:r>
      <w:r w:rsidR="00F23304" w:rsidRPr="00A26904">
        <w:t>.</w:t>
      </w:r>
      <w:r w:rsidRPr="00A26904">
        <w:t xml:space="preserve">). Actors that store clinical data could only trust a decision made by the </w:t>
      </w:r>
      <w:r w:rsidR="009848C0" w:rsidRPr="00A26904">
        <w:t>Access Decision Manager</w:t>
      </w:r>
    </w:p>
    <w:p w14:paraId="6FA42038" w14:textId="5FF37B1A" w:rsidR="003E7DB0" w:rsidRPr="00A26904" w:rsidRDefault="009848C0" w:rsidP="00637509">
      <w:pPr>
        <w:pStyle w:val="BodyText"/>
      </w:pPr>
      <w:r w:rsidRPr="00A26904">
        <w:t>Access Decision Manager</w:t>
      </w:r>
      <w:r w:rsidR="003E7DB0" w:rsidRPr="00A26904">
        <w:t xml:space="preserve"> functionalities are out of scope for this profile because typically they are domain specific and local</w:t>
      </w:r>
      <w:r w:rsidR="005C3971" w:rsidRPr="00A26904">
        <w:t>ly</w:t>
      </w:r>
      <w:r w:rsidR="003E7DB0" w:rsidRPr="00A26904">
        <w:t xml:space="preserve"> defined. </w:t>
      </w:r>
      <w:r w:rsidR="0046574A" w:rsidRPr="00A26904">
        <w:t xml:space="preserve">It is </w:t>
      </w:r>
      <w:r w:rsidR="00EC51CE" w:rsidRPr="00A26904">
        <w:t>out</w:t>
      </w:r>
      <w:r w:rsidR="0046574A" w:rsidRPr="00A26904">
        <w:t xml:space="preserve"> scope of the profile to cover all the Access Control Decision issues</w:t>
      </w:r>
      <w:r w:rsidR="00EA07D7" w:rsidRPr="00A26904">
        <w:t xml:space="preserve">. </w:t>
      </w:r>
      <w:r w:rsidR="003E7DB0" w:rsidRPr="00A26904">
        <w:t xml:space="preserve">This profile allows the creation of a system where the existence of a document that cannot be accessed </w:t>
      </w:r>
      <w:r w:rsidR="00743506" w:rsidRPr="00A26904">
        <w:t xml:space="preserve">by </w:t>
      </w:r>
      <w:r w:rsidR="003E7DB0" w:rsidRPr="00A26904">
        <w:t xml:space="preserve">a specific user is totally obscured </w:t>
      </w:r>
      <w:r w:rsidR="00236BB8" w:rsidRPr="00A26904">
        <w:t xml:space="preserve">from </w:t>
      </w:r>
      <w:r w:rsidR="003E7DB0" w:rsidRPr="00A26904">
        <w:t xml:space="preserve">the Consumers. </w:t>
      </w:r>
    </w:p>
    <w:p w14:paraId="0674EEF8" w14:textId="69123CF8" w:rsidR="003E7DB0" w:rsidRPr="00A26904" w:rsidRDefault="00743506" w:rsidP="00361F1C">
      <w:pPr>
        <w:pStyle w:val="BodyText"/>
      </w:pPr>
      <w:r w:rsidRPr="00A26904">
        <w:t>C</w:t>
      </w:r>
      <w:r w:rsidR="003E7DB0" w:rsidRPr="00A26904">
        <w:t xml:space="preserve">reation, management and enforcement </w:t>
      </w:r>
      <w:r w:rsidRPr="00A26904">
        <w:t xml:space="preserve">of policies </w:t>
      </w:r>
      <w:r w:rsidR="003E7DB0" w:rsidRPr="00A26904">
        <w:t>are out of scope for this profile. However</w:t>
      </w:r>
      <w:r w:rsidR="000C6C15" w:rsidRPr="00A26904">
        <w:t>,</w:t>
      </w:r>
      <w:r w:rsidR="003E7DB0" w:rsidRPr="00A26904">
        <w:t xml:space="preserve"> this </w:t>
      </w:r>
      <w:r w:rsidRPr="00A26904">
        <w:t xml:space="preserve">profile </w:t>
      </w:r>
      <w:r w:rsidR="003E7DB0" w:rsidRPr="00A26904">
        <w:t xml:space="preserve">takes in consideration best practices and common implementations for </w:t>
      </w:r>
      <w:r w:rsidR="009848C0" w:rsidRPr="00A26904">
        <w:t>Access Decision Manager</w:t>
      </w:r>
      <w:r w:rsidR="00582118" w:rsidRPr="00A26904">
        <w:t xml:space="preserve"> </w:t>
      </w:r>
      <w:r w:rsidR="003E7DB0" w:rsidRPr="00A26904">
        <w:t>functionalities</w:t>
      </w:r>
      <w:r w:rsidR="00582118" w:rsidRPr="00A26904">
        <w:t>.</w:t>
      </w:r>
    </w:p>
    <w:p w14:paraId="4F0065DA" w14:textId="77777777" w:rsidR="003E7DB0" w:rsidRPr="00A26904" w:rsidRDefault="003E7DB0" w:rsidP="00361F1C">
      <w:pPr>
        <w:pStyle w:val="BodyText"/>
      </w:pPr>
      <w:r w:rsidRPr="00A26904">
        <w:t>This profile allows addressing the following security risks (related to XDS Document Repository exposure):</w:t>
      </w:r>
    </w:p>
    <w:p w14:paraId="5D503A27" w14:textId="24056642" w:rsidR="003E7DB0" w:rsidRPr="00A26904" w:rsidRDefault="003E7DB0" w:rsidP="00361F1C">
      <w:pPr>
        <w:pStyle w:val="ListBullet2"/>
      </w:pPr>
      <w:r w:rsidRPr="00A26904">
        <w:t xml:space="preserve">The Document Repository does not know the access control decision that should be enforced. Therefore, if it denies access to data, there is a failure of availability. If it </w:t>
      </w:r>
      <w:r w:rsidRPr="00A26904">
        <w:lastRenderedPageBreak/>
        <w:t xml:space="preserve">provides the document inappropriately, there is a risk to confidentiality. </w:t>
      </w:r>
      <w:r w:rsidR="00743506" w:rsidRPr="00A26904">
        <w:t xml:space="preserve">The </w:t>
      </w:r>
      <w:r w:rsidRPr="00A26904">
        <w:t xml:space="preserve">SeR </w:t>
      </w:r>
      <w:r w:rsidR="0025769A" w:rsidRPr="00A26904">
        <w:t>Profile</w:t>
      </w:r>
      <w:r w:rsidRPr="00A26904">
        <w:t xml:space="preserve"> allows the </w:t>
      </w:r>
      <w:r w:rsidR="00852E1E" w:rsidRPr="00A26904">
        <w:t>R</w:t>
      </w:r>
      <w:r w:rsidRPr="00A26904">
        <w:t xml:space="preserve">epository to be aware of the decision made, only asking for the existence of Authorizations granted by the trusted </w:t>
      </w:r>
      <w:r w:rsidR="009848C0" w:rsidRPr="00A26904">
        <w:t xml:space="preserve">Access Decision Manager </w:t>
      </w:r>
      <w:r w:rsidRPr="00A26904">
        <w:t xml:space="preserve">and enforcing that decision. In accordance </w:t>
      </w:r>
      <w:r w:rsidR="00743506" w:rsidRPr="00A26904">
        <w:t xml:space="preserve">with </w:t>
      </w:r>
      <w:r w:rsidRPr="00A26904">
        <w:t xml:space="preserve">Affinity Domain policies, the XDS Document Repository can make further access control decisions. </w:t>
      </w:r>
    </w:p>
    <w:p w14:paraId="008B5EEE" w14:textId="7E30BF4D" w:rsidR="003E7DB0" w:rsidRPr="00A26904" w:rsidRDefault="003E7DB0" w:rsidP="00361F1C">
      <w:pPr>
        <w:pStyle w:val="ListBullet2"/>
      </w:pPr>
      <w:r w:rsidRPr="00A26904">
        <w:t xml:space="preserve">A </w:t>
      </w:r>
      <w:r w:rsidR="00743506" w:rsidRPr="00A26904">
        <w:t>s</w:t>
      </w:r>
      <w:r w:rsidRPr="00A26904">
        <w:t xml:space="preserve">eparation of duties between Document Consumer (that requests authorization and documents) and the Policy Decision Point is created. </w:t>
      </w:r>
      <w:r w:rsidR="00743506" w:rsidRPr="00A26904">
        <w:t xml:space="preserve">The </w:t>
      </w:r>
      <w:r w:rsidRPr="00A26904">
        <w:t xml:space="preserve">SeR </w:t>
      </w:r>
      <w:r w:rsidR="0025769A" w:rsidRPr="00A26904">
        <w:t>Profile</w:t>
      </w:r>
      <w:r w:rsidRPr="00A26904">
        <w:t xml:space="preserve"> moves the decisions and enforcement into the service layer by grouping decisions with the Registry and enforcement with the Repository (instead of the </w:t>
      </w:r>
      <w:r w:rsidR="00852E1E" w:rsidRPr="00A26904">
        <w:t>C</w:t>
      </w:r>
      <w:r w:rsidRPr="00A26904">
        <w:t>onsumer)</w:t>
      </w:r>
      <w:r w:rsidR="00EA07D7" w:rsidRPr="00A26904">
        <w:t xml:space="preserve">. </w:t>
      </w:r>
    </w:p>
    <w:p w14:paraId="7DC58CED" w14:textId="2F27D832" w:rsidR="003E7DB0" w:rsidRPr="00A26904" w:rsidRDefault="00E2515A" w:rsidP="00D91815">
      <w:pPr>
        <w:pStyle w:val="Heading2"/>
        <w:numPr>
          <w:ilvl w:val="0"/>
          <w:numId w:val="0"/>
        </w:numPr>
        <w:tabs>
          <w:tab w:val="clear" w:pos="1440"/>
        </w:tabs>
        <w:rPr>
          <w:noProof w:val="0"/>
        </w:rPr>
      </w:pPr>
      <w:bookmarkStart w:id="37" w:name="_Toc13819121"/>
      <w:r w:rsidRPr="00A26904">
        <w:rPr>
          <w:noProof w:val="0"/>
        </w:rPr>
        <w:t>39.</w:t>
      </w:r>
      <w:r w:rsidR="003E7DB0" w:rsidRPr="00A26904">
        <w:rPr>
          <w:noProof w:val="0"/>
        </w:rPr>
        <w:t>1 SeR Actors, Transactions</w:t>
      </w:r>
      <w:bookmarkEnd w:id="28"/>
      <w:bookmarkEnd w:id="29"/>
      <w:bookmarkEnd w:id="30"/>
      <w:bookmarkEnd w:id="31"/>
      <w:bookmarkEnd w:id="32"/>
      <w:bookmarkEnd w:id="33"/>
      <w:bookmarkEnd w:id="34"/>
      <w:bookmarkEnd w:id="35"/>
      <w:r w:rsidR="003E7DB0" w:rsidRPr="00A26904">
        <w:rPr>
          <w:noProof w:val="0"/>
        </w:rPr>
        <w:t>,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1EBC5058" w14:textId="68A8A9D8" w:rsidR="003E7DB0" w:rsidRPr="00A26904" w:rsidRDefault="003E7DB0" w:rsidP="00323461">
      <w:pPr>
        <w:pStyle w:val="BodyText"/>
      </w:pPr>
      <w:r w:rsidRPr="00A26904">
        <w:t xml:space="preserve">This section defines the actors, transactions, and/or content modules in this profile. </w:t>
      </w:r>
    </w:p>
    <w:p w14:paraId="6312F630" w14:textId="3641B33C" w:rsidR="003E7DB0" w:rsidRPr="00A26904" w:rsidRDefault="003E7DB0">
      <w:pPr>
        <w:pStyle w:val="BodyText"/>
      </w:pPr>
      <w:r w:rsidRPr="00A26904">
        <w:t xml:space="preserve">Figure </w:t>
      </w:r>
      <w:r w:rsidR="00E2515A" w:rsidRPr="00A26904">
        <w:t>39.</w:t>
      </w:r>
      <w:r w:rsidRPr="00A26904">
        <w:t>1-1 shows the actors directly involved in the SeR Profile and the relevant transactions between them. If needed for context, other actors that may be indirectly involved due to their participation in other related profiles are shown in dotted lines. Actors which have a mandatory grouping are shown in conjoined boxes.</w:t>
      </w:r>
      <w:bookmarkStart w:id="46" w:name="_MON_1332928073"/>
      <w:bookmarkStart w:id="47" w:name="_MON_1332928080"/>
      <w:bookmarkStart w:id="48" w:name="_MON_1332999518"/>
      <w:bookmarkStart w:id="49" w:name="_MON_1332999535"/>
      <w:bookmarkStart w:id="50" w:name="_MON_1332999731"/>
      <w:bookmarkStart w:id="51" w:name="_MON_1332999748"/>
      <w:bookmarkStart w:id="52" w:name="_MON_1332999783"/>
      <w:bookmarkEnd w:id="46"/>
      <w:bookmarkEnd w:id="47"/>
      <w:bookmarkEnd w:id="48"/>
      <w:bookmarkEnd w:id="49"/>
      <w:bookmarkEnd w:id="50"/>
      <w:bookmarkEnd w:id="51"/>
      <w:bookmarkEnd w:id="52"/>
    </w:p>
    <w:bookmarkStart w:id="53" w:name="_MON_1341579970"/>
    <w:bookmarkStart w:id="54" w:name="_MON_1341580035"/>
    <w:bookmarkStart w:id="55" w:name="_MON_1341580054"/>
    <w:bookmarkStart w:id="56" w:name="_MON_1334057071"/>
    <w:bookmarkStart w:id="57" w:name="_MON_1335430805"/>
    <w:bookmarkStart w:id="58" w:name="_MON_1335430815"/>
    <w:bookmarkStart w:id="59" w:name="_MON_1334147114"/>
    <w:bookmarkStart w:id="60" w:name="_MON_1334147134"/>
    <w:bookmarkStart w:id="61" w:name="_MON_1334058960"/>
    <w:bookmarkStart w:id="62" w:name="_MON_1341233914"/>
    <w:bookmarkStart w:id="63" w:name="_MON_1335423940"/>
    <w:bookmarkStart w:id="64" w:name="_MON_1341579807"/>
    <w:bookmarkStart w:id="65" w:name="_MON_1341579810"/>
    <w:bookmarkStart w:id="66" w:name="_MON_1341579831"/>
    <w:bookmarkEnd w:id="53"/>
    <w:bookmarkEnd w:id="54"/>
    <w:bookmarkEnd w:id="55"/>
    <w:bookmarkEnd w:id="56"/>
    <w:bookmarkEnd w:id="57"/>
    <w:bookmarkEnd w:id="58"/>
    <w:bookmarkEnd w:id="59"/>
    <w:bookmarkEnd w:id="60"/>
    <w:bookmarkEnd w:id="61"/>
    <w:bookmarkEnd w:id="62"/>
    <w:bookmarkEnd w:id="63"/>
    <w:bookmarkEnd w:id="64"/>
    <w:bookmarkEnd w:id="65"/>
    <w:bookmarkEnd w:id="66"/>
    <w:bookmarkStart w:id="67" w:name="_MON_1341579945"/>
    <w:bookmarkEnd w:id="67"/>
    <w:p w14:paraId="43B85E75" w14:textId="3D1F1E1A" w:rsidR="003E7DB0" w:rsidRPr="00A26904" w:rsidRDefault="00530B97" w:rsidP="00F44C8A">
      <w:pPr>
        <w:pStyle w:val="FigureTitle"/>
      </w:pPr>
      <w:r w:rsidRPr="00A26904">
        <w:rPr>
          <w:noProof/>
        </w:rPr>
        <w:object w:dxaOrig="10400" w:dyaOrig="5760" w14:anchorId="25135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1.25pt;height:4in;mso-width-percent:0;mso-height-percent:0;mso-width-percent:0;mso-height-percent:0" o:ole="">
            <v:imagedata r:id="rId16" o:title=""/>
          </v:shape>
          <o:OLEObject Type="Embed" ProgID="Word.Document.12" ShapeID="_x0000_i1025" DrawAspect="Content" ObjectID="_1624432335" r:id="rId17">
            <o:FieldCodes>\s</o:FieldCodes>
          </o:OLEObject>
        </w:object>
      </w:r>
      <w:r w:rsidR="003E7DB0" w:rsidRPr="00A26904">
        <w:t xml:space="preserve">Figure </w:t>
      </w:r>
      <w:r w:rsidR="00E2515A" w:rsidRPr="00A26904">
        <w:t>39.</w:t>
      </w:r>
      <w:r w:rsidR="003E7DB0" w:rsidRPr="00A26904">
        <w:t>1-1:</w:t>
      </w:r>
      <w:r w:rsidR="00582118" w:rsidRPr="00A26904">
        <w:t xml:space="preserve"> </w:t>
      </w:r>
      <w:r w:rsidR="003E7DB0" w:rsidRPr="00A26904">
        <w:t>SeR Actor Diagram</w:t>
      </w:r>
    </w:p>
    <w:p w14:paraId="7487D452" w14:textId="67DACC51" w:rsidR="003E7DB0" w:rsidRPr="00A26904" w:rsidRDefault="003E7DB0" w:rsidP="00361F1C">
      <w:pPr>
        <w:pStyle w:val="BodyText"/>
      </w:pPr>
      <w:r w:rsidRPr="00A26904">
        <w:t xml:space="preserve">Table </w:t>
      </w:r>
      <w:r w:rsidR="00E2515A" w:rsidRPr="00A26904">
        <w:t>39.</w:t>
      </w:r>
      <w:r w:rsidRPr="00A26904">
        <w:t xml:space="preserve">1-1 lists the transactions for each actor directly involved in the SeR Profile. To claim compliance with this </w:t>
      </w:r>
      <w:r w:rsidR="00F23304" w:rsidRPr="00A26904">
        <w:t>p</w:t>
      </w:r>
      <w:r w:rsidRPr="00A26904">
        <w:t xml:space="preserve">rofile, an actor </w:t>
      </w:r>
      <w:r w:rsidR="004D4724" w:rsidRPr="00A26904">
        <w:t>shall</w:t>
      </w:r>
      <w:r w:rsidRPr="00A26904">
        <w:t xml:space="preserve"> support all required transactions (labeled “R”) and may support the optional transactions (labeled “O”). </w:t>
      </w:r>
    </w:p>
    <w:p w14:paraId="257625A0" w14:textId="4FDD3D3B" w:rsidR="003E7DB0" w:rsidRPr="00A26904" w:rsidRDefault="003E7DB0" w:rsidP="00C56183">
      <w:pPr>
        <w:pStyle w:val="TableTitle"/>
      </w:pPr>
      <w:r w:rsidRPr="00A26904">
        <w:lastRenderedPageBreak/>
        <w:t xml:space="preserve">Table </w:t>
      </w:r>
      <w:r w:rsidR="00E2515A" w:rsidRPr="00A26904">
        <w:t>39.</w:t>
      </w:r>
      <w:r w:rsidRPr="00A26904">
        <w:t>1-1: SeR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09"/>
        <w:gridCol w:w="3330"/>
        <w:gridCol w:w="1440"/>
        <w:gridCol w:w="1899"/>
      </w:tblGrid>
      <w:tr w:rsidR="00A746F1" w:rsidRPr="00A26904" w14:paraId="0BB0BC4B" w14:textId="77777777" w:rsidTr="00036174">
        <w:trPr>
          <w:cantSplit/>
          <w:tblHeader/>
          <w:jc w:val="center"/>
        </w:trPr>
        <w:tc>
          <w:tcPr>
            <w:tcW w:w="1809" w:type="dxa"/>
            <w:shd w:val="pct15" w:color="auto" w:fill="FFFFFF"/>
          </w:tcPr>
          <w:p w14:paraId="408E4424" w14:textId="77777777" w:rsidR="003E7DB0" w:rsidRPr="00A26904" w:rsidRDefault="003E7DB0" w:rsidP="00663624">
            <w:pPr>
              <w:pStyle w:val="TableEntryHeader"/>
            </w:pPr>
            <w:r w:rsidRPr="00A26904">
              <w:t>Actors</w:t>
            </w:r>
          </w:p>
        </w:tc>
        <w:tc>
          <w:tcPr>
            <w:tcW w:w="3330" w:type="dxa"/>
            <w:shd w:val="pct15" w:color="auto" w:fill="FFFFFF"/>
          </w:tcPr>
          <w:p w14:paraId="2CD8EAD4" w14:textId="77777777" w:rsidR="003E7DB0" w:rsidRPr="00A26904" w:rsidRDefault="003E7DB0" w:rsidP="00663624">
            <w:pPr>
              <w:pStyle w:val="TableEntryHeader"/>
            </w:pPr>
            <w:r w:rsidRPr="00A26904">
              <w:t xml:space="preserve">Transactions </w:t>
            </w:r>
          </w:p>
        </w:tc>
        <w:tc>
          <w:tcPr>
            <w:tcW w:w="1440" w:type="dxa"/>
            <w:shd w:val="pct15" w:color="auto" w:fill="FFFFFF"/>
          </w:tcPr>
          <w:p w14:paraId="18B58103" w14:textId="77777777" w:rsidR="003E7DB0" w:rsidRPr="00A26904" w:rsidRDefault="003E7DB0" w:rsidP="00663624">
            <w:pPr>
              <w:pStyle w:val="TableEntryHeader"/>
            </w:pPr>
            <w:r w:rsidRPr="00A26904">
              <w:t>Optionality</w:t>
            </w:r>
          </w:p>
        </w:tc>
        <w:tc>
          <w:tcPr>
            <w:tcW w:w="1899" w:type="dxa"/>
            <w:shd w:val="pct15" w:color="auto" w:fill="FFFFFF"/>
          </w:tcPr>
          <w:p w14:paraId="06231A33" w14:textId="77777777" w:rsidR="003E7DB0" w:rsidRPr="00A26904" w:rsidRDefault="003E7DB0" w:rsidP="00EF1E77">
            <w:pPr>
              <w:pStyle w:val="TableEntryHeader"/>
              <w:rPr>
                <w:rFonts w:ascii="Times New Roman" w:hAnsi="Times New Roman"/>
                <w:b w:val="0"/>
                <w:i/>
              </w:rPr>
            </w:pPr>
            <w:r w:rsidRPr="00A26904">
              <w:t>Reference</w:t>
            </w:r>
          </w:p>
        </w:tc>
      </w:tr>
      <w:tr w:rsidR="00A746F1" w:rsidRPr="00A26904" w14:paraId="50F6BFEC" w14:textId="77777777" w:rsidTr="00036174">
        <w:trPr>
          <w:cantSplit/>
          <w:jc w:val="center"/>
        </w:trPr>
        <w:tc>
          <w:tcPr>
            <w:tcW w:w="1809" w:type="dxa"/>
          </w:tcPr>
          <w:p w14:paraId="163451B4" w14:textId="77777777" w:rsidR="003E7DB0" w:rsidRPr="00A26904" w:rsidRDefault="003E7DB0" w:rsidP="00AD069D">
            <w:pPr>
              <w:pStyle w:val="TableEntry"/>
            </w:pPr>
            <w:r w:rsidRPr="00A26904">
              <w:t>Authorization Decisions Manager</w:t>
            </w:r>
          </w:p>
        </w:tc>
        <w:tc>
          <w:tcPr>
            <w:tcW w:w="3330" w:type="dxa"/>
          </w:tcPr>
          <w:p w14:paraId="702F32AA" w14:textId="14E84A85" w:rsidR="003E7DB0" w:rsidRPr="00A26904" w:rsidRDefault="003E7DB0" w:rsidP="003579DA">
            <w:pPr>
              <w:pStyle w:val="TableEntry"/>
            </w:pPr>
            <w:r w:rsidRPr="00A26904">
              <w:t>Authorization Decisions Query</w:t>
            </w:r>
            <w:r w:rsidR="00A746F1" w:rsidRPr="00A26904">
              <w:t xml:space="preserve"> [ITI-79]</w:t>
            </w:r>
          </w:p>
        </w:tc>
        <w:tc>
          <w:tcPr>
            <w:tcW w:w="1440" w:type="dxa"/>
          </w:tcPr>
          <w:p w14:paraId="5DB7A083" w14:textId="77777777" w:rsidR="003E7DB0" w:rsidRPr="00A26904" w:rsidRDefault="003E7DB0" w:rsidP="00036174">
            <w:pPr>
              <w:pStyle w:val="TableEntry"/>
              <w:jc w:val="center"/>
            </w:pPr>
            <w:r w:rsidRPr="00A26904">
              <w:t>R</w:t>
            </w:r>
          </w:p>
        </w:tc>
        <w:tc>
          <w:tcPr>
            <w:tcW w:w="1899" w:type="dxa"/>
          </w:tcPr>
          <w:p w14:paraId="6895AC10" w14:textId="7582D94C" w:rsidR="003E7DB0" w:rsidRPr="00A26904" w:rsidRDefault="00743506" w:rsidP="00EF1E77">
            <w:pPr>
              <w:pStyle w:val="TableEntry"/>
            </w:pPr>
            <w:r w:rsidRPr="00A26904">
              <w:t xml:space="preserve">ITI </w:t>
            </w:r>
            <w:r w:rsidR="003E7DB0" w:rsidRPr="00A26904">
              <w:t>TF-2</w:t>
            </w:r>
            <w:r w:rsidRPr="00A26904">
              <w:t>c</w:t>
            </w:r>
            <w:r w:rsidR="003E7DB0" w:rsidRPr="00A26904">
              <w:t>: 3.</w:t>
            </w:r>
            <w:r w:rsidR="00E2515A" w:rsidRPr="00A26904">
              <w:t>79</w:t>
            </w:r>
          </w:p>
        </w:tc>
      </w:tr>
      <w:tr w:rsidR="00A746F1" w:rsidRPr="00A26904" w14:paraId="14DD3848" w14:textId="77777777" w:rsidTr="00036174">
        <w:trPr>
          <w:cantSplit/>
          <w:jc w:val="center"/>
        </w:trPr>
        <w:tc>
          <w:tcPr>
            <w:tcW w:w="1809" w:type="dxa"/>
          </w:tcPr>
          <w:p w14:paraId="252D9FF8" w14:textId="77777777" w:rsidR="003E7DB0" w:rsidRPr="00A26904" w:rsidRDefault="003E7DB0" w:rsidP="00AD069D">
            <w:pPr>
              <w:pStyle w:val="TableEntry"/>
            </w:pPr>
            <w:r w:rsidRPr="00A26904">
              <w:t>Authorization Decisions Verifier</w:t>
            </w:r>
          </w:p>
        </w:tc>
        <w:tc>
          <w:tcPr>
            <w:tcW w:w="3330" w:type="dxa"/>
          </w:tcPr>
          <w:p w14:paraId="625EC1C3" w14:textId="0A8F3C5C" w:rsidR="003E7DB0" w:rsidRPr="00A26904" w:rsidRDefault="003E7DB0" w:rsidP="003579DA">
            <w:pPr>
              <w:pStyle w:val="TableEntry"/>
            </w:pPr>
            <w:r w:rsidRPr="00A26904">
              <w:t>Authorization Decisions Query</w:t>
            </w:r>
            <w:r w:rsidR="00A746F1" w:rsidRPr="00A26904">
              <w:t xml:space="preserve"> [ITI-79]</w:t>
            </w:r>
          </w:p>
        </w:tc>
        <w:tc>
          <w:tcPr>
            <w:tcW w:w="1440" w:type="dxa"/>
          </w:tcPr>
          <w:p w14:paraId="683C396B" w14:textId="77777777" w:rsidR="003E7DB0" w:rsidRPr="00A26904" w:rsidRDefault="003E7DB0" w:rsidP="00036174">
            <w:pPr>
              <w:pStyle w:val="TableEntry"/>
              <w:jc w:val="center"/>
            </w:pPr>
            <w:r w:rsidRPr="00A26904">
              <w:t>R</w:t>
            </w:r>
          </w:p>
        </w:tc>
        <w:tc>
          <w:tcPr>
            <w:tcW w:w="1899" w:type="dxa"/>
          </w:tcPr>
          <w:p w14:paraId="6973A711" w14:textId="37D722C9" w:rsidR="003E7DB0" w:rsidRPr="00A26904" w:rsidRDefault="00743506" w:rsidP="00EF1E77">
            <w:pPr>
              <w:pStyle w:val="TableEntry"/>
            </w:pPr>
            <w:r w:rsidRPr="00A26904">
              <w:t xml:space="preserve">ITI </w:t>
            </w:r>
            <w:r w:rsidR="003E7DB0" w:rsidRPr="00A26904">
              <w:t>TF-2</w:t>
            </w:r>
            <w:r w:rsidRPr="00A26904">
              <w:t>c</w:t>
            </w:r>
            <w:r w:rsidR="003E7DB0" w:rsidRPr="00A26904">
              <w:t>: 3.</w:t>
            </w:r>
            <w:r w:rsidR="00E2515A" w:rsidRPr="00A26904">
              <w:t>79</w:t>
            </w:r>
          </w:p>
        </w:tc>
      </w:tr>
      <w:bookmarkEnd w:id="38"/>
      <w:bookmarkEnd w:id="39"/>
      <w:bookmarkEnd w:id="40"/>
      <w:bookmarkEnd w:id="41"/>
      <w:bookmarkEnd w:id="42"/>
      <w:bookmarkEnd w:id="43"/>
      <w:bookmarkEnd w:id="44"/>
      <w:bookmarkEnd w:id="45"/>
    </w:tbl>
    <w:p w14:paraId="6B139BB8" w14:textId="77777777" w:rsidR="003E7DB0" w:rsidRPr="00A26904" w:rsidRDefault="003E7DB0" w:rsidP="00582118">
      <w:pPr>
        <w:pStyle w:val="BodyText"/>
      </w:pPr>
    </w:p>
    <w:p w14:paraId="6A49DAED" w14:textId="535E3B55" w:rsidR="003E7DB0" w:rsidRPr="00A26904" w:rsidRDefault="00E2515A" w:rsidP="00503AE1">
      <w:pPr>
        <w:pStyle w:val="Heading3"/>
        <w:numPr>
          <w:ilvl w:val="0"/>
          <w:numId w:val="0"/>
        </w:numPr>
        <w:tabs>
          <w:tab w:val="clear" w:pos="1440"/>
        </w:tabs>
        <w:rPr>
          <w:bCs/>
          <w:noProof w:val="0"/>
        </w:rPr>
      </w:pPr>
      <w:bookmarkStart w:id="68" w:name="_Toc13819122"/>
      <w:r w:rsidRPr="00A26904">
        <w:rPr>
          <w:bCs/>
          <w:noProof w:val="0"/>
        </w:rPr>
        <w:t>39.</w:t>
      </w:r>
      <w:r w:rsidR="003E7DB0" w:rsidRPr="00A26904">
        <w:rPr>
          <w:bCs/>
          <w:noProof w:val="0"/>
        </w:rPr>
        <w:t>1.1 Actor Descriptions and Actor Profile Requirements</w:t>
      </w:r>
      <w:bookmarkEnd w:id="68"/>
    </w:p>
    <w:p w14:paraId="2E60A452" w14:textId="77777777" w:rsidR="003E7DB0" w:rsidRPr="00A26904" w:rsidRDefault="003E7DB0" w:rsidP="003C676E">
      <w:pPr>
        <w:pStyle w:val="BodyText"/>
      </w:pPr>
      <w:r w:rsidRPr="00A26904">
        <w:t>Most requirements are documented in Transactions (Volume 2) and Content Modules (Volume 3). This section documents any additional requirements on profile’s actors.</w:t>
      </w:r>
    </w:p>
    <w:p w14:paraId="48CA4292" w14:textId="6116FC33" w:rsidR="003E7DB0" w:rsidRPr="00A26904" w:rsidRDefault="00E2515A" w:rsidP="009D0CDF">
      <w:pPr>
        <w:pStyle w:val="Heading4"/>
        <w:numPr>
          <w:ilvl w:val="0"/>
          <w:numId w:val="0"/>
        </w:numPr>
        <w:tabs>
          <w:tab w:val="clear" w:pos="1440"/>
        </w:tabs>
        <w:rPr>
          <w:noProof w:val="0"/>
        </w:rPr>
      </w:pPr>
      <w:bookmarkStart w:id="69" w:name="_Toc13819123"/>
      <w:r w:rsidRPr="00A26904">
        <w:rPr>
          <w:noProof w:val="0"/>
        </w:rPr>
        <w:t>39.</w:t>
      </w:r>
      <w:r w:rsidR="003E7DB0" w:rsidRPr="00A26904">
        <w:rPr>
          <w:noProof w:val="0"/>
        </w:rPr>
        <w:t>1.1.1 Authorization Decision</w:t>
      </w:r>
      <w:r w:rsidR="00743506" w:rsidRPr="00A26904">
        <w:rPr>
          <w:noProof w:val="0"/>
        </w:rPr>
        <w:t>s</w:t>
      </w:r>
      <w:r w:rsidR="003E7DB0" w:rsidRPr="00A26904">
        <w:rPr>
          <w:noProof w:val="0"/>
        </w:rPr>
        <w:t xml:space="preserve"> Manager</w:t>
      </w:r>
      <w:bookmarkEnd w:id="69"/>
    </w:p>
    <w:p w14:paraId="57F83600" w14:textId="47325B23" w:rsidR="003E7DB0" w:rsidRPr="00A26904" w:rsidRDefault="003E7DB0" w:rsidP="00B01651">
      <w:pPr>
        <w:pStyle w:val="BodyText"/>
      </w:pPr>
      <w:r w:rsidRPr="00A26904">
        <w:t>The Authorization Decision</w:t>
      </w:r>
      <w:r w:rsidR="00743506" w:rsidRPr="00A26904">
        <w:t>s</w:t>
      </w:r>
      <w:r w:rsidRPr="00A26904">
        <w:t xml:space="preserve"> Manager is responsible for the management of access control decisions in the entire XDS domain</w:t>
      </w:r>
      <w:r w:rsidR="00096C35" w:rsidRPr="00A26904">
        <w:t>.</w:t>
      </w:r>
      <w:r w:rsidRPr="00A26904">
        <w:t xml:space="preserve"> From the Access Control point of view</w:t>
      </w:r>
      <w:r w:rsidR="00D61498" w:rsidRPr="00A26904">
        <w:t>,</w:t>
      </w:r>
      <w:r w:rsidRPr="00A26904">
        <w:t xml:space="preserve"> this actor is the unique Policy Decision Point (PDP)</w:t>
      </w:r>
      <w:r w:rsidR="00F75A17" w:rsidRPr="00A26904">
        <w:t xml:space="preserve"> </w:t>
      </w:r>
      <w:r w:rsidRPr="00A26904">
        <w:t xml:space="preserve">of the entire </w:t>
      </w:r>
      <w:r w:rsidR="00743506" w:rsidRPr="00A26904">
        <w:t>d</w:t>
      </w:r>
      <w:r w:rsidRPr="00A26904">
        <w:t>omain</w:t>
      </w:r>
      <w:r w:rsidR="00F75A17" w:rsidRPr="00A26904">
        <w:t xml:space="preserve"> for all documents</w:t>
      </w:r>
      <w:r w:rsidRPr="00A26904">
        <w:t xml:space="preserve"> because </w:t>
      </w:r>
      <w:r w:rsidR="00743506" w:rsidRPr="00A26904">
        <w:t xml:space="preserve">it </w:t>
      </w:r>
      <w:r w:rsidRPr="00A26904">
        <w:t xml:space="preserve">may decide on the outcome of an incoming authorization request in order to provide access to specific resources (documents). The </w:t>
      </w:r>
      <w:r w:rsidR="00924CA1" w:rsidRPr="00A26904">
        <w:t>Authorization Decisions Manager</w:t>
      </w:r>
      <w:r w:rsidRPr="00A26904">
        <w:t xml:space="preserve"> completes the Authorization Decision creating and storing a security token. This security token do</w:t>
      </w:r>
      <w:r w:rsidR="00743506" w:rsidRPr="00A26904">
        <w:t>es not</w:t>
      </w:r>
      <w:r w:rsidRPr="00A26904">
        <w:t xml:space="preserve"> need to be exposed to other systems, and </w:t>
      </w:r>
      <w:r w:rsidR="00743506" w:rsidRPr="00A26904">
        <w:t xml:space="preserve">it </w:t>
      </w:r>
      <w:r w:rsidRPr="00A26904">
        <w:t>certifies</w:t>
      </w:r>
      <w:r w:rsidR="00096C35" w:rsidRPr="00A26904">
        <w:t xml:space="preserve"> the decision made</w:t>
      </w:r>
      <w:r w:rsidRPr="00A26904">
        <w:t xml:space="preserve">. </w:t>
      </w:r>
      <w:r w:rsidR="00096C35" w:rsidRPr="00A26904">
        <w:t>This actor could imple</w:t>
      </w:r>
      <w:r w:rsidR="00EC51CE" w:rsidRPr="00A26904">
        <w:t xml:space="preserve">ment additional Access Control </w:t>
      </w:r>
      <w:r w:rsidR="00096C35" w:rsidRPr="00A26904">
        <w:t>functionalities required in the specific implementation scenario.</w:t>
      </w:r>
    </w:p>
    <w:p w14:paraId="75F040B1" w14:textId="393F8A08" w:rsidR="003E7DB0" w:rsidRPr="00A26904" w:rsidRDefault="003E7DB0" w:rsidP="00361F1C">
      <w:pPr>
        <w:pStyle w:val="BodyText"/>
      </w:pPr>
      <w:r w:rsidRPr="00A26904">
        <w:t>(Refer to the</w:t>
      </w:r>
      <w:r w:rsidR="00743506" w:rsidRPr="00A26904">
        <w:t xml:space="preserve"> </w:t>
      </w:r>
      <w:r w:rsidRPr="00A26904">
        <w:t xml:space="preserve">White Paper IHE ITI Access Control White Paper for further information about </w:t>
      </w:r>
      <w:r w:rsidR="00036174" w:rsidRPr="00A26904">
        <w:t>PDP and Access Control Systems.)</w:t>
      </w:r>
    </w:p>
    <w:p w14:paraId="1CEEC72E" w14:textId="58342F3B" w:rsidR="003E7DB0" w:rsidRPr="00A26904" w:rsidRDefault="00E2515A" w:rsidP="00C33E1E">
      <w:pPr>
        <w:pStyle w:val="Heading4"/>
        <w:numPr>
          <w:ilvl w:val="0"/>
          <w:numId w:val="0"/>
        </w:numPr>
        <w:tabs>
          <w:tab w:val="clear" w:pos="1440"/>
        </w:tabs>
        <w:rPr>
          <w:noProof w:val="0"/>
        </w:rPr>
      </w:pPr>
      <w:bookmarkStart w:id="70" w:name="_Toc13819124"/>
      <w:r w:rsidRPr="00A26904">
        <w:rPr>
          <w:noProof w:val="0"/>
        </w:rPr>
        <w:t>39.</w:t>
      </w:r>
      <w:r w:rsidR="003E7DB0" w:rsidRPr="00A26904">
        <w:rPr>
          <w:noProof w:val="0"/>
        </w:rPr>
        <w:t>1.1.2 Authorization Decision</w:t>
      </w:r>
      <w:r w:rsidR="00743506" w:rsidRPr="00A26904">
        <w:rPr>
          <w:noProof w:val="0"/>
        </w:rPr>
        <w:t>s</w:t>
      </w:r>
      <w:r w:rsidR="003E7DB0" w:rsidRPr="00A26904">
        <w:rPr>
          <w:noProof w:val="0"/>
        </w:rPr>
        <w:t xml:space="preserve"> Verifier</w:t>
      </w:r>
      <w:bookmarkEnd w:id="70"/>
      <w:r w:rsidR="003E7DB0" w:rsidRPr="00A26904">
        <w:rPr>
          <w:noProof w:val="0"/>
        </w:rPr>
        <w:t xml:space="preserve"> </w:t>
      </w:r>
    </w:p>
    <w:p w14:paraId="55945E2D" w14:textId="4CE5C6C0" w:rsidR="003E7DB0" w:rsidRPr="00A26904" w:rsidRDefault="003E7DB0" w:rsidP="00361F1C">
      <w:pPr>
        <w:pStyle w:val="BodyText"/>
      </w:pPr>
      <w:r w:rsidRPr="00A26904">
        <w:t>The Authorization Decision</w:t>
      </w:r>
      <w:r w:rsidR="00A40E8E" w:rsidRPr="00A26904">
        <w:t>s</w:t>
      </w:r>
      <w:r w:rsidRPr="00A26904">
        <w:t xml:space="preserve"> Verifier is the actor that verifies</w:t>
      </w:r>
      <w:r w:rsidR="008170F1" w:rsidRPr="00A26904">
        <w:t xml:space="preserve"> if the Requester Entity is authorized to access specific resources by querying the Authorization Decisions Verifier</w:t>
      </w:r>
      <w:r w:rsidRPr="00A26904">
        <w:t xml:space="preserve">. This actor enforces the Access Decision made by the trusted Policy Decision Point, so it acts as a Policy Enforcement Point (PEP). This actor </w:t>
      </w:r>
      <w:r w:rsidR="00D61498" w:rsidRPr="00A26904">
        <w:t>enables</w:t>
      </w:r>
      <w:r w:rsidRPr="00A26904">
        <w:t xml:space="preserve"> the secure exposure of documents</w:t>
      </w:r>
      <w:r w:rsidR="00D61498" w:rsidRPr="00A26904">
        <w:t>,</w:t>
      </w:r>
      <w:r w:rsidRPr="00A26904">
        <w:t xml:space="preserve"> allowing access only to </w:t>
      </w:r>
      <w:r w:rsidR="00674878" w:rsidRPr="00A26904">
        <w:t>R</w:t>
      </w:r>
      <w:r w:rsidRPr="00A26904">
        <w:t>equester</w:t>
      </w:r>
      <w:r w:rsidR="00674878" w:rsidRPr="00A26904">
        <w:t xml:space="preserve"> Entities</w:t>
      </w:r>
      <w:r w:rsidRPr="00A26904">
        <w:t xml:space="preserve"> previously authorized by the Policy Decision Point. </w:t>
      </w:r>
    </w:p>
    <w:p w14:paraId="37EDB5F2" w14:textId="3F3B0729" w:rsidR="003E7DB0" w:rsidRPr="00A26904" w:rsidRDefault="003E7DB0" w:rsidP="00361F1C">
      <w:pPr>
        <w:pStyle w:val="BodyText"/>
      </w:pPr>
      <w:r w:rsidRPr="00A26904">
        <w:t xml:space="preserve">The </w:t>
      </w:r>
      <w:r w:rsidR="00674878" w:rsidRPr="00A26904">
        <w:t>Requester Entities</w:t>
      </w:r>
      <w:r w:rsidRPr="00A26904">
        <w:t xml:space="preserve"> (XDS </w:t>
      </w:r>
      <w:r w:rsidR="00D61498" w:rsidRPr="00A26904">
        <w:t>D</w:t>
      </w:r>
      <w:r w:rsidRPr="00A26904">
        <w:t xml:space="preserve">ocument Consumer) convey at least the following information to the </w:t>
      </w:r>
      <w:r w:rsidR="00924CA1" w:rsidRPr="00A26904">
        <w:t>Authorization Decisions Verifier</w:t>
      </w:r>
      <w:r w:rsidRPr="00A26904">
        <w:t>:</w:t>
      </w:r>
    </w:p>
    <w:p w14:paraId="3569D756" w14:textId="0A017C22" w:rsidR="003E7DB0" w:rsidRPr="00A26904" w:rsidRDefault="00DC0BA4" w:rsidP="00361F1C">
      <w:pPr>
        <w:pStyle w:val="ListBullet2"/>
      </w:pPr>
      <w:r w:rsidRPr="00A26904">
        <w:t xml:space="preserve">Requester </w:t>
      </w:r>
      <w:r w:rsidR="003E7DB0" w:rsidRPr="00A26904">
        <w:t>Entity that obtains authorization (e</w:t>
      </w:r>
      <w:r w:rsidR="00582118" w:rsidRPr="00A26904">
        <w:t>.</w:t>
      </w:r>
      <w:r w:rsidR="003E7DB0" w:rsidRPr="00A26904">
        <w:t>g.</w:t>
      </w:r>
      <w:r w:rsidR="008F06B6" w:rsidRPr="00A26904">
        <w:t>,</w:t>
      </w:r>
      <w:r w:rsidR="003E7DB0" w:rsidRPr="00A26904">
        <w:t xml:space="preserve"> using an identity assertion)</w:t>
      </w:r>
      <w:r w:rsidR="003E7DB0" w:rsidRPr="00A26904" w:rsidDel="0048074E">
        <w:t xml:space="preserve"> </w:t>
      </w:r>
    </w:p>
    <w:p w14:paraId="3876D097" w14:textId="58A448AD" w:rsidR="003E7DB0" w:rsidRPr="00A26904" w:rsidRDefault="003E7DB0" w:rsidP="00361F1C">
      <w:pPr>
        <w:pStyle w:val="ListBullet2"/>
      </w:pPr>
      <w:r w:rsidRPr="00A26904">
        <w:t>The unique ID of the document that can be accessed (within the Retrieve Document Set-b Request)</w:t>
      </w:r>
    </w:p>
    <w:p w14:paraId="75D5594B" w14:textId="3184FE46" w:rsidR="003E7DB0" w:rsidRPr="00A26904" w:rsidRDefault="003E7DB0" w:rsidP="00361F1C">
      <w:pPr>
        <w:pStyle w:val="BodyText"/>
      </w:pPr>
      <w:r w:rsidRPr="00A26904">
        <w:t>(Refer to the White Paper IHE ITI Access Control White Paper for further information about PEP and Access Control Systems).</w:t>
      </w:r>
    </w:p>
    <w:p w14:paraId="14CF87BD" w14:textId="568E8490" w:rsidR="003E7DB0" w:rsidRPr="00A26904" w:rsidRDefault="00E2515A" w:rsidP="00303E20">
      <w:pPr>
        <w:pStyle w:val="Heading2"/>
        <w:numPr>
          <w:ilvl w:val="0"/>
          <w:numId w:val="0"/>
        </w:numPr>
        <w:tabs>
          <w:tab w:val="clear" w:pos="1440"/>
        </w:tabs>
        <w:rPr>
          <w:noProof w:val="0"/>
        </w:rPr>
      </w:pPr>
      <w:bookmarkStart w:id="71" w:name="_Toc13819125"/>
      <w:r w:rsidRPr="00A26904">
        <w:rPr>
          <w:noProof w:val="0"/>
        </w:rPr>
        <w:lastRenderedPageBreak/>
        <w:t>39.</w:t>
      </w:r>
      <w:r w:rsidR="003E7DB0" w:rsidRPr="00A26904">
        <w:rPr>
          <w:noProof w:val="0"/>
        </w:rPr>
        <w:t>2 SeR Actor Options</w:t>
      </w:r>
      <w:bookmarkEnd w:id="71"/>
    </w:p>
    <w:p w14:paraId="556549CD" w14:textId="0A04B80D" w:rsidR="003E7DB0" w:rsidRPr="00A26904" w:rsidRDefault="003E7DB0" w:rsidP="008E0275">
      <w:pPr>
        <w:pStyle w:val="BodyText"/>
      </w:pPr>
      <w:r w:rsidRPr="00A26904">
        <w:t xml:space="preserve">Options that may be selected for each actor in this profile, if any, are listed in the </w:t>
      </w:r>
      <w:r w:rsidR="0025769A" w:rsidRPr="00A26904">
        <w:t>Table</w:t>
      </w:r>
      <w:r w:rsidRPr="00A26904">
        <w:t xml:space="preserve"> </w:t>
      </w:r>
      <w:r w:rsidR="00E2515A" w:rsidRPr="00A26904">
        <w:t>39.</w:t>
      </w:r>
      <w:r w:rsidRPr="00A26904">
        <w:t>2-1. Dependencies between options when applicable are specified in notes.</w:t>
      </w:r>
    </w:p>
    <w:p w14:paraId="29CD2301" w14:textId="54F32E48" w:rsidR="003E7DB0" w:rsidRPr="00A26904" w:rsidRDefault="003E7DB0" w:rsidP="00C56183">
      <w:pPr>
        <w:pStyle w:val="TableTitle"/>
      </w:pPr>
      <w:r w:rsidRPr="00A26904">
        <w:t xml:space="preserve">Table </w:t>
      </w:r>
      <w:r w:rsidR="00E2515A" w:rsidRPr="00A26904">
        <w:t>39.</w:t>
      </w:r>
      <w:r w:rsidRPr="00A26904">
        <w:t>2-1: SeR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E7DB0" w:rsidRPr="00A26904" w14:paraId="740A0F78" w14:textId="77777777" w:rsidTr="00BB76BC">
        <w:trPr>
          <w:cantSplit/>
          <w:tblHeader/>
          <w:jc w:val="center"/>
        </w:trPr>
        <w:tc>
          <w:tcPr>
            <w:tcW w:w="2891" w:type="dxa"/>
            <w:shd w:val="pct15" w:color="auto" w:fill="FFFFFF"/>
          </w:tcPr>
          <w:p w14:paraId="3DC4958F" w14:textId="77777777" w:rsidR="003E7DB0" w:rsidRPr="00A26904" w:rsidRDefault="003E7DB0" w:rsidP="00663624">
            <w:pPr>
              <w:pStyle w:val="TableEntryHeader"/>
            </w:pPr>
            <w:r w:rsidRPr="00A26904">
              <w:t>Actor</w:t>
            </w:r>
          </w:p>
        </w:tc>
        <w:tc>
          <w:tcPr>
            <w:tcW w:w="3130" w:type="dxa"/>
            <w:shd w:val="pct15" w:color="auto" w:fill="FFFFFF"/>
          </w:tcPr>
          <w:p w14:paraId="39AA71A1" w14:textId="77777777" w:rsidR="003E7DB0" w:rsidRPr="00A26904" w:rsidRDefault="003E7DB0" w:rsidP="00E007E6">
            <w:pPr>
              <w:pStyle w:val="TableEntryHeader"/>
            </w:pPr>
            <w:r w:rsidRPr="00A26904">
              <w:t>Option Name</w:t>
            </w:r>
          </w:p>
        </w:tc>
        <w:tc>
          <w:tcPr>
            <w:tcW w:w="3438" w:type="dxa"/>
            <w:shd w:val="pct15" w:color="auto" w:fill="FFFFFF"/>
          </w:tcPr>
          <w:p w14:paraId="5AD60FCB" w14:textId="77777777" w:rsidR="003E7DB0" w:rsidRPr="00A26904" w:rsidRDefault="003E7DB0" w:rsidP="00663624">
            <w:pPr>
              <w:pStyle w:val="TableEntryHeader"/>
            </w:pPr>
            <w:r w:rsidRPr="00A26904">
              <w:t>Reference</w:t>
            </w:r>
          </w:p>
          <w:p w14:paraId="6128C492" w14:textId="206C8759" w:rsidR="003E7DB0" w:rsidRPr="00A26904" w:rsidRDefault="003E7DB0" w:rsidP="00AD069D">
            <w:pPr>
              <w:pStyle w:val="TableEntryHeader"/>
              <w:rPr>
                <w:rFonts w:ascii="Times New Roman" w:hAnsi="Times New Roman"/>
                <w:b w:val="0"/>
                <w:i/>
              </w:rPr>
            </w:pPr>
          </w:p>
        </w:tc>
      </w:tr>
      <w:tr w:rsidR="003E7DB0" w:rsidRPr="00A26904" w14:paraId="71C13ACA" w14:textId="77777777" w:rsidTr="00BB76BC">
        <w:trPr>
          <w:cantSplit/>
          <w:trHeight w:val="332"/>
          <w:jc w:val="center"/>
        </w:trPr>
        <w:tc>
          <w:tcPr>
            <w:tcW w:w="2891" w:type="dxa"/>
          </w:tcPr>
          <w:p w14:paraId="41006727" w14:textId="77777777" w:rsidR="003E7DB0" w:rsidRPr="00A26904" w:rsidRDefault="003E7DB0" w:rsidP="00663624">
            <w:pPr>
              <w:pStyle w:val="TableEntry"/>
            </w:pPr>
            <w:r w:rsidRPr="00A26904">
              <w:t>Authorization Decision</w:t>
            </w:r>
            <w:r w:rsidR="00743506" w:rsidRPr="00A26904">
              <w:t>s</w:t>
            </w:r>
            <w:r w:rsidRPr="00A26904">
              <w:t xml:space="preserve"> Manager</w:t>
            </w:r>
          </w:p>
        </w:tc>
        <w:tc>
          <w:tcPr>
            <w:tcW w:w="3130" w:type="dxa"/>
          </w:tcPr>
          <w:p w14:paraId="4782270C" w14:textId="77777777" w:rsidR="003E7DB0" w:rsidRPr="00A26904" w:rsidRDefault="003E7DB0" w:rsidP="008358E5">
            <w:pPr>
              <w:pStyle w:val="TableEntry"/>
            </w:pPr>
            <w:r w:rsidRPr="00A26904">
              <w:t xml:space="preserve">No options defined </w:t>
            </w:r>
          </w:p>
        </w:tc>
        <w:tc>
          <w:tcPr>
            <w:tcW w:w="3438" w:type="dxa"/>
          </w:tcPr>
          <w:p w14:paraId="6720D611" w14:textId="77777777" w:rsidR="003E7DB0" w:rsidRPr="00A26904" w:rsidRDefault="003E7DB0" w:rsidP="00B92EA1">
            <w:pPr>
              <w:pStyle w:val="TableEntry"/>
            </w:pPr>
            <w:r w:rsidRPr="00A26904">
              <w:t>--</w:t>
            </w:r>
          </w:p>
        </w:tc>
      </w:tr>
      <w:tr w:rsidR="003E7DB0" w:rsidRPr="00A26904" w14:paraId="528CE5EB" w14:textId="77777777" w:rsidTr="00BB76BC">
        <w:trPr>
          <w:cantSplit/>
          <w:trHeight w:val="233"/>
          <w:jc w:val="center"/>
        </w:trPr>
        <w:tc>
          <w:tcPr>
            <w:tcW w:w="2891" w:type="dxa"/>
          </w:tcPr>
          <w:p w14:paraId="1CF957D0" w14:textId="77777777" w:rsidR="003E7DB0" w:rsidRPr="00A26904" w:rsidRDefault="003E7DB0" w:rsidP="00663624">
            <w:pPr>
              <w:pStyle w:val="TableEntry"/>
            </w:pPr>
            <w:r w:rsidRPr="00A26904">
              <w:t>Authorization Decision</w:t>
            </w:r>
            <w:r w:rsidR="00743506" w:rsidRPr="00A26904">
              <w:t>s</w:t>
            </w:r>
            <w:r w:rsidRPr="00A26904">
              <w:t xml:space="preserve"> Verifier</w:t>
            </w:r>
          </w:p>
        </w:tc>
        <w:tc>
          <w:tcPr>
            <w:tcW w:w="3130" w:type="dxa"/>
          </w:tcPr>
          <w:p w14:paraId="24AA86EE" w14:textId="77777777" w:rsidR="003E7DB0" w:rsidRPr="00A26904" w:rsidRDefault="003E7DB0" w:rsidP="008358E5">
            <w:pPr>
              <w:pStyle w:val="TableEntry"/>
            </w:pPr>
            <w:r w:rsidRPr="00A26904">
              <w:t xml:space="preserve">No options defined </w:t>
            </w:r>
          </w:p>
        </w:tc>
        <w:tc>
          <w:tcPr>
            <w:tcW w:w="3438" w:type="dxa"/>
          </w:tcPr>
          <w:p w14:paraId="3D070D10" w14:textId="77777777" w:rsidR="003E7DB0" w:rsidRPr="00A26904" w:rsidRDefault="003E7DB0" w:rsidP="00B92EA1">
            <w:pPr>
              <w:pStyle w:val="TableEntry"/>
            </w:pPr>
            <w:r w:rsidRPr="00A26904">
              <w:t>--</w:t>
            </w:r>
          </w:p>
        </w:tc>
      </w:tr>
    </w:tbl>
    <w:p w14:paraId="53E62560" w14:textId="77777777" w:rsidR="00434258" w:rsidRDefault="00434258" w:rsidP="008A2C55">
      <w:pPr>
        <w:pStyle w:val="BodyText"/>
      </w:pPr>
      <w:bookmarkStart w:id="72" w:name="_Toc37034636"/>
      <w:bookmarkStart w:id="73" w:name="_Toc38846114"/>
      <w:bookmarkStart w:id="74" w:name="_Toc504625757"/>
      <w:bookmarkStart w:id="75" w:name="_Toc530206510"/>
      <w:bookmarkStart w:id="76" w:name="_Toc1388430"/>
      <w:bookmarkStart w:id="77" w:name="_Toc1388584"/>
      <w:bookmarkStart w:id="78" w:name="_Toc1456611"/>
    </w:p>
    <w:p w14:paraId="025D50AD" w14:textId="376C6186" w:rsidR="003E7DB0" w:rsidRPr="00A26904" w:rsidRDefault="00E2515A" w:rsidP="00303E20">
      <w:pPr>
        <w:pStyle w:val="Heading2"/>
        <w:numPr>
          <w:ilvl w:val="0"/>
          <w:numId w:val="0"/>
        </w:numPr>
        <w:tabs>
          <w:tab w:val="clear" w:pos="1440"/>
        </w:tabs>
        <w:rPr>
          <w:noProof w:val="0"/>
        </w:rPr>
      </w:pPr>
      <w:bookmarkStart w:id="79" w:name="_Toc13819126"/>
      <w:r w:rsidRPr="00A26904">
        <w:rPr>
          <w:noProof w:val="0"/>
        </w:rPr>
        <w:t>39.</w:t>
      </w:r>
      <w:r w:rsidR="003E7DB0" w:rsidRPr="00A26904">
        <w:rPr>
          <w:noProof w:val="0"/>
        </w:rPr>
        <w:t>3 SeR Required Actor Groupings</w:t>
      </w:r>
      <w:bookmarkEnd w:id="79"/>
      <w:r w:rsidR="003E7DB0" w:rsidRPr="00A26904">
        <w:rPr>
          <w:noProof w:val="0"/>
        </w:rPr>
        <w:t xml:space="preserve"> </w:t>
      </w:r>
    </w:p>
    <w:p w14:paraId="224F3C2D" w14:textId="1CD95752" w:rsidR="003E7DB0" w:rsidRPr="00A26904" w:rsidRDefault="003E7DB0" w:rsidP="00582118">
      <w:pPr>
        <w:pStyle w:val="BodyText"/>
      </w:pPr>
      <w:r w:rsidRPr="00A26904">
        <w:t xml:space="preserve">SeR </w:t>
      </w:r>
      <w:r w:rsidR="002C03C1" w:rsidRPr="00A26904">
        <w:t xml:space="preserve">Actors </w:t>
      </w:r>
      <w:r w:rsidRPr="00A26904">
        <w:t>are involved in a</w:t>
      </w:r>
      <w:r w:rsidR="000C6C15" w:rsidRPr="00A26904">
        <w:t>n</w:t>
      </w:r>
      <w:r w:rsidRPr="00A26904">
        <w:t xml:space="preserve"> XDS </w:t>
      </w:r>
      <w:r w:rsidR="00743506" w:rsidRPr="00A26904">
        <w:t xml:space="preserve">document </w:t>
      </w:r>
      <w:r w:rsidRPr="00A26904">
        <w:t xml:space="preserve">sharing infrastructure. The groupings between XDS </w:t>
      </w:r>
      <w:r w:rsidR="00843F70" w:rsidRPr="00A26904">
        <w:t>Actors</w:t>
      </w:r>
      <w:r w:rsidRPr="00A26904">
        <w:t xml:space="preserve"> and SeR </w:t>
      </w:r>
      <w:r w:rsidR="002C03C1" w:rsidRPr="00A26904">
        <w:t xml:space="preserve">Actors </w:t>
      </w:r>
      <w:r w:rsidRPr="00A26904">
        <w:t>enforce the system of trust between the XDS Document Registry that localizes the XDS DocumentEntries and the XDS Document Repositories that store</w:t>
      </w:r>
      <w:r w:rsidR="00F75A17" w:rsidRPr="00A26904">
        <w:t xml:space="preserve"> XDS documents</w:t>
      </w:r>
      <w:r w:rsidRPr="00A26904">
        <w:t xml:space="preserve">. The mandatory grouping between the XDS Document Registry and the </w:t>
      </w:r>
      <w:r w:rsidR="00924CA1" w:rsidRPr="00A26904">
        <w:t>Authorization Decisions Manager</w:t>
      </w:r>
      <w:r w:rsidRPr="00A26904">
        <w:t xml:space="preserve"> is needed to leave</w:t>
      </w:r>
      <w:r w:rsidR="00D61498" w:rsidRPr="00A26904">
        <w:t xml:space="preserve"> the</w:t>
      </w:r>
      <w:r w:rsidRPr="00A26904">
        <w:t xml:space="preserve"> protocols and semantics of the Authorization Request transaction</w:t>
      </w:r>
      <w:r w:rsidR="00D61498" w:rsidRPr="00A26904">
        <w:t xml:space="preserve"> unspecified</w:t>
      </w:r>
      <w:r w:rsidRPr="00A26904">
        <w:t xml:space="preserve">. The </w:t>
      </w:r>
      <w:r w:rsidR="00924CA1" w:rsidRPr="00A26904">
        <w:t>Authorization Decisions Manager</w:t>
      </w:r>
      <w:r w:rsidRPr="00A26904">
        <w:t xml:space="preserve"> needs metadata, entity identification, policies applicable etc</w:t>
      </w:r>
      <w:r w:rsidR="00CF7A66" w:rsidRPr="00A26904">
        <w:t xml:space="preserve">. </w:t>
      </w:r>
    </w:p>
    <w:p w14:paraId="54C444CA" w14:textId="743C91D9" w:rsidR="003E7DB0" w:rsidRPr="00A26904" w:rsidRDefault="003E7DB0" w:rsidP="00582118">
      <w:pPr>
        <w:pStyle w:val="BodyText"/>
      </w:pPr>
      <w:r w:rsidRPr="00A26904">
        <w:t xml:space="preserve">This profile requires the identification of the entity that actually performs </w:t>
      </w:r>
      <w:r w:rsidR="00D61498" w:rsidRPr="00A26904">
        <w:t>q</w:t>
      </w:r>
      <w:r w:rsidRPr="00A26904">
        <w:t xml:space="preserve">ueries and </w:t>
      </w:r>
      <w:r w:rsidR="00D61498" w:rsidRPr="00A26904">
        <w:t>r</w:t>
      </w:r>
      <w:r w:rsidRPr="00A26904">
        <w:t xml:space="preserve">etrieves </w:t>
      </w:r>
      <w:r w:rsidR="00D61498" w:rsidRPr="00A26904">
        <w:t xml:space="preserve">of </w:t>
      </w:r>
      <w:r w:rsidRPr="00A26904">
        <w:t xml:space="preserve">documents. Authorization Decisions are granted to a specific entity and can be used only by that entity to get access to document entries. </w:t>
      </w:r>
    </w:p>
    <w:p w14:paraId="148F5660" w14:textId="33687B91" w:rsidR="003E7DB0" w:rsidRPr="00A26904" w:rsidRDefault="003E7DB0" w:rsidP="00582118">
      <w:pPr>
        <w:pStyle w:val="BodyText"/>
      </w:pPr>
      <w:r w:rsidRPr="00A26904">
        <w:t xml:space="preserve">Grouping with XUA </w:t>
      </w:r>
      <w:r w:rsidR="00843F70" w:rsidRPr="00A26904">
        <w:t>Actors</w:t>
      </w:r>
      <w:r w:rsidRPr="00A26904">
        <w:t xml:space="preserve"> </w:t>
      </w:r>
      <w:r w:rsidR="004D4724" w:rsidRPr="00A26904">
        <w:t>shall</w:t>
      </w:r>
      <w:r w:rsidRPr="00A26904">
        <w:t xml:space="preserve"> be supported. Other approaches for entity identification could be defined by local domain policies. </w:t>
      </w:r>
    </w:p>
    <w:p w14:paraId="59F16B94" w14:textId="61E58392" w:rsidR="003E7DB0" w:rsidRPr="00A26904" w:rsidRDefault="003E7DB0" w:rsidP="00582118">
      <w:pPr>
        <w:pStyle w:val="BodyText"/>
      </w:pPr>
      <w:r w:rsidRPr="00A26904">
        <w:t xml:space="preserve">An </w:t>
      </w:r>
      <w:r w:rsidR="00F23304" w:rsidRPr="00A26904">
        <w:t>a</w:t>
      </w:r>
      <w:r w:rsidRPr="00A26904">
        <w:t xml:space="preserve">ctor from this profile (Column 1) </w:t>
      </w:r>
      <w:r w:rsidR="004D4724" w:rsidRPr="00A26904">
        <w:t>shall</w:t>
      </w:r>
      <w:r w:rsidRPr="00A26904">
        <w:t xml:space="preserve"> implement all of the required transactions and/or content modules in this profile </w:t>
      </w:r>
      <w:r w:rsidRPr="00A26904">
        <w:rPr>
          <w:b/>
          <w:i/>
        </w:rPr>
        <w:t>in addition to</w:t>
      </w:r>
      <w:r w:rsidRPr="00A26904">
        <w:t xml:space="preserve"> all of the transactions required for the grouped actor (Column 2). </w:t>
      </w:r>
    </w:p>
    <w:p w14:paraId="564F2E90" w14:textId="3C2A2CA0" w:rsidR="003E7DB0" w:rsidRPr="00A26904" w:rsidRDefault="003E7DB0" w:rsidP="00582118">
      <w:pPr>
        <w:pStyle w:val="BodyText"/>
      </w:pPr>
      <w:r w:rsidRPr="00A26904">
        <w:t xml:space="preserve">Section </w:t>
      </w:r>
      <w:r w:rsidR="00E2515A" w:rsidRPr="00A26904">
        <w:t>39.</w:t>
      </w:r>
      <w:r w:rsidRPr="00A26904">
        <w:t xml:space="preserve">5 describes some optional groupings that may be of interest for security considerations and </w:t>
      </w:r>
      <w:r w:rsidR="0025769A" w:rsidRPr="00A26904">
        <w:t>Section</w:t>
      </w:r>
      <w:r w:rsidRPr="00A26904">
        <w:t xml:space="preserve"> </w:t>
      </w:r>
      <w:r w:rsidR="00E2515A" w:rsidRPr="00A26904">
        <w:t>39.</w:t>
      </w:r>
      <w:r w:rsidRPr="00A26904">
        <w:t>6 describes some optional groupings in other related profiles.</w:t>
      </w:r>
    </w:p>
    <w:p w14:paraId="1ED014EB" w14:textId="5B363D5C" w:rsidR="003E7DB0" w:rsidRPr="00A26904" w:rsidRDefault="003E7DB0" w:rsidP="00761469">
      <w:pPr>
        <w:pStyle w:val="TableTitle"/>
      </w:pPr>
      <w:r w:rsidRPr="00A26904">
        <w:t xml:space="preserve">Table </w:t>
      </w:r>
      <w:r w:rsidR="00E2515A" w:rsidRPr="00A26904">
        <w:t>39.</w:t>
      </w:r>
      <w:r w:rsidRPr="00A26904">
        <w:t>3-1: SeR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76"/>
        <w:gridCol w:w="3510"/>
        <w:gridCol w:w="1710"/>
        <w:gridCol w:w="2055"/>
      </w:tblGrid>
      <w:tr w:rsidR="003041BF" w:rsidRPr="00A26904" w14:paraId="4A3B0AB6" w14:textId="77777777" w:rsidTr="00036174">
        <w:trPr>
          <w:cantSplit/>
          <w:tblHeader/>
          <w:jc w:val="center"/>
        </w:trPr>
        <w:tc>
          <w:tcPr>
            <w:tcW w:w="1876" w:type="dxa"/>
            <w:shd w:val="pct15" w:color="auto" w:fill="FFFFFF"/>
          </w:tcPr>
          <w:p w14:paraId="2FBF44F4" w14:textId="77777777" w:rsidR="003E7DB0" w:rsidRPr="00A26904" w:rsidRDefault="003E7DB0" w:rsidP="00CB2E59">
            <w:pPr>
              <w:pStyle w:val="TableEntryHeader"/>
            </w:pPr>
            <w:r w:rsidRPr="00A26904">
              <w:t>SeR Actor</w:t>
            </w:r>
          </w:p>
        </w:tc>
        <w:tc>
          <w:tcPr>
            <w:tcW w:w="3510" w:type="dxa"/>
            <w:shd w:val="pct15" w:color="auto" w:fill="FFFFFF"/>
          </w:tcPr>
          <w:p w14:paraId="57C5065A" w14:textId="77777777" w:rsidR="003E7DB0" w:rsidRPr="00A26904" w:rsidRDefault="003E7DB0" w:rsidP="00CB2E59">
            <w:pPr>
              <w:pStyle w:val="TableEntryHeader"/>
            </w:pPr>
            <w:r w:rsidRPr="00A26904">
              <w:t>Actor to be grouped with</w:t>
            </w:r>
          </w:p>
        </w:tc>
        <w:tc>
          <w:tcPr>
            <w:tcW w:w="1710" w:type="dxa"/>
            <w:shd w:val="pct15" w:color="auto" w:fill="FFFFFF"/>
          </w:tcPr>
          <w:p w14:paraId="3C919000" w14:textId="77777777" w:rsidR="003E7DB0" w:rsidRPr="00A26904" w:rsidRDefault="003E7DB0" w:rsidP="00CB2E59">
            <w:pPr>
              <w:pStyle w:val="TableEntryHeader"/>
            </w:pPr>
            <w:r w:rsidRPr="00A26904">
              <w:t>Reference</w:t>
            </w:r>
          </w:p>
        </w:tc>
        <w:tc>
          <w:tcPr>
            <w:tcW w:w="2055" w:type="dxa"/>
            <w:shd w:val="pct15" w:color="auto" w:fill="FFFFFF"/>
          </w:tcPr>
          <w:p w14:paraId="374E19A8" w14:textId="77777777" w:rsidR="003E7DB0" w:rsidRPr="00A26904" w:rsidRDefault="003E7DB0" w:rsidP="00CB2E59">
            <w:pPr>
              <w:pStyle w:val="TableEntryHeader"/>
            </w:pPr>
            <w:r w:rsidRPr="00A26904">
              <w:t>Content Bindings Reference</w:t>
            </w:r>
          </w:p>
        </w:tc>
      </w:tr>
      <w:tr w:rsidR="003041BF" w:rsidRPr="00A26904" w14:paraId="4BA4AD07" w14:textId="77777777" w:rsidTr="003041BF">
        <w:trPr>
          <w:cantSplit/>
          <w:trHeight w:val="332"/>
          <w:jc w:val="center"/>
        </w:trPr>
        <w:tc>
          <w:tcPr>
            <w:tcW w:w="1876" w:type="dxa"/>
            <w:vMerge w:val="restart"/>
          </w:tcPr>
          <w:p w14:paraId="5616C94C" w14:textId="2F29DEAC" w:rsidR="000947D7" w:rsidRPr="00A26904" w:rsidRDefault="000947D7" w:rsidP="00582118">
            <w:pPr>
              <w:pStyle w:val="TableEntry"/>
            </w:pPr>
            <w:r w:rsidRPr="00A26904">
              <w:t>Authorization Decisions Manager</w:t>
            </w:r>
          </w:p>
        </w:tc>
        <w:tc>
          <w:tcPr>
            <w:tcW w:w="3510" w:type="dxa"/>
          </w:tcPr>
          <w:p w14:paraId="43355900" w14:textId="77777777" w:rsidR="000947D7" w:rsidRPr="00A26904" w:rsidRDefault="000947D7" w:rsidP="00582118">
            <w:pPr>
              <w:pStyle w:val="TableEntry"/>
            </w:pPr>
            <w:r w:rsidRPr="00A26904">
              <w:t>XDS Document Registry</w:t>
            </w:r>
          </w:p>
        </w:tc>
        <w:tc>
          <w:tcPr>
            <w:tcW w:w="1710" w:type="dxa"/>
          </w:tcPr>
          <w:p w14:paraId="70A44085" w14:textId="4FCADA84" w:rsidR="000947D7" w:rsidRPr="00A26904" w:rsidRDefault="000947D7" w:rsidP="00361F1C">
            <w:pPr>
              <w:pStyle w:val="TableEntry"/>
              <w:rPr>
                <w:rFonts w:ascii="Courier New" w:hAnsi="Courier New" w:cs="Courier New"/>
                <w:b/>
                <w:kern w:val="28"/>
              </w:rPr>
            </w:pPr>
            <w:r w:rsidRPr="00A26904">
              <w:t>ITI TF-1: 10.1.1</w:t>
            </w:r>
          </w:p>
        </w:tc>
        <w:tc>
          <w:tcPr>
            <w:tcW w:w="2055" w:type="dxa"/>
          </w:tcPr>
          <w:p w14:paraId="684C2141" w14:textId="77777777" w:rsidR="000947D7" w:rsidRPr="00A26904" w:rsidRDefault="000947D7" w:rsidP="00361F1C">
            <w:pPr>
              <w:pStyle w:val="TableEntry"/>
              <w:rPr>
                <w:rFonts w:ascii="Courier New" w:hAnsi="Courier New" w:cs="Courier New"/>
                <w:b/>
                <w:kern w:val="28"/>
              </w:rPr>
            </w:pPr>
            <w:r w:rsidRPr="00A26904">
              <w:t>--</w:t>
            </w:r>
          </w:p>
        </w:tc>
      </w:tr>
      <w:tr w:rsidR="003041BF" w:rsidRPr="00A26904" w14:paraId="5F9C4DB5" w14:textId="77777777" w:rsidTr="003041BF">
        <w:trPr>
          <w:cantSplit/>
          <w:trHeight w:val="332"/>
          <w:jc w:val="center"/>
        </w:trPr>
        <w:tc>
          <w:tcPr>
            <w:tcW w:w="1876" w:type="dxa"/>
            <w:vMerge/>
          </w:tcPr>
          <w:p w14:paraId="078ECD66" w14:textId="77777777" w:rsidR="000947D7" w:rsidRPr="00A26904" w:rsidRDefault="000947D7" w:rsidP="00582118">
            <w:pPr>
              <w:pStyle w:val="TableEntry"/>
            </w:pPr>
          </w:p>
        </w:tc>
        <w:tc>
          <w:tcPr>
            <w:tcW w:w="3510" w:type="dxa"/>
          </w:tcPr>
          <w:p w14:paraId="0C6A6C18" w14:textId="3B553BBE" w:rsidR="000947D7" w:rsidRPr="00A26904" w:rsidDel="006A581D" w:rsidRDefault="000947D7" w:rsidP="00582118">
            <w:pPr>
              <w:pStyle w:val="TableEntry"/>
            </w:pPr>
            <w:r w:rsidRPr="00A26904">
              <w:t>XUA X-Service Provider</w:t>
            </w:r>
          </w:p>
        </w:tc>
        <w:tc>
          <w:tcPr>
            <w:tcW w:w="1710" w:type="dxa"/>
          </w:tcPr>
          <w:p w14:paraId="69C1845F" w14:textId="5C5C8D57" w:rsidR="000947D7" w:rsidRPr="00A26904" w:rsidRDefault="000947D7" w:rsidP="00582118">
            <w:pPr>
              <w:pStyle w:val="TableEntry"/>
            </w:pPr>
            <w:r w:rsidRPr="00A26904">
              <w:t>ITI TF-1:  13.4</w:t>
            </w:r>
          </w:p>
        </w:tc>
        <w:tc>
          <w:tcPr>
            <w:tcW w:w="2055" w:type="dxa"/>
          </w:tcPr>
          <w:p w14:paraId="40001E6F" w14:textId="1039F329" w:rsidR="000947D7" w:rsidRPr="00A26904" w:rsidRDefault="000947D7" w:rsidP="00361F1C">
            <w:pPr>
              <w:pStyle w:val="TableEntry"/>
              <w:rPr>
                <w:rFonts w:ascii="Courier New" w:hAnsi="Courier New" w:cs="Courier New"/>
              </w:rPr>
            </w:pPr>
            <w:r w:rsidRPr="00A26904">
              <w:t>--</w:t>
            </w:r>
          </w:p>
        </w:tc>
      </w:tr>
      <w:tr w:rsidR="003041BF" w:rsidRPr="00A26904" w14:paraId="0CA0A8AA" w14:textId="77777777" w:rsidTr="003041BF">
        <w:trPr>
          <w:cantSplit/>
          <w:trHeight w:val="332"/>
          <w:jc w:val="center"/>
        </w:trPr>
        <w:tc>
          <w:tcPr>
            <w:tcW w:w="1876" w:type="dxa"/>
            <w:vMerge/>
          </w:tcPr>
          <w:p w14:paraId="3B380952" w14:textId="77777777" w:rsidR="000947D7" w:rsidRPr="00A26904" w:rsidRDefault="000947D7" w:rsidP="00582118">
            <w:pPr>
              <w:pStyle w:val="TableEntry"/>
            </w:pPr>
          </w:p>
        </w:tc>
        <w:tc>
          <w:tcPr>
            <w:tcW w:w="3510" w:type="dxa"/>
          </w:tcPr>
          <w:p w14:paraId="6FCA6661" w14:textId="1436C117" w:rsidR="000947D7" w:rsidRPr="00A26904" w:rsidRDefault="000947D7" w:rsidP="00582118">
            <w:pPr>
              <w:pStyle w:val="TableEntry"/>
            </w:pPr>
            <w:r w:rsidRPr="00A26904">
              <w:t>ATNA Secure Node or Secure Application</w:t>
            </w:r>
          </w:p>
        </w:tc>
        <w:tc>
          <w:tcPr>
            <w:tcW w:w="1710" w:type="dxa"/>
          </w:tcPr>
          <w:p w14:paraId="42C67E0A" w14:textId="449BB747" w:rsidR="000947D7" w:rsidRPr="00A26904" w:rsidRDefault="000947D7" w:rsidP="00582118">
            <w:pPr>
              <w:pStyle w:val="TableEntry"/>
            </w:pPr>
            <w:r w:rsidRPr="00A26904">
              <w:t>ITI TF-1: 9.4</w:t>
            </w:r>
          </w:p>
        </w:tc>
        <w:tc>
          <w:tcPr>
            <w:tcW w:w="2055" w:type="dxa"/>
          </w:tcPr>
          <w:p w14:paraId="53DE2790" w14:textId="04A0593E" w:rsidR="000947D7" w:rsidRPr="00A26904" w:rsidRDefault="000947D7">
            <w:pPr>
              <w:pStyle w:val="TableEntry"/>
            </w:pPr>
            <w:r w:rsidRPr="00A26904">
              <w:t>--</w:t>
            </w:r>
          </w:p>
        </w:tc>
      </w:tr>
      <w:tr w:rsidR="003041BF" w:rsidRPr="00A26904" w14:paraId="06238164" w14:textId="77777777" w:rsidTr="003041BF">
        <w:trPr>
          <w:cantSplit/>
          <w:trHeight w:val="332"/>
          <w:jc w:val="center"/>
        </w:trPr>
        <w:tc>
          <w:tcPr>
            <w:tcW w:w="1876" w:type="dxa"/>
            <w:vMerge w:val="restart"/>
          </w:tcPr>
          <w:p w14:paraId="488BD42E" w14:textId="74503A68" w:rsidR="000947D7" w:rsidRPr="00A26904" w:rsidRDefault="000947D7" w:rsidP="00582118">
            <w:pPr>
              <w:pStyle w:val="TableEntry"/>
            </w:pPr>
            <w:r w:rsidRPr="00A26904">
              <w:t>Authorization Decisions Verifier</w:t>
            </w:r>
          </w:p>
        </w:tc>
        <w:tc>
          <w:tcPr>
            <w:tcW w:w="3510" w:type="dxa"/>
          </w:tcPr>
          <w:p w14:paraId="3757C8D8" w14:textId="77777777" w:rsidR="000947D7" w:rsidRPr="00A26904" w:rsidRDefault="000947D7" w:rsidP="00582118">
            <w:pPr>
              <w:pStyle w:val="TableEntry"/>
            </w:pPr>
            <w:r w:rsidRPr="00A26904">
              <w:t>XDS Document Repository</w:t>
            </w:r>
          </w:p>
        </w:tc>
        <w:tc>
          <w:tcPr>
            <w:tcW w:w="1710" w:type="dxa"/>
          </w:tcPr>
          <w:p w14:paraId="3DC0E208" w14:textId="65A72BCE" w:rsidR="000947D7" w:rsidRPr="00A26904" w:rsidRDefault="000947D7" w:rsidP="00582118">
            <w:pPr>
              <w:pStyle w:val="TableEntry"/>
            </w:pPr>
            <w:r w:rsidRPr="00A26904">
              <w:t>ITI TF-1: 10.1.1</w:t>
            </w:r>
          </w:p>
        </w:tc>
        <w:tc>
          <w:tcPr>
            <w:tcW w:w="2055" w:type="dxa"/>
          </w:tcPr>
          <w:p w14:paraId="2BAC2566" w14:textId="77777777" w:rsidR="000947D7" w:rsidRPr="00A26904" w:rsidRDefault="000947D7" w:rsidP="00361F1C">
            <w:pPr>
              <w:pStyle w:val="TableEntry"/>
              <w:rPr>
                <w:rFonts w:ascii="Courier New" w:hAnsi="Courier New" w:cs="Courier New"/>
                <w:b/>
                <w:kern w:val="28"/>
              </w:rPr>
            </w:pPr>
            <w:r w:rsidRPr="00A26904">
              <w:t>--</w:t>
            </w:r>
          </w:p>
        </w:tc>
      </w:tr>
      <w:tr w:rsidR="003041BF" w:rsidRPr="00A26904" w14:paraId="7CE37E1D" w14:textId="77777777" w:rsidTr="003041BF">
        <w:trPr>
          <w:cantSplit/>
          <w:trHeight w:val="332"/>
          <w:jc w:val="center"/>
        </w:trPr>
        <w:tc>
          <w:tcPr>
            <w:tcW w:w="1876" w:type="dxa"/>
            <w:vMerge/>
          </w:tcPr>
          <w:p w14:paraId="1B2789CF" w14:textId="77777777" w:rsidR="000947D7" w:rsidRPr="00A26904" w:rsidRDefault="000947D7" w:rsidP="00582118">
            <w:pPr>
              <w:pStyle w:val="TableEntry"/>
            </w:pPr>
          </w:p>
        </w:tc>
        <w:tc>
          <w:tcPr>
            <w:tcW w:w="3510" w:type="dxa"/>
          </w:tcPr>
          <w:p w14:paraId="56DE91AE" w14:textId="44F8A756" w:rsidR="000947D7" w:rsidRPr="00A26904" w:rsidRDefault="000947D7" w:rsidP="00582118">
            <w:pPr>
              <w:pStyle w:val="TableEntry"/>
            </w:pPr>
            <w:r w:rsidRPr="00A26904">
              <w:t>XUA X-Service Provider</w:t>
            </w:r>
          </w:p>
        </w:tc>
        <w:tc>
          <w:tcPr>
            <w:tcW w:w="1710" w:type="dxa"/>
          </w:tcPr>
          <w:p w14:paraId="3387A4FE" w14:textId="0593738F" w:rsidR="000947D7" w:rsidRPr="00A26904" w:rsidRDefault="000947D7" w:rsidP="00582118">
            <w:pPr>
              <w:pStyle w:val="TableEntry"/>
            </w:pPr>
            <w:r w:rsidRPr="00A26904">
              <w:t>ITI TF-1: 13.4</w:t>
            </w:r>
          </w:p>
        </w:tc>
        <w:tc>
          <w:tcPr>
            <w:tcW w:w="2055" w:type="dxa"/>
          </w:tcPr>
          <w:p w14:paraId="75D16383" w14:textId="4C343BC9" w:rsidR="000947D7" w:rsidRPr="00A26904" w:rsidRDefault="000947D7" w:rsidP="00361F1C">
            <w:pPr>
              <w:pStyle w:val="TableEntry"/>
              <w:rPr>
                <w:rFonts w:ascii="Courier New" w:hAnsi="Courier New" w:cs="Courier New"/>
              </w:rPr>
            </w:pPr>
            <w:r w:rsidRPr="00A26904">
              <w:t>--</w:t>
            </w:r>
          </w:p>
        </w:tc>
      </w:tr>
      <w:tr w:rsidR="003041BF" w:rsidRPr="00A26904" w14:paraId="236ED331" w14:textId="77777777" w:rsidTr="003041BF">
        <w:trPr>
          <w:cantSplit/>
          <w:trHeight w:val="332"/>
          <w:jc w:val="center"/>
        </w:trPr>
        <w:tc>
          <w:tcPr>
            <w:tcW w:w="1876" w:type="dxa"/>
            <w:vMerge/>
          </w:tcPr>
          <w:p w14:paraId="3C540E51" w14:textId="77777777" w:rsidR="000947D7" w:rsidRPr="00A26904" w:rsidRDefault="000947D7" w:rsidP="00582118">
            <w:pPr>
              <w:pStyle w:val="TableEntry"/>
            </w:pPr>
          </w:p>
        </w:tc>
        <w:tc>
          <w:tcPr>
            <w:tcW w:w="3510" w:type="dxa"/>
          </w:tcPr>
          <w:p w14:paraId="7FB61BF4" w14:textId="1C8CD3DF" w:rsidR="000947D7" w:rsidRPr="00A26904" w:rsidRDefault="000947D7" w:rsidP="00582118">
            <w:pPr>
              <w:pStyle w:val="TableEntry"/>
            </w:pPr>
            <w:r w:rsidRPr="00A26904">
              <w:t>ATNA Secure Node or Secure Application</w:t>
            </w:r>
          </w:p>
        </w:tc>
        <w:tc>
          <w:tcPr>
            <w:tcW w:w="1710" w:type="dxa"/>
          </w:tcPr>
          <w:p w14:paraId="085B5A60" w14:textId="38DA94C1" w:rsidR="000947D7" w:rsidRPr="00A26904" w:rsidRDefault="000947D7" w:rsidP="00582118">
            <w:pPr>
              <w:pStyle w:val="TableEntry"/>
            </w:pPr>
            <w:r w:rsidRPr="00A26904">
              <w:t>ITI TF-1: 9.4</w:t>
            </w:r>
          </w:p>
        </w:tc>
        <w:tc>
          <w:tcPr>
            <w:tcW w:w="2055" w:type="dxa"/>
          </w:tcPr>
          <w:p w14:paraId="33A6DCBB" w14:textId="168C46F0" w:rsidR="000947D7" w:rsidRPr="00A26904" w:rsidRDefault="000947D7">
            <w:pPr>
              <w:pStyle w:val="TableEntry"/>
            </w:pPr>
            <w:r w:rsidRPr="00A26904">
              <w:t>--</w:t>
            </w:r>
          </w:p>
        </w:tc>
      </w:tr>
    </w:tbl>
    <w:p w14:paraId="61789124" w14:textId="4ADCEAAE" w:rsidR="003E7DB0" w:rsidRPr="00A26904" w:rsidRDefault="00E2515A" w:rsidP="00361F1C">
      <w:pPr>
        <w:pStyle w:val="Heading2"/>
        <w:numPr>
          <w:ilvl w:val="0"/>
          <w:numId w:val="0"/>
        </w:numPr>
        <w:tabs>
          <w:tab w:val="clear" w:pos="1440"/>
        </w:tabs>
        <w:rPr>
          <w:noProof w:val="0"/>
        </w:rPr>
      </w:pPr>
      <w:bookmarkStart w:id="80" w:name="_Toc13819127"/>
      <w:r w:rsidRPr="00A26904">
        <w:rPr>
          <w:noProof w:val="0"/>
        </w:rPr>
        <w:t>39.</w:t>
      </w:r>
      <w:r w:rsidR="003E7DB0" w:rsidRPr="00A26904">
        <w:rPr>
          <w:noProof w:val="0"/>
        </w:rPr>
        <w:t xml:space="preserve">4 SeR </w:t>
      </w:r>
      <w:bookmarkEnd w:id="72"/>
      <w:bookmarkEnd w:id="73"/>
      <w:r w:rsidR="003E7DB0" w:rsidRPr="00A26904">
        <w:rPr>
          <w:noProof w:val="0"/>
        </w:rPr>
        <w:t>Overview</w:t>
      </w:r>
      <w:bookmarkEnd w:id="80"/>
    </w:p>
    <w:p w14:paraId="6964F428" w14:textId="18240382" w:rsidR="003E7DB0" w:rsidRPr="00A26904" w:rsidRDefault="00E2515A" w:rsidP="003D19E0">
      <w:pPr>
        <w:pStyle w:val="Heading3"/>
        <w:keepNext w:val="0"/>
        <w:numPr>
          <w:ilvl w:val="0"/>
          <w:numId w:val="0"/>
        </w:numPr>
        <w:tabs>
          <w:tab w:val="clear" w:pos="1440"/>
        </w:tabs>
        <w:rPr>
          <w:bCs/>
          <w:noProof w:val="0"/>
        </w:rPr>
      </w:pPr>
      <w:bookmarkStart w:id="81" w:name="_Toc13819128"/>
      <w:r w:rsidRPr="00A26904">
        <w:rPr>
          <w:bCs/>
          <w:noProof w:val="0"/>
        </w:rPr>
        <w:t>39.</w:t>
      </w:r>
      <w:r w:rsidR="003E7DB0" w:rsidRPr="00A26904">
        <w:rPr>
          <w:bCs/>
          <w:noProof w:val="0"/>
        </w:rPr>
        <w:t>4.1 Concepts</w:t>
      </w:r>
      <w:bookmarkEnd w:id="81"/>
    </w:p>
    <w:p w14:paraId="60F799D1" w14:textId="38A75417" w:rsidR="003E7DB0" w:rsidRPr="00A26904" w:rsidRDefault="003E7DB0" w:rsidP="00361F1C">
      <w:pPr>
        <w:pStyle w:val="BodyText"/>
      </w:pPr>
      <w:r w:rsidRPr="00A26904">
        <w:t xml:space="preserve">This section describes the primary use-cases for the SeR </w:t>
      </w:r>
      <w:r w:rsidR="0025769A" w:rsidRPr="00A26904">
        <w:t>Profile</w:t>
      </w:r>
      <w:r w:rsidRPr="00A26904">
        <w:t xml:space="preserve">. In this use case, the storing facility relies on a trusted actor able to evaluate access rights. </w:t>
      </w:r>
    </w:p>
    <w:p w14:paraId="1EF0E57F" w14:textId="3E022CE7" w:rsidR="003E7DB0" w:rsidRPr="00A26904" w:rsidRDefault="003E7DB0" w:rsidP="00361F1C">
      <w:pPr>
        <w:pStyle w:val="BodyText"/>
      </w:pPr>
      <w:r w:rsidRPr="00A26904">
        <w:t xml:space="preserve">The </w:t>
      </w:r>
      <w:r w:rsidR="00924CA1" w:rsidRPr="00A26904">
        <w:t>Authorization Decisions Manager</w:t>
      </w:r>
      <w:r w:rsidRPr="00A26904">
        <w:t xml:space="preserve"> is grouped with the XDS </w:t>
      </w:r>
      <w:r w:rsidR="00D61498" w:rsidRPr="00A26904">
        <w:t>D</w:t>
      </w:r>
      <w:r w:rsidRPr="00A26904">
        <w:t>ocument Registry</w:t>
      </w:r>
      <w:r w:rsidR="00CF7A66" w:rsidRPr="00A26904">
        <w:t xml:space="preserve">. </w:t>
      </w:r>
      <w:r w:rsidR="008F06B6" w:rsidRPr="00A26904">
        <w:t>It acts</w:t>
      </w:r>
      <w:r w:rsidRPr="00A26904">
        <w:t xml:space="preserve"> as a Policy Decision Point (PDP) and implements functions of Policy Information Point (PIP) and Policy Administration Point (PAP). The </w:t>
      </w:r>
      <w:r w:rsidR="00924CA1" w:rsidRPr="00A26904">
        <w:t>Authorization Decisions Manager</w:t>
      </w:r>
      <w:r w:rsidRPr="00A26904">
        <w:t xml:space="preserve"> in this use-case act as a PIP because it manages the whole set of information needed to perform an access decision:</w:t>
      </w:r>
    </w:p>
    <w:p w14:paraId="1AA10125" w14:textId="291A0CED" w:rsidR="003E7DB0" w:rsidRPr="00A26904" w:rsidRDefault="003E7DB0" w:rsidP="00361F1C">
      <w:pPr>
        <w:pStyle w:val="ListBullet2"/>
      </w:pPr>
      <w:r w:rsidRPr="00A26904">
        <w:t>Consent Documents subscribed by patients</w:t>
      </w:r>
    </w:p>
    <w:p w14:paraId="2DB5B146" w14:textId="676EB789" w:rsidR="003E7DB0" w:rsidRPr="00A26904" w:rsidRDefault="003E7DB0" w:rsidP="00361F1C">
      <w:pPr>
        <w:pStyle w:val="ListBullet2"/>
      </w:pPr>
      <w:r w:rsidRPr="00A26904">
        <w:t>Security &amp; Privacy Metadata</w:t>
      </w:r>
    </w:p>
    <w:p w14:paraId="2E5E9330" w14:textId="1D840200" w:rsidR="003E7DB0" w:rsidRPr="00A26904" w:rsidRDefault="003E7DB0" w:rsidP="00361F1C">
      <w:pPr>
        <w:pStyle w:val="ListBullet2"/>
      </w:pPr>
      <w:r w:rsidRPr="00A26904">
        <w:t>Access Policies</w:t>
      </w:r>
    </w:p>
    <w:p w14:paraId="7D415A39" w14:textId="6C4D7DCF" w:rsidR="003E7DB0" w:rsidRPr="00A26904" w:rsidRDefault="003E7DB0" w:rsidP="00361F1C">
      <w:pPr>
        <w:pStyle w:val="ListBullet2"/>
      </w:pPr>
      <w:r w:rsidRPr="00A26904">
        <w:t>Patients and Providers Master Data and relationship between them</w:t>
      </w:r>
    </w:p>
    <w:p w14:paraId="4F2F28FA" w14:textId="6B326763" w:rsidR="003E7DB0" w:rsidRPr="00A26904" w:rsidRDefault="003E7DB0" w:rsidP="00361F1C">
      <w:pPr>
        <w:pStyle w:val="ListBullet2"/>
      </w:pPr>
      <w:r w:rsidRPr="00A26904">
        <w:t>Etc.</w:t>
      </w:r>
    </w:p>
    <w:p w14:paraId="5F43EACA" w14:textId="0871DAC3" w:rsidR="003E7DB0" w:rsidRPr="00A26904" w:rsidRDefault="003E7DB0" w:rsidP="00361F1C">
      <w:pPr>
        <w:pStyle w:val="BodyText"/>
      </w:pPr>
      <w:r w:rsidRPr="00A26904">
        <w:t xml:space="preserve">The </w:t>
      </w:r>
      <w:r w:rsidR="00924CA1" w:rsidRPr="00A26904">
        <w:t>Authorization Decisions Manager</w:t>
      </w:r>
      <w:r w:rsidR="0034214F" w:rsidRPr="00A26904">
        <w:t xml:space="preserve"> may</w:t>
      </w:r>
      <w:r w:rsidR="00A3239C" w:rsidRPr="00A26904">
        <w:t xml:space="preserve"> implement</w:t>
      </w:r>
      <w:r w:rsidR="0034214F" w:rsidRPr="00A26904">
        <w:t xml:space="preserve"> functions of</w:t>
      </w:r>
      <w:r w:rsidR="00A3239C" w:rsidRPr="00A26904">
        <w:t xml:space="preserve"> a</w:t>
      </w:r>
      <w:r w:rsidRPr="00A26904">
        <w:t xml:space="preserve"> PAP</w:t>
      </w:r>
      <w:r w:rsidR="0034214F" w:rsidRPr="00A26904">
        <w:t>,</w:t>
      </w:r>
      <w:r w:rsidRPr="00A26904">
        <w:t xml:space="preserve"> </w:t>
      </w:r>
      <w:r w:rsidR="0034214F" w:rsidRPr="00A26904">
        <w:t>administering and maintaining Affinity Domain Policies</w:t>
      </w:r>
      <w:r w:rsidRPr="00A26904">
        <w:t xml:space="preserve">. </w:t>
      </w:r>
    </w:p>
    <w:p w14:paraId="4B933DC5" w14:textId="12E2145A" w:rsidR="003E7DB0" w:rsidRPr="00A26904" w:rsidRDefault="00E2515A" w:rsidP="00126A38">
      <w:pPr>
        <w:pStyle w:val="Heading3"/>
        <w:keepNext w:val="0"/>
        <w:numPr>
          <w:ilvl w:val="0"/>
          <w:numId w:val="0"/>
        </w:numPr>
        <w:tabs>
          <w:tab w:val="clear" w:pos="1440"/>
        </w:tabs>
        <w:rPr>
          <w:bCs/>
          <w:noProof w:val="0"/>
        </w:rPr>
      </w:pPr>
      <w:bookmarkStart w:id="82" w:name="_Toc13819129"/>
      <w:r w:rsidRPr="00A26904">
        <w:rPr>
          <w:bCs/>
          <w:noProof w:val="0"/>
        </w:rPr>
        <w:t>39.</w:t>
      </w:r>
      <w:r w:rsidR="003E7DB0" w:rsidRPr="00A26904">
        <w:rPr>
          <w:bCs/>
          <w:noProof w:val="0"/>
        </w:rPr>
        <w:t>4.2 Use Cases</w:t>
      </w:r>
      <w:bookmarkEnd w:id="82"/>
    </w:p>
    <w:p w14:paraId="6AB5881A" w14:textId="6E647036" w:rsidR="003E7DB0" w:rsidRPr="00A26904" w:rsidRDefault="00E2515A" w:rsidP="00126A38">
      <w:pPr>
        <w:pStyle w:val="Heading4"/>
        <w:numPr>
          <w:ilvl w:val="0"/>
          <w:numId w:val="0"/>
        </w:numPr>
        <w:tabs>
          <w:tab w:val="clear" w:pos="1440"/>
        </w:tabs>
        <w:ind w:left="864" w:hanging="864"/>
        <w:rPr>
          <w:noProof w:val="0"/>
        </w:rPr>
      </w:pPr>
      <w:bookmarkStart w:id="83" w:name="_Toc13819130"/>
      <w:r w:rsidRPr="00A26904">
        <w:rPr>
          <w:noProof w:val="0"/>
        </w:rPr>
        <w:t>39.</w:t>
      </w:r>
      <w:r w:rsidR="003E7DB0" w:rsidRPr="00A26904">
        <w:rPr>
          <w:noProof w:val="0"/>
        </w:rPr>
        <w:t xml:space="preserve">4.2.1 Use Case #1: </w:t>
      </w:r>
      <w:r w:rsidR="007C0F4F" w:rsidRPr="00A26904">
        <w:rPr>
          <w:noProof w:val="0"/>
        </w:rPr>
        <w:t>Environment with a centralized Access Decision Manager</w:t>
      </w:r>
      <w:bookmarkEnd w:id="83"/>
    </w:p>
    <w:p w14:paraId="51334FF8" w14:textId="0E6F3BC5" w:rsidR="003E7DB0" w:rsidRPr="00A26904" w:rsidRDefault="003E7DB0" w:rsidP="00361F1C">
      <w:pPr>
        <w:pStyle w:val="BodyText"/>
      </w:pPr>
      <w:r w:rsidRPr="00A26904">
        <w:t xml:space="preserve">This use-case describes how an XDS Document Repository without internal Access Control mechanisms uses Authorization Decisions made by a third party. </w:t>
      </w:r>
    </w:p>
    <w:p w14:paraId="388FC6F8" w14:textId="75E2D65D" w:rsidR="003E7DB0" w:rsidRPr="00A26904" w:rsidRDefault="00E2515A" w:rsidP="00126A38">
      <w:pPr>
        <w:pStyle w:val="Heading5"/>
        <w:numPr>
          <w:ilvl w:val="0"/>
          <w:numId w:val="0"/>
        </w:numPr>
        <w:tabs>
          <w:tab w:val="clear" w:pos="1440"/>
        </w:tabs>
        <w:rPr>
          <w:noProof w:val="0"/>
        </w:rPr>
      </w:pPr>
      <w:bookmarkStart w:id="84" w:name="_Toc13819131"/>
      <w:r w:rsidRPr="00A26904">
        <w:rPr>
          <w:noProof w:val="0"/>
        </w:rPr>
        <w:t>39.</w:t>
      </w:r>
      <w:r w:rsidR="003E7DB0" w:rsidRPr="00A26904">
        <w:rPr>
          <w:noProof w:val="0"/>
        </w:rPr>
        <w:t xml:space="preserve">4.2.1.1 </w:t>
      </w:r>
      <w:r w:rsidR="007C0F4F" w:rsidRPr="00A26904">
        <w:rPr>
          <w:noProof w:val="0"/>
        </w:rPr>
        <w:t>Environment with a centralized Access Decision Manager</w:t>
      </w:r>
      <w:r w:rsidR="003E7DB0" w:rsidRPr="00A26904" w:rsidDel="00007967">
        <w:rPr>
          <w:noProof w:val="0"/>
        </w:rPr>
        <w:t xml:space="preserve"> </w:t>
      </w:r>
      <w:r w:rsidR="003E7DB0" w:rsidRPr="00A26904">
        <w:rPr>
          <w:noProof w:val="0"/>
        </w:rPr>
        <w:t>Use Case Description</w:t>
      </w:r>
      <w:bookmarkEnd w:id="84"/>
    </w:p>
    <w:p w14:paraId="2EE72621" w14:textId="6DEC31AA" w:rsidR="003E7DB0" w:rsidRPr="00A26904" w:rsidRDefault="003E7DB0" w:rsidP="00361F1C">
      <w:pPr>
        <w:pStyle w:val="BodyText"/>
      </w:pPr>
      <w:r w:rsidRPr="00A26904">
        <w:t>The XDS Document Repositories are all in the same XDS Affinity Domain, but are unable to perform access decisions. When an entity tries to retrieve some documents from an XDS Repository</w:t>
      </w:r>
      <w:r w:rsidR="000C6C15" w:rsidRPr="00A26904">
        <w:t>,</w:t>
      </w:r>
      <w:r w:rsidRPr="00A26904">
        <w:t xml:space="preserve"> the XDS Document Repository lacks the information needed to make an access control decision. The </w:t>
      </w:r>
      <w:r w:rsidR="00924CA1" w:rsidRPr="00A26904">
        <w:t>Authorization Decisions Manager</w:t>
      </w:r>
      <w:r w:rsidRPr="00A26904">
        <w:t xml:space="preserve"> can make the decision at the time of the </w:t>
      </w:r>
      <w:r w:rsidR="00F56680" w:rsidRPr="00A26904">
        <w:t>q</w:t>
      </w:r>
      <w:r w:rsidRPr="00A26904">
        <w:t>uery to the XDS Registry</w:t>
      </w:r>
      <w:r w:rsidR="008F06B6" w:rsidRPr="00A26904">
        <w:t>. T</w:t>
      </w:r>
      <w:r w:rsidRPr="00A26904">
        <w:t xml:space="preserve">his decision is enforced by the XDS Document Repository grouped with </w:t>
      </w:r>
      <w:r w:rsidR="005E4757" w:rsidRPr="00A26904">
        <w:t xml:space="preserve">an </w:t>
      </w:r>
      <w:r w:rsidRPr="00A26904">
        <w:t>Au</w:t>
      </w:r>
      <w:r w:rsidR="00C1735D" w:rsidRPr="00A26904">
        <w:t>t</w:t>
      </w:r>
      <w:r w:rsidRPr="00A26904">
        <w:t>horization Decision</w:t>
      </w:r>
      <w:r w:rsidR="00C1735D" w:rsidRPr="00A26904">
        <w:t>s</w:t>
      </w:r>
      <w:r w:rsidRPr="00A26904">
        <w:t xml:space="preserve"> Verifier</w:t>
      </w:r>
      <w:r w:rsidR="00CF7A66" w:rsidRPr="00A26904">
        <w:t xml:space="preserve">. </w:t>
      </w:r>
    </w:p>
    <w:p w14:paraId="6819B9A7" w14:textId="77777777" w:rsidR="003E7DB0" w:rsidRPr="00A26904" w:rsidRDefault="003E7DB0" w:rsidP="00361F1C">
      <w:pPr>
        <w:pStyle w:val="BodyText"/>
      </w:pPr>
      <w:r w:rsidRPr="00A26904">
        <w:t>For example:</w:t>
      </w:r>
    </w:p>
    <w:p w14:paraId="3DF42C49" w14:textId="7F60EF6B" w:rsidR="003E7DB0" w:rsidRPr="00A26904" w:rsidRDefault="003E7DB0" w:rsidP="00361F1C">
      <w:pPr>
        <w:pStyle w:val="BodyText"/>
      </w:pPr>
      <w:r w:rsidRPr="00A26904">
        <w:t>Mr. White comes to his GP, Dr. Brown, to show him a Laboratory Report. This Laboratory Report is shared in a</w:t>
      </w:r>
      <w:r w:rsidR="000C6C15" w:rsidRPr="00A26904">
        <w:t>n</w:t>
      </w:r>
      <w:r w:rsidRPr="00A26904">
        <w:t xml:space="preserve"> XDS infrastructure. Using his EHR, Dr. Brown queries for Mr. White</w:t>
      </w:r>
      <w:r w:rsidR="00F56680" w:rsidRPr="00A26904">
        <w:t>’s</w:t>
      </w:r>
      <w:r w:rsidRPr="00A26904">
        <w:t xml:space="preserve"> Laboratory Reports shared in the XDS infrastructure. The Query Response returns some </w:t>
      </w:r>
      <w:r w:rsidRPr="00A26904">
        <w:lastRenderedPageBreak/>
        <w:t>DocumentEntries to the XDS Document Consumer. Each XDSDocumentEntry in the response is authorized for the retrieval</w:t>
      </w:r>
      <w:r w:rsidR="00CF7A66" w:rsidRPr="00A26904">
        <w:t xml:space="preserve">. </w:t>
      </w:r>
      <w:r w:rsidRPr="00A26904">
        <w:t>Dr. Brown uses his XDS Document Consumer to retrieve these documents</w:t>
      </w:r>
      <w:r w:rsidR="00CF7A66" w:rsidRPr="00A26904">
        <w:t xml:space="preserve">. </w:t>
      </w:r>
      <w:r w:rsidRPr="00A26904">
        <w:t xml:space="preserve">XDS Document Repository verifies the authorization for the </w:t>
      </w:r>
      <w:r w:rsidR="00674878" w:rsidRPr="00A26904">
        <w:t>R</w:t>
      </w:r>
      <w:r w:rsidRPr="00A26904">
        <w:t>equester</w:t>
      </w:r>
      <w:r w:rsidR="00674878" w:rsidRPr="00A26904">
        <w:t xml:space="preserve"> Entity</w:t>
      </w:r>
      <w:r w:rsidRPr="00A26904">
        <w:t xml:space="preserve"> for each document requested before providing documents. </w:t>
      </w:r>
    </w:p>
    <w:p w14:paraId="5B53C695" w14:textId="07AE9575" w:rsidR="003E7DB0" w:rsidRPr="00A26904" w:rsidRDefault="003E7DB0" w:rsidP="00361F1C">
      <w:pPr>
        <w:pStyle w:val="BodyText"/>
      </w:pPr>
      <w:r w:rsidRPr="00A26904">
        <w:t>No other access control decisions are needed at this level.</w:t>
      </w:r>
    </w:p>
    <w:p w14:paraId="778A1349" w14:textId="74D1753B" w:rsidR="008170F1" w:rsidRPr="00A26904" w:rsidRDefault="003E7DB0" w:rsidP="00361F1C">
      <w:pPr>
        <w:pStyle w:val="BodyText"/>
      </w:pPr>
      <w:r w:rsidRPr="00A26904">
        <w:t xml:space="preserve">Each Authorization Decision has a time slot of validity. Dr. Brown can retrieve documents until the Authorization expires. The Repository discloses </w:t>
      </w:r>
      <w:r w:rsidRPr="00A26904">
        <w:rPr>
          <w:b/>
        </w:rPr>
        <w:t>only</w:t>
      </w:r>
      <w:r w:rsidRPr="00A26904">
        <w:t xml:space="preserve"> documents requested and </w:t>
      </w:r>
      <w:r w:rsidR="00F56680" w:rsidRPr="00A26904">
        <w:t>a</w:t>
      </w:r>
      <w:r w:rsidRPr="00A26904">
        <w:t>uthorized.</w:t>
      </w:r>
    </w:p>
    <w:p w14:paraId="798474C7" w14:textId="39F1A84D" w:rsidR="003E7DB0" w:rsidRPr="00A26904" w:rsidRDefault="003E7DB0" w:rsidP="00361F1C">
      <w:pPr>
        <w:pStyle w:val="BodyText"/>
      </w:pPr>
      <w:r w:rsidRPr="00A26904">
        <w:t xml:space="preserve">There are conditions where XDS Document Repository </w:t>
      </w:r>
      <w:r w:rsidR="008170F1" w:rsidRPr="00A26904">
        <w:t xml:space="preserve">might </w:t>
      </w:r>
      <w:r w:rsidRPr="00A26904">
        <w:t>not be provid</w:t>
      </w:r>
      <w:r w:rsidR="00C1735D" w:rsidRPr="00A26904">
        <w:t>ing</w:t>
      </w:r>
      <w:r w:rsidRPr="00A26904">
        <w:t xml:space="preserve"> documents: </w:t>
      </w:r>
    </w:p>
    <w:p w14:paraId="6980EC01" w14:textId="06D26DEA" w:rsidR="003E7DB0" w:rsidRPr="00A26904" w:rsidRDefault="003E7DB0" w:rsidP="00361F1C">
      <w:pPr>
        <w:pStyle w:val="ListBullet2"/>
      </w:pPr>
      <w:r w:rsidRPr="00A26904">
        <w:t xml:space="preserve">The Requester </w:t>
      </w:r>
      <w:r w:rsidR="00674878" w:rsidRPr="00A26904">
        <w:t>E</w:t>
      </w:r>
      <w:r w:rsidRPr="00A26904">
        <w:t xml:space="preserve">ntity does not have authorization according to the </w:t>
      </w:r>
      <w:r w:rsidR="00D135B8" w:rsidRPr="00A26904">
        <w:t>Authorization Decisions Query</w:t>
      </w:r>
    </w:p>
    <w:p w14:paraId="11EAC9FE" w14:textId="47173C36" w:rsidR="003E7DB0" w:rsidRPr="00A26904" w:rsidRDefault="003E7DB0" w:rsidP="00361F1C">
      <w:pPr>
        <w:pStyle w:val="ListBullet2"/>
      </w:pPr>
      <w:r w:rsidRPr="00A26904">
        <w:t>The authorization was granted too long ago and the Authorization Decision is expired</w:t>
      </w:r>
    </w:p>
    <w:p w14:paraId="7753D0C3" w14:textId="4F9B0015" w:rsidR="003E7DB0" w:rsidRPr="00A26904" w:rsidRDefault="003E7DB0" w:rsidP="00036174">
      <w:pPr>
        <w:pStyle w:val="ListBullet2"/>
        <w:numPr>
          <w:ilvl w:val="0"/>
          <w:numId w:val="0"/>
        </w:numPr>
      </w:pPr>
      <w:r w:rsidRPr="00A26904">
        <w:t>The user attempting to retrieve from the XDS Document Repository is different from the user that was authorized (there is a mismatch between the user that performs the retrieve and the user that queries for documents)</w:t>
      </w:r>
      <w:r w:rsidR="00A644C3" w:rsidRPr="00A26904">
        <w:t>.</w:t>
      </w:r>
    </w:p>
    <w:p w14:paraId="6D00E1D2" w14:textId="085EF7C1" w:rsidR="003E7DB0" w:rsidRPr="00A26904" w:rsidRDefault="00E2515A">
      <w:pPr>
        <w:pStyle w:val="Heading5"/>
        <w:numPr>
          <w:ilvl w:val="0"/>
          <w:numId w:val="0"/>
        </w:numPr>
        <w:tabs>
          <w:tab w:val="clear" w:pos="1440"/>
        </w:tabs>
        <w:rPr>
          <w:noProof w:val="0"/>
        </w:rPr>
      </w:pPr>
      <w:bookmarkStart w:id="85" w:name="_Toc13819132"/>
      <w:r w:rsidRPr="00A26904">
        <w:rPr>
          <w:noProof w:val="0"/>
        </w:rPr>
        <w:t>39.</w:t>
      </w:r>
      <w:r w:rsidR="003E7DB0" w:rsidRPr="00A26904">
        <w:rPr>
          <w:noProof w:val="0"/>
        </w:rPr>
        <w:t xml:space="preserve">4.2.1.2 </w:t>
      </w:r>
      <w:r w:rsidR="007C0F4F" w:rsidRPr="00A26904">
        <w:rPr>
          <w:noProof w:val="0"/>
        </w:rPr>
        <w:t>Environment with a centralized Access Decision Manager</w:t>
      </w:r>
      <w:r w:rsidR="003E7DB0" w:rsidRPr="00A26904" w:rsidDel="00007967">
        <w:rPr>
          <w:noProof w:val="0"/>
        </w:rPr>
        <w:t xml:space="preserve"> </w:t>
      </w:r>
      <w:r w:rsidR="003E7DB0" w:rsidRPr="00A26904">
        <w:rPr>
          <w:noProof w:val="0"/>
        </w:rPr>
        <w:t>Process Flow</w:t>
      </w:r>
      <w:bookmarkEnd w:id="85"/>
    </w:p>
    <w:p w14:paraId="55E4218F" w14:textId="77777777" w:rsidR="003E7DB0" w:rsidRPr="00D5090F" w:rsidRDefault="003E7DB0" w:rsidP="008A2C55">
      <w:pPr>
        <w:pStyle w:val="BodyText"/>
      </w:pPr>
    </w:p>
    <w:p w14:paraId="2BE856EC" w14:textId="3DD4B8C6" w:rsidR="003E7DB0" w:rsidRPr="00D5090F" w:rsidRDefault="00A94C28" w:rsidP="008A2C55">
      <w:pPr>
        <w:pStyle w:val="BodyText"/>
        <w:jc w:val="center"/>
      </w:pPr>
      <w:r w:rsidRPr="00AB6187">
        <w:rPr>
          <w:noProof/>
        </w:rPr>
        <w:drawing>
          <wp:inline distT="0" distB="0" distL="0" distR="0" wp14:anchorId="277E541A" wp14:editId="5C2002FC">
            <wp:extent cx="5897153" cy="3315758"/>
            <wp:effectExtent l="0" t="0" r="0" b="12065"/>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18070" t="2652" r="32151" b="15874"/>
                    <a:stretch/>
                  </pic:blipFill>
                  <pic:spPr bwMode="auto">
                    <a:xfrm>
                      <a:off x="0" y="0"/>
                      <a:ext cx="5903067" cy="3319083"/>
                    </a:xfrm>
                    <a:prstGeom prst="rect">
                      <a:avLst/>
                    </a:prstGeom>
                    <a:noFill/>
                    <a:ln>
                      <a:noFill/>
                    </a:ln>
                    <a:extLst>
                      <a:ext uri="{53640926-AAD7-44D8-BBD7-CCE9431645EC}">
                        <a14:shadowObscured xmlns:a14="http://schemas.microsoft.com/office/drawing/2010/main"/>
                      </a:ext>
                    </a:extLst>
                  </pic:spPr>
                </pic:pic>
              </a:graphicData>
            </a:graphic>
          </wp:inline>
        </w:drawing>
      </w:r>
    </w:p>
    <w:p w14:paraId="0B5B6BC3" w14:textId="462F1F51" w:rsidR="003E7DB0" w:rsidRPr="00A26904" w:rsidRDefault="003E7DB0" w:rsidP="008E2B5E">
      <w:pPr>
        <w:pStyle w:val="FigureTitle"/>
      </w:pPr>
      <w:r w:rsidRPr="00A26904">
        <w:t xml:space="preserve">Figure </w:t>
      </w:r>
      <w:r w:rsidR="00E2515A" w:rsidRPr="00A26904">
        <w:t>39.</w:t>
      </w:r>
      <w:r w:rsidRPr="00A26904">
        <w:t>4.2.</w:t>
      </w:r>
      <w:r w:rsidR="00A644C3" w:rsidRPr="00A26904">
        <w:t>1.</w:t>
      </w:r>
      <w:r w:rsidRPr="00A26904">
        <w:t>2-1: Basic Process Flow in SeR Profile</w:t>
      </w:r>
    </w:p>
    <w:p w14:paraId="7016349D" w14:textId="77777777" w:rsidR="003E7DB0" w:rsidRPr="00A26904" w:rsidRDefault="003E7DB0" w:rsidP="003B70A2">
      <w:pPr>
        <w:pStyle w:val="BodyText"/>
      </w:pPr>
    </w:p>
    <w:p w14:paraId="1EED54E9" w14:textId="18D13494" w:rsidR="003E7DB0" w:rsidRPr="00A26904" w:rsidRDefault="00E2515A" w:rsidP="00303E20">
      <w:pPr>
        <w:pStyle w:val="Heading2"/>
        <w:numPr>
          <w:ilvl w:val="0"/>
          <w:numId w:val="0"/>
        </w:numPr>
        <w:tabs>
          <w:tab w:val="clear" w:pos="1440"/>
        </w:tabs>
        <w:rPr>
          <w:noProof w:val="0"/>
        </w:rPr>
      </w:pPr>
      <w:bookmarkStart w:id="86" w:name="_Toc13819133"/>
      <w:r w:rsidRPr="00A26904">
        <w:rPr>
          <w:noProof w:val="0"/>
        </w:rPr>
        <w:lastRenderedPageBreak/>
        <w:t>39.</w:t>
      </w:r>
      <w:r w:rsidR="003E7DB0" w:rsidRPr="00A26904">
        <w:rPr>
          <w:noProof w:val="0"/>
        </w:rPr>
        <w:t>5 SeR Security Considerations</w:t>
      </w:r>
      <w:bookmarkEnd w:id="86"/>
    </w:p>
    <w:p w14:paraId="3BF86539" w14:textId="4C5C6234" w:rsidR="003E7DB0" w:rsidRPr="00A26904" w:rsidRDefault="003E7DB0" w:rsidP="001A2F4A">
      <w:pPr>
        <w:pStyle w:val="BodyText"/>
      </w:pPr>
      <w:r w:rsidRPr="00A26904">
        <w:t>To prevent interaction with malicious third parties</w:t>
      </w:r>
      <w:r w:rsidR="00F56680" w:rsidRPr="00A26904">
        <w:t>,</w:t>
      </w:r>
      <w:r w:rsidRPr="00A26904">
        <w:t xml:space="preserve"> a closed system of trust based on TLS digital identities is strongly recommended. Authorization Decisions Manager should accept queries only from a restricted set of Secure Nodes/Applications. </w:t>
      </w:r>
      <w:r w:rsidR="00F56680" w:rsidRPr="00A26904">
        <w:t xml:space="preserve">The </w:t>
      </w:r>
      <w:r w:rsidRPr="00A26904">
        <w:t>Authorization Decisions Verifier should perform queries only to the domain</w:t>
      </w:r>
      <w:r w:rsidR="00C1735D" w:rsidRPr="00A26904">
        <w:t>-</w:t>
      </w:r>
      <w:r w:rsidRPr="00A26904">
        <w:t xml:space="preserve">identified </w:t>
      </w:r>
      <w:r w:rsidR="00924CA1" w:rsidRPr="00A26904">
        <w:t>Authorization Decisions Manager</w:t>
      </w:r>
      <w:r w:rsidRPr="00A26904">
        <w:t>.</w:t>
      </w:r>
    </w:p>
    <w:p w14:paraId="43500942" w14:textId="707AF0F8" w:rsidR="003E7DB0" w:rsidRPr="00A26904" w:rsidRDefault="003E7DB0" w:rsidP="001A2F4A">
      <w:pPr>
        <w:pStyle w:val="BodyText"/>
      </w:pPr>
      <w:r w:rsidRPr="00A26904">
        <w:t>Authorization Decisions are collected by the Authorization Decisions Manager. These security tokens should not be exposed to other systems. Encryption of this token</w:t>
      </w:r>
      <w:r w:rsidR="005240E9" w:rsidRPr="00A26904">
        <w:t xml:space="preserve"> (when stored by the Authorization Decision</w:t>
      </w:r>
      <w:r w:rsidR="0036514D" w:rsidRPr="00A26904">
        <w:t>s</w:t>
      </w:r>
      <w:r w:rsidR="005240E9" w:rsidRPr="00A26904">
        <w:t xml:space="preserve"> Manager)</w:t>
      </w:r>
      <w:r w:rsidRPr="00A26904">
        <w:t xml:space="preserve"> could avoid the disclosure of sensitive information. </w:t>
      </w:r>
    </w:p>
    <w:p w14:paraId="79F5FDB9" w14:textId="4B88C003" w:rsidR="003E7DB0" w:rsidRPr="00A26904" w:rsidRDefault="003E7DB0" w:rsidP="001A2F4A">
      <w:pPr>
        <w:pStyle w:val="BodyText"/>
      </w:pPr>
      <w:r w:rsidRPr="00A26904">
        <w:t xml:space="preserve">The centralized Access Control system introduces a single point-of-failure risk in the XDS </w:t>
      </w:r>
      <w:r w:rsidR="00C1735D" w:rsidRPr="00A26904">
        <w:t>e</w:t>
      </w:r>
      <w:r w:rsidRPr="00A26904">
        <w:t xml:space="preserve">nvironment. A failure of the </w:t>
      </w:r>
      <w:r w:rsidR="00924CA1" w:rsidRPr="00A26904">
        <w:t>Authorization Decisions Manager</w:t>
      </w:r>
      <w:r w:rsidRPr="00A26904">
        <w:t xml:space="preserve"> could result in legitimate access being denied.</w:t>
      </w:r>
    </w:p>
    <w:p w14:paraId="6D13A627" w14:textId="2F2B56AA" w:rsidR="003E7DB0" w:rsidRPr="00A26904" w:rsidRDefault="003E7DB0" w:rsidP="001A2F4A">
      <w:pPr>
        <w:pStyle w:val="BodyText"/>
      </w:pPr>
      <w:r w:rsidRPr="00A26904">
        <w:t>This profile introduces a</w:t>
      </w:r>
      <w:r w:rsidR="002D43BB" w:rsidRPr="00A26904">
        <w:t>n</w:t>
      </w:r>
      <w:r w:rsidRPr="00A26904">
        <w:t xml:space="preserve"> XDS Error Code in order to codify </w:t>
      </w:r>
      <w:r w:rsidR="00294C1F" w:rsidRPr="00A26904">
        <w:t xml:space="preserve">an additional </w:t>
      </w:r>
      <w:r w:rsidRPr="00A26904">
        <w:t>reason for document retrieve failure.</w:t>
      </w:r>
      <w:r w:rsidR="00294C1F" w:rsidRPr="00A26904">
        <w:t xml:space="preserve"> See ITI TF-3</w:t>
      </w:r>
      <w:r w:rsidR="00965AA0" w:rsidRPr="00A26904">
        <w:t>:</w:t>
      </w:r>
      <w:r w:rsidR="00294C1F" w:rsidRPr="00A26904">
        <w:t xml:space="preserve"> Table 4.2.4.1-2.</w:t>
      </w:r>
      <w:r w:rsidRPr="00A26904">
        <w:t xml:space="preserve"> </w:t>
      </w:r>
      <w:r w:rsidR="00131F2F" w:rsidRPr="00A26904">
        <w:t>A</w:t>
      </w:r>
      <w:r w:rsidRPr="00A26904">
        <w:t xml:space="preserve">dding more </w:t>
      </w:r>
      <w:r w:rsidR="00131F2F" w:rsidRPr="00A26904">
        <w:t xml:space="preserve">technical </w:t>
      </w:r>
      <w:r w:rsidRPr="00A26904">
        <w:t>details</w:t>
      </w:r>
      <w:r w:rsidR="00131F2F" w:rsidRPr="00A26904">
        <w:t xml:space="preserve"> within the failure response</w:t>
      </w:r>
      <w:r w:rsidRPr="00A26904">
        <w:t xml:space="preserve"> could be used to refine malicious requests</w:t>
      </w:r>
      <w:r w:rsidR="007F2B71" w:rsidRPr="00A26904">
        <w:t>. For example, i</w:t>
      </w:r>
      <w:r w:rsidR="00131F2F" w:rsidRPr="00A26904">
        <w:t>f the error created by the Authorization Decisions Verifier conveys the reason of the failure, such as “the authorization is expired” or “the authorization is released in a different Functional Context”, it could provide information to the malicious Document Consumer that can try to refine subsequent requests</w:t>
      </w:r>
      <w:r w:rsidRPr="00A26904">
        <w:t xml:space="preserve">. </w:t>
      </w:r>
    </w:p>
    <w:p w14:paraId="2A2D638D" w14:textId="7C5B143B" w:rsidR="003E7DB0" w:rsidRPr="00A26904" w:rsidRDefault="00F56680" w:rsidP="00637509">
      <w:pPr>
        <w:pStyle w:val="BodyText"/>
      </w:pPr>
      <w:r w:rsidRPr="00A26904">
        <w:t xml:space="preserve">The </w:t>
      </w:r>
      <w:r w:rsidR="003E7DB0" w:rsidRPr="00A26904">
        <w:t xml:space="preserve">SeR </w:t>
      </w:r>
      <w:r w:rsidR="0025769A" w:rsidRPr="00A26904">
        <w:t>Profile</w:t>
      </w:r>
      <w:r w:rsidR="003E7DB0" w:rsidRPr="00A26904">
        <w:t xml:space="preserve"> does not define how to perform </w:t>
      </w:r>
      <w:r w:rsidR="00C1735D" w:rsidRPr="00A26904">
        <w:t xml:space="preserve">the </w:t>
      </w:r>
      <w:r w:rsidR="003E7DB0" w:rsidRPr="00A26904">
        <w:t>Access Decision</w:t>
      </w:r>
      <w:r w:rsidR="005D6BFA" w:rsidRPr="00A26904">
        <w:t>. However</w:t>
      </w:r>
      <w:r w:rsidR="0025769A" w:rsidRPr="00A26904">
        <w:t>, this</w:t>
      </w:r>
      <w:r w:rsidR="003E7DB0" w:rsidRPr="00A26904">
        <w:t xml:space="preserve"> profile </w:t>
      </w:r>
      <w:r w:rsidR="005D6BFA" w:rsidRPr="00A26904">
        <w:t xml:space="preserve">supports </w:t>
      </w:r>
      <w:r w:rsidR="003E7DB0" w:rsidRPr="00A26904">
        <w:t>the creation of a system where the existence of a document that cannot be accessed by a specific user is not revealed.</w:t>
      </w:r>
      <w:r w:rsidR="005D6BFA" w:rsidRPr="00A26904">
        <w:t xml:space="preserve"> Each document returned within the Query Response should be considered Authorized for the retrieval at the time of the Query Request</w:t>
      </w:r>
      <w:r w:rsidR="00EA07D7" w:rsidRPr="00A26904">
        <w:t xml:space="preserve">. </w:t>
      </w:r>
    </w:p>
    <w:p w14:paraId="7E12A51A" w14:textId="630D5E24" w:rsidR="003E7DB0" w:rsidRPr="00A26904" w:rsidRDefault="008D6B96" w:rsidP="001A2F4A">
      <w:pPr>
        <w:pStyle w:val="BodyText"/>
        <w:rPr>
          <w:iCs/>
        </w:rPr>
      </w:pPr>
      <w:r w:rsidRPr="00A26904">
        <w:t>If</w:t>
      </w:r>
      <w:r w:rsidR="00856EB0" w:rsidRPr="00A26904">
        <w:t xml:space="preserve"> </w:t>
      </w:r>
      <w:r w:rsidR="004418D7" w:rsidRPr="00A26904">
        <w:t>the Authori</w:t>
      </w:r>
      <w:r w:rsidR="00856EB0" w:rsidRPr="00A26904">
        <w:t>zation Decisions Verifier</w:t>
      </w:r>
      <w:r w:rsidR="009B5586" w:rsidRPr="00A26904">
        <w:t xml:space="preserve"> is allowed to perform new access decision when it receives an XACMLAuthorizationDecision</w:t>
      </w:r>
      <w:r w:rsidR="00C46D38" w:rsidRPr="00A26904">
        <w:t>s</w:t>
      </w:r>
      <w:r w:rsidR="009B5586" w:rsidRPr="00A26904">
        <w:t>Query Request message</w:t>
      </w:r>
      <w:r w:rsidRPr="00A26904">
        <w:t xml:space="preserve">, performances can be not adequate. </w:t>
      </w:r>
      <w:r w:rsidR="002C5E90" w:rsidRPr="00A26904">
        <w:t>In or</w:t>
      </w:r>
      <w:r w:rsidRPr="00A26904">
        <w:t>d</w:t>
      </w:r>
      <w:r w:rsidR="002C5E90" w:rsidRPr="00A26904">
        <w:t>er</w:t>
      </w:r>
      <w:r w:rsidRPr="00A26904">
        <w:t xml:space="preserve"> to avoid that, a previous Query is recommended.</w:t>
      </w:r>
      <w:r w:rsidR="00856EB0" w:rsidRPr="00A26904">
        <w:t xml:space="preserve"> </w:t>
      </w:r>
    </w:p>
    <w:p w14:paraId="2C54D680" w14:textId="14BB5354" w:rsidR="003E7DB0" w:rsidRPr="00A26904" w:rsidRDefault="00E2515A" w:rsidP="003C676E">
      <w:pPr>
        <w:pStyle w:val="Heading2"/>
        <w:numPr>
          <w:ilvl w:val="0"/>
          <w:numId w:val="0"/>
        </w:numPr>
        <w:tabs>
          <w:tab w:val="clear" w:pos="1440"/>
        </w:tabs>
        <w:rPr>
          <w:noProof w:val="0"/>
        </w:rPr>
      </w:pPr>
      <w:bookmarkStart w:id="87" w:name="_Toc13819134"/>
      <w:r w:rsidRPr="00A26904">
        <w:rPr>
          <w:noProof w:val="0"/>
        </w:rPr>
        <w:t>39.</w:t>
      </w:r>
      <w:r w:rsidR="003E7DB0" w:rsidRPr="00A26904">
        <w:rPr>
          <w:noProof w:val="0"/>
        </w:rPr>
        <w:t>6 SeR Cross Profile Considerations</w:t>
      </w:r>
      <w:bookmarkEnd w:id="87"/>
    </w:p>
    <w:p w14:paraId="65002DA5" w14:textId="05961453" w:rsidR="00137C98" w:rsidRPr="00A26904" w:rsidRDefault="00137C98" w:rsidP="00137C98">
      <w:pPr>
        <w:pStyle w:val="BodyText"/>
      </w:pPr>
      <w:r w:rsidRPr="00A26904">
        <w:t xml:space="preserve">An XDS Document Consumer that participates in an XDS environment using SeR framework shall be grouped with an XUA X-Service User. </w:t>
      </w:r>
    </w:p>
    <w:p w14:paraId="4DB5B04F" w14:textId="1F253B17" w:rsidR="003E7DB0" w:rsidRPr="00A26904" w:rsidRDefault="005F0317" w:rsidP="00361F1C">
      <w:pPr>
        <w:pStyle w:val="BodyText"/>
      </w:pPr>
      <w:r w:rsidRPr="00A26904">
        <w:t>An</w:t>
      </w:r>
      <w:r w:rsidR="00F848DB" w:rsidRPr="00A26904">
        <w:t xml:space="preserve"> X-Service User involved in a SeR framework shall be able to identify the specific Requester Entity conveying its logical identity (user ID, application ID, etc.) withi</w:t>
      </w:r>
      <w:r w:rsidR="00D7239C" w:rsidRPr="00A26904">
        <w:t>n the &lt;Subject&gt;/&lt;NameID&gt; element</w:t>
      </w:r>
      <w:r w:rsidR="00F848DB" w:rsidRPr="00A26904">
        <w:t xml:space="preserve">. </w:t>
      </w:r>
    </w:p>
    <w:p w14:paraId="4E39AF4C" w14:textId="3E535D96" w:rsidR="003E7DB0" w:rsidRPr="00A26904" w:rsidRDefault="003E7DB0" w:rsidP="008D7642">
      <w:pPr>
        <w:pStyle w:val="PartTitle"/>
      </w:pPr>
      <w:bookmarkStart w:id="88" w:name="_Toc336000611"/>
      <w:bookmarkStart w:id="89" w:name="_Toc13819135"/>
      <w:bookmarkEnd w:id="88"/>
      <w:r w:rsidRPr="00A26904">
        <w:lastRenderedPageBreak/>
        <w:t>Volume 2</w:t>
      </w:r>
      <w:r w:rsidR="00C45C59" w:rsidRPr="00A26904">
        <w:t>c</w:t>
      </w:r>
      <w:r w:rsidRPr="00A26904">
        <w:t xml:space="preserve"> – Transactions</w:t>
      </w:r>
      <w:r w:rsidR="00A304E6" w:rsidRPr="00A26904">
        <w:t xml:space="preserve"> (con’t)</w:t>
      </w:r>
      <w:bookmarkEnd w:id="89"/>
    </w:p>
    <w:p w14:paraId="1606E655" w14:textId="6F5FA07B" w:rsidR="003E7DB0" w:rsidRPr="00A26904" w:rsidRDefault="003E7DB0" w:rsidP="008E441F">
      <w:pPr>
        <w:pStyle w:val="EditorInstructions"/>
      </w:pPr>
      <w:bookmarkStart w:id="90" w:name="_Toc75083611"/>
      <w:r w:rsidRPr="00A26904">
        <w:t xml:space="preserve">Add </w:t>
      </w:r>
      <w:r w:rsidR="00A644C3" w:rsidRPr="00A26904">
        <w:t>S</w:t>
      </w:r>
      <w:r w:rsidRPr="00A26904">
        <w:t>ection 3.</w:t>
      </w:r>
      <w:bookmarkEnd w:id="90"/>
      <w:r w:rsidR="00E2515A" w:rsidRPr="00A26904">
        <w:t>79</w:t>
      </w:r>
    </w:p>
    <w:p w14:paraId="21BEF7B0" w14:textId="09761F69" w:rsidR="003E7DB0" w:rsidRPr="00A26904" w:rsidRDefault="003E7DB0" w:rsidP="00303E20">
      <w:pPr>
        <w:pStyle w:val="Heading2"/>
        <w:numPr>
          <w:ilvl w:val="0"/>
          <w:numId w:val="0"/>
        </w:numPr>
        <w:tabs>
          <w:tab w:val="clear" w:pos="1440"/>
        </w:tabs>
        <w:rPr>
          <w:noProof w:val="0"/>
        </w:rPr>
      </w:pPr>
      <w:bookmarkStart w:id="91" w:name="_Toc13819136"/>
      <w:r w:rsidRPr="00A26904">
        <w:rPr>
          <w:noProof w:val="0"/>
        </w:rPr>
        <w:t>3.</w:t>
      </w:r>
      <w:r w:rsidR="00E2515A" w:rsidRPr="00A26904">
        <w:rPr>
          <w:noProof w:val="0"/>
        </w:rPr>
        <w:t xml:space="preserve">79 </w:t>
      </w:r>
      <w:r w:rsidRPr="00A26904">
        <w:rPr>
          <w:noProof w:val="0"/>
        </w:rPr>
        <w:t>Authorization Decisions Query [ITI-</w:t>
      </w:r>
      <w:r w:rsidR="00E2515A" w:rsidRPr="00A26904">
        <w:rPr>
          <w:noProof w:val="0"/>
        </w:rPr>
        <w:t>79</w:t>
      </w:r>
      <w:r w:rsidRPr="00A26904">
        <w:rPr>
          <w:noProof w:val="0"/>
        </w:rPr>
        <w:t>]</w:t>
      </w:r>
      <w:bookmarkEnd w:id="91"/>
    </w:p>
    <w:p w14:paraId="0CFDA10F" w14:textId="139FB266" w:rsidR="003E7DB0" w:rsidRPr="00A26904" w:rsidRDefault="003E7DB0" w:rsidP="00303E20">
      <w:pPr>
        <w:pStyle w:val="Heading3"/>
        <w:numPr>
          <w:ilvl w:val="0"/>
          <w:numId w:val="0"/>
        </w:numPr>
        <w:tabs>
          <w:tab w:val="clear" w:pos="1440"/>
        </w:tabs>
        <w:rPr>
          <w:noProof w:val="0"/>
        </w:rPr>
      </w:pPr>
      <w:bookmarkStart w:id="92" w:name="_Toc13819137"/>
      <w:r w:rsidRPr="00A26904">
        <w:rPr>
          <w:noProof w:val="0"/>
        </w:rPr>
        <w:t>3.</w:t>
      </w:r>
      <w:r w:rsidR="00E2515A" w:rsidRPr="00A26904">
        <w:rPr>
          <w:noProof w:val="0"/>
        </w:rPr>
        <w:t>79</w:t>
      </w:r>
      <w:r w:rsidRPr="00A26904">
        <w:rPr>
          <w:noProof w:val="0"/>
        </w:rPr>
        <w:t>.1 Scope</w:t>
      </w:r>
      <w:bookmarkEnd w:id="92"/>
    </w:p>
    <w:p w14:paraId="79186954" w14:textId="3E9D2FFF" w:rsidR="003E7DB0" w:rsidRPr="00A26904" w:rsidRDefault="003E7DB0" w:rsidP="001A2F4A">
      <w:pPr>
        <w:pStyle w:val="BodyText"/>
      </w:pPr>
      <w:r w:rsidRPr="00A26904">
        <w:t xml:space="preserve">This transaction is used by the </w:t>
      </w:r>
      <w:r w:rsidR="00924CA1" w:rsidRPr="00A26904">
        <w:t>Authorization Decisions Verifier</w:t>
      </w:r>
      <w:r w:rsidRPr="00A26904">
        <w:t xml:space="preserve"> to </w:t>
      </w:r>
      <w:r w:rsidR="00B141AC" w:rsidRPr="00A26904">
        <w:t>query for</w:t>
      </w:r>
      <w:r w:rsidRPr="00A26904">
        <w:t xml:space="preserve"> authorization decisions, granted and managed by the Authorization Decisions Manager. These authorization decisions are created for an entity that is authorized to disclose specific documents. </w:t>
      </w:r>
    </w:p>
    <w:p w14:paraId="388DB427" w14:textId="38FEC1E1" w:rsidR="003E7DB0" w:rsidRPr="00A26904" w:rsidRDefault="003E7DB0" w:rsidP="001A2F4A">
      <w:pPr>
        <w:pStyle w:val="BodyText"/>
      </w:pPr>
      <w:r w:rsidRPr="00A26904">
        <w:t xml:space="preserve">The </w:t>
      </w:r>
      <w:r w:rsidR="00924CA1" w:rsidRPr="00A26904">
        <w:t>Authorization Decisions Verifier</w:t>
      </w:r>
      <w:r w:rsidRPr="00A26904">
        <w:t xml:space="preserve"> asks for authorizations based on the </w:t>
      </w:r>
      <w:r w:rsidR="00674878" w:rsidRPr="00A26904">
        <w:t>R</w:t>
      </w:r>
      <w:r w:rsidRPr="00A26904">
        <w:t xml:space="preserve">equester </w:t>
      </w:r>
      <w:r w:rsidR="00674878" w:rsidRPr="00A26904">
        <w:t>E</w:t>
      </w:r>
      <w:r w:rsidRPr="00A26904">
        <w:t>ntity and the requested documents identifiers.</w:t>
      </w:r>
    </w:p>
    <w:p w14:paraId="2F4500BB" w14:textId="5101829F" w:rsidR="003E7DB0" w:rsidRPr="00A26904" w:rsidRDefault="003E7DB0" w:rsidP="001A2F4A">
      <w:pPr>
        <w:pStyle w:val="BodyText"/>
      </w:pPr>
      <w:r w:rsidRPr="00A26904">
        <w:t>This transaction is based on SOAP v1.2 exchange protocol and Synchronous Web services (See ITI TF</w:t>
      </w:r>
      <w:r w:rsidR="00A40E8E" w:rsidRPr="00A26904">
        <w:t>-</w:t>
      </w:r>
      <w:r w:rsidRPr="00A26904">
        <w:t>2x: Appendix V)</w:t>
      </w:r>
      <w:r w:rsidR="00CF7A66" w:rsidRPr="00A26904">
        <w:t xml:space="preserve">. </w:t>
      </w:r>
    </w:p>
    <w:p w14:paraId="0539C122" w14:textId="2379DEAE" w:rsidR="003E7DB0" w:rsidRPr="00A26904" w:rsidRDefault="003E7DB0" w:rsidP="00303E20">
      <w:pPr>
        <w:pStyle w:val="Heading3"/>
        <w:numPr>
          <w:ilvl w:val="0"/>
          <w:numId w:val="0"/>
        </w:numPr>
        <w:tabs>
          <w:tab w:val="clear" w:pos="1440"/>
        </w:tabs>
        <w:rPr>
          <w:noProof w:val="0"/>
        </w:rPr>
      </w:pPr>
      <w:bookmarkStart w:id="93" w:name="_Toc13819138"/>
      <w:r w:rsidRPr="00A26904">
        <w:rPr>
          <w:noProof w:val="0"/>
        </w:rPr>
        <w:t>3.</w:t>
      </w:r>
      <w:r w:rsidR="00E2515A" w:rsidRPr="00A26904">
        <w:rPr>
          <w:noProof w:val="0"/>
        </w:rPr>
        <w:t>79</w:t>
      </w:r>
      <w:r w:rsidRPr="00A26904">
        <w:rPr>
          <w:noProof w:val="0"/>
        </w:rPr>
        <w:t>.2 Actor Roles</w:t>
      </w:r>
      <w:bookmarkEnd w:id="93"/>
    </w:p>
    <w:p w14:paraId="13B2D580" w14:textId="77777777" w:rsidR="003E7DB0" w:rsidRPr="00A26904" w:rsidRDefault="003E7DB0" w:rsidP="00597DB2">
      <w:pPr>
        <w:pStyle w:val="AuthorInstructions"/>
      </w:pPr>
    </w:p>
    <w:p w14:paraId="4EB5400E" w14:textId="4842FD48" w:rsidR="003E7DB0" w:rsidRPr="00A26904" w:rsidRDefault="00A94C28" w:rsidP="00B63B69">
      <w:pPr>
        <w:pStyle w:val="BodyText"/>
        <w:jc w:val="center"/>
      </w:pPr>
      <w:r w:rsidRPr="00A26904">
        <w:rPr>
          <w:noProof/>
        </w:rPr>
        <mc:AlternateContent>
          <mc:Choice Requires="wpg">
            <w:drawing>
              <wp:inline distT="0" distB="0" distL="0" distR="0" wp14:anchorId="346D31FA" wp14:editId="418694D4">
                <wp:extent cx="3756660" cy="1539242"/>
                <wp:effectExtent l="0" t="0" r="15240" b="22860"/>
                <wp:docPr id="16"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56660" cy="1539242"/>
                          <a:chOff x="3834" y="7526"/>
                          <a:chExt cx="4551" cy="1865"/>
                        </a:xfrm>
                      </wpg:grpSpPr>
                      <wps:wsp>
                        <wps:cNvPr id="17" name="AutoShape 151"/>
                        <wps:cNvSpPr>
                          <a:spLocks noChangeAspect="1" noChangeArrowheads="1" noTextEdit="1"/>
                        </wps:cNvSpPr>
                        <wps:spPr bwMode="auto">
                          <a:xfrm>
                            <a:off x="3864" y="7526"/>
                            <a:ext cx="4514" cy="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Oval 153"/>
                        <wps:cNvSpPr>
                          <a:spLocks noChangeArrowheads="1"/>
                        </wps:cNvSpPr>
                        <wps:spPr bwMode="auto">
                          <a:xfrm>
                            <a:off x="5226" y="8618"/>
                            <a:ext cx="1800" cy="773"/>
                          </a:xfrm>
                          <a:prstGeom prst="ellipse">
                            <a:avLst/>
                          </a:prstGeom>
                          <a:solidFill>
                            <a:srgbClr val="FFFFFF"/>
                          </a:solidFill>
                          <a:ln w="9525">
                            <a:solidFill>
                              <a:srgbClr val="000000"/>
                            </a:solidFill>
                            <a:round/>
                            <a:headEnd/>
                            <a:tailEnd/>
                          </a:ln>
                        </wps:spPr>
                        <wps:txbx>
                          <w:txbxContent>
                            <w:p w14:paraId="34239CAA" w14:textId="139C132F" w:rsidR="004B7DE6" w:rsidRDefault="00434258" w:rsidP="004B7DE6">
                              <w:pPr>
                                <w:spacing w:before="0"/>
                                <w:jc w:val="center"/>
                                <w:rPr>
                                  <w:sz w:val="18"/>
                                  <w:lang w:val="nl-NL"/>
                                </w:rPr>
                              </w:pPr>
                              <w:r>
                                <w:rPr>
                                  <w:sz w:val="18"/>
                                  <w:lang w:val="nl-NL"/>
                                </w:rPr>
                                <w:t>Authorization Decisions Query</w:t>
                              </w:r>
                            </w:p>
                            <w:p w14:paraId="2AF77D1D" w14:textId="26F730C2" w:rsidR="00434258" w:rsidRPr="00C33E1E" w:rsidRDefault="004B7DE6" w:rsidP="008A2C55">
                              <w:pPr>
                                <w:spacing w:before="0"/>
                                <w:jc w:val="center"/>
                                <w:rPr>
                                  <w:sz w:val="18"/>
                                  <w:lang w:val="nl-NL"/>
                                </w:rPr>
                              </w:pPr>
                              <w:r>
                                <w:rPr>
                                  <w:sz w:val="18"/>
                                  <w:lang w:val="nl-NL"/>
                                </w:rPr>
                                <w:t>[ITI-79]</w:t>
                              </w:r>
                            </w:p>
                          </w:txbxContent>
                        </wps:txbx>
                        <wps:bodyPr rot="0" vert="horz" wrap="square" lIns="0" tIns="9144" rIns="0" bIns="9144" anchor="t" anchorCtr="0" upright="1">
                          <a:noAutofit/>
                        </wps:bodyPr>
                      </wps:wsp>
                      <wps:wsp>
                        <wps:cNvPr id="19" name="Text Box 154"/>
                        <wps:cNvSpPr txBox="1">
                          <a:spLocks noChangeArrowheads="1"/>
                        </wps:cNvSpPr>
                        <wps:spPr bwMode="auto">
                          <a:xfrm>
                            <a:off x="3834" y="7600"/>
                            <a:ext cx="1346" cy="684"/>
                          </a:xfrm>
                          <a:prstGeom prst="rect">
                            <a:avLst/>
                          </a:prstGeom>
                          <a:solidFill>
                            <a:srgbClr val="FFFFFF"/>
                          </a:solidFill>
                          <a:ln w="9525">
                            <a:solidFill>
                              <a:srgbClr val="000000"/>
                            </a:solidFill>
                            <a:miter lim="800000"/>
                            <a:headEnd/>
                            <a:tailEnd/>
                          </a:ln>
                        </wps:spPr>
                        <wps:txbx>
                          <w:txbxContent>
                            <w:p w14:paraId="6ECF8309" w14:textId="25834EE9" w:rsidR="00434258" w:rsidRDefault="00434258" w:rsidP="008A2C55">
                              <w:pPr>
                                <w:jc w:val="center"/>
                                <w:rPr>
                                  <w:sz w:val="18"/>
                                </w:rPr>
                              </w:pPr>
                              <w:r>
                                <w:rPr>
                                  <w:sz w:val="18"/>
                                </w:rPr>
                                <w:t>Authorization Decisions Verifier</w:t>
                              </w:r>
                            </w:p>
                          </w:txbxContent>
                        </wps:txbx>
                        <wps:bodyPr rot="0" vert="horz" wrap="square" lIns="91440" tIns="45720" rIns="91440" bIns="45720" anchor="t" anchorCtr="0" upright="1">
                          <a:noAutofit/>
                        </wps:bodyPr>
                      </wps:wsp>
                      <wps:wsp>
                        <wps:cNvPr id="20" name="Line 155"/>
                        <wps:cNvCnPr/>
                        <wps:spPr bwMode="auto">
                          <a:xfrm>
                            <a:off x="5180" y="8284"/>
                            <a:ext cx="427"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156"/>
                        <wps:cNvSpPr txBox="1">
                          <a:spLocks noChangeArrowheads="1"/>
                        </wps:cNvSpPr>
                        <wps:spPr bwMode="auto">
                          <a:xfrm>
                            <a:off x="7070" y="7600"/>
                            <a:ext cx="1315" cy="684"/>
                          </a:xfrm>
                          <a:prstGeom prst="rect">
                            <a:avLst/>
                          </a:prstGeom>
                          <a:solidFill>
                            <a:srgbClr val="FFFFFF"/>
                          </a:solidFill>
                          <a:ln w="9525">
                            <a:solidFill>
                              <a:srgbClr val="000000"/>
                            </a:solidFill>
                            <a:miter lim="800000"/>
                            <a:headEnd/>
                            <a:tailEnd/>
                          </a:ln>
                        </wps:spPr>
                        <wps:txbx>
                          <w:txbxContent>
                            <w:p w14:paraId="60215B10" w14:textId="27917E80" w:rsidR="00434258" w:rsidRDefault="00434258" w:rsidP="008A2C55">
                              <w:pPr>
                                <w:jc w:val="center"/>
                                <w:rPr>
                                  <w:sz w:val="18"/>
                                </w:rPr>
                              </w:pPr>
                              <w:r>
                                <w:rPr>
                                  <w:sz w:val="18"/>
                                </w:rPr>
                                <w:t>Authorization Decisions Manager</w:t>
                              </w:r>
                            </w:p>
                          </w:txbxContent>
                        </wps:txbx>
                        <wps:bodyPr rot="0" vert="horz" wrap="square" lIns="91440" tIns="45720" rIns="91440" bIns="45720" anchor="t" anchorCtr="0" upright="1">
                          <a:noAutofit/>
                        </wps:bodyPr>
                      </wps:wsp>
                      <wps:wsp>
                        <wps:cNvPr id="22" name="Line 157"/>
                        <wps:cNvCnPr/>
                        <wps:spPr bwMode="auto">
                          <a:xfrm flipH="1">
                            <a:off x="6691" y="8284"/>
                            <a:ext cx="381"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6D31FA" id="Group 152" o:spid="_x0000_s1026" style="width:295.8pt;height:121.2pt;mso-position-horizontal-relative:char;mso-position-vertical-relative:line" coordorigin="3834,7526" coordsize="4551,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">
                <o:lock v:ext="edit" aspectratio="t"/>
                <v:rect id="AutoShape 151" o:spid="_x0000_s1027"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o:lock v:ext="edit" aspectratio="t" text="t"/>
                </v:rect>
                <v:oval id="Oval 153" o:spid="_x0000_s1028" style="position:absolute;left:5226;top:8618;width:1800;height: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34239CAA" w14:textId="139C132F" w:rsidR="004B7DE6" w:rsidRDefault="00434258" w:rsidP="004B7DE6">
                        <w:pPr>
                          <w:spacing w:before="0"/>
                          <w:jc w:val="center"/>
                          <w:rPr>
                            <w:sz w:val="18"/>
                            <w:lang w:val="nl-NL"/>
                          </w:rPr>
                        </w:pPr>
                        <w:r>
                          <w:rPr>
                            <w:sz w:val="18"/>
                            <w:lang w:val="nl-NL"/>
                          </w:rPr>
                          <w:t>Authorization Decisions Query</w:t>
                        </w:r>
                      </w:p>
                      <w:p w14:paraId="2AF77D1D" w14:textId="26F730C2" w:rsidR="00434258" w:rsidRPr="00C33E1E" w:rsidRDefault="004B7DE6" w:rsidP="008A2C55">
                        <w:pPr>
                          <w:spacing w:before="0"/>
                          <w:jc w:val="center"/>
                          <w:rPr>
                            <w:sz w:val="18"/>
                            <w:lang w:val="nl-NL"/>
                          </w:rPr>
                        </w:pPr>
                        <w:r>
                          <w:rPr>
                            <w:sz w:val="18"/>
                            <w:lang w:val="nl-NL"/>
                          </w:rPr>
                          <w:t>[ITI-79]</w:t>
                        </w:r>
                      </w:p>
                    </w:txbxContent>
                  </v:textbox>
                </v:oval>
                <v:shapetype id="_x0000_t202" coordsize="21600,21600" o:spt="202" path="m,l,21600r21600,l21600,xe">
                  <v:stroke joinstyle="miter"/>
                  <v:path gradientshapeok="t" o:connecttype="rect"/>
                </v:shapetype>
                <v:shape id="Text Box 154" o:spid="_x0000_s1029" type="#_x0000_t202" style="position:absolute;left:3834;top:7600;width:1346;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6ECF8309" w14:textId="25834EE9" w:rsidR="00434258" w:rsidRDefault="00434258" w:rsidP="008A2C55">
                        <w:pPr>
                          <w:jc w:val="center"/>
                          <w:rPr>
                            <w:sz w:val="18"/>
                          </w:rPr>
                        </w:pPr>
                        <w:r>
                          <w:rPr>
                            <w:sz w:val="18"/>
                          </w:rPr>
                          <w:t>Authorization Decisions Verifier</w:t>
                        </w:r>
                      </w:p>
                    </w:txbxContent>
                  </v:textbox>
                </v:shape>
                <v:line id="Line 155" o:spid="_x0000_s1030"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156" o:spid="_x0000_s1031" type="#_x0000_t202" style="position:absolute;left:7070;top:7600;width:1315;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60215B10" w14:textId="27917E80" w:rsidR="00434258" w:rsidRDefault="00434258" w:rsidP="008A2C55">
                        <w:pPr>
                          <w:jc w:val="center"/>
                          <w:rPr>
                            <w:sz w:val="18"/>
                          </w:rPr>
                        </w:pPr>
                        <w:r>
                          <w:rPr>
                            <w:sz w:val="18"/>
                          </w:rPr>
                          <w:t>Authorization Decisions Manager</w:t>
                        </w:r>
                      </w:p>
                    </w:txbxContent>
                  </v:textbox>
                </v:shape>
                <v:line id="Line 157" o:spid="_x0000_s1032"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A67278A" w14:textId="15609108" w:rsidR="003E7DB0" w:rsidRPr="00A26904" w:rsidRDefault="008F06B6" w:rsidP="00BB76BC">
      <w:pPr>
        <w:pStyle w:val="FigureTitle"/>
      </w:pPr>
      <w:r w:rsidRPr="00A26904">
        <w:t>Figure 3.</w:t>
      </w:r>
      <w:r w:rsidR="00E2515A" w:rsidRPr="00A26904">
        <w:t>79</w:t>
      </w:r>
      <w:r w:rsidRPr="00A26904">
        <w:t>.2-1</w:t>
      </w:r>
      <w:r w:rsidR="003E7DB0" w:rsidRPr="00A26904">
        <w:t>: Use Case Diagram</w:t>
      </w:r>
    </w:p>
    <w:p w14:paraId="6778A293" w14:textId="34A88EE3" w:rsidR="003E7DB0" w:rsidRPr="00A26904" w:rsidRDefault="008F06B6" w:rsidP="00BB76BC">
      <w:pPr>
        <w:pStyle w:val="TableTitle"/>
      </w:pPr>
      <w:r w:rsidRPr="00A26904">
        <w:t>Table 3.</w:t>
      </w:r>
      <w:r w:rsidR="00E2515A" w:rsidRPr="00A26904">
        <w:t>79</w:t>
      </w:r>
      <w:r w:rsidRPr="00A26904">
        <w:t>.2-1</w:t>
      </w:r>
      <w:r w:rsidR="003E7DB0" w:rsidRPr="00A26904">
        <w:t>: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3E7DB0" w:rsidRPr="00A26904" w14:paraId="691CE4EE" w14:textId="77777777" w:rsidTr="00BB76BC">
        <w:tc>
          <w:tcPr>
            <w:tcW w:w="1008" w:type="dxa"/>
          </w:tcPr>
          <w:p w14:paraId="1A01C36A" w14:textId="77777777" w:rsidR="003E7DB0" w:rsidRPr="00A26904" w:rsidRDefault="003E7DB0" w:rsidP="00597DB2">
            <w:pPr>
              <w:pStyle w:val="BodyText"/>
              <w:rPr>
                <w:b/>
              </w:rPr>
            </w:pPr>
            <w:r w:rsidRPr="00A26904">
              <w:rPr>
                <w:b/>
              </w:rPr>
              <w:t>Actor:</w:t>
            </w:r>
          </w:p>
        </w:tc>
        <w:tc>
          <w:tcPr>
            <w:tcW w:w="8568" w:type="dxa"/>
          </w:tcPr>
          <w:p w14:paraId="50B2741A" w14:textId="77777777" w:rsidR="003E7DB0" w:rsidRPr="00A26904" w:rsidRDefault="003E7DB0" w:rsidP="00597DB2">
            <w:pPr>
              <w:pStyle w:val="BodyText"/>
            </w:pPr>
            <w:r w:rsidRPr="00A26904">
              <w:t>Authorization Decisions Manager</w:t>
            </w:r>
          </w:p>
        </w:tc>
      </w:tr>
      <w:tr w:rsidR="003E7DB0" w:rsidRPr="00A26904" w14:paraId="7F08987C" w14:textId="77777777" w:rsidTr="00BB76BC">
        <w:tc>
          <w:tcPr>
            <w:tcW w:w="1008" w:type="dxa"/>
          </w:tcPr>
          <w:p w14:paraId="14877659" w14:textId="77777777" w:rsidR="003E7DB0" w:rsidRPr="00A26904" w:rsidRDefault="003E7DB0" w:rsidP="00597DB2">
            <w:pPr>
              <w:pStyle w:val="BodyText"/>
              <w:rPr>
                <w:b/>
              </w:rPr>
            </w:pPr>
            <w:r w:rsidRPr="00A26904">
              <w:rPr>
                <w:b/>
              </w:rPr>
              <w:t>Role:</w:t>
            </w:r>
          </w:p>
        </w:tc>
        <w:tc>
          <w:tcPr>
            <w:tcW w:w="8568" w:type="dxa"/>
          </w:tcPr>
          <w:p w14:paraId="2BD3FFC9" w14:textId="7C98C79B" w:rsidR="003E7DB0" w:rsidRPr="00A26904" w:rsidRDefault="003E7DB0" w:rsidP="00710033">
            <w:pPr>
              <w:pStyle w:val="BodyText"/>
            </w:pPr>
            <w:r w:rsidRPr="00A26904">
              <w:t>This actor stores and manages authorization decisions granted for an entity and for specific documents</w:t>
            </w:r>
            <w:r w:rsidR="00CF7A66" w:rsidRPr="00A26904">
              <w:t xml:space="preserve">. </w:t>
            </w:r>
          </w:p>
        </w:tc>
      </w:tr>
      <w:tr w:rsidR="003E7DB0" w:rsidRPr="00A26904" w14:paraId="3D08EDA5" w14:textId="77777777" w:rsidTr="00BB76BC">
        <w:tc>
          <w:tcPr>
            <w:tcW w:w="1008" w:type="dxa"/>
          </w:tcPr>
          <w:p w14:paraId="07CEBE6B" w14:textId="77777777" w:rsidR="003E7DB0" w:rsidRPr="00A26904" w:rsidRDefault="003E7DB0" w:rsidP="00597DB2">
            <w:pPr>
              <w:pStyle w:val="BodyText"/>
              <w:rPr>
                <w:b/>
              </w:rPr>
            </w:pPr>
            <w:r w:rsidRPr="00A26904">
              <w:rPr>
                <w:b/>
              </w:rPr>
              <w:t>Actor:</w:t>
            </w:r>
          </w:p>
        </w:tc>
        <w:tc>
          <w:tcPr>
            <w:tcW w:w="8568" w:type="dxa"/>
          </w:tcPr>
          <w:p w14:paraId="216BBB9B" w14:textId="77777777" w:rsidR="003E7DB0" w:rsidRPr="00A26904" w:rsidRDefault="003E7DB0" w:rsidP="00597DB2">
            <w:pPr>
              <w:pStyle w:val="BodyText"/>
            </w:pPr>
            <w:r w:rsidRPr="00A26904">
              <w:t>Authorization Decisions Verifier</w:t>
            </w:r>
          </w:p>
        </w:tc>
      </w:tr>
      <w:tr w:rsidR="003E7DB0" w:rsidRPr="00A26904" w14:paraId="3F941126" w14:textId="77777777" w:rsidTr="00BB76BC">
        <w:tc>
          <w:tcPr>
            <w:tcW w:w="1008" w:type="dxa"/>
          </w:tcPr>
          <w:p w14:paraId="1A919F98" w14:textId="77777777" w:rsidR="003E7DB0" w:rsidRPr="00A26904" w:rsidRDefault="003E7DB0" w:rsidP="00597DB2">
            <w:pPr>
              <w:pStyle w:val="BodyText"/>
              <w:rPr>
                <w:b/>
              </w:rPr>
            </w:pPr>
            <w:r w:rsidRPr="00A26904">
              <w:rPr>
                <w:b/>
              </w:rPr>
              <w:t>Role:</w:t>
            </w:r>
          </w:p>
        </w:tc>
        <w:tc>
          <w:tcPr>
            <w:tcW w:w="8568" w:type="dxa"/>
          </w:tcPr>
          <w:p w14:paraId="5FA45D16" w14:textId="2A9CCD62" w:rsidR="003E7DB0" w:rsidRPr="00A26904" w:rsidRDefault="003E7DB0" w:rsidP="00597DB2">
            <w:pPr>
              <w:pStyle w:val="BodyText"/>
            </w:pPr>
            <w:r w:rsidRPr="00A26904">
              <w:t xml:space="preserve"> This actor queries for authorization decisions granted based on the </w:t>
            </w:r>
            <w:r w:rsidR="00674878" w:rsidRPr="00A26904">
              <w:t>R</w:t>
            </w:r>
            <w:r w:rsidRPr="00A26904">
              <w:t xml:space="preserve">equester </w:t>
            </w:r>
            <w:r w:rsidR="00674878" w:rsidRPr="00A26904">
              <w:t>E</w:t>
            </w:r>
            <w:r w:rsidRPr="00A26904">
              <w:t>ntity and requested documents identifiers</w:t>
            </w:r>
            <w:r w:rsidR="00CF7A66" w:rsidRPr="00A26904">
              <w:t xml:space="preserve">. </w:t>
            </w:r>
          </w:p>
        </w:tc>
      </w:tr>
    </w:tbl>
    <w:p w14:paraId="2E62B7D2" w14:textId="77777777" w:rsidR="003E7DB0" w:rsidRPr="00A26904" w:rsidRDefault="003E7DB0" w:rsidP="00C65C65">
      <w:pPr>
        <w:pStyle w:val="BodyText"/>
      </w:pPr>
    </w:p>
    <w:p w14:paraId="1C32C50A" w14:textId="5C7FE059" w:rsidR="003E7DB0" w:rsidRPr="00A26904" w:rsidRDefault="003E7DB0" w:rsidP="00303E20">
      <w:pPr>
        <w:pStyle w:val="Heading3"/>
        <w:numPr>
          <w:ilvl w:val="0"/>
          <w:numId w:val="0"/>
        </w:numPr>
        <w:tabs>
          <w:tab w:val="clear" w:pos="1440"/>
        </w:tabs>
        <w:rPr>
          <w:noProof w:val="0"/>
        </w:rPr>
      </w:pPr>
      <w:bookmarkStart w:id="94" w:name="_Toc13819139"/>
      <w:r w:rsidRPr="00A26904">
        <w:rPr>
          <w:noProof w:val="0"/>
        </w:rPr>
        <w:lastRenderedPageBreak/>
        <w:t>3.</w:t>
      </w:r>
      <w:r w:rsidR="00E2515A" w:rsidRPr="00A26904">
        <w:rPr>
          <w:noProof w:val="0"/>
        </w:rPr>
        <w:t>79</w:t>
      </w:r>
      <w:r w:rsidRPr="00A26904">
        <w:rPr>
          <w:noProof w:val="0"/>
        </w:rPr>
        <w:t>.3 Referenced Standards</w:t>
      </w:r>
      <w:bookmarkEnd w:id="94"/>
    </w:p>
    <w:p w14:paraId="26134C98" w14:textId="77777777" w:rsidR="003E7DB0" w:rsidRPr="00A26904" w:rsidRDefault="003E7DB0" w:rsidP="00B01651">
      <w:pPr>
        <w:pStyle w:val="List1"/>
      </w:pPr>
      <w:r w:rsidRPr="00A26904">
        <w:t xml:space="preserve">OASIS SOAP v1.2 </w:t>
      </w:r>
    </w:p>
    <w:p w14:paraId="4D6E2F58" w14:textId="77777777" w:rsidR="003E7DB0" w:rsidRPr="00A26904" w:rsidRDefault="003E7DB0" w:rsidP="00B01651">
      <w:pPr>
        <w:pStyle w:val="List1"/>
      </w:pPr>
      <w:r w:rsidRPr="00A26904">
        <w:t xml:space="preserve">OASIS Security Assertion Markup Language (SAML) v2.0 </w:t>
      </w:r>
    </w:p>
    <w:p w14:paraId="791049E9" w14:textId="004CB059" w:rsidR="003F5955" w:rsidRPr="00A26904" w:rsidRDefault="003E7DB0" w:rsidP="00B01651">
      <w:pPr>
        <w:pStyle w:val="List1"/>
      </w:pPr>
      <w:r w:rsidRPr="00A26904">
        <w:t>OASIS eXtensible Access Control Markup Language (XACML) v</w:t>
      </w:r>
      <w:r w:rsidR="003F5955" w:rsidRPr="00A26904">
        <w:t>2</w:t>
      </w:r>
      <w:r w:rsidRPr="00A26904">
        <w:t>.0</w:t>
      </w:r>
    </w:p>
    <w:p w14:paraId="0951DEAA" w14:textId="1916038D" w:rsidR="003E7DB0" w:rsidRPr="00A26904" w:rsidRDefault="003F5955" w:rsidP="003F5955">
      <w:pPr>
        <w:pStyle w:val="List1"/>
      </w:pPr>
      <w:r w:rsidRPr="00A26904">
        <w:t xml:space="preserve">OASIS Multiple resource profile of XACML v2.0 </w:t>
      </w:r>
    </w:p>
    <w:p w14:paraId="24D7CFCA" w14:textId="2DB6578E" w:rsidR="003E7DB0" w:rsidRPr="00A26904" w:rsidRDefault="00352C28" w:rsidP="00B01651">
      <w:pPr>
        <w:pStyle w:val="List1"/>
      </w:pPr>
      <w:r w:rsidRPr="00A26904">
        <w:rPr>
          <w:szCs w:val="24"/>
        </w:rPr>
        <w:t>OASIS SAML 2.0 profile for XACML v2.0</w:t>
      </w:r>
    </w:p>
    <w:p w14:paraId="5BE5E077" w14:textId="4FD2BFD5" w:rsidR="000E1CF4" w:rsidRPr="00A26904" w:rsidRDefault="000E1CF4" w:rsidP="00B01651">
      <w:pPr>
        <w:pStyle w:val="List1"/>
      </w:pPr>
      <w:r w:rsidRPr="00A26904">
        <w:t>OASIS Cross-Enterprise Security and Privacy Authorization (XSPA) Profile of SAML v2.0 for Healthcare Version 2.0 (not normative)</w:t>
      </w:r>
    </w:p>
    <w:p w14:paraId="0F59AC04" w14:textId="2060A0B8" w:rsidR="003E7DB0" w:rsidRPr="00A26904" w:rsidRDefault="003E7DB0" w:rsidP="00303E20">
      <w:pPr>
        <w:pStyle w:val="Heading3"/>
        <w:numPr>
          <w:ilvl w:val="0"/>
          <w:numId w:val="0"/>
        </w:numPr>
        <w:tabs>
          <w:tab w:val="clear" w:pos="1440"/>
        </w:tabs>
        <w:rPr>
          <w:noProof w:val="0"/>
        </w:rPr>
      </w:pPr>
      <w:bookmarkStart w:id="95" w:name="_Toc13819140"/>
      <w:r w:rsidRPr="00A26904">
        <w:rPr>
          <w:noProof w:val="0"/>
        </w:rPr>
        <w:t>3.</w:t>
      </w:r>
      <w:r w:rsidR="00E2515A" w:rsidRPr="00A26904">
        <w:rPr>
          <w:noProof w:val="0"/>
        </w:rPr>
        <w:t>79</w:t>
      </w:r>
      <w:r w:rsidRPr="00A26904">
        <w:rPr>
          <w:noProof w:val="0"/>
        </w:rPr>
        <w:t xml:space="preserve">.4 </w:t>
      </w:r>
      <w:r w:rsidR="00555CF7">
        <w:rPr>
          <w:noProof w:val="0"/>
        </w:rPr>
        <w:t>Messages</w:t>
      </w:r>
      <w:bookmarkEnd w:id="95"/>
    </w:p>
    <w:p w14:paraId="7E28D271" w14:textId="1F9F25A7" w:rsidR="003E7DB0" w:rsidRPr="00A26904" w:rsidRDefault="00A94C28">
      <w:pPr>
        <w:pStyle w:val="BodyText"/>
      </w:pPr>
      <w:r w:rsidRPr="00A26904">
        <w:rPr>
          <w:noProof/>
        </w:rPr>
        <mc:AlternateContent>
          <mc:Choice Requires="wpg">
            <w:drawing>
              <wp:inline distT="0" distB="0" distL="0" distR="0" wp14:anchorId="4938B972" wp14:editId="286319DC">
                <wp:extent cx="5943600" cy="2400300"/>
                <wp:effectExtent l="0" t="0" r="0" b="0"/>
                <wp:docPr id="4"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5"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160"/>
                        <wps:cNvSpPr txBox="1">
                          <a:spLocks noChangeArrowheads="1"/>
                        </wps:cNvSpPr>
                        <wps:spPr bwMode="auto">
                          <a:xfrm>
                            <a:off x="2617" y="8148"/>
                            <a:ext cx="2160"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AE33D" w14:textId="72DF6831" w:rsidR="00434258" w:rsidRPr="007C1AAC" w:rsidRDefault="00434258" w:rsidP="007C1AAC">
                              <w:pPr>
                                <w:jc w:val="center"/>
                                <w:rPr>
                                  <w:sz w:val="22"/>
                                  <w:szCs w:val="22"/>
                                </w:rPr>
                              </w:pPr>
                              <w:r>
                                <w:rPr>
                                  <w:sz w:val="22"/>
                                  <w:szCs w:val="22"/>
                                </w:rPr>
                                <w:t>Authorization Decisions Verifier</w:t>
                              </w:r>
                            </w:p>
                          </w:txbxContent>
                        </wps:txbx>
                        <wps:bodyPr rot="0" vert="horz" wrap="square" lIns="91440" tIns="45720" rIns="91440" bIns="45720" anchor="t" anchorCtr="0" upright="1">
                          <a:noAutofit/>
                        </wps:bodyPr>
                      </wps:wsp>
                      <wps:wsp>
                        <wps:cNvPr id="7" name="Line 161"/>
                        <wps:cNvCnPr/>
                        <wps:spPr bwMode="auto">
                          <a:xfrm>
                            <a:off x="368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 name="Text Box 162"/>
                        <wps:cNvSpPr txBox="1">
                          <a:spLocks noChangeArrowheads="1"/>
                        </wps:cNvSpPr>
                        <wps:spPr bwMode="auto">
                          <a:xfrm>
                            <a:off x="4057" y="9228"/>
                            <a:ext cx="4401"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F274A" w14:textId="38540AE4" w:rsidR="00434258" w:rsidRPr="007C1AAC" w:rsidRDefault="00434258" w:rsidP="007C1AAC">
                              <w:pPr>
                                <w:rPr>
                                  <w:sz w:val="22"/>
                                  <w:szCs w:val="22"/>
                                </w:rPr>
                              </w:pPr>
                              <w:r>
                                <w:rPr>
                                  <w:sz w:val="22"/>
                                  <w:szCs w:val="22"/>
                                </w:rPr>
                                <w:t>XACMLAuthorizationDecisionQuery Request</w:t>
                              </w:r>
                            </w:p>
                          </w:txbxContent>
                        </wps:txbx>
                        <wps:bodyPr rot="0" vert="horz" wrap="square" lIns="0" tIns="0" rIns="0" bIns="0" anchor="t" anchorCtr="0" upright="1">
                          <a:noAutofit/>
                        </wps:bodyPr>
                      </wps:wsp>
                      <wps:wsp>
                        <wps:cNvPr id="9" name="Line 163"/>
                        <wps:cNvCnPr/>
                        <wps:spPr bwMode="auto">
                          <a:xfrm>
                            <a:off x="860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Rectangle 164"/>
                        <wps:cNvSpPr>
                          <a:spLocks noChangeArrowheads="1"/>
                        </wps:cNvSpPr>
                        <wps:spPr bwMode="auto">
                          <a:xfrm>
                            <a:off x="356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165"/>
                        <wps:cNvSpPr>
                          <a:spLocks noChangeArrowheads="1"/>
                        </wps:cNvSpPr>
                        <wps:spPr bwMode="auto">
                          <a:xfrm>
                            <a:off x="845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Line 166"/>
                        <wps:cNvCnPr/>
                        <wps:spPr bwMode="auto">
                          <a:xfrm>
                            <a:off x="3877" y="9768"/>
                            <a:ext cx="45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67"/>
                        <wps:cNvSpPr txBox="1">
                          <a:spLocks noChangeArrowheads="1"/>
                        </wps:cNvSpPr>
                        <wps:spPr bwMode="auto">
                          <a:xfrm>
                            <a:off x="7657" y="8148"/>
                            <a:ext cx="2112" cy="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88624F" w14:textId="64F1B7EA" w:rsidR="00434258" w:rsidRPr="007C1AAC" w:rsidRDefault="00434258" w:rsidP="007C1AAC">
                              <w:pPr>
                                <w:jc w:val="center"/>
                                <w:rPr>
                                  <w:sz w:val="22"/>
                                  <w:szCs w:val="22"/>
                                </w:rPr>
                              </w:pPr>
                              <w:r w:rsidRPr="007C1AAC">
                                <w:rPr>
                                  <w:sz w:val="22"/>
                                  <w:szCs w:val="22"/>
                                </w:rPr>
                                <w:t>A</w:t>
                              </w:r>
                              <w:r>
                                <w:rPr>
                                  <w:sz w:val="22"/>
                                  <w:szCs w:val="22"/>
                                </w:rPr>
                                <w:t>uthorization Decisions Manager</w:t>
                              </w:r>
                            </w:p>
                          </w:txbxContent>
                        </wps:txbx>
                        <wps:bodyPr rot="0" vert="horz" wrap="square" lIns="91440" tIns="45720" rIns="91440" bIns="45720" anchor="t" anchorCtr="0" upright="1">
                          <a:noAutofit/>
                        </wps:bodyPr>
                      </wps:wsp>
                      <wps:wsp>
                        <wps:cNvPr id="14" name="Line 168"/>
                        <wps:cNvCnPr/>
                        <wps:spPr bwMode="auto">
                          <a:xfrm flipH="1">
                            <a:off x="3877" y="10488"/>
                            <a:ext cx="45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169"/>
                        <wps:cNvSpPr txBox="1">
                          <a:spLocks noChangeArrowheads="1"/>
                        </wps:cNvSpPr>
                        <wps:spPr bwMode="auto">
                          <a:xfrm>
                            <a:off x="4057" y="10040"/>
                            <a:ext cx="4320"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51068" w14:textId="2642426E" w:rsidR="00434258" w:rsidRPr="007C1AAC" w:rsidRDefault="00434258" w:rsidP="007C1AAC">
                              <w:pPr>
                                <w:rPr>
                                  <w:sz w:val="22"/>
                                  <w:szCs w:val="22"/>
                                </w:rPr>
                              </w:pPr>
                              <w:r>
                                <w:rPr>
                                  <w:sz w:val="22"/>
                                  <w:szCs w:val="22"/>
                                </w:rPr>
                                <w:t>XACMLAuthorizationDecisionQuery Response</w:t>
                              </w:r>
                            </w:p>
                          </w:txbxContent>
                        </wps:txbx>
                        <wps:bodyPr rot="0" vert="horz" wrap="square" lIns="0" tIns="0" rIns="0" bIns="0" anchor="t" anchorCtr="0" upright="1">
                          <a:noAutofit/>
                        </wps:bodyPr>
                      </wps:wsp>
                    </wpg:wgp>
                  </a:graphicData>
                </a:graphic>
              </wp:inline>
            </w:drawing>
          </mc:Choice>
          <mc:Fallback>
            <w:pict>
              <v:group w14:anchorId="4938B972" id="Group 159" o:spid="_x0000_s1033"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">
                <o:lock v:ext="edit" aspectratio="t"/>
                <v:rect id="AutoShape 158" o:spid="_x0000_s1034"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o:lock v:ext="edit" aspectratio="t" text="t"/>
                </v:rect>
                <v:shape id="Text Box 160" o:spid="_x0000_s1035" type="#_x0000_t202" style="position:absolute;left:2617;top:8148;width:2160;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46CAE33D" w14:textId="72DF6831" w:rsidR="00434258" w:rsidRPr="007C1AAC" w:rsidRDefault="00434258" w:rsidP="007C1AAC">
                        <w:pPr>
                          <w:jc w:val="center"/>
                          <w:rPr>
                            <w:sz w:val="22"/>
                            <w:szCs w:val="22"/>
                          </w:rPr>
                        </w:pPr>
                        <w:r>
                          <w:rPr>
                            <w:sz w:val="22"/>
                            <w:szCs w:val="22"/>
                          </w:rPr>
                          <w:t>Authorization Decisions Verifier</w:t>
                        </w:r>
                      </w:p>
                    </w:txbxContent>
                  </v:textbox>
                </v:shape>
                <v:line id="Line 161" o:spid="_x0000_s1036" style="position:absolute;visibility:visible;mso-wrap-style:square" from="3681,9131" to="368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">
                  <v:stroke dashstyle="dash"/>
                </v:line>
                <v:shape id="Text Box 162" o:spid="_x0000_s1037" type="#_x0000_t202" style="position:absolute;left:4057;top:9228;width:440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A4F274A" w14:textId="38540AE4" w:rsidR="00434258" w:rsidRPr="007C1AAC" w:rsidRDefault="00434258" w:rsidP="007C1AAC">
                        <w:pPr>
                          <w:rPr>
                            <w:sz w:val="22"/>
                            <w:szCs w:val="22"/>
                          </w:rPr>
                        </w:pPr>
                        <w:r>
                          <w:rPr>
                            <w:sz w:val="22"/>
                            <w:szCs w:val="22"/>
                          </w:rPr>
                          <w:t>XACMLAuthorizationDecisionQuery Request</w:t>
                        </w:r>
                      </w:p>
                    </w:txbxContent>
                  </v:textbox>
                </v:shape>
                <v:line id="Line 163" o:spid="_x0000_s1038" style="position:absolute;visibility:visible;mso-wrap-style:square" from="8600,9095" to="860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rect id="Rectangle 164" o:spid="_x0000_s1039" style="position:absolute;left:356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165" o:spid="_x0000_s1040" style="position:absolute;left:845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line id="Line 166" o:spid="_x0000_s1041" style="position:absolute;visibility:visible;mso-wrap-style:square" from="3877,9768" to="8458,9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shape id="Text Box 167" o:spid="_x0000_s1042" type="#_x0000_t202" style="position:absolute;left:7657;top:8148;width:2112;height:1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0588624F" w14:textId="64F1B7EA" w:rsidR="00434258" w:rsidRPr="007C1AAC" w:rsidRDefault="00434258" w:rsidP="007C1AAC">
                        <w:pPr>
                          <w:jc w:val="center"/>
                          <w:rPr>
                            <w:sz w:val="22"/>
                            <w:szCs w:val="22"/>
                          </w:rPr>
                        </w:pPr>
                        <w:r w:rsidRPr="007C1AAC">
                          <w:rPr>
                            <w:sz w:val="22"/>
                            <w:szCs w:val="22"/>
                          </w:rPr>
                          <w:t>A</w:t>
                        </w:r>
                        <w:r>
                          <w:rPr>
                            <w:sz w:val="22"/>
                            <w:szCs w:val="22"/>
                          </w:rPr>
                          <w:t>uthorization Decisions Manager</w:t>
                        </w:r>
                      </w:p>
                    </w:txbxContent>
                  </v:textbox>
                </v:shape>
                <v:line id="Line 168" o:spid="_x0000_s1043" style="position:absolute;flip:x;visibility:visible;mso-wrap-style:square" from="3877,10488" to="8458,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shape id="Text Box 169" o:spid="_x0000_s1044" type="#_x0000_t202" style="position:absolute;left:4057;top:10040;width:432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1A51068" w14:textId="2642426E" w:rsidR="00434258" w:rsidRPr="007C1AAC" w:rsidRDefault="00434258" w:rsidP="007C1AAC">
                        <w:pPr>
                          <w:rPr>
                            <w:sz w:val="22"/>
                            <w:szCs w:val="22"/>
                          </w:rPr>
                        </w:pPr>
                        <w:r>
                          <w:rPr>
                            <w:sz w:val="22"/>
                            <w:szCs w:val="22"/>
                          </w:rPr>
                          <w:t>XACMLAuthorizationDecisionQuery Response</w:t>
                        </w:r>
                      </w:p>
                    </w:txbxContent>
                  </v:textbox>
                </v:shape>
                <w10:anchorlock/>
              </v:group>
            </w:pict>
          </mc:Fallback>
        </mc:AlternateContent>
      </w:r>
    </w:p>
    <w:p w14:paraId="21ADA63B" w14:textId="2009588D" w:rsidR="00555CF7" w:rsidRDefault="00555CF7" w:rsidP="008A2C55">
      <w:pPr>
        <w:pStyle w:val="FigureTitle"/>
      </w:pPr>
      <w:r>
        <w:t>Figure 3.79.4-1: Interaction Diagram</w:t>
      </w:r>
    </w:p>
    <w:p w14:paraId="7F1E33B4" w14:textId="656D0034" w:rsidR="003E7DB0" w:rsidRPr="00A26904" w:rsidRDefault="003E7DB0" w:rsidP="00680648">
      <w:pPr>
        <w:pStyle w:val="Heading4"/>
        <w:numPr>
          <w:ilvl w:val="0"/>
          <w:numId w:val="0"/>
        </w:numPr>
        <w:tabs>
          <w:tab w:val="clear" w:pos="1440"/>
        </w:tabs>
        <w:rPr>
          <w:noProof w:val="0"/>
        </w:rPr>
      </w:pPr>
      <w:bookmarkStart w:id="96" w:name="_Toc13819141"/>
      <w:r w:rsidRPr="00A26904">
        <w:rPr>
          <w:noProof w:val="0"/>
        </w:rPr>
        <w:t>3.</w:t>
      </w:r>
      <w:r w:rsidR="00E2515A" w:rsidRPr="00A26904">
        <w:rPr>
          <w:noProof w:val="0"/>
        </w:rPr>
        <w:t>79</w:t>
      </w:r>
      <w:r w:rsidRPr="00A26904">
        <w:rPr>
          <w:noProof w:val="0"/>
        </w:rPr>
        <w:t>.4.1 XACMLAuthorizationDecisionQuery Request</w:t>
      </w:r>
      <w:bookmarkEnd w:id="96"/>
    </w:p>
    <w:bookmarkEnd w:id="74"/>
    <w:bookmarkEnd w:id="75"/>
    <w:bookmarkEnd w:id="76"/>
    <w:bookmarkEnd w:id="77"/>
    <w:bookmarkEnd w:id="78"/>
    <w:p w14:paraId="10FBC1F3" w14:textId="31797899" w:rsidR="003E7DB0" w:rsidRPr="00A26904" w:rsidRDefault="003E7DB0" w:rsidP="00361F1C">
      <w:pPr>
        <w:pStyle w:val="BodyText"/>
      </w:pPr>
      <w:r w:rsidRPr="00A26904">
        <w:t xml:space="preserve">This message enables the Authorization Decisions Verifier to query the Authorization Decisions Manager for authorizations. This message relies on the SAML v2.0 extension for XACML and uses the element </w:t>
      </w:r>
      <w:r w:rsidRPr="00A26904">
        <w:rPr>
          <w:rStyle w:val="XMLname"/>
          <w:rFonts w:cs="TimesNewRomanPSMT"/>
        </w:rPr>
        <w:t>&lt;XACMLAuthzDecisionQuery&gt;</w:t>
      </w:r>
      <w:r w:rsidRPr="00A26904">
        <w:t xml:space="preserve"> to convey the document identifiers and the subject identifier. The Authorization Decisions Verifier can ask for authorization for many documents in one query, so the Request message complies with the </w:t>
      </w:r>
      <w:r w:rsidR="00E1222B" w:rsidRPr="00A26904">
        <w:t xml:space="preserve">Multiple </w:t>
      </w:r>
      <w:r w:rsidR="004A1A57" w:rsidRPr="00A26904">
        <w:t>r</w:t>
      </w:r>
      <w:r w:rsidR="00E1222B" w:rsidRPr="00A26904">
        <w:t xml:space="preserve">esource </w:t>
      </w:r>
      <w:r w:rsidR="004A1A57" w:rsidRPr="00A26904">
        <w:t>p</w:t>
      </w:r>
      <w:r w:rsidR="00E1222B" w:rsidRPr="00A26904">
        <w:t>rofile of XACML v2.0</w:t>
      </w:r>
      <w:r w:rsidRPr="00A26904">
        <w:t xml:space="preserve">. Actors involved support XUA and use SAML identity assertions to identify entities (See </w:t>
      </w:r>
      <w:r w:rsidR="002D43BB" w:rsidRPr="00A26904">
        <w:t>ITI TF-1:</w:t>
      </w:r>
      <w:r w:rsidRPr="00A26904">
        <w:t xml:space="preserve"> </w:t>
      </w:r>
      <w:r w:rsidR="00E2515A" w:rsidRPr="00A26904">
        <w:t>39.</w:t>
      </w:r>
      <w:r w:rsidRPr="00A26904">
        <w:t xml:space="preserve">5 and </w:t>
      </w:r>
      <w:r w:rsidR="00E2515A" w:rsidRPr="00A26904">
        <w:t>39.</w:t>
      </w:r>
      <w:r w:rsidRPr="00A26904">
        <w:t xml:space="preserve">6). SAML attribute elements </w:t>
      </w:r>
      <w:r w:rsidR="004D4724" w:rsidRPr="00A26904">
        <w:t>shall</w:t>
      </w:r>
      <w:r w:rsidRPr="00A26904">
        <w:t xml:space="preserve"> be mapped into xacml-context attribute elements as defined in SAML 2.0 Profile of XACML v2.0 (Section 2). </w:t>
      </w:r>
    </w:p>
    <w:p w14:paraId="78BEAC8D" w14:textId="1C1453A9" w:rsidR="003E7DB0" w:rsidRPr="00A26904" w:rsidRDefault="003E7DB0" w:rsidP="00303E20">
      <w:pPr>
        <w:pStyle w:val="Heading5"/>
        <w:numPr>
          <w:ilvl w:val="0"/>
          <w:numId w:val="0"/>
        </w:numPr>
        <w:tabs>
          <w:tab w:val="clear" w:pos="1440"/>
        </w:tabs>
        <w:rPr>
          <w:noProof w:val="0"/>
        </w:rPr>
      </w:pPr>
      <w:bookmarkStart w:id="97" w:name="_Toc13819142"/>
      <w:r w:rsidRPr="00A26904">
        <w:rPr>
          <w:noProof w:val="0"/>
        </w:rPr>
        <w:t>3.</w:t>
      </w:r>
      <w:r w:rsidR="00E2515A" w:rsidRPr="00A26904">
        <w:rPr>
          <w:noProof w:val="0"/>
        </w:rPr>
        <w:t>79</w:t>
      </w:r>
      <w:r w:rsidRPr="00A26904">
        <w:rPr>
          <w:noProof w:val="0"/>
        </w:rPr>
        <w:t>.4.1.1 Trigger Events</w:t>
      </w:r>
      <w:bookmarkEnd w:id="97"/>
    </w:p>
    <w:p w14:paraId="6A17FE96" w14:textId="1E32DDA6" w:rsidR="003E7DB0" w:rsidRPr="00A26904" w:rsidRDefault="003E7DB0" w:rsidP="00361F1C">
      <w:pPr>
        <w:pStyle w:val="BodyText"/>
      </w:pPr>
      <w:r w:rsidRPr="00A26904">
        <w:t xml:space="preserve">The Authorization Decisions Verifier sends this message when it needs to verify </w:t>
      </w:r>
      <w:r w:rsidR="00FA74A6" w:rsidRPr="00A26904">
        <w:t>whether</w:t>
      </w:r>
      <w:r w:rsidR="00294C1F" w:rsidRPr="00A26904">
        <w:t xml:space="preserve"> there is</w:t>
      </w:r>
      <w:r w:rsidR="00FA74A6" w:rsidRPr="00A26904">
        <w:t xml:space="preserve"> </w:t>
      </w:r>
      <w:r w:rsidRPr="00A26904">
        <w:t xml:space="preserve">an Authorization to disclose </w:t>
      </w:r>
      <w:r w:rsidR="00294C1F" w:rsidRPr="00A26904">
        <w:t xml:space="preserve">specific </w:t>
      </w:r>
      <w:r w:rsidRPr="00A26904">
        <w:t>documents</w:t>
      </w:r>
      <w:r w:rsidR="00294C1F" w:rsidRPr="00A26904">
        <w:t xml:space="preserve"> to an entity requesting them</w:t>
      </w:r>
      <w:r w:rsidRPr="00A26904">
        <w:t xml:space="preserve">. </w:t>
      </w:r>
      <w:r w:rsidR="001B5502" w:rsidRPr="00A26904">
        <w:t xml:space="preserve">The </w:t>
      </w:r>
      <w:r w:rsidRPr="00A26904">
        <w:t>trigger event is the</w:t>
      </w:r>
      <w:r w:rsidR="001B5502" w:rsidRPr="00A26904">
        <w:t xml:space="preserve"> grouped XDS Document Repository</w:t>
      </w:r>
      <w:r w:rsidRPr="00A26904">
        <w:t xml:space="preserve"> receiving a Retrieve Document Set Request message</w:t>
      </w:r>
      <w:r w:rsidR="007473C1" w:rsidRPr="00A26904">
        <w:t xml:space="preserve"> </w:t>
      </w:r>
      <w:r w:rsidR="007473C1" w:rsidRPr="00A26904">
        <w:lastRenderedPageBreak/>
        <w:t>(see ITI TF-2b:</w:t>
      </w:r>
      <w:r w:rsidR="00C45C59" w:rsidRPr="00A26904">
        <w:t xml:space="preserve"> </w:t>
      </w:r>
      <w:r w:rsidR="007473C1" w:rsidRPr="00A26904">
        <w:t xml:space="preserve">3.43.4.1) and a Provide X-User Assertion </w:t>
      </w:r>
      <w:r w:rsidR="002D43BB" w:rsidRPr="00A26904">
        <w:t xml:space="preserve">[ITI-40] </w:t>
      </w:r>
      <w:r w:rsidR="007473C1" w:rsidRPr="00A26904">
        <w:t>transaction</w:t>
      </w:r>
      <w:r w:rsidR="001B5502" w:rsidRPr="00A26904">
        <w:t xml:space="preserve"> from an XDS Document Consumer</w:t>
      </w:r>
      <w:r w:rsidR="007473C1" w:rsidRPr="00A26904">
        <w:t xml:space="preserve"> that identifies the specific Requester Entity within a SAML Assertion</w:t>
      </w:r>
      <w:r w:rsidR="00CF7A66" w:rsidRPr="00A26904">
        <w:t xml:space="preserve">. </w:t>
      </w:r>
    </w:p>
    <w:p w14:paraId="358EB53B" w14:textId="38DCF5F9" w:rsidR="003E7DB0" w:rsidRPr="00A26904" w:rsidRDefault="003E7DB0" w:rsidP="00303E20">
      <w:pPr>
        <w:pStyle w:val="Heading5"/>
        <w:numPr>
          <w:ilvl w:val="0"/>
          <w:numId w:val="0"/>
        </w:numPr>
        <w:tabs>
          <w:tab w:val="clear" w:pos="1440"/>
        </w:tabs>
        <w:rPr>
          <w:noProof w:val="0"/>
        </w:rPr>
      </w:pPr>
      <w:bookmarkStart w:id="98" w:name="_Toc13819143"/>
      <w:r w:rsidRPr="00A26904">
        <w:rPr>
          <w:noProof w:val="0"/>
        </w:rPr>
        <w:t>3.</w:t>
      </w:r>
      <w:r w:rsidR="00E2515A" w:rsidRPr="00A26904">
        <w:rPr>
          <w:noProof w:val="0"/>
        </w:rPr>
        <w:t>79</w:t>
      </w:r>
      <w:r w:rsidRPr="00A26904">
        <w:rPr>
          <w:noProof w:val="0"/>
        </w:rPr>
        <w:t>.4.1.2 Message Semantics</w:t>
      </w:r>
      <w:bookmarkEnd w:id="98"/>
    </w:p>
    <w:p w14:paraId="3ECB7220" w14:textId="21BF74B2" w:rsidR="003E7DB0" w:rsidRPr="00A26904" w:rsidRDefault="003E7DB0" w:rsidP="00361F1C">
      <w:pPr>
        <w:pStyle w:val="BodyText"/>
      </w:pPr>
      <w:r w:rsidRPr="00A26904">
        <w:t xml:space="preserve">The XACMLAuthorizationDecisionQuery Request message </w:t>
      </w:r>
      <w:r w:rsidR="004D4724" w:rsidRPr="00A26904">
        <w:t>shall</w:t>
      </w:r>
      <w:r w:rsidRPr="00A26904">
        <w:t xml:space="preserve"> use SOAP v1.2 message encoding. </w:t>
      </w:r>
    </w:p>
    <w:p w14:paraId="1DE5F95D" w14:textId="238160F4" w:rsidR="003E7DB0" w:rsidRPr="00A26904" w:rsidRDefault="003E7DB0" w:rsidP="00361F1C">
      <w:pPr>
        <w:pStyle w:val="BodyText"/>
      </w:pPr>
      <w:r w:rsidRPr="00A26904">
        <w:t xml:space="preserve">The WS-Addressing Action header </w:t>
      </w:r>
      <w:r w:rsidR="004D4724" w:rsidRPr="00A26904">
        <w:t>shall</w:t>
      </w:r>
      <w:r w:rsidRPr="00A26904">
        <w:t xml:space="preserve"> have this value:</w:t>
      </w:r>
    </w:p>
    <w:p w14:paraId="1A9C200E" w14:textId="6BDF8B2A" w:rsidR="003E7DB0" w:rsidRPr="00A26904" w:rsidRDefault="003E7DB0" w:rsidP="00361F1C">
      <w:pPr>
        <w:pStyle w:val="ListBullet2"/>
      </w:pPr>
      <w:r w:rsidRPr="00A26904">
        <w:t>urn:ihe:iti:2014</w:t>
      </w:r>
      <w:r w:rsidR="008D354D" w:rsidRPr="00A26904">
        <w:t>:ser</w:t>
      </w:r>
      <w:r w:rsidRPr="00A26904">
        <w:t xml:space="preserve">:XACMLAuthorizationDecisionQueryRequest </w:t>
      </w:r>
    </w:p>
    <w:p w14:paraId="2DE5151C" w14:textId="5998EA64" w:rsidR="003E7DB0" w:rsidRPr="00A26904" w:rsidRDefault="003E7DB0" w:rsidP="00361F1C">
      <w:pPr>
        <w:pStyle w:val="BodyText"/>
        <w:rPr>
          <w:szCs w:val="24"/>
        </w:rPr>
      </w:pPr>
      <w:r w:rsidRPr="00A26904">
        <w:rPr>
          <w:szCs w:val="24"/>
        </w:rPr>
        <w:t xml:space="preserve">The body of the message </w:t>
      </w:r>
      <w:r w:rsidR="004D4724" w:rsidRPr="00A26904">
        <w:rPr>
          <w:szCs w:val="24"/>
        </w:rPr>
        <w:t>shall</w:t>
      </w:r>
      <w:r w:rsidRPr="00A26904">
        <w:rPr>
          <w:szCs w:val="24"/>
        </w:rPr>
        <w:t xml:space="preserve"> use an </w:t>
      </w:r>
      <w:r w:rsidRPr="00A26904">
        <w:rPr>
          <w:rStyle w:val="XMLname"/>
          <w:rFonts w:cs="TimesNewRomanPSMT"/>
        </w:rPr>
        <w:t>&lt;XACMLAuthzDecisionQuery&gt;</w:t>
      </w:r>
      <w:r w:rsidRPr="00A26904">
        <w:rPr>
          <w:szCs w:val="24"/>
        </w:rPr>
        <w:t xml:space="preserve"> element (</w:t>
      </w:r>
      <w:r w:rsidR="00565F6B" w:rsidRPr="00A26904">
        <w:rPr>
          <w:szCs w:val="24"/>
        </w:rPr>
        <w:t xml:space="preserve">defined in the SAML 2.0 </w:t>
      </w:r>
      <w:r w:rsidR="0025769A" w:rsidRPr="00A26904">
        <w:rPr>
          <w:szCs w:val="24"/>
        </w:rPr>
        <w:t>Profile</w:t>
      </w:r>
      <w:r w:rsidR="00565F6B" w:rsidRPr="00A26904">
        <w:rPr>
          <w:szCs w:val="24"/>
        </w:rPr>
        <w:t xml:space="preserve"> for XACML</w:t>
      </w:r>
      <w:r w:rsidR="00C50F63" w:rsidRPr="00A26904">
        <w:rPr>
          <w:szCs w:val="24"/>
        </w:rPr>
        <w:t xml:space="preserve"> v2.0)</w:t>
      </w:r>
      <w:r w:rsidRPr="00A26904">
        <w:rPr>
          <w:szCs w:val="24"/>
        </w:rPr>
        <w:t xml:space="preserve"> to convey Authorization Query parameters. </w:t>
      </w:r>
    </w:p>
    <w:p w14:paraId="4867A212" w14:textId="14F908CE" w:rsidR="003E7DB0" w:rsidRPr="00A26904" w:rsidRDefault="003E7DB0" w:rsidP="00361F1C">
      <w:pPr>
        <w:pStyle w:val="BodyText"/>
        <w:rPr>
          <w:szCs w:val="24"/>
        </w:rPr>
      </w:pPr>
      <w:r w:rsidRPr="00A26904">
        <w:rPr>
          <w:szCs w:val="24"/>
        </w:rPr>
        <w:t xml:space="preserve">This element </w:t>
      </w:r>
      <w:r w:rsidR="004D4724" w:rsidRPr="00A26904">
        <w:rPr>
          <w:szCs w:val="24"/>
        </w:rPr>
        <w:t>shall</w:t>
      </w:r>
      <w:r w:rsidRPr="00A26904">
        <w:rPr>
          <w:szCs w:val="24"/>
        </w:rPr>
        <w:t xml:space="preserve"> contain the following attribute: </w:t>
      </w:r>
    </w:p>
    <w:p w14:paraId="7A0B3730" w14:textId="1D7E3968" w:rsidR="003E7DB0" w:rsidRPr="00A26904" w:rsidRDefault="003E7DB0" w:rsidP="00361F1C">
      <w:pPr>
        <w:pStyle w:val="ListBullet2"/>
      </w:pPr>
      <w:r w:rsidRPr="00A26904">
        <w:t>@</w:t>
      </w:r>
      <w:r w:rsidRPr="00A26904">
        <w:rPr>
          <w:rStyle w:val="XMLname"/>
          <w:rFonts w:cs="TimesNewRomanPSMT"/>
        </w:rPr>
        <w:t>ReturnContext</w:t>
      </w:r>
      <w:r w:rsidRPr="00A26904">
        <w:t xml:space="preserve">: </w:t>
      </w:r>
      <w:r w:rsidR="004D4724" w:rsidRPr="00A26904">
        <w:t>shall</w:t>
      </w:r>
      <w:r w:rsidRPr="00A26904">
        <w:t xml:space="preserve"> be set to “false” because the content of the XACMLAuthorizationDecision Request is not needed within the Authorization Result. </w:t>
      </w:r>
    </w:p>
    <w:p w14:paraId="1B51370F" w14:textId="27C4BE43" w:rsidR="003E7DB0" w:rsidRPr="00A26904" w:rsidRDefault="003E7DB0" w:rsidP="008A2C55">
      <w:pPr>
        <w:pStyle w:val="BodyText"/>
      </w:pPr>
      <w:r w:rsidRPr="00A26904">
        <w:t xml:space="preserve">IHE </w:t>
      </w:r>
      <w:r w:rsidR="001A2F4A" w:rsidRPr="00A26904">
        <w:t>does</w:t>
      </w:r>
      <w:r w:rsidRPr="00A26904">
        <w:t xml:space="preserve"> not define constraints for other attributes (see OASIS SAML 2.0 Profile of XACML Version 2.0 Section 4 for details).</w:t>
      </w:r>
    </w:p>
    <w:p w14:paraId="544E6386" w14:textId="3352D13D" w:rsidR="004C0AC8" w:rsidRPr="00A26904" w:rsidRDefault="003E7DB0" w:rsidP="008A2C55">
      <w:pPr>
        <w:pStyle w:val="BodyText"/>
      </w:pPr>
      <w:r w:rsidRPr="00A26904">
        <w:t xml:space="preserve">The </w:t>
      </w:r>
      <w:r w:rsidRPr="00A26904">
        <w:rPr>
          <w:rStyle w:val="XMLname"/>
          <w:rFonts w:cs="TimesNewRomanPSMT"/>
        </w:rPr>
        <w:t>&lt;XACMLAuthzDecisionQuery&gt;</w:t>
      </w:r>
      <w:r w:rsidRPr="00A26904">
        <w:t xml:space="preserve"> element </w:t>
      </w:r>
      <w:r w:rsidR="004D4724" w:rsidRPr="00A26904">
        <w:t>shall</w:t>
      </w:r>
      <w:r w:rsidRPr="00A26904">
        <w:t xml:space="preserve"> have only one child element </w:t>
      </w:r>
      <w:r w:rsidRPr="00A26904">
        <w:rPr>
          <w:rStyle w:val="XMLname"/>
          <w:rFonts w:cs="TimesNewRomanPSMT"/>
        </w:rPr>
        <w:t>&lt;Request&gt;</w:t>
      </w:r>
      <w:r w:rsidRPr="00A26904">
        <w:t xml:space="preserve">. This element </w:t>
      </w:r>
      <w:r w:rsidR="004D4724" w:rsidRPr="00A26904">
        <w:t>shall</w:t>
      </w:r>
      <w:r w:rsidRPr="00A26904">
        <w:t xml:space="preserve"> comply with </w:t>
      </w:r>
      <w:r w:rsidR="00A55C30" w:rsidRPr="00A26904">
        <w:t xml:space="preserve">OASIS Multiple </w:t>
      </w:r>
      <w:r w:rsidR="0025769A" w:rsidRPr="00A26904">
        <w:t>r</w:t>
      </w:r>
      <w:r w:rsidR="00A55C30" w:rsidRPr="00A26904">
        <w:t xml:space="preserve">esource </w:t>
      </w:r>
      <w:r w:rsidR="0025769A" w:rsidRPr="00A26904">
        <w:t>p</w:t>
      </w:r>
      <w:r w:rsidR="00A55C30" w:rsidRPr="00A26904">
        <w:t>rofile of XACML v2.0. This element shall have the following child element</w:t>
      </w:r>
      <w:r w:rsidR="002D43BB" w:rsidRPr="00A26904">
        <w:t>s</w:t>
      </w:r>
      <w:r w:rsidR="00A55C30" w:rsidRPr="00A26904">
        <w:t>:</w:t>
      </w:r>
    </w:p>
    <w:p w14:paraId="114A7F9F" w14:textId="04734782" w:rsidR="003E7DB0" w:rsidRPr="00A26904" w:rsidRDefault="003E7DB0" w:rsidP="00361F1C">
      <w:pPr>
        <w:pStyle w:val="ListBullet2"/>
      </w:pPr>
      <w:r w:rsidRPr="00A26904">
        <w:t xml:space="preserve">It </w:t>
      </w:r>
      <w:r w:rsidR="004D4724" w:rsidRPr="00A26904">
        <w:t>shall</w:t>
      </w:r>
      <w:r w:rsidRPr="00A26904">
        <w:t xml:space="preserve"> have one</w:t>
      </w:r>
      <w:r w:rsidR="00087DFD" w:rsidRPr="00A26904">
        <w:t xml:space="preserve"> child element</w:t>
      </w:r>
      <w:r w:rsidRPr="00A26904">
        <w:t xml:space="preserve"> </w:t>
      </w:r>
      <w:r w:rsidRPr="00A26904">
        <w:rPr>
          <w:rStyle w:val="XMLname"/>
          <w:rFonts w:cs="TimesNewRomanPSMT"/>
        </w:rPr>
        <w:t>&lt;</w:t>
      </w:r>
      <w:r w:rsidR="00087DFD" w:rsidRPr="00A26904">
        <w:rPr>
          <w:rStyle w:val="XMLname"/>
          <w:rFonts w:cs="TimesNewRomanPSMT"/>
        </w:rPr>
        <w:t>Subject</w:t>
      </w:r>
      <w:r w:rsidRPr="00A26904">
        <w:rPr>
          <w:rStyle w:val="XMLname"/>
          <w:rFonts w:cs="TimesNewRomanPSMT"/>
        </w:rPr>
        <w:t>&gt;</w:t>
      </w:r>
      <w:r w:rsidRPr="00A26904">
        <w:t xml:space="preserve">. This element identifies the Requester </w:t>
      </w:r>
      <w:r w:rsidR="00674878" w:rsidRPr="00A26904">
        <w:t>E</w:t>
      </w:r>
      <w:r w:rsidRPr="00A26904">
        <w:t xml:space="preserve">ntity. </w:t>
      </w:r>
      <w:r w:rsidR="00087DFD" w:rsidRPr="00A26904">
        <w:t xml:space="preserve">The </w:t>
      </w:r>
      <w:r w:rsidR="00087DFD" w:rsidRPr="00A26904">
        <w:rPr>
          <w:rStyle w:val="XMLname"/>
          <w:rFonts w:cs="TimesNewRomanPSMT"/>
        </w:rPr>
        <w:t>&lt;Subject&gt;</w:t>
      </w:r>
      <w:r w:rsidR="00087DFD" w:rsidRPr="00A26904">
        <w:t xml:space="preserve"> element </w:t>
      </w:r>
      <w:r w:rsidR="004C0AC8" w:rsidRPr="00A26904">
        <w:t xml:space="preserve">shall have at least one child element </w:t>
      </w:r>
      <w:r w:rsidR="004C0AC8" w:rsidRPr="00A26904">
        <w:rPr>
          <w:rStyle w:val="XMLname"/>
          <w:rFonts w:cs="TimesNewRomanPSMT"/>
        </w:rPr>
        <w:t>&lt;Attribute&gt;</w:t>
      </w:r>
      <w:r w:rsidR="004C0AC8" w:rsidRPr="00A26904">
        <w:t xml:space="preserve"> characterized by </w:t>
      </w:r>
      <w:r w:rsidR="004C0AC8" w:rsidRPr="00A26904">
        <w:rPr>
          <w:rStyle w:val="XMLname"/>
          <w:rFonts w:cs="TimesNewRomanPSMT"/>
        </w:rPr>
        <w:t>@AttributeId=</w:t>
      </w:r>
      <w:r w:rsidR="00D00BEC" w:rsidRPr="00A26904">
        <w:rPr>
          <w:rStyle w:val="XMLname"/>
          <w:rFonts w:cs="TimesNewRomanPSMT"/>
        </w:rPr>
        <w:t>"</w:t>
      </w:r>
      <w:r w:rsidR="004C0AC8" w:rsidRPr="00A26904">
        <w:rPr>
          <w:rStyle w:val="XMLname"/>
          <w:rFonts w:cs="TimesNewRomanPSMT"/>
        </w:rPr>
        <w:t>urn:oasis:names:tc:xacml:1.0:subject:subject-id</w:t>
      </w:r>
      <w:r w:rsidR="00D00BEC" w:rsidRPr="00A26904">
        <w:rPr>
          <w:rStyle w:val="XMLname"/>
          <w:rFonts w:cs="TimesNewRomanPSMT"/>
        </w:rPr>
        <w:t>"</w:t>
      </w:r>
      <w:r w:rsidR="004C0AC8" w:rsidRPr="00A26904">
        <w:rPr>
          <w:rFonts w:ascii="Courier New" w:hAnsi="Courier New" w:cs="Courier New"/>
          <w:szCs w:val="24"/>
        </w:rPr>
        <w:t xml:space="preserve"> </w:t>
      </w:r>
      <w:r w:rsidR="004C0AC8" w:rsidRPr="00A26904">
        <w:t xml:space="preserve"> and </w:t>
      </w:r>
      <w:r w:rsidR="004F449B" w:rsidRPr="00A26904">
        <w:rPr>
          <w:rStyle w:val="XMLname"/>
          <w:rFonts w:cs="TimesNewRomanPSMT"/>
        </w:rPr>
        <w:t>@D</w:t>
      </w:r>
      <w:r w:rsidR="004C0AC8" w:rsidRPr="00A26904">
        <w:rPr>
          <w:rStyle w:val="XMLname"/>
          <w:rFonts w:cs="TimesNewRomanPSMT"/>
        </w:rPr>
        <w:t>ataType=</w:t>
      </w:r>
      <w:r w:rsidR="00D00BEC" w:rsidRPr="00A26904">
        <w:rPr>
          <w:rStyle w:val="XMLname"/>
          <w:rFonts w:cs="TimesNewRomanPSMT"/>
        </w:rPr>
        <w:t>"</w:t>
      </w:r>
      <w:r w:rsidR="004C0AC8" w:rsidRPr="00A26904">
        <w:rPr>
          <w:rStyle w:val="XMLname"/>
          <w:rFonts w:cs="TimesNewRomanPSMT"/>
        </w:rPr>
        <w:t>http://www.w3.org/2001/XMLSchema#string</w:t>
      </w:r>
      <w:r w:rsidR="00D00BEC" w:rsidRPr="00A26904">
        <w:rPr>
          <w:rStyle w:val="XMLname"/>
          <w:rFonts w:cs="TimesNewRomanPSMT"/>
        </w:rPr>
        <w:t>"</w:t>
      </w:r>
      <w:r w:rsidR="004C0AC8" w:rsidRPr="00A26904">
        <w:rPr>
          <w:rStyle w:val="XMLname"/>
          <w:rFonts w:cs="TimesNewRomanPSMT"/>
        </w:rPr>
        <w:t>.</w:t>
      </w:r>
      <w:r w:rsidR="004C0AC8" w:rsidRPr="00A26904">
        <w:rPr>
          <w:rFonts w:ascii="Courier New" w:hAnsi="Courier New" w:cs="Courier New"/>
          <w:szCs w:val="24"/>
        </w:rPr>
        <w:t xml:space="preserve"> </w:t>
      </w:r>
      <w:r w:rsidRPr="00A26904">
        <w:t xml:space="preserve">The </w:t>
      </w:r>
      <w:r w:rsidRPr="00A26904">
        <w:rPr>
          <w:rStyle w:val="XMLname"/>
          <w:rFonts w:cs="TimesNewRomanPSMT"/>
        </w:rPr>
        <w:t>&lt;AttributeValue&gt;</w:t>
      </w:r>
      <w:r w:rsidRPr="00A26904">
        <w:t xml:space="preserve"> child element </w:t>
      </w:r>
      <w:r w:rsidR="004D4724" w:rsidRPr="00A26904">
        <w:t>shall</w:t>
      </w:r>
      <w:r w:rsidRPr="00A26904">
        <w:t xml:space="preserve"> convey the subject identifier. This element </w:t>
      </w:r>
      <w:r w:rsidR="004D4724" w:rsidRPr="00A26904">
        <w:t>shall</w:t>
      </w:r>
      <w:r w:rsidRPr="00A26904">
        <w:t xml:space="preserve"> have the same value of the </w:t>
      </w:r>
      <w:r w:rsidRPr="00A26904">
        <w:rPr>
          <w:rStyle w:val="XMLname"/>
          <w:rFonts w:cs="TimesNewRomanPSMT"/>
        </w:rPr>
        <w:t>&lt;Subject&gt;/&lt;NameID&gt;</w:t>
      </w:r>
      <w:r w:rsidR="00276E85" w:rsidRPr="00A26904">
        <w:rPr>
          <w:rStyle w:val="XMLname"/>
          <w:rFonts w:cs="TimesNewRomanPSMT"/>
        </w:rPr>
        <w:t xml:space="preserve"> </w:t>
      </w:r>
      <w:r w:rsidRPr="00A26904">
        <w:t>element conveyed within the SAML assertion</w:t>
      </w:r>
      <w:r w:rsidR="00D7239C" w:rsidRPr="00A26904">
        <w:t>.</w:t>
      </w:r>
      <w:r w:rsidR="009C591F" w:rsidRPr="00A26904">
        <w:t xml:space="preserve"> See transaction [ITI-40] Provide X-User Assertion (ITI TF-2b: 3.40) for details.</w:t>
      </w:r>
      <w:r w:rsidR="004C0AC8" w:rsidRPr="00A26904">
        <w:t xml:space="preserve"> Any other SAML attribute related to the subject shall be added </w:t>
      </w:r>
      <w:r w:rsidR="002B5E1E" w:rsidRPr="00A26904">
        <w:t>as additional XACML attribute</w:t>
      </w:r>
      <w:r w:rsidR="00C729D8" w:rsidRPr="00A26904">
        <w:t>. Table 3.</w:t>
      </w:r>
      <w:r w:rsidR="00E2515A" w:rsidRPr="00A26904">
        <w:t>79</w:t>
      </w:r>
      <w:r w:rsidR="00C729D8" w:rsidRPr="00A26904">
        <w:t>.4.1.2-1 defines which XUA attributes are identified as related to the subject (</w:t>
      </w:r>
      <w:r w:rsidR="00F42E27" w:rsidRPr="00A26904">
        <w:t xml:space="preserve">each attribute with </w:t>
      </w:r>
      <w:r w:rsidR="00F1700F">
        <w:t>“</w:t>
      </w:r>
      <w:r w:rsidR="00F42E27" w:rsidRPr="00A26904">
        <w:t>XACML</w:t>
      </w:r>
      <w:r w:rsidR="00F1700F">
        <w:t xml:space="preserve"> C</w:t>
      </w:r>
      <w:r w:rsidR="00C729D8" w:rsidRPr="00A26904">
        <w:t>ategory</w:t>
      </w:r>
      <w:r w:rsidR="00F1700F">
        <w:t>”</w:t>
      </w:r>
      <w:r w:rsidR="00F42E27" w:rsidRPr="00A26904">
        <w:t xml:space="preserve"> equal to</w:t>
      </w:r>
      <w:r w:rsidR="00C729D8" w:rsidRPr="00A26904">
        <w:t xml:space="preserve"> </w:t>
      </w:r>
      <w:r w:rsidR="00C729D8" w:rsidRPr="00A26904">
        <w:rPr>
          <w:rStyle w:val="XMLname"/>
          <w:rFonts w:cs="TimesNewRomanPSMT"/>
        </w:rPr>
        <w:t>urn:oasis:names:tc:xacml:1.0:subject-category:access-subject</w:t>
      </w:r>
      <w:r w:rsidR="00C729D8" w:rsidRPr="00A26904">
        <w:t>)</w:t>
      </w:r>
    </w:p>
    <w:p w14:paraId="11CDEA5F" w14:textId="642E79F9" w:rsidR="004F449B" w:rsidRPr="00A26904" w:rsidRDefault="003E7DB0" w:rsidP="00637509">
      <w:pPr>
        <w:pStyle w:val="ListBullet2"/>
      </w:pPr>
      <w:r w:rsidRPr="00A26904">
        <w:t xml:space="preserve">It </w:t>
      </w:r>
      <w:r w:rsidR="004D4724" w:rsidRPr="00A26904">
        <w:t>shall</w:t>
      </w:r>
      <w:r w:rsidRPr="00A26904">
        <w:t xml:space="preserve"> have one or more </w:t>
      </w:r>
      <w:r w:rsidR="00F42E27" w:rsidRPr="00A26904">
        <w:rPr>
          <w:rStyle w:val="XMLname"/>
          <w:rFonts w:cs="TimesNewRomanPSMT"/>
        </w:rPr>
        <w:t>&lt;Resource&gt;</w:t>
      </w:r>
      <w:r w:rsidRPr="00A26904">
        <w:t xml:space="preserve"> </w:t>
      </w:r>
      <w:r w:rsidR="00CC1929" w:rsidRPr="00A26904">
        <w:t>elements that</w:t>
      </w:r>
      <w:r w:rsidR="00F42E27" w:rsidRPr="00A26904">
        <w:t xml:space="preserve"> identify resources</w:t>
      </w:r>
      <w:r w:rsidR="00CC1929" w:rsidRPr="00A26904">
        <w:t>.</w:t>
      </w:r>
      <w:r w:rsidR="00F42E27" w:rsidRPr="00A26904">
        <w:t xml:space="preserve"> There is one </w:t>
      </w:r>
      <w:r w:rsidR="00F42E27" w:rsidRPr="00A26904">
        <w:rPr>
          <w:rStyle w:val="XMLname"/>
          <w:rFonts w:cs="TimesNewRomanPSMT"/>
        </w:rPr>
        <w:t>&lt;Resource&gt;</w:t>
      </w:r>
      <w:r w:rsidR="00F42E27" w:rsidRPr="00A26904">
        <w:t xml:space="preserve"> element for each </w:t>
      </w:r>
      <w:r w:rsidR="00CC1929" w:rsidRPr="00A26904">
        <w:t>document requested by the Requester Entity.</w:t>
      </w:r>
      <w:r w:rsidR="00F42E27" w:rsidRPr="00A26904">
        <w:t xml:space="preserve"> </w:t>
      </w:r>
      <w:r w:rsidR="00CC1929" w:rsidRPr="00A26904">
        <w:t xml:space="preserve">In the XDS environment a </w:t>
      </w:r>
      <w:r w:rsidR="00CC1929" w:rsidRPr="00A26904">
        <w:rPr>
          <w:rStyle w:val="XMLname"/>
          <w:rFonts w:cs="TimesNewRomanPSMT"/>
        </w:rPr>
        <w:t>&lt;Resource&gt;</w:t>
      </w:r>
      <w:r w:rsidR="00CC1929" w:rsidRPr="00A26904">
        <w:t xml:space="preserve"> element identifies a document. </w:t>
      </w:r>
      <w:r w:rsidRPr="00A26904">
        <w:t xml:space="preserve">Each document is identified by two required </w:t>
      </w:r>
      <w:r w:rsidRPr="00A26904">
        <w:rPr>
          <w:rStyle w:val="XMLname"/>
          <w:rFonts w:cs="TimesNewRomanPSMT"/>
        </w:rPr>
        <w:t>&lt;Attribute&gt;</w:t>
      </w:r>
      <w:r w:rsidRPr="00A26904">
        <w:t xml:space="preserve"> child element</w:t>
      </w:r>
      <w:r w:rsidR="00983189" w:rsidRPr="00A26904">
        <w:t>s</w:t>
      </w:r>
      <w:r w:rsidRPr="00A26904">
        <w:t xml:space="preserve">. </w:t>
      </w:r>
    </w:p>
    <w:p w14:paraId="72EAEA25" w14:textId="51D64653" w:rsidR="003E7DB0" w:rsidRPr="00A26904" w:rsidRDefault="003E7DB0" w:rsidP="008A2C55">
      <w:pPr>
        <w:pStyle w:val="ListBullet3"/>
      </w:pPr>
      <w:r w:rsidRPr="00A26904">
        <w:t xml:space="preserve">The first </w:t>
      </w:r>
      <w:r w:rsidRPr="00A26904">
        <w:rPr>
          <w:rStyle w:val="XMLname"/>
          <w:rFonts w:cs="TimesNewRomanPSMT"/>
        </w:rPr>
        <w:t>&lt;Attribute&gt;</w:t>
      </w:r>
      <w:r w:rsidRPr="00A26904">
        <w:t xml:space="preserve"> element </w:t>
      </w:r>
      <w:r w:rsidR="004D4724" w:rsidRPr="00A26904">
        <w:t>shall</w:t>
      </w:r>
      <w:r w:rsidRPr="00A26904">
        <w:t xml:space="preserve"> have</w:t>
      </w:r>
      <w:r w:rsidR="004F449B" w:rsidRPr="00A26904">
        <w:t xml:space="preserve"> </w:t>
      </w:r>
      <w:r w:rsidRPr="00A26904">
        <w:t>@</w:t>
      </w:r>
      <w:r w:rsidRPr="00A26904">
        <w:rPr>
          <w:rStyle w:val="XMLname"/>
          <w:rFonts w:cs="TimesNewRomanPSMT"/>
        </w:rPr>
        <w:t>AttributeId</w:t>
      </w:r>
      <w:r w:rsidRPr="008A2C55">
        <w:rPr>
          <w:rFonts w:ascii="Courier New" w:hAnsi="Courier New" w:cs="Courier New"/>
          <w:sz w:val="20"/>
        </w:rPr>
        <w:t>=</w:t>
      </w:r>
      <w:r w:rsidR="00D00BEC" w:rsidRPr="00A26904">
        <w:rPr>
          <w:rStyle w:val="XMLname"/>
          <w:rFonts w:cs="TimesNewRomanPSMT"/>
        </w:rPr>
        <w:t>"</w:t>
      </w:r>
      <w:r w:rsidRPr="008A2C55">
        <w:rPr>
          <w:rFonts w:ascii="Courier New" w:hAnsi="Courier New" w:cs="Courier New"/>
          <w:sz w:val="20"/>
        </w:rPr>
        <w:t>urn:oasis:names:tc:xacml:1.0:resource:resource-id</w:t>
      </w:r>
      <w:r w:rsidR="00D00BEC" w:rsidRPr="00A26904">
        <w:rPr>
          <w:rStyle w:val="XMLname"/>
          <w:rFonts w:cs="TimesNewRomanPSMT"/>
        </w:rPr>
        <w:t>"</w:t>
      </w:r>
      <w:r w:rsidRPr="00A26904">
        <w:t xml:space="preserve"> </w:t>
      </w:r>
      <w:r w:rsidR="004F449B" w:rsidRPr="00A26904">
        <w:t xml:space="preserve">and </w:t>
      </w:r>
      <w:r w:rsidR="004F449B" w:rsidRPr="00A26904">
        <w:rPr>
          <w:rStyle w:val="XMLname"/>
          <w:rFonts w:cs="TimesNewRomanPSMT"/>
        </w:rPr>
        <w:t>@DataType=”</w:t>
      </w:r>
      <w:r w:rsidR="004F449B" w:rsidRPr="00A26904">
        <w:rPr>
          <w:rFonts w:ascii="Courier New" w:hAnsi="Courier New" w:cs="TimesNewRomanPSMT"/>
          <w:sz w:val="20"/>
        </w:rPr>
        <w:t>http://www.w3.org/2001/XMLSchema#string</w:t>
      </w:r>
      <w:r w:rsidR="004F449B" w:rsidRPr="00A26904">
        <w:rPr>
          <w:rStyle w:val="XMLname"/>
          <w:rFonts w:cs="TimesNewRomanPSMT"/>
        </w:rPr>
        <w:t xml:space="preserve">”. </w:t>
      </w:r>
      <w:r w:rsidR="004F449B" w:rsidRPr="00A26904">
        <w:t xml:space="preserve">The </w:t>
      </w:r>
      <w:r w:rsidR="004F449B" w:rsidRPr="00A26904">
        <w:rPr>
          <w:rStyle w:val="XMLname"/>
          <w:rFonts w:cs="TimesNewRomanPSMT"/>
        </w:rPr>
        <w:t>&lt;</w:t>
      </w:r>
      <w:r w:rsidR="003045FB" w:rsidRPr="00A26904">
        <w:rPr>
          <w:rStyle w:val="XMLname"/>
          <w:rFonts w:cs="TimesNewRomanPSMT"/>
        </w:rPr>
        <w:t>AttributeValue</w:t>
      </w:r>
      <w:r w:rsidR="004F449B" w:rsidRPr="00A26904">
        <w:rPr>
          <w:rStyle w:val="XMLname"/>
          <w:rFonts w:cs="TimesNewRomanPSMT"/>
        </w:rPr>
        <w:t xml:space="preserve">&gt; </w:t>
      </w:r>
      <w:r w:rsidR="004F449B" w:rsidRPr="00A26904">
        <w:t xml:space="preserve">child element stores the value of the </w:t>
      </w:r>
      <w:r w:rsidR="003045FB" w:rsidRPr="00A26904">
        <w:t>XDSDocumentEntry.uniqueId</w:t>
      </w:r>
      <w:r w:rsidRPr="00A26904">
        <w:t xml:space="preserve">;  </w:t>
      </w:r>
    </w:p>
    <w:p w14:paraId="2C64D669" w14:textId="64A71477" w:rsidR="002B5E1E" w:rsidRPr="00A26904" w:rsidRDefault="003E7DB0" w:rsidP="008A2C55">
      <w:pPr>
        <w:pStyle w:val="ListBullet4"/>
        <w:numPr>
          <w:ilvl w:val="0"/>
          <w:numId w:val="71"/>
        </w:numPr>
      </w:pPr>
      <w:r w:rsidRPr="00A26904">
        <w:lastRenderedPageBreak/>
        <w:t xml:space="preserve">The second </w:t>
      </w:r>
      <w:r w:rsidRPr="00A26904">
        <w:rPr>
          <w:rStyle w:val="XMLname"/>
          <w:rFonts w:cs="TimesNewRomanPSMT"/>
        </w:rPr>
        <w:t>&lt;Attribute&gt;</w:t>
      </w:r>
      <w:r w:rsidRPr="00A26904">
        <w:t xml:space="preserve"> element </w:t>
      </w:r>
      <w:r w:rsidR="004D4724" w:rsidRPr="00A26904">
        <w:t>shall</w:t>
      </w:r>
      <w:r w:rsidRPr="00A26904">
        <w:t xml:space="preserve"> have @</w:t>
      </w:r>
      <w:r w:rsidRPr="00A26904">
        <w:rPr>
          <w:rStyle w:val="XMLname"/>
          <w:rFonts w:cs="TimesNewRomanPSMT"/>
        </w:rPr>
        <w:t>AttributeId</w:t>
      </w:r>
      <w:r w:rsidRPr="00A26904">
        <w:t>=</w:t>
      </w:r>
      <w:r w:rsidR="00D00BEC" w:rsidRPr="00A26904">
        <w:rPr>
          <w:rStyle w:val="XMLname"/>
          <w:rFonts w:cs="TimesNewRomanPSMT"/>
        </w:rPr>
        <w:t>"</w:t>
      </w:r>
      <w:r w:rsidR="00CC3BE0" w:rsidRPr="008A2C55">
        <w:rPr>
          <w:rFonts w:ascii="Courier New" w:hAnsi="Courier New" w:cs="Courier New"/>
          <w:sz w:val="20"/>
        </w:rPr>
        <w:t>urn:ihe:iti:</w:t>
      </w:r>
      <w:r w:rsidR="00FA458B" w:rsidRPr="008A2C55">
        <w:rPr>
          <w:rFonts w:ascii="Courier New" w:hAnsi="Courier New" w:cs="Courier New"/>
          <w:sz w:val="20"/>
        </w:rPr>
        <w:t>ser</w:t>
      </w:r>
      <w:r w:rsidR="00CC3BE0" w:rsidRPr="008A2C55">
        <w:rPr>
          <w:rFonts w:ascii="Courier New" w:hAnsi="Courier New" w:cs="Courier New"/>
          <w:sz w:val="20"/>
        </w:rPr>
        <w:t>:</w:t>
      </w:r>
      <w:r w:rsidR="00FA458B" w:rsidRPr="008A2C55">
        <w:rPr>
          <w:rFonts w:ascii="Courier New" w:hAnsi="Courier New" w:cs="Courier New"/>
          <w:sz w:val="20"/>
        </w:rPr>
        <w:t>2016</w:t>
      </w:r>
      <w:r w:rsidR="00CC3BE0" w:rsidRPr="008A2C55">
        <w:rPr>
          <w:rFonts w:ascii="Courier New" w:hAnsi="Courier New" w:cs="Courier New"/>
          <w:sz w:val="20"/>
        </w:rPr>
        <w:t>:document-entry:repository-unique-id</w:t>
      </w:r>
      <w:r w:rsidR="00D00BEC" w:rsidRPr="00A26904">
        <w:rPr>
          <w:rStyle w:val="XMLname"/>
          <w:rFonts w:cs="TimesNewRomanPSMT"/>
        </w:rPr>
        <w:t>"</w:t>
      </w:r>
      <w:r w:rsidRPr="008A2C55">
        <w:rPr>
          <w:rFonts w:ascii="Courier New" w:hAnsi="Courier New" w:cs="Courier New"/>
          <w:sz w:val="20"/>
        </w:rPr>
        <w:t xml:space="preserve"> </w:t>
      </w:r>
      <w:r w:rsidR="004F449B" w:rsidRPr="00A26904">
        <w:t xml:space="preserve">and </w:t>
      </w:r>
      <w:r w:rsidR="004F449B" w:rsidRPr="00A26904">
        <w:rPr>
          <w:rStyle w:val="XMLname"/>
          <w:rFonts w:cs="TimesNewRomanPSMT"/>
        </w:rPr>
        <w:t>@DataType="http://www.w3.org/2001/XMLSchema#anyURI"</w:t>
      </w:r>
      <w:r w:rsidR="004F449B" w:rsidRPr="00A26904">
        <w:t xml:space="preserve">. </w:t>
      </w:r>
      <w:r w:rsidR="002B5E1E" w:rsidRPr="00A26904">
        <w:t>T</w:t>
      </w:r>
      <w:r w:rsidRPr="00A26904">
        <w:t xml:space="preserve">he </w:t>
      </w:r>
      <w:r w:rsidRPr="00A26904">
        <w:rPr>
          <w:rStyle w:val="XMLname"/>
          <w:rFonts w:cs="TimesNewRomanPSMT"/>
        </w:rPr>
        <w:t>&lt;AttributeValue&gt;</w:t>
      </w:r>
      <w:r w:rsidRPr="00A26904">
        <w:t xml:space="preserve"> </w:t>
      </w:r>
      <w:r w:rsidR="002B5E1E" w:rsidRPr="00A26904">
        <w:t xml:space="preserve">child </w:t>
      </w:r>
      <w:r w:rsidRPr="00A26904">
        <w:t xml:space="preserve">element </w:t>
      </w:r>
      <w:r w:rsidR="002B5E1E" w:rsidRPr="00A26904">
        <w:t xml:space="preserve">stores the value of the </w:t>
      </w:r>
      <w:r w:rsidRPr="00A26904">
        <w:t>XDSDocumentEntry.repositoryUniqueId</w:t>
      </w:r>
      <w:r w:rsidR="004F449B" w:rsidRPr="00A26904">
        <w:t>.</w:t>
      </w:r>
    </w:p>
    <w:p w14:paraId="6D9E6861" w14:textId="78C90114" w:rsidR="003E7DB0" w:rsidRPr="00A26904" w:rsidRDefault="002B5E1E" w:rsidP="008A2C55">
      <w:pPr>
        <w:pStyle w:val="BodyText"/>
      </w:pPr>
      <w:r w:rsidRPr="00A26904">
        <w:t>Any other SAML attribute related to the resource requested shall be added as additional XACML attribute</w:t>
      </w:r>
      <w:r w:rsidR="00D5779A" w:rsidRPr="00A26904">
        <w:t xml:space="preserve"> (</w:t>
      </w:r>
      <w:r w:rsidR="0025769A" w:rsidRPr="00A26904">
        <w:t>e.g.,</w:t>
      </w:r>
      <w:r w:rsidR="00D5779A" w:rsidRPr="00A26904">
        <w:t xml:space="preserve"> homeCommunityId)</w:t>
      </w:r>
      <w:r w:rsidRPr="00A26904">
        <w:t>. Table 3.</w:t>
      </w:r>
      <w:r w:rsidR="00E2515A" w:rsidRPr="00A26904">
        <w:t>79</w:t>
      </w:r>
      <w:r w:rsidRPr="00A26904">
        <w:t>.4.1.2-1 defines which XUA attributes are identified as related to the resource (each attribute with “XACML</w:t>
      </w:r>
      <w:r w:rsidR="00F1700F">
        <w:t xml:space="preserve"> C</w:t>
      </w:r>
      <w:r w:rsidRPr="00A26904">
        <w:t>ategory” equa</w:t>
      </w:r>
      <w:r w:rsidR="00FE6088" w:rsidRPr="00A26904">
        <w:t>l</w:t>
      </w:r>
      <w:r w:rsidRPr="00A26904">
        <w:t xml:space="preserve"> to </w:t>
      </w:r>
      <w:r w:rsidR="00D33879" w:rsidRPr="00A26904">
        <w:rPr>
          <w:rStyle w:val="XMLname"/>
          <w:rFonts w:cs="TimesNewRomanPSMT"/>
        </w:rPr>
        <w:t>urn:oasis:names:tc:xacml:1</w:t>
      </w:r>
      <w:r w:rsidRPr="00A26904">
        <w:rPr>
          <w:rStyle w:val="XMLname"/>
          <w:rFonts w:cs="TimesNewRomanPSMT"/>
        </w:rPr>
        <w:t>.0:</w:t>
      </w:r>
      <w:r w:rsidR="00D33879" w:rsidRPr="00A26904">
        <w:rPr>
          <w:rStyle w:val="XMLname"/>
          <w:rFonts w:cs="TimesNewRomanPSMT"/>
        </w:rPr>
        <w:t>resource</w:t>
      </w:r>
      <w:r w:rsidRPr="00A26904">
        <w:t xml:space="preserve">) </w:t>
      </w:r>
    </w:p>
    <w:p w14:paraId="55ED7A0C" w14:textId="523B5307" w:rsidR="0025769A" w:rsidRPr="00A26904" w:rsidRDefault="00B25869" w:rsidP="00965AA0">
      <w:pPr>
        <w:pStyle w:val="BodyText"/>
      </w:pPr>
      <w:r w:rsidRPr="00A26904">
        <w:t xml:space="preserve">Attributes that belong to the </w:t>
      </w:r>
      <w:r w:rsidR="00D33879" w:rsidRPr="00A26904">
        <w:t xml:space="preserve">XACML </w:t>
      </w:r>
      <w:r w:rsidRPr="00A26904">
        <w:t>environment category (</w:t>
      </w:r>
      <w:r w:rsidR="0025769A" w:rsidRPr="00A26904">
        <w:t>e.g.,</w:t>
      </w:r>
      <w:r w:rsidR="003F5955" w:rsidRPr="00A26904">
        <w:t xml:space="preserve"> XUA attributes with</w:t>
      </w:r>
      <w:r w:rsidR="005E4757" w:rsidRPr="00A26904">
        <w:t xml:space="preserve"> </w:t>
      </w:r>
      <w:r w:rsidR="00D33879" w:rsidRPr="00A26904">
        <w:t>“</w:t>
      </w:r>
      <w:r w:rsidR="00014EB2" w:rsidRPr="00A26904">
        <w:t>XACML Category</w:t>
      </w:r>
      <w:r w:rsidR="00D33879" w:rsidRPr="00A26904">
        <w:t>”</w:t>
      </w:r>
      <w:r w:rsidR="00B15109" w:rsidRPr="00A26904">
        <w:t xml:space="preserve"> equal to</w:t>
      </w:r>
      <w:r w:rsidR="00014EB2" w:rsidRPr="00A26904">
        <w:t xml:space="preserve"> </w:t>
      </w:r>
      <w:r w:rsidR="00D33879" w:rsidRPr="00A26904">
        <w:rPr>
          <w:rStyle w:val="XMLname"/>
          <w:rFonts w:cs="TimesNewRomanPSMT"/>
        </w:rPr>
        <w:t>urn:oasis:names:tc:xacml:1</w:t>
      </w:r>
      <w:r w:rsidR="00014EB2" w:rsidRPr="00A26904">
        <w:rPr>
          <w:rStyle w:val="XMLname"/>
          <w:rFonts w:cs="TimesNewRomanPSMT"/>
        </w:rPr>
        <w:t>.0:environment</w:t>
      </w:r>
      <w:r w:rsidR="00D33879" w:rsidRPr="00A26904">
        <w:rPr>
          <w:rStyle w:val="XMLname"/>
          <w:rFonts w:cs="TimesNewRomanPSMT"/>
        </w:rPr>
        <w:t xml:space="preserve"> </w:t>
      </w:r>
      <w:r w:rsidR="00D33879" w:rsidRPr="00A26904">
        <w:t xml:space="preserve">in </w:t>
      </w:r>
      <w:r w:rsidR="0025769A" w:rsidRPr="00A26904">
        <w:t>Table</w:t>
      </w:r>
      <w:r w:rsidR="00D33879" w:rsidRPr="00A26904">
        <w:t xml:space="preserve"> 3.</w:t>
      </w:r>
      <w:r w:rsidR="00E2515A" w:rsidRPr="00A26904">
        <w:t>79</w:t>
      </w:r>
      <w:r w:rsidR="00D33879" w:rsidRPr="00A26904">
        <w:t>.4.1.2-1</w:t>
      </w:r>
      <w:r w:rsidRPr="00A26904">
        <w:t>)</w:t>
      </w:r>
      <w:r w:rsidR="00014EB2" w:rsidRPr="00A26904">
        <w:t xml:space="preserve"> shall be added to an </w:t>
      </w:r>
      <w:r w:rsidR="00014EB2" w:rsidRPr="00A26904">
        <w:rPr>
          <w:rStyle w:val="XMLname"/>
          <w:rFonts w:cs="TimesNewRomanPSMT"/>
        </w:rPr>
        <w:t xml:space="preserve">&lt;Environment&gt; </w:t>
      </w:r>
      <w:r w:rsidR="00014EB2" w:rsidRPr="00A26904">
        <w:t>element.</w:t>
      </w:r>
    </w:p>
    <w:p w14:paraId="61FA06D8" w14:textId="489780BD" w:rsidR="00C23421" w:rsidRPr="00A26904" w:rsidRDefault="00C23421">
      <w:pPr>
        <w:pStyle w:val="BodyText"/>
      </w:pPr>
      <w:r w:rsidRPr="00A26904">
        <w:t xml:space="preserve">The </w:t>
      </w:r>
      <w:r w:rsidRPr="00A26904">
        <w:rPr>
          <w:rStyle w:val="XMLname"/>
          <w:rFonts w:cs="TimesNewRomanPSMT"/>
        </w:rPr>
        <w:t>&lt;Action&gt;</w:t>
      </w:r>
      <w:r w:rsidRPr="00A26904">
        <w:t xml:space="preserve"> element identifies the action that the Authorization Decision</w:t>
      </w:r>
      <w:r w:rsidR="004A1A57" w:rsidRPr="00A26904">
        <w:t>s</w:t>
      </w:r>
      <w:r w:rsidRPr="00A26904">
        <w:t xml:space="preserve"> Manager has to authorize. This element shall have a child element </w:t>
      </w:r>
      <w:r w:rsidRPr="00A26904">
        <w:rPr>
          <w:rStyle w:val="XMLname"/>
          <w:rFonts w:cs="TimesNewRomanPSMT"/>
        </w:rPr>
        <w:t>&lt;Attribute&gt;</w:t>
      </w:r>
      <w:r w:rsidRPr="00A26904">
        <w:t xml:space="preserve"> with </w:t>
      </w:r>
      <w:r w:rsidRPr="00A26904">
        <w:rPr>
          <w:rStyle w:val="XMLname"/>
          <w:rFonts w:cs="TimesNewRomanPSMT"/>
        </w:rPr>
        <w:t>@AttributeId=</w:t>
      </w:r>
      <w:r w:rsidR="00D00BEC" w:rsidRPr="00A26904">
        <w:rPr>
          <w:rStyle w:val="XMLname"/>
          <w:rFonts w:cs="TimesNewRomanPSMT"/>
        </w:rPr>
        <w:t>"</w:t>
      </w:r>
      <w:r w:rsidRPr="00A26904">
        <w:rPr>
          <w:rStyle w:val="XMLname"/>
          <w:rFonts w:cs="TimesNewRomanPSMT"/>
        </w:rPr>
        <w:t>urn:oasis:names:tc:xacml:1.0:action:action-id</w:t>
      </w:r>
      <w:r w:rsidR="00D00BEC" w:rsidRPr="00A26904">
        <w:rPr>
          <w:rStyle w:val="XMLname"/>
          <w:rFonts w:cs="TimesNewRomanPSMT"/>
        </w:rPr>
        <w:t>"</w:t>
      </w:r>
      <w:r w:rsidRPr="00A26904">
        <w:rPr>
          <w:rStyle w:val="XMLname"/>
          <w:rFonts w:cs="TimesNewRomanPSMT"/>
        </w:rPr>
        <w:t xml:space="preserve"> </w:t>
      </w:r>
      <w:r w:rsidRPr="00A26904">
        <w:t>and</w:t>
      </w:r>
      <w:r w:rsidRPr="00A26904">
        <w:rPr>
          <w:rStyle w:val="XMLname"/>
          <w:rFonts w:cs="TimesNewRomanPSMT"/>
        </w:rPr>
        <w:t xml:space="preserve"> @DataType=</w:t>
      </w:r>
      <w:r w:rsidRPr="00A26904">
        <w:rPr>
          <w:rStyle w:val="XMLname"/>
        </w:rPr>
        <w:t>http://www.w3.org/2001/XMLSchema#anyURI</w:t>
      </w:r>
      <w:r w:rsidRPr="00A26904">
        <w:t xml:space="preserve">. This attribute shall have a child element </w:t>
      </w:r>
      <w:r w:rsidRPr="00A26904">
        <w:rPr>
          <w:rStyle w:val="XMLname"/>
          <w:rFonts w:cs="TimesNewRomanPSMT"/>
        </w:rPr>
        <w:t xml:space="preserve">&lt;AttributeValue&gt; </w:t>
      </w:r>
      <w:r w:rsidRPr="00A26904">
        <w:t>characterized by value: urn:ihe:iti:2007:RetrieveDocumentSetResponse</w:t>
      </w:r>
    </w:p>
    <w:p w14:paraId="3098666C" w14:textId="70216460" w:rsidR="00B15109" w:rsidRPr="00A26904" w:rsidRDefault="003F5955" w:rsidP="008A2C55">
      <w:pPr>
        <w:pStyle w:val="BodyText"/>
      </w:pPr>
      <w:r w:rsidRPr="00A26904">
        <w:t>Additional a</w:t>
      </w:r>
      <w:r w:rsidR="00014EB2" w:rsidRPr="00A26904">
        <w:t xml:space="preserve">ttributes that belong to the </w:t>
      </w:r>
      <w:r w:rsidR="00D33879" w:rsidRPr="00A26904">
        <w:t xml:space="preserve">XACML </w:t>
      </w:r>
      <w:r w:rsidR="00014EB2" w:rsidRPr="00A26904">
        <w:t>action category (</w:t>
      </w:r>
      <w:r w:rsidR="0025769A" w:rsidRPr="00A26904">
        <w:t>e.g.,</w:t>
      </w:r>
      <w:r w:rsidRPr="00A26904">
        <w:t xml:space="preserve"> XUA attributes with </w:t>
      </w:r>
      <w:r w:rsidR="00D33879" w:rsidRPr="00A26904">
        <w:t>“</w:t>
      </w:r>
      <w:r w:rsidR="00014EB2" w:rsidRPr="00A26904">
        <w:t>XACML Category</w:t>
      </w:r>
      <w:r w:rsidR="00D33879" w:rsidRPr="00A26904">
        <w:t>”</w:t>
      </w:r>
      <w:r w:rsidR="00F1700F">
        <w:t xml:space="preserve"> </w:t>
      </w:r>
      <w:r w:rsidR="00F1700F" w:rsidRPr="00A26904">
        <w:t xml:space="preserve">equal to </w:t>
      </w:r>
      <w:r w:rsidR="00D33879" w:rsidRPr="00A26904">
        <w:rPr>
          <w:rStyle w:val="XMLname"/>
          <w:rFonts w:cs="TimesNewRomanPSMT"/>
        </w:rPr>
        <w:t>urn:oasis:names:tc:xacml:1.0</w:t>
      </w:r>
      <w:r w:rsidR="00014EB2" w:rsidRPr="00A26904">
        <w:rPr>
          <w:rStyle w:val="XMLname"/>
          <w:rFonts w:cs="TimesNewRomanPSMT"/>
        </w:rPr>
        <w:t>:</w:t>
      </w:r>
      <w:r w:rsidR="00D33879" w:rsidRPr="00A26904">
        <w:rPr>
          <w:rStyle w:val="XMLname"/>
          <w:rFonts w:cs="TimesNewRomanPSMT"/>
        </w:rPr>
        <w:t xml:space="preserve">action </w:t>
      </w:r>
      <w:r w:rsidR="00D33879" w:rsidRPr="00A26904">
        <w:t xml:space="preserve">in </w:t>
      </w:r>
      <w:r w:rsidR="0025769A" w:rsidRPr="00A26904">
        <w:t>Table</w:t>
      </w:r>
      <w:r w:rsidR="00D33879" w:rsidRPr="00A26904">
        <w:t xml:space="preserve"> 3.</w:t>
      </w:r>
      <w:r w:rsidR="00E2515A" w:rsidRPr="00A26904">
        <w:t>79</w:t>
      </w:r>
      <w:r w:rsidR="00D33879" w:rsidRPr="00A26904">
        <w:t>.4.1.2-1</w:t>
      </w:r>
      <w:r w:rsidR="00014EB2" w:rsidRPr="00A26904">
        <w:t xml:space="preserve">) shall be added to an </w:t>
      </w:r>
      <w:r w:rsidR="00014EB2" w:rsidRPr="00A26904">
        <w:rPr>
          <w:rStyle w:val="XMLname"/>
          <w:rFonts w:cs="TimesNewRomanPSMT"/>
        </w:rPr>
        <w:t>&lt;</w:t>
      </w:r>
      <w:r w:rsidR="00D33879" w:rsidRPr="00A26904">
        <w:rPr>
          <w:rStyle w:val="XMLname"/>
          <w:rFonts w:cs="TimesNewRomanPSMT"/>
        </w:rPr>
        <w:t>Action</w:t>
      </w:r>
      <w:r w:rsidR="00014EB2" w:rsidRPr="00A26904">
        <w:rPr>
          <w:rStyle w:val="XMLname"/>
          <w:rFonts w:cs="TimesNewRomanPSMT"/>
        </w:rPr>
        <w:t xml:space="preserve">&gt; </w:t>
      </w:r>
      <w:r w:rsidR="00014EB2" w:rsidRPr="00A26904">
        <w:t xml:space="preserve">element. </w:t>
      </w:r>
    </w:p>
    <w:p w14:paraId="4C5F4569" w14:textId="4D4DFF3A" w:rsidR="001A2F4A" w:rsidRPr="00A26904" w:rsidRDefault="007473C1" w:rsidP="00361F1C">
      <w:pPr>
        <w:pStyle w:val="BodyText"/>
        <w:rPr>
          <w:lang w:eastAsia="it-IT"/>
        </w:rPr>
      </w:pPr>
      <w:r w:rsidRPr="00A26904">
        <w:t>The</w:t>
      </w:r>
      <w:r w:rsidR="003E7DB0" w:rsidRPr="00A26904">
        <w:t xml:space="preserve"> mapping</w:t>
      </w:r>
      <w:r w:rsidRPr="00A26904">
        <w:t xml:space="preserve"> of attributes from SAML v2.0 assertion defined in</w:t>
      </w:r>
      <w:r w:rsidR="00036174" w:rsidRPr="00A26904">
        <w:t xml:space="preserve"> the Provide X-User Assertion</w:t>
      </w:r>
      <w:r w:rsidRPr="00A26904">
        <w:t xml:space="preserve"> [ITI-40] transaction into XACML query attributes</w:t>
      </w:r>
      <w:r w:rsidR="003E7DB0" w:rsidRPr="00A26904">
        <w:t xml:space="preserve"> is defined below. For each</w:t>
      </w:r>
      <w:r w:rsidRPr="00A26904">
        <w:t xml:space="preserve"> </w:t>
      </w:r>
      <w:r w:rsidR="003E7DB0" w:rsidRPr="00A26904">
        <w:t>attribute</w:t>
      </w:r>
      <w:r w:rsidRPr="00A26904">
        <w:t xml:space="preserve"> from </w:t>
      </w:r>
      <w:r w:rsidR="00036174" w:rsidRPr="00A26904">
        <w:br/>
      </w:r>
      <w:r w:rsidRPr="00A26904">
        <w:t>[ITI-40]</w:t>
      </w:r>
      <w:r w:rsidR="00983189" w:rsidRPr="00A26904">
        <w:t>,</w:t>
      </w:r>
      <w:r w:rsidR="003E7DB0" w:rsidRPr="00A26904">
        <w:t xml:space="preserve"> the XACML </w:t>
      </w:r>
      <w:r w:rsidR="00D00BEC">
        <w:t>C</w:t>
      </w:r>
      <w:r w:rsidR="003E7DB0" w:rsidRPr="00A26904">
        <w:t xml:space="preserve">ategory and </w:t>
      </w:r>
      <w:r w:rsidR="003E7DB0" w:rsidRPr="00A26904">
        <w:rPr>
          <w:rStyle w:val="XMLname"/>
          <w:rFonts w:cs="TimesNewRomanPSMT"/>
          <w:szCs w:val="22"/>
        </w:rPr>
        <w:t>@</w:t>
      </w:r>
      <w:r w:rsidR="003F5955" w:rsidRPr="00A26904">
        <w:rPr>
          <w:rStyle w:val="XMLname"/>
          <w:rFonts w:cs="TimesNewRomanPSMT"/>
          <w:szCs w:val="22"/>
        </w:rPr>
        <w:t>A</w:t>
      </w:r>
      <w:r w:rsidR="003E7DB0" w:rsidRPr="00A26904">
        <w:rPr>
          <w:rStyle w:val="XMLname"/>
          <w:rFonts w:cs="TimesNewRomanPSMT"/>
          <w:szCs w:val="22"/>
        </w:rPr>
        <w:t>ttributeId</w:t>
      </w:r>
      <w:r w:rsidR="003E7DB0" w:rsidRPr="00A26904">
        <w:t xml:space="preserve"> are identified:</w:t>
      </w:r>
    </w:p>
    <w:p w14:paraId="41043395" w14:textId="1E72D067" w:rsidR="003E7DB0" w:rsidRPr="00A26904" w:rsidRDefault="003E7DB0" w:rsidP="00361F1C">
      <w:pPr>
        <w:pStyle w:val="TableTitle"/>
      </w:pPr>
      <w:r w:rsidRPr="00A26904">
        <w:rPr>
          <w:lang w:eastAsia="it-IT"/>
        </w:rPr>
        <w:t xml:space="preserve">Table </w:t>
      </w:r>
      <w:r w:rsidRPr="00A26904">
        <w:t>3.</w:t>
      </w:r>
      <w:r w:rsidR="00E2515A" w:rsidRPr="00A26904">
        <w:t>79</w:t>
      </w:r>
      <w:r w:rsidRPr="00A26904">
        <w:t>.4.1.2-1</w:t>
      </w:r>
      <w:r w:rsidR="000E7F9E" w:rsidRPr="00A26904">
        <w:t xml:space="preserve">: </w:t>
      </w:r>
      <w:r w:rsidR="004354EC" w:rsidRPr="00A26904">
        <w:t xml:space="preserve">[ITI-40] </w:t>
      </w:r>
      <w:r w:rsidRPr="00A26904">
        <w:t>Attributes mapping into XACML Query Attributes</w:t>
      </w:r>
    </w:p>
    <w:tbl>
      <w:tblPr>
        <w:tblW w:w="10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4"/>
        <w:gridCol w:w="2970"/>
        <w:gridCol w:w="2610"/>
        <w:gridCol w:w="2514"/>
      </w:tblGrid>
      <w:tr w:rsidR="003A512C" w:rsidRPr="00A26904" w14:paraId="1E59AC1F" w14:textId="77777777" w:rsidTr="00637509">
        <w:trPr>
          <w:cantSplit/>
          <w:tblHeader/>
          <w:jc w:val="center"/>
        </w:trPr>
        <w:tc>
          <w:tcPr>
            <w:tcW w:w="1974" w:type="dxa"/>
            <w:shd w:val="pct15" w:color="auto" w:fill="FFFFFF"/>
          </w:tcPr>
          <w:p w14:paraId="593BAB9A" w14:textId="7B07F7E6" w:rsidR="003A512C" w:rsidRPr="00A26904" w:rsidRDefault="003A512C" w:rsidP="00E64E3A">
            <w:pPr>
              <w:pStyle w:val="TableEntryHeader"/>
            </w:pPr>
            <w:r w:rsidRPr="00A26904">
              <w:t>[ITI-40] Attribute</w:t>
            </w:r>
          </w:p>
        </w:tc>
        <w:tc>
          <w:tcPr>
            <w:tcW w:w="2970" w:type="dxa"/>
            <w:shd w:val="pct15" w:color="auto" w:fill="FFFFFF"/>
          </w:tcPr>
          <w:p w14:paraId="61330FEE" w14:textId="77777777" w:rsidR="003A512C" w:rsidRPr="00A26904" w:rsidRDefault="003A512C" w:rsidP="00E64E3A">
            <w:pPr>
              <w:pStyle w:val="TableEntryHeader"/>
            </w:pPr>
            <w:r w:rsidRPr="00A26904">
              <w:t>XACML Category</w:t>
            </w:r>
          </w:p>
        </w:tc>
        <w:tc>
          <w:tcPr>
            <w:tcW w:w="2610" w:type="dxa"/>
            <w:shd w:val="pct15" w:color="auto" w:fill="FFFFFF"/>
          </w:tcPr>
          <w:p w14:paraId="7EF70742" w14:textId="77777777" w:rsidR="003A512C" w:rsidRPr="00A26904" w:rsidRDefault="003A512C" w:rsidP="00E64E3A">
            <w:pPr>
              <w:pStyle w:val="TableEntryHeader"/>
            </w:pPr>
            <w:r w:rsidRPr="00A26904">
              <w:t>AttributeId</w:t>
            </w:r>
          </w:p>
        </w:tc>
        <w:tc>
          <w:tcPr>
            <w:tcW w:w="2514" w:type="dxa"/>
            <w:shd w:val="pct15" w:color="auto" w:fill="FFFFFF"/>
          </w:tcPr>
          <w:p w14:paraId="60CF1BBE" w14:textId="5B0757AC" w:rsidR="003A512C" w:rsidRPr="00A26904" w:rsidRDefault="003A512C" w:rsidP="00E64E3A">
            <w:pPr>
              <w:pStyle w:val="TableEntryHeader"/>
            </w:pPr>
            <w:r w:rsidRPr="00A26904">
              <w:t>DataType</w:t>
            </w:r>
          </w:p>
        </w:tc>
      </w:tr>
      <w:tr w:rsidR="003A512C" w:rsidRPr="00A26904" w14:paraId="20BAC725" w14:textId="77777777" w:rsidTr="00637509">
        <w:trPr>
          <w:cantSplit/>
          <w:trHeight w:val="332"/>
          <w:jc w:val="center"/>
        </w:trPr>
        <w:tc>
          <w:tcPr>
            <w:tcW w:w="1974" w:type="dxa"/>
          </w:tcPr>
          <w:p w14:paraId="712CD329" w14:textId="77777777" w:rsidR="003A512C" w:rsidRPr="00A26904" w:rsidRDefault="003A512C" w:rsidP="00C46D38">
            <w:pPr>
              <w:pStyle w:val="TableEntry"/>
            </w:pPr>
            <w:r w:rsidRPr="00A26904">
              <w:t>Subject ID</w:t>
            </w:r>
          </w:p>
        </w:tc>
        <w:tc>
          <w:tcPr>
            <w:tcW w:w="2970" w:type="dxa"/>
          </w:tcPr>
          <w:p w14:paraId="5FADCB0C" w14:textId="77777777" w:rsidR="003A512C" w:rsidRPr="00A26904" w:rsidRDefault="003A512C" w:rsidP="00637509">
            <w:pPr>
              <w:pStyle w:val="TableEntry"/>
            </w:pPr>
            <w:r w:rsidRPr="00A26904">
              <w:t>urn:oasis:names:tc:xacml:1.0:subject-category:access-subject</w:t>
            </w:r>
          </w:p>
        </w:tc>
        <w:tc>
          <w:tcPr>
            <w:tcW w:w="2610" w:type="dxa"/>
          </w:tcPr>
          <w:p w14:paraId="29536EA4" w14:textId="7BBE31B4" w:rsidR="003A512C" w:rsidRPr="00A26904" w:rsidRDefault="00383D4E" w:rsidP="00637509">
            <w:pPr>
              <w:pStyle w:val="TableEntry"/>
            </w:pPr>
            <w:r w:rsidRPr="00A26904">
              <w:t>urn:oasis:names:tc:xacml:1.0:subject:subject-id</w:t>
            </w:r>
          </w:p>
        </w:tc>
        <w:tc>
          <w:tcPr>
            <w:tcW w:w="2514" w:type="dxa"/>
          </w:tcPr>
          <w:p w14:paraId="2F1DB0F3" w14:textId="70DC4A9A" w:rsidR="003A512C" w:rsidRPr="00A26904" w:rsidRDefault="003A512C" w:rsidP="00637509">
            <w:pPr>
              <w:pStyle w:val="TableEntry"/>
            </w:pPr>
            <w:r w:rsidRPr="00A26904">
              <w:t>http://www.w3.org/2001/XMLSchema#string</w:t>
            </w:r>
          </w:p>
        </w:tc>
      </w:tr>
      <w:tr w:rsidR="003A512C" w:rsidRPr="00A26904" w14:paraId="219E9FF9" w14:textId="77777777" w:rsidTr="00637509">
        <w:trPr>
          <w:cantSplit/>
          <w:trHeight w:val="332"/>
          <w:jc w:val="center"/>
        </w:trPr>
        <w:tc>
          <w:tcPr>
            <w:tcW w:w="1974" w:type="dxa"/>
          </w:tcPr>
          <w:p w14:paraId="38768726" w14:textId="77777777" w:rsidR="003A512C" w:rsidRPr="00A26904" w:rsidRDefault="003A512C" w:rsidP="00C46D38">
            <w:pPr>
              <w:pStyle w:val="TableEntry"/>
            </w:pPr>
            <w:r w:rsidRPr="00A26904">
              <w:t>Subject Organization</w:t>
            </w:r>
          </w:p>
        </w:tc>
        <w:tc>
          <w:tcPr>
            <w:tcW w:w="2970" w:type="dxa"/>
          </w:tcPr>
          <w:p w14:paraId="362B7E55" w14:textId="77777777" w:rsidR="003A512C" w:rsidRPr="00A26904" w:rsidRDefault="003A512C" w:rsidP="00637509">
            <w:pPr>
              <w:pStyle w:val="TableEntry"/>
            </w:pPr>
            <w:r w:rsidRPr="00A26904">
              <w:t>urn:oasis:names:tc:xacml:1.0:subject-category:access-subject</w:t>
            </w:r>
          </w:p>
        </w:tc>
        <w:tc>
          <w:tcPr>
            <w:tcW w:w="2610" w:type="dxa"/>
          </w:tcPr>
          <w:p w14:paraId="3D9A439E" w14:textId="119224EC" w:rsidR="003A512C" w:rsidRPr="00A26904" w:rsidRDefault="003A512C" w:rsidP="00637509">
            <w:pPr>
              <w:pStyle w:val="TableEntry"/>
            </w:pPr>
            <w:r w:rsidRPr="00A26904">
              <w:t>urn:oasis:names:tc:xspa:1.0:</w:t>
            </w:r>
            <w:r w:rsidR="00331D96" w:rsidRPr="00A26904">
              <w:t>subject:</w:t>
            </w:r>
            <w:r w:rsidRPr="00A26904">
              <w:t>organization</w:t>
            </w:r>
          </w:p>
        </w:tc>
        <w:tc>
          <w:tcPr>
            <w:tcW w:w="2514" w:type="dxa"/>
          </w:tcPr>
          <w:p w14:paraId="0622EB01" w14:textId="50FF21EF" w:rsidR="003A512C" w:rsidRPr="00A26904" w:rsidRDefault="003A512C" w:rsidP="00637509">
            <w:pPr>
              <w:pStyle w:val="TableEntry"/>
            </w:pPr>
            <w:r w:rsidRPr="00A26904">
              <w:t>http://www.w3.org/2001/XMLSchema#string</w:t>
            </w:r>
          </w:p>
        </w:tc>
      </w:tr>
      <w:tr w:rsidR="003A512C" w:rsidRPr="00A26904" w14:paraId="24B34743" w14:textId="77777777" w:rsidTr="00637509">
        <w:trPr>
          <w:cantSplit/>
          <w:trHeight w:val="332"/>
          <w:jc w:val="center"/>
        </w:trPr>
        <w:tc>
          <w:tcPr>
            <w:tcW w:w="1974" w:type="dxa"/>
          </w:tcPr>
          <w:p w14:paraId="5D6BD744" w14:textId="77777777" w:rsidR="003A512C" w:rsidRPr="00A26904" w:rsidRDefault="003A512C" w:rsidP="00C46D38">
            <w:pPr>
              <w:pStyle w:val="TableEntry"/>
            </w:pPr>
            <w:r w:rsidRPr="00A26904">
              <w:t>Subject Organization ID</w:t>
            </w:r>
          </w:p>
        </w:tc>
        <w:tc>
          <w:tcPr>
            <w:tcW w:w="2970" w:type="dxa"/>
          </w:tcPr>
          <w:p w14:paraId="0D2E344E" w14:textId="77777777" w:rsidR="003A512C" w:rsidRPr="00A26904" w:rsidRDefault="003A512C" w:rsidP="00637509">
            <w:pPr>
              <w:pStyle w:val="TableEntry"/>
            </w:pPr>
            <w:r w:rsidRPr="00A26904">
              <w:t>urn:oasis:names:tc:xacml:1.0:subject-category:access-subject</w:t>
            </w:r>
          </w:p>
        </w:tc>
        <w:tc>
          <w:tcPr>
            <w:tcW w:w="2610" w:type="dxa"/>
          </w:tcPr>
          <w:p w14:paraId="40995DB1" w14:textId="273C8929" w:rsidR="003A512C" w:rsidRPr="00A26904" w:rsidRDefault="003A512C" w:rsidP="00637509">
            <w:pPr>
              <w:pStyle w:val="TableEntry"/>
            </w:pPr>
            <w:r w:rsidRPr="00A26904">
              <w:t xml:space="preserve">urn:oasis:names:tc:xspa:1.0:subject:organization-id </w:t>
            </w:r>
          </w:p>
        </w:tc>
        <w:tc>
          <w:tcPr>
            <w:tcW w:w="2514" w:type="dxa"/>
          </w:tcPr>
          <w:p w14:paraId="4530DF31" w14:textId="1DCC0AE7" w:rsidR="003A512C" w:rsidRPr="00A26904" w:rsidRDefault="003A512C" w:rsidP="00637509">
            <w:pPr>
              <w:pStyle w:val="TableEntry"/>
            </w:pPr>
            <w:r w:rsidRPr="00A26904">
              <w:t>http://www.w3.org/2001/XMLSchema#</w:t>
            </w:r>
            <w:r w:rsidR="00383D4E" w:rsidRPr="00A26904">
              <w:t>anyURI</w:t>
            </w:r>
          </w:p>
        </w:tc>
      </w:tr>
      <w:tr w:rsidR="003A512C" w:rsidRPr="00A26904" w14:paraId="49933ED5" w14:textId="77777777" w:rsidTr="00637509">
        <w:trPr>
          <w:cantSplit/>
          <w:trHeight w:val="332"/>
          <w:jc w:val="center"/>
        </w:trPr>
        <w:tc>
          <w:tcPr>
            <w:tcW w:w="1974" w:type="dxa"/>
          </w:tcPr>
          <w:p w14:paraId="0CC19DE0" w14:textId="77777777" w:rsidR="003A512C" w:rsidRPr="00A26904" w:rsidRDefault="003A512C" w:rsidP="00C46D38">
            <w:pPr>
              <w:pStyle w:val="TableEntry"/>
            </w:pPr>
            <w:r w:rsidRPr="00A26904">
              <w:t>Home Community ID</w:t>
            </w:r>
          </w:p>
        </w:tc>
        <w:tc>
          <w:tcPr>
            <w:tcW w:w="2970" w:type="dxa"/>
          </w:tcPr>
          <w:p w14:paraId="7AD24741" w14:textId="068EB051" w:rsidR="003A512C" w:rsidRPr="00A26904" w:rsidRDefault="00D33879" w:rsidP="00637509">
            <w:pPr>
              <w:pStyle w:val="TableEntry"/>
            </w:pPr>
            <w:r w:rsidRPr="00A26904">
              <w:t>urn:oasis:names:tc:xacml:1.0:</w:t>
            </w:r>
            <w:r w:rsidR="00D5779A" w:rsidRPr="00A26904">
              <w:t>resource</w:t>
            </w:r>
            <w:r w:rsidR="003A512C" w:rsidRPr="00A26904">
              <w:t xml:space="preserve"> </w:t>
            </w:r>
          </w:p>
        </w:tc>
        <w:tc>
          <w:tcPr>
            <w:tcW w:w="2610" w:type="dxa"/>
          </w:tcPr>
          <w:p w14:paraId="7004813F" w14:textId="77777777" w:rsidR="003A512C" w:rsidRPr="00A26904" w:rsidRDefault="003A512C" w:rsidP="00637509">
            <w:pPr>
              <w:pStyle w:val="TableEntry"/>
            </w:pPr>
            <w:r w:rsidRPr="00A26904">
              <w:t>urn:ihe:iti:xca:2010:homeCommunityId</w:t>
            </w:r>
          </w:p>
        </w:tc>
        <w:tc>
          <w:tcPr>
            <w:tcW w:w="2514" w:type="dxa"/>
          </w:tcPr>
          <w:p w14:paraId="38D793DB" w14:textId="23DE401E" w:rsidR="003A512C" w:rsidRPr="00A26904" w:rsidRDefault="003A512C" w:rsidP="00637509">
            <w:pPr>
              <w:pStyle w:val="TableEntry"/>
            </w:pPr>
            <w:r w:rsidRPr="00A26904">
              <w:t>http://www.w3.org/2001/XMLSchema#anyURI</w:t>
            </w:r>
          </w:p>
        </w:tc>
      </w:tr>
      <w:tr w:rsidR="003A512C" w:rsidRPr="00A26904" w14:paraId="7A0946E6" w14:textId="77777777" w:rsidTr="00637509">
        <w:trPr>
          <w:cantSplit/>
          <w:trHeight w:val="332"/>
          <w:jc w:val="center"/>
        </w:trPr>
        <w:tc>
          <w:tcPr>
            <w:tcW w:w="1974" w:type="dxa"/>
          </w:tcPr>
          <w:p w14:paraId="30DE3EEE" w14:textId="77777777" w:rsidR="003A512C" w:rsidRPr="00A26904" w:rsidRDefault="003A512C" w:rsidP="00C46D38">
            <w:pPr>
              <w:pStyle w:val="TableEntry"/>
            </w:pPr>
            <w:r w:rsidRPr="00A26904">
              <w:t>National Provider Identifier (NPI)</w:t>
            </w:r>
          </w:p>
        </w:tc>
        <w:tc>
          <w:tcPr>
            <w:tcW w:w="2970" w:type="dxa"/>
          </w:tcPr>
          <w:p w14:paraId="59210A39" w14:textId="77777777" w:rsidR="003A512C" w:rsidRPr="00A26904" w:rsidRDefault="003A512C" w:rsidP="00637509">
            <w:pPr>
              <w:pStyle w:val="TableEntry"/>
            </w:pPr>
            <w:r w:rsidRPr="00A26904">
              <w:t>urn:oasis:names:tc:xacml:1.0:subject-category:access-subject</w:t>
            </w:r>
          </w:p>
        </w:tc>
        <w:tc>
          <w:tcPr>
            <w:tcW w:w="2610" w:type="dxa"/>
          </w:tcPr>
          <w:p w14:paraId="63921DC6" w14:textId="77777777" w:rsidR="003A512C" w:rsidRPr="00A26904" w:rsidRDefault="003A512C" w:rsidP="00637509">
            <w:pPr>
              <w:pStyle w:val="TableEntry"/>
            </w:pPr>
            <w:r w:rsidRPr="00A26904">
              <w:t>urn:oasis:names:tc:xspa:1.0:subject:npi</w:t>
            </w:r>
          </w:p>
        </w:tc>
        <w:tc>
          <w:tcPr>
            <w:tcW w:w="2514" w:type="dxa"/>
          </w:tcPr>
          <w:p w14:paraId="36B3B22D" w14:textId="5F1EB73E" w:rsidR="003A512C" w:rsidRPr="00A26904" w:rsidRDefault="003A512C" w:rsidP="00637509">
            <w:pPr>
              <w:pStyle w:val="TableEntry"/>
            </w:pPr>
            <w:r w:rsidRPr="00A26904">
              <w:t>http://www.w3.org/2001/XMLSchema#string</w:t>
            </w:r>
          </w:p>
        </w:tc>
      </w:tr>
      <w:tr w:rsidR="003A512C" w:rsidRPr="00A26904" w14:paraId="35D878A0" w14:textId="77777777" w:rsidTr="00637509">
        <w:trPr>
          <w:cantSplit/>
          <w:trHeight w:val="332"/>
          <w:jc w:val="center"/>
        </w:trPr>
        <w:tc>
          <w:tcPr>
            <w:tcW w:w="1974" w:type="dxa"/>
          </w:tcPr>
          <w:p w14:paraId="50F1DB44" w14:textId="77777777" w:rsidR="003A512C" w:rsidRPr="00A26904" w:rsidRDefault="003A512C" w:rsidP="00C46D38">
            <w:pPr>
              <w:pStyle w:val="TableEntry"/>
            </w:pPr>
            <w:r w:rsidRPr="00A26904">
              <w:t>Subject Role</w:t>
            </w:r>
          </w:p>
        </w:tc>
        <w:tc>
          <w:tcPr>
            <w:tcW w:w="2970" w:type="dxa"/>
          </w:tcPr>
          <w:p w14:paraId="6975A754" w14:textId="77777777" w:rsidR="003A512C" w:rsidRPr="00A26904" w:rsidRDefault="003A512C" w:rsidP="00637509">
            <w:pPr>
              <w:pStyle w:val="TableEntry"/>
            </w:pPr>
            <w:r w:rsidRPr="00A26904">
              <w:t>urn:oasis:names:tc:xacml:1.0:subject-category:access-subject</w:t>
            </w:r>
          </w:p>
        </w:tc>
        <w:tc>
          <w:tcPr>
            <w:tcW w:w="2610" w:type="dxa"/>
          </w:tcPr>
          <w:p w14:paraId="61A1235F" w14:textId="77777777" w:rsidR="003A512C" w:rsidRPr="00A26904" w:rsidRDefault="003A512C" w:rsidP="00637509">
            <w:pPr>
              <w:pStyle w:val="TableEntry"/>
            </w:pPr>
            <w:r w:rsidRPr="00A26904">
              <w:t xml:space="preserve">urn:oasis:names:tc:xacml:2.0:subject:role </w:t>
            </w:r>
          </w:p>
        </w:tc>
        <w:tc>
          <w:tcPr>
            <w:tcW w:w="2514" w:type="dxa"/>
          </w:tcPr>
          <w:p w14:paraId="462EB281" w14:textId="05B1AE23" w:rsidR="003A512C" w:rsidRPr="00A26904" w:rsidRDefault="00CD50B2" w:rsidP="00637509">
            <w:pPr>
              <w:pStyle w:val="TableEntry"/>
            </w:pPr>
            <w:r w:rsidRPr="00A26904">
              <w:t>http://www.w3.org/2001/XMLSchema#anyURI</w:t>
            </w:r>
          </w:p>
        </w:tc>
      </w:tr>
      <w:tr w:rsidR="003A512C" w:rsidRPr="00A26904" w14:paraId="33A5C7A5" w14:textId="77777777" w:rsidTr="00637509">
        <w:trPr>
          <w:cantSplit/>
          <w:trHeight w:val="332"/>
          <w:jc w:val="center"/>
        </w:trPr>
        <w:tc>
          <w:tcPr>
            <w:tcW w:w="1974" w:type="dxa"/>
          </w:tcPr>
          <w:p w14:paraId="4C986213" w14:textId="77777777" w:rsidR="003A512C" w:rsidRPr="00A26904" w:rsidRDefault="003A512C" w:rsidP="00C46D38">
            <w:pPr>
              <w:pStyle w:val="TableEntry"/>
            </w:pPr>
            <w:r w:rsidRPr="00A26904">
              <w:t>Authz-Consent</w:t>
            </w:r>
          </w:p>
        </w:tc>
        <w:tc>
          <w:tcPr>
            <w:tcW w:w="2970" w:type="dxa"/>
          </w:tcPr>
          <w:p w14:paraId="0CF7457A" w14:textId="2B0EC002" w:rsidR="003A512C" w:rsidRPr="00A26904" w:rsidRDefault="00D33879" w:rsidP="00637509">
            <w:pPr>
              <w:pStyle w:val="TableEntry"/>
            </w:pPr>
            <w:r w:rsidRPr="00A26904">
              <w:t>urn:oasis:names:tc:xacml:1.0:resource</w:t>
            </w:r>
          </w:p>
        </w:tc>
        <w:tc>
          <w:tcPr>
            <w:tcW w:w="2610" w:type="dxa"/>
          </w:tcPr>
          <w:p w14:paraId="0531133E" w14:textId="77777777" w:rsidR="003A512C" w:rsidRPr="00A26904" w:rsidRDefault="003A512C" w:rsidP="00637509">
            <w:pPr>
              <w:pStyle w:val="TableEntry"/>
            </w:pPr>
            <w:r w:rsidRPr="00A26904">
              <w:t xml:space="preserve">urn:ihe:iti:bppc:2007:docid </w:t>
            </w:r>
          </w:p>
        </w:tc>
        <w:tc>
          <w:tcPr>
            <w:tcW w:w="2514" w:type="dxa"/>
          </w:tcPr>
          <w:p w14:paraId="1FC8B72B" w14:textId="1D67C8C8" w:rsidR="003A512C" w:rsidRPr="00A26904" w:rsidRDefault="003A512C" w:rsidP="00637509">
            <w:pPr>
              <w:pStyle w:val="TableEntry"/>
            </w:pPr>
            <w:r w:rsidRPr="00A26904">
              <w:t>http://www.w3.org/2001/XMLSchema#anyURI</w:t>
            </w:r>
          </w:p>
        </w:tc>
      </w:tr>
      <w:tr w:rsidR="003A512C" w:rsidRPr="00A26904" w14:paraId="21768F4B" w14:textId="77777777" w:rsidTr="00637509">
        <w:trPr>
          <w:cantSplit/>
          <w:trHeight w:val="332"/>
          <w:jc w:val="center"/>
        </w:trPr>
        <w:tc>
          <w:tcPr>
            <w:tcW w:w="1974" w:type="dxa"/>
          </w:tcPr>
          <w:p w14:paraId="79E8CD05" w14:textId="77777777" w:rsidR="003A512C" w:rsidRPr="00A26904" w:rsidRDefault="003A512C" w:rsidP="00C46D38">
            <w:pPr>
              <w:pStyle w:val="TableEntry"/>
            </w:pPr>
            <w:r w:rsidRPr="00A26904">
              <w:lastRenderedPageBreak/>
              <w:t>Patient Identifier</w:t>
            </w:r>
          </w:p>
        </w:tc>
        <w:tc>
          <w:tcPr>
            <w:tcW w:w="2970" w:type="dxa"/>
          </w:tcPr>
          <w:p w14:paraId="730E2EFA" w14:textId="6FE8E97C" w:rsidR="003A512C" w:rsidRPr="00A26904" w:rsidRDefault="00D33879" w:rsidP="00637509">
            <w:pPr>
              <w:pStyle w:val="TableEntry"/>
            </w:pPr>
            <w:r w:rsidRPr="00A26904">
              <w:t>urn:oasis:names:tc:xacml:1.0:resource</w:t>
            </w:r>
          </w:p>
        </w:tc>
        <w:tc>
          <w:tcPr>
            <w:tcW w:w="2610" w:type="dxa"/>
          </w:tcPr>
          <w:p w14:paraId="022D17E6" w14:textId="5F7977AC" w:rsidR="003A512C" w:rsidRPr="00A26904" w:rsidRDefault="0071332F" w:rsidP="00FA458B">
            <w:pPr>
              <w:pStyle w:val="TableEntry"/>
            </w:pPr>
            <w:r w:rsidRPr="00A26904">
              <w:t>urn:ihe:iti:</w:t>
            </w:r>
            <w:r w:rsidR="00FA458B" w:rsidRPr="00A26904">
              <w:t>ser</w:t>
            </w:r>
            <w:r w:rsidR="009A2AA3" w:rsidRPr="00A26904">
              <w:t>:</w:t>
            </w:r>
            <w:r w:rsidR="00FA458B" w:rsidRPr="00A26904">
              <w:t>2016</w:t>
            </w:r>
            <w:r w:rsidR="009A2AA3" w:rsidRPr="00A26904">
              <w:t>:patient-id</w:t>
            </w:r>
          </w:p>
        </w:tc>
        <w:tc>
          <w:tcPr>
            <w:tcW w:w="2514" w:type="dxa"/>
          </w:tcPr>
          <w:p w14:paraId="75D0E9C4" w14:textId="1DD9B632" w:rsidR="003A512C" w:rsidRPr="00A26904" w:rsidRDefault="003A512C" w:rsidP="00637509">
            <w:pPr>
              <w:pStyle w:val="TableEntry"/>
            </w:pPr>
            <w:r w:rsidRPr="00A26904">
              <w:t>http://www.w3.org/2001/XMLSchema#string</w:t>
            </w:r>
          </w:p>
        </w:tc>
      </w:tr>
      <w:tr w:rsidR="003A512C" w:rsidRPr="00A26904" w14:paraId="303C4E86" w14:textId="77777777" w:rsidTr="00637509">
        <w:trPr>
          <w:cantSplit/>
          <w:trHeight w:val="332"/>
          <w:jc w:val="center"/>
        </w:trPr>
        <w:tc>
          <w:tcPr>
            <w:tcW w:w="1974" w:type="dxa"/>
          </w:tcPr>
          <w:p w14:paraId="5C63F46E" w14:textId="77777777" w:rsidR="003A512C" w:rsidRPr="00A26904" w:rsidRDefault="003A512C" w:rsidP="00C46D38">
            <w:pPr>
              <w:pStyle w:val="TableEntry"/>
            </w:pPr>
            <w:r w:rsidRPr="00A26904">
              <w:t>PurposeOfUse</w:t>
            </w:r>
          </w:p>
        </w:tc>
        <w:tc>
          <w:tcPr>
            <w:tcW w:w="2970" w:type="dxa"/>
          </w:tcPr>
          <w:p w14:paraId="01A5050B" w14:textId="4DD3C388" w:rsidR="003A512C" w:rsidRPr="00A26904" w:rsidRDefault="00D33879" w:rsidP="00637509">
            <w:pPr>
              <w:pStyle w:val="TableEntry"/>
            </w:pPr>
            <w:r w:rsidRPr="00A26904">
              <w:t>urn:oasis:names:tc:xacml:1.0:action</w:t>
            </w:r>
          </w:p>
        </w:tc>
        <w:tc>
          <w:tcPr>
            <w:tcW w:w="2610" w:type="dxa"/>
          </w:tcPr>
          <w:p w14:paraId="32BF2BBF" w14:textId="50011C36" w:rsidR="003A512C" w:rsidRPr="00A26904" w:rsidRDefault="006C429B" w:rsidP="00637509">
            <w:pPr>
              <w:pStyle w:val="TableEntry"/>
            </w:pPr>
            <w:r w:rsidRPr="00A26904">
              <w:t>urn:oasis:names:tc:xacml:2.0:action:purpose</w:t>
            </w:r>
          </w:p>
        </w:tc>
        <w:tc>
          <w:tcPr>
            <w:tcW w:w="2514" w:type="dxa"/>
          </w:tcPr>
          <w:p w14:paraId="58BACF1D" w14:textId="350DD539" w:rsidR="003A512C" w:rsidRPr="00A26904" w:rsidRDefault="00CD50B2" w:rsidP="00637509">
            <w:pPr>
              <w:pStyle w:val="TableEntry"/>
            </w:pPr>
            <w:r w:rsidRPr="00A26904">
              <w:t>http://www.w3.org/2001/XMLSchema#anyURI</w:t>
            </w:r>
          </w:p>
        </w:tc>
      </w:tr>
    </w:tbl>
    <w:p w14:paraId="1B003D8F" w14:textId="77777777" w:rsidR="00D5090F" w:rsidRDefault="00D5090F" w:rsidP="00361F1C">
      <w:pPr>
        <w:pStyle w:val="BodyText"/>
      </w:pPr>
    </w:p>
    <w:p w14:paraId="1AC9E0B3" w14:textId="41CE1B75" w:rsidR="006E6403" w:rsidRPr="00A26904" w:rsidRDefault="00271C47" w:rsidP="00361F1C">
      <w:pPr>
        <w:pStyle w:val="BodyText"/>
      </w:pPr>
      <w:r w:rsidRPr="00A26904">
        <w:t>Any SAML 2.0 A</w:t>
      </w:r>
      <w:r w:rsidR="006E6403" w:rsidRPr="00A26904">
        <w:t>ttribute codified using the HL7</w:t>
      </w:r>
      <w:r w:rsidR="00E23B33" w:rsidRPr="00A26904">
        <w:rPr>
          <w:vertAlign w:val="superscript"/>
        </w:rPr>
        <w:t>®</w:t>
      </w:r>
      <w:r w:rsidR="00E23B33" w:rsidRPr="00A26904">
        <w:rPr>
          <w:rStyle w:val="FootnoteReference"/>
        </w:rPr>
        <w:footnoteReference w:id="1"/>
      </w:r>
      <w:r w:rsidR="006E6403" w:rsidRPr="00A26904">
        <w:t xml:space="preserve"> CD or CE dataType shall be codified</w:t>
      </w:r>
      <w:r w:rsidRPr="00A26904">
        <w:t xml:space="preserve"> into a XACML Attribute</w:t>
      </w:r>
      <w:r w:rsidR="006E6403" w:rsidRPr="00A26904">
        <w:t xml:space="preserve"> using the percentage urn encoding</w:t>
      </w:r>
      <w:r w:rsidRPr="00A26904">
        <w:t xml:space="preserve"> and DataType </w:t>
      </w:r>
      <w:hyperlink r:id="rId19" w:anchor="string" w:history="1">
        <w:r w:rsidRPr="00A26904">
          <w:rPr>
            <w:rStyle w:val="Hyperlink"/>
          </w:rPr>
          <w:t>http://www.w3.org/2001/XMLSchema#</w:t>
        </w:r>
        <w:r w:rsidR="00CD50B2" w:rsidRPr="00A26904">
          <w:rPr>
            <w:rStyle w:val="Hyperlink"/>
          </w:rPr>
          <w:t>anyURI</w:t>
        </w:r>
      </w:hyperlink>
      <w:r w:rsidRPr="00A26904">
        <w:t xml:space="preserve"> as defined below: </w:t>
      </w:r>
      <w:r w:rsidR="006E6403" w:rsidRPr="00A26904">
        <w:t xml:space="preserve"> </w:t>
      </w:r>
    </w:p>
    <w:p w14:paraId="1C98CBCB" w14:textId="16A10055" w:rsidR="00271C47" w:rsidRPr="00A26904" w:rsidRDefault="00271C47" w:rsidP="00361F1C">
      <w:pPr>
        <w:pStyle w:val="BodyText"/>
      </w:pPr>
      <w:r w:rsidRPr="00A26904">
        <w:t>“</w:t>
      </w:r>
      <w:r w:rsidR="007B28CC" w:rsidRPr="00A26904">
        <w:t>urn:</w:t>
      </w:r>
      <w:r w:rsidR="00CD50B2" w:rsidRPr="00A26904">
        <w:t>ihe:iti:2014:ser:</w:t>
      </w:r>
      <w:r w:rsidRPr="00A26904">
        <w:t>[codeSystem]:[codeSystemName]:[code]:[displayName]”</w:t>
      </w:r>
    </w:p>
    <w:p w14:paraId="08795F32" w14:textId="77777777" w:rsidR="00BB17D9" w:rsidRPr="00A26904" w:rsidRDefault="00BB17D9" w:rsidP="008A2C55">
      <w:pPr>
        <w:pStyle w:val="BodyText"/>
      </w:pPr>
    </w:p>
    <w:p w14:paraId="3676AFCD" w14:textId="3EA91561" w:rsidR="00BB17D9" w:rsidRPr="00A26904" w:rsidRDefault="00D5090F" w:rsidP="008A2C55">
      <w:pPr>
        <w:pStyle w:val="BodyText"/>
      </w:pPr>
      <w:r>
        <w:t>For example</w:t>
      </w:r>
      <w:r w:rsidR="00A304E6" w:rsidRPr="00A26904">
        <w:t>:</w:t>
      </w:r>
    </w:p>
    <w:p w14:paraId="41D995DE" w14:textId="77777777" w:rsidR="00BB17D9" w:rsidRPr="00A26904" w:rsidRDefault="00BB17D9" w:rsidP="008A2C55">
      <w:pPr>
        <w:pStyle w:val="BodyText"/>
      </w:pPr>
    </w:p>
    <w:p w14:paraId="0D90DC51" w14:textId="76E6223F" w:rsidR="00BB17D9" w:rsidRPr="00A26904" w:rsidRDefault="00BB17D9" w:rsidP="00637509">
      <w:pPr>
        <w:pStyle w:val="XMLFragment"/>
        <w:rPr>
          <w:rStyle w:val="HTMLCode"/>
          <w:noProof w:val="0"/>
        </w:rPr>
      </w:pPr>
      <w:r w:rsidRPr="00A26904">
        <w:rPr>
          <w:rStyle w:val="HTMLCode"/>
          <w:noProof w:val="0"/>
        </w:rPr>
        <w:t>&lt;saml:Attribute</w:t>
      </w:r>
    </w:p>
    <w:p w14:paraId="0960BA83" w14:textId="77777777" w:rsidR="00BB17D9" w:rsidRPr="00A26904" w:rsidRDefault="00BB17D9" w:rsidP="00637509">
      <w:pPr>
        <w:pStyle w:val="XMLFragment"/>
        <w:rPr>
          <w:rStyle w:val="HTMLCode"/>
          <w:noProof w:val="0"/>
        </w:rPr>
      </w:pPr>
      <w:r w:rsidRPr="00A26904">
        <w:rPr>
          <w:rStyle w:val="HTMLCode"/>
          <w:noProof w:val="0"/>
        </w:rPr>
        <w:t>NameFormat="urn:oasis:names:tc:SAML:2.0:attrname-format:uri"</w:t>
      </w:r>
    </w:p>
    <w:p w14:paraId="5EDFF813" w14:textId="77777777" w:rsidR="00BB17D9" w:rsidRPr="00A26904" w:rsidRDefault="00BB17D9" w:rsidP="00637509">
      <w:pPr>
        <w:pStyle w:val="XMLFragment"/>
        <w:rPr>
          <w:rStyle w:val="HTMLCode"/>
          <w:noProof w:val="0"/>
        </w:rPr>
      </w:pPr>
      <w:r w:rsidRPr="00A26904">
        <w:rPr>
          <w:rStyle w:val="HTMLCode"/>
          <w:noProof w:val="0"/>
        </w:rPr>
        <w:t>Name=" urn:oasis:names:tc:xacml:2.0:action:purpose"&gt;</w:t>
      </w:r>
    </w:p>
    <w:p w14:paraId="513CCB7D" w14:textId="77777777" w:rsidR="00BB17D9" w:rsidRPr="00A26904" w:rsidRDefault="00BB17D9" w:rsidP="00637509">
      <w:pPr>
        <w:pStyle w:val="XMLFragment"/>
        <w:rPr>
          <w:rStyle w:val="HTMLCode"/>
          <w:noProof w:val="0"/>
        </w:rPr>
      </w:pPr>
      <w:r w:rsidRPr="00A26904">
        <w:rPr>
          <w:rStyle w:val="HTMLCode"/>
          <w:noProof w:val="0"/>
        </w:rPr>
        <w:t> &lt;saml:AttributeValue&gt;</w:t>
      </w:r>
    </w:p>
    <w:p w14:paraId="24576B67" w14:textId="77777777" w:rsidR="00BB17D9" w:rsidRPr="00A26904" w:rsidRDefault="00BB17D9" w:rsidP="00637509">
      <w:pPr>
        <w:pStyle w:val="XMLFragment"/>
        <w:rPr>
          <w:rStyle w:val="HTMLCode"/>
          <w:noProof w:val="0"/>
        </w:rPr>
      </w:pPr>
      <w:r w:rsidRPr="00A26904">
        <w:rPr>
          <w:rStyle w:val="HTMLCode"/>
          <w:noProof w:val="0"/>
        </w:rPr>
        <w:t>              &lt;value xmlns="urn:hl7-org:v3" xsi:type="CD"</w:t>
      </w:r>
    </w:p>
    <w:p w14:paraId="48C024F6" w14:textId="77777777" w:rsidR="00BB17D9" w:rsidRPr="00A26904" w:rsidRDefault="00BB17D9" w:rsidP="00637509">
      <w:pPr>
        <w:pStyle w:val="XMLFragment"/>
        <w:rPr>
          <w:rStyle w:val="HTMLCode"/>
          <w:noProof w:val="0"/>
        </w:rPr>
      </w:pPr>
      <w:r w:rsidRPr="00A26904">
        <w:rPr>
          <w:rStyle w:val="HTMLCode"/>
          <w:noProof w:val="0"/>
        </w:rPr>
        <w:t>code="RECORDMGT"</w:t>
      </w:r>
    </w:p>
    <w:p w14:paraId="0E56C358" w14:textId="77777777" w:rsidR="00BB17D9" w:rsidRPr="00A26904" w:rsidRDefault="00BB17D9" w:rsidP="00637509">
      <w:pPr>
        <w:pStyle w:val="XMLFragment"/>
        <w:rPr>
          <w:rStyle w:val="HTMLCode"/>
          <w:noProof w:val="0"/>
        </w:rPr>
      </w:pPr>
      <w:r w:rsidRPr="00A26904">
        <w:rPr>
          <w:rStyle w:val="HTMLCode"/>
          <w:noProof w:val="0"/>
        </w:rPr>
        <w:t>displayName="records management"</w:t>
      </w:r>
    </w:p>
    <w:p w14:paraId="3190AF82" w14:textId="77777777" w:rsidR="00BB17D9" w:rsidRPr="00A26904" w:rsidRDefault="00BB17D9" w:rsidP="00637509">
      <w:pPr>
        <w:pStyle w:val="XMLFragment"/>
        <w:rPr>
          <w:rStyle w:val="HTMLCode"/>
          <w:noProof w:val="0"/>
        </w:rPr>
      </w:pPr>
      <w:r w:rsidRPr="00A26904">
        <w:rPr>
          <w:rStyle w:val="HTMLCode"/>
          <w:noProof w:val="0"/>
        </w:rPr>
        <w:t>codeSystem="2.16.840.1.113883.1.11.20448"</w:t>
      </w:r>
    </w:p>
    <w:p w14:paraId="16A9CBF8" w14:textId="77777777" w:rsidR="00BB17D9" w:rsidRPr="00A26904" w:rsidRDefault="00BB17D9" w:rsidP="00637509">
      <w:pPr>
        <w:pStyle w:val="XMLFragment"/>
        <w:rPr>
          <w:rStyle w:val="HTMLCode"/>
          <w:noProof w:val="0"/>
        </w:rPr>
      </w:pPr>
      <w:r w:rsidRPr="00A26904">
        <w:rPr>
          <w:rStyle w:val="HTMLCode"/>
          <w:noProof w:val="0"/>
        </w:rPr>
        <w:t>codeSystemName="Purpose of Use" /&gt;</w:t>
      </w:r>
    </w:p>
    <w:p w14:paraId="0B02B659" w14:textId="77777777" w:rsidR="00BB17D9" w:rsidRPr="00A26904" w:rsidRDefault="00BB17D9" w:rsidP="00637509">
      <w:pPr>
        <w:pStyle w:val="XMLFragment"/>
        <w:rPr>
          <w:rStyle w:val="HTMLCode"/>
          <w:noProof w:val="0"/>
        </w:rPr>
      </w:pPr>
      <w:r w:rsidRPr="00A26904">
        <w:rPr>
          <w:rStyle w:val="HTMLCode"/>
          <w:noProof w:val="0"/>
        </w:rPr>
        <w:t>&lt;/saml:AttributeValue&gt;</w:t>
      </w:r>
    </w:p>
    <w:p w14:paraId="6A472B8F" w14:textId="021A323A" w:rsidR="006E6403" w:rsidRPr="00A26904" w:rsidRDefault="00BB17D9" w:rsidP="00637509">
      <w:pPr>
        <w:pStyle w:val="XMLFragment"/>
        <w:rPr>
          <w:rStyle w:val="HTMLCode"/>
          <w:noProof w:val="0"/>
        </w:rPr>
      </w:pPr>
      <w:r w:rsidRPr="00A26904">
        <w:rPr>
          <w:rStyle w:val="HTMLCode"/>
          <w:noProof w:val="0"/>
        </w:rPr>
        <w:t>&lt;/saml:Attribute&gt;</w:t>
      </w:r>
    </w:p>
    <w:p w14:paraId="5D7EFA87" w14:textId="77777777" w:rsidR="00D5090F" w:rsidRDefault="00D5090F" w:rsidP="00BB17D9">
      <w:pPr>
        <w:pStyle w:val="BodyText"/>
      </w:pPr>
    </w:p>
    <w:p w14:paraId="7453A0D8" w14:textId="06DCBE58" w:rsidR="00271C47" w:rsidRPr="00A26904" w:rsidRDefault="00BB17D9" w:rsidP="00BB17D9">
      <w:pPr>
        <w:pStyle w:val="BodyText"/>
      </w:pPr>
      <w:r w:rsidRPr="00A26904">
        <w:t xml:space="preserve">Shall be codified in a urn: </w:t>
      </w:r>
    </w:p>
    <w:p w14:paraId="1F1A951B" w14:textId="13BA66CD" w:rsidR="00BB17D9" w:rsidRPr="00A26904" w:rsidRDefault="00D2157B" w:rsidP="00BB17D9">
      <w:pPr>
        <w:pStyle w:val="BodyText"/>
      </w:pPr>
      <w:r w:rsidRPr="00A26904">
        <w:t>urn:ihe:iti:2014:ser:201</w:t>
      </w:r>
      <w:r w:rsidR="00BB17D9" w:rsidRPr="00A26904">
        <w:t>2.16.840.1.113883.1.11.20448:Purpose%20Of%20Use:RECORDMGT:records%20management</w:t>
      </w:r>
    </w:p>
    <w:p w14:paraId="149D2799" w14:textId="1A297331" w:rsidR="003E7DB0" w:rsidRPr="00A26904" w:rsidRDefault="00B15109" w:rsidP="00361F1C">
      <w:pPr>
        <w:pStyle w:val="BodyText"/>
        <w:rPr>
          <w:lang w:eastAsia="it-IT"/>
        </w:rPr>
      </w:pPr>
      <w:r w:rsidRPr="00A26904">
        <w:t xml:space="preserve">Additional SAML 2.0 </w:t>
      </w:r>
      <w:r w:rsidRPr="00A26904">
        <w:rPr>
          <w:rStyle w:val="XMLname"/>
          <w:rFonts w:cs="TimesNewRomanPSMT"/>
        </w:rPr>
        <w:t>&lt;Attribute&gt;</w:t>
      </w:r>
      <w:r w:rsidRPr="00A26904">
        <w:t xml:space="preserve"> elements useful as authorization query parameters may be identified by domain policies. Any additional </w:t>
      </w:r>
      <w:r w:rsidRPr="00A26904">
        <w:rPr>
          <w:rStyle w:val="XMLname"/>
          <w:rFonts w:cs="TimesNewRomanPSMT"/>
        </w:rPr>
        <w:t>&lt;Attribute&gt;</w:t>
      </w:r>
      <w:r w:rsidRPr="00A26904">
        <w:t xml:space="preserve"> can be provided to the Authorization Decisions Verifier using a SAML v2.0 assertion. OASIS SAML 2.0 Profile of XACML Version 2.0, Section 2 provides guidance in mapping SAML attributes into XACML attributes. Domain Policies should define to which XACML category (Subject, Resource, Action or Environment) each additional Attribute belongs.</w:t>
      </w:r>
    </w:p>
    <w:p w14:paraId="12F4E082" w14:textId="4A87CD2F" w:rsidR="003E7DB0" w:rsidRPr="00A26904" w:rsidRDefault="003E7DB0" w:rsidP="003C676E">
      <w:pPr>
        <w:pStyle w:val="Heading6"/>
        <w:numPr>
          <w:ilvl w:val="0"/>
          <w:numId w:val="0"/>
        </w:numPr>
        <w:tabs>
          <w:tab w:val="clear" w:pos="1440"/>
        </w:tabs>
        <w:ind w:left="1152" w:hanging="1152"/>
        <w:rPr>
          <w:noProof w:val="0"/>
        </w:rPr>
      </w:pPr>
      <w:bookmarkStart w:id="99" w:name="_Toc13819144"/>
      <w:r w:rsidRPr="00A26904">
        <w:rPr>
          <w:noProof w:val="0"/>
        </w:rPr>
        <w:lastRenderedPageBreak/>
        <w:t>3.</w:t>
      </w:r>
      <w:r w:rsidR="00E2515A" w:rsidRPr="00A26904">
        <w:rPr>
          <w:noProof w:val="0"/>
        </w:rPr>
        <w:t>79</w:t>
      </w:r>
      <w:r w:rsidRPr="00A26904">
        <w:rPr>
          <w:noProof w:val="0"/>
        </w:rPr>
        <w:t xml:space="preserve">.4.1.2.1 </w:t>
      </w:r>
      <w:r w:rsidR="000947D7" w:rsidRPr="00A26904">
        <w:rPr>
          <w:noProof w:val="0"/>
        </w:rPr>
        <w:t>Ex</w:t>
      </w:r>
      <w:r w:rsidRPr="00A26904">
        <w:rPr>
          <w:noProof w:val="0"/>
        </w:rPr>
        <w:t xml:space="preserve">ample of </w:t>
      </w:r>
      <w:r w:rsidR="00EE7E07" w:rsidRPr="00A26904">
        <w:rPr>
          <w:noProof w:val="0"/>
        </w:rPr>
        <w:t xml:space="preserve">a </w:t>
      </w:r>
      <w:r w:rsidRPr="00A26904">
        <w:rPr>
          <w:noProof w:val="0"/>
        </w:rPr>
        <w:t>SOAP v1.2  XACMLAuthorizationDecisionQuery Request message</w:t>
      </w:r>
      <w:bookmarkEnd w:id="99"/>
      <w:r w:rsidRPr="00A26904">
        <w:rPr>
          <w:noProof w:val="0"/>
        </w:rPr>
        <w:t xml:space="preserve"> </w:t>
      </w:r>
    </w:p>
    <w:p w14:paraId="506EBBE9" w14:textId="77777777" w:rsidR="001A2F4A" w:rsidRPr="00A26904" w:rsidRDefault="001A2F4A" w:rsidP="00361F1C">
      <w:pPr>
        <w:pStyle w:val="BodyTex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90"/>
      </w:tblGrid>
      <w:tr w:rsidR="003E7DB0" w:rsidRPr="00A26904" w14:paraId="07E8E5B9" w14:textId="77777777" w:rsidTr="00676879">
        <w:tc>
          <w:tcPr>
            <w:tcW w:w="9882" w:type="dxa"/>
          </w:tcPr>
          <w:p w14:paraId="57558C01" w14:textId="7067054E" w:rsidR="003E7DB0" w:rsidRPr="00A26904" w:rsidRDefault="00C97697" w:rsidP="00FA458B">
            <w:pPr>
              <w:widowControl w:val="0"/>
              <w:autoSpaceDE w:val="0"/>
              <w:autoSpaceDN w:val="0"/>
              <w:adjustRightInd w:val="0"/>
              <w:rPr>
                <w:rStyle w:val="HTMLCode"/>
              </w:rPr>
            </w:pPr>
            <w:r w:rsidRPr="00A26904">
              <w:rPr>
                <w:rStyle w:val="HTMLCode"/>
              </w:rPr>
              <w:t>&lt;?xml version="1.0" encoding="UTF-8"?&gt;</w:t>
            </w:r>
            <w:r w:rsidRPr="00A26904">
              <w:rPr>
                <w:rStyle w:val="HTMLCode"/>
              </w:rPr>
              <w:br/>
              <w:t>&lt;soap:Envelope xsi:schemaLocation="http://www.w3.org/2003/05/soap-envelope soap-envelope.xsd"</w:t>
            </w:r>
            <w:r w:rsidRPr="00A26904">
              <w:rPr>
                <w:rStyle w:val="HTMLCode"/>
              </w:rPr>
              <w:br/>
              <w:t xml:space="preserve">    xmlns:soap="http://www.w3.org/2003/05/soap-envelope"</w:t>
            </w:r>
            <w:r w:rsidRPr="00A26904">
              <w:rPr>
                <w:rStyle w:val="HTMLCode"/>
              </w:rPr>
              <w:br/>
              <w:t xml:space="preserve">    xmlns:xsi="http://www.w3.org/2001/XMLSchema-instance" xmlns:xacml-saml="urn:oasis:xacml:2.0:saml:assertion:schema:os"&gt;</w:t>
            </w:r>
            <w:r w:rsidR="005F51E7" w:rsidRPr="00A26904">
              <w:rPr>
                <w:rStyle w:val="HTMLCode"/>
              </w:rPr>
              <w:br/>
            </w:r>
            <w:r w:rsidR="005F51E7" w:rsidRPr="00A26904">
              <w:rPr>
                <w:rStyle w:val="HTMLCode"/>
              </w:rPr>
              <w:tab/>
              <w:t>&lt;soap:Header xsi:schemaLocation="http://www.w3.org/2005/08/addressing ws-addr.xsd" xmlns:wsa="http://www.w3.org/2005/08/addressing"&gt;</w:t>
            </w:r>
            <w:r w:rsidR="005F51E7" w:rsidRPr="00A26904">
              <w:rPr>
                <w:rStyle w:val="HTMLCode"/>
              </w:rPr>
              <w:br/>
            </w:r>
            <w:r w:rsidR="005F51E7" w:rsidRPr="00A26904">
              <w:rPr>
                <w:rStyle w:val="HTMLCode"/>
              </w:rPr>
              <w:tab/>
            </w:r>
            <w:r w:rsidR="005F51E7" w:rsidRPr="00A26904">
              <w:rPr>
                <w:rStyle w:val="HTMLCode"/>
              </w:rPr>
              <w:tab/>
              <w:t>&lt;wsa:Action&gt;urn:iti:2014:ser:XACMLAuthorizationDecisionQueryRequest&lt;/wsa:Action&gt;</w:t>
            </w:r>
            <w:r w:rsidR="005F51E7" w:rsidRPr="00A26904">
              <w:rPr>
                <w:rStyle w:val="HTMLCode"/>
              </w:rPr>
              <w:br/>
            </w:r>
            <w:r w:rsidR="005F51E7" w:rsidRPr="00A26904">
              <w:rPr>
                <w:rStyle w:val="HTMLCode"/>
              </w:rPr>
              <w:tab/>
            </w:r>
            <w:r w:rsidR="005F51E7" w:rsidRPr="00A26904">
              <w:rPr>
                <w:rStyle w:val="HTMLCode"/>
              </w:rPr>
              <w:tab/>
              <w:t>&lt;wsa:MessageID&gt;urn:uuid:9376254e-da05-41f5-9af3-ac56d63d8ebd&lt;/wsa:MessageID&gt;</w:t>
            </w:r>
            <w:r w:rsidR="005F51E7" w:rsidRPr="00A26904">
              <w:rPr>
                <w:rStyle w:val="HTMLCode"/>
              </w:rPr>
              <w:br/>
            </w:r>
            <w:r w:rsidR="005F51E7" w:rsidRPr="00A26904">
              <w:rPr>
                <w:rStyle w:val="HTMLCode"/>
              </w:rPr>
              <w:tab/>
            </w:r>
            <w:r w:rsidR="005F51E7" w:rsidRPr="00A26904">
              <w:rPr>
                <w:rStyle w:val="HTMLCode"/>
              </w:rPr>
              <w:tab/>
              <w:t>&lt;wsa:To&gt;https://AuthorizationDecisionsManager&lt;/wsa:To&gt;</w:t>
            </w:r>
            <w:r w:rsidR="005F51E7" w:rsidRPr="00A26904">
              <w:rPr>
                <w:rStyle w:val="HTMLCode"/>
              </w:rPr>
              <w:br/>
            </w:r>
            <w:r w:rsidR="005F51E7" w:rsidRPr="00A26904">
              <w:rPr>
                <w:rStyle w:val="HTMLCode"/>
              </w:rPr>
              <w:tab/>
              <w:t>&lt;/soap:Header&gt;</w:t>
            </w:r>
            <w:r w:rsidR="005F51E7" w:rsidRPr="00A26904">
              <w:rPr>
                <w:rStyle w:val="HTMLCode"/>
              </w:rPr>
              <w:br/>
            </w:r>
            <w:r w:rsidR="005F51E7" w:rsidRPr="00A26904">
              <w:rPr>
                <w:rStyle w:val="HTMLCode"/>
              </w:rPr>
              <w:tab/>
              <w:t>&lt;soap:Body xsi:schemaLocation="urn:oasis:xacml:2.0:saml:assertion:schema:os access_control-xacml-2.0-saml-assertion-schema-os.xsd"&gt;</w:t>
            </w:r>
            <w:r w:rsidR="005F51E7" w:rsidRPr="00A26904">
              <w:rPr>
                <w:rStyle w:val="HTMLCode"/>
              </w:rPr>
              <w:br/>
            </w:r>
            <w:r w:rsidR="005F51E7" w:rsidRPr="00A26904">
              <w:rPr>
                <w:rStyle w:val="HTMLCode"/>
              </w:rPr>
              <w:tab/>
            </w:r>
            <w:r w:rsidR="005F51E7" w:rsidRPr="00A26904">
              <w:rPr>
                <w:rStyle w:val="HTMLCode"/>
              </w:rPr>
              <w:tab/>
              <w:t>&lt;xacml-samlp:XACMLAuthzDecisionQuery xmlns:xacml-samlp="urn:oasis:xacml:2.0:saml:protocol:schema:os" xacml-samlp:InputContextOnly="false" xacml-samlp:ReturnContext="false"&gt;</w:t>
            </w:r>
            <w:r w:rsidR="005F51E7" w:rsidRPr="00A26904">
              <w:rPr>
                <w:rStyle w:val="HTMLCode"/>
              </w:rPr>
              <w:br/>
            </w:r>
            <w:r w:rsidR="005F51E7" w:rsidRPr="00A26904">
              <w:rPr>
                <w:rStyle w:val="HTMLCode"/>
              </w:rPr>
              <w:tab/>
            </w:r>
            <w:r w:rsidR="005F51E7" w:rsidRPr="00A26904">
              <w:rPr>
                <w:rStyle w:val="HTMLCode"/>
              </w:rPr>
              <w:tab/>
            </w:r>
            <w:r w:rsidR="005F51E7" w:rsidRPr="00A26904">
              <w:rPr>
                <w:rStyle w:val="HTMLCode"/>
              </w:rPr>
              <w:tab/>
              <w:t>&lt;Request xmlns="urn:oasis:names:tc:xacml:2.0:context:schema:os"&gt;</w:t>
            </w:r>
            <w:r w:rsidR="005F51E7" w:rsidRPr="00A26904">
              <w:rPr>
                <w:rStyle w:val="HTMLCode"/>
              </w:rPr>
              <w:br/>
            </w:r>
            <w:r w:rsidR="005F51E7" w:rsidRPr="00A26904">
              <w:rPr>
                <w:rStyle w:val="HTMLCode"/>
              </w:rPr>
              <w:tab/>
              <w:t>&lt;!-- Requester Entity identifier --&gt;</w:t>
            </w:r>
            <w:r w:rsidR="005F51E7" w:rsidRPr="00A26904">
              <w:rPr>
                <w:rStyle w:val="HTMLCode"/>
              </w:rPr>
              <w:br/>
            </w:r>
            <w:r w:rsidR="005F51E7" w:rsidRPr="00A26904">
              <w:rPr>
                <w:rStyle w:val="HTMLCode"/>
              </w:rPr>
              <w:tab/>
            </w:r>
            <w:r w:rsidR="005F51E7" w:rsidRPr="00A26904">
              <w:rPr>
                <w:rStyle w:val="HTMLCode"/>
              </w:rPr>
              <w:tab/>
            </w:r>
            <w:r w:rsidR="005F51E7" w:rsidRPr="00A26904">
              <w:rPr>
                <w:rStyle w:val="HTMLCode"/>
              </w:rPr>
              <w:tab/>
            </w:r>
            <w:r w:rsidR="005F51E7" w:rsidRPr="00A26904">
              <w:rPr>
                <w:rStyle w:val="HTMLCode"/>
              </w:rPr>
              <w:tab/>
              <w:t>&lt;Subject&gt;</w:t>
            </w:r>
            <w:r w:rsidR="005F51E7" w:rsidRPr="00A26904">
              <w:rPr>
                <w:rStyle w:val="HTMLCode"/>
              </w:rPr>
              <w:br/>
            </w:r>
            <w:r w:rsidR="005F51E7" w:rsidRPr="00A26904">
              <w:rPr>
                <w:rStyle w:val="HTMLCode"/>
              </w:rPr>
              <w:tab/>
            </w:r>
            <w:r w:rsidR="005F51E7" w:rsidRPr="00A26904">
              <w:rPr>
                <w:rStyle w:val="HTMLCode"/>
              </w:rPr>
              <w:tab/>
            </w:r>
            <w:r w:rsidR="005F51E7" w:rsidRPr="00A26904">
              <w:rPr>
                <w:rStyle w:val="HTMLCode"/>
              </w:rPr>
              <w:tab/>
            </w:r>
            <w:r w:rsidR="005F51E7" w:rsidRPr="00A26904">
              <w:rPr>
                <w:rStyle w:val="HTMLCode"/>
              </w:rPr>
              <w:tab/>
            </w:r>
            <w:r w:rsidR="005F51E7" w:rsidRPr="00A26904">
              <w:rPr>
                <w:rStyle w:val="HTMLCode"/>
              </w:rPr>
              <w:tab/>
              <w:t>&lt;Attribute AttributeId="urn:oasis:names:tc:xacml:1.0:subject:subject-id" DataType="http://www.w3.org/2001/XMLSchema#string"&gt;</w:t>
            </w:r>
            <w:r w:rsidR="005F51E7" w:rsidRPr="00A26904">
              <w:rPr>
                <w:rStyle w:val="HTMLCode"/>
              </w:rPr>
              <w:br/>
            </w:r>
            <w:r w:rsidR="005F51E7" w:rsidRPr="00A26904">
              <w:rPr>
                <w:rStyle w:val="HTMLCode"/>
              </w:rPr>
              <w:tab/>
            </w:r>
            <w:r w:rsidR="005F51E7" w:rsidRPr="00A26904">
              <w:rPr>
                <w:rStyle w:val="HTMLCode"/>
              </w:rPr>
              <w:tab/>
            </w:r>
            <w:r w:rsidR="005F51E7" w:rsidRPr="00A26904">
              <w:rPr>
                <w:rStyle w:val="HTMLCode"/>
              </w:rPr>
              <w:tab/>
            </w:r>
            <w:r w:rsidR="005F51E7" w:rsidRPr="00A26904">
              <w:rPr>
                <w:rStyle w:val="HTMLCode"/>
              </w:rPr>
              <w:tab/>
            </w:r>
            <w:r w:rsidR="005F51E7" w:rsidRPr="00A26904">
              <w:rPr>
                <w:rStyle w:val="HTMLCode"/>
              </w:rPr>
              <w:tab/>
            </w:r>
            <w:r w:rsidR="005F51E7" w:rsidRPr="00A26904">
              <w:rPr>
                <w:rStyle w:val="HTMLCode"/>
              </w:rPr>
              <w:tab/>
              <w:t>&lt;AttributeValue&gt;admin&lt;/AttributeValue&gt;</w:t>
            </w:r>
            <w:r w:rsidR="005F51E7" w:rsidRPr="00A26904">
              <w:rPr>
                <w:rStyle w:val="HTMLCode"/>
              </w:rPr>
              <w:br/>
            </w:r>
            <w:r w:rsidR="005F51E7" w:rsidRPr="00A26904">
              <w:rPr>
                <w:rStyle w:val="HTMLCode"/>
              </w:rPr>
              <w:tab/>
            </w:r>
            <w:r w:rsidR="005F51E7" w:rsidRPr="00A26904">
              <w:rPr>
                <w:rStyle w:val="HTMLCode"/>
              </w:rPr>
              <w:tab/>
            </w:r>
            <w:r w:rsidR="005F51E7" w:rsidRPr="00A26904">
              <w:rPr>
                <w:rStyle w:val="HTMLCode"/>
              </w:rPr>
              <w:tab/>
            </w:r>
            <w:r w:rsidR="005F51E7" w:rsidRPr="00A26904">
              <w:rPr>
                <w:rStyle w:val="HTMLCode"/>
              </w:rPr>
              <w:tab/>
            </w:r>
            <w:r w:rsidR="005F51E7" w:rsidRPr="00A26904">
              <w:rPr>
                <w:rStyle w:val="HTMLCode"/>
              </w:rPr>
              <w:tab/>
              <w:t>&lt;/Attribute&gt;</w:t>
            </w:r>
            <w:r w:rsidR="005F51E7" w:rsidRPr="00A26904">
              <w:rPr>
                <w:rStyle w:val="HTMLCode"/>
              </w:rPr>
              <w:br/>
            </w:r>
            <w:r w:rsidR="005F51E7" w:rsidRPr="00A26904">
              <w:rPr>
                <w:rStyle w:val="HTMLCode"/>
              </w:rPr>
              <w:tab/>
            </w:r>
            <w:r w:rsidR="005F51E7" w:rsidRPr="00A26904">
              <w:rPr>
                <w:rStyle w:val="HTMLCode"/>
              </w:rPr>
              <w:tab/>
            </w:r>
            <w:r w:rsidR="005F51E7" w:rsidRPr="00A26904">
              <w:rPr>
                <w:rStyle w:val="HTMLCode"/>
              </w:rPr>
              <w:tab/>
            </w:r>
            <w:r w:rsidR="005F51E7" w:rsidRPr="00A26904">
              <w:rPr>
                <w:rStyle w:val="HTMLCode"/>
              </w:rPr>
              <w:tab/>
              <w:t>&lt;/Subject&gt;</w:t>
            </w:r>
            <w:r w:rsidR="008150BC" w:rsidRPr="00A26904">
              <w:rPr>
                <w:rStyle w:val="HTMLCode"/>
              </w:rPr>
              <w:t xml:space="preserve">          </w:t>
            </w:r>
            <w:r w:rsidR="005F51E7" w:rsidRPr="00A26904">
              <w:rPr>
                <w:rStyle w:val="HTMLCode"/>
              </w:rPr>
              <w:br/>
            </w:r>
            <w:r w:rsidR="008150BC" w:rsidRPr="00A26904">
              <w:rPr>
                <w:rStyle w:val="HTMLCode"/>
              </w:rPr>
              <w:t xml:space="preserve">      &lt;!-- DOC 1 --&gt;</w:t>
            </w:r>
            <w:r w:rsidR="008150BC" w:rsidRPr="00A26904">
              <w:rPr>
                <w:rStyle w:val="HTMLCode"/>
              </w:rPr>
              <w:br/>
              <w:t xml:space="preserve">                &lt;Resource&gt;</w:t>
            </w:r>
            <w:r w:rsidR="008150BC" w:rsidRPr="00A26904">
              <w:rPr>
                <w:rStyle w:val="HTMLCode"/>
              </w:rPr>
              <w:br/>
              <w:t xml:space="preserve">                    &lt;Attribute AttributeId="urn:oasis:names:tc:xacml:1.0:resource:resource-id"</w:t>
            </w:r>
            <w:r w:rsidR="008150BC" w:rsidRPr="00A26904">
              <w:rPr>
                <w:rStyle w:val="HTMLCode"/>
              </w:rPr>
              <w:br/>
              <w:t xml:space="preserve">                        DataType="http://www.w3.org/2001/XMLSchema#</w:t>
            </w:r>
            <w:r w:rsidR="00F45E69" w:rsidRPr="00A26904">
              <w:rPr>
                <w:rStyle w:val="HTMLCode"/>
              </w:rPr>
              <w:t>string</w:t>
            </w:r>
            <w:r w:rsidR="008150BC" w:rsidRPr="00A26904">
              <w:rPr>
                <w:rStyle w:val="HTMLCode"/>
              </w:rPr>
              <w:t>"&gt;</w:t>
            </w:r>
            <w:r w:rsidR="008150BC" w:rsidRPr="00A26904">
              <w:rPr>
                <w:rStyle w:val="HTMLCode"/>
              </w:rPr>
              <w:br/>
              <w:t xml:space="preserve">                        &lt;AttributeValue&gt;documentID1&lt;/AttributeValue&gt;</w:t>
            </w:r>
            <w:r w:rsidR="008150BC" w:rsidRPr="00A26904">
              <w:rPr>
                <w:rStyle w:val="HTMLCode"/>
              </w:rPr>
              <w:br/>
              <w:t xml:space="preserve">                    &lt;/Attribute&gt;</w:t>
            </w:r>
            <w:r w:rsidR="008150BC" w:rsidRPr="00A26904">
              <w:rPr>
                <w:rStyle w:val="HTMLCode"/>
              </w:rPr>
              <w:br/>
              <w:t xml:space="preserve">                    &lt;Attribute</w:t>
            </w:r>
            <w:r w:rsidR="008150BC" w:rsidRPr="00A26904">
              <w:rPr>
                <w:rStyle w:val="HTMLCode"/>
              </w:rPr>
              <w:br/>
              <w:t xml:space="preserve">                        AttributeId="urn:ihe:iti:</w:t>
            </w:r>
            <w:r w:rsidR="00FA458B" w:rsidRPr="00A26904">
              <w:rPr>
                <w:rStyle w:val="HTMLCode"/>
              </w:rPr>
              <w:t>ser</w:t>
            </w:r>
            <w:r w:rsidR="008150BC" w:rsidRPr="00A26904">
              <w:rPr>
                <w:rStyle w:val="HTMLCode"/>
              </w:rPr>
              <w:t>:</w:t>
            </w:r>
            <w:r w:rsidR="00FA458B" w:rsidRPr="00A26904">
              <w:rPr>
                <w:rStyle w:val="HTMLCode"/>
              </w:rPr>
              <w:t>2016</w:t>
            </w:r>
            <w:r w:rsidR="008150BC" w:rsidRPr="00A26904">
              <w:rPr>
                <w:rStyle w:val="HTMLCode"/>
              </w:rPr>
              <w:t>:document-entry:repository-unique-id"</w:t>
            </w:r>
            <w:r w:rsidR="008150BC" w:rsidRPr="00A26904">
              <w:rPr>
                <w:rStyle w:val="HTMLCode"/>
              </w:rPr>
              <w:br/>
              <w:t xml:space="preserve">                        DataType="http://www.w3.org/2001/XMLSchema#anyURI"&gt;&gt;</w:t>
            </w:r>
            <w:r w:rsidR="008150BC" w:rsidRPr="00A26904">
              <w:rPr>
                <w:rStyle w:val="HTMLCode"/>
              </w:rPr>
              <w:br/>
              <w:t xml:space="preserve">                            &lt;AttributeValue&gt;</w:t>
            </w:r>
            <w:r w:rsidR="00F45E69" w:rsidRPr="00A26904">
              <w:rPr>
                <w:rStyle w:val="HTMLCode"/>
              </w:rPr>
              <w:t>urn:oid:1.2.3.4.5</w:t>
            </w:r>
            <w:r w:rsidR="008150BC" w:rsidRPr="00A26904">
              <w:rPr>
                <w:rStyle w:val="HTMLCode"/>
              </w:rPr>
              <w:t>&lt;/AttributeValue&gt;</w:t>
            </w:r>
            <w:r w:rsidR="008150BC" w:rsidRPr="00A26904">
              <w:rPr>
                <w:rStyle w:val="HTMLCode"/>
              </w:rPr>
              <w:br/>
              <w:t xml:space="preserve">                    &lt;/Attribute&gt;</w:t>
            </w:r>
            <w:r w:rsidR="008150BC" w:rsidRPr="00A26904">
              <w:rPr>
                <w:rStyle w:val="HTMLCode"/>
              </w:rPr>
              <w:br/>
            </w:r>
            <w:r w:rsidR="008150BC" w:rsidRPr="00A26904">
              <w:rPr>
                <w:rStyle w:val="HTMLCode"/>
              </w:rPr>
              <w:lastRenderedPageBreak/>
              <w:t xml:space="preserve">                &lt;/Resource&gt;</w:t>
            </w:r>
            <w:r w:rsidR="005F51E7" w:rsidRPr="00A26904">
              <w:rPr>
                <w:rStyle w:val="HTMLCode"/>
              </w:rPr>
              <w:br/>
              <w:t xml:space="preserve">      </w:t>
            </w:r>
            <w:r w:rsidR="008150BC" w:rsidRPr="00A26904">
              <w:rPr>
                <w:rStyle w:val="HTMLCode"/>
              </w:rPr>
              <w:t>&lt;!-- DOC 2 --&gt;</w:t>
            </w:r>
            <w:r w:rsidR="008150BC" w:rsidRPr="00A26904">
              <w:rPr>
                <w:rStyle w:val="HTMLCode"/>
              </w:rPr>
              <w:br/>
              <w:t xml:space="preserve">                &lt;Resource&gt;</w:t>
            </w:r>
            <w:r w:rsidR="008150BC" w:rsidRPr="00A26904">
              <w:rPr>
                <w:rStyle w:val="HTMLCode"/>
              </w:rPr>
              <w:br/>
              <w:t xml:space="preserve">                    &lt;Attribute AttributeId="urn:oasis:names:tc:xacml:1.0:resource:resource-id"</w:t>
            </w:r>
            <w:r w:rsidR="008150BC" w:rsidRPr="00A26904">
              <w:rPr>
                <w:rStyle w:val="HTMLCode"/>
              </w:rPr>
              <w:br/>
              <w:t xml:space="preserve">                        DataType="http://www.w3.org/2001/XMLSchema#</w:t>
            </w:r>
            <w:r w:rsidR="00F45E69" w:rsidRPr="00A26904">
              <w:rPr>
                <w:rStyle w:val="HTMLCode"/>
              </w:rPr>
              <w:t>string</w:t>
            </w:r>
            <w:r w:rsidR="008150BC" w:rsidRPr="00A26904">
              <w:rPr>
                <w:rStyle w:val="HTMLCode"/>
              </w:rPr>
              <w:t>"&gt;</w:t>
            </w:r>
            <w:r w:rsidR="008150BC" w:rsidRPr="00A26904">
              <w:rPr>
                <w:rStyle w:val="HTMLCode"/>
              </w:rPr>
              <w:br/>
              <w:t xml:space="preserve">                        &lt;AttributeValue&gt;</w:t>
            </w:r>
            <w:r w:rsidR="00F45E69" w:rsidRPr="00A26904">
              <w:rPr>
                <w:rStyle w:val="HTMLCode"/>
              </w:rPr>
              <w:t>documentID2</w:t>
            </w:r>
            <w:r w:rsidR="008150BC" w:rsidRPr="00A26904">
              <w:rPr>
                <w:rStyle w:val="HTMLCode"/>
              </w:rPr>
              <w:t>&lt;/AttributeValue&gt;</w:t>
            </w:r>
            <w:r w:rsidR="008150BC" w:rsidRPr="00A26904">
              <w:rPr>
                <w:rStyle w:val="HTMLCode"/>
              </w:rPr>
              <w:br/>
              <w:t xml:space="preserve">                    &lt;/Attribute&gt;</w:t>
            </w:r>
            <w:r w:rsidR="008150BC" w:rsidRPr="00A26904">
              <w:rPr>
                <w:rStyle w:val="HTMLCode"/>
              </w:rPr>
              <w:br/>
              <w:t xml:space="preserve">                    &lt;Attribute</w:t>
            </w:r>
            <w:r w:rsidR="008150BC" w:rsidRPr="00A26904">
              <w:rPr>
                <w:rStyle w:val="HTMLCode"/>
              </w:rPr>
              <w:br/>
              <w:t xml:space="preserve">                        AttributeId="urn:ihe:iti:</w:t>
            </w:r>
            <w:r w:rsidR="00FA458B" w:rsidRPr="00A26904">
              <w:rPr>
                <w:rStyle w:val="HTMLCode"/>
              </w:rPr>
              <w:t>ser</w:t>
            </w:r>
            <w:r w:rsidR="008150BC" w:rsidRPr="00A26904">
              <w:rPr>
                <w:rStyle w:val="HTMLCode"/>
              </w:rPr>
              <w:t>:</w:t>
            </w:r>
            <w:r w:rsidR="00FA458B" w:rsidRPr="00A26904">
              <w:rPr>
                <w:rStyle w:val="HTMLCode"/>
              </w:rPr>
              <w:t>2016</w:t>
            </w:r>
            <w:r w:rsidR="008150BC" w:rsidRPr="00A26904">
              <w:rPr>
                <w:rStyle w:val="HTMLCode"/>
              </w:rPr>
              <w:t>:document-entry:repository-unique-id"</w:t>
            </w:r>
            <w:r w:rsidR="008150BC" w:rsidRPr="00A26904">
              <w:rPr>
                <w:rStyle w:val="HTMLCode"/>
              </w:rPr>
              <w:br/>
              <w:t xml:space="preserve">                        DataType="http://www.w3.org/2001/XMLSchema#anyURI"&gt;&gt;</w:t>
            </w:r>
            <w:r w:rsidR="008150BC" w:rsidRPr="00A26904">
              <w:rPr>
                <w:rStyle w:val="HTMLCode"/>
              </w:rPr>
              <w:br/>
              <w:t xml:space="preserve">                            &lt;AttributeValue&gt;</w:t>
            </w:r>
            <w:r w:rsidR="00F45E69" w:rsidRPr="00A26904">
              <w:rPr>
                <w:rStyle w:val="HTMLCode"/>
              </w:rPr>
              <w:t xml:space="preserve"> urn:oid:1.2.3.4.5</w:t>
            </w:r>
            <w:r w:rsidR="008150BC" w:rsidRPr="00A26904">
              <w:rPr>
                <w:rStyle w:val="HTMLCode"/>
              </w:rPr>
              <w:t>&lt;/AttributeValue&gt;</w:t>
            </w:r>
            <w:r w:rsidR="008150BC" w:rsidRPr="00A26904">
              <w:rPr>
                <w:rStyle w:val="HTMLCode"/>
              </w:rPr>
              <w:br/>
              <w:t xml:space="preserve">                    &lt;/Attribute&gt;</w:t>
            </w:r>
            <w:r w:rsidR="008150BC" w:rsidRPr="00A26904">
              <w:rPr>
                <w:rStyle w:val="HTMLCode"/>
              </w:rPr>
              <w:br/>
              <w:t xml:space="preserve">                &lt;/Resource&gt;</w:t>
            </w:r>
            <w:r w:rsidR="005F51E7" w:rsidRPr="00A26904">
              <w:rPr>
                <w:rStyle w:val="HTMLCode"/>
              </w:rPr>
              <w:br/>
              <w:t xml:space="preserve">     </w:t>
            </w:r>
            <w:r w:rsidR="008150BC" w:rsidRPr="00A26904">
              <w:rPr>
                <w:rStyle w:val="HTMLCode"/>
              </w:rPr>
              <w:t>&lt;!-- DOC 3 --&gt;</w:t>
            </w:r>
            <w:r w:rsidR="008150BC" w:rsidRPr="00A26904">
              <w:rPr>
                <w:rStyle w:val="HTMLCode"/>
              </w:rPr>
              <w:br/>
              <w:t xml:space="preserve">                &lt;Resource&gt;</w:t>
            </w:r>
            <w:r w:rsidR="008150BC" w:rsidRPr="00A26904">
              <w:rPr>
                <w:rStyle w:val="HTMLCode"/>
              </w:rPr>
              <w:br/>
              <w:t xml:space="preserve">                    &lt;Attribute AttributeId="urn:oasis:names:tc:xacml:1.0:resource:resource-id"</w:t>
            </w:r>
            <w:r w:rsidR="008150BC" w:rsidRPr="00A26904">
              <w:rPr>
                <w:rStyle w:val="HTMLCode"/>
              </w:rPr>
              <w:br/>
              <w:t xml:space="preserve">                        DataType="http://www.w3.org/2001/XMLSchema#</w:t>
            </w:r>
            <w:r w:rsidR="00F45E69" w:rsidRPr="00A26904">
              <w:rPr>
                <w:rStyle w:val="HTMLCode"/>
              </w:rPr>
              <w:t>string</w:t>
            </w:r>
            <w:r w:rsidR="008150BC" w:rsidRPr="00A26904">
              <w:rPr>
                <w:rStyle w:val="HTMLCode"/>
              </w:rPr>
              <w:t>"&gt;</w:t>
            </w:r>
            <w:r w:rsidR="008150BC" w:rsidRPr="00A26904">
              <w:rPr>
                <w:rStyle w:val="HTMLCode"/>
              </w:rPr>
              <w:br/>
              <w:t xml:space="preserve">                        &lt;AttributeValue&gt;</w:t>
            </w:r>
            <w:r w:rsidR="00F45E69" w:rsidRPr="00A26904">
              <w:rPr>
                <w:rStyle w:val="HTMLCode"/>
              </w:rPr>
              <w:t>documentID3</w:t>
            </w:r>
            <w:r w:rsidR="008150BC" w:rsidRPr="00A26904">
              <w:rPr>
                <w:rStyle w:val="HTMLCode"/>
              </w:rPr>
              <w:t>&lt;/AttributeValue&gt;</w:t>
            </w:r>
            <w:r w:rsidR="008150BC" w:rsidRPr="00A26904">
              <w:rPr>
                <w:rStyle w:val="HTMLCode"/>
              </w:rPr>
              <w:br/>
              <w:t xml:space="preserve">                    &lt;/Attribute&gt;</w:t>
            </w:r>
            <w:r w:rsidR="008150BC" w:rsidRPr="00A26904">
              <w:rPr>
                <w:rStyle w:val="HTMLCode"/>
              </w:rPr>
              <w:br/>
              <w:t xml:space="preserve">                    &lt;Attribute</w:t>
            </w:r>
            <w:r w:rsidR="008150BC" w:rsidRPr="00A26904">
              <w:rPr>
                <w:rStyle w:val="HTMLCode"/>
              </w:rPr>
              <w:br/>
              <w:t xml:space="preserve">                        AttributeId="urn:ihe:iti:</w:t>
            </w:r>
            <w:r w:rsidR="00FA458B" w:rsidRPr="00A26904">
              <w:rPr>
                <w:rStyle w:val="HTMLCode"/>
              </w:rPr>
              <w:t>ser</w:t>
            </w:r>
            <w:r w:rsidR="008150BC" w:rsidRPr="00A26904">
              <w:rPr>
                <w:rStyle w:val="HTMLCode"/>
              </w:rPr>
              <w:t>:</w:t>
            </w:r>
            <w:r w:rsidR="00FA458B" w:rsidRPr="00A26904">
              <w:rPr>
                <w:rStyle w:val="HTMLCode"/>
              </w:rPr>
              <w:t>2016</w:t>
            </w:r>
            <w:r w:rsidR="008150BC" w:rsidRPr="00A26904">
              <w:rPr>
                <w:rStyle w:val="HTMLCode"/>
              </w:rPr>
              <w:t>:document-entry:repository-unique-id"</w:t>
            </w:r>
            <w:r w:rsidR="008150BC" w:rsidRPr="00A26904">
              <w:rPr>
                <w:rStyle w:val="HTMLCode"/>
              </w:rPr>
              <w:br/>
              <w:t xml:space="preserve">                        DataType="http://www.w3.org/2001/XMLSchema#anyURI"&gt;&gt;</w:t>
            </w:r>
            <w:r w:rsidR="008150BC" w:rsidRPr="00A26904">
              <w:rPr>
                <w:rStyle w:val="HTMLCode"/>
              </w:rPr>
              <w:br/>
              <w:t xml:space="preserve">                            &lt;AttributeValue&gt;</w:t>
            </w:r>
            <w:r w:rsidR="00F45E69" w:rsidRPr="00A26904">
              <w:rPr>
                <w:rStyle w:val="HTMLCode"/>
              </w:rPr>
              <w:t xml:space="preserve"> urn:oid:1.2.3.4.5</w:t>
            </w:r>
            <w:r w:rsidR="008150BC" w:rsidRPr="00A26904">
              <w:rPr>
                <w:rStyle w:val="HTMLCode"/>
              </w:rPr>
              <w:t>&lt;/AttributeValue&gt;</w:t>
            </w:r>
            <w:r w:rsidR="008150BC" w:rsidRPr="00A26904">
              <w:rPr>
                <w:rStyle w:val="HTMLCode"/>
              </w:rPr>
              <w:br/>
              <w:t xml:space="preserve">                    &lt;/Attribute&gt;</w:t>
            </w:r>
            <w:r w:rsidR="008150BC" w:rsidRPr="00A26904">
              <w:rPr>
                <w:rStyle w:val="HTMLCode"/>
              </w:rPr>
              <w:br/>
              <w:t xml:space="preserve">                &lt;/Resource&gt;</w:t>
            </w:r>
            <w:r w:rsidR="008150BC" w:rsidRPr="00A26904">
              <w:rPr>
                <w:rStyle w:val="HTMLCode"/>
              </w:rPr>
              <w:br/>
              <w:t xml:space="preserve">                &lt;Action&gt;</w:t>
            </w:r>
            <w:r w:rsidR="008150BC" w:rsidRPr="00A26904">
              <w:rPr>
                <w:rStyle w:val="HTMLCode"/>
              </w:rPr>
              <w:br/>
              <w:t xml:space="preserve">                    &lt;Attribute AttributeId="urn:oasis:names:tc:xacml:1.0:action-id"</w:t>
            </w:r>
            <w:r w:rsidR="008150BC" w:rsidRPr="00A26904">
              <w:rPr>
                <w:rStyle w:val="HTMLCode"/>
              </w:rPr>
              <w:br/>
              <w:t xml:space="preserve">                        DataType="http://www.w3.org/2001/XMLSchema#anyURI"&gt;</w:t>
            </w:r>
            <w:r w:rsidR="008150BC" w:rsidRPr="00A26904">
              <w:rPr>
                <w:rStyle w:val="HTMLCode"/>
              </w:rPr>
              <w:br/>
              <w:t xml:space="preserve">                        &lt;AttributeValue&gt;urn:ihe:iti:2007:RetrieveDocumentSetResponse</w:t>
            </w:r>
            <w:r w:rsidR="008150BC" w:rsidRPr="00A26904">
              <w:rPr>
                <w:rStyle w:val="HTMLCode"/>
              </w:rPr>
              <w:br/>
              <w:t xml:space="preserve">                        &lt;/AttributeValue&gt;</w:t>
            </w:r>
            <w:r w:rsidR="008150BC" w:rsidRPr="00A26904">
              <w:rPr>
                <w:rStyle w:val="HTMLCode"/>
              </w:rPr>
              <w:br/>
              <w:t xml:space="preserve">                    &lt;/Attribute&gt;</w:t>
            </w:r>
            <w:r w:rsidR="008150BC" w:rsidRPr="00A26904">
              <w:rPr>
                <w:rStyle w:val="HTMLCode"/>
              </w:rPr>
              <w:br/>
              <w:t xml:space="preserve">                &lt;/Action&gt;</w:t>
            </w:r>
            <w:r w:rsidR="008150BC" w:rsidRPr="00A26904">
              <w:rPr>
                <w:rStyle w:val="HTMLCode"/>
              </w:rPr>
              <w:br/>
              <w:t xml:space="preserve">                &lt;Environment/&gt;</w:t>
            </w:r>
            <w:r w:rsidR="008150BC" w:rsidRPr="00A26904">
              <w:rPr>
                <w:rStyle w:val="HTMLCode"/>
              </w:rPr>
              <w:br/>
              <w:t xml:space="preserve">            &lt;/Request&gt;</w:t>
            </w:r>
            <w:r w:rsidR="008150BC" w:rsidRPr="00A26904">
              <w:rPr>
                <w:rStyle w:val="HTMLCode"/>
              </w:rPr>
              <w:br/>
              <w:t xml:space="preserve">        &lt;/xacml-samlp:XACMLAuthzDecisionQuery&gt;</w:t>
            </w:r>
            <w:r w:rsidR="008150BC" w:rsidRPr="00A26904">
              <w:rPr>
                <w:rStyle w:val="HTMLCode"/>
              </w:rPr>
              <w:br/>
              <w:t xml:space="preserve">    &lt;/soap:Body&gt;</w:t>
            </w:r>
            <w:r w:rsidR="008150BC" w:rsidRPr="00A26904">
              <w:rPr>
                <w:rStyle w:val="HTMLCode"/>
              </w:rPr>
              <w:br/>
              <w:t>&lt;/soap:Envelope&gt;</w:t>
            </w:r>
          </w:p>
        </w:tc>
      </w:tr>
    </w:tbl>
    <w:p w14:paraId="0CC19824" w14:textId="77777777" w:rsidR="003E7DB0" w:rsidRPr="00A26904" w:rsidRDefault="003E7DB0" w:rsidP="00361F1C">
      <w:pPr>
        <w:pStyle w:val="BodyText"/>
      </w:pPr>
    </w:p>
    <w:p w14:paraId="79F65DD0" w14:textId="61CFF5A1" w:rsidR="003E7DB0" w:rsidRPr="00A26904" w:rsidRDefault="003E7DB0" w:rsidP="00303E20">
      <w:pPr>
        <w:pStyle w:val="Heading5"/>
        <w:numPr>
          <w:ilvl w:val="0"/>
          <w:numId w:val="0"/>
        </w:numPr>
        <w:tabs>
          <w:tab w:val="clear" w:pos="1440"/>
        </w:tabs>
        <w:rPr>
          <w:noProof w:val="0"/>
        </w:rPr>
      </w:pPr>
      <w:bookmarkStart w:id="100" w:name="_Toc13819145"/>
      <w:r w:rsidRPr="00A26904">
        <w:rPr>
          <w:noProof w:val="0"/>
        </w:rPr>
        <w:lastRenderedPageBreak/>
        <w:t>3.</w:t>
      </w:r>
      <w:r w:rsidR="00E2515A" w:rsidRPr="00A26904">
        <w:rPr>
          <w:noProof w:val="0"/>
        </w:rPr>
        <w:t>79</w:t>
      </w:r>
      <w:r w:rsidRPr="00A26904">
        <w:rPr>
          <w:noProof w:val="0"/>
        </w:rPr>
        <w:t>.4.1.3 Expected Actions</w:t>
      </w:r>
      <w:bookmarkEnd w:id="100"/>
    </w:p>
    <w:p w14:paraId="7BBC1235" w14:textId="15C9604D" w:rsidR="003E7DB0" w:rsidRPr="00A26904" w:rsidRDefault="003E7DB0" w:rsidP="00361F1C">
      <w:pPr>
        <w:pStyle w:val="BodyText"/>
        <w:rPr>
          <w:szCs w:val="24"/>
        </w:rPr>
      </w:pPr>
      <w:r w:rsidRPr="00A26904">
        <w:rPr>
          <w:szCs w:val="24"/>
        </w:rPr>
        <w:t xml:space="preserve">When the </w:t>
      </w:r>
      <w:r w:rsidR="00924CA1" w:rsidRPr="00A26904">
        <w:rPr>
          <w:szCs w:val="24"/>
        </w:rPr>
        <w:t>Authorization Decisions Manager</w:t>
      </w:r>
      <w:r w:rsidRPr="00A26904">
        <w:rPr>
          <w:szCs w:val="24"/>
        </w:rPr>
        <w:t xml:space="preserve"> receives a</w:t>
      </w:r>
      <w:r w:rsidR="00965AA0" w:rsidRPr="00A26904">
        <w:rPr>
          <w:szCs w:val="24"/>
        </w:rPr>
        <w:t>n</w:t>
      </w:r>
      <w:r w:rsidRPr="00A26904">
        <w:rPr>
          <w:szCs w:val="24"/>
        </w:rPr>
        <w:t xml:space="preserve"> XACMLAuthorizationDecisionQuery Request message, it evaluates each Authorization Request conveyed within the XACMLAuthorizationDecision (one for each </w:t>
      </w:r>
      <w:r w:rsidR="005240E9" w:rsidRPr="00A26904">
        <w:rPr>
          <w:rStyle w:val="XMLname"/>
          <w:rFonts w:cs="TimesNewRomanPSMT"/>
        </w:rPr>
        <w:t>&lt;</w:t>
      </w:r>
      <w:r w:rsidR="006E1FB0" w:rsidRPr="00A26904">
        <w:rPr>
          <w:rStyle w:val="XMLname"/>
          <w:rFonts w:cs="TimesNewRomanPSMT"/>
        </w:rPr>
        <w:t>Resource</w:t>
      </w:r>
      <w:r w:rsidRPr="00A26904">
        <w:rPr>
          <w:rStyle w:val="XMLname"/>
          <w:rFonts w:cs="TimesNewRomanPSMT"/>
        </w:rPr>
        <w:t>&gt;</w:t>
      </w:r>
      <w:r w:rsidRPr="00A26904">
        <w:rPr>
          <w:szCs w:val="24"/>
        </w:rPr>
        <w:t xml:space="preserve"> element). The </w:t>
      </w:r>
      <w:r w:rsidR="00924CA1" w:rsidRPr="00A26904">
        <w:rPr>
          <w:szCs w:val="24"/>
        </w:rPr>
        <w:t>Authorization Decisions Manager</w:t>
      </w:r>
      <w:r w:rsidRPr="00A26904">
        <w:rPr>
          <w:szCs w:val="24"/>
        </w:rPr>
        <w:t xml:space="preserve"> </w:t>
      </w:r>
      <w:r w:rsidR="004D4724" w:rsidRPr="00A26904">
        <w:rPr>
          <w:szCs w:val="24"/>
        </w:rPr>
        <w:t>shall</w:t>
      </w:r>
      <w:r w:rsidRPr="00A26904">
        <w:rPr>
          <w:szCs w:val="24"/>
        </w:rPr>
        <w:t xml:space="preserve"> verify the existence of Authorization Decisions that match the XACML Query parameters:</w:t>
      </w:r>
    </w:p>
    <w:p w14:paraId="791366B3" w14:textId="72D14F21" w:rsidR="003E7DB0" w:rsidRPr="00A26904" w:rsidRDefault="003E7DB0" w:rsidP="00361F1C">
      <w:pPr>
        <w:pStyle w:val="ListBullet2"/>
      </w:pPr>
      <w:r w:rsidRPr="00A26904">
        <w:t>The</w:t>
      </w:r>
      <w:r w:rsidR="005D6BFA" w:rsidRPr="00A26904">
        <w:t xml:space="preserve"> Requester E</w:t>
      </w:r>
      <w:r w:rsidRPr="00A26904">
        <w:t xml:space="preserve">ntity identified within the XACMLAuthorizationDecisionQuery </w:t>
      </w:r>
      <w:r w:rsidRPr="00A26904">
        <w:rPr>
          <w:rStyle w:val="XMLname"/>
          <w:rFonts w:cs="TimesNewRomanPSMT"/>
        </w:rPr>
        <w:t>(</w:t>
      </w:r>
      <w:r w:rsidR="005D6BFA" w:rsidRPr="00A26904">
        <w:rPr>
          <w:rStyle w:val="XMLname"/>
          <w:rFonts w:cs="TimesNewRomanPSMT"/>
        </w:rPr>
        <w:t>&lt;Subject&gt;/</w:t>
      </w:r>
      <w:r w:rsidRPr="00A26904">
        <w:rPr>
          <w:rStyle w:val="XMLname"/>
          <w:rFonts w:cs="TimesNewRomanPSMT"/>
        </w:rPr>
        <w:t>&lt;Attribute&gt;</w:t>
      </w:r>
      <w:r w:rsidRPr="00A26904">
        <w:t xml:space="preserve"> element with @</w:t>
      </w:r>
      <w:r w:rsidRPr="00A26904">
        <w:rPr>
          <w:rStyle w:val="XMLname"/>
          <w:rFonts w:cs="TimesNewRomanPSMT"/>
        </w:rPr>
        <w:t>AttributeId</w:t>
      </w:r>
      <w:r w:rsidRPr="00A26904">
        <w:t>="urn:oasis:names:tc:xacml:1.0:subject:subject-id" ) is an entity that has Authorization Decisions already granted;</w:t>
      </w:r>
    </w:p>
    <w:p w14:paraId="7857CD25" w14:textId="77777777" w:rsidR="003E7DB0" w:rsidRPr="00A26904" w:rsidRDefault="003E7DB0" w:rsidP="008A2C55">
      <w:pPr>
        <w:pStyle w:val="ListContinue2"/>
      </w:pPr>
      <w:r w:rsidRPr="00A26904">
        <w:t>AND</w:t>
      </w:r>
    </w:p>
    <w:p w14:paraId="746DF871" w14:textId="3A0990B8" w:rsidR="003E7DB0" w:rsidRPr="00A26904" w:rsidRDefault="003E7DB0" w:rsidP="00361F1C">
      <w:pPr>
        <w:pStyle w:val="ListBullet2"/>
      </w:pPr>
      <w:r w:rsidRPr="00A26904">
        <w:t>Among these authorizations, there is an authorization for each document identified within the XACMLAuthorizationDecisionQuery (</w:t>
      </w:r>
      <w:r w:rsidR="005D6BFA" w:rsidRPr="00A26904">
        <w:rPr>
          <w:rStyle w:val="XMLname"/>
          <w:rFonts w:cs="TimesNewRomanPSMT"/>
        </w:rPr>
        <w:t>&lt;Resource&gt;/</w:t>
      </w:r>
      <w:r w:rsidRPr="00A26904">
        <w:rPr>
          <w:rStyle w:val="XMLname"/>
          <w:rFonts w:cs="TimesNewRomanPSMT"/>
        </w:rPr>
        <w:t>&lt;</w:t>
      </w:r>
      <w:r w:rsidR="00965AA0" w:rsidRPr="00A26904">
        <w:rPr>
          <w:rStyle w:val="XMLname"/>
          <w:rFonts w:cs="TimesNewRomanPSMT"/>
        </w:rPr>
        <w:t>Attribute</w:t>
      </w:r>
      <w:r w:rsidRPr="00A26904">
        <w:rPr>
          <w:rStyle w:val="XMLname"/>
          <w:rFonts w:cs="TimesNewRomanPSMT"/>
        </w:rPr>
        <w:t>&gt;</w:t>
      </w:r>
      <w:r w:rsidRPr="00A26904">
        <w:t xml:space="preserve"> elements with @</w:t>
      </w:r>
      <w:r w:rsidRPr="00A26904">
        <w:rPr>
          <w:rStyle w:val="XMLname"/>
          <w:rFonts w:cs="TimesNewRomanPSMT"/>
        </w:rPr>
        <w:t>AttributeId</w:t>
      </w:r>
      <w:r w:rsidRPr="00A26904">
        <w:t>=”urn:oasis:names:tc:xacml:1.0:resource:resource-id” and</w:t>
      </w:r>
      <w:r w:rsidR="005D6BFA" w:rsidRPr="00A26904">
        <w:t xml:space="preserve"> “</w:t>
      </w:r>
      <w:r w:rsidR="003C6C07" w:rsidRPr="00A26904">
        <w:t>urn:ihe:iti:xds-b:2007:document-entry:repository-unique-id</w:t>
      </w:r>
      <w:r w:rsidRPr="00A26904">
        <w:t>”)</w:t>
      </w:r>
      <w:r w:rsidR="00CF7A66" w:rsidRPr="00A26904">
        <w:t xml:space="preserve">. </w:t>
      </w:r>
    </w:p>
    <w:p w14:paraId="39E10D2C" w14:textId="1C01BCE9" w:rsidR="003E7DB0" w:rsidRPr="00A26904" w:rsidRDefault="003E7DB0" w:rsidP="00361F1C">
      <w:pPr>
        <w:pStyle w:val="BodyText"/>
      </w:pPr>
      <w:r w:rsidRPr="00A26904">
        <w:t xml:space="preserve">If other parameters (such as attributes taken from an </w:t>
      </w:r>
      <w:r w:rsidR="004354EC" w:rsidRPr="00A26904">
        <w:t xml:space="preserve">[ITI-40] </w:t>
      </w:r>
      <w:r w:rsidRPr="00A26904">
        <w:t>identity assertion) are specified within the XACMLAuthorizationDecisionQuery Request message and if domain policies require the creation of authorizations related to these parameters</w:t>
      </w:r>
      <w:r w:rsidR="00983189" w:rsidRPr="00A26904">
        <w:t>,</w:t>
      </w:r>
      <w:r w:rsidRPr="00A26904">
        <w:t xml:space="preserve"> then the </w:t>
      </w:r>
      <w:r w:rsidR="00924CA1" w:rsidRPr="00A26904">
        <w:t>Authorization Decisions Manager</w:t>
      </w:r>
      <w:r w:rsidRPr="00A26904">
        <w:t xml:space="preserve"> </w:t>
      </w:r>
      <w:r w:rsidR="004D4724" w:rsidRPr="00A26904">
        <w:t>shall</w:t>
      </w:r>
      <w:r w:rsidRPr="00A26904">
        <w:t xml:space="preserve"> verify the match with these additional parameters</w:t>
      </w:r>
      <w:r w:rsidR="00983189" w:rsidRPr="00A26904">
        <w:t xml:space="preserve"> (e.g., An authorization is created for document A for entity X acting for PurposeOfUse Y, the same entity cannot retrieve the documents acting for PurposeOfUse Z).</w:t>
      </w:r>
    </w:p>
    <w:p w14:paraId="1C360BB0" w14:textId="09B8F6DD" w:rsidR="006E1FB0" w:rsidRPr="00A26904" w:rsidRDefault="006E1FB0" w:rsidP="00361F1C">
      <w:pPr>
        <w:pStyle w:val="BodyText"/>
      </w:pPr>
      <w:r w:rsidRPr="00A26904">
        <w:t xml:space="preserve">If authorization decisions that match the query parameters of the XACMLAuthorizationDecisionQuery Request message </w:t>
      </w:r>
      <w:r w:rsidR="003C6C07" w:rsidRPr="00A26904">
        <w:t>were</w:t>
      </w:r>
      <w:r w:rsidRPr="00A26904">
        <w:t xml:space="preserve"> not cached by the Authorization </w:t>
      </w:r>
      <w:r w:rsidR="00C46D38" w:rsidRPr="00A26904">
        <w:t>Decisions</w:t>
      </w:r>
      <w:r w:rsidRPr="00A26904">
        <w:t xml:space="preserve"> Manager, this actor can </w:t>
      </w:r>
      <w:r w:rsidR="0006653D" w:rsidRPr="00A26904">
        <w:t>m</w:t>
      </w:r>
      <w:r w:rsidRPr="00A26904">
        <w:t xml:space="preserve">ake a new </w:t>
      </w:r>
      <w:r w:rsidR="003C6C07" w:rsidRPr="00A26904">
        <w:t>access</w:t>
      </w:r>
      <w:r w:rsidR="005D6BFA" w:rsidRPr="00A26904">
        <w:t xml:space="preserve"> decision based on those que</w:t>
      </w:r>
      <w:r w:rsidRPr="00A26904">
        <w:t xml:space="preserve">ry parameters. </w:t>
      </w:r>
    </w:p>
    <w:p w14:paraId="09C33039" w14:textId="7FC0939F" w:rsidR="003E7DB0" w:rsidRPr="00A26904" w:rsidRDefault="003E7DB0" w:rsidP="00361F1C">
      <w:pPr>
        <w:pStyle w:val="BodyText"/>
        <w:rPr>
          <w:highlight w:val="yellow"/>
        </w:rPr>
      </w:pPr>
      <w:r w:rsidRPr="00A26904">
        <w:t xml:space="preserve">The </w:t>
      </w:r>
      <w:r w:rsidR="00924CA1" w:rsidRPr="00A26904">
        <w:t>Authorization Decisions Manager</w:t>
      </w:r>
      <w:r w:rsidRPr="00A26904">
        <w:t xml:space="preserve"> </w:t>
      </w:r>
      <w:r w:rsidR="004D4724" w:rsidRPr="00A26904">
        <w:t>shall</w:t>
      </w:r>
      <w:r w:rsidRPr="00A26904">
        <w:t xml:space="preserve"> produce a XACMLAuthorizationDecisionQuery Response message that conveys the results of this evaluation. One Result for each </w:t>
      </w:r>
      <w:r w:rsidRPr="00A26904">
        <w:rPr>
          <w:rStyle w:val="XMLname"/>
          <w:rFonts w:cs="TimesNewRomanPSMT"/>
        </w:rPr>
        <w:t>&lt;</w:t>
      </w:r>
      <w:r w:rsidR="006E1FB0" w:rsidRPr="00A26904">
        <w:rPr>
          <w:rStyle w:val="XMLname"/>
          <w:rFonts w:cs="TimesNewRomanPSMT"/>
        </w:rPr>
        <w:t>Resource</w:t>
      </w:r>
      <w:r w:rsidRPr="00A26904">
        <w:rPr>
          <w:rStyle w:val="XMLname"/>
          <w:rFonts w:cs="TimesNewRomanPSMT"/>
        </w:rPr>
        <w:t>&gt;</w:t>
      </w:r>
      <w:r w:rsidRPr="00A26904">
        <w:t xml:space="preserve"> </w:t>
      </w:r>
      <w:r w:rsidR="004D4724" w:rsidRPr="00A26904">
        <w:t>shall</w:t>
      </w:r>
      <w:r w:rsidR="00FA74A6" w:rsidRPr="00A26904">
        <w:t xml:space="preserve"> be sent in the response message</w:t>
      </w:r>
      <w:r w:rsidRPr="00A26904">
        <w:t>.</w:t>
      </w:r>
    </w:p>
    <w:p w14:paraId="201DA904" w14:textId="19EC48AE" w:rsidR="003E7DB0" w:rsidRPr="00A26904" w:rsidRDefault="003E7DB0" w:rsidP="009B048D">
      <w:pPr>
        <w:pStyle w:val="Heading4"/>
        <w:numPr>
          <w:ilvl w:val="0"/>
          <w:numId w:val="0"/>
        </w:numPr>
        <w:tabs>
          <w:tab w:val="clear" w:pos="1440"/>
        </w:tabs>
        <w:rPr>
          <w:noProof w:val="0"/>
        </w:rPr>
      </w:pPr>
      <w:bookmarkStart w:id="101" w:name="_Toc13819146"/>
      <w:r w:rsidRPr="00A26904">
        <w:rPr>
          <w:noProof w:val="0"/>
        </w:rPr>
        <w:t>3.</w:t>
      </w:r>
      <w:r w:rsidR="00E2515A" w:rsidRPr="00A26904">
        <w:rPr>
          <w:noProof w:val="0"/>
        </w:rPr>
        <w:t>79</w:t>
      </w:r>
      <w:r w:rsidRPr="00A26904">
        <w:rPr>
          <w:noProof w:val="0"/>
        </w:rPr>
        <w:t>.4.2 XACMLAuthorizationDecisionQuery Response</w:t>
      </w:r>
      <w:bookmarkEnd w:id="101"/>
    </w:p>
    <w:p w14:paraId="1DD17853" w14:textId="5276E89F" w:rsidR="003E7DB0" w:rsidRPr="00A26904" w:rsidRDefault="003E7DB0" w:rsidP="00361F1C">
      <w:pPr>
        <w:pStyle w:val="BodyText"/>
      </w:pPr>
      <w:r w:rsidRPr="00A26904">
        <w:t xml:space="preserve">The XACMLAuthorizationDecisionQuery Response message is created by the </w:t>
      </w:r>
      <w:r w:rsidR="00924CA1" w:rsidRPr="00A26904">
        <w:t>Authorization Decisions Manager</w:t>
      </w:r>
      <w:r w:rsidRPr="00A26904">
        <w:t xml:space="preserve"> in </w:t>
      </w:r>
      <w:r w:rsidR="00FA74A6" w:rsidRPr="00A26904">
        <w:t>r</w:t>
      </w:r>
      <w:r w:rsidRPr="00A26904">
        <w:t>esponse to the XACMLAuthorizationDecisionQuery Request. This message conveys to the Authorization Decisions Verifier the results of the evaluation made by the Authorization Decisions Manager. For each Resource (</w:t>
      </w:r>
      <w:r w:rsidR="00D8738E" w:rsidRPr="00A26904">
        <w:t>document</w:t>
      </w:r>
      <w:r w:rsidRPr="00A26904">
        <w:t xml:space="preserve">) specified within the Request message, the </w:t>
      </w:r>
      <w:r w:rsidR="00924CA1" w:rsidRPr="00A26904">
        <w:t>Authorization Decisions Manager</w:t>
      </w:r>
      <w:r w:rsidRPr="00A26904">
        <w:t xml:space="preserve"> provides an Authorization Result, that </w:t>
      </w:r>
      <w:r w:rsidR="00AD4AA2" w:rsidRPr="00A26904">
        <w:t xml:space="preserve">shall </w:t>
      </w:r>
      <w:r w:rsidRPr="00A26904">
        <w:t xml:space="preserve">be used by the </w:t>
      </w:r>
      <w:r w:rsidR="00AD4AA2" w:rsidRPr="00A26904">
        <w:t>Authorization Decisions Verifier / XDS Document Repository</w:t>
      </w:r>
      <w:r w:rsidRPr="00A26904">
        <w:t xml:space="preserve"> to </w:t>
      </w:r>
      <w:r w:rsidR="00AD4AA2" w:rsidRPr="00A26904">
        <w:t xml:space="preserve">determine which of the requested documents to return to the Document Consumer in response to the [ITI-43] Retrieve Document Set request, in accordance </w:t>
      </w:r>
      <w:r w:rsidR="0006653D" w:rsidRPr="00A26904">
        <w:t>with</w:t>
      </w:r>
      <w:r w:rsidR="00AD4AA2" w:rsidRPr="00A26904">
        <w:t xml:space="preserve"> local policies</w:t>
      </w:r>
      <w:r w:rsidRPr="00A26904">
        <w:t>. This message relies on the XACML extension of SAML v2.0 protocol standard. Authorization Results are conveyed using an XACMLAuthzDecisionStat</w:t>
      </w:r>
      <w:r w:rsidR="001C4820" w:rsidRPr="00A26904">
        <w:t>e</w:t>
      </w:r>
      <w:r w:rsidRPr="00A26904">
        <w:t>ment</w:t>
      </w:r>
      <w:r w:rsidR="00CF7A66" w:rsidRPr="00A26904">
        <w:t xml:space="preserve">. </w:t>
      </w:r>
    </w:p>
    <w:p w14:paraId="0801BC88" w14:textId="7C75F247" w:rsidR="003E7DB0" w:rsidRPr="00A26904" w:rsidRDefault="003E7DB0" w:rsidP="009B048D">
      <w:pPr>
        <w:pStyle w:val="Heading5"/>
        <w:numPr>
          <w:ilvl w:val="0"/>
          <w:numId w:val="0"/>
        </w:numPr>
        <w:tabs>
          <w:tab w:val="clear" w:pos="1440"/>
        </w:tabs>
        <w:rPr>
          <w:noProof w:val="0"/>
        </w:rPr>
      </w:pPr>
      <w:bookmarkStart w:id="102" w:name="_Toc13819147"/>
      <w:r w:rsidRPr="00A26904">
        <w:rPr>
          <w:noProof w:val="0"/>
        </w:rPr>
        <w:lastRenderedPageBreak/>
        <w:t>3.</w:t>
      </w:r>
      <w:r w:rsidR="00E2515A" w:rsidRPr="00A26904">
        <w:rPr>
          <w:noProof w:val="0"/>
        </w:rPr>
        <w:t>79</w:t>
      </w:r>
      <w:r w:rsidRPr="00A26904">
        <w:rPr>
          <w:noProof w:val="0"/>
        </w:rPr>
        <w:t>.4.2.1 Trigger Events</w:t>
      </w:r>
      <w:bookmarkEnd w:id="102"/>
    </w:p>
    <w:p w14:paraId="3422B1F9" w14:textId="3952C82C" w:rsidR="003E7DB0" w:rsidRPr="00A26904" w:rsidRDefault="003E7DB0" w:rsidP="00361F1C">
      <w:pPr>
        <w:pStyle w:val="BodyText"/>
      </w:pPr>
      <w:r w:rsidRPr="00A26904">
        <w:t xml:space="preserve">This message is created by the </w:t>
      </w:r>
      <w:r w:rsidR="00924CA1" w:rsidRPr="00A26904">
        <w:t>Authorization Decisions Manager</w:t>
      </w:r>
      <w:r w:rsidRPr="00A26904">
        <w:t xml:space="preserve"> after the evaluation of the XACML</w:t>
      </w:r>
      <w:r w:rsidR="00C45C59" w:rsidRPr="00A26904">
        <w:t xml:space="preserve"> </w:t>
      </w:r>
      <w:r w:rsidRPr="00A26904">
        <w:t xml:space="preserve">AuthorizationDecisionQuery Request message. The </w:t>
      </w:r>
      <w:r w:rsidR="00924CA1" w:rsidRPr="00A26904">
        <w:t>Authorization Decisions Manager</w:t>
      </w:r>
      <w:r w:rsidRPr="00A26904">
        <w:t xml:space="preserve"> identifies Authorization Decisions applicable to the Documents/Requester </w:t>
      </w:r>
      <w:r w:rsidR="00674878" w:rsidRPr="00A26904">
        <w:t>E</w:t>
      </w:r>
      <w:r w:rsidRPr="00A26904">
        <w:t xml:space="preserve">ntity and produces a result of the evaluation done. </w:t>
      </w:r>
    </w:p>
    <w:p w14:paraId="3212702E" w14:textId="4F711F1C" w:rsidR="003E7DB0" w:rsidRPr="00A26904" w:rsidRDefault="003E7DB0" w:rsidP="009B048D">
      <w:pPr>
        <w:pStyle w:val="Heading5"/>
        <w:numPr>
          <w:ilvl w:val="0"/>
          <w:numId w:val="0"/>
        </w:numPr>
        <w:tabs>
          <w:tab w:val="clear" w:pos="1440"/>
        </w:tabs>
        <w:rPr>
          <w:noProof w:val="0"/>
        </w:rPr>
      </w:pPr>
      <w:bookmarkStart w:id="103" w:name="_Toc13819148"/>
      <w:r w:rsidRPr="00A26904">
        <w:rPr>
          <w:noProof w:val="0"/>
        </w:rPr>
        <w:t>3.</w:t>
      </w:r>
      <w:r w:rsidR="00E2515A" w:rsidRPr="00A26904">
        <w:rPr>
          <w:noProof w:val="0"/>
        </w:rPr>
        <w:t>79</w:t>
      </w:r>
      <w:r w:rsidRPr="00A26904">
        <w:rPr>
          <w:noProof w:val="0"/>
        </w:rPr>
        <w:t>.4.2.2 Message Semantics</w:t>
      </w:r>
      <w:bookmarkEnd w:id="103"/>
    </w:p>
    <w:p w14:paraId="1F166678" w14:textId="77777777" w:rsidR="0072208C" w:rsidRPr="00A26904" w:rsidRDefault="003E7DB0">
      <w:pPr>
        <w:pStyle w:val="BodyText"/>
      </w:pPr>
      <w:r w:rsidRPr="00A26904">
        <w:t xml:space="preserve">The XACMLAuthorizationDecisionQuery Response message is based on OASIS SAML 2.0 Profile of XACML Version 2.0. That profile relies on SAML v2.0 protocol standard. </w:t>
      </w:r>
    </w:p>
    <w:p w14:paraId="1A4576E6" w14:textId="77777777" w:rsidR="0072208C" w:rsidRPr="00A26904" w:rsidRDefault="0072208C">
      <w:pPr>
        <w:pStyle w:val="BodyText"/>
      </w:pPr>
      <w:r w:rsidRPr="00A26904">
        <w:t>The Addressing Action header of the SOAP message shall be:</w:t>
      </w:r>
    </w:p>
    <w:p w14:paraId="75EF2281" w14:textId="77777777" w:rsidR="0072208C" w:rsidRPr="008A2C55" w:rsidRDefault="0072208C">
      <w:pPr>
        <w:pStyle w:val="BodyText"/>
      </w:pPr>
      <w:r w:rsidRPr="00A26904">
        <w:rPr>
          <w:rStyle w:val="XMLname"/>
          <w:rFonts w:cs="TimesNewRomanPSMT"/>
        </w:rPr>
        <w:t>urn:ihe:iti:2014:ser:XACMLAuthorizationDecisionQueryResponse</w:t>
      </w:r>
    </w:p>
    <w:p w14:paraId="59FA07EE" w14:textId="41C3553B" w:rsidR="003E7DB0" w:rsidRPr="008A2C55" w:rsidRDefault="003E7DB0">
      <w:pPr>
        <w:pStyle w:val="BodyText"/>
      </w:pPr>
      <w:r w:rsidRPr="00A26904">
        <w:t>The XACMLAuthorizationStatement (defined in the OASIS SAML 2.0 Profile of XACML Version 2.0) is conveyed within a SAML v2.0 Assertion. The Assertion does not need to be signed.</w:t>
      </w:r>
      <w:r w:rsidR="003455DC" w:rsidRPr="00A26904">
        <w:t xml:space="preserve"> The SAML StatusCode of the Response message shall be </w:t>
      </w:r>
      <w:r w:rsidR="003455DC" w:rsidRPr="00A26904">
        <w:rPr>
          <w:rStyle w:val="XMLname"/>
          <w:rFonts w:cs="TimesNewRomanPSMT"/>
        </w:rPr>
        <w:t>urn:oasis:names:tc:SAML:2.0:status:Success.</w:t>
      </w:r>
    </w:p>
    <w:p w14:paraId="46FC8C26" w14:textId="77A60606" w:rsidR="0072208C" w:rsidRPr="00A26904" w:rsidRDefault="003E7DB0" w:rsidP="008A2C55">
      <w:pPr>
        <w:pStyle w:val="BodyText"/>
      </w:pPr>
      <w:r w:rsidRPr="00A26904">
        <w:t xml:space="preserve">The </w:t>
      </w:r>
      <w:r w:rsidRPr="00A26904">
        <w:rPr>
          <w:rStyle w:val="XMLname"/>
          <w:rFonts w:cs="TimesNewRomanPSMT"/>
        </w:rPr>
        <w:t>&lt;Issuer&gt;</w:t>
      </w:r>
      <w:r w:rsidRPr="00A26904">
        <w:t xml:space="preserve"> of the Authorization Assertion </w:t>
      </w:r>
      <w:r w:rsidR="001C4820" w:rsidRPr="00A26904">
        <w:t xml:space="preserve">should </w:t>
      </w:r>
      <w:r w:rsidRPr="00A26904">
        <w:t xml:space="preserve">identify the trusted </w:t>
      </w:r>
      <w:r w:rsidR="00924CA1" w:rsidRPr="00A26904">
        <w:t>Authorization Decisions Manager</w:t>
      </w:r>
      <w:r w:rsidRPr="00A26904">
        <w:t xml:space="preserve"> (SOAP endpoint of the Web Service).</w:t>
      </w:r>
    </w:p>
    <w:p w14:paraId="6E571FFE" w14:textId="11F219BC" w:rsidR="003E7DB0" w:rsidRPr="00A26904" w:rsidRDefault="003E7DB0" w:rsidP="008A2C55">
      <w:pPr>
        <w:pStyle w:val="BodyText"/>
      </w:pPr>
      <w:r w:rsidRPr="00A26904">
        <w:t xml:space="preserve">See </w:t>
      </w:r>
      <w:r w:rsidR="0025769A" w:rsidRPr="00A26904">
        <w:t>Section</w:t>
      </w:r>
      <w:r w:rsidRPr="00A26904">
        <w:t xml:space="preserve"> </w:t>
      </w:r>
      <w:r w:rsidR="00A55C30" w:rsidRPr="00A26904">
        <w:t>3.1</w:t>
      </w:r>
      <w:r w:rsidRPr="00A26904">
        <w:t xml:space="preserve"> of the OASIS SAML 2.0 Profile of XACML Version 2.0 document for further details on the message structure. As specified in the </w:t>
      </w:r>
      <w:r w:rsidR="000E729B" w:rsidRPr="00A26904">
        <w:t xml:space="preserve">OASIS Multiple resource profile of XACML v2.0, </w:t>
      </w:r>
      <w:r w:rsidR="00FA74A6" w:rsidRPr="00A26904">
        <w:t>t</w:t>
      </w:r>
      <w:r w:rsidRPr="00A26904">
        <w:t xml:space="preserve">he XACML </w:t>
      </w:r>
      <w:r w:rsidRPr="00A26904">
        <w:rPr>
          <w:rStyle w:val="XMLname"/>
          <w:rFonts w:cs="TimesNewRomanPSMT"/>
        </w:rPr>
        <w:t>&lt;Response&gt;</w:t>
      </w:r>
      <w:r w:rsidRPr="00A26904">
        <w:t xml:space="preserve"> element </w:t>
      </w:r>
      <w:r w:rsidR="004D4724" w:rsidRPr="00A26904">
        <w:t>shall</w:t>
      </w:r>
      <w:r w:rsidRPr="00A26904">
        <w:t xml:space="preserve"> contain one </w:t>
      </w:r>
      <w:r w:rsidRPr="00A26904">
        <w:rPr>
          <w:rStyle w:val="XMLname"/>
          <w:rFonts w:cs="TimesNewRomanPSMT"/>
        </w:rPr>
        <w:t>&lt;Result&gt;</w:t>
      </w:r>
      <w:r w:rsidRPr="00A26904">
        <w:t xml:space="preserve"> element for each</w:t>
      </w:r>
      <w:r w:rsidR="000E729B" w:rsidRPr="00A26904">
        <w:t xml:space="preserve"> </w:t>
      </w:r>
      <w:r w:rsidR="000E729B" w:rsidRPr="00A26904">
        <w:rPr>
          <w:rStyle w:val="XMLname"/>
          <w:rFonts w:cs="TimesNewRomanPSMT"/>
        </w:rPr>
        <w:t>&lt;Resource&gt;</w:t>
      </w:r>
      <w:r w:rsidR="000E729B" w:rsidRPr="00A26904">
        <w:t xml:space="preserve"> element identified </w:t>
      </w:r>
      <w:r w:rsidRPr="00A26904">
        <w:t>within the XACMLAuthorizationDecisionQuery Request message</w:t>
      </w:r>
      <w:r w:rsidR="00CF7A66" w:rsidRPr="00A26904">
        <w:t>.</w:t>
      </w:r>
      <w:r w:rsidR="000E729B" w:rsidRPr="00A26904">
        <w:t xml:space="preserve"> Each </w:t>
      </w:r>
      <w:r w:rsidR="000E729B" w:rsidRPr="00A26904">
        <w:rPr>
          <w:rStyle w:val="XMLname"/>
          <w:rFonts w:cs="TimesNewRomanPSMT"/>
        </w:rPr>
        <w:t>&lt;Result&gt;</w:t>
      </w:r>
      <w:r w:rsidR="000E729B" w:rsidRPr="00A26904">
        <w:t xml:space="preserve"> element</w:t>
      </w:r>
      <w:r w:rsidR="006E1FB0" w:rsidRPr="00A26904">
        <w:t xml:space="preserve"> shall contain a </w:t>
      </w:r>
      <w:r w:rsidR="006E1FB0" w:rsidRPr="00A26904">
        <w:rPr>
          <w:rStyle w:val="XMLname"/>
          <w:rFonts w:cs="TimesNewRomanPSMT"/>
        </w:rPr>
        <w:t>@ResourceId</w:t>
      </w:r>
      <w:r w:rsidR="006E1FB0" w:rsidRPr="00A26904">
        <w:t xml:space="preserve"> attribute that identifies the &lt;AttributeValue&gt; value of the related resource. </w:t>
      </w:r>
    </w:p>
    <w:p w14:paraId="1F733EF3" w14:textId="70175A3D" w:rsidR="003E7DB0" w:rsidRPr="00A26904" w:rsidRDefault="003E7DB0">
      <w:pPr>
        <w:pStyle w:val="BodyText"/>
        <w:rPr>
          <w:szCs w:val="24"/>
        </w:rPr>
      </w:pPr>
      <w:r w:rsidRPr="00A26904">
        <w:rPr>
          <w:szCs w:val="24"/>
        </w:rPr>
        <w:t>As defined in the XACML v</w:t>
      </w:r>
      <w:r w:rsidR="003F5791" w:rsidRPr="00A26904">
        <w:rPr>
          <w:szCs w:val="24"/>
        </w:rPr>
        <w:t>2</w:t>
      </w:r>
      <w:r w:rsidRPr="00A26904">
        <w:rPr>
          <w:szCs w:val="24"/>
        </w:rPr>
        <w:t xml:space="preserve">.0 standard, there are four </w:t>
      </w:r>
      <w:r w:rsidR="00AA1FE1" w:rsidRPr="00A26904">
        <w:rPr>
          <w:szCs w:val="24"/>
        </w:rPr>
        <w:t xml:space="preserve">possible </w:t>
      </w:r>
      <w:r w:rsidRPr="00A26904">
        <w:rPr>
          <w:szCs w:val="24"/>
        </w:rPr>
        <w:t xml:space="preserve">values associated </w:t>
      </w:r>
      <w:r w:rsidR="00FA74A6" w:rsidRPr="00A26904">
        <w:rPr>
          <w:szCs w:val="24"/>
        </w:rPr>
        <w:t xml:space="preserve">with </w:t>
      </w:r>
      <w:r w:rsidRPr="00A26904">
        <w:rPr>
          <w:szCs w:val="24"/>
        </w:rPr>
        <w:t xml:space="preserve">the </w:t>
      </w:r>
      <w:r w:rsidR="00AA1FE1" w:rsidRPr="00A26904">
        <w:rPr>
          <w:rStyle w:val="XMLname"/>
          <w:rFonts w:cs="TimesNewRomanPSMT"/>
        </w:rPr>
        <w:t>&lt;D</w:t>
      </w:r>
      <w:r w:rsidRPr="00A26904">
        <w:rPr>
          <w:rStyle w:val="XMLname"/>
          <w:rFonts w:cs="TimesNewRomanPSMT"/>
        </w:rPr>
        <w:t>ecision</w:t>
      </w:r>
      <w:r w:rsidR="00AA1FE1" w:rsidRPr="00A26904">
        <w:rPr>
          <w:rStyle w:val="XMLname"/>
          <w:rFonts w:cs="TimesNewRomanPSMT"/>
        </w:rPr>
        <w:t>&gt;</w:t>
      </w:r>
      <w:r w:rsidRPr="00A26904">
        <w:rPr>
          <w:rStyle w:val="XMLname"/>
          <w:rFonts w:cs="TimesNewRomanPSMT"/>
        </w:rPr>
        <w:t>.</w:t>
      </w:r>
      <w:r w:rsidRPr="00A26904">
        <w:rPr>
          <w:szCs w:val="24"/>
        </w:rPr>
        <w:t xml:space="preserve"> The </w:t>
      </w:r>
      <w:r w:rsidR="00924CA1" w:rsidRPr="00A26904">
        <w:rPr>
          <w:szCs w:val="24"/>
        </w:rPr>
        <w:t>Authorization Decisions Manager</w:t>
      </w:r>
      <w:r w:rsidRPr="00A26904">
        <w:rPr>
          <w:szCs w:val="24"/>
        </w:rPr>
        <w:t xml:space="preserve"> </w:t>
      </w:r>
      <w:r w:rsidR="004D4724" w:rsidRPr="00A26904">
        <w:rPr>
          <w:szCs w:val="24"/>
        </w:rPr>
        <w:t>shall</w:t>
      </w:r>
      <w:r w:rsidRPr="00A26904">
        <w:rPr>
          <w:szCs w:val="24"/>
        </w:rPr>
        <w:t xml:space="preserve"> associate codes to the result as described below:</w:t>
      </w:r>
    </w:p>
    <w:p w14:paraId="2342A481" w14:textId="52DB05EF" w:rsidR="003E7DB0" w:rsidRPr="00A26904" w:rsidRDefault="003E7DB0" w:rsidP="00361F1C">
      <w:pPr>
        <w:pStyle w:val="ListBullet2"/>
      </w:pPr>
      <w:r w:rsidRPr="00A26904">
        <w:t xml:space="preserve">Permit: </w:t>
      </w:r>
      <w:r w:rsidR="00FE6088" w:rsidRPr="00A26904">
        <w:t xml:space="preserve"> </w:t>
      </w:r>
      <w:r w:rsidRPr="00A26904">
        <w:t>if a</w:t>
      </w:r>
      <w:r w:rsidR="00EA16BD" w:rsidRPr="00A26904">
        <w:t xml:space="preserve"> valid</w:t>
      </w:r>
      <w:r w:rsidRPr="00A26904">
        <w:t xml:space="preserve"> authorization decision exist</w:t>
      </w:r>
      <w:r w:rsidR="00FE6088" w:rsidRPr="00A26904">
        <w:t>s</w:t>
      </w:r>
      <w:r w:rsidRPr="00A26904">
        <w:t xml:space="preserve"> </w:t>
      </w:r>
      <w:r w:rsidR="00EA16BD" w:rsidRPr="00A26904">
        <w:t xml:space="preserve">allowing </w:t>
      </w:r>
      <w:r w:rsidR="00E31137" w:rsidRPr="00A26904">
        <w:t>the disclosure of the requested document to the Requester Entity</w:t>
      </w:r>
    </w:p>
    <w:p w14:paraId="4EADB37E" w14:textId="2FACA675" w:rsidR="003E7DB0" w:rsidRPr="00A26904" w:rsidRDefault="003E7DB0" w:rsidP="00361F1C">
      <w:pPr>
        <w:pStyle w:val="ListBullet2"/>
      </w:pPr>
      <w:r w:rsidRPr="00A26904">
        <w:t>Deny:</w:t>
      </w:r>
      <w:r w:rsidR="00FE6088" w:rsidRPr="00A26904">
        <w:t xml:space="preserve"> </w:t>
      </w:r>
      <w:r w:rsidRPr="00A26904">
        <w:t xml:space="preserve"> if no </w:t>
      </w:r>
      <w:r w:rsidR="00E31137" w:rsidRPr="00A26904">
        <w:t xml:space="preserve">valid </w:t>
      </w:r>
      <w:r w:rsidRPr="00A26904">
        <w:t>authorization decisions exist for the identified Document/Requester Entity</w:t>
      </w:r>
      <w:r w:rsidR="00E31137" w:rsidRPr="00A26904">
        <w:t>, or if authorization decision does not allow disclosure of the Document to the Requester Entity</w:t>
      </w:r>
    </w:p>
    <w:p w14:paraId="78CBBF50" w14:textId="36AC5310" w:rsidR="003E7DB0" w:rsidRPr="00A26904" w:rsidRDefault="003E7DB0" w:rsidP="00361F1C">
      <w:pPr>
        <w:pStyle w:val="ListBullet2"/>
      </w:pPr>
      <w:r w:rsidRPr="00A26904">
        <w:t>Indeterminate:</w:t>
      </w:r>
      <w:r w:rsidR="00FE6088" w:rsidRPr="00A26904">
        <w:t xml:space="preserve"> </w:t>
      </w:r>
      <w:r w:rsidRPr="00A26904">
        <w:t xml:space="preserve"> if the </w:t>
      </w:r>
      <w:r w:rsidR="00924CA1" w:rsidRPr="00A26904">
        <w:t>Authorization Decisions Manager</w:t>
      </w:r>
      <w:r w:rsidRPr="00A26904">
        <w:t xml:space="preserve"> cannot discover if authorization decisions are granted (</w:t>
      </w:r>
      <w:r w:rsidR="00CF7A66" w:rsidRPr="00A26904">
        <w:t>e.g.,</w:t>
      </w:r>
      <w:r w:rsidRPr="00A26904">
        <w:t xml:space="preserve"> Internal Errors, or DB unreachable for network problems, … )</w:t>
      </w:r>
    </w:p>
    <w:p w14:paraId="3B775866" w14:textId="4797FB17" w:rsidR="003E7DB0" w:rsidRPr="00A26904" w:rsidRDefault="003E7DB0" w:rsidP="00361F1C">
      <w:pPr>
        <w:pStyle w:val="ListBullet2"/>
      </w:pPr>
      <w:r w:rsidRPr="00A26904">
        <w:t>NotApplicable:</w:t>
      </w:r>
      <w:r w:rsidR="00FE6088" w:rsidRPr="00A26904">
        <w:t xml:space="preserve"> </w:t>
      </w:r>
      <w:r w:rsidRPr="00A26904">
        <w:t xml:space="preserve"> if </w:t>
      </w:r>
      <w:r w:rsidR="001C4820" w:rsidRPr="00A26904">
        <w:t>a</w:t>
      </w:r>
      <w:r w:rsidRPr="00A26904">
        <w:t xml:space="preserve">ccess to the </w:t>
      </w:r>
      <w:r w:rsidR="00E31137" w:rsidRPr="00A26904">
        <w:t>requested document</w:t>
      </w:r>
      <w:r w:rsidRPr="00A26904">
        <w:t xml:space="preserve"> is not managed by the </w:t>
      </w:r>
      <w:r w:rsidR="00924CA1" w:rsidRPr="00A26904">
        <w:t>Authorization Decisions Manager</w:t>
      </w:r>
      <w:r w:rsidRPr="00A26904">
        <w:t>.</w:t>
      </w:r>
      <w:r w:rsidR="009012B1" w:rsidRPr="00A26904">
        <w:t xml:space="preserve"> If</w:t>
      </w:r>
      <w:r w:rsidR="000D244A" w:rsidRPr="00A26904">
        <w:t xml:space="preserve"> the</w:t>
      </w:r>
      <w:r w:rsidR="009012B1" w:rsidRPr="00A26904">
        <w:t xml:space="preserve"> Authorization </w:t>
      </w:r>
      <w:r w:rsidR="000D244A" w:rsidRPr="00A26904">
        <w:t>Decisions Manager can</w:t>
      </w:r>
      <w:r w:rsidR="009012B1" w:rsidRPr="00A26904">
        <w:t xml:space="preserve">not </w:t>
      </w:r>
      <w:r w:rsidR="000D244A" w:rsidRPr="00A26904">
        <w:t xml:space="preserve">determine if the Requester Entity can access the resource requested. </w:t>
      </w:r>
    </w:p>
    <w:p w14:paraId="6C87101A" w14:textId="77777777" w:rsidR="003E7DB0" w:rsidRPr="00A26904" w:rsidRDefault="003E7DB0" w:rsidP="008A2C55">
      <w:pPr>
        <w:pStyle w:val="BodyText"/>
      </w:pPr>
    </w:p>
    <w:p w14:paraId="1481A77D" w14:textId="59D66EF0" w:rsidR="003E7DB0" w:rsidRPr="00A26904" w:rsidRDefault="003E7DB0">
      <w:pPr>
        <w:pStyle w:val="Heading6"/>
        <w:numPr>
          <w:ilvl w:val="0"/>
          <w:numId w:val="0"/>
        </w:numPr>
        <w:tabs>
          <w:tab w:val="clear" w:pos="1440"/>
        </w:tabs>
        <w:rPr>
          <w:noProof w:val="0"/>
        </w:rPr>
      </w:pPr>
      <w:bookmarkStart w:id="104" w:name="_Toc13819149"/>
      <w:r w:rsidRPr="00A26904">
        <w:rPr>
          <w:noProof w:val="0"/>
        </w:rPr>
        <w:lastRenderedPageBreak/>
        <w:t>3.</w:t>
      </w:r>
      <w:r w:rsidR="00E2515A" w:rsidRPr="00A26904">
        <w:rPr>
          <w:noProof w:val="0"/>
        </w:rPr>
        <w:t>79</w:t>
      </w:r>
      <w:r w:rsidRPr="00A26904">
        <w:rPr>
          <w:noProof w:val="0"/>
        </w:rPr>
        <w:t xml:space="preserve">.4.2.2.1 </w:t>
      </w:r>
      <w:r w:rsidR="000947D7" w:rsidRPr="00A26904">
        <w:rPr>
          <w:noProof w:val="0"/>
        </w:rPr>
        <w:t>Ex</w:t>
      </w:r>
      <w:r w:rsidRPr="00A26904">
        <w:rPr>
          <w:noProof w:val="0"/>
        </w:rPr>
        <w:t>ample of</w:t>
      </w:r>
      <w:r w:rsidR="009F4940" w:rsidRPr="00A26904">
        <w:rPr>
          <w:noProof w:val="0"/>
        </w:rPr>
        <w:t xml:space="preserve"> a</w:t>
      </w:r>
      <w:r w:rsidRPr="00A26904">
        <w:rPr>
          <w:noProof w:val="0"/>
        </w:rPr>
        <w:t xml:space="preserve"> SOAP v1.2  XACMLAuthorizationDecisionQuery Response message</w:t>
      </w:r>
      <w:bookmarkEnd w:id="104"/>
      <w:r w:rsidRPr="00A26904">
        <w:rPr>
          <w:noProof w:val="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3E7DB0" w:rsidRPr="00A26904" w14:paraId="0DAB4C9F" w14:textId="77777777" w:rsidTr="00676879">
        <w:tc>
          <w:tcPr>
            <w:tcW w:w="9882" w:type="dxa"/>
          </w:tcPr>
          <w:p w14:paraId="4D032B92" w14:textId="3117A32B" w:rsidR="003E7DB0" w:rsidRPr="008A2C55" w:rsidRDefault="008150BC" w:rsidP="008A2C55">
            <w:pPr>
              <w:rPr>
                <w:rStyle w:val="HTMLCode"/>
                <w:i/>
              </w:rPr>
            </w:pPr>
            <w:r w:rsidRPr="00D5090F">
              <w:rPr>
                <w:rStyle w:val="HTMLCode"/>
              </w:rPr>
              <w:t>&lt;?xml version="1.0" encoding="UTF-8"?&gt;</w:t>
            </w:r>
            <w:r w:rsidRPr="00D5090F">
              <w:rPr>
                <w:rStyle w:val="HTMLCode"/>
              </w:rPr>
              <w:br/>
              <w:t>&lt;soap:Envelope xsi:schemaLocation="http://www.w3.org/2003/05/soap-envelope soap-envelope.xsd"</w:t>
            </w:r>
            <w:r w:rsidRPr="00D5090F">
              <w:rPr>
                <w:rStyle w:val="HTMLCode"/>
              </w:rPr>
              <w:br/>
              <w:t xml:space="preserve">    xmlns:soap="http://www.w3.org/2003/05/soap-envelope"</w:t>
            </w:r>
            <w:r w:rsidRPr="00D5090F">
              <w:rPr>
                <w:rStyle w:val="HTMLCode"/>
              </w:rPr>
              <w:br/>
              <w:t xml:space="preserve">    xmlns:xsi="http://www.w3.org/2001/XMLSchema-instance" xmlns:xacml-saml="urn:oasis:xacml:2.0:saml:assertion:schema:os"&gt;</w:t>
            </w:r>
            <w:r w:rsidRPr="00D5090F">
              <w:rPr>
                <w:rStyle w:val="HTMLCode"/>
              </w:rPr>
              <w:br/>
              <w:t xml:space="preserve">    &lt;soap:Header xsi:schemaLocation="http://www.w3.org/2005/08/addressing ws-addr.xsd"</w:t>
            </w:r>
            <w:r w:rsidRPr="00D5090F">
              <w:rPr>
                <w:rStyle w:val="HTMLCode"/>
              </w:rPr>
              <w:br/>
              <w:t xml:space="preserve">        xmlns:wsa="http://www.w3.org/2005/08/addressing"&gt;</w:t>
            </w:r>
            <w:r w:rsidRPr="00D5090F">
              <w:rPr>
                <w:rStyle w:val="HTMLCode"/>
              </w:rPr>
              <w:br/>
              <w:t xml:space="preserve">        &lt;wsa:Action&gt;urn:iti:2014:XACMLAuthorizationDecisionQueryResponse&lt;/wsa:Action&gt;</w:t>
            </w:r>
            <w:r w:rsidRPr="00D5090F">
              <w:rPr>
                <w:rStyle w:val="HTMLCode"/>
              </w:rPr>
              <w:br/>
              <w:t xml:space="preserve">        &lt;wsa:RelatesTo&gt;urn:uuid:9376254e-da05-41f5-9af3-ac56d63d8ebd&lt;/wsa:RelatesTo&gt;</w:t>
            </w:r>
            <w:r w:rsidRPr="00D5090F">
              <w:rPr>
                <w:rStyle w:val="HTMLCode"/>
              </w:rPr>
              <w:br/>
              <w:t xml:space="preserve">        &lt;wsa:MessageID&gt;urn:uuid:7534324t-mm56-45t5-6tg4-gt56d63g6hym&lt;/wsa:MessageID&gt;</w:t>
            </w:r>
            <w:r w:rsidRPr="00D5090F">
              <w:rPr>
                <w:rStyle w:val="HTMLCode"/>
              </w:rPr>
              <w:br/>
              <w:t xml:space="preserve">    &lt;/soap:Header&gt;</w:t>
            </w:r>
            <w:r w:rsidRPr="00D5090F">
              <w:rPr>
                <w:rStyle w:val="HTMLCode"/>
              </w:rPr>
              <w:br/>
              <w:t xml:space="preserve">    &lt;soap:Body xmlns:samlp="urn:oasis:names:tc:SAML:2.0:protocol"</w:t>
            </w:r>
            <w:r w:rsidRPr="00D5090F">
              <w:rPr>
                <w:rStyle w:val="HTMLCode"/>
              </w:rPr>
              <w:br/>
              <w:t xml:space="preserve">        xmlns:xsi="http://www.w3.org/2001/XMLSchema-instance"</w:t>
            </w:r>
            <w:r w:rsidRPr="00D5090F">
              <w:rPr>
                <w:rStyle w:val="HTMLCode"/>
              </w:rPr>
              <w:br/>
              <w:t xml:space="preserve">        xsi:schemaLocation="urn:oasis:names:tc:SAML:2.0:protocol saml-schema-protocol-2.0.xsd"&gt;</w:t>
            </w:r>
            <w:r w:rsidRPr="00D5090F">
              <w:rPr>
                <w:rStyle w:val="HTMLCode"/>
              </w:rPr>
              <w:br/>
              <w:t xml:space="preserve">        &lt;samlp:Response ID="a123456" Version="2.0" IssueInstant="2014-04-16T14:53:55Z"&gt;</w:t>
            </w:r>
            <w:r w:rsidRPr="00D5090F">
              <w:rPr>
                <w:rStyle w:val="HTMLCode"/>
              </w:rPr>
              <w:br/>
              <w:t xml:space="preserve">            &lt;samlp:Status&gt;</w:t>
            </w:r>
            <w:r w:rsidRPr="00D5090F">
              <w:rPr>
                <w:rStyle w:val="HTMLCode"/>
              </w:rPr>
              <w:br/>
              <w:t xml:space="preserve">                &lt;samlp:StatusCode Value="urn:oasis:names:tc:SAML:2.0:status:Success"/&gt;</w:t>
            </w:r>
            <w:r w:rsidRPr="00D5090F">
              <w:rPr>
                <w:rStyle w:val="HTMLCode"/>
              </w:rPr>
              <w:br/>
              <w:t xml:space="preserve">                &lt;samlp:StatusMessage&gt;OK&lt;/samlp:StatusMessage&gt;</w:t>
            </w:r>
            <w:r w:rsidRPr="00D5090F">
              <w:rPr>
                <w:rStyle w:val="HTMLCode"/>
              </w:rPr>
              <w:br/>
              <w:t xml:space="preserve">            &lt;/samlp:Status&gt;</w:t>
            </w:r>
            <w:r w:rsidRPr="00D5090F">
              <w:rPr>
                <w:rStyle w:val="HTMLCode"/>
              </w:rPr>
              <w:br/>
              <w:t xml:space="preserve">            &lt;saml:Assertion xmlns:saml="urn:oasis:names:tc:SAML:2.0:assertion" Version="2.0"</w:t>
            </w:r>
            <w:r w:rsidRPr="00D5090F">
              <w:rPr>
                <w:rStyle w:val="HTMLCode"/>
              </w:rPr>
              <w:br/>
              <w:t xml:space="preserve">                ID="a9812368" IssueInstant="2006-05-31T13:20:00.000"&gt;</w:t>
            </w:r>
            <w:r w:rsidRPr="00D5090F">
              <w:rPr>
                <w:rStyle w:val="HTMLCode"/>
              </w:rPr>
              <w:br/>
              <w:t xml:space="preserve">                &lt;saml:Issuer&gt;https://XACMLPDP.example.com&lt;/saml:Issuer&gt;</w:t>
            </w:r>
            <w:r w:rsidRPr="00D5090F">
              <w:rPr>
                <w:rStyle w:val="HTMLCode"/>
              </w:rPr>
              <w:br/>
              <w:t xml:space="preserve">                &lt;saml:Statement xsi:type="xacml-saml:XACMLAuthzDecisionStatementType"</w:t>
            </w:r>
            <w:r w:rsidRPr="00D5090F">
              <w:rPr>
                <w:rStyle w:val="HTMLCode"/>
              </w:rPr>
              <w:br/>
              <w:t xml:space="preserve">                    xsi:schemaLocation="urn:oasis:xacml:2.0:saml:assertion:schema:os access_control-xacml-2.0-saml-assertion-schema-os.xsd"</w:t>
            </w:r>
            <w:r w:rsidRPr="00D5090F">
              <w:rPr>
                <w:rStyle w:val="HTMLCode"/>
              </w:rPr>
              <w:br/>
              <w:t xml:space="preserve">                    xmlns:xacml-saml="urn:oasis:xacml:2.0:saml:assertion:schema:os"&gt;</w:t>
            </w:r>
            <w:r w:rsidRPr="00D5090F">
              <w:rPr>
                <w:rStyle w:val="HTMLCode"/>
              </w:rPr>
              <w:br/>
              <w:t xml:space="preserve">                    &lt;Response</w:t>
            </w:r>
            <w:r w:rsidRPr="00D5090F">
              <w:rPr>
                <w:rStyle w:val="HTMLCode"/>
              </w:rPr>
              <w:br/>
              <w:t xml:space="preserve">                        xmlns="urn:oasis:names:tc:xacml:2.0:context:schema:os"&gt;</w:t>
            </w:r>
            <w:r w:rsidRPr="00D5090F">
              <w:rPr>
                <w:rStyle w:val="HTMLCode"/>
              </w:rPr>
              <w:br/>
              <w:t xml:space="preserve">                        &lt;Result ResourceId="DocumentID1"&gt;</w:t>
            </w:r>
            <w:r w:rsidRPr="00D5090F">
              <w:rPr>
                <w:rStyle w:val="HTMLCode"/>
              </w:rPr>
              <w:br/>
              <w:t xml:space="preserve">                            &lt;Decision&gt;Deny&lt;/Decision&gt;</w:t>
            </w:r>
            <w:r w:rsidRPr="00D5090F">
              <w:rPr>
                <w:rStyle w:val="HTMLCode"/>
              </w:rPr>
              <w:br/>
              <w:t xml:space="preserve">                        &lt;/Result&gt;</w:t>
            </w:r>
            <w:r w:rsidRPr="00D5090F">
              <w:rPr>
                <w:rStyle w:val="HTMLCode"/>
              </w:rPr>
              <w:br/>
              <w:t xml:space="preserve">                        &lt;Result ResourceId="DocumentID2"&gt;</w:t>
            </w:r>
            <w:r w:rsidRPr="00D5090F">
              <w:rPr>
                <w:rStyle w:val="HTMLCode"/>
              </w:rPr>
              <w:br/>
              <w:t xml:space="preserve">                            &lt;Decision&gt;Permit&lt;/Decision&gt;</w:t>
            </w:r>
            <w:r w:rsidRPr="00D5090F">
              <w:rPr>
                <w:rStyle w:val="HTMLCode"/>
              </w:rPr>
              <w:br/>
              <w:t xml:space="preserve">                        &lt;/Result&gt;</w:t>
            </w:r>
            <w:r w:rsidRPr="00D5090F">
              <w:rPr>
                <w:rStyle w:val="HTMLCode"/>
              </w:rPr>
              <w:br/>
              <w:t xml:space="preserve">                        &lt;Result ResourceId="DocumentID3"&gt;</w:t>
            </w:r>
            <w:r w:rsidRPr="00D5090F">
              <w:rPr>
                <w:rStyle w:val="HTMLCode"/>
              </w:rPr>
              <w:br/>
              <w:t xml:space="preserve">                            &lt;Decision&gt;Permit&lt;/Decision&gt;</w:t>
            </w:r>
            <w:r w:rsidRPr="00D5090F">
              <w:rPr>
                <w:rStyle w:val="HTMLCode"/>
              </w:rPr>
              <w:br/>
            </w:r>
            <w:r w:rsidRPr="00D5090F">
              <w:rPr>
                <w:rStyle w:val="HTMLCode"/>
              </w:rPr>
              <w:lastRenderedPageBreak/>
              <w:t xml:space="preserve">                        &lt;/Result&gt;</w:t>
            </w:r>
            <w:r w:rsidRPr="00D5090F">
              <w:rPr>
                <w:rStyle w:val="HTMLCode"/>
              </w:rPr>
              <w:br/>
              <w:t xml:space="preserve">                    &lt;/Response&gt;</w:t>
            </w:r>
            <w:r w:rsidRPr="00D5090F">
              <w:rPr>
                <w:rStyle w:val="HTMLCode"/>
              </w:rPr>
              <w:br/>
              <w:t xml:space="preserve">                &lt;/saml:Statement&gt;</w:t>
            </w:r>
            <w:r w:rsidRPr="00D5090F">
              <w:rPr>
                <w:rStyle w:val="HTMLCode"/>
              </w:rPr>
              <w:br/>
              <w:t xml:space="preserve">            &lt;/saml:Assertion&gt;</w:t>
            </w:r>
            <w:r w:rsidRPr="00D5090F">
              <w:rPr>
                <w:rStyle w:val="HTMLCode"/>
              </w:rPr>
              <w:br/>
              <w:t xml:space="preserve">        &lt;/samlp:Response&gt;</w:t>
            </w:r>
            <w:r w:rsidRPr="00D5090F">
              <w:rPr>
                <w:rStyle w:val="HTMLCode"/>
              </w:rPr>
              <w:br/>
              <w:t xml:space="preserve">    &lt;/soap:Body&gt;</w:t>
            </w:r>
            <w:r w:rsidRPr="00D5090F">
              <w:rPr>
                <w:rStyle w:val="HTMLCode"/>
              </w:rPr>
              <w:br/>
              <w:t>&lt;/soap:Envelope&gt;</w:t>
            </w:r>
          </w:p>
        </w:tc>
      </w:tr>
    </w:tbl>
    <w:p w14:paraId="7FA7154C" w14:textId="77777777" w:rsidR="003E7DB0" w:rsidRPr="00A26904" w:rsidRDefault="003E7DB0" w:rsidP="00361F1C">
      <w:pPr>
        <w:pStyle w:val="BodyText"/>
      </w:pPr>
    </w:p>
    <w:p w14:paraId="47E904E3" w14:textId="210FAC95" w:rsidR="003E7DB0" w:rsidRPr="00A26904" w:rsidRDefault="003E7DB0" w:rsidP="009B048D">
      <w:pPr>
        <w:pStyle w:val="Heading5"/>
        <w:numPr>
          <w:ilvl w:val="0"/>
          <w:numId w:val="0"/>
        </w:numPr>
        <w:tabs>
          <w:tab w:val="clear" w:pos="1440"/>
        </w:tabs>
        <w:rPr>
          <w:noProof w:val="0"/>
        </w:rPr>
      </w:pPr>
      <w:bookmarkStart w:id="105" w:name="_Toc13819150"/>
      <w:r w:rsidRPr="00A26904">
        <w:rPr>
          <w:noProof w:val="0"/>
        </w:rPr>
        <w:t>3.</w:t>
      </w:r>
      <w:r w:rsidR="00E2515A" w:rsidRPr="00A26904">
        <w:rPr>
          <w:noProof w:val="0"/>
        </w:rPr>
        <w:t>79</w:t>
      </w:r>
      <w:r w:rsidRPr="00A26904">
        <w:rPr>
          <w:noProof w:val="0"/>
        </w:rPr>
        <w:t>.4.2.3 Expected Actions</w:t>
      </w:r>
      <w:bookmarkEnd w:id="105"/>
    </w:p>
    <w:p w14:paraId="2A6F337A" w14:textId="77777777" w:rsidR="00CB7CC5" w:rsidRPr="00A26904" w:rsidRDefault="003E7DB0" w:rsidP="00361F1C">
      <w:pPr>
        <w:pStyle w:val="BodyText"/>
      </w:pPr>
      <w:r w:rsidRPr="00A26904">
        <w:t xml:space="preserve">When the </w:t>
      </w:r>
      <w:r w:rsidR="00924CA1" w:rsidRPr="00A26904">
        <w:t>Authorization Decisions Verifier</w:t>
      </w:r>
      <w:r w:rsidRPr="00A26904">
        <w:t xml:space="preserve"> receives a XACMLAuthorizationDecisionQuery Response, the XDS Document Repository </w:t>
      </w:r>
      <w:r w:rsidR="004D4724" w:rsidRPr="00A26904">
        <w:t>shall</w:t>
      </w:r>
      <w:r w:rsidRPr="00A26904">
        <w:t xml:space="preserve"> enforce the decision results </w:t>
      </w:r>
      <w:r w:rsidR="001C4820" w:rsidRPr="00A26904">
        <w:t>according</w:t>
      </w:r>
      <w:r w:rsidRPr="00A26904">
        <w:t xml:space="preserve"> to local policy.</w:t>
      </w:r>
    </w:p>
    <w:p w14:paraId="029A7727" w14:textId="141F3A86" w:rsidR="00CB7CC5" w:rsidRPr="00A26904" w:rsidRDefault="00CB7CC5" w:rsidP="00361F1C">
      <w:pPr>
        <w:pStyle w:val="BodyText"/>
      </w:pPr>
      <w:r w:rsidRPr="00A26904">
        <w:t xml:space="preserve">If a Deny decision is returned, the XDS Document Repository shall not disclose the document, unless local policies allow </w:t>
      </w:r>
      <w:r w:rsidR="0006653D" w:rsidRPr="00A26904">
        <w:t>it</w:t>
      </w:r>
      <w:r w:rsidRPr="00A26904">
        <w:t>.</w:t>
      </w:r>
    </w:p>
    <w:p w14:paraId="69CD4E13" w14:textId="3128DAD1" w:rsidR="003E7DB0" w:rsidRPr="00A26904" w:rsidRDefault="00CB7CC5" w:rsidP="00361F1C">
      <w:pPr>
        <w:pStyle w:val="BodyText"/>
      </w:pPr>
      <w:r w:rsidRPr="00A26904">
        <w:t xml:space="preserve">If a Permit decision </w:t>
      </w:r>
      <w:r w:rsidR="0006653D" w:rsidRPr="00A26904">
        <w:t>i</w:t>
      </w:r>
      <w:r w:rsidRPr="00A26904">
        <w:t>s returned, the XDS Document Repository shall disclose the document, unless additional local decisions are applied</w:t>
      </w:r>
      <w:r w:rsidR="00C45C59" w:rsidRPr="00A26904">
        <w:t>.</w:t>
      </w:r>
    </w:p>
    <w:p w14:paraId="043923DF" w14:textId="349ED3EF" w:rsidR="003E7DB0" w:rsidRPr="00A26904" w:rsidRDefault="0006653D" w:rsidP="00361F1C">
      <w:pPr>
        <w:pStyle w:val="BodyText"/>
      </w:pPr>
      <w:r w:rsidRPr="00A26904">
        <w:t>If NotApplicable or Indeterminate decisions are returned, local policies determine what action is appropriate for the XDS Document Repository to perform</w:t>
      </w:r>
      <w:r w:rsidR="003E7DB0" w:rsidRPr="00A26904">
        <w:t>.</w:t>
      </w:r>
    </w:p>
    <w:p w14:paraId="6B801097" w14:textId="3F8C2DC9" w:rsidR="00DB3B96" w:rsidRPr="00A26904" w:rsidRDefault="003E7DB0" w:rsidP="00DB3B96">
      <w:pPr>
        <w:pStyle w:val="BodyText"/>
      </w:pPr>
      <w:r w:rsidRPr="00A26904">
        <w:t xml:space="preserve">If </w:t>
      </w:r>
      <w:r w:rsidR="00DB3B96" w:rsidRPr="00A26904">
        <w:t xml:space="preserve">one or more of the </w:t>
      </w:r>
      <w:r w:rsidRPr="00A26904">
        <w:t>requested documents are not authorized, then the</w:t>
      </w:r>
      <w:r w:rsidR="0006653D" w:rsidRPr="00A26904">
        <w:t xml:space="preserve"> D</w:t>
      </w:r>
      <w:r w:rsidR="00DB3B96" w:rsidRPr="00A26904">
        <w:t>ocument Repository shall send a status</w:t>
      </w:r>
      <w:r w:rsidRPr="00A26904">
        <w:t xml:space="preserve"> </w:t>
      </w:r>
      <w:r w:rsidRPr="00A26904">
        <w:rPr>
          <w:i/>
        </w:rPr>
        <w:t>urn:ihe:iti:2007:ResponseStatusType:PartialSuccess</w:t>
      </w:r>
      <w:r w:rsidR="00926484" w:rsidRPr="00A26904">
        <w:t xml:space="preserve"> </w:t>
      </w:r>
      <w:r w:rsidR="00DB3B96" w:rsidRPr="00A26904">
        <w:t xml:space="preserve">in the Retrieve Document Set Response message </w:t>
      </w:r>
      <w:r w:rsidR="00926484" w:rsidRPr="00A26904">
        <w:t>(s</w:t>
      </w:r>
      <w:r w:rsidRPr="00A26904">
        <w:t>ee ITI TF-2b: 3.43.5)</w:t>
      </w:r>
      <w:r w:rsidR="00DB3B96" w:rsidRPr="00A26904">
        <w:t xml:space="preserve">. </w:t>
      </w:r>
    </w:p>
    <w:p w14:paraId="6A576D4E" w14:textId="36C6FA66" w:rsidR="00DB3B96" w:rsidRPr="00A26904" w:rsidRDefault="00DB3B96" w:rsidP="00637509">
      <w:pPr>
        <w:pStyle w:val="ListBullet2"/>
        <w:numPr>
          <w:ilvl w:val="0"/>
          <w:numId w:val="0"/>
        </w:numPr>
      </w:pPr>
      <w:r w:rsidRPr="00A26904">
        <w:t>If all the requested document</w:t>
      </w:r>
      <w:r w:rsidR="0006653D" w:rsidRPr="00A26904">
        <w:t>s are not authorized, then the D</w:t>
      </w:r>
      <w:r w:rsidRPr="00A26904">
        <w:t xml:space="preserve">ocument Repository shall send a status </w:t>
      </w:r>
      <w:r w:rsidR="00D458A4" w:rsidRPr="00A26904">
        <w:rPr>
          <w:i/>
        </w:rPr>
        <w:t>urn:oasis:names:tc:ebxml-regrep:ResponseStatusType:Failure</w:t>
      </w:r>
      <w:r w:rsidRPr="00A26904">
        <w:t xml:space="preserve"> in the Retrieve Document Set Response message (see ITI TF-2b: 3.43.5). </w:t>
      </w:r>
    </w:p>
    <w:p w14:paraId="6D646C79" w14:textId="266970B4" w:rsidR="003E7DB0" w:rsidRPr="00A26904" w:rsidRDefault="00013370" w:rsidP="00361F1C">
      <w:pPr>
        <w:pStyle w:val="BodyText"/>
      </w:pPr>
      <w:r w:rsidRPr="00A26904">
        <w:t xml:space="preserve">The XDS Document Repository </w:t>
      </w:r>
      <w:r w:rsidR="004D4724" w:rsidRPr="00A26904">
        <w:t>shall</w:t>
      </w:r>
      <w:r w:rsidR="003E7DB0" w:rsidRPr="00A26904">
        <w:t xml:space="preserve"> generate</w:t>
      </w:r>
      <w:r w:rsidR="00DB3B96" w:rsidRPr="00A26904">
        <w:t xml:space="preserve"> </w:t>
      </w:r>
      <w:r w:rsidR="003E7DB0" w:rsidRPr="00A26904">
        <w:t xml:space="preserve">an Error of type: </w:t>
      </w:r>
    </w:p>
    <w:p w14:paraId="2B996F8B" w14:textId="36157392" w:rsidR="003E7DB0" w:rsidRPr="00A26904" w:rsidRDefault="002F2067" w:rsidP="00B01651">
      <w:pPr>
        <w:pStyle w:val="ListBullet2"/>
      </w:pPr>
      <w:r w:rsidRPr="00A26904">
        <w:rPr>
          <w:color w:val="000000"/>
        </w:rPr>
        <w:t>DocumentAccessNotAuthorized</w:t>
      </w:r>
    </w:p>
    <w:p w14:paraId="3858F0C7" w14:textId="6FFF7B22" w:rsidR="003E7DB0" w:rsidRPr="00A26904" w:rsidRDefault="003E7DB0" w:rsidP="009E34B7">
      <w:pPr>
        <w:pStyle w:val="Heading3"/>
        <w:numPr>
          <w:ilvl w:val="0"/>
          <w:numId w:val="0"/>
        </w:numPr>
        <w:tabs>
          <w:tab w:val="clear" w:pos="1440"/>
        </w:tabs>
        <w:rPr>
          <w:noProof w:val="0"/>
        </w:rPr>
      </w:pPr>
      <w:bookmarkStart w:id="106" w:name="_Toc13819151"/>
      <w:r w:rsidRPr="00A26904">
        <w:rPr>
          <w:noProof w:val="0"/>
        </w:rPr>
        <w:t>3.</w:t>
      </w:r>
      <w:r w:rsidR="00E2515A" w:rsidRPr="00A26904">
        <w:rPr>
          <w:noProof w:val="0"/>
        </w:rPr>
        <w:t>79</w:t>
      </w:r>
      <w:r w:rsidRPr="00A26904">
        <w:rPr>
          <w:noProof w:val="0"/>
        </w:rPr>
        <w:t>.5 Security Considerations</w:t>
      </w:r>
      <w:bookmarkEnd w:id="106"/>
    </w:p>
    <w:p w14:paraId="4719CE7F" w14:textId="13D1B410" w:rsidR="003E7DB0" w:rsidRPr="00A26904" w:rsidRDefault="003E7DB0" w:rsidP="00361F1C">
      <w:pPr>
        <w:pStyle w:val="BodyText"/>
      </w:pPr>
      <w:r w:rsidRPr="00A26904">
        <w:t xml:space="preserve">Relevant Security Considerations are defined in </w:t>
      </w:r>
      <w:r w:rsidR="00FA74A6" w:rsidRPr="00A26904">
        <w:t>ITI TF-1</w:t>
      </w:r>
      <w:r w:rsidR="00965AA0" w:rsidRPr="00A26904">
        <w:t>:</w:t>
      </w:r>
      <w:r w:rsidR="00FA74A6" w:rsidRPr="00A26904">
        <w:t xml:space="preserve"> </w:t>
      </w:r>
      <w:r w:rsidR="00E2515A" w:rsidRPr="00A26904">
        <w:t>39.</w:t>
      </w:r>
      <w:r w:rsidRPr="00A26904">
        <w:t xml:space="preserve">5. </w:t>
      </w:r>
      <w:r w:rsidR="00D135B8" w:rsidRPr="00A26904">
        <w:t xml:space="preserve">The </w:t>
      </w:r>
      <w:r w:rsidRPr="00A26904">
        <w:t>Authorization Decision</w:t>
      </w:r>
      <w:r w:rsidR="00D135B8" w:rsidRPr="00A26904">
        <w:t>s</w:t>
      </w:r>
      <w:r w:rsidRPr="00A26904">
        <w:t xml:space="preserve"> Query transaction requires TLS communication between actors involved. </w:t>
      </w:r>
    </w:p>
    <w:p w14:paraId="4413AD90" w14:textId="35E6F951" w:rsidR="003E7DB0" w:rsidRPr="00A26904" w:rsidRDefault="003E7DB0" w:rsidP="00361F1C">
      <w:pPr>
        <w:pStyle w:val="BodyText"/>
      </w:pPr>
      <w:r w:rsidRPr="00A26904">
        <w:t xml:space="preserve">This </w:t>
      </w:r>
      <w:r w:rsidR="007C5385" w:rsidRPr="00A26904">
        <w:t xml:space="preserve">transaction </w:t>
      </w:r>
      <w:r w:rsidRPr="00A26904">
        <w:t>mandates the creation of Authorizations associated</w:t>
      </w:r>
      <w:r w:rsidR="004E514F" w:rsidRPr="00A26904">
        <w:t xml:space="preserve"> at least</w:t>
      </w:r>
      <w:r w:rsidRPr="00A26904">
        <w:t xml:space="preserve"> </w:t>
      </w:r>
      <w:r w:rsidR="004E514F" w:rsidRPr="00A26904">
        <w:t xml:space="preserve">with </w:t>
      </w:r>
      <w:r w:rsidRPr="00A26904">
        <w:t xml:space="preserve">the </w:t>
      </w:r>
      <w:r w:rsidR="00674878" w:rsidRPr="00A26904">
        <w:t>R</w:t>
      </w:r>
      <w:r w:rsidRPr="00A26904">
        <w:t xml:space="preserve">equester </w:t>
      </w:r>
      <w:r w:rsidR="00674878" w:rsidRPr="00A26904">
        <w:t>E</w:t>
      </w:r>
      <w:r w:rsidRPr="00A26904">
        <w:t xml:space="preserve">ntity and </w:t>
      </w:r>
      <w:r w:rsidR="004E514F" w:rsidRPr="00A26904">
        <w:t>with</w:t>
      </w:r>
      <w:r w:rsidRPr="00A26904">
        <w:t xml:space="preserve"> the document requested. If additional parameters need to be associated to the authorization, then the same parameters </w:t>
      </w:r>
      <w:r w:rsidR="004D4724" w:rsidRPr="00A26904">
        <w:t>shall</w:t>
      </w:r>
      <w:r w:rsidRPr="00A26904">
        <w:t xml:space="preserve"> be provided within the </w:t>
      </w:r>
      <w:r w:rsidR="00D135B8" w:rsidRPr="00A26904">
        <w:t>Authorization Decisions Query</w:t>
      </w:r>
      <w:r w:rsidRPr="00A26904">
        <w:t xml:space="preserve"> transaction</w:t>
      </w:r>
      <w:r w:rsidR="00CF7A66" w:rsidRPr="00A26904">
        <w:t xml:space="preserve">. </w:t>
      </w:r>
    </w:p>
    <w:p w14:paraId="1D6E135D" w14:textId="78F778C8" w:rsidR="003E7DB0" w:rsidRPr="00A26904" w:rsidRDefault="003E7DB0" w:rsidP="009E34B7">
      <w:pPr>
        <w:pStyle w:val="Heading4"/>
        <w:numPr>
          <w:ilvl w:val="0"/>
          <w:numId w:val="0"/>
        </w:numPr>
        <w:tabs>
          <w:tab w:val="clear" w:pos="1440"/>
        </w:tabs>
        <w:rPr>
          <w:noProof w:val="0"/>
        </w:rPr>
      </w:pPr>
      <w:bookmarkStart w:id="107" w:name="_Toc13819152"/>
      <w:r w:rsidRPr="00A26904">
        <w:rPr>
          <w:noProof w:val="0"/>
        </w:rPr>
        <w:t>3.</w:t>
      </w:r>
      <w:r w:rsidR="00E2515A" w:rsidRPr="00A26904">
        <w:rPr>
          <w:noProof w:val="0"/>
        </w:rPr>
        <w:t>79</w:t>
      </w:r>
      <w:r w:rsidRPr="00A26904">
        <w:rPr>
          <w:noProof w:val="0"/>
        </w:rPr>
        <w:t>.5.1 Security Audit Considerations</w:t>
      </w:r>
      <w:bookmarkEnd w:id="107"/>
    </w:p>
    <w:p w14:paraId="57916CA1" w14:textId="1E9FBB06" w:rsidR="00BC1B62" w:rsidRPr="00A26904" w:rsidRDefault="003E7DB0" w:rsidP="00361F1C">
      <w:pPr>
        <w:pStyle w:val="BodyText"/>
      </w:pPr>
      <w:r w:rsidRPr="00A26904">
        <w:t>Both the actor</w:t>
      </w:r>
      <w:r w:rsidR="00D135B8" w:rsidRPr="00A26904">
        <w:t>s</w:t>
      </w:r>
      <w:r w:rsidRPr="00A26904">
        <w:t xml:space="preserve"> involved in the </w:t>
      </w:r>
      <w:r w:rsidR="00D135B8" w:rsidRPr="00A26904">
        <w:t>Authorization Decisions Query</w:t>
      </w:r>
      <w:r w:rsidRPr="00A26904">
        <w:t xml:space="preserve"> transaction are recommended to record the “Query” event creating audit messages in accordance to the following structure.</w:t>
      </w:r>
    </w:p>
    <w:p w14:paraId="22E9974D" w14:textId="70D6A128" w:rsidR="003E7DB0" w:rsidRPr="00A26904" w:rsidRDefault="003E7DB0" w:rsidP="00361F1C">
      <w:pPr>
        <w:pStyle w:val="BodyText"/>
      </w:pPr>
      <w:r w:rsidRPr="00A26904">
        <w:t xml:space="preserve">The audit message </w:t>
      </w:r>
      <w:r w:rsidR="004D4724" w:rsidRPr="00A26904">
        <w:t>shall</w:t>
      </w:r>
      <w:r w:rsidRPr="00A26904">
        <w:t xml:space="preserve"> identify:</w:t>
      </w:r>
    </w:p>
    <w:p w14:paraId="765E2782" w14:textId="1C437E7C" w:rsidR="003E7DB0" w:rsidRPr="00A26904" w:rsidRDefault="003E7DB0" w:rsidP="00361F1C">
      <w:pPr>
        <w:pStyle w:val="ListBullet2"/>
      </w:pPr>
      <w:r w:rsidRPr="00A26904">
        <w:lastRenderedPageBreak/>
        <w:t>The entity that requires authorization</w:t>
      </w:r>
    </w:p>
    <w:p w14:paraId="151E8B75" w14:textId="6458145D" w:rsidR="003E7DB0" w:rsidRPr="00A26904" w:rsidRDefault="003E7DB0" w:rsidP="00361F1C">
      <w:pPr>
        <w:pStyle w:val="ListBullet2"/>
      </w:pPr>
      <w:r w:rsidRPr="00A26904">
        <w:t>The documents have been requested</w:t>
      </w:r>
    </w:p>
    <w:p w14:paraId="4FD8CA44" w14:textId="18FD0CA3" w:rsidR="003E7DB0" w:rsidRPr="00A26904" w:rsidRDefault="003E7DB0" w:rsidP="00361F1C">
      <w:pPr>
        <w:pStyle w:val="ListBullet2"/>
      </w:pPr>
      <w:r w:rsidRPr="00A26904">
        <w:t>The overall result of the Authorization processing</w:t>
      </w:r>
    </w:p>
    <w:p w14:paraId="4AD46679" w14:textId="74F15C69" w:rsidR="003E7DB0" w:rsidRPr="00A26904" w:rsidRDefault="003E7DB0" w:rsidP="00926484">
      <w:pPr>
        <w:pStyle w:val="Heading5"/>
        <w:numPr>
          <w:ilvl w:val="0"/>
          <w:numId w:val="0"/>
        </w:numPr>
        <w:tabs>
          <w:tab w:val="clear" w:pos="1440"/>
        </w:tabs>
        <w:ind w:left="1008" w:hanging="1008"/>
        <w:rPr>
          <w:noProof w:val="0"/>
        </w:rPr>
      </w:pPr>
      <w:bookmarkStart w:id="108" w:name="_Toc13819153"/>
      <w:r w:rsidRPr="00A26904">
        <w:rPr>
          <w:noProof w:val="0"/>
        </w:rPr>
        <w:t>3.</w:t>
      </w:r>
      <w:r w:rsidR="00E2515A" w:rsidRPr="00A26904">
        <w:rPr>
          <w:noProof w:val="0"/>
        </w:rPr>
        <w:t>79</w:t>
      </w:r>
      <w:r w:rsidRPr="00A26904">
        <w:rPr>
          <w:noProof w:val="0"/>
        </w:rPr>
        <w:t xml:space="preserve">.5.1.1 </w:t>
      </w:r>
      <w:r w:rsidR="00924CA1" w:rsidRPr="00A26904">
        <w:rPr>
          <w:noProof w:val="0"/>
        </w:rPr>
        <w:t>Authorization Decisions Verifier</w:t>
      </w:r>
      <w:r w:rsidRPr="00A26904">
        <w:rPr>
          <w:noProof w:val="0"/>
        </w:rPr>
        <w:t xml:space="preserve"> audit message</w:t>
      </w:r>
      <w:bookmarkEnd w:id="108"/>
    </w:p>
    <w:p w14:paraId="392DE3DE" w14:textId="6ED04798" w:rsidR="003E7DB0" w:rsidRPr="00A26904" w:rsidRDefault="003E7DB0" w:rsidP="00361F1C">
      <w:pPr>
        <w:pStyle w:val="BodyText"/>
      </w:pPr>
    </w:p>
    <w:tbl>
      <w:tblPr>
        <w:tblpPr w:leftFromText="180" w:rightFromText="180" w:vertAnchor="text" w:horzAnchor="page" w:tblpX="1753" w:tblpY="-211"/>
        <w:tblOverlap w:val="neve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880"/>
        <w:gridCol w:w="810"/>
        <w:gridCol w:w="4860"/>
      </w:tblGrid>
      <w:tr w:rsidR="003E7DB0" w:rsidRPr="00A26904" w14:paraId="536922E8" w14:textId="77777777" w:rsidTr="00637509">
        <w:trPr>
          <w:cantSplit/>
        </w:trPr>
        <w:tc>
          <w:tcPr>
            <w:tcW w:w="1530" w:type="dxa"/>
          </w:tcPr>
          <w:p w14:paraId="308B91E4" w14:textId="77777777" w:rsidR="003E7DB0" w:rsidRPr="00434258" w:rsidRDefault="003E7DB0" w:rsidP="008A2C55">
            <w:pPr>
              <w:pStyle w:val="TableEntryHeader"/>
            </w:pPr>
            <w:r w:rsidRPr="00434258">
              <w:t>Real World Entities</w:t>
            </w:r>
          </w:p>
        </w:tc>
        <w:tc>
          <w:tcPr>
            <w:tcW w:w="2880" w:type="dxa"/>
            <w:vAlign w:val="center"/>
          </w:tcPr>
          <w:p w14:paraId="7568B449" w14:textId="77777777" w:rsidR="003E7DB0" w:rsidRPr="00434258" w:rsidRDefault="003E7DB0" w:rsidP="00AB6187">
            <w:pPr>
              <w:pStyle w:val="TableEntryHeader"/>
            </w:pPr>
            <w:r w:rsidRPr="00434258">
              <w:t>Field Name</w:t>
            </w:r>
          </w:p>
        </w:tc>
        <w:tc>
          <w:tcPr>
            <w:tcW w:w="810" w:type="dxa"/>
            <w:vAlign w:val="center"/>
          </w:tcPr>
          <w:p w14:paraId="4CD95A44" w14:textId="77777777" w:rsidR="003E7DB0" w:rsidRPr="00434258" w:rsidRDefault="003E7DB0" w:rsidP="00256149">
            <w:pPr>
              <w:pStyle w:val="TableEntryHeader"/>
            </w:pPr>
            <w:r w:rsidRPr="00434258">
              <w:t>Opt.</w:t>
            </w:r>
          </w:p>
        </w:tc>
        <w:tc>
          <w:tcPr>
            <w:tcW w:w="4860" w:type="dxa"/>
            <w:vAlign w:val="center"/>
          </w:tcPr>
          <w:p w14:paraId="4968C562" w14:textId="77777777" w:rsidR="003E7DB0" w:rsidRPr="00434258" w:rsidRDefault="003E7DB0" w:rsidP="008A2C55">
            <w:pPr>
              <w:pStyle w:val="TableEntryHeader"/>
            </w:pPr>
            <w:r w:rsidRPr="00434258">
              <w:t>Value Constraints</w:t>
            </w:r>
          </w:p>
        </w:tc>
      </w:tr>
      <w:tr w:rsidR="003E7DB0" w:rsidRPr="00A26904" w14:paraId="6405F40B" w14:textId="77777777" w:rsidTr="00637509">
        <w:trPr>
          <w:cantSplit/>
        </w:trPr>
        <w:tc>
          <w:tcPr>
            <w:tcW w:w="1530" w:type="dxa"/>
            <w:vMerge w:val="restart"/>
          </w:tcPr>
          <w:p w14:paraId="036D041D" w14:textId="77777777" w:rsidR="003E7DB0" w:rsidRPr="00A26904" w:rsidRDefault="003E7DB0" w:rsidP="0025769A">
            <w:pPr>
              <w:pStyle w:val="TableEntryHeader"/>
            </w:pPr>
            <w:r w:rsidRPr="00A26904">
              <w:t>Event</w:t>
            </w:r>
          </w:p>
        </w:tc>
        <w:tc>
          <w:tcPr>
            <w:tcW w:w="2880" w:type="dxa"/>
            <w:vAlign w:val="center"/>
          </w:tcPr>
          <w:p w14:paraId="08437A3F" w14:textId="77777777" w:rsidR="003E7DB0" w:rsidRPr="00A26904" w:rsidRDefault="003E7DB0" w:rsidP="0025769A">
            <w:pPr>
              <w:pStyle w:val="TableEntry"/>
            </w:pPr>
            <w:r w:rsidRPr="00A26904">
              <w:t>EventID</w:t>
            </w:r>
          </w:p>
        </w:tc>
        <w:tc>
          <w:tcPr>
            <w:tcW w:w="810" w:type="dxa"/>
            <w:vAlign w:val="center"/>
          </w:tcPr>
          <w:p w14:paraId="1FB56EB9" w14:textId="77777777" w:rsidR="003E7DB0" w:rsidRPr="00A26904" w:rsidRDefault="003E7DB0" w:rsidP="0025769A">
            <w:pPr>
              <w:pStyle w:val="TableEntry"/>
            </w:pPr>
            <w:r w:rsidRPr="00A26904">
              <w:t>M</w:t>
            </w:r>
          </w:p>
        </w:tc>
        <w:tc>
          <w:tcPr>
            <w:tcW w:w="4860" w:type="dxa"/>
            <w:vAlign w:val="center"/>
          </w:tcPr>
          <w:p w14:paraId="0E656CA7" w14:textId="77777777" w:rsidR="003E7DB0" w:rsidRPr="00A26904" w:rsidRDefault="003E7DB0" w:rsidP="0025769A">
            <w:pPr>
              <w:pStyle w:val="TableEntry"/>
            </w:pPr>
            <w:r w:rsidRPr="00A26904">
              <w:t>EV (110112, DCM,“Query”)</w:t>
            </w:r>
          </w:p>
        </w:tc>
      </w:tr>
      <w:tr w:rsidR="003E7DB0" w:rsidRPr="00A26904" w14:paraId="1E9AAFE1" w14:textId="77777777" w:rsidTr="00637509">
        <w:trPr>
          <w:cantSplit/>
        </w:trPr>
        <w:tc>
          <w:tcPr>
            <w:tcW w:w="1530" w:type="dxa"/>
            <w:vMerge/>
          </w:tcPr>
          <w:p w14:paraId="53703EBC" w14:textId="77777777" w:rsidR="003E7DB0" w:rsidRPr="00A26904" w:rsidRDefault="003E7DB0" w:rsidP="0025769A">
            <w:pPr>
              <w:pStyle w:val="TableLabel"/>
              <w:rPr>
                <w:sz w:val="16"/>
              </w:rPr>
            </w:pPr>
          </w:p>
        </w:tc>
        <w:tc>
          <w:tcPr>
            <w:tcW w:w="2880" w:type="dxa"/>
            <w:vAlign w:val="center"/>
          </w:tcPr>
          <w:p w14:paraId="14238BFD" w14:textId="77777777" w:rsidR="003E7DB0" w:rsidRPr="00A26904" w:rsidRDefault="003E7DB0" w:rsidP="0025769A">
            <w:pPr>
              <w:pStyle w:val="TableEntry"/>
            </w:pPr>
            <w:r w:rsidRPr="00A26904">
              <w:t>EventActionCode</w:t>
            </w:r>
          </w:p>
        </w:tc>
        <w:tc>
          <w:tcPr>
            <w:tcW w:w="810" w:type="dxa"/>
            <w:vAlign w:val="center"/>
          </w:tcPr>
          <w:p w14:paraId="32BE2CA5" w14:textId="77777777" w:rsidR="003E7DB0" w:rsidRPr="00A26904" w:rsidRDefault="003E7DB0" w:rsidP="0025769A">
            <w:pPr>
              <w:pStyle w:val="TableEntry"/>
            </w:pPr>
            <w:r w:rsidRPr="00A26904">
              <w:t>M</w:t>
            </w:r>
          </w:p>
        </w:tc>
        <w:tc>
          <w:tcPr>
            <w:tcW w:w="4860" w:type="dxa"/>
            <w:vAlign w:val="center"/>
          </w:tcPr>
          <w:p w14:paraId="44C39793" w14:textId="77777777" w:rsidR="003E7DB0" w:rsidRPr="00A26904" w:rsidRDefault="003E7DB0" w:rsidP="0025769A">
            <w:pPr>
              <w:pStyle w:val="TableEntry"/>
            </w:pPr>
            <w:r w:rsidRPr="00A26904">
              <w:t xml:space="preserve">E = Execute </w:t>
            </w:r>
          </w:p>
        </w:tc>
      </w:tr>
      <w:tr w:rsidR="003E7DB0" w:rsidRPr="00A26904" w14:paraId="5B14A2D7" w14:textId="77777777" w:rsidTr="00637509">
        <w:trPr>
          <w:cantSplit/>
        </w:trPr>
        <w:tc>
          <w:tcPr>
            <w:tcW w:w="1530" w:type="dxa"/>
            <w:vMerge/>
          </w:tcPr>
          <w:p w14:paraId="2F5A1D89" w14:textId="77777777" w:rsidR="003E7DB0" w:rsidRPr="00A26904" w:rsidRDefault="003E7DB0" w:rsidP="0025769A">
            <w:pPr>
              <w:pStyle w:val="TableLabel"/>
              <w:rPr>
                <w:sz w:val="16"/>
              </w:rPr>
            </w:pPr>
          </w:p>
        </w:tc>
        <w:tc>
          <w:tcPr>
            <w:tcW w:w="2880" w:type="dxa"/>
            <w:vAlign w:val="center"/>
          </w:tcPr>
          <w:p w14:paraId="2F2BDF98" w14:textId="77777777" w:rsidR="003E7DB0" w:rsidRPr="00A26904" w:rsidRDefault="003E7DB0" w:rsidP="0025769A">
            <w:pPr>
              <w:pStyle w:val="TableEntry"/>
              <w:rPr>
                <w:i/>
              </w:rPr>
            </w:pPr>
            <w:r w:rsidRPr="00A26904">
              <w:rPr>
                <w:i/>
              </w:rPr>
              <w:t>EventDateTime</w:t>
            </w:r>
          </w:p>
        </w:tc>
        <w:tc>
          <w:tcPr>
            <w:tcW w:w="810" w:type="dxa"/>
            <w:vAlign w:val="center"/>
          </w:tcPr>
          <w:p w14:paraId="412DA75B" w14:textId="77777777" w:rsidR="003E7DB0" w:rsidRPr="00A26904" w:rsidRDefault="003E7DB0" w:rsidP="0025769A">
            <w:pPr>
              <w:pStyle w:val="TableEntry"/>
              <w:rPr>
                <w:i/>
              </w:rPr>
            </w:pPr>
            <w:r w:rsidRPr="00A26904">
              <w:rPr>
                <w:i/>
              </w:rPr>
              <w:t>M</w:t>
            </w:r>
          </w:p>
        </w:tc>
        <w:tc>
          <w:tcPr>
            <w:tcW w:w="4860" w:type="dxa"/>
            <w:vAlign w:val="center"/>
          </w:tcPr>
          <w:p w14:paraId="0F7A1F6F" w14:textId="77777777" w:rsidR="003E7DB0" w:rsidRPr="00A26904" w:rsidRDefault="003E7DB0" w:rsidP="0025769A">
            <w:pPr>
              <w:pStyle w:val="TableEntry"/>
            </w:pPr>
            <w:r w:rsidRPr="00A26904">
              <w:rPr>
                <w:i/>
              </w:rPr>
              <w:t>not specialized</w:t>
            </w:r>
          </w:p>
        </w:tc>
      </w:tr>
      <w:tr w:rsidR="003E7DB0" w:rsidRPr="00A26904" w14:paraId="1D80FC55" w14:textId="77777777" w:rsidTr="00637509">
        <w:trPr>
          <w:cantSplit/>
        </w:trPr>
        <w:tc>
          <w:tcPr>
            <w:tcW w:w="1530" w:type="dxa"/>
            <w:vMerge/>
          </w:tcPr>
          <w:p w14:paraId="41B7F0D1" w14:textId="77777777" w:rsidR="003E7DB0" w:rsidRPr="00A26904" w:rsidRDefault="003E7DB0" w:rsidP="0025769A">
            <w:pPr>
              <w:pStyle w:val="TableLabel"/>
              <w:rPr>
                <w:sz w:val="16"/>
              </w:rPr>
            </w:pPr>
          </w:p>
        </w:tc>
        <w:tc>
          <w:tcPr>
            <w:tcW w:w="2880" w:type="dxa"/>
            <w:vAlign w:val="center"/>
          </w:tcPr>
          <w:p w14:paraId="489E4C2E" w14:textId="77777777" w:rsidR="003E7DB0" w:rsidRPr="00A26904" w:rsidRDefault="003E7DB0" w:rsidP="0025769A">
            <w:pPr>
              <w:pStyle w:val="TableEntry"/>
              <w:rPr>
                <w:i/>
              </w:rPr>
            </w:pPr>
            <w:r w:rsidRPr="00A26904">
              <w:rPr>
                <w:i/>
              </w:rPr>
              <w:t>EventOutcomeIndicator</w:t>
            </w:r>
          </w:p>
        </w:tc>
        <w:tc>
          <w:tcPr>
            <w:tcW w:w="810" w:type="dxa"/>
            <w:vAlign w:val="center"/>
          </w:tcPr>
          <w:p w14:paraId="7BDD5AC5" w14:textId="77777777" w:rsidR="003E7DB0" w:rsidRPr="00A26904" w:rsidRDefault="003E7DB0" w:rsidP="0025769A">
            <w:pPr>
              <w:pStyle w:val="TableEntry"/>
              <w:rPr>
                <w:i/>
              </w:rPr>
            </w:pPr>
            <w:r w:rsidRPr="00A26904">
              <w:rPr>
                <w:i/>
              </w:rPr>
              <w:t>M</w:t>
            </w:r>
          </w:p>
        </w:tc>
        <w:tc>
          <w:tcPr>
            <w:tcW w:w="4860" w:type="dxa"/>
            <w:vAlign w:val="center"/>
          </w:tcPr>
          <w:p w14:paraId="75F04481" w14:textId="77777777" w:rsidR="003E7DB0" w:rsidRPr="00A26904" w:rsidRDefault="003E7DB0" w:rsidP="0025769A">
            <w:pPr>
              <w:pStyle w:val="TableEntry"/>
              <w:rPr>
                <w:i/>
              </w:rPr>
            </w:pPr>
            <w:r w:rsidRPr="00A26904">
              <w:rPr>
                <w:i/>
              </w:rPr>
              <w:t>not specialized</w:t>
            </w:r>
          </w:p>
        </w:tc>
      </w:tr>
      <w:tr w:rsidR="003E7DB0" w:rsidRPr="00A26904" w14:paraId="5DC03F04" w14:textId="77777777" w:rsidTr="00637509">
        <w:trPr>
          <w:cantSplit/>
        </w:trPr>
        <w:tc>
          <w:tcPr>
            <w:tcW w:w="1530" w:type="dxa"/>
            <w:vMerge/>
          </w:tcPr>
          <w:p w14:paraId="785CF8E8" w14:textId="77777777" w:rsidR="003E7DB0" w:rsidRPr="00A26904" w:rsidRDefault="003E7DB0" w:rsidP="0025769A">
            <w:pPr>
              <w:pStyle w:val="TableLabel"/>
              <w:rPr>
                <w:sz w:val="16"/>
              </w:rPr>
            </w:pPr>
          </w:p>
        </w:tc>
        <w:tc>
          <w:tcPr>
            <w:tcW w:w="2880" w:type="dxa"/>
            <w:vAlign w:val="center"/>
          </w:tcPr>
          <w:p w14:paraId="21C5C6AE" w14:textId="77777777" w:rsidR="003E7DB0" w:rsidRPr="00A26904" w:rsidRDefault="003E7DB0" w:rsidP="0025769A">
            <w:pPr>
              <w:pStyle w:val="TableEntry"/>
            </w:pPr>
            <w:r w:rsidRPr="00A26904">
              <w:t>EventTypeCode</w:t>
            </w:r>
          </w:p>
        </w:tc>
        <w:tc>
          <w:tcPr>
            <w:tcW w:w="810" w:type="dxa"/>
            <w:vAlign w:val="center"/>
          </w:tcPr>
          <w:p w14:paraId="3B63D85A" w14:textId="77777777" w:rsidR="003E7DB0" w:rsidRPr="00A26904" w:rsidRDefault="003E7DB0" w:rsidP="0025769A">
            <w:pPr>
              <w:pStyle w:val="TableEntry"/>
            </w:pPr>
            <w:r w:rsidRPr="00A26904">
              <w:t>M</w:t>
            </w:r>
          </w:p>
        </w:tc>
        <w:tc>
          <w:tcPr>
            <w:tcW w:w="4860" w:type="dxa"/>
            <w:vAlign w:val="center"/>
          </w:tcPr>
          <w:p w14:paraId="006FD80E" w14:textId="6A732319" w:rsidR="003E7DB0" w:rsidRPr="00A26904" w:rsidRDefault="003E7DB0" w:rsidP="0025769A">
            <w:pPr>
              <w:pStyle w:val="TableEntry"/>
            </w:pPr>
            <w:r w:rsidRPr="00A26904">
              <w:t>EV(“ITI-</w:t>
            </w:r>
            <w:r w:rsidR="00E2515A" w:rsidRPr="00A26904">
              <w:t>79</w:t>
            </w:r>
            <w:r w:rsidRPr="00A26904">
              <w:t>”, “IHE Transactions”, “</w:t>
            </w:r>
            <w:r w:rsidR="00D135B8" w:rsidRPr="00A26904">
              <w:t>Authorization Decisions Query</w:t>
            </w:r>
            <w:r w:rsidRPr="00A26904">
              <w:t>”)</w:t>
            </w:r>
          </w:p>
        </w:tc>
      </w:tr>
      <w:tr w:rsidR="003E7DB0" w:rsidRPr="00A26904" w14:paraId="7B7E217D" w14:textId="77777777" w:rsidTr="00637509">
        <w:trPr>
          <w:cantSplit/>
        </w:trPr>
        <w:tc>
          <w:tcPr>
            <w:tcW w:w="10080" w:type="dxa"/>
            <w:gridSpan w:val="4"/>
          </w:tcPr>
          <w:p w14:paraId="333E638F" w14:textId="30B82A21" w:rsidR="003E7DB0" w:rsidRPr="00A26904" w:rsidRDefault="003E7DB0" w:rsidP="0025769A">
            <w:pPr>
              <w:pStyle w:val="TableEntry"/>
            </w:pPr>
            <w:r w:rsidRPr="00A26904">
              <w:t>Source (</w:t>
            </w:r>
            <w:r w:rsidR="00924CA1" w:rsidRPr="00A26904">
              <w:t>Authorization Decisions Verifier</w:t>
            </w:r>
            <w:r w:rsidRPr="00A26904">
              <w:t>) (1)</w:t>
            </w:r>
          </w:p>
        </w:tc>
      </w:tr>
      <w:tr w:rsidR="003E7DB0" w:rsidRPr="00A26904" w14:paraId="5D79404D" w14:textId="77777777" w:rsidTr="00637509">
        <w:trPr>
          <w:cantSplit/>
        </w:trPr>
        <w:tc>
          <w:tcPr>
            <w:tcW w:w="10080" w:type="dxa"/>
            <w:gridSpan w:val="4"/>
          </w:tcPr>
          <w:p w14:paraId="30D7AF9F" w14:textId="1E4E93A9" w:rsidR="003E7DB0" w:rsidRPr="00A26904" w:rsidRDefault="003E7DB0" w:rsidP="0025769A">
            <w:pPr>
              <w:pStyle w:val="TableEntry"/>
            </w:pPr>
            <w:r w:rsidRPr="00A26904">
              <w:t>Destination (</w:t>
            </w:r>
            <w:r w:rsidR="00924CA1" w:rsidRPr="00A26904">
              <w:t>Authorization Decisions Verifier</w:t>
            </w:r>
            <w:r w:rsidRPr="00A26904">
              <w:t>) (1)</w:t>
            </w:r>
          </w:p>
        </w:tc>
      </w:tr>
      <w:tr w:rsidR="003E7DB0" w:rsidRPr="00A26904" w14:paraId="3A86503A" w14:textId="77777777" w:rsidTr="00637509">
        <w:trPr>
          <w:cantSplit/>
        </w:trPr>
        <w:tc>
          <w:tcPr>
            <w:tcW w:w="10080" w:type="dxa"/>
            <w:gridSpan w:val="4"/>
          </w:tcPr>
          <w:p w14:paraId="0FA4A623" w14:textId="77777777" w:rsidR="003E7DB0" w:rsidRPr="00A26904" w:rsidRDefault="003E7DB0" w:rsidP="0025769A">
            <w:pPr>
              <w:pStyle w:val="TableEntry"/>
            </w:pPr>
            <w:r w:rsidRPr="00A26904">
              <w:t>Query Parameters (1)</w:t>
            </w:r>
          </w:p>
        </w:tc>
      </w:tr>
      <w:tr w:rsidR="003E7DB0" w:rsidRPr="00A26904" w14:paraId="6F0CA4F2" w14:textId="77777777" w:rsidTr="00637509">
        <w:trPr>
          <w:cantSplit/>
        </w:trPr>
        <w:tc>
          <w:tcPr>
            <w:tcW w:w="10080" w:type="dxa"/>
            <w:gridSpan w:val="4"/>
          </w:tcPr>
          <w:p w14:paraId="4DC08DCC" w14:textId="77777777" w:rsidR="003E7DB0" w:rsidRPr="00A26904" w:rsidRDefault="003E7DB0" w:rsidP="0025769A">
            <w:pPr>
              <w:pStyle w:val="TableEntry"/>
            </w:pPr>
            <w:r w:rsidRPr="00A26904">
              <w:t xml:space="preserve">Requester Entity (1) </w:t>
            </w:r>
          </w:p>
        </w:tc>
      </w:tr>
      <w:tr w:rsidR="003E7DB0" w:rsidRPr="00A26904" w14:paraId="2CD676D1" w14:textId="77777777" w:rsidTr="00637509">
        <w:trPr>
          <w:cantSplit/>
        </w:trPr>
        <w:tc>
          <w:tcPr>
            <w:tcW w:w="10080" w:type="dxa"/>
            <w:gridSpan w:val="4"/>
          </w:tcPr>
          <w:p w14:paraId="5320CFF3" w14:textId="77777777" w:rsidR="003E7DB0" w:rsidRPr="00A26904" w:rsidRDefault="003E7DB0" w:rsidP="0025769A">
            <w:pPr>
              <w:pStyle w:val="TableEntry"/>
            </w:pPr>
            <w:r w:rsidRPr="00A26904">
              <w:t>Authorization Result (1)</w:t>
            </w:r>
          </w:p>
        </w:tc>
      </w:tr>
    </w:tbl>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810"/>
        <w:gridCol w:w="4410"/>
      </w:tblGrid>
      <w:tr w:rsidR="003E7DB0" w:rsidRPr="00A26904" w14:paraId="3F67671A" w14:textId="77777777" w:rsidTr="00361F1C">
        <w:trPr>
          <w:cantSplit/>
        </w:trPr>
        <w:tc>
          <w:tcPr>
            <w:tcW w:w="1980" w:type="dxa"/>
            <w:vMerge w:val="restart"/>
            <w:vAlign w:val="center"/>
          </w:tcPr>
          <w:p w14:paraId="1C7191DE" w14:textId="13D21701" w:rsidR="003E7DB0" w:rsidRPr="00A26904" w:rsidRDefault="003E7DB0" w:rsidP="00EB685C">
            <w:pPr>
              <w:pStyle w:val="TableEntryHeader"/>
            </w:pPr>
            <w:r w:rsidRPr="00A26904">
              <w:t>Source:</w:t>
            </w:r>
          </w:p>
          <w:p w14:paraId="4BF5BE60" w14:textId="77777777" w:rsidR="003E7DB0" w:rsidRPr="008A2C55" w:rsidRDefault="003E7DB0" w:rsidP="008A2C55">
            <w:pPr>
              <w:pStyle w:val="TableEntryHeader"/>
              <w:rPr>
                <w:b w:val="0"/>
                <w:bCs/>
                <w:sz w:val="12"/>
              </w:rPr>
            </w:pPr>
            <w:r w:rsidRPr="008A2C55">
              <w:rPr>
                <w:bCs/>
                <w:sz w:val="12"/>
              </w:rPr>
              <w:t>AuditMessage/</w:t>
            </w:r>
          </w:p>
          <w:p w14:paraId="2D9542B7" w14:textId="77777777" w:rsidR="003E7DB0" w:rsidRPr="00A26904" w:rsidRDefault="003E7DB0" w:rsidP="008A2C55">
            <w:pPr>
              <w:pStyle w:val="TableEntryHeader"/>
              <w:rPr>
                <w:kern w:val="28"/>
              </w:rPr>
            </w:pPr>
            <w:r w:rsidRPr="008A2C55">
              <w:rPr>
                <w:bCs/>
                <w:sz w:val="12"/>
              </w:rPr>
              <w:t>ActiveParticipant</w:t>
            </w:r>
          </w:p>
        </w:tc>
        <w:tc>
          <w:tcPr>
            <w:tcW w:w="2880" w:type="dxa"/>
            <w:vAlign w:val="center"/>
          </w:tcPr>
          <w:p w14:paraId="522D3827" w14:textId="77777777" w:rsidR="003E7DB0" w:rsidRPr="00A26904" w:rsidRDefault="003E7DB0" w:rsidP="00EB685C">
            <w:pPr>
              <w:pStyle w:val="TableEntry"/>
              <w:rPr>
                <w:i/>
              </w:rPr>
            </w:pPr>
            <w:r w:rsidRPr="00A26904">
              <w:rPr>
                <w:i/>
              </w:rPr>
              <w:t>UserID</w:t>
            </w:r>
          </w:p>
        </w:tc>
        <w:tc>
          <w:tcPr>
            <w:tcW w:w="810" w:type="dxa"/>
            <w:vAlign w:val="center"/>
          </w:tcPr>
          <w:p w14:paraId="2BD0098F" w14:textId="0A80DE58" w:rsidR="003E7DB0" w:rsidRPr="00A26904" w:rsidRDefault="001019A5" w:rsidP="00EB685C">
            <w:pPr>
              <w:pStyle w:val="TableEntry"/>
              <w:rPr>
                <w:i/>
              </w:rPr>
            </w:pPr>
            <w:r w:rsidRPr="00A26904">
              <w:rPr>
                <w:i/>
              </w:rPr>
              <w:t>U</w:t>
            </w:r>
          </w:p>
        </w:tc>
        <w:tc>
          <w:tcPr>
            <w:tcW w:w="4410" w:type="dxa"/>
            <w:vAlign w:val="center"/>
          </w:tcPr>
          <w:p w14:paraId="670B812C" w14:textId="0CDE8DCB" w:rsidR="003E7DB0" w:rsidRPr="00A26904" w:rsidRDefault="001019A5" w:rsidP="00EB685C">
            <w:pPr>
              <w:pStyle w:val="TableEntry"/>
              <w:rPr>
                <w:i/>
              </w:rPr>
            </w:pPr>
            <w:r w:rsidRPr="00A26904">
              <w:rPr>
                <w:i/>
              </w:rPr>
              <w:t>not specialized</w:t>
            </w:r>
          </w:p>
        </w:tc>
      </w:tr>
      <w:tr w:rsidR="003E7DB0" w:rsidRPr="00A26904" w14:paraId="23FFF9ED" w14:textId="77777777" w:rsidTr="00361F1C">
        <w:trPr>
          <w:cantSplit/>
        </w:trPr>
        <w:tc>
          <w:tcPr>
            <w:tcW w:w="1980" w:type="dxa"/>
            <w:vMerge/>
            <w:textDirection w:val="btLr"/>
            <w:vAlign w:val="center"/>
          </w:tcPr>
          <w:p w14:paraId="7CEB1C6B" w14:textId="77777777" w:rsidR="003E7DB0" w:rsidRPr="00A26904" w:rsidRDefault="003E7DB0" w:rsidP="00EB685C">
            <w:pPr>
              <w:pStyle w:val="TableLabel"/>
              <w:rPr>
                <w:sz w:val="16"/>
              </w:rPr>
            </w:pPr>
          </w:p>
        </w:tc>
        <w:tc>
          <w:tcPr>
            <w:tcW w:w="2880" w:type="dxa"/>
            <w:vAlign w:val="center"/>
          </w:tcPr>
          <w:p w14:paraId="62AE3C1D" w14:textId="77777777" w:rsidR="003E7DB0" w:rsidRPr="00A26904" w:rsidRDefault="003E7DB0" w:rsidP="00EB685C">
            <w:pPr>
              <w:pStyle w:val="TableEntry"/>
            </w:pPr>
            <w:r w:rsidRPr="00A26904">
              <w:t>AlternativeUserID</w:t>
            </w:r>
          </w:p>
        </w:tc>
        <w:tc>
          <w:tcPr>
            <w:tcW w:w="810" w:type="dxa"/>
            <w:vAlign w:val="center"/>
          </w:tcPr>
          <w:p w14:paraId="51451F7E" w14:textId="77777777" w:rsidR="003E7DB0" w:rsidRPr="00A26904" w:rsidRDefault="003E7DB0" w:rsidP="00EB685C">
            <w:pPr>
              <w:pStyle w:val="TableEntry"/>
            </w:pPr>
            <w:r w:rsidRPr="00A26904">
              <w:t>MC</w:t>
            </w:r>
          </w:p>
        </w:tc>
        <w:tc>
          <w:tcPr>
            <w:tcW w:w="4410" w:type="dxa"/>
            <w:vAlign w:val="center"/>
          </w:tcPr>
          <w:p w14:paraId="63D60162" w14:textId="77777777" w:rsidR="003E7DB0" w:rsidRPr="00A26904" w:rsidRDefault="003E7DB0" w:rsidP="00EB685C">
            <w:pPr>
              <w:pStyle w:val="TableEntry"/>
            </w:pPr>
            <w:r w:rsidRPr="00A26904">
              <w:t>the process ID as used within the local operating system in the local system of logs</w:t>
            </w:r>
          </w:p>
        </w:tc>
      </w:tr>
      <w:tr w:rsidR="003E7DB0" w:rsidRPr="00A26904" w14:paraId="78293B4A" w14:textId="77777777" w:rsidTr="00361F1C">
        <w:trPr>
          <w:cantSplit/>
        </w:trPr>
        <w:tc>
          <w:tcPr>
            <w:tcW w:w="1980" w:type="dxa"/>
            <w:vMerge/>
            <w:textDirection w:val="btLr"/>
            <w:vAlign w:val="center"/>
          </w:tcPr>
          <w:p w14:paraId="2E23AD19" w14:textId="77777777" w:rsidR="003E7DB0" w:rsidRPr="00A26904" w:rsidRDefault="003E7DB0" w:rsidP="00EB685C">
            <w:pPr>
              <w:pStyle w:val="TableLabel"/>
              <w:rPr>
                <w:sz w:val="16"/>
              </w:rPr>
            </w:pPr>
          </w:p>
        </w:tc>
        <w:tc>
          <w:tcPr>
            <w:tcW w:w="2880" w:type="dxa"/>
            <w:vAlign w:val="center"/>
          </w:tcPr>
          <w:p w14:paraId="29B4742C" w14:textId="77777777" w:rsidR="003E7DB0" w:rsidRPr="00A26904" w:rsidRDefault="003E7DB0" w:rsidP="00EB685C">
            <w:pPr>
              <w:pStyle w:val="TableEntry"/>
              <w:rPr>
                <w:i/>
              </w:rPr>
            </w:pPr>
            <w:r w:rsidRPr="00A26904">
              <w:rPr>
                <w:i/>
              </w:rPr>
              <w:t>UserName</w:t>
            </w:r>
          </w:p>
        </w:tc>
        <w:tc>
          <w:tcPr>
            <w:tcW w:w="810" w:type="dxa"/>
            <w:vAlign w:val="center"/>
          </w:tcPr>
          <w:p w14:paraId="0AD97888" w14:textId="77777777" w:rsidR="003E7DB0" w:rsidRPr="00A26904" w:rsidRDefault="003E7DB0" w:rsidP="00EB685C">
            <w:pPr>
              <w:pStyle w:val="TableEntry"/>
              <w:rPr>
                <w:i/>
              </w:rPr>
            </w:pPr>
            <w:r w:rsidRPr="00A26904">
              <w:rPr>
                <w:i/>
              </w:rPr>
              <w:t>U</w:t>
            </w:r>
          </w:p>
        </w:tc>
        <w:tc>
          <w:tcPr>
            <w:tcW w:w="4410" w:type="dxa"/>
            <w:vAlign w:val="center"/>
          </w:tcPr>
          <w:p w14:paraId="53F1A3E4" w14:textId="77777777" w:rsidR="003E7DB0" w:rsidRPr="00A26904" w:rsidRDefault="003E7DB0" w:rsidP="00EB685C">
            <w:pPr>
              <w:pStyle w:val="TableEntry"/>
              <w:rPr>
                <w:i/>
              </w:rPr>
            </w:pPr>
            <w:r w:rsidRPr="00A26904">
              <w:rPr>
                <w:i/>
              </w:rPr>
              <w:t>not specialized</w:t>
            </w:r>
          </w:p>
        </w:tc>
      </w:tr>
      <w:tr w:rsidR="003E7DB0" w:rsidRPr="00A26904" w14:paraId="75E0C7FB" w14:textId="77777777" w:rsidTr="00361F1C">
        <w:trPr>
          <w:cantSplit/>
        </w:trPr>
        <w:tc>
          <w:tcPr>
            <w:tcW w:w="1980" w:type="dxa"/>
            <w:vMerge/>
            <w:textDirection w:val="btLr"/>
            <w:vAlign w:val="center"/>
          </w:tcPr>
          <w:p w14:paraId="60D48170" w14:textId="77777777" w:rsidR="003E7DB0" w:rsidRPr="00A26904" w:rsidRDefault="003E7DB0" w:rsidP="00EB685C">
            <w:pPr>
              <w:pStyle w:val="TableLabel"/>
              <w:rPr>
                <w:sz w:val="16"/>
              </w:rPr>
            </w:pPr>
          </w:p>
        </w:tc>
        <w:tc>
          <w:tcPr>
            <w:tcW w:w="2880" w:type="dxa"/>
            <w:vAlign w:val="center"/>
          </w:tcPr>
          <w:p w14:paraId="537693C2" w14:textId="77777777" w:rsidR="003E7DB0" w:rsidRPr="00A26904" w:rsidRDefault="003E7DB0" w:rsidP="00EB685C">
            <w:pPr>
              <w:pStyle w:val="TableEntry"/>
              <w:rPr>
                <w:i/>
              </w:rPr>
            </w:pPr>
            <w:r w:rsidRPr="00A26904">
              <w:rPr>
                <w:i/>
              </w:rPr>
              <w:t>UserIsRequestor</w:t>
            </w:r>
          </w:p>
        </w:tc>
        <w:tc>
          <w:tcPr>
            <w:tcW w:w="810" w:type="dxa"/>
            <w:vAlign w:val="center"/>
          </w:tcPr>
          <w:p w14:paraId="070F4CCD" w14:textId="5E167921" w:rsidR="003E7DB0" w:rsidRPr="00A26904" w:rsidRDefault="0073335D" w:rsidP="00EB685C">
            <w:pPr>
              <w:pStyle w:val="TableEntry"/>
              <w:rPr>
                <w:i/>
              </w:rPr>
            </w:pPr>
            <w:r w:rsidRPr="00A26904">
              <w:rPr>
                <w:i/>
              </w:rPr>
              <w:t>U</w:t>
            </w:r>
          </w:p>
        </w:tc>
        <w:tc>
          <w:tcPr>
            <w:tcW w:w="4410" w:type="dxa"/>
            <w:vAlign w:val="center"/>
          </w:tcPr>
          <w:p w14:paraId="71020759" w14:textId="1F31DB48" w:rsidR="003E7DB0" w:rsidRPr="00A26904" w:rsidRDefault="0073335D" w:rsidP="00EB685C">
            <w:pPr>
              <w:pStyle w:val="TableEntry"/>
            </w:pPr>
            <w:r w:rsidRPr="00A26904">
              <w:rPr>
                <w:i/>
              </w:rPr>
              <w:t>not specialized</w:t>
            </w:r>
          </w:p>
        </w:tc>
      </w:tr>
      <w:tr w:rsidR="003E7DB0" w:rsidRPr="00A26904" w14:paraId="58A7FC6C" w14:textId="77777777" w:rsidTr="00361F1C">
        <w:trPr>
          <w:cantSplit/>
        </w:trPr>
        <w:tc>
          <w:tcPr>
            <w:tcW w:w="1980" w:type="dxa"/>
            <w:vMerge/>
            <w:textDirection w:val="btLr"/>
            <w:vAlign w:val="center"/>
          </w:tcPr>
          <w:p w14:paraId="4B64E2B1" w14:textId="77777777" w:rsidR="003E7DB0" w:rsidRPr="00A26904" w:rsidRDefault="003E7DB0" w:rsidP="00EB685C">
            <w:pPr>
              <w:pStyle w:val="TableLabel"/>
              <w:rPr>
                <w:sz w:val="16"/>
              </w:rPr>
            </w:pPr>
          </w:p>
        </w:tc>
        <w:tc>
          <w:tcPr>
            <w:tcW w:w="2880" w:type="dxa"/>
            <w:vAlign w:val="center"/>
          </w:tcPr>
          <w:p w14:paraId="7859798A" w14:textId="77777777" w:rsidR="003E7DB0" w:rsidRPr="00A26904" w:rsidRDefault="003E7DB0" w:rsidP="00EB685C">
            <w:pPr>
              <w:pStyle w:val="TableEntry"/>
            </w:pPr>
            <w:r w:rsidRPr="00A26904">
              <w:t>RoleIDCode</w:t>
            </w:r>
          </w:p>
        </w:tc>
        <w:tc>
          <w:tcPr>
            <w:tcW w:w="810" w:type="dxa"/>
            <w:vAlign w:val="center"/>
          </w:tcPr>
          <w:p w14:paraId="1B9889CA" w14:textId="77777777" w:rsidR="003E7DB0" w:rsidRPr="00A26904" w:rsidRDefault="003E7DB0" w:rsidP="00EB685C">
            <w:pPr>
              <w:pStyle w:val="TableEntry"/>
            </w:pPr>
            <w:r w:rsidRPr="00A26904">
              <w:t>M</w:t>
            </w:r>
          </w:p>
        </w:tc>
        <w:tc>
          <w:tcPr>
            <w:tcW w:w="4410" w:type="dxa"/>
            <w:vAlign w:val="center"/>
          </w:tcPr>
          <w:p w14:paraId="45EAB82A" w14:textId="77777777" w:rsidR="003E7DB0" w:rsidRPr="00A26904" w:rsidRDefault="003E7DB0" w:rsidP="00EB685C">
            <w:pPr>
              <w:pStyle w:val="TableEntry"/>
            </w:pPr>
            <w:r w:rsidRPr="00A26904">
              <w:t>EV (110153, DCM, “Source”)</w:t>
            </w:r>
          </w:p>
        </w:tc>
      </w:tr>
      <w:tr w:rsidR="003E7DB0" w:rsidRPr="00A26904" w14:paraId="23254725" w14:textId="77777777" w:rsidTr="00361F1C">
        <w:trPr>
          <w:cantSplit/>
        </w:trPr>
        <w:tc>
          <w:tcPr>
            <w:tcW w:w="1980" w:type="dxa"/>
            <w:vMerge/>
            <w:textDirection w:val="btLr"/>
            <w:vAlign w:val="center"/>
          </w:tcPr>
          <w:p w14:paraId="3F8B9AEB" w14:textId="77777777" w:rsidR="003E7DB0" w:rsidRPr="00A26904" w:rsidRDefault="003E7DB0" w:rsidP="00EB685C">
            <w:pPr>
              <w:pStyle w:val="TableLabel"/>
              <w:rPr>
                <w:sz w:val="16"/>
              </w:rPr>
            </w:pPr>
          </w:p>
        </w:tc>
        <w:tc>
          <w:tcPr>
            <w:tcW w:w="2880" w:type="dxa"/>
            <w:vAlign w:val="center"/>
          </w:tcPr>
          <w:p w14:paraId="69C3017C" w14:textId="77777777" w:rsidR="003E7DB0" w:rsidRPr="00A26904" w:rsidRDefault="003E7DB0" w:rsidP="00EB685C">
            <w:pPr>
              <w:pStyle w:val="TableEntry"/>
            </w:pPr>
            <w:r w:rsidRPr="00A26904">
              <w:t>NetworkAccessPointTypeCode</w:t>
            </w:r>
          </w:p>
        </w:tc>
        <w:tc>
          <w:tcPr>
            <w:tcW w:w="810" w:type="dxa"/>
            <w:vAlign w:val="center"/>
          </w:tcPr>
          <w:p w14:paraId="791CE343" w14:textId="77777777" w:rsidR="003E7DB0" w:rsidRPr="00A26904" w:rsidRDefault="003E7DB0" w:rsidP="00EB685C">
            <w:pPr>
              <w:pStyle w:val="TableEntry"/>
            </w:pPr>
            <w:r w:rsidRPr="00A26904">
              <w:t>U</w:t>
            </w:r>
          </w:p>
        </w:tc>
        <w:tc>
          <w:tcPr>
            <w:tcW w:w="4410" w:type="dxa"/>
            <w:vAlign w:val="center"/>
          </w:tcPr>
          <w:p w14:paraId="64476CC9" w14:textId="77777777" w:rsidR="003E7DB0" w:rsidRPr="00A26904" w:rsidRDefault="003E7DB0" w:rsidP="00EB685C">
            <w:pPr>
              <w:pStyle w:val="TableEntry"/>
            </w:pPr>
            <w:r w:rsidRPr="00A26904">
              <w:t>“1” for machine (DNS) name “2” for IP address</w:t>
            </w:r>
          </w:p>
        </w:tc>
      </w:tr>
      <w:tr w:rsidR="003E7DB0" w:rsidRPr="00A26904" w14:paraId="6B7B176A" w14:textId="77777777" w:rsidTr="00361F1C">
        <w:trPr>
          <w:cantSplit/>
          <w:trHeight w:val="87"/>
        </w:trPr>
        <w:tc>
          <w:tcPr>
            <w:tcW w:w="1980" w:type="dxa"/>
            <w:vMerge/>
            <w:tcBorders>
              <w:bottom w:val="single" w:sz="4" w:space="0" w:color="auto"/>
            </w:tcBorders>
            <w:textDirection w:val="btLr"/>
            <w:vAlign w:val="center"/>
          </w:tcPr>
          <w:p w14:paraId="68270E09" w14:textId="77777777" w:rsidR="003E7DB0" w:rsidRPr="00A26904" w:rsidRDefault="003E7DB0" w:rsidP="00EB685C">
            <w:pPr>
              <w:pStyle w:val="TableLabel"/>
              <w:rPr>
                <w:sz w:val="16"/>
              </w:rPr>
            </w:pPr>
          </w:p>
        </w:tc>
        <w:tc>
          <w:tcPr>
            <w:tcW w:w="2880" w:type="dxa"/>
            <w:tcBorders>
              <w:bottom w:val="single" w:sz="4" w:space="0" w:color="auto"/>
            </w:tcBorders>
            <w:vAlign w:val="center"/>
          </w:tcPr>
          <w:p w14:paraId="3D5266EE" w14:textId="77777777" w:rsidR="003E7DB0" w:rsidRPr="00A26904" w:rsidRDefault="003E7DB0" w:rsidP="00EB685C">
            <w:pPr>
              <w:pStyle w:val="TableEntry"/>
            </w:pPr>
            <w:r w:rsidRPr="00A26904">
              <w:t>NetworkAccessPointID</w:t>
            </w:r>
          </w:p>
        </w:tc>
        <w:tc>
          <w:tcPr>
            <w:tcW w:w="810" w:type="dxa"/>
            <w:tcBorders>
              <w:bottom w:val="single" w:sz="4" w:space="0" w:color="auto"/>
            </w:tcBorders>
            <w:vAlign w:val="center"/>
          </w:tcPr>
          <w:p w14:paraId="1D439560" w14:textId="77777777" w:rsidR="003E7DB0" w:rsidRPr="00A26904" w:rsidRDefault="003E7DB0" w:rsidP="00EB685C">
            <w:pPr>
              <w:pStyle w:val="TableEntry"/>
            </w:pPr>
            <w:r w:rsidRPr="00A26904">
              <w:t>U</w:t>
            </w:r>
          </w:p>
        </w:tc>
        <w:tc>
          <w:tcPr>
            <w:tcW w:w="4410" w:type="dxa"/>
            <w:tcBorders>
              <w:bottom w:val="single" w:sz="4" w:space="0" w:color="auto"/>
            </w:tcBorders>
            <w:vAlign w:val="center"/>
          </w:tcPr>
          <w:p w14:paraId="049F39DA" w14:textId="0BA7DE49" w:rsidR="003E7DB0" w:rsidRPr="00A26904" w:rsidRDefault="003E7DB0" w:rsidP="00FE6088">
            <w:pPr>
              <w:pStyle w:val="TableEntry"/>
            </w:pPr>
            <w:r w:rsidRPr="00A26904">
              <w:t xml:space="preserve">The machine name or IP address, as specified in </w:t>
            </w:r>
            <w:r w:rsidR="00A52F46" w:rsidRPr="00A26904">
              <w:rPr>
                <w:bCs/>
              </w:rPr>
              <w:t>DICOM</w:t>
            </w:r>
            <w:r w:rsidR="00E23B33" w:rsidRPr="00A26904">
              <w:rPr>
                <w:vertAlign w:val="superscript"/>
              </w:rPr>
              <w:t>®</w:t>
            </w:r>
            <w:r w:rsidR="00E23B33" w:rsidRPr="00A26904">
              <w:rPr>
                <w:rStyle w:val="FootnoteReference"/>
              </w:rPr>
              <w:footnoteReference w:id="2"/>
            </w:r>
            <w:r w:rsidR="00A52F46" w:rsidRPr="00A26904">
              <w:rPr>
                <w:bCs/>
              </w:rPr>
              <w:t xml:space="preserve"> PS 3.15 A.5.3.</w:t>
            </w:r>
          </w:p>
        </w:tc>
      </w:tr>
    </w:tbl>
    <w:p w14:paraId="14D42C49" w14:textId="77777777" w:rsidR="00247A3E" w:rsidRPr="00A26904" w:rsidRDefault="00247A3E" w:rsidP="007A650E">
      <w:pPr>
        <w:pStyle w:val="BodyText"/>
      </w:pPr>
    </w:p>
    <w:tbl>
      <w:tblPr>
        <w:tblStyle w:val="TableGrid"/>
        <w:tblW w:w="10080" w:type="dxa"/>
        <w:tblInd w:w="-72" w:type="dxa"/>
        <w:tblLook w:val="04A0" w:firstRow="1" w:lastRow="0" w:firstColumn="1" w:lastColumn="0" w:noHBand="0" w:noVBand="1"/>
      </w:tblPr>
      <w:tblGrid>
        <w:gridCol w:w="1980"/>
        <w:gridCol w:w="2880"/>
        <w:gridCol w:w="810"/>
        <w:gridCol w:w="4410"/>
      </w:tblGrid>
      <w:tr w:rsidR="00EB685C" w:rsidRPr="00A26904" w14:paraId="50662F2D" w14:textId="77777777" w:rsidTr="00361F1C">
        <w:tc>
          <w:tcPr>
            <w:tcW w:w="1980" w:type="dxa"/>
            <w:vMerge w:val="restart"/>
            <w:vAlign w:val="center"/>
          </w:tcPr>
          <w:p w14:paraId="76ACE345" w14:textId="0AD723F8" w:rsidR="00D51DB6" w:rsidRPr="00A26904" w:rsidRDefault="00D51DB6" w:rsidP="00361F1C">
            <w:pPr>
              <w:pStyle w:val="TableEntryHeader"/>
            </w:pPr>
            <w:r w:rsidRPr="00A26904">
              <w:t>Destination</w:t>
            </w:r>
            <w:r w:rsidR="004206BE" w:rsidRPr="00A26904">
              <w:t>:</w:t>
            </w:r>
          </w:p>
          <w:p w14:paraId="2BEF42DA" w14:textId="77777777" w:rsidR="00D51DB6" w:rsidRPr="008A2C55" w:rsidRDefault="00D51DB6" w:rsidP="008A2C55">
            <w:pPr>
              <w:pStyle w:val="TableEntryHeader"/>
              <w:rPr>
                <w:b w:val="0"/>
                <w:bCs/>
                <w:sz w:val="12"/>
              </w:rPr>
            </w:pPr>
            <w:r w:rsidRPr="008A2C55">
              <w:rPr>
                <w:bCs/>
                <w:sz w:val="12"/>
              </w:rPr>
              <w:t>AuditMessage/</w:t>
            </w:r>
          </w:p>
          <w:p w14:paraId="0E917943" w14:textId="14E47D3D" w:rsidR="00D51DB6" w:rsidRPr="00A26904" w:rsidRDefault="00D51DB6">
            <w:pPr>
              <w:pStyle w:val="TableEntryHeader"/>
            </w:pPr>
            <w:r w:rsidRPr="008A2C55">
              <w:rPr>
                <w:bCs/>
                <w:sz w:val="12"/>
              </w:rPr>
              <w:t>ActiveParticipant</w:t>
            </w:r>
            <w:r w:rsidRPr="008A2C55" w:rsidDel="001F0854">
              <w:rPr>
                <w:bCs/>
                <w:sz w:val="12"/>
              </w:rPr>
              <w:t xml:space="preserve"> </w:t>
            </w:r>
            <w:r w:rsidRPr="008A2C55">
              <w:rPr>
                <w:bCs/>
                <w:sz w:val="12"/>
              </w:rPr>
              <w:t>(1)</w:t>
            </w:r>
          </w:p>
        </w:tc>
        <w:tc>
          <w:tcPr>
            <w:tcW w:w="2880" w:type="dxa"/>
            <w:vAlign w:val="center"/>
          </w:tcPr>
          <w:p w14:paraId="7DE5C399" w14:textId="7E108DC3" w:rsidR="00D51DB6" w:rsidRPr="00A26904" w:rsidRDefault="00D51DB6" w:rsidP="00361F1C">
            <w:pPr>
              <w:pStyle w:val="TableEntry"/>
            </w:pPr>
            <w:r w:rsidRPr="00A26904">
              <w:t>UserID</w:t>
            </w:r>
          </w:p>
        </w:tc>
        <w:tc>
          <w:tcPr>
            <w:tcW w:w="810" w:type="dxa"/>
            <w:vAlign w:val="center"/>
          </w:tcPr>
          <w:p w14:paraId="728DB0A0" w14:textId="5C1B7BB5" w:rsidR="00D51DB6" w:rsidRPr="00A26904" w:rsidRDefault="00D51DB6" w:rsidP="00361F1C">
            <w:pPr>
              <w:pStyle w:val="TableEntry"/>
            </w:pPr>
            <w:r w:rsidRPr="00A26904">
              <w:t>M</w:t>
            </w:r>
          </w:p>
        </w:tc>
        <w:tc>
          <w:tcPr>
            <w:tcW w:w="4410" w:type="dxa"/>
            <w:vAlign w:val="center"/>
          </w:tcPr>
          <w:p w14:paraId="40BDE77B" w14:textId="3EB5CFB5" w:rsidR="00D51DB6" w:rsidRPr="00A26904" w:rsidRDefault="00924CA1" w:rsidP="00361F1C">
            <w:pPr>
              <w:pStyle w:val="TableEntry"/>
            </w:pPr>
            <w:r w:rsidRPr="00A26904">
              <w:t>Authorization Decisions Manager</w:t>
            </w:r>
            <w:r w:rsidR="00D51DB6" w:rsidRPr="00A26904">
              <w:t xml:space="preserve"> SOAP URI</w:t>
            </w:r>
          </w:p>
        </w:tc>
      </w:tr>
      <w:tr w:rsidR="00EB685C" w:rsidRPr="00A26904" w14:paraId="6C02313F" w14:textId="77777777" w:rsidTr="00361F1C">
        <w:tc>
          <w:tcPr>
            <w:tcW w:w="1980" w:type="dxa"/>
            <w:vMerge/>
          </w:tcPr>
          <w:p w14:paraId="7B2CB4D9" w14:textId="77777777" w:rsidR="00D51DB6" w:rsidRPr="00A26904" w:rsidRDefault="00D51DB6" w:rsidP="00D51DB6">
            <w:pPr>
              <w:pStyle w:val="BodyText"/>
            </w:pPr>
          </w:p>
        </w:tc>
        <w:tc>
          <w:tcPr>
            <w:tcW w:w="2880" w:type="dxa"/>
            <w:vAlign w:val="center"/>
          </w:tcPr>
          <w:p w14:paraId="7D22F16C" w14:textId="49439268" w:rsidR="00D51DB6" w:rsidRPr="00A26904" w:rsidRDefault="00D51DB6" w:rsidP="00361F1C">
            <w:pPr>
              <w:pStyle w:val="TableEntry"/>
              <w:rPr>
                <w:rFonts w:ascii="Courier New" w:hAnsi="Courier New" w:cs="Courier New"/>
              </w:rPr>
            </w:pPr>
            <w:r w:rsidRPr="00A26904">
              <w:t>AlternativeUserID</w:t>
            </w:r>
          </w:p>
        </w:tc>
        <w:tc>
          <w:tcPr>
            <w:tcW w:w="810" w:type="dxa"/>
            <w:vAlign w:val="center"/>
          </w:tcPr>
          <w:p w14:paraId="4094C188" w14:textId="405477F9" w:rsidR="00D51DB6" w:rsidRPr="00A26904" w:rsidRDefault="00D51DB6" w:rsidP="00361F1C">
            <w:pPr>
              <w:pStyle w:val="TableEntry"/>
              <w:rPr>
                <w:rFonts w:ascii="Courier New" w:hAnsi="Courier New" w:cs="Courier New"/>
              </w:rPr>
            </w:pPr>
            <w:r w:rsidRPr="00A26904">
              <w:t>U</w:t>
            </w:r>
          </w:p>
        </w:tc>
        <w:tc>
          <w:tcPr>
            <w:tcW w:w="4410" w:type="dxa"/>
            <w:vAlign w:val="center"/>
          </w:tcPr>
          <w:p w14:paraId="25D15DA4" w14:textId="038B5D48" w:rsidR="00D51DB6" w:rsidRPr="00A26904" w:rsidRDefault="00D51DB6" w:rsidP="00361F1C">
            <w:pPr>
              <w:pStyle w:val="TableEntry"/>
              <w:rPr>
                <w:rFonts w:ascii="Courier New" w:hAnsi="Courier New" w:cs="Courier New"/>
              </w:rPr>
            </w:pPr>
            <w:r w:rsidRPr="00A26904">
              <w:t>the process ID as used within the local operating system in the local system of logs</w:t>
            </w:r>
          </w:p>
        </w:tc>
      </w:tr>
      <w:tr w:rsidR="00EB685C" w:rsidRPr="00A26904" w14:paraId="22D531B9" w14:textId="77777777" w:rsidTr="00361F1C">
        <w:tc>
          <w:tcPr>
            <w:tcW w:w="1980" w:type="dxa"/>
            <w:vMerge/>
          </w:tcPr>
          <w:p w14:paraId="2B282178" w14:textId="77777777" w:rsidR="00D51DB6" w:rsidRPr="00A26904" w:rsidRDefault="00D51DB6" w:rsidP="00D51DB6">
            <w:pPr>
              <w:pStyle w:val="BodyText"/>
            </w:pPr>
          </w:p>
        </w:tc>
        <w:tc>
          <w:tcPr>
            <w:tcW w:w="2880" w:type="dxa"/>
            <w:vAlign w:val="center"/>
          </w:tcPr>
          <w:p w14:paraId="3D98BB81" w14:textId="1486541F" w:rsidR="00D51DB6" w:rsidRPr="00A26904" w:rsidRDefault="00D51DB6" w:rsidP="00361F1C">
            <w:pPr>
              <w:pStyle w:val="TableEntry"/>
              <w:rPr>
                <w:rFonts w:ascii="Courier New" w:hAnsi="Courier New" w:cs="Courier New"/>
                <w:i/>
              </w:rPr>
            </w:pPr>
            <w:r w:rsidRPr="00A26904">
              <w:rPr>
                <w:i/>
              </w:rPr>
              <w:t>UserName</w:t>
            </w:r>
          </w:p>
        </w:tc>
        <w:tc>
          <w:tcPr>
            <w:tcW w:w="810" w:type="dxa"/>
            <w:vAlign w:val="center"/>
          </w:tcPr>
          <w:p w14:paraId="275E2592" w14:textId="0055EF40" w:rsidR="00D51DB6" w:rsidRPr="00A26904" w:rsidRDefault="00D51DB6" w:rsidP="00361F1C">
            <w:pPr>
              <w:pStyle w:val="TableEntry"/>
              <w:rPr>
                <w:rFonts w:ascii="Courier New" w:hAnsi="Courier New" w:cs="Courier New"/>
                <w:i/>
              </w:rPr>
            </w:pPr>
            <w:r w:rsidRPr="00A26904">
              <w:rPr>
                <w:i/>
              </w:rPr>
              <w:t>U</w:t>
            </w:r>
          </w:p>
        </w:tc>
        <w:tc>
          <w:tcPr>
            <w:tcW w:w="4410" w:type="dxa"/>
            <w:vAlign w:val="center"/>
          </w:tcPr>
          <w:p w14:paraId="61D4267B" w14:textId="7BC81063" w:rsidR="00D51DB6" w:rsidRPr="00A26904" w:rsidRDefault="00D51DB6" w:rsidP="00361F1C">
            <w:pPr>
              <w:pStyle w:val="TableEntry"/>
              <w:rPr>
                <w:i/>
              </w:rPr>
            </w:pPr>
            <w:r w:rsidRPr="00A26904">
              <w:rPr>
                <w:i/>
              </w:rPr>
              <w:t>not specialized</w:t>
            </w:r>
          </w:p>
        </w:tc>
      </w:tr>
      <w:tr w:rsidR="0073335D" w:rsidRPr="00A26904" w14:paraId="1741161A" w14:textId="77777777" w:rsidTr="00361F1C">
        <w:tc>
          <w:tcPr>
            <w:tcW w:w="1980" w:type="dxa"/>
            <w:vMerge/>
          </w:tcPr>
          <w:p w14:paraId="67E15567" w14:textId="77777777" w:rsidR="0073335D" w:rsidRPr="00A26904" w:rsidRDefault="0073335D" w:rsidP="00D51DB6">
            <w:pPr>
              <w:pStyle w:val="BodyText"/>
            </w:pPr>
          </w:p>
        </w:tc>
        <w:tc>
          <w:tcPr>
            <w:tcW w:w="2880" w:type="dxa"/>
            <w:vAlign w:val="center"/>
          </w:tcPr>
          <w:p w14:paraId="4A965065" w14:textId="45299143" w:rsidR="0073335D" w:rsidRPr="00A26904" w:rsidRDefault="0073335D" w:rsidP="00361F1C">
            <w:pPr>
              <w:pStyle w:val="TableEntry"/>
              <w:rPr>
                <w:rFonts w:ascii="Courier New" w:hAnsi="Courier New" w:cs="Courier New"/>
                <w:i/>
              </w:rPr>
            </w:pPr>
            <w:r w:rsidRPr="00A26904">
              <w:rPr>
                <w:i/>
              </w:rPr>
              <w:t>UserIsRequestor</w:t>
            </w:r>
          </w:p>
        </w:tc>
        <w:tc>
          <w:tcPr>
            <w:tcW w:w="810" w:type="dxa"/>
            <w:vAlign w:val="center"/>
          </w:tcPr>
          <w:p w14:paraId="039715D3" w14:textId="56B60909" w:rsidR="0073335D" w:rsidRPr="00A26904" w:rsidRDefault="0073335D" w:rsidP="00361F1C">
            <w:pPr>
              <w:pStyle w:val="TableEntry"/>
              <w:rPr>
                <w:rFonts w:ascii="Courier New" w:hAnsi="Courier New" w:cs="Courier New"/>
              </w:rPr>
            </w:pPr>
            <w:r w:rsidRPr="00A26904">
              <w:rPr>
                <w:i/>
              </w:rPr>
              <w:t>U</w:t>
            </w:r>
          </w:p>
        </w:tc>
        <w:tc>
          <w:tcPr>
            <w:tcW w:w="4410" w:type="dxa"/>
            <w:vAlign w:val="center"/>
          </w:tcPr>
          <w:p w14:paraId="562CFF0A" w14:textId="20857ABC" w:rsidR="0073335D" w:rsidRPr="00A26904" w:rsidRDefault="0073335D" w:rsidP="00361F1C">
            <w:pPr>
              <w:pStyle w:val="TableEntry"/>
              <w:rPr>
                <w:rFonts w:ascii="Courier New" w:hAnsi="Courier New" w:cs="Courier New"/>
              </w:rPr>
            </w:pPr>
            <w:r w:rsidRPr="00A26904">
              <w:rPr>
                <w:i/>
              </w:rPr>
              <w:t>not specialized</w:t>
            </w:r>
          </w:p>
        </w:tc>
      </w:tr>
      <w:tr w:rsidR="00EB685C" w:rsidRPr="00A26904" w14:paraId="29C9EF07" w14:textId="77777777" w:rsidTr="00361F1C">
        <w:tc>
          <w:tcPr>
            <w:tcW w:w="1980" w:type="dxa"/>
            <w:vMerge/>
          </w:tcPr>
          <w:p w14:paraId="36F99366" w14:textId="77777777" w:rsidR="00D51DB6" w:rsidRPr="00A26904" w:rsidRDefault="00D51DB6" w:rsidP="00D51DB6">
            <w:pPr>
              <w:pStyle w:val="BodyText"/>
            </w:pPr>
          </w:p>
        </w:tc>
        <w:tc>
          <w:tcPr>
            <w:tcW w:w="2880" w:type="dxa"/>
            <w:vAlign w:val="center"/>
          </w:tcPr>
          <w:p w14:paraId="1F98937D" w14:textId="4FE414E0" w:rsidR="00D51DB6" w:rsidRPr="00A26904" w:rsidRDefault="00D51DB6" w:rsidP="00361F1C">
            <w:pPr>
              <w:pStyle w:val="TableEntry"/>
              <w:rPr>
                <w:rFonts w:ascii="Courier New" w:hAnsi="Courier New" w:cs="Courier New"/>
              </w:rPr>
            </w:pPr>
            <w:r w:rsidRPr="00A26904">
              <w:t>RoleIDCode</w:t>
            </w:r>
          </w:p>
        </w:tc>
        <w:tc>
          <w:tcPr>
            <w:tcW w:w="810" w:type="dxa"/>
            <w:vAlign w:val="center"/>
          </w:tcPr>
          <w:p w14:paraId="3B5ED74F" w14:textId="7C01B3C8" w:rsidR="00D51DB6" w:rsidRPr="00A26904" w:rsidRDefault="00D51DB6" w:rsidP="00361F1C">
            <w:pPr>
              <w:pStyle w:val="TableEntry"/>
              <w:rPr>
                <w:rFonts w:ascii="Courier New" w:hAnsi="Courier New" w:cs="Courier New"/>
              </w:rPr>
            </w:pPr>
            <w:r w:rsidRPr="00A26904">
              <w:t>M</w:t>
            </w:r>
          </w:p>
        </w:tc>
        <w:tc>
          <w:tcPr>
            <w:tcW w:w="4410" w:type="dxa"/>
            <w:vAlign w:val="center"/>
          </w:tcPr>
          <w:p w14:paraId="4076D4AE" w14:textId="685AFAC3" w:rsidR="00D51DB6" w:rsidRPr="00A26904" w:rsidRDefault="00D51DB6" w:rsidP="00361F1C">
            <w:pPr>
              <w:pStyle w:val="TableEntry"/>
              <w:rPr>
                <w:rFonts w:ascii="Courier New" w:hAnsi="Courier New" w:cs="Courier New"/>
              </w:rPr>
            </w:pPr>
            <w:r w:rsidRPr="00A26904">
              <w:t>EV (110152, DCM, “Destination”)</w:t>
            </w:r>
          </w:p>
        </w:tc>
      </w:tr>
      <w:tr w:rsidR="00EB685C" w:rsidRPr="00A26904" w14:paraId="5B629B91" w14:textId="77777777" w:rsidTr="00361F1C">
        <w:tc>
          <w:tcPr>
            <w:tcW w:w="1980" w:type="dxa"/>
            <w:vMerge/>
          </w:tcPr>
          <w:p w14:paraId="42E3B4E3" w14:textId="77777777" w:rsidR="00D51DB6" w:rsidRPr="00A26904" w:rsidRDefault="00D51DB6" w:rsidP="00D51DB6">
            <w:pPr>
              <w:pStyle w:val="BodyText"/>
            </w:pPr>
          </w:p>
        </w:tc>
        <w:tc>
          <w:tcPr>
            <w:tcW w:w="2880" w:type="dxa"/>
            <w:vAlign w:val="center"/>
          </w:tcPr>
          <w:p w14:paraId="349F3E09" w14:textId="0552F577" w:rsidR="00D51DB6" w:rsidRPr="00A26904" w:rsidRDefault="00D51DB6" w:rsidP="00361F1C">
            <w:pPr>
              <w:pStyle w:val="TableEntry"/>
              <w:rPr>
                <w:rFonts w:ascii="Courier New" w:hAnsi="Courier New" w:cs="Courier New"/>
              </w:rPr>
            </w:pPr>
            <w:r w:rsidRPr="00A26904">
              <w:t>NetworkAccessPointTypeCode</w:t>
            </w:r>
          </w:p>
        </w:tc>
        <w:tc>
          <w:tcPr>
            <w:tcW w:w="810" w:type="dxa"/>
            <w:vAlign w:val="center"/>
          </w:tcPr>
          <w:p w14:paraId="5C1BA361" w14:textId="5A9F9BEA" w:rsidR="00D51DB6" w:rsidRPr="00A26904" w:rsidRDefault="00D51DB6" w:rsidP="00361F1C">
            <w:pPr>
              <w:pStyle w:val="TableEntry"/>
              <w:rPr>
                <w:rFonts w:ascii="Courier New" w:hAnsi="Courier New" w:cs="Courier New"/>
              </w:rPr>
            </w:pPr>
            <w:r w:rsidRPr="00A26904">
              <w:t>U</w:t>
            </w:r>
          </w:p>
        </w:tc>
        <w:tc>
          <w:tcPr>
            <w:tcW w:w="4410" w:type="dxa"/>
            <w:vAlign w:val="center"/>
          </w:tcPr>
          <w:p w14:paraId="2B579E5A" w14:textId="382D3700" w:rsidR="00D51DB6" w:rsidRPr="00A26904" w:rsidRDefault="00D51DB6" w:rsidP="00361F1C">
            <w:pPr>
              <w:pStyle w:val="TableEntry"/>
              <w:rPr>
                <w:rFonts w:ascii="Courier New" w:hAnsi="Courier New" w:cs="Courier New"/>
              </w:rPr>
            </w:pPr>
            <w:r w:rsidRPr="00A26904">
              <w:t>“1” for machine (DNS) name “2” for IP address</w:t>
            </w:r>
          </w:p>
        </w:tc>
      </w:tr>
      <w:tr w:rsidR="00EB685C" w:rsidRPr="00A26904" w14:paraId="66DA86E4" w14:textId="77777777" w:rsidTr="00361F1C">
        <w:tc>
          <w:tcPr>
            <w:tcW w:w="1980" w:type="dxa"/>
            <w:vMerge/>
          </w:tcPr>
          <w:p w14:paraId="70F6DE58" w14:textId="77777777" w:rsidR="00D51DB6" w:rsidRPr="00A26904" w:rsidRDefault="00D51DB6" w:rsidP="00D51DB6">
            <w:pPr>
              <w:pStyle w:val="BodyText"/>
            </w:pPr>
          </w:p>
        </w:tc>
        <w:tc>
          <w:tcPr>
            <w:tcW w:w="2880" w:type="dxa"/>
            <w:vAlign w:val="center"/>
          </w:tcPr>
          <w:p w14:paraId="49BCB98C" w14:textId="39A3D06B" w:rsidR="00D51DB6" w:rsidRPr="00A26904" w:rsidRDefault="00D51DB6" w:rsidP="00361F1C">
            <w:pPr>
              <w:pStyle w:val="TableEntry"/>
              <w:rPr>
                <w:rFonts w:ascii="Courier New" w:hAnsi="Courier New" w:cs="Courier New"/>
              </w:rPr>
            </w:pPr>
            <w:r w:rsidRPr="00A26904">
              <w:t>NetworkAccessPointID</w:t>
            </w:r>
          </w:p>
        </w:tc>
        <w:tc>
          <w:tcPr>
            <w:tcW w:w="810" w:type="dxa"/>
            <w:vAlign w:val="center"/>
          </w:tcPr>
          <w:p w14:paraId="68271922" w14:textId="5C7F7568" w:rsidR="00D51DB6" w:rsidRPr="00A26904" w:rsidRDefault="00D51DB6" w:rsidP="00361F1C">
            <w:pPr>
              <w:pStyle w:val="TableEntry"/>
              <w:rPr>
                <w:rFonts w:ascii="Courier New" w:hAnsi="Courier New" w:cs="Courier New"/>
              </w:rPr>
            </w:pPr>
            <w:r w:rsidRPr="00A26904">
              <w:t>U</w:t>
            </w:r>
          </w:p>
        </w:tc>
        <w:tc>
          <w:tcPr>
            <w:tcW w:w="4410" w:type="dxa"/>
            <w:vAlign w:val="center"/>
          </w:tcPr>
          <w:p w14:paraId="3EFC0F0F" w14:textId="5FEE39C7" w:rsidR="00D51DB6" w:rsidRPr="00A26904" w:rsidRDefault="00D51DB6" w:rsidP="00361F1C">
            <w:pPr>
              <w:pStyle w:val="TableEntry"/>
              <w:rPr>
                <w:rFonts w:ascii="Courier New" w:hAnsi="Courier New" w:cs="Courier New"/>
              </w:rPr>
            </w:pPr>
            <w:r w:rsidRPr="00A26904">
              <w:t xml:space="preserve">The machine name or IP address, as specified in </w:t>
            </w:r>
            <w:r w:rsidR="00A52F46" w:rsidRPr="00A26904">
              <w:rPr>
                <w:bCs/>
              </w:rPr>
              <w:t>DICOM PS 3.15 A.5.3.</w:t>
            </w:r>
          </w:p>
        </w:tc>
      </w:tr>
    </w:tbl>
    <w:p w14:paraId="4C1559D1" w14:textId="77777777" w:rsidR="004206BE" w:rsidRPr="00A26904" w:rsidRDefault="004206BE" w:rsidP="007A650E">
      <w:pPr>
        <w:pStyle w:val="BodyText"/>
      </w:pPr>
    </w:p>
    <w:tbl>
      <w:tblPr>
        <w:tblStyle w:val="TableGrid"/>
        <w:tblW w:w="10080" w:type="dxa"/>
        <w:tblInd w:w="-72" w:type="dxa"/>
        <w:tblLayout w:type="fixed"/>
        <w:tblLook w:val="04A0" w:firstRow="1" w:lastRow="0" w:firstColumn="1" w:lastColumn="0" w:noHBand="0" w:noVBand="1"/>
      </w:tblPr>
      <w:tblGrid>
        <w:gridCol w:w="1980"/>
        <w:gridCol w:w="2880"/>
        <w:gridCol w:w="810"/>
        <w:gridCol w:w="4410"/>
      </w:tblGrid>
      <w:tr w:rsidR="00EB685C" w:rsidRPr="00A26904" w14:paraId="60E4AA88" w14:textId="77777777" w:rsidTr="00361F1C">
        <w:tc>
          <w:tcPr>
            <w:tcW w:w="1980" w:type="dxa"/>
            <w:vMerge w:val="restart"/>
            <w:vAlign w:val="center"/>
          </w:tcPr>
          <w:p w14:paraId="75C6E4F6" w14:textId="790B1267" w:rsidR="00EB685C" w:rsidRPr="00A26904" w:rsidRDefault="004206BE" w:rsidP="00361F1C">
            <w:pPr>
              <w:pStyle w:val="TableEntryHeader"/>
              <w:rPr>
                <w:sz w:val="12"/>
                <w:szCs w:val="12"/>
              </w:rPr>
            </w:pPr>
            <w:r w:rsidRPr="00A26904">
              <w:t>Requester Entity:</w:t>
            </w:r>
          </w:p>
          <w:p w14:paraId="24D3CC50" w14:textId="6A4A9877" w:rsidR="004206BE" w:rsidRPr="00A26904" w:rsidRDefault="004206BE" w:rsidP="00361F1C">
            <w:pPr>
              <w:pStyle w:val="TableEntryHeader"/>
              <w:rPr>
                <w:sz w:val="12"/>
                <w:szCs w:val="12"/>
              </w:rPr>
            </w:pPr>
            <w:r w:rsidRPr="00A26904">
              <w:rPr>
                <w:sz w:val="12"/>
                <w:szCs w:val="12"/>
              </w:rPr>
              <w:t>AuditMessage/</w:t>
            </w:r>
          </w:p>
          <w:p w14:paraId="2515B744" w14:textId="6C51D5FA" w:rsidR="004206BE" w:rsidRPr="00A26904" w:rsidRDefault="004206BE" w:rsidP="00361F1C">
            <w:pPr>
              <w:pStyle w:val="TableEntryHeader"/>
            </w:pPr>
            <w:r w:rsidRPr="00A26904">
              <w:rPr>
                <w:sz w:val="12"/>
                <w:szCs w:val="12"/>
              </w:rPr>
              <w:t>ParticipantObjectIdentification</w:t>
            </w:r>
            <w:r w:rsidRPr="00A26904" w:rsidDel="001F0854">
              <w:rPr>
                <w:sz w:val="12"/>
                <w:szCs w:val="12"/>
              </w:rPr>
              <w:t xml:space="preserve"> </w:t>
            </w:r>
            <w:r w:rsidRPr="00A26904">
              <w:rPr>
                <w:sz w:val="12"/>
                <w:szCs w:val="12"/>
              </w:rPr>
              <w:t>(1)</w:t>
            </w:r>
          </w:p>
        </w:tc>
        <w:tc>
          <w:tcPr>
            <w:tcW w:w="2880" w:type="dxa"/>
          </w:tcPr>
          <w:p w14:paraId="4D246EB0" w14:textId="6ABB83F2" w:rsidR="004206BE" w:rsidRPr="00A26904" w:rsidRDefault="004206BE" w:rsidP="00361F1C">
            <w:pPr>
              <w:pStyle w:val="TableEntry"/>
            </w:pPr>
            <w:r w:rsidRPr="00A26904">
              <w:t>ParticipantObjectTypeCode</w:t>
            </w:r>
          </w:p>
        </w:tc>
        <w:tc>
          <w:tcPr>
            <w:tcW w:w="810" w:type="dxa"/>
          </w:tcPr>
          <w:p w14:paraId="09B73E9E" w14:textId="36C1CC22" w:rsidR="004206BE" w:rsidRPr="00A26904" w:rsidRDefault="004206BE" w:rsidP="00361F1C">
            <w:pPr>
              <w:pStyle w:val="TableEntry"/>
            </w:pPr>
            <w:r w:rsidRPr="00A26904">
              <w:t>M</w:t>
            </w:r>
          </w:p>
        </w:tc>
        <w:tc>
          <w:tcPr>
            <w:tcW w:w="4410" w:type="dxa"/>
          </w:tcPr>
          <w:p w14:paraId="55E9DD5B" w14:textId="43C0F96F" w:rsidR="004206BE" w:rsidRPr="00A26904" w:rsidRDefault="004206BE" w:rsidP="00361F1C">
            <w:pPr>
              <w:pStyle w:val="TableEntry"/>
            </w:pPr>
            <w:r w:rsidRPr="00A26904">
              <w:t>“1” (person)</w:t>
            </w:r>
          </w:p>
        </w:tc>
      </w:tr>
      <w:tr w:rsidR="004206BE" w:rsidRPr="00A26904" w14:paraId="7E554080" w14:textId="77777777" w:rsidTr="00361F1C">
        <w:trPr>
          <w:trHeight w:val="548"/>
        </w:trPr>
        <w:tc>
          <w:tcPr>
            <w:tcW w:w="1980" w:type="dxa"/>
            <w:vMerge/>
          </w:tcPr>
          <w:p w14:paraId="661FAAA2" w14:textId="77777777" w:rsidR="004206BE" w:rsidRPr="00A26904" w:rsidRDefault="004206BE" w:rsidP="007A650E">
            <w:pPr>
              <w:pStyle w:val="BodyText"/>
            </w:pPr>
          </w:p>
        </w:tc>
        <w:tc>
          <w:tcPr>
            <w:tcW w:w="2880" w:type="dxa"/>
          </w:tcPr>
          <w:p w14:paraId="67E1F439" w14:textId="5D2E034B" w:rsidR="004206BE" w:rsidRPr="00A26904" w:rsidRDefault="004206BE" w:rsidP="00361F1C">
            <w:pPr>
              <w:pStyle w:val="TableEntry"/>
              <w:rPr>
                <w:rFonts w:ascii="Courier New" w:hAnsi="Courier New" w:cs="Courier New"/>
              </w:rPr>
            </w:pPr>
            <w:r w:rsidRPr="00A26904">
              <w:t>ParticipantObjectTypeCodeRole</w:t>
            </w:r>
          </w:p>
        </w:tc>
        <w:tc>
          <w:tcPr>
            <w:tcW w:w="810" w:type="dxa"/>
          </w:tcPr>
          <w:p w14:paraId="626313B5" w14:textId="49414AA2" w:rsidR="004206BE" w:rsidRPr="00A26904" w:rsidRDefault="004206BE" w:rsidP="00361F1C">
            <w:pPr>
              <w:pStyle w:val="TableEntry"/>
              <w:rPr>
                <w:rFonts w:ascii="Courier New" w:hAnsi="Courier New" w:cs="Courier New"/>
              </w:rPr>
            </w:pPr>
            <w:r w:rsidRPr="00A26904">
              <w:t>M</w:t>
            </w:r>
          </w:p>
        </w:tc>
        <w:tc>
          <w:tcPr>
            <w:tcW w:w="4410" w:type="dxa"/>
          </w:tcPr>
          <w:p w14:paraId="0DF80144" w14:textId="68D90264" w:rsidR="004206BE" w:rsidRPr="00A26904" w:rsidRDefault="004206BE" w:rsidP="00361F1C">
            <w:pPr>
              <w:pStyle w:val="TableEntry"/>
              <w:rPr>
                <w:rFonts w:ascii="Courier New" w:hAnsi="Courier New" w:cs="Courier New"/>
              </w:rPr>
            </w:pPr>
            <w:r w:rsidRPr="00A26904">
              <w:t>“11” (security user entity)</w:t>
            </w:r>
          </w:p>
        </w:tc>
      </w:tr>
      <w:tr w:rsidR="004206BE" w:rsidRPr="00A26904" w14:paraId="611F0AA2" w14:textId="77777777" w:rsidTr="00361F1C">
        <w:tc>
          <w:tcPr>
            <w:tcW w:w="1980" w:type="dxa"/>
            <w:vMerge/>
          </w:tcPr>
          <w:p w14:paraId="2798748C" w14:textId="77777777" w:rsidR="004206BE" w:rsidRPr="00A26904" w:rsidRDefault="004206BE" w:rsidP="007A650E">
            <w:pPr>
              <w:pStyle w:val="BodyText"/>
            </w:pPr>
          </w:p>
        </w:tc>
        <w:tc>
          <w:tcPr>
            <w:tcW w:w="2880" w:type="dxa"/>
          </w:tcPr>
          <w:p w14:paraId="1EBBF70D" w14:textId="683D927D" w:rsidR="004206BE" w:rsidRPr="00A26904" w:rsidRDefault="004206BE" w:rsidP="00361F1C">
            <w:pPr>
              <w:pStyle w:val="TableEntry"/>
              <w:rPr>
                <w:rFonts w:ascii="Courier New" w:hAnsi="Courier New" w:cs="Courier New"/>
              </w:rPr>
            </w:pPr>
            <w:r w:rsidRPr="00A26904">
              <w:rPr>
                <w:i/>
              </w:rPr>
              <w:t>ParticipantObjectDataLifeCycle</w:t>
            </w:r>
          </w:p>
        </w:tc>
        <w:tc>
          <w:tcPr>
            <w:tcW w:w="810" w:type="dxa"/>
          </w:tcPr>
          <w:p w14:paraId="2C017F8C" w14:textId="1D29AF49" w:rsidR="004206BE" w:rsidRPr="00A26904" w:rsidRDefault="004206BE" w:rsidP="00361F1C">
            <w:pPr>
              <w:pStyle w:val="TableEntry"/>
              <w:rPr>
                <w:rFonts w:ascii="Courier New" w:hAnsi="Courier New" w:cs="Courier New"/>
              </w:rPr>
            </w:pPr>
            <w:r w:rsidRPr="00A26904">
              <w:rPr>
                <w:i/>
              </w:rPr>
              <w:t>U</w:t>
            </w:r>
          </w:p>
        </w:tc>
        <w:tc>
          <w:tcPr>
            <w:tcW w:w="4410" w:type="dxa"/>
          </w:tcPr>
          <w:p w14:paraId="5086DED2" w14:textId="6336503F" w:rsidR="004206BE" w:rsidRPr="00A26904" w:rsidRDefault="004206BE" w:rsidP="00361F1C">
            <w:pPr>
              <w:pStyle w:val="TableEntry"/>
              <w:rPr>
                <w:rFonts w:ascii="Courier New" w:hAnsi="Courier New" w:cs="Courier New"/>
              </w:rPr>
            </w:pPr>
            <w:r w:rsidRPr="00A26904">
              <w:rPr>
                <w:i/>
              </w:rPr>
              <w:t>not specialized</w:t>
            </w:r>
          </w:p>
        </w:tc>
      </w:tr>
      <w:tr w:rsidR="004206BE" w:rsidRPr="00A26904" w14:paraId="67587572" w14:textId="77777777" w:rsidTr="00361F1C">
        <w:tc>
          <w:tcPr>
            <w:tcW w:w="1980" w:type="dxa"/>
            <w:vMerge/>
          </w:tcPr>
          <w:p w14:paraId="7EE7DBB7" w14:textId="77777777" w:rsidR="004206BE" w:rsidRPr="00A26904" w:rsidRDefault="004206BE" w:rsidP="007A650E">
            <w:pPr>
              <w:pStyle w:val="BodyText"/>
            </w:pPr>
          </w:p>
        </w:tc>
        <w:tc>
          <w:tcPr>
            <w:tcW w:w="2880" w:type="dxa"/>
          </w:tcPr>
          <w:p w14:paraId="1FE4E6C8" w14:textId="35B15ABA" w:rsidR="004206BE" w:rsidRPr="00A26904" w:rsidRDefault="004206BE" w:rsidP="00361F1C">
            <w:pPr>
              <w:pStyle w:val="TableEntry"/>
              <w:rPr>
                <w:rFonts w:ascii="Courier New" w:hAnsi="Courier New" w:cs="Courier New"/>
              </w:rPr>
            </w:pPr>
            <w:r w:rsidRPr="00A26904">
              <w:t>ParticipantObjectIDTypeCode</w:t>
            </w:r>
          </w:p>
        </w:tc>
        <w:tc>
          <w:tcPr>
            <w:tcW w:w="810" w:type="dxa"/>
          </w:tcPr>
          <w:p w14:paraId="2B763E54" w14:textId="6FF2633D" w:rsidR="004206BE" w:rsidRPr="00A26904" w:rsidRDefault="004206BE" w:rsidP="00361F1C">
            <w:pPr>
              <w:pStyle w:val="TableEntry"/>
              <w:rPr>
                <w:rFonts w:ascii="Courier New" w:hAnsi="Courier New" w:cs="Courier New"/>
              </w:rPr>
            </w:pPr>
            <w:r w:rsidRPr="00A26904">
              <w:t>M</w:t>
            </w:r>
          </w:p>
        </w:tc>
        <w:tc>
          <w:tcPr>
            <w:tcW w:w="4410" w:type="dxa"/>
          </w:tcPr>
          <w:p w14:paraId="7241F4C7" w14:textId="3BC23751" w:rsidR="004206BE" w:rsidRPr="00A26904" w:rsidRDefault="004206BE" w:rsidP="00361F1C">
            <w:pPr>
              <w:pStyle w:val="TableEntry"/>
              <w:rPr>
                <w:rFonts w:ascii="Courier New" w:hAnsi="Courier New" w:cs="Courier New"/>
              </w:rPr>
            </w:pPr>
            <w:r w:rsidRPr="00A26904">
              <w:t>EV(“ITI-</w:t>
            </w:r>
            <w:r w:rsidR="00E2515A" w:rsidRPr="00A26904">
              <w:t>79</w:t>
            </w:r>
            <w:r w:rsidRPr="00A26904">
              <w:t>”, “IHE Transaction”, “</w:t>
            </w:r>
            <w:r w:rsidR="00D135B8" w:rsidRPr="00A26904">
              <w:t>Authorization Decisions Query</w:t>
            </w:r>
            <w:r w:rsidRPr="00A26904">
              <w:t>”)</w:t>
            </w:r>
          </w:p>
        </w:tc>
      </w:tr>
      <w:tr w:rsidR="004206BE" w:rsidRPr="00A26904" w14:paraId="5BA21B42" w14:textId="77777777" w:rsidTr="00361F1C">
        <w:tc>
          <w:tcPr>
            <w:tcW w:w="1980" w:type="dxa"/>
            <w:vMerge/>
          </w:tcPr>
          <w:p w14:paraId="479E79B2" w14:textId="77777777" w:rsidR="004206BE" w:rsidRPr="00A26904" w:rsidRDefault="004206BE" w:rsidP="007A650E">
            <w:pPr>
              <w:pStyle w:val="BodyText"/>
            </w:pPr>
          </w:p>
        </w:tc>
        <w:tc>
          <w:tcPr>
            <w:tcW w:w="2880" w:type="dxa"/>
          </w:tcPr>
          <w:p w14:paraId="25AF6EFE" w14:textId="70D3514E" w:rsidR="004206BE" w:rsidRPr="00A26904" w:rsidRDefault="004206BE" w:rsidP="00361F1C">
            <w:pPr>
              <w:pStyle w:val="TableEntry"/>
              <w:rPr>
                <w:rFonts w:ascii="Courier New" w:hAnsi="Courier New" w:cs="Courier New"/>
              </w:rPr>
            </w:pPr>
            <w:r w:rsidRPr="00A26904">
              <w:rPr>
                <w:i/>
              </w:rPr>
              <w:t>ParticipantObjectSensitivity</w:t>
            </w:r>
          </w:p>
        </w:tc>
        <w:tc>
          <w:tcPr>
            <w:tcW w:w="810" w:type="dxa"/>
          </w:tcPr>
          <w:p w14:paraId="5641CB22" w14:textId="75E3166B" w:rsidR="004206BE" w:rsidRPr="00A26904" w:rsidRDefault="004206BE" w:rsidP="00361F1C">
            <w:pPr>
              <w:pStyle w:val="TableEntry"/>
              <w:rPr>
                <w:rFonts w:ascii="Courier New" w:hAnsi="Courier New" w:cs="Courier New"/>
              </w:rPr>
            </w:pPr>
            <w:r w:rsidRPr="00A26904">
              <w:rPr>
                <w:i/>
              </w:rPr>
              <w:t>U</w:t>
            </w:r>
          </w:p>
        </w:tc>
        <w:tc>
          <w:tcPr>
            <w:tcW w:w="4410" w:type="dxa"/>
          </w:tcPr>
          <w:p w14:paraId="351AAE6B" w14:textId="23DFF518" w:rsidR="004206BE" w:rsidRPr="00A26904" w:rsidRDefault="004206BE" w:rsidP="00361F1C">
            <w:pPr>
              <w:pStyle w:val="TableEntry"/>
              <w:rPr>
                <w:rFonts w:ascii="Courier New" w:hAnsi="Courier New" w:cs="Courier New"/>
              </w:rPr>
            </w:pPr>
            <w:r w:rsidRPr="00A26904">
              <w:rPr>
                <w:i/>
              </w:rPr>
              <w:t>not specialized</w:t>
            </w:r>
          </w:p>
        </w:tc>
      </w:tr>
      <w:tr w:rsidR="004206BE" w:rsidRPr="00A26904" w14:paraId="4A21CA35" w14:textId="77777777" w:rsidTr="00361F1C">
        <w:tc>
          <w:tcPr>
            <w:tcW w:w="1980" w:type="dxa"/>
            <w:vMerge/>
          </w:tcPr>
          <w:p w14:paraId="74FC8B64" w14:textId="77777777" w:rsidR="004206BE" w:rsidRPr="00A26904" w:rsidRDefault="004206BE" w:rsidP="007A650E">
            <w:pPr>
              <w:pStyle w:val="BodyText"/>
            </w:pPr>
          </w:p>
        </w:tc>
        <w:tc>
          <w:tcPr>
            <w:tcW w:w="2880" w:type="dxa"/>
          </w:tcPr>
          <w:p w14:paraId="177C620F" w14:textId="61CA54B0" w:rsidR="004206BE" w:rsidRPr="00A26904" w:rsidRDefault="004206BE" w:rsidP="00361F1C">
            <w:pPr>
              <w:pStyle w:val="TableEntry"/>
              <w:rPr>
                <w:rFonts w:ascii="Courier New" w:hAnsi="Courier New" w:cs="Courier New"/>
              </w:rPr>
            </w:pPr>
            <w:r w:rsidRPr="00A26904">
              <w:t>ParticipantObjectID</w:t>
            </w:r>
          </w:p>
        </w:tc>
        <w:tc>
          <w:tcPr>
            <w:tcW w:w="810" w:type="dxa"/>
          </w:tcPr>
          <w:p w14:paraId="19CA8E20" w14:textId="2A1FBBE8" w:rsidR="004206BE" w:rsidRPr="00A26904" w:rsidRDefault="004206BE" w:rsidP="00361F1C">
            <w:pPr>
              <w:pStyle w:val="TableEntry"/>
              <w:rPr>
                <w:rFonts w:ascii="Courier New" w:hAnsi="Courier New" w:cs="Courier New"/>
              </w:rPr>
            </w:pPr>
            <w:r w:rsidRPr="00A26904">
              <w:t>M</w:t>
            </w:r>
          </w:p>
        </w:tc>
        <w:tc>
          <w:tcPr>
            <w:tcW w:w="4410" w:type="dxa"/>
          </w:tcPr>
          <w:p w14:paraId="0ABB2FB4" w14:textId="2E0D3D88" w:rsidR="004206BE" w:rsidRPr="00A26904" w:rsidRDefault="004206BE" w:rsidP="00361F1C">
            <w:pPr>
              <w:pStyle w:val="TableEntry"/>
              <w:rPr>
                <w:rFonts w:ascii="Courier New" w:hAnsi="Courier New" w:cs="Courier New"/>
              </w:rPr>
            </w:pPr>
            <w:r w:rsidRPr="00A26904">
              <w:t xml:space="preserve">The </w:t>
            </w:r>
            <w:r w:rsidR="00CE53CE" w:rsidRPr="00A26904">
              <w:t>Requester Entity</w:t>
            </w:r>
            <w:r w:rsidRPr="00A26904">
              <w:t xml:space="preserve"> who wants to retrieve documents (identified in the Attribute with AttributeId urn:oasis:names:tc:xacml:1.0:subject:subject-id)</w:t>
            </w:r>
          </w:p>
        </w:tc>
      </w:tr>
      <w:tr w:rsidR="004206BE" w:rsidRPr="00A26904" w14:paraId="1585AEB2" w14:textId="77777777" w:rsidTr="00361F1C">
        <w:tc>
          <w:tcPr>
            <w:tcW w:w="1980" w:type="dxa"/>
            <w:vMerge/>
          </w:tcPr>
          <w:p w14:paraId="0D57277A" w14:textId="77777777" w:rsidR="004206BE" w:rsidRPr="00A26904" w:rsidRDefault="004206BE" w:rsidP="007A650E">
            <w:pPr>
              <w:pStyle w:val="BodyText"/>
            </w:pPr>
          </w:p>
        </w:tc>
        <w:tc>
          <w:tcPr>
            <w:tcW w:w="2880" w:type="dxa"/>
          </w:tcPr>
          <w:p w14:paraId="63922D17" w14:textId="0D7521DB" w:rsidR="004206BE" w:rsidRPr="00A26904" w:rsidRDefault="004206BE" w:rsidP="00361F1C">
            <w:pPr>
              <w:pStyle w:val="TableEntry"/>
              <w:rPr>
                <w:rFonts w:ascii="Courier New" w:hAnsi="Courier New" w:cs="Courier New"/>
              </w:rPr>
            </w:pPr>
            <w:r w:rsidRPr="00A26904">
              <w:rPr>
                <w:i/>
              </w:rPr>
              <w:t>ParticipantObjectName</w:t>
            </w:r>
          </w:p>
        </w:tc>
        <w:tc>
          <w:tcPr>
            <w:tcW w:w="810" w:type="dxa"/>
          </w:tcPr>
          <w:p w14:paraId="79D8A6EA" w14:textId="61A0936A" w:rsidR="004206BE" w:rsidRPr="00A26904" w:rsidRDefault="004206BE" w:rsidP="00361F1C">
            <w:pPr>
              <w:pStyle w:val="TableEntry"/>
              <w:rPr>
                <w:rFonts w:ascii="Courier New" w:hAnsi="Courier New" w:cs="Courier New"/>
              </w:rPr>
            </w:pPr>
            <w:r w:rsidRPr="00A26904">
              <w:rPr>
                <w:i/>
              </w:rPr>
              <w:t>U</w:t>
            </w:r>
          </w:p>
        </w:tc>
        <w:tc>
          <w:tcPr>
            <w:tcW w:w="4410" w:type="dxa"/>
          </w:tcPr>
          <w:p w14:paraId="07885DDD" w14:textId="684446F0" w:rsidR="004206BE" w:rsidRPr="00A26904" w:rsidRDefault="004206BE" w:rsidP="00361F1C">
            <w:pPr>
              <w:pStyle w:val="TableEntry"/>
              <w:rPr>
                <w:rFonts w:ascii="Courier New" w:hAnsi="Courier New" w:cs="Courier New"/>
              </w:rPr>
            </w:pPr>
            <w:r w:rsidRPr="00A26904">
              <w:rPr>
                <w:i/>
              </w:rPr>
              <w:t>not specialized</w:t>
            </w:r>
          </w:p>
        </w:tc>
      </w:tr>
      <w:tr w:rsidR="004206BE" w:rsidRPr="00A26904" w14:paraId="557EF4A5" w14:textId="77777777" w:rsidTr="00361F1C">
        <w:tc>
          <w:tcPr>
            <w:tcW w:w="1980" w:type="dxa"/>
            <w:vMerge/>
          </w:tcPr>
          <w:p w14:paraId="448B9A1C" w14:textId="77777777" w:rsidR="004206BE" w:rsidRPr="00A26904" w:rsidRDefault="004206BE" w:rsidP="007A650E">
            <w:pPr>
              <w:pStyle w:val="BodyText"/>
            </w:pPr>
          </w:p>
        </w:tc>
        <w:tc>
          <w:tcPr>
            <w:tcW w:w="2880" w:type="dxa"/>
          </w:tcPr>
          <w:p w14:paraId="3AA40DE5" w14:textId="1E624194" w:rsidR="004206BE" w:rsidRPr="00A26904" w:rsidRDefault="004206BE" w:rsidP="00361F1C">
            <w:pPr>
              <w:pStyle w:val="TableEntry"/>
              <w:rPr>
                <w:rFonts w:ascii="Courier New" w:hAnsi="Courier New" w:cs="Courier New"/>
              </w:rPr>
            </w:pPr>
            <w:r w:rsidRPr="00A26904">
              <w:rPr>
                <w:i/>
              </w:rPr>
              <w:t>ParticipantObjectQuery</w:t>
            </w:r>
          </w:p>
        </w:tc>
        <w:tc>
          <w:tcPr>
            <w:tcW w:w="810" w:type="dxa"/>
          </w:tcPr>
          <w:p w14:paraId="42B5EF58" w14:textId="3A7A7CD2" w:rsidR="004206BE" w:rsidRPr="00A26904" w:rsidRDefault="004206BE" w:rsidP="00361F1C">
            <w:pPr>
              <w:pStyle w:val="TableEntry"/>
              <w:rPr>
                <w:rFonts w:ascii="Courier New" w:hAnsi="Courier New" w:cs="Courier New"/>
              </w:rPr>
            </w:pPr>
            <w:r w:rsidRPr="00A26904">
              <w:rPr>
                <w:i/>
              </w:rPr>
              <w:t>U</w:t>
            </w:r>
          </w:p>
        </w:tc>
        <w:tc>
          <w:tcPr>
            <w:tcW w:w="4410" w:type="dxa"/>
          </w:tcPr>
          <w:p w14:paraId="58ABE50C" w14:textId="081344A8" w:rsidR="004206BE" w:rsidRPr="00A26904" w:rsidRDefault="004206BE" w:rsidP="00361F1C">
            <w:pPr>
              <w:pStyle w:val="TableEntry"/>
              <w:rPr>
                <w:rFonts w:ascii="Courier New" w:hAnsi="Courier New" w:cs="Courier New"/>
              </w:rPr>
            </w:pPr>
            <w:r w:rsidRPr="00A26904">
              <w:rPr>
                <w:i/>
              </w:rPr>
              <w:t>not specialized</w:t>
            </w:r>
          </w:p>
        </w:tc>
      </w:tr>
      <w:tr w:rsidR="004206BE" w:rsidRPr="00A26904" w14:paraId="09EBD1D4" w14:textId="77777777" w:rsidTr="00361F1C">
        <w:tc>
          <w:tcPr>
            <w:tcW w:w="1980" w:type="dxa"/>
            <w:vMerge/>
          </w:tcPr>
          <w:p w14:paraId="027C3E61" w14:textId="77777777" w:rsidR="004206BE" w:rsidRPr="00A26904" w:rsidRDefault="004206BE" w:rsidP="007A650E">
            <w:pPr>
              <w:pStyle w:val="BodyText"/>
            </w:pPr>
          </w:p>
        </w:tc>
        <w:tc>
          <w:tcPr>
            <w:tcW w:w="2880" w:type="dxa"/>
          </w:tcPr>
          <w:p w14:paraId="7371B9F2" w14:textId="663D95A1" w:rsidR="004206BE" w:rsidRPr="00A26904" w:rsidRDefault="004206BE" w:rsidP="00361F1C">
            <w:pPr>
              <w:pStyle w:val="TableEntry"/>
              <w:rPr>
                <w:rFonts w:ascii="Courier New" w:hAnsi="Courier New" w:cs="Courier New"/>
              </w:rPr>
            </w:pPr>
            <w:r w:rsidRPr="00A26904">
              <w:rPr>
                <w:i/>
              </w:rPr>
              <w:t>ParticipantObjectDetail</w:t>
            </w:r>
          </w:p>
        </w:tc>
        <w:tc>
          <w:tcPr>
            <w:tcW w:w="810" w:type="dxa"/>
          </w:tcPr>
          <w:p w14:paraId="6CF76749" w14:textId="63A22EF5" w:rsidR="004206BE" w:rsidRPr="00A26904" w:rsidRDefault="004206BE" w:rsidP="00361F1C">
            <w:pPr>
              <w:pStyle w:val="TableEntry"/>
              <w:rPr>
                <w:rFonts w:ascii="Courier New" w:hAnsi="Courier New" w:cs="Courier New"/>
              </w:rPr>
            </w:pPr>
            <w:r w:rsidRPr="00A26904">
              <w:rPr>
                <w:i/>
              </w:rPr>
              <w:t>U</w:t>
            </w:r>
          </w:p>
        </w:tc>
        <w:tc>
          <w:tcPr>
            <w:tcW w:w="4410" w:type="dxa"/>
          </w:tcPr>
          <w:p w14:paraId="6A423B5A" w14:textId="5FF0554D" w:rsidR="004206BE" w:rsidRPr="00A26904" w:rsidRDefault="004206BE" w:rsidP="00361F1C">
            <w:pPr>
              <w:pStyle w:val="TableEntry"/>
              <w:rPr>
                <w:rFonts w:ascii="Courier New" w:hAnsi="Courier New" w:cs="Courier New"/>
              </w:rPr>
            </w:pPr>
            <w:r w:rsidRPr="00A26904">
              <w:rPr>
                <w:i/>
              </w:rPr>
              <w:t>not specialized</w:t>
            </w:r>
          </w:p>
        </w:tc>
      </w:tr>
    </w:tbl>
    <w:p w14:paraId="386C23CB" w14:textId="77777777" w:rsidR="004206BE" w:rsidRPr="00A26904" w:rsidRDefault="004206BE" w:rsidP="007A650E">
      <w:pPr>
        <w:pStyle w:val="BodyText"/>
      </w:pPr>
    </w:p>
    <w:tbl>
      <w:tblPr>
        <w:tblStyle w:val="TableGrid"/>
        <w:tblW w:w="10080" w:type="dxa"/>
        <w:tblInd w:w="-72" w:type="dxa"/>
        <w:tblLook w:val="04A0" w:firstRow="1" w:lastRow="0" w:firstColumn="1" w:lastColumn="0" w:noHBand="0" w:noVBand="1"/>
      </w:tblPr>
      <w:tblGrid>
        <w:gridCol w:w="2101"/>
        <w:gridCol w:w="2856"/>
        <w:gridCol w:w="769"/>
        <w:gridCol w:w="4354"/>
      </w:tblGrid>
      <w:tr w:rsidR="004206BE" w:rsidRPr="00A26904" w14:paraId="17AB6E95" w14:textId="77777777" w:rsidTr="00637509">
        <w:tc>
          <w:tcPr>
            <w:tcW w:w="1964" w:type="dxa"/>
            <w:vMerge w:val="restart"/>
            <w:vAlign w:val="center"/>
          </w:tcPr>
          <w:p w14:paraId="7DF46F0F" w14:textId="77777777" w:rsidR="004206BE" w:rsidRPr="00A26904" w:rsidRDefault="004206BE" w:rsidP="007548EF">
            <w:pPr>
              <w:pStyle w:val="TableEntryHeader"/>
            </w:pPr>
            <w:r w:rsidRPr="00A26904">
              <w:t>Query Parameters:</w:t>
            </w:r>
          </w:p>
          <w:p w14:paraId="25557D73" w14:textId="77777777" w:rsidR="004206BE" w:rsidRPr="008A2C55" w:rsidRDefault="004206BE" w:rsidP="008A2C55">
            <w:pPr>
              <w:pStyle w:val="TableEntryHeader"/>
              <w:rPr>
                <w:b w:val="0"/>
                <w:sz w:val="12"/>
                <w:szCs w:val="12"/>
              </w:rPr>
            </w:pPr>
            <w:r w:rsidRPr="00AB6187">
              <w:rPr>
                <w:sz w:val="12"/>
                <w:szCs w:val="12"/>
              </w:rPr>
              <w:t>AuditMessage/</w:t>
            </w:r>
          </w:p>
          <w:p w14:paraId="662D6C8B" w14:textId="5BBA66F0" w:rsidR="004206BE" w:rsidRPr="00A26904" w:rsidRDefault="004206BE" w:rsidP="008A2C55">
            <w:pPr>
              <w:pStyle w:val="TableEntryHeader"/>
            </w:pPr>
            <w:r w:rsidRPr="00AB6187">
              <w:rPr>
                <w:sz w:val="12"/>
                <w:szCs w:val="12"/>
              </w:rPr>
              <w:t>ParticipantObjectIdentification</w:t>
            </w:r>
            <w:r w:rsidRPr="00F1700F" w:rsidDel="001F0854">
              <w:rPr>
                <w:sz w:val="12"/>
                <w:szCs w:val="12"/>
              </w:rPr>
              <w:t xml:space="preserve"> </w:t>
            </w:r>
            <w:r w:rsidRPr="00256149">
              <w:rPr>
                <w:sz w:val="12"/>
                <w:szCs w:val="12"/>
              </w:rPr>
              <w:t>(1)</w:t>
            </w:r>
          </w:p>
        </w:tc>
        <w:tc>
          <w:tcPr>
            <w:tcW w:w="2862" w:type="dxa"/>
          </w:tcPr>
          <w:p w14:paraId="77A9F5F2" w14:textId="53F84EE5" w:rsidR="004206BE" w:rsidRPr="00A26904" w:rsidRDefault="004206BE" w:rsidP="00361F1C">
            <w:pPr>
              <w:pStyle w:val="TableEntry"/>
            </w:pPr>
            <w:r w:rsidRPr="00A26904">
              <w:t>ParticipantObjectTypeCode</w:t>
            </w:r>
          </w:p>
        </w:tc>
        <w:tc>
          <w:tcPr>
            <w:tcW w:w="779" w:type="dxa"/>
          </w:tcPr>
          <w:p w14:paraId="4E4D42DE" w14:textId="77F7768A" w:rsidR="004206BE" w:rsidRPr="00A26904" w:rsidRDefault="004206BE" w:rsidP="00361F1C">
            <w:pPr>
              <w:pStyle w:val="TableEntry"/>
            </w:pPr>
            <w:r w:rsidRPr="00A26904">
              <w:t>M</w:t>
            </w:r>
          </w:p>
        </w:tc>
        <w:tc>
          <w:tcPr>
            <w:tcW w:w="4475" w:type="dxa"/>
          </w:tcPr>
          <w:p w14:paraId="050B2587" w14:textId="6B8B73AE" w:rsidR="004206BE" w:rsidRPr="00A26904" w:rsidRDefault="004206BE" w:rsidP="00361F1C">
            <w:pPr>
              <w:pStyle w:val="TableEntry"/>
            </w:pPr>
            <w:r w:rsidRPr="00A26904">
              <w:t>“2” (SYSTEM)</w:t>
            </w:r>
          </w:p>
        </w:tc>
      </w:tr>
      <w:tr w:rsidR="004206BE" w:rsidRPr="00A26904" w14:paraId="2AD99754" w14:textId="77777777" w:rsidTr="00637509">
        <w:tc>
          <w:tcPr>
            <w:tcW w:w="1964" w:type="dxa"/>
            <w:vMerge/>
          </w:tcPr>
          <w:p w14:paraId="26BE08FF" w14:textId="77777777" w:rsidR="004206BE" w:rsidRPr="00A26904" w:rsidRDefault="004206BE" w:rsidP="007A650E">
            <w:pPr>
              <w:pStyle w:val="BodyText"/>
            </w:pPr>
          </w:p>
        </w:tc>
        <w:tc>
          <w:tcPr>
            <w:tcW w:w="2862" w:type="dxa"/>
          </w:tcPr>
          <w:p w14:paraId="636BE152" w14:textId="5FE1DB76" w:rsidR="004206BE" w:rsidRPr="00A26904" w:rsidRDefault="004206BE" w:rsidP="00361F1C">
            <w:pPr>
              <w:pStyle w:val="TableEntry"/>
              <w:rPr>
                <w:rFonts w:ascii="Courier New" w:hAnsi="Courier New" w:cs="Courier New"/>
              </w:rPr>
            </w:pPr>
            <w:r w:rsidRPr="00A26904">
              <w:t>ParticipantObjectTypeCodeRole</w:t>
            </w:r>
          </w:p>
        </w:tc>
        <w:tc>
          <w:tcPr>
            <w:tcW w:w="779" w:type="dxa"/>
          </w:tcPr>
          <w:p w14:paraId="3CAFF9F4" w14:textId="76AD2471" w:rsidR="004206BE" w:rsidRPr="00A26904" w:rsidRDefault="004206BE" w:rsidP="00361F1C">
            <w:pPr>
              <w:pStyle w:val="TableEntry"/>
              <w:rPr>
                <w:rFonts w:ascii="Courier New" w:hAnsi="Courier New" w:cs="Courier New"/>
              </w:rPr>
            </w:pPr>
            <w:r w:rsidRPr="00A26904">
              <w:t>M</w:t>
            </w:r>
          </w:p>
        </w:tc>
        <w:tc>
          <w:tcPr>
            <w:tcW w:w="4475" w:type="dxa"/>
          </w:tcPr>
          <w:p w14:paraId="4614E673" w14:textId="6B5BF670" w:rsidR="004206BE" w:rsidRPr="00A26904" w:rsidRDefault="004206BE" w:rsidP="00361F1C">
            <w:pPr>
              <w:pStyle w:val="TableEntry"/>
              <w:rPr>
                <w:rFonts w:ascii="Courier New" w:hAnsi="Courier New" w:cs="Courier New"/>
              </w:rPr>
            </w:pPr>
            <w:r w:rsidRPr="00A26904">
              <w:t>“24” (query)</w:t>
            </w:r>
          </w:p>
        </w:tc>
      </w:tr>
      <w:tr w:rsidR="004206BE" w:rsidRPr="00A26904" w14:paraId="3D280383" w14:textId="77777777" w:rsidTr="00637509">
        <w:tc>
          <w:tcPr>
            <w:tcW w:w="1964" w:type="dxa"/>
            <w:vMerge/>
          </w:tcPr>
          <w:p w14:paraId="788F4B47" w14:textId="77777777" w:rsidR="004206BE" w:rsidRPr="00A26904" w:rsidRDefault="004206BE" w:rsidP="007A650E">
            <w:pPr>
              <w:pStyle w:val="BodyText"/>
            </w:pPr>
          </w:p>
        </w:tc>
        <w:tc>
          <w:tcPr>
            <w:tcW w:w="2862" w:type="dxa"/>
          </w:tcPr>
          <w:p w14:paraId="2C47D3DC" w14:textId="420A1C66" w:rsidR="004206BE" w:rsidRPr="00A26904" w:rsidRDefault="004206BE" w:rsidP="00361F1C">
            <w:pPr>
              <w:pStyle w:val="TableEntry"/>
              <w:rPr>
                <w:rFonts w:ascii="Courier New" w:hAnsi="Courier New" w:cs="Courier New"/>
              </w:rPr>
            </w:pPr>
            <w:r w:rsidRPr="00A26904">
              <w:rPr>
                <w:i/>
              </w:rPr>
              <w:t>ParticipantObjectDataLifeCycle</w:t>
            </w:r>
          </w:p>
        </w:tc>
        <w:tc>
          <w:tcPr>
            <w:tcW w:w="779" w:type="dxa"/>
          </w:tcPr>
          <w:p w14:paraId="5A977C82" w14:textId="18F05CAF" w:rsidR="004206BE" w:rsidRPr="00A26904" w:rsidRDefault="004206BE" w:rsidP="00361F1C">
            <w:pPr>
              <w:pStyle w:val="TableEntry"/>
              <w:rPr>
                <w:rFonts w:ascii="Courier New" w:hAnsi="Courier New" w:cs="Courier New"/>
              </w:rPr>
            </w:pPr>
            <w:r w:rsidRPr="00A26904">
              <w:rPr>
                <w:i/>
              </w:rPr>
              <w:t>U</w:t>
            </w:r>
          </w:p>
        </w:tc>
        <w:tc>
          <w:tcPr>
            <w:tcW w:w="4475" w:type="dxa"/>
          </w:tcPr>
          <w:p w14:paraId="00905C0D" w14:textId="58206111" w:rsidR="004206BE" w:rsidRPr="00A26904" w:rsidRDefault="004206BE" w:rsidP="00361F1C">
            <w:pPr>
              <w:pStyle w:val="TableEntry"/>
              <w:rPr>
                <w:rFonts w:ascii="Courier New" w:hAnsi="Courier New" w:cs="Courier New"/>
              </w:rPr>
            </w:pPr>
            <w:r w:rsidRPr="00A26904">
              <w:rPr>
                <w:i/>
              </w:rPr>
              <w:t>not specialized</w:t>
            </w:r>
          </w:p>
        </w:tc>
      </w:tr>
      <w:tr w:rsidR="004206BE" w:rsidRPr="00A26904" w14:paraId="44CCF795" w14:textId="77777777" w:rsidTr="00637509">
        <w:tc>
          <w:tcPr>
            <w:tcW w:w="1964" w:type="dxa"/>
            <w:vMerge/>
          </w:tcPr>
          <w:p w14:paraId="431B998C" w14:textId="77777777" w:rsidR="004206BE" w:rsidRPr="00A26904" w:rsidRDefault="004206BE" w:rsidP="007A650E">
            <w:pPr>
              <w:pStyle w:val="BodyText"/>
            </w:pPr>
          </w:p>
        </w:tc>
        <w:tc>
          <w:tcPr>
            <w:tcW w:w="2862" w:type="dxa"/>
          </w:tcPr>
          <w:p w14:paraId="14DE76D0" w14:textId="6D38AB8E" w:rsidR="004206BE" w:rsidRPr="00A26904" w:rsidRDefault="004206BE" w:rsidP="00361F1C">
            <w:pPr>
              <w:pStyle w:val="TableEntry"/>
              <w:rPr>
                <w:rFonts w:ascii="Courier New" w:hAnsi="Courier New" w:cs="Courier New"/>
              </w:rPr>
            </w:pPr>
            <w:r w:rsidRPr="00A26904">
              <w:t>ParticipantObjectIDTypeCode</w:t>
            </w:r>
          </w:p>
        </w:tc>
        <w:tc>
          <w:tcPr>
            <w:tcW w:w="779" w:type="dxa"/>
          </w:tcPr>
          <w:p w14:paraId="3580D311" w14:textId="321A5362" w:rsidR="004206BE" w:rsidRPr="00A26904" w:rsidRDefault="004206BE" w:rsidP="00361F1C">
            <w:pPr>
              <w:pStyle w:val="TableEntry"/>
              <w:rPr>
                <w:rFonts w:ascii="Courier New" w:hAnsi="Courier New" w:cs="Courier New"/>
              </w:rPr>
            </w:pPr>
            <w:r w:rsidRPr="00A26904">
              <w:t>M</w:t>
            </w:r>
          </w:p>
        </w:tc>
        <w:tc>
          <w:tcPr>
            <w:tcW w:w="4475" w:type="dxa"/>
          </w:tcPr>
          <w:p w14:paraId="2A2E1449" w14:textId="2223DCA8" w:rsidR="004206BE" w:rsidRPr="00A26904" w:rsidRDefault="004206BE" w:rsidP="00361F1C">
            <w:pPr>
              <w:pStyle w:val="TableEntry"/>
              <w:rPr>
                <w:rFonts w:ascii="Courier New" w:hAnsi="Courier New" w:cs="Courier New"/>
              </w:rPr>
            </w:pPr>
            <w:r w:rsidRPr="00A26904">
              <w:t>EV(“ITI-</w:t>
            </w:r>
            <w:r w:rsidR="00E2515A" w:rsidRPr="00A26904">
              <w:t>79</w:t>
            </w:r>
            <w:r w:rsidRPr="00A26904">
              <w:t>”, “IHE Transaction”, “</w:t>
            </w:r>
            <w:r w:rsidR="00D135B8" w:rsidRPr="00A26904">
              <w:t>Authorization Decisions Query</w:t>
            </w:r>
            <w:r w:rsidRPr="00A26904">
              <w:t>”)</w:t>
            </w:r>
          </w:p>
        </w:tc>
      </w:tr>
      <w:tr w:rsidR="004206BE" w:rsidRPr="00A26904" w14:paraId="4AD65C9E" w14:textId="77777777" w:rsidTr="00637509">
        <w:tc>
          <w:tcPr>
            <w:tcW w:w="1964" w:type="dxa"/>
            <w:vMerge/>
          </w:tcPr>
          <w:p w14:paraId="0642D86A" w14:textId="77777777" w:rsidR="004206BE" w:rsidRPr="00A26904" w:rsidRDefault="004206BE" w:rsidP="007A650E">
            <w:pPr>
              <w:pStyle w:val="BodyText"/>
            </w:pPr>
          </w:p>
        </w:tc>
        <w:tc>
          <w:tcPr>
            <w:tcW w:w="2862" w:type="dxa"/>
          </w:tcPr>
          <w:p w14:paraId="4D750059" w14:textId="3BEB41CB" w:rsidR="004206BE" w:rsidRPr="00A26904" w:rsidRDefault="004206BE" w:rsidP="00361F1C">
            <w:pPr>
              <w:pStyle w:val="TableEntry"/>
              <w:rPr>
                <w:rFonts w:ascii="Courier New" w:hAnsi="Courier New" w:cs="Courier New"/>
              </w:rPr>
            </w:pPr>
            <w:r w:rsidRPr="00A26904">
              <w:rPr>
                <w:i/>
              </w:rPr>
              <w:t>ParticipantObjectSensitivity</w:t>
            </w:r>
          </w:p>
        </w:tc>
        <w:tc>
          <w:tcPr>
            <w:tcW w:w="779" w:type="dxa"/>
          </w:tcPr>
          <w:p w14:paraId="1C9B25C2" w14:textId="4B47E907" w:rsidR="004206BE" w:rsidRPr="00A26904" w:rsidRDefault="004206BE" w:rsidP="00361F1C">
            <w:pPr>
              <w:pStyle w:val="TableEntry"/>
              <w:rPr>
                <w:rFonts w:ascii="Courier New" w:hAnsi="Courier New" w:cs="Courier New"/>
              </w:rPr>
            </w:pPr>
            <w:r w:rsidRPr="00A26904">
              <w:rPr>
                <w:i/>
              </w:rPr>
              <w:t>U</w:t>
            </w:r>
          </w:p>
        </w:tc>
        <w:tc>
          <w:tcPr>
            <w:tcW w:w="4475" w:type="dxa"/>
          </w:tcPr>
          <w:p w14:paraId="07044BA3" w14:textId="20C39B0B" w:rsidR="004206BE" w:rsidRPr="00A26904" w:rsidRDefault="004206BE" w:rsidP="00361F1C">
            <w:pPr>
              <w:pStyle w:val="TableEntry"/>
              <w:rPr>
                <w:rFonts w:ascii="Courier New" w:hAnsi="Courier New" w:cs="Courier New"/>
              </w:rPr>
            </w:pPr>
            <w:r w:rsidRPr="00A26904">
              <w:rPr>
                <w:i/>
              </w:rPr>
              <w:t>not specialized</w:t>
            </w:r>
          </w:p>
        </w:tc>
      </w:tr>
      <w:tr w:rsidR="004206BE" w:rsidRPr="00A26904" w14:paraId="7705D0B3" w14:textId="77777777" w:rsidTr="00637509">
        <w:tc>
          <w:tcPr>
            <w:tcW w:w="1964" w:type="dxa"/>
            <w:vMerge/>
          </w:tcPr>
          <w:p w14:paraId="1CAC0047" w14:textId="77777777" w:rsidR="004206BE" w:rsidRPr="00A26904" w:rsidRDefault="004206BE" w:rsidP="007A650E">
            <w:pPr>
              <w:pStyle w:val="BodyText"/>
            </w:pPr>
          </w:p>
        </w:tc>
        <w:tc>
          <w:tcPr>
            <w:tcW w:w="2862" w:type="dxa"/>
          </w:tcPr>
          <w:p w14:paraId="0D936655" w14:textId="0B1FC53F" w:rsidR="004206BE" w:rsidRPr="00A26904" w:rsidRDefault="004206BE" w:rsidP="00361F1C">
            <w:pPr>
              <w:pStyle w:val="TableEntry"/>
              <w:rPr>
                <w:rFonts w:ascii="Courier New" w:hAnsi="Courier New" w:cs="Courier New"/>
                <w:i/>
              </w:rPr>
            </w:pPr>
            <w:r w:rsidRPr="00A26904">
              <w:rPr>
                <w:i/>
              </w:rPr>
              <w:t>ParticipantObjectID</w:t>
            </w:r>
          </w:p>
        </w:tc>
        <w:tc>
          <w:tcPr>
            <w:tcW w:w="779" w:type="dxa"/>
          </w:tcPr>
          <w:p w14:paraId="6AC989BE" w14:textId="5CDEC9F7" w:rsidR="004206BE" w:rsidRPr="00A26904" w:rsidRDefault="004206BE" w:rsidP="00361F1C">
            <w:pPr>
              <w:pStyle w:val="TableEntry"/>
              <w:rPr>
                <w:rFonts w:ascii="Courier New" w:hAnsi="Courier New" w:cs="Courier New"/>
                <w:i/>
              </w:rPr>
            </w:pPr>
            <w:r w:rsidRPr="00A26904">
              <w:rPr>
                <w:i/>
              </w:rPr>
              <w:t>M</w:t>
            </w:r>
          </w:p>
        </w:tc>
        <w:tc>
          <w:tcPr>
            <w:tcW w:w="4475" w:type="dxa"/>
          </w:tcPr>
          <w:p w14:paraId="50B62712" w14:textId="69F6FEE4" w:rsidR="004206BE" w:rsidRPr="00A26904" w:rsidRDefault="004206BE" w:rsidP="00361F1C">
            <w:pPr>
              <w:pStyle w:val="TableEntry"/>
              <w:rPr>
                <w:rFonts w:ascii="Courier New" w:hAnsi="Courier New" w:cs="Courier New"/>
                <w:i/>
              </w:rPr>
            </w:pPr>
            <w:r w:rsidRPr="00A26904">
              <w:rPr>
                <w:i/>
              </w:rPr>
              <w:t>not specialized</w:t>
            </w:r>
          </w:p>
        </w:tc>
      </w:tr>
      <w:tr w:rsidR="004206BE" w:rsidRPr="00A26904" w14:paraId="1C444C2F" w14:textId="77777777" w:rsidTr="00637509">
        <w:tc>
          <w:tcPr>
            <w:tcW w:w="1964" w:type="dxa"/>
            <w:vMerge/>
          </w:tcPr>
          <w:p w14:paraId="35246A33" w14:textId="77777777" w:rsidR="004206BE" w:rsidRPr="00A26904" w:rsidRDefault="004206BE" w:rsidP="007A650E">
            <w:pPr>
              <w:pStyle w:val="BodyText"/>
            </w:pPr>
          </w:p>
        </w:tc>
        <w:tc>
          <w:tcPr>
            <w:tcW w:w="2862" w:type="dxa"/>
          </w:tcPr>
          <w:p w14:paraId="510AF414" w14:textId="439D5BD3" w:rsidR="004206BE" w:rsidRPr="00A26904" w:rsidRDefault="004206BE" w:rsidP="00361F1C">
            <w:pPr>
              <w:pStyle w:val="TableEntry"/>
              <w:rPr>
                <w:rFonts w:ascii="Courier New" w:hAnsi="Courier New" w:cs="Courier New"/>
              </w:rPr>
            </w:pPr>
            <w:r w:rsidRPr="00A26904">
              <w:rPr>
                <w:i/>
              </w:rPr>
              <w:t>ParticipantObjectName</w:t>
            </w:r>
          </w:p>
        </w:tc>
        <w:tc>
          <w:tcPr>
            <w:tcW w:w="779" w:type="dxa"/>
          </w:tcPr>
          <w:p w14:paraId="2C427D08" w14:textId="06D8962E" w:rsidR="004206BE" w:rsidRPr="00A26904" w:rsidRDefault="004206BE" w:rsidP="00361F1C">
            <w:pPr>
              <w:pStyle w:val="TableEntry"/>
              <w:rPr>
                <w:rFonts w:ascii="Courier New" w:hAnsi="Courier New" w:cs="Courier New"/>
              </w:rPr>
            </w:pPr>
            <w:r w:rsidRPr="00A26904">
              <w:rPr>
                <w:i/>
              </w:rPr>
              <w:t>U</w:t>
            </w:r>
          </w:p>
        </w:tc>
        <w:tc>
          <w:tcPr>
            <w:tcW w:w="4475" w:type="dxa"/>
          </w:tcPr>
          <w:p w14:paraId="0DC3669D" w14:textId="3E062519" w:rsidR="004206BE" w:rsidRPr="00A26904" w:rsidRDefault="004206BE" w:rsidP="00361F1C">
            <w:pPr>
              <w:pStyle w:val="TableEntry"/>
              <w:rPr>
                <w:rFonts w:ascii="Courier New" w:hAnsi="Courier New" w:cs="Courier New"/>
              </w:rPr>
            </w:pPr>
            <w:r w:rsidRPr="00A26904">
              <w:rPr>
                <w:i/>
              </w:rPr>
              <w:t>not specialized</w:t>
            </w:r>
          </w:p>
        </w:tc>
      </w:tr>
      <w:tr w:rsidR="004206BE" w:rsidRPr="00A26904" w14:paraId="18E290FF" w14:textId="77777777" w:rsidTr="00637509">
        <w:tc>
          <w:tcPr>
            <w:tcW w:w="1964" w:type="dxa"/>
            <w:vMerge/>
          </w:tcPr>
          <w:p w14:paraId="032B74EE" w14:textId="77777777" w:rsidR="004206BE" w:rsidRPr="00A26904" w:rsidRDefault="004206BE" w:rsidP="007A650E">
            <w:pPr>
              <w:pStyle w:val="BodyText"/>
            </w:pPr>
          </w:p>
        </w:tc>
        <w:tc>
          <w:tcPr>
            <w:tcW w:w="2862" w:type="dxa"/>
          </w:tcPr>
          <w:p w14:paraId="3531775F" w14:textId="0CCA0760" w:rsidR="004206BE" w:rsidRPr="00A26904" w:rsidRDefault="004206BE" w:rsidP="00361F1C">
            <w:pPr>
              <w:pStyle w:val="TableEntry"/>
              <w:rPr>
                <w:rFonts w:ascii="Courier New" w:hAnsi="Courier New" w:cs="Courier New"/>
              </w:rPr>
            </w:pPr>
            <w:r w:rsidRPr="00A26904">
              <w:t>ParticipantObjectQuery</w:t>
            </w:r>
          </w:p>
        </w:tc>
        <w:tc>
          <w:tcPr>
            <w:tcW w:w="779" w:type="dxa"/>
          </w:tcPr>
          <w:p w14:paraId="45BD5819" w14:textId="3D89B8CE" w:rsidR="004206BE" w:rsidRPr="00A26904" w:rsidRDefault="004206BE" w:rsidP="00361F1C">
            <w:pPr>
              <w:pStyle w:val="TableEntry"/>
              <w:rPr>
                <w:rFonts w:ascii="Courier New" w:hAnsi="Courier New" w:cs="Courier New"/>
              </w:rPr>
            </w:pPr>
            <w:r w:rsidRPr="00A26904">
              <w:t>U</w:t>
            </w:r>
          </w:p>
        </w:tc>
        <w:tc>
          <w:tcPr>
            <w:tcW w:w="4475" w:type="dxa"/>
          </w:tcPr>
          <w:p w14:paraId="0BE986BC" w14:textId="678382E3" w:rsidR="004206BE" w:rsidRPr="00A26904" w:rsidRDefault="004206BE" w:rsidP="00361F1C">
            <w:pPr>
              <w:pStyle w:val="TableEntry"/>
              <w:rPr>
                <w:rFonts w:ascii="Courier New" w:hAnsi="Courier New" w:cs="Courier New"/>
              </w:rPr>
            </w:pPr>
            <w:r w:rsidRPr="00A26904">
              <w:t>The &lt;Request&gt;, base 64 encoded</w:t>
            </w:r>
          </w:p>
        </w:tc>
      </w:tr>
      <w:tr w:rsidR="004206BE" w:rsidRPr="00A26904" w14:paraId="12F7DA4A" w14:textId="77777777" w:rsidTr="00637509">
        <w:tc>
          <w:tcPr>
            <w:tcW w:w="1964" w:type="dxa"/>
            <w:vMerge/>
          </w:tcPr>
          <w:p w14:paraId="46E1510A" w14:textId="77777777" w:rsidR="004206BE" w:rsidRPr="00A26904" w:rsidRDefault="004206BE" w:rsidP="007A650E">
            <w:pPr>
              <w:pStyle w:val="BodyText"/>
            </w:pPr>
          </w:p>
        </w:tc>
        <w:tc>
          <w:tcPr>
            <w:tcW w:w="2862" w:type="dxa"/>
          </w:tcPr>
          <w:p w14:paraId="4CEED4A2" w14:textId="3B412651" w:rsidR="004206BE" w:rsidRPr="00A26904" w:rsidRDefault="004206BE" w:rsidP="00361F1C">
            <w:pPr>
              <w:pStyle w:val="TableEntry"/>
              <w:rPr>
                <w:rFonts w:ascii="Courier New" w:hAnsi="Courier New" w:cs="Courier New"/>
              </w:rPr>
            </w:pPr>
            <w:r w:rsidRPr="00A26904">
              <w:rPr>
                <w:i/>
              </w:rPr>
              <w:t>ParticipantObjectDetail</w:t>
            </w:r>
          </w:p>
        </w:tc>
        <w:tc>
          <w:tcPr>
            <w:tcW w:w="779" w:type="dxa"/>
          </w:tcPr>
          <w:p w14:paraId="01602931" w14:textId="4D67C1D3" w:rsidR="004206BE" w:rsidRPr="00A26904" w:rsidRDefault="004206BE" w:rsidP="00361F1C">
            <w:pPr>
              <w:pStyle w:val="TableEntry"/>
              <w:rPr>
                <w:rFonts w:ascii="Courier New" w:hAnsi="Courier New" w:cs="Courier New"/>
              </w:rPr>
            </w:pPr>
            <w:r w:rsidRPr="00A26904">
              <w:rPr>
                <w:i/>
              </w:rPr>
              <w:t>U</w:t>
            </w:r>
          </w:p>
        </w:tc>
        <w:tc>
          <w:tcPr>
            <w:tcW w:w="4475" w:type="dxa"/>
          </w:tcPr>
          <w:p w14:paraId="6118E436" w14:textId="208391AC" w:rsidR="004206BE" w:rsidRPr="00A26904" w:rsidRDefault="004206BE" w:rsidP="00361F1C">
            <w:pPr>
              <w:pStyle w:val="TableEntry"/>
              <w:rPr>
                <w:rFonts w:ascii="Courier New" w:hAnsi="Courier New" w:cs="Courier New"/>
              </w:rPr>
            </w:pPr>
            <w:r w:rsidRPr="00A26904">
              <w:rPr>
                <w:i/>
              </w:rPr>
              <w:t>not specialized</w:t>
            </w:r>
          </w:p>
        </w:tc>
      </w:tr>
    </w:tbl>
    <w:p w14:paraId="0560CA62" w14:textId="77777777" w:rsidR="003E7DB0" w:rsidRPr="00A26904" w:rsidRDefault="003E7DB0" w:rsidP="007A650E">
      <w:pPr>
        <w:pStyle w:val="BodyText"/>
      </w:pP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0"/>
        <w:gridCol w:w="2880"/>
        <w:gridCol w:w="810"/>
        <w:gridCol w:w="4410"/>
      </w:tblGrid>
      <w:tr w:rsidR="004206BE" w:rsidRPr="00A26904" w14:paraId="77FE11D4" w14:textId="77777777" w:rsidTr="00361F1C">
        <w:tc>
          <w:tcPr>
            <w:tcW w:w="1980" w:type="dxa"/>
            <w:vMerge w:val="restart"/>
            <w:vAlign w:val="center"/>
          </w:tcPr>
          <w:p w14:paraId="6D40D615" w14:textId="77777777" w:rsidR="003E7DB0" w:rsidRPr="00A26904" w:rsidRDefault="003E7DB0" w:rsidP="00BD1739">
            <w:pPr>
              <w:pStyle w:val="TableEntryHeader"/>
            </w:pPr>
            <w:r w:rsidRPr="00A26904">
              <w:t>Authorization Result:</w:t>
            </w:r>
          </w:p>
          <w:p w14:paraId="6B61E494" w14:textId="77777777" w:rsidR="003E7DB0" w:rsidRPr="008A2C55" w:rsidRDefault="003E7DB0" w:rsidP="008A2C55">
            <w:pPr>
              <w:pStyle w:val="TableEntryHeader"/>
              <w:rPr>
                <w:b w:val="0"/>
                <w:sz w:val="12"/>
                <w:szCs w:val="12"/>
              </w:rPr>
            </w:pPr>
            <w:r w:rsidRPr="00AB6187">
              <w:rPr>
                <w:sz w:val="12"/>
                <w:szCs w:val="12"/>
              </w:rPr>
              <w:t>AuditMessage/</w:t>
            </w:r>
          </w:p>
          <w:p w14:paraId="258AF2D6" w14:textId="5496242F" w:rsidR="003E7DB0" w:rsidRPr="00A26904" w:rsidRDefault="003E7DB0" w:rsidP="008A2C55">
            <w:pPr>
              <w:pStyle w:val="TableEntryHeader"/>
              <w:rPr>
                <w:kern w:val="28"/>
                <w:sz w:val="12"/>
                <w:szCs w:val="12"/>
              </w:rPr>
            </w:pPr>
            <w:r w:rsidRPr="00AB6187">
              <w:rPr>
                <w:sz w:val="12"/>
                <w:szCs w:val="12"/>
              </w:rPr>
              <w:t>ParticipantObjectIdentification</w:t>
            </w:r>
            <w:r w:rsidRPr="00F1700F" w:rsidDel="001F0854">
              <w:rPr>
                <w:sz w:val="12"/>
                <w:szCs w:val="12"/>
              </w:rPr>
              <w:t xml:space="preserve"> </w:t>
            </w:r>
            <w:r w:rsidRPr="00F1700F">
              <w:rPr>
                <w:sz w:val="12"/>
                <w:szCs w:val="12"/>
              </w:rPr>
              <w:t>(1)</w:t>
            </w:r>
          </w:p>
        </w:tc>
        <w:tc>
          <w:tcPr>
            <w:tcW w:w="2880" w:type="dxa"/>
          </w:tcPr>
          <w:p w14:paraId="5E92B2F6" w14:textId="77777777" w:rsidR="003E7DB0" w:rsidRPr="00A26904" w:rsidRDefault="003E7DB0" w:rsidP="008558A3">
            <w:pPr>
              <w:pStyle w:val="TableEntry"/>
            </w:pPr>
            <w:r w:rsidRPr="00A26904">
              <w:t>ParticipantObjectTypeCode</w:t>
            </w:r>
          </w:p>
        </w:tc>
        <w:tc>
          <w:tcPr>
            <w:tcW w:w="810" w:type="dxa"/>
          </w:tcPr>
          <w:p w14:paraId="3CE8828D" w14:textId="77777777" w:rsidR="003E7DB0" w:rsidRPr="00A26904" w:rsidRDefault="003E7DB0" w:rsidP="008558A3">
            <w:pPr>
              <w:pStyle w:val="TableEntry"/>
            </w:pPr>
            <w:r w:rsidRPr="00A26904">
              <w:t>M</w:t>
            </w:r>
          </w:p>
        </w:tc>
        <w:tc>
          <w:tcPr>
            <w:tcW w:w="4410" w:type="dxa"/>
          </w:tcPr>
          <w:p w14:paraId="3EE52660" w14:textId="77777777" w:rsidR="003E7DB0" w:rsidRPr="00A26904" w:rsidRDefault="003E7DB0" w:rsidP="008558A3">
            <w:pPr>
              <w:pStyle w:val="TableEntry"/>
              <w:rPr>
                <w:b/>
              </w:rPr>
            </w:pPr>
            <w:r w:rsidRPr="00A26904">
              <w:rPr>
                <w:b/>
              </w:rPr>
              <w:t>“</w:t>
            </w:r>
            <w:r w:rsidRPr="00A26904">
              <w:t>2” (SYSTEM)</w:t>
            </w:r>
          </w:p>
        </w:tc>
      </w:tr>
      <w:tr w:rsidR="004206BE" w:rsidRPr="00A26904" w14:paraId="240B68BD" w14:textId="77777777" w:rsidTr="00361F1C">
        <w:tc>
          <w:tcPr>
            <w:tcW w:w="1980" w:type="dxa"/>
            <w:vMerge/>
          </w:tcPr>
          <w:p w14:paraId="68FEF3DD" w14:textId="77777777" w:rsidR="003E7DB0" w:rsidRPr="00A26904" w:rsidRDefault="003E7DB0" w:rsidP="008558A3">
            <w:pPr>
              <w:pStyle w:val="BodyText"/>
            </w:pPr>
          </w:p>
        </w:tc>
        <w:tc>
          <w:tcPr>
            <w:tcW w:w="2880" w:type="dxa"/>
          </w:tcPr>
          <w:p w14:paraId="17DE5D40" w14:textId="77777777" w:rsidR="003E7DB0" w:rsidRPr="00A26904" w:rsidRDefault="003E7DB0" w:rsidP="008558A3">
            <w:pPr>
              <w:pStyle w:val="TableEntry"/>
            </w:pPr>
            <w:r w:rsidRPr="00A26904">
              <w:t>ParticipantObjectTypeCodeRole</w:t>
            </w:r>
          </w:p>
        </w:tc>
        <w:tc>
          <w:tcPr>
            <w:tcW w:w="810" w:type="dxa"/>
          </w:tcPr>
          <w:p w14:paraId="48AC0C4F" w14:textId="77777777" w:rsidR="003E7DB0" w:rsidRPr="00A26904" w:rsidRDefault="003E7DB0" w:rsidP="008558A3">
            <w:pPr>
              <w:pStyle w:val="TableEntry"/>
            </w:pPr>
            <w:r w:rsidRPr="00A26904">
              <w:t>M</w:t>
            </w:r>
          </w:p>
        </w:tc>
        <w:tc>
          <w:tcPr>
            <w:tcW w:w="4410" w:type="dxa"/>
          </w:tcPr>
          <w:p w14:paraId="0B61050D" w14:textId="77777777" w:rsidR="003E7DB0" w:rsidRPr="00A26904" w:rsidRDefault="003E7DB0" w:rsidP="00F15F0B">
            <w:pPr>
              <w:pStyle w:val="TableEntry"/>
            </w:pPr>
            <w:r w:rsidRPr="00A26904">
              <w:t>“13” (security resource)</w:t>
            </w:r>
          </w:p>
        </w:tc>
      </w:tr>
      <w:tr w:rsidR="004206BE" w:rsidRPr="00A26904" w14:paraId="0A145248" w14:textId="77777777" w:rsidTr="00361F1C">
        <w:tc>
          <w:tcPr>
            <w:tcW w:w="1980" w:type="dxa"/>
            <w:vMerge/>
          </w:tcPr>
          <w:p w14:paraId="64BDEA28" w14:textId="77777777" w:rsidR="003E7DB0" w:rsidRPr="00A26904" w:rsidRDefault="003E7DB0" w:rsidP="008558A3">
            <w:pPr>
              <w:pStyle w:val="BodyText"/>
            </w:pPr>
          </w:p>
        </w:tc>
        <w:tc>
          <w:tcPr>
            <w:tcW w:w="2880" w:type="dxa"/>
          </w:tcPr>
          <w:p w14:paraId="64CCF604" w14:textId="77777777" w:rsidR="003E7DB0" w:rsidRPr="00A26904" w:rsidRDefault="003E7DB0" w:rsidP="008558A3">
            <w:pPr>
              <w:pStyle w:val="TableEntry"/>
              <w:rPr>
                <w:i/>
              </w:rPr>
            </w:pPr>
            <w:r w:rsidRPr="00A26904">
              <w:rPr>
                <w:i/>
              </w:rPr>
              <w:t>ParticipantObjectDataLifeCycle</w:t>
            </w:r>
          </w:p>
        </w:tc>
        <w:tc>
          <w:tcPr>
            <w:tcW w:w="810" w:type="dxa"/>
          </w:tcPr>
          <w:p w14:paraId="2606F077" w14:textId="77777777" w:rsidR="003E7DB0" w:rsidRPr="00A26904" w:rsidRDefault="003E7DB0" w:rsidP="008558A3">
            <w:pPr>
              <w:pStyle w:val="TableEntry"/>
              <w:rPr>
                <w:i/>
              </w:rPr>
            </w:pPr>
            <w:r w:rsidRPr="00A26904">
              <w:rPr>
                <w:i/>
              </w:rPr>
              <w:t>U</w:t>
            </w:r>
          </w:p>
        </w:tc>
        <w:tc>
          <w:tcPr>
            <w:tcW w:w="4410" w:type="dxa"/>
          </w:tcPr>
          <w:p w14:paraId="7343C61E" w14:textId="77777777" w:rsidR="003E7DB0" w:rsidRPr="00A26904" w:rsidRDefault="003E7DB0" w:rsidP="008558A3">
            <w:pPr>
              <w:pStyle w:val="TableEntry"/>
            </w:pPr>
            <w:r w:rsidRPr="00A26904">
              <w:rPr>
                <w:i/>
              </w:rPr>
              <w:t>not specialized</w:t>
            </w:r>
          </w:p>
        </w:tc>
      </w:tr>
      <w:tr w:rsidR="004206BE" w:rsidRPr="00A26904" w14:paraId="3BAF5517" w14:textId="77777777" w:rsidTr="00361F1C">
        <w:tc>
          <w:tcPr>
            <w:tcW w:w="1980" w:type="dxa"/>
            <w:vMerge/>
          </w:tcPr>
          <w:p w14:paraId="48A53E7E" w14:textId="77777777" w:rsidR="003E7DB0" w:rsidRPr="00A26904" w:rsidRDefault="003E7DB0" w:rsidP="008558A3">
            <w:pPr>
              <w:pStyle w:val="BodyText"/>
            </w:pPr>
          </w:p>
        </w:tc>
        <w:tc>
          <w:tcPr>
            <w:tcW w:w="2880" w:type="dxa"/>
          </w:tcPr>
          <w:p w14:paraId="065B334E" w14:textId="77777777" w:rsidR="003E7DB0" w:rsidRPr="00A26904" w:rsidRDefault="003E7DB0" w:rsidP="008558A3">
            <w:pPr>
              <w:pStyle w:val="TableEntry"/>
            </w:pPr>
            <w:r w:rsidRPr="00A26904">
              <w:t>ParticipantObjectIDTypeCode</w:t>
            </w:r>
          </w:p>
        </w:tc>
        <w:tc>
          <w:tcPr>
            <w:tcW w:w="810" w:type="dxa"/>
          </w:tcPr>
          <w:p w14:paraId="73CBEE68" w14:textId="77777777" w:rsidR="003E7DB0" w:rsidRPr="00A26904" w:rsidRDefault="003E7DB0" w:rsidP="008558A3">
            <w:pPr>
              <w:pStyle w:val="TableEntry"/>
            </w:pPr>
            <w:r w:rsidRPr="00A26904">
              <w:t>M</w:t>
            </w:r>
          </w:p>
        </w:tc>
        <w:tc>
          <w:tcPr>
            <w:tcW w:w="4410" w:type="dxa"/>
          </w:tcPr>
          <w:p w14:paraId="7185F906" w14:textId="54D4D3D9" w:rsidR="003E7DB0" w:rsidRPr="00A26904" w:rsidRDefault="003E7DB0" w:rsidP="008558A3">
            <w:pPr>
              <w:pStyle w:val="TableEntry"/>
            </w:pPr>
            <w:r w:rsidRPr="00A26904">
              <w:t>EV(“ITI-</w:t>
            </w:r>
            <w:r w:rsidR="00E2515A" w:rsidRPr="00A26904">
              <w:t>79</w:t>
            </w:r>
            <w:r w:rsidRPr="00A26904">
              <w:t>”, “IHE Transaction”, “</w:t>
            </w:r>
            <w:r w:rsidR="00D135B8" w:rsidRPr="00A26904">
              <w:t>Authorization Decisions Query</w:t>
            </w:r>
            <w:r w:rsidRPr="00A26904">
              <w:t>”)</w:t>
            </w:r>
          </w:p>
        </w:tc>
      </w:tr>
      <w:tr w:rsidR="004206BE" w:rsidRPr="00A26904" w14:paraId="297E69F6" w14:textId="77777777" w:rsidTr="00361F1C">
        <w:tc>
          <w:tcPr>
            <w:tcW w:w="1980" w:type="dxa"/>
            <w:vMerge/>
          </w:tcPr>
          <w:p w14:paraId="50601B36" w14:textId="77777777" w:rsidR="003E7DB0" w:rsidRPr="00A26904" w:rsidRDefault="003E7DB0" w:rsidP="008558A3">
            <w:pPr>
              <w:pStyle w:val="BodyText"/>
            </w:pPr>
          </w:p>
        </w:tc>
        <w:tc>
          <w:tcPr>
            <w:tcW w:w="2880" w:type="dxa"/>
          </w:tcPr>
          <w:p w14:paraId="1200C7E1" w14:textId="77777777" w:rsidR="003E7DB0" w:rsidRPr="00A26904" w:rsidRDefault="003E7DB0" w:rsidP="008558A3">
            <w:pPr>
              <w:pStyle w:val="TableEntry"/>
              <w:rPr>
                <w:i/>
              </w:rPr>
            </w:pPr>
            <w:r w:rsidRPr="00A26904">
              <w:rPr>
                <w:i/>
              </w:rPr>
              <w:t>ParticipantObjectSensitivity</w:t>
            </w:r>
          </w:p>
        </w:tc>
        <w:tc>
          <w:tcPr>
            <w:tcW w:w="810" w:type="dxa"/>
          </w:tcPr>
          <w:p w14:paraId="4300AD5F" w14:textId="77777777" w:rsidR="003E7DB0" w:rsidRPr="00A26904" w:rsidRDefault="003E7DB0" w:rsidP="008558A3">
            <w:pPr>
              <w:pStyle w:val="TableEntry"/>
              <w:rPr>
                <w:i/>
              </w:rPr>
            </w:pPr>
            <w:r w:rsidRPr="00A26904">
              <w:rPr>
                <w:i/>
              </w:rPr>
              <w:t>U</w:t>
            </w:r>
          </w:p>
        </w:tc>
        <w:tc>
          <w:tcPr>
            <w:tcW w:w="4410" w:type="dxa"/>
          </w:tcPr>
          <w:p w14:paraId="0C07FCEB" w14:textId="77777777" w:rsidR="003E7DB0" w:rsidRPr="00A26904" w:rsidRDefault="003E7DB0" w:rsidP="008558A3">
            <w:pPr>
              <w:pStyle w:val="TableEntry"/>
            </w:pPr>
            <w:r w:rsidRPr="00A26904">
              <w:rPr>
                <w:i/>
              </w:rPr>
              <w:t>not specialized</w:t>
            </w:r>
          </w:p>
        </w:tc>
      </w:tr>
      <w:tr w:rsidR="004206BE" w:rsidRPr="00A26904" w14:paraId="50C6CDE2" w14:textId="77777777" w:rsidTr="00361F1C">
        <w:tc>
          <w:tcPr>
            <w:tcW w:w="1980" w:type="dxa"/>
            <w:vMerge/>
          </w:tcPr>
          <w:p w14:paraId="71B3CABF" w14:textId="77777777" w:rsidR="003E7DB0" w:rsidRPr="00A26904" w:rsidRDefault="003E7DB0" w:rsidP="008558A3">
            <w:pPr>
              <w:pStyle w:val="BodyText"/>
            </w:pPr>
          </w:p>
        </w:tc>
        <w:tc>
          <w:tcPr>
            <w:tcW w:w="2880" w:type="dxa"/>
          </w:tcPr>
          <w:p w14:paraId="1975ED10" w14:textId="77777777" w:rsidR="003E7DB0" w:rsidRPr="00A26904" w:rsidRDefault="003E7DB0" w:rsidP="008558A3">
            <w:pPr>
              <w:pStyle w:val="TableEntry"/>
            </w:pPr>
            <w:r w:rsidRPr="00A26904">
              <w:t>ParticipantObjectID</w:t>
            </w:r>
          </w:p>
        </w:tc>
        <w:tc>
          <w:tcPr>
            <w:tcW w:w="810" w:type="dxa"/>
          </w:tcPr>
          <w:p w14:paraId="5C143309" w14:textId="77777777" w:rsidR="003E7DB0" w:rsidRPr="00A26904" w:rsidRDefault="003E7DB0" w:rsidP="008558A3">
            <w:pPr>
              <w:pStyle w:val="TableEntry"/>
            </w:pPr>
            <w:r w:rsidRPr="00A26904">
              <w:t>M</w:t>
            </w:r>
          </w:p>
        </w:tc>
        <w:tc>
          <w:tcPr>
            <w:tcW w:w="4410" w:type="dxa"/>
          </w:tcPr>
          <w:p w14:paraId="0DF6D144" w14:textId="77777777" w:rsidR="003E7DB0" w:rsidRPr="00A26904" w:rsidRDefault="003E7DB0" w:rsidP="00F54002">
            <w:pPr>
              <w:pStyle w:val="TableEntry"/>
            </w:pPr>
            <w:r w:rsidRPr="00A26904">
              <w:t>Content of StatusCode element (overall result of the authorization)</w:t>
            </w:r>
          </w:p>
        </w:tc>
      </w:tr>
      <w:tr w:rsidR="004206BE" w:rsidRPr="00A26904" w14:paraId="7F004E98" w14:textId="77777777" w:rsidTr="00361F1C">
        <w:tc>
          <w:tcPr>
            <w:tcW w:w="1980" w:type="dxa"/>
            <w:vMerge/>
          </w:tcPr>
          <w:p w14:paraId="75D52912" w14:textId="77777777" w:rsidR="003E7DB0" w:rsidRPr="00A26904" w:rsidRDefault="003E7DB0" w:rsidP="008558A3">
            <w:pPr>
              <w:pStyle w:val="BodyText"/>
            </w:pPr>
          </w:p>
        </w:tc>
        <w:tc>
          <w:tcPr>
            <w:tcW w:w="2880" w:type="dxa"/>
          </w:tcPr>
          <w:p w14:paraId="0D958CCE" w14:textId="77777777" w:rsidR="003E7DB0" w:rsidRPr="00A26904" w:rsidRDefault="003E7DB0" w:rsidP="008558A3">
            <w:pPr>
              <w:pStyle w:val="TableEntry"/>
              <w:rPr>
                <w:i/>
              </w:rPr>
            </w:pPr>
            <w:r w:rsidRPr="00A26904">
              <w:rPr>
                <w:i/>
              </w:rPr>
              <w:t>ParticipantObjectName</w:t>
            </w:r>
          </w:p>
        </w:tc>
        <w:tc>
          <w:tcPr>
            <w:tcW w:w="810" w:type="dxa"/>
          </w:tcPr>
          <w:p w14:paraId="3D4778A7" w14:textId="77777777" w:rsidR="003E7DB0" w:rsidRPr="00A26904" w:rsidRDefault="003E7DB0" w:rsidP="008558A3">
            <w:pPr>
              <w:pStyle w:val="TableEntry"/>
              <w:rPr>
                <w:i/>
              </w:rPr>
            </w:pPr>
            <w:r w:rsidRPr="00A26904">
              <w:rPr>
                <w:i/>
              </w:rPr>
              <w:t>U</w:t>
            </w:r>
          </w:p>
        </w:tc>
        <w:tc>
          <w:tcPr>
            <w:tcW w:w="4410" w:type="dxa"/>
          </w:tcPr>
          <w:p w14:paraId="79EC72E2" w14:textId="77777777" w:rsidR="003E7DB0" w:rsidRPr="00A26904" w:rsidRDefault="003E7DB0" w:rsidP="008558A3">
            <w:pPr>
              <w:pStyle w:val="TableEntry"/>
              <w:rPr>
                <w:i/>
              </w:rPr>
            </w:pPr>
            <w:r w:rsidRPr="00A26904">
              <w:rPr>
                <w:i/>
              </w:rPr>
              <w:t>not specialized</w:t>
            </w:r>
          </w:p>
        </w:tc>
      </w:tr>
      <w:tr w:rsidR="004206BE" w:rsidRPr="00A26904" w14:paraId="643748ED" w14:textId="77777777" w:rsidTr="00361F1C">
        <w:tc>
          <w:tcPr>
            <w:tcW w:w="1980" w:type="dxa"/>
            <w:vMerge/>
          </w:tcPr>
          <w:p w14:paraId="49D41F38" w14:textId="77777777" w:rsidR="003E7DB0" w:rsidRPr="00A26904" w:rsidRDefault="003E7DB0" w:rsidP="008558A3">
            <w:pPr>
              <w:pStyle w:val="BodyText"/>
            </w:pPr>
          </w:p>
        </w:tc>
        <w:tc>
          <w:tcPr>
            <w:tcW w:w="2880" w:type="dxa"/>
          </w:tcPr>
          <w:p w14:paraId="69BE86E0" w14:textId="77777777" w:rsidR="003E7DB0" w:rsidRPr="00A26904" w:rsidRDefault="003E7DB0" w:rsidP="008558A3">
            <w:pPr>
              <w:pStyle w:val="TableEntry"/>
              <w:rPr>
                <w:i/>
              </w:rPr>
            </w:pPr>
            <w:r w:rsidRPr="00A26904">
              <w:rPr>
                <w:i/>
              </w:rPr>
              <w:t>ParticipantObjectQuery</w:t>
            </w:r>
          </w:p>
        </w:tc>
        <w:tc>
          <w:tcPr>
            <w:tcW w:w="810" w:type="dxa"/>
          </w:tcPr>
          <w:p w14:paraId="4D492FEB" w14:textId="77777777" w:rsidR="003E7DB0" w:rsidRPr="00A26904" w:rsidRDefault="003E7DB0" w:rsidP="008558A3">
            <w:pPr>
              <w:pStyle w:val="TableEntry"/>
              <w:rPr>
                <w:i/>
              </w:rPr>
            </w:pPr>
            <w:r w:rsidRPr="00A26904">
              <w:rPr>
                <w:i/>
              </w:rPr>
              <w:t>U</w:t>
            </w:r>
          </w:p>
        </w:tc>
        <w:tc>
          <w:tcPr>
            <w:tcW w:w="4410" w:type="dxa"/>
          </w:tcPr>
          <w:p w14:paraId="0BC01D78" w14:textId="77777777" w:rsidR="003E7DB0" w:rsidRPr="00A26904" w:rsidRDefault="003E7DB0" w:rsidP="008558A3">
            <w:pPr>
              <w:pStyle w:val="TableEntry"/>
            </w:pPr>
            <w:r w:rsidRPr="00A26904">
              <w:rPr>
                <w:i/>
              </w:rPr>
              <w:t>not specialized</w:t>
            </w:r>
          </w:p>
        </w:tc>
      </w:tr>
      <w:tr w:rsidR="004206BE" w:rsidRPr="00A26904" w14:paraId="01C4E39F" w14:textId="77777777" w:rsidTr="00361F1C">
        <w:tc>
          <w:tcPr>
            <w:tcW w:w="1980" w:type="dxa"/>
            <w:vMerge/>
          </w:tcPr>
          <w:p w14:paraId="37F59F1D" w14:textId="77777777" w:rsidR="003E7DB0" w:rsidRPr="00A26904" w:rsidRDefault="003E7DB0" w:rsidP="008558A3">
            <w:pPr>
              <w:pStyle w:val="BodyText"/>
            </w:pPr>
          </w:p>
        </w:tc>
        <w:tc>
          <w:tcPr>
            <w:tcW w:w="2880" w:type="dxa"/>
          </w:tcPr>
          <w:p w14:paraId="64E5EE67" w14:textId="77777777" w:rsidR="003E7DB0" w:rsidRPr="00A26904" w:rsidRDefault="003E7DB0" w:rsidP="008558A3">
            <w:pPr>
              <w:pStyle w:val="TableEntry"/>
              <w:rPr>
                <w:i/>
              </w:rPr>
            </w:pPr>
            <w:r w:rsidRPr="00A26904">
              <w:rPr>
                <w:i/>
              </w:rPr>
              <w:t>ParticipantObjectDetail</w:t>
            </w:r>
          </w:p>
        </w:tc>
        <w:tc>
          <w:tcPr>
            <w:tcW w:w="810" w:type="dxa"/>
          </w:tcPr>
          <w:p w14:paraId="63F7E193" w14:textId="77777777" w:rsidR="003E7DB0" w:rsidRPr="00A26904" w:rsidRDefault="003E7DB0" w:rsidP="008558A3">
            <w:pPr>
              <w:pStyle w:val="TableEntry"/>
              <w:rPr>
                <w:i/>
              </w:rPr>
            </w:pPr>
            <w:r w:rsidRPr="00A26904">
              <w:rPr>
                <w:i/>
              </w:rPr>
              <w:t>U</w:t>
            </w:r>
          </w:p>
        </w:tc>
        <w:tc>
          <w:tcPr>
            <w:tcW w:w="4410" w:type="dxa"/>
          </w:tcPr>
          <w:p w14:paraId="37959D6B" w14:textId="77777777" w:rsidR="003E7DB0" w:rsidRPr="00A26904" w:rsidRDefault="003E7DB0" w:rsidP="008558A3">
            <w:pPr>
              <w:pStyle w:val="TableEntry"/>
            </w:pPr>
            <w:r w:rsidRPr="00A26904">
              <w:rPr>
                <w:i/>
              </w:rPr>
              <w:t>not specialized</w:t>
            </w:r>
          </w:p>
        </w:tc>
      </w:tr>
    </w:tbl>
    <w:p w14:paraId="795D04C1" w14:textId="77777777" w:rsidR="003E7DB0" w:rsidRPr="00A26904" w:rsidRDefault="003E7DB0" w:rsidP="00D85AAA">
      <w:pPr>
        <w:pStyle w:val="BodyText"/>
      </w:pPr>
    </w:p>
    <w:p w14:paraId="5E9C46C5" w14:textId="03D01C3A" w:rsidR="003E7DB0" w:rsidRPr="00A26904" w:rsidRDefault="003E7DB0" w:rsidP="00EA07D7">
      <w:pPr>
        <w:pStyle w:val="Heading5"/>
        <w:numPr>
          <w:ilvl w:val="0"/>
          <w:numId w:val="0"/>
        </w:numPr>
        <w:tabs>
          <w:tab w:val="clear" w:pos="1440"/>
        </w:tabs>
        <w:ind w:left="1008" w:hanging="1008"/>
        <w:rPr>
          <w:noProof w:val="0"/>
        </w:rPr>
      </w:pPr>
      <w:bookmarkStart w:id="109" w:name="_Toc13819154"/>
      <w:r w:rsidRPr="00A26904">
        <w:rPr>
          <w:noProof w:val="0"/>
        </w:rPr>
        <w:lastRenderedPageBreak/>
        <w:t>3.</w:t>
      </w:r>
      <w:r w:rsidR="00E2515A" w:rsidRPr="00A26904">
        <w:rPr>
          <w:noProof w:val="0"/>
        </w:rPr>
        <w:t>79</w:t>
      </w:r>
      <w:r w:rsidRPr="00A26904">
        <w:rPr>
          <w:noProof w:val="0"/>
        </w:rPr>
        <w:t xml:space="preserve">.5.1.2 </w:t>
      </w:r>
      <w:r w:rsidR="00924CA1" w:rsidRPr="00A26904">
        <w:rPr>
          <w:noProof w:val="0"/>
        </w:rPr>
        <w:t>Authorization Decisions Manager</w:t>
      </w:r>
      <w:r w:rsidRPr="00A26904">
        <w:rPr>
          <w:noProof w:val="0"/>
        </w:rPr>
        <w:t xml:space="preserve"> audit message</w:t>
      </w:r>
      <w:bookmarkEnd w:id="109"/>
    </w:p>
    <w:p w14:paraId="311E4C0E" w14:textId="3FFADE4A" w:rsidR="0077563D" w:rsidRPr="00A26904" w:rsidRDefault="0077563D" w:rsidP="00965AA0">
      <w:pPr>
        <w:pStyle w:val="BodyText"/>
      </w:pPr>
    </w:p>
    <w:tbl>
      <w:tblPr>
        <w:tblpPr w:leftFromText="180" w:rightFromText="180" w:vertAnchor="text" w:horzAnchor="page" w:tblpX="1753" w:tblpY="-211"/>
        <w:tblOverlap w:val="neve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880"/>
        <w:gridCol w:w="810"/>
        <w:gridCol w:w="4878"/>
      </w:tblGrid>
      <w:tr w:rsidR="0077563D" w:rsidRPr="00A26904" w14:paraId="01B55BD2" w14:textId="77777777" w:rsidTr="00637509">
        <w:trPr>
          <w:cantSplit/>
        </w:trPr>
        <w:tc>
          <w:tcPr>
            <w:tcW w:w="1530" w:type="dxa"/>
          </w:tcPr>
          <w:p w14:paraId="1FE56828" w14:textId="77777777" w:rsidR="0077563D" w:rsidRPr="00434258" w:rsidRDefault="0077563D" w:rsidP="008A2C55">
            <w:pPr>
              <w:pStyle w:val="TableEntryHeader"/>
            </w:pPr>
            <w:r w:rsidRPr="00434258">
              <w:t>Real World Entities</w:t>
            </w:r>
          </w:p>
        </w:tc>
        <w:tc>
          <w:tcPr>
            <w:tcW w:w="2880" w:type="dxa"/>
            <w:vAlign w:val="center"/>
          </w:tcPr>
          <w:p w14:paraId="3ED97955" w14:textId="77777777" w:rsidR="0077563D" w:rsidRPr="00434258" w:rsidRDefault="0077563D" w:rsidP="00AB6187">
            <w:pPr>
              <w:pStyle w:val="TableEntryHeader"/>
            </w:pPr>
            <w:r w:rsidRPr="00434258">
              <w:t>Field Name</w:t>
            </w:r>
          </w:p>
        </w:tc>
        <w:tc>
          <w:tcPr>
            <w:tcW w:w="810" w:type="dxa"/>
            <w:vAlign w:val="center"/>
          </w:tcPr>
          <w:p w14:paraId="38109190" w14:textId="77777777" w:rsidR="0077563D" w:rsidRPr="00434258" w:rsidRDefault="0077563D" w:rsidP="00256149">
            <w:pPr>
              <w:pStyle w:val="TableEntryHeader"/>
            </w:pPr>
            <w:r w:rsidRPr="00434258">
              <w:t>Opt.</w:t>
            </w:r>
          </w:p>
        </w:tc>
        <w:tc>
          <w:tcPr>
            <w:tcW w:w="4878" w:type="dxa"/>
            <w:vAlign w:val="center"/>
          </w:tcPr>
          <w:p w14:paraId="6EAD196D" w14:textId="77777777" w:rsidR="0077563D" w:rsidRPr="00434258" w:rsidRDefault="0077563D" w:rsidP="008A2C55">
            <w:pPr>
              <w:pStyle w:val="TableEntryHeader"/>
            </w:pPr>
            <w:r w:rsidRPr="00434258">
              <w:t>Value Constraints</w:t>
            </w:r>
          </w:p>
        </w:tc>
      </w:tr>
      <w:tr w:rsidR="0077563D" w:rsidRPr="00A26904" w14:paraId="0641EF4F" w14:textId="77777777" w:rsidTr="00637509">
        <w:trPr>
          <w:cantSplit/>
        </w:trPr>
        <w:tc>
          <w:tcPr>
            <w:tcW w:w="1530" w:type="dxa"/>
            <w:vMerge w:val="restart"/>
          </w:tcPr>
          <w:p w14:paraId="25902616" w14:textId="77777777" w:rsidR="0077563D" w:rsidRPr="00A26904" w:rsidRDefault="0077563D" w:rsidP="0025769A">
            <w:pPr>
              <w:pStyle w:val="TableEntryHeader"/>
            </w:pPr>
            <w:r w:rsidRPr="00A26904">
              <w:t>Event</w:t>
            </w:r>
          </w:p>
        </w:tc>
        <w:tc>
          <w:tcPr>
            <w:tcW w:w="2880" w:type="dxa"/>
            <w:vAlign w:val="center"/>
          </w:tcPr>
          <w:p w14:paraId="2611E693" w14:textId="77777777" w:rsidR="0077563D" w:rsidRPr="00A26904" w:rsidRDefault="0077563D" w:rsidP="0025769A">
            <w:pPr>
              <w:pStyle w:val="TableEntry"/>
            </w:pPr>
            <w:r w:rsidRPr="00A26904">
              <w:t>EventID</w:t>
            </w:r>
          </w:p>
        </w:tc>
        <w:tc>
          <w:tcPr>
            <w:tcW w:w="810" w:type="dxa"/>
            <w:vAlign w:val="center"/>
          </w:tcPr>
          <w:p w14:paraId="17C751F2" w14:textId="77777777" w:rsidR="0077563D" w:rsidRPr="00A26904" w:rsidRDefault="0077563D" w:rsidP="0025769A">
            <w:pPr>
              <w:pStyle w:val="TableEntry"/>
            </w:pPr>
            <w:r w:rsidRPr="00A26904">
              <w:t>M</w:t>
            </w:r>
          </w:p>
        </w:tc>
        <w:tc>
          <w:tcPr>
            <w:tcW w:w="4878" w:type="dxa"/>
            <w:vAlign w:val="center"/>
          </w:tcPr>
          <w:p w14:paraId="549F81C3" w14:textId="77777777" w:rsidR="0077563D" w:rsidRPr="00A26904" w:rsidRDefault="0077563D" w:rsidP="0025769A">
            <w:pPr>
              <w:pStyle w:val="TableEntry"/>
            </w:pPr>
            <w:r w:rsidRPr="00A26904">
              <w:t>EV (110112, DCM,“Query”)</w:t>
            </w:r>
          </w:p>
        </w:tc>
      </w:tr>
      <w:tr w:rsidR="0077563D" w:rsidRPr="00A26904" w14:paraId="40B2326E" w14:textId="77777777" w:rsidTr="00637509">
        <w:trPr>
          <w:cantSplit/>
        </w:trPr>
        <w:tc>
          <w:tcPr>
            <w:tcW w:w="1530" w:type="dxa"/>
            <w:vMerge/>
          </w:tcPr>
          <w:p w14:paraId="2A865888" w14:textId="77777777" w:rsidR="0077563D" w:rsidRPr="00A26904" w:rsidRDefault="0077563D" w:rsidP="0025769A">
            <w:pPr>
              <w:pStyle w:val="TableLabel"/>
              <w:rPr>
                <w:sz w:val="16"/>
              </w:rPr>
            </w:pPr>
          </w:p>
        </w:tc>
        <w:tc>
          <w:tcPr>
            <w:tcW w:w="2880" w:type="dxa"/>
            <w:vAlign w:val="center"/>
          </w:tcPr>
          <w:p w14:paraId="7EFF2109" w14:textId="77777777" w:rsidR="0077563D" w:rsidRPr="00A26904" w:rsidRDefault="0077563D" w:rsidP="0025769A">
            <w:pPr>
              <w:pStyle w:val="TableEntry"/>
            </w:pPr>
            <w:r w:rsidRPr="00A26904">
              <w:t>EventActionCode</w:t>
            </w:r>
          </w:p>
        </w:tc>
        <w:tc>
          <w:tcPr>
            <w:tcW w:w="810" w:type="dxa"/>
            <w:vAlign w:val="center"/>
          </w:tcPr>
          <w:p w14:paraId="1CA348FD" w14:textId="77777777" w:rsidR="0077563D" w:rsidRPr="00A26904" w:rsidRDefault="0077563D" w:rsidP="0025769A">
            <w:pPr>
              <w:pStyle w:val="TableEntry"/>
            </w:pPr>
            <w:r w:rsidRPr="00A26904">
              <w:t>M</w:t>
            </w:r>
          </w:p>
        </w:tc>
        <w:tc>
          <w:tcPr>
            <w:tcW w:w="4878" w:type="dxa"/>
            <w:vAlign w:val="center"/>
          </w:tcPr>
          <w:p w14:paraId="3F33C8FC" w14:textId="77777777" w:rsidR="0077563D" w:rsidRPr="00A26904" w:rsidRDefault="0077563D" w:rsidP="0025769A">
            <w:pPr>
              <w:pStyle w:val="TableEntry"/>
            </w:pPr>
            <w:r w:rsidRPr="00A26904">
              <w:t xml:space="preserve">E = Execute </w:t>
            </w:r>
          </w:p>
        </w:tc>
      </w:tr>
      <w:tr w:rsidR="0077563D" w:rsidRPr="00A26904" w14:paraId="6C97A645" w14:textId="77777777" w:rsidTr="00637509">
        <w:trPr>
          <w:cantSplit/>
        </w:trPr>
        <w:tc>
          <w:tcPr>
            <w:tcW w:w="1530" w:type="dxa"/>
            <w:vMerge/>
          </w:tcPr>
          <w:p w14:paraId="0F45795C" w14:textId="77777777" w:rsidR="0077563D" w:rsidRPr="00A26904" w:rsidRDefault="0077563D" w:rsidP="0025769A">
            <w:pPr>
              <w:pStyle w:val="TableLabel"/>
              <w:rPr>
                <w:sz w:val="16"/>
              </w:rPr>
            </w:pPr>
          </w:p>
        </w:tc>
        <w:tc>
          <w:tcPr>
            <w:tcW w:w="2880" w:type="dxa"/>
            <w:vAlign w:val="center"/>
          </w:tcPr>
          <w:p w14:paraId="774D7843" w14:textId="77777777" w:rsidR="0077563D" w:rsidRPr="00A26904" w:rsidRDefault="0077563D" w:rsidP="0025769A">
            <w:pPr>
              <w:pStyle w:val="TableEntry"/>
              <w:rPr>
                <w:i/>
              </w:rPr>
            </w:pPr>
            <w:r w:rsidRPr="00A26904">
              <w:rPr>
                <w:i/>
              </w:rPr>
              <w:t>EventDateTime</w:t>
            </w:r>
          </w:p>
        </w:tc>
        <w:tc>
          <w:tcPr>
            <w:tcW w:w="810" w:type="dxa"/>
            <w:vAlign w:val="center"/>
          </w:tcPr>
          <w:p w14:paraId="720BAB3B" w14:textId="77777777" w:rsidR="0077563D" w:rsidRPr="00A26904" w:rsidRDefault="0077563D" w:rsidP="0025769A">
            <w:pPr>
              <w:pStyle w:val="TableEntry"/>
              <w:rPr>
                <w:i/>
              </w:rPr>
            </w:pPr>
            <w:r w:rsidRPr="00A26904">
              <w:rPr>
                <w:i/>
              </w:rPr>
              <w:t>M</w:t>
            </w:r>
          </w:p>
        </w:tc>
        <w:tc>
          <w:tcPr>
            <w:tcW w:w="4878" w:type="dxa"/>
            <w:vAlign w:val="center"/>
          </w:tcPr>
          <w:p w14:paraId="44B4F13E" w14:textId="77777777" w:rsidR="0077563D" w:rsidRPr="00A26904" w:rsidRDefault="0077563D" w:rsidP="0025769A">
            <w:pPr>
              <w:pStyle w:val="TableEntry"/>
            </w:pPr>
            <w:r w:rsidRPr="00A26904">
              <w:rPr>
                <w:i/>
              </w:rPr>
              <w:t>not specialized</w:t>
            </w:r>
          </w:p>
        </w:tc>
      </w:tr>
      <w:tr w:rsidR="0077563D" w:rsidRPr="00A26904" w14:paraId="1B22C5F4" w14:textId="77777777" w:rsidTr="00637509">
        <w:trPr>
          <w:cantSplit/>
        </w:trPr>
        <w:tc>
          <w:tcPr>
            <w:tcW w:w="1530" w:type="dxa"/>
            <w:vMerge/>
          </w:tcPr>
          <w:p w14:paraId="10D2A19A" w14:textId="77777777" w:rsidR="0077563D" w:rsidRPr="00A26904" w:rsidRDefault="0077563D" w:rsidP="0025769A">
            <w:pPr>
              <w:pStyle w:val="TableLabel"/>
              <w:rPr>
                <w:sz w:val="16"/>
              </w:rPr>
            </w:pPr>
          </w:p>
        </w:tc>
        <w:tc>
          <w:tcPr>
            <w:tcW w:w="2880" w:type="dxa"/>
            <w:vAlign w:val="center"/>
          </w:tcPr>
          <w:p w14:paraId="7B8E4012" w14:textId="77777777" w:rsidR="0077563D" w:rsidRPr="00A26904" w:rsidRDefault="0077563D" w:rsidP="0025769A">
            <w:pPr>
              <w:pStyle w:val="TableEntry"/>
              <w:rPr>
                <w:i/>
              </w:rPr>
            </w:pPr>
            <w:r w:rsidRPr="00A26904">
              <w:rPr>
                <w:i/>
              </w:rPr>
              <w:t>EventOutcomeIndicator</w:t>
            </w:r>
          </w:p>
        </w:tc>
        <w:tc>
          <w:tcPr>
            <w:tcW w:w="810" w:type="dxa"/>
            <w:vAlign w:val="center"/>
          </w:tcPr>
          <w:p w14:paraId="1B3CFC69" w14:textId="77777777" w:rsidR="0077563D" w:rsidRPr="00A26904" w:rsidRDefault="0077563D" w:rsidP="0025769A">
            <w:pPr>
              <w:pStyle w:val="TableEntry"/>
              <w:rPr>
                <w:i/>
              </w:rPr>
            </w:pPr>
            <w:r w:rsidRPr="00A26904">
              <w:rPr>
                <w:i/>
              </w:rPr>
              <w:t>M</w:t>
            </w:r>
          </w:p>
        </w:tc>
        <w:tc>
          <w:tcPr>
            <w:tcW w:w="4878" w:type="dxa"/>
            <w:vAlign w:val="center"/>
          </w:tcPr>
          <w:p w14:paraId="0DAC0404" w14:textId="77777777" w:rsidR="0077563D" w:rsidRPr="00A26904" w:rsidRDefault="0077563D" w:rsidP="0025769A">
            <w:pPr>
              <w:pStyle w:val="TableEntry"/>
              <w:rPr>
                <w:i/>
              </w:rPr>
            </w:pPr>
            <w:r w:rsidRPr="00A26904">
              <w:rPr>
                <w:i/>
              </w:rPr>
              <w:t>not specialized</w:t>
            </w:r>
          </w:p>
        </w:tc>
      </w:tr>
      <w:tr w:rsidR="0077563D" w:rsidRPr="00A26904" w14:paraId="04BEDC13" w14:textId="77777777" w:rsidTr="00637509">
        <w:trPr>
          <w:cantSplit/>
        </w:trPr>
        <w:tc>
          <w:tcPr>
            <w:tcW w:w="1530" w:type="dxa"/>
            <w:vMerge/>
          </w:tcPr>
          <w:p w14:paraId="2010D378" w14:textId="77777777" w:rsidR="0077563D" w:rsidRPr="00A26904" w:rsidRDefault="0077563D" w:rsidP="0025769A">
            <w:pPr>
              <w:pStyle w:val="TableLabel"/>
              <w:rPr>
                <w:sz w:val="16"/>
              </w:rPr>
            </w:pPr>
          </w:p>
        </w:tc>
        <w:tc>
          <w:tcPr>
            <w:tcW w:w="2880" w:type="dxa"/>
            <w:vAlign w:val="center"/>
          </w:tcPr>
          <w:p w14:paraId="408D746A" w14:textId="77777777" w:rsidR="0077563D" w:rsidRPr="00A26904" w:rsidRDefault="0077563D" w:rsidP="0025769A">
            <w:pPr>
              <w:pStyle w:val="TableEntry"/>
            </w:pPr>
            <w:r w:rsidRPr="00A26904">
              <w:t>EventTypeCode</w:t>
            </w:r>
          </w:p>
        </w:tc>
        <w:tc>
          <w:tcPr>
            <w:tcW w:w="810" w:type="dxa"/>
            <w:vAlign w:val="center"/>
          </w:tcPr>
          <w:p w14:paraId="0DB7EDD6" w14:textId="77777777" w:rsidR="0077563D" w:rsidRPr="00A26904" w:rsidRDefault="0077563D" w:rsidP="0025769A">
            <w:pPr>
              <w:pStyle w:val="TableEntry"/>
            </w:pPr>
            <w:r w:rsidRPr="00A26904">
              <w:t>M</w:t>
            </w:r>
          </w:p>
        </w:tc>
        <w:tc>
          <w:tcPr>
            <w:tcW w:w="4878" w:type="dxa"/>
            <w:vAlign w:val="center"/>
          </w:tcPr>
          <w:p w14:paraId="642BF0B9" w14:textId="61D7A23A" w:rsidR="0077563D" w:rsidRPr="00A26904" w:rsidRDefault="0077563D" w:rsidP="0025769A">
            <w:pPr>
              <w:pStyle w:val="TableEntry"/>
            </w:pPr>
            <w:r w:rsidRPr="00A26904">
              <w:t>EV(“ITI-</w:t>
            </w:r>
            <w:r w:rsidR="00E2515A" w:rsidRPr="00A26904">
              <w:t>79</w:t>
            </w:r>
            <w:r w:rsidRPr="00A26904">
              <w:t>”, “IHE Transactions”, “</w:t>
            </w:r>
            <w:r w:rsidR="00D135B8" w:rsidRPr="00A26904">
              <w:t>Authorization Decisions Query</w:t>
            </w:r>
            <w:r w:rsidRPr="00A26904">
              <w:t>”)</w:t>
            </w:r>
          </w:p>
        </w:tc>
      </w:tr>
      <w:tr w:rsidR="0077563D" w:rsidRPr="00A26904" w14:paraId="076DB4C8" w14:textId="77777777" w:rsidTr="00637509">
        <w:trPr>
          <w:cantSplit/>
        </w:trPr>
        <w:tc>
          <w:tcPr>
            <w:tcW w:w="10098" w:type="dxa"/>
            <w:gridSpan w:val="4"/>
          </w:tcPr>
          <w:p w14:paraId="290D89D7" w14:textId="778FDE37" w:rsidR="0077563D" w:rsidRPr="00A26904" w:rsidRDefault="0077563D" w:rsidP="0025769A">
            <w:pPr>
              <w:pStyle w:val="TableEntry"/>
            </w:pPr>
            <w:r w:rsidRPr="00A26904">
              <w:t>Source (</w:t>
            </w:r>
            <w:r w:rsidR="00924CA1" w:rsidRPr="00A26904">
              <w:t>Authorization Decisions Verifier</w:t>
            </w:r>
            <w:r w:rsidRPr="00A26904">
              <w:t>) (1)</w:t>
            </w:r>
          </w:p>
        </w:tc>
      </w:tr>
      <w:tr w:rsidR="0077563D" w:rsidRPr="00A26904" w14:paraId="6DE45CBD" w14:textId="77777777" w:rsidTr="00637509">
        <w:trPr>
          <w:cantSplit/>
        </w:trPr>
        <w:tc>
          <w:tcPr>
            <w:tcW w:w="10098" w:type="dxa"/>
            <w:gridSpan w:val="4"/>
          </w:tcPr>
          <w:p w14:paraId="16BD0E90" w14:textId="50D14557" w:rsidR="0077563D" w:rsidRPr="00A26904" w:rsidRDefault="0077563D" w:rsidP="0025769A">
            <w:pPr>
              <w:pStyle w:val="TableEntry"/>
            </w:pPr>
            <w:r w:rsidRPr="00A26904">
              <w:t>Destination (</w:t>
            </w:r>
            <w:r w:rsidR="00924CA1" w:rsidRPr="00A26904">
              <w:t>Authorization Decisions Verifier</w:t>
            </w:r>
            <w:r w:rsidRPr="00A26904">
              <w:t>) (1)</w:t>
            </w:r>
          </w:p>
        </w:tc>
      </w:tr>
      <w:tr w:rsidR="0077563D" w:rsidRPr="00A26904" w14:paraId="1B3C8802" w14:textId="77777777" w:rsidTr="00637509">
        <w:trPr>
          <w:cantSplit/>
        </w:trPr>
        <w:tc>
          <w:tcPr>
            <w:tcW w:w="10098" w:type="dxa"/>
            <w:gridSpan w:val="4"/>
          </w:tcPr>
          <w:p w14:paraId="6CC6A1DD" w14:textId="77777777" w:rsidR="0077563D" w:rsidRPr="00A26904" w:rsidRDefault="0077563D" w:rsidP="0025769A">
            <w:pPr>
              <w:pStyle w:val="TableEntry"/>
            </w:pPr>
            <w:r w:rsidRPr="00A26904">
              <w:t>Query Parameters (1)</w:t>
            </w:r>
          </w:p>
        </w:tc>
      </w:tr>
      <w:tr w:rsidR="0077563D" w:rsidRPr="00A26904" w14:paraId="6AF83F50" w14:textId="77777777" w:rsidTr="00637509">
        <w:trPr>
          <w:cantSplit/>
        </w:trPr>
        <w:tc>
          <w:tcPr>
            <w:tcW w:w="10098" w:type="dxa"/>
            <w:gridSpan w:val="4"/>
          </w:tcPr>
          <w:p w14:paraId="7C3A7DC7" w14:textId="77777777" w:rsidR="0077563D" w:rsidRPr="00A26904" w:rsidRDefault="0077563D" w:rsidP="0025769A">
            <w:pPr>
              <w:pStyle w:val="TableEntry"/>
            </w:pPr>
            <w:r w:rsidRPr="00A26904">
              <w:t xml:space="preserve">Requester Entity (1) </w:t>
            </w:r>
          </w:p>
        </w:tc>
      </w:tr>
      <w:tr w:rsidR="0077563D" w:rsidRPr="00A26904" w14:paraId="6D701F16" w14:textId="77777777" w:rsidTr="00637509">
        <w:trPr>
          <w:cantSplit/>
        </w:trPr>
        <w:tc>
          <w:tcPr>
            <w:tcW w:w="10098" w:type="dxa"/>
            <w:gridSpan w:val="4"/>
          </w:tcPr>
          <w:p w14:paraId="50A1E236" w14:textId="77777777" w:rsidR="0077563D" w:rsidRPr="00A26904" w:rsidRDefault="0077563D" w:rsidP="0025769A">
            <w:pPr>
              <w:pStyle w:val="TableEntry"/>
            </w:pPr>
            <w:r w:rsidRPr="00A26904">
              <w:t>Authorization Result (1)</w:t>
            </w:r>
          </w:p>
        </w:tc>
      </w:tr>
    </w:tbl>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810"/>
        <w:gridCol w:w="4410"/>
      </w:tblGrid>
      <w:tr w:rsidR="001019A5" w:rsidRPr="00A26904" w14:paraId="59E98C7F" w14:textId="77777777" w:rsidTr="008F06B6">
        <w:trPr>
          <w:cantSplit/>
        </w:trPr>
        <w:tc>
          <w:tcPr>
            <w:tcW w:w="1980" w:type="dxa"/>
            <w:vMerge w:val="restart"/>
            <w:vAlign w:val="center"/>
          </w:tcPr>
          <w:p w14:paraId="31C275AC" w14:textId="77777777" w:rsidR="001019A5" w:rsidRPr="00A26904" w:rsidRDefault="001019A5" w:rsidP="008F06B6">
            <w:pPr>
              <w:pStyle w:val="TableEntryHeader"/>
            </w:pPr>
            <w:r w:rsidRPr="00A26904">
              <w:t>Source:</w:t>
            </w:r>
          </w:p>
          <w:p w14:paraId="0C29072D" w14:textId="77777777" w:rsidR="001019A5" w:rsidRPr="008A2C55" w:rsidRDefault="001019A5" w:rsidP="008A2C55">
            <w:pPr>
              <w:pStyle w:val="TableEntryHeader"/>
              <w:rPr>
                <w:b w:val="0"/>
                <w:sz w:val="12"/>
                <w:szCs w:val="12"/>
              </w:rPr>
            </w:pPr>
            <w:r w:rsidRPr="00AB6187">
              <w:rPr>
                <w:sz w:val="12"/>
                <w:szCs w:val="12"/>
              </w:rPr>
              <w:t>AuditMessage/</w:t>
            </w:r>
          </w:p>
          <w:p w14:paraId="1D050BF6" w14:textId="77777777" w:rsidR="001019A5" w:rsidRPr="00A26904" w:rsidRDefault="001019A5" w:rsidP="008A2C55">
            <w:pPr>
              <w:pStyle w:val="TableEntryHeader"/>
              <w:rPr>
                <w:kern w:val="28"/>
              </w:rPr>
            </w:pPr>
            <w:r w:rsidRPr="00AB6187">
              <w:rPr>
                <w:sz w:val="12"/>
                <w:szCs w:val="12"/>
              </w:rPr>
              <w:t>ActiveParticipant</w:t>
            </w:r>
          </w:p>
        </w:tc>
        <w:tc>
          <w:tcPr>
            <w:tcW w:w="2880" w:type="dxa"/>
            <w:vAlign w:val="center"/>
          </w:tcPr>
          <w:p w14:paraId="65A8A233" w14:textId="77777777" w:rsidR="001019A5" w:rsidRPr="00A26904" w:rsidRDefault="001019A5" w:rsidP="008F06B6">
            <w:pPr>
              <w:pStyle w:val="TableEntry"/>
              <w:rPr>
                <w:i/>
              </w:rPr>
            </w:pPr>
            <w:r w:rsidRPr="00A26904">
              <w:rPr>
                <w:i/>
              </w:rPr>
              <w:t>UserID</w:t>
            </w:r>
          </w:p>
        </w:tc>
        <w:tc>
          <w:tcPr>
            <w:tcW w:w="810" w:type="dxa"/>
            <w:vAlign w:val="center"/>
          </w:tcPr>
          <w:p w14:paraId="11636375" w14:textId="50F26496" w:rsidR="001019A5" w:rsidRPr="00A26904" w:rsidRDefault="001019A5" w:rsidP="008F06B6">
            <w:pPr>
              <w:pStyle w:val="TableEntry"/>
            </w:pPr>
            <w:r w:rsidRPr="00A26904">
              <w:rPr>
                <w:i/>
              </w:rPr>
              <w:t>U</w:t>
            </w:r>
          </w:p>
        </w:tc>
        <w:tc>
          <w:tcPr>
            <w:tcW w:w="4410" w:type="dxa"/>
            <w:vAlign w:val="center"/>
          </w:tcPr>
          <w:p w14:paraId="2CEB4CAE" w14:textId="7E099F09" w:rsidR="001019A5" w:rsidRPr="00A26904" w:rsidRDefault="001019A5" w:rsidP="008F06B6">
            <w:pPr>
              <w:pStyle w:val="TableEntry"/>
            </w:pPr>
            <w:r w:rsidRPr="00A26904">
              <w:rPr>
                <w:i/>
              </w:rPr>
              <w:t>not specialized</w:t>
            </w:r>
          </w:p>
        </w:tc>
      </w:tr>
      <w:tr w:rsidR="0077563D" w:rsidRPr="00A26904" w14:paraId="7FB1D1A0" w14:textId="77777777" w:rsidTr="008F06B6">
        <w:trPr>
          <w:cantSplit/>
        </w:trPr>
        <w:tc>
          <w:tcPr>
            <w:tcW w:w="1980" w:type="dxa"/>
            <w:vMerge/>
            <w:textDirection w:val="btLr"/>
            <w:vAlign w:val="center"/>
          </w:tcPr>
          <w:p w14:paraId="6FBFC371" w14:textId="77777777" w:rsidR="0077563D" w:rsidRPr="00A26904" w:rsidRDefault="0077563D" w:rsidP="008F06B6">
            <w:pPr>
              <w:pStyle w:val="TableLabel"/>
              <w:rPr>
                <w:sz w:val="16"/>
              </w:rPr>
            </w:pPr>
          </w:p>
        </w:tc>
        <w:tc>
          <w:tcPr>
            <w:tcW w:w="2880" w:type="dxa"/>
            <w:vAlign w:val="center"/>
          </w:tcPr>
          <w:p w14:paraId="2AB9C80E" w14:textId="77777777" w:rsidR="0077563D" w:rsidRPr="00A26904" w:rsidRDefault="0077563D" w:rsidP="008F06B6">
            <w:pPr>
              <w:pStyle w:val="TableEntry"/>
            </w:pPr>
            <w:r w:rsidRPr="00A26904">
              <w:t>AlternativeUserID</w:t>
            </w:r>
          </w:p>
        </w:tc>
        <w:tc>
          <w:tcPr>
            <w:tcW w:w="810" w:type="dxa"/>
            <w:vAlign w:val="center"/>
          </w:tcPr>
          <w:p w14:paraId="343C7A42" w14:textId="77777777" w:rsidR="0077563D" w:rsidRPr="00A26904" w:rsidRDefault="0077563D" w:rsidP="008F06B6">
            <w:pPr>
              <w:pStyle w:val="TableEntry"/>
            </w:pPr>
            <w:r w:rsidRPr="00A26904">
              <w:t>MC</w:t>
            </w:r>
          </w:p>
        </w:tc>
        <w:tc>
          <w:tcPr>
            <w:tcW w:w="4410" w:type="dxa"/>
            <w:vAlign w:val="center"/>
          </w:tcPr>
          <w:p w14:paraId="0F2B0029" w14:textId="77777777" w:rsidR="0077563D" w:rsidRPr="00A26904" w:rsidRDefault="0077563D" w:rsidP="008F06B6">
            <w:pPr>
              <w:pStyle w:val="TableEntry"/>
            </w:pPr>
            <w:r w:rsidRPr="00A26904">
              <w:t>the process ID as used within the local operating system in the local system of logs</w:t>
            </w:r>
          </w:p>
        </w:tc>
      </w:tr>
      <w:tr w:rsidR="0077563D" w:rsidRPr="00A26904" w14:paraId="6B85835F" w14:textId="77777777" w:rsidTr="008F06B6">
        <w:trPr>
          <w:cantSplit/>
        </w:trPr>
        <w:tc>
          <w:tcPr>
            <w:tcW w:w="1980" w:type="dxa"/>
            <w:vMerge/>
            <w:textDirection w:val="btLr"/>
            <w:vAlign w:val="center"/>
          </w:tcPr>
          <w:p w14:paraId="63C3D1D2" w14:textId="77777777" w:rsidR="0077563D" w:rsidRPr="00A26904" w:rsidRDefault="0077563D" w:rsidP="008F06B6">
            <w:pPr>
              <w:pStyle w:val="TableLabel"/>
              <w:rPr>
                <w:sz w:val="16"/>
              </w:rPr>
            </w:pPr>
          </w:p>
        </w:tc>
        <w:tc>
          <w:tcPr>
            <w:tcW w:w="2880" w:type="dxa"/>
            <w:vAlign w:val="center"/>
          </w:tcPr>
          <w:p w14:paraId="6A55584D" w14:textId="77777777" w:rsidR="0077563D" w:rsidRPr="00A26904" w:rsidRDefault="0077563D" w:rsidP="008F06B6">
            <w:pPr>
              <w:pStyle w:val="TableEntry"/>
              <w:rPr>
                <w:i/>
              </w:rPr>
            </w:pPr>
            <w:r w:rsidRPr="00A26904">
              <w:rPr>
                <w:i/>
              </w:rPr>
              <w:t>UserName</w:t>
            </w:r>
          </w:p>
        </w:tc>
        <w:tc>
          <w:tcPr>
            <w:tcW w:w="810" w:type="dxa"/>
            <w:vAlign w:val="center"/>
          </w:tcPr>
          <w:p w14:paraId="67297B34" w14:textId="77777777" w:rsidR="0077563D" w:rsidRPr="00A26904" w:rsidRDefault="0077563D" w:rsidP="008F06B6">
            <w:pPr>
              <w:pStyle w:val="TableEntry"/>
              <w:rPr>
                <w:i/>
              </w:rPr>
            </w:pPr>
            <w:r w:rsidRPr="00A26904">
              <w:rPr>
                <w:i/>
              </w:rPr>
              <w:t>U</w:t>
            </w:r>
          </w:p>
        </w:tc>
        <w:tc>
          <w:tcPr>
            <w:tcW w:w="4410" w:type="dxa"/>
            <w:vAlign w:val="center"/>
          </w:tcPr>
          <w:p w14:paraId="3D68760C" w14:textId="77777777" w:rsidR="0077563D" w:rsidRPr="00A26904" w:rsidRDefault="0077563D" w:rsidP="008F06B6">
            <w:pPr>
              <w:pStyle w:val="TableEntry"/>
              <w:rPr>
                <w:i/>
              </w:rPr>
            </w:pPr>
            <w:r w:rsidRPr="00A26904">
              <w:rPr>
                <w:i/>
              </w:rPr>
              <w:t>not specialized</w:t>
            </w:r>
          </w:p>
        </w:tc>
      </w:tr>
      <w:tr w:rsidR="0073335D" w:rsidRPr="00A26904" w14:paraId="17E4A658" w14:textId="77777777" w:rsidTr="008F06B6">
        <w:trPr>
          <w:cantSplit/>
        </w:trPr>
        <w:tc>
          <w:tcPr>
            <w:tcW w:w="1980" w:type="dxa"/>
            <w:vMerge/>
            <w:textDirection w:val="btLr"/>
            <w:vAlign w:val="center"/>
          </w:tcPr>
          <w:p w14:paraId="7C0DCB9E" w14:textId="77777777" w:rsidR="0073335D" w:rsidRPr="00A26904" w:rsidRDefault="0073335D" w:rsidP="008F06B6">
            <w:pPr>
              <w:pStyle w:val="TableLabel"/>
              <w:rPr>
                <w:sz w:val="16"/>
              </w:rPr>
            </w:pPr>
          </w:p>
        </w:tc>
        <w:tc>
          <w:tcPr>
            <w:tcW w:w="2880" w:type="dxa"/>
            <w:vAlign w:val="center"/>
          </w:tcPr>
          <w:p w14:paraId="38497332" w14:textId="77777777" w:rsidR="0073335D" w:rsidRPr="00A26904" w:rsidRDefault="0073335D" w:rsidP="008F06B6">
            <w:pPr>
              <w:pStyle w:val="TableEntry"/>
              <w:rPr>
                <w:i/>
              </w:rPr>
            </w:pPr>
            <w:r w:rsidRPr="00A26904">
              <w:rPr>
                <w:i/>
              </w:rPr>
              <w:t>UserIsRequestor</w:t>
            </w:r>
          </w:p>
        </w:tc>
        <w:tc>
          <w:tcPr>
            <w:tcW w:w="810" w:type="dxa"/>
            <w:vAlign w:val="center"/>
          </w:tcPr>
          <w:p w14:paraId="74D5164F" w14:textId="28777E03" w:rsidR="0073335D" w:rsidRPr="00A26904" w:rsidRDefault="0073335D" w:rsidP="008F06B6">
            <w:pPr>
              <w:pStyle w:val="TableEntry"/>
              <w:rPr>
                <w:i/>
              </w:rPr>
            </w:pPr>
            <w:r w:rsidRPr="00A26904">
              <w:rPr>
                <w:i/>
              </w:rPr>
              <w:t>U</w:t>
            </w:r>
          </w:p>
        </w:tc>
        <w:tc>
          <w:tcPr>
            <w:tcW w:w="4410" w:type="dxa"/>
            <w:vAlign w:val="center"/>
          </w:tcPr>
          <w:p w14:paraId="2DC5CA0A" w14:textId="0B2A04FF" w:rsidR="0073335D" w:rsidRPr="00A26904" w:rsidRDefault="0073335D" w:rsidP="008F06B6">
            <w:pPr>
              <w:pStyle w:val="TableEntry"/>
            </w:pPr>
            <w:r w:rsidRPr="00A26904">
              <w:rPr>
                <w:i/>
              </w:rPr>
              <w:t>not specialized</w:t>
            </w:r>
          </w:p>
        </w:tc>
      </w:tr>
      <w:tr w:rsidR="0077563D" w:rsidRPr="00A26904" w14:paraId="5A62AC68" w14:textId="77777777" w:rsidTr="008F06B6">
        <w:trPr>
          <w:cantSplit/>
        </w:trPr>
        <w:tc>
          <w:tcPr>
            <w:tcW w:w="1980" w:type="dxa"/>
            <w:vMerge/>
            <w:textDirection w:val="btLr"/>
            <w:vAlign w:val="center"/>
          </w:tcPr>
          <w:p w14:paraId="39CE4719" w14:textId="77777777" w:rsidR="0077563D" w:rsidRPr="00A26904" w:rsidRDefault="0077563D" w:rsidP="008F06B6">
            <w:pPr>
              <w:pStyle w:val="TableLabel"/>
              <w:rPr>
                <w:sz w:val="16"/>
              </w:rPr>
            </w:pPr>
          </w:p>
        </w:tc>
        <w:tc>
          <w:tcPr>
            <w:tcW w:w="2880" w:type="dxa"/>
            <w:vAlign w:val="center"/>
          </w:tcPr>
          <w:p w14:paraId="398A6EB6" w14:textId="77777777" w:rsidR="0077563D" w:rsidRPr="00A26904" w:rsidRDefault="0077563D" w:rsidP="008F06B6">
            <w:pPr>
              <w:pStyle w:val="TableEntry"/>
            </w:pPr>
            <w:r w:rsidRPr="00A26904">
              <w:t>RoleIDCode</w:t>
            </w:r>
          </w:p>
        </w:tc>
        <w:tc>
          <w:tcPr>
            <w:tcW w:w="810" w:type="dxa"/>
            <w:vAlign w:val="center"/>
          </w:tcPr>
          <w:p w14:paraId="0EC613C9" w14:textId="77777777" w:rsidR="0077563D" w:rsidRPr="00A26904" w:rsidRDefault="0077563D" w:rsidP="008F06B6">
            <w:pPr>
              <w:pStyle w:val="TableEntry"/>
            </w:pPr>
            <w:r w:rsidRPr="00A26904">
              <w:t>M</w:t>
            </w:r>
          </w:p>
        </w:tc>
        <w:tc>
          <w:tcPr>
            <w:tcW w:w="4410" w:type="dxa"/>
            <w:vAlign w:val="center"/>
          </w:tcPr>
          <w:p w14:paraId="5FF1CD6D" w14:textId="77777777" w:rsidR="0077563D" w:rsidRPr="00A26904" w:rsidRDefault="0077563D" w:rsidP="008F06B6">
            <w:pPr>
              <w:pStyle w:val="TableEntry"/>
            </w:pPr>
            <w:r w:rsidRPr="00A26904">
              <w:t>EV (110153, DCM, “Source”)</w:t>
            </w:r>
          </w:p>
        </w:tc>
      </w:tr>
      <w:tr w:rsidR="0077563D" w:rsidRPr="00A26904" w14:paraId="67AFFEBB" w14:textId="77777777" w:rsidTr="008F06B6">
        <w:trPr>
          <w:cantSplit/>
        </w:trPr>
        <w:tc>
          <w:tcPr>
            <w:tcW w:w="1980" w:type="dxa"/>
            <w:vMerge/>
            <w:textDirection w:val="btLr"/>
            <w:vAlign w:val="center"/>
          </w:tcPr>
          <w:p w14:paraId="167CFB82" w14:textId="77777777" w:rsidR="0077563D" w:rsidRPr="00A26904" w:rsidRDefault="0077563D" w:rsidP="008F06B6">
            <w:pPr>
              <w:pStyle w:val="TableLabel"/>
              <w:rPr>
                <w:sz w:val="16"/>
              </w:rPr>
            </w:pPr>
          </w:p>
        </w:tc>
        <w:tc>
          <w:tcPr>
            <w:tcW w:w="2880" w:type="dxa"/>
            <w:vAlign w:val="center"/>
          </w:tcPr>
          <w:p w14:paraId="53C96904" w14:textId="77777777" w:rsidR="0077563D" w:rsidRPr="00A26904" w:rsidRDefault="0077563D" w:rsidP="008F06B6">
            <w:pPr>
              <w:pStyle w:val="TableEntry"/>
            </w:pPr>
            <w:r w:rsidRPr="00A26904">
              <w:t>NetworkAccessPointTypeCode</w:t>
            </w:r>
          </w:p>
        </w:tc>
        <w:tc>
          <w:tcPr>
            <w:tcW w:w="810" w:type="dxa"/>
            <w:vAlign w:val="center"/>
          </w:tcPr>
          <w:p w14:paraId="70CEA088" w14:textId="77777777" w:rsidR="0077563D" w:rsidRPr="00A26904" w:rsidRDefault="0077563D" w:rsidP="008F06B6">
            <w:pPr>
              <w:pStyle w:val="TableEntry"/>
            </w:pPr>
            <w:r w:rsidRPr="00A26904">
              <w:t>U</w:t>
            </w:r>
          </w:p>
        </w:tc>
        <w:tc>
          <w:tcPr>
            <w:tcW w:w="4410" w:type="dxa"/>
            <w:vAlign w:val="center"/>
          </w:tcPr>
          <w:p w14:paraId="41F178B1" w14:textId="77777777" w:rsidR="0077563D" w:rsidRPr="00A26904" w:rsidRDefault="0077563D" w:rsidP="008F06B6">
            <w:pPr>
              <w:pStyle w:val="TableEntry"/>
            </w:pPr>
            <w:r w:rsidRPr="00A26904">
              <w:t>“1” for machine (DNS) name “2” for IP address</w:t>
            </w:r>
          </w:p>
        </w:tc>
      </w:tr>
      <w:tr w:rsidR="0077563D" w:rsidRPr="00A26904" w14:paraId="2F75915B" w14:textId="77777777" w:rsidTr="00036174">
        <w:trPr>
          <w:cantSplit/>
          <w:trHeight w:val="557"/>
        </w:trPr>
        <w:tc>
          <w:tcPr>
            <w:tcW w:w="1980" w:type="dxa"/>
            <w:vMerge/>
            <w:tcBorders>
              <w:bottom w:val="single" w:sz="4" w:space="0" w:color="auto"/>
            </w:tcBorders>
            <w:textDirection w:val="btLr"/>
            <w:vAlign w:val="center"/>
          </w:tcPr>
          <w:p w14:paraId="65CC435E" w14:textId="77777777" w:rsidR="0077563D" w:rsidRPr="00A26904" w:rsidRDefault="0077563D" w:rsidP="008F06B6">
            <w:pPr>
              <w:pStyle w:val="TableLabel"/>
              <w:rPr>
                <w:sz w:val="16"/>
              </w:rPr>
            </w:pPr>
          </w:p>
        </w:tc>
        <w:tc>
          <w:tcPr>
            <w:tcW w:w="2880" w:type="dxa"/>
            <w:tcBorders>
              <w:bottom w:val="single" w:sz="4" w:space="0" w:color="auto"/>
            </w:tcBorders>
            <w:vAlign w:val="center"/>
          </w:tcPr>
          <w:p w14:paraId="68415B84" w14:textId="77777777" w:rsidR="0077563D" w:rsidRPr="00A26904" w:rsidRDefault="0077563D" w:rsidP="008F06B6">
            <w:pPr>
              <w:pStyle w:val="TableEntry"/>
            </w:pPr>
            <w:r w:rsidRPr="00A26904">
              <w:t>NetworkAccessPointID</w:t>
            </w:r>
          </w:p>
        </w:tc>
        <w:tc>
          <w:tcPr>
            <w:tcW w:w="810" w:type="dxa"/>
            <w:tcBorders>
              <w:bottom w:val="single" w:sz="4" w:space="0" w:color="auto"/>
            </w:tcBorders>
            <w:vAlign w:val="center"/>
          </w:tcPr>
          <w:p w14:paraId="2E60C626" w14:textId="77777777" w:rsidR="0077563D" w:rsidRPr="00A26904" w:rsidRDefault="0077563D" w:rsidP="008F06B6">
            <w:pPr>
              <w:pStyle w:val="TableEntry"/>
            </w:pPr>
            <w:r w:rsidRPr="00A26904">
              <w:t>U</w:t>
            </w:r>
          </w:p>
        </w:tc>
        <w:tc>
          <w:tcPr>
            <w:tcW w:w="4410" w:type="dxa"/>
            <w:tcBorders>
              <w:bottom w:val="single" w:sz="4" w:space="0" w:color="auto"/>
            </w:tcBorders>
            <w:vAlign w:val="center"/>
          </w:tcPr>
          <w:p w14:paraId="451E1E19" w14:textId="6EF580A8" w:rsidR="0077563D" w:rsidRPr="00A26904" w:rsidRDefault="0077563D" w:rsidP="00DD3A5C">
            <w:pPr>
              <w:pStyle w:val="TableEntry"/>
            </w:pPr>
            <w:r w:rsidRPr="00A26904">
              <w:t xml:space="preserve">The machine name or IP address, as specified in </w:t>
            </w:r>
            <w:r w:rsidR="00A52F46" w:rsidRPr="00A26904">
              <w:rPr>
                <w:bCs/>
              </w:rPr>
              <w:t>DICOM PS 3.15 A.5.3.</w:t>
            </w:r>
          </w:p>
        </w:tc>
      </w:tr>
    </w:tbl>
    <w:p w14:paraId="5737A313" w14:textId="77777777" w:rsidR="0077563D" w:rsidRPr="00A26904" w:rsidRDefault="0077563D" w:rsidP="0077563D">
      <w:pPr>
        <w:pStyle w:val="BodyText"/>
      </w:pPr>
    </w:p>
    <w:tbl>
      <w:tblPr>
        <w:tblStyle w:val="TableGrid"/>
        <w:tblW w:w="10080" w:type="dxa"/>
        <w:tblInd w:w="-72" w:type="dxa"/>
        <w:tblLook w:val="04A0" w:firstRow="1" w:lastRow="0" w:firstColumn="1" w:lastColumn="0" w:noHBand="0" w:noVBand="1"/>
      </w:tblPr>
      <w:tblGrid>
        <w:gridCol w:w="1980"/>
        <w:gridCol w:w="2880"/>
        <w:gridCol w:w="810"/>
        <w:gridCol w:w="4410"/>
      </w:tblGrid>
      <w:tr w:rsidR="0077563D" w:rsidRPr="00A26904" w14:paraId="0757891E" w14:textId="77777777" w:rsidTr="00361F1C">
        <w:tc>
          <w:tcPr>
            <w:tcW w:w="1980" w:type="dxa"/>
            <w:vMerge w:val="restart"/>
            <w:vAlign w:val="center"/>
          </w:tcPr>
          <w:p w14:paraId="1D873147" w14:textId="77777777" w:rsidR="0077563D" w:rsidRPr="00A26904" w:rsidRDefault="0077563D" w:rsidP="008F06B6">
            <w:pPr>
              <w:pStyle w:val="TableEntryHeader"/>
            </w:pPr>
            <w:r w:rsidRPr="00A26904">
              <w:t>Destination:</w:t>
            </w:r>
          </w:p>
          <w:p w14:paraId="667A2817" w14:textId="77777777" w:rsidR="0077563D" w:rsidRPr="008A2C55" w:rsidRDefault="0077563D" w:rsidP="008A2C55">
            <w:pPr>
              <w:pStyle w:val="TableEntryHeader"/>
              <w:rPr>
                <w:b w:val="0"/>
                <w:sz w:val="12"/>
                <w:szCs w:val="12"/>
              </w:rPr>
            </w:pPr>
            <w:r w:rsidRPr="00AB6187">
              <w:rPr>
                <w:sz w:val="12"/>
                <w:szCs w:val="12"/>
              </w:rPr>
              <w:t>AuditMessage/</w:t>
            </w:r>
          </w:p>
          <w:p w14:paraId="7760D624" w14:textId="77777777" w:rsidR="0077563D" w:rsidRPr="00A26904" w:rsidRDefault="0077563D" w:rsidP="008F06B6">
            <w:pPr>
              <w:pStyle w:val="TableEntryHeader"/>
            </w:pPr>
            <w:r w:rsidRPr="00A26904">
              <w:rPr>
                <w:sz w:val="12"/>
                <w:szCs w:val="12"/>
              </w:rPr>
              <w:t>ActiveParticipant</w:t>
            </w:r>
            <w:r w:rsidRPr="00A26904" w:rsidDel="001F0854">
              <w:rPr>
                <w:sz w:val="12"/>
                <w:szCs w:val="12"/>
              </w:rPr>
              <w:t xml:space="preserve"> </w:t>
            </w:r>
            <w:r w:rsidRPr="00A26904">
              <w:rPr>
                <w:sz w:val="12"/>
                <w:szCs w:val="12"/>
              </w:rPr>
              <w:t>(1)</w:t>
            </w:r>
          </w:p>
        </w:tc>
        <w:tc>
          <w:tcPr>
            <w:tcW w:w="2880" w:type="dxa"/>
            <w:vAlign w:val="center"/>
          </w:tcPr>
          <w:p w14:paraId="59041079" w14:textId="77777777" w:rsidR="0077563D" w:rsidRPr="00A26904" w:rsidRDefault="0077563D" w:rsidP="008F06B6">
            <w:pPr>
              <w:pStyle w:val="TableEntry"/>
            </w:pPr>
            <w:r w:rsidRPr="00A26904">
              <w:t>UserID</w:t>
            </w:r>
          </w:p>
        </w:tc>
        <w:tc>
          <w:tcPr>
            <w:tcW w:w="810" w:type="dxa"/>
            <w:vAlign w:val="center"/>
          </w:tcPr>
          <w:p w14:paraId="0BF8D34B" w14:textId="77777777" w:rsidR="0077563D" w:rsidRPr="00A26904" w:rsidRDefault="0077563D" w:rsidP="008F06B6">
            <w:pPr>
              <w:pStyle w:val="TableEntry"/>
            </w:pPr>
            <w:r w:rsidRPr="00A26904">
              <w:t>M</w:t>
            </w:r>
          </w:p>
        </w:tc>
        <w:tc>
          <w:tcPr>
            <w:tcW w:w="4410" w:type="dxa"/>
            <w:vAlign w:val="center"/>
          </w:tcPr>
          <w:p w14:paraId="63CE95D9" w14:textId="557BD5E1" w:rsidR="0077563D" w:rsidRPr="00A26904" w:rsidRDefault="00924CA1" w:rsidP="008F06B6">
            <w:pPr>
              <w:pStyle w:val="TableEntry"/>
            </w:pPr>
            <w:r w:rsidRPr="00A26904">
              <w:t>Authorization Decisions Manager</w:t>
            </w:r>
            <w:r w:rsidR="0077563D" w:rsidRPr="00A26904">
              <w:t xml:space="preserve"> SOAP URI</w:t>
            </w:r>
          </w:p>
        </w:tc>
      </w:tr>
      <w:tr w:rsidR="0077563D" w:rsidRPr="00A26904" w14:paraId="005C6574" w14:textId="77777777" w:rsidTr="00361F1C">
        <w:tc>
          <w:tcPr>
            <w:tcW w:w="1980" w:type="dxa"/>
            <w:vMerge/>
          </w:tcPr>
          <w:p w14:paraId="4433EADC" w14:textId="77777777" w:rsidR="0077563D" w:rsidRPr="00A26904" w:rsidRDefault="0077563D" w:rsidP="008F06B6">
            <w:pPr>
              <w:pStyle w:val="BodyText"/>
            </w:pPr>
          </w:p>
        </w:tc>
        <w:tc>
          <w:tcPr>
            <w:tcW w:w="2880" w:type="dxa"/>
            <w:vAlign w:val="center"/>
          </w:tcPr>
          <w:p w14:paraId="16C5E526" w14:textId="77777777" w:rsidR="0077563D" w:rsidRPr="00A26904" w:rsidRDefault="0077563D" w:rsidP="008F06B6">
            <w:pPr>
              <w:pStyle w:val="TableEntry"/>
            </w:pPr>
            <w:r w:rsidRPr="00A26904">
              <w:t>AlternativeUserID</w:t>
            </w:r>
          </w:p>
        </w:tc>
        <w:tc>
          <w:tcPr>
            <w:tcW w:w="810" w:type="dxa"/>
            <w:vAlign w:val="center"/>
          </w:tcPr>
          <w:p w14:paraId="40F49382" w14:textId="77777777" w:rsidR="0077563D" w:rsidRPr="00A26904" w:rsidRDefault="0077563D" w:rsidP="008F06B6">
            <w:pPr>
              <w:pStyle w:val="TableEntry"/>
            </w:pPr>
            <w:r w:rsidRPr="00A26904">
              <w:t>U</w:t>
            </w:r>
          </w:p>
        </w:tc>
        <w:tc>
          <w:tcPr>
            <w:tcW w:w="4410" w:type="dxa"/>
            <w:vAlign w:val="center"/>
          </w:tcPr>
          <w:p w14:paraId="01CBBE9E" w14:textId="77777777" w:rsidR="0077563D" w:rsidRPr="00A26904" w:rsidRDefault="0077563D" w:rsidP="008F06B6">
            <w:pPr>
              <w:pStyle w:val="TableEntry"/>
            </w:pPr>
            <w:r w:rsidRPr="00A26904">
              <w:t>the process ID as used within the local operating system in the local system of logs</w:t>
            </w:r>
          </w:p>
        </w:tc>
      </w:tr>
      <w:tr w:rsidR="0077563D" w:rsidRPr="00A26904" w14:paraId="691D5F1C" w14:textId="77777777" w:rsidTr="00361F1C">
        <w:tc>
          <w:tcPr>
            <w:tcW w:w="1980" w:type="dxa"/>
            <w:vMerge/>
          </w:tcPr>
          <w:p w14:paraId="73ACD381" w14:textId="77777777" w:rsidR="0077563D" w:rsidRPr="00A26904" w:rsidRDefault="0077563D" w:rsidP="008F06B6">
            <w:pPr>
              <w:pStyle w:val="BodyText"/>
            </w:pPr>
          </w:p>
        </w:tc>
        <w:tc>
          <w:tcPr>
            <w:tcW w:w="2880" w:type="dxa"/>
            <w:vAlign w:val="center"/>
          </w:tcPr>
          <w:p w14:paraId="483AEDD3" w14:textId="77777777" w:rsidR="0077563D" w:rsidRPr="00A26904" w:rsidRDefault="0077563D" w:rsidP="008F06B6">
            <w:pPr>
              <w:pStyle w:val="TableEntry"/>
              <w:rPr>
                <w:i/>
              </w:rPr>
            </w:pPr>
            <w:r w:rsidRPr="00A26904">
              <w:rPr>
                <w:i/>
              </w:rPr>
              <w:t>UserName</w:t>
            </w:r>
          </w:p>
        </w:tc>
        <w:tc>
          <w:tcPr>
            <w:tcW w:w="810" w:type="dxa"/>
            <w:vAlign w:val="center"/>
          </w:tcPr>
          <w:p w14:paraId="17C28BCD" w14:textId="77777777" w:rsidR="0077563D" w:rsidRPr="00A26904" w:rsidRDefault="0077563D" w:rsidP="008F06B6">
            <w:pPr>
              <w:pStyle w:val="TableEntry"/>
              <w:rPr>
                <w:i/>
              </w:rPr>
            </w:pPr>
            <w:r w:rsidRPr="00A26904">
              <w:rPr>
                <w:i/>
              </w:rPr>
              <w:t>U</w:t>
            </w:r>
          </w:p>
        </w:tc>
        <w:tc>
          <w:tcPr>
            <w:tcW w:w="4410" w:type="dxa"/>
            <w:vAlign w:val="center"/>
          </w:tcPr>
          <w:p w14:paraId="1D79EA47" w14:textId="43002E2C" w:rsidR="0077563D" w:rsidRPr="00A26904" w:rsidRDefault="0077563D" w:rsidP="001000F6">
            <w:pPr>
              <w:pStyle w:val="TableEntry"/>
              <w:rPr>
                <w:i/>
              </w:rPr>
            </w:pPr>
            <w:r w:rsidRPr="00A26904">
              <w:rPr>
                <w:i/>
              </w:rPr>
              <w:t>not</w:t>
            </w:r>
            <w:r w:rsidR="00A55C30" w:rsidRPr="00A26904">
              <w:rPr>
                <w:i/>
              </w:rPr>
              <w:t xml:space="preserve">  </w:t>
            </w:r>
            <w:r w:rsidRPr="00A26904">
              <w:rPr>
                <w:i/>
              </w:rPr>
              <w:t>specialized</w:t>
            </w:r>
          </w:p>
        </w:tc>
      </w:tr>
      <w:tr w:rsidR="0073335D" w:rsidRPr="00A26904" w14:paraId="7C24A895" w14:textId="77777777" w:rsidTr="00361F1C">
        <w:tc>
          <w:tcPr>
            <w:tcW w:w="1980" w:type="dxa"/>
            <w:vMerge/>
          </w:tcPr>
          <w:p w14:paraId="26D6B3A7" w14:textId="77777777" w:rsidR="0073335D" w:rsidRPr="00A26904" w:rsidRDefault="0073335D" w:rsidP="008F06B6">
            <w:pPr>
              <w:pStyle w:val="BodyText"/>
            </w:pPr>
          </w:p>
        </w:tc>
        <w:tc>
          <w:tcPr>
            <w:tcW w:w="2880" w:type="dxa"/>
            <w:vAlign w:val="center"/>
          </w:tcPr>
          <w:p w14:paraId="15B6D886" w14:textId="77777777" w:rsidR="0073335D" w:rsidRPr="00A26904" w:rsidRDefault="0073335D" w:rsidP="008F06B6">
            <w:pPr>
              <w:pStyle w:val="TableEntry"/>
              <w:rPr>
                <w:i/>
              </w:rPr>
            </w:pPr>
            <w:r w:rsidRPr="00A26904">
              <w:rPr>
                <w:i/>
              </w:rPr>
              <w:t>UserIsRequestor</w:t>
            </w:r>
          </w:p>
        </w:tc>
        <w:tc>
          <w:tcPr>
            <w:tcW w:w="810" w:type="dxa"/>
            <w:vAlign w:val="center"/>
          </w:tcPr>
          <w:p w14:paraId="229D51C4" w14:textId="660E5E2F" w:rsidR="0073335D" w:rsidRPr="00A26904" w:rsidRDefault="0073335D" w:rsidP="008F06B6">
            <w:pPr>
              <w:pStyle w:val="TableEntry"/>
            </w:pPr>
            <w:r w:rsidRPr="00A26904">
              <w:rPr>
                <w:i/>
              </w:rPr>
              <w:t>U</w:t>
            </w:r>
          </w:p>
        </w:tc>
        <w:tc>
          <w:tcPr>
            <w:tcW w:w="4410" w:type="dxa"/>
            <w:vAlign w:val="center"/>
          </w:tcPr>
          <w:p w14:paraId="085691D1" w14:textId="50403014" w:rsidR="0073335D" w:rsidRPr="00A26904" w:rsidRDefault="0073335D" w:rsidP="008F06B6">
            <w:pPr>
              <w:pStyle w:val="TableEntry"/>
            </w:pPr>
            <w:bookmarkStart w:id="110" w:name="OLE_LINK1"/>
            <w:r w:rsidRPr="00A26904">
              <w:rPr>
                <w:i/>
              </w:rPr>
              <w:t>not specialized</w:t>
            </w:r>
            <w:bookmarkEnd w:id="110"/>
          </w:p>
        </w:tc>
      </w:tr>
      <w:tr w:rsidR="0077563D" w:rsidRPr="00A26904" w14:paraId="1E52D5D2" w14:textId="77777777" w:rsidTr="00361F1C">
        <w:tc>
          <w:tcPr>
            <w:tcW w:w="1980" w:type="dxa"/>
            <w:vMerge/>
          </w:tcPr>
          <w:p w14:paraId="25645C09" w14:textId="77777777" w:rsidR="0077563D" w:rsidRPr="00A26904" w:rsidRDefault="0077563D" w:rsidP="008F06B6">
            <w:pPr>
              <w:pStyle w:val="BodyText"/>
            </w:pPr>
          </w:p>
        </w:tc>
        <w:tc>
          <w:tcPr>
            <w:tcW w:w="2880" w:type="dxa"/>
            <w:vAlign w:val="center"/>
          </w:tcPr>
          <w:p w14:paraId="162B7B25" w14:textId="77777777" w:rsidR="0077563D" w:rsidRPr="00A26904" w:rsidRDefault="0077563D" w:rsidP="008F06B6">
            <w:pPr>
              <w:pStyle w:val="TableEntry"/>
            </w:pPr>
            <w:r w:rsidRPr="00A26904">
              <w:t>RoleIDCode</w:t>
            </w:r>
          </w:p>
        </w:tc>
        <w:tc>
          <w:tcPr>
            <w:tcW w:w="810" w:type="dxa"/>
            <w:vAlign w:val="center"/>
          </w:tcPr>
          <w:p w14:paraId="1D2004EC" w14:textId="77777777" w:rsidR="0077563D" w:rsidRPr="00A26904" w:rsidRDefault="0077563D" w:rsidP="008F06B6">
            <w:pPr>
              <w:pStyle w:val="TableEntry"/>
            </w:pPr>
            <w:r w:rsidRPr="00A26904">
              <w:t>M</w:t>
            </w:r>
          </w:p>
        </w:tc>
        <w:tc>
          <w:tcPr>
            <w:tcW w:w="4410" w:type="dxa"/>
            <w:vAlign w:val="center"/>
          </w:tcPr>
          <w:p w14:paraId="70699A56" w14:textId="77777777" w:rsidR="0077563D" w:rsidRPr="00A26904" w:rsidRDefault="0077563D" w:rsidP="008F06B6">
            <w:pPr>
              <w:pStyle w:val="TableEntry"/>
            </w:pPr>
            <w:r w:rsidRPr="00A26904">
              <w:t>EV (110152, DCM, “Destination”)</w:t>
            </w:r>
          </w:p>
        </w:tc>
      </w:tr>
      <w:tr w:rsidR="0077563D" w:rsidRPr="00A26904" w14:paraId="34497606" w14:textId="77777777" w:rsidTr="00361F1C">
        <w:tc>
          <w:tcPr>
            <w:tcW w:w="1980" w:type="dxa"/>
            <w:vMerge/>
          </w:tcPr>
          <w:p w14:paraId="6AE1A770" w14:textId="77777777" w:rsidR="0077563D" w:rsidRPr="00A26904" w:rsidRDefault="0077563D" w:rsidP="008F06B6">
            <w:pPr>
              <w:pStyle w:val="BodyText"/>
            </w:pPr>
          </w:p>
        </w:tc>
        <w:tc>
          <w:tcPr>
            <w:tcW w:w="2880" w:type="dxa"/>
            <w:vAlign w:val="center"/>
          </w:tcPr>
          <w:p w14:paraId="6DE15ED5" w14:textId="77777777" w:rsidR="0077563D" w:rsidRPr="00A26904" w:rsidRDefault="0077563D" w:rsidP="008F06B6">
            <w:pPr>
              <w:pStyle w:val="TableEntry"/>
            </w:pPr>
            <w:r w:rsidRPr="00A26904">
              <w:t>NetworkAccessPointTypeCode</w:t>
            </w:r>
          </w:p>
        </w:tc>
        <w:tc>
          <w:tcPr>
            <w:tcW w:w="810" w:type="dxa"/>
            <w:vAlign w:val="center"/>
          </w:tcPr>
          <w:p w14:paraId="7A0007D6" w14:textId="77777777" w:rsidR="0077563D" w:rsidRPr="00A26904" w:rsidRDefault="0077563D" w:rsidP="008F06B6">
            <w:pPr>
              <w:pStyle w:val="TableEntry"/>
            </w:pPr>
            <w:r w:rsidRPr="00A26904">
              <w:t>U</w:t>
            </w:r>
          </w:p>
        </w:tc>
        <w:tc>
          <w:tcPr>
            <w:tcW w:w="4410" w:type="dxa"/>
            <w:vAlign w:val="center"/>
          </w:tcPr>
          <w:p w14:paraId="6E39A3B0" w14:textId="77777777" w:rsidR="0077563D" w:rsidRPr="00A26904" w:rsidRDefault="0077563D" w:rsidP="008F06B6">
            <w:pPr>
              <w:pStyle w:val="TableEntry"/>
            </w:pPr>
            <w:r w:rsidRPr="00A26904">
              <w:t>“1” for machine (DNS) name “2” for IP address</w:t>
            </w:r>
          </w:p>
        </w:tc>
      </w:tr>
      <w:tr w:rsidR="0077563D" w:rsidRPr="00A26904" w14:paraId="36BC7045" w14:textId="77777777" w:rsidTr="00361F1C">
        <w:trPr>
          <w:trHeight w:val="494"/>
        </w:trPr>
        <w:tc>
          <w:tcPr>
            <w:tcW w:w="1980" w:type="dxa"/>
            <w:vMerge/>
          </w:tcPr>
          <w:p w14:paraId="01418AFE" w14:textId="77777777" w:rsidR="0077563D" w:rsidRPr="00A26904" w:rsidRDefault="0077563D" w:rsidP="008F06B6">
            <w:pPr>
              <w:pStyle w:val="BodyText"/>
            </w:pPr>
          </w:p>
        </w:tc>
        <w:tc>
          <w:tcPr>
            <w:tcW w:w="2880" w:type="dxa"/>
            <w:vAlign w:val="center"/>
          </w:tcPr>
          <w:p w14:paraId="4A7DD856" w14:textId="77777777" w:rsidR="0077563D" w:rsidRPr="00A26904" w:rsidRDefault="0077563D" w:rsidP="008F06B6">
            <w:pPr>
              <w:pStyle w:val="TableEntry"/>
            </w:pPr>
            <w:r w:rsidRPr="00A26904">
              <w:t>NetworkAccessPointID</w:t>
            </w:r>
          </w:p>
        </w:tc>
        <w:tc>
          <w:tcPr>
            <w:tcW w:w="810" w:type="dxa"/>
            <w:vAlign w:val="center"/>
          </w:tcPr>
          <w:p w14:paraId="58E13F92" w14:textId="77777777" w:rsidR="0077563D" w:rsidRPr="00A26904" w:rsidRDefault="0077563D" w:rsidP="008F06B6">
            <w:pPr>
              <w:pStyle w:val="TableEntry"/>
            </w:pPr>
            <w:r w:rsidRPr="00A26904">
              <w:t>U</w:t>
            </w:r>
          </w:p>
        </w:tc>
        <w:tc>
          <w:tcPr>
            <w:tcW w:w="4410" w:type="dxa"/>
            <w:vAlign w:val="center"/>
          </w:tcPr>
          <w:p w14:paraId="5450B1A9" w14:textId="0AC8FC52" w:rsidR="0077563D" w:rsidRPr="00A26904" w:rsidRDefault="0077563D" w:rsidP="008F06B6">
            <w:pPr>
              <w:pStyle w:val="TableEntry"/>
            </w:pPr>
            <w:r w:rsidRPr="00A26904">
              <w:t xml:space="preserve">The machine name or IP address, as specified in </w:t>
            </w:r>
            <w:r w:rsidR="00A52F46" w:rsidRPr="00A26904">
              <w:rPr>
                <w:bCs/>
              </w:rPr>
              <w:t>DICOM PS 3.15 A.5.3.</w:t>
            </w:r>
          </w:p>
        </w:tc>
      </w:tr>
    </w:tbl>
    <w:p w14:paraId="3E053DD9" w14:textId="77777777" w:rsidR="00F44C8A" w:rsidRPr="00A26904" w:rsidRDefault="00F44C8A" w:rsidP="00D51DB6">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08"/>
        <w:gridCol w:w="2880"/>
        <w:gridCol w:w="810"/>
        <w:gridCol w:w="4410"/>
      </w:tblGrid>
      <w:tr w:rsidR="003E7DB0" w:rsidRPr="00A26904" w14:paraId="75B63E83" w14:textId="77777777" w:rsidTr="00361F1C">
        <w:trPr>
          <w:cantSplit/>
        </w:trPr>
        <w:tc>
          <w:tcPr>
            <w:tcW w:w="1908" w:type="dxa"/>
            <w:vMerge w:val="restart"/>
          </w:tcPr>
          <w:p w14:paraId="77A7B1A0" w14:textId="5B8498A0" w:rsidR="003E7DB0" w:rsidRPr="00A26904" w:rsidRDefault="003E7DB0" w:rsidP="008558A3">
            <w:pPr>
              <w:pStyle w:val="TableEntryHeader"/>
            </w:pPr>
            <w:r w:rsidRPr="00A26904">
              <w:t>Requester Entity:</w:t>
            </w:r>
          </w:p>
          <w:p w14:paraId="77563CD6" w14:textId="77777777" w:rsidR="003E7DB0" w:rsidRPr="008A2C55" w:rsidRDefault="003E7DB0" w:rsidP="008A2C55">
            <w:pPr>
              <w:pStyle w:val="TableEntryHeader"/>
              <w:rPr>
                <w:b w:val="0"/>
                <w:sz w:val="12"/>
                <w:szCs w:val="12"/>
              </w:rPr>
            </w:pPr>
            <w:r w:rsidRPr="00AB6187">
              <w:rPr>
                <w:sz w:val="12"/>
                <w:szCs w:val="12"/>
              </w:rPr>
              <w:t>AuditMessage/</w:t>
            </w:r>
          </w:p>
          <w:p w14:paraId="4268C55E" w14:textId="77777777" w:rsidR="003E7DB0" w:rsidRPr="00A26904" w:rsidRDefault="003E7DB0" w:rsidP="008A2C55">
            <w:pPr>
              <w:pStyle w:val="TableEntryHeader"/>
              <w:rPr>
                <w:sz w:val="12"/>
                <w:szCs w:val="12"/>
              </w:rPr>
            </w:pPr>
            <w:r w:rsidRPr="00AB6187">
              <w:rPr>
                <w:sz w:val="12"/>
                <w:szCs w:val="12"/>
              </w:rPr>
              <w:t>ParticipantObjectIdentification</w:t>
            </w:r>
            <w:r w:rsidRPr="00F1700F" w:rsidDel="001F0854">
              <w:rPr>
                <w:sz w:val="12"/>
                <w:szCs w:val="12"/>
              </w:rPr>
              <w:t xml:space="preserve"> </w:t>
            </w:r>
            <w:r w:rsidRPr="00F1700F">
              <w:rPr>
                <w:sz w:val="12"/>
                <w:szCs w:val="12"/>
              </w:rPr>
              <w:t xml:space="preserve">(1) </w:t>
            </w:r>
          </w:p>
        </w:tc>
        <w:tc>
          <w:tcPr>
            <w:tcW w:w="2880" w:type="dxa"/>
          </w:tcPr>
          <w:p w14:paraId="48688914" w14:textId="77777777" w:rsidR="003E7DB0" w:rsidRPr="00A26904" w:rsidRDefault="003E7DB0" w:rsidP="008558A3">
            <w:pPr>
              <w:pStyle w:val="TableEntry"/>
            </w:pPr>
            <w:r w:rsidRPr="00A26904">
              <w:t>ParticipantObjectTypeCode</w:t>
            </w:r>
          </w:p>
        </w:tc>
        <w:tc>
          <w:tcPr>
            <w:tcW w:w="810" w:type="dxa"/>
          </w:tcPr>
          <w:p w14:paraId="6D5FAD9D" w14:textId="77777777" w:rsidR="003E7DB0" w:rsidRPr="00A26904" w:rsidRDefault="003E7DB0" w:rsidP="008558A3">
            <w:pPr>
              <w:pStyle w:val="TableEntry"/>
            </w:pPr>
            <w:r w:rsidRPr="00A26904">
              <w:t>M</w:t>
            </w:r>
          </w:p>
        </w:tc>
        <w:tc>
          <w:tcPr>
            <w:tcW w:w="4410" w:type="dxa"/>
          </w:tcPr>
          <w:p w14:paraId="0A9448B7" w14:textId="77777777" w:rsidR="003E7DB0" w:rsidRPr="00A26904" w:rsidRDefault="003E7DB0" w:rsidP="008558A3">
            <w:pPr>
              <w:pStyle w:val="TableEntry"/>
            </w:pPr>
            <w:r w:rsidRPr="00A26904">
              <w:t>“1” (person)</w:t>
            </w:r>
          </w:p>
        </w:tc>
      </w:tr>
      <w:tr w:rsidR="003E7DB0" w:rsidRPr="00A26904" w14:paraId="1D6BFA81" w14:textId="77777777" w:rsidTr="00361F1C">
        <w:trPr>
          <w:cantSplit/>
        </w:trPr>
        <w:tc>
          <w:tcPr>
            <w:tcW w:w="1908" w:type="dxa"/>
            <w:vMerge/>
          </w:tcPr>
          <w:p w14:paraId="6B8923F8" w14:textId="77777777" w:rsidR="003E7DB0" w:rsidRPr="00A26904" w:rsidRDefault="003E7DB0" w:rsidP="008558A3">
            <w:pPr>
              <w:pStyle w:val="BodyText"/>
            </w:pPr>
          </w:p>
        </w:tc>
        <w:tc>
          <w:tcPr>
            <w:tcW w:w="2880" w:type="dxa"/>
          </w:tcPr>
          <w:p w14:paraId="0735CF04" w14:textId="77777777" w:rsidR="003E7DB0" w:rsidRPr="00A26904" w:rsidRDefault="003E7DB0" w:rsidP="008558A3">
            <w:pPr>
              <w:pStyle w:val="TableEntry"/>
            </w:pPr>
            <w:r w:rsidRPr="00A26904">
              <w:t>ParticipantObjectTypeCodeRole</w:t>
            </w:r>
          </w:p>
        </w:tc>
        <w:tc>
          <w:tcPr>
            <w:tcW w:w="810" w:type="dxa"/>
          </w:tcPr>
          <w:p w14:paraId="365391EA" w14:textId="77777777" w:rsidR="003E7DB0" w:rsidRPr="00A26904" w:rsidRDefault="003E7DB0" w:rsidP="008558A3">
            <w:pPr>
              <w:pStyle w:val="TableEntry"/>
            </w:pPr>
            <w:r w:rsidRPr="00A26904">
              <w:t>M</w:t>
            </w:r>
          </w:p>
        </w:tc>
        <w:tc>
          <w:tcPr>
            <w:tcW w:w="4410" w:type="dxa"/>
          </w:tcPr>
          <w:p w14:paraId="3F118018" w14:textId="77777777" w:rsidR="003E7DB0" w:rsidRPr="00A26904" w:rsidRDefault="003E7DB0" w:rsidP="008558A3">
            <w:pPr>
              <w:pStyle w:val="TableEntry"/>
            </w:pPr>
            <w:r w:rsidRPr="00A26904">
              <w:t>“11” (security user entity)</w:t>
            </w:r>
          </w:p>
        </w:tc>
      </w:tr>
      <w:tr w:rsidR="003E7DB0" w:rsidRPr="00A26904" w14:paraId="06F63B7A" w14:textId="77777777" w:rsidTr="00361F1C">
        <w:trPr>
          <w:cantSplit/>
        </w:trPr>
        <w:tc>
          <w:tcPr>
            <w:tcW w:w="1908" w:type="dxa"/>
            <w:vMerge/>
          </w:tcPr>
          <w:p w14:paraId="5275DBE9" w14:textId="77777777" w:rsidR="003E7DB0" w:rsidRPr="00A26904" w:rsidRDefault="003E7DB0" w:rsidP="008558A3">
            <w:pPr>
              <w:pStyle w:val="BodyText"/>
            </w:pPr>
          </w:p>
        </w:tc>
        <w:tc>
          <w:tcPr>
            <w:tcW w:w="2880" w:type="dxa"/>
          </w:tcPr>
          <w:p w14:paraId="0E826A91" w14:textId="77777777" w:rsidR="003E7DB0" w:rsidRPr="00A26904" w:rsidRDefault="003E7DB0" w:rsidP="008558A3">
            <w:pPr>
              <w:pStyle w:val="TableEntry"/>
              <w:rPr>
                <w:i/>
              </w:rPr>
            </w:pPr>
            <w:r w:rsidRPr="00A26904">
              <w:rPr>
                <w:i/>
              </w:rPr>
              <w:t>ParticipantObjectDataLifeCycle</w:t>
            </w:r>
          </w:p>
        </w:tc>
        <w:tc>
          <w:tcPr>
            <w:tcW w:w="810" w:type="dxa"/>
          </w:tcPr>
          <w:p w14:paraId="3C3EE5E3" w14:textId="77777777" w:rsidR="003E7DB0" w:rsidRPr="00A26904" w:rsidRDefault="003E7DB0" w:rsidP="008558A3">
            <w:pPr>
              <w:pStyle w:val="TableEntry"/>
              <w:rPr>
                <w:i/>
              </w:rPr>
            </w:pPr>
            <w:r w:rsidRPr="00A26904">
              <w:rPr>
                <w:i/>
              </w:rPr>
              <w:t>U</w:t>
            </w:r>
          </w:p>
        </w:tc>
        <w:tc>
          <w:tcPr>
            <w:tcW w:w="4410" w:type="dxa"/>
          </w:tcPr>
          <w:p w14:paraId="54060B8E" w14:textId="77777777" w:rsidR="003E7DB0" w:rsidRPr="00A26904" w:rsidRDefault="003E7DB0" w:rsidP="008558A3">
            <w:pPr>
              <w:pStyle w:val="TableEntry"/>
            </w:pPr>
            <w:r w:rsidRPr="00A26904">
              <w:rPr>
                <w:i/>
              </w:rPr>
              <w:t>not specialized</w:t>
            </w:r>
          </w:p>
        </w:tc>
      </w:tr>
      <w:tr w:rsidR="003E7DB0" w:rsidRPr="00A26904" w14:paraId="5E525F23" w14:textId="77777777" w:rsidTr="00361F1C">
        <w:trPr>
          <w:cantSplit/>
        </w:trPr>
        <w:tc>
          <w:tcPr>
            <w:tcW w:w="1908" w:type="dxa"/>
            <w:vMerge/>
          </w:tcPr>
          <w:p w14:paraId="2F547896" w14:textId="77777777" w:rsidR="003E7DB0" w:rsidRPr="00A26904" w:rsidRDefault="003E7DB0" w:rsidP="008558A3">
            <w:pPr>
              <w:pStyle w:val="BodyText"/>
            </w:pPr>
          </w:p>
        </w:tc>
        <w:tc>
          <w:tcPr>
            <w:tcW w:w="2880" w:type="dxa"/>
          </w:tcPr>
          <w:p w14:paraId="56A2CDFC" w14:textId="77777777" w:rsidR="003E7DB0" w:rsidRPr="00A26904" w:rsidRDefault="003E7DB0" w:rsidP="008558A3">
            <w:pPr>
              <w:pStyle w:val="TableEntry"/>
            </w:pPr>
            <w:r w:rsidRPr="00A26904">
              <w:t>ParticipantObjectIDTypeCode</w:t>
            </w:r>
          </w:p>
        </w:tc>
        <w:tc>
          <w:tcPr>
            <w:tcW w:w="810" w:type="dxa"/>
          </w:tcPr>
          <w:p w14:paraId="3EC51EEE" w14:textId="77777777" w:rsidR="003E7DB0" w:rsidRPr="00A26904" w:rsidRDefault="003E7DB0" w:rsidP="008558A3">
            <w:pPr>
              <w:pStyle w:val="TableEntry"/>
            </w:pPr>
            <w:r w:rsidRPr="00A26904">
              <w:t>M</w:t>
            </w:r>
          </w:p>
        </w:tc>
        <w:tc>
          <w:tcPr>
            <w:tcW w:w="4410" w:type="dxa"/>
          </w:tcPr>
          <w:p w14:paraId="2B4056E5" w14:textId="49814489" w:rsidR="003E7DB0" w:rsidRPr="00A26904" w:rsidRDefault="003E7DB0" w:rsidP="008558A3">
            <w:pPr>
              <w:pStyle w:val="TableEntry"/>
            </w:pPr>
            <w:r w:rsidRPr="00A26904">
              <w:t>EV(“ITI-</w:t>
            </w:r>
            <w:r w:rsidR="00E2515A" w:rsidRPr="00A26904">
              <w:t>79</w:t>
            </w:r>
            <w:r w:rsidRPr="00A26904">
              <w:t>”, “IHE Transaction”, “</w:t>
            </w:r>
            <w:r w:rsidR="00D135B8" w:rsidRPr="00A26904">
              <w:t>Authorization Decisions Query</w:t>
            </w:r>
            <w:r w:rsidRPr="00A26904">
              <w:t>”)</w:t>
            </w:r>
          </w:p>
        </w:tc>
      </w:tr>
      <w:tr w:rsidR="003E7DB0" w:rsidRPr="00A26904" w14:paraId="4B7E91C3" w14:textId="77777777" w:rsidTr="00361F1C">
        <w:trPr>
          <w:cantSplit/>
        </w:trPr>
        <w:tc>
          <w:tcPr>
            <w:tcW w:w="1908" w:type="dxa"/>
            <w:vMerge/>
          </w:tcPr>
          <w:p w14:paraId="1918BAA7" w14:textId="77777777" w:rsidR="003E7DB0" w:rsidRPr="00A26904" w:rsidRDefault="003E7DB0" w:rsidP="008558A3">
            <w:pPr>
              <w:pStyle w:val="BodyText"/>
            </w:pPr>
          </w:p>
        </w:tc>
        <w:tc>
          <w:tcPr>
            <w:tcW w:w="2880" w:type="dxa"/>
          </w:tcPr>
          <w:p w14:paraId="64BD5296" w14:textId="77777777" w:rsidR="003E7DB0" w:rsidRPr="00A26904" w:rsidRDefault="003E7DB0" w:rsidP="008558A3">
            <w:pPr>
              <w:pStyle w:val="TableEntry"/>
              <w:rPr>
                <w:i/>
              </w:rPr>
            </w:pPr>
            <w:r w:rsidRPr="00A26904">
              <w:rPr>
                <w:i/>
              </w:rPr>
              <w:t>ParticipantObjectSensitivity</w:t>
            </w:r>
          </w:p>
        </w:tc>
        <w:tc>
          <w:tcPr>
            <w:tcW w:w="810" w:type="dxa"/>
          </w:tcPr>
          <w:p w14:paraId="4E162DFE" w14:textId="77777777" w:rsidR="003E7DB0" w:rsidRPr="00A26904" w:rsidRDefault="003E7DB0" w:rsidP="008558A3">
            <w:pPr>
              <w:pStyle w:val="TableEntry"/>
              <w:rPr>
                <w:i/>
              </w:rPr>
            </w:pPr>
            <w:r w:rsidRPr="00A26904">
              <w:rPr>
                <w:i/>
              </w:rPr>
              <w:t>U</w:t>
            </w:r>
          </w:p>
        </w:tc>
        <w:tc>
          <w:tcPr>
            <w:tcW w:w="4410" w:type="dxa"/>
          </w:tcPr>
          <w:p w14:paraId="43EF3986" w14:textId="77777777" w:rsidR="003E7DB0" w:rsidRPr="00A26904" w:rsidRDefault="003E7DB0" w:rsidP="008558A3">
            <w:pPr>
              <w:pStyle w:val="TableEntry"/>
            </w:pPr>
            <w:r w:rsidRPr="00A26904">
              <w:rPr>
                <w:i/>
              </w:rPr>
              <w:t>not specialized</w:t>
            </w:r>
          </w:p>
        </w:tc>
      </w:tr>
      <w:tr w:rsidR="003E7DB0" w:rsidRPr="00A26904" w14:paraId="2469124F" w14:textId="77777777" w:rsidTr="00361F1C">
        <w:trPr>
          <w:cantSplit/>
        </w:trPr>
        <w:tc>
          <w:tcPr>
            <w:tcW w:w="1908" w:type="dxa"/>
            <w:vMerge/>
          </w:tcPr>
          <w:p w14:paraId="51AAB5A3" w14:textId="77777777" w:rsidR="003E7DB0" w:rsidRPr="00A26904" w:rsidRDefault="003E7DB0" w:rsidP="008558A3">
            <w:pPr>
              <w:pStyle w:val="BodyText"/>
            </w:pPr>
          </w:p>
        </w:tc>
        <w:tc>
          <w:tcPr>
            <w:tcW w:w="2880" w:type="dxa"/>
          </w:tcPr>
          <w:p w14:paraId="1D071937" w14:textId="77777777" w:rsidR="003E7DB0" w:rsidRPr="00A26904" w:rsidRDefault="003E7DB0" w:rsidP="008558A3">
            <w:pPr>
              <w:pStyle w:val="TableEntry"/>
            </w:pPr>
            <w:r w:rsidRPr="00A26904">
              <w:t>ParticipantObjectID</w:t>
            </w:r>
          </w:p>
        </w:tc>
        <w:tc>
          <w:tcPr>
            <w:tcW w:w="810" w:type="dxa"/>
          </w:tcPr>
          <w:p w14:paraId="345F1525" w14:textId="77777777" w:rsidR="003E7DB0" w:rsidRPr="00A26904" w:rsidRDefault="003E7DB0" w:rsidP="008558A3">
            <w:pPr>
              <w:pStyle w:val="TableEntry"/>
            </w:pPr>
            <w:r w:rsidRPr="00A26904">
              <w:t>M</w:t>
            </w:r>
          </w:p>
        </w:tc>
        <w:tc>
          <w:tcPr>
            <w:tcW w:w="4410" w:type="dxa"/>
          </w:tcPr>
          <w:p w14:paraId="3EBAEED4" w14:textId="77777777" w:rsidR="003E7DB0" w:rsidRPr="00A26904" w:rsidRDefault="003E7DB0" w:rsidP="008558A3">
            <w:pPr>
              <w:pStyle w:val="TableEntry"/>
            </w:pPr>
            <w:r w:rsidRPr="00A26904">
              <w:t>The person who wants to create retrieve documents (identified in the Attribute with AttributeId urn:oasis:names:tc:xacml:1.0:subject:subject-id)</w:t>
            </w:r>
          </w:p>
        </w:tc>
      </w:tr>
      <w:tr w:rsidR="003E7DB0" w:rsidRPr="00A26904" w14:paraId="56809ED2" w14:textId="77777777" w:rsidTr="00361F1C">
        <w:trPr>
          <w:cantSplit/>
        </w:trPr>
        <w:tc>
          <w:tcPr>
            <w:tcW w:w="1908" w:type="dxa"/>
            <w:vMerge/>
          </w:tcPr>
          <w:p w14:paraId="6DF02BA0" w14:textId="77777777" w:rsidR="003E7DB0" w:rsidRPr="00A26904" w:rsidRDefault="003E7DB0" w:rsidP="008558A3">
            <w:pPr>
              <w:pStyle w:val="BodyText"/>
            </w:pPr>
          </w:p>
        </w:tc>
        <w:tc>
          <w:tcPr>
            <w:tcW w:w="2880" w:type="dxa"/>
          </w:tcPr>
          <w:p w14:paraId="31C68B8B" w14:textId="77777777" w:rsidR="003E7DB0" w:rsidRPr="00A26904" w:rsidRDefault="003E7DB0" w:rsidP="008558A3">
            <w:pPr>
              <w:pStyle w:val="TableEntry"/>
              <w:rPr>
                <w:i/>
              </w:rPr>
            </w:pPr>
            <w:r w:rsidRPr="00A26904">
              <w:rPr>
                <w:i/>
              </w:rPr>
              <w:t>ParticipantObjectName</w:t>
            </w:r>
          </w:p>
        </w:tc>
        <w:tc>
          <w:tcPr>
            <w:tcW w:w="810" w:type="dxa"/>
          </w:tcPr>
          <w:p w14:paraId="28E4150F" w14:textId="77777777" w:rsidR="003E7DB0" w:rsidRPr="00A26904" w:rsidRDefault="003E7DB0" w:rsidP="008558A3">
            <w:pPr>
              <w:pStyle w:val="TableEntry"/>
              <w:rPr>
                <w:i/>
              </w:rPr>
            </w:pPr>
            <w:r w:rsidRPr="00A26904">
              <w:rPr>
                <w:i/>
              </w:rPr>
              <w:t>U</w:t>
            </w:r>
          </w:p>
        </w:tc>
        <w:tc>
          <w:tcPr>
            <w:tcW w:w="4410" w:type="dxa"/>
          </w:tcPr>
          <w:p w14:paraId="5108B7D1" w14:textId="77777777" w:rsidR="003E7DB0" w:rsidRPr="00A26904" w:rsidRDefault="003E7DB0" w:rsidP="008558A3">
            <w:pPr>
              <w:pStyle w:val="TableEntry"/>
              <w:rPr>
                <w:i/>
              </w:rPr>
            </w:pPr>
            <w:r w:rsidRPr="00A26904">
              <w:rPr>
                <w:i/>
              </w:rPr>
              <w:t>not specialized</w:t>
            </w:r>
          </w:p>
        </w:tc>
      </w:tr>
      <w:tr w:rsidR="003E7DB0" w:rsidRPr="00A26904" w14:paraId="0FCE9461" w14:textId="77777777" w:rsidTr="00361F1C">
        <w:trPr>
          <w:cantSplit/>
        </w:trPr>
        <w:tc>
          <w:tcPr>
            <w:tcW w:w="1908" w:type="dxa"/>
            <w:vMerge/>
          </w:tcPr>
          <w:p w14:paraId="1F59CC96" w14:textId="77777777" w:rsidR="003E7DB0" w:rsidRPr="00A26904" w:rsidRDefault="003E7DB0" w:rsidP="008558A3">
            <w:pPr>
              <w:pStyle w:val="BodyText"/>
            </w:pPr>
          </w:p>
        </w:tc>
        <w:tc>
          <w:tcPr>
            <w:tcW w:w="2880" w:type="dxa"/>
          </w:tcPr>
          <w:p w14:paraId="530A585A" w14:textId="77777777" w:rsidR="003E7DB0" w:rsidRPr="00A26904" w:rsidRDefault="003E7DB0" w:rsidP="008558A3">
            <w:pPr>
              <w:pStyle w:val="TableEntry"/>
              <w:rPr>
                <w:i/>
              </w:rPr>
            </w:pPr>
            <w:r w:rsidRPr="00A26904">
              <w:rPr>
                <w:i/>
              </w:rPr>
              <w:t>ParticipantObjectQuery</w:t>
            </w:r>
          </w:p>
        </w:tc>
        <w:tc>
          <w:tcPr>
            <w:tcW w:w="810" w:type="dxa"/>
          </w:tcPr>
          <w:p w14:paraId="4EEC67EF" w14:textId="77777777" w:rsidR="003E7DB0" w:rsidRPr="00A26904" w:rsidRDefault="003E7DB0" w:rsidP="008558A3">
            <w:pPr>
              <w:pStyle w:val="TableEntry"/>
              <w:rPr>
                <w:i/>
              </w:rPr>
            </w:pPr>
            <w:r w:rsidRPr="00A26904">
              <w:rPr>
                <w:i/>
              </w:rPr>
              <w:t>U</w:t>
            </w:r>
          </w:p>
        </w:tc>
        <w:tc>
          <w:tcPr>
            <w:tcW w:w="4410" w:type="dxa"/>
          </w:tcPr>
          <w:p w14:paraId="5E5C2399" w14:textId="77777777" w:rsidR="003E7DB0" w:rsidRPr="00A26904" w:rsidRDefault="003E7DB0" w:rsidP="008558A3">
            <w:pPr>
              <w:pStyle w:val="TableEntry"/>
            </w:pPr>
            <w:r w:rsidRPr="00A26904">
              <w:rPr>
                <w:i/>
              </w:rPr>
              <w:t>not specialized</w:t>
            </w:r>
          </w:p>
        </w:tc>
      </w:tr>
      <w:tr w:rsidR="003E7DB0" w:rsidRPr="00A26904" w14:paraId="5E435ADF" w14:textId="77777777" w:rsidTr="00361F1C">
        <w:trPr>
          <w:cantSplit/>
        </w:trPr>
        <w:tc>
          <w:tcPr>
            <w:tcW w:w="1908" w:type="dxa"/>
            <w:vMerge/>
          </w:tcPr>
          <w:p w14:paraId="031F0105" w14:textId="77777777" w:rsidR="003E7DB0" w:rsidRPr="00A26904" w:rsidRDefault="003E7DB0" w:rsidP="008558A3">
            <w:pPr>
              <w:pStyle w:val="BodyText"/>
            </w:pPr>
          </w:p>
        </w:tc>
        <w:tc>
          <w:tcPr>
            <w:tcW w:w="2880" w:type="dxa"/>
          </w:tcPr>
          <w:p w14:paraId="5776BDA2" w14:textId="77777777" w:rsidR="003E7DB0" w:rsidRPr="00A26904" w:rsidRDefault="003E7DB0" w:rsidP="008558A3">
            <w:pPr>
              <w:pStyle w:val="TableEntry"/>
              <w:rPr>
                <w:i/>
              </w:rPr>
            </w:pPr>
            <w:r w:rsidRPr="00A26904">
              <w:rPr>
                <w:i/>
              </w:rPr>
              <w:t>ParticipantObjectDetail</w:t>
            </w:r>
          </w:p>
        </w:tc>
        <w:tc>
          <w:tcPr>
            <w:tcW w:w="810" w:type="dxa"/>
          </w:tcPr>
          <w:p w14:paraId="0155DF20" w14:textId="77777777" w:rsidR="003E7DB0" w:rsidRPr="00A26904" w:rsidRDefault="003E7DB0" w:rsidP="008558A3">
            <w:pPr>
              <w:pStyle w:val="TableEntry"/>
              <w:rPr>
                <w:i/>
              </w:rPr>
            </w:pPr>
            <w:r w:rsidRPr="00A26904">
              <w:rPr>
                <w:i/>
              </w:rPr>
              <w:t>U</w:t>
            </w:r>
          </w:p>
        </w:tc>
        <w:tc>
          <w:tcPr>
            <w:tcW w:w="4410" w:type="dxa"/>
          </w:tcPr>
          <w:p w14:paraId="565D8EFD" w14:textId="77777777" w:rsidR="003E7DB0" w:rsidRPr="00A26904" w:rsidRDefault="003E7DB0" w:rsidP="008558A3">
            <w:pPr>
              <w:pStyle w:val="TableEntry"/>
            </w:pPr>
            <w:r w:rsidRPr="00A26904">
              <w:rPr>
                <w:i/>
              </w:rPr>
              <w:t>not specialized</w:t>
            </w:r>
          </w:p>
        </w:tc>
      </w:tr>
    </w:tbl>
    <w:p w14:paraId="590215F2" w14:textId="77777777" w:rsidR="003E7DB0" w:rsidRPr="00A26904" w:rsidRDefault="003E7DB0" w:rsidP="00BA008A">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2970"/>
        <w:gridCol w:w="810"/>
        <w:gridCol w:w="4410"/>
      </w:tblGrid>
      <w:tr w:rsidR="003E7DB0" w:rsidRPr="00A26904" w14:paraId="47B00660" w14:textId="77777777" w:rsidTr="00361F1C">
        <w:tc>
          <w:tcPr>
            <w:tcW w:w="1818" w:type="dxa"/>
            <w:vMerge w:val="restart"/>
          </w:tcPr>
          <w:p w14:paraId="4010C532" w14:textId="77777777" w:rsidR="003E7DB0" w:rsidRPr="00A26904" w:rsidRDefault="003E7DB0" w:rsidP="008558A3">
            <w:pPr>
              <w:pStyle w:val="TableEntryHeader"/>
            </w:pPr>
            <w:r w:rsidRPr="00A26904">
              <w:t>Query Parameters:</w:t>
            </w:r>
          </w:p>
          <w:p w14:paraId="5E69F8A9" w14:textId="77777777" w:rsidR="003E7DB0" w:rsidRPr="008A2C55" w:rsidRDefault="003E7DB0" w:rsidP="008A2C55">
            <w:pPr>
              <w:pStyle w:val="TableEntryHeader"/>
              <w:rPr>
                <w:b w:val="0"/>
                <w:sz w:val="12"/>
                <w:szCs w:val="12"/>
              </w:rPr>
            </w:pPr>
            <w:r w:rsidRPr="00AB6187">
              <w:rPr>
                <w:sz w:val="12"/>
                <w:szCs w:val="12"/>
              </w:rPr>
              <w:t>AuditMessage/</w:t>
            </w:r>
          </w:p>
          <w:p w14:paraId="22756202" w14:textId="77777777" w:rsidR="003E7DB0" w:rsidRPr="00A26904" w:rsidRDefault="003E7DB0" w:rsidP="008A2C55">
            <w:pPr>
              <w:pStyle w:val="TableEntryHeader"/>
              <w:rPr>
                <w:sz w:val="12"/>
                <w:szCs w:val="12"/>
              </w:rPr>
            </w:pPr>
            <w:r w:rsidRPr="00AB6187">
              <w:rPr>
                <w:sz w:val="12"/>
                <w:szCs w:val="12"/>
              </w:rPr>
              <w:t>ParticipantObjectIdentification</w:t>
            </w:r>
            <w:r w:rsidRPr="00F1700F" w:rsidDel="001F0854">
              <w:rPr>
                <w:sz w:val="12"/>
                <w:szCs w:val="12"/>
              </w:rPr>
              <w:t xml:space="preserve"> </w:t>
            </w:r>
            <w:r w:rsidRPr="00F1700F">
              <w:rPr>
                <w:sz w:val="12"/>
                <w:szCs w:val="12"/>
              </w:rPr>
              <w:t xml:space="preserve">(1) </w:t>
            </w:r>
          </w:p>
        </w:tc>
        <w:tc>
          <w:tcPr>
            <w:tcW w:w="2970" w:type="dxa"/>
          </w:tcPr>
          <w:p w14:paraId="0C3DAED0" w14:textId="77777777" w:rsidR="003E7DB0" w:rsidRPr="00A26904" w:rsidRDefault="003E7DB0" w:rsidP="008558A3">
            <w:pPr>
              <w:pStyle w:val="TableEntry"/>
            </w:pPr>
            <w:r w:rsidRPr="00A26904">
              <w:t>ParticipantObjectTypeCode</w:t>
            </w:r>
          </w:p>
        </w:tc>
        <w:tc>
          <w:tcPr>
            <w:tcW w:w="810" w:type="dxa"/>
          </w:tcPr>
          <w:p w14:paraId="35680B00" w14:textId="77777777" w:rsidR="003E7DB0" w:rsidRPr="00A26904" w:rsidRDefault="003E7DB0" w:rsidP="008558A3">
            <w:pPr>
              <w:pStyle w:val="TableEntry"/>
            </w:pPr>
            <w:r w:rsidRPr="00A26904">
              <w:t>M</w:t>
            </w:r>
          </w:p>
        </w:tc>
        <w:tc>
          <w:tcPr>
            <w:tcW w:w="4410" w:type="dxa"/>
          </w:tcPr>
          <w:p w14:paraId="737AC3A2" w14:textId="77777777" w:rsidR="003E7DB0" w:rsidRPr="00A26904" w:rsidRDefault="003E7DB0" w:rsidP="008558A3">
            <w:pPr>
              <w:pStyle w:val="TableEntry"/>
            </w:pPr>
            <w:r w:rsidRPr="00A26904">
              <w:t>“2” (SYSTEM)</w:t>
            </w:r>
          </w:p>
        </w:tc>
      </w:tr>
      <w:tr w:rsidR="003E7DB0" w:rsidRPr="00A26904" w14:paraId="356450E6" w14:textId="77777777" w:rsidTr="00361F1C">
        <w:tc>
          <w:tcPr>
            <w:tcW w:w="1818" w:type="dxa"/>
            <w:vMerge/>
          </w:tcPr>
          <w:p w14:paraId="46F179B3" w14:textId="77777777" w:rsidR="003E7DB0" w:rsidRPr="00A26904" w:rsidRDefault="003E7DB0" w:rsidP="008558A3">
            <w:pPr>
              <w:pStyle w:val="BodyText"/>
            </w:pPr>
          </w:p>
        </w:tc>
        <w:tc>
          <w:tcPr>
            <w:tcW w:w="2970" w:type="dxa"/>
          </w:tcPr>
          <w:p w14:paraId="38D6A64A" w14:textId="77777777" w:rsidR="003E7DB0" w:rsidRPr="00A26904" w:rsidRDefault="003E7DB0" w:rsidP="008558A3">
            <w:pPr>
              <w:pStyle w:val="TableEntry"/>
            </w:pPr>
            <w:r w:rsidRPr="00A26904">
              <w:t>ParticipantObjectTypeCodeRole</w:t>
            </w:r>
          </w:p>
        </w:tc>
        <w:tc>
          <w:tcPr>
            <w:tcW w:w="810" w:type="dxa"/>
          </w:tcPr>
          <w:p w14:paraId="1DB62BB1" w14:textId="77777777" w:rsidR="003E7DB0" w:rsidRPr="00A26904" w:rsidRDefault="003E7DB0" w:rsidP="008558A3">
            <w:pPr>
              <w:pStyle w:val="TableEntry"/>
            </w:pPr>
            <w:r w:rsidRPr="00A26904">
              <w:t>M</w:t>
            </w:r>
          </w:p>
        </w:tc>
        <w:tc>
          <w:tcPr>
            <w:tcW w:w="4410" w:type="dxa"/>
          </w:tcPr>
          <w:p w14:paraId="70B6F1BA" w14:textId="77777777" w:rsidR="003E7DB0" w:rsidRPr="00A26904" w:rsidRDefault="003E7DB0" w:rsidP="008558A3">
            <w:pPr>
              <w:pStyle w:val="TableEntry"/>
            </w:pPr>
            <w:r w:rsidRPr="00A26904">
              <w:t>“24” (query)</w:t>
            </w:r>
          </w:p>
        </w:tc>
      </w:tr>
      <w:tr w:rsidR="003E7DB0" w:rsidRPr="00A26904" w14:paraId="11D1AE7C" w14:textId="77777777" w:rsidTr="00361F1C">
        <w:tc>
          <w:tcPr>
            <w:tcW w:w="1818" w:type="dxa"/>
            <w:vMerge/>
          </w:tcPr>
          <w:p w14:paraId="648069C9" w14:textId="77777777" w:rsidR="003E7DB0" w:rsidRPr="00A26904" w:rsidRDefault="003E7DB0" w:rsidP="008558A3">
            <w:pPr>
              <w:pStyle w:val="BodyText"/>
            </w:pPr>
          </w:p>
        </w:tc>
        <w:tc>
          <w:tcPr>
            <w:tcW w:w="2970" w:type="dxa"/>
          </w:tcPr>
          <w:p w14:paraId="2D6722E1" w14:textId="77777777" w:rsidR="003E7DB0" w:rsidRPr="00A26904" w:rsidRDefault="003E7DB0" w:rsidP="008558A3">
            <w:pPr>
              <w:pStyle w:val="TableEntry"/>
              <w:rPr>
                <w:i/>
              </w:rPr>
            </w:pPr>
            <w:r w:rsidRPr="00A26904">
              <w:rPr>
                <w:i/>
              </w:rPr>
              <w:t>ParticipantObjectDataLifeCycle</w:t>
            </w:r>
          </w:p>
        </w:tc>
        <w:tc>
          <w:tcPr>
            <w:tcW w:w="810" w:type="dxa"/>
          </w:tcPr>
          <w:p w14:paraId="68B1E9ED" w14:textId="77777777" w:rsidR="003E7DB0" w:rsidRPr="00A26904" w:rsidRDefault="003E7DB0" w:rsidP="008558A3">
            <w:pPr>
              <w:pStyle w:val="TableEntry"/>
              <w:rPr>
                <w:i/>
              </w:rPr>
            </w:pPr>
            <w:r w:rsidRPr="00A26904">
              <w:rPr>
                <w:i/>
              </w:rPr>
              <w:t>U</w:t>
            </w:r>
          </w:p>
        </w:tc>
        <w:tc>
          <w:tcPr>
            <w:tcW w:w="4410" w:type="dxa"/>
          </w:tcPr>
          <w:p w14:paraId="0C682149" w14:textId="77777777" w:rsidR="003E7DB0" w:rsidRPr="00A26904" w:rsidRDefault="003E7DB0" w:rsidP="008558A3">
            <w:pPr>
              <w:pStyle w:val="TableEntry"/>
            </w:pPr>
            <w:r w:rsidRPr="00A26904">
              <w:rPr>
                <w:i/>
              </w:rPr>
              <w:t>not specialized</w:t>
            </w:r>
          </w:p>
        </w:tc>
      </w:tr>
      <w:tr w:rsidR="003E7DB0" w:rsidRPr="00A26904" w14:paraId="62E25050" w14:textId="77777777" w:rsidTr="00361F1C">
        <w:tc>
          <w:tcPr>
            <w:tcW w:w="1818" w:type="dxa"/>
            <w:vMerge/>
          </w:tcPr>
          <w:p w14:paraId="341F9108" w14:textId="77777777" w:rsidR="003E7DB0" w:rsidRPr="00A26904" w:rsidRDefault="003E7DB0" w:rsidP="008558A3">
            <w:pPr>
              <w:pStyle w:val="BodyText"/>
            </w:pPr>
          </w:p>
        </w:tc>
        <w:tc>
          <w:tcPr>
            <w:tcW w:w="2970" w:type="dxa"/>
          </w:tcPr>
          <w:p w14:paraId="3A0BAC69" w14:textId="77777777" w:rsidR="003E7DB0" w:rsidRPr="00A26904" w:rsidRDefault="003E7DB0" w:rsidP="008558A3">
            <w:pPr>
              <w:pStyle w:val="TableEntry"/>
            </w:pPr>
            <w:r w:rsidRPr="00A26904">
              <w:t>ParticipantObjectIDTypeCode</w:t>
            </w:r>
          </w:p>
        </w:tc>
        <w:tc>
          <w:tcPr>
            <w:tcW w:w="810" w:type="dxa"/>
          </w:tcPr>
          <w:p w14:paraId="6CE1FD13" w14:textId="77777777" w:rsidR="003E7DB0" w:rsidRPr="00A26904" w:rsidRDefault="003E7DB0" w:rsidP="008558A3">
            <w:pPr>
              <w:pStyle w:val="TableEntry"/>
            </w:pPr>
            <w:r w:rsidRPr="00A26904">
              <w:t>M</w:t>
            </w:r>
          </w:p>
        </w:tc>
        <w:tc>
          <w:tcPr>
            <w:tcW w:w="4410" w:type="dxa"/>
          </w:tcPr>
          <w:p w14:paraId="34B6C64D" w14:textId="7F2F0A5E" w:rsidR="003E7DB0" w:rsidRPr="00A26904" w:rsidRDefault="003E7DB0" w:rsidP="008558A3">
            <w:pPr>
              <w:pStyle w:val="TableEntry"/>
            </w:pPr>
            <w:r w:rsidRPr="00A26904">
              <w:t>EV(“ITI-</w:t>
            </w:r>
            <w:r w:rsidR="00E2515A" w:rsidRPr="00A26904">
              <w:t>79</w:t>
            </w:r>
            <w:r w:rsidRPr="00A26904">
              <w:t>”, “IHE Transaction”, “</w:t>
            </w:r>
            <w:r w:rsidR="00D135B8" w:rsidRPr="00A26904">
              <w:t>Authorization Decisions Query</w:t>
            </w:r>
            <w:r w:rsidRPr="00A26904">
              <w:t>”)</w:t>
            </w:r>
          </w:p>
        </w:tc>
      </w:tr>
      <w:tr w:rsidR="003E7DB0" w:rsidRPr="00A26904" w14:paraId="60593870" w14:textId="77777777" w:rsidTr="00361F1C">
        <w:tc>
          <w:tcPr>
            <w:tcW w:w="1818" w:type="dxa"/>
            <w:vMerge/>
          </w:tcPr>
          <w:p w14:paraId="1F2FECD3" w14:textId="77777777" w:rsidR="003E7DB0" w:rsidRPr="00A26904" w:rsidRDefault="003E7DB0" w:rsidP="008558A3">
            <w:pPr>
              <w:pStyle w:val="BodyText"/>
            </w:pPr>
          </w:p>
        </w:tc>
        <w:tc>
          <w:tcPr>
            <w:tcW w:w="2970" w:type="dxa"/>
          </w:tcPr>
          <w:p w14:paraId="0C9D1360" w14:textId="77777777" w:rsidR="003E7DB0" w:rsidRPr="00A26904" w:rsidRDefault="003E7DB0" w:rsidP="008558A3">
            <w:pPr>
              <w:pStyle w:val="TableEntry"/>
              <w:rPr>
                <w:i/>
              </w:rPr>
            </w:pPr>
            <w:r w:rsidRPr="00A26904">
              <w:rPr>
                <w:i/>
              </w:rPr>
              <w:t>ParticipantObjectSensitivity</w:t>
            </w:r>
          </w:p>
        </w:tc>
        <w:tc>
          <w:tcPr>
            <w:tcW w:w="810" w:type="dxa"/>
          </w:tcPr>
          <w:p w14:paraId="00FD109D" w14:textId="77777777" w:rsidR="003E7DB0" w:rsidRPr="00A26904" w:rsidRDefault="003E7DB0" w:rsidP="008558A3">
            <w:pPr>
              <w:pStyle w:val="TableEntry"/>
              <w:rPr>
                <w:i/>
              </w:rPr>
            </w:pPr>
            <w:r w:rsidRPr="00A26904">
              <w:rPr>
                <w:i/>
              </w:rPr>
              <w:t>U</w:t>
            </w:r>
          </w:p>
        </w:tc>
        <w:tc>
          <w:tcPr>
            <w:tcW w:w="4410" w:type="dxa"/>
          </w:tcPr>
          <w:p w14:paraId="0772F622" w14:textId="77777777" w:rsidR="003E7DB0" w:rsidRPr="00A26904" w:rsidRDefault="003E7DB0" w:rsidP="008558A3">
            <w:pPr>
              <w:pStyle w:val="TableEntry"/>
            </w:pPr>
            <w:r w:rsidRPr="00A26904">
              <w:rPr>
                <w:i/>
              </w:rPr>
              <w:t>not specialized</w:t>
            </w:r>
          </w:p>
        </w:tc>
      </w:tr>
      <w:tr w:rsidR="003E7DB0" w:rsidRPr="00A26904" w14:paraId="2DB3A06B" w14:textId="77777777" w:rsidTr="00361F1C">
        <w:tc>
          <w:tcPr>
            <w:tcW w:w="1818" w:type="dxa"/>
            <w:vMerge/>
          </w:tcPr>
          <w:p w14:paraId="59D70DF8" w14:textId="77777777" w:rsidR="003E7DB0" w:rsidRPr="00A26904" w:rsidRDefault="003E7DB0" w:rsidP="008558A3">
            <w:pPr>
              <w:pStyle w:val="BodyText"/>
            </w:pPr>
          </w:p>
        </w:tc>
        <w:tc>
          <w:tcPr>
            <w:tcW w:w="2970" w:type="dxa"/>
          </w:tcPr>
          <w:p w14:paraId="2A3FCD32" w14:textId="77777777" w:rsidR="003E7DB0" w:rsidRPr="00A26904" w:rsidRDefault="003E7DB0" w:rsidP="008558A3">
            <w:pPr>
              <w:pStyle w:val="TableEntry"/>
              <w:rPr>
                <w:i/>
              </w:rPr>
            </w:pPr>
            <w:r w:rsidRPr="00A26904">
              <w:rPr>
                <w:i/>
              </w:rPr>
              <w:t>ParticipantObjectID</w:t>
            </w:r>
          </w:p>
        </w:tc>
        <w:tc>
          <w:tcPr>
            <w:tcW w:w="810" w:type="dxa"/>
          </w:tcPr>
          <w:p w14:paraId="6CAFB26E" w14:textId="77777777" w:rsidR="003E7DB0" w:rsidRPr="008A2C55" w:rsidRDefault="003E7DB0" w:rsidP="008558A3">
            <w:pPr>
              <w:pStyle w:val="TableEntry"/>
              <w:rPr>
                <w:i/>
                <w:iCs/>
              </w:rPr>
            </w:pPr>
            <w:r w:rsidRPr="008A2C55">
              <w:rPr>
                <w:i/>
                <w:iCs/>
              </w:rPr>
              <w:t>M</w:t>
            </w:r>
          </w:p>
        </w:tc>
        <w:tc>
          <w:tcPr>
            <w:tcW w:w="4410" w:type="dxa"/>
          </w:tcPr>
          <w:p w14:paraId="2B5D19CD" w14:textId="77777777" w:rsidR="003E7DB0" w:rsidRPr="00A26904" w:rsidRDefault="003E7DB0" w:rsidP="008558A3">
            <w:pPr>
              <w:pStyle w:val="TableEntry"/>
            </w:pPr>
            <w:r w:rsidRPr="00A26904">
              <w:rPr>
                <w:i/>
              </w:rPr>
              <w:t>not specialized</w:t>
            </w:r>
          </w:p>
        </w:tc>
      </w:tr>
      <w:tr w:rsidR="003E7DB0" w:rsidRPr="00A26904" w14:paraId="1F2C8EAD" w14:textId="77777777" w:rsidTr="00361F1C">
        <w:tc>
          <w:tcPr>
            <w:tcW w:w="1818" w:type="dxa"/>
            <w:vMerge/>
          </w:tcPr>
          <w:p w14:paraId="5F1E05A1" w14:textId="77777777" w:rsidR="003E7DB0" w:rsidRPr="00A26904" w:rsidRDefault="003E7DB0" w:rsidP="008558A3">
            <w:pPr>
              <w:pStyle w:val="BodyText"/>
            </w:pPr>
          </w:p>
        </w:tc>
        <w:tc>
          <w:tcPr>
            <w:tcW w:w="2970" w:type="dxa"/>
          </w:tcPr>
          <w:p w14:paraId="1DCAECBF" w14:textId="77777777" w:rsidR="003E7DB0" w:rsidRPr="00A26904" w:rsidRDefault="003E7DB0" w:rsidP="008558A3">
            <w:pPr>
              <w:pStyle w:val="TableEntry"/>
              <w:rPr>
                <w:i/>
              </w:rPr>
            </w:pPr>
            <w:r w:rsidRPr="00A26904">
              <w:rPr>
                <w:i/>
              </w:rPr>
              <w:t>ParticipantObjectName</w:t>
            </w:r>
          </w:p>
        </w:tc>
        <w:tc>
          <w:tcPr>
            <w:tcW w:w="810" w:type="dxa"/>
          </w:tcPr>
          <w:p w14:paraId="0CE92D83" w14:textId="77777777" w:rsidR="003E7DB0" w:rsidRPr="00A26904" w:rsidRDefault="003E7DB0" w:rsidP="008558A3">
            <w:pPr>
              <w:pStyle w:val="TableEntry"/>
              <w:rPr>
                <w:i/>
              </w:rPr>
            </w:pPr>
            <w:r w:rsidRPr="00A26904">
              <w:rPr>
                <w:i/>
              </w:rPr>
              <w:t>U</w:t>
            </w:r>
          </w:p>
        </w:tc>
        <w:tc>
          <w:tcPr>
            <w:tcW w:w="4410" w:type="dxa"/>
          </w:tcPr>
          <w:p w14:paraId="6883B110" w14:textId="77777777" w:rsidR="003E7DB0" w:rsidRPr="00A26904" w:rsidRDefault="003E7DB0" w:rsidP="008558A3">
            <w:pPr>
              <w:pStyle w:val="TableEntry"/>
              <w:rPr>
                <w:i/>
              </w:rPr>
            </w:pPr>
            <w:r w:rsidRPr="00A26904">
              <w:rPr>
                <w:i/>
              </w:rPr>
              <w:t>not specialized</w:t>
            </w:r>
          </w:p>
        </w:tc>
      </w:tr>
      <w:tr w:rsidR="003E7DB0" w:rsidRPr="00A26904" w14:paraId="142FDE16" w14:textId="77777777" w:rsidTr="00361F1C">
        <w:tc>
          <w:tcPr>
            <w:tcW w:w="1818" w:type="dxa"/>
            <w:vMerge/>
          </w:tcPr>
          <w:p w14:paraId="0B6A50DA" w14:textId="77777777" w:rsidR="003E7DB0" w:rsidRPr="00A26904" w:rsidRDefault="003E7DB0" w:rsidP="008558A3">
            <w:pPr>
              <w:pStyle w:val="BodyText"/>
            </w:pPr>
          </w:p>
        </w:tc>
        <w:tc>
          <w:tcPr>
            <w:tcW w:w="2970" w:type="dxa"/>
          </w:tcPr>
          <w:p w14:paraId="08AC720C" w14:textId="77777777" w:rsidR="003E7DB0" w:rsidRPr="00A26904" w:rsidRDefault="003E7DB0" w:rsidP="008558A3">
            <w:pPr>
              <w:pStyle w:val="TableEntry"/>
              <w:rPr>
                <w:i/>
              </w:rPr>
            </w:pPr>
            <w:r w:rsidRPr="00A26904">
              <w:rPr>
                <w:i/>
              </w:rPr>
              <w:t>ParticipantObjectQuery</w:t>
            </w:r>
          </w:p>
        </w:tc>
        <w:tc>
          <w:tcPr>
            <w:tcW w:w="810" w:type="dxa"/>
          </w:tcPr>
          <w:p w14:paraId="5A9FE856" w14:textId="77777777" w:rsidR="003E7DB0" w:rsidRPr="00A26904" w:rsidRDefault="003E7DB0" w:rsidP="008558A3">
            <w:pPr>
              <w:pStyle w:val="TableEntry"/>
              <w:rPr>
                <w:i/>
              </w:rPr>
            </w:pPr>
            <w:r w:rsidRPr="00A26904">
              <w:rPr>
                <w:i/>
              </w:rPr>
              <w:t>U</w:t>
            </w:r>
          </w:p>
        </w:tc>
        <w:tc>
          <w:tcPr>
            <w:tcW w:w="4410" w:type="dxa"/>
          </w:tcPr>
          <w:p w14:paraId="43A10B00" w14:textId="77777777" w:rsidR="003E7DB0" w:rsidRPr="00A26904" w:rsidRDefault="003E7DB0" w:rsidP="008558A3">
            <w:pPr>
              <w:pStyle w:val="TableEntry"/>
            </w:pPr>
            <w:r w:rsidRPr="00A26904">
              <w:t>The &lt;Request&gt;, base 64 encoded</w:t>
            </w:r>
          </w:p>
        </w:tc>
      </w:tr>
      <w:tr w:rsidR="003E7DB0" w:rsidRPr="00A26904" w14:paraId="75FDE37F" w14:textId="77777777" w:rsidTr="00361F1C">
        <w:tc>
          <w:tcPr>
            <w:tcW w:w="1818" w:type="dxa"/>
            <w:vMerge/>
          </w:tcPr>
          <w:p w14:paraId="0B67B8BA" w14:textId="77777777" w:rsidR="003E7DB0" w:rsidRPr="00A26904" w:rsidRDefault="003E7DB0" w:rsidP="008558A3">
            <w:pPr>
              <w:pStyle w:val="BodyText"/>
            </w:pPr>
          </w:p>
        </w:tc>
        <w:tc>
          <w:tcPr>
            <w:tcW w:w="2970" w:type="dxa"/>
          </w:tcPr>
          <w:p w14:paraId="25267D08" w14:textId="77777777" w:rsidR="003E7DB0" w:rsidRPr="00A26904" w:rsidRDefault="003E7DB0" w:rsidP="008558A3">
            <w:pPr>
              <w:pStyle w:val="TableEntry"/>
              <w:rPr>
                <w:i/>
              </w:rPr>
            </w:pPr>
            <w:r w:rsidRPr="00A26904">
              <w:rPr>
                <w:i/>
              </w:rPr>
              <w:t>ParticipantObjectDetail</w:t>
            </w:r>
          </w:p>
        </w:tc>
        <w:tc>
          <w:tcPr>
            <w:tcW w:w="810" w:type="dxa"/>
          </w:tcPr>
          <w:p w14:paraId="50975DFE" w14:textId="77777777" w:rsidR="003E7DB0" w:rsidRPr="00A26904" w:rsidRDefault="003E7DB0" w:rsidP="008558A3">
            <w:pPr>
              <w:pStyle w:val="TableEntry"/>
              <w:rPr>
                <w:i/>
              </w:rPr>
            </w:pPr>
            <w:r w:rsidRPr="00A26904">
              <w:rPr>
                <w:i/>
              </w:rPr>
              <w:t>U</w:t>
            </w:r>
          </w:p>
        </w:tc>
        <w:tc>
          <w:tcPr>
            <w:tcW w:w="4410" w:type="dxa"/>
          </w:tcPr>
          <w:p w14:paraId="59FDBB0E" w14:textId="77777777" w:rsidR="003E7DB0" w:rsidRPr="00A26904" w:rsidRDefault="003E7DB0" w:rsidP="008558A3">
            <w:pPr>
              <w:pStyle w:val="TableEntry"/>
            </w:pPr>
            <w:r w:rsidRPr="00A26904">
              <w:rPr>
                <w:i/>
              </w:rPr>
              <w:t>not specialized</w:t>
            </w:r>
          </w:p>
        </w:tc>
      </w:tr>
    </w:tbl>
    <w:p w14:paraId="280D700E" w14:textId="77777777" w:rsidR="003E7DB0" w:rsidRPr="00A26904" w:rsidRDefault="003E7DB0" w:rsidP="00BA008A">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2970"/>
        <w:gridCol w:w="810"/>
        <w:gridCol w:w="4410"/>
      </w:tblGrid>
      <w:tr w:rsidR="003E7DB0" w:rsidRPr="00A26904" w14:paraId="147994D9" w14:textId="77777777" w:rsidTr="00361F1C">
        <w:tc>
          <w:tcPr>
            <w:tcW w:w="1818" w:type="dxa"/>
            <w:vMerge w:val="restart"/>
          </w:tcPr>
          <w:p w14:paraId="269098BD" w14:textId="77777777" w:rsidR="003E7DB0" w:rsidRPr="00A26904" w:rsidRDefault="003E7DB0" w:rsidP="008558A3">
            <w:pPr>
              <w:pStyle w:val="TableEntryHeader"/>
            </w:pPr>
            <w:r w:rsidRPr="00A26904">
              <w:t>Authorization Result:</w:t>
            </w:r>
          </w:p>
          <w:p w14:paraId="1440415C" w14:textId="77777777" w:rsidR="003E7DB0" w:rsidRPr="008A2C55" w:rsidRDefault="003E7DB0" w:rsidP="008A2C55">
            <w:pPr>
              <w:pStyle w:val="TableEntryHeader"/>
              <w:rPr>
                <w:b w:val="0"/>
                <w:sz w:val="12"/>
                <w:szCs w:val="12"/>
              </w:rPr>
            </w:pPr>
            <w:r w:rsidRPr="00AB6187">
              <w:rPr>
                <w:sz w:val="12"/>
                <w:szCs w:val="12"/>
              </w:rPr>
              <w:t>AuditMessage/</w:t>
            </w:r>
          </w:p>
          <w:p w14:paraId="001830D4" w14:textId="77777777" w:rsidR="003E7DB0" w:rsidRPr="00A26904" w:rsidRDefault="003E7DB0" w:rsidP="008A2C55">
            <w:pPr>
              <w:pStyle w:val="TableEntryHeader"/>
              <w:rPr>
                <w:sz w:val="12"/>
                <w:szCs w:val="12"/>
              </w:rPr>
            </w:pPr>
            <w:r w:rsidRPr="00AB6187">
              <w:rPr>
                <w:sz w:val="12"/>
                <w:szCs w:val="12"/>
              </w:rPr>
              <w:t>ParticipantObjectIdentification</w:t>
            </w:r>
            <w:r w:rsidRPr="00F1700F" w:rsidDel="001F0854">
              <w:rPr>
                <w:sz w:val="12"/>
                <w:szCs w:val="12"/>
              </w:rPr>
              <w:t xml:space="preserve"> </w:t>
            </w:r>
            <w:r w:rsidRPr="00F1700F">
              <w:rPr>
                <w:sz w:val="12"/>
                <w:szCs w:val="12"/>
              </w:rPr>
              <w:t xml:space="preserve">(1) </w:t>
            </w:r>
          </w:p>
        </w:tc>
        <w:tc>
          <w:tcPr>
            <w:tcW w:w="2970" w:type="dxa"/>
          </w:tcPr>
          <w:p w14:paraId="3B15F6A7" w14:textId="77777777" w:rsidR="003E7DB0" w:rsidRPr="00A26904" w:rsidRDefault="003E7DB0" w:rsidP="008558A3">
            <w:pPr>
              <w:pStyle w:val="TableEntry"/>
            </w:pPr>
            <w:r w:rsidRPr="00A26904">
              <w:t>ParticipantObjectTypeCode</w:t>
            </w:r>
          </w:p>
        </w:tc>
        <w:tc>
          <w:tcPr>
            <w:tcW w:w="810" w:type="dxa"/>
          </w:tcPr>
          <w:p w14:paraId="54A44301" w14:textId="77777777" w:rsidR="003E7DB0" w:rsidRPr="00A26904" w:rsidRDefault="003E7DB0" w:rsidP="008558A3">
            <w:pPr>
              <w:pStyle w:val="TableEntry"/>
            </w:pPr>
            <w:r w:rsidRPr="00A26904">
              <w:t>M</w:t>
            </w:r>
          </w:p>
        </w:tc>
        <w:tc>
          <w:tcPr>
            <w:tcW w:w="4410" w:type="dxa"/>
          </w:tcPr>
          <w:p w14:paraId="3CAB58C7" w14:textId="77777777" w:rsidR="003E7DB0" w:rsidRPr="00A26904" w:rsidRDefault="003E7DB0" w:rsidP="008558A3">
            <w:pPr>
              <w:pStyle w:val="TableEntry"/>
            </w:pPr>
            <w:r w:rsidRPr="00A26904">
              <w:t>“2” (SYSTEM)</w:t>
            </w:r>
          </w:p>
        </w:tc>
      </w:tr>
      <w:tr w:rsidR="003E7DB0" w:rsidRPr="00A26904" w14:paraId="26208F92" w14:textId="77777777" w:rsidTr="00361F1C">
        <w:tc>
          <w:tcPr>
            <w:tcW w:w="1818" w:type="dxa"/>
            <w:vMerge/>
          </w:tcPr>
          <w:p w14:paraId="17501869" w14:textId="77777777" w:rsidR="003E7DB0" w:rsidRPr="00A26904" w:rsidRDefault="003E7DB0" w:rsidP="008558A3">
            <w:pPr>
              <w:pStyle w:val="BodyText"/>
            </w:pPr>
          </w:p>
        </w:tc>
        <w:tc>
          <w:tcPr>
            <w:tcW w:w="2970" w:type="dxa"/>
          </w:tcPr>
          <w:p w14:paraId="76C523DF" w14:textId="77777777" w:rsidR="003E7DB0" w:rsidRPr="00A26904" w:rsidRDefault="003E7DB0" w:rsidP="008558A3">
            <w:pPr>
              <w:pStyle w:val="TableEntry"/>
            </w:pPr>
            <w:r w:rsidRPr="00A26904">
              <w:t>ParticipantObjectTypeCodeRole</w:t>
            </w:r>
          </w:p>
        </w:tc>
        <w:tc>
          <w:tcPr>
            <w:tcW w:w="810" w:type="dxa"/>
          </w:tcPr>
          <w:p w14:paraId="03FE16E7" w14:textId="77777777" w:rsidR="003E7DB0" w:rsidRPr="00A26904" w:rsidRDefault="003E7DB0" w:rsidP="008558A3">
            <w:pPr>
              <w:pStyle w:val="TableEntry"/>
            </w:pPr>
            <w:r w:rsidRPr="00A26904">
              <w:t>M</w:t>
            </w:r>
          </w:p>
        </w:tc>
        <w:tc>
          <w:tcPr>
            <w:tcW w:w="4410" w:type="dxa"/>
          </w:tcPr>
          <w:p w14:paraId="45C15D2E" w14:textId="77777777" w:rsidR="003E7DB0" w:rsidRPr="00A26904" w:rsidRDefault="003E7DB0" w:rsidP="008558A3">
            <w:pPr>
              <w:pStyle w:val="TableEntry"/>
            </w:pPr>
            <w:r w:rsidRPr="00A26904">
              <w:t>“13” (security resource)</w:t>
            </w:r>
          </w:p>
        </w:tc>
      </w:tr>
      <w:tr w:rsidR="003E7DB0" w:rsidRPr="00A26904" w14:paraId="3E98F588" w14:textId="77777777" w:rsidTr="00361F1C">
        <w:tc>
          <w:tcPr>
            <w:tcW w:w="1818" w:type="dxa"/>
            <w:vMerge/>
          </w:tcPr>
          <w:p w14:paraId="4A30900E" w14:textId="77777777" w:rsidR="003E7DB0" w:rsidRPr="00A26904" w:rsidRDefault="003E7DB0" w:rsidP="008558A3">
            <w:pPr>
              <w:pStyle w:val="BodyText"/>
            </w:pPr>
          </w:p>
        </w:tc>
        <w:tc>
          <w:tcPr>
            <w:tcW w:w="2970" w:type="dxa"/>
          </w:tcPr>
          <w:p w14:paraId="441355E2" w14:textId="77777777" w:rsidR="003E7DB0" w:rsidRPr="00A26904" w:rsidRDefault="003E7DB0" w:rsidP="008558A3">
            <w:pPr>
              <w:pStyle w:val="TableEntry"/>
              <w:rPr>
                <w:i/>
              </w:rPr>
            </w:pPr>
            <w:r w:rsidRPr="00A26904">
              <w:rPr>
                <w:i/>
              </w:rPr>
              <w:t>ParticipantObjectDataLifeCycle</w:t>
            </w:r>
          </w:p>
        </w:tc>
        <w:tc>
          <w:tcPr>
            <w:tcW w:w="810" w:type="dxa"/>
          </w:tcPr>
          <w:p w14:paraId="34D28F0D" w14:textId="77777777" w:rsidR="003E7DB0" w:rsidRPr="00A26904" w:rsidRDefault="003E7DB0" w:rsidP="008558A3">
            <w:pPr>
              <w:pStyle w:val="TableEntry"/>
              <w:rPr>
                <w:i/>
              </w:rPr>
            </w:pPr>
            <w:r w:rsidRPr="00A26904">
              <w:rPr>
                <w:i/>
              </w:rPr>
              <w:t>U</w:t>
            </w:r>
          </w:p>
        </w:tc>
        <w:tc>
          <w:tcPr>
            <w:tcW w:w="4410" w:type="dxa"/>
          </w:tcPr>
          <w:p w14:paraId="0CC6B84C" w14:textId="77777777" w:rsidR="003E7DB0" w:rsidRPr="00A26904" w:rsidRDefault="003E7DB0" w:rsidP="008558A3">
            <w:pPr>
              <w:pStyle w:val="TableEntry"/>
            </w:pPr>
            <w:r w:rsidRPr="00A26904">
              <w:rPr>
                <w:i/>
              </w:rPr>
              <w:t>not specialized</w:t>
            </w:r>
          </w:p>
        </w:tc>
      </w:tr>
      <w:tr w:rsidR="003E7DB0" w:rsidRPr="00A26904" w14:paraId="09D3EE54" w14:textId="77777777" w:rsidTr="00361F1C">
        <w:tc>
          <w:tcPr>
            <w:tcW w:w="1818" w:type="dxa"/>
            <w:vMerge/>
          </w:tcPr>
          <w:p w14:paraId="0D10258C" w14:textId="77777777" w:rsidR="003E7DB0" w:rsidRPr="00A26904" w:rsidRDefault="003E7DB0" w:rsidP="008558A3">
            <w:pPr>
              <w:pStyle w:val="BodyText"/>
            </w:pPr>
          </w:p>
        </w:tc>
        <w:tc>
          <w:tcPr>
            <w:tcW w:w="2970" w:type="dxa"/>
          </w:tcPr>
          <w:p w14:paraId="3F7D15BF" w14:textId="77777777" w:rsidR="003E7DB0" w:rsidRPr="00A26904" w:rsidRDefault="003E7DB0" w:rsidP="008558A3">
            <w:pPr>
              <w:pStyle w:val="TableEntry"/>
            </w:pPr>
            <w:r w:rsidRPr="00A26904">
              <w:t>ParticipantObjectIDTypeCode</w:t>
            </w:r>
          </w:p>
        </w:tc>
        <w:tc>
          <w:tcPr>
            <w:tcW w:w="810" w:type="dxa"/>
          </w:tcPr>
          <w:p w14:paraId="3CB80878" w14:textId="77777777" w:rsidR="003E7DB0" w:rsidRPr="00A26904" w:rsidRDefault="003E7DB0" w:rsidP="008558A3">
            <w:pPr>
              <w:pStyle w:val="TableEntry"/>
            </w:pPr>
            <w:r w:rsidRPr="00A26904">
              <w:t>M</w:t>
            </w:r>
          </w:p>
        </w:tc>
        <w:tc>
          <w:tcPr>
            <w:tcW w:w="4410" w:type="dxa"/>
          </w:tcPr>
          <w:p w14:paraId="7B29B364" w14:textId="4AADA6BE" w:rsidR="003E7DB0" w:rsidRPr="00A26904" w:rsidRDefault="003E7DB0" w:rsidP="008558A3">
            <w:pPr>
              <w:pStyle w:val="TableEntry"/>
            </w:pPr>
            <w:r w:rsidRPr="00A26904">
              <w:t>EV(“ITI-</w:t>
            </w:r>
            <w:r w:rsidR="00E2515A" w:rsidRPr="00A26904">
              <w:t>79</w:t>
            </w:r>
            <w:r w:rsidRPr="00A26904">
              <w:t>”, “IHE Transaction”, “</w:t>
            </w:r>
            <w:r w:rsidR="00D135B8" w:rsidRPr="00A26904">
              <w:t>Authorization Decisions Query</w:t>
            </w:r>
            <w:r w:rsidRPr="00A26904">
              <w:t>”)</w:t>
            </w:r>
          </w:p>
        </w:tc>
      </w:tr>
      <w:tr w:rsidR="003E7DB0" w:rsidRPr="00A26904" w14:paraId="0EA20343" w14:textId="77777777" w:rsidTr="00361F1C">
        <w:tc>
          <w:tcPr>
            <w:tcW w:w="1818" w:type="dxa"/>
            <w:vMerge/>
          </w:tcPr>
          <w:p w14:paraId="226ACEAE" w14:textId="77777777" w:rsidR="003E7DB0" w:rsidRPr="00A26904" w:rsidRDefault="003E7DB0" w:rsidP="008558A3">
            <w:pPr>
              <w:pStyle w:val="BodyText"/>
            </w:pPr>
          </w:p>
        </w:tc>
        <w:tc>
          <w:tcPr>
            <w:tcW w:w="2970" w:type="dxa"/>
          </w:tcPr>
          <w:p w14:paraId="7687AB98" w14:textId="77777777" w:rsidR="003E7DB0" w:rsidRPr="00A26904" w:rsidRDefault="003E7DB0" w:rsidP="008558A3">
            <w:pPr>
              <w:pStyle w:val="TableEntry"/>
              <w:rPr>
                <w:i/>
              </w:rPr>
            </w:pPr>
            <w:r w:rsidRPr="00A26904">
              <w:rPr>
                <w:i/>
              </w:rPr>
              <w:t>ParticipantObjectSensitivity</w:t>
            </w:r>
          </w:p>
        </w:tc>
        <w:tc>
          <w:tcPr>
            <w:tcW w:w="810" w:type="dxa"/>
          </w:tcPr>
          <w:p w14:paraId="4DCEE3DF" w14:textId="77777777" w:rsidR="003E7DB0" w:rsidRPr="00A26904" w:rsidRDefault="003E7DB0" w:rsidP="008558A3">
            <w:pPr>
              <w:pStyle w:val="TableEntry"/>
              <w:rPr>
                <w:i/>
              </w:rPr>
            </w:pPr>
            <w:r w:rsidRPr="00A26904">
              <w:rPr>
                <w:i/>
              </w:rPr>
              <w:t>U</w:t>
            </w:r>
          </w:p>
        </w:tc>
        <w:tc>
          <w:tcPr>
            <w:tcW w:w="4410" w:type="dxa"/>
          </w:tcPr>
          <w:p w14:paraId="1508D362" w14:textId="77777777" w:rsidR="003E7DB0" w:rsidRPr="00A26904" w:rsidRDefault="003E7DB0" w:rsidP="008558A3">
            <w:pPr>
              <w:pStyle w:val="TableEntry"/>
            </w:pPr>
            <w:r w:rsidRPr="00A26904">
              <w:rPr>
                <w:i/>
              </w:rPr>
              <w:t>not specialized</w:t>
            </w:r>
          </w:p>
        </w:tc>
      </w:tr>
      <w:tr w:rsidR="003E7DB0" w:rsidRPr="00A26904" w14:paraId="769104D0" w14:textId="77777777" w:rsidTr="00361F1C">
        <w:tc>
          <w:tcPr>
            <w:tcW w:w="1818" w:type="dxa"/>
            <w:vMerge/>
          </w:tcPr>
          <w:p w14:paraId="7863DEB4" w14:textId="77777777" w:rsidR="003E7DB0" w:rsidRPr="00A26904" w:rsidRDefault="003E7DB0" w:rsidP="008558A3">
            <w:pPr>
              <w:pStyle w:val="BodyText"/>
            </w:pPr>
          </w:p>
        </w:tc>
        <w:tc>
          <w:tcPr>
            <w:tcW w:w="2970" w:type="dxa"/>
          </w:tcPr>
          <w:p w14:paraId="2A639687" w14:textId="77777777" w:rsidR="003E7DB0" w:rsidRPr="00A26904" w:rsidRDefault="003E7DB0" w:rsidP="008558A3">
            <w:pPr>
              <w:pStyle w:val="TableEntry"/>
            </w:pPr>
            <w:r w:rsidRPr="00A26904">
              <w:t>ParticipantObjectID</w:t>
            </w:r>
          </w:p>
        </w:tc>
        <w:tc>
          <w:tcPr>
            <w:tcW w:w="810" w:type="dxa"/>
          </w:tcPr>
          <w:p w14:paraId="49928BB0" w14:textId="77777777" w:rsidR="003E7DB0" w:rsidRPr="00A26904" w:rsidRDefault="003E7DB0" w:rsidP="008558A3">
            <w:pPr>
              <w:pStyle w:val="TableEntry"/>
            </w:pPr>
            <w:r w:rsidRPr="00A26904">
              <w:t>M</w:t>
            </w:r>
          </w:p>
        </w:tc>
        <w:tc>
          <w:tcPr>
            <w:tcW w:w="4410" w:type="dxa"/>
          </w:tcPr>
          <w:p w14:paraId="1605C631" w14:textId="77777777" w:rsidR="003E7DB0" w:rsidRPr="00A26904" w:rsidRDefault="003E7DB0" w:rsidP="008558A3">
            <w:pPr>
              <w:pStyle w:val="TableEntry"/>
            </w:pPr>
            <w:r w:rsidRPr="00A26904">
              <w:t>Content of StatusCode element (overall result of the authorization)</w:t>
            </w:r>
          </w:p>
        </w:tc>
      </w:tr>
      <w:tr w:rsidR="003E7DB0" w:rsidRPr="00A26904" w14:paraId="1B691F54" w14:textId="77777777" w:rsidTr="00361F1C">
        <w:tc>
          <w:tcPr>
            <w:tcW w:w="1818" w:type="dxa"/>
            <w:vMerge/>
          </w:tcPr>
          <w:p w14:paraId="3472968D" w14:textId="77777777" w:rsidR="003E7DB0" w:rsidRPr="00A26904" w:rsidRDefault="003E7DB0" w:rsidP="008558A3">
            <w:pPr>
              <w:pStyle w:val="BodyText"/>
            </w:pPr>
          </w:p>
        </w:tc>
        <w:tc>
          <w:tcPr>
            <w:tcW w:w="2970" w:type="dxa"/>
          </w:tcPr>
          <w:p w14:paraId="2B0663C9" w14:textId="77777777" w:rsidR="003E7DB0" w:rsidRPr="00A26904" w:rsidRDefault="003E7DB0" w:rsidP="008558A3">
            <w:pPr>
              <w:pStyle w:val="TableEntry"/>
              <w:rPr>
                <w:i/>
              </w:rPr>
            </w:pPr>
            <w:r w:rsidRPr="00A26904">
              <w:rPr>
                <w:i/>
              </w:rPr>
              <w:t>ParticipantObjectName</w:t>
            </w:r>
          </w:p>
        </w:tc>
        <w:tc>
          <w:tcPr>
            <w:tcW w:w="810" w:type="dxa"/>
          </w:tcPr>
          <w:p w14:paraId="2F2ED137" w14:textId="77777777" w:rsidR="003E7DB0" w:rsidRPr="00A26904" w:rsidRDefault="003E7DB0" w:rsidP="008558A3">
            <w:pPr>
              <w:pStyle w:val="TableEntry"/>
              <w:rPr>
                <w:i/>
              </w:rPr>
            </w:pPr>
            <w:r w:rsidRPr="00A26904">
              <w:rPr>
                <w:i/>
              </w:rPr>
              <w:t>U</w:t>
            </w:r>
          </w:p>
        </w:tc>
        <w:tc>
          <w:tcPr>
            <w:tcW w:w="4410" w:type="dxa"/>
          </w:tcPr>
          <w:p w14:paraId="321CF17D" w14:textId="77777777" w:rsidR="003E7DB0" w:rsidRPr="00A26904" w:rsidRDefault="003E7DB0" w:rsidP="008558A3">
            <w:pPr>
              <w:pStyle w:val="TableEntry"/>
              <w:rPr>
                <w:i/>
              </w:rPr>
            </w:pPr>
            <w:r w:rsidRPr="00A26904">
              <w:rPr>
                <w:i/>
              </w:rPr>
              <w:t>not specialized</w:t>
            </w:r>
          </w:p>
        </w:tc>
      </w:tr>
      <w:tr w:rsidR="003E7DB0" w:rsidRPr="00A26904" w14:paraId="72C658C5" w14:textId="77777777" w:rsidTr="00361F1C">
        <w:tc>
          <w:tcPr>
            <w:tcW w:w="1818" w:type="dxa"/>
            <w:vMerge/>
          </w:tcPr>
          <w:p w14:paraId="2AE3A7F8" w14:textId="77777777" w:rsidR="003E7DB0" w:rsidRPr="00A26904" w:rsidRDefault="003E7DB0" w:rsidP="008558A3">
            <w:pPr>
              <w:pStyle w:val="BodyText"/>
            </w:pPr>
          </w:p>
        </w:tc>
        <w:tc>
          <w:tcPr>
            <w:tcW w:w="2970" w:type="dxa"/>
          </w:tcPr>
          <w:p w14:paraId="7AAF8F62" w14:textId="77777777" w:rsidR="003E7DB0" w:rsidRPr="00A26904" w:rsidRDefault="003E7DB0" w:rsidP="008558A3">
            <w:pPr>
              <w:pStyle w:val="TableEntry"/>
              <w:rPr>
                <w:i/>
              </w:rPr>
            </w:pPr>
            <w:r w:rsidRPr="00A26904">
              <w:rPr>
                <w:i/>
              </w:rPr>
              <w:t>ParticipantObjectQuery</w:t>
            </w:r>
          </w:p>
        </w:tc>
        <w:tc>
          <w:tcPr>
            <w:tcW w:w="810" w:type="dxa"/>
          </w:tcPr>
          <w:p w14:paraId="3C1CAEF1" w14:textId="77777777" w:rsidR="003E7DB0" w:rsidRPr="00A26904" w:rsidRDefault="003E7DB0" w:rsidP="008558A3">
            <w:pPr>
              <w:pStyle w:val="TableEntry"/>
              <w:rPr>
                <w:i/>
              </w:rPr>
            </w:pPr>
            <w:r w:rsidRPr="00A26904">
              <w:rPr>
                <w:i/>
              </w:rPr>
              <w:t>U</w:t>
            </w:r>
          </w:p>
        </w:tc>
        <w:tc>
          <w:tcPr>
            <w:tcW w:w="4410" w:type="dxa"/>
          </w:tcPr>
          <w:p w14:paraId="337035A2" w14:textId="77777777" w:rsidR="003E7DB0" w:rsidRPr="00A26904" w:rsidRDefault="003E7DB0" w:rsidP="008558A3">
            <w:pPr>
              <w:pStyle w:val="TableEntry"/>
            </w:pPr>
            <w:r w:rsidRPr="00A26904">
              <w:rPr>
                <w:i/>
              </w:rPr>
              <w:t>not specialized</w:t>
            </w:r>
          </w:p>
        </w:tc>
      </w:tr>
      <w:tr w:rsidR="003E7DB0" w:rsidRPr="00A26904" w14:paraId="01D957F3" w14:textId="77777777" w:rsidTr="00361F1C">
        <w:tc>
          <w:tcPr>
            <w:tcW w:w="1818" w:type="dxa"/>
            <w:vMerge/>
          </w:tcPr>
          <w:p w14:paraId="3E48845D" w14:textId="77777777" w:rsidR="003E7DB0" w:rsidRPr="00A26904" w:rsidRDefault="003E7DB0" w:rsidP="008558A3">
            <w:pPr>
              <w:pStyle w:val="BodyText"/>
            </w:pPr>
          </w:p>
        </w:tc>
        <w:tc>
          <w:tcPr>
            <w:tcW w:w="2970" w:type="dxa"/>
          </w:tcPr>
          <w:p w14:paraId="7F0AB4EE" w14:textId="77777777" w:rsidR="003E7DB0" w:rsidRPr="00A26904" w:rsidRDefault="003E7DB0" w:rsidP="008558A3">
            <w:pPr>
              <w:pStyle w:val="TableEntry"/>
              <w:rPr>
                <w:i/>
              </w:rPr>
            </w:pPr>
            <w:r w:rsidRPr="00A26904">
              <w:rPr>
                <w:i/>
              </w:rPr>
              <w:t>ParticipantObjectDetail</w:t>
            </w:r>
          </w:p>
        </w:tc>
        <w:tc>
          <w:tcPr>
            <w:tcW w:w="810" w:type="dxa"/>
          </w:tcPr>
          <w:p w14:paraId="58CC03CC" w14:textId="77777777" w:rsidR="003E7DB0" w:rsidRPr="00A26904" w:rsidRDefault="003E7DB0" w:rsidP="008558A3">
            <w:pPr>
              <w:pStyle w:val="TableEntry"/>
              <w:rPr>
                <w:i/>
              </w:rPr>
            </w:pPr>
            <w:r w:rsidRPr="00A26904">
              <w:rPr>
                <w:i/>
              </w:rPr>
              <w:t>U</w:t>
            </w:r>
          </w:p>
        </w:tc>
        <w:tc>
          <w:tcPr>
            <w:tcW w:w="4410" w:type="dxa"/>
          </w:tcPr>
          <w:p w14:paraId="25BA9455" w14:textId="77777777" w:rsidR="003E7DB0" w:rsidRPr="00A26904" w:rsidRDefault="003E7DB0" w:rsidP="008558A3">
            <w:pPr>
              <w:pStyle w:val="TableEntry"/>
            </w:pPr>
            <w:r w:rsidRPr="00A26904">
              <w:rPr>
                <w:i/>
              </w:rPr>
              <w:t>not specialized</w:t>
            </w:r>
          </w:p>
        </w:tc>
      </w:tr>
    </w:tbl>
    <w:p w14:paraId="0A0FBB4E" w14:textId="77777777" w:rsidR="003E7DB0" w:rsidRPr="00A26904" w:rsidRDefault="003E7DB0" w:rsidP="00BA008A">
      <w:pPr>
        <w:pStyle w:val="BodyText"/>
      </w:pPr>
    </w:p>
    <w:p w14:paraId="19EC40B0" w14:textId="02E2A4C3" w:rsidR="003E7DB0" w:rsidRPr="00A26904" w:rsidRDefault="003E7DB0" w:rsidP="00361F1C">
      <w:pPr>
        <w:pStyle w:val="Heading4"/>
        <w:numPr>
          <w:ilvl w:val="0"/>
          <w:numId w:val="0"/>
        </w:numPr>
        <w:tabs>
          <w:tab w:val="clear" w:pos="1440"/>
        </w:tabs>
        <w:rPr>
          <w:noProof w:val="0"/>
        </w:rPr>
      </w:pPr>
      <w:bookmarkStart w:id="111" w:name="_Toc13819155"/>
      <w:r w:rsidRPr="00A26904">
        <w:rPr>
          <w:noProof w:val="0"/>
        </w:rPr>
        <w:t>3.</w:t>
      </w:r>
      <w:r w:rsidR="00E2515A" w:rsidRPr="00A26904">
        <w:rPr>
          <w:noProof w:val="0"/>
        </w:rPr>
        <w:t>79</w:t>
      </w:r>
      <w:r w:rsidRPr="00A26904">
        <w:rPr>
          <w:noProof w:val="0"/>
        </w:rPr>
        <w:t>.5.2 Authorization Decisions Manager Specific Security Considerations</w:t>
      </w:r>
      <w:bookmarkEnd w:id="111"/>
    </w:p>
    <w:p w14:paraId="177A6297" w14:textId="240F31DC" w:rsidR="003E7DB0" w:rsidRPr="00A26904" w:rsidRDefault="00926484" w:rsidP="00361F1C">
      <w:pPr>
        <w:pStyle w:val="BodyText"/>
      </w:pPr>
      <w:r w:rsidRPr="00A26904">
        <w:t>None</w:t>
      </w:r>
    </w:p>
    <w:p w14:paraId="4D24F0FE" w14:textId="4BD7893B" w:rsidR="003E7DB0" w:rsidRPr="00A26904" w:rsidRDefault="003E7DB0" w:rsidP="00361F1C">
      <w:pPr>
        <w:pStyle w:val="Heading4"/>
        <w:numPr>
          <w:ilvl w:val="0"/>
          <w:numId w:val="0"/>
        </w:numPr>
        <w:tabs>
          <w:tab w:val="clear" w:pos="1440"/>
        </w:tabs>
        <w:rPr>
          <w:noProof w:val="0"/>
        </w:rPr>
      </w:pPr>
      <w:bookmarkStart w:id="112" w:name="_Toc13819156"/>
      <w:r w:rsidRPr="00A26904">
        <w:rPr>
          <w:noProof w:val="0"/>
        </w:rPr>
        <w:t>3.</w:t>
      </w:r>
      <w:r w:rsidR="00E2515A" w:rsidRPr="00A26904">
        <w:rPr>
          <w:noProof w:val="0"/>
        </w:rPr>
        <w:t>79</w:t>
      </w:r>
      <w:r w:rsidRPr="00A26904">
        <w:rPr>
          <w:noProof w:val="0"/>
        </w:rPr>
        <w:t>.5.3 Authorization Decisions Verifier Specific Security Considerations</w:t>
      </w:r>
      <w:bookmarkEnd w:id="112"/>
    </w:p>
    <w:p w14:paraId="7530C2A1" w14:textId="2773C4F3" w:rsidR="00FA458B" w:rsidRPr="00A26904" w:rsidRDefault="00926484" w:rsidP="00361F1C">
      <w:pPr>
        <w:pStyle w:val="BodyText"/>
      </w:pPr>
      <w:r w:rsidRPr="00A26904">
        <w:t>None</w:t>
      </w:r>
    </w:p>
    <w:p w14:paraId="631E49B6" w14:textId="77777777" w:rsidR="000212A3" w:rsidRPr="00A26904" w:rsidRDefault="000212A3" w:rsidP="008A2C55">
      <w:pPr>
        <w:pStyle w:val="BodyText"/>
      </w:pPr>
      <w:bookmarkStart w:id="113" w:name="_Toc345074693"/>
    </w:p>
    <w:p w14:paraId="16230E03" w14:textId="52BACB83" w:rsidR="00FA458B" w:rsidRPr="00F1700F" w:rsidRDefault="00FA458B" w:rsidP="008A2C55">
      <w:pPr>
        <w:pStyle w:val="Heading1"/>
        <w:ind w:left="0" w:firstLine="0"/>
        <w:rPr>
          <w:bCs/>
          <w:noProof w:val="0"/>
        </w:rPr>
      </w:pPr>
      <w:bookmarkStart w:id="114" w:name="_Toc13819157"/>
      <w:r w:rsidRPr="00AB6187">
        <w:rPr>
          <w:bCs/>
          <w:noProof w:val="0"/>
        </w:rPr>
        <w:lastRenderedPageBreak/>
        <w:t>Volume 2 Namespace Additions</w:t>
      </w:r>
      <w:bookmarkEnd w:id="113"/>
      <w:bookmarkEnd w:id="114"/>
    </w:p>
    <w:p w14:paraId="59DD4A34" w14:textId="77777777" w:rsidR="00FA458B" w:rsidRPr="00A26904" w:rsidRDefault="00FA458B" w:rsidP="00FA458B">
      <w:pPr>
        <w:pStyle w:val="EditorInstructions"/>
      </w:pPr>
      <w:r w:rsidRPr="00A26904">
        <w:t xml:space="preserve">Add the following terms </w:t>
      </w:r>
      <w:r w:rsidRPr="00A26904">
        <w:rPr>
          <w:iCs w:val="0"/>
        </w:rPr>
        <w:t>to the IHE General Introduction Appendix G</w:t>
      </w:r>
      <w:r w:rsidRPr="00A26904">
        <w:t>:</w:t>
      </w:r>
    </w:p>
    <w:p w14:paraId="197480D0" w14:textId="77777777" w:rsidR="00FA458B" w:rsidRPr="00A26904" w:rsidRDefault="00FA458B" w:rsidP="00FA458B">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5"/>
      </w:tblGrid>
      <w:tr w:rsidR="00FA458B" w:rsidRPr="00A26904" w14:paraId="7E94B755" w14:textId="77777777" w:rsidTr="00C45C59">
        <w:trPr>
          <w:trHeight w:val="84"/>
          <w:tblHeader/>
        </w:trPr>
        <w:tc>
          <w:tcPr>
            <w:tcW w:w="7655" w:type="dxa"/>
            <w:shd w:val="clear" w:color="auto" w:fill="D9D9D9"/>
          </w:tcPr>
          <w:p w14:paraId="257E6FD3" w14:textId="77777777" w:rsidR="00FA458B" w:rsidRPr="00A26904" w:rsidRDefault="00FA458B" w:rsidP="00C45C59">
            <w:pPr>
              <w:pStyle w:val="TableEntryHeader"/>
            </w:pPr>
            <w:r w:rsidRPr="00A26904">
              <w:t>Urn namespace</w:t>
            </w:r>
          </w:p>
        </w:tc>
      </w:tr>
      <w:tr w:rsidR="00FA458B" w:rsidRPr="00A26904" w14:paraId="7BE91449" w14:textId="77777777" w:rsidTr="000212A3">
        <w:trPr>
          <w:trHeight w:val="43"/>
        </w:trPr>
        <w:tc>
          <w:tcPr>
            <w:tcW w:w="7655" w:type="dxa"/>
            <w:vAlign w:val="center"/>
          </w:tcPr>
          <w:p w14:paraId="2A4A353C" w14:textId="77777777" w:rsidR="00FA458B" w:rsidRPr="008A2C55" w:rsidRDefault="00FA458B" w:rsidP="008A2C55">
            <w:pPr>
              <w:pStyle w:val="TableEntry"/>
              <w:rPr>
                <w:b/>
                <w:bCs/>
              </w:rPr>
            </w:pPr>
            <w:r w:rsidRPr="008A2C55">
              <w:rPr>
                <w:b/>
                <w:bCs/>
              </w:rPr>
              <w:t>urn:ihe:iti:ser:2016:document-entry:repository-unique-id</w:t>
            </w:r>
          </w:p>
        </w:tc>
      </w:tr>
      <w:tr w:rsidR="00FA458B" w:rsidRPr="00A26904" w14:paraId="4BB23E32" w14:textId="77777777" w:rsidTr="000212A3">
        <w:trPr>
          <w:trHeight w:val="43"/>
        </w:trPr>
        <w:tc>
          <w:tcPr>
            <w:tcW w:w="7655" w:type="dxa"/>
            <w:vAlign w:val="center"/>
          </w:tcPr>
          <w:p w14:paraId="37BC3E63" w14:textId="77777777" w:rsidR="00FA458B" w:rsidRPr="008A2C55" w:rsidRDefault="00FA458B" w:rsidP="008A2C55">
            <w:pPr>
              <w:pStyle w:val="TableEntry"/>
              <w:rPr>
                <w:b/>
                <w:bCs/>
              </w:rPr>
            </w:pPr>
            <w:r w:rsidRPr="008A2C55">
              <w:rPr>
                <w:b/>
                <w:bCs/>
              </w:rPr>
              <w:t>urn:ihe:iti:ser:2016:patient-id</w:t>
            </w:r>
          </w:p>
        </w:tc>
      </w:tr>
      <w:tr w:rsidR="00FA458B" w:rsidRPr="00A26904" w14:paraId="3FFA355F" w14:textId="77777777" w:rsidTr="000212A3">
        <w:trPr>
          <w:trHeight w:val="43"/>
        </w:trPr>
        <w:tc>
          <w:tcPr>
            <w:tcW w:w="7655" w:type="dxa"/>
            <w:vAlign w:val="center"/>
          </w:tcPr>
          <w:p w14:paraId="1008E307" w14:textId="77777777" w:rsidR="00FA458B" w:rsidRPr="008A2C55" w:rsidRDefault="00FA458B" w:rsidP="008A2C55">
            <w:pPr>
              <w:pStyle w:val="TableEntry"/>
              <w:rPr>
                <w:b/>
                <w:bCs/>
              </w:rPr>
            </w:pPr>
            <w:r w:rsidRPr="008A2C55">
              <w:rPr>
                <w:b/>
                <w:bCs/>
              </w:rPr>
              <w:t>urn:ihe:iti:2014:ser:XACMLAuthorizationDecisionQueryRequest</w:t>
            </w:r>
          </w:p>
        </w:tc>
      </w:tr>
    </w:tbl>
    <w:p w14:paraId="7CDE4F54" w14:textId="77777777" w:rsidR="00FA458B" w:rsidRPr="008A2C55" w:rsidRDefault="00FA458B">
      <w:pPr>
        <w:pStyle w:val="BodyText"/>
      </w:pPr>
    </w:p>
    <w:p w14:paraId="6AA799B7" w14:textId="77777777" w:rsidR="00FA458B" w:rsidRPr="00D5090F" w:rsidRDefault="00FA458B">
      <w:pPr>
        <w:pStyle w:val="BodyText"/>
      </w:pPr>
    </w:p>
    <w:p w14:paraId="533AFA86" w14:textId="77777777" w:rsidR="003E7DB0" w:rsidRPr="00A26904" w:rsidRDefault="003E7DB0" w:rsidP="00EA4EA1">
      <w:pPr>
        <w:pStyle w:val="PartTitle"/>
        <w:rPr>
          <w:highlight w:val="yellow"/>
        </w:rPr>
      </w:pPr>
      <w:bookmarkStart w:id="115" w:name="_Toc13819158"/>
      <w:r w:rsidRPr="00A26904">
        <w:lastRenderedPageBreak/>
        <w:t>Appendices</w:t>
      </w:r>
      <w:bookmarkEnd w:id="115"/>
      <w:r w:rsidRPr="00A26904">
        <w:rPr>
          <w:highlight w:val="yellow"/>
        </w:rPr>
        <w:t xml:space="preserve"> </w:t>
      </w:r>
    </w:p>
    <w:p w14:paraId="18A9BDD3" w14:textId="77777777" w:rsidR="003E7DB0" w:rsidRPr="00A26904" w:rsidRDefault="003E7DB0" w:rsidP="00361F1C">
      <w:pPr>
        <w:pStyle w:val="BodyText"/>
      </w:pPr>
      <w:r w:rsidRPr="00A26904">
        <w:t>Not applicable</w:t>
      </w:r>
    </w:p>
    <w:p w14:paraId="42E404A5" w14:textId="77777777" w:rsidR="003E7DB0" w:rsidRPr="00A26904" w:rsidRDefault="003E7DB0" w:rsidP="00597DB2">
      <w:pPr>
        <w:pStyle w:val="AuthorInstructions"/>
      </w:pPr>
    </w:p>
    <w:p w14:paraId="4093023C" w14:textId="77777777" w:rsidR="003E7DB0" w:rsidRPr="00A26904" w:rsidRDefault="003E7DB0" w:rsidP="00461A12">
      <w:pPr>
        <w:pStyle w:val="BodyText"/>
      </w:pPr>
    </w:p>
    <w:p w14:paraId="62C99EE5" w14:textId="77777777" w:rsidR="003E7DB0" w:rsidRPr="00A26904" w:rsidRDefault="003E7DB0" w:rsidP="00461A12">
      <w:pPr>
        <w:pStyle w:val="BodyText"/>
      </w:pPr>
    </w:p>
    <w:p w14:paraId="6BE1B4FE" w14:textId="77777777" w:rsidR="003E7DB0" w:rsidRPr="00A26904" w:rsidRDefault="003E7DB0" w:rsidP="00461A12">
      <w:pPr>
        <w:pStyle w:val="BodyText"/>
      </w:pPr>
    </w:p>
    <w:p w14:paraId="4CE97380" w14:textId="77777777" w:rsidR="003E7DB0" w:rsidRPr="00A26904" w:rsidRDefault="003E7DB0" w:rsidP="00993FF5">
      <w:pPr>
        <w:pStyle w:val="PartTitle"/>
      </w:pPr>
      <w:bookmarkStart w:id="116" w:name="_Toc13819159"/>
      <w:r w:rsidRPr="00A26904">
        <w:lastRenderedPageBreak/>
        <w:t>Volume 3 – Content Modules</w:t>
      </w:r>
      <w:bookmarkEnd w:id="116"/>
    </w:p>
    <w:p w14:paraId="3300DFD3" w14:textId="77777777" w:rsidR="003E7DB0" w:rsidRPr="00A26904" w:rsidRDefault="003E7DB0" w:rsidP="00BB76BC">
      <w:pPr>
        <w:pStyle w:val="Note"/>
      </w:pPr>
      <w:bookmarkStart w:id="117" w:name="_6.2.1.1.6.1_Service_Event"/>
      <w:bookmarkStart w:id="118" w:name="_6.2.1.1.6.2_Medications_Section"/>
      <w:bookmarkStart w:id="119" w:name="_6.2.1.1.6.3_Allergies_and"/>
      <w:bookmarkStart w:id="120" w:name="_6.2.2.1.1__Problem"/>
      <w:bookmarkStart w:id="121" w:name="_6.2.3.1_Encompassing_Encounter"/>
      <w:bookmarkStart w:id="122" w:name="_6.2.3.1.1_Responsible_Party"/>
      <w:bookmarkStart w:id="123" w:name="_6.2.3.1.2_Health_Care"/>
      <w:bookmarkStart w:id="124" w:name="_6.2.4.4.1__Simple"/>
      <w:bookmarkStart w:id="125" w:name="_IHEActCode_Vocabulary"/>
      <w:bookmarkStart w:id="126" w:name="_IHERoleCode_Vocabulary"/>
      <w:bookmarkStart w:id="127" w:name="C_7130"/>
      <w:bookmarkStart w:id="128" w:name="_Toc335730763"/>
      <w:bookmarkStart w:id="129" w:name="_Toc336000666"/>
      <w:bookmarkStart w:id="130" w:name="_Toc336002388"/>
      <w:bookmarkStart w:id="131" w:name="_Toc336006583"/>
      <w:bookmarkStart w:id="132" w:name="_Toc335730764"/>
      <w:bookmarkStart w:id="133" w:name="_Toc336000667"/>
      <w:bookmarkStart w:id="134" w:name="_Toc336002389"/>
      <w:bookmarkStart w:id="135" w:name="_Toc336006584"/>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439771D3" w14:textId="63B8E55E" w:rsidR="003E7DB0" w:rsidRPr="008A2C55" w:rsidRDefault="003E7DB0" w:rsidP="003C7DAD">
      <w:pPr>
        <w:pStyle w:val="EditorInstructions"/>
      </w:pPr>
      <w:r w:rsidRPr="00A26904">
        <w:rPr>
          <w:lang w:eastAsia="it-IT"/>
        </w:rPr>
        <w:t>Ad</w:t>
      </w:r>
      <w:r w:rsidRPr="008A2C55">
        <w:t>d the following ErrorCode in ITI TF</w:t>
      </w:r>
      <w:r w:rsidR="00926484" w:rsidRPr="008A2C55">
        <w:t>-3:</w:t>
      </w:r>
      <w:r w:rsidRPr="008A2C55">
        <w:t xml:space="preserve"> Table 4.2.4.1-</w:t>
      </w:r>
      <w:r w:rsidR="003E34C6" w:rsidRPr="008A2C55">
        <w:t>2</w:t>
      </w:r>
      <w:r w:rsidRPr="008A2C55">
        <w:t xml:space="preserve">: Error Codes </w:t>
      </w:r>
    </w:p>
    <w:p w14:paraId="23F69321" w14:textId="77777777" w:rsidR="003E7DB0" w:rsidRPr="00A26904" w:rsidRDefault="003E7DB0" w:rsidP="00EA4EA1">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112"/>
        <w:gridCol w:w="3417"/>
        <w:gridCol w:w="2073"/>
      </w:tblGrid>
      <w:tr w:rsidR="003E7DB0" w:rsidRPr="00A26904" w14:paraId="216619B9" w14:textId="77777777" w:rsidTr="00361F1C">
        <w:trPr>
          <w:cantSplit/>
          <w:trHeight w:val="740"/>
          <w:tblHeader/>
          <w:jc w:val="center"/>
        </w:trPr>
        <w:tc>
          <w:tcPr>
            <w:tcW w:w="4112" w:type="dxa"/>
            <w:shd w:val="pct15" w:color="auto" w:fill="FFFFFF"/>
            <w:vAlign w:val="center"/>
          </w:tcPr>
          <w:p w14:paraId="45772CE8" w14:textId="77777777" w:rsidR="003E7DB0" w:rsidRPr="00A26904" w:rsidRDefault="003E7DB0">
            <w:pPr>
              <w:pStyle w:val="TableEntryHeader"/>
            </w:pPr>
            <w:r w:rsidRPr="00A26904">
              <w:t>Error Code</w:t>
            </w:r>
            <w:r w:rsidRPr="00A26904">
              <w:rPr>
                <w:bCs/>
                <w:vertAlign w:val="superscript"/>
              </w:rPr>
              <w:t>1</w:t>
            </w:r>
          </w:p>
        </w:tc>
        <w:tc>
          <w:tcPr>
            <w:tcW w:w="3417" w:type="dxa"/>
            <w:shd w:val="pct15" w:color="auto" w:fill="FFFFFF"/>
            <w:vAlign w:val="center"/>
          </w:tcPr>
          <w:p w14:paraId="0802AAE8" w14:textId="77777777" w:rsidR="003E7DB0" w:rsidRPr="00A26904" w:rsidRDefault="003E7DB0">
            <w:pPr>
              <w:pStyle w:val="TableEntryHeader"/>
            </w:pPr>
            <w:r w:rsidRPr="00A26904">
              <w:t>Discussion</w:t>
            </w:r>
          </w:p>
        </w:tc>
        <w:tc>
          <w:tcPr>
            <w:tcW w:w="2073" w:type="dxa"/>
            <w:shd w:val="pct15" w:color="auto" w:fill="FFFFFF"/>
            <w:vAlign w:val="center"/>
          </w:tcPr>
          <w:p w14:paraId="69634BF6" w14:textId="289AEF52" w:rsidR="003E7DB0" w:rsidRPr="00A26904" w:rsidRDefault="003E7DB0" w:rsidP="008A2C55">
            <w:pPr>
              <w:pStyle w:val="TableEntryHeader"/>
              <w:rPr>
                <w:rFonts w:ascii="Times" w:hAnsi="Times"/>
                <w:kern w:val="28"/>
                <w:lang w:eastAsia="it-IT"/>
              </w:rPr>
            </w:pPr>
            <w:r w:rsidRPr="00A26904">
              <w:rPr>
                <w:rFonts w:cs="Arial"/>
                <w:bCs/>
                <w:lang w:eastAsia="it-IT"/>
              </w:rPr>
              <w:t xml:space="preserve">Transaction (See Note 1) </w:t>
            </w:r>
          </w:p>
        </w:tc>
      </w:tr>
      <w:tr w:rsidR="003E7DB0" w:rsidRPr="00A26904" w14:paraId="03EDB1BA" w14:textId="77777777" w:rsidTr="00361F1C">
        <w:trPr>
          <w:cantSplit/>
          <w:trHeight w:val="332"/>
          <w:jc w:val="center"/>
        </w:trPr>
        <w:tc>
          <w:tcPr>
            <w:tcW w:w="4112" w:type="dxa"/>
          </w:tcPr>
          <w:p w14:paraId="3E930DA9" w14:textId="5DB9C12B" w:rsidR="003E7DB0" w:rsidRPr="00A26904" w:rsidRDefault="002F2067" w:rsidP="00037595">
            <w:pPr>
              <w:pStyle w:val="TableEntry"/>
            </w:pPr>
            <w:r w:rsidRPr="00A26904">
              <w:rPr>
                <w:color w:val="000000"/>
              </w:rPr>
              <w:t>DocumentAccessNotAuthorized</w:t>
            </w:r>
          </w:p>
        </w:tc>
        <w:tc>
          <w:tcPr>
            <w:tcW w:w="3417" w:type="dxa"/>
          </w:tcPr>
          <w:p w14:paraId="2A7FF2C0" w14:textId="0BBCF8D2" w:rsidR="003E7DB0" w:rsidRPr="00A26904" w:rsidRDefault="003E7DB0" w:rsidP="003C7DAD">
            <w:pPr>
              <w:pStyle w:val="TableEntry"/>
            </w:pPr>
            <w:r w:rsidRPr="00A26904">
              <w:t xml:space="preserve">The document requested is not authorized to be disclosed to the </w:t>
            </w:r>
            <w:r w:rsidR="00674878" w:rsidRPr="00A26904">
              <w:t>R</w:t>
            </w:r>
            <w:r w:rsidRPr="00A26904">
              <w:t xml:space="preserve">equester </w:t>
            </w:r>
            <w:r w:rsidR="00674878" w:rsidRPr="00A26904">
              <w:t>E</w:t>
            </w:r>
            <w:r w:rsidRPr="00A26904">
              <w:t xml:space="preserve">ntity </w:t>
            </w:r>
          </w:p>
        </w:tc>
        <w:tc>
          <w:tcPr>
            <w:tcW w:w="2073" w:type="dxa"/>
          </w:tcPr>
          <w:p w14:paraId="099067E0" w14:textId="77777777" w:rsidR="003E7DB0" w:rsidRPr="00A26904" w:rsidRDefault="003E7DB0" w:rsidP="003C7DAD">
            <w:pPr>
              <w:pStyle w:val="TableEntry"/>
            </w:pPr>
            <w:r w:rsidRPr="00A26904">
              <w:t>RS</w:t>
            </w:r>
          </w:p>
        </w:tc>
      </w:tr>
    </w:tbl>
    <w:p w14:paraId="50C7ECA2" w14:textId="77777777" w:rsidR="003E7DB0" w:rsidRPr="00A26904" w:rsidRDefault="003E7DB0" w:rsidP="00EA4EA1">
      <w:pPr>
        <w:pStyle w:val="BodyText"/>
      </w:pPr>
    </w:p>
    <w:p w14:paraId="4829DFFE" w14:textId="7DED1040" w:rsidR="003E7DB0" w:rsidRPr="00A26904" w:rsidRDefault="003E7DB0" w:rsidP="00637509">
      <w:pPr>
        <w:pStyle w:val="BodyText"/>
      </w:pPr>
    </w:p>
    <w:p w14:paraId="7FB4627B" w14:textId="77777777" w:rsidR="003E7DB0" w:rsidRPr="00A26904" w:rsidRDefault="003E7DB0" w:rsidP="00993FF5">
      <w:pPr>
        <w:pStyle w:val="PartTitle"/>
      </w:pPr>
      <w:bookmarkStart w:id="136" w:name="_Toc13819160"/>
      <w:r w:rsidRPr="00A26904">
        <w:lastRenderedPageBreak/>
        <w:t>Volume 4 – National Extensions</w:t>
      </w:r>
      <w:bookmarkEnd w:id="136"/>
    </w:p>
    <w:p w14:paraId="46331879" w14:textId="77777777" w:rsidR="003E7DB0" w:rsidRPr="008A2C55" w:rsidRDefault="003E7DB0">
      <w:pPr>
        <w:pStyle w:val="BodyText"/>
      </w:pPr>
      <w:r w:rsidRPr="00D5090F">
        <w:t>Not applicable</w:t>
      </w:r>
    </w:p>
    <w:sectPr w:rsidR="003E7DB0" w:rsidRPr="008A2C55" w:rsidSect="007D257A">
      <w:headerReference w:type="default" r:id="rId20"/>
      <w:footerReference w:type="even" r:id="rId21"/>
      <w:footerReference w:type="default" r:id="rId22"/>
      <w:footerReference w:type="first" r:id="rId23"/>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F47FA" w14:textId="77777777" w:rsidR="0052086A" w:rsidRDefault="0052086A">
      <w:r>
        <w:separator/>
      </w:r>
    </w:p>
    <w:p w14:paraId="0089257B" w14:textId="77777777" w:rsidR="0052086A" w:rsidRDefault="0052086A"/>
  </w:endnote>
  <w:endnote w:type="continuationSeparator" w:id="0">
    <w:p w14:paraId="5906393E" w14:textId="77777777" w:rsidR="0052086A" w:rsidRDefault="0052086A">
      <w:r>
        <w:continuationSeparator/>
      </w:r>
    </w:p>
    <w:p w14:paraId="5ECEE3F7" w14:textId="77777777" w:rsidR="0052086A" w:rsidRDefault="00520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TimesNewRomanPSMT">
    <w:altName w:val="Times New Roman"/>
    <w:charset w:val="00"/>
    <w:family w:val="auto"/>
    <w:pitch w:val="default"/>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DF103" w14:textId="77777777" w:rsidR="00434258" w:rsidRDefault="004342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233F103" w14:textId="77777777" w:rsidR="00434258" w:rsidRDefault="00434258">
    <w:pPr>
      <w:pStyle w:val="Footer"/>
    </w:pPr>
  </w:p>
  <w:p w14:paraId="2F602012" w14:textId="77777777" w:rsidR="00434258" w:rsidRDefault="004342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A4F0" w14:textId="0E34A299" w:rsidR="00434258" w:rsidRDefault="00434258">
    <w:pPr>
      <w:pStyle w:val="Footer"/>
      <w:ind w:right="360"/>
    </w:pPr>
    <w:r>
      <w:t>___________________________________________________________________________</w:t>
    </w:r>
  </w:p>
  <w:p w14:paraId="10B36C99" w14:textId="7CB4893A" w:rsidR="00434258" w:rsidRDefault="00434258" w:rsidP="00597DB2">
    <w:pPr>
      <w:pStyle w:val="Footer"/>
      <w:ind w:right="360"/>
      <w:rPr>
        <w:sz w:val="20"/>
      </w:rPr>
    </w:pPr>
    <w:bookmarkStart w:id="137" w:name="_Toc473170355"/>
    <w:r>
      <w:rPr>
        <w:sz w:val="20"/>
      </w:rPr>
      <w:t>Rev. 1.4 – 2019-0</w:t>
    </w:r>
    <w:r w:rsidR="00F55C40">
      <w:rPr>
        <w:sz w:val="20"/>
      </w:rPr>
      <w:t>7-12</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2019: IHE International, Inc.</w:t>
    </w:r>
    <w:bookmarkEnd w:id="137"/>
  </w:p>
  <w:p w14:paraId="123FEA1D" w14:textId="0A0C7683" w:rsidR="00434258" w:rsidRDefault="00434258" w:rsidP="00361F1C">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C5138" w14:textId="350172C1" w:rsidR="00434258" w:rsidRDefault="00434258">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6C16A" w14:textId="77777777" w:rsidR="0052086A" w:rsidRDefault="0052086A">
      <w:r>
        <w:separator/>
      </w:r>
    </w:p>
    <w:p w14:paraId="12769F48" w14:textId="77777777" w:rsidR="0052086A" w:rsidRDefault="0052086A"/>
  </w:footnote>
  <w:footnote w:type="continuationSeparator" w:id="0">
    <w:p w14:paraId="22D862FE" w14:textId="77777777" w:rsidR="0052086A" w:rsidRDefault="0052086A">
      <w:r>
        <w:continuationSeparator/>
      </w:r>
    </w:p>
    <w:p w14:paraId="625A7161" w14:textId="77777777" w:rsidR="0052086A" w:rsidRDefault="0052086A"/>
  </w:footnote>
  <w:footnote w:id="1">
    <w:p w14:paraId="6CCF62E1" w14:textId="77777777" w:rsidR="00434258" w:rsidRDefault="00434258" w:rsidP="00E23B33">
      <w:pPr>
        <w:pStyle w:val="FootnoteText"/>
      </w:pPr>
      <w:r>
        <w:rPr>
          <w:rStyle w:val="FootnoteReference"/>
        </w:rPr>
        <w:footnoteRef/>
      </w:r>
      <w:r>
        <w:t xml:space="preserve"> HL7 </w:t>
      </w:r>
      <w:r w:rsidRPr="004A57F0">
        <w:t>is the registered trademark of Health Level Seven International.</w:t>
      </w:r>
    </w:p>
  </w:footnote>
  <w:footnote w:id="2">
    <w:p w14:paraId="45FC1799" w14:textId="77777777" w:rsidR="00434258" w:rsidRDefault="00434258" w:rsidP="00E23B33">
      <w:pPr>
        <w:pStyle w:val="FootnoteText"/>
      </w:pPr>
      <w:r>
        <w:rPr>
          <w:rStyle w:val="FootnoteReference"/>
        </w:rPr>
        <w:footnoteRef/>
      </w:r>
      <w:r>
        <w:t xml:space="preserve"> </w:t>
      </w:r>
      <w:r w:rsidRPr="004A57F0">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21DF7" w14:textId="3B620A64" w:rsidR="00434258" w:rsidRDefault="00434258">
    <w:pPr>
      <w:pStyle w:val="Header"/>
    </w:pPr>
    <w:r>
      <w:t xml:space="preserve">IHE IT Infrastructure Technical Framework Supplement – Secure Retrieve (SeR) </w:t>
    </w:r>
    <w:r>
      <w:br/>
      <w:t>______________________________________________________________________________</w:t>
    </w:r>
  </w:p>
  <w:p w14:paraId="59C75821" w14:textId="77777777" w:rsidR="00434258" w:rsidRDefault="004342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502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5D19E8"/>
    <w:multiLevelType w:val="hybridMultilevel"/>
    <w:tmpl w:val="039E3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06A1CEE"/>
    <w:multiLevelType w:val="hybridMultilevel"/>
    <w:tmpl w:val="0DF6DA28"/>
    <w:lvl w:ilvl="0" w:tplc="0410000F">
      <w:start w:val="1"/>
      <w:numFmt w:val="decimal"/>
      <w:lvlText w:val="%1."/>
      <w:lvlJc w:val="left"/>
      <w:pPr>
        <w:ind w:left="720" w:hanging="360"/>
      </w:pPr>
      <w:rPr>
        <w:rFonts w:cs="Times New Roman"/>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3" w15:restartNumberingAfterBreak="0">
    <w:nsid w:val="05A820A7"/>
    <w:multiLevelType w:val="hybridMultilevel"/>
    <w:tmpl w:val="B1BE33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003645B"/>
    <w:multiLevelType w:val="hybridMultilevel"/>
    <w:tmpl w:val="8BEEA0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17026FF"/>
    <w:multiLevelType w:val="hybridMultilevel"/>
    <w:tmpl w:val="261AF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5563CC9"/>
    <w:multiLevelType w:val="hybridMultilevel"/>
    <w:tmpl w:val="4384834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FA2503D"/>
    <w:multiLevelType w:val="hybridMultilevel"/>
    <w:tmpl w:val="D30AB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475798"/>
    <w:multiLevelType w:val="hybridMultilevel"/>
    <w:tmpl w:val="40EE68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1B842F0"/>
    <w:multiLevelType w:val="hybridMultilevel"/>
    <w:tmpl w:val="79A29C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28E63AA5"/>
    <w:multiLevelType w:val="hybridMultilevel"/>
    <w:tmpl w:val="264C7B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9624562"/>
    <w:multiLevelType w:val="multilevel"/>
    <w:tmpl w:val="FFEA7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E91B12"/>
    <w:multiLevelType w:val="hybridMultilevel"/>
    <w:tmpl w:val="924271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2CF917F7"/>
    <w:multiLevelType w:val="hybridMultilevel"/>
    <w:tmpl w:val="C804C34A"/>
    <w:lvl w:ilvl="0" w:tplc="0410000F">
      <w:start w:val="1"/>
      <w:numFmt w:val="decimal"/>
      <w:lvlText w:val="%1."/>
      <w:lvlJc w:val="left"/>
      <w:pPr>
        <w:ind w:left="720" w:hanging="360"/>
      </w:pPr>
      <w:rPr>
        <w:rFonts w:cs="Times New Roman"/>
      </w:rPr>
    </w:lvl>
    <w:lvl w:ilvl="1" w:tplc="0410000F">
      <w:start w:val="1"/>
      <w:numFmt w:val="decimal"/>
      <w:lvlText w:val="%2."/>
      <w:lvlJc w:val="left"/>
      <w:pPr>
        <w:ind w:left="1440" w:hanging="360"/>
      </w:pPr>
      <w:rPr>
        <w:rFonts w:cs="Times New Roman"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4" w15:restartNumberingAfterBreak="0">
    <w:nsid w:val="2E164555"/>
    <w:multiLevelType w:val="hybridMultilevel"/>
    <w:tmpl w:val="1F1CBCA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33B846CE"/>
    <w:multiLevelType w:val="hybridMultilevel"/>
    <w:tmpl w:val="337A4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4490C94"/>
    <w:multiLevelType w:val="hybridMultilevel"/>
    <w:tmpl w:val="E3360C06"/>
    <w:lvl w:ilvl="0" w:tplc="04100001">
      <w:start w:val="1"/>
      <w:numFmt w:val="bullet"/>
      <w:lvlText w:val=""/>
      <w:lvlJc w:val="left"/>
      <w:pPr>
        <w:ind w:left="784" w:hanging="360"/>
      </w:pPr>
      <w:rPr>
        <w:rFonts w:ascii="Symbol" w:hAnsi="Symbol" w:hint="default"/>
      </w:rPr>
    </w:lvl>
    <w:lvl w:ilvl="1" w:tplc="04100003" w:tentative="1">
      <w:start w:val="1"/>
      <w:numFmt w:val="bullet"/>
      <w:lvlText w:val="o"/>
      <w:lvlJc w:val="left"/>
      <w:pPr>
        <w:ind w:left="1504" w:hanging="360"/>
      </w:pPr>
      <w:rPr>
        <w:rFonts w:ascii="Courier New" w:hAnsi="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27" w15:restartNumberingAfterBreak="0">
    <w:nsid w:val="34F975ED"/>
    <w:multiLevelType w:val="hybridMultilevel"/>
    <w:tmpl w:val="93A22C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80310CD"/>
    <w:multiLevelType w:val="hybridMultilevel"/>
    <w:tmpl w:val="9D58DE6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3C194CF8"/>
    <w:multiLevelType w:val="hybridMultilevel"/>
    <w:tmpl w:val="16E8012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3DB6407D"/>
    <w:multiLevelType w:val="hybridMultilevel"/>
    <w:tmpl w:val="84E25A26"/>
    <w:lvl w:ilvl="0" w:tplc="04100001">
      <w:start w:val="1"/>
      <w:numFmt w:val="bullet"/>
      <w:lvlText w:val=""/>
      <w:lvlJc w:val="left"/>
      <w:pPr>
        <w:ind w:left="1136" w:hanging="360"/>
      </w:pPr>
      <w:rPr>
        <w:rFonts w:ascii="Symbol" w:hAnsi="Symbol" w:hint="default"/>
      </w:rPr>
    </w:lvl>
    <w:lvl w:ilvl="1" w:tplc="04100003" w:tentative="1">
      <w:start w:val="1"/>
      <w:numFmt w:val="bullet"/>
      <w:lvlText w:val="o"/>
      <w:lvlJc w:val="left"/>
      <w:pPr>
        <w:ind w:left="1856" w:hanging="360"/>
      </w:pPr>
      <w:rPr>
        <w:rFonts w:ascii="Courier New" w:hAnsi="Courier New" w:hint="default"/>
      </w:rPr>
    </w:lvl>
    <w:lvl w:ilvl="2" w:tplc="04100005" w:tentative="1">
      <w:start w:val="1"/>
      <w:numFmt w:val="bullet"/>
      <w:lvlText w:val=""/>
      <w:lvlJc w:val="left"/>
      <w:pPr>
        <w:ind w:left="2576" w:hanging="360"/>
      </w:pPr>
      <w:rPr>
        <w:rFonts w:ascii="Wingdings" w:hAnsi="Wingdings" w:hint="default"/>
      </w:rPr>
    </w:lvl>
    <w:lvl w:ilvl="3" w:tplc="04100001" w:tentative="1">
      <w:start w:val="1"/>
      <w:numFmt w:val="bullet"/>
      <w:lvlText w:val=""/>
      <w:lvlJc w:val="left"/>
      <w:pPr>
        <w:ind w:left="3296" w:hanging="360"/>
      </w:pPr>
      <w:rPr>
        <w:rFonts w:ascii="Symbol" w:hAnsi="Symbol" w:hint="default"/>
      </w:rPr>
    </w:lvl>
    <w:lvl w:ilvl="4" w:tplc="04100003" w:tentative="1">
      <w:start w:val="1"/>
      <w:numFmt w:val="bullet"/>
      <w:lvlText w:val="o"/>
      <w:lvlJc w:val="left"/>
      <w:pPr>
        <w:ind w:left="4016" w:hanging="360"/>
      </w:pPr>
      <w:rPr>
        <w:rFonts w:ascii="Courier New" w:hAnsi="Courier New" w:hint="default"/>
      </w:rPr>
    </w:lvl>
    <w:lvl w:ilvl="5" w:tplc="04100005" w:tentative="1">
      <w:start w:val="1"/>
      <w:numFmt w:val="bullet"/>
      <w:lvlText w:val=""/>
      <w:lvlJc w:val="left"/>
      <w:pPr>
        <w:ind w:left="4736" w:hanging="360"/>
      </w:pPr>
      <w:rPr>
        <w:rFonts w:ascii="Wingdings" w:hAnsi="Wingdings" w:hint="default"/>
      </w:rPr>
    </w:lvl>
    <w:lvl w:ilvl="6" w:tplc="04100001" w:tentative="1">
      <w:start w:val="1"/>
      <w:numFmt w:val="bullet"/>
      <w:lvlText w:val=""/>
      <w:lvlJc w:val="left"/>
      <w:pPr>
        <w:ind w:left="5456" w:hanging="360"/>
      </w:pPr>
      <w:rPr>
        <w:rFonts w:ascii="Symbol" w:hAnsi="Symbol" w:hint="default"/>
      </w:rPr>
    </w:lvl>
    <w:lvl w:ilvl="7" w:tplc="04100003" w:tentative="1">
      <w:start w:val="1"/>
      <w:numFmt w:val="bullet"/>
      <w:lvlText w:val="o"/>
      <w:lvlJc w:val="left"/>
      <w:pPr>
        <w:ind w:left="6176" w:hanging="360"/>
      </w:pPr>
      <w:rPr>
        <w:rFonts w:ascii="Courier New" w:hAnsi="Courier New" w:hint="default"/>
      </w:rPr>
    </w:lvl>
    <w:lvl w:ilvl="8" w:tplc="04100005" w:tentative="1">
      <w:start w:val="1"/>
      <w:numFmt w:val="bullet"/>
      <w:lvlText w:val=""/>
      <w:lvlJc w:val="left"/>
      <w:pPr>
        <w:ind w:left="6896" w:hanging="360"/>
      </w:pPr>
      <w:rPr>
        <w:rFonts w:ascii="Wingdings" w:hAnsi="Wingdings" w:hint="default"/>
      </w:rPr>
    </w:lvl>
  </w:abstractNum>
  <w:abstractNum w:abstractNumId="31" w15:restartNumberingAfterBreak="0">
    <w:nsid w:val="41D3054F"/>
    <w:multiLevelType w:val="hybridMultilevel"/>
    <w:tmpl w:val="B4B28FB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32" w15:restartNumberingAfterBreak="0">
    <w:nsid w:val="4AA73F73"/>
    <w:multiLevelType w:val="hybridMultilevel"/>
    <w:tmpl w:val="C1406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557FCA"/>
    <w:multiLevelType w:val="hybridMultilevel"/>
    <w:tmpl w:val="BA8873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59596D30"/>
    <w:multiLevelType w:val="hybridMultilevel"/>
    <w:tmpl w:val="42C61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263596"/>
    <w:multiLevelType w:val="hybridMultilevel"/>
    <w:tmpl w:val="18CEE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6A62BE"/>
    <w:multiLevelType w:val="multilevel"/>
    <w:tmpl w:val="EC80875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8"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34509AD"/>
    <w:multiLevelType w:val="hybridMultilevel"/>
    <w:tmpl w:val="BC244A7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40" w15:restartNumberingAfterBreak="0">
    <w:nsid w:val="658B5547"/>
    <w:multiLevelType w:val="hybridMultilevel"/>
    <w:tmpl w:val="9AD8E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7DB0718"/>
    <w:multiLevelType w:val="hybridMultilevel"/>
    <w:tmpl w:val="BA524EFE"/>
    <w:lvl w:ilvl="0" w:tplc="0409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8997105"/>
    <w:multiLevelType w:val="hybridMultilevel"/>
    <w:tmpl w:val="2DF0D444"/>
    <w:lvl w:ilvl="0" w:tplc="0410000F">
      <w:start w:val="1"/>
      <w:numFmt w:val="decimal"/>
      <w:lvlText w:val="%1."/>
      <w:lvlJc w:val="left"/>
      <w:pPr>
        <w:ind w:left="720" w:hanging="360"/>
      </w:pPr>
      <w:rPr>
        <w:rFonts w:cs="Times New Roman"/>
      </w:r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3" w15:restartNumberingAfterBreak="0">
    <w:nsid w:val="6BA15E74"/>
    <w:multiLevelType w:val="hybridMultilevel"/>
    <w:tmpl w:val="A2F66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BF731DF"/>
    <w:multiLevelType w:val="hybridMultilevel"/>
    <w:tmpl w:val="CB701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7"/>
  </w:num>
  <w:num w:numId="13">
    <w:abstractNumId w:val="6"/>
  </w:num>
  <w:num w:numId="14">
    <w:abstractNumId w:val="8"/>
  </w:num>
  <w:num w:numId="15">
    <w:abstractNumId w:val="3"/>
  </w:num>
  <w:num w:numId="16">
    <w:abstractNumId w:val="2"/>
  </w:num>
  <w:num w:numId="17">
    <w:abstractNumId w:val="1"/>
  </w:num>
  <w:num w:numId="18">
    <w:abstractNumId w:val="0"/>
  </w:num>
  <w:num w:numId="19">
    <w:abstractNumId w:val="5"/>
  </w:num>
  <w:num w:numId="20">
    <w:abstractNumId w:val="4"/>
  </w:num>
  <w:num w:numId="21">
    <w:abstractNumId w:val="45"/>
  </w:num>
  <w:num w:numId="22">
    <w:abstractNumId w:val="37"/>
  </w:num>
  <w:num w:numId="23">
    <w:abstractNumId w:val="23"/>
  </w:num>
  <w:num w:numId="24">
    <w:abstractNumId w:val="24"/>
  </w:num>
  <w:num w:numId="25">
    <w:abstractNumId w:val="18"/>
  </w:num>
  <w:num w:numId="26">
    <w:abstractNumId w:val="31"/>
  </w:num>
  <w:num w:numId="27">
    <w:abstractNumId w:val="13"/>
  </w:num>
  <w:num w:numId="28">
    <w:abstractNumId w:val="12"/>
  </w:num>
  <w:num w:numId="29">
    <w:abstractNumId w:val="41"/>
  </w:num>
  <w:num w:numId="30">
    <w:abstractNumId w:val="11"/>
  </w:num>
  <w:num w:numId="31">
    <w:abstractNumId w:val="42"/>
  </w:num>
  <w:num w:numId="32">
    <w:abstractNumId w:val="44"/>
  </w:num>
  <w:num w:numId="33">
    <w:abstractNumId w:val="33"/>
  </w:num>
  <w:num w:numId="34">
    <w:abstractNumId w:val="27"/>
  </w:num>
  <w:num w:numId="35">
    <w:abstractNumId w:val="26"/>
  </w:num>
  <w:num w:numId="36">
    <w:abstractNumId w:val="30"/>
  </w:num>
  <w:num w:numId="37">
    <w:abstractNumId w:val="22"/>
  </w:num>
  <w:num w:numId="38">
    <w:abstractNumId w:val="28"/>
  </w:num>
  <w:num w:numId="39">
    <w:abstractNumId w:val="29"/>
  </w:num>
  <w:num w:numId="40">
    <w:abstractNumId w:val="15"/>
  </w:num>
  <w:num w:numId="41">
    <w:abstractNumId w:val="38"/>
  </w:num>
  <w:num w:numId="42">
    <w:abstractNumId w:val="36"/>
  </w:num>
  <w:num w:numId="43">
    <w:abstractNumId w:val="3"/>
    <w:lvlOverride w:ilvl="0">
      <w:startOverride w:val="1"/>
    </w:lvlOverride>
  </w:num>
  <w:num w:numId="44">
    <w:abstractNumId w:val="43"/>
  </w:num>
  <w:num w:numId="45">
    <w:abstractNumId w:val="14"/>
  </w:num>
  <w:num w:numId="46">
    <w:abstractNumId w:val="35"/>
  </w:num>
  <w:num w:numId="47">
    <w:abstractNumId w:val="17"/>
  </w:num>
  <w:num w:numId="48">
    <w:abstractNumId w:val="32"/>
  </w:num>
  <w:num w:numId="49">
    <w:abstractNumId w:val="40"/>
  </w:num>
  <w:num w:numId="50">
    <w:abstractNumId w:val="25"/>
  </w:num>
  <w:num w:numId="51">
    <w:abstractNumId w:val="39"/>
  </w:num>
  <w:num w:numId="52">
    <w:abstractNumId w:val="21"/>
  </w:num>
  <w:num w:numId="53">
    <w:abstractNumId w:val="10"/>
  </w:num>
  <w:num w:numId="54">
    <w:abstractNumId w:val="16"/>
  </w:num>
  <w:num w:numId="55">
    <w:abstractNumId w:val="3"/>
  </w:num>
  <w:num w:numId="56">
    <w:abstractNumId w:val="19"/>
  </w:num>
  <w:num w:numId="57">
    <w:abstractNumId w:val="34"/>
  </w:num>
  <w:num w:numId="58">
    <w:abstractNumId w:val="2"/>
  </w:num>
  <w:num w:numId="59">
    <w:abstractNumId w:val="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8"/>
  </w:num>
  <w:num w:numId="67">
    <w:abstractNumId w:val="3"/>
  </w:num>
  <w:num w:numId="68">
    <w:abstractNumId w:val="2"/>
  </w:num>
  <w:num w:numId="69">
    <w:abstractNumId w:val="1"/>
  </w:num>
  <w:num w:numId="70">
    <w:abstractNumId w:val="0"/>
  </w:num>
  <w:num w:numId="71">
    <w:abstractNumId w:val="2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304"/>
    <w:rsid w:val="00001E17"/>
    <w:rsid w:val="00002D34"/>
    <w:rsid w:val="000030DD"/>
    <w:rsid w:val="0000327F"/>
    <w:rsid w:val="00006C7E"/>
    <w:rsid w:val="00007967"/>
    <w:rsid w:val="000121FB"/>
    <w:rsid w:val="000125FF"/>
    <w:rsid w:val="00012E51"/>
    <w:rsid w:val="00013370"/>
    <w:rsid w:val="00014EB2"/>
    <w:rsid w:val="00016250"/>
    <w:rsid w:val="000174CB"/>
    <w:rsid w:val="00017526"/>
    <w:rsid w:val="000179D8"/>
    <w:rsid w:val="00017E09"/>
    <w:rsid w:val="00020FE0"/>
    <w:rsid w:val="000212A3"/>
    <w:rsid w:val="000225C1"/>
    <w:rsid w:val="00024BCD"/>
    <w:rsid w:val="00026D99"/>
    <w:rsid w:val="0002704D"/>
    <w:rsid w:val="00030617"/>
    <w:rsid w:val="000347E5"/>
    <w:rsid w:val="00036174"/>
    <w:rsid w:val="00036347"/>
    <w:rsid w:val="00037595"/>
    <w:rsid w:val="000407D6"/>
    <w:rsid w:val="0004144C"/>
    <w:rsid w:val="00041E95"/>
    <w:rsid w:val="0004237A"/>
    <w:rsid w:val="00046C1F"/>
    <w:rsid w:val="00046F36"/>
    <w:rsid w:val="000470A5"/>
    <w:rsid w:val="00047645"/>
    <w:rsid w:val="000476FB"/>
    <w:rsid w:val="0004799A"/>
    <w:rsid w:val="000514E1"/>
    <w:rsid w:val="000521CC"/>
    <w:rsid w:val="0005577A"/>
    <w:rsid w:val="00055EBA"/>
    <w:rsid w:val="00056860"/>
    <w:rsid w:val="00056F1E"/>
    <w:rsid w:val="00060D78"/>
    <w:rsid w:val="000622EE"/>
    <w:rsid w:val="00063693"/>
    <w:rsid w:val="0006653D"/>
    <w:rsid w:val="00070847"/>
    <w:rsid w:val="000717A7"/>
    <w:rsid w:val="00071AF2"/>
    <w:rsid w:val="000735D9"/>
    <w:rsid w:val="000743E6"/>
    <w:rsid w:val="00077324"/>
    <w:rsid w:val="00077EA0"/>
    <w:rsid w:val="000803BB"/>
    <w:rsid w:val="000807AC"/>
    <w:rsid w:val="000820D5"/>
    <w:rsid w:val="00082F2B"/>
    <w:rsid w:val="00086D80"/>
    <w:rsid w:val="00087187"/>
    <w:rsid w:val="0008781D"/>
    <w:rsid w:val="00087DFD"/>
    <w:rsid w:val="0009205B"/>
    <w:rsid w:val="00094061"/>
    <w:rsid w:val="000947D7"/>
    <w:rsid w:val="00094D73"/>
    <w:rsid w:val="00094EF9"/>
    <w:rsid w:val="00096A8D"/>
    <w:rsid w:val="00096C35"/>
    <w:rsid w:val="000A3787"/>
    <w:rsid w:val="000A48F6"/>
    <w:rsid w:val="000A53C7"/>
    <w:rsid w:val="000A7459"/>
    <w:rsid w:val="000B2FAE"/>
    <w:rsid w:val="000B30FF"/>
    <w:rsid w:val="000B699D"/>
    <w:rsid w:val="000B7C0A"/>
    <w:rsid w:val="000B7D4C"/>
    <w:rsid w:val="000C2FD1"/>
    <w:rsid w:val="000C3556"/>
    <w:rsid w:val="000C5467"/>
    <w:rsid w:val="000C6C15"/>
    <w:rsid w:val="000C6E55"/>
    <w:rsid w:val="000D006E"/>
    <w:rsid w:val="000D06F4"/>
    <w:rsid w:val="000D12FE"/>
    <w:rsid w:val="000D1750"/>
    <w:rsid w:val="000D244A"/>
    <w:rsid w:val="000D2487"/>
    <w:rsid w:val="000D6055"/>
    <w:rsid w:val="000D6296"/>
    <w:rsid w:val="000D6321"/>
    <w:rsid w:val="000D6F01"/>
    <w:rsid w:val="000D711C"/>
    <w:rsid w:val="000E0890"/>
    <w:rsid w:val="000E1CF4"/>
    <w:rsid w:val="000E240D"/>
    <w:rsid w:val="000E729B"/>
    <w:rsid w:val="000E7F9E"/>
    <w:rsid w:val="000F13F5"/>
    <w:rsid w:val="000F36D7"/>
    <w:rsid w:val="000F446B"/>
    <w:rsid w:val="000F5C65"/>
    <w:rsid w:val="000F613A"/>
    <w:rsid w:val="000F6D26"/>
    <w:rsid w:val="000F7B41"/>
    <w:rsid w:val="001000F6"/>
    <w:rsid w:val="0010016D"/>
    <w:rsid w:val="001019A5"/>
    <w:rsid w:val="00103C0E"/>
    <w:rsid w:val="00104BE6"/>
    <w:rsid w:val="00104D3E"/>
    <w:rsid w:val="001055CB"/>
    <w:rsid w:val="00110311"/>
    <w:rsid w:val="001115F5"/>
    <w:rsid w:val="00111CBC"/>
    <w:rsid w:val="0011215A"/>
    <w:rsid w:val="001124EF"/>
    <w:rsid w:val="00112922"/>
    <w:rsid w:val="001134EB"/>
    <w:rsid w:val="00114040"/>
    <w:rsid w:val="00115142"/>
    <w:rsid w:val="00115A0F"/>
    <w:rsid w:val="0011678A"/>
    <w:rsid w:val="00117DD7"/>
    <w:rsid w:val="001205CA"/>
    <w:rsid w:val="00121B7C"/>
    <w:rsid w:val="00123203"/>
    <w:rsid w:val="001236E6"/>
    <w:rsid w:val="00123910"/>
    <w:rsid w:val="00123FD5"/>
    <w:rsid w:val="001253AA"/>
    <w:rsid w:val="00125F42"/>
    <w:rsid w:val="001263B9"/>
    <w:rsid w:val="00126A38"/>
    <w:rsid w:val="00126A71"/>
    <w:rsid w:val="00131F2F"/>
    <w:rsid w:val="00135A21"/>
    <w:rsid w:val="00137797"/>
    <w:rsid w:val="00137C98"/>
    <w:rsid w:val="001407FB"/>
    <w:rsid w:val="0014275F"/>
    <w:rsid w:val="0014308D"/>
    <w:rsid w:val="001439BB"/>
    <w:rsid w:val="00143AD7"/>
    <w:rsid w:val="00143D5B"/>
    <w:rsid w:val="001453CC"/>
    <w:rsid w:val="00145E46"/>
    <w:rsid w:val="0014617D"/>
    <w:rsid w:val="0014647D"/>
    <w:rsid w:val="00147A61"/>
    <w:rsid w:val="00147F29"/>
    <w:rsid w:val="00150B3C"/>
    <w:rsid w:val="00151D71"/>
    <w:rsid w:val="00152B1C"/>
    <w:rsid w:val="00153337"/>
    <w:rsid w:val="00154B7B"/>
    <w:rsid w:val="00155127"/>
    <w:rsid w:val="001558DD"/>
    <w:rsid w:val="001579E7"/>
    <w:rsid w:val="001606A7"/>
    <w:rsid w:val="00160A38"/>
    <w:rsid w:val="00161A6B"/>
    <w:rsid w:val="001622E4"/>
    <w:rsid w:val="00162835"/>
    <w:rsid w:val="0016297E"/>
    <w:rsid w:val="00165DAE"/>
    <w:rsid w:val="0016666C"/>
    <w:rsid w:val="00167B95"/>
    <w:rsid w:val="00167DB7"/>
    <w:rsid w:val="00170ED0"/>
    <w:rsid w:val="00171878"/>
    <w:rsid w:val="00172606"/>
    <w:rsid w:val="001757FE"/>
    <w:rsid w:val="0017698E"/>
    <w:rsid w:val="001803BD"/>
    <w:rsid w:val="0018043C"/>
    <w:rsid w:val="00183807"/>
    <w:rsid w:val="00183E56"/>
    <w:rsid w:val="00186DAB"/>
    <w:rsid w:val="00186F66"/>
    <w:rsid w:val="00187E92"/>
    <w:rsid w:val="00191B91"/>
    <w:rsid w:val="00191E57"/>
    <w:rsid w:val="00192810"/>
    <w:rsid w:val="001946F4"/>
    <w:rsid w:val="0019731A"/>
    <w:rsid w:val="001A2293"/>
    <w:rsid w:val="001A2F4A"/>
    <w:rsid w:val="001A7247"/>
    <w:rsid w:val="001A7C4C"/>
    <w:rsid w:val="001B2B50"/>
    <w:rsid w:val="001B463C"/>
    <w:rsid w:val="001B54BC"/>
    <w:rsid w:val="001B5502"/>
    <w:rsid w:val="001B66C9"/>
    <w:rsid w:val="001C0259"/>
    <w:rsid w:val="001C1DF7"/>
    <w:rsid w:val="001C4820"/>
    <w:rsid w:val="001C6BF1"/>
    <w:rsid w:val="001C7556"/>
    <w:rsid w:val="001D0E6D"/>
    <w:rsid w:val="001D15C5"/>
    <w:rsid w:val="001D1619"/>
    <w:rsid w:val="001D33EC"/>
    <w:rsid w:val="001D3907"/>
    <w:rsid w:val="001D640F"/>
    <w:rsid w:val="001D6BB3"/>
    <w:rsid w:val="001E1210"/>
    <w:rsid w:val="001E206E"/>
    <w:rsid w:val="001E48BA"/>
    <w:rsid w:val="001E615F"/>
    <w:rsid w:val="001E62C3"/>
    <w:rsid w:val="001F0854"/>
    <w:rsid w:val="001F2CF8"/>
    <w:rsid w:val="001F5827"/>
    <w:rsid w:val="001F6755"/>
    <w:rsid w:val="001F68C9"/>
    <w:rsid w:val="001F787E"/>
    <w:rsid w:val="001F7A35"/>
    <w:rsid w:val="00201480"/>
    <w:rsid w:val="00202174"/>
    <w:rsid w:val="00202AC6"/>
    <w:rsid w:val="00202B29"/>
    <w:rsid w:val="00203588"/>
    <w:rsid w:val="002040DD"/>
    <w:rsid w:val="0020453A"/>
    <w:rsid w:val="00204BC7"/>
    <w:rsid w:val="00205601"/>
    <w:rsid w:val="00207571"/>
    <w:rsid w:val="00207816"/>
    <w:rsid w:val="00207868"/>
    <w:rsid w:val="002078F7"/>
    <w:rsid w:val="002173E6"/>
    <w:rsid w:val="00217997"/>
    <w:rsid w:val="00221AC2"/>
    <w:rsid w:val="00222533"/>
    <w:rsid w:val="0022261E"/>
    <w:rsid w:val="002228DB"/>
    <w:rsid w:val="0022352C"/>
    <w:rsid w:val="002279B6"/>
    <w:rsid w:val="00230219"/>
    <w:rsid w:val="002322FF"/>
    <w:rsid w:val="002343E7"/>
    <w:rsid w:val="00234BE4"/>
    <w:rsid w:val="00235CAB"/>
    <w:rsid w:val="00236BB8"/>
    <w:rsid w:val="0023732B"/>
    <w:rsid w:val="00240B41"/>
    <w:rsid w:val="00247A3E"/>
    <w:rsid w:val="00250A37"/>
    <w:rsid w:val="002548E5"/>
    <w:rsid w:val="00255462"/>
    <w:rsid w:val="00255821"/>
    <w:rsid w:val="00256149"/>
    <w:rsid w:val="00256665"/>
    <w:rsid w:val="0025769A"/>
    <w:rsid w:val="0026413A"/>
    <w:rsid w:val="002650AD"/>
    <w:rsid w:val="00265EE2"/>
    <w:rsid w:val="002670D2"/>
    <w:rsid w:val="0026771A"/>
    <w:rsid w:val="00270EBB"/>
    <w:rsid w:val="002711CC"/>
    <w:rsid w:val="00271C47"/>
    <w:rsid w:val="00272440"/>
    <w:rsid w:val="002756A6"/>
    <w:rsid w:val="00276E85"/>
    <w:rsid w:val="002809E6"/>
    <w:rsid w:val="00280C05"/>
    <w:rsid w:val="00283808"/>
    <w:rsid w:val="002856BC"/>
    <w:rsid w:val="00286433"/>
    <w:rsid w:val="002869E8"/>
    <w:rsid w:val="00291725"/>
    <w:rsid w:val="00291ECC"/>
    <w:rsid w:val="002922B2"/>
    <w:rsid w:val="00293166"/>
    <w:rsid w:val="00293CF1"/>
    <w:rsid w:val="00294C1F"/>
    <w:rsid w:val="00296592"/>
    <w:rsid w:val="002A4C2E"/>
    <w:rsid w:val="002A6F5B"/>
    <w:rsid w:val="002B4844"/>
    <w:rsid w:val="002B5C8B"/>
    <w:rsid w:val="002B5D22"/>
    <w:rsid w:val="002B5E1E"/>
    <w:rsid w:val="002B6BBA"/>
    <w:rsid w:val="002C03C1"/>
    <w:rsid w:val="002C18A8"/>
    <w:rsid w:val="002C4FAC"/>
    <w:rsid w:val="002C56B2"/>
    <w:rsid w:val="002C5E90"/>
    <w:rsid w:val="002D2714"/>
    <w:rsid w:val="002D39E8"/>
    <w:rsid w:val="002D43BB"/>
    <w:rsid w:val="002D5A5D"/>
    <w:rsid w:val="002D5B69"/>
    <w:rsid w:val="002E0896"/>
    <w:rsid w:val="002E1AEE"/>
    <w:rsid w:val="002E1F1F"/>
    <w:rsid w:val="002E2AE3"/>
    <w:rsid w:val="002E5F41"/>
    <w:rsid w:val="002F051F"/>
    <w:rsid w:val="002F076A"/>
    <w:rsid w:val="002F1C6D"/>
    <w:rsid w:val="002F2067"/>
    <w:rsid w:val="002F3024"/>
    <w:rsid w:val="002F7247"/>
    <w:rsid w:val="003016CB"/>
    <w:rsid w:val="00301CE8"/>
    <w:rsid w:val="003026CE"/>
    <w:rsid w:val="00303C5F"/>
    <w:rsid w:val="00303E20"/>
    <w:rsid w:val="00303E74"/>
    <w:rsid w:val="003041BF"/>
    <w:rsid w:val="003045FB"/>
    <w:rsid w:val="00305677"/>
    <w:rsid w:val="0030658D"/>
    <w:rsid w:val="0031231B"/>
    <w:rsid w:val="00315F53"/>
    <w:rsid w:val="00316247"/>
    <w:rsid w:val="00317920"/>
    <w:rsid w:val="0032060B"/>
    <w:rsid w:val="00323461"/>
    <w:rsid w:val="0032600B"/>
    <w:rsid w:val="00331D96"/>
    <w:rsid w:val="00335554"/>
    <w:rsid w:val="00337599"/>
    <w:rsid w:val="003375BB"/>
    <w:rsid w:val="00337987"/>
    <w:rsid w:val="00340176"/>
    <w:rsid w:val="0034214F"/>
    <w:rsid w:val="00342446"/>
    <w:rsid w:val="003424DA"/>
    <w:rsid w:val="003432DC"/>
    <w:rsid w:val="00344E8B"/>
    <w:rsid w:val="003455DC"/>
    <w:rsid w:val="00346314"/>
    <w:rsid w:val="00346BB8"/>
    <w:rsid w:val="00347F5D"/>
    <w:rsid w:val="00352784"/>
    <w:rsid w:val="00352C28"/>
    <w:rsid w:val="00355AF9"/>
    <w:rsid w:val="003577C8"/>
    <w:rsid w:val="003579DA"/>
    <w:rsid w:val="003601BA"/>
    <w:rsid w:val="003601D3"/>
    <w:rsid w:val="003602DC"/>
    <w:rsid w:val="00361F12"/>
    <w:rsid w:val="00361F1C"/>
    <w:rsid w:val="00361F9E"/>
    <w:rsid w:val="00363069"/>
    <w:rsid w:val="00364D57"/>
    <w:rsid w:val="0036514D"/>
    <w:rsid w:val="003651D9"/>
    <w:rsid w:val="00370B52"/>
    <w:rsid w:val="0037182C"/>
    <w:rsid w:val="00374B3E"/>
    <w:rsid w:val="00375274"/>
    <w:rsid w:val="003811C0"/>
    <w:rsid w:val="00383D4E"/>
    <w:rsid w:val="0038429E"/>
    <w:rsid w:val="003921A0"/>
    <w:rsid w:val="00394B13"/>
    <w:rsid w:val="00394D16"/>
    <w:rsid w:val="003959F3"/>
    <w:rsid w:val="00395E4B"/>
    <w:rsid w:val="00397408"/>
    <w:rsid w:val="003A09FE"/>
    <w:rsid w:val="003A512C"/>
    <w:rsid w:val="003A647C"/>
    <w:rsid w:val="003A709F"/>
    <w:rsid w:val="003B24BD"/>
    <w:rsid w:val="003B2A2B"/>
    <w:rsid w:val="003B2A3A"/>
    <w:rsid w:val="003B2C22"/>
    <w:rsid w:val="003B30C8"/>
    <w:rsid w:val="003B40CC"/>
    <w:rsid w:val="003B544D"/>
    <w:rsid w:val="003B5BDE"/>
    <w:rsid w:val="003B70A2"/>
    <w:rsid w:val="003B7FFA"/>
    <w:rsid w:val="003C19C0"/>
    <w:rsid w:val="003C582E"/>
    <w:rsid w:val="003C5ED8"/>
    <w:rsid w:val="003C676E"/>
    <w:rsid w:val="003C6875"/>
    <w:rsid w:val="003C6C07"/>
    <w:rsid w:val="003C7DAD"/>
    <w:rsid w:val="003D19E0"/>
    <w:rsid w:val="003D24EE"/>
    <w:rsid w:val="003D31F6"/>
    <w:rsid w:val="003D5A68"/>
    <w:rsid w:val="003D68B6"/>
    <w:rsid w:val="003E0D9E"/>
    <w:rsid w:val="003E1CE1"/>
    <w:rsid w:val="003E34C6"/>
    <w:rsid w:val="003E5C68"/>
    <w:rsid w:val="003E7DB0"/>
    <w:rsid w:val="003F0805"/>
    <w:rsid w:val="003F0F7E"/>
    <w:rsid w:val="003F252B"/>
    <w:rsid w:val="003F3AB0"/>
    <w:rsid w:val="003F3E4A"/>
    <w:rsid w:val="003F5679"/>
    <w:rsid w:val="003F5791"/>
    <w:rsid w:val="003F5955"/>
    <w:rsid w:val="003F7141"/>
    <w:rsid w:val="004046B6"/>
    <w:rsid w:val="00404D0B"/>
    <w:rsid w:val="00404E27"/>
    <w:rsid w:val="00406627"/>
    <w:rsid w:val="004070FB"/>
    <w:rsid w:val="00410D6B"/>
    <w:rsid w:val="00412649"/>
    <w:rsid w:val="00415432"/>
    <w:rsid w:val="00417A70"/>
    <w:rsid w:val="004200E0"/>
    <w:rsid w:val="004206BE"/>
    <w:rsid w:val="004225C9"/>
    <w:rsid w:val="00422F2A"/>
    <w:rsid w:val="00434258"/>
    <w:rsid w:val="0043475F"/>
    <w:rsid w:val="00434F58"/>
    <w:rsid w:val="0043514A"/>
    <w:rsid w:val="004354EC"/>
    <w:rsid w:val="004357FA"/>
    <w:rsid w:val="00436599"/>
    <w:rsid w:val="00436D1A"/>
    <w:rsid w:val="0043787D"/>
    <w:rsid w:val="00437DD5"/>
    <w:rsid w:val="004418D7"/>
    <w:rsid w:val="004424C6"/>
    <w:rsid w:val="0044310A"/>
    <w:rsid w:val="004438C4"/>
    <w:rsid w:val="00444100"/>
    <w:rsid w:val="00444CFC"/>
    <w:rsid w:val="00445D2F"/>
    <w:rsid w:val="00447451"/>
    <w:rsid w:val="004541CC"/>
    <w:rsid w:val="004567F6"/>
    <w:rsid w:val="00456943"/>
    <w:rsid w:val="00457DDC"/>
    <w:rsid w:val="00461A12"/>
    <w:rsid w:val="00461E3D"/>
    <w:rsid w:val="00463DA3"/>
    <w:rsid w:val="00463EB7"/>
    <w:rsid w:val="004651FC"/>
    <w:rsid w:val="004652B6"/>
    <w:rsid w:val="0046574A"/>
    <w:rsid w:val="0046581A"/>
    <w:rsid w:val="0047089E"/>
    <w:rsid w:val="00472402"/>
    <w:rsid w:val="00474B7C"/>
    <w:rsid w:val="00475386"/>
    <w:rsid w:val="0048074E"/>
    <w:rsid w:val="004809A3"/>
    <w:rsid w:val="004818E8"/>
    <w:rsid w:val="00481D68"/>
    <w:rsid w:val="00482DC2"/>
    <w:rsid w:val="004845CE"/>
    <w:rsid w:val="004866BC"/>
    <w:rsid w:val="00487083"/>
    <w:rsid w:val="0049252A"/>
    <w:rsid w:val="00493740"/>
    <w:rsid w:val="004937E8"/>
    <w:rsid w:val="004A132B"/>
    <w:rsid w:val="004A1A57"/>
    <w:rsid w:val="004A3659"/>
    <w:rsid w:val="004A7D5B"/>
    <w:rsid w:val="004B0043"/>
    <w:rsid w:val="004B0C2E"/>
    <w:rsid w:val="004B2741"/>
    <w:rsid w:val="004B3251"/>
    <w:rsid w:val="004B3872"/>
    <w:rsid w:val="004B387F"/>
    <w:rsid w:val="004B41F3"/>
    <w:rsid w:val="004B4EF3"/>
    <w:rsid w:val="004B576F"/>
    <w:rsid w:val="004B5B63"/>
    <w:rsid w:val="004B7094"/>
    <w:rsid w:val="004B7DE6"/>
    <w:rsid w:val="004C0141"/>
    <w:rsid w:val="004C0AC8"/>
    <w:rsid w:val="004C10B4"/>
    <w:rsid w:val="004C332A"/>
    <w:rsid w:val="004C3C98"/>
    <w:rsid w:val="004C4212"/>
    <w:rsid w:val="004C7344"/>
    <w:rsid w:val="004C7F43"/>
    <w:rsid w:val="004D0E40"/>
    <w:rsid w:val="004D1184"/>
    <w:rsid w:val="004D447B"/>
    <w:rsid w:val="004D4724"/>
    <w:rsid w:val="004D68CC"/>
    <w:rsid w:val="004D69C3"/>
    <w:rsid w:val="004D6C45"/>
    <w:rsid w:val="004E150A"/>
    <w:rsid w:val="004E2985"/>
    <w:rsid w:val="004E47BA"/>
    <w:rsid w:val="004E514F"/>
    <w:rsid w:val="004F1713"/>
    <w:rsid w:val="004F24F6"/>
    <w:rsid w:val="004F3C43"/>
    <w:rsid w:val="004F449B"/>
    <w:rsid w:val="004F5211"/>
    <w:rsid w:val="004F560C"/>
    <w:rsid w:val="004F6769"/>
    <w:rsid w:val="004F7C05"/>
    <w:rsid w:val="00502D2C"/>
    <w:rsid w:val="0050337A"/>
    <w:rsid w:val="00503AE1"/>
    <w:rsid w:val="00504F47"/>
    <w:rsid w:val="0050674C"/>
    <w:rsid w:val="00506C22"/>
    <w:rsid w:val="00507A4D"/>
    <w:rsid w:val="00510062"/>
    <w:rsid w:val="00511282"/>
    <w:rsid w:val="00513057"/>
    <w:rsid w:val="00516D6D"/>
    <w:rsid w:val="0052065F"/>
    <w:rsid w:val="0052086A"/>
    <w:rsid w:val="00520DBA"/>
    <w:rsid w:val="00522681"/>
    <w:rsid w:val="00522F40"/>
    <w:rsid w:val="00522F6B"/>
    <w:rsid w:val="00523C5F"/>
    <w:rsid w:val="005240E9"/>
    <w:rsid w:val="00524333"/>
    <w:rsid w:val="005244E9"/>
    <w:rsid w:val="00525044"/>
    <w:rsid w:val="00526250"/>
    <w:rsid w:val="005266B0"/>
    <w:rsid w:val="00530B97"/>
    <w:rsid w:val="00531309"/>
    <w:rsid w:val="00532C40"/>
    <w:rsid w:val="005339EE"/>
    <w:rsid w:val="00535C86"/>
    <w:rsid w:val="005360E4"/>
    <w:rsid w:val="005410F9"/>
    <w:rsid w:val="005416D9"/>
    <w:rsid w:val="00541C5B"/>
    <w:rsid w:val="00543FFB"/>
    <w:rsid w:val="0054524C"/>
    <w:rsid w:val="00553963"/>
    <w:rsid w:val="005545E2"/>
    <w:rsid w:val="00555CF7"/>
    <w:rsid w:val="00556E6C"/>
    <w:rsid w:val="00560672"/>
    <w:rsid w:val="00564058"/>
    <w:rsid w:val="00564ABD"/>
    <w:rsid w:val="00565D6A"/>
    <w:rsid w:val="00565F6B"/>
    <w:rsid w:val="00566610"/>
    <w:rsid w:val="00566DD8"/>
    <w:rsid w:val="005672A9"/>
    <w:rsid w:val="005675E8"/>
    <w:rsid w:val="00570B52"/>
    <w:rsid w:val="00572031"/>
    <w:rsid w:val="00573102"/>
    <w:rsid w:val="00576EB5"/>
    <w:rsid w:val="00581165"/>
    <w:rsid w:val="00581829"/>
    <w:rsid w:val="00582118"/>
    <w:rsid w:val="00582450"/>
    <w:rsid w:val="00583C72"/>
    <w:rsid w:val="00585DA2"/>
    <w:rsid w:val="005865B5"/>
    <w:rsid w:val="005872DB"/>
    <w:rsid w:val="00587C7B"/>
    <w:rsid w:val="00590157"/>
    <w:rsid w:val="005903B9"/>
    <w:rsid w:val="0059056B"/>
    <w:rsid w:val="00592716"/>
    <w:rsid w:val="005942AE"/>
    <w:rsid w:val="00594882"/>
    <w:rsid w:val="00594BA3"/>
    <w:rsid w:val="00596F54"/>
    <w:rsid w:val="00597DB2"/>
    <w:rsid w:val="005A0D6B"/>
    <w:rsid w:val="005A418E"/>
    <w:rsid w:val="005A4390"/>
    <w:rsid w:val="005A7606"/>
    <w:rsid w:val="005B0DAD"/>
    <w:rsid w:val="005B1D47"/>
    <w:rsid w:val="005B3078"/>
    <w:rsid w:val="005B5C92"/>
    <w:rsid w:val="005B6D61"/>
    <w:rsid w:val="005B72F3"/>
    <w:rsid w:val="005B7BFB"/>
    <w:rsid w:val="005C1B89"/>
    <w:rsid w:val="005C3971"/>
    <w:rsid w:val="005C50BF"/>
    <w:rsid w:val="005C5E28"/>
    <w:rsid w:val="005D18B2"/>
    <w:rsid w:val="005D19BE"/>
    <w:rsid w:val="005D1F91"/>
    <w:rsid w:val="005D6104"/>
    <w:rsid w:val="005D6176"/>
    <w:rsid w:val="005D6BFA"/>
    <w:rsid w:val="005D7DF8"/>
    <w:rsid w:val="005E1690"/>
    <w:rsid w:val="005E265B"/>
    <w:rsid w:val="005E3443"/>
    <w:rsid w:val="005E4757"/>
    <w:rsid w:val="005E6B8D"/>
    <w:rsid w:val="005E7969"/>
    <w:rsid w:val="005F0317"/>
    <w:rsid w:val="005F15EF"/>
    <w:rsid w:val="005F2045"/>
    <w:rsid w:val="005F21E7"/>
    <w:rsid w:val="005F3722"/>
    <w:rsid w:val="005F397F"/>
    <w:rsid w:val="005F3ED7"/>
    <w:rsid w:val="005F3FB5"/>
    <w:rsid w:val="005F4C3E"/>
    <w:rsid w:val="005F51E7"/>
    <w:rsid w:val="005F6172"/>
    <w:rsid w:val="005F6602"/>
    <w:rsid w:val="0060043F"/>
    <w:rsid w:val="00600E13"/>
    <w:rsid w:val="00600EC6"/>
    <w:rsid w:val="006014F8"/>
    <w:rsid w:val="006025F7"/>
    <w:rsid w:val="00603ED5"/>
    <w:rsid w:val="006072BA"/>
    <w:rsid w:val="00607529"/>
    <w:rsid w:val="006106AB"/>
    <w:rsid w:val="00610D4A"/>
    <w:rsid w:val="006116E2"/>
    <w:rsid w:val="00613604"/>
    <w:rsid w:val="00613A2B"/>
    <w:rsid w:val="00613C53"/>
    <w:rsid w:val="00614B02"/>
    <w:rsid w:val="00622D31"/>
    <w:rsid w:val="00625D23"/>
    <w:rsid w:val="006263EA"/>
    <w:rsid w:val="0063036F"/>
    <w:rsid w:val="00630B5B"/>
    <w:rsid w:val="00630F33"/>
    <w:rsid w:val="0063266A"/>
    <w:rsid w:val="00635764"/>
    <w:rsid w:val="006360B8"/>
    <w:rsid w:val="00636916"/>
    <w:rsid w:val="00637509"/>
    <w:rsid w:val="00641F7B"/>
    <w:rsid w:val="00644FC1"/>
    <w:rsid w:val="00645E58"/>
    <w:rsid w:val="0064611D"/>
    <w:rsid w:val="00650569"/>
    <w:rsid w:val="006512F0"/>
    <w:rsid w:val="006514EA"/>
    <w:rsid w:val="00656A6B"/>
    <w:rsid w:val="00661831"/>
    <w:rsid w:val="00662893"/>
    <w:rsid w:val="006628FA"/>
    <w:rsid w:val="00663624"/>
    <w:rsid w:val="00665025"/>
    <w:rsid w:val="00665A0A"/>
    <w:rsid w:val="00665D8F"/>
    <w:rsid w:val="006714D2"/>
    <w:rsid w:val="00672C39"/>
    <w:rsid w:val="006738E8"/>
    <w:rsid w:val="00674405"/>
    <w:rsid w:val="00674878"/>
    <w:rsid w:val="0067514E"/>
    <w:rsid w:val="006764D5"/>
    <w:rsid w:val="00676879"/>
    <w:rsid w:val="0067732F"/>
    <w:rsid w:val="00680648"/>
    <w:rsid w:val="00681F22"/>
    <w:rsid w:val="00682040"/>
    <w:rsid w:val="006825E1"/>
    <w:rsid w:val="0068355D"/>
    <w:rsid w:val="006838D2"/>
    <w:rsid w:val="00683EC9"/>
    <w:rsid w:val="00683F39"/>
    <w:rsid w:val="00685CAA"/>
    <w:rsid w:val="0069284D"/>
    <w:rsid w:val="00692B37"/>
    <w:rsid w:val="00693858"/>
    <w:rsid w:val="006941B9"/>
    <w:rsid w:val="0069439B"/>
    <w:rsid w:val="006954F9"/>
    <w:rsid w:val="00697D87"/>
    <w:rsid w:val="006A2A74"/>
    <w:rsid w:val="006A3098"/>
    <w:rsid w:val="006A4160"/>
    <w:rsid w:val="006A581D"/>
    <w:rsid w:val="006A687A"/>
    <w:rsid w:val="006B021D"/>
    <w:rsid w:val="006B0C28"/>
    <w:rsid w:val="006B64F9"/>
    <w:rsid w:val="006B7354"/>
    <w:rsid w:val="006B7ABF"/>
    <w:rsid w:val="006C242B"/>
    <w:rsid w:val="006C2C14"/>
    <w:rsid w:val="006C371A"/>
    <w:rsid w:val="006C429B"/>
    <w:rsid w:val="006C4EBE"/>
    <w:rsid w:val="006C5D61"/>
    <w:rsid w:val="006C6A17"/>
    <w:rsid w:val="006C7DAF"/>
    <w:rsid w:val="006C7E2C"/>
    <w:rsid w:val="006D04AF"/>
    <w:rsid w:val="006D0984"/>
    <w:rsid w:val="006D18AA"/>
    <w:rsid w:val="006D1DD6"/>
    <w:rsid w:val="006D4881"/>
    <w:rsid w:val="006D55EC"/>
    <w:rsid w:val="006D5EDE"/>
    <w:rsid w:val="006D6303"/>
    <w:rsid w:val="006D768F"/>
    <w:rsid w:val="006D7794"/>
    <w:rsid w:val="006E163F"/>
    <w:rsid w:val="006E1FB0"/>
    <w:rsid w:val="006E3B5A"/>
    <w:rsid w:val="006E49D9"/>
    <w:rsid w:val="006E5245"/>
    <w:rsid w:val="006E5767"/>
    <w:rsid w:val="006E6403"/>
    <w:rsid w:val="006E73E6"/>
    <w:rsid w:val="006F0D98"/>
    <w:rsid w:val="006F34D0"/>
    <w:rsid w:val="0070016D"/>
    <w:rsid w:val="00701118"/>
    <w:rsid w:val="00701B3A"/>
    <w:rsid w:val="0070762D"/>
    <w:rsid w:val="00710033"/>
    <w:rsid w:val="00710A7E"/>
    <w:rsid w:val="00712AE6"/>
    <w:rsid w:val="0071309E"/>
    <w:rsid w:val="0071332F"/>
    <w:rsid w:val="007140AF"/>
    <w:rsid w:val="007208A9"/>
    <w:rsid w:val="0072208C"/>
    <w:rsid w:val="00723DAF"/>
    <w:rsid w:val="0072454F"/>
    <w:rsid w:val="00724E32"/>
    <w:rsid w:val="007251A4"/>
    <w:rsid w:val="00726270"/>
    <w:rsid w:val="007268A6"/>
    <w:rsid w:val="00727A97"/>
    <w:rsid w:val="0073095E"/>
    <w:rsid w:val="00730E16"/>
    <w:rsid w:val="0073335D"/>
    <w:rsid w:val="00733F1D"/>
    <w:rsid w:val="00734039"/>
    <w:rsid w:val="007400C4"/>
    <w:rsid w:val="00743506"/>
    <w:rsid w:val="00746A3D"/>
    <w:rsid w:val="007473C1"/>
    <w:rsid w:val="00747676"/>
    <w:rsid w:val="007479B6"/>
    <w:rsid w:val="00747E7C"/>
    <w:rsid w:val="0075135A"/>
    <w:rsid w:val="00751418"/>
    <w:rsid w:val="007547C0"/>
    <w:rsid w:val="007548EF"/>
    <w:rsid w:val="007603E1"/>
    <w:rsid w:val="00761469"/>
    <w:rsid w:val="00761B4E"/>
    <w:rsid w:val="00762121"/>
    <w:rsid w:val="00767053"/>
    <w:rsid w:val="00772206"/>
    <w:rsid w:val="00773B23"/>
    <w:rsid w:val="00774966"/>
    <w:rsid w:val="00774B6B"/>
    <w:rsid w:val="0077563D"/>
    <w:rsid w:val="0077605B"/>
    <w:rsid w:val="007773C8"/>
    <w:rsid w:val="00777C9D"/>
    <w:rsid w:val="0078063E"/>
    <w:rsid w:val="007824BF"/>
    <w:rsid w:val="00782C8F"/>
    <w:rsid w:val="0078345C"/>
    <w:rsid w:val="00783549"/>
    <w:rsid w:val="00786BF5"/>
    <w:rsid w:val="00787B2D"/>
    <w:rsid w:val="00787CE8"/>
    <w:rsid w:val="0079076F"/>
    <w:rsid w:val="007922ED"/>
    <w:rsid w:val="00795459"/>
    <w:rsid w:val="00797D5D"/>
    <w:rsid w:val="007A51E3"/>
    <w:rsid w:val="007A5635"/>
    <w:rsid w:val="007A5AE4"/>
    <w:rsid w:val="007A650E"/>
    <w:rsid w:val="007A676E"/>
    <w:rsid w:val="007A7AA4"/>
    <w:rsid w:val="007A7BF7"/>
    <w:rsid w:val="007B28CC"/>
    <w:rsid w:val="007B331F"/>
    <w:rsid w:val="007B3DB5"/>
    <w:rsid w:val="007B44B7"/>
    <w:rsid w:val="007B64E0"/>
    <w:rsid w:val="007C0F4F"/>
    <w:rsid w:val="007C1AAC"/>
    <w:rsid w:val="007C2324"/>
    <w:rsid w:val="007C3E9A"/>
    <w:rsid w:val="007C4B0D"/>
    <w:rsid w:val="007C5385"/>
    <w:rsid w:val="007C5673"/>
    <w:rsid w:val="007D1847"/>
    <w:rsid w:val="007D1DC9"/>
    <w:rsid w:val="007D257A"/>
    <w:rsid w:val="007D3C93"/>
    <w:rsid w:val="007D46B8"/>
    <w:rsid w:val="007D4E51"/>
    <w:rsid w:val="007D54F4"/>
    <w:rsid w:val="007D5D45"/>
    <w:rsid w:val="007D724B"/>
    <w:rsid w:val="007E35BE"/>
    <w:rsid w:val="007E5049"/>
    <w:rsid w:val="007E5360"/>
    <w:rsid w:val="007E5B51"/>
    <w:rsid w:val="007F22C5"/>
    <w:rsid w:val="007F2B71"/>
    <w:rsid w:val="007F3134"/>
    <w:rsid w:val="007F63B5"/>
    <w:rsid w:val="007F6E55"/>
    <w:rsid w:val="007F6E72"/>
    <w:rsid w:val="007F771A"/>
    <w:rsid w:val="007F7801"/>
    <w:rsid w:val="00802F29"/>
    <w:rsid w:val="00803E2D"/>
    <w:rsid w:val="008040CD"/>
    <w:rsid w:val="008044D0"/>
    <w:rsid w:val="008063E8"/>
    <w:rsid w:val="008067DF"/>
    <w:rsid w:val="00811219"/>
    <w:rsid w:val="00812D9E"/>
    <w:rsid w:val="0081320A"/>
    <w:rsid w:val="00814395"/>
    <w:rsid w:val="008150BC"/>
    <w:rsid w:val="00815194"/>
    <w:rsid w:val="00815E51"/>
    <w:rsid w:val="0081605D"/>
    <w:rsid w:val="008170F1"/>
    <w:rsid w:val="00817F42"/>
    <w:rsid w:val="00824492"/>
    <w:rsid w:val="008249A2"/>
    <w:rsid w:val="00825642"/>
    <w:rsid w:val="00825871"/>
    <w:rsid w:val="00827EFE"/>
    <w:rsid w:val="008306A8"/>
    <w:rsid w:val="00830E0E"/>
    <w:rsid w:val="00831FF5"/>
    <w:rsid w:val="00833045"/>
    <w:rsid w:val="008341AE"/>
    <w:rsid w:val="00834DF7"/>
    <w:rsid w:val="00835683"/>
    <w:rsid w:val="008358E5"/>
    <w:rsid w:val="00836CF9"/>
    <w:rsid w:val="00836F8A"/>
    <w:rsid w:val="008413B1"/>
    <w:rsid w:val="00842300"/>
    <w:rsid w:val="00843B52"/>
    <w:rsid w:val="00843F70"/>
    <w:rsid w:val="008452AF"/>
    <w:rsid w:val="00850315"/>
    <w:rsid w:val="00852E1E"/>
    <w:rsid w:val="008555C9"/>
    <w:rsid w:val="008558A3"/>
    <w:rsid w:val="00855EDF"/>
    <w:rsid w:val="00856EB0"/>
    <w:rsid w:val="00857DD1"/>
    <w:rsid w:val="008608EF"/>
    <w:rsid w:val="008616CB"/>
    <w:rsid w:val="00862E34"/>
    <w:rsid w:val="0086353F"/>
    <w:rsid w:val="00863C8B"/>
    <w:rsid w:val="00863CE3"/>
    <w:rsid w:val="00865616"/>
    <w:rsid w:val="00865DF9"/>
    <w:rsid w:val="00866192"/>
    <w:rsid w:val="00870306"/>
    <w:rsid w:val="00870A1A"/>
    <w:rsid w:val="00871613"/>
    <w:rsid w:val="00875076"/>
    <w:rsid w:val="00875BFD"/>
    <w:rsid w:val="00880941"/>
    <w:rsid w:val="00885ABD"/>
    <w:rsid w:val="00887619"/>
    <w:rsid w:val="00887E40"/>
    <w:rsid w:val="0089010A"/>
    <w:rsid w:val="00894213"/>
    <w:rsid w:val="00896822"/>
    <w:rsid w:val="00897617"/>
    <w:rsid w:val="008A0B36"/>
    <w:rsid w:val="008A2C55"/>
    <w:rsid w:val="008A3FD2"/>
    <w:rsid w:val="008A42D7"/>
    <w:rsid w:val="008A7E05"/>
    <w:rsid w:val="008B03F4"/>
    <w:rsid w:val="008B20CC"/>
    <w:rsid w:val="008B53CB"/>
    <w:rsid w:val="008B5D3F"/>
    <w:rsid w:val="008B5D7E"/>
    <w:rsid w:val="008B620B"/>
    <w:rsid w:val="008B6391"/>
    <w:rsid w:val="008B72F6"/>
    <w:rsid w:val="008B7C0F"/>
    <w:rsid w:val="008C02E6"/>
    <w:rsid w:val="008C1766"/>
    <w:rsid w:val="008C2EC5"/>
    <w:rsid w:val="008C57EC"/>
    <w:rsid w:val="008C700D"/>
    <w:rsid w:val="008D052D"/>
    <w:rsid w:val="008D0BA0"/>
    <w:rsid w:val="008D17FF"/>
    <w:rsid w:val="008D354D"/>
    <w:rsid w:val="008D45BC"/>
    <w:rsid w:val="008D6315"/>
    <w:rsid w:val="008D6B96"/>
    <w:rsid w:val="008D7044"/>
    <w:rsid w:val="008D7642"/>
    <w:rsid w:val="008E0275"/>
    <w:rsid w:val="008E2B5E"/>
    <w:rsid w:val="008E3F6C"/>
    <w:rsid w:val="008E441F"/>
    <w:rsid w:val="008E607C"/>
    <w:rsid w:val="008F06B6"/>
    <w:rsid w:val="008F0A15"/>
    <w:rsid w:val="008F1D99"/>
    <w:rsid w:val="008F40A8"/>
    <w:rsid w:val="008F58DB"/>
    <w:rsid w:val="008F5AC8"/>
    <w:rsid w:val="008F68F1"/>
    <w:rsid w:val="008F78D2"/>
    <w:rsid w:val="009012B1"/>
    <w:rsid w:val="00904A1C"/>
    <w:rsid w:val="00907134"/>
    <w:rsid w:val="00910E03"/>
    <w:rsid w:val="00911E6B"/>
    <w:rsid w:val="009147D7"/>
    <w:rsid w:val="00916306"/>
    <w:rsid w:val="0092085B"/>
    <w:rsid w:val="00921A5D"/>
    <w:rsid w:val="00923543"/>
    <w:rsid w:val="00924CA1"/>
    <w:rsid w:val="0092535A"/>
    <w:rsid w:val="00926484"/>
    <w:rsid w:val="00926684"/>
    <w:rsid w:val="009268F6"/>
    <w:rsid w:val="00926F36"/>
    <w:rsid w:val="00930404"/>
    <w:rsid w:val="00932FFF"/>
    <w:rsid w:val="00933C9A"/>
    <w:rsid w:val="00934D86"/>
    <w:rsid w:val="00934D96"/>
    <w:rsid w:val="009371A1"/>
    <w:rsid w:val="00937C7B"/>
    <w:rsid w:val="009406A5"/>
    <w:rsid w:val="00940FC7"/>
    <w:rsid w:val="009429FB"/>
    <w:rsid w:val="00943490"/>
    <w:rsid w:val="00944267"/>
    <w:rsid w:val="009448DC"/>
    <w:rsid w:val="00946251"/>
    <w:rsid w:val="00950166"/>
    <w:rsid w:val="00950851"/>
    <w:rsid w:val="0095196C"/>
    <w:rsid w:val="00951F63"/>
    <w:rsid w:val="0095298A"/>
    <w:rsid w:val="00953CC7"/>
    <w:rsid w:val="00953CFC"/>
    <w:rsid w:val="00954050"/>
    <w:rsid w:val="00954639"/>
    <w:rsid w:val="0095594C"/>
    <w:rsid w:val="00955CD4"/>
    <w:rsid w:val="00956966"/>
    <w:rsid w:val="009612F6"/>
    <w:rsid w:val="009618B3"/>
    <w:rsid w:val="00965AA0"/>
    <w:rsid w:val="00966AC0"/>
    <w:rsid w:val="00967B49"/>
    <w:rsid w:val="0097454A"/>
    <w:rsid w:val="009763C2"/>
    <w:rsid w:val="009764C9"/>
    <w:rsid w:val="0098073D"/>
    <w:rsid w:val="009810A2"/>
    <w:rsid w:val="009813A1"/>
    <w:rsid w:val="00983131"/>
    <w:rsid w:val="00983189"/>
    <w:rsid w:val="00983B6F"/>
    <w:rsid w:val="00983C65"/>
    <w:rsid w:val="009843EF"/>
    <w:rsid w:val="009848C0"/>
    <w:rsid w:val="009903C2"/>
    <w:rsid w:val="00990C30"/>
    <w:rsid w:val="00991B98"/>
    <w:rsid w:val="00991D63"/>
    <w:rsid w:val="00991F6B"/>
    <w:rsid w:val="00993507"/>
    <w:rsid w:val="00993621"/>
    <w:rsid w:val="00993FF5"/>
    <w:rsid w:val="0099436F"/>
    <w:rsid w:val="00994C69"/>
    <w:rsid w:val="00996005"/>
    <w:rsid w:val="009A26A5"/>
    <w:rsid w:val="009A2AA3"/>
    <w:rsid w:val="009A5675"/>
    <w:rsid w:val="009A593D"/>
    <w:rsid w:val="009A7D67"/>
    <w:rsid w:val="009B048D"/>
    <w:rsid w:val="009B212F"/>
    <w:rsid w:val="009B5586"/>
    <w:rsid w:val="009C10D5"/>
    <w:rsid w:val="009C16A9"/>
    <w:rsid w:val="009C3201"/>
    <w:rsid w:val="009C4569"/>
    <w:rsid w:val="009C4BA9"/>
    <w:rsid w:val="009C591F"/>
    <w:rsid w:val="009C5D6E"/>
    <w:rsid w:val="009C6269"/>
    <w:rsid w:val="009C6F21"/>
    <w:rsid w:val="009D0CDF"/>
    <w:rsid w:val="009D107B"/>
    <w:rsid w:val="009D125C"/>
    <w:rsid w:val="009D2A49"/>
    <w:rsid w:val="009D4ED2"/>
    <w:rsid w:val="009D4F25"/>
    <w:rsid w:val="009D6A32"/>
    <w:rsid w:val="009E1FE5"/>
    <w:rsid w:val="009E21B0"/>
    <w:rsid w:val="009E31CB"/>
    <w:rsid w:val="009E34B7"/>
    <w:rsid w:val="009F0B5D"/>
    <w:rsid w:val="009F3200"/>
    <w:rsid w:val="009F4940"/>
    <w:rsid w:val="009F5CF4"/>
    <w:rsid w:val="00A04484"/>
    <w:rsid w:val="00A04C51"/>
    <w:rsid w:val="00A05A12"/>
    <w:rsid w:val="00A05E6B"/>
    <w:rsid w:val="00A07F83"/>
    <w:rsid w:val="00A1013D"/>
    <w:rsid w:val="00A10D56"/>
    <w:rsid w:val="00A1227A"/>
    <w:rsid w:val="00A16D85"/>
    <w:rsid w:val="00A174B6"/>
    <w:rsid w:val="00A177D5"/>
    <w:rsid w:val="00A20DD2"/>
    <w:rsid w:val="00A23686"/>
    <w:rsid w:val="00A23689"/>
    <w:rsid w:val="00A240CA"/>
    <w:rsid w:val="00A244D2"/>
    <w:rsid w:val="00A25F3A"/>
    <w:rsid w:val="00A26904"/>
    <w:rsid w:val="00A2768D"/>
    <w:rsid w:val="00A27F8F"/>
    <w:rsid w:val="00A304E6"/>
    <w:rsid w:val="00A30BDA"/>
    <w:rsid w:val="00A322F4"/>
    <w:rsid w:val="00A3239C"/>
    <w:rsid w:val="00A32D49"/>
    <w:rsid w:val="00A35CEF"/>
    <w:rsid w:val="00A4033B"/>
    <w:rsid w:val="00A40E8E"/>
    <w:rsid w:val="00A43E92"/>
    <w:rsid w:val="00A468A5"/>
    <w:rsid w:val="00A514A4"/>
    <w:rsid w:val="00A5159C"/>
    <w:rsid w:val="00A51FD6"/>
    <w:rsid w:val="00A52F46"/>
    <w:rsid w:val="00A54F27"/>
    <w:rsid w:val="00A5561C"/>
    <w:rsid w:val="00A55C30"/>
    <w:rsid w:val="00A5645C"/>
    <w:rsid w:val="00A570BD"/>
    <w:rsid w:val="00A60A0C"/>
    <w:rsid w:val="00A644C3"/>
    <w:rsid w:val="00A64925"/>
    <w:rsid w:val="00A66F91"/>
    <w:rsid w:val="00A7171C"/>
    <w:rsid w:val="00A746F1"/>
    <w:rsid w:val="00A773A9"/>
    <w:rsid w:val="00A81A7C"/>
    <w:rsid w:val="00A82FE2"/>
    <w:rsid w:val="00A85861"/>
    <w:rsid w:val="00A8608C"/>
    <w:rsid w:val="00A875FF"/>
    <w:rsid w:val="00A90BD5"/>
    <w:rsid w:val="00A910E1"/>
    <w:rsid w:val="00A911E6"/>
    <w:rsid w:val="00A94C28"/>
    <w:rsid w:val="00A958C3"/>
    <w:rsid w:val="00A96FE0"/>
    <w:rsid w:val="00A9751B"/>
    <w:rsid w:val="00AA15A4"/>
    <w:rsid w:val="00AA1FE1"/>
    <w:rsid w:val="00AA4162"/>
    <w:rsid w:val="00AA44C1"/>
    <w:rsid w:val="00AA5610"/>
    <w:rsid w:val="00AA6077"/>
    <w:rsid w:val="00AA684E"/>
    <w:rsid w:val="00AA69C0"/>
    <w:rsid w:val="00AB092A"/>
    <w:rsid w:val="00AB0A02"/>
    <w:rsid w:val="00AB3356"/>
    <w:rsid w:val="00AB4F47"/>
    <w:rsid w:val="00AB6187"/>
    <w:rsid w:val="00AB6C15"/>
    <w:rsid w:val="00AC609B"/>
    <w:rsid w:val="00AC687D"/>
    <w:rsid w:val="00AC7C88"/>
    <w:rsid w:val="00AD058D"/>
    <w:rsid w:val="00AD069D"/>
    <w:rsid w:val="00AD2AE2"/>
    <w:rsid w:val="00AD3EA6"/>
    <w:rsid w:val="00AD4AA2"/>
    <w:rsid w:val="00AD707E"/>
    <w:rsid w:val="00AE2837"/>
    <w:rsid w:val="00AE4AED"/>
    <w:rsid w:val="00AE4E2D"/>
    <w:rsid w:val="00AF0095"/>
    <w:rsid w:val="00AF1140"/>
    <w:rsid w:val="00AF31B9"/>
    <w:rsid w:val="00AF472E"/>
    <w:rsid w:val="00AF4B44"/>
    <w:rsid w:val="00AF7069"/>
    <w:rsid w:val="00B010FA"/>
    <w:rsid w:val="00B01651"/>
    <w:rsid w:val="00B01865"/>
    <w:rsid w:val="00B03C08"/>
    <w:rsid w:val="00B05913"/>
    <w:rsid w:val="00B05E06"/>
    <w:rsid w:val="00B0648F"/>
    <w:rsid w:val="00B069EB"/>
    <w:rsid w:val="00B072B1"/>
    <w:rsid w:val="00B10DCE"/>
    <w:rsid w:val="00B1148B"/>
    <w:rsid w:val="00B141AC"/>
    <w:rsid w:val="00B14656"/>
    <w:rsid w:val="00B15109"/>
    <w:rsid w:val="00B15A1D"/>
    <w:rsid w:val="00B15D8F"/>
    <w:rsid w:val="00B15E9B"/>
    <w:rsid w:val="00B20D33"/>
    <w:rsid w:val="00B24019"/>
    <w:rsid w:val="00B242C8"/>
    <w:rsid w:val="00B25154"/>
    <w:rsid w:val="00B25869"/>
    <w:rsid w:val="00B26E25"/>
    <w:rsid w:val="00B275B5"/>
    <w:rsid w:val="00B3238C"/>
    <w:rsid w:val="00B34F92"/>
    <w:rsid w:val="00B35372"/>
    <w:rsid w:val="00B35749"/>
    <w:rsid w:val="00B37781"/>
    <w:rsid w:val="00B403E4"/>
    <w:rsid w:val="00B43198"/>
    <w:rsid w:val="00B4798B"/>
    <w:rsid w:val="00B5016F"/>
    <w:rsid w:val="00B5166C"/>
    <w:rsid w:val="00B5240C"/>
    <w:rsid w:val="00B52D8E"/>
    <w:rsid w:val="00B541EC"/>
    <w:rsid w:val="00B5511B"/>
    <w:rsid w:val="00B55350"/>
    <w:rsid w:val="00B569B8"/>
    <w:rsid w:val="00B57C7A"/>
    <w:rsid w:val="00B60179"/>
    <w:rsid w:val="00B60A1F"/>
    <w:rsid w:val="00B63B69"/>
    <w:rsid w:val="00B65E96"/>
    <w:rsid w:val="00B7137E"/>
    <w:rsid w:val="00B7582C"/>
    <w:rsid w:val="00B77154"/>
    <w:rsid w:val="00B813CA"/>
    <w:rsid w:val="00B82D84"/>
    <w:rsid w:val="00B835A7"/>
    <w:rsid w:val="00B83C49"/>
    <w:rsid w:val="00B84D95"/>
    <w:rsid w:val="00B8522B"/>
    <w:rsid w:val="00B8586D"/>
    <w:rsid w:val="00B86B4D"/>
    <w:rsid w:val="00B86D1E"/>
    <w:rsid w:val="00B87220"/>
    <w:rsid w:val="00B913C0"/>
    <w:rsid w:val="00B92E9F"/>
    <w:rsid w:val="00B92EA1"/>
    <w:rsid w:val="00B9303B"/>
    <w:rsid w:val="00B9308F"/>
    <w:rsid w:val="00B94919"/>
    <w:rsid w:val="00B95CCB"/>
    <w:rsid w:val="00B965FD"/>
    <w:rsid w:val="00BA008A"/>
    <w:rsid w:val="00BA1337"/>
    <w:rsid w:val="00BA1A91"/>
    <w:rsid w:val="00BA419C"/>
    <w:rsid w:val="00BA437B"/>
    <w:rsid w:val="00BA4A87"/>
    <w:rsid w:val="00BA5DB9"/>
    <w:rsid w:val="00BB17D9"/>
    <w:rsid w:val="00BB62C0"/>
    <w:rsid w:val="00BB65D8"/>
    <w:rsid w:val="00BB6AAC"/>
    <w:rsid w:val="00BB74AF"/>
    <w:rsid w:val="00BB76BC"/>
    <w:rsid w:val="00BC1B62"/>
    <w:rsid w:val="00BC3E9F"/>
    <w:rsid w:val="00BC6EDE"/>
    <w:rsid w:val="00BC7584"/>
    <w:rsid w:val="00BC7CCC"/>
    <w:rsid w:val="00BD1739"/>
    <w:rsid w:val="00BD42CB"/>
    <w:rsid w:val="00BD50E5"/>
    <w:rsid w:val="00BD55D9"/>
    <w:rsid w:val="00BD6767"/>
    <w:rsid w:val="00BD6A54"/>
    <w:rsid w:val="00BD6E25"/>
    <w:rsid w:val="00BE0E8A"/>
    <w:rsid w:val="00BE1308"/>
    <w:rsid w:val="00BE3222"/>
    <w:rsid w:val="00BE39EE"/>
    <w:rsid w:val="00BE494C"/>
    <w:rsid w:val="00BE5916"/>
    <w:rsid w:val="00BF2986"/>
    <w:rsid w:val="00BF3657"/>
    <w:rsid w:val="00BF3FBD"/>
    <w:rsid w:val="00BF40BE"/>
    <w:rsid w:val="00BF5861"/>
    <w:rsid w:val="00BF6F98"/>
    <w:rsid w:val="00C0135D"/>
    <w:rsid w:val="00C013B8"/>
    <w:rsid w:val="00C034E6"/>
    <w:rsid w:val="00C038F4"/>
    <w:rsid w:val="00C05CCE"/>
    <w:rsid w:val="00C066AD"/>
    <w:rsid w:val="00C1037F"/>
    <w:rsid w:val="00C10561"/>
    <w:rsid w:val="00C122D0"/>
    <w:rsid w:val="00C158E0"/>
    <w:rsid w:val="00C16F09"/>
    <w:rsid w:val="00C1735D"/>
    <w:rsid w:val="00C20CD6"/>
    <w:rsid w:val="00C20D17"/>
    <w:rsid w:val="00C20EFF"/>
    <w:rsid w:val="00C22E57"/>
    <w:rsid w:val="00C23421"/>
    <w:rsid w:val="00C250ED"/>
    <w:rsid w:val="00C2698E"/>
    <w:rsid w:val="00C269FC"/>
    <w:rsid w:val="00C26E7C"/>
    <w:rsid w:val="00C31A61"/>
    <w:rsid w:val="00C33D81"/>
    <w:rsid w:val="00C33E1E"/>
    <w:rsid w:val="00C3536A"/>
    <w:rsid w:val="00C3617A"/>
    <w:rsid w:val="00C36F5D"/>
    <w:rsid w:val="00C4036F"/>
    <w:rsid w:val="00C412AE"/>
    <w:rsid w:val="00C42C6C"/>
    <w:rsid w:val="00C45949"/>
    <w:rsid w:val="00C45C59"/>
    <w:rsid w:val="00C46D38"/>
    <w:rsid w:val="00C50F63"/>
    <w:rsid w:val="00C512AA"/>
    <w:rsid w:val="00C51A33"/>
    <w:rsid w:val="00C52A3E"/>
    <w:rsid w:val="00C52CD4"/>
    <w:rsid w:val="00C536E4"/>
    <w:rsid w:val="00C55250"/>
    <w:rsid w:val="00C55CD8"/>
    <w:rsid w:val="00C56183"/>
    <w:rsid w:val="00C56FBA"/>
    <w:rsid w:val="00C57C76"/>
    <w:rsid w:val="00C60F4D"/>
    <w:rsid w:val="00C61586"/>
    <w:rsid w:val="00C62E65"/>
    <w:rsid w:val="00C63D7E"/>
    <w:rsid w:val="00C64288"/>
    <w:rsid w:val="00C648C3"/>
    <w:rsid w:val="00C65C65"/>
    <w:rsid w:val="00C6772C"/>
    <w:rsid w:val="00C67B44"/>
    <w:rsid w:val="00C704F9"/>
    <w:rsid w:val="00C70630"/>
    <w:rsid w:val="00C71FDB"/>
    <w:rsid w:val="00C729D8"/>
    <w:rsid w:val="00C73470"/>
    <w:rsid w:val="00C742AE"/>
    <w:rsid w:val="00C74F99"/>
    <w:rsid w:val="00C75E6D"/>
    <w:rsid w:val="00C7717D"/>
    <w:rsid w:val="00C80EAB"/>
    <w:rsid w:val="00C82797"/>
    <w:rsid w:val="00C82ED4"/>
    <w:rsid w:val="00C83F0F"/>
    <w:rsid w:val="00C84778"/>
    <w:rsid w:val="00C85871"/>
    <w:rsid w:val="00C90B80"/>
    <w:rsid w:val="00C9244B"/>
    <w:rsid w:val="00C92E4C"/>
    <w:rsid w:val="00C940A2"/>
    <w:rsid w:val="00C953A5"/>
    <w:rsid w:val="00C969FE"/>
    <w:rsid w:val="00C96E97"/>
    <w:rsid w:val="00C97697"/>
    <w:rsid w:val="00CA06DB"/>
    <w:rsid w:val="00CA10CB"/>
    <w:rsid w:val="00CA175A"/>
    <w:rsid w:val="00CB2E59"/>
    <w:rsid w:val="00CB5D36"/>
    <w:rsid w:val="00CB5F86"/>
    <w:rsid w:val="00CB6BCF"/>
    <w:rsid w:val="00CB7CC5"/>
    <w:rsid w:val="00CC048F"/>
    <w:rsid w:val="00CC0A62"/>
    <w:rsid w:val="00CC0F12"/>
    <w:rsid w:val="00CC1929"/>
    <w:rsid w:val="00CC3BE0"/>
    <w:rsid w:val="00CC4DE2"/>
    <w:rsid w:val="00CC4EA3"/>
    <w:rsid w:val="00CC6D50"/>
    <w:rsid w:val="00CD01E4"/>
    <w:rsid w:val="00CD0A74"/>
    <w:rsid w:val="00CD44D7"/>
    <w:rsid w:val="00CD4D46"/>
    <w:rsid w:val="00CD50B2"/>
    <w:rsid w:val="00CD53DE"/>
    <w:rsid w:val="00CD61EF"/>
    <w:rsid w:val="00CE0AA5"/>
    <w:rsid w:val="00CE156A"/>
    <w:rsid w:val="00CE36FD"/>
    <w:rsid w:val="00CE3B78"/>
    <w:rsid w:val="00CE53CE"/>
    <w:rsid w:val="00CF283F"/>
    <w:rsid w:val="00CF508D"/>
    <w:rsid w:val="00CF5FB4"/>
    <w:rsid w:val="00CF7A66"/>
    <w:rsid w:val="00D00924"/>
    <w:rsid w:val="00D00BEC"/>
    <w:rsid w:val="00D0225B"/>
    <w:rsid w:val="00D03119"/>
    <w:rsid w:val="00D04A9C"/>
    <w:rsid w:val="00D05B7C"/>
    <w:rsid w:val="00D05FE0"/>
    <w:rsid w:val="00D07411"/>
    <w:rsid w:val="00D131E6"/>
    <w:rsid w:val="00D135B8"/>
    <w:rsid w:val="00D14721"/>
    <w:rsid w:val="00D15C4F"/>
    <w:rsid w:val="00D15D39"/>
    <w:rsid w:val="00D162A6"/>
    <w:rsid w:val="00D20E34"/>
    <w:rsid w:val="00D2157B"/>
    <w:rsid w:val="00D22DE2"/>
    <w:rsid w:val="00D23C1D"/>
    <w:rsid w:val="00D250A2"/>
    <w:rsid w:val="00D33879"/>
    <w:rsid w:val="00D33FA2"/>
    <w:rsid w:val="00D34E63"/>
    <w:rsid w:val="00D35843"/>
    <w:rsid w:val="00D35F24"/>
    <w:rsid w:val="00D40905"/>
    <w:rsid w:val="00D422BB"/>
    <w:rsid w:val="00D429C8"/>
    <w:rsid w:val="00D42ED8"/>
    <w:rsid w:val="00D439FF"/>
    <w:rsid w:val="00D458A4"/>
    <w:rsid w:val="00D5090F"/>
    <w:rsid w:val="00D51A38"/>
    <w:rsid w:val="00D51C26"/>
    <w:rsid w:val="00D51DB6"/>
    <w:rsid w:val="00D544A0"/>
    <w:rsid w:val="00D54A72"/>
    <w:rsid w:val="00D55CCF"/>
    <w:rsid w:val="00D5643C"/>
    <w:rsid w:val="00D5779A"/>
    <w:rsid w:val="00D609FE"/>
    <w:rsid w:val="00D60F27"/>
    <w:rsid w:val="00D61498"/>
    <w:rsid w:val="00D62AE3"/>
    <w:rsid w:val="00D62CEC"/>
    <w:rsid w:val="00D67155"/>
    <w:rsid w:val="00D67869"/>
    <w:rsid w:val="00D67E68"/>
    <w:rsid w:val="00D705AC"/>
    <w:rsid w:val="00D71435"/>
    <w:rsid w:val="00D7239C"/>
    <w:rsid w:val="00D74F35"/>
    <w:rsid w:val="00D8050C"/>
    <w:rsid w:val="00D84119"/>
    <w:rsid w:val="00D84F4B"/>
    <w:rsid w:val="00D853D4"/>
    <w:rsid w:val="00D8594B"/>
    <w:rsid w:val="00D85A7B"/>
    <w:rsid w:val="00D85AAA"/>
    <w:rsid w:val="00D8738E"/>
    <w:rsid w:val="00D8775C"/>
    <w:rsid w:val="00D9060D"/>
    <w:rsid w:val="00D91791"/>
    <w:rsid w:val="00D91815"/>
    <w:rsid w:val="00D92C80"/>
    <w:rsid w:val="00DA1854"/>
    <w:rsid w:val="00DA1AD6"/>
    <w:rsid w:val="00DA7FE0"/>
    <w:rsid w:val="00DB06E9"/>
    <w:rsid w:val="00DB1344"/>
    <w:rsid w:val="00DB186B"/>
    <w:rsid w:val="00DB2C15"/>
    <w:rsid w:val="00DB3B96"/>
    <w:rsid w:val="00DB49FD"/>
    <w:rsid w:val="00DB5B36"/>
    <w:rsid w:val="00DB5C1E"/>
    <w:rsid w:val="00DB5ED6"/>
    <w:rsid w:val="00DB6A6B"/>
    <w:rsid w:val="00DB7AA8"/>
    <w:rsid w:val="00DC03D4"/>
    <w:rsid w:val="00DC0BA4"/>
    <w:rsid w:val="00DC2E78"/>
    <w:rsid w:val="00DC38A8"/>
    <w:rsid w:val="00DC497E"/>
    <w:rsid w:val="00DC5581"/>
    <w:rsid w:val="00DC5891"/>
    <w:rsid w:val="00DC6435"/>
    <w:rsid w:val="00DD13DB"/>
    <w:rsid w:val="00DD29B7"/>
    <w:rsid w:val="00DD35FB"/>
    <w:rsid w:val="00DD3A5C"/>
    <w:rsid w:val="00DD4D5A"/>
    <w:rsid w:val="00DD58AF"/>
    <w:rsid w:val="00DD5FA4"/>
    <w:rsid w:val="00DD6EA5"/>
    <w:rsid w:val="00DD74C7"/>
    <w:rsid w:val="00DE0504"/>
    <w:rsid w:val="00DE3F6C"/>
    <w:rsid w:val="00DE4168"/>
    <w:rsid w:val="00DE6712"/>
    <w:rsid w:val="00DE6D6A"/>
    <w:rsid w:val="00DE7269"/>
    <w:rsid w:val="00DF1943"/>
    <w:rsid w:val="00DF1BB3"/>
    <w:rsid w:val="00DF1DDF"/>
    <w:rsid w:val="00DF2B69"/>
    <w:rsid w:val="00DF4E21"/>
    <w:rsid w:val="00DF683C"/>
    <w:rsid w:val="00DF6B11"/>
    <w:rsid w:val="00DF7066"/>
    <w:rsid w:val="00DF769E"/>
    <w:rsid w:val="00DF7855"/>
    <w:rsid w:val="00DF7CCA"/>
    <w:rsid w:val="00E00414"/>
    <w:rsid w:val="00E007E6"/>
    <w:rsid w:val="00E014B6"/>
    <w:rsid w:val="00E01F21"/>
    <w:rsid w:val="00E028CB"/>
    <w:rsid w:val="00E0491B"/>
    <w:rsid w:val="00E06063"/>
    <w:rsid w:val="00E06887"/>
    <w:rsid w:val="00E111EB"/>
    <w:rsid w:val="00E1172A"/>
    <w:rsid w:val="00E121ED"/>
    <w:rsid w:val="00E12210"/>
    <w:rsid w:val="00E1222B"/>
    <w:rsid w:val="00E12556"/>
    <w:rsid w:val="00E1323F"/>
    <w:rsid w:val="00E1423C"/>
    <w:rsid w:val="00E145AC"/>
    <w:rsid w:val="00E14DCC"/>
    <w:rsid w:val="00E16A71"/>
    <w:rsid w:val="00E20C45"/>
    <w:rsid w:val="00E23B33"/>
    <w:rsid w:val="00E2515A"/>
    <w:rsid w:val="00E25761"/>
    <w:rsid w:val="00E265B2"/>
    <w:rsid w:val="00E26D7A"/>
    <w:rsid w:val="00E30AAF"/>
    <w:rsid w:val="00E31137"/>
    <w:rsid w:val="00E31C11"/>
    <w:rsid w:val="00E3209F"/>
    <w:rsid w:val="00E35F5B"/>
    <w:rsid w:val="00E36A9C"/>
    <w:rsid w:val="00E36BA5"/>
    <w:rsid w:val="00E370E1"/>
    <w:rsid w:val="00E377DE"/>
    <w:rsid w:val="00E40EB6"/>
    <w:rsid w:val="00E4210F"/>
    <w:rsid w:val="00E42DE6"/>
    <w:rsid w:val="00E451B1"/>
    <w:rsid w:val="00E45B9A"/>
    <w:rsid w:val="00E46AB5"/>
    <w:rsid w:val="00E46BAB"/>
    <w:rsid w:val="00E50AF1"/>
    <w:rsid w:val="00E531D9"/>
    <w:rsid w:val="00E53B12"/>
    <w:rsid w:val="00E56193"/>
    <w:rsid w:val="00E5672F"/>
    <w:rsid w:val="00E612B6"/>
    <w:rsid w:val="00E61A6A"/>
    <w:rsid w:val="00E62A54"/>
    <w:rsid w:val="00E63CEB"/>
    <w:rsid w:val="00E64E3A"/>
    <w:rsid w:val="00E67F69"/>
    <w:rsid w:val="00E7243F"/>
    <w:rsid w:val="00E730DD"/>
    <w:rsid w:val="00E7532D"/>
    <w:rsid w:val="00E8043B"/>
    <w:rsid w:val="00E82BF3"/>
    <w:rsid w:val="00E8520F"/>
    <w:rsid w:val="00E87085"/>
    <w:rsid w:val="00E90AC0"/>
    <w:rsid w:val="00E90C92"/>
    <w:rsid w:val="00E9150F"/>
    <w:rsid w:val="00E91C15"/>
    <w:rsid w:val="00E93879"/>
    <w:rsid w:val="00E93B43"/>
    <w:rsid w:val="00E9442A"/>
    <w:rsid w:val="00E94B6C"/>
    <w:rsid w:val="00E95782"/>
    <w:rsid w:val="00E977F3"/>
    <w:rsid w:val="00E97AFC"/>
    <w:rsid w:val="00E97E88"/>
    <w:rsid w:val="00EA05D0"/>
    <w:rsid w:val="00EA07D7"/>
    <w:rsid w:val="00EA16BD"/>
    <w:rsid w:val="00EA1E41"/>
    <w:rsid w:val="00EA4EA1"/>
    <w:rsid w:val="00EA75ED"/>
    <w:rsid w:val="00EA7E83"/>
    <w:rsid w:val="00EB0DF4"/>
    <w:rsid w:val="00EB28B9"/>
    <w:rsid w:val="00EB685C"/>
    <w:rsid w:val="00EB6BA8"/>
    <w:rsid w:val="00EB6BDE"/>
    <w:rsid w:val="00EB71A2"/>
    <w:rsid w:val="00EB72DB"/>
    <w:rsid w:val="00EB7B99"/>
    <w:rsid w:val="00EC098D"/>
    <w:rsid w:val="00EC11E0"/>
    <w:rsid w:val="00EC3234"/>
    <w:rsid w:val="00EC3679"/>
    <w:rsid w:val="00EC444C"/>
    <w:rsid w:val="00EC51CE"/>
    <w:rsid w:val="00EC5B7E"/>
    <w:rsid w:val="00ED0083"/>
    <w:rsid w:val="00ED09EE"/>
    <w:rsid w:val="00ED2D42"/>
    <w:rsid w:val="00ED3E87"/>
    <w:rsid w:val="00ED4892"/>
    <w:rsid w:val="00ED4984"/>
    <w:rsid w:val="00ED5269"/>
    <w:rsid w:val="00EE1C86"/>
    <w:rsid w:val="00EE5EFA"/>
    <w:rsid w:val="00EE6EFB"/>
    <w:rsid w:val="00EE74F2"/>
    <w:rsid w:val="00EE7E07"/>
    <w:rsid w:val="00EF1E77"/>
    <w:rsid w:val="00EF3F52"/>
    <w:rsid w:val="00EF6962"/>
    <w:rsid w:val="00F002DD"/>
    <w:rsid w:val="00F01AE6"/>
    <w:rsid w:val="00F034AC"/>
    <w:rsid w:val="00F04A31"/>
    <w:rsid w:val="00F059F9"/>
    <w:rsid w:val="00F05B22"/>
    <w:rsid w:val="00F0665F"/>
    <w:rsid w:val="00F10412"/>
    <w:rsid w:val="00F11F6F"/>
    <w:rsid w:val="00F146E5"/>
    <w:rsid w:val="00F159CF"/>
    <w:rsid w:val="00F15F0B"/>
    <w:rsid w:val="00F1700F"/>
    <w:rsid w:val="00F171E7"/>
    <w:rsid w:val="00F2262E"/>
    <w:rsid w:val="00F22DE3"/>
    <w:rsid w:val="00F23304"/>
    <w:rsid w:val="00F235E9"/>
    <w:rsid w:val="00F23600"/>
    <w:rsid w:val="00F23863"/>
    <w:rsid w:val="00F25751"/>
    <w:rsid w:val="00F27075"/>
    <w:rsid w:val="00F3060F"/>
    <w:rsid w:val="00F313A8"/>
    <w:rsid w:val="00F340A3"/>
    <w:rsid w:val="00F35681"/>
    <w:rsid w:val="00F40DDA"/>
    <w:rsid w:val="00F42E27"/>
    <w:rsid w:val="00F44830"/>
    <w:rsid w:val="00F44C8A"/>
    <w:rsid w:val="00F455EA"/>
    <w:rsid w:val="00F45E69"/>
    <w:rsid w:val="00F503EC"/>
    <w:rsid w:val="00F5153F"/>
    <w:rsid w:val="00F517EA"/>
    <w:rsid w:val="00F54002"/>
    <w:rsid w:val="00F55433"/>
    <w:rsid w:val="00F55C40"/>
    <w:rsid w:val="00F56680"/>
    <w:rsid w:val="00F570AC"/>
    <w:rsid w:val="00F57E51"/>
    <w:rsid w:val="00F620BE"/>
    <w:rsid w:val="00F6224C"/>
    <w:rsid w:val="00F623E5"/>
    <w:rsid w:val="00F6298D"/>
    <w:rsid w:val="00F64792"/>
    <w:rsid w:val="00F6627C"/>
    <w:rsid w:val="00F669C1"/>
    <w:rsid w:val="00F66C25"/>
    <w:rsid w:val="00F66C69"/>
    <w:rsid w:val="00F679C2"/>
    <w:rsid w:val="00F67F32"/>
    <w:rsid w:val="00F73143"/>
    <w:rsid w:val="00F745A4"/>
    <w:rsid w:val="00F74FAA"/>
    <w:rsid w:val="00F75A17"/>
    <w:rsid w:val="00F7633C"/>
    <w:rsid w:val="00F8022E"/>
    <w:rsid w:val="00F80C9A"/>
    <w:rsid w:val="00F80E0B"/>
    <w:rsid w:val="00F82B38"/>
    <w:rsid w:val="00F82F74"/>
    <w:rsid w:val="00F847E4"/>
    <w:rsid w:val="00F848DB"/>
    <w:rsid w:val="00F8495F"/>
    <w:rsid w:val="00F8659B"/>
    <w:rsid w:val="00F900F7"/>
    <w:rsid w:val="00F9060F"/>
    <w:rsid w:val="00F9257D"/>
    <w:rsid w:val="00F93976"/>
    <w:rsid w:val="00F967B3"/>
    <w:rsid w:val="00FA1B42"/>
    <w:rsid w:val="00FA2878"/>
    <w:rsid w:val="00FA2A29"/>
    <w:rsid w:val="00FA3FF4"/>
    <w:rsid w:val="00FA427F"/>
    <w:rsid w:val="00FA458B"/>
    <w:rsid w:val="00FA4849"/>
    <w:rsid w:val="00FA61EF"/>
    <w:rsid w:val="00FA6BB0"/>
    <w:rsid w:val="00FA7074"/>
    <w:rsid w:val="00FA74A6"/>
    <w:rsid w:val="00FB5A52"/>
    <w:rsid w:val="00FB7220"/>
    <w:rsid w:val="00FC24E1"/>
    <w:rsid w:val="00FC278A"/>
    <w:rsid w:val="00FC320B"/>
    <w:rsid w:val="00FC4377"/>
    <w:rsid w:val="00FC67A9"/>
    <w:rsid w:val="00FC7183"/>
    <w:rsid w:val="00FC79E9"/>
    <w:rsid w:val="00FD2863"/>
    <w:rsid w:val="00FD3F02"/>
    <w:rsid w:val="00FD6B22"/>
    <w:rsid w:val="00FE1E28"/>
    <w:rsid w:val="00FE51A1"/>
    <w:rsid w:val="00FE5230"/>
    <w:rsid w:val="00FE5D6F"/>
    <w:rsid w:val="00FE6088"/>
    <w:rsid w:val="00FE6105"/>
    <w:rsid w:val="00FE7B45"/>
    <w:rsid w:val="00FF2BA5"/>
    <w:rsid w:val="00FF4C4E"/>
    <w:rsid w:val="00FF5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5F5D81"/>
  <w15:docId w15:val="{691633C3-734F-5548-9FF4-38D79947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nhideWhenUsed="1" w:qFormat="1"/>
    <w:lsdException w:name="heading 3" w:locked="1" w:semiHidden="1" w:uiPriority="0" w:unhideWhenUsed="1" w:qFormat="1"/>
    <w:lsdException w:name="heading 4" w:locked="1" w:semiHidden="1" w:unhideWhenUsed="1" w:qFormat="1"/>
    <w:lsdException w:name="heading 5" w:locked="1" w:semiHidden="1"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locked="1" w:semiHidden="1" w:unhideWhenUsed="1"/>
    <w:lsdException w:name="List 2" w:semiHidden="1" w:uiPriority="0" w:unhideWhenUsed="1"/>
    <w:lsdException w:name="List 3" w:semiHidden="1" w:uiPriority="0" w:unhideWhenUsed="1"/>
    <w:lsdException w:name="List 4" w:locked="1"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locked="1"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locked="1"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iPriority="0" w:unhideWhenUsed="1" w:qFormat="1"/>
    <w:lsdException w:name="Body Text Indent"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F7"/>
    <w:pPr>
      <w:spacing w:before="120"/>
    </w:pPr>
    <w:rPr>
      <w:sz w:val="24"/>
      <w:szCs w:val="20"/>
    </w:rPr>
  </w:style>
  <w:style w:type="paragraph" w:styleId="Heading1">
    <w:name w:val="heading 1"/>
    <w:basedOn w:val="Normal"/>
    <w:next w:val="BodyText"/>
    <w:link w:val="Heading1Char"/>
    <w:uiPriority w:val="99"/>
    <w:qFormat/>
    <w:rsid w:val="00597DB2"/>
    <w:pPr>
      <w:keepNext/>
      <w:pageBreakBefore/>
      <w:tabs>
        <w:tab w:val="num" w:pos="432"/>
      </w:tabs>
      <w:spacing w:before="240" w:after="60"/>
      <w:ind w:left="432" w:hanging="432"/>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432"/>
        <w:tab w:val="num" w:pos="576"/>
        <w:tab w:val="num" w:pos="1440"/>
      </w:tabs>
      <w:ind w:left="576" w:hanging="576"/>
      <w:outlineLvl w:val="1"/>
    </w:pPr>
  </w:style>
  <w:style w:type="paragraph" w:styleId="Heading3">
    <w:name w:val="heading 3"/>
    <w:basedOn w:val="Heading2"/>
    <w:next w:val="BodyText"/>
    <w:link w:val="Heading3Char"/>
    <w:uiPriority w:val="99"/>
    <w:qFormat/>
    <w:rsid w:val="00CF7A66"/>
    <w:pPr>
      <w:numPr>
        <w:ilvl w:val="2"/>
      </w:numPr>
      <w:tabs>
        <w:tab w:val="num" w:pos="432"/>
      </w:tabs>
      <w:ind w:left="576" w:hanging="720"/>
      <w:outlineLvl w:val="2"/>
    </w:pPr>
    <w:rPr>
      <w:sz w:val="24"/>
    </w:rPr>
  </w:style>
  <w:style w:type="paragraph" w:styleId="Heading4">
    <w:name w:val="heading 4"/>
    <w:basedOn w:val="Heading3"/>
    <w:next w:val="BodyText"/>
    <w:link w:val="Heading4Char"/>
    <w:uiPriority w:val="99"/>
    <w:qFormat/>
    <w:rsid w:val="00597DB2"/>
    <w:pPr>
      <w:numPr>
        <w:ilvl w:val="3"/>
      </w:numPr>
      <w:tabs>
        <w:tab w:val="num" w:pos="432"/>
        <w:tab w:val="num" w:pos="864"/>
      </w:tabs>
      <w:ind w:left="864" w:hanging="864"/>
      <w:outlineLvl w:val="3"/>
    </w:pPr>
  </w:style>
  <w:style w:type="paragraph" w:styleId="Heading5">
    <w:name w:val="heading 5"/>
    <w:basedOn w:val="Heading4"/>
    <w:next w:val="BodyText"/>
    <w:link w:val="Heading5Char"/>
    <w:uiPriority w:val="99"/>
    <w:qFormat/>
    <w:rsid w:val="00597DB2"/>
    <w:pPr>
      <w:numPr>
        <w:ilvl w:val="4"/>
      </w:numPr>
      <w:tabs>
        <w:tab w:val="num" w:pos="432"/>
        <w:tab w:val="num" w:pos="1008"/>
      </w:tabs>
      <w:ind w:left="1008" w:hanging="1008"/>
      <w:outlineLvl w:val="4"/>
    </w:pPr>
  </w:style>
  <w:style w:type="paragraph" w:styleId="Heading6">
    <w:name w:val="heading 6"/>
    <w:basedOn w:val="Heading5"/>
    <w:next w:val="BodyText"/>
    <w:link w:val="Heading6Char"/>
    <w:uiPriority w:val="99"/>
    <w:qFormat/>
    <w:rsid w:val="00597DB2"/>
    <w:pPr>
      <w:numPr>
        <w:ilvl w:val="5"/>
      </w:numPr>
      <w:tabs>
        <w:tab w:val="num" w:pos="432"/>
        <w:tab w:val="num" w:pos="1152"/>
      </w:tabs>
      <w:ind w:left="1152" w:hanging="1152"/>
      <w:outlineLvl w:val="5"/>
    </w:pPr>
  </w:style>
  <w:style w:type="paragraph" w:styleId="Heading7">
    <w:name w:val="heading 7"/>
    <w:basedOn w:val="Heading6"/>
    <w:next w:val="BodyText"/>
    <w:link w:val="Heading7Char"/>
    <w:uiPriority w:val="99"/>
    <w:qFormat/>
    <w:rsid w:val="00597DB2"/>
    <w:pPr>
      <w:numPr>
        <w:ilvl w:val="6"/>
      </w:numPr>
      <w:tabs>
        <w:tab w:val="num" w:pos="432"/>
        <w:tab w:val="num" w:pos="1296"/>
      </w:tabs>
      <w:ind w:left="1296" w:hanging="1296"/>
      <w:outlineLvl w:val="6"/>
    </w:pPr>
  </w:style>
  <w:style w:type="paragraph" w:styleId="Heading8">
    <w:name w:val="heading 8"/>
    <w:basedOn w:val="Heading7"/>
    <w:next w:val="BodyText"/>
    <w:link w:val="Heading8Char"/>
    <w:uiPriority w:val="99"/>
    <w:qFormat/>
    <w:rsid w:val="00597DB2"/>
    <w:pPr>
      <w:numPr>
        <w:ilvl w:val="7"/>
      </w:numPr>
      <w:tabs>
        <w:tab w:val="num" w:pos="432"/>
      </w:tabs>
      <w:ind w:left="1440" w:hanging="1440"/>
      <w:outlineLvl w:val="7"/>
    </w:pPr>
  </w:style>
  <w:style w:type="paragraph" w:styleId="Heading9">
    <w:name w:val="heading 9"/>
    <w:basedOn w:val="Heading8"/>
    <w:next w:val="BodyText"/>
    <w:link w:val="Heading9Char"/>
    <w:uiPriority w:val="99"/>
    <w:qFormat/>
    <w:rsid w:val="00597DB2"/>
    <w:pPr>
      <w:numPr>
        <w:ilvl w:val="8"/>
      </w:numPr>
      <w:tabs>
        <w:tab w:val="num" w:pos="432"/>
        <w:tab w:val="num"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40861"/>
    <w:rPr>
      <w:rFonts w:ascii="Arial" w:hAnsi="Arial"/>
      <w:b/>
      <w:noProof/>
      <w:kern w:val="28"/>
      <w:sz w:val="28"/>
      <w:szCs w:val="20"/>
    </w:rPr>
  </w:style>
  <w:style w:type="character" w:customStyle="1" w:styleId="Heading2Char">
    <w:name w:val="Heading 2 Char"/>
    <w:basedOn w:val="DefaultParagraphFont"/>
    <w:link w:val="Heading2"/>
    <w:uiPriority w:val="99"/>
    <w:locked/>
    <w:rsid w:val="004B576F"/>
    <w:rPr>
      <w:rFonts w:ascii="Arial" w:hAnsi="Arial"/>
      <w:b/>
      <w:noProof/>
      <w:kern w:val="28"/>
      <w:sz w:val="28"/>
      <w:lang w:val="en-US" w:eastAsia="en-US"/>
    </w:rPr>
  </w:style>
  <w:style w:type="character" w:customStyle="1" w:styleId="Heading3Char">
    <w:name w:val="Heading 3 Char"/>
    <w:basedOn w:val="DefaultParagraphFont"/>
    <w:link w:val="Heading3"/>
    <w:uiPriority w:val="99"/>
    <w:rsid w:val="00CF7A66"/>
    <w:rPr>
      <w:rFonts w:ascii="Arial" w:hAnsi="Arial"/>
      <w:b/>
      <w:noProof/>
      <w:kern w:val="28"/>
      <w:sz w:val="24"/>
      <w:szCs w:val="20"/>
    </w:rPr>
  </w:style>
  <w:style w:type="character" w:customStyle="1" w:styleId="Heading4Char">
    <w:name w:val="Heading 4 Char"/>
    <w:basedOn w:val="DefaultParagraphFont"/>
    <w:link w:val="Heading4"/>
    <w:uiPriority w:val="9"/>
    <w:semiHidden/>
    <w:rsid w:val="0004086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4086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04086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4086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4086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40861"/>
    <w:rPr>
      <w:rFonts w:asciiTheme="majorHAnsi" w:eastAsiaTheme="majorEastAsia" w:hAnsiTheme="majorHAnsi" w:cstheme="majorBidi"/>
    </w:rPr>
  </w:style>
  <w:style w:type="paragraph" w:styleId="BodyText">
    <w:name w:val="Body Text"/>
    <w:basedOn w:val="Normal"/>
    <w:link w:val="BodyTextChar"/>
    <w:qFormat/>
    <w:rsid w:val="00597DB2"/>
  </w:style>
  <w:style w:type="character" w:customStyle="1" w:styleId="BodyTextChar">
    <w:name w:val="Body Text Char"/>
    <w:basedOn w:val="DefaultParagraphFont"/>
    <w:link w:val="BodyText"/>
    <w:locked/>
    <w:rsid w:val="00597DB2"/>
    <w:rPr>
      <w:sz w:val="24"/>
    </w:rPr>
  </w:style>
  <w:style w:type="paragraph" w:styleId="List">
    <w:name w:val="List"/>
    <w:basedOn w:val="BodyText"/>
    <w:link w:val="ListChar"/>
    <w:rsid w:val="00434258"/>
    <w:pPr>
      <w:ind w:left="1080" w:hanging="720"/>
    </w:pPr>
  </w:style>
  <w:style w:type="paragraph" w:styleId="ListBullet">
    <w:name w:val="List Bullet"/>
    <w:basedOn w:val="Normal"/>
    <w:link w:val="ListBulletChar"/>
    <w:unhideWhenUsed/>
    <w:rsid w:val="00434258"/>
    <w:pPr>
      <w:numPr>
        <w:numId w:val="6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434258"/>
    <w:pPr>
      <w:ind w:left="1440"/>
    </w:pPr>
  </w:style>
  <w:style w:type="paragraph" w:styleId="TOC1">
    <w:name w:val="toc 1"/>
    <w:basedOn w:val="Normal"/>
    <w:next w:val="Normal"/>
    <w:uiPriority w:val="39"/>
    <w:rsid w:val="00836F8A"/>
    <w:pPr>
      <w:tabs>
        <w:tab w:val="right" w:leader="dot" w:pos="9346"/>
      </w:tabs>
      <w:spacing w:before="0"/>
      <w:ind w:left="288" w:hanging="288"/>
    </w:pPr>
    <w:rPr>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55CF7"/>
    <w:pPr>
      <w:keepNext/>
      <w:jc w:val="center"/>
    </w:pPr>
    <w:rPr>
      <w:rFonts w:ascii="Arial" w:hAnsi="Arial"/>
      <w:b/>
      <w:sz w:val="20"/>
    </w:rPr>
  </w:style>
  <w:style w:type="paragraph" w:customStyle="1" w:styleId="TableTitle">
    <w:name w:val="Table Title"/>
    <w:basedOn w:val="BodyText"/>
    <w:uiPriority w:val="99"/>
    <w:rsid w:val="00555CF7"/>
    <w:pPr>
      <w:keepNext/>
      <w:spacing w:before="300" w:after="60"/>
      <w:jc w:val="center"/>
    </w:pPr>
    <w:rPr>
      <w:rFonts w:ascii="Arial" w:hAnsi="Arial"/>
      <w:b/>
      <w:sz w:val="22"/>
    </w:rPr>
  </w:style>
  <w:style w:type="paragraph" w:customStyle="1" w:styleId="FigureTitle">
    <w:name w:val="Figure Title"/>
    <w:basedOn w:val="TableTitle"/>
    <w:uiPriority w:val="99"/>
    <w:rsid w:val="00555CF7"/>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434258"/>
    <w:pPr>
      <w:ind w:left="1800" w:hanging="720"/>
    </w:pPr>
  </w:style>
  <w:style w:type="paragraph" w:styleId="ListContinue">
    <w:name w:val="List Continue"/>
    <w:basedOn w:val="Normal"/>
    <w:link w:val="ListContinueChar"/>
    <w:uiPriority w:val="99"/>
    <w:unhideWhenUsed/>
    <w:rsid w:val="00434258"/>
    <w:pPr>
      <w:ind w:left="360"/>
      <w:contextualSpacing/>
    </w:pPr>
  </w:style>
  <w:style w:type="paragraph" w:styleId="ListContinue2">
    <w:name w:val="List Continue 2"/>
    <w:basedOn w:val="Normal"/>
    <w:uiPriority w:val="99"/>
    <w:unhideWhenUsed/>
    <w:rsid w:val="00434258"/>
    <w:pPr>
      <w:ind w:left="720"/>
      <w:contextualSpacing/>
    </w:p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434258"/>
    <w:pPr>
      <w:spacing w:before="60"/>
      <w:ind w:left="900"/>
    </w:p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sz w:val="16"/>
    </w:rPr>
  </w:style>
  <w:style w:type="character" w:customStyle="1" w:styleId="ListBulletChar">
    <w:name w:val="List Bullet Char"/>
    <w:link w:val="ListBullet"/>
    <w:locked/>
    <w:rsid w:val="00434258"/>
    <w:rPr>
      <w:sz w:val="24"/>
      <w:szCs w:val="20"/>
    </w:rPr>
  </w:style>
  <w:style w:type="paragraph" w:customStyle="1" w:styleId="List3Continue">
    <w:name w:val="List 3 Continue"/>
    <w:basedOn w:val="List3"/>
    <w:rsid w:val="00434258"/>
    <w:pPr>
      <w:ind w:firstLine="0"/>
    </w:pPr>
  </w:style>
  <w:style w:type="paragraph" w:customStyle="1" w:styleId="AppendixHeading2">
    <w:name w:val="Appendix Heading 2"/>
    <w:next w:val="BodyText"/>
    <w:rsid w:val="00597DB2"/>
    <w:pPr>
      <w:spacing w:before="240" w:after="60"/>
    </w:pPr>
    <w:rPr>
      <w:rFonts w:ascii="Arial" w:hAnsi="Arial"/>
      <w:b/>
      <w:noProof/>
      <w:sz w:val="28"/>
      <w:szCs w:val="20"/>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0E7F9E"/>
    <w:rPr>
      <w:sz w:val="24"/>
    </w:rPr>
  </w:style>
  <w:style w:type="character" w:styleId="FootnoteReference">
    <w:name w:val="footnote reference"/>
    <w:basedOn w:val="DefaultParagraphFont"/>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rsid w:val="00040861"/>
    <w:rPr>
      <w:sz w:val="24"/>
      <w:szCs w:val="20"/>
    </w:rPr>
  </w:style>
  <w:style w:type="paragraph" w:styleId="FootnoteText">
    <w:name w:val="footnote text"/>
    <w:basedOn w:val="Normal"/>
    <w:link w:val="FootnoteTextChar"/>
    <w:semiHidden/>
    <w:rsid w:val="00597DB2"/>
    <w:rPr>
      <w:sz w:val="20"/>
    </w:rPr>
  </w:style>
  <w:style w:type="character" w:customStyle="1" w:styleId="FootnoteTextChar">
    <w:name w:val="Footnote Text Char"/>
    <w:basedOn w:val="DefaultParagraphFont"/>
    <w:link w:val="FootnoteText"/>
    <w:semiHidden/>
    <w:rsid w:val="00040861"/>
    <w:rPr>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rsid w:val="00040861"/>
    <w:rPr>
      <w:sz w:val="24"/>
      <w:szCs w:val="20"/>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040861"/>
    <w:rPr>
      <w:sz w:val="0"/>
      <w:szCs w:val="0"/>
    </w:rPr>
  </w:style>
  <w:style w:type="paragraph" w:styleId="CommentText">
    <w:name w:val="annotation text"/>
    <w:basedOn w:val="Normal"/>
    <w:link w:val="CommentTextChar"/>
    <w:rsid w:val="00597DB2"/>
    <w:rPr>
      <w:sz w:val="20"/>
    </w:rPr>
  </w:style>
  <w:style w:type="character" w:customStyle="1" w:styleId="CommentTextChar">
    <w:name w:val="Comment Text Char"/>
    <w:basedOn w:val="DefaultParagraphFont"/>
    <w:link w:val="CommentText"/>
    <w:locked/>
    <w:rsid w:val="00597DB2"/>
  </w:style>
  <w:style w:type="paragraph" w:styleId="ListContinue3">
    <w:name w:val="List Continue 3"/>
    <w:basedOn w:val="Normal"/>
    <w:uiPriority w:val="99"/>
    <w:unhideWhenUsed/>
    <w:rsid w:val="00434258"/>
    <w:pPr>
      <w:ind w:left="1080"/>
      <w:contextualSpacing/>
    </w:pPr>
  </w:style>
  <w:style w:type="paragraph" w:styleId="ListContinue4">
    <w:name w:val="List Continue 4"/>
    <w:basedOn w:val="Normal"/>
    <w:uiPriority w:val="99"/>
    <w:unhideWhenUsed/>
    <w:rsid w:val="00434258"/>
    <w:pPr>
      <w:ind w:left="1440"/>
      <w:contextualSpacing/>
    </w:pPr>
  </w:style>
  <w:style w:type="paragraph" w:styleId="ListContinue5">
    <w:name w:val="List Continue 5"/>
    <w:basedOn w:val="Normal"/>
    <w:uiPriority w:val="99"/>
    <w:unhideWhenUsed/>
    <w:rsid w:val="00434258"/>
    <w:pPr>
      <w:ind w:left="1800"/>
      <w:contextualSpacing/>
    </w:pPr>
  </w:style>
  <w:style w:type="paragraph" w:styleId="ListNumber2">
    <w:name w:val="List Number 2"/>
    <w:basedOn w:val="Normal"/>
    <w:link w:val="ListNumber2Char"/>
    <w:rsid w:val="00434258"/>
    <w:pPr>
      <w:numPr>
        <w:numId w:val="67"/>
      </w:numPr>
    </w:pPr>
  </w:style>
  <w:style w:type="paragraph" w:styleId="ListNumber3">
    <w:name w:val="List Number 3"/>
    <w:basedOn w:val="Normal"/>
    <w:rsid w:val="00434258"/>
    <w:pPr>
      <w:numPr>
        <w:numId w:val="68"/>
      </w:numPr>
    </w:pPr>
  </w:style>
  <w:style w:type="paragraph" w:styleId="ListNumber4">
    <w:name w:val="List Number 4"/>
    <w:basedOn w:val="Normal"/>
    <w:rsid w:val="00434258"/>
    <w:pPr>
      <w:numPr>
        <w:numId w:val="69"/>
      </w:numPr>
    </w:pPr>
  </w:style>
  <w:style w:type="paragraph" w:styleId="ListNumber5">
    <w:name w:val="List Number 5"/>
    <w:basedOn w:val="Normal"/>
    <w:uiPriority w:val="99"/>
    <w:unhideWhenUsed/>
    <w:rsid w:val="00434258"/>
    <w:pPr>
      <w:numPr>
        <w:numId w:val="70"/>
      </w:numPr>
    </w:pPr>
  </w:style>
  <w:style w:type="paragraph" w:styleId="PlainText">
    <w:name w:val="Plain Text"/>
    <w:basedOn w:val="Normal"/>
    <w:link w:val="PlainTextChar"/>
    <w:uiPriority w:val="99"/>
    <w:rsid w:val="00F44830"/>
    <w:rPr>
      <w:rFonts w:ascii="Courier New" w:hAnsi="Courier New" w:cs="Courier New"/>
      <w:sz w:val="20"/>
    </w:rPr>
  </w:style>
  <w:style w:type="character" w:customStyle="1" w:styleId="PlainTextChar">
    <w:name w:val="Plain Text Char"/>
    <w:basedOn w:val="DefaultParagraphFont"/>
    <w:link w:val="PlainText"/>
    <w:uiPriority w:val="99"/>
    <w:semiHidden/>
    <w:rsid w:val="00040861"/>
    <w:rPr>
      <w:rFonts w:ascii="Courier New" w:hAnsi="Courier New" w:cs="Courier New"/>
      <w:sz w:val="20"/>
      <w:szCs w:val="20"/>
    </w:rPr>
  </w:style>
  <w:style w:type="paragraph" w:styleId="TableofAuthorities">
    <w:name w:val="table of authorities"/>
    <w:basedOn w:val="Normal"/>
    <w:next w:val="Normal"/>
    <w:uiPriority w:val="99"/>
    <w:semiHidden/>
    <w:rsid w:val="00F44830"/>
    <w:pPr>
      <w:ind w:left="240" w:hanging="240"/>
    </w:pPr>
  </w:style>
  <w:style w:type="paragraph" w:styleId="TableofFigures">
    <w:name w:val="table of figures"/>
    <w:basedOn w:val="Normal"/>
    <w:next w:val="Normal"/>
    <w:uiPriority w:val="99"/>
    <w:semiHidden/>
    <w:rsid w:val="00F4483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olor w:val="17365D"/>
      <w:spacing w:val="5"/>
      <w:kern w:val="28"/>
      <w:sz w:val="52"/>
    </w:rPr>
  </w:style>
  <w:style w:type="paragraph" w:customStyle="1" w:styleId="Note">
    <w:name w:val="Note"/>
    <w:basedOn w:val="Normal"/>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basedOn w:val="DefaultParagraphFont"/>
    <w:uiPriority w:val="99"/>
    <w:rsid w:val="00597DB2"/>
    <w:rPr>
      <w:rFonts w:cs="Times New Roman"/>
      <w:sz w:val="16"/>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rsid w:val="00040861"/>
    <w:rPr>
      <w:sz w:val="24"/>
      <w:szCs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lang w:bidi="ar-SA"/>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basedOn w:val="CommentTextChar"/>
    <w:link w:val="CommentSubject"/>
    <w:uiPriority w:val="99"/>
    <w:locked/>
    <w:rsid w:val="00E46BAB"/>
    <w:rPr>
      <w:b/>
    </w:rPr>
  </w:style>
  <w:style w:type="paragraph" w:customStyle="1" w:styleId="Sfondoacolori-Colore11">
    <w:name w:val="Sfondo a colori - Colore 11"/>
    <w:hidden/>
    <w:uiPriority w:val="99"/>
    <w:semiHidden/>
    <w:rsid w:val="00147F29"/>
    <w:rPr>
      <w:sz w:val="24"/>
      <w:szCs w:val="20"/>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4258"/>
    <w:pPr>
      <w:ind w:left="720"/>
    </w:pPr>
  </w:style>
  <w:style w:type="paragraph" w:styleId="Revision">
    <w:name w:val="Revision"/>
    <w:hidden/>
    <w:uiPriority w:val="99"/>
    <w:rsid w:val="00600E13"/>
    <w:rPr>
      <w:sz w:val="24"/>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rsid w:val="00040861"/>
    <w:rPr>
      <w:sz w:val="24"/>
      <w:szCs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basedOn w:val="BodyTextIndentChar"/>
    <w:link w:val="BodyTextFirstIndent2"/>
    <w:uiPriority w:val="99"/>
    <w:locked/>
    <w:rsid w:val="001F6755"/>
    <w:rPr>
      <w:sz w:val="24"/>
      <w:szCs w:val="20"/>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sz w:val="16"/>
    </w:rPr>
  </w:style>
  <w:style w:type="character" w:styleId="BookTitle">
    <w:name w:val="Book Title"/>
    <w:basedOn w:val="DefaultParagraphFont"/>
    <w:uiPriority w:val="99"/>
    <w:qFormat/>
    <w:rsid w:val="00C56183"/>
    <w:rPr>
      <w:b/>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basedOn w:val="DefaultParagraphFont"/>
    <w:link w:val="Closing"/>
    <w:uiPriority w:val="99"/>
    <w:locked/>
    <w:rsid w:val="00C56183"/>
    <w:rPr>
      <w:sz w:val="24"/>
    </w:rPr>
  </w:style>
  <w:style w:type="paragraph" w:styleId="Date">
    <w:name w:val="Date"/>
    <w:basedOn w:val="Normal"/>
    <w:next w:val="Normal"/>
    <w:link w:val="DateChar"/>
    <w:uiPriority w:val="99"/>
    <w:rsid w:val="00C56183"/>
  </w:style>
  <w:style w:type="character" w:customStyle="1" w:styleId="DateChar">
    <w:name w:val="Date Char"/>
    <w:basedOn w:val="DefaultParagraphFont"/>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0"/>
      <w:szCs w:val="24"/>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SubtleReference">
    <w:name w:val="Subtle Reference"/>
    <w:basedOn w:val="DefaultParagraphFont"/>
    <w:uiPriority w:val="99"/>
    <w:qFormat/>
    <w:rsid w:val="00BC3E9F"/>
    <w:rPr>
      <w:smallCaps/>
      <w:color w:val="C0504D"/>
      <w:u w:val="single"/>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uiPriority w:val="99"/>
    <w:rsid w:val="00114040"/>
    <w:rPr>
      <w:rFonts w:ascii="Courier New" w:hAnsi="Courier New"/>
      <w:b/>
      <w:color w:val="333399"/>
      <w:sz w:val="24"/>
      <w:u w:val="single"/>
      <w:vertAlign w:val="baseline"/>
      <w:lang w:val="en-US"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unhideWhenUsed/>
    <w:rsid w:val="00434258"/>
    <w:pPr>
      <w:numPr>
        <w:numId w:val="66"/>
      </w:numPr>
      <w:contextualSpacing/>
    </w:pPr>
  </w:style>
  <w:style w:type="paragraph" w:styleId="ListBullet2">
    <w:name w:val="List Bullet 2"/>
    <w:basedOn w:val="Normal"/>
    <w:link w:val="ListBullet2Char"/>
    <w:rsid w:val="00434258"/>
    <w:pPr>
      <w:numPr>
        <w:numId w:val="61"/>
      </w:numPr>
    </w:pPr>
  </w:style>
  <w:style w:type="paragraph" w:styleId="ListBullet3">
    <w:name w:val="List Bullet 3"/>
    <w:basedOn w:val="Normal"/>
    <w:link w:val="ListBullet3Char"/>
    <w:rsid w:val="00434258"/>
    <w:pPr>
      <w:numPr>
        <w:numId w:val="62"/>
      </w:numPr>
    </w:p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rsid w:val="00434258"/>
    <w:pPr>
      <w:numPr>
        <w:numId w:val="63"/>
      </w:numPr>
    </w:pPr>
  </w:style>
  <w:style w:type="paragraph" w:styleId="ListBullet5">
    <w:name w:val="List Bullet 5"/>
    <w:basedOn w:val="Normal"/>
    <w:uiPriority w:val="99"/>
    <w:unhideWhenUsed/>
    <w:rsid w:val="00434258"/>
    <w:pPr>
      <w:numPr>
        <w:numId w:val="64"/>
      </w:numPr>
    </w:pPr>
  </w:style>
  <w:style w:type="character" w:customStyle="1" w:styleId="ListBullet3Char">
    <w:name w:val="List Bullet 3 Char"/>
    <w:link w:val="ListBullet3"/>
    <w:locked/>
    <w:rsid w:val="00434258"/>
    <w:rPr>
      <w:sz w:val="24"/>
      <w:szCs w:val="20"/>
    </w:rPr>
  </w:style>
  <w:style w:type="paragraph" w:customStyle="1" w:styleId="ListBullet1">
    <w:name w:val="List Bullet 1"/>
    <w:basedOn w:val="ListBullet"/>
    <w:link w:val="ListBullet1Char"/>
    <w:qFormat/>
    <w:rsid w:val="00434258"/>
  </w:style>
  <w:style w:type="character" w:customStyle="1" w:styleId="ListBullet2Char">
    <w:name w:val="List Bullet 2 Char"/>
    <w:link w:val="ListBullet2"/>
    <w:locked/>
    <w:rsid w:val="00434258"/>
    <w:rPr>
      <w:sz w:val="24"/>
      <w:szCs w:val="20"/>
    </w:rPr>
  </w:style>
  <w:style w:type="character" w:customStyle="1" w:styleId="ListBullet1Char">
    <w:name w:val="List Bullet 1 Char"/>
    <w:link w:val="ListBullet1"/>
    <w:locked/>
    <w:rsid w:val="00434258"/>
    <w:rPr>
      <w:sz w:val="24"/>
      <w:szCs w:val="20"/>
    </w:rPr>
  </w:style>
  <w:style w:type="character" w:customStyle="1" w:styleId="ListChar">
    <w:name w:val="List Char"/>
    <w:link w:val="List"/>
    <w:locked/>
    <w:rsid w:val="00434258"/>
    <w:rPr>
      <w:sz w:val="24"/>
      <w:szCs w:val="20"/>
    </w:rPr>
  </w:style>
  <w:style w:type="paragraph" w:customStyle="1" w:styleId="List1">
    <w:name w:val="List 1"/>
    <w:basedOn w:val="List"/>
    <w:link w:val="List1Char"/>
    <w:qFormat/>
    <w:rsid w:val="00434258"/>
  </w:style>
  <w:style w:type="character" w:customStyle="1" w:styleId="List1Char">
    <w:name w:val="List 1 Char"/>
    <w:link w:val="List1"/>
    <w:locked/>
    <w:rsid w:val="00434258"/>
    <w:rPr>
      <w:sz w:val="24"/>
      <w:szCs w:val="20"/>
    </w:rPr>
  </w:style>
  <w:style w:type="character" w:customStyle="1" w:styleId="List2Char">
    <w:name w:val="List 2 Char"/>
    <w:link w:val="List2"/>
    <w:locked/>
    <w:rsid w:val="00434258"/>
    <w:rPr>
      <w:sz w:val="24"/>
      <w:szCs w:val="20"/>
    </w:rPr>
  </w:style>
  <w:style w:type="character" w:customStyle="1" w:styleId="List3Char">
    <w:name w:val="List 3 Char"/>
    <w:link w:val="List3"/>
    <w:locked/>
    <w:rsid w:val="00434258"/>
    <w:rPr>
      <w:sz w:val="24"/>
      <w:szCs w:val="20"/>
    </w:rPr>
  </w:style>
  <w:style w:type="paragraph" w:styleId="List4">
    <w:name w:val="List 4"/>
    <w:basedOn w:val="Normal"/>
    <w:uiPriority w:val="99"/>
    <w:unhideWhenUsed/>
    <w:rsid w:val="00434258"/>
    <w:pPr>
      <w:ind w:left="1800" w:hanging="360"/>
    </w:pPr>
  </w:style>
  <w:style w:type="paragraph" w:styleId="List5">
    <w:name w:val="List 5"/>
    <w:basedOn w:val="Normal"/>
    <w:link w:val="List5Char"/>
    <w:rsid w:val="00434258"/>
    <w:pPr>
      <w:ind w:left="1800" w:hanging="360"/>
    </w:pPr>
  </w:style>
  <w:style w:type="character" w:customStyle="1" w:styleId="List5Char">
    <w:name w:val="List 5 Char"/>
    <w:link w:val="List5"/>
    <w:locked/>
    <w:rsid w:val="00434258"/>
    <w:rPr>
      <w:sz w:val="24"/>
      <w:szCs w:val="20"/>
    </w:rPr>
  </w:style>
  <w:style w:type="character" w:customStyle="1" w:styleId="ListContinueChar">
    <w:name w:val="List Continue Char"/>
    <w:link w:val="ListContinue"/>
    <w:uiPriority w:val="99"/>
    <w:locked/>
    <w:rsid w:val="00434258"/>
    <w:rPr>
      <w:sz w:val="24"/>
      <w:szCs w:val="20"/>
    </w:rPr>
  </w:style>
  <w:style w:type="paragraph" w:customStyle="1" w:styleId="ListContinue1">
    <w:name w:val="List Continue 1"/>
    <w:basedOn w:val="ListContinue"/>
    <w:link w:val="ListContinue1Char"/>
    <w:qFormat/>
    <w:rsid w:val="00434258"/>
  </w:style>
  <w:style w:type="character" w:customStyle="1" w:styleId="ListContinue1Char">
    <w:name w:val="List Continue 1 Char"/>
    <w:link w:val="ListContinue1"/>
    <w:locked/>
    <w:rsid w:val="00434258"/>
    <w:rPr>
      <w:sz w:val="24"/>
      <w:szCs w:val="20"/>
    </w:rPr>
  </w:style>
  <w:style w:type="character" w:customStyle="1" w:styleId="ListNumber2Char">
    <w:name w:val="List Number 2 Char"/>
    <w:link w:val="ListNumber2"/>
    <w:locked/>
    <w:rsid w:val="00434258"/>
    <w:rPr>
      <w:sz w:val="24"/>
      <w:szCs w:val="20"/>
    </w:rPr>
  </w:style>
  <w:style w:type="paragraph" w:customStyle="1" w:styleId="ListNumber1">
    <w:name w:val="List Number 1"/>
    <w:basedOn w:val="ListNumber"/>
    <w:link w:val="ListNumber1Char"/>
    <w:qFormat/>
    <w:rsid w:val="00434258"/>
    <w:pPr>
      <w:contextualSpacing w:val="0"/>
    </w:pPr>
  </w:style>
  <w:style w:type="character" w:customStyle="1" w:styleId="ListNumber1Char">
    <w:name w:val="List Number 1 Char"/>
    <w:link w:val="ListNumber1"/>
    <w:locked/>
    <w:rsid w:val="00434258"/>
    <w:rPr>
      <w:sz w:val="24"/>
      <w:szCs w:val="20"/>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basedOn w:val="DefaultParagraphFont"/>
    <w:link w:val="E-mailSignature"/>
    <w:uiPriority w:val="99"/>
    <w:locked/>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basedOn w:val="DefaultParagraphFont"/>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rPr>
  </w:style>
  <w:style w:type="character" w:customStyle="1" w:styleId="HTMLPreformattedChar">
    <w:name w:val="HTML Preformatted Char"/>
    <w:basedOn w:val="DefaultParagraphFont"/>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0"/>
      <w:szCs w:val="20"/>
      <w:lang w:val="it-IT" w:eastAsia="it-IT"/>
    </w:rPr>
  </w:style>
  <w:style w:type="character" w:customStyle="1" w:styleId="MacroTextChar">
    <w:name w:val="Macro Text Char"/>
    <w:basedOn w:val="DefaultParagraphFont"/>
    <w:link w:val="MacroText"/>
    <w:uiPriority w:val="99"/>
    <w:locked/>
    <w:rsid w:val="00D05B7C"/>
    <w:rPr>
      <w:rFonts w:ascii="Courier New" w:hAnsi="Courier New"/>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style>
  <w:style w:type="character" w:customStyle="1" w:styleId="NoteHeadingChar">
    <w:name w:val="Note Heading Char"/>
    <w:basedOn w:val="DefaultParagraphFont"/>
    <w:link w:val="NoteHeading"/>
    <w:uiPriority w:val="99"/>
    <w:locked/>
    <w:rsid w:val="00D05B7C"/>
    <w:rPr>
      <w:sz w:val="24"/>
    </w:rPr>
  </w:style>
  <w:style w:type="paragraph" w:styleId="Salutation">
    <w:name w:val="Salutation"/>
    <w:basedOn w:val="Normal"/>
    <w:next w:val="Normal"/>
    <w:link w:val="SalutationChar"/>
    <w:uiPriority w:val="99"/>
    <w:rsid w:val="00D05B7C"/>
  </w:style>
  <w:style w:type="character" w:customStyle="1" w:styleId="SalutationChar">
    <w:name w:val="Salutation Char"/>
    <w:basedOn w:val="DefaultParagraphFont"/>
    <w:link w:val="Salutation"/>
    <w:uiPriority w:val="99"/>
    <w:locked/>
    <w:rsid w:val="00D05B7C"/>
    <w:rPr>
      <w:sz w:val="24"/>
    </w:rPr>
  </w:style>
  <w:style w:type="paragraph" w:styleId="Signature">
    <w:name w:val="Signature"/>
    <w:basedOn w:val="Normal"/>
    <w:link w:val="SignatureChar"/>
    <w:uiPriority w:val="99"/>
    <w:rsid w:val="00D05B7C"/>
    <w:pPr>
      <w:ind w:left="4320"/>
    </w:pPr>
  </w:style>
  <w:style w:type="character" w:customStyle="1" w:styleId="SignatureChar">
    <w:name w:val="Signature Char"/>
    <w:basedOn w:val="DefaultParagraphFont"/>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4"/>
    </w:rPr>
  </w:style>
  <w:style w:type="character" w:customStyle="1" w:styleId="SubtitleChar">
    <w:name w:val="Subtitle Char"/>
    <w:basedOn w:val="DefaultParagraphFont"/>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szCs w:val="24"/>
    </w:rPr>
  </w:style>
  <w:style w:type="character" w:styleId="HTMLCode">
    <w:name w:val="HTML Code"/>
    <w:basedOn w:val="DefaultParagraphFont"/>
    <w:uiPriority w:val="99"/>
    <w:rsid w:val="008555C9"/>
    <w:rPr>
      <w:rFonts w:ascii="Courier" w:hAnsi="Courier" w:cs="Times New Roman"/>
      <w:sz w:val="20"/>
      <w:szCs w:val="20"/>
    </w:rPr>
  </w:style>
  <w:style w:type="paragraph" w:customStyle="1" w:styleId="TableLabel">
    <w:name w:val="Table Label"/>
    <w:basedOn w:val="TableEntry"/>
    <w:uiPriority w:val="99"/>
    <w:rsid w:val="00D85AAA"/>
    <w:pPr>
      <w:keepNext/>
      <w:ind w:left="0" w:right="0"/>
      <w:jc w:val="center"/>
    </w:pPr>
    <w:rPr>
      <w:rFonts w:ascii="Helvetica" w:hAnsi="Helvetica"/>
      <w:b/>
      <w:sz w:val="20"/>
    </w:rPr>
  </w:style>
  <w:style w:type="character" w:customStyle="1" w:styleId="TableEntryChar">
    <w:name w:val="Table Entry Char"/>
    <w:link w:val="TableEntry"/>
    <w:locked/>
    <w:rsid w:val="00D85AAA"/>
    <w:rPr>
      <w:sz w:val="18"/>
      <w:lang w:val="en-US" w:eastAsia="en-US"/>
    </w:rPr>
  </w:style>
  <w:style w:type="numbering" w:customStyle="1" w:styleId="Constraints">
    <w:name w:val="Constraints"/>
    <w:rsid w:val="00040861"/>
    <w:pPr>
      <w:numPr>
        <w:numId w:val="21"/>
      </w:numPr>
    </w:pPr>
  </w:style>
  <w:style w:type="character" w:customStyle="1" w:styleId="TableEntryHeaderChar">
    <w:name w:val="Table Entry Header Char"/>
    <w:link w:val="TableEntryHeader"/>
    <w:rsid w:val="00555CF7"/>
    <w:rPr>
      <w:rFonts w:ascii="Arial" w:hAnsi="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457667">
      <w:bodyDiv w:val="1"/>
      <w:marLeft w:val="0"/>
      <w:marRight w:val="0"/>
      <w:marTop w:val="0"/>
      <w:marBottom w:val="0"/>
      <w:divBdr>
        <w:top w:val="none" w:sz="0" w:space="0" w:color="auto"/>
        <w:left w:val="none" w:sz="0" w:space="0" w:color="auto"/>
        <w:bottom w:val="none" w:sz="0" w:space="0" w:color="auto"/>
        <w:right w:val="none" w:sz="0" w:space="0" w:color="auto"/>
      </w:divBdr>
      <w:divsChild>
        <w:div w:id="2085226414">
          <w:marLeft w:val="0"/>
          <w:marRight w:val="0"/>
          <w:marTop w:val="0"/>
          <w:marBottom w:val="0"/>
          <w:divBdr>
            <w:top w:val="none" w:sz="0" w:space="0" w:color="auto"/>
            <w:left w:val="none" w:sz="0" w:space="0" w:color="auto"/>
            <w:bottom w:val="none" w:sz="0" w:space="0" w:color="auto"/>
            <w:right w:val="none" w:sz="0" w:space="0" w:color="auto"/>
          </w:divBdr>
          <w:divsChild>
            <w:div w:id="1239100923">
              <w:marLeft w:val="0"/>
              <w:marRight w:val="0"/>
              <w:marTop w:val="0"/>
              <w:marBottom w:val="0"/>
              <w:divBdr>
                <w:top w:val="none" w:sz="0" w:space="0" w:color="auto"/>
                <w:left w:val="none" w:sz="0" w:space="0" w:color="auto"/>
                <w:bottom w:val="none" w:sz="0" w:space="0" w:color="auto"/>
                <w:right w:val="none" w:sz="0" w:space="0" w:color="auto"/>
              </w:divBdr>
              <w:divsChild>
                <w:div w:id="1881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3438">
      <w:bodyDiv w:val="1"/>
      <w:marLeft w:val="0"/>
      <w:marRight w:val="0"/>
      <w:marTop w:val="0"/>
      <w:marBottom w:val="0"/>
      <w:divBdr>
        <w:top w:val="none" w:sz="0" w:space="0" w:color="auto"/>
        <w:left w:val="none" w:sz="0" w:space="0" w:color="auto"/>
        <w:bottom w:val="none" w:sz="0" w:space="0" w:color="auto"/>
        <w:right w:val="none" w:sz="0" w:space="0" w:color="auto"/>
      </w:divBdr>
      <w:divsChild>
        <w:div w:id="1884095663">
          <w:marLeft w:val="0"/>
          <w:marRight w:val="0"/>
          <w:marTop w:val="0"/>
          <w:marBottom w:val="0"/>
          <w:divBdr>
            <w:top w:val="none" w:sz="0" w:space="0" w:color="auto"/>
            <w:left w:val="none" w:sz="0" w:space="0" w:color="auto"/>
            <w:bottom w:val="none" w:sz="0" w:space="0" w:color="auto"/>
            <w:right w:val="none" w:sz="0" w:space="0" w:color="auto"/>
          </w:divBdr>
          <w:divsChild>
            <w:div w:id="1276017145">
              <w:marLeft w:val="0"/>
              <w:marRight w:val="0"/>
              <w:marTop w:val="0"/>
              <w:marBottom w:val="0"/>
              <w:divBdr>
                <w:top w:val="none" w:sz="0" w:space="0" w:color="auto"/>
                <w:left w:val="none" w:sz="0" w:space="0" w:color="auto"/>
                <w:bottom w:val="none" w:sz="0" w:space="0" w:color="auto"/>
                <w:right w:val="none" w:sz="0" w:space="0" w:color="auto"/>
              </w:divBdr>
              <w:divsChild>
                <w:div w:id="1508399632">
                  <w:marLeft w:val="0"/>
                  <w:marRight w:val="0"/>
                  <w:marTop w:val="0"/>
                  <w:marBottom w:val="0"/>
                  <w:divBdr>
                    <w:top w:val="none" w:sz="0" w:space="0" w:color="auto"/>
                    <w:left w:val="none" w:sz="0" w:space="0" w:color="auto"/>
                    <w:bottom w:val="none" w:sz="0" w:space="0" w:color="auto"/>
                    <w:right w:val="none" w:sz="0" w:space="0" w:color="auto"/>
                  </w:divBdr>
                  <w:divsChild>
                    <w:div w:id="771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53097">
      <w:bodyDiv w:val="1"/>
      <w:marLeft w:val="0"/>
      <w:marRight w:val="0"/>
      <w:marTop w:val="0"/>
      <w:marBottom w:val="0"/>
      <w:divBdr>
        <w:top w:val="none" w:sz="0" w:space="0" w:color="auto"/>
        <w:left w:val="none" w:sz="0" w:space="0" w:color="auto"/>
        <w:bottom w:val="none" w:sz="0" w:space="0" w:color="auto"/>
        <w:right w:val="none" w:sz="0" w:space="0" w:color="auto"/>
      </w:divBdr>
      <w:divsChild>
        <w:div w:id="1477798971">
          <w:marLeft w:val="0"/>
          <w:marRight w:val="0"/>
          <w:marTop w:val="0"/>
          <w:marBottom w:val="0"/>
          <w:divBdr>
            <w:top w:val="none" w:sz="0" w:space="0" w:color="auto"/>
            <w:left w:val="none" w:sz="0" w:space="0" w:color="auto"/>
            <w:bottom w:val="none" w:sz="0" w:space="0" w:color="auto"/>
            <w:right w:val="none" w:sz="0" w:space="0" w:color="auto"/>
          </w:divBdr>
          <w:divsChild>
            <w:div w:id="1586650064">
              <w:marLeft w:val="0"/>
              <w:marRight w:val="0"/>
              <w:marTop w:val="0"/>
              <w:marBottom w:val="0"/>
              <w:divBdr>
                <w:top w:val="none" w:sz="0" w:space="0" w:color="auto"/>
                <w:left w:val="none" w:sz="0" w:space="0" w:color="auto"/>
                <w:bottom w:val="none" w:sz="0" w:space="0" w:color="auto"/>
                <w:right w:val="none" w:sz="0" w:space="0" w:color="auto"/>
              </w:divBdr>
              <w:divsChild>
                <w:div w:id="4145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512">
      <w:marLeft w:val="0"/>
      <w:marRight w:val="0"/>
      <w:marTop w:val="0"/>
      <w:marBottom w:val="0"/>
      <w:divBdr>
        <w:top w:val="none" w:sz="0" w:space="0" w:color="auto"/>
        <w:left w:val="none" w:sz="0" w:space="0" w:color="auto"/>
        <w:bottom w:val="none" w:sz="0" w:space="0" w:color="auto"/>
        <w:right w:val="none" w:sz="0" w:space="0" w:color="auto"/>
      </w:divBdr>
      <w:divsChild>
        <w:div w:id="1601793572">
          <w:marLeft w:val="0"/>
          <w:marRight w:val="0"/>
          <w:marTop w:val="0"/>
          <w:marBottom w:val="0"/>
          <w:divBdr>
            <w:top w:val="none" w:sz="0" w:space="0" w:color="auto"/>
            <w:left w:val="none" w:sz="0" w:space="0" w:color="auto"/>
            <w:bottom w:val="none" w:sz="0" w:space="0" w:color="auto"/>
            <w:right w:val="none" w:sz="0" w:space="0" w:color="auto"/>
          </w:divBdr>
          <w:divsChild>
            <w:div w:id="1601793589">
              <w:marLeft w:val="0"/>
              <w:marRight w:val="0"/>
              <w:marTop w:val="0"/>
              <w:marBottom w:val="0"/>
              <w:divBdr>
                <w:top w:val="none" w:sz="0" w:space="0" w:color="auto"/>
                <w:left w:val="none" w:sz="0" w:space="0" w:color="auto"/>
                <w:bottom w:val="none" w:sz="0" w:space="0" w:color="auto"/>
                <w:right w:val="none" w:sz="0" w:space="0" w:color="auto"/>
              </w:divBdr>
              <w:divsChild>
                <w:div w:id="1601793577">
                  <w:marLeft w:val="0"/>
                  <w:marRight w:val="0"/>
                  <w:marTop w:val="0"/>
                  <w:marBottom w:val="0"/>
                  <w:divBdr>
                    <w:top w:val="none" w:sz="0" w:space="0" w:color="auto"/>
                    <w:left w:val="none" w:sz="0" w:space="0" w:color="auto"/>
                    <w:bottom w:val="none" w:sz="0" w:space="0" w:color="auto"/>
                    <w:right w:val="none" w:sz="0" w:space="0" w:color="auto"/>
                  </w:divBdr>
                  <w:divsChild>
                    <w:div w:id="16017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6">
      <w:marLeft w:val="0"/>
      <w:marRight w:val="0"/>
      <w:marTop w:val="0"/>
      <w:marBottom w:val="0"/>
      <w:divBdr>
        <w:top w:val="none" w:sz="0" w:space="0" w:color="auto"/>
        <w:left w:val="none" w:sz="0" w:space="0" w:color="auto"/>
        <w:bottom w:val="none" w:sz="0" w:space="0" w:color="auto"/>
        <w:right w:val="none" w:sz="0" w:space="0" w:color="auto"/>
      </w:divBdr>
      <w:divsChild>
        <w:div w:id="1601793597">
          <w:marLeft w:val="0"/>
          <w:marRight w:val="0"/>
          <w:marTop w:val="0"/>
          <w:marBottom w:val="0"/>
          <w:divBdr>
            <w:top w:val="none" w:sz="0" w:space="0" w:color="auto"/>
            <w:left w:val="none" w:sz="0" w:space="0" w:color="auto"/>
            <w:bottom w:val="none" w:sz="0" w:space="0" w:color="auto"/>
            <w:right w:val="none" w:sz="0" w:space="0" w:color="auto"/>
          </w:divBdr>
          <w:divsChild>
            <w:div w:id="1601793567">
              <w:marLeft w:val="0"/>
              <w:marRight w:val="0"/>
              <w:marTop w:val="0"/>
              <w:marBottom w:val="0"/>
              <w:divBdr>
                <w:top w:val="none" w:sz="0" w:space="0" w:color="auto"/>
                <w:left w:val="none" w:sz="0" w:space="0" w:color="auto"/>
                <w:bottom w:val="none" w:sz="0" w:space="0" w:color="auto"/>
                <w:right w:val="none" w:sz="0" w:space="0" w:color="auto"/>
              </w:divBdr>
              <w:divsChild>
                <w:div w:id="1601793570">
                  <w:marLeft w:val="0"/>
                  <w:marRight w:val="0"/>
                  <w:marTop w:val="0"/>
                  <w:marBottom w:val="0"/>
                  <w:divBdr>
                    <w:top w:val="none" w:sz="0" w:space="0" w:color="auto"/>
                    <w:left w:val="none" w:sz="0" w:space="0" w:color="auto"/>
                    <w:bottom w:val="none" w:sz="0" w:space="0" w:color="auto"/>
                    <w:right w:val="none" w:sz="0" w:space="0" w:color="auto"/>
                  </w:divBdr>
                  <w:divsChild>
                    <w:div w:id="16017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8">
      <w:marLeft w:val="0"/>
      <w:marRight w:val="0"/>
      <w:marTop w:val="0"/>
      <w:marBottom w:val="0"/>
      <w:divBdr>
        <w:top w:val="none" w:sz="0" w:space="0" w:color="auto"/>
        <w:left w:val="none" w:sz="0" w:space="0" w:color="auto"/>
        <w:bottom w:val="none" w:sz="0" w:space="0" w:color="auto"/>
        <w:right w:val="none" w:sz="0" w:space="0" w:color="auto"/>
      </w:divBdr>
      <w:divsChild>
        <w:div w:id="1601793558">
          <w:marLeft w:val="0"/>
          <w:marRight w:val="0"/>
          <w:marTop w:val="0"/>
          <w:marBottom w:val="0"/>
          <w:divBdr>
            <w:top w:val="none" w:sz="0" w:space="0" w:color="auto"/>
            <w:left w:val="none" w:sz="0" w:space="0" w:color="auto"/>
            <w:bottom w:val="none" w:sz="0" w:space="0" w:color="auto"/>
            <w:right w:val="none" w:sz="0" w:space="0" w:color="auto"/>
          </w:divBdr>
          <w:divsChild>
            <w:div w:id="1601793557">
              <w:marLeft w:val="0"/>
              <w:marRight w:val="0"/>
              <w:marTop w:val="0"/>
              <w:marBottom w:val="0"/>
              <w:divBdr>
                <w:top w:val="none" w:sz="0" w:space="0" w:color="auto"/>
                <w:left w:val="none" w:sz="0" w:space="0" w:color="auto"/>
                <w:bottom w:val="none" w:sz="0" w:space="0" w:color="auto"/>
                <w:right w:val="none" w:sz="0" w:space="0" w:color="auto"/>
              </w:divBdr>
              <w:divsChild>
                <w:div w:id="1601793568">
                  <w:marLeft w:val="0"/>
                  <w:marRight w:val="0"/>
                  <w:marTop w:val="0"/>
                  <w:marBottom w:val="0"/>
                  <w:divBdr>
                    <w:top w:val="none" w:sz="0" w:space="0" w:color="auto"/>
                    <w:left w:val="none" w:sz="0" w:space="0" w:color="auto"/>
                    <w:bottom w:val="none" w:sz="0" w:space="0" w:color="auto"/>
                    <w:right w:val="none" w:sz="0" w:space="0" w:color="auto"/>
                  </w:divBdr>
                  <w:divsChild>
                    <w:div w:id="16017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9">
      <w:marLeft w:val="0"/>
      <w:marRight w:val="0"/>
      <w:marTop w:val="0"/>
      <w:marBottom w:val="0"/>
      <w:divBdr>
        <w:top w:val="none" w:sz="0" w:space="0" w:color="auto"/>
        <w:left w:val="none" w:sz="0" w:space="0" w:color="auto"/>
        <w:bottom w:val="none" w:sz="0" w:space="0" w:color="auto"/>
        <w:right w:val="none" w:sz="0" w:space="0" w:color="auto"/>
      </w:divBdr>
      <w:divsChild>
        <w:div w:id="1601793596">
          <w:marLeft w:val="0"/>
          <w:marRight w:val="0"/>
          <w:marTop w:val="0"/>
          <w:marBottom w:val="0"/>
          <w:divBdr>
            <w:top w:val="none" w:sz="0" w:space="0" w:color="auto"/>
            <w:left w:val="none" w:sz="0" w:space="0" w:color="auto"/>
            <w:bottom w:val="none" w:sz="0" w:space="0" w:color="auto"/>
            <w:right w:val="none" w:sz="0" w:space="0" w:color="auto"/>
          </w:divBdr>
          <w:divsChild>
            <w:div w:id="1601793554">
              <w:marLeft w:val="0"/>
              <w:marRight w:val="0"/>
              <w:marTop w:val="0"/>
              <w:marBottom w:val="0"/>
              <w:divBdr>
                <w:top w:val="none" w:sz="0" w:space="0" w:color="auto"/>
                <w:left w:val="none" w:sz="0" w:space="0" w:color="auto"/>
                <w:bottom w:val="none" w:sz="0" w:space="0" w:color="auto"/>
                <w:right w:val="none" w:sz="0" w:space="0" w:color="auto"/>
              </w:divBdr>
              <w:divsChild>
                <w:div w:id="1601793533">
                  <w:marLeft w:val="0"/>
                  <w:marRight w:val="0"/>
                  <w:marTop w:val="0"/>
                  <w:marBottom w:val="0"/>
                  <w:divBdr>
                    <w:top w:val="none" w:sz="0" w:space="0" w:color="auto"/>
                    <w:left w:val="none" w:sz="0" w:space="0" w:color="auto"/>
                    <w:bottom w:val="none" w:sz="0" w:space="0" w:color="auto"/>
                    <w:right w:val="none" w:sz="0" w:space="0" w:color="auto"/>
                  </w:divBdr>
                  <w:divsChild>
                    <w:div w:id="16017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31">
      <w:marLeft w:val="0"/>
      <w:marRight w:val="0"/>
      <w:marTop w:val="0"/>
      <w:marBottom w:val="0"/>
      <w:divBdr>
        <w:top w:val="none" w:sz="0" w:space="0" w:color="auto"/>
        <w:left w:val="none" w:sz="0" w:space="0" w:color="auto"/>
        <w:bottom w:val="none" w:sz="0" w:space="0" w:color="auto"/>
        <w:right w:val="none" w:sz="0" w:space="0" w:color="auto"/>
      </w:divBdr>
      <w:divsChild>
        <w:div w:id="1601793535">
          <w:marLeft w:val="0"/>
          <w:marRight w:val="0"/>
          <w:marTop w:val="0"/>
          <w:marBottom w:val="0"/>
          <w:divBdr>
            <w:top w:val="none" w:sz="0" w:space="0" w:color="auto"/>
            <w:left w:val="none" w:sz="0" w:space="0" w:color="auto"/>
            <w:bottom w:val="none" w:sz="0" w:space="0" w:color="auto"/>
            <w:right w:val="none" w:sz="0" w:space="0" w:color="auto"/>
          </w:divBdr>
          <w:divsChild>
            <w:div w:id="1601793591">
              <w:marLeft w:val="0"/>
              <w:marRight w:val="0"/>
              <w:marTop w:val="0"/>
              <w:marBottom w:val="0"/>
              <w:divBdr>
                <w:top w:val="none" w:sz="0" w:space="0" w:color="auto"/>
                <w:left w:val="none" w:sz="0" w:space="0" w:color="auto"/>
                <w:bottom w:val="none" w:sz="0" w:space="0" w:color="auto"/>
                <w:right w:val="none" w:sz="0" w:space="0" w:color="auto"/>
              </w:divBdr>
              <w:divsChild>
                <w:div w:id="1601793534">
                  <w:marLeft w:val="0"/>
                  <w:marRight w:val="0"/>
                  <w:marTop w:val="0"/>
                  <w:marBottom w:val="0"/>
                  <w:divBdr>
                    <w:top w:val="none" w:sz="0" w:space="0" w:color="auto"/>
                    <w:left w:val="none" w:sz="0" w:space="0" w:color="auto"/>
                    <w:bottom w:val="none" w:sz="0" w:space="0" w:color="auto"/>
                    <w:right w:val="none" w:sz="0" w:space="0" w:color="auto"/>
                  </w:divBdr>
                  <w:divsChild>
                    <w:div w:id="160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43">
      <w:marLeft w:val="0"/>
      <w:marRight w:val="0"/>
      <w:marTop w:val="0"/>
      <w:marBottom w:val="0"/>
      <w:divBdr>
        <w:top w:val="none" w:sz="0" w:space="0" w:color="auto"/>
        <w:left w:val="none" w:sz="0" w:space="0" w:color="auto"/>
        <w:bottom w:val="none" w:sz="0" w:space="0" w:color="auto"/>
        <w:right w:val="none" w:sz="0" w:space="0" w:color="auto"/>
      </w:divBdr>
    </w:div>
    <w:div w:id="1601793550">
      <w:marLeft w:val="0"/>
      <w:marRight w:val="0"/>
      <w:marTop w:val="0"/>
      <w:marBottom w:val="0"/>
      <w:divBdr>
        <w:top w:val="none" w:sz="0" w:space="0" w:color="auto"/>
        <w:left w:val="none" w:sz="0" w:space="0" w:color="auto"/>
        <w:bottom w:val="none" w:sz="0" w:space="0" w:color="auto"/>
        <w:right w:val="none" w:sz="0" w:space="0" w:color="auto"/>
      </w:divBdr>
      <w:divsChild>
        <w:div w:id="1601793524">
          <w:marLeft w:val="0"/>
          <w:marRight w:val="0"/>
          <w:marTop w:val="0"/>
          <w:marBottom w:val="0"/>
          <w:divBdr>
            <w:top w:val="none" w:sz="0" w:space="0" w:color="auto"/>
            <w:left w:val="none" w:sz="0" w:space="0" w:color="auto"/>
            <w:bottom w:val="none" w:sz="0" w:space="0" w:color="auto"/>
            <w:right w:val="none" w:sz="0" w:space="0" w:color="auto"/>
          </w:divBdr>
          <w:divsChild>
            <w:div w:id="1601793536">
              <w:marLeft w:val="0"/>
              <w:marRight w:val="0"/>
              <w:marTop w:val="0"/>
              <w:marBottom w:val="0"/>
              <w:divBdr>
                <w:top w:val="none" w:sz="0" w:space="0" w:color="auto"/>
                <w:left w:val="none" w:sz="0" w:space="0" w:color="auto"/>
                <w:bottom w:val="none" w:sz="0" w:space="0" w:color="auto"/>
                <w:right w:val="none" w:sz="0" w:space="0" w:color="auto"/>
              </w:divBdr>
              <w:divsChild>
                <w:div w:id="1601793588">
                  <w:marLeft w:val="0"/>
                  <w:marRight w:val="0"/>
                  <w:marTop w:val="0"/>
                  <w:marBottom w:val="0"/>
                  <w:divBdr>
                    <w:top w:val="none" w:sz="0" w:space="0" w:color="auto"/>
                    <w:left w:val="none" w:sz="0" w:space="0" w:color="auto"/>
                    <w:bottom w:val="none" w:sz="0" w:space="0" w:color="auto"/>
                    <w:right w:val="none" w:sz="0" w:space="0" w:color="auto"/>
                  </w:divBdr>
                  <w:divsChild>
                    <w:div w:id="16017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51">
      <w:marLeft w:val="0"/>
      <w:marRight w:val="0"/>
      <w:marTop w:val="0"/>
      <w:marBottom w:val="0"/>
      <w:divBdr>
        <w:top w:val="none" w:sz="0" w:space="0" w:color="auto"/>
        <w:left w:val="none" w:sz="0" w:space="0" w:color="auto"/>
        <w:bottom w:val="none" w:sz="0" w:space="0" w:color="auto"/>
        <w:right w:val="none" w:sz="0" w:space="0" w:color="auto"/>
      </w:divBdr>
      <w:divsChild>
        <w:div w:id="1601793513">
          <w:marLeft w:val="0"/>
          <w:marRight w:val="0"/>
          <w:marTop w:val="0"/>
          <w:marBottom w:val="0"/>
          <w:divBdr>
            <w:top w:val="none" w:sz="0" w:space="0" w:color="auto"/>
            <w:left w:val="none" w:sz="0" w:space="0" w:color="auto"/>
            <w:bottom w:val="none" w:sz="0" w:space="0" w:color="auto"/>
            <w:right w:val="none" w:sz="0" w:space="0" w:color="auto"/>
          </w:divBdr>
          <w:divsChild>
            <w:div w:id="1601793608">
              <w:marLeft w:val="0"/>
              <w:marRight w:val="0"/>
              <w:marTop w:val="0"/>
              <w:marBottom w:val="0"/>
              <w:divBdr>
                <w:top w:val="none" w:sz="0" w:space="0" w:color="auto"/>
                <w:left w:val="none" w:sz="0" w:space="0" w:color="auto"/>
                <w:bottom w:val="none" w:sz="0" w:space="0" w:color="auto"/>
                <w:right w:val="none" w:sz="0" w:space="0" w:color="auto"/>
              </w:divBdr>
              <w:divsChild>
                <w:div w:id="1601793521">
                  <w:marLeft w:val="0"/>
                  <w:marRight w:val="0"/>
                  <w:marTop w:val="0"/>
                  <w:marBottom w:val="0"/>
                  <w:divBdr>
                    <w:top w:val="none" w:sz="0" w:space="0" w:color="auto"/>
                    <w:left w:val="none" w:sz="0" w:space="0" w:color="auto"/>
                    <w:bottom w:val="none" w:sz="0" w:space="0" w:color="auto"/>
                    <w:right w:val="none" w:sz="0" w:space="0" w:color="auto"/>
                  </w:divBdr>
                  <w:divsChild>
                    <w:div w:id="16017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52">
      <w:marLeft w:val="0"/>
      <w:marRight w:val="0"/>
      <w:marTop w:val="0"/>
      <w:marBottom w:val="0"/>
      <w:divBdr>
        <w:top w:val="none" w:sz="0" w:space="0" w:color="auto"/>
        <w:left w:val="none" w:sz="0" w:space="0" w:color="auto"/>
        <w:bottom w:val="none" w:sz="0" w:space="0" w:color="auto"/>
        <w:right w:val="none" w:sz="0" w:space="0" w:color="auto"/>
      </w:divBdr>
      <w:divsChild>
        <w:div w:id="1601793556">
          <w:marLeft w:val="0"/>
          <w:marRight w:val="0"/>
          <w:marTop w:val="0"/>
          <w:marBottom w:val="0"/>
          <w:divBdr>
            <w:top w:val="none" w:sz="0" w:space="0" w:color="auto"/>
            <w:left w:val="none" w:sz="0" w:space="0" w:color="auto"/>
            <w:bottom w:val="none" w:sz="0" w:space="0" w:color="auto"/>
            <w:right w:val="none" w:sz="0" w:space="0" w:color="auto"/>
          </w:divBdr>
          <w:divsChild>
            <w:div w:id="1601793537">
              <w:marLeft w:val="0"/>
              <w:marRight w:val="0"/>
              <w:marTop w:val="0"/>
              <w:marBottom w:val="0"/>
              <w:divBdr>
                <w:top w:val="none" w:sz="0" w:space="0" w:color="auto"/>
                <w:left w:val="none" w:sz="0" w:space="0" w:color="auto"/>
                <w:bottom w:val="none" w:sz="0" w:space="0" w:color="auto"/>
                <w:right w:val="none" w:sz="0" w:space="0" w:color="auto"/>
              </w:divBdr>
              <w:divsChild>
                <w:div w:id="16017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562">
      <w:marLeft w:val="0"/>
      <w:marRight w:val="0"/>
      <w:marTop w:val="0"/>
      <w:marBottom w:val="0"/>
      <w:divBdr>
        <w:top w:val="none" w:sz="0" w:space="0" w:color="auto"/>
        <w:left w:val="none" w:sz="0" w:space="0" w:color="auto"/>
        <w:bottom w:val="none" w:sz="0" w:space="0" w:color="auto"/>
        <w:right w:val="none" w:sz="0" w:space="0" w:color="auto"/>
      </w:divBdr>
      <w:divsChild>
        <w:div w:id="1601793574">
          <w:marLeft w:val="0"/>
          <w:marRight w:val="0"/>
          <w:marTop w:val="0"/>
          <w:marBottom w:val="0"/>
          <w:divBdr>
            <w:top w:val="none" w:sz="0" w:space="0" w:color="auto"/>
            <w:left w:val="none" w:sz="0" w:space="0" w:color="auto"/>
            <w:bottom w:val="none" w:sz="0" w:space="0" w:color="auto"/>
            <w:right w:val="none" w:sz="0" w:space="0" w:color="auto"/>
          </w:divBdr>
          <w:divsChild>
            <w:div w:id="1601793604">
              <w:marLeft w:val="0"/>
              <w:marRight w:val="0"/>
              <w:marTop w:val="0"/>
              <w:marBottom w:val="0"/>
              <w:divBdr>
                <w:top w:val="none" w:sz="0" w:space="0" w:color="auto"/>
                <w:left w:val="none" w:sz="0" w:space="0" w:color="auto"/>
                <w:bottom w:val="none" w:sz="0" w:space="0" w:color="auto"/>
                <w:right w:val="none" w:sz="0" w:space="0" w:color="auto"/>
              </w:divBdr>
              <w:divsChild>
                <w:div w:id="1601793545">
                  <w:marLeft w:val="0"/>
                  <w:marRight w:val="0"/>
                  <w:marTop w:val="0"/>
                  <w:marBottom w:val="0"/>
                  <w:divBdr>
                    <w:top w:val="none" w:sz="0" w:space="0" w:color="auto"/>
                    <w:left w:val="none" w:sz="0" w:space="0" w:color="auto"/>
                    <w:bottom w:val="none" w:sz="0" w:space="0" w:color="auto"/>
                    <w:right w:val="none" w:sz="0" w:space="0" w:color="auto"/>
                  </w:divBdr>
                  <w:divsChild>
                    <w:div w:id="16017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82">
      <w:marLeft w:val="0"/>
      <w:marRight w:val="0"/>
      <w:marTop w:val="0"/>
      <w:marBottom w:val="0"/>
      <w:divBdr>
        <w:top w:val="none" w:sz="0" w:space="0" w:color="auto"/>
        <w:left w:val="none" w:sz="0" w:space="0" w:color="auto"/>
        <w:bottom w:val="none" w:sz="0" w:space="0" w:color="auto"/>
        <w:right w:val="none" w:sz="0" w:space="0" w:color="auto"/>
      </w:divBdr>
      <w:divsChild>
        <w:div w:id="1601793546">
          <w:marLeft w:val="0"/>
          <w:marRight w:val="0"/>
          <w:marTop w:val="0"/>
          <w:marBottom w:val="0"/>
          <w:divBdr>
            <w:top w:val="none" w:sz="0" w:space="0" w:color="auto"/>
            <w:left w:val="none" w:sz="0" w:space="0" w:color="auto"/>
            <w:bottom w:val="none" w:sz="0" w:space="0" w:color="auto"/>
            <w:right w:val="none" w:sz="0" w:space="0" w:color="auto"/>
          </w:divBdr>
          <w:divsChild>
            <w:div w:id="1601793527">
              <w:marLeft w:val="0"/>
              <w:marRight w:val="0"/>
              <w:marTop w:val="0"/>
              <w:marBottom w:val="0"/>
              <w:divBdr>
                <w:top w:val="none" w:sz="0" w:space="0" w:color="auto"/>
                <w:left w:val="none" w:sz="0" w:space="0" w:color="auto"/>
                <w:bottom w:val="none" w:sz="0" w:space="0" w:color="auto"/>
                <w:right w:val="none" w:sz="0" w:space="0" w:color="auto"/>
              </w:divBdr>
              <w:divsChild>
                <w:div w:id="1601793580">
                  <w:marLeft w:val="0"/>
                  <w:marRight w:val="0"/>
                  <w:marTop w:val="0"/>
                  <w:marBottom w:val="0"/>
                  <w:divBdr>
                    <w:top w:val="none" w:sz="0" w:space="0" w:color="auto"/>
                    <w:left w:val="none" w:sz="0" w:space="0" w:color="auto"/>
                    <w:bottom w:val="none" w:sz="0" w:space="0" w:color="auto"/>
                    <w:right w:val="none" w:sz="0" w:space="0" w:color="auto"/>
                  </w:divBdr>
                  <w:divsChild>
                    <w:div w:id="16017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92">
      <w:marLeft w:val="0"/>
      <w:marRight w:val="0"/>
      <w:marTop w:val="0"/>
      <w:marBottom w:val="0"/>
      <w:divBdr>
        <w:top w:val="none" w:sz="0" w:space="0" w:color="auto"/>
        <w:left w:val="none" w:sz="0" w:space="0" w:color="auto"/>
        <w:bottom w:val="none" w:sz="0" w:space="0" w:color="auto"/>
        <w:right w:val="none" w:sz="0" w:space="0" w:color="auto"/>
      </w:divBdr>
      <w:divsChild>
        <w:div w:id="1601793555">
          <w:marLeft w:val="0"/>
          <w:marRight w:val="0"/>
          <w:marTop w:val="0"/>
          <w:marBottom w:val="0"/>
          <w:divBdr>
            <w:top w:val="none" w:sz="0" w:space="0" w:color="auto"/>
            <w:left w:val="none" w:sz="0" w:space="0" w:color="auto"/>
            <w:bottom w:val="none" w:sz="0" w:space="0" w:color="auto"/>
            <w:right w:val="none" w:sz="0" w:space="0" w:color="auto"/>
          </w:divBdr>
          <w:divsChild>
            <w:div w:id="1601793612">
              <w:marLeft w:val="0"/>
              <w:marRight w:val="0"/>
              <w:marTop w:val="0"/>
              <w:marBottom w:val="0"/>
              <w:divBdr>
                <w:top w:val="none" w:sz="0" w:space="0" w:color="auto"/>
                <w:left w:val="none" w:sz="0" w:space="0" w:color="auto"/>
                <w:bottom w:val="none" w:sz="0" w:space="0" w:color="auto"/>
                <w:right w:val="none" w:sz="0" w:space="0" w:color="auto"/>
              </w:divBdr>
              <w:divsChild>
                <w:div w:id="1601793553">
                  <w:marLeft w:val="0"/>
                  <w:marRight w:val="0"/>
                  <w:marTop w:val="0"/>
                  <w:marBottom w:val="0"/>
                  <w:divBdr>
                    <w:top w:val="none" w:sz="0" w:space="0" w:color="auto"/>
                    <w:left w:val="none" w:sz="0" w:space="0" w:color="auto"/>
                    <w:bottom w:val="none" w:sz="0" w:space="0" w:color="auto"/>
                    <w:right w:val="none" w:sz="0" w:space="0" w:color="auto"/>
                  </w:divBdr>
                  <w:divsChild>
                    <w:div w:id="16017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95">
      <w:marLeft w:val="0"/>
      <w:marRight w:val="0"/>
      <w:marTop w:val="0"/>
      <w:marBottom w:val="0"/>
      <w:divBdr>
        <w:top w:val="none" w:sz="0" w:space="0" w:color="auto"/>
        <w:left w:val="none" w:sz="0" w:space="0" w:color="auto"/>
        <w:bottom w:val="none" w:sz="0" w:space="0" w:color="auto"/>
        <w:right w:val="none" w:sz="0" w:space="0" w:color="auto"/>
      </w:divBdr>
      <w:divsChild>
        <w:div w:id="1601793594">
          <w:marLeft w:val="0"/>
          <w:marRight w:val="0"/>
          <w:marTop w:val="0"/>
          <w:marBottom w:val="0"/>
          <w:divBdr>
            <w:top w:val="none" w:sz="0" w:space="0" w:color="auto"/>
            <w:left w:val="none" w:sz="0" w:space="0" w:color="auto"/>
            <w:bottom w:val="none" w:sz="0" w:space="0" w:color="auto"/>
            <w:right w:val="none" w:sz="0" w:space="0" w:color="auto"/>
          </w:divBdr>
          <w:divsChild>
            <w:div w:id="1601793598">
              <w:marLeft w:val="0"/>
              <w:marRight w:val="0"/>
              <w:marTop w:val="0"/>
              <w:marBottom w:val="0"/>
              <w:divBdr>
                <w:top w:val="none" w:sz="0" w:space="0" w:color="auto"/>
                <w:left w:val="none" w:sz="0" w:space="0" w:color="auto"/>
                <w:bottom w:val="none" w:sz="0" w:space="0" w:color="auto"/>
                <w:right w:val="none" w:sz="0" w:space="0" w:color="auto"/>
              </w:divBdr>
              <w:divsChild>
                <w:div w:id="1601793575">
                  <w:marLeft w:val="0"/>
                  <w:marRight w:val="0"/>
                  <w:marTop w:val="0"/>
                  <w:marBottom w:val="0"/>
                  <w:divBdr>
                    <w:top w:val="none" w:sz="0" w:space="0" w:color="auto"/>
                    <w:left w:val="none" w:sz="0" w:space="0" w:color="auto"/>
                    <w:bottom w:val="none" w:sz="0" w:space="0" w:color="auto"/>
                    <w:right w:val="none" w:sz="0" w:space="0" w:color="auto"/>
                  </w:divBdr>
                  <w:divsChild>
                    <w:div w:id="16017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00">
      <w:marLeft w:val="0"/>
      <w:marRight w:val="0"/>
      <w:marTop w:val="0"/>
      <w:marBottom w:val="0"/>
      <w:divBdr>
        <w:top w:val="none" w:sz="0" w:space="0" w:color="auto"/>
        <w:left w:val="none" w:sz="0" w:space="0" w:color="auto"/>
        <w:bottom w:val="none" w:sz="0" w:space="0" w:color="auto"/>
        <w:right w:val="none" w:sz="0" w:space="0" w:color="auto"/>
      </w:divBdr>
      <w:divsChild>
        <w:div w:id="1601793579">
          <w:marLeft w:val="0"/>
          <w:marRight w:val="0"/>
          <w:marTop w:val="0"/>
          <w:marBottom w:val="0"/>
          <w:divBdr>
            <w:top w:val="none" w:sz="0" w:space="0" w:color="auto"/>
            <w:left w:val="none" w:sz="0" w:space="0" w:color="auto"/>
            <w:bottom w:val="none" w:sz="0" w:space="0" w:color="auto"/>
            <w:right w:val="none" w:sz="0" w:space="0" w:color="auto"/>
          </w:divBdr>
          <w:divsChild>
            <w:div w:id="1601793528">
              <w:marLeft w:val="0"/>
              <w:marRight w:val="0"/>
              <w:marTop w:val="0"/>
              <w:marBottom w:val="0"/>
              <w:divBdr>
                <w:top w:val="none" w:sz="0" w:space="0" w:color="auto"/>
                <w:left w:val="none" w:sz="0" w:space="0" w:color="auto"/>
                <w:bottom w:val="none" w:sz="0" w:space="0" w:color="auto"/>
                <w:right w:val="none" w:sz="0" w:space="0" w:color="auto"/>
              </w:divBdr>
              <w:divsChild>
                <w:div w:id="1601793541">
                  <w:marLeft w:val="0"/>
                  <w:marRight w:val="0"/>
                  <w:marTop w:val="0"/>
                  <w:marBottom w:val="0"/>
                  <w:divBdr>
                    <w:top w:val="none" w:sz="0" w:space="0" w:color="auto"/>
                    <w:left w:val="none" w:sz="0" w:space="0" w:color="auto"/>
                    <w:bottom w:val="none" w:sz="0" w:space="0" w:color="auto"/>
                    <w:right w:val="none" w:sz="0" w:space="0" w:color="auto"/>
                  </w:divBdr>
                  <w:divsChild>
                    <w:div w:id="1601793525">
                      <w:marLeft w:val="0"/>
                      <w:marRight w:val="0"/>
                      <w:marTop w:val="0"/>
                      <w:marBottom w:val="0"/>
                      <w:divBdr>
                        <w:top w:val="none" w:sz="0" w:space="0" w:color="auto"/>
                        <w:left w:val="none" w:sz="0" w:space="0" w:color="auto"/>
                        <w:bottom w:val="none" w:sz="0" w:space="0" w:color="auto"/>
                        <w:right w:val="none" w:sz="0" w:space="0" w:color="auto"/>
                      </w:divBdr>
                    </w:div>
                    <w:div w:id="1601793573">
                      <w:marLeft w:val="0"/>
                      <w:marRight w:val="0"/>
                      <w:marTop w:val="0"/>
                      <w:marBottom w:val="0"/>
                      <w:divBdr>
                        <w:top w:val="none" w:sz="0" w:space="0" w:color="auto"/>
                        <w:left w:val="none" w:sz="0" w:space="0" w:color="auto"/>
                        <w:bottom w:val="none" w:sz="0" w:space="0" w:color="auto"/>
                        <w:right w:val="none" w:sz="0" w:space="0" w:color="auto"/>
                      </w:divBdr>
                    </w:div>
                    <w:div w:id="16017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601">
          <w:marLeft w:val="0"/>
          <w:marRight w:val="0"/>
          <w:marTop w:val="0"/>
          <w:marBottom w:val="0"/>
          <w:divBdr>
            <w:top w:val="none" w:sz="0" w:space="0" w:color="auto"/>
            <w:left w:val="none" w:sz="0" w:space="0" w:color="auto"/>
            <w:bottom w:val="none" w:sz="0" w:space="0" w:color="auto"/>
            <w:right w:val="none" w:sz="0" w:space="0" w:color="auto"/>
          </w:divBdr>
          <w:divsChild>
            <w:div w:id="1601793609">
              <w:marLeft w:val="0"/>
              <w:marRight w:val="0"/>
              <w:marTop w:val="0"/>
              <w:marBottom w:val="0"/>
              <w:divBdr>
                <w:top w:val="none" w:sz="0" w:space="0" w:color="auto"/>
                <w:left w:val="none" w:sz="0" w:space="0" w:color="auto"/>
                <w:bottom w:val="none" w:sz="0" w:space="0" w:color="auto"/>
                <w:right w:val="none" w:sz="0" w:space="0" w:color="auto"/>
              </w:divBdr>
              <w:divsChild>
                <w:div w:id="1601793507">
                  <w:marLeft w:val="0"/>
                  <w:marRight w:val="0"/>
                  <w:marTop w:val="0"/>
                  <w:marBottom w:val="0"/>
                  <w:divBdr>
                    <w:top w:val="none" w:sz="0" w:space="0" w:color="auto"/>
                    <w:left w:val="none" w:sz="0" w:space="0" w:color="auto"/>
                    <w:bottom w:val="none" w:sz="0" w:space="0" w:color="auto"/>
                    <w:right w:val="none" w:sz="0" w:space="0" w:color="auto"/>
                  </w:divBdr>
                  <w:divsChild>
                    <w:div w:id="1601793514">
                      <w:marLeft w:val="0"/>
                      <w:marRight w:val="0"/>
                      <w:marTop w:val="0"/>
                      <w:marBottom w:val="0"/>
                      <w:divBdr>
                        <w:top w:val="none" w:sz="0" w:space="0" w:color="auto"/>
                        <w:left w:val="none" w:sz="0" w:space="0" w:color="auto"/>
                        <w:bottom w:val="none" w:sz="0" w:space="0" w:color="auto"/>
                        <w:right w:val="none" w:sz="0" w:space="0" w:color="auto"/>
                      </w:divBdr>
                    </w:div>
                  </w:divsChild>
                </w:div>
                <w:div w:id="1601793530">
                  <w:marLeft w:val="0"/>
                  <w:marRight w:val="0"/>
                  <w:marTop w:val="0"/>
                  <w:marBottom w:val="0"/>
                  <w:divBdr>
                    <w:top w:val="none" w:sz="0" w:space="0" w:color="auto"/>
                    <w:left w:val="none" w:sz="0" w:space="0" w:color="auto"/>
                    <w:bottom w:val="none" w:sz="0" w:space="0" w:color="auto"/>
                    <w:right w:val="none" w:sz="0" w:space="0" w:color="auto"/>
                  </w:divBdr>
                  <w:divsChild>
                    <w:div w:id="1601793508">
                      <w:marLeft w:val="0"/>
                      <w:marRight w:val="0"/>
                      <w:marTop w:val="0"/>
                      <w:marBottom w:val="0"/>
                      <w:divBdr>
                        <w:top w:val="none" w:sz="0" w:space="0" w:color="auto"/>
                        <w:left w:val="none" w:sz="0" w:space="0" w:color="auto"/>
                        <w:bottom w:val="none" w:sz="0" w:space="0" w:color="auto"/>
                        <w:right w:val="none" w:sz="0" w:space="0" w:color="auto"/>
                      </w:divBdr>
                    </w:div>
                    <w:div w:id="1601793532">
                      <w:marLeft w:val="0"/>
                      <w:marRight w:val="0"/>
                      <w:marTop w:val="0"/>
                      <w:marBottom w:val="0"/>
                      <w:divBdr>
                        <w:top w:val="none" w:sz="0" w:space="0" w:color="auto"/>
                        <w:left w:val="none" w:sz="0" w:space="0" w:color="auto"/>
                        <w:bottom w:val="none" w:sz="0" w:space="0" w:color="auto"/>
                        <w:right w:val="none" w:sz="0" w:space="0" w:color="auto"/>
                      </w:divBdr>
                    </w:div>
                  </w:divsChild>
                </w:div>
                <w:div w:id="1601793559">
                  <w:marLeft w:val="0"/>
                  <w:marRight w:val="0"/>
                  <w:marTop w:val="0"/>
                  <w:marBottom w:val="0"/>
                  <w:divBdr>
                    <w:top w:val="none" w:sz="0" w:space="0" w:color="auto"/>
                    <w:left w:val="none" w:sz="0" w:space="0" w:color="auto"/>
                    <w:bottom w:val="none" w:sz="0" w:space="0" w:color="auto"/>
                    <w:right w:val="none" w:sz="0" w:space="0" w:color="auto"/>
                  </w:divBdr>
                  <w:divsChild>
                    <w:div w:id="1601793540">
                      <w:marLeft w:val="0"/>
                      <w:marRight w:val="0"/>
                      <w:marTop w:val="0"/>
                      <w:marBottom w:val="0"/>
                      <w:divBdr>
                        <w:top w:val="none" w:sz="0" w:space="0" w:color="auto"/>
                        <w:left w:val="none" w:sz="0" w:space="0" w:color="auto"/>
                        <w:bottom w:val="none" w:sz="0" w:space="0" w:color="auto"/>
                        <w:right w:val="none" w:sz="0" w:space="0" w:color="auto"/>
                      </w:divBdr>
                    </w:div>
                  </w:divsChild>
                </w:div>
                <w:div w:id="1601793565">
                  <w:marLeft w:val="0"/>
                  <w:marRight w:val="0"/>
                  <w:marTop w:val="0"/>
                  <w:marBottom w:val="0"/>
                  <w:divBdr>
                    <w:top w:val="none" w:sz="0" w:space="0" w:color="auto"/>
                    <w:left w:val="none" w:sz="0" w:space="0" w:color="auto"/>
                    <w:bottom w:val="none" w:sz="0" w:space="0" w:color="auto"/>
                    <w:right w:val="none" w:sz="0" w:space="0" w:color="auto"/>
                  </w:divBdr>
                  <w:divsChild>
                    <w:div w:id="1601793584">
                      <w:marLeft w:val="0"/>
                      <w:marRight w:val="0"/>
                      <w:marTop w:val="0"/>
                      <w:marBottom w:val="0"/>
                      <w:divBdr>
                        <w:top w:val="none" w:sz="0" w:space="0" w:color="auto"/>
                        <w:left w:val="none" w:sz="0" w:space="0" w:color="auto"/>
                        <w:bottom w:val="none" w:sz="0" w:space="0" w:color="auto"/>
                        <w:right w:val="none" w:sz="0" w:space="0" w:color="auto"/>
                      </w:divBdr>
                    </w:div>
                  </w:divsChild>
                </w:div>
                <w:div w:id="1601793566">
                  <w:marLeft w:val="0"/>
                  <w:marRight w:val="0"/>
                  <w:marTop w:val="0"/>
                  <w:marBottom w:val="0"/>
                  <w:divBdr>
                    <w:top w:val="none" w:sz="0" w:space="0" w:color="auto"/>
                    <w:left w:val="none" w:sz="0" w:space="0" w:color="auto"/>
                    <w:bottom w:val="none" w:sz="0" w:space="0" w:color="auto"/>
                    <w:right w:val="none" w:sz="0" w:space="0" w:color="auto"/>
                  </w:divBdr>
                  <w:divsChild>
                    <w:div w:id="1601793563">
                      <w:marLeft w:val="0"/>
                      <w:marRight w:val="0"/>
                      <w:marTop w:val="0"/>
                      <w:marBottom w:val="0"/>
                      <w:divBdr>
                        <w:top w:val="none" w:sz="0" w:space="0" w:color="auto"/>
                        <w:left w:val="none" w:sz="0" w:space="0" w:color="auto"/>
                        <w:bottom w:val="none" w:sz="0" w:space="0" w:color="auto"/>
                        <w:right w:val="none" w:sz="0" w:space="0" w:color="auto"/>
                      </w:divBdr>
                    </w:div>
                    <w:div w:id="1601793564">
                      <w:marLeft w:val="0"/>
                      <w:marRight w:val="0"/>
                      <w:marTop w:val="0"/>
                      <w:marBottom w:val="0"/>
                      <w:divBdr>
                        <w:top w:val="none" w:sz="0" w:space="0" w:color="auto"/>
                        <w:left w:val="none" w:sz="0" w:space="0" w:color="auto"/>
                        <w:bottom w:val="none" w:sz="0" w:space="0" w:color="auto"/>
                        <w:right w:val="none" w:sz="0" w:space="0" w:color="auto"/>
                      </w:divBdr>
                    </w:div>
                  </w:divsChild>
                </w:div>
                <w:div w:id="1601793583">
                  <w:marLeft w:val="0"/>
                  <w:marRight w:val="0"/>
                  <w:marTop w:val="0"/>
                  <w:marBottom w:val="0"/>
                  <w:divBdr>
                    <w:top w:val="none" w:sz="0" w:space="0" w:color="auto"/>
                    <w:left w:val="none" w:sz="0" w:space="0" w:color="auto"/>
                    <w:bottom w:val="none" w:sz="0" w:space="0" w:color="auto"/>
                    <w:right w:val="none" w:sz="0" w:space="0" w:color="auto"/>
                  </w:divBdr>
                  <w:divsChild>
                    <w:div w:id="1601793506">
                      <w:marLeft w:val="0"/>
                      <w:marRight w:val="0"/>
                      <w:marTop w:val="0"/>
                      <w:marBottom w:val="0"/>
                      <w:divBdr>
                        <w:top w:val="none" w:sz="0" w:space="0" w:color="auto"/>
                        <w:left w:val="none" w:sz="0" w:space="0" w:color="auto"/>
                        <w:bottom w:val="none" w:sz="0" w:space="0" w:color="auto"/>
                        <w:right w:val="none" w:sz="0" w:space="0" w:color="auto"/>
                      </w:divBdr>
                    </w:div>
                    <w:div w:id="1601793611">
                      <w:marLeft w:val="0"/>
                      <w:marRight w:val="0"/>
                      <w:marTop w:val="0"/>
                      <w:marBottom w:val="0"/>
                      <w:divBdr>
                        <w:top w:val="none" w:sz="0" w:space="0" w:color="auto"/>
                        <w:left w:val="none" w:sz="0" w:space="0" w:color="auto"/>
                        <w:bottom w:val="none" w:sz="0" w:space="0" w:color="auto"/>
                        <w:right w:val="none" w:sz="0" w:space="0" w:color="auto"/>
                      </w:divBdr>
                    </w:div>
                  </w:divsChild>
                </w:div>
                <w:div w:id="1601793590">
                  <w:marLeft w:val="0"/>
                  <w:marRight w:val="0"/>
                  <w:marTop w:val="0"/>
                  <w:marBottom w:val="0"/>
                  <w:divBdr>
                    <w:top w:val="none" w:sz="0" w:space="0" w:color="auto"/>
                    <w:left w:val="none" w:sz="0" w:space="0" w:color="auto"/>
                    <w:bottom w:val="none" w:sz="0" w:space="0" w:color="auto"/>
                    <w:right w:val="none" w:sz="0" w:space="0" w:color="auto"/>
                  </w:divBdr>
                  <w:divsChild>
                    <w:div w:id="1601793509">
                      <w:marLeft w:val="0"/>
                      <w:marRight w:val="0"/>
                      <w:marTop w:val="0"/>
                      <w:marBottom w:val="0"/>
                      <w:divBdr>
                        <w:top w:val="none" w:sz="0" w:space="0" w:color="auto"/>
                        <w:left w:val="none" w:sz="0" w:space="0" w:color="auto"/>
                        <w:bottom w:val="none" w:sz="0" w:space="0" w:color="auto"/>
                        <w:right w:val="none" w:sz="0" w:space="0" w:color="auto"/>
                      </w:divBdr>
                    </w:div>
                    <w:div w:id="1601793549">
                      <w:marLeft w:val="0"/>
                      <w:marRight w:val="0"/>
                      <w:marTop w:val="0"/>
                      <w:marBottom w:val="0"/>
                      <w:divBdr>
                        <w:top w:val="none" w:sz="0" w:space="0" w:color="auto"/>
                        <w:left w:val="none" w:sz="0" w:space="0" w:color="auto"/>
                        <w:bottom w:val="none" w:sz="0" w:space="0" w:color="auto"/>
                        <w:right w:val="none" w:sz="0" w:space="0" w:color="auto"/>
                      </w:divBdr>
                    </w:div>
                  </w:divsChild>
                </w:div>
                <w:div w:id="1601793593">
                  <w:marLeft w:val="0"/>
                  <w:marRight w:val="0"/>
                  <w:marTop w:val="0"/>
                  <w:marBottom w:val="0"/>
                  <w:divBdr>
                    <w:top w:val="none" w:sz="0" w:space="0" w:color="auto"/>
                    <w:left w:val="none" w:sz="0" w:space="0" w:color="auto"/>
                    <w:bottom w:val="none" w:sz="0" w:space="0" w:color="auto"/>
                    <w:right w:val="none" w:sz="0" w:space="0" w:color="auto"/>
                  </w:divBdr>
                  <w:divsChild>
                    <w:div w:id="1601793511">
                      <w:marLeft w:val="0"/>
                      <w:marRight w:val="0"/>
                      <w:marTop w:val="0"/>
                      <w:marBottom w:val="0"/>
                      <w:divBdr>
                        <w:top w:val="none" w:sz="0" w:space="0" w:color="auto"/>
                        <w:left w:val="none" w:sz="0" w:space="0" w:color="auto"/>
                        <w:bottom w:val="none" w:sz="0" w:space="0" w:color="auto"/>
                        <w:right w:val="none" w:sz="0" w:space="0" w:color="auto"/>
                      </w:divBdr>
                    </w:div>
                    <w:div w:id="1601793578">
                      <w:marLeft w:val="0"/>
                      <w:marRight w:val="0"/>
                      <w:marTop w:val="0"/>
                      <w:marBottom w:val="0"/>
                      <w:divBdr>
                        <w:top w:val="none" w:sz="0" w:space="0" w:color="auto"/>
                        <w:left w:val="none" w:sz="0" w:space="0" w:color="auto"/>
                        <w:bottom w:val="none" w:sz="0" w:space="0" w:color="auto"/>
                        <w:right w:val="none" w:sz="0" w:space="0" w:color="auto"/>
                      </w:divBdr>
                    </w:div>
                  </w:divsChild>
                </w:div>
                <w:div w:id="1601793606">
                  <w:marLeft w:val="0"/>
                  <w:marRight w:val="0"/>
                  <w:marTop w:val="0"/>
                  <w:marBottom w:val="0"/>
                  <w:divBdr>
                    <w:top w:val="none" w:sz="0" w:space="0" w:color="auto"/>
                    <w:left w:val="none" w:sz="0" w:space="0" w:color="auto"/>
                    <w:bottom w:val="none" w:sz="0" w:space="0" w:color="auto"/>
                    <w:right w:val="none" w:sz="0" w:space="0" w:color="auto"/>
                  </w:divBdr>
                  <w:divsChild>
                    <w:div w:id="1601793522">
                      <w:marLeft w:val="0"/>
                      <w:marRight w:val="0"/>
                      <w:marTop w:val="0"/>
                      <w:marBottom w:val="0"/>
                      <w:divBdr>
                        <w:top w:val="none" w:sz="0" w:space="0" w:color="auto"/>
                        <w:left w:val="none" w:sz="0" w:space="0" w:color="auto"/>
                        <w:bottom w:val="none" w:sz="0" w:space="0" w:color="auto"/>
                        <w:right w:val="none" w:sz="0" w:space="0" w:color="auto"/>
                      </w:divBdr>
                    </w:div>
                    <w:div w:id="16017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05">
      <w:marLeft w:val="0"/>
      <w:marRight w:val="0"/>
      <w:marTop w:val="0"/>
      <w:marBottom w:val="0"/>
      <w:divBdr>
        <w:top w:val="none" w:sz="0" w:space="0" w:color="auto"/>
        <w:left w:val="none" w:sz="0" w:space="0" w:color="auto"/>
        <w:bottom w:val="none" w:sz="0" w:space="0" w:color="auto"/>
        <w:right w:val="none" w:sz="0" w:space="0" w:color="auto"/>
      </w:divBdr>
      <w:divsChild>
        <w:div w:id="1601793581">
          <w:marLeft w:val="0"/>
          <w:marRight w:val="0"/>
          <w:marTop w:val="0"/>
          <w:marBottom w:val="0"/>
          <w:divBdr>
            <w:top w:val="none" w:sz="0" w:space="0" w:color="auto"/>
            <w:left w:val="none" w:sz="0" w:space="0" w:color="auto"/>
            <w:bottom w:val="none" w:sz="0" w:space="0" w:color="auto"/>
            <w:right w:val="none" w:sz="0" w:space="0" w:color="auto"/>
          </w:divBdr>
          <w:divsChild>
            <w:div w:id="1601793544">
              <w:marLeft w:val="0"/>
              <w:marRight w:val="0"/>
              <w:marTop w:val="0"/>
              <w:marBottom w:val="0"/>
              <w:divBdr>
                <w:top w:val="none" w:sz="0" w:space="0" w:color="auto"/>
                <w:left w:val="none" w:sz="0" w:space="0" w:color="auto"/>
                <w:bottom w:val="none" w:sz="0" w:space="0" w:color="auto"/>
                <w:right w:val="none" w:sz="0" w:space="0" w:color="auto"/>
              </w:divBdr>
              <w:divsChild>
                <w:div w:id="1601793586">
                  <w:marLeft w:val="0"/>
                  <w:marRight w:val="0"/>
                  <w:marTop w:val="0"/>
                  <w:marBottom w:val="0"/>
                  <w:divBdr>
                    <w:top w:val="none" w:sz="0" w:space="0" w:color="auto"/>
                    <w:left w:val="none" w:sz="0" w:space="0" w:color="auto"/>
                    <w:bottom w:val="none" w:sz="0" w:space="0" w:color="auto"/>
                    <w:right w:val="none" w:sz="0" w:space="0" w:color="auto"/>
                  </w:divBdr>
                  <w:divsChild>
                    <w:div w:id="16017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10">
      <w:marLeft w:val="0"/>
      <w:marRight w:val="0"/>
      <w:marTop w:val="0"/>
      <w:marBottom w:val="0"/>
      <w:divBdr>
        <w:top w:val="none" w:sz="0" w:space="0" w:color="auto"/>
        <w:left w:val="none" w:sz="0" w:space="0" w:color="auto"/>
        <w:bottom w:val="none" w:sz="0" w:space="0" w:color="auto"/>
        <w:right w:val="none" w:sz="0" w:space="0" w:color="auto"/>
      </w:divBdr>
      <w:divsChild>
        <w:div w:id="1601793520">
          <w:marLeft w:val="0"/>
          <w:marRight w:val="0"/>
          <w:marTop w:val="0"/>
          <w:marBottom w:val="0"/>
          <w:divBdr>
            <w:top w:val="none" w:sz="0" w:space="0" w:color="auto"/>
            <w:left w:val="none" w:sz="0" w:space="0" w:color="auto"/>
            <w:bottom w:val="none" w:sz="0" w:space="0" w:color="auto"/>
            <w:right w:val="none" w:sz="0" w:space="0" w:color="auto"/>
          </w:divBdr>
          <w:divsChild>
            <w:div w:id="1601793569">
              <w:marLeft w:val="0"/>
              <w:marRight w:val="0"/>
              <w:marTop w:val="0"/>
              <w:marBottom w:val="0"/>
              <w:divBdr>
                <w:top w:val="none" w:sz="0" w:space="0" w:color="auto"/>
                <w:left w:val="none" w:sz="0" w:space="0" w:color="auto"/>
                <w:bottom w:val="none" w:sz="0" w:space="0" w:color="auto"/>
                <w:right w:val="none" w:sz="0" w:space="0" w:color="auto"/>
              </w:divBdr>
              <w:divsChild>
                <w:div w:id="1601793529">
                  <w:marLeft w:val="0"/>
                  <w:marRight w:val="0"/>
                  <w:marTop w:val="0"/>
                  <w:marBottom w:val="0"/>
                  <w:divBdr>
                    <w:top w:val="none" w:sz="0" w:space="0" w:color="auto"/>
                    <w:left w:val="none" w:sz="0" w:space="0" w:color="auto"/>
                    <w:bottom w:val="none" w:sz="0" w:space="0" w:color="auto"/>
                    <w:right w:val="none" w:sz="0" w:space="0" w:color="auto"/>
                  </w:divBdr>
                  <w:divsChild>
                    <w:div w:id="16017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13">
      <w:marLeft w:val="0"/>
      <w:marRight w:val="0"/>
      <w:marTop w:val="0"/>
      <w:marBottom w:val="0"/>
      <w:divBdr>
        <w:top w:val="none" w:sz="0" w:space="0" w:color="auto"/>
        <w:left w:val="none" w:sz="0" w:space="0" w:color="auto"/>
        <w:bottom w:val="none" w:sz="0" w:space="0" w:color="auto"/>
        <w:right w:val="none" w:sz="0" w:space="0" w:color="auto"/>
      </w:divBdr>
      <w:divsChild>
        <w:div w:id="1601793560">
          <w:marLeft w:val="0"/>
          <w:marRight w:val="0"/>
          <w:marTop w:val="0"/>
          <w:marBottom w:val="0"/>
          <w:divBdr>
            <w:top w:val="none" w:sz="0" w:space="0" w:color="auto"/>
            <w:left w:val="none" w:sz="0" w:space="0" w:color="auto"/>
            <w:bottom w:val="none" w:sz="0" w:space="0" w:color="auto"/>
            <w:right w:val="none" w:sz="0" w:space="0" w:color="auto"/>
          </w:divBdr>
          <w:divsChild>
            <w:div w:id="1601793539">
              <w:marLeft w:val="0"/>
              <w:marRight w:val="0"/>
              <w:marTop w:val="0"/>
              <w:marBottom w:val="0"/>
              <w:divBdr>
                <w:top w:val="none" w:sz="0" w:space="0" w:color="auto"/>
                <w:left w:val="none" w:sz="0" w:space="0" w:color="auto"/>
                <w:bottom w:val="none" w:sz="0" w:space="0" w:color="auto"/>
                <w:right w:val="none" w:sz="0" w:space="0" w:color="auto"/>
              </w:divBdr>
              <w:divsChild>
                <w:div w:id="1601793561">
                  <w:marLeft w:val="0"/>
                  <w:marRight w:val="0"/>
                  <w:marTop w:val="0"/>
                  <w:marBottom w:val="0"/>
                  <w:divBdr>
                    <w:top w:val="none" w:sz="0" w:space="0" w:color="auto"/>
                    <w:left w:val="none" w:sz="0" w:space="0" w:color="auto"/>
                    <w:bottom w:val="none" w:sz="0" w:space="0" w:color="auto"/>
                    <w:right w:val="none" w:sz="0" w:space="0" w:color="auto"/>
                  </w:divBdr>
                  <w:divsChild>
                    <w:div w:id="16017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1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he.net/Technical_Frameworks/" TargetMode="External"/><Relationship Id="rId13" Type="http://schemas.openxmlformats.org/officeDocument/2006/relationships/hyperlink" Target="http://ihe.net/IHE_Process/"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ihe.net/IHE_Domains/" TargetMode="External"/><Relationship Id="rId17" Type="http://schemas.openxmlformats.org/officeDocument/2006/relationships/package" Target="embeddings/Microsoft_Word_Document.doc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he.ne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ihe.net/Resources/Technical_Frameworks/" TargetMode="External"/><Relationship Id="rId23" Type="http://schemas.openxmlformats.org/officeDocument/2006/relationships/footer" Target="footer3.xml"/><Relationship Id="rId10" Type="http://schemas.openxmlformats.org/officeDocument/2006/relationships/hyperlink" Target="http://www.ihe.net/ITI_Public_Comments/" TargetMode="External"/><Relationship Id="rId19" Type="http://schemas.openxmlformats.org/officeDocument/2006/relationships/hyperlink" Target="http://www.w3.org/2001/XMLSchema" TargetMode="Externa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ihe.net/Profiles/"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IHE_Template_2012</Template>
  <TotalTime>17</TotalTime>
  <Pages>36</Pages>
  <Words>9694</Words>
  <Characters>55258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IHE_ITI_Suppl_SeR_Rev1-4_TI_2019-06-xx</vt:lpstr>
    </vt:vector>
  </TitlesOfParts>
  <Company>IHE</Company>
  <LinksUpToDate>false</LinksUpToDate>
  <CharactersWithSpaces>64823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IHE_ITI_Suppl_SeR_Rev1-4_TI_2019-07-12</dc:title>
  <dc:subject>IHE ITI Secure Retrieve Supplement</dc:subject>
  <dc:creator>IHE ITI Technical Committee</dc:creator>
  <cp:keywords>IHE ITI Supplement</cp:keywords>
  <cp:lastModifiedBy>Mary Jungers</cp:lastModifiedBy>
  <cp:revision>7</cp:revision>
  <cp:lastPrinted>2012-05-01T07:26:00Z</cp:lastPrinted>
  <dcterms:created xsi:type="dcterms:W3CDTF">2019-06-20T20:41:00Z</dcterms:created>
  <dcterms:modified xsi:type="dcterms:W3CDTF">2019-07-12T15:26:00Z</dcterms:modified>
  <cp:category>IHE Supplement</cp:category>
</cp:coreProperties>
</file>