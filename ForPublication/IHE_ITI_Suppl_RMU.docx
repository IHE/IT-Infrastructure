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EC38" w14:textId="77777777" w:rsidR="00CF283F" w:rsidRPr="00A411D0" w:rsidRDefault="00CF283F" w:rsidP="0024101B">
      <w:pPr>
        <w:pStyle w:val="BodyText"/>
        <w:jc w:val="center"/>
        <w:rPr>
          <w:b/>
          <w:kern w:val="28"/>
          <w:sz w:val="28"/>
        </w:rPr>
      </w:pPr>
      <w:r w:rsidRPr="00A411D0">
        <w:rPr>
          <w:b/>
          <w:kern w:val="28"/>
          <w:sz w:val="28"/>
        </w:rPr>
        <w:t>Integrating the Healthcare Enterprise</w:t>
      </w:r>
    </w:p>
    <w:p w14:paraId="34120A85" w14:textId="77777777" w:rsidR="00CF283F" w:rsidRPr="00A411D0" w:rsidRDefault="00CF283F" w:rsidP="00663624">
      <w:pPr>
        <w:pStyle w:val="BodyText"/>
      </w:pPr>
    </w:p>
    <w:p w14:paraId="332A528E" w14:textId="77777777" w:rsidR="00CF283F" w:rsidRPr="00A411D0" w:rsidRDefault="005B5D47" w:rsidP="003D24EE">
      <w:pPr>
        <w:pStyle w:val="BodyText"/>
        <w:jc w:val="center"/>
      </w:pPr>
      <w:r w:rsidRPr="00A411D0">
        <w:rPr>
          <w:noProof/>
        </w:rPr>
        <w:drawing>
          <wp:inline distT="0" distB="0" distL="0" distR="0" wp14:anchorId="09C29849" wp14:editId="0958E9DC">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79ADDAF0" w14:textId="77777777" w:rsidR="007400C4" w:rsidRPr="00A411D0" w:rsidRDefault="007400C4" w:rsidP="00663624">
      <w:pPr>
        <w:pStyle w:val="BodyText"/>
      </w:pPr>
    </w:p>
    <w:p w14:paraId="1DB522B9" w14:textId="77777777" w:rsidR="00482DC2" w:rsidRPr="00A411D0" w:rsidRDefault="00CF283F" w:rsidP="000807AC">
      <w:pPr>
        <w:pStyle w:val="BodyText"/>
        <w:jc w:val="center"/>
        <w:rPr>
          <w:b/>
          <w:sz w:val="44"/>
          <w:szCs w:val="44"/>
        </w:rPr>
      </w:pPr>
      <w:r w:rsidRPr="00A411D0">
        <w:rPr>
          <w:b/>
          <w:sz w:val="44"/>
          <w:szCs w:val="44"/>
        </w:rPr>
        <w:t xml:space="preserve">IHE </w:t>
      </w:r>
      <w:r w:rsidR="008C114D" w:rsidRPr="00A411D0">
        <w:rPr>
          <w:b/>
          <w:sz w:val="44"/>
          <w:szCs w:val="44"/>
        </w:rPr>
        <w:t>IT Infrastructure</w:t>
      </w:r>
    </w:p>
    <w:p w14:paraId="4901DEA9" w14:textId="77777777" w:rsidR="00B15D8F" w:rsidRPr="00A411D0" w:rsidRDefault="00CF283F" w:rsidP="000807AC">
      <w:pPr>
        <w:pStyle w:val="BodyText"/>
        <w:jc w:val="center"/>
        <w:rPr>
          <w:b/>
          <w:sz w:val="44"/>
          <w:szCs w:val="44"/>
        </w:rPr>
      </w:pPr>
      <w:r w:rsidRPr="00A411D0">
        <w:rPr>
          <w:b/>
          <w:sz w:val="44"/>
          <w:szCs w:val="44"/>
        </w:rPr>
        <w:t>Technical Framework</w:t>
      </w:r>
      <w:r w:rsidR="00B4798B" w:rsidRPr="00A411D0">
        <w:rPr>
          <w:b/>
          <w:sz w:val="44"/>
          <w:szCs w:val="44"/>
        </w:rPr>
        <w:t xml:space="preserve"> </w:t>
      </w:r>
      <w:r w:rsidRPr="00A411D0">
        <w:rPr>
          <w:b/>
          <w:sz w:val="44"/>
          <w:szCs w:val="44"/>
        </w:rPr>
        <w:t>Supplement</w:t>
      </w:r>
    </w:p>
    <w:p w14:paraId="777E1C49" w14:textId="77777777" w:rsidR="00726A7E" w:rsidRPr="00A411D0" w:rsidRDefault="00726A7E" w:rsidP="000807AC">
      <w:pPr>
        <w:pStyle w:val="BodyText"/>
      </w:pPr>
    </w:p>
    <w:p w14:paraId="3C1015E7" w14:textId="1ED78378" w:rsidR="00726A7E" w:rsidRPr="00A411D0" w:rsidRDefault="00726A7E" w:rsidP="000807AC">
      <w:pPr>
        <w:pStyle w:val="BodyText"/>
      </w:pPr>
    </w:p>
    <w:p w14:paraId="4CDB526F" w14:textId="77777777" w:rsidR="00926753" w:rsidRPr="00A411D0" w:rsidRDefault="00926753" w:rsidP="000807AC">
      <w:pPr>
        <w:pStyle w:val="BodyText"/>
      </w:pPr>
    </w:p>
    <w:p w14:paraId="502522A6" w14:textId="77777777" w:rsidR="00726A7E" w:rsidRPr="00A411D0" w:rsidRDefault="00E0527A" w:rsidP="00060817">
      <w:pPr>
        <w:pStyle w:val="BodyText"/>
        <w:jc w:val="center"/>
        <w:rPr>
          <w:b/>
          <w:sz w:val="44"/>
          <w:szCs w:val="44"/>
        </w:rPr>
      </w:pPr>
      <w:r w:rsidRPr="00A411D0">
        <w:rPr>
          <w:b/>
          <w:sz w:val="44"/>
          <w:szCs w:val="44"/>
        </w:rPr>
        <w:t>Restricted</w:t>
      </w:r>
      <w:r w:rsidR="008C114D" w:rsidRPr="00A411D0">
        <w:rPr>
          <w:b/>
          <w:sz w:val="44"/>
          <w:szCs w:val="44"/>
        </w:rPr>
        <w:t xml:space="preserve"> Metadata Update</w:t>
      </w:r>
    </w:p>
    <w:p w14:paraId="3BAF0B14" w14:textId="77777777" w:rsidR="00CF283F" w:rsidRPr="00A411D0" w:rsidRDefault="00CF283F" w:rsidP="00060817">
      <w:pPr>
        <w:pStyle w:val="BodyText"/>
        <w:jc w:val="center"/>
        <w:rPr>
          <w:b/>
          <w:sz w:val="44"/>
          <w:szCs w:val="44"/>
        </w:rPr>
      </w:pPr>
      <w:r w:rsidRPr="00A411D0">
        <w:rPr>
          <w:b/>
          <w:sz w:val="44"/>
          <w:szCs w:val="44"/>
        </w:rPr>
        <w:t>(</w:t>
      </w:r>
      <w:r w:rsidR="00E0527A" w:rsidRPr="00A411D0">
        <w:rPr>
          <w:b/>
          <w:sz w:val="44"/>
          <w:szCs w:val="44"/>
        </w:rPr>
        <w:t>RMU</w:t>
      </w:r>
      <w:r w:rsidR="008C114D" w:rsidRPr="00A411D0">
        <w:rPr>
          <w:b/>
          <w:sz w:val="44"/>
          <w:szCs w:val="44"/>
        </w:rPr>
        <w:t>)</w:t>
      </w:r>
    </w:p>
    <w:p w14:paraId="4548D0C3" w14:textId="67F62B3B" w:rsidR="00726A7E" w:rsidRPr="00A411D0" w:rsidRDefault="00726A7E" w:rsidP="00EA3BCB">
      <w:pPr>
        <w:pStyle w:val="BodyText"/>
      </w:pPr>
    </w:p>
    <w:p w14:paraId="69E5597D" w14:textId="02514871" w:rsidR="00926753" w:rsidRPr="00A411D0" w:rsidRDefault="00926753" w:rsidP="00EA3BCB">
      <w:pPr>
        <w:pStyle w:val="BodyText"/>
      </w:pPr>
    </w:p>
    <w:p w14:paraId="0354C848" w14:textId="77777777" w:rsidR="00926753" w:rsidRPr="00A411D0" w:rsidRDefault="00926753" w:rsidP="00EA3BCB">
      <w:pPr>
        <w:pStyle w:val="BodyText"/>
      </w:pPr>
    </w:p>
    <w:p w14:paraId="157DA228" w14:textId="47FA9A7B" w:rsidR="00503AE1" w:rsidRPr="00A411D0" w:rsidRDefault="00DA2D61" w:rsidP="00060817">
      <w:pPr>
        <w:pStyle w:val="BodyText"/>
        <w:jc w:val="center"/>
        <w:rPr>
          <w:b/>
          <w:sz w:val="44"/>
        </w:rPr>
      </w:pPr>
      <w:r w:rsidRPr="00A411D0">
        <w:rPr>
          <w:b/>
          <w:sz w:val="44"/>
          <w:szCs w:val="44"/>
        </w:rPr>
        <w:t>Revision 1.</w:t>
      </w:r>
      <w:r w:rsidR="00106B89">
        <w:rPr>
          <w:b/>
          <w:sz w:val="44"/>
          <w:szCs w:val="44"/>
        </w:rPr>
        <w:t>1</w:t>
      </w:r>
      <w:r w:rsidR="00F9164F" w:rsidRPr="00A411D0">
        <w:rPr>
          <w:b/>
          <w:sz w:val="44"/>
          <w:szCs w:val="44"/>
        </w:rPr>
        <w:t xml:space="preserve"> – Trial Implementation</w:t>
      </w:r>
    </w:p>
    <w:p w14:paraId="0FC29FCB" w14:textId="77777777" w:rsidR="00C75474" w:rsidRPr="00A411D0" w:rsidRDefault="00C75474" w:rsidP="00AC7C88">
      <w:pPr>
        <w:pStyle w:val="BodyText"/>
      </w:pPr>
    </w:p>
    <w:p w14:paraId="3878D842" w14:textId="0460A137" w:rsidR="00C75474" w:rsidRPr="00A411D0" w:rsidRDefault="00C75474" w:rsidP="00AC7C88">
      <w:pPr>
        <w:pStyle w:val="BodyText"/>
      </w:pPr>
    </w:p>
    <w:p w14:paraId="0A1572F5" w14:textId="20D32E46" w:rsidR="00926753" w:rsidRPr="00A411D0" w:rsidRDefault="00926753" w:rsidP="00AC7C88">
      <w:pPr>
        <w:pStyle w:val="BodyText"/>
      </w:pPr>
    </w:p>
    <w:p w14:paraId="60A2E6AE" w14:textId="77777777" w:rsidR="00926753" w:rsidRPr="00A411D0" w:rsidRDefault="00926753" w:rsidP="00AC7C88">
      <w:pPr>
        <w:pStyle w:val="BodyText"/>
      </w:pPr>
    </w:p>
    <w:p w14:paraId="0F0D2795" w14:textId="090A4831" w:rsidR="00A910E1" w:rsidRPr="00A411D0" w:rsidRDefault="00A910E1" w:rsidP="00AC7C88">
      <w:pPr>
        <w:pStyle w:val="BodyText"/>
      </w:pPr>
      <w:r w:rsidRPr="00A411D0">
        <w:t>Date:</w:t>
      </w:r>
      <w:r w:rsidRPr="00A411D0">
        <w:tab/>
      </w:r>
      <w:r w:rsidRPr="00A411D0">
        <w:tab/>
      </w:r>
      <w:r w:rsidR="00106B89">
        <w:t xml:space="preserve">August </w:t>
      </w:r>
      <w:r w:rsidR="00D63C5D">
        <w:t>20</w:t>
      </w:r>
      <w:r w:rsidR="004F5211" w:rsidRPr="00A411D0">
        <w:t xml:space="preserve">, </w:t>
      </w:r>
      <w:r w:rsidR="002E724E" w:rsidRPr="00A411D0">
        <w:t>2018</w:t>
      </w:r>
    </w:p>
    <w:p w14:paraId="06B43D2C" w14:textId="77777777" w:rsidR="00603ED5" w:rsidRPr="00A411D0" w:rsidRDefault="00A910E1" w:rsidP="00AC7C88">
      <w:pPr>
        <w:pStyle w:val="BodyText"/>
      </w:pPr>
      <w:r w:rsidRPr="00A411D0">
        <w:t>Author:</w:t>
      </w:r>
      <w:r w:rsidRPr="00A411D0">
        <w:tab/>
      </w:r>
      <w:r w:rsidR="008C114D" w:rsidRPr="00A411D0">
        <w:t xml:space="preserve">IHE ITI </w:t>
      </w:r>
      <w:r w:rsidR="00656A6B" w:rsidRPr="00A411D0">
        <w:t>Technical Committee</w:t>
      </w:r>
    </w:p>
    <w:p w14:paraId="4B9B83BF" w14:textId="77777777" w:rsidR="00A875FF" w:rsidRPr="00A411D0" w:rsidRDefault="00603ED5" w:rsidP="00545245">
      <w:pPr>
        <w:pStyle w:val="BodyText"/>
        <w:spacing w:after="60"/>
      </w:pPr>
      <w:r w:rsidRPr="00A411D0">
        <w:t>Email:</w:t>
      </w:r>
      <w:r w:rsidR="00FF4C4E" w:rsidRPr="00A411D0">
        <w:tab/>
      </w:r>
      <w:r w:rsidR="00FF4C4E" w:rsidRPr="00A411D0">
        <w:tab/>
      </w:r>
      <w:r w:rsidR="008C114D" w:rsidRPr="00A411D0">
        <w:t>iti</w:t>
      </w:r>
      <w:r w:rsidR="00A875FF" w:rsidRPr="00A411D0">
        <w:t>@ihe.net</w:t>
      </w:r>
    </w:p>
    <w:p w14:paraId="281A0A29" w14:textId="77777777" w:rsidR="00BC745A" w:rsidRPr="00A411D0" w:rsidRDefault="00BC745A" w:rsidP="00AC7C88">
      <w:pPr>
        <w:pStyle w:val="BodyText"/>
      </w:pPr>
    </w:p>
    <w:p w14:paraId="0A047D39" w14:textId="77777777" w:rsidR="00BC745A" w:rsidRPr="00A411D0"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411D0">
        <w:rPr>
          <w:b/>
        </w:rPr>
        <w:t xml:space="preserve">Please </w:t>
      </w:r>
      <w:r w:rsidR="00BC745A" w:rsidRPr="00A411D0">
        <w:rPr>
          <w:b/>
        </w:rPr>
        <w:t>verify you have the most recent version of this document</w:t>
      </w:r>
      <w:r w:rsidRPr="00A411D0">
        <w:rPr>
          <w:b/>
        </w:rPr>
        <w:t xml:space="preserve">. </w:t>
      </w:r>
      <w:r w:rsidRPr="00A411D0">
        <w:t>Se</w:t>
      </w:r>
      <w:r w:rsidR="00BC745A" w:rsidRPr="00A411D0">
        <w:t xml:space="preserve">e </w:t>
      </w:r>
      <w:hyperlink r:id="rId9" w:history="1">
        <w:r w:rsidR="00BC745A" w:rsidRPr="00A411D0">
          <w:rPr>
            <w:rStyle w:val="Hyperlink"/>
          </w:rPr>
          <w:t>here</w:t>
        </w:r>
      </w:hyperlink>
      <w:r w:rsidR="00BC745A" w:rsidRPr="00A411D0">
        <w:t xml:space="preserve"> for Trial Implementation and Final </w:t>
      </w:r>
      <w:r w:rsidRPr="00A411D0">
        <w:t>T</w:t>
      </w:r>
      <w:r w:rsidR="00BC745A" w:rsidRPr="00A411D0">
        <w:t>ext version</w:t>
      </w:r>
      <w:r w:rsidRPr="00A411D0">
        <w:t>s</w:t>
      </w:r>
      <w:r w:rsidR="00BC745A" w:rsidRPr="00A411D0">
        <w:t xml:space="preserve"> and </w:t>
      </w:r>
      <w:hyperlink r:id="rId10" w:history="1">
        <w:r w:rsidR="00BC745A" w:rsidRPr="00A411D0">
          <w:rPr>
            <w:rStyle w:val="Hyperlink"/>
          </w:rPr>
          <w:t>here</w:t>
        </w:r>
      </w:hyperlink>
      <w:r w:rsidR="00BC745A" w:rsidRPr="00A411D0">
        <w:t xml:space="preserve"> for Public Comment versions.</w:t>
      </w:r>
    </w:p>
    <w:p w14:paraId="69449B44" w14:textId="77777777" w:rsidR="00CF283F" w:rsidRPr="00A411D0" w:rsidRDefault="009D125C" w:rsidP="009D125C">
      <w:pPr>
        <w:pStyle w:val="BodyText"/>
      </w:pPr>
      <w:r w:rsidRPr="00A411D0">
        <w:br w:type="page"/>
      </w:r>
      <w:r w:rsidR="00A875FF" w:rsidRPr="00A411D0">
        <w:rPr>
          <w:rFonts w:ascii="Arial" w:hAnsi="Arial"/>
          <w:b/>
          <w:kern w:val="28"/>
          <w:sz w:val="28"/>
        </w:rPr>
        <w:lastRenderedPageBreak/>
        <w:t>Foreword</w:t>
      </w:r>
    </w:p>
    <w:p w14:paraId="08057C50" w14:textId="6A80227E" w:rsidR="00482DC2" w:rsidRPr="00A411D0" w:rsidRDefault="00CF283F" w:rsidP="00147F29">
      <w:pPr>
        <w:pStyle w:val="BodyText"/>
      </w:pPr>
      <w:r w:rsidRPr="00A411D0">
        <w:t xml:space="preserve">This </w:t>
      </w:r>
      <w:r w:rsidR="00482DC2" w:rsidRPr="00A411D0">
        <w:t xml:space="preserve">is a </w:t>
      </w:r>
      <w:r w:rsidRPr="00A411D0">
        <w:t xml:space="preserve">supplement to the IHE </w:t>
      </w:r>
      <w:r w:rsidR="00177E1D" w:rsidRPr="00A411D0">
        <w:t>IT Infrastructure</w:t>
      </w:r>
      <w:r w:rsidR="00177E1D" w:rsidRPr="00A411D0" w:rsidDel="00177E1D">
        <w:t xml:space="preserve"> </w:t>
      </w:r>
      <w:r w:rsidRPr="00A411D0">
        <w:t xml:space="preserve">Technical Framework </w:t>
      </w:r>
      <w:r w:rsidR="00177E1D" w:rsidRPr="00A411D0">
        <w:t>V1</w:t>
      </w:r>
      <w:r w:rsidR="00106B89">
        <w:t>5</w:t>
      </w:r>
      <w:r w:rsidR="00177E1D" w:rsidRPr="00A411D0">
        <w:t>.0</w:t>
      </w:r>
      <w:r w:rsidR="00482DC2" w:rsidRPr="00A411D0">
        <w:t>.</w:t>
      </w:r>
      <w:r w:rsidR="00F002DD" w:rsidRPr="00A411D0">
        <w:t xml:space="preserve"> Each supplement undergoes a process of public comment and trial implementation before being</w:t>
      </w:r>
      <w:r w:rsidR="00F0665F" w:rsidRPr="00A411D0">
        <w:t xml:space="preserve"> </w:t>
      </w:r>
      <w:r w:rsidR="00F002DD" w:rsidRPr="00A411D0">
        <w:t>incorporated into the volumes of the Technical Frameworks.</w:t>
      </w:r>
    </w:p>
    <w:p w14:paraId="5F261F32" w14:textId="4995DB94" w:rsidR="00106B89" w:rsidRPr="004F13B2" w:rsidRDefault="00106B89" w:rsidP="00106B89">
      <w:pPr>
        <w:pStyle w:val="BodyText"/>
      </w:pPr>
      <w:r w:rsidRPr="004F13B2">
        <w:t xml:space="preserve">This supplement is published on August </w:t>
      </w:r>
      <w:r w:rsidR="00D63C5D">
        <w:t>20</w:t>
      </w:r>
      <w:r w:rsidRPr="004F13B2">
        <w:t xml:space="preserve">, 2018 for trial implementation and may be available for testing at subsequent IHE </w:t>
      </w:r>
      <w:proofErr w:type="spellStart"/>
      <w:r w:rsidRPr="004F13B2">
        <w:t>Connectathons</w:t>
      </w:r>
      <w:proofErr w:type="spellEnd"/>
      <w:r w:rsidRPr="004F13B2">
        <w:t xml:space="preserve">.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p w14:paraId="7A786746" w14:textId="77777777" w:rsidR="00AC7C88" w:rsidRPr="00A411D0" w:rsidRDefault="00AC7C88" w:rsidP="00AC7C88">
      <w:pPr>
        <w:pStyle w:val="BodyText"/>
      </w:pPr>
      <w:r w:rsidRPr="00A411D0">
        <w:t>This supplement describes changes to the existing technical framework documents</w:t>
      </w:r>
      <w:r w:rsidR="000717A7" w:rsidRPr="00A411D0">
        <w:t>.</w:t>
      </w:r>
      <w:r w:rsidRPr="00A411D0">
        <w:t xml:space="preserve"> </w:t>
      </w:r>
    </w:p>
    <w:p w14:paraId="781EF165" w14:textId="77777777" w:rsidR="00BE5916" w:rsidRPr="00A411D0" w:rsidRDefault="009C6269" w:rsidP="00663624">
      <w:pPr>
        <w:pStyle w:val="BodyText"/>
      </w:pPr>
      <w:r w:rsidRPr="00A411D0">
        <w:t>“</w:t>
      </w:r>
      <w:r w:rsidR="006263EA" w:rsidRPr="00A411D0">
        <w:t>B</w:t>
      </w:r>
      <w:r w:rsidR="007A7BF7" w:rsidRPr="00A411D0">
        <w:t xml:space="preserve">oxed” instructions </w:t>
      </w:r>
      <w:r w:rsidR="006263EA" w:rsidRPr="00A411D0">
        <w:t xml:space="preserve">like the sample below indicate to </w:t>
      </w:r>
      <w:r w:rsidR="007A7BF7" w:rsidRPr="00A411D0">
        <w:t xml:space="preserve">the Volume Editor how to integrate the relevant section(s) into the </w:t>
      </w:r>
      <w:r w:rsidR="00BE5916" w:rsidRPr="00A411D0">
        <w:t>relevant</w:t>
      </w:r>
      <w:r w:rsidR="007A7BF7" w:rsidRPr="00A411D0">
        <w:t xml:space="preserve"> Technical Framework </w:t>
      </w:r>
      <w:r w:rsidR="00BE5916" w:rsidRPr="00A411D0">
        <w:t>volume</w:t>
      </w:r>
      <w:r w:rsidR="009D125C" w:rsidRPr="00A411D0">
        <w:t>.</w:t>
      </w:r>
    </w:p>
    <w:p w14:paraId="561FB164" w14:textId="2221B674" w:rsidR="007A7BF7" w:rsidRPr="00A411D0" w:rsidRDefault="000717A7" w:rsidP="007A7BF7">
      <w:pPr>
        <w:pStyle w:val="EditorInstructions"/>
      </w:pPr>
      <w:r w:rsidRPr="00A411D0">
        <w:t xml:space="preserve">Amend </w:t>
      </w:r>
      <w:r w:rsidR="00140215">
        <w:t>Section</w:t>
      </w:r>
      <w:r w:rsidR="007A7BF7" w:rsidRPr="00A411D0">
        <w:t xml:space="preserve"> X.X by the following:</w:t>
      </w:r>
    </w:p>
    <w:p w14:paraId="18E5335B" w14:textId="77777777" w:rsidR="000717A7" w:rsidRPr="00A411D0" w:rsidRDefault="000717A7" w:rsidP="000717A7">
      <w:pPr>
        <w:pStyle w:val="BodyText"/>
      </w:pPr>
      <w:r w:rsidRPr="00A411D0">
        <w:t xml:space="preserve">Where the amendment adds text, make the </w:t>
      </w:r>
      <w:r w:rsidR="00C26E7C" w:rsidRPr="00A411D0">
        <w:t xml:space="preserve">added </w:t>
      </w:r>
      <w:r w:rsidRPr="00A411D0">
        <w:t xml:space="preserve">text </w:t>
      </w:r>
      <w:r w:rsidRPr="00A411D0">
        <w:rPr>
          <w:rStyle w:val="InsertText"/>
        </w:rPr>
        <w:t>bold underline</w:t>
      </w:r>
      <w:r w:rsidRPr="00A411D0">
        <w:t>. Where the amendment removes text</w:t>
      </w:r>
      <w:r w:rsidR="00C26E7C" w:rsidRPr="00A411D0">
        <w:t xml:space="preserve">, make the removed text </w:t>
      </w:r>
      <w:r w:rsidRPr="00A411D0">
        <w:rPr>
          <w:rStyle w:val="DeleteText"/>
        </w:rPr>
        <w:t>bold strikethrough</w:t>
      </w:r>
      <w:r w:rsidR="00C26E7C" w:rsidRPr="00A411D0">
        <w:t xml:space="preserve">. When entire new sections are added, introduce with </w:t>
      </w:r>
      <w:r w:rsidRPr="00A411D0">
        <w:t>editor’s instructions to “add new text” or similar, which for readability are not bolded or underlined.</w:t>
      </w:r>
    </w:p>
    <w:p w14:paraId="2BEFDE5C" w14:textId="77777777" w:rsidR="005410F9" w:rsidRPr="00A411D0" w:rsidRDefault="005410F9" w:rsidP="00BE5916">
      <w:pPr>
        <w:pStyle w:val="BodyText"/>
      </w:pPr>
    </w:p>
    <w:p w14:paraId="2C324105" w14:textId="77777777" w:rsidR="00BE5916" w:rsidRPr="00A411D0" w:rsidRDefault="00BE5916" w:rsidP="00BE5916">
      <w:pPr>
        <w:pStyle w:val="BodyText"/>
      </w:pPr>
      <w:r w:rsidRPr="00A411D0">
        <w:t xml:space="preserve">General information about IHE can be found at </w:t>
      </w:r>
      <w:hyperlink r:id="rId12" w:history="1">
        <w:r w:rsidRPr="00A411D0">
          <w:rPr>
            <w:rStyle w:val="Hyperlink"/>
          </w:rPr>
          <w:t>www.ihe.net</w:t>
        </w:r>
      </w:hyperlink>
      <w:r w:rsidR="00625D23" w:rsidRPr="00A411D0">
        <w:t>.</w:t>
      </w:r>
    </w:p>
    <w:p w14:paraId="1EF52F3D" w14:textId="0A8C3983" w:rsidR="00BE5916" w:rsidRPr="00A411D0" w:rsidRDefault="00BE5916" w:rsidP="00BE5916">
      <w:pPr>
        <w:pStyle w:val="BodyText"/>
      </w:pPr>
      <w:r w:rsidRPr="00A411D0">
        <w:t xml:space="preserve">Information about the IHE </w:t>
      </w:r>
      <w:r w:rsidR="00177E1D" w:rsidRPr="00A411D0">
        <w:t>ITI</w:t>
      </w:r>
      <w:r w:rsidRPr="00A411D0">
        <w:t xml:space="preserve"> </w:t>
      </w:r>
      <w:r w:rsidR="000F613A" w:rsidRPr="00A411D0">
        <w:t xml:space="preserve">domain </w:t>
      </w:r>
      <w:r w:rsidR="00503AE1" w:rsidRPr="00A411D0">
        <w:t>can</w:t>
      </w:r>
      <w:r w:rsidRPr="00A411D0">
        <w:t xml:space="preserve"> be found at</w:t>
      </w:r>
      <w:r w:rsidR="00F0665F" w:rsidRPr="00A411D0">
        <w:t xml:space="preserve"> </w:t>
      </w:r>
      <w:hyperlink r:id="rId13" w:history="1">
        <w:r w:rsidR="0015489F" w:rsidRPr="00A411D0">
          <w:rPr>
            <w:rStyle w:val="Hyperlink"/>
          </w:rPr>
          <w:t>ihe.net/</w:t>
        </w:r>
        <w:proofErr w:type="spellStart"/>
        <w:r w:rsidR="0015489F" w:rsidRPr="00A411D0">
          <w:rPr>
            <w:rStyle w:val="Hyperlink"/>
          </w:rPr>
          <w:t>IHE_Domains</w:t>
        </w:r>
        <w:proofErr w:type="spellEnd"/>
      </w:hyperlink>
      <w:r w:rsidR="00625D23" w:rsidRPr="00A411D0">
        <w:t>.</w:t>
      </w:r>
    </w:p>
    <w:p w14:paraId="3F220982" w14:textId="77777777" w:rsidR="00BE5916" w:rsidRPr="00A411D0" w:rsidRDefault="00BE5916" w:rsidP="00BE5916">
      <w:pPr>
        <w:pStyle w:val="BodyText"/>
      </w:pPr>
      <w:r w:rsidRPr="00A411D0">
        <w:t xml:space="preserve">Information about the </w:t>
      </w:r>
      <w:r w:rsidR="001A7C4C" w:rsidRPr="00A411D0">
        <w:t xml:space="preserve">organization of IHE </w:t>
      </w:r>
      <w:r w:rsidRPr="00A411D0">
        <w:t xml:space="preserve">Technical Frameworks and Supplements </w:t>
      </w:r>
      <w:r w:rsidR="001A7C4C" w:rsidRPr="00A411D0">
        <w:t xml:space="preserve">and the process used to create them </w:t>
      </w:r>
      <w:r w:rsidRPr="00A411D0">
        <w:t xml:space="preserve">can be found at </w:t>
      </w:r>
      <w:hyperlink r:id="rId14" w:history="1">
        <w:r w:rsidR="0015489F" w:rsidRPr="00A411D0">
          <w:rPr>
            <w:rStyle w:val="Hyperlink"/>
          </w:rPr>
          <w:t>http://ihe.net/IHE_Process</w:t>
        </w:r>
      </w:hyperlink>
      <w:r w:rsidRPr="00A411D0">
        <w:t xml:space="preserve"> and </w:t>
      </w:r>
      <w:hyperlink r:id="rId15" w:history="1">
        <w:r w:rsidR="0015489F" w:rsidRPr="00A411D0">
          <w:rPr>
            <w:rStyle w:val="Hyperlink"/>
          </w:rPr>
          <w:t>http://ihe.net/Profiles</w:t>
        </w:r>
      </w:hyperlink>
      <w:r w:rsidR="00625D23" w:rsidRPr="00A411D0">
        <w:t>.</w:t>
      </w:r>
    </w:p>
    <w:p w14:paraId="17D38B9B" w14:textId="6A31FD80" w:rsidR="00AF1EF3" w:rsidRPr="00A411D0" w:rsidRDefault="00BE5916" w:rsidP="00BE5916">
      <w:pPr>
        <w:pStyle w:val="BodyText"/>
      </w:pPr>
      <w:r w:rsidRPr="00A411D0">
        <w:t xml:space="preserve">The current version of </w:t>
      </w:r>
      <w:r w:rsidR="008F78D2" w:rsidRPr="00A411D0">
        <w:t xml:space="preserve">the </w:t>
      </w:r>
      <w:r w:rsidR="00106B89">
        <w:t xml:space="preserve">IT Infrastructure </w:t>
      </w:r>
      <w:r w:rsidRPr="00A411D0">
        <w:t xml:space="preserve">Technical Framework can be found at </w:t>
      </w:r>
      <w:hyperlink r:id="rId16" w:history="1">
        <w:r w:rsidR="0015489F" w:rsidRPr="00A411D0">
          <w:rPr>
            <w:rStyle w:val="Hyperlink"/>
          </w:rPr>
          <w:t>http://ihe.net/Technical_Frameworks</w:t>
        </w:r>
      </w:hyperlink>
      <w:r w:rsidR="00625D23" w:rsidRPr="00A411D0">
        <w:t>.</w:t>
      </w:r>
    </w:p>
    <w:p w14:paraId="299F88CF" w14:textId="77777777" w:rsidR="00945A8A" w:rsidRPr="00A411D0" w:rsidRDefault="00945A8A" w:rsidP="004A3129">
      <w:pPr>
        <w:pStyle w:val="BodyText"/>
      </w:pPr>
    </w:p>
    <w:p w14:paraId="68503C52" w14:textId="77777777" w:rsidR="00945A8A" w:rsidRPr="00A411D0" w:rsidRDefault="00945A8A" w:rsidP="004A3129">
      <w:pPr>
        <w:pStyle w:val="BodyText"/>
      </w:pPr>
    </w:p>
    <w:p w14:paraId="69270ECC" w14:textId="77777777" w:rsidR="00945A8A" w:rsidRPr="00A411D0" w:rsidRDefault="00945A8A" w:rsidP="004A3129">
      <w:pPr>
        <w:pStyle w:val="BodyText"/>
      </w:pPr>
    </w:p>
    <w:p w14:paraId="1A6F8F5D" w14:textId="77777777" w:rsidR="00945A8A" w:rsidRPr="00A411D0" w:rsidRDefault="00945A8A" w:rsidP="004A3129">
      <w:pPr>
        <w:pStyle w:val="BodyText"/>
      </w:pPr>
    </w:p>
    <w:p w14:paraId="44DBA1CD" w14:textId="77777777" w:rsidR="00945A8A" w:rsidRPr="00A411D0" w:rsidRDefault="00945A8A" w:rsidP="004A3129">
      <w:pPr>
        <w:pStyle w:val="BodyText"/>
      </w:pPr>
    </w:p>
    <w:p w14:paraId="38DB0619" w14:textId="77777777" w:rsidR="00945A8A" w:rsidRPr="00A411D0" w:rsidRDefault="00945A8A" w:rsidP="004A3129">
      <w:pPr>
        <w:pStyle w:val="BodyText"/>
      </w:pPr>
    </w:p>
    <w:p w14:paraId="4585B1A4" w14:textId="77777777" w:rsidR="00945A8A" w:rsidRPr="00A411D0" w:rsidRDefault="00945A8A" w:rsidP="004A3129">
      <w:pPr>
        <w:pStyle w:val="BodyText"/>
      </w:pPr>
    </w:p>
    <w:p w14:paraId="34FCC223" w14:textId="77777777" w:rsidR="00945A8A" w:rsidRPr="00A411D0" w:rsidRDefault="00945A8A" w:rsidP="004A3129">
      <w:pPr>
        <w:pStyle w:val="BodyText"/>
      </w:pPr>
    </w:p>
    <w:p w14:paraId="5FB07F39" w14:textId="77777777" w:rsidR="00945A8A" w:rsidRPr="00A411D0" w:rsidRDefault="00945A8A" w:rsidP="004A3129">
      <w:pPr>
        <w:pStyle w:val="BodyText"/>
      </w:pPr>
    </w:p>
    <w:p w14:paraId="110D84A1" w14:textId="77777777" w:rsidR="00D85A7B" w:rsidRPr="00A411D0" w:rsidRDefault="009813A1" w:rsidP="00597DB2">
      <w:pPr>
        <w:pStyle w:val="TOCHeading"/>
      </w:pPr>
      <w:r w:rsidRPr="00A411D0">
        <w:br w:type="page"/>
      </w:r>
      <w:r w:rsidR="00D85A7B" w:rsidRPr="00A411D0">
        <w:lastRenderedPageBreak/>
        <w:t>C</w:t>
      </w:r>
      <w:r w:rsidR="00060D78" w:rsidRPr="00A411D0">
        <w:t>ONTENTS</w:t>
      </w:r>
    </w:p>
    <w:p w14:paraId="4EA5BC93" w14:textId="77777777" w:rsidR="004D69C3" w:rsidRPr="00A411D0" w:rsidRDefault="004D69C3" w:rsidP="00597DB2"/>
    <w:p w14:paraId="7E9B3B10" w14:textId="5FF995F4" w:rsidR="000F4567" w:rsidRDefault="00CF508D">
      <w:pPr>
        <w:pStyle w:val="TOC1"/>
        <w:rPr>
          <w:rFonts w:asciiTheme="minorHAnsi" w:eastAsiaTheme="minorEastAsia" w:hAnsiTheme="minorHAnsi" w:cstheme="minorBidi"/>
          <w:noProof/>
          <w:sz w:val="22"/>
          <w:szCs w:val="22"/>
        </w:rPr>
      </w:pPr>
      <w:r w:rsidRPr="00A411D0">
        <w:fldChar w:fldCharType="begin"/>
      </w:r>
      <w:r w:rsidRPr="00A411D0">
        <w:instrText xml:space="preserve"> TOC \o "2-7" \h \z \t "Heading 1,1,Appendix Heading 2,2,Appendix Heading 1,1,Appendix Heading 3,3,Glossary,1,Part Title,1" </w:instrText>
      </w:r>
      <w:r w:rsidRPr="00A411D0">
        <w:fldChar w:fldCharType="separate"/>
      </w:r>
      <w:hyperlink w:anchor="_Toc522535098" w:history="1">
        <w:r w:rsidR="000F4567" w:rsidRPr="00823B41">
          <w:rPr>
            <w:rStyle w:val="Hyperlink"/>
            <w:noProof/>
          </w:rPr>
          <w:t>Introduction to this Supplement</w:t>
        </w:r>
        <w:r w:rsidR="000F4567">
          <w:rPr>
            <w:noProof/>
            <w:webHidden/>
          </w:rPr>
          <w:tab/>
        </w:r>
        <w:r w:rsidR="000F4567">
          <w:rPr>
            <w:noProof/>
            <w:webHidden/>
          </w:rPr>
          <w:fldChar w:fldCharType="begin"/>
        </w:r>
        <w:r w:rsidR="000F4567">
          <w:rPr>
            <w:noProof/>
            <w:webHidden/>
          </w:rPr>
          <w:instrText xml:space="preserve"> PAGEREF _Toc522535098 \h </w:instrText>
        </w:r>
        <w:r w:rsidR="000F4567">
          <w:rPr>
            <w:noProof/>
            <w:webHidden/>
          </w:rPr>
        </w:r>
        <w:r w:rsidR="000F4567">
          <w:rPr>
            <w:noProof/>
            <w:webHidden/>
          </w:rPr>
          <w:fldChar w:fldCharType="separate"/>
        </w:r>
        <w:r w:rsidR="000F4567">
          <w:rPr>
            <w:noProof/>
            <w:webHidden/>
          </w:rPr>
          <w:t>5</w:t>
        </w:r>
        <w:r w:rsidR="000F4567">
          <w:rPr>
            <w:noProof/>
            <w:webHidden/>
          </w:rPr>
          <w:fldChar w:fldCharType="end"/>
        </w:r>
      </w:hyperlink>
    </w:p>
    <w:p w14:paraId="2435D517" w14:textId="5C3877C0" w:rsidR="000F4567" w:rsidRDefault="000C6BA5">
      <w:pPr>
        <w:pStyle w:val="TOC2"/>
        <w:rPr>
          <w:rFonts w:asciiTheme="minorHAnsi" w:eastAsiaTheme="minorEastAsia" w:hAnsiTheme="minorHAnsi" w:cstheme="minorBidi"/>
          <w:noProof/>
          <w:sz w:val="22"/>
          <w:szCs w:val="22"/>
        </w:rPr>
      </w:pPr>
      <w:hyperlink w:anchor="_Toc522535099" w:history="1">
        <w:r w:rsidR="000F4567" w:rsidRPr="00823B41">
          <w:rPr>
            <w:rStyle w:val="Hyperlink"/>
            <w:noProof/>
          </w:rPr>
          <w:t>Open Issues and Questions</w:t>
        </w:r>
        <w:r w:rsidR="000F4567">
          <w:rPr>
            <w:noProof/>
            <w:webHidden/>
          </w:rPr>
          <w:tab/>
        </w:r>
        <w:r w:rsidR="000F4567">
          <w:rPr>
            <w:noProof/>
            <w:webHidden/>
          </w:rPr>
          <w:fldChar w:fldCharType="begin"/>
        </w:r>
        <w:r w:rsidR="000F4567">
          <w:rPr>
            <w:noProof/>
            <w:webHidden/>
          </w:rPr>
          <w:instrText xml:space="preserve"> PAGEREF _Toc522535099 \h </w:instrText>
        </w:r>
        <w:r w:rsidR="000F4567">
          <w:rPr>
            <w:noProof/>
            <w:webHidden/>
          </w:rPr>
        </w:r>
        <w:r w:rsidR="000F4567">
          <w:rPr>
            <w:noProof/>
            <w:webHidden/>
          </w:rPr>
          <w:fldChar w:fldCharType="separate"/>
        </w:r>
        <w:r w:rsidR="000F4567">
          <w:rPr>
            <w:noProof/>
            <w:webHidden/>
          </w:rPr>
          <w:t>5</w:t>
        </w:r>
        <w:r w:rsidR="000F4567">
          <w:rPr>
            <w:noProof/>
            <w:webHidden/>
          </w:rPr>
          <w:fldChar w:fldCharType="end"/>
        </w:r>
      </w:hyperlink>
    </w:p>
    <w:p w14:paraId="403CABFF" w14:textId="789C38D7" w:rsidR="000F4567" w:rsidRDefault="000C6BA5">
      <w:pPr>
        <w:pStyle w:val="TOC2"/>
        <w:rPr>
          <w:rFonts w:asciiTheme="minorHAnsi" w:eastAsiaTheme="minorEastAsia" w:hAnsiTheme="minorHAnsi" w:cstheme="minorBidi"/>
          <w:noProof/>
          <w:sz w:val="22"/>
          <w:szCs w:val="22"/>
        </w:rPr>
      </w:pPr>
      <w:hyperlink w:anchor="_Toc522535100" w:history="1">
        <w:r w:rsidR="000F4567" w:rsidRPr="00823B41">
          <w:rPr>
            <w:rStyle w:val="Hyperlink"/>
            <w:noProof/>
          </w:rPr>
          <w:t>Closed Issues</w:t>
        </w:r>
        <w:r w:rsidR="000F4567">
          <w:rPr>
            <w:noProof/>
            <w:webHidden/>
          </w:rPr>
          <w:tab/>
        </w:r>
        <w:r w:rsidR="000F4567">
          <w:rPr>
            <w:noProof/>
            <w:webHidden/>
          </w:rPr>
          <w:fldChar w:fldCharType="begin"/>
        </w:r>
        <w:r w:rsidR="000F4567">
          <w:rPr>
            <w:noProof/>
            <w:webHidden/>
          </w:rPr>
          <w:instrText xml:space="preserve"> PAGEREF _Toc522535100 \h </w:instrText>
        </w:r>
        <w:r w:rsidR="000F4567">
          <w:rPr>
            <w:noProof/>
            <w:webHidden/>
          </w:rPr>
        </w:r>
        <w:r w:rsidR="000F4567">
          <w:rPr>
            <w:noProof/>
            <w:webHidden/>
          </w:rPr>
          <w:fldChar w:fldCharType="separate"/>
        </w:r>
        <w:r w:rsidR="000F4567">
          <w:rPr>
            <w:noProof/>
            <w:webHidden/>
          </w:rPr>
          <w:t>5</w:t>
        </w:r>
        <w:r w:rsidR="000F4567">
          <w:rPr>
            <w:noProof/>
            <w:webHidden/>
          </w:rPr>
          <w:fldChar w:fldCharType="end"/>
        </w:r>
      </w:hyperlink>
    </w:p>
    <w:p w14:paraId="729F2AE7" w14:textId="48AE8604" w:rsidR="000F4567" w:rsidRDefault="000C6BA5">
      <w:pPr>
        <w:pStyle w:val="TOC1"/>
        <w:rPr>
          <w:rFonts w:asciiTheme="minorHAnsi" w:eastAsiaTheme="minorEastAsia" w:hAnsiTheme="minorHAnsi" w:cstheme="minorBidi"/>
          <w:noProof/>
          <w:sz w:val="22"/>
          <w:szCs w:val="22"/>
        </w:rPr>
      </w:pPr>
      <w:hyperlink w:anchor="_Toc522535101" w:history="1">
        <w:r w:rsidR="000F4567" w:rsidRPr="00823B41">
          <w:rPr>
            <w:rStyle w:val="Hyperlink"/>
            <w:noProof/>
          </w:rPr>
          <w:t>General Introduction and Shared Appendices</w:t>
        </w:r>
        <w:r w:rsidR="000F4567">
          <w:rPr>
            <w:noProof/>
            <w:webHidden/>
          </w:rPr>
          <w:tab/>
        </w:r>
        <w:r w:rsidR="000F4567">
          <w:rPr>
            <w:noProof/>
            <w:webHidden/>
          </w:rPr>
          <w:fldChar w:fldCharType="begin"/>
        </w:r>
        <w:r w:rsidR="000F4567">
          <w:rPr>
            <w:noProof/>
            <w:webHidden/>
          </w:rPr>
          <w:instrText xml:space="preserve"> PAGEREF _Toc522535101 \h </w:instrText>
        </w:r>
        <w:r w:rsidR="000F4567">
          <w:rPr>
            <w:noProof/>
            <w:webHidden/>
          </w:rPr>
        </w:r>
        <w:r w:rsidR="000F4567">
          <w:rPr>
            <w:noProof/>
            <w:webHidden/>
          </w:rPr>
          <w:fldChar w:fldCharType="separate"/>
        </w:r>
        <w:r w:rsidR="000F4567">
          <w:rPr>
            <w:noProof/>
            <w:webHidden/>
          </w:rPr>
          <w:t>9</w:t>
        </w:r>
        <w:r w:rsidR="000F4567">
          <w:rPr>
            <w:noProof/>
            <w:webHidden/>
          </w:rPr>
          <w:fldChar w:fldCharType="end"/>
        </w:r>
      </w:hyperlink>
    </w:p>
    <w:p w14:paraId="5F3DD4E1" w14:textId="343C95FC" w:rsidR="000F4567" w:rsidRDefault="000C6BA5">
      <w:pPr>
        <w:pStyle w:val="TOC1"/>
        <w:rPr>
          <w:rFonts w:asciiTheme="minorHAnsi" w:eastAsiaTheme="minorEastAsia" w:hAnsiTheme="minorHAnsi" w:cstheme="minorBidi"/>
          <w:noProof/>
          <w:sz w:val="22"/>
          <w:szCs w:val="22"/>
        </w:rPr>
      </w:pPr>
      <w:hyperlink w:anchor="_Toc522535102" w:history="1">
        <w:r w:rsidR="000F4567" w:rsidRPr="00823B41">
          <w:rPr>
            <w:rStyle w:val="Hyperlink"/>
            <w:noProof/>
          </w:rPr>
          <w:t>Appendix A – Actor Summary Definitions</w:t>
        </w:r>
        <w:r w:rsidR="000F4567">
          <w:rPr>
            <w:noProof/>
            <w:webHidden/>
          </w:rPr>
          <w:tab/>
        </w:r>
        <w:r w:rsidR="000F4567">
          <w:rPr>
            <w:noProof/>
            <w:webHidden/>
          </w:rPr>
          <w:fldChar w:fldCharType="begin"/>
        </w:r>
        <w:r w:rsidR="000F4567">
          <w:rPr>
            <w:noProof/>
            <w:webHidden/>
          </w:rPr>
          <w:instrText xml:space="preserve"> PAGEREF _Toc522535102 \h </w:instrText>
        </w:r>
        <w:r w:rsidR="000F4567">
          <w:rPr>
            <w:noProof/>
            <w:webHidden/>
          </w:rPr>
        </w:r>
        <w:r w:rsidR="000F4567">
          <w:rPr>
            <w:noProof/>
            <w:webHidden/>
          </w:rPr>
          <w:fldChar w:fldCharType="separate"/>
        </w:r>
        <w:r w:rsidR="000F4567">
          <w:rPr>
            <w:noProof/>
            <w:webHidden/>
          </w:rPr>
          <w:t>9</w:t>
        </w:r>
        <w:r w:rsidR="000F4567">
          <w:rPr>
            <w:noProof/>
            <w:webHidden/>
          </w:rPr>
          <w:fldChar w:fldCharType="end"/>
        </w:r>
      </w:hyperlink>
    </w:p>
    <w:p w14:paraId="621CAA68" w14:textId="6436AE32" w:rsidR="000F4567" w:rsidRDefault="000C6BA5">
      <w:pPr>
        <w:pStyle w:val="TOC1"/>
        <w:rPr>
          <w:rFonts w:asciiTheme="minorHAnsi" w:eastAsiaTheme="minorEastAsia" w:hAnsiTheme="minorHAnsi" w:cstheme="minorBidi"/>
          <w:noProof/>
          <w:sz w:val="22"/>
          <w:szCs w:val="22"/>
        </w:rPr>
      </w:pPr>
      <w:hyperlink w:anchor="_Toc522535103" w:history="1">
        <w:r w:rsidR="000F4567" w:rsidRPr="00823B41">
          <w:rPr>
            <w:rStyle w:val="Hyperlink"/>
            <w:noProof/>
          </w:rPr>
          <w:t>Appendix B – Transaction Summary Definitions</w:t>
        </w:r>
        <w:r w:rsidR="000F4567">
          <w:rPr>
            <w:noProof/>
            <w:webHidden/>
          </w:rPr>
          <w:tab/>
        </w:r>
        <w:r w:rsidR="000F4567">
          <w:rPr>
            <w:noProof/>
            <w:webHidden/>
          </w:rPr>
          <w:fldChar w:fldCharType="begin"/>
        </w:r>
        <w:r w:rsidR="000F4567">
          <w:rPr>
            <w:noProof/>
            <w:webHidden/>
          </w:rPr>
          <w:instrText xml:space="preserve"> PAGEREF _Toc522535103 \h </w:instrText>
        </w:r>
        <w:r w:rsidR="000F4567">
          <w:rPr>
            <w:noProof/>
            <w:webHidden/>
          </w:rPr>
        </w:r>
        <w:r w:rsidR="000F4567">
          <w:rPr>
            <w:noProof/>
            <w:webHidden/>
          </w:rPr>
          <w:fldChar w:fldCharType="separate"/>
        </w:r>
        <w:r w:rsidR="000F4567">
          <w:rPr>
            <w:noProof/>
            <w:webHidden/>
          </w:rPr>
          <w:t>9</w:t>
        </w:r>
        <w:r w:rsidR="000F4567">
          <w:rPr>
            <w:noProof/>
            <w:webHidden/>
          </w:rPr>
          <w:fldChar w:fldCharType="end"/>
        </w:r>
      </w:hyperlink>
    </w:p>
    <w:p w14:paraId="00C23C7D" w14:textId="4DC885D6" w:rsidR="000F4567" w:rsidRDefault="000C6BA5">
      <w:pPr>
        <w:pStyle w:val="TOC1"/>
        <w:rPr>
          <w:rFonts w:asciiTheme="minorHAnsi" w:eastAsiaTheme="minorEastAsia" w:hAnsiTheme="minorHAnsi" w:cstheme="minorBidi"/>
          <w:noProof/>
          <w:sz w:val="22"/>
          <w:szCs w:val="22"/>
        </w:rPr>
      </w:pPr>
      <w:hyperlink w:anchor="_Toc522535104" w:history="1">
        <w:r w:rsidR="000F4567" w:rsidRPr="00823B41">
          <w:rPr>
            <w:rStyle w:val="Hyperlink"/>
            <w:noProof/>
          </w:rPr>
          <w:t>Appendix D – Glossary</w:t>
        </w:r>
        <w:r w:rsidR="000F4567">
          <w:rPr>
            <w:noProof/>
            <w:webHidden/>
          </w:rPr>
          <w:tab/>
        </w:r>
        <w:r w:rsidR="000F4567">
          <w:rPr>
            <w:noProof/>
            <w:webHidden/>
          </w:rPr>
          <w:fldChar w:fldCharType="begin"/>
        </w:r>
        <w:r w:rsidR="000F4567">
          <w:rPr>
            <w:noProof/>
            <w:webHidden/>
          </w:rPr>
          <w:instrText xml:space="preserve"> PAGEREF _Toc522535104 \h </w:instrText>
        </w:r>
        <w:r w:rsidR="000F4567">
          <w:rPr>
            <w:noProof/>
            <w:webHidden/>
          </w:rPr>
        </w:r>
        <w:r w:rsidR="000F4567">
          <w:rPr>
            <w:noProof/>
            <w:webHidden/>
          </w:rPr>
          <w:fldChar w:fldCharType="separate"/>
        </w:r>
        <w:r w:rsidR="000F4567">
          <w:rPr>
            <w:noProof/>
            <w:webHidden/>
          </w:rPr>
          <w:t>9</w:t>
        </w:r>
        <w:r w:rsidR="000F4567">
          <w:rPr>
            <w:noProof/>
            <w:webHidden/>
          </w:rPr>
          <w:fldChar w:fldCharType="end"/>
        </w:r>
      </w:hyperlink>
    </w:p>
    <w:p w14:paraId="36973FAF" w14:textId="45EAD3DD" w:rsidR="000F4567" w:rsidRPr="00677828" w:rsidRDefault="000C6BA5">
      <w:pPr>
        <w:pStyle w:val="TOC1"/>
        <w:rPr>
          <w:rFonts w:asciiTheme="minorHAnsi" w:eastAsiaTheme="minorEastAsia" w:hAnsiTheme="minorHAnsi" w:cstheme="minorBidi"/>
          <w:b/>
          <w:noProof/>
          <w:sz w:val="22"/>
          <w:szCs w:val="22"/>
        </w:rPr>
      </w:pPr>
      <w:hyperlink w:anchor="_Toc522535105" w:history="1">
        <w:r w:rsidR="000F4567" w:rsidRPr="00677828">
          <w:rPr>
            <w:rStyle w:val="Hyperlink"/>
            <w:b/>
            <w:noProof/>
          </w:rPr>
          <w:t>Volume 1 – Profiles</w:t>
        </w:r>
        <w:r w:rsidR="000F4567" w:rsidRPr="00677828">
          <w:rPr>
            <w:b/>
            <w:noProof/>
            <w:webHidden/>
          </w:rPr>
          <w:tab/>
        </w:r>
        <w:r w:rsidR="000F4567" w:rsidRPr="00677828">
          <w:rPr>
            <w:b/>
            <w:noProof/>
            <w:webHidden/>
          </w:rPr>
          <w:fldChar w:fldCharType="begin"/>
        </w:r>
        <w:r w:rsidR="000F4567" w:rsidRPr="00677828">
          <w:rPr>
            <w:b/>
            <w:noProof/>
            <w:webHidden/>
          </w:rPr>
          <w:instrText xml:space="preserve"> PAGEREF _Toc522535105 \h </w:instrText>
        </w:r>
        <w:r w:rsidR="000F4567" w:rsidRPr="00677828">
          <w:rPr>
            <w:b/>
            <w:noProof/>
            <w:webHidden/>
          </w:rPr>
        </w:r>
        <w:r w:rsidR="000F4567" w:rsidRPr="00677828">
          <w:rPr>
            <w:b/>
            <w:noProof/>
            <w:webHidden/>
          </w:rPr>
          <w:fldChar w:fldCharType="separate"/>
        </w:r>
        <w:r w:rsidR="000F4567" w:rsidRPr="00677828">
          <w:rPr>
            <w:b/>
            <w:noProof/>
            <w:webHidden/>
          </w:rPr>
          <w:t>10</w:t>
        </w:r>
        <w:r w:rsidR="000F4567" w:rsidRPr="00677828">
          <w:rPr>
            <w:b/>
            <w:noProof/>
            <w:webHidden/>
          </w:rPr>
          <w:fldChar w:fldCharType="end"/>
        </w:r>
      </w:hyperlink>
    </w:p>
    <w:p w14:paraId="6372DFDC" w14:textId="21A67698" w:rsidR="000F4567" w:rsidRDefault="000C6BA5">
      <w:pPr>
        <w:pStyle w:val="TOC1"/>
        <w:rPr>
          <w:rFonts w:asciiTheme="minorHAnsi" w:eastAsiaTheme="minorEastAsia" w:hAnsiTheme="minorHAnsi" w:cstheme="minorBidi"/>
          <w:noProof/>
          <w:sz w:val="22"/>
          <w:szCs w:val="22"/>
        </w:rPr>
      </w:pPr>
      <w:hyperlink w:anchor="_Toc522535106" w:history="1">
        <w:r w:rsidR="000F4567" w:rsidRPr="00823B41">
          <w:rPr>
            <w:rStyle w:val="Hyperlink"/>
            <w:noProof/>
          </w:rPr>
          <w:t>48 Restricted Metadata Update (RMU) Profile</w:t>
        </w:r>
        <w:r w:rsidR="000F4567">
          <w:rPr>
            <w:noProof/>
            <w:webHidden/>
          </w:rPr>
          <w:tab/>
        </w:r>
        <w:r w:rsidR="000F4567">
          <w:rPr>
            <w:noProof/>
            <w:webHidden/>
          </w:rPr>
          <w:fldChar w:fldCharType="begin"/>
        </w:r>
        <w:r w:rsidR="000F4567">
          <w:rPr>
            <w:noProof/>
            <w:webHidden/>
          </w:rPr>
          <w:instrText xml:space="preserve"> PAGEREF _Toc522535106 \h </w:instrText>
        </w:r>
        <w:r w:rsidR="000F4567">
          <w:rPr>
            <w:noProof/>
            <w:webHidden/>
          </w:rPr>
        </w:r>
        <w:r w:rsidR="000F4567">
          <w:rPr>
            <w:noProof/>
            <w:webHidden/>
          </w:rPr>
          <w:fldChar w:fldCharType="separate"/>
        </w:r>
        <w:r w:rsidR="000F4567">
          <w:rPr>
            <w:noProof/>
            <w:webHidden/>
          </w:rPr>
          <w:t>10</w:t>
        </w:r>
        <w:r w:rsidR="000F4567">
          <w:rPr>
            <w:noProof/>
            <w:webHidden/>
          </w:rPr>
          <w:fldChar w:fldCharType="end"/>
        </w:r>
      </w:hyperlink>
    </w:p>
    <w:p w14:paraId="4902E492" w14:textId="321626A5" w:rsidR="000F4567" w:rsidRDefault="000C6BA5">
      <w:pPr>
        <w:pStyle w:val="TOC2"/>
        <w:rPr>
          <w:rFonts w:asciiTheme="minorHAnsi" w:eastAsiaTheme="minorEastAsia" w:hAnsiTheme="minorHAnsi" w:cstheme="minorBidi"/>
          <w:noProof/>
          <w:sz w:val="22"/>
          <w:szCs w:val="22"/>
        </w:rPr>
      </w:pPr>
      <w:hyperlink w:anchor="_Toc522535107" w:history="1">
        <w:r w:rsidR="000F4567" w:rsidRPr="00823B41">
          <w:rPr>
            <w:rStyle w:val="Hyperlink"/>
            <w:noProof/>
          </w:rPr>
          <w:t>48.1 RMU Actors, Transactions, and Content Modules</w:t>
        </w:r>
        <w:r w:rsidR="000F4567">
          <w:rPr>
            <w:noProof/>
            <w:webHidden/>
          </w:rPr>
          <w:tab/>
        </w:r>
        <w:r w:rsidR="000F4567">
          <w:rPr>
            <w:noProof/>
            <w:webHidden/>
          </w:rPr>
          <w:fldChar w:fldCharType="begin"/>
        </w:r>
        <w:r w:rsidR="000F4567">
          <w:rPr>
            <w:noProof/>
            <w:webHidden/>
          </w:rPr>
          <w:instrText xml:space="preserve"> PAGEREF _Toc522535107 \h </w:instrText>
        </w:r>
        <w:r w:rsidR="000F4567">
          <w:rPr>
            <w:noProof/>
            <w:webHidden/>
          </w:rPr>
        </w:r>
        <w:r w:rsidR="000F4567">
          <w:rPr>
            <w:noProof/>
            <w:webHidden/>
          </w:rPr>
          <w:fldChar w:fldCharType="separate"/>
        </w:r>
        <w:r w:rsidR="000F4567">
          <w:rPr>
            <w:noProof/>
            <w:webHidden/>
          </w:rPr>
          <w:t>10</w:t>
        </w:r>
        <w:r w:rsidR="000F4567">
          <w:rPr>
            <w:noProof/>
            <w:webHidden/>
          </w:rPr>
          <w:fldChar w:fldCharType="end"/>
        </w:r>
      </w:hyperlink>
    </w:p>
    <w:p w14:paraId="0F07933A" w14:textId="61AA13E2" w:rsidR="000F4567" w:rsidRDefault="000C6BA5">
      <w:pPr>
        <w:pStyle w:val="TOC3"/>
        <w:rPr>
          <w:rFonts w:asciiTheme="minorHAnsi" w:eastAsiaTheme="minorEastAsia" w:hAnsiTheme="minorHAnsi" w:cstheme="minorBidi"/>
          <w:noProof/>
          <w:sz w:val="22"/>
          <w:szCs w:val="22"/>
        </w:rPr>
      </w:pPr>
      <w:hyperlink w:anchor="_Toc522535108" w:history="1">
        <w:r w:rsidR="000F4567" w:rsidRPr="00823B41">
          <w:rPr>
            <w:rStyle w:val="Hyperlink"/>
            <w:bCs/>
            <w:noProof/>
          </w:rPr>
          <w:t>48.1.1 Actor Descriptions and Actor Profile Requirements</w:t>
        </w:r>
        <w:r w:rsidR="000F4567">
          <w:rPr>
            <w:noProof/>
            <w:webHidden/>
          </w:rPr>
          <w:tab/>
        </w:r>
        <w:r w:rsidR="000F4567">
          <w:rPr>
            <w:noProof/>
            <w:webHidden/>
          </w:rPr>
          <w:fldChar w:fldCharType="begin"/>
        </w:r>
        <w:r w:rsidR="000F4567">
          <w:rPr>
            <w:noProof/>
            <w:webHidden/>
          </w:rPr>
          <w:instrText xml:space="preserve"> PAGEREF _Toc522535108 \h </w:instrText>
        </w:r>
        <w:r w:rsidR="000F4567">
          <w:rPr>
            <w:noProof/>
            <w:webHidden/>
          </w:rPr>
        </w:r>
        <w:r w:rsidR="000F4567">
          <w:rPr>
            <w:noProof/>
            <w:webHidden/>
          </w:rPr>
          <w:fldChar w:fldCharType="separate"/>
        </w:r>
        <w:r w:rsidR="000F4567">
          <w:rPr>
            <w:noProof/>
            <w:webHidden/>
          </w:rPr>
          <w:t>11</w:t>
        </w:r>
        <w:r w:rsidR="000F4567">
          <w:rPr>
            <w:noProof/>
            <w:webHidden/>
          </w:rPr>
          <w:fldChar w:fldCharType="end"/>
        </w:r>
      </w:hyperlink>
    </w:p>
    <w:p w14:paraId="30A7D7E9" w14:textId="6005261A" w:rsidR="000F4567" w:rsidRDefault="000C6BA5">
      <w:pPr>
        <w:pStyle w:val="TOC4"/>
        <w:rPr>
          <w:rFonts w:asciiTheme="minorHAnsi" w:eastAsiaTheme="minorEastAsia" w:hAnsiTheme="minorHAnsi" w:cstheme="minorBidi"/>
          <w:noProof/>
          <w:sz w:val="22"/>
          <w:szCs w:val="22"/>
        </w:rPr>
      </w:pPr>
      <w:hyperlink w:anchor="_Toc522535109" w:history="1">
        <w:r w:rsidR="000F4567" w:rsidRPr="00823B41">
          <w:rPr>
            <w:rStyle w:val="Hyperlink"/>
            <w:noProof/>
          </w:rPr>
          <w:t>48.1.1.1 Update Initiator</w:t>
        </w:r>
        <w:r w:rsidR="000F4567">
          <w:rPr>
            <w:noProof/>
            <w:webHidden/>
          </w:rPr>
          <w:tab/>
        </w:r>
        <w:r w:rsidR="000F4567">
          <w:rPr>
            <w:noProof/>
            <w:webHidden/>
          </w:rPr>
          <w:fldChar w:fldCharType="begin"/>
        </w:r>
        <w:r w:rsidR="000F4567">
          <w:rPr>
            <w:noProof/>
            <w:webHidden/>
          </w:rPr>
          <w:instrText xml:space="preserve"> PAGEREF _Toc522535109 \h </w:instrText>
        </w:r>
        <w:r w:rsidR="000F4567">
          <w:rPr>
            <w:noProof/>
            <w:webHidden/>
          </w:rPr>
        </w:r>
        <w:r w:rsidR="000F4567">
          <w:rPr>
            <w:noProof/>
            <w:webHidden/>
          </w:rPr>
          <w:fldChar w:fldCharType="separate"/>
        </w:r>
        <w:r w:rsidR="000F4567">
          <w:rPr>
            <w:noProof/>
            <w:webHidden/>
          </w:rPr>
          <w:t>11</w:t>
        </w:r>
        <w:r w:rsidR="000F4567">
          <w:rPr>
            <w:noProof/>
            <w:webHidden/>
          </w:rPr>
          <w:fldChar w:fldCharType="end"/>
        </w:r>
      </w:hyperlink>
    </w:p>
    <w:p w14:paraId="3212D632" w14:textId="217D0AC8" w:rsidR="000F4567" w:rsidRDefault="000C6BA5">
      <w:pPr>
        <w:pStyle w:val="TOC4"/>
        <w:rPr>
          <w:rFonts w:asciiTheme="minorHAnsi" w:eastAsiaTheme="minorEastAsia" w:hAnsiTheme="minorHAnsi" w:cstheme="minorBidi"/>
          <w:noProof/>
          <w:sz w:val="22"/>
          <w:szCs w:val="22"/>
        </w:rPr>
      </w:pPr>
      <w:hyperlink w:anchor="_Toc522535110" w:history="1">
        <w:r w:rsidR="000F4567" w:rsidRPr="00823B41">
          <w:rPr>
            <w:rStyle w:val="Hyperlink"/>
            <w:noProof/>
          </w:rPr>
          <w:t>48.1.1.2 Update Responder</w:t>
        </w:r>
        <w:r w:rsidR="000F4567">
          <w:rPr>
            <w:noProof/>
            <w:webHidden/>
          </w:rPr>
          <w:tab/>
        </w:r>
        <w:r w:rsidR="000F4567">
          <w:rPr>
            <w:noProof/>
            <w:webHidden/>
          </w:rPr>
          <w:fldChar w:fldCharType="begin"/>
        </w:r>
        <w:r w:rsidR="000F4567">
          <w:rPr>
            <w:noProof/>
            <w:webHidden/>
          </w:rPr>
          <w:instrText xml:space="preserve"> PAGEREF _Toc522535110 \h </w:instrText>
        </w:r>
        <w:r w:rsidR="000F4567">
          <w:rPr>
            <w:noProof/>
            <w:webHidden/>
          </w:rPr>
        </w:r>
        <w:r w:rsidR="000F4567">
          <w:rPr>
            <w:noProof/>
            <w:webHidden/>
          </w:rPr>
          <w:fldChar w:fldCharType="separate"/>
        </w:r>
        <w:r w:rsidR="000F4567">
          <w:rPr>
            <w:noProof/>
            <w:webHidden/>
          </w:rPr>
          <w:t>11</w:t>
        </w:r>
        <w:r w:rsidR="000F4567">
          <w:rPr>
            <w:noProof/>
            <w:webHidden/>
          </w:rPr>
          <w:fldChar w:fldCharType="end"/>
        </w:r>
      </w:hyperlink>
    </w:p>
    <w:p w14:paraId="17AFF9C2" w14:textId="18CF2031" w:rsidR="000F4567" w:rsidRDefault="000C6BA5">
      <w:pPr>
        <w:pStyle w:val="TOC2"/>
        <w:rPr>
          <w:rFonts w:asciiTheme="minorHAnsi" w:eastAsiaTheme="minorEastAsia" w:hAnsiTheme="minorHAnsi" w:cstheme="minorBidi"/>
          <w:noProof/>
          <w:sz w:val="22"/>
          <w:szCs w:val="22"/>
        </w:rPr>
      </w:pPr>
      <w:hyperlink w:anchor="_Toc522535111" w:history="1">
        <w:r w:rsidR="000F4567" w:rsidRPr="00823B41">
          <w:rPr>
            <w:rStyle w:val="Hyperlink"/>
            <w:noProof/>
          </w:rPr>
          <w:t>48.2 RMU Actor Options</w:t>
        </w:r>
        <w:r w:rsidR="000F4567">
          <w:rPr>
            <w:noProof/>
            <w:webHidden/>
          </w:rPr>
          <w:tab/>
        </w:r>
        <w:r w:rsidR="000F4567">
          <w:rPr>
            <w:noProof/>
            <w:webHidden/>
          </w:rPr>
          <w:fldChar w:fldCharType="begin"/>
        </w:r>
        <w:r w:rsidR="000F4567">
          <w:rPr>
            <w:noProof/>
            <w:webHidden/>
          </w:rPr>
          <w:instrText xml:space="preserve"> PAGEREF _Toc522535111 \h </w:instrText>
        </w:r>
        <w:r w:rsidR="000F4567">
          <w:rPr>
            <w:noProof/>
            <w:webHidden/>
          </w:rPr>
        </w:r>
        <w:r w:rsidR="000F4567">
          <w:rPr>
            <w:noProof/>
            <w:webHidden/>
          </w:rPr>
          <w:fldChar w:fldCharType="separate"/>
        </w:r>
        <w:r w:rsidR="000F4567">
          <w:rPr>
            <w:noProof/>
            <w:webHidden/>
          </w:rPr>
          <w:t>11</w:t>
        </w:r>
        <w:r w:rsidR="000F4567">
          <w:rPr>
            <w:noProof/>
            <w:webHidden/>
          </w:rPr>
          <w:fldChar w:fldCharType="end"/>
        </w:r>
      </w:hyperlink>
    </w:p>
    <w:p w14:paraId="550D46CA" w14:textId="41BC5C2A" w:rsidR="000F4567" w:rsidRDefault="000C6BA5">
      <w:pPr>
        <w:pStyle w:val="TOC3"/>
        <w:rPr>
          <w:rFonts w:asciiTheme="minorHAnsi" w:eastAsiaTheme="minorEastAsia" w:hAnsiTheme="minorHAnsi" w:cstheme="minorBidi"/>
          <w:noProof/>
          <w:sz w:val="22"/>
          <w:szCs w:val="22"/>
        </w:rPr>
      </w:pPr>
      <w:hyperlink w:anchor="_Toc522535112" w:history="1">
        <w:r w:rsidR="000F4567" w:rsidRPr="00823B41">
          <w:rPr>
            <w:rStyle w:val="Hyperlink"/>
            <w:noProof/>
          </w:rPr>
          <w:t>48.2.1 Forward Update Option</w:t>
        </w:r>
        <w:r w:rsidR="000F4567">
          <w:rPr>
            <w:noProof/>
            <w:webHidden/>
          </w:rPr>
          <w:tab/>
        </w:r>
        <w:r w:rsidR="000F4567">
          <w:rPr>
            <w:noProof/>
            <w:webHidden/>
          </w:rPr>
          <w:fldChar w:fldCharType="begin"/>
        </w:r>
        <w:r w:rsidR="000F4567">
          <w:rPr>
            <w:noProof/>
            <w:webHidden/>
          </w:rPr>
          <w:instrText xml:space="preserve"> PAGEREF _Toc522535112 \h </w:instrText>
        </w:r>
        <w:r w:rsidR="000F4567">
          <w:rPr>
            <w:noProof/>
            <w:webHidden/>
          </w:rPr>
        </w:r>
        <w:r w:rsidR="000F4567">
          <w:rPr>
            <w:noProof/>
            <w:webHidden/>
          </w:rPr>
          <w:fldChar w:fldCharType="separate"/>
        </w:r>
        <w:r w:rsidR="000F4567">
          <w:rPr>
            <w:noProof/>
            <w:webHidden/>
          </w:rPr>
          <w:t>11</w:t>
        </w:r>
        <w:r w:rsidR="000F4567">
          <w:rPr>
            <w:noProof/>
            <w:webHidden/>
          </w:rPr>
          <w:fldChar w:fldCharType="end"/>
        </w:r>
      </w:hyperlink>
    </w:p>
    <w:p w14:paraId="79619FE0" w14:textId="4665DAFE" w:rsidR="000F4567" w:rsidRDefault="000C6BA5">
      <w:pPr>
        <w:pStyle w:val="TOC3"/>
        <w:rPr>
          <w:rFonts w:asciiTheme="minorHAnsi" w:eastAsiaTheme="minorEastAsia" w:hAnsiTheme="minorHAnsi" w:cstheme="minorBidi"/>
          <w:noProof/>
          <w:sz w:val="22"/>
          <w:szCs w:val="22"/>
        </w:rPr>
      </w:pPr>
      <w:hyperlink w:anchor="_Toc522535113" w:history="1">
        <w:r w:rsidR="000F4567" w:rsidRPr="00823B41">
          <w:rPr>
            <w:rStyle w:val="Hyperlink"/>
            <w:noProof/>
          </w:rPr>
          <w:t>48.2.2 XCA Persistence Option</w:t>
        </w:r>
        <w:r w:rsidR="000F4567">
          <w:rPr>
            <w:noProof/>
            <w:webHidden/>
          </w:rPr>
          <w:tab/>
        </w:r>
        <w:r w:rsidR="000F4567">
          <w:rPr>
            <w:noProof/>
            <w:webHidden/>
          </w:rPr>
          <w:fldChar w:fldCharType="begin"/>
        </w:r>
        <w:r w:rsidR="000F4567">
          <w:rPr>
            <w:noProof/>
            <w:webHidden/>
          </w:rPr>
          <w:instrText xml:space="preserve"> PAGEREF _Toc522535113 \h </w:instrText>
        </w:r>
        <w:r w:rsidR="000F4567">
          <w:rPr>
            <w:noProof/>
            <w:webHidden/>
          </w:rPr>
        </w:r>
        <w:r w:rsidR="000F4567">
          <w:rPr>
            <w:noProof/>
            <w:webHidden/>
          </w:rPr>
          <w:fldChar w:fldCharType="separate"/>
        </w:r>
        <w:r w:rsidR="000F4567">
          <w:rPr>
            <w:noProof/>
            <w:webHidden/>
          </w:rPr>
          <w:t>12</w:t>
        </w:r>
        <w:r w:rsidR="000F4567">
          <w:rPr>
            <w:noProof/>
            <w:webHidden/>
          </w:rPr>
          <w:fldChar w:fldCharType="end"/>
        </w:r>
      </w:hyperlink>
    </w:p>
    <w:p w14:paraId="313F552E" w14:textId="720B6840" w:rsidR="000F4567" w:rsidRDefault="000C6BA5">
      <w:pPr>
        <w:pStyle w:val="TOC3"/>
        <w:rPr>
          <w:rFonts w:asciiTheme="minorHAnsi" w:eastAsiaTheme="minorEastAsia" w:hAnsiTheme="minorHAnsi" w:cstheme="minorBidi"/>
          <w:noProof/>
          <w:sz w:val="22"/>
          <w:szCs w:val="22"/>
        </w:rPr>
      </w:pPr>
      <w:hyperlink w:anchor="_Toc522535114" w:history="1">
        <w:r w:rsidR="000F4567" w:rsidRPr="00823B41">
          <w:rPr>
            <w:rStyle w:val="Hyperlink"/>
            <w:noProof/>
          </w:rPr>
          <w:t>48.2.3 XDS Persistence Option</w:t>
        </w:r>
        <w:r w:rsidR="000F4567">
          <w:rPr>
            <w:noProof/>
            <w:webHidden/>
          </w:rPr>
          <w:tab/>
        </w:r>
        <w:r w:rsidR="000F4567">
          <w:rPr>
            <w:noProof/>
            <w:webHidden/>
          </w:rPr>
          <w:fldChar w:fldCharType="begin"/>
        </w:r>
        <w:r w:rsidR="000F4567">
          <w:rPr>
            <w:noProof/>
            <w:webHidden/>
          </w:rPr>
          <w:instrText xml:space="preserve"> PAGEREF _Toc522535114 \h </w:instrText>
        </w:r>
        <w:r w:rsidR="000F4567">
          <w:rPr>
            <w:noProof/>
            <w:webHidden/>
          </w:rPr>
        </w:r>
        <w:r w:rsidR="000F4567">
          <w:rPr>
            <w:noProof/>
            <w:webHidden/>
          </w:rPr>
          <w:fldChar w:fldCharType="separate"/>
        </w:r>
        <w:r w:rsidR="000F4567">
          <w:rPr>
            <w:noProof/>
            <w:webHidden/>
          </w:rPr>
          <w:t>12</w:t>
        </w:r>
        <w:r w:rsidR="000F4567">
          <w:rPr>
            <w:noProof/>
            <w:webHidden/>
          </w:rPr>
          <w:fldChar w:fldCharType="end"/>
        </w:r>
      </w:hyperlink>
    </w:p>
    <w:p w14:paraId="65B3827A" w14:textId="2CC5796B" w:rsidR="000F4567" w:rsidRDefault="000C6BA5">
      <w:pPr>
        <w:pStyle w:val="TOC3"/>
        <w:rPr>
          <w:rFonts w:asciiTheme="minorHAnsi" w:eastAsiaTheme="minorEastAsia" w:hAnsiTheme="minorHAnsi" w:cstheme="minorBidi"/>
          <w:noProof/>
          <w:sz w:val="22"/>
          <w:szCs w:val="22"/>
        </w:rPr>
      </w:pPr>
      <w:hyperlink w:anchor="_Toc522535115" w:history="1">
        <w:r w:rsidR="000F4567" w:rsidRPr="00823B41">
          <w:rPr>
            <w:rStyle w:val="Hyperlink"/>
            <w:noProof/>
          </w:rPr>
          <w:t>48.2.4 XDS Version Persistence Option</w:t>
        </w:r>
        <w:r w:rsidR="000F4567">
          <w:rPr>
            <w:noProof/>
            <w:webHidden/>
          </w:rPr>
          <w:tab/>
        </w:r>
        <w:r w:rsidR="000F4567">
          <w:rPr>
            <w:noProof/>
            <w:webHidden/>
          </w:rPr>
          <w:fldChar w:fldCharType="begin"/>
        </w:r>
        <w:r w:rsidR="000F4567">
          <w:rPr>
            <w:noProof/>
            <w:webHidden/>
          </w:rPr>
          <w:instrText xml:space="preserve"> PAGEREF _Toc522535115 \h </w:instrText>
        </w:r>
        <w:r w:rsidR="000F4567">
          <w:rPr>
            <w:noProof/>
            <w:webHidden/>
          </w:rPr>
        </w:r>
        <w:r w:rsidR="000F4567">
          <w:rPr>
            <w:noProof/>
            <w:webHidden/>
          </w:rPr>
          <w:fldChar w:fldCharType="separate"/>
        </w:r>
        <w:r w:rsidR="000F4567">
          <w:rPr>
            <w:noProof/>
            <w:webHidden/>
          </w:rPr>
          <w:t>12</w:t>
        </w:r>
        <w:r w:rsidR="000F4567">
          <w:rPr>
            <w:noProof/>
            <w:webHidden/>
          </w:rPr>
          <w:fldChar w:fldCharType="end"/>
        </w:r>
      </w:hyperlink>
    </w:p>
    <w:p w14:paraId="32A16813" w14:textId="5F52A4AA" w:rsidR="000F4567" w:rsidRDefault="000C6BA5">
      <w:pPr>
        <w:pStyle w:val="TOC2"/>
        <w:rPr>
          <w:rFonts w:asciiTheme="minorHAnsi" w:eastAsiaTheme="minorEastAsia" w:hAnsiTheme="minorHAnsi" w:cstheme="minorBidi"/>
          <w:noProof/>
          <w:sz w:val="22"/>
          <w:szCs w:val="22"/>
        </w:rPr>
      </w:pPr>
      <w:hyperlink w:anchor="_Toc522535116" w:history="1">
        <w:r w:rsidR="000F4567" w:rsidRPr="00823B41">
          <w:rPr>
            <w:rStyle w:val="Hyperlink"/>
            <w:noProof/>
          </w:rPr>
          <w:t>48.3 Required Actor Groupings</w:t>
        </w:r>
        <w:r w:rsidR="000F4567">
          <w:rPr>
            <w:noProof/>
            <w:webHidden/>
          </w:rPr>
          <w:tab/>
        </w:r>
        <w:r w:rsidR="000F4567">
          <w:rPr>
            <w:noProof/>
            <w:webHidden/>
          </w:rPr>
          <w:fldChar w:fldCharType="begin"/>
        </w:r>
        <w:r w:rsidR="000F4567">
          <w:rPr>
            <w:noProof/>
            <w:webHidden/>
          </w:rPr>
          <w:instrText xml:space="preserve"> PAGEREF _Toc522535116 \h </w:instrText>
        </w:r>
        <w:r w:rsidR="000F4567">
          <w:rPr>
            <w:noProof/>
            <w:webHidden/>
          </w:rPr>
        </w:r>
        <w:r w:rsidR="000F4567">
          <w:rPr>
            <w:noProof/>
            <w:webHidden/>
          </w:rPr>
          <w:fldChar w:fldCharType="separate"/>
        </w:r>
        <w:r w:rsidR="000F4567">
          <w:rPr>
            <w:noProof/>
            <w:webHidden/>
          </w:rPr>
          <w:t>12</w:t>
        </w:r>
        <w:r w:rsidR="000F4567">
          <w:rPr>
            <w:noProof/>
            <w:webHidden/>
          </w:rPr>
          <w:fldChar w:fldCharType="end"/>
        </w:r>
      </w:hyperlink>
    </w:p>
    <w:p w14:paraId="75226E00" w14:textId="302C44AB" w:rsidR="000F4567" w:rsidRDefault="000C6BA5">
      <w:pPr>
        <w:pStyle w:val="TOC2"/>
        <w:rPr>
          <w:rFonts w:asciiTheme="minorHAnsi" w:eastAsiaTheme="minorEastAsia" w:hAnsiTheme="minorHAnsi" w:cstheme="minorBidi"/>
          <w:noProof/>
          <w:sz w:val="22"/>
          <w:szCs w:val="22"/>
        </w:rPr>
      </w:pPr>
      <w:hyperlink w:anchor="_Toc522535117" w:history="1">
        <w:r w:rsidR="000F4567" w:rsidRPr="00823B41">
          <w:rPr>
            <w:rStyle w:val="Hyperlink"/>
            <w:noProof/>
          </w:rPr>
          <w:t>48.4 Overview</w:t>
        </w:r>
        <w:r w:rsidR="000F4567">
          <w:rPr>
            <w:noProof/>
            <w:webHidden/>
          </w:rPr>
          <w:tab/>
        </w:r>
        <w:r w:rsidR="000F4567">
          <w:rPr>
            <w:noProof/>
            <w:webHidden/>
          </w:rPr>
          <w:fldChar w:fldCharType="begin"/>
        </w:r>
        <w:r w:rsidR="000F4567">
          <w:rPr>
            <w:noProof/>
            <w:webHidden/>
          </w:rPr>
          <w:instrText xml:space="preserve"> PAGEREF _Toc522535117 \h </w:instrText>
        </w:r>
        <w:r w:rsidR="000F4567">
          <w:rPr>
            <w:noProof/>
            <w:webHidden/>
          </w:rPr>
        </w:r>
        <w:r w:rsidR="000F4567">
          <w:rPr>
            <w:noProof/>
            <w:webHidden/>
          </w:rPr>
          <w:fldChar w:fldCharType="separate"/>
        </w:r>
        <w:r w:rsidR="000F4567">
          <w:rPr>
            <w:noProof/>
            <w:webHidden/>
          </w:rPr>
          <w:t>13</w:t>
        </w:r>
        <w:r w:rsidR="000F4567">
          <w:rPr>
            <w:noProof/>
            <w:webHidden/>
          </w:rPr>
          <w:fldChar w:fldCharType="end"/>
        </w:r>
      </w:hyperlink>
    </w:p>
    <w:p w14:paraId="44E2F2AE" w14:textId="6B9F5529" w:rsidR="000F4567" w:rsidRDefault="000C6BA5">
      <w:pPr>
        <w:pStyle w:val="TOC3"/>
        <w:rPr>
          <w:rFonts w:asciiTheme="minorHAnsi" w:eastAsiaTheme="minorEastAsia" w:hAnsiTheme="minorHAnsi" w:cstheme="minorBidi"/>
          <w:noProof/>
          <w:sz w:val="22"/>
          <w:szCs w:val="22"/>
        </w:rPr>
      </w:pPr>
      <w:hyperlink w:anchor="_Toc522535118" w:history="1">
        <w:r w:rsidR="000F4567" w:rsidRPr="00823B41">
          <w:rPr>
            <w:rStyle w:val="Hyperlink"/>
            <w:bCs/>
            <w:noProof/>
          </w:rPr>
          <w:t>48.4.1 Concepts</w:t>
        </w:r>
        <w:r w:rsidR="000F4567">
          <w:rPr>
            <w:noProof/>
            <w:webHidden/>
          </w:rPr>
          <w:tab/>
        </w:r>
        <w:r w:rsidR="000F4567">
          <w:rPr>
            <w:noProof/>
            <w:webHidden/>
          </w:rPr>
          <w:fldChar w:fldCharType="begin"/>
        </w:r>
        <w:r w:rsidR="000F4567">
          <w:rPr>
            <w:noProof/>
            <w:webHidden/>
          </w:rPr>
          <w:instrText xml:space="preserve"> PAGEREF _Toc522535118 \h </w:instrText>
        </w:r>
        <w:r w:rsidR="000F4567">
          <w:rPr>
            <w:noProof/>
            <w:webHidden/>
          </w:rPr>
        </w:r>
        <w:r w:rsidR="000F4567">
          <w:rPr>
            <w:noProof/>
            <w:webHidden/>
          </w:rPr>
          <w:fldChar w:fldCharType="separate"/>
        </w:r>
        <w:r w:rsidR="000F4567">
          <w:rPr>
            <w:noProof/>
            <w:webHidden/>
          </w:rPr>
          <w:t>13</w:t>
        </w:r>
        <w:r w:rsidR="000F4567">
          <w:rPr>
            <w:noProof/>
            <w:webHidden/>
          </w:rPr>
          <w:fldChar w:fldCharType="end"/>
        </w:r>
      </w:hyperlink>
    </w:p>
    <w:p w14:paraId="5184E0A4" w14:textId="03D0D92C" w:rsidR="000F4567" w:rsidRDefault="000C6BA5">
      <w:pPr>
        <w:pStyle w:val="TOC3"/>
        <w:rPr>
          <w:rFonts w:asciiTheme="minorHAnsi" w:eastAsiaTheme="minorEastAsia" w:hAnsiTheme="minorHAnsi" w:cstheme="minorBidi"/>
          <w:noProof/>
          <w:sz w:val="22"/>
          <w:szCs w:val="22"/>
        </w:rPr>
      </w:pPr>
      <w:hyperlink w:anchor="_Toc522535119" w:history="1">
        <w:r w:rsidR="000F4567" w:rsidRPr="00823B41">
          <w:rPr>
            <w:rStyle w:val="Hyperlink"/>
            <w:noProof/>
          </w:rPr>
          <w:t>48.4.2 Use Cases</w:t>
        </w:r>
        <w:r w:rsidR="000F4567">
          <w:rPr>
            <w:noProof/>
            <w:webHidden/>
          </w:rPr>
          <w:tab/>
        </w:r>
        <w:r w:rsidR="000F4567">
          <w:rPr>
            <w:noProof/>
            <w:webHidden/>
          </w:rPr>
          <w:fldChar w:fldCharType="begin"/>
        </w:r>
        <w:r w:rsidR="000F4567">
          <w:rPr>
            <w:noProof/>
            <w:webHidden/>
          </w:rPr>
          <w:instrText xml:space="preserve"> PAGEREF _Toc522535119 \h </w:instrText>
        </w:r>
        <w:r w:rsidR="000F4567">
          <w:rPr>
            <w:noProof/>
            <w:webHidden/>
          </w:rPr>
        </w:r>
        <w:r w:rsidR="000F4567">
          <w:rPr>
            <w:noProof/>
            <w:webHidden/>
          </w:rPr>
          <w:fldChar w:fldCharType="separate"/>
        </w:r>
        <w:r w:rsidR="000F4567">
          <w:rPr>
            <w:noProof/>
            <w:webHidden/>
          </w:rPr>
          <w:t>14</w:t>
        </w:r>
        <w:r w:rsidR="000F4567">
          <w:rPr>
            <w:noProof/>
            <w:webHidden/>
          </w:rPr>
          <w:fldChar w:fldCharType="end"/>
        </w:r>
      </w:hyperlink>
    </w:p>
    <w:p w14:paraId="71AACED7" w14:textId="6BDF0BDF" w:rsidR="000F4567" w:rsidRDefault="000C6BA5">
      <w:pPr>
        <w:pStyle w:val="TOC4"/>
        <w:rPr>
          <w:rFonts w:asciiTheme="minorHAnsi" w:eastAsiaTheme="minorEastAsia" w:hAnsiTheme="minorHAnsi" w:cstheme="minorBidi"/>
          <w:noProof/>
          <w:sz w:val="22"/>
          <w:szCs w:val="22"/>
        </w:rPr>
      </w:pPr>
      <w:hyperlink w:anchor="_Toc522535120" w:history="1">
        <w:r w:rsidR="000F4567" w:rsidRPr="00823B41">
          <w:rPr>
            <w:rStyle w:val="Hyperlink"/>
            <w:noProof/>
          </w:rPr>
          <w:t>48.4.2.1 Use Case #1 Restricting Document Access</w:t>
        </w:r>
        <w:r w:rsidR="000F4567">
          <w:rPr>
            <w:noProof/>
            <w:webHidden/>
          </w:rPr>
          <w:tab/>
        </w:r>
        <w:r w:rsidR="000F4567">
          <w:rPr>
            <w:noProof/>
            <w:webHidden/>
          </w:rPr>
          <w:fldChar w:fldCharType="begin"/>
        </w:r>
        <w:r w:rsidR="000F4567">
          <w:rPr>
            <w:noProof/>
            <w:webHidden/>
          </w:rPr>
          <w:instrText xml:space="preserve"> PAGEREF _Toc522535120 \h </w:instrText>
        </w:r>
        <w:r w:rsidR="000F4567">
          <w:rPr>
            <w:noProof/>
            <w:webHidden/>
          </w:rPr>
        </w:r>
        <w:r w:rsidR="000F4567">
          <w:rPr>
            <w:noProof/>
            <w:webHidden/>
          </w:rPr>
          <w:fldChar w:fldCharType="separate"/>
        </w:r>
        <w:r w:rsidR="000F4567">
          <w:rPr>
            <w:noProof/>
            <w:webHidden/>
          </w:rPr>
          <w:t>14</w:t>
        </w:r>
        <w:r w:rsidR="000F4567">
          <w:rPr>
            <w:noProof/>
            <w:webHidden/>
          </w:rPr>
          <w:fldChar w:fldCharType="end"/>
        </w:r>
      </w:hyperlink>
    </w:p>
    <w:p w14:paraId="40CDF116" w14:textId="0D96C436" w:rsidR="000F4567" w:rsidRDefault="000C6BA5">
      <w:pPr>
        <w:pStyle w:val="TOC5"/>
        <w:rPr>
          <w:rFonts w:asciiTheme="minorHAnsi" w:eastAsiaTheme="minorEastAsia" w:hAnsiTheme="minorHAnsi" w:cstheme="minorBidi"/>
          <w:noProof/>
          <w:sz w:val="22"/>
          <w:szCs w:val="22"/>
        </w:rPr>
      </w:pPr>
      <w:hyperlink w:anchor="_Toc522535121" w:history="1">
        <w:r w:rsidR="000F4567" w:rsidRPr="00823B41">
          <w:rPr>
            <w:rStyle w:val="Hyperlink"/>
            <w:noProof/>
          </w:rPr>
          <w:t>48.4.2.1.1 Use Case Description</w:t>
        </w:r>
        <w:r w:rsidR="000F4567">
          <w:rPr>
            <w:noProof/>
            <w:webHidden/>
          </w:rPr>
          <w:tab/>
        </w:r>
        <w:r w:rsidR="000F4567">
          <w:rPr>
            <w:noProof/>
            <w:webHidden/>
          </w:rPr>
          <w:fldChar w:fldCharType="begin"/>
        </w:r>
        <w:r w:rsidR="000F4567">
          <w:rPr>
            <w:noProof/>
            <w:webHidden/>
          </w:rPr>
          <w:instrText xml:space="preserve"> PAGEREF _Toc522535121 \h </w:instrText>
        </w:r>
        <w:r w:rsidR="000F4567">
          <w:rPr>
            <w:noProof/>
            <w:webHidden/>
          </w:rPr>
        </w:r>
        <w:r w:rsidR="000F4567">
          <w:rPr>
            <w:noProof/>
            <w:webHidden/>
          </w:rPr>
          <w:fldChar w:fldCharType="separate"/>
        </w:r>
        <w:r w:rsidR="000F4567">
          <w:rPr>
            <w:noProof/>
            <w:webHidden/>
          </w:rPr>
          <w:t>14</w:t>
        </w:r>
        <w:r w:rsidR="000F4567">
          <w:rPr>
            <w:noProof/>
            <w:webHidden/>
          </w:rPr>
          <w:fldChar w:fldCharType="end"/>
        </w:r>
      </w:hyperlink>
    </w:p>
    <w:p w14:paraId="37A6B0E2" w14:textId="19D3E08C" w:rsidR="000F4567" w:rsidRDefault="000C6BA5">
      <w:pPr>
        <w:pStyle w:val="TOC5"/>
        <w:rPr>
          <w:rFonts w:asciiTheme="minorHAnsi" w:eastAsiaTheme="minorEastAsia" w:hAnsiTheme="minorHAnsi" w:cstheme="minorBidi"/>
          <w:noProof/>
          <w:sz w:val="22"/>
          <w:szCs w:val="22"/>
        </w:rPr>
      </w:pPr>
      <w:hyperlink w:anchor="_Toc522535122" w:history="1">
        <w:r w:rsidR="000F4567" w:rsidRPr="00823B41">
          <w:rPr>
            <w:rStyle w:val="Hyperlink"/>
            <w:noProof/>
          </w:rPr>
          <w:t>48.4.2.1.2 Process Flow</w:t>
        </w:r>
        <w:r w:rsidR="000F4567">
          <w:rPr>
            <w:noProof/>
            <w:webHidden/>
          </w:rPr>
          <w:tab/>
        </w:r>
        <w:r w:rsidR="000F4567">
          <w:rPr>
            <w:noProof/>
            <w:webHidden/>
          </w:rPr>
          <w:fldChar w:fldCharType="begin"/>
        </w:r>
        <w:r w:rsidR="000F4567">
          <w:rPr>
            <w:noProof/>
            <w:webHidden/>
          </w:rPr>
          <w:instrText xml:space="preserve"> PAGEREF _Toc522535122 \h </w:instrText>
        </w:r>
        <w:r w:rsidR="000F4567">
          <w:rPr>
            <w:noProof/>
            <w:webHidden/>
          </w:rPr>
        </w:r>
        <w:r w:rsidR="000F4567">
          <w:rPr>
            <w:noProof/>
            <w:webHidden/>
          </w:rPr>
          <w:fldChar w:fldCharType="separate"/>
        </w:r>
        <w:r w:rsidR="000F4567">
          <w:rPr>
            <w:noProof/>
            <w:webHidden/>
          </w:rPr>
          <w:t>14</w:t>
        </w:r>
        <w:r w:rsidR="000F4567">
          <w:rPr>
            <w:noProof/>
            <w:webHidden/>
          </w:rPr>
          <w:fldChar w:fldCharType="end"/>
        </w:r>
      </w:hyperlink>
    </w:p>
    <w:p w14:paraId="10DCAA6B" w14:textId="6193245A" w:rsidR="000F4567" w:rsidRDefault="000C6BA5">
      <w:pPr>
        <w:pStyle w:val="TOC4"/>
        <w:rPr>
          <w:rFonts w:asciiTheme="minorHAnsi" w:eastAsiaTheme="minorEastAsia" w:hAnsiTheme="minorHAnsi" w:cstheme="minorBidi"/>
          <w:noProof/>
          <w:sz w:val="22"/>
          <w:szCs w:val="22"/>
        </w:rPr>
      </w:pPr>
      <w:hyperlink w:anchor="_Toc522535123" w:history="1">
        <w:r w:rsidR="000F4567" w:rsidRPr="00823B41">
          <w:rPr>
            <w:rStyle w:val="Hyperlink"/>
            <w:noProof/>
          </w:rPr>
          <w:t>48.4.2.2 Use Case #2: Allowing Document Access</w:t>
        </w:r>
        <w:r w:rsidR="000F4567">
          <w:rPr>
            <w:noProof/>
            <w:webHidden/>
          </w:rPr>
          <w:tab/>
        </w:r>
        <w:r w:rsidR="000F4567">
          <w:rPr>
            <w:noProof/>
            <w:webHidden/>
          </w:rPr>
          <w:fldChar w:fldCharType="begin"/>
        </w:r>
        <w:r w:rsidR="000F4567">
          <w:rPr>
            <w:noProof/>
            <w:webHidden/>
          </w:rPr>
          <w:instrText xml:space="preserve"> PAGEREF _Toc522535123 \h </w:instrText>
        </w:r>
        <w:r w:rsidR="000F4567">
          <w:rPr>
            <w:noProof/>
            <w:webHidden/>
          </w:rPr>
        </w:r>
        <w:r w:rsidR="000F4567">
          <w:rPr>
            <w:noProof/>
            <w:webHidden/>
          </w:rPr>
          <w:fldChar w:fldCharType="separate"/>
        </w:r>
        <w:r w:rsidR="000F4567">
          <w:rPr>
            <w:noProof/>
            <w:webHidden/>
          </w:rPr>
          <w:t>16</w:t>
        </w:r>
        <w:r w:rsidR="000F4567">
          <w:rPr>
            <w:noProof/>
            <w:webHidden/>
          </w:rPr>
          <w:fldChar w:fldCharType="end"/>
        </w:r>
      </w:hyperlink>
    </w:p>
    <w:p w14:paraId="7C8275F4" w14:textId="340347F5" w:rsidR="000F4567" w:rsidRDefault="000C6BA5">
      <w:pPr>
        <w:pStyle w:val="TOC5"/>
        <w:rPr>
          <w:rFonts w:asciiTheme="minorHAnsi" w:eastAsiaTheme="minorEastAsia" w:hAnsiTheme="minorHAnsi" w:cstheme="minorBidi"/>
          <w:noProof/>
          <w:sz w:val="22"/>
          <w:szCs w:val="22"/>
        </w:rPr>
      </w:pPr>
      <w:hyperlink w:anchor="_Toc522535124" w:history="1">
        <w:r w:rsidR="000F4567" w:rsidRPr="00823B41">
          <w:rPr>
            <w:rStyle w:val="Hyperlink"/>
            <w:noProof/>
          </w:rPr>
          <w:t>48.4.2.2.1 Use Case Description</w:t>
        </w:r>
        <w:r w:rsidR="000F4567">
          <w:rPr>
            <w:noProof/>
            <w:webHidden/>
          </w:rPr>
          <w:tab/>
        </w:r>
        <w:r w:rsidR="000F4567">
          <w:rPr>
            <w:noProof/>
            <w:webHidden/>
          </w:rPr>
          <w:fldChar w:fldCharType="begin"/>
        </w:r>
        <w:r w:rsidR="000F4567">
          <w:rPr>
            <w:noProof/>
            <w:webHidden/>
          </w:rPr>
          <w:instrText xml:space="preserve"> PAGEREF _Toc522535124 \h </w:instrText>
        </w:r>
        <w:r w:rsidR="000F4567">
          <w:rPr>
            <w:noProof/>
            <w:webHidden/>
          </w:rPr>
        </w:r>
        <w:r w:rsidR="000F4567">
          <w:rPr>
            <w:noProof/>
            <w:webHidden/>
          </w:rPr>
          <w:fldChar w:fldCharType="separate"/>
        </w:r>
        <w:r w:rsidR="000F4567">
          <w:rPr>
            <w:noProof/>
            <w:webHidden/>
          </w:rPr>
          <w:t>16</w:t>
        </w:r>
        <w:r w:rsidR="000F4567">
          <w:rPr>
            <w:noProof/>
            <w:webHidden/>
          </w:rPr>
          <w:fldChar w:fldCharType="end"/>
        </w:r>
      </w:hyperlink>
    </w:p>
    <w:p w14:paraId="33F3FC7D" w14:textId="11CA1895" w:rsidR="000F4567" w:rsidRDefault="000C6BA5">
      <w:pPr>
        <w:pStyle w:val="TOC5"/>
        <w:rPr>
          <w:rFonts w:asciiTheme="minorHAnsi" w:eastAsiaTheme="minorEastAsia" w:hAnsiTheme="minorHAnsi" w:cstheme="minorBidi"/>
          <w:noProof/>
          <w:sz w:val="22"/>
          <w:szCs w:val="22"/>
        </w:rPr>
      </w:pPr>
      <w:hyperlink w:anchor="_Toc522535125" w:history="1">
        <w:r w:rsidR="000F4567" w:rsidRPr="00823B41">
          <w:rPr>
            <w:rStyle w:val="Hyperlink"/>
            <w:noProof/>
          </w:rPr>
          <w:t>48.4.2.2.2 Process Flow</w:t>
        </w:r>
        <w:r w:rsidR="000F4567">
          <w:rPr>
            <w:noProof/>
            <w:webHidden/>
          </w:rPr>
          <w:tab/>
        </w:r>
        <w:r w:rsidR="000F4567">
          <w:rPr>
            <w:noProof/>
            <w:webHidden/>
          </w:rPr>
          <w:fldChar w:fldCharType="begin"/>
        </w:r>
        <w:r w:rsidR="000F4567">
          <w:rPr>
            <w:noProof/>
            <w:webHidden/>
          </w:rPr>
          <w:instrText xml:space="preserve"> PAGEREF _Toc522535125 \h </w:instrText>
        </w:r>
        <w:r w:rsidR="000F4567">
          <w:rPr>
            <w:noProof/>
            <w:webHidden/>
          </w:rPr>
        </w:r>
        <w:r w:rsidR="000F4567">
          <w:rPr>
            <w:noProof/>
            <w:webHidden/>
          </w:rPr>
          <w:fldChar w:fldCharType="separate"/>
        </w:r>
        <w:r w:rsidR="000F4567">
          <w:rPr>
            <w:noProof/>
            <w:webHidden/>
          </w:rPr>
          <w:t>17</w:t>
        </w:r>
        <w:r w:rsidR="000F4567">
          <w:rPr>
            <w:noProof/>
            <w:webHidden/>
          </w:rPr>
          <w:fldChar w:fldCharType="end"/>
        </w:r>
      </w:hyperlink>
    </w:p>
    <w:p w14:paraId="322A2226" w14:textId="070EEDDC" w:rsidR="000F4567" w:rsidRDefault="000C6BA5">
      <w:pPr>
        <w:pStyle w:val="TOC2"/>
        <w:rPr>
          <w:rFonts w:asciiTheme="minorHAnsi" w:eastAsiaTheme="minorEastAsia" w:hAnsiTheme="minorHAnsi" w:cstheme="minorBidi"/>
          <w:noProof/>
          <w:sz w:val="22"/>
          <w:szCs w:val="22"/>
        </w:rPr>
      </w:pPr>
      <w:hyperlink w:anchor="_Toc522535126" w:history="1">
        <w:r w:rsidR="000F4567" w:rsidRPr="00823B41">
          <w:rPr>
            <w:rStyle w:val="Hyperlink"/>
            <w:noProof/>
          </w:rPr>
          <w:t>48.5 Security Considerations</w:t>
        </w:r>
        <w:r w:rsidR="000F4567">
          <w:rPr>
            <w:noProof/>
            <w:webHidden/>
          </w:rPr>
          <w:tab/>
        </w:r>
        <w:r w:rsidR="000F4567">
          <w:rPr>
            <w:noProof/>
            <w:webHidden/>
          </w:rPr>
          <w:fldChar w:fldCharType="begin"/>
        </w:r>
        <w:r w:rsidR="000F4567">
          <w:rPr>
            <w:noProof/>
            <w:webHidden/>
          </w:rPr>
          <w:instrText xml:space="preserve"> PAGEREF _Toc522535126 \h </w:instrText>
        </w:r>
        <w:r w:rsidR="000F4567">
          <w:rPr>
            <w:noProof/>
            <w:webHidden/>
          </w:rPr>
        </w:r>
        <w:r w:rsidR="000F4567">
          <w:rPr>
            <w:noProof/>
            <w:webHidden/>
          </w:rPr>
          <w:fldChar w:fldCharType="separate"/>
        </w:r>
        <w:r w:rsidR="000F4567">
          <w:rPr>
            <w:noProof/>
            <w:webHidden/>
          </w:rPr>
          <w:t>19</w:t>
        </w:r>
        <w:r w:rsidR="000F4567">
          <w:rPr>
            <w:noProof/>
            <w:webHidden/>
          </w:rPr>
          <w:fldChar w:fldCharType="end"/>
        </w:r>
      </w:hyperlink>
    </w:p>
    <w:p w14:paraId="156CE45F" w14:textId="20342D5D" w:rsidR="000F4567" w:rsidRDefault="000C6BA5">
      <w:pPr>
        <w:pStyle w:val="TOC2"/>
        <w:rPr>
          <w:rFonts w:asciiTheme="minorHAnsi" w:eastAsiaTheme="minorEastAsia" w:hAnsiTheme="minorHAnsi" w:cstheme="minorBidi"/>
          <w:noProof/>
          <w:sz w:val="22"/>
          <w:szCs w:val="22"/>
        </w:rPr>
      </w:pPr>
      <w:hyperlink w:anchor="_Toc522535127" w:history="1">
        <w:r w:rsidR="000F4567" w:rsidRPr="00823B41">
          <w:rPr>
            <w:rStyle w:val="Hyperlink"/>
            <w:noProof/>
          </w:rPr>
          <w:t>48.6 Cross Profile Considerations</w:t>
        </w:r>
        <w:r w:rsidR="000F4567">
          <w:rPr>
            <w:noProof/>
            <w:webHidden/>
          </w:rPr>
          <w:tab/>
        </w:r>
        <w:r w:rsidR="000F4567">
          <w:rPr>
            <w:noProof/>
            <w:webHidden/>
          </w:rPr>
          <w:fldChar w:fldCharType="begin"/>
        </w:r>
        <w:r w:rsidR="000F4567">
          <w:rPr>
            <w:noProof/>
            <w:webHidden/>
          </w:rPr>
          <w:instrText xml:space="preserve"> PAGEREF _Toc522535127 \h </w:instrText>
        </w:r>
        <w:r w:rsidR="000F4567">
          <w:rPr>
            <w:noProof/>
            <w:webHidden/>
          </w:rPr>
        </w:r>
        <w:r w:rsidR="000F4567">
          <w:rPr>
            <w:noProof/>
            <w:webHidden/>
          </w:rPr>
          <w:fldChar w:fldCharType="separate"/>
        </w:r>
        <w:r w:rsidR="000F4567">
          <w:rPr>
            <w:noProof/>
            <w:webHidden/>
          </w:rPr>
          <w:t>20</w:t>
        </w:r>
        <w:r w:rsidR="000F4567">
          <w:rPr>
            <w:noProof/>
            <w:webHidden/>
          </w:rPr>
          <w:fldChar w:fldCharType="end"/>
        </w:r>
      </w:hyperlink>
    </w:p>
    <w:p w14:paraId="0D81DED1" w14:textId="3E15941F" w:rsidR="000F4567" w:rsidRDefault="000C6BA5">
      <w:pPr>
        <w:pStyle w:val="TOC3"/>
        <w:rPr>
          <w:rFonts w:asciiTheme="minorHAnsi" w:eastAsiaTheme="minorEastAsia" w:hAnsiTheme="minorHAnsi" w:cstheme="minorBidi"/>
          <w:noProof/>
          <w:sz w:val="22"/>
          <w:szCs w:val="22"/>
        </w:rPr>
      </w:pPr>
      <w:hyperlink w:anchor="_Toc522535128" w:history="1">
        <w:r w:rsidR="000F4567" w:rsidRPr="00823B41">
          <w:rPr>
            <w:rStyle w:val="Hyperlink"/>
            <w:noProof/>
          </w:rPr>
          <w:t>48.6.1 Grouping an XDS Document Consumer</w:t>
        </w:r>
        <w:r w:rsidR="000F4567">
          <w:rPr>
            <w:noProof/>
            <w:webHidden/>
          </w:rPr>
          <w:tab/>
        </w:r>
        <w:r w:rsidR="000F4567">
          <w:rPr>
            <w:noProof/>
            <w:webHidden/>
          </w:rPr>
          <w:fldChar w:fldCharType="begin"/>
        </w:r>
        <w:r w:rsidR="000F4567">
          <w:rPr>
            <w:noProof/>
            <w:webHidden/>
          </w:rPr>
          <w:instrText xml:space="preserve"> PAGEREF _Toc522535128 \h </w:instrText>
        </w:r>
        <w:r w:rsidR="000F4567">
          <w:rPr>
            <w:noProof/>
            <w:webHidden/>
          </w:rPr>
        </w:r>
        <w:r w:rsidR="000F4567">
          <w:rPr>
            <w:noProof/>
            <w:webHidden/>
          </w:rPr>
          <w:fldChar w:fldCharType="separate"/>
        </w:r>
        <w:r w:rsidR="000F4567">
          <w:rPr>
            <w:noProof/>
            <w:webHidden/>
          </w:rPr>
          <w:t>20</w:t>
        </w:r>
        <w:r w:rsidR="000F4567">
          <w:rPr>
            <w:noProof/>
            <w:webHidden/>
          </w:rPr>
          <w:fldChar w:fldCharType="end"/>
        </w:r>
      </w:hyperlink>
    </w:p>
    <w:p w14:paraId="4A4DA448" w14:textId="72D4CD3E" w:rsidR="000F4567" w:rsidRDefault="000C6BA5">
      <w:pPr>
        <w:pStyle w:val="TOC3"/>
        <w:rPr>
          <w:rFonts w:asciiTheme="minorHAnsi" w:eastAsiaTheme="minorEastAsia" w:hAnsiTheme="minorHAnsi" w:cstheme="minorBidi"/>
          <w:noProof/>
          <w:sz w:val="22"/>
          <w:szCs w:val="22"/>
        </w:rPr>
      </w:pPr>
      <w:hyperlink w:anchor="_Toc522535129" w:history="1">
        <w:r w:rsidR="000F4567" w:rsidRPr="00823B41">
          <w:rPr>
            <w:rStyle w:val="Hyperlink"/>
            <w:noProof/>
          </w:rPr>
          <w:t>48.6.2 Grouping an XCA Initiating Gateway</w:t>
        </w:r>
        <w:r w:rsidR="000F4567">
          <w:rPr>
            <w:noProof/>
            <w:webHidden/>
          </w:rPr>
          <w:tab/>
        </w:r>
        <w:r w:rsidR="000F4567">
          <w:rPr>
            <w:noProof/>
            <w:webHidden/>
          </w:rPr>
          <w:fldChar w:fldCharType="begin"/>
        </w:r>
        <w:r w:rsidR="000F4567">
          <w:rPr>
            <w:noProof/>
            <w:webHidden/>
          </w:rPr>
          <w:instrText xml:space="preserve"> PAGEREF _Toc522535129 \h </w:instrText>
        </w:r>
        <w:r w:rsidR="000F4567">
          <w:rPr>
            <w:noProof/>
            <w:webHidden/>
          </w:rPr>
        </w:r>
        <w:r w:rsidR="000F4567">
          <w:rPr>
            <w:noProof/>
            <w:webHidden/>
          </w:rPr>
          <w:fldChar w:fldCharType="separate"/>
        </w:r>
        <w:r w:rsidR="000F4567">
          <w:rPr>
            <w:noProof/>
            <w:webHidden/>
          </w:rPr>
          <w:t>21</w:t>
        </w:r>
        <w:r w:rsidR="000F4567">
          <w:rPr>
            <w:noProof/>
            <w:webHidden/>
          </w:rPr>
          <w:fldChar w:fldCharType="end"/>
        </w:r>
      </w:hyperlink>
    </w:p>
    <w:p w14:paraId="1FA44C61" w14:textId="40461B7D" w:rsidR="000F4567" w:rsidRDefault="000C6BA5">
      <w:pPr>
        <w:pStyle w:val="TOC3"/>
        <w:rPr>
          <w:rFonts w:asciiTheme="minorHAnsi" w:eastAsiaTheme="minorEastAsia" w:hAnsiTheme="minorHAnsi" w:cstheme="minorBidi"/>
          <w:noProof/>
          <w:sz w:val="22"/>
          <w:szCs w:val="22"/>
        </w:rPr>
      </w:pPr>
      <w:hyperlink w:anchor="_Toc522535130" w:history="1">
        <w:r w:rsidR="000F4567" w:rsidRPr="00823B41">
          <w:rPr>
            <w:rStyle w:val="Hyperlink"/>
            <w:noProof/>
          </w:rPr>
          <w:t>48.6.3 Grouping within an XCA/XDS Affinity Domain Option Environment</w:t>
        </w:r>
        <w:r w:rsidR="000F4567">
          <w:rPr>
            <w:noProof/>
            <w:webHidden/>
          </w:rPr>
          <w:tab/>
        </w:r>
        <w:r w:rsidR="000F4567">
          <w:rPr>
            <w:noProof/>
            <w:webHidden/>
          </w:rPr>
          <w:fldChar w:fldCharType="begin"/>
        </w:r>
        <w:r w:rsidR="000F4567">
          <w:rPr>
            <w:noProof/>
            <w:webHidden/>
          </w:rPr>
          <w:instrText xml:space="preserve"> PAGEREF _Toc522535130 \h </w:instrText>
        </w:r>
        <w:r w:rsidR="000F4567">
          <w:rPr>
            <w:noProof/>
            <w:webHidden/>
          </w:rPr>
        </w:r>
        <w:r w:rsidR="000F4567">
          <w:rPr>
            <w:noProof/>
            <w:webHidden/>
          </w:rPr>
          <w:fldChar w:fldCharType="separate"/>
        </w:r>
        <w:r w:rsidR="000F4567">
          <w:rPr>
            <w:noProof/>
            <w:webHidden/>
          </w:rPr>
          <w:t>22</w:t>
        </w:r>
        <w:r w:rsidR="000F4567">
          <w:rPr>
            <w:noProof/>
            <w:webHidden/>
          </w:rPr>
          <w:fldChar w:fldCharType="end"/>
        </w:r>
      </w:hyperlink>
    </w:p>
    <w:p w14:paraId="7D12E021" w14:textId="609FBAD2" w:rsidR="000F4567" w:rsidRPr="00677828" w:rsidRDefault="000C6BA5">
      <w:pPr>
        <w:pStyle w:val="TOC1"/>
        <w:rPr>
          <w:rFonts w:asciiTheme="minorHAnsi" w:eastAsiaTheme="minorEastAsia" w:hAnsiTheme="minorHAnsi" w:cstheme="minorBidi"/>
          <w:b/>
          <w:noProof/>
          <w:sz w:val="22"/>
          <w:szCs w:val="22"/>
        </w:rPr>
      </w:pPr>
      <w:hyperlink w:anchor="_Toc522535131" w:history="1">
        <w:r w:rsidR="000F4567" w:rsidRPr="00677828">
          <w:rPr>
            <w:rStyle w:val="Hyperlink"/>
            <w:b/>
            <w:noProof/>
          </w:rPr>
          <w:t>Volume 2c – Transactions</w:t>
        </w:r>
        <w:r w:rsidR="000F4567" w:rsidRPr="00677828">
          <w:rPr>
            <w:b/>
            <w:noProof/>
            <w:webHidden/>
          </w:rPr>
          <w:tab/>
        </w:r>
        <w:r w:rsidR="000F4567" w:rsidRPr="00677828">
          <w:rPr>
            <w:b/>
            <w:noProof/>
            <w:webHidden/>
          </w:rPr>
          <w:fldChar w:fldCharType="begin"/>
        </w:r>
        <w:r w:rsidR="000F4567" w:rsidRPr="00677828">
          <w:rPr>
            <w:b/>
            <w:noProof/>
            <w:webHidden/>
          </w:rPr>
          <w:instrText xml:space="preserve"> PAGEREF _Toc522535131 \h </w:instrText>
        </w:r>
        <w:r w:rsidR="000F4567" w:rsidRPr="00677828">
          <w:rPr>
            <w:b/>
            <w:noProof/>
            <w:webHidden/>
          </w:rPr>
        </w:r>
        <w:r w:rsidR="000F4567" w:rsidRPr="00677828">
          <w:rPr>
            <w:b/>
            <w:noProof/>
            <w:webHidden/>
          </w:rPr>
          <w:fldChar w:fldCharType="separate"/>
        </w:r>
        <w:r w:rsidR="000F4567" w:rsidRPr="00677828">
          <w:rPr>
            <w:b/>
            <w:noProof/>
            <w:webHidden/>
          </w:rPr>
          <w:t>24</w:t>
        </w:r>
        <w:r w:rsidR="000F4567" w:rsidRPr="00677828">
          <w:rPr>
            <w:b/>
            <w:noProof/>
            <w:webHidden/>
          </w:rPr>
          <w:fldChar w:fldCharType="end"/>
        </w:r>
      </w:hyperlink>
    </w:p>
    <w:p w14:paraId="582D4959" w14:textId="3145BCB5" w:rsidR="000F4567" w:rsidRDefault="000C6BA5">
      <w:pPr>
        <w:pStyle w:val="TOC2"/>
        <w:rPr>
          <w:rFonts w:asciiTheme="minorHAnsi" w:eastAsiaTheme="minorEastAsia" w:hAnsiTheme="minorHAnsi" w:cstheme="minorBidi"/>
          <w:noProof/>
          <w:sz w:val="22"/>
          <w:szCs w:val="22"/>
        </w:rPr>
      </w:pPr>
      <w:hyperlink w:anchor="_Toc522535132" w:history="1">
        <w:r w:rsidR="000F4567" w:rsidRPr="00823B41">
          <w:rPr>
            <w:rStyle w:val="Hyperlink"/>
            <w:noProof/>
          </w:rPr>
          <w:t>3.92 Restricted Update Document Set</w:t>
        </w:r>
        <w:r w:rsidR="000F4567">
          <w:rPr>
            <w:noProof/>
            <w:webHidden/>
          </w:rPr>
          <w:tab/>
        </w:r>
        <w:r w:rsidR="000F4567">
          <w:rPr>
            <w:noProof/>
            <w:webHidden/>
          </w:rPr>
          <w:fldChar w:fldCharType="begin"/>
        </w:r>
        <w:r w:rsidR="000F4567">
          <w:rPr>
            <w:noProof/>
            <w:webHidden/>
          </w:rPr>
          <w:instrText xml:space="preserve"> PAGEREF _Toc522535132 \h </w:instrText>
        </w:r>
        <w:r w:rsidR="000F4567">
          <w:rPr>
            <w:noProof/>
            <w:webHidden/>
          </w:rPr>
        </w:r>
        <w:r w:rsidR="000F4567">
          <w:rPr>
            <w:noProof/>
            <w:webHidden/>
          </w:rPr>
          <w:fldChar w:fldCharType="separate"/>
        </w:r>
        <w:r w:rsidR="000F4567">
          <w:rPr>
            <w:noProof/>
            <w:webHidden/>
          </w:rPr>
          <w:t>24</w:t>
        </w:r>
        <w:r w:rsidR="000F4567">
          <w:rPr>
            <w:noProof/>
            <w:webHidden/>
          </w:rPr>
          <w:fldChar w:fldCharType="end"/>
        </w:r>
      </w:hyperlink>
    </w:p>
    <w:p w14:paraId="5C63C2CE" w14:textId="63A35EFC" w:rsidR="000F4567" w:rsidRDefault="000C6BA5">
      <w:pPr>
        <w:pStyle w:val="TOC3"/>
        <w:rPr>
          <w:rFonts w:asciiTheme="minorHAnsi" w:eastAsiaTheme="minorEastAsia" w:hAnsiTheme="minorHAnsi" w:cstheme="minorBidi"/>
          <w:noProof/>
          <w:sz w:val="22"/>
          <w:szCs w:val="22"/>
        </w:rPr>
      </w:pPr>
      <w:hyperlink w:anchor="_Toc522535133" w:history="1">
        <w:r w:rsidR="000F4567" w:rsidRPr="00823B41">
          <w:rPr>
            <w:rStyle w:val="Hyperlink"/>
            <w:noProof/>
          </w:rPr>
          <w:t>3.92.1 Scope</w:t>
        </w:r>
        <w:r w:rsidR="000F4567">
          <w:rPr>
            <w:noProof/>
            <w:webHidden/>
          </w:rPr>
          <w:tab/>
        </w:r>
        <w:r w:rsidR="000F4567">
          <w:rPr>
            <w:noProof/>
            <w:webHidden/>
          </w:rPr>
          <w:fldChar w:fldCharType="begin"/>
        </w:r>
        <w:r w:rsidR="000F4567">
          <w:rPr>
            <w:noProof/>
            <w:webHidden/>
          </w:rPr>
          <w:instrText xml:space="preserve"> PAGEREF _Toc522535133 \h </w:instrText>
        </w:r>
        <w:r w:rsidR="000F4567">
          <w:rPr>
            <w:noProof/>
            <w:webHidden/>
          </w:rPr>
        </w:r>
        <w:r w:rsidR="000F4567">
          <w:rPr>
            <w:noProof/>
            <w:webHidden/>
          </w:rPr>
          <w:fldChar w:fldCharType="separate"/>
        </w:r>
        <w:r w:rsidR="000F4567">
          <w:rPr>
            <w:noProof/>
            <w:webHidden/>
          </w:rPr>
          <w:t>24</w:t>
        </w:r>
        <w:r w:rsidR="000F4567">
          <w:rPr>
            <w:noProof/>
            <w:webHidden/>
          </w:rPr>
          <w:fldChar w:fldCharType="end"/>
        </w:r>
      </w:hyperlink>
    </w:p>
    <w:p w14:paraId="7A35531E" w14:textId="06476BB8" w:rsidR="000F4567" w:rsidRDefault="000C6BA5">
      <w:pPr>
        <w:pStyle w:val="TOC3"/>
        <w:rPr>
          <w:rFonts w:asciiTheme="minorHAnsi" w:eastAsiaTheme="minorEastAsia" w:hAnsiTheme="minorHAnsi" w:cstheme="minorBidi"/>
          <w:noProof/>
          <w:sz w:val="22"/>
          <w:szCs w:val="22"/>
        </w:rPr>
      </w:pPr>
      <w:hyperlink w:anchor="_Toc522535134" w:history="1">
        <w:r w:rsidR="000F4567" w:rsidRPr="00823B41">
          <w:rPr>
            <w:rStyle w:val="Hyperlink"/>
            <w:noProof/>
          </w:rPr>
          <w:t>3.92.2 Actor Roles</w:t>
        </w:r>
        <w:r w:rsidR="000F4567">
          <w:rPr>
            <w:noProof/>
            <w:webHidden/>
          </w:rPr>
          <w:tab/>
        </w:r>
        <w:r w:rsidR="000F4567">
          <w:rPr>
            <w:noProof/>
            <w:webHidden/>
          </w:rPr>
          <w:fldChar w:fldCharType="begin"/>
        </w:r>
        <w:r w:rsidR="000F4567">
          <w:rPr>
            <w:noProof/>
            <w:webHidden/>
          </w:rPr>
          <w:instrText xml:space="preserve"> PAGEREF _Toc522535134 \h </w:instrText>
        </w:r>
        <w:r w:rsidR="000F4567">
          <w:rPr>
            <w:noProof/>
            <w:webHidden/>
          </w:rPr>
        </w:r>
        <w:r w:rsidR="000F4567">
          <w:rPr>
            <w:noProof/>
            <w:webHidden/>
          </w:rPr>
          <w:fldChar w:fldCharType="separate"/>
        </w:r>
        <w:r w:rsidR="000F4567">
          <w:rPr>
            <w:noProof/>
            <w:webHidden/>
          </w:rPr>
          <w:t>24</w:t>
        </w:r>
        <w:r w:rsidR="000F4567">
          <w:rPr>
            <w:noProof/>
            <w:webHidden/>
          </w:rPr>
          <w:fldChar w:fldCharType="end"/>
        </w:r>
      </w:hyperlink>
    </w:p>
    <w:p w14:paraId="6AC29085" w14:textId="67F18513" w:rsidR="000F4567" w:rsidRDefault="000C6BA5">
      <w:pPr>
        <w:pStyle w:val="TOC3"/>
        <w:rPr>
          <w:rFonts w:asciiTheme="minorHAnsi" w:eastAsiaTheme="minorEastAsia" w:hAnsiTheme="minorHAnsi" w:cstheme="minorBidi"/>
          <w:noProof/>
          <w:sz w:val="22"/>
          <w:szCs w:val="22"/>
        </w:rPr>
      </w:pPr>
      <w:hyperlink w:anchor="_Toc522535135" w:history="1">
        <w:r w:rsidR="000F4567" w:rsidRPr="00823B41">
          <w:rPr>
            <w:rStyle w:val="Hyperlink"/>
            <w:noProof/>
          </w:rPr>
          <w:t>3.92.3 Referenced Standard</w:t>
        </w:r>
        <w:r w:rsidR="000F4567">
          <w:rPr>
            <w:noProof/>
            <w:webHidden/>
          </w:rPr>
          <w:tab/>
        </w:r>
        <w:r w:rsidR="000F4567">
          <w:rPr>
            <w:noProof/>
            <w:webHidden/>
          </w:rPr>
          <w:fldChar w:fldCharType="begin"/>
        </w:r>
        <w:r w:rsidR="000F4567">
          <w:rPr>
            <w:noProof/>
            <w:webHidden/>
          </w:rPr>
          <w:instrText xml:space="preserve"> PAGEREF _Toc522535135 \h </w:instrText>
        </w:r>
        <w:r w:rsidR="000F4567">
          <w:rPr>
            <w:noProof/>
            <w:webHidden/>
          </w:rPr>
        </w:r>
        <w:r w:rsidR="000F4567">
          <w:rPr>
            <w:noProof/>
            <w:webHidden/>
          </w:rPr>
          <w:fldChar w:fldCharType="separate"/>
        </w:r>
        <w:r w:rsidR="000F4567">
          <w:rPr>
            <w:noProof/>
            <w:webHidden/>
          </w:rPr>
          <w:t>24</w:t>
        </w:r>
        <w:r w:rsidR="000F4567">
          <w:rPr>
            <w:noProof/>
            <w:webHidden/>
          </w:rPr>
          <w:fldChar w:fldCharType="end"/>
        </w:r>
      </w:hyperlink>
    </w:p>
    <w:p w14:paraId="452F2A70" w14:textId="1C5B0961" w:rsidR="000F4567" w:rsidRDefault="000C6BA5">
      <w:pPr>
        <w:pStyle w:val="TOC3"/>
        <w:rPr>
          <w:rFonts w:asciiTheme="minorHAnsi" w:eastAsiaTheme="minorEastAsia" w:hAnsiTheme="minorHAnsi" w:cstheme="minorBidi"/>
          <w:noProof/>
          <w:sz w:val="22"/>
          <w:szCs w:val="22"/>
        </w:rPr>
      </w:pPr>
      <w:hyperlink w:anchor="_Toc522535136" w:history="1">
        <w:r w:rsidR="000F4567" w:rsidRPr="00823B41">
          <w:rPr>
            <w:rStyle w:val="Hyperlink"/>
            <w:noProof/>
          </w:rPr>
          <w:t>3.92.4 Interaction Diagram</w:t>
        </w:r>
        <w:r w:rsidR="000F4567">
          <w:rPr>
            <w:noProof/>
            <w:webHidden/>
          </w:rPr>
          <w:tab/>
        </w:r>
        <w:r w:rsidR="000F4567">
          <w:rPr>
            <w:noProof/>
            <w:webHidden/>
          </w:rPr>
          <w:fldChar w:fldCharType="begin"/>
        </w:r>
        <w:r w:rsidR="000F4567">
          <w:rPr>
            <w:noProof/>
            <w:webHidden/>
          </w:rPr>
          <w:instrText xml:space="preserve"> PAGEREF _Toc522535136 \h </w:instrText>
        </w:r>
        <w:r w:rsidR="000F4567">
          <w:rPr>
            <w:noProof/>
            <w:webHidden/>
          </w:rPr>
        </w:r>
        <w:r w:rsidR="000F4567">
          <w:rPr>
            <w:noProof/>
            <w:webHidden/>
          </w:rPr>
          <w:fldChar w:fldCharType="separate"/>
        </w:r>
        <w:r w:rsidR="000F4567">
          <w:rPr>
            <w:noProof/>
            <w:webHidden/>
          </w:rPr>
          <w:t>25</w:t>
        </w:r>
        <w:r w:rsidR="000F4567">
          <w:rPr>
            <w:noProof/>
            <w:webHidden/>
          </w:rPr>
          <w:fldChar w:fldCharType="end"/>
        </w:r>
      </w:hyperlink>
    </w:p>
    <w:p w14:paraId="3D7BE8A6" w14:textId="6C800772" w:rsidR="000F4567" w:rsidRDefault="000C6BA5">
      <w:pPr>
        <w:pStyle w:val="TOC4"/>
        <w:rPr>
          <w:rFonts w:asciiTheme="minorHAnsi" w:eastAsiaTheme="minorEastAsia" w:hAnsiTheme="minorHAnsi" w:cstheme="minorBidi"/>
          <w:noProof/>
          <w:sz w:val="22"/>
          <w:szCs w:val="22"/>
        </w:rPr>
      </w:pPr>
      <w:hyperlink w:anchor="_Toc522535137" w:history="1">
        <w:r w:rsidR="000F4567" w:rsidRPr="00823B41">
          <w:rPr>
            <w:rStyle w:val="Hyperlink"/>
            <w:noProof/>
          </w:rPr>
          <w:t>3.92.4.1 Restricted Update Document Set Request Message</w:t>
        </w:r>
        <w:r w:rsidR="000F4567">
          <w:rPr>
            <w:noProof/>
            <w:webHidden/>
          </w:rPr>
          <w:tab/>
        </w:r>
        <w:r w:rsidR="000F4567">
          <w:rPr>
            <w:noProof/>
            <w:webHidden/>
          </w:rPr>
          <w:fldChar w:fldCharType="begin"/>
        </w:r>
        <w:r w:rsidR="000F4567">
          <w:rPr>
            <w:noProof/>
            <w:webHidden/>
          </w:rPr>
          <w:instrText xml:space="preserve"> PAGEREF _Toc522535137 \h </w:instrText>
        </w:r>
        <w:r w:rsidR="000F4567">
          <w:rPr>
            <w:noProof/>
            <w:webHidden/>
          </w:rPr>
        </w:r>
        <w:r w:rsidR="000F4567">
          <w:rPr>
            <w:noProof/>
            <w:webHidden/>
          </w:rPr>
          <w:fldChar w:fldCharType="separate"/>
        </w:r>
        <w:r w:rsidR="000F4567">
          <w:rPr>
            <w:noProof/>
            <w:webHidden/>
          </w:rPr>
          <w:t>25</w:t>
        </w:r>
        <w:r w:rsidR="000F4567">
          <w:rPr>
            <w:noProof/>
            <w:webHidden/>
          </w:rPr>
          <w:fldChar w:fldCharType="end"/>
        </w:r>
      </w:hyperlink>
    </w:p>
    <w:p w14:paraId="5598F99A" w14:textId="60402257" w:rsidR="000F4567" w:rsidRDefault="000C6BA5">
      <w:pPr>
        <w:pStyle w:val="TOC5"/>
        <w:rPr>
          <w:rFonts w:asciiTheme="minorHAnsi" w:eastAsiaTheme="minorEastAsia" w:hAnsiTheme="minorHAnsi" w:cstheme="minorBidi"/>
          <w:noProof/>
          <w:sz w:val="22"/>
          <w:szCs w:val="22"/>
        </w:rPr>
      </w:pPr>
      <w:hyperlink w:anchor="_Toc522535138" w:history="1">
        <w:r w:rsidR="000F4567" w:rsidRPr="00823B41">
          <w:rPr>
            <w:rStyle w:val="Hyperlink"/>
            <w:noProof/>
          </w:rPr>
          <w:t>3.92.4.1.1 Trigger Events</w:t>
        </w:r>
        <w:r w:rsidR="000F4567">
          <w:rPr>
            <w:noProof/>
            <w:webHidden/>
          </w:rPr>
          <w:tab/>
        </w:r>
        <w:r w:rsidR="000F4567">
          <w:rPr>
            <w:noProof/>
            <w:webHidden/>
          </w:rPr>
          <w:fldChar w:fldCharType="begin"/>
        </w:r>
        <w:r w:rsidR="000F4567">
          <w:rPr>
            <w:noProof/>
            <w:webHidden/>
          </w:rPr>
          <w:instrText xml:space="preserve"> PAGEREF _Toc522535138 \h </w:instrText>
        </w:r>
        <w:r w:rsidR="000F4567">
          <w:rPr>
            <w:noProof/>
            <w:webHidden/>
          </w:rPr>
        </w:r>
        <w:r w:rsidR="000F4567">
          <w:rPr>
            <w:noProof/>
            <w:webHidden/>
          </w:rPr>
          <w:fldChar w:fldCharType="separate"/>
        </w:r>
        <w:r w:rsidR="000F4567">
          <w:rPr>
            <w:noProof/>
            <w:webHidden/>
          </w:rPr>
          <w:t>25</w:t>
        </w:r>
        <w:r w:rsidR="000F4567">
          <w:rPr>
            <w:noProof/>
            <w:webHidden/>
          </w:rPr>
          <w:fldChar w:fldCharType="end"/>
        </w:r>
      </w:hyperlink>
    </w:p>
    <w:p w14:paraId="68AC65DB" w14:textId="78DB1F69" w:rsidR="000F4567" w:rsidRDefault="000C6BA5">
      <w:pPr>
        <w:pStyle w:val="TOC5"/>
        <w:rPr>
          <w:rFonts w:asciiTheme="minorHAnsi" w:eastAsiaTheme="minorEastAsia" w:hAnsiTheme="minorHAnsi" w:cstheme="minorBidi"/>
          <w:noProof/>
          <w:sz w:val="22"/>
          <w:szCs w:val="22"/>
        </w:rPr>
      </w:pPr>
      <w:hyperlink w:anchor="_Toc522535139" w:history="1">
        <w:r w:rsidR="000F4567" w:rsidRPr="00823B41">
          <w:rPr>
            <w:rStyle w:val="Hyperlink"/>
            <w:noProof/>
          </w:rPr>
          <w:t>3.92.4.1.2 Message Semantics</w:t>
        </w:r>
        <w:r w:rsidR="000F4567">
          <w:rPr>
            <w:noProof/>
            <w:webHidden/>
          </w:rPr>
          <w:tab/>
        </w:r>
        <w:r w:rsidR="000F4567">
          <w:rPr>
            <w:noProof/>
            <w:webHidden/>
          </w:rPr>
          <w:fldChar w:fldCharType="begin"/>
        </w:r>
        <w:r w:rsidR="000F4567">
          <w:rPr>
            <w:noProof/>
            <w:webHidden/>
          </w:rPr>
          <w:instrText xml:space="preserve"> PAGEREF _Toc522535139 \h </w:instrText>
        </w:r>
        <w:r w:rsidR="000F4567">
          <w:rPr>
            <w:noProof/>
            <w:webHidden/>
          </w:rPr>
        </w:r>
        <w:r w:rsidR="000F4567">
          <w:rPr>
            <w:noProof/>
            <w:webHidden/>
          </w:rPr>
          <w:fldChar w:fldCharType="separate"/>
        </w:r>
        <w:r w:rsidR="000F4567">
          <w:rPr>
            <w:noProof/>
            <w:webHidden/>
          </w:rPr>
          <w:t>25</w:t>
        </w:r>
        <w:r w:rsidR="000F4567">
          <w:rPr>
            <w:noProof/>
            <w:webHidden/>
          </w:rPr>
          <w:fldChar w:fldCharType="end"/>
        </w:r>
      </w:hyperlink>
    </w:p>
    <w:p w14:paraId="38CC6564" w14:textId="7FF1C02D" w:rsidR="000F4567" w:rsidRDefault="000C6BA5">
      <w:pPr>
        <w:pStyle w:val="TOC6"/>
        <w:rPr>
          <w:rFonts w:asciiTheme="minorHAnsi" w:eastAsiaTheme="minorEastAsia" w:hAnsiTheme="minorHAnsi" w:cstheme="minorBidi"/>
          <w:noProof/>
          <w:sz w:val="22"/>
          <w:szCs w:val="22"/>
        </w:rPr>
      </w:pPr>
      <w:hyperlink w:anchor="_Toc522535140" w:history="1">
        <w:r w:rsidR="000F4567" w:rsidRPr="00823B41">
          <w:rPr>
            <w:rStyle w:val="Hyperlink"/>
            <w:noProof/>
          </w:rPr>
          <w:t>3.92.4.1.2.1 Content</w:t>
        </w:r>
        <w:r w:rsidR="000F4567">
          <w:rPr>
            <w:noProof/>
            <w:webHidden/>
          </w:rPr>
          <w:tab/>
        </w:r>
        <w:r w:rsidR="000F4567">
          <w:rPr>
            <w:noProof/>
            <w:webHidden/>
          </w:rPr>
          <w:fldChar w:fldCharType="begin"/>
        </w:r>
        <w:r w:rsidR="000F4567">
          <w:rPr>
            <w:noProof/>
            <w:webHidden/>
          </w:rPr>
          <w:instrText xml:space="preserve"> PAGEREF _Toc522535140 \h </w:instrText>
        </w:r>
        <w:r w:rsidR="000F4567">
          <w:rPr>
            <w:noProof/>
            <w:webHidden/>
          </w:rPr>
        </w:r>
        <w:r w:rsidR="000F4567">
          <w:rPr>
            <w:noProof/>
            <w:webHidden/>
          </w:rPr>
          <w:fldChar w:fldCharType="separate"/>
        </w:r>
        <w:r w:rsidR="000F4567">
          <w:rPr>
            <w:noProof/>
            <w:webHidden/>
          </w:rPr>
          <w:t>27</w:t>
        </w:r>
        <w:r w:rsidR="000F4567">
          <w:rPr>
            <w:noProof/>
            <w:webHidden/>
          </w:rPr>
          <w:fldChar w:fldCharType="end"/>
        </w:r>
      </w:hyperlink>
    </w:p>
    <w:p w14:paraId="145A7736" w14:textId="1B9BDDDF" w:rsidR="000F4567" w:rsidRDefault="000C6BA5">
      <w:pPr>
        <w:pStyle w:val="TOC6"/>
        <w:rPr>
          <w:rFonts w:asciiTheme="minorHAnsi" w:eastAsiaTheme="minorEastAsia" w:hAnsiTheme="minorHAnsi" w:cstheme="minorBidi"/>
          <w:noProof/>
          <w:sz w:val="22"/>
          <w:szCs w:val="22"/>
        </w:rPr>
      </w:pPr>
      <w:hyperlink w:anchor="_Toc522535141" w:history="1">
        <w:r w:rsidR="000F4567" w:rsidRPr="00823B41">
          <w:rPr>
            <w:rStyle w:val="Hyperlink"/>
            <w:noProof/>
          </w:rPr>
          <w:t>3.92.4.1.2.2 Metadata Annotations</w:t>
        </w:r>
        <w:r w:rsidR="000F4567">
          <w:rPr>
            <w:noProof/>
            <w:webHidden/>
          </w:rPr>
          <w:tab/>
        </w:r>
        <w:r w:rsidR="000F4567">
          <w:rPr>
            <w:noProof/>
            <w:webHidden/>
          </w:rPr>
          <w:fldChar w:fldCharType="begin"/>
        </w:r>
        <w:r w:rsidR="000F4567">
          <w:rPr>
            <w:noProof/>
            <w:webHidden/>
          </w:rPr>
          <w:instrText xml:space="preserve"> PAGEREF _Toc522535141 \h </w:instrText>
        </w:r>
        <w:r w:rsidR="000F4567">
          <w:rPr>
            <w:noProof/>
            <w:webHidden/>
          </w:rPr>
        </w:r>
        <w:r w:rsidR="000F4567">
          <w:rPr>
            <w:noProof/>
            <w:webHidden/>
          </w:rPr>
          <w:fldChar w:fldCharType="separate"/>
        </w:r>
        <w:r w:rsidR="000F4567">
          <w:rPr>
            <w:noProof/>
            <w:webHidden/>
          </w:rPr>
          <w:t>27</w:t>
        </w:r>
        <w:r w:rsidR="000F4567">
          <w:rPr>
            <w:noProof/>
            <w:webHidden/>
          </w:rPr>
          <w:fldChar w:fldCharType="end"/>
        </w:r>
      </w:hyperlink>
    </w:p>
    <w:p w14:paraId="6D9C09D6" w14:textId="04C5CFD3" w:rsidR="000F4567" w:rsidRDefault="000C6BA5">
      <w:pPr>
        <w:pStyle w:val="TOC7"/>
        <w:rPr>
          <w:rFonts w:asciiTheme="minorHAnsi" w:eastAsiaTheme="minorEastAsia" w:hAnsiTheme="minorHAnsi" w:cstheme="minorBidi"/>
          <w:noProof/>
          <w:sz w:val="22"/>
          <w:szCs w:val="22"/>
        </w:rPr>
      </w:pPr>
      <w:hyperlink w:anchor="_Toc522535142" w:history="1">
        <w:r w:rsidR="000F4567" w:rsidRPr="00823B41">
          <w:rPr>
            <w:rStyle w:val="Hyperlink"/>
            <w:noProof/>
          </w:rPr>
          <w:t>3.92.4.1.2.2.1 PreviousVersion</w:t>
        </w:r>
        <w:r w:rsidR="000F4567">
          <w:rPr>
            <w:noProof/>
            <w:webHidden/>
          </w:rPr>
          <w:tab/>
        </w:r>
        <w:r w:rsidR="000F4567">
          <w:rPr>
            <w:noProof/>
            <w:webHidden/>
          </w:rPr>
          <w:fldChar w:fldCharType="begin"/>
        </w:r>
        <w:r w:rsidR="000F4567">
          <w:rPr>
            <w:noProof/>
            <w:webHidden/>
          </w:rPr>
          <w:instrText xml:space="preserve"> PAGEREF _Toc522535142 \h </w:instrText>
        </w:r>
        <w:r w:rsidR="000F4567">
          <w:rPr>
            <w:noProof/>
            <w:webHidden/>
          </w:rPr>
        </w:r>
        <w:r w:rsidR="000F4567">
          <w:rPr>
            <w:noProof/>
            <w:webHidden/>
          </w:rPr>
          <w:fldChar w:fldCharType="separate"/>
        </w:r>
        <w:r w:rsidR="000F4567">
          <w:rPr>
            <w:noProof/>
            <w:webHidden/>
          </w:rPr>
          <w:t>27</w:t>
        </w:r>
        <w:r w:rsidR="000F4567">
          <w:rPr>
            <w:noProof/>
            <w:webHidden/>
          </w:rPr>
          <w:fldChar w:fldCharType="end"/>
        </w:r>
      </w:hyperlink>
    </w:p>
    <w:p w14:paraId="163251ED" w14:textId="0635CBC0" w:rsidR="000F4567" w:rsidRDefault="000C6BA5">
      <w:pPr>
        <w:pStyle w:val="TOC7"/>
        <w:rPr>
          <w:rFonts w:asciiTheme="minorHAnsi" w:eastAsiaTheme="minorEastAsia" w:hAnsiTheme="minorHAnsi" w:cstheme="minorBidi"/>
          <w:noProof/>
          <w:sz w:val="22"/>
          <w:szCs w:val="22"/>
        </w:rPr>
      </w:pPr>
      <w:hyperlink w:anchor="_Toc522535143" w:history="1">
        <w:r w:rsidR="000F4567" w:rsidRPr="00823B41">
          <w:rPr>
            <w:rStyle w:val="Hyperlink"/>
            <w:noProof/>
          </w:rPr>
          <w:t>3.92.4.1.2.2.2 AssociationPropagation</w:t>
        </w:r>
        <w:r w:rsidR="000F4567">
          <w:rPr>
            <w:noProof/>
            <w:webHidden/>
          </w:rPr>
          <w:tab/>
        </w:r>
        <w:r w:rsidR="000F4567">
          <w:rPr>
            <w:noProof/>
            <w:webHidden/>
          </w:rPr>
          <w:fldChar w:fldCharType="begin"/>
        </w:r>
        <w:r w:rsidR="000F4567">
          <w:rPr>
            <w:noProof/>
            <w:webHidden/>
          </w:rPr>
          <w:instrText xml:space="preserve"> PAGEREF _Toc522535143 \h </w:instrText>
        </w:r>
        <w:r w:rsidR="000F4567">
          <w:rPr>
            <w:noProof/>
            <w:webHidden/>
          </w:rPr>
        </w:r>
        <w:r w:rsidR="000F4567">
          <w:rPr>
            <w:noProof/>
            <w:webHidden/>
          </w:rPr>
          <w:fldChar w:fldCharType="separate"/>
        </w:r>
        <w:r w:rsidR="000F4567">
          <w:rPr>
            <w:noProof/>
            <w:webHidden/>
          </w:rPr>
          <w:t>28</w:t>
        </w:r>
        <w:r w:rsidR="000F4567">
          <w:rPr>
            <w:noProof/>
            <w:webHidden/>
          </w:rPr>
          <w:fldChar w:fldCharType="end"/>
        </w:r>
      </w:hyperlink>
    </w:p>
    <w:p w14:paraId="237DBC41" w14:textId="48E35337" w:rsidR="000F4567" w:rsidRDefault="000C6BA5">
      <w:pPr>
        <w:pStyle w:val="TOC5"/>
        <w:rPr>
          <w:rFonts w:asciiTheme="minorHAnsi" w:eastAsiaTheme="minorEastAsia" w:hAnsiTheme="minorHAnsi" w:cstheme="minorBidi"/>
          <w:noProof/>
          <w:sz w:val="22"/>
          <w:szCs w:val="22"/>
        </w:rPr>
      </w:pPr>
      <w:hyperlink w:anchor="_Toc522535144" w:history="1">
        <w:r w:rsidR="000F4567" w:rsidRPr="00823B41">
          <w:rPr>
            <w:rStyle w:val="Hyperlink"/>
            <w:noProof/>
          </w:rPr>
          <w:t>3.92.4.1.3 Expected Actions</w:t>
        </w:r>
        <w:r w:rsidR="000F4567">
          <w:rPr>
            <w:noProof/>
            <w:webHidden/>
          </w:rPr>
          <w:tab/>
        </w:r>
        <w:r w:rsidR="000F4567">
          <w:rPr>
            <w:noProof/>
            <w:webHidden/>
          </w:rPr>
          <w:fldChar w:fldCharType="begin"/>
        </w:r>
        <w:r w:rsidR="000F4567">
          <w:rPr>
            <w:noProof/>
            <w:webHidden/>
          </w:rPr>
          <w:instrText xml:space="preserve"> PAGEREF _Toc522535144 \h </w:instrText>
        </w:r>
        <w:r w:rsidR="000F4567">
          <w:rPr>
            <w:noProof/>
            <w:webHidden/>
          </w:rPr>
        </w:r>
        <w:r w:rsidR="000F4567">
          <w:rPr>
            <w:noProof/>
            <w:webHidden/>
          </w:rPr>
          <w:fldChar w:fldCharType="separate"/>
        </w:r>
        <w:r w:rsidR="000F4567">
          <w:rPr>
            <w:noProof/>
            <w:webHidden/>
          </w:rPr>
          <w:t>29</w:t>
        </w:r>
        <w:r w:rsidR="000F4567">
          <w:rPr>
            <w:noProof/>
            <w:webHidden/>
          </w:rPr>
          <w:fldChar w:fldCharType="end"/>
        </w:r>
      </w:hyperlink>
    </w:p>
    <w:p w14:paraId="29ABC435" w14:textId="361D67A7" w:rsidR="000F4567" w:rsidRDefault="000C6BA5">
      <w:pPr>
        <w:pStyle w:val="TOC6"/>
        <w:rPr>
          <w:rFonts w:asciiTheme="minorHAnsi" w:eastAsiaTheme="minorEastAsia" w:hAnsiTheme="minorHAnsi" w:cstheme="minorBidi"/>
          <w:noProof/>
          <w:sz w:val="22"/>
          <w:szCs w:val="22"/>
        </w:rPr>
      </w:pPr>
      <w:hyperlink w:anchor="_Toc522535145" w:history="1">
        <w:r w:rsidR="000F4567" w:rsidRPr="00823B41">
          <w:rPr>
            <w:rStyle w:val="Hyperlink"/>
            <w:noProof/>
          </w:rPr>
          <w:t>3.92.4.1.3.1 Forward Update Option</w:t>
        </w:r>
        <w:r w:rsidR="000F4567">
          <w:rPr>
            <w:noProof/>
            <w:webHidden/>
          </w:rPr>
          <w:tab/>
        </w:r>
        <w:r w:rsidR="000F4567">
          <w:rPr>
            <w:noProof/>
            <w:webHidden/>
          </w:rPr>
          <w:fldChar w:fldCharType="begin"/>
        </w:r>
        <w:r w:rsidR="000F4567">
          <w:rPr>
            <w:noProof/>
            <w:webHidden/>
          </w:rPr>
          <w:instrText xml:space="preserve"> PAGEREF _Toc522535145 \h </w:instrText>
        </w:r>
        <w:r w:rsidR="000F4567">
          <w:rPr>
            <w:noProof/>
            <w:webHidden/>
          </w:rPr>
        </w:r>
        <w:r w:rsidR="000F4567">
          <w:rPr>
            <w:noProof/>
            <w:webHidden/>
          </w:rPr>
          <w:fldChar w:fldCharType="separate"/>
        </w:r>
        <w:r w:rsidR="000F4567">
          <w:rPr>
            <w:noProof/>
            <w:webHidden/>
          </w:rPr>
          <w:t>29</w:t>
        </w:r>
        <w:r w:rsidR="000F4567">
          <w:rPr>
            <w:noProof/>
            <w:webHidden/>
          </w:rPr>
          <w:fldChar w:fldCharType="end"/>
        </w:r>
      </w:hyperlink>
    </w:p>
    <w:p w14:paraId="3D9300BE" w14:textId="137B6A38" w:rsidR="000F4567" w:rsidRDefault="000C6BA5">
      <w:pPr>
        <w:pStyle w:val="TOC6"/>
        <w:rPr>
          <w:rFonts w:asciiTheme="minorHAnsi" w:eastAsiaTheme="minorEastAsia" w:hAnsiTheme="minorHAnsi" w:cstheme="minorBidi"/>
          <w:noProof/>
          <w:sz w:val="22"/>
          <w:szCs w:val="22"/>
        </w:rPr>
      </w:pPr>
      <w:hyperlink w:anchor="_Toc522535146" w:history="1">
        <w:r w:rsidR="000F4567" w:rsidRPr="00823B41">
          <w:rPr>
            <w:rStyle w:val="Hyperlink"/>
            <w:noProof/>
          </w:rPr>
          <w:t>3.92.4.1.3.2 XCA Persistence Option</w:t>
        </w:r>
        <w:r w:rsidR="000F4567">
          <w:rPr>
            <w:noProof/>
            <w:webHidden/>
          </w:rPr>
          <w:tab/>
        </w:r>
        <w:r w:rsidR="000F4567">
          <w:rPr>
            <w:noProof/>
            <w:webHidden/>
          </w:rPr>
          <w:fldChar w:fldCharType="begin"/>
        </w:r>
        <w:r w:rsidR="000F4567">
          <w:rPr>
            <w:noProof/>
            <w:webHidden/>
          </w:rPr>
          <w:instrText xml:space="preserve"> PAGEREF _Toc522535146 \h </w:instrText>
        </w:r>
        <w:r w:rsidR="000F4567">
          <w:rPr>
            <w:noProof/>
            <w:webHidden/>
          </w:rPr>
        </w:r>
        <w:r w:rsidR="000F4567">
          <w:rPr>
            <w:noProof/>
            <w:webHidden/>
          </w:rPr>
          <w:fldChar w:fldCharType="separate"/>
        </w:r>
        <w:r w:rsidR="000F4567">
          <w:rPr>
            <w:noProof/>
            <w:webHidden/>
          </w:rPr>
          <w:t>30</w:t>
        </w:r>
        <w:r w:rsidR="000F4567">
          <w:rPr>
            <w:noProof/>
            <w:webHidden/>
          </w:rPr>
          <w:fldChar w:fldCharType="end"/>
        </w:r>
      </w:hyperlink>
    </w:p>
    <w:p w14:paraId="4B904A8C" w14:textId="267CC732" w:rsidR="000F4567" w:rsidRDefault="000C6BA5">
      <w:pPr>
        <w:pStyle w:val="TOC6"/>
        <w:rPr>
          <w:rFonts w:asciiTheme="minorHAnsi" w:eastAsiaTheme="minorEastAsia" w:hAnsiTheme="minorHAnsi" w:cstheme="minorBidi"/>
          <w:noProof/>
          <w:sz w:val="22"/>
          <w:szCs w:val="22"/>
        </w:rPr>
      </w:pPr>
      <w:hyperlink w:anchor="_Toc522535147" w:history="1">
        <w:r w:rsidR="000F4567" w:rsidRPr="00823B41">
          <w:rPr>
            <w:rStyle w:val="Hyperlink"/>
            <w:noProof/>
          </w:rPr>
          <w:t>3.92.4.1.3.3 XDS Persistence Option</w:t>
        </w:r>
        <w:r w:rsidR="000F4567">
          <w:rPr>
            <w:noProof/>
            <w:webHidden/>
          </w:rPr>
          <w:tab/>
        </w:r>
        <w:r w:rsidR="000F4567">
          <w:rPr>
            <w:noProof/>
            <w:webHidden/>
          </w:rPr>
          <w:fldChar w:fldCharType="begin"/>
        </w:r>
        <w:r w:rsidR="000F4567">
          <w:rPr>
            <w:noProof/>
            <w:webHidden/>
          </w:rPr>
          <w:instrText xml:space="preserve"> PAGEREF _Toc522535147 \h </w:instrText>
        </w:r>
        <w:r w:rsidR="000F4567">
          <w:rPr>
            <w:noProof/>
            <w:webHidden/>
          </w:rPr>
        </w:r>
        <w:r w:rsidR="000F4567">
          <w:rPr>
            <w:noProof/>
            <w:webHidden/>
          </w:rPr>
          <w:fldChar w:fldCharType="separate"/>
        </w:r>
        <w:r w:rsidR="000F4567">
          <w:rPr>
            <w:noProof/>
            <w:webHidden/>
          </w:rPr>
          <w:t>30</w:t>
        </w:r>
        <w:r w:rsidR="000F4567">
          <w:rPr>
            <w:noProof/>
            <w:webHidden/>
          </w:rPr>
          <w:fldChar w:fldCharType="end"/>
        </w:r>
      </w:hyperlink>
    </w:p>
    <w:p w14:paraId="7988A84F" w14:textId="130F46A9" w:rsidR="000F4567" w:rsidRDefault="000C6BA5">
      <w:pPr>
        <w:pStyle w:val="TOC6"/>
        <w:rPr>
          <w:rFonts w:asciiTheme="minorHAnsi" w:eastAsiaTheme="minorEastAsia" w:hAnsiTheme="minorHAnsi" w:cstheme="minorBidi"/>
          <w:noProof/>
          <w:sz w:val="22"/>
          <w:szCs w:val="22"/>
        </w:rPr>
      </w:pPr>
      <w:hyperlink w:anchor="_Toc522535148" w:history="1">
        <w:r w:rsidR="000F4567" w:rsidRPr="00823B41">
          <w:rPr>
            <w:rStyle w:val="Hyperlink"/>
            <w:noProof/>
          </w:rPr>
          <w:t>3.92.4.1.3.4 Version Persistence Option</w:t>
        </w:r>
        <w:r w:rsidR="000F4567">
          <w:rPr>
            <w:noProof/>
            <w:webHidden/>
          </w:rPr>
          <w:tab/>
        </w:r>
        <w:r w:rsidR="000F4567">
          <w:rPr>
            <w:noProof/>
            <w:webHidden/>
          </w:rPr>
          <w:fldChar w:fldCharType="begin"/>
        </w:r>
        <w:r w:rsidR="000F4567">
          <w:rPr>
            <w:noProof/>
            <w:webHidden/>
          </w:rPr>
          <w:instrText xml:space="preserve"> PAGEREF _Toc522535148 \h </w:instrText>
        </w:r>
        <w:r w:rsidR="000F4567">
          <w:rPr>
            <w:noProof/>
            <w:webHidden/>
          </w:rPr>
        </w:r>
        <w:r w:rsidR="000F4567">
          <w:rPr>
            <w:noProof/>
            <w:webHidden/>
          </w:rPr>
          <w:fldChar w:fldCharType="separate"/>
        </w:r>
        <w:r w:rsidR="000F4567">
          <w:rPr>
            <w:noProof/>
            <w:webHidden/>
          </w:rPr>
          <w:t>30</w:t>
        </w:r>
        <w:r w:rsidR="000F4567">
          <w:rPr>
            <w:noProof/>
            <w:webHidden/>
          </w:rPr>
          <w:fldChar w:fldCharType="end"/>
        </w:r>
      </w:hyperlink>
    </w:p>
    <w:p w14:paraId="0AADDB89" w14:textId="5101FBDA" w:rsidR="000F4567" w:rsidRDefault="000C6BA5">
      <w:pPr>
        <w:pStyle w:val="TOC7"/>
        <w:rPr>
          <w:rFonts w:asciiTheme="minorHAnsi" w:eastAsiaTheme="minorEastAsia" w:hAnsiTheme="minorHAnsi" w:cstheme="minorBidi"/>
          <w:noProof/>
          <w:sz w:val="22"/>
          <w:szCs w:val="22"/>
        </w:rPr>
      </w:pPr>
      <w:hyperlink w:anchor="_Toc522535149" w:history="1">
        <w:r w:rsidR="000F4567" w:rsidRPr="00823B41">
          <w:rPr>
            <w:rStyle w:val="Hyperlink"/>
            <w:noProof/>
          </w:rPr>
          <w:t>3.92.4.1.3.4.1 Storage Requirements</w:t>
        </w:r>
        <w:r w:rsidR="000F4567">
          <w:rPr>
            <w:noProof/>
            <w:webHidden/>
          </w:rPr>
          <w:tab/>
        </w:r>
        <w:r w:rsidR="000F4567">
          <w:rPr>
            <w:noProof/>
            <w:webHidden/>
          </w:rPr>
          <w:fldChar w:fldCharType="begin"/>
        </w:r>
        <w:r w:rsidR="000F4567">
          <w:rPr>
            <w:noProof/>
            <w:webHidden/>
          </w:rPr>
          <w:instrText xml:space="preserve"> PAGEREF _Toc522535149 \h </w:instrText>
        </w:r>
        <w:r w:rsidR="000F4567">
          <w:rPr>
            <w:noProof/>
            <w:webHidden/>
          </w:rPr>
        </w:r>
        <w:r w:rsidR="000F4567">
          <w:rPr>
            <w:noProof/>
            <w:webHidden/>
          </w:rPr>
          <w:fldChar w:fldCharType="separate"/>
        </w:r>
        <w:r w:rsidR="000F4567">
          <w:rPr>
            <w:noProof/>
            <w:webHidden/>
          </w:rPr>
          <w:t>30</w:t>
        </w:r>
        <w:r w:rsidR="000F4567">
          <w:rPr>
            <w:noProof/>
            <w:webHidden/>
          </w:rPr>
          <w:fldChar w:fldCharType="end"/>
        </w:r>
      </w:hyperlink>
    </w:p>
    <w:p w14:paraId="4ACBBB8F" w14:textId="4732DD53" w:rsidR="000F4567" w:rsidRDefault="000C6BA5">
      <w:pPr>
        <w:pStyle w:val="TOC6"/>
        <w:rPr>
          <w:rFonts w:asciiTheme="minorHAnsi" w:eastAsiaTheme="minorEastAsia" w:hAnsiTheme="minorHAnsi" w:cstheme="minorBidi"/>
          <w:noProof/>
          <w:sz w:val="22"/>
          <w:szCs w:val="22"/>
        </w:rPr>
      </w:pPr>
      <w:hyperlink w:anchor="_Toc522535150" w:history="1">
        <w:r w:rsidR="000F4567" w:rsidRPr="00823B41">
          <w:rPr>
            <w:rStyle w:val="Hyperlink"/>
            <w:noProof/>
          </w:rPr>
          <w:t>3.92.4.1.3.4 Request Validation</w:t>
        </w:r>
        <w:r w:rsidR="000F4567">
          <w:rPr>
            <w:noProof/>
            <w:webHidden/>
          </w:rPr>
          <w:tab/>
        </w:r>
        <w:r w:rsidR="000F4567">
          <w:rPr>
            <w:noProof/>
            <w:webHidden/>
          </w:rPr>
          <w:fldChar w:fldCharType="begin"/>
        </w:r>
        <w:r w:rsidR="000F4567">
          <w:rPr>
            <w:noProof/>
            <w:webHidden/>
          </w:rPr>
          <w:instrText xml:space="preserve"> PAGEREF _Toc522535150 \h </w:instrText>
        </w:r>
        <w:r w:rsidR="000F4567">
          <w:rPr>
            <w:noProof/>
            <w:webHidden/>
          </w:rPr>
        </w:r>
        <w:r w:rsidR="000F4567">
          <w:rPr>
            <w:noProof/>
            <w:webHidden/>
          </w:rPr>
          <w:fldChar w:fldCharType="separate"/>
        </w:r>
        <w:r w:rsidR="000F4567">
          <w:rPr>
            <w:noProof/>
            <w:webHidden/>
          </w:rPr>
          <w:t>31</w:t>
        </w:r>
        <w:r w:rsidR="000F4567">
          <w:rPr>
            <w:noProof/>
            <w:webHidden/>
          </w:rPr>
          <w:fldChar w:fldCharType="end"/>
        </w:r>
      </w:hyperlink>
    </w:p>
    <w:p w14:paraId="04E73DE9" w14:textId="6B916E1E" w:rsidR="000F4567" w:rsidRDefault="000C6BA5">
      <w:pPr>
        <w:pStyle w:val="TOC4"/>
        <w:rPr>
          <w:rFonts w:asciiTheme="minorHAnsi" w:eastAsiaTheme="minorEastAsia" w:hAnsiTheme="minorHAnsi" w:cstheme="minorBidi"/>
          <w:noProof/>
          <w:sz w:val="22"/>
          <w:szCs w:val="22"/>
        </w:rPr>
      </w:pPr>
      <w:hyperlink w:anchor="_Toc522535151" w:history="1">
        <w:r w:rsidR="000F4567" w:rsidRPr="00823B41">
          <w:rPr>
            <w:rStyle w:val="Hyperlink"/>
            <w:noProof/>
          </w:rPr>
          <w:t>3.92.4.2 Restricted Update Document Set Response Message</w:t>
        </w:r>
        <w:r w:rsidR="000F4567">
          <w:rPr>
            <w:noProof/>
            <w:webHidden/>
          </w:rPr>
          <w:tab/>
        </w:r>
        <w:r w:rsidR="000F4567">
          <w:rPr>
            <w:noProof/>
            <w:webHidden/>
          </w:rPr>
          <w:fldChar w:fldCharType="begin"/>
        </w:r>
        <w:r w:rsidR="000F4567">
          <w:rPr>
            <w:noProof/>
            <w:webHidden/>
          </w:rPr>
          <w:instrText xml:space="preserve"> PAGEREF _Toc522535151 \h </w:instrText>
        </w:r>
        <w:r w:rsidR="000F4567">
          <w:rPr>
            <w:noProof/>
            <w:webHidden/>
          </w:rPr>
        </w:r>
        <w:r w:rsidR="000F4567">
          <w:rPr>
            <w:noProof/>
            <w:webHidden/>
          </w:rPr>
          <w:fldChar w:fldCharType="separate"/>
        </w:r>
        <w:r w:rsidR="000F4567">
          <w:rPr>
            <w:noProof/>
            <w:webHidden/>
          </w:rPr>
          <w:t>32</w:t>
        </w:r>
        <w:r w:rsidR="000F4567">
          <w:rPr>
            <w:noProof/>
            <w:webHidden/>
          </w:rPr>
          <w:fldChar w:fldCharType="end"/>
        </w:r>
      </w:hyperlink>
    </w:p>
    <w:p w14:paraId="363EC8C5" w14:textId="3A988A8C" w:rsidR="000F4567" w:rsidRDefault="000C6BA5">
      <w:pPr>
        <w:pStyle w:val="TOC5"/>
        <w:rPr>
          <w:rFonts w:asciiTheme="minorHAnsi" w:eastAsiaTheme="minorEastAsia" w:hAnsiTheme="minorHAnsi" w:cstheme="minorBidi"/>
          <w:noProof/>
          <w:sz w:val="22"/>
          <w:szCs w:val="22"/>
        </w:rPr>
      </w:pPr>
      <w:hyperlink w:anchor="_Toc522535152" w:history="1">
        <w:r w:rsidR="000F4567" w:rsidRPr="00823B41">
          <w:rPr>
            <w:rStyle w:val="Hyperlink"/>
            <w:noProof/>
          </w:rPr>
          <w:t>3.92.4.2.1 Trigger Events</w:t>
        </w:r>
        <w:r w:rsidR="000F4567">
          <w:rPr>
            <w:noProof/>
            <w:webHidden/>
          </w:rPr>
          <w:tab/>
        </w:r>
        <w:r w:rsidR="000F4567">
          <w:rPr>
            <w:noProof/>
            <w:webHidden/>
          </w:rPr>
          <w:fldChar w:fldCharType="begin"/>
        </w:r>
        <w:r w:rsidR="000F4567">
          <w:rPr>
            <w:noProof/>
            <w:webHidden/>
          </w:rPr>
          <w:instrText xml:space="preserve"> PAGEREF _Toc522535152 \h </w:instrText>
        </w:r>
        <w:r w:rsidR="000F4567">
          <w:rPr>
            <w:noProof/>
            <w:webHidden/>
          </w:rPr>
        </w:r>
        <w:r w:rsidR="000F4567">
          <w:rPr>
            <w:noProof/>
            <w:webHidden/>
          </w:rPr>
          <w:fldChar w:fldCharType="separate"/>
        </w:r>
        <w:r w:rsidR="000F4567">
          <w:rPr>
            <w:noProof/>
            <w:webHidden/>
          </w:rPr>
          <w:t>32</w:t>
        </w:r>
        <w:r w:rsidR="000F4567">
          <w:rPr>
            <w:noProof/>
            <w:webHidden/>
          </w:rPr>
          <w:fldChar w:fldCharType="end"/>
        </w:r>
      </w:hyperlink>
    </w:p>
    <w:p w14:paraId="21A8FF17" w14:textId="494DD033" w:rsidR="000F4567" w:rsidRDefault="000C6BA5">
      <w:pPr>
        <w:pStyle w:val="TOC5"/>
        <w:rPr>
          <w:rFonts w:asciiTheme="minorHAnsi" w:eastAsiaTheme="minorEastAsia" w:hAnsiTheme="minorHAnsi" w:cstheme="minorBidi"/>
          <w:noProof/>
          <w:sz w:val="22"/>
          <w:szCs w:val="22"/>
        </w:rPr>
      </w:pPr>
      <w:hyperlink w:anchor="_Toc522535153" w:history="1">
        <w:r w:rsidR="000F4567" w:rsidRPr="00823B41">
          <w:rPr>
            <w:rStyle w:val="Hyperlink"/>
            <w:noProof/>
          </w:rPr>
          <w:t>3.92.4.2.2 Message Semantics</w:t>
        </w:r>
        <w:r w:rsidR="000F4567">
          <w:rPr>
            <w:noProof/>
            <w:webHidden/>
          </w:rPr>
          <w:tab/>
        </w:r>
        <w:r w:rsidR="000F4567">
          <w:rPr>
            <w:noProof/>
            <w:webHidden/>
          </w:rPr>
          <w:fldChar w:fldCharType="begin"/>
        </w:r>
        <w:r w:rsidR="000F4567">
          <w:rPr>
            <w:noProof/>
            <w:webHidden/>
          </w:rPr>
          <w:instrText xml:space="preserve"> PAGEREF _Toc522535153 \h </w:instrText>
        </w:r>
        <w:r w:rsidR="000F4567">
          <w:rPr>
            <w:noProof/>
            <w:webHidden/>
          </w:rPr>
        </w:r>
        <w:r w:rsidR="000F4567">
          <w:rPr>
            <w:noProof/>
            <w:webHidden/>
          </w:rPr>
          <w:fldChar w:fldCharType="separate"/>
        </w:r>
        <w:r w:rsidR="000F4567">
          <w:rPr>
            <w:noProof/>
            <w:webHidden/>
          </w:rPr>
          <w:t>33</w:t>
        </w:r>
        <w:r w:rsidR="000F4567">
          <w:rPr>
            <w:noProof/>
            <w:webHidden/>
          </w:rPr>
          <w:fldChar w:fldCharType="end"/>
        </w:r>
      </w:hyperlink>
    </w:p>
    <w:p w14:paraId="6B4EE0CE" w14:textId="53091940" w:rsidR="000F4567" w:rsidRDefault="000C6BA5">
      <w:pPr>
        <w:pStyle w:val="TOC5"/>
        <w:rPr>
          <w:rFonts w:asciiTheme="minorHAnsi" w:eastAsiaTheme="minorEastAsia" w:hAnsiTheme="minorHAnsi" w:cstheme="minorBidi"/>
          <w:noProof/>
          <w:sz w:val="22"/>
          <w:szCs w:val="22"/>
        </w:rPr>
      </w:pPr>
      <w:hyperlink w:anchor="_Toc522535154" w:history="1">
        <w:r w:rsidR="000F4567" w:rsidRPr="00823B41">
          <w:rPr>
            <w:rStyle w:val="Hyperlink"/>
            <w:noProof/>
          </w:rPr>
          <w:t>3.92.4.2.3 Expected Actions</w:t>
        </w:r>
        <w:r w:rsidR="000F4567">
          <w:rPr>
            <w:noProof/>
            <w:webHidden/>
          </w:rPr>
          <w:tab/>
        </w:r>
        <w:r w:rsidR="000F4567">
          <w:rPr>
            <w:noProof/>
            <w:webHidden/>
          </w:rPr>
          <w:fldChar w:fldCharType="begin"/>
        </w:r>
        <w:r w:rsidR="000F4567">
          <w:rPr>
            <w:noProof/>
            <w:webHidden/>
          </w:rPr>
          <w:instrText xml:space="preserve"> PAGEREF _Toc522535154 \h </w:instrText>
        </w:r>
        <w:r w:rsidR="000F4567">
          <w:rPr>
            <w:noProof/>
            <w:webHidden/>
          </w:rPr>
        </w:r>
        <w:r w:rsidR="000F4567">
          <w:rPr>
            <w:noProof/>
            <w:webHidden/>
          </w:rPr>
          <w:fldChar w:fldCharType="separate"/>
        </w:r>
        <w:r w:rsidR="000F4567">
          <w:rPr>
            <w:noProof/>
            <w:webHidden/>
          </w:rPr>
          <w:t>33</w:t>
        </w:r>
        <w:r w:rsidR="000F4567">
          <w:rPr>
            <w:noProof/>
            <w:webHidden/>
          </w:rPr>
          <w:fldChar w:fldCharType="end"/>
        </w:r>
      </w:hyperlink>
    </w:p>
    <w:p w14:paraId="4C133BAB" w14:textId="4F1414B0" w:rsidR="000F4567" w:rsidRDefault="000C6BA5">
      <w:pPr>
        <w:pStyle w:val="TOC3"/>
        <w:rPr>
          <w:rFonts w:asciiTheme="minorHAnsi" w:eastAsiaTheme="minorEastAsia" w:hAnsiTheme="minorHAnsi" w:cstheme="minorBidi"/>
          <w:noProof/>
          <w:sz w:val="22"/>
          <w:szCs w:val="22"/>
        </w:rPr>
      </w:pPr>
      <w:hyperlink w:anchor="_Toc522535155" w:history="1">
        <w:r w:rsidR="000F4567" w:rsidRPr="00823B41">
          <w:rPr>
            <w:rStyle w:val="Hyperlink"/>
            <w:noProof/>
          </w:rPr>
          <w:t>3.92.5 Security Considerations</w:t>
        </w:r>
        <w:r w:rsidR="000F4567">
          <w:rPr>
            <w:noProof/>
            <w:webHidden/>
          </w:rPr>
          <w:tab/>
        </w:r>
        <w:r w:rsidR="000F4567">
          <w:rPr>
            <w:noProof/>
            <w:webHidden/>
          </w:rPr>
          <w:fldChar w:fldCharType="begin"/>
        </w:r>
        <w:r w:rsidR="000F4567">
          <w:rPr>
            <w:noProof/>
            <w:webHidden/>
          </w:rPr>
          <w:instrText xml:space="preserve"> PAGEREF _Toc522535155 \h </w:instrText>
        </w:r>
        <w:r w:rsidR="000F4567">
          <w:rPr>
            <w:noProof/>
            <w:webHidden/>
          </w:rPr>
        </w:r>
        <w:r w:rsidR="000F4567">
          <w:rPr>
            <w:noProof/>
            <w:webHidden/>
          </w:rPr>
          <w:fldChar w:fldCharType="separate"/>
        </w:r>
        <w:r w:rsidR="000F4567">
          <w:rPr>
            <w:noProof/>
            <w:webHidden/>
          </w:rPr>
          <w:t>33</w:t>
        </w:r>
        <w:r w:rsidR="000F4567">
          <w:rPr>
            <w:noProof/>
            <w:webHidden/>
          </w:rPr>
          <w:fldChar w:fldCharType="end"/>
        </w:r>
      </w:hyperlink>
    </w:p>
    <w:p w14:paraId="18E4DA47" w14:textId="681340C2" w:rsidR="000F4567" w:rsidRDefault="000C6BA5">
      <w:pPr>
        <w:pStyle w:val="TOC4"/>
        <w:rPr>
          <w:rFonts w:asciiTheme="minorHAnsi" w:eastAsiaTheme="minorEastAsia" w:hAnsiTheme="minorHAnsi" w:cstheme="minorBidi"/>
          <w:noProof/>
          <w:sz w:val="22"/>
          <w:szCs w:val="22"/>
        </w:rPr>
      </w:pPr>
      <w:hyperlink w:anchor="_Toc522535156" w:history="1">
        <w:r w:rsidR="000F4567" w:rsidRPr="00823B41">
          <w:rPr>
            <w:rStyle w:val="Hyperlink"/>
            <w:noProof/>
          </w:rPr>
          <w:t>3.92.5.1.4.1 Audit Record Considerations</w:t>
        </w:r>
        <w:r w:rsidR="000F4567">
          <w:rPr>
            <w:noProof/>
            <w:webHidden/>
          </w:rPr>
          <w:tab/>
        </w:r>
        <w:r w:rsidR="000F4567">
          <w:rPr>
            <w:noProof/>
            <w:webHidden/>
          </w:rPr>
          <w:fldChar w:fldCharType="begin"/>
        </w:r>
        <w:r w:rsidR="000F4567">
          <w:rPr>
            <w:noProof/>
            <w:webHidden/>
          </w:rPr>
          <w:instrText xml:space="preserve"> PAGEREF _Toc522535156 \h </w:instrText>
        </w:r>
        <w:r w:rsidR="000F4567">
          <w:rPr>
            <w:noProof/>
            <w:webHidden/>
          </w:rPr>
        </w:r>
        <w:r w:rsidR="000F4567">
          <w:rPr>
            <w:noProof/>
            <w:webHidden/>
          </w:rPr>
          <w:fldChar w:fldCharType="separate"/>
        </w:r>
        <w:r w:rsidR="000F4567">
          <w:rPr>
            <w:noProof/>
            <w:webHidden/>
          </w:rPr>
          <w:t>34</w:t>
        </w:r>
        <w:r w:rsidR="000F4567">
          <w:rPr>
            <w:noProof/>
            <w:webHidden/>
          </w:rPr>
          <w:fldChar w:fldCharType="end"/>
        </w:r>
      </w:hyperlink>
    </w:p>
    <w:p w14:paraId="1E969064" w14:textId="0E7A081C" w:rsidR="000F4567" w:rsidRDefault="000C6BA5">
      <w:pPr>
        <w:pStyle w:val="TOC5"/>
        <w:rPr>
          <w:rFonts w:asciiTheme="minorHAnsi" w:eastAsiaTheme="minorEastAsia" w:hAnsiTheme="minorHAnsi" w:cstheme="minorBidi"/>
          <w:noProof/>
          <w:sz w:val="22"/>
          <w:szCs w:val="22"/>
        </w:rPr>
      </w:pPr>
      <w:hyperlink w:anchor="_Toc522535157" w:history="1">
        <w:r w:rsidR="000F4567" w:rsidRPr="00823B41">
          <w:rPr>
            <w:rStyle w:val="Hyperlink"/>
            <w:bCs/>
            <w:noProof/>
          </w:rPr>
          <w:t>3.92.5.1.4.1.1 Update Initiator Audit Message</w:t>
        </w:r>
        <w:r w:rsidR="000F4567">
          <w:rPr>
            <w:noProof/>
            <w:webHidden/>
          </w:rPr>
          <w:tab/>
        </w:r>
        <w:r w:rsidR="000F4567">
          <w:rPr>
            <w:noProof/>
            <w:webHidden/>
          </w:rPr>
          <w:fldChar w:fldCharType="begin"/>
        </w:r>
        <w:r w:rsidR="000F4567">
          <w:rPr>
            <w:noProof/>
            <w:webHidden/>
          </w:rPr>
          <w:instrText xml:space="preserve"> PAGEREF _Toc522535157 \h </w:instrText>
        </w:r>
        <w:r w:rsidR="000F4567">
          <w:rPr>
            <w:noProof/>
            <w:webHidden/>
          </w:rPr>
        </w:r>
        <w:r w:rsidR="000F4567">
          <w:rPr>
            <w:noProof/>
            <w:webHidden/>
          </w:rPr>
          <w:fldChar w:fldCharType="separate"/>
        </w:r>
        <w:r w:rsidR="000F4567">
          <w:rPr>
            <w:noProof/>
            <w:webHidden/>
          </w:rPr>
          <w:t>34</w:t>
        </w:r>
        <w:r w:rsidR="000F4567">
          <w:rPr>
            <w:noProof/>
            <w:webHidden/>
          </w:rPr>
          <w:fldChar w:fldCharType="end"/>
        </w:r>
      </w:hyperlink>
    </w:p>
    <w:p w14:paraId="112E0175" w14:textId="6AFC946D" w:rsidR="000F4567" w:rsidRDefault="000C6BA5">
      <w:pPr>
        <w:pStyle w:val="TOC5"/>
        <w:rPr>
          <w:rFonts w:asciiTheme="minorHAnsi" w:eastAsiaTheme="minorEastAsia" w:hAnsiTheme="minorHAnsi" w:cstheme="minorBidi"/>
          <w:noProof/>
          <w:sz w:val="22"/>
          <w:szCs w:val="22"/>
        </w:rPr>
      </w:pPr>
      <w:hyperlink w:anchor="_Toc522535158" w:history="1">
        <w:r w:rsidR="000F4567" w:rsidRPr="00823B41">
          <w:rPr>
            <w:rStyle w:val="Hyperlink"/>
            <w:noProof/>
          </w:rPr>
          <w:t>3.92.5.1.4.1.2 Update Responder Audit Message</w:t>
        </w:r>
        <w:r w:rsidR="000F4567">
          <w:rPr>
            <w:noProof/>
            <w:webHidden/>
          </w:rPr>
          <w:tab/>
        </w:r>
        <w:r w:rsidR="000F4567">
          <w:rPr>
            <w:noProof/>
            <w:webHidden/>
          </w:rPr>
          <w:fldChar w:fldCharType="begin"/>
        </w:r>
        <w:r w:rsidR="000F4567">
          <w:rPr>
            <w:noProof/>
            <w:webHidden/>
          </w:rPr>
          <w:instrText xml:space="preserve"> PAGEREF _Toc522535158 \h </w:instrText>
        </w:r>
        <w:r w:rsidR="000F4567">
          <w:rPr>
            <w:noProof/>
            <w:webHidden/>
          </w:rPr>
        </w:r>
        <w:r w:rsidR="000F4567">
          <w:rPr>
            <w:noProof/>
            <w:webHidden/>
          </w:rPr>
          <w:fldChar w:fldCharType="separate"/>
        </w:r>
        <w:r w:rsidR="000F4567">
          <w:rPr>
            <w:noProof/>
            <w:webHidden/>
          </w:rPr>
          <w:t>36</w:t>
        </w:r>
        <w:r w:rsidR="000F4567">
          <w:rPr>
            <w:noProof/>
            <w:webHidden/>
          </w:rPr>
          <w:fldChar w:fldCharType="end"/>
        </w:r>
      </w:hyperlink>
    </w:p>
    <w:p w14:paraId="2CFA90AA" w14:textId="7AD2C01A" w:rsidR="000F4567" w:rsidRPr="00677828" w:rsidRDefault="000C6BA5">
      <w:pPr>
        <w:pStyle w:val="TOC1"/>
        <w:rPr>
          <w:rFonts w:asciiTheme="minorHAnsi" w:eastAsiaTheme="minorEastAsia" w:hAnsiTheme="minorHAnsi" w:cstheme="minorBidi"/>
          <w:b/>
          <w:noProof/>
          <w:sz w:val="22"/>
          <w:szCs w:val="22"/>
        </w:rPr>
      </w:pPr>
      <w:hyperlink w:anchor="_Toc522535159" w:history="1">
        <w:r w:rsidR="000F4567" w:rsidRPr="00677828">
          <w:rPr>
            <w:rStyle w:val="Hyperlink"/>
            <w:b/>
            <w:noProof/>
          </w:rPr>
          <w:t>Volume 3  ̶  Cross-Transaction and Content Specifications</w:t>
        </w:r>
        <w:r w:rsidR="000F4567" w:rsidRPr="00677828">
          <w:rPr>
            <w:b/>
            <w:noProof/>
            <w:webHidden/>
          </w:rPr>
          <w:tab/>
        </w:r>
        <w:r w:rsidR="000F4567" w:rsidRPr="00677828">
          <w:rPr>
            <w:b/>
            <w:noProof/>
            <w:webHidden/>
          </w:rPr>
          <w:fldChar w:fldCharType="begin"/>
        </w:r>
        <w:r w:rsidR="000F4567" w:rsidRPr="00677828">
          <w:rPr>
            <w:b/>
            <w:noProof/>
            <w:webHidden/>
          </w:rPr>
          <w:instrText xml:space="preserve"> PAGEREF _Toc522535159 \h </w:instrText>
        </w:r>
        <w:r w:rsidR="000F4567" w:rsidRPr="00677828">
          <w:rPr>
            <w:b/>
            <w:noProof/>
            <w:webHidden/>
          </w:rPr>
        </w:r>
        <w:r w:rsidR="000F4567" w:rsidRPr="00677828">
          <w:rPr>
            <w:b/>
            <w:noProof/>
            <w:webHidden/>
          </w:rPr>
          <w:fldChar w:fldCharType="separate"/>
        </w:r>
        <w:r w:rsidR="000F4567" w:rsidRPr="00677828">
          <w:rPr>
            <w:b/>
            <w:noProof/>
            <w:webHidden/>
          </w:rPr>
          <w:t>38</w:t>
        </w:r>
        <w:r w:rsidR="000F4567" w:rsidRPr="00677828">
          <w:rPr>
            <w:b/>
            <w:noProof/>
            <w:webHidden/>
          </w:rPr>
          <w:fldChar w:fldCharType="end"/>
        </w:r>
      </w:hyperlink>
    </w:p>
    <w:p w14:paraId="238C9536" w14:textId="7B01FAE0" w:rsidR="000F4567" w:rsidRDefault="000C6BA5">
      <w:pPr>
        <w:pStyle w:val="TOC2"/>
        <w:rPr>
          <w:rFonts w:asciiTheme="minorHAnsi" w:eastAsiaTheme="minorEastAsia" w:hAnsiTheme="minorHAnsi" w:cstheme="minorBidi"/>
          <w:noProof/>
          <w:sz w:val="22"/>
          <w:szCs w:val="22"/>
        </w:rPr>
      </w:pPr>
      <w:hyperlink w:anchor="_Toc522535160" w:history="1">
        <w:r w:rsidR="000F4567" w:rsidRPr="00823B41">
          <w:rPr>
            <w:rStyle w:val="Hyperlink"/>
            <w:noProof/>
          </w:rPr>
          <w:t>4.1 Abstract Metadata Model</w:t>
        </w:r>
        <w:r w:rsidR="000F4567">
          <w:rPr>
            <w:noProof/>
            <w:webHidden/>
          </w:rPr>
          <w:tab/>
        </w:r>
        <w:r w:rsidR="000F4567">
          <w:rPr>
            <w:noProof/>
            <w:webHidden/>
          </w:rPr>
          <w:fldChar w:fldCharType="begin"/>
        </w:r>
        <w:r w:rsidR="000F4567">
          <w:rPr>
            <w:noProof/>
            <w:webHidden/>
          </w:rPr>
          <w:instrText xml:space="preserve"> PAGEREF _Toc522535160 \h </w:instrText>
        </w:r>
        <w:r w:rsidR="000F4567">
          <w:rPr>
            <w:noProof/>
            <w:webHidden/>
          </w:rPr>
        </w:r>
        <w:r w:rsidR="000F4567">
          <w:rPr>
            <w:noProof/>
            <w:webHidden/>
          </w:rPr>
          <w:fldChar w:fldCharType="separate"/>
        </w:r>
        <w:r w:rsidR="000F4567">
          <w:rPr>
            <w:noProof/>
            <w:webHidden/>
          </w:rPr>
          <w:t>38</w:t>
        </w:r>
        <w:r w:rsidR="000F4567">
          <w:rPr>
            <w:noProof/>
            <w:webHidden/>
          </w:rPr>
          <w:fldChar w:fldCharType="end"/>
        </w:r>
      </w:hyperlink>
    </w:p>
    <w:p w14:paraId="63450F15" w14:textId="37A692A5" w:rsidR="000F4567" w:rsidRDefault="000C6BA5">
      <w:pPr>
        <w:pStyle w:val="TOC3"/>
        <w:rPr>
          <w:rFonts w:asciiTheme="minorHAnsi" w:eastAsiaTheme="minorEastAsia" w:hAnsiTheme="minorHAnsi" w:cstheme="minorBidi"/>
          <w:noProof/>
          <w:sz w:val="22"/>
          <w:szCs w:val="22"/>
        </w:rPr>
      </w:pPr>
      <w:hyperlink w:anchor="_Toc522535161" w:history="1">
        <w:r w:rsidR="000F4567" w:rsidRPr="00823B41">
          <w:rPr>
            <w:rStyle w:val="Hyperlink"/>
            <w:noProof/>
          </w:rPr>
          <w:t>4.1.5 Metadata Object Versioning Semantics</w:t>
        </w:r>
        <w:r w:rsidR="000F4567">
          <w:rPr>
            <w:noProof/>
            <w:webHidden/>
          </w:rPr>
          <w:tab/>
        </w:r>
        <w:r w:rsidR="000F4567">
          <w:rPr>
            <w:noProof/>
            <w:webHidden/>
          </w:rPr>
          <w:fldChar w:fldCharType="begin"/>
        </w:r>
        <w:r w:rsidR="000F4567">
          <w:rPr>
            <w:noProof/>
            <w:webHidden/>
          </w:rPr>
          <w:instrText xml:space="preserve"> PAGEREF _Toc522535161 \h </w:instrText>
        </w:r>
        <w:r w:rsidR="000F4567">
          <w:rPr>
            <w:noProof/>
            <w:webHidden/>
          </w:rPr>
        </w:r>
        <w:r w:rsidR="000F4567">
          <w:rPr>
            <w:noProof/>
            <w:webHidden/>
          </w:rPr>
          <w:fldChar w:fldCharType="separate"/>
        </w:r>
        <w:r w:rsidR="000F4567">
          <w:rPr>
            <w:noProof/>
            <w:webHidden/>
          </w:rPr>
          <w:t>38</w:t>
        </w:r>
        <w:r w:rsidR="000F4567">
          <w:rPr>
            <w:noProof/>
            <w:webHidden/>
          </w:rPr>
          <w:fldChar w:fldCharType="end"/>
        </w:r>
      </w:hyperlink>
    </w:p>
    <w:p w14:paraId="6B6089FE" w14:textId="6099DF1A" w:rsidR="000F4567" w:rsidRDefault="000C6BA5">
      <w:pPr>
        <w:pStyle w:val="TOC4"/>
        <w:rPr>
          <w:rFonts w:asciiTheme="minorHAnsi" w:eastAsiaTheme="minorEastAsia" w:hAnsiTheme="minorHAnsi" w:cstheme="minorBidi"/>
          <w:noProof/>
          <w:sz w:val="22"/>
          <w:szCs w:val="22"/>
        </w:rPr>
      </w:pPr>
      <w:hyperlink w:anchor="_Toc522535162" w:history="1">
        <w:r w:rsidR="000F4567" w:rsidRPr="00823B41">
          <w:rPr>
            <w:rStyle w:val="Hyperlink"/>
            <w:noProof/>
          </w:rPr>
          <w:t>4.1.5.1 Association Propagation</w:t>
        </w:r>
        <w:r w:rsidR="000F4567">
          <w:rPr>
            <w:noProof/>
            <w:webHidden/>
          </w:rPr>
          <w:tab/>
        </w:r>
        <w:r w:rsidR="000F4567">
          <w:rPr>
            <w:noProof/>
            <w:webHidden/>
          </w:rPr>
          <w:fldChar w:fldCharType="begin"/>
        </w:r>
        <w:r w:rsidR="000F4567">
          <w:rPr>
            <w:noProof/>
            <w:webHidden/>
          </w:rPr>
          <w:instrText xml:space="preserve"> PAGEREF _Toc522535162 \h </w:instrText>
        </w:r>
        <w:r w:rsidR="000F4567">
          <w:rPr>
            <w:noProof/>
            <w:webHidden/>
          </w:rPr>
        </w:r>
        <w:r w:rsidR="000F4567">
          <w:rPr>
            <w:noProof/>
            <w:webHidden/>
          </w:rPr>
          <w:fldChar w:fldCharType="separate"/>
        </w:r>
        <w:r w:rsidR="000F4567">
          <w:rPr>
            <w:noProof/>
            <w:webHidden/>
          </w:rPr>
          <w:t>40</w:t>
        </w:r>
        <w:r w:rsidR="000F4567">
          <w:rPr>
            <w:noProof/>
            <w:webHidden/>
          </w:rPr>
          <w:fldChar w:fldCharType="end"/>
        </w:r>
      </w:hyperlink>
    </w:p>
    <w:p w14:paraId="719ACEA8" w14:textId="3F14B7D9" w:rsidR="000F4567" w:rsidRDefault="000C6BA5">
      <w:pPr>
        <w:pStyle w:val="TOC3"/>
        <w:rPr>
          <w:rFonts w:asciiTheme="minorHAnsi" w:eastAsiaTheme="minorEastAsia" w:hAnsiTheme="minorHAnsi" w:cstheme="minorBidi"/>
          <w:noProof/>
          <w:sz w:val="22"/>
          <w:szCs w:val="22"/>
        </w:rPr>
      </w:pPr>
      <w:hyperlink w:anchor="_Toc522535163" w:history="1">
        <w:r w:rsidR="000F4567" w:rsidRPr="00823B41">
          <w:rPr>
            <w:rStyle w:val="Hyperlink"/>
            <w:noProof/>
          </w:rPr>
          <w:t>4.2.3 Metadata Attributes</w:t>
        </w:r>
        <w:r w:rsidR="000F4567">
          <w:rPr>
            <w:noProof/>
            <w:webHidden/>
          </w:rPr>
          <w:tab/>
        </w:r>
        <w:r w:rsidR="000F4567">
          <w:rPr>
            <w:noProof/>
            <w:webHidden/>
          </w:rPr>
          <w:fldChar w:fldCharType="begin"/>
        </w:r>
        <w:r w:rsidR="000F4567">
          <w:rPr>
            <w:noProof/>
            <w:webHidden/>
          </w:rPr>
          <w:instrText xml:space="preserve"> PAGEREF _Toc522535163 \h </w:instrText>
        </w:r>
        <w:r w:rsidR="000F4567">
          <w:rPr>
            <w:noProof/>
            <w:webHidden/>
          </w:rPr>
        </w:r>
        <w:r w:rsidR="000F4567">
          <w:rPr>
            <w:noProof/>
            <w:webHidden/>
          </w:rPr>
          <w:fldChar w:fldCharType="separate"/>
        </w:r>
        <w:r w:rsidR="000F4567">
          <w:rPr>
            <w:noProof/>
            <w:webHidden/>
          </w:rPr>
          <w:t>40</w:t>
        </w:r>
        <w:r w:rsidR="000F4567">
          <w:rPr>
            <w:noProof/>
            <w:webHidden/>
          </w:rPr>
          <w:fldChar w:fldCharType="end"/>
        </w:r>
      </w:hyperlink>
    </w:p>
    <w:p w14:paraId="5AF6E6C2" w14:textId="6729AE58" w:rsidR="000F4567" w:rsidRDefault="000C6BA5">
      <w:pPr>
        <w:pStyle w:val="TOC4"/>
        <w:rPr>
          <w:rFonts w:asciiTheme="minorHAnsi" w:eastAsiaTheme="minorEastAsia" w:hAnsiTheme="minorHAnsi" w:cstheme="minorBidi"/>
          <w:noProof/>
          <w:sz w:val="22"/>
          <w:szCs w:val="22"/>
        </w:rPr>
      </w:pPr>
      <w:hyperlink w:anchor="_Toc522535164" w:history="1">
        <w:r w:rsidR="000F4567" w:rsidRPr="00823B41">
          <w:rPr>
            <w:rStyle w:val="Hyperlink"/>
            <w:noProof/>
          </w:rPr>
          <w:t>4.2.3.2 Document Metadata Attribute Definition</w:t>
        </w:r>
        <w:r w:rsidR="000F4567">
          <w:rPr>
            <w:noProof/>
            <w:webHidden/>
          </w:rPr>
          <w:tab/>
        </w:r>
        <w:r w:rsidR="000F4567">
          <w:rPr>
            <w:noProof/>
            <w:webHidden/>
          </w:rPr>
          <w:fldChar w:fldCharType="begin"/>
        </w:r>
        <w:r w:rsidR="000F4567">
          <w:rPr>
            <w:noProof/>
            <w:webHidden/>
          </w:rPr>
          <w:instrText xml:space="preserve"> PAGEREF _Toc522535164 \h </w:instrText>
        </w:r>
        <w:r w:rsidR="000F4567">
          <w:rPr>
            <w:noProof/>
            <w:webHidden/>
          </w:rPr>
        </w:r>
        <w:r w:rsidR="000F4567">
          <w:rPr>
            <w:noProof/>
            <w:webHidden/>
          </w:rPr>
          <w:fldChar w:fldCharType="separate"/>
        </w:r>
        <w:r w:rsidR="000F4567">
          <w:rPr>
            <w:noProof/>
            <w:webHidden/>
          </w:rPr>
          <w:t>40</w:t>
        </w:r>
        <w:r w:rsidR="000F4567">
          <w:rPr>
            <w:noProof/>
            <w:webHidden/>
          </w:rPr>
          <w:fldChar w:fldCharType="end"/>
        </w:r>
      </w:hyperlink>
    </w:p>
    <w:p w14:paraId="4CFF97B0" w14:textId="4C4E1A20" w:rsidR="000F4567" w:rsidRDefault="000C6BA5">
      <w:pPr>
        <w:pStyle w:val="TOC5"/>
        <w:rPr>
          <w:rFonts w:asciiTheme="minorHAnsi" w:eastAsiaTheme="minorEastAsia" w:hAnsiTheme="minorHAnsi" w:cstheme="minorBidi"/>
          <w:noProof/>
          <w:sz w:val="22"/>
          <w:szCs w:val="22"/>
        </w:rPr>
      </w:pPr>
      <w:hyperlink w:anchor="_Toc522535165" w:history="1">
        <w:r w:rsidR="000F4567" w:rsidRPr="00823B41">
          <w:rPr>
            <w:rStyle w:val="Hyperlink"/>
            <w:noProof/>
          </w:rPr>
          <w:t>4.2.3.2.30 DocumentEntry.documentAvailability</w:t>
        </w:r>
        <w:r w:rsidR="000F4567">
          <w:rPr>
            <w:noProof/>
            <w:webHidden/>
          </w:rPr>
          <w:tab/>
        </w:r>
        <w:r w:rsidR="000F4567">
          <w:rPr>
            <w:noProof/>
            <w:webHidden/>
          </w:rPr>
          <w:fldChar w:fldCharType="begin"/>
        </w:r>
        <w:r w:rsidR="000F4567">
          <w:rPr>
            <w:noProof/>
            <w:webHidden/>
          </w:rPr>
          <w:instrText xml:space="preserve"> PAGEREF _Toc522535165 \h </w:instrText>
        </w:r>
        <w:r w:rsidR="000F4567">
          <w:rPr>
            <w:noProof/>
            <w:webHidden/>
          </w:rPr>
        </w:r>
        <w:r w:rsidR="000F4567">
          <w:rPr>
            <w:noProof/>
            <w:webHidden/>
          </w:rPr>
          <w:fldChar w:fldCharType="separate"/>
        </w:r>
        <w:r w:rsidR="000F4567">
          <w:rPr>
            <w:noProof/>
            <w:webHidden/>
          </w:rPr>
          <w:t>41</w:t>
        </w:r>
        <w:r w:rsidR="000F4567">
          <w:rPr>
            <w:noProof/>
            <w:webHidden/>
          </w:rPr>
          <w:fldChar w:fldCharType="end"/>
        </w:r>
      </w:hyperlink>
    </w:p>
    <w:p w14:paraId="046B1468" w14:textId="4DEB575B" w:rsidR="000F4567" w:rsidRDefault="000C6BA5">
      <w:pPr>
        <w:pStyle w:val="TOC5"/>
        <w:rPr>
          <w:rFonts w:asciiTheme="minorHAnsi" w:eastAsiaTheme="minorEastAsia" w:hAnsiTheme="minorHAnsi" w:cstheme="minorBidi"/>
          <w:noProof/>
          <w:sz w:val="22"/>
          <w:szCs w:val="22"/>
        </w:rPr>
      </w:pPr>
      <w:hyperlink w:anchor="_Toc522535166" w:history="1">
        <w:r w:rsidR="000F4567" w:rsidRPr="00823B41">
          <w:rPr>
            <w:rStyle w:val="Hyperlink"/>
            <w:noProof/>
          </w:rPr>
          <w:t>4.2.3.2.31 DocumentEntry.logicalID</w:t>
        </w:r>
        <w:r w:rsidR="000F4567">
          <w:rPr>
            <w:noProof/>
            <w:webHidden/>
          </w:rPr>
          <w:tab/>
        </w:r>
        <w:r w:rsidR="000F4567">
          <w:rPr>
            <w:noProof/>
            <w:webHidden/>
          </w:rPr>
          <w:fldChar w:fldCharType="begin"/>
        </w:r>
        <w:r w:rsidR="000F4567">
          <w:rPr>
            <w:noProof/>
            <w:webHidden/>
          </w:rPr>
          <w:instrText xml:space="preserve"> PAGEREF _Toc522535166 \h </w:instrText>
        </w:r>
        <w:r w:rsidR="000F4567">
          <w:rPr>
            <w:noProof/>
            <w:webHidden/>
          </w:rPr>
        </w:r>
        <w:r w:rsidR="000F4567">
          <w:rPr>
            <w:noProof/>
            <w:webHidden/>
          </w:rPr>
          <w:fldChar w:fldCharType="separate"/>
        </w:r>
        <w:r w:rsidR="000F4567">
          <w:rPr>
            <w:noProof/>
            <w:webHidden/>
          </w:rPr>
          <w:t>41</w:t>
        </w:r>
        <w:r w:rsidR="000F4567">
          <w:rPr>
            <w:noProof/>
            <w:webHidden/>
          </w:rPr>
          <w:fldChar w:fldCharType="end"/>
        </w:r>
      </w:hyperlink>
    </w:p>
    <w:p w14:paraId="1AFA889D" w14:textId="5380A53F" w:rsidR="000F4567" w:rsidRDefault="000C6BA5">
      <w:pPr>
        <w:pStyle w:val="TOC5"/>
        <w:rPr>
          <w:rFonts w:asciiTheme="minorHAnsi" w:eastAsiaTheme="minorEastAsia" w:hAnsiTheme="minorHAnsi" w:cstheme="minorBidi"/>
          <w:noProof/>
          <w:sz w:val="22"/>
          <w:szCs w:val="22"/>
        </w:rPr>
      </w:pPr>
      <w:hyperlink w:anchor="_Toc522535167" w:history="1">
        <w:r w:rsidR="000F4567" w:rsidRPr="00823B41">
          <w:rPr>
            <w:rStyle w:val="Hyperlink"/>
            <w:noProof/>
          </w:rPr>
          <w:t>4.2.3.2.32 DocumentEntry.version</w:t>
        </w:r>
        <w:r w:rsidR="000F4567">
          <w:rPr>
            <w:noProof/>
            <w:webHidden/>
          </w:rPr>
          <w:tab/>
        </w:r>
        <w:r w:rsidR="000F4567">
          <w:rPr>
            <w:noProof/>
            <w:webHidden/>
          </w:rPr>
          <w:fldChar w:fldCharType="begin"/>
        </w:r>
        <w:r w:rsidR="000F4567">
          <w:rPr>
            <w:noProof/>
            <w:webHidden/>
          </w:rPr>
          <w:instrText xml:space="preserve"> PAGEREF _Toc522535167 \h </w:instrText>
        </w:r>
        <w:r w:rsidR="000F4567">
          <w:rPr>
            <w:noProof/>
            <w:webHidden/>
          </w:rPr>
        </w:r>
        <w:r w:rsidR="000F4567">
          <w:rPr>
            <w:noProof/>
            <w:webHidden/>
          </w:rPr>
          <w:fldChar w:fldCharType="separate"/>
        </w:r>
        <w:r w:rsidR="000F4567">
          <w:rPr>
            <w:noProof/>
            <w:webHidden/>
          </w:rPr>
          <w:t>42</w:t>
        </w:r>
        <w:r w:rsidR="000F4567">
          <w:rPr>
            <w:noProof/>
            <w:webHidden/>
          </w:rPr>
          <w:fldChar w:fldCharType="end"/>
        </w:r>
      </w:hyperlink>
    </w:p>
    <w:p w14:paraId="1857B6AB" w14:textId="16CAF500" w:rsidR="000F4567" w:rsidRDefault="000C6BA5">
      <w:pPr>
        <w:pStyle w:val="TOC3"/>
        <w:rPr>
          <w:rFonts w:asciiTheme="minorHAnsi" w:eastAsiaTheme="minorEastAsia" w:hAnsiTheme="minorHAnsi" w:cstheme="minorBidi"/>
          <w:noProof/>
          <w:sz w:val="22"/>
          <w:szCs w:val="22"/>
        </w:rPr>
      </w:pPr>
      <w:hyperlink w:anchor="_Toc522535168" w:history="1">
        <w:r w:rsidR="000F4567" w:rsidRPr="00823B41">
          <w:rPr>
            <w:rStyle w:val="Hyperlink"/>
            <w:noProof/>
          </w:rPr>
          <w:t>4.2.4 Success and Error Reporting</w:t>
        </w:r>
        <w:r w:rsidR="000F4567">
          <w:rPr>
            <w:noProof/>
            <w:webHidden/>
          </w:rPr>
          <w:tab/>
        </w:r>
        <w:r w:rsidR="000F4567">
          <w:rPr>
            <w:noProof/>
            <w:webHidden/>
          </w:rPr>
          <w:fldChar w:fldCharType="begin"/>
        </w:r>
        <w:r w:rsidR="000F4567">
          <w:rPr>
            <w:noProof/>
            <w:webHidden/>
          </w:rPr>
          <w:instrText xml:space="preserve"> PAGEREF _Toc522535168 \h </w:instrText>
        </w:r>
        <w:r w:rsidR="000F4567">
          <w:rPr>
            <w:noProof/>
            <w:webHidden/>
          </w:rPr>
        </w:r>
        <w:r w:rsidR="000F4567">
          <w:rPr>
            <w:noProof/>
            <w:webHidden/>
          </w:rPr>
          <w:fldChar w:fldCharType="separate"/>
        </w:r>
        <w:r w:rsidR="000F4567">
          <w:rPr>
            <w:noProof/>
            <w:webHidden/>
          </w:rPr>
          <w:t>43</w:t>
        </w:r>
        <w:r w:rsidR="000F4567">
          <w:rPr>
            <w:noProof/>
            <w:webHidden/>
          </w:rPr>
          <w:fldChar w:fldCharType="end"/>
        </w:r>
      </w:hyperlink>
    </w:p>
    <w:p w14:paraId="78078A78" w14:textId="1E4DCB67" w:rsidR="000F4567" w:rsidRDefault="000C6BA5">
      <w:pPr>
        <w:pStyle w:val="TOC4"/>
        <w:rPr>
          <w:rFonts w:asciiTheme="minorHAnsi" w:eastAsiaTheme="minorEastAsia" w:hAnsiTheme="minorHAnsi" w:cstheme="minorBidi"/>
          <w:noProof/>
          <w:sz w:val="22"/>
          <w:szCs w:val="22"/>
        </w:rPr>
      </w:pPr>
      <w:hyperlink w:anchor="_Toc522535169" w:history="1">
        <w:r w:rsidR="000F4567" w:rsidRPr="00823B41">
          <w:rPr>
            <w:rStyle w:val="Hyperlink"/>
            <w:bCs/>
            <w:noProof/>
          </w:rPr>
          <w:t xml:space="preserve">4.2.4.1 </w:t>
        </w:r>
        <w:r w:rsidR="000F4567" w:rsidRPr="00823B41">
          <w:rPr>
            <w:rStyle w:val="Hyperlink"/>
            <w:noProof/>
          </w:rPr>
          <w:t>RegistryError Element</w:t>
        </w:r>
        <w:r w:rsidR="000F4567">
          <w:rPr>
            <w:noProof/>
            <w:webHidden/>
          </w:rPr>
          <w:tab/>
        </w:r>
        <w:r w:rsidR="000F4567">
          <w:rPr>
            <w:noProof/>
            <w:webHidden/>
          </w:rPr>
          <w:fldChar w:fldCharType="begin"/>
        </w:r>
        <w:r w:rsidR="000F4567">
          <w:rPr>
            <w:noProof/>
            <w:webHidden/>
          </w:rPr>
          <w:instrText xml:space="preserve"> PAGEREF _Toc522535169 \h </w:instrText>
        </w:r>
        <w:r w:rsidR="000F4567">
          <w:rPr>
            <w:noProof/>
            <w:webHidden/>
          </w:rPr>
        </w:r>
        <w:r w:rsidR="000F4567">
          <w:rPr>
            <w:noProof/>
            <w:webHidden/>
          </w:rPr>
          <w:fldChar w:fldCharType="separate"/>
        </w:r>
        <w:r w:rsidR="000F4567">
          <w:rPr>
            <w:noProof/>
            <w:webHidden/>
          </w:rPr>
          <w:t>43</w:t>
        </w:r>
        <w:r w:rsidR="000F4567">
          <w:rPr>
            <w:noProof/>
            <w:webHidden/>
          </w:rPr>
          <w:fldChar w:fldCharType="end"/>
        </w:r>
      </w:hyperlink>
    </w:p>
    <w:p w14:paraId="54582151" w14:textId="3AE8FAF6" w:rsidR="000F4567" w:rsidRDefault="000C6BA5">
      <w:pPr>
        <w:pStyle w:val="TOC2"/>
        <w:rPr>
          <w:rFonts w:asciiTheme="minorHAnsi" w:eastAsiaTheme="minorEastAsia" w:hAnsiTheme="minorHAnsi" w:cstheme="minorBidi"/>
          <w:noProof/>
          <w:sz w:val="22"/>
          <w:szCs w:val="22"/>
        </w:rPr>
      </w:pPr>
      <w:hyperlink w:anchor="_Toc522535170" w:history="1">
        <w:r w:rsidR="000F4567" w:rsidRPr="00823B41">
          <w:rPr>
            <w:rStyle w:val="Hyperlink"/>
            <w:noProof/>
          </w:rPr>
          <w:t>4.3 Additional Document Sharing Requirements</w:t>
        </w:r>
        <w:r w:rsidR="000F4567">
          <w:rPr>
            <w:noProof/>
            <w:webHidden/>
          </w:rPr>
          <w:tab/>
        </w:r>
        <w:r w:rsidR="000F4567">
          <w:rPr>
            <w:noProof/>
            <w:webHidden/>
          </w:rPr>
          <w:fldChar w:fldCharType="begin"/>
        </w:r>
        <w:r w:rsidR="000F4567">
          <w:rPr>
            <w:noProof/>
            <w:webHidden/>
          </w:rPr>
          <w:instrText xml:space="preserve"> PAGEREF _Toc522535170 \h </w:instrText>
        </w:r>
        <w:r w:rsidR="000F4567">
          <w:rPr>
            <w:noProof/>
            <w:webHidden/>
          </w:rPr>
        </w:r>
        <w:r w:rsidR="000F4567">
          <w:rPr>
            <w:noProof/>
            <w:webHidden/>
          </w:rPr>
          <w:fldChar w:fldCharType="separate"/>
        </w:r>
        <w:r w:rsidR="000F4567">
          <w:rPr>
            <w:noProof/>
            <w:webHidden/>
          </w:rPr>
          <w:t>45</w:t>
        </w:r>
        <w:r w:rsidR="000F4567">
          <w:rPr>
            <w:noProof/>
            <w:webHidden/>
          </w:rPr>
          <w:fldChar w:fldCharType="end"/>
        </w:r>
      </w:hyperlink>
    </w:p>
    <w:p w14:paraId="540306DA" w14:textId="24D37DD5" w:rsidR="000F4567" w:rsidRDefault="000C6BA5">
      <w:pPr>
        <w:pStyle w:val="TOC3"/>
        <w:rPr>
          <w:rFonts w:asciiTheme="minorHAnsi" w:eastAsiaTheme="minorEastAsia" w:hAnsiTheme="minorHAnsi" w:cstheme="minorBidi"/>
          <w:noProof/>
          <w:sz w:val="22"/>
          <w:szCs w:val="22"/>
        </w:rPr>
      </w:pPr>
      <w:hyperlink w:anchor="_Toc522535171" w:history="1">
        <w:r w:rsidR="000F4567" w:rsidRPr="00823B41">
          <w:rPr>
            <w:rStyle w:val="Hyperlink"/>
            <w:noProof/>
          </w:rPr>
          <w:t>4.3.1 Submission Metadata Attribute Optionality</w:t>
        </w:r>
        <w:r w:rsidR="000F4567">
          <w:rPr>
            <w:noProof/>
            <w:webHidden/>
          </w:rPr>
          <w:tab/>
        </w:r>
        <w:r w:rsidR="000F4567">
          <w:rPr>
            <w:noProof/>
            <w:webHidden/>
          </w:rPr>
          <w:fldChar w:fldCharType="begin"/>
        </w:r>
        <w:r w:rsidR="000F4567">
          <w:rPr>
            <w:noProof/>
            <w:webHidden/>
          </w:rPr>
          <w:instrText xml:space="preserve"> PAGEREF _Toc522535171 \h </w:instrText>
        </w:r>
        <w:r w:rsidR="000F4567">
          <w:rPr>
            <w:noProof/>
            <w:webHidden/>
          </w:rPr>
        </w:r>
        <w:r w:rsidR="000F4567">
          <w:rPr>
            <w:noProof/>
            <w:webHidden/>
          </w:rPr>
          <w:fldChar w:fldCharType="separate"/>
        </w:r>
        <w:r w:rsidR="000F4567">
          <w:rPr>
            <w:noProof/>
            <w:webHidden/>
          </w:rPr>
          <w:t>45</w:t>
        </w:r>
        <w:r w:rsidR="000F4567">
          <w:rPr>
            <w:noProof/>
            <w:webHidden/>
          </w:rPr>
          <w:fldChar w:fldCharType="end"/>
        </w:r>
      </w:hyperlink>
    </w:p>
    <w:p w14:paraId="132ABEA7" w14:textId="171D1BCE" w:rsidR="000F4567" w:rsidRDefault="000C6BA5">
      <w:pPr>
        <w:pStyle w:val="TOC3"/>
        <w:rPr>
          <w:rFonts w:asciiTheme="minorHAnsi" w:eastAsiaTheme="minorEastAsia" w:hAnsiTheme="minorHAnsi" w:cstheme="minorBidi"/>
          <w:noProof/>
          <w:sz w:val="22"/>
          <w:szCs w:val="22"/>
        </w:rPr>
      </w:pPr>
      <w:hyperlink w:anchor="_Toc522535172" w:history="1">
        <w:r w:rsidR="000F4567" w:rsidRPr="00823B41">
          <w:rPr>
            <w:rStyle w:val="Hyperlink"/>
            <w:noProof/>
          </w:rPr>
          <w:t>4.3.2 Requirements on Query Type Transactions</w:t>
        </w:r>
        <w:r w:rsidR="000F4567">
          <w:rPr>
            <w:noProof/>
            <w:webHidden/>
          </w:rPr>
          <w:tab/>
        </w:r>
        <w:r w:rsidR="000F4567">
          <w:rPr>
            <w:noProof/>
            <w:webHidden/>
          </w:rPr>
          <w:fldChar w:fldCharType="begin"/>
        </w:r>
        <w:r w:rsidR="000F4567">
          <w:rPr>
            <w:noProof/>
            <w:webHidden/>
          </w:rPr>
          <w:instrText xml:space="preserve"> PAGEREF _Toc522535172 \h </w:instrText>
        </w:r>
        <w:r w:rsidR="000F4567">
          <w:rPr>
            <w:noProof/>
            <w:webHidden/>
          </w:rPr>
        </w:r>
        <w:r w:rsidR="000F4567">
          <w:rPr>
            <w:noProof/>
            <w:webHidden/>
          </w:rPr>
          <w:fldChar w:fldCharType="separate"/>
        </w:r>
        <w:r w:rsidR="000F4567">
          <w:rPr>
            <w:noProof/>
            <w:webHidden/>
          </w:rPr>
          <w:t>47</w:t>
        </w:r>
        <w:r w:rsidR="000F4567">
          <w:rPr>
            <w:noProof/>
            <w:webHidden/>
          </w:rPr>
          <w:fldChar w:fldCharType="end"/>
        </w:r>
      </w:hyperlink>
    </w:p>
    <w:p w14:paraId="69E0BDE5" w14:textId="42891267" w:rsidR="000F4567" w:rsidRDefault="000C6BA5">
      <w:pPr>
        <w:pStyle w:val="TOC4"/>
        <w:rPr>
          <w:rFonts w:asciiTheme="minorHAnsi" w:eastAsiaTheme="minorEastAsia" w:hAnsiTheme="minorHAnsi" w:cstheme="minorBidi"/>
          <w:noProof/>
          <w:sz w:val="22"/>
          <w:szCs w:val="22"/>
        </w:rPr>
      </w:pPr>
      <w:hyperlink w:anchor="_Toc522535173" w:history="1">
        <w:r w:rsidR="000F4567" w:rsidRPr="00823B41">
          <w:rPr>
            <w:rStyle w:val="Hyperlink"/>
            <w:rFonts w:eastAsia="Arial"/>
            <w:noProof/>
            <w:lang w:eastAsia="ar-SA"/>
          </w:rPr>
          <w:t>4.3.2.1 Query Type Metadata Attribute Optionality</w:t>
        </w:r>
        <w:r w:rsidR="000F4567">
          <w:rPr>
            <w:noProof/>
            <w:webHidden/>
          </w:rPr>
          <w:tab/>
        </w:r>
        <w:r w:rsidR="000F4567">
          <w:rPr>
            <w:noProof/>
            <w:webHidden/>
          </w:rPr>
          <w:fldChar w:fldCharType="begin"/>
        </w:r>
        <w:r w:rsidR="000F4567">
          <w:rPr>
            <w:noProof/>
            <w:webHidden/>
          </w:rPr>
          <w:instrText xml:space="preserve"> PAGEREF _Toc522535173 \h </w:instrText>
        </w:r>
        <w:r w:rsidR="000F4567">
          <w:rPr>
            <w:noProof/>
            <w:webHidden/>
          </w:rPr>
        </w:r>
        <w:r w:rsidR="000F4567">
          <w:rPr>
            <w:noProof/>
            <w:webHidden/>
          </w:rPr>
          <w:fldChar w:fldCharType="separate"/>
        </w:r>
        <w:r w:rsidR="000F4567">
          <w:rPr>
            <w:noProof/>
            <w:webHidden/>
          </w:rPr>
          <w:t>47</w:t>
        </w:r>
        <w:r w:rsidR="000F4567">
          <w:rPr>
            <w:noProof/>
            <w:webHidden/>
          </w:rPr>
          <w:fldChar w:fldCharType="end"/>
        </w:r>
      </w:hyperlink>
    </w:p>
    <w:p w14:paraId="2E3F1CD3" w14:textId="77777777" w:rsidR="00CF283F" w:rsidRPr="00A411D0" w:rsidRDefault="00CF508D" w:rsidP="00EA3BCB">
      <w:pPr>
        <w:pStyle w:val="BodyText"/>
        <w:tabs>
          <w:tab w:val="center" w:pos="4680"/>
        </w:tabs>
        <w:jc w:val="both"/>
      </w:pPr>
      <w:r w:rsidRPr="00A411D0">
        <w:fldChar w:fldCharType="end"/>
      </w:r>
    </w:p>
    <w:p w14:paraId="4641955B" w14:textId="77777777" w:rsidR="00CF283F" w:rsidRPr="00A411D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411D0">
        <w:rPr>
          <w:noProof w:val="0"/>
        </w:rPr>
        <w:br w:type="page"/>
      </w:r>
      <w:bookmarkStart w:id="9" w:name="_Toc345074640"/>
      <w:bookmarkStart w:id="10" w:name="_Toc510984050"/>
      <w:bookmarkStart w:id="11" w:name="_Toc522535098"/>
      <w:r w:rsidR="00CF283F" w:rsidRPr="00A411D0">
        <w:rPr>
          <w:noProof w:val="0"/>
        </w:rPr>
        <w:lastRenderedPageBreak/>
        <w:t>Introduction</w:t>
      </w:r>
      <w:bookmarkEnd w:id="2"/>
      <w:bookmarkEnd w:id="3"/>
      <w:bookmarkEnd w:id="4"/>
      <w:bookmarkEnd w:id="5"/>
      <w:bookmarkEnd w:id="6"/>
      <w:bookmarkEnd w:id="7"/>
      <w:bookmarkEnd w:id="8"/>
      <w:r w:rsidR="00167DB7" w:rsidRPr="00A411D0">
        <w:rPr>
          <w:noProof w:val="0"/>
        </w:rPr>
        <w:t xml:space="preserve"> to this Supplement</w:t>
      </w:r>
      <w:bookmarkEnd w:id="9"/>
      <w:bookmarkEnd w:id="10"/>
      <w:bookmarkEnd w:id="11"/>
    </w:p>
    <w:p w14:paraId="5D0BA191" w14:textId="77777777" w:rsidR="002D0CC3" w:rsidRPr="00A411D0" w:rsidRDefault="002D0CC3" w:rsidP="002D0CC3">
      <w:pPr>
        <w:pStyle w:val="BodyText"/>
      </w:pPr>
    </w:p>
    <w:p w14:paraId="22422BE4" w14:textId="77777777" w:rsidR="00C16D2A" w:rsidRPr="00A411D0" w:rsidRDefault="005775A7" w:rsidP="00DB3570">
      <w:pPr>
        <w:pStyle w:val="BodyText"/>
        <w:pBdr>
          <w:top w:val="single" w:sz="4" w:space="1" w:color="auto"/>
          <w:left w:val="single" w:sz="4" w:space="4" w:color="auto"/>
          <w:bottom w:val="single" w:sz="4" w:space="1" w:color="auto"/>
          <w:right w:val="single" w:sz="4" w:space="4" w:color="auto"/>
        </w:pBdr>
        <w:jc w:val="both"/>
        <w:rPr>
          <w:b/>
        </w:rPr>
      </w:pPr>
      <w:r w:rsidRPr="00A411D0">
        <w:rPr>
          <w:b/>
        </w:rPr>
        <w:t>Attention Readers</w:t>
      </w:r>
      <w:r w:rsidR="002D0CC3" w:rsidRPr="00A411D0">
        <w:rPr>
          <w:b/>
        </w:rPr>
        <w:t xml:space="preserve">: </w:t>
      </w:r>
    </w:p>
    <w:p w14:paraId="5F9A991A" w14:textId="0B1F5CAD" w:rsidR="002D0CC3" w:rsidRPr="00A411D0" w:rsidRDefault="002D0CC3" w:rsidP="00DB3570">
      <w:pPr>
        <w:pStyle w:val="BodyText"/>
        <w:pBdr>
          <w:top w:val="single" w:sz="4" w:space="1" w:color="auto"/>
          <w:left w:val="single" w:sz="4" w:space="4" w:color="auto"/>
          <w:bottom w:val="single" w:sz="4" w:space="1" w:color="auto"/>
          <w:right w:val="single" w:sz="4" w:space="4" w:color="auto"/>
        </w:pBdr>
        <w:jc w:val="both"/>
      </w:pPr>
      <w:r w:rsidRPr="00A411D0">
        <w:t>Material originally released in the XDS Metadata Update Supplement is used for the</w:t>
      </w:r>
      <w:r w:rsidR="00655AF6" w:rsidRPr="00A411D0">
        <w:t xml:space="preserve"> development of </w:t>
      </w:r>
      <w:r w:rsidR="00FB62EA" w:rsidRPr="00A411D0">
        <w:t>a</w:t>
      </w:r>
      <w:r w:rsidRPr="00A411D0">
        <w:t xml:space="preserve"> new transaction in this </w:t>
      </w:r>
      <w:r w:rsidR="0055573B" w:rsidRPr="00A411D0">
        <w:t>p</w:t>
      </w:r>
      <w:r w:rsidRPr="00A411D0">
        <w:t>rofile</w:t>
      </w:r>
      <w:r w:rsidR="004550B8" w:rsidRPr="00A411D0">
        <w:t xml:space="preserve"> </w:t>
      </w:r>
      <w:r w:rsidR="00FB62EA" w:rsidRPr="00A411D0">
        <w:t>that includes</w:t>
      </w:r>
      <w:r w:rsidR="004550B8" w:rsidRPr="00A411D0">
        <w:t xml:space="preserve"> the</w:t>
      </w:r>
      <w:r w:rsidR="00655AF6" w:rsidRPr="00A411D0">
        <w:t xml:space="preserve"> attributes and </w:t>
      </w:r>
      <w:r w:rsidRPr="00A411D0">
        <w:t>semantics used for versioning metadata</w:t>
      </w:r>
      <w:r w:rsidR="00926753" w:rsidRPr="00A411D0">
        <w:t xml:space="preserve">. </w:t>
      </w:r>
    </w:p>
    <w:p w14:paraId="48F05B07" w14:textId="77777777" w:rsidR="00373D95" w:rsidRPr="00A411D0" w:rsidRDefault="002D0CC3" w:rsidP="00DB3570">
      <w:pPr>
        <w:pStyle w:val="BodyText"/>
        <w:pBdr>
          <w:top w:val="single" w:sz="4" w:space="1" w:color="auto"/>
          <w:left w:val="single" w:sz="4" w:space="4" w:color="auto"/>
          <w:bottom w:val="single" w:sz="4" w:space="1" w:color="auto"/>
          <w:right w:val="single" w:sz="4" w:space="4" w:color="auto"/>
        </w:pBdr>
        <w:jc w:val="both"/>
      </w:pPr>
      <w:r w:rsidRPr="00A411D0">
        <w:t xml:space="preserve">The </w:t>
      </w:r>
      <w:r w:rsidR="007258F0" w:rsidRPr="00A411D0">
        <w:t xml:space="preserve">ITI </w:t>
      </w:r>
      <w:r w:rsidRPr="00A411D0">
        <w:t xml:space="preserve">Technical Committee determined that </w:t>
      </w:r>
      <w:r w:rsidR="00204180" w:rsidRPr="00A411D0">
        <w:t xml:space="preserve">it was appropriate to </w:t>
      </w:r>
      <w:r w:rsidR="00655AF6" w:rsidRPr="00A411D0">
        <w:t xml:space="preserve">reuse the work already developed as it met the criteria for the proposed use case(s). </w:t>
      </w:r>
    </w:p>
    <w:p w14:paraId="47E0FA8D" w14:textId="25508D04" w:rsidR="00373D95" w:rsidRPr="00A411D0" w:rsidRDefault="00C16D2A" w:rsidP="00DB3570">
      <w:pPr>
        <w:pStyle w:val="BodyText"/>
        <w:pBdr>
          <w:top w:val="single" w:sz="4" w:space="1" w:color="auto"/>
          <w:left w:val="single" w:sz="4" w:space="4" w:color="auto"/>
          <w:bottom w:val="single" w:sz="4" w:space="1" w:color="auto"/>
          <w:right w:val="single" w:sz="4" w:space="4" w:color="auto"/>
        </w:pBdr>
        <w:jc w:val="both"/>
      </w:pPr>
      <w:r w:rsidRPr="00A411D0">
        <w:t>B</w:t>
      </w:r>
      <w:r w:rsidR="00655AF6" w:rsidRPr="00A411D0">
        <w:t xml:space="preserve">y only introducing the </w:t>
      </w:r>
      <w:r w:rsidR="00594D95" w:rsidRPr="00A411D0">
        <w:t>Update Document Set [</w:t>
      </w:r>
      <w:r w:rsidR="00655AF6" w:rsidRPr="00A411D0">
        <w:t>ITI-57</w:t>
      </w:r>
      <w:r w:rsidR="00594D95" w:rsidRPr="00A411D0">
        <w:t>]</w:t>
      </w:r>
      <w:r w:rsidR="00655AF6" w:rsidRPr="00A411D0">
        <w:t xml:space="preserve"> </w:t>
      </w:r>
      <w:r w:rsidR="00594D95" w:rsidRPr="00A411D0">
        <w:t>transaction</w:t>
      </w:r>
      <w:r w:rsidR="00FB62EA" w:rsidRPr="00A411D0">
        <w:t>'</w:t>
      </w:r>
      <w:r w:rsidR="00594D95" w:rsidRPr="00A411D0">
        <w:t xml:space="preserve">s </w:t>
      </w:r>
      <w:r w:rsidR="004550B8" w:rsidRPr="00A411D0">
        <w:t xml:space="preserve">Update </w:t>
      </w:r>
      <w:proofErr w:type="spellStart"/>
      <w:r w:rsidR="004550B8" w:rsidRPr="00A411D0">
        <w:t>DocumentEntry</w:t>
      </w:r>
      <w:proofErr w:type="spellEnd"/>
      <w:r w:rsidR="004550B8" w:rsidRPr="00A411D0">
        <w:t xml:space="preserve"> Metadata </w:t>
      </w:r>
      <w:r w:rsidR="00655AF6" w:rsidRPr="00A411D0">
        <w:t>operation</w:t>
      </w:r>
      <w:r w:rsidR="007258F0" w:rsidRPr="00A411D0">
        <w:t xml:space="preserve"> for this RM</w:t>
      </w:r>
      <w:r w:rsidR="006923A4" w:rsidRPr="00A411D0">
        <w:t>U</w:t>
      </w:r>
      <w:r w:rsidR="007258F0" w:rsidRPr="00A411D0">
        <w:t xml:space="preserve"> Profile</w:t>
      </w:r>
      <w:r w:rsidR="00655AF6" w:rsidRPr="00A411D0">
        <w:t xml:space="preserve">, complexity </w:t>
      </w:r>
      <w:r w:rsidR="00297E4A" w:rsidRPr="00A411D0">
        <w:t xml:space="preserve">is </w:t>
      </w:r>
      <w:r w:rsidR="0014039C" w:rsidRPr="00A411D0">
        <w:t xml:space="preserve">reduced </w:t>
      </w:r>
      <w:r w:rsidR="00655AF6" w:rsidRPr="00A411D0">
        <w:t>for implementers</w:t>
      </w:r>
      <w:r w:rsidR="0014039C" w:rsidRPr="00A411D0">
        <w:t xml:space="preserve"> </w:t>
      </w:r>
      <w:r w:rsidR="004550B8" w:rsidRPr="00A411D0">
        <w:t>that do not need</w:t>
      </w:r>
      <w:r w:rsidR="00655AF6" w:rsidRPr="00A411D0">
        <w:t xml:space="preserve"> full administrative capabilities </w:t>
      </w:r>
      <w:r w:rsidRPr="00A411D0">
        <w:t>included</w:t>
      </w:r>
      <w:r w:rsidR="00655AF6" w:rsidRPr="00A411D0">
        <w:t xml:space="preserve"> in the </w:t>
      </w:r>
      <w:r w:rsidR="00FB62EA" w:rsidRPr="00A411D0">
        <w:t xml:space="preserve">XDS </w:t>
      </w:r>
      <w:r w:rsidR="00655AF6" w:rsidRPr="00A411D0">
        <w:t>Metadata Update Supplement.</w:t>
      </w:r>
      <w:r w:rsidRPr="00A411D0">
        <w:t xml:space="preserve"> This </w:t>
      </w:r>
      <w:r w:rsidR="0055573B" w:rsidRPr="00A411D0">
        <w:t>p</w:t>
      </w:r>
      <w:r w:rsidRPr="00A411D0">
        <w:t>rofile does not in</w:t>
      </w:r>
      <w:r w:rsidR="007258F0" w:rsidRPr="00A411D0">
        <w:t>clude</w:t>
      </w:r>
      <w:r w:rsidRPr="00A411D0">
        <w:t xml:space="preserve"> support for updating Submission Set, Folder, and Association objects.</w:t>
      </w:r>
      <w:r w:rsidR="00373D95" w:rsidRPr="00A411D0">
        <w:t xml:space="preserve"> </w:t>
      </w:r>
    </w:p>
    <w:p w14:paraId="1CF8D95A" w14:textId="3383E7AE" w:rsidR="00373D95" w:rsidRPr="00A411D0" w:rsidRDefault="00C16D2A" w:rsidP="00DB3570">
      <w:pPr>
        <w:pStyle w:val="BodyText"/>
        <w:pBdr>
          <w:top w:val="single" w:sz="4" w:space="1" w:color="auto"/>
          <w:left w:val="single" w:sz="4" w:space="4" w:color="auto"/>
          <w:bottom w:val="single" w:sz="4" w:space="1" w:color="auto"/>
          <w:right w:val="single" w:sz="4" w:space="4" w:color="auto"/>
        </w:pBdr>
        <w:jc w:val="both"/>
      </w:pPr>
      <w:r w:rsidRPr="00A411D0">
        <w:t>While</w:t>
      </w:r>
      <w:r w:rsidR="00655AF6" w:rsidRPr="00A411D0">
        <w:t xml:space="preserve"> the </w:t>
      </w:r>
      <w:r w:rsidR="007258F0" w:rsidRPr="00A411D0">
        <w:t>RM</w:t>
      </w:r>
      <w:r w:rsidR="006923A4" w:rsidRPr="00A411D0">
        <w:t>U</w:t>
      </w:r>
      <w:r w:rsidR="007258F0" w:rsidRPr="00A411D0">
        <w:t xml:space="preserve"> </w:t>
      </w:r>
      <w:r w:rsidR="00655AF6" w:rsidRPr="00A411D0">
        <w:t xml:space="preserve">Profile </w:t>
      </w:r>
      <w:r w:rsidR="000A3BC3" w:rsidRPr="00A411D0">
        <w:t>can make use of</w:t>
      </w:r>
      <w:r w:rsidR="00655AF6" w:rsidRPr="00A411D0">
        <w:t xml:space="preserve"> </w:t>
      </w:r>
      <w:r w:rsidR="00FB62EA" w:rsidRPr="00A411D0">
        <w:t xml:space="preserve">versioning </w:t>
      </w:r>
      <w:r w:rsidR="00655AF6" w:rsidRPr="00A411D0">
        <w:t xml:space="preserve">semantics for the </w:t>
      </w:r>
      <w:r w:rsidR="004550B8" w:rsidRPr="00A411D0">
        <w:t xml:space="preserve">new </w:t>
      </w:r>
      <w:r w:rsidR="00655AF6" w:rsidRPr="00A411D0">
        <w:t xml:space="preserve">transaction, this does not preclude </w:t>
      </w:r>
      <w:r w:rsidR="004550B8" w:rsidRPr="00A411D0">
        <w:t>using it</w:t>
      </w:r>
      <w:r w:rsidR="00655AF6" w:rsidRPr="00A411D0">
        <w:t xml:space="preserve"> in environments </w:t>
      </w:r>
      <w:r w:rsidR="00C440DE" w:rsidRPr="00A411D0">
        <w:t>that cannot</w:t>
      </w:r>
      <w:r w:rsidR="00655AF6" w:rsidRPr="00A411D0">
        <w:t xml:space="preserve"> </w:t>
      </w:r>
      <w:r w:rsidR="00297E4A" w:rsidRPr="00A411D0">
        <w:t xml:space="preserve">store </w:t>
      </w:r>
      <w:r w:rsidR="00655AF6" w:rsidRPr="00A411D0">
        <w:t xml:space="preserve">and </w:t>
      </w:r>
      <w:r w:rsidR="00297E4A" w:rsidRPr="00A411D0">
        <w:t xml:space="preserve">maintain </w:t>
      </w:r>
      <w:r w:rsidR="00655AF6" w:rsidRPr="00A411D0">
        <w:t>full metadata history.</w:t>
      </w:r>
      <w:r w:rsidR="00D51DC6" w:rsidRPr="00A411D0">
        <w:t xml:space="preserve"> </w:t>
      </w:r>
    </w:p>
    <w:p w14:paraId="11B71B47" w14:textId="665BC2EB" w:rsidR="00D51DC6" w:rsidRPr="00A411D0" w:rsidRDefault="00D51DC6" w:rsidP="00DB3570">
      <w:pPr>
        <w:pStyle w:val="BodyText"/>
        <w:pBdr>
          <w:top w:val="single" w:sz="4" w:space="1" w:color="auto"/>
          <w:left w:val="single" w:sz="4" w:space="4" w:color="auto"/>
          <w:bottom w:val="single" w:sz="4" w:space="1" w:color="auto"/>
          <w:right w:val="single" w:sz="4" w:space="4" w:color="auto"/>
        </w:pBdr>
        <w:jc w:val="both"/>
      </w:pPr>
      <w:r w:rsidRPr="00A411D0">
        <w:t xml:space="preserve">As this </w:t>
      </w:r>
      <w:r w:rsidR="007258F0" w:rsidRPr="00A411D0">
        <w:t>RM</w:t>
      </w:r>
      <w:r w:rsidR="006923A4" w:rsidRPr="00A411D0">
        <w:t>U</w:t>
      </w:r>
      <w:r w:rsidR="007258F0" w:rsidRPr="00A411D0">
        <w:t xml:space="preserve"> </w:t>
      </w:r>
      <w:r w:rsidRPr="00A411D0">
        <w:t xml:space="preserve">Profile supports </w:t>
      </w:r>
      <w:r w:rsidR="006A1CF9" w:rsidRPr="00A411D0">
        <w:t xml:space="preserve">updating </w:t>
      </w:r>
      <w:r w:rsidRPr="00A411D0">
        <w:t xml:space="preserve">only </w:t>
      </w:r>
      <w:proofErr w:type="spellStart"/>
      <w:r w:rsidRPr="00A411D0">
        <w:t>DocumentEntry</w:t>
      </w:r>
      <w:proofErr w:type="spellEnd"/>
      <w:r w:rsidRPr="00A411D0">
        <w:t xml:space="preserve"> metadata objects, the receiving actor will be expected to perform Association Propagation</w:t>
      </w:r>
      <w:r w:rsidR="006A1CF9" w:rsidRPr="00A411D0">
        <w:t xml:space="preserve"> to maintain </w:t>
      </w:r>
      <w:r w:rsidR="00C440DE" w:rsidRPr="00A411D0">
        <w:t xml:space="preserve">a consistent </w:t>
      </w:r>
      <w:r w:rsidR="006A1CF9" w:rsidRPr="00A411D0">
        <w:t>view of the metadata. How the implementer interprets this requirement depends on the actor option selected</w:t>
      </w:r>
      <w:r w:rsidR="00926753" w:rsidRPr="00A411D0">
        <w:t xml:space="preserve">. </w:t>
      </w:r>
    </w:p>
    <w:p w14:paraId="4AFF2146" w14:textId="67813CA9" w:rsidR="00204180" w:rsidRPr="00A411D0" w:rsidRDefault="00373D95" w:rsidP="002D0CC3">
      <w:pPr>
        <w:pStyle w:val="BodyText"/>
        <w:pBdr>
          <w:top w:val="single" w:sz="4" w:space="1" w:color="auto"/>
          <w:left w:val="single" w:sz="4" w:space="4" w:color="auto"/>
          <w:bottom w:val="single" w:sz="4" w:space="1" w:color="auto"/>
          <w:right w:val="single" w:sz="4" w:space="4" w:color="auto"/>
        </w:pBdr>
        <w:rPr>
          <w:highlight w:val="yellow"/>
        </w:rPr>
      </w:pPr>
      <w:r w:rsidRPr="00A411D0">
        <w:t xml:space="preserve">The </w:t>
      </w:r>
      <w:r w:rsidR="007258F0" w:rsidRPr="00A411D0">
        <w:t xml:space="preserve">ITI </w:t>
      </w:r>
      <w:r w:rsidRPr="00A411D0">
        <w:t xml:space="preserve">Technical Committee </w:t>
      </w:r>
      <w:r w:rsidR="00AA6C1C" w:rsidRPr="00A411D0">
        <w:t xml:space="preserve">intends on maintaining compatibility with the feature set between both </w:t>
      </w:r>
      <w:r w:rsidR="004550B8" w:rsidRPr="00A411D0">
        <w:t xml:space="preserve">this </w:t>
      </w:r>
      <w:r w:rsidR="0055573B" w:rsidRPr="00A411D0">
        <w:t>p</w:t>
      </w:r>
      <w:r w:rsidR="00AA6C1C" w:rsidRPr="00A411D0">
        <w:t xml:space="preserve">rofile and the Metadata Update Supplement. </w:t>
      </w:r>
    </w:p>
    <w:p w14:paraId="38AC6979" w14:textId="77777777" w:rsidR="002D0CC3" w:rsidRPr="00A411D0" w:rsidRDefault="002D0CC3" w:rsidP="007055C7">
      <w:pPr>
        <w:pStyle w:val="BodyText"/>
      </w:pPr>
    </w:p>
    <w:p w14:paraId="49572824" w14:textId="7B8873C5" w:rsidR="007055C7" w:rsidRPr="00A411D0" w:rsidRDefault="007055C7" w:rsidP="007055C7">
      <w:pPr>
        <w:pStyle w:val="BodyText"/>
      </w:pPr>
      <w:r w:rsidRPr="00A411D0">
        <w:t xml:space="preserve">The Restricted Metadata Update (RMU) </w:t>
      </w:r>
      <w:r w:rsidR="00D155A1" w:rsidRPr="00A411D0">
        <w:t>P</w:t>
      </w:r>
      <w:r w:rsidRPr="00A411D0">
        <w:t>rofile provides a mechanism for changing Document Sharing metadata both within and across community boundaries in a controlled manne</w:t>
      </w:r>
      <w:r w:rsidR="00472035" w:rsidRPr="00A411D0">
        <w:t>r</w:t>
      </w:r>
      <w:r w:rsidR="00926753" w:rsidRPr="00A411D0">
        <w:t xml:space="preserve">. </w:t>
      </w:r>
      <w:r w:rsidR="00472035" w:rsidRPr="00A411D0">
        <w:t>Certain metadata attributes have been restricted from modification to allow for predictable and safe use in a wide range of operating environments</w:t>
      </w:r>
      <w:r w:rsidR="00926753" w:rsidRPr="00A411D0">
        <w:t xml:space="preserve">. </w:t>
      </w:r>
      <w:r w:rsidR="00472035" w:rsidRPr="00A411D0">
        <w:t xml:space="preserve">Communities can use this </w:t>
      </w:r>
      <w:r w:rsidR="00D155A1" w:rsidRPr="00A411D0">
        <w:t>P</w:t>
      </w:r>
      <w:r w:rsidR="00472035" w:rsidRPr="00A411D0">
        <w:t xml:space="preserve">rofile as part of meeting legislative requirements for patient control of their distributed medical information. </w:t>
      </w:r>
    </w:p>
    <w:p w14:paraId="2FABB71C" w14:textId="77777777" w:rsidR="00CF283F" w:rsidRPr="00A411D0" w:rsidRDefault="00CF283F" w:rsidP="008616CB">
      <w:pPr>
        <w:pStyle w:val="Heading2"/>
        <w:numPr>
          <w:ilvl w:val="0"/>
          <w:numId w:val="0"/>
        </w:numPr>
        <w:rPr>
          <w:noProof w:val="0"/>
        </w:rPr>
      </w:pPr>
      <w:bookmarkStart w:id="12" w:name="_Toc345074641"/>
      <w:bookmarkStart w:id="13" w:name="_Toc510984051"/>
      <w:bookmarkStart w:id="14" w:name="_Toc522535099"/>
      <w:r w:rsidRPr="00A411D0">
        <w:rPr>
          <w:noProof w:val="0"/>
        </w:rPr>
        <w:t>Open Issues and Questions</w:t>
      </w:r>
      <w:bookmarkEnd w:id="12"/>
      <w:bookmarkEnd w:id="13"/>
      <w:bookmarkEnd w:id="14"/>
    </w:p>
    <w:p w14:paraId="4D6A8E85" w14:textId="08AB3621" w:rsidR="007C0B45" w:rsidRPr="009A04EA" w:rsidRDefault="00D42415" w:rsidP="009A04EA">
      <w:pPr>
        <w:pStyle w:val="BodyText"/>
      </w:pPr>
      <w:r w:rsidRPr="00677828">
        <w:t>None.</w:t>
      </w:r>
    </w:p>
    <w:p w14:paraId="0BEA73F7" w14:textId="77777777" w:rsidR="00CF283F" w:rsidRPr="00A411D0" w:rsidRDefault="00CF283F" w:rsidP="008616CB">
      <w:pPr>
        <w:pStyle w:val="Heading2"/>
        <w:numPr>
          <w:ilvl w:val="0"/>
          <w:numId w:val="0"/>
        </w:numPr>
        <w:rPr>
          <w:noProof w:val="0"/>
        </w:rPr>
      </w:pPr>
      <w:bookmarkStart w:id="15" w:name="_Toc345074642"/>
      <w:bookmarkStart w:id="16" w:name="_Toc510984052"/>
      <w:bookmarkStart w:id="17" w:name="_Toc522535100"/>
      <w:bookmarkStart w:id="18" w:name="_Toc473170357"/>
      <w:bookmarkStart w:id="19" w:name="_Toc504625754"/>
      <w:r w:rsidRPr="00A411D0">
        <w:rPr>
          <w:noProof w:val="0"/>
        </w:rPr>
        <w:t>Closed Issues</w:t>
      </w:r>
      <w:bookmarkEnd w:id="15"/>
      <w:bookmarkEnd w:id="16"/>
      <w:bookmarkEnd w:id="17"/>
    </w:p>
    <w:p w14:paraId="7FC3C294" w14:textId="77777777" w:rsidR="00D42415" w:rsidRPr="00A411D0" w:rsidRDefault="00D42415" w:rsidP="00D42415">
      <w:pPr>
        <w:pStyle w:val="BodyText"/>
        <w:rPr>
          <w:b/>
          <w:i/>
        </w:rPr>
      </w:pPr>
      <w:r w:rsidRPr="00A411D0">
        <w:rPr>
          <w:b/>
          <w:i/>
        </w:rPr>
        <w:t>RMU_001: Do we need to define a new or extra metadata attribute</w:t>
      </w:r>
      <w:r w:rsidRPr="00A411D0" w:rsidDel="005D2716">
        <w:rPr>
          <w:b/>
          <w:i/>
        </w:rPr>
        <w:t xml:space="preserve"> </w:t>
      </w:r>
      <w:r w:rsidRPr="00A411D0">
        <w:rPr>
          <w:b/>
          <w:i/>
        </w:rPr>
        <w:t xml:space="preserve">that indicates the </w:t>
      </w:r>
      <w:proofErr w:type="spellStart"/>
      <w:r w:rsidRPr="00A411D0">
        <w:rPr>
          <w:b/>
          <w:i/>
        </w:rPr>
        <w:t>DocumentEntry</w:t>
      </w:r>
      <w:proofErr w:type="spellEnd"/>
      <w:r w:rsidRPr="00A411D0">
        <w:rPr>
          <w:b/>
          <w:i/>
        </w:rPr>
        <w:t xml:space="preserve"> object was modified by an actor from another community? Should this be left for implementers to decide?</w:t>
      </w:r>
    </w:p>
    <w:p w14:paraId="45A2DAAF" w14:textId="37D19F36" w:rsidR="00D42415" w:rsidRPr="00A411D0" w:rsidRDefault="00D42415" w:rsidP="00D42415">
      <w:pPr>
        <w:pStyle w:val="BodyText"/>
        <w:rPr>
          <w:i/>
        </w:rPr>
      </w:pPr>
      <w:r w:rsidRPr="00A411D0">
        <w:rPr>
          <w:i/>
        </w:rPr>
        <w:t xml:space="preserve">Resolution: Determined that the Submission Set object already provides the metadata attribute, </w:t>
      </w:r>
      <w:proofErr w:type="spellStart"/>
      <w:r w:rsidRPr="00A411D0">
        <w:rPr>
          <w:i/>
        </w:rPr>
        <w:t>sourceId</w:t>
      </w:r>
      <w:proofErr w:type="spellEnd"/>
      <w:r w:rsidRPr="00A411D0">
        <w:rPr>
          <w:i/>
        </w:rPr>
        <w:t>, which can be used for determining the originating source of the request. No additional metadata attributes needed.</w:t>
      </w:r>
    </w:p>
    <w:p w14:paraId="22F8F904" w14:textId="77777777" w:rsidR="00D42415" w:rsidRPr="00A411D0" w:rsidRDefault="00D42415" w:rsidP="002025E1">
      <w:pPr>
        <w:pStyle w:val="BodyText"/>
        <w:rPr>
          <w:b/>
          <w:i/>
        </w:rPr>
      </w:pPr>
    </w:p>
    <w:p w14:paraId="3C6F7092" w14:textId="77777777" w:rsidR="002025E1" w:rsidRPr="00A411D0" w:rsidRDefault="00BD3674" w:rsidP="002025E1">
      <w:pPr>
        <w:pStyle w:val="BodyText"/>
        <w:rPr>
          <w:b/>
          <w:i/>
        </w:rPr>
      </w:pPr>
      <w:r w:rsidRPr="00A411D0">
        <w:rPr>
          <w:b/>
          <w:i/>
        </w:rPr>
        <w:t>RMU</w:t>
      </w:r>
      <w:r w:rsidR="00DD5C7F" w:rsidRPr="00A411D0">
        <w:rPr>
          <w:b/>
          <w:i/>
        </w:rPr>
        <w:t>_</w:t>
      </w:r>
      <w:r w:rsidR="002025E1" w:rsidRPr="00A411D0">
        <w:rPr>
          <w:b/>
          <w:i/>
        </w:rPr>
        <w:t xml:space="preserve">002: Are </w:t>
      </w:r>
      <w:proofErr w:type="spellStart"/>
      <w:r w:rsidR="002025E1" w:rsidRPr="00A411D0">
        <w:rPr>
          <w:b/>
          <w:i/>
        </w:rPr>
        <w:t>DocumentEntr</w:t>
      </w:r>
      <w:r w:rsidR="00DD5C7F" w:rsidRPr="00A411D0">
        <w:rPr>
          <w:b/>
          <w:i/>
        </w:rPr>
        <w:t>y</w:t>
      </w:r>
      <w:proofErr w:type="spellEnd"/>
      <w:r w:rsidR="00DD5C7F" w:rsidRPr="00A411D0">
        <w:rPr>
          <w:b/>
          <w:i/>
        </w:rPr>
        <w:t xml:space="preserve"> objects</w:t>
      </w:r>
      <w:r w:rsidR="002025E1" w:rsidRPr="00A411D0">
        <w:rPr>
          <w:b/>
          <w:i/>
        </w:rPr>
        <w:t xml:space="preserve"> the only objects which shall be modifiable by this profile?</w:t>
      </w:r>
    </w:p>
    <w:p w14:paraId="1A3E6077" w14:textId="77777777" w:rsidR="002025E1" w:rsidRPr="00A411D0" w:rsidRDefault="004F54F9" w:rsidP="002025E1">
      <w:pPr>
        <w:pStyle w:val="BodyText"/>
        <w:rPr>
          <w:b/>
          <w:i/>
        </w:rPr>
      </w:pPr>
      <w:r w:rsidRPr="00A411D0">
        <w:rPr>
          <w:i/>
        </w:rPr>
        <w:t xml:space="preserve">Resolution (F2F, 14-Feb-2018): yes, because </w:t>
      </w:r>
      <w:r w:rsidR="002025E1" w:rsidRPr="00A411D0">
        <w:rPr>
          <w:i/>
        </w:rPr>
        <w:t xml:space="preserve">use cases relate only to </w:t>
      </w:r>
      <w:proofErr w:type="spellStart"/>
      <w:r w:rsidR="002025E1" w:rsidRPr="00A411D0">
        <w:rPr>
          <w:i/>
        </w:rPr>
        <w:t>DocumentEntry</w:t>
      </w:r>
      <w:proofErr w:type="spellEnd"/>
      <w:r w:rsidR="002025E1" w:rsidRPr="00A411D0">
        <w:rPr>
          <w:i/>
        </w:rPr>
        <w:t xml:space="preserve"> objects.</w:t>
      </w:r>
    </w:p>
    <w:p w14:paraId="66077D62" w14:textId="77777777" w:rsidR="002025E1" w:rsidRPr="00A411D0" w:rsidRDefault="00BD3674" w:rsidP="002025E1">
      <w:pPr>
        <w:pStyle w:val="BodyText"/>
        <w:rPr>
          <w:b/>
          <w:i/>
        </w:rPr>
      </w:pPr>
      <w:r w:rsidRPr="00A411D0">
        <w:rPr>
          <w:b/>
          <w:i/>
        </w:rPr>
        <w:t>RMU</w:t>
      </w:r>
      <w:r w:rsidR="00DD5C7F" w:rsidRPr="00A411D0">
        <w:rPr>
          <w:b/>
          <w:i/>
        </w:rPr>
        <w:t>_</w:t>
      </w:r>
      <w:r w:rsidR="002025E1" w:rsidRPr="00A411D0">
        <w:rPr>
          <w:b/>
          <w:i/>
        </w:rPr>
        <w:t xml:space="preserve">003: Do we need a white list/a black list of </w:t>
      </w:r>
      <w:proofErr w:type="spellStart"/>
      <w:r w:rsidR="002025E1" w:rsidRPr="00A411D0">
        <w:rPr>
          <w:b/>
          <w:i/>
        </w:rPr>
        <w:t>DocumentEntry</w:t>
      </w:r>
      <w:proofErr w:type="spellEnd"/>
      <w:r w:rsidR="002025E1" w:rsidRPr="00A411D0">
        <w:rPr>
          <w:b/>
          <w:i/>
        </w:rPr>
        <w:t xml:space="preserve"> attributes which can be modified by this profile?</w:t>
      </w:r>
    </w:p>
    <w:p w14:paraId="486215BB" w14:textId="77777777" w:rsidR="002025E1" w:rsidRPr="00A411D0" w:rsidRDefault="002025E1" w:rsidP="002025E1">
      <w:pPr>
        <w:pStyle w:val="BodyText"/>
        <w:rPr>
          <w:b/>
          <w:i/>
        </w:rPr>
      </w:pPr>
      <w:r w:rsidRPr="00A411D0">
        <w:rPr>
          <w:i/>
        </w:rPr>
        <w:t>Resol</w:t>
      </w:r>
      <w:r w:rsidR="004F54F9" w:rsidRPr="00A411D0">
        <w:rPr>
          <w:i/>
        </w:rPr>
        <w:t>ution (F2F, 14-Feb-2018): y</w:t>
      </w:r>
      <w:r w:rsidRPr="00A411D0">
        <w:rPr>
          <w:i/>
        </w:rPr>
        <w:t>es</w:t>
      </w:r>
      <w:r w:rsidR="004F54F9" w:rsidRPr="00A411D0">
        <w:rPr>
          <w:i/>
        </w:rPr>
        <w:t>, white list is c</w:t>
      </w:r>
      <w:r w:rsidRPr="00A411D0">
        <w:rPr>
          <w:i/>
        </w:rPr>
        <w:t>reated.</w:t>
      </w:r>
    </w:p>
    <w:p w14:paraId="75E88DCF" w14:textId="77777777" w:rsidR="004F54F9" w:rsidRPr="00A411D0" w:rsidRDefault="00BD3674" w:rsidP="004F54F9">
      <w:pPr>
        <w:pStyle w:val="BodyText"/>
        <w:rPr>
          <w:b/>
          <w:i/>
        </w:rPr>
      </w:pPr>
      <w:r w:rsidRPr="00A411D0">
        <w:rPr>
          <w:b/>
          <w:i/>
        </w:rPr>
        <w:t>RMU</w:t>
      </w:r>
      <w:r w:rsidR="00DD5C7F" w:rsidRPr="00A411D0">
        <w:rPr>
          <w:b/>
          <w:i/>
        </w:rPr>
        <w:t>_</w:t>
      </w:r>
      <w:r w:rsidR="004F54F9" w:rsidRPr="00A411D0">
        <w:rPr>
          <w:b/>
          <w:i/>
        </w:rPr>
        <w:t xml:space="preserve">004: Shall </w:t>
      </w:r>
      <w:proofErr w:type="spellStart"/>
      <w:r w:rsidR="004F54F9" w:rsidRPr="00A411D0">
        <w:rPr>
          <w:b/>
          <w:i/>
        </w:rPr>
        <w:t>DocumentEntry</w:t>
      </w:r>
      <w:proofErr w:type="spellEnd"/>
      <w:r w:rsidR="004F54F9" w:rsidRPr="00A411D0">
        <w:rPr>
          <w:b/>
          <w:i/>
        </w:rPr>
        <w:t xml:space="preserve"> attributes </w:t>
      </w:r>
      <w:proofErr w:type="spellStart"/>
      <w:r w:rsidR="004F54F9" w:rsidRPr="00A411D0">
        <w:rPr>
          <w:b/>
          <w:i/>
        </w:rPr>
        <w:t>creationTime</w:t>
      </w:r>
      <w:proofErr w:type="spellEnd"/>
      <w:r w:rsidR="004F54F9" w:rsidRPr="00A411D0">
        <w:rPr>
          <w:b/>
          <w:i/>
        </w:rPr>
        <w:t xml:space="preserve">, </w:t>
      </w:r>
      <w:proofErr w:type="spellStart"/>
      <w:r w:rsidR="004F54F9" w:rsidRPr="00A411D0">
        <w:rPr>
          <w:b/>
          <w:i/>
        </w:rPr>
        <w:t>serviceStartTime</w:t>
      </w:r>
      <w:proofErr w:type="spellEnd"/>
      <w:r w:rsidR="004F54F9" w:rsidRPr="00A411D0">
        <w:rPr>
          <w:b/>
          <w:i/>
        </w:rPr>
        <w:t xml:space="preserve">, </w:t>
      </w:r>
      <w:proofErr w:type="spellStart"/>
      <w:r w:rsidR="004F54F9" w:rsidRPr="00A411D0">
        <w:rPr>
          <w:b/>
          <w:i/>
        </w:rPr>
        <w:t>serviceStopTime</w:t>
      </w:r>
      <w:proofErr w:type="spellEnd"/>
      <w:r w:rsidR="004F54F9" w:rsidRPr="00A411D0">
        <w:rPr>
          <w:b/>
          <w:i/>
        </w:rPr>
        <w:t xml:space="preserve"> be modifiable?</w:t>
      </w:r>
    </w:p>
    <w:p w14:paraId="75952719" w14:textId="0F656D98" w:rsidR="004F54F9" w:rsidRPr="00A411D0" w:rsidRDefault="004F54F9" w:rsidP="004F54F9">
      <w:pPr>
        <w:pStyle w:val="BodyText"/>
        <w:rPr>
          <w:i/>
        </w:rPr>
      </w:pPr>
      <w:r w:rsidRPr="00A411D0">
        <w:rPr>
          <w:i/>
        </w:rPr>
        <w:t xml:space="preserve">Resolution (F2F, 14-Feb-2018): yes. These attributes may have a special meaning </w:t>
      </w:r>
      <w:r w:rsidR="00E066B8" w:rsidRPr="00A411D0">
        <w:rPr>
          <w:i/>
        </w:rPr>
        <w:t xml:space="preserve">e.g., </w:t>
      </w:r>
      <w:r w:rsidRPr="00A411D0">
        <w:rPr>
          <w:i/>
        </w:rPr>
        <w:t>in the BPPC context, but in this case the receiving actor can reject the change.</w:t>
      </w:r>
    </w:p>
    <w:p w14:paraId="7609CF4F" w14:textId="77777777" w:rsidR="004F54F9" w:rsidRPr="00A411D0" w:rsidRDefault="00BD3674" w:rsidP="004F54F9">
      <w:pPr>
        <w:pStyle w:val="BodyText"/>
        <w:rPr>
          <w:b/>
          <w:i/>
        </w:rPr>
      </w:pPr>
      <w:r w:rsidRPr="00A411D0">
        <w:rPr>
          <w:b/>
          <w:i/>
        </w:rPr>
        <w:t>RMU</w:t>
      </w:r>
      <w:r w:rsidR="00DD5C7F" w:rsidRPr="00A411D0">
        <w:rPr>
          <w:b/>
          <w:i/>
        </w:rPr>
        <w:t>_</w:t>
      </w:r>
      <w:r w:rsidR="004F54F9" w:rsidRPr="00A411D0">
        <w:rPr>
          <w:b/>
          <w:i/>
        </w:rPr>
        <w:t xml:space="preserve">005: Shall </w:t>
      </w:r>
      <w:proofErr w:type="spellStart"/>
      <w:r w:rsidR="004F54F9" w:rsidRPr="00A411D0">
        <w:rPr>
          <w:b/>
          <w:i/>
        </w:rPr>
        <w:t>DocumentEntry</w:t>
      </w:r>
      <w:proofErr w:type="spellEnd"/>
      <w:r w:rsidR="004F54F9" w:rsidRPr="00A411D0">
        <w:rPr>
          <w:b/>
          <w:i/>
        </w:rPr>
        <w:t xml:space="preserve"> attributes </w:t>
      </w:r>
      <w:proofErr w:type="spellStart"/>
      <w:r w:rsidR="004F54F9" w:rsidRPr="00A411D0">
        <w:rPr>
          <w:b/>
          <w:i/>
        </w:rPr>
        <w:t>patientId</w:t>
      </w:r>
      <w:proofErr w:type="spellEnd"/>
      <w:r w:rsidR="004F54F9" w:rsidRPr="00A411D0">
        <w:rPr>
          <w:b/>
          <w:i/>
        </w:rPr>
        <w:t xml:space="preserve">, </w:t>
      </w:r>
      <w:proofErr w:type="spellStart"/>
      <w:r w:rsidR="004F54F9" w:rsidRPr="00A411D0">
        <w:rPr>
          <w:b/>
          <w:i/>
        </w:rPr>
        <w:t>sourcePatientId</w:t>
      </w:r>
      <w:proofErr w:type="spellEnd"/>
      <w:r w:rsidR="004F54F9" w:rsidRPr="00A411D0">
        <w:rPr>
          <w:b/>
          <w:i/>
        </w:rPr>
        <w:t xml:space="preserve">, </w:t>
      </w:r>
      <w:proofErr w:type="spellStart"/>
      <w:r w:rsidR="004F54F9" w:rsidRPr="00A411D0">
        <w:rPr>
          <w:b/>
          <w:i/>
        </w:rPr>
        <w:t>sourcePatientInfo</w:t>
      </w:r>
      <w:proofErr w:type="spellEnd"/>
      <w:r w:rsidR="004F54F9" w:rsidRPr="00A411D0">
        <w:rPr>
          <w:b/>
          <w:i/>
        </w:rPr>
        <w:t xml:space="preserve"> be modifiable? </w:t>
      </w:r>
    </w:p>
    <w:p w14:paraId="7162F2D2" w14:textId="77777777" w:rsidR="004F54F9" w:rsidRPr="00A411D0" w:rsidRDefault="004F54F9" w:rsidP="004F54F9">
      <w:pPr>
        <w:pStyle w:val="BodyText"/>
        <w:rPr>
          <w:i/>
        </w:rPr>
      </w:pPr>
      <w:r w:rsidRPr="00A411D0">
        <w:rPr>
          <w:i/>
        </w:rPr>
        <w:t xml:space="preserve">Resolution (F2F, 14-Feb-2018): </w:t>
      </w:r>
    </w:p>
    <w:p w14:paraId="7C0A5C7E" w14:textId="77777777" w:rsidR="004F54F9" w:rsidRPr="00677828" w:rsidRDefault="004F54F9" w:rsidP="00677828">
      <w:pPr>
        <w:pStyle w:val="ListBullet2"/>
        <w:rPr>
          <w:i/>
        </w:rPr>
      </w:pPr>
      <w:proofErr w:type="spellStart"/>
      <w:r w:rsidRPr="00677828">
        <w:rPr>
          <w:i/>
        </w:rPr>
        <w:t>patientId</w:t>
      </w:r>
      <w:proofErr w:type="spellEnd"/>
      <w:r w:rsidRPr="00677828">
        <w:rPr>
          <w:i/>
        </w:rPr>
        <w:t xml:space="preserve"> is not modifiable because this is a structural attribute. </w:t>
      </w:r>
    </w:p>
    <w:p w14:paraId="348B57DE" w14:textId="77777777" w:rsidR="004F54F9" w:rsidRPr="00677828" w:rsidRDefault="004F54F9" w:rsidP="00677828">
      <w:pPr>
        <w:pStyle w:val="ListBullet2"/>
        <w:rPr>
          <w:i/>
        </w:rPr>
      </w:pPr>
      <w:proofErr w:type="spellStart"/>
      <w:r w:rsidRPr="00677828">
        <w:rPr>
          <w:i/>
        </w:rPr>
        <w:t>sourcePatientId</w:t>
      </w:r>
      <w:proofErr w:type="spellEnd"/>
      <w:r w:rsidRPr="00677828">
        <w:rPr>
          <w:i/>
        </w:rPr>
        <w:t xml:space="preserve"> is not modifiable because it contains the patient ID which was valid at the submission time. </w:t>
      </w:r>
    </w:p>
    <w:p w14:paraId="60B6B07F" w14:textId="77777777" w:rsidR="004F54F9" w:rsidRPr="00677828" w:rsidRDefault="004F54F9" w:rsidP="00677828">
      <w:pPr>
        <w:pStyle w:val="ListBullet2"/>
        <w:rPr>
          <w:i/>
        </w:rPr>
      </w:pPr>
      <w:proofErr w:type="spellStart"/>
      <w:r w:rsidRPr="00677828">
        <w:rPr>
          <w:i/>
        </w:rPr>
        <w:t>sourcePatientInfo</w:t>
      </w:r>
      <w:proofErr w:type="spellEnd"/>
      <w:r w:rsidRPr="00677828">
        <w:rPr>
          <w:i/>
        </w:rPr>
        <w:t xml:space="preserve"> is modifiable because </w:t>
      </w:r>
      <w:r w:rsidR="008D3711" w:rsidRPr="00677828">
        <w:rPr>
          <w:i/>
        </w:rPr>
        <w:t>its value does not influence anything.</w:t>
      </w:r>
    </w:p>
    <w:p w14:paraId="5B9DD19A" w14:textId="77777777" w:rsidR="004F54F9" w:rsidRPr="00A411D0" w:rsidRDefault="00BD3674" w:rsidP="004F54F9">
      <w:pPr>
        <w:pStyle w:val="BodyText"/>
        <w:rPr>
          <w:b/>
          <w:i/>
        </w:rPr>
      </w:pPr>
      <w:r w:rsidRPr="00A411D0">
        <w:rPr>
          <w:b/>
          <w:i/>
        </w:rPr>
        <w:t>RMU</w:t>
      </w:r>
      <w:r w:rsidR="00DD5C7F" w:rsidRPr="00A411D0">
        <w:rPr>
          <w:b/>
          <w:i/>
        </w:rPr>
        <w:t>_</w:t>
      </w:r>
      <w:r w:rsidR="004F54F9" w:rsidRPr="00A411D0">
        <w:rPr>
          <w:b/>
          <w:i/>
        </w:rPr>
        <w:t>006: Do we need a new actor “</w:t>
      </w:r>
      <w:r w:rsidRPr="00A411D0">
        <w:rPr>
          <w:b/>
          <w:i/>
        </w:rPr>
        <w:t>RMU</w:t>
      </w:r>
      <w:r w:rsidR="004F54F9" w:rsidRPr="00A411D0">
        <w:rPr>
          <w:b/>
          <w:i/>
        </w:rPr>
        <w:t xml:space="preserve"> Document Administrator” in the Initiating Community?</w:t>
      </w:r>
    </w:p>
    <w:p w14:paraId="507ED623" w14:textId="6692FDD0" w:rsidR="004F54F9" w:rsidRPr="00A411D0" w:rsidRDefault="004F54F9" w:rsidP="004F54F9">
      <w:pPr>
        <w:pStyle w:val="BodyText"/>
        <w:rPr>
          <w:i/>
        </w:rPr>
      </w:pPr>
      <w:r w:rsidRPr="00A411D0">
        <w:rPr>
          <w:i/>
        </w:rPr>
        <w:t>Resolution (</w:t>
      </w:r>
      <w:r w:rsidR="00D21FD7" w:rsidRPr="00A411D0">
        <w:rPr>
          <w:i/>
        </w:rPr>
        <w:t>TCON</w:t>
      </w:r>
      <w:r w:rsidRPr="00A411D0">
        <w:rPr>
          <w:i/>
        </w:rPr>
        <w:t xml:space="preserve">, </w:t>
      </w:r>
      <w:r w:rsidR="00D21FD7" w:rsidRPr="00A411D0">
        <w:rPr>
          <w:i/>
        </w:rPr>
        <w:t>04</w:t>
      </w:r>
      <w:r w:rsidRPr="00A411D0">
        <w:rPr>
          <w:i/>
        </w:rPr>
        <w:t>-</w:t>
      </w:r>
      <w:r w:rsidR="00D21FD7" w:rsidRPr="00A411D0">
        <w:rPr>
          <w:i/>
        </w:rPr>
        <w:t>April</w:t>
      </w:r>
      <w:r w:rsidRPr="00A411D0">
        <w:rPr>
          <w:i/>
        </w:rPr>
        <w:t xml:space="preserve">-2018): </w:t>
      </w:r>
      <w:r w:rsidR="00D21FD7" w:rsidRPr="00A411D0">
        <w:rPr>
          <w:i/>
        </w:rPr>
        <w:t>No.</w:t>
      </w:r>
      <w:r w:rsidR="00B63F32" w:rsidRPr="00A411D0">
        <w:rPr>
          <w:i/>
        </w:rPr>
        <w:t xml:space="preserve"> </w:t>
      </w:r>
      <w:r w:rsidR="00D21FD7" w:rsidRPr="00A411D0">
        <w:rPr>
          <w:i/>
        </w:rPr>
        <w:t>The Update Initiator provides similar capabilities.</w:t>
      </w:r>
    </w:p>
    <w:p w14:paraId="2CE9EAB6" w14:textId="30200123" w:rsidR="002D090A" w:rsidRPr="00A411D0" w:rsidRDefault="002D090A" w:rsidP="002D090A">
      <w:pPr>
        <w:pStyle w:val="BodyText"/>
        <w:rPr>
          <w:b/>
          <w:i/>
        </w:rPr>
      </w:pPr>
      <w:r w:rsidRPr="00A411D0">
        <w:rPr>
          <w:b/>
          <w:i/>
        </w:rPr>
        <w:t xml:space="preserve">RMU_007: Do we need the Asynchronous WS </w:t>
      </w:r>
      <w:r w:rsidR="00AD70E6">
        <w:rPr>
          <w:b/>
          <w:i/>
        </w:rPr>
        <w:t>Option</w:t>
      </w:r>
      <w:r w:rsidRPr="00A411D0">
        <w:rPr>
          <w:b/>
          <w:i/>
        </w:rPr>
        <w:t>?</w:t>
      </w:r>
    </w:p>
    <w:p w14:paraId="24DE1479" w14:textId="0EE375C7" w:rsidR="002D090A" w:rsidRPr="00A411D0" w:rsidRDefault="002D090A" w:rsidP="002D090A">
      <w:pPr>
        <w:pStyle w:val="BodyText"/>
        <w:rPr>
          <w:b/>
          <w:i/>
        </w:rPr>
      </w:pPr>
      <w:r w:rsidRPr="00A411D0">
        <w:rPr>
          <w:i/>
        </w:rPr>
        <w:t xml:space="preserve">Resolution: </w:t>
      </w:r>
      <w:r w:rsidR="001F2C43" w:rsidRPr="00A411D0">
        <w:rPr>
          <w:i/>
        </w:rPr>
        <w:t xml:space="preserve">Not at this </w:t>
      </w:r>
      <w:r w:rsidR="002E43BC" w:rsidRPr="00A411D0">
        <w:rPr>
          <w:i/>
        </w:rPr>
        <w:t>time but</w:t>
      </w:r>
      <w:r w:rsidR="001F2C43" w:rsidRPr="00A411D0">
        <w:rPr>
          <w:i/>
        </w:rPr>
        <w:t xml:space="preserve"> could be added in the future</w:t>
      </w:r>
      <w:r w:rsidR="00926753" w:rsidRPr="00A411D0">
        <w:rPr>
          <w:i/>
        </w:rPr>
        <w:t xml:space="preserve">. </w:t>
      </w:r>
      <w:r w:rsidR="001F2C43" w:rsidRPr="00A411D0">
        <w:rPr>
          <w:i/>
        </w:rPr>
        <w:t>At this time, most use cases indicate that synchronous web services would be used.</w:t>
      </w:r>
    </w:p>
    <w:p w14:paraId="76C41CF4" w14:textId="2B484BC8" w:rsidR="00710DED" w:rsidRPr="00A411D0" w:rsidRDefault="00BD3674" w:rsidP="00710DED">
      <w:pPr>
        <w:pStyle w:val="BodyText"/>
        <w:rPr>
          <w:b/>
          <w:i/>
        </w:rPr>
      </w:pPr>
      <w:r w:rsidRPr="00A411D0">
        <w:rPr>
          <w:b/>
          <w:i/>
        </w:rPr>
        <w:t>RMU</w:t>
      </w:r>
      <w:r w:rsidR="00DD5C7F" w:rsidRPr="00A411D0">
        <w:rPr>
          <w:b/>
          <w:i/>
        </w:rPr>
        <w:t>_</w:t>
      </w:r>
      <w:r w:rsidR="00710DED" w:rsidRPr="00A411D0">
        <w:rPr>
          <w:b/>
          <w:i/>
        </w:rPr>
        <w:t xml:space="preserve">008: Do we need two </w:t>
      </w:r>
      <w:r w:rsidR="00A72234" w:rsidRPr="00A411D0">
        <w:rPr>
          <w:b/>
          <w:i/>
        </w:rPr>
        <w:t>transactions</w:t>
      </w:r>
      <w:r w:rsidR="00710DED" w:rsidRPr="00A411D0">
        <w:rPr>
          <w:b/>
          <w:i/>
        </w:rPr>
        <w:t xml:space="preserve"> or </w:t>
      </w:r>
      <w:r w:rsidR="00297E4A" w:rsidRPr="00A411D0">
        <w:rPr>
          <w:b/>
          <w:i/>
        </w:rPr>
        <w:t xml:space="preserve">is </w:t>
      </w:r>
      <w:r w:rsidR="00710DED" w:rsidRPr="00A411D0">
        <w:rPr>
          <w:b/>
          <w:i/>
        </w:rPr>
        <w:t>one enough?</w:t>
      </w:r>
    </w:p>
    <w:p w14:paraId="5C97A2EB" w14:textId="77777777" w:rsidR="004F54F9" w:rsidRPr="00A411D0" w:rsidRDefault="004F54F9" w:rsidP="00710DED">
      <w:pPr>
        <w:pStyle w:val="BodyText"/>
        <w:rPr>
          <w:i/>
        </w:rPr>
      </w:pPr>
      <w:r w:rsidRPr="00A411D0">
        <w:rPr>
          <w:i/>
        </w:rPr>
        <w:t xml:space="preserve">Resolution (F2F, 14-Feb-2018): </w:t>
      </w:r>
      <w:r w:rsidR="00D21FD7" w:rsidRPr="00A411D0">
        <w:rPr>
          <w:i/>
        </w:rPr>
        <w:t xml:space="preserve">Because of their similarity, the intra and cross-community transactions have been coalesced into a single transaction being differentiated by the use of the </w:t>
      </w:r>
      <w:proofErr w:type="spellStart"/>
      <w:r w:rsidR="00D21FD7" w:rsidRPr="00A411D0">
        <w:rPr>
          <w:i/>
        </w:rPr>
        <w:t>homeCommunityId</w:t>
      </w:r>
      <w:proofErr w:type="spellEnd"/>
      <w:r w:rsidRPr="00A411D0">
        <w:rPr>
          <w:i/>
        </w:rPr>
        <w:t>.</w:t>
      </w:r>
    </w:p>
    <w:p w14:paraId="7E4D0B25" w14:textId="1D1A0816" w:rsidR="008E3C24" w:rsidRPr="00A411D0" w:rsidRDefault="008E3C24" w:rsidP="008E3C24">
      <w:pPr>
        <w:pStyle w:val="BodyText"/>
        <w:rPr>
          <w:b/>
          <w:i/>
        </w:rPr>
      </w:pPr>
      <w:r w:rsidRPr="00A411D0">
        <w:rPr>
          <w:b/>
          <w:i/>
        </w:rPr>
        <w:t xml:space="preserve">RMU_009: </w:t>
      </w:r>
      <w:r w:rsidRPr="00A411D0">
        <w:rPr>
          <w:i/>
        </w:rPr>
        <w:t>unintentionally skipped</w:t>
      </w:r>
    </w:p>
    <w:p w14:paraId="21630C2C" w14:textId="77777777" w:rsidR="00FA3C9A" w:rsidRPr="00A411D0" w:rsidRDefault="00BD3674" w:rsidP="00FA3C9A">
      <w:pPr>
        <w:pStyle w:val="BodyText"/>
        <w:rPr>
          <w:b/>
          <w:i/>
        </w:rPr>
      </w:pPr>
      <w:r w:rsidRPr="00A411D0">
        <w:rPr>
          <w:b/>
          <w:i/>
        </w:rPr>
        <w:t>RMU</w:t>
      </w:r>
      <w:r w:rsidR="00FA3C9A" w:rsidRPr="00A411D0">
        <w:rPr>
          <w:b/>
          <w:i/>
        </w:rPr>
        <w:t xml:space="preserve">_010: Should the </w:t>
      </w:r>
      <w:r w:rsidR="00C121E0" w:rsidRPr="00A411D0">
        <w:rPr>
          <w:b/>
          <w:i/>
        </w:rPr>
        <w:t>Update Initiator</w:t>
      </w:r>
      <w:r w:rsidR="00FA3C9A" w:rsidRPr="00A411D0">
        <w:rPr>
          <w:b/>
          <w:i/>
        </w:rPr>
        <w:t xml:space="preserve"> be grouped with an XDS Document Consumer with Metadata Update Option instead of embedding the transaction within the </w:t>
      </w:r>
      <w:r w:rsidRPr="00A411D0">
        <w:rPr>
          <w:b/>
          <w:i/>
        </w:rPr>
        <w:t>RMU</w:t>
      </w:r>
      <w:r w:rsidR="00FA3C9A" w:rsidRPr="00A411D0">
        <w:rPr>
          <w:b/>
          <w:i/>
        </w:rPr>
        <w:t xml:space="preserve"> actor? This could allow for the use of X-Community Retrieve Document set, as well. </w:t>
      </w:r>
    </w:p>
    <w:p w14:paraId="6FD6AF8D" w14:textId="77777777" w:rsidR="00FA3C9A" w:rsidRPr="00A411D0" w:rsidRDefault="00FA3C9A" w:rsidP="00FA3C9A">
      <w:pPr>
        <w:pStyle w:val="BodyText"/>
        <w:rPr>
          <w:i/>
        </w:rPr>
      </w:pPr>
      <w:r w:rsidRPr="00A411D0">
        <w:rPr>
          <w:i/>
        </w:rPr>
        <w:t xml:space="preserve">Resolution: While likely needed for the successful execution of the </w:t>
      </w:r>
      <w:r w:rsidR="00BD3674" w:rsidRPr="00A411D0">
        <w:rPr>
          <w:i/>
        </w:rPr>
        <w:t>RMU</w:t>
      </w:r>
      <w:r w:rsidRPr="00A411D0">
        <w:rPr>
          <w:i/>
        </w:rPr>
        <w:t>, it was determined that the formal grouping of an XDS Document Consumer distracted from the central functionality being added by the profile.</w:t>
      </w:r>
      <w:r w:rsidR="00B63F32" w:rsidRPr="00A411D0">
        <w:rPr>
          <w:i/>
        </w:rPr>
        <w:t xml:space="preserve"> </w:t>
      </w:r>
      <w:r w:rsidRPr="00A411D0">
        <w:rPr>
          <w:i/>
        </w:rPr>
        <w:t>Instead, it was added as Cross Profile Consideration</w:t>
      </w:r>
      <w:r w:rsidRPr="00A411D0">
        <w:rPr>
          <w:b/>
          <w:i/>
        </w:rPr>
        <w:t>.</w:t>
      </w:r>
    </w:p>
    <w:p w14:paraId="1A199D93" w14:textId="77777777" w:rsidR="00BA25A7" w:rsidRPr="00A411D0" w:rsidRDefault="00BD3674" w:rsidP="00BA25A7">
      <w:pPr>
        <w:pStyle w:val="BodyText"/>
        <w:rPr>
          <w:i/>
        </w:rPr>
      </w:pPr>
      <w:r w:rsidRPr="00A411D0">
        <w:rPr>
          <w:b/>
          <w:i/>
        </w:rPr>
        <w:lastRenderedPageBreak/>
        <w:t>RMU</w:t>
      </w:r>
      <w:r w:rsidR="00BA25A7" w:rsidRPr="00A411D0">
        <w:rPr>
          <w:b/>
          <w:i/>
        </w:rPr>
        <w:t>_011:</w:t>
      </w:r>
      <w:r w:rsidR="00BA25A7" w:rsidRPr="00A411D0">
        <w:t xml:space="preserve"> </w:t>
      </w:r>
      <w:r w:rsidR="00BA25A7" w:rsidRPr="00A411D0">
        <w:rPr>
          <w:b/>
          <w:i/>
        </w:rPr>
        <w:t xml:space="preserve">Is </w:t>
      </w:r>
      <w:proofErr w:type="spellStart"/>
      <w:r w:rsidR="00BA25A7" w:rsidRPr="00A411D0">
        <w:rPr>
          <w:b/>
          <w:i/>
        </w:rPr>
        <w:t>UpdateAvailabilityStatus</w:t>
      </w:r>
      <w:proofErr w:type="spellEnd"/>
      <w:r w:rsidR="00BA25A7" w:rsidRPr="00A411D0">
        <w:rPr>
          <w:b/>
          <w:i/>
        </w:rPr>
        <w:t xml:space="preserve"> operation in or out?</w:t>
      </w:r>
    </w:p>
    <w:p w14:paraId="63BED2DD" w14:textId="0F900F8D" w:rsidR="004F54F9" w:rsidRPr="00A411D0" w:rsidRDefault="00BA25A7" w:rsidP="00710DED">
      <w:pPr>
        <w:pStyle w:val="BodyText"/>
        <w:rPr>
          <w:i/>
        </w:rPr>
      </w:pPr>
      <w:r w:rsidRPr="00A411D0">
        <w:rPr>
          <w:i/>
        </w:rPr>
        <w:t xml:space="preserve">Resolution: </w:t>
      </w:r>
      <w:r w:rsidR="00297E4A" w:rsidRPr="00A411D0">
        <w:rPr>
          <w:i/>
        </w:rPr>
        <w:t xml:space="preserve">Out </w:t>
      </w:r>
      <w:r w:rsidR="000A3061" w:rsidRPr="00A411D0">
        <w:rPr>
          <w:i/>
        </w:rPr>
        <w:t xml:space="preserve">– It was determined that to keep implementation simple, this operation would not be introduced into the </w:t>
      </w:r>
      <w:r w:rsidR="00470631" w:rsidRPr="00A411D0">
        <w:rPr>
          <w:i/>
        </w:rPr>
        <w:t>transaction.</w:t>
      </w:r>
    </w:p>
    <w:p w14:paraId="2AAC468C" w14:textId="77777777" w:rsidR="0033335F" w:rsidRPr="00A411D0" w:rsidRDefault="0033335F" w:rsidP="0033335F">
      <w:pPr>
        <w:pStyle w:val="BodyText"/>
        <w:rPr>
          <w:b/>
          <w:i/>
        </w:rPr>
      </w:pPr>
      <w:r w:rsidRPr="00A411D0">
        <w:rPr>
          <w:b/>
          <w:i/>
        </w:rPr>
        <w:t xml:space="preserve">RMU_012: Should the </w:t>
      </w:r>
      <w:proofErr w:type="spellStart"/>
      <w:r w:rsidRPr="00A411D0">
        <w:rPr>
          <w:b/>
          <w:i/>
        </w:rPr>
        <w:t>homeCommunityId</w:t>
      </w:r>
      <w:proofErr w:type="spellEnd"/>
      <w:r w:rsidRPr="00A411D0">
        <w:rPr>
          <w:b/>
          <w:i/>
        </w:rPr>
        <w:t xml:space="preserve"> be set in @home attribute, </w:t>
      </w:r>
      <w:proofErr w:type="spellStart"/>
      <w:r w:rsidRPr="00A411D0">
        <w:rPr>
          <w:b/>
          <w:i/>
        </w:rPr>
        <w:t>RequestList</w:t>
      </w:r>
      <w:proofErr w:type="spellEnd"/>
      <w:r w:rsidRPr="00A411D0">
        <w:rPr>
          <w:b/>
          <w:i/>
        </w:rPr>
        <w:t xml:space="preserve"> slot, and/or SOAP header?</w:t>
      </w:r>
    </w:p>
    <w:p w14:paraId="53E33C2E" w14:textId="35403211" w:rsidR="008E3C24" w:rsidRPr="00A411D0" w:rsidRDefault="0033335F" w:rsidP="00710DED">
      <w:pPr>
        <w:pStyle w:val="BodyText"/>
        <w:rPr>
          <w:i/>
        </w:rPr>
      </w:pPr>
      <w:r w:rsidRPr="00A411D0">
        <w:rPr>
          <w:i/>
        </w:rPr>
        <w:t>Resolution: The decision was made to use the @home attribute following the pattern established by XCA.</w:t>
      </w:r>
      <w:r w:rsidR="00B63F32" w:rsidRPr="00A411D0">
        <w:rPr>
          <w:i/>
        </w:rPr>
        <w:t xml:space="preserve"> </w:t>
      </w:r>
      <w:r w:rsidRPr="00A411D0">
        <w:rPr>
          <w:i/>
        </w:rPr>
        <w:t>It was felt that this would allow the Update Initiator to more easily compose the request message using the previously obtained response.</w:t>
      </w:r>
      <w:r w:rsidR="00B63F32" w:rsidRPr="00A411D0">
        <w:rPr>
          <w:i/>
        </w:rPr>
        <w:t xml:space="preserve"> </w:t>
      </w:r>
      <w:r w:rsidRPr="00A411D0">
        <w:rPr>
          <w:i/>
        </w:rPr>
        <w:t xml:space="preserve">The XCDR approach was discussed, but participants agreed that verifying the </w:t>
      </w:r>
      <w:proofErr w:type="spellStart"/>
      <w:r w:rsidRPr="00A411D0">
        <w:rPr>
          <w:i/>
        </w:rPr>
        <w:t>homeCommunityId</w:t>
      </w:r>
      <w:proofErr w:type="spellEnd"/>
      <w:r w:rsidRPr="00A411D0">
        <w:rPr>
          <w:i/>
        </w:rPr>
        <w:t xml:space="preserve"> in both the SOAP header and body was not desirable as currently written.</w:t>
      </w:r>
      <w:r w:rsidR="00B63F32" w:rsidRPr="00A411D0">
        <w:rPr>
          <w:i/>
        </w:rPr>
        <w:t xml:space="preserve"> </w:t>
      </w:r>
    </w:p>
    <w:p w14:paraId="64007F8C" w14:textId="0C895A4F" w:rsidR="00D75CC0" w:rsidRPr="00A411D0" w:rsidRDefault="008E3C24" w:rsidP="00710DED">
      <w:pPr>
        <w:pStyle w:val="BodyText"/>
        <w:rPr>
          <w:b/>
          <w:i/>
        </w:rPr>
      </w:pPr>
      <w:r w:rsidRPr="00A411D0">
        <w:rPr>
          <w:b/>
          <w:i/>
        </w:rPr>
        <w:t xml:space="preserve">RMU_013: </w:t>
      </w:r>
      <w:r w:rsidRPr="00A411D0">
        <w:rPr>
          <w:i/>
        </w:rPr>
        <w:t>unintentionally skipped</w:t>
      </w:r>
    </w:p>
    <w:p w14:paraId="022A0231" w14:textId="37628C63" w:rsidR="00DD5C7F" w:rsidRPr="00A411D0" w:rsidRDefault="00BD3674" w:rsidP="00710DED">
      <w:pPr>
        <w:pStyle w:val="BodyText"/>
        <w:rPr>
          <w:b/>
          <w:i/>
        </w:rPr>
      </w:pPr>
      <w:r w:rsidRPr="00A411D0">
        <w:rPr>
          <w:b/>
          <w:i/>
        </w:rPr>
        <w:t>RMU</w:t>
      </w:r>
      <w:r w:rsidR="00BA25A7" w:rsidRPr="00A411D0">
        <w:rPr>
          <w:b/>
          <w:i/>
        </w:rPr>
        <w:t>_014:</w:t>
      </w:r>
      <w:r w:rsidR="00B63F32" w:rsidRPr="00A411D0">
        <w:rPr>
          <w:b/>
          <w:i/>
        </w:rPr>
        <w:t xml:space="preserve"> </w:t>
      </w:r>
      <w:r w:rsidR="00BA25A7" w:rsidRPr="00A411D0">
        <w:rPr>
          <w:b/>
          <w:i/>
        </w:rPr>
        <w:t xml:space="preserve">Should a workflow that uses Remove Metadata and Document </w:t>
      </w:r>
      <w:r w:rsidR="008E3C24" w:rsidRPr="00A411D0">
        <w:rPr>
          <w:b/>
          <w:i/>
        </w:rPr>
        <w:t xml:space="preserve">(RMD) </w:t>
      </w:r>
      <w:r w:rsidR="00E066B8" w:rsidRPr="00A411D0">
        <w:rPr>
          <w:b/>
          <w:i/>
        </w:rPr>
        <w:t>Profile</w:t>
      </w:r>
      <w:r w:rsidR="00BA25A7" w:rsidRPr="00A411D0">
        <w:rPr>
          <w:b/>
          <w:i/>
        </w:rPr>
        <w:t xml:space="preserve"> be included?</w:t>
      </w:r>
    </w:p>
    <w:p w14:paraId="20A2CD99" w14:textId="77777777" w:rsidR="00DD5C7F" w:rsidRPr="00A411D0" w:rsidRDefault="00BA25A7" w:rsidP="00710DED">
      <w:pPr>
        <w:pStyle w:val="BodyText"/>
        <w:rPr>
          <w:i/>
        </w:rPr>
      </w:pPr>
      <w:r w:rsidRPr="00A411D0">
        <w:rPr>
          <w:i/>
        </w:rPr>
        <w:t>Resolution: Out of scope.</w:t>
      </w:r>
      <w:r w:rsidR="00B63F32" w:rsidRPr="00A411D0">
        <w:rPr>
          <w:i/>
        </w:rPr>
        <w:t xml:space="preserve"> </w:t>
      </w:r>
      <w:r w:rsidRPr="00A411D0">
        <w:rPr>
          <w:i/>
        </w:rPr>
        <w:t>A new work item maybe submitted for consideration next year.</w:t>
      </w:r>
    </w:p>
    <w:p w14:paraId="20B6181D" w14:textId="77777777" w:rsidR="00BA25A7" w:rsidRPr="00A411D0" w:rsidRDefault="00BD3674" w:rsidP="00710DED">
      <w:pPr>
        <w:pStyle w:val="BodyText"/>
        <w:rPr>
          <w:b/>
          <w:i/>
        </w:rPr>
      </w:pPr>
      <w:r w:rsidRPr="00A411D0">
        <w:rPr>
          <w:b/>
          <w:i/>
        </w:rPr>
        <w:t>RMU</w:t>
      </w:r>
      <w:r w:rsidR="00BA25A7" w:rsidRPr="00A411D0">
        <w:rPr>
          <w:b/>
          <w:i/>
        </w:rPr>
        <w:t>_015: Should the XCA with XDS Affinity Domain Option be included in the profile?</w:t>
      </w:r>
    </w:p>
    <w:p w14:paraId="04C7DD7E" w14:textId="77777777" w:rsidR="00BA25A7" w:rsidRPr="00A411D0" w:rsidRDefault="00BA25A7" w:rsidP="00710DED">
      <w:pPr>
        <w:pStyle w:val="BodyText"/>
        <w:rPr>
          <w:i/>
        </w:rPr>
      </w:pPr>
      <w:r w:rsidRPr="00A411D0">
        <w:rPr>
          <w:i/>
        </w:rPr>
        <w:t xml:space="preserve">Resolution: </w:t>
      </w:r>
      <w:r w:rsidR="0086658A" w:rsidRPr="00A411D0">
        <w:rPr>
          <w:i/>
        </w:rPr>
        <w:t>No</w:t>
      </w:r>
      <w:r w:rsidR="00FA3C9A" w:rsidRPr="00A411D0">
        <w:rPr>
          <w:i/>
        </w:rPr>
        <w:t xml:space="preserve">-See </w:t>
      </w:r>
      <w:r w:rsidR="00BD3674" w:rsidRPr="00A411D0">
        <w:rPr>
          <w:i/>
        </w:rPr>
        <w:t>RMU</w:t>
      </w:r>
      <w:r w:rsidR="00FA3C9A" w:rsidRPr="00A411D0">
        <w:rPr>
          <w:i/>
        </w:rPr>
        <w:t>_010</w:t>
      </w:r>
      <w:r w:rsidR="0086658A" w:rsidRPr="00A411D0">
        <w:rPr>
          <w:i/>
        </w:rPr>
        <w:t>.</w:t>
      </w:r>
    </w:p>
    <w:p w14:paraId="0288CCCC" w14:textId="77777777" w:rsidR="0033335F" w:rsidRPr="00A411D0" w:rsidRDefault="0033335F" w:rsidP="0033335F">
      <w:pPr>
        <w:pStyle w:val="BodyText"/>
        <w:rPr>
          <w:b/>
          <w:i/>
        </w:rPr>
      </w:pPr>
      <w:r w:rsidRPr="00A411D0">
        <w:rPr>
          <w:b/>
          <w:i/>
        </w:rPr>
        <w:t>RMU_016: Should Restricted Metadata Update be considered a replacement for the Metadata Update Supplement?</w:t>
      </w:r>
    </w:p>
    <w:p w14:paraId="55254D0E" w14:textId="31894E4B" w:rsidR="0033335F" w:rsidRPr="00A411D0" w:rsidRDefault="0033335F" w:rsidP="0033335F">
      <w:pPr>
        <w:pStyle w:val="BodyText"/>
        <w:rPr>
          <w:i/>
        </w:rPr>
      </w:pPr>
      <w:r w:rsidRPr="00A411D0">
        <w:rPr>
          <w:i/>
        </w:rPr>
        <w:t xml:space="preserve">Resolution: The Restricted Metadata Update (RMU) </w:t>
      </w:r>
      <w:r w:rsidR="00E066B8" w:rsidRPr="00A411D0">
        <w:rPr>
          <w:i/>
        </w:rPr>
        <w:t>Profile</w:t>
      </w:r>
      <w:r w:rsidRPr="00A411D0">
        <w:rPr>
          <w:i/>
        </w:rPr>
        <w:t xml:space="preserve"> currently supports only the updating of metadata for </w:t>
      </w:r>
      <w:proofErr w:type="spellStart"/>
      <w:r w:rsidRPr="00A411D0">
        <w:rPr>
          <w:i/>
        </w:rPr>
        <w:t>DocumentEntry</w:t>
      </w:r>
      <w:proofErr w:type="spellEnd"/>
      <w:r w:rsidRPr="00A411D0">
        <w:rPr>
          <w:i/>
        </w:rPr>
        <w:t xml:space="preserve"> objects. The primary goal of this profile was to enable cross-community support for metadata updates, but still relies on nearly all of its mechanics previously established in the Metadata Update Supplement. The mechanics apply whether used within a community or across multiple communities. </w:t>
      </w:r>
    </w:p>
    <w:p w14:paraId="7EC6AA9B" w14:textId="7ACD7EC7" w:rsidR="0033335F" w:rsidRPr="00A411D0" w:rsidRDefault="0033335F" w:rsidP="0033335F">
      <w:pPr>
        <w:pStyle w:val="BodyText"/>
        <w:rPr>
          <w:i/>
        </w:rPr>
      </w:pPr>
      <w:r w:rsidRPr="00A411D0">
        <w:rPr>
          <w:i/>
        </w:rPr>
        <w:t xml:space="preserve">As a result, this profile was written in way so that either this profile or the supplement could reach final text independent of </w:t>
      </w:r>
      <w:r w:rsidR="00721BCC" w:rsidRPr="00A411D0">
        <w:rPr>
          <w:i/>
        </w:rPr>
        <w:t>one an</w:t>
      </w:r>
      <w:r w:rsidRPr="00A411D0">
        <w:rPr>
          <w:i/>
        </w:rPr>
        <w:t>other.</w:t>
      </w:r>
      <w:r w:rsidR="00B63F32" w:rsidRPr="00A411D0">
        <w:rPr>
          <w:i/>
        </w:rPr>
        <w:t xml:space="preserve"> </w:t>
      </w:r>
      <w:r w:rsidRPr="00A411D0">
        <w:rPr>
          <w:i/>
        </w:rPr>
        <w:t>Thus</w:t>
      </w:r>
      <w:r w:rsidR="0077736D" w:rsidRPr="00A411D0">
        <w:rPr>
          <w:i/>
        </w:rPr>
        <w:t>, it should be considered as a refinement</w:t>
      </w:r>
      <w:r w:rsidRPr="00A411D0">
        <w:rPr>
          <w:i/>
        </w:rPr>
        <w:t xml:space="preserve"> </w:t>
      </w:r>
      <w:r w:rsidR="0077736D" w:rsidRPr="00A411D0">
        <w:rPr>
          <w:i/>
        </w:rPr>
        <w:t>of</w:t>
      </w:r>
      <w:r w:rsidRPr="00A411D0">
        <w:rPr>
          <w:i/>
        </w:rPr>
        <w:t xml:space="preserve"> the existing Update </w:t>
      </w:r>
      <w:r w:rsidR="0077736D" w:rsidRPr="00A411D0">
        <w:rPr>
          <w:i/>
        </w:rPr>
        <w:t xml:space="preserve">Document Set </w:t>
      </w:r>
      <w:r w:rsidR="00721BCC" w:rsidRPr="00A411D0">
        <w:rPr>
          <w:i/>
        </w:rPr>
        <w:t>transaction</w:t>
      </w:r>
      <w:r w:rsidRPr="00A411D0">
        <w:rPr>
          <w:i/>
        </w:rPr>
        <w:t>, but not as a direct replacement.</w:t>
      </w:r>
    </w:p>
    <w:p w14:paraId="268BF445" w14:textId="77777777" w:rsidR="0033335F" w:rsidRPr="00A411D0" w:rsidRDefault="0033335F" w:rsidP="0033335F">
      <w:pPr>
        <w:pStyle w:val="BodyText"/>
        <w:rPr>
          <w:b/>
          <w:i/>
        </w:rPr>
      </w:pPr>
      <w:r w:rsidRPr="00A411D0">
        <w:rPr>
          <w:b/>
          <w:i/>
        </w:rPr>
        <w:t xml:space="preserve">RMU_017: Can Restricted Metadata Update be used for updates within a "federated" community (e.g.: Update Responder forward the request to all known holders of the data)? </w:t>
      </w:r>
    </w:p>
    <w:p w14:paraId="0757BC7D" w14:textId="388598DF" w:rsidR="00D42415" w:rsidRPr="00A411D0" w:rsidRDefault="0033335F" w:rsidP="00D42415">
      <w:pPr>
        <w:pStyle w:val="BodyText"/>
        <w:rPr>
          <w:b/>
          <w:i/>
        </w:rPr>
      </w:pPr>
      <w:r w:rsidRPr="00A411D0">
        <w:rPr>
          <w:i/>
        </w:rPr>
        <w:t xml:space="preserve">Resolution: No – The remote community must be identified prior to issuing the Restricted Update Metadata transaction. </w:t>
      </w:r>
    </w:p>
    <w:p w14:paraId="6DAB58D9" w14:textId="77777777" w:rsidR="00D42415" w:rsidRPr="00A411D0" w:rsidRDefault="00D42415" w:rsidP="00D42415">
      <w:pPr>
        <w:pStyle w:val="BodyText"/>
        <w:rPr>
          <w:b/>
          <w:i/>
        </w:rPr>
      </w:pPr>
      <w:r w:rsidRPr="00A411D0">
        <w:rPr>
          <w:b/>
          <w:i/>
        </w:rPr>
        <w:t xml:space="preserve">RMU_018: Should this profile include any discussion or support for the </w:t>
      </w:r>
      <w:proofErr w:type="spellStart"/>
      <w:r w:rsidRPr="00A411D0">
        <w:rPr>
          <w:b/>
          <w:i/>
        </w:rPr>
        <w:t>DocumentAvailability</w:t>
      </w:r>
      <w:proofErr w:type="spellEnd"/>
      <w:r w:rsidRPr="00A411D0">
        <w:rPr>
          <w:b/>
          <w:i/>
        </w:rPr>
        <w:t xml:space="preserve"> attribute? </w:t>
      </w:r>
    </w:p>
    <w:p w14:paraId="617C79E3" w14:textId="23F81415" w:rsidR="00D42415" w:rsidRPr="00A411D0" w:rsidRDefault="00D42415" w:rsidP="00D42415">
      <w:pPr>
        <w:pStyle w:val="BodyText"/>
        <w:rPr>
          <w:i/>
        </w:rPr>
      </w:pPr>
      <w:r w:rsidRPr="00A411D0">
        <w:rPr>
          <w:i/>
        </w:rPr>
        <w:t xml:space="preserve">Resolution: Determined that this profile could include this attribute being carried forward from the Metadata Update Supplement. It was agreed this attribute, though, cannot be change using </w:t>
      </w:r>
      <w:r w:rsidR="00AD70E6">
        <w:rPr>
          <w:i/>
        </w:rPr>
        <w:t>[</w:t>
      </w:r>
      <w:r w:rsidRPr="00A411D0">
        <w:rPr>
          <w:i/>
        </w:rPr>
        <w:t>ITI-</w:t>
      </w:r>
      <w:r w:rsidR="00EA2D81" w:rsidRPr="00A411D0">
        <w:rPr>
          <w:i/>
        </w:rPr>
        <w:t>92</w:t>
      </w:r>
      <w:r w:rsidR="00AD70E6">
        <w:rPr>
          <w:i/>
        </w:rPr>
        <w:t>]</w:t>
      </w:r>
      <w:r w:rsidRPr="00A411D0">
        <w:rPr>
          <w:i/>
        </w:rPr>
        <w:t>.</w:t>
      </w:r>
    </w:p>
    <w:p w14:paraId="05A8E6A2" w14:textId="77777777" w:rsidR="0033335F" w:rsidRPr="00A411D0" w:rsidRDefault="0033335F" w:rsidP="0033335F">
      <w:pPr>
        <w:pStyle w:val="BodyText"/>
        <w:rPr>
          <w:i/>
        </w:rPr>
      </w:pPr>
    </w:p>
    <w:p w14:paraId="3BA475BF" w14:textId="56D856C2" w:rsidR="0033335F" w:rsidRPr="00A411D0" w:rsidRDefault="0033335F" w:rsidP="0033335F">
      <w:pPr>
        <w:pStyle w:val="BodyText"/>
        <w:rPr>
          <w:b/>
          <w:i/>
        </w:rPr>
      </w:pPr>
      <w:r w:rsidRPr="00A411D0">
        <w:rPr>
          <w:b/>
          <w:i/>
        </w:rPr>
        <w:lastRenderedPageBreak/>
        <w:t xml:space="preserve">RMU_019: How should we incorporate the requirements for the XDS </w:t>
      </w:r>
      <w:r w:rsidR="00AD70E6">
        <w:rPr>
          <w:b/>
          <w:i/>
        </w:rPr>
        <w:t>Option</w:t>
      </w:r>
      <w:r w:rsidRPr="00A411D0">
        <w:rPr>
          <w:b/>
          <w:i/>
        </w:rPr>
        <w:t xml:space="preserve">, Document Metadata Update Option? If </w:t>
      </w:r>
      <w:r w:rsidR="0077736D" w:rsidRPr="00A411D0">
        <w:rPr>
          <w:b/>
          <w:i/>
        </w:rPr>
        <w:t xml:space="preserve">brought </w:t>
      </w:r>
      <w:r w:rsidRPr="00A411D0">
        <w:rPr>
          <w:b/>
          <w:i/>
        </w:rPr>
        <w:t>into t</w:t>
      </w:r>
      <w:r w:rsidR="0077736D" w:rsidRPr="00A411D0">
        <w:rPr>
          <w:b/>
          <w:i/>
        </w:rPr>
        <w:t>his profile</w:t>
      </w:r>
      <w:r w:rsidRPr="00A411D0">
        <w:rPr>
          <w:b/>
          <w:i/>
        </w:rPr>
        <w:t xml:space="preserve">, </w:t>
      </w:r>
      <w:r w:rsidR="0077736D" w:rsidRPr="00A411D0">
        <w:rPr>
          <w:b/>
          <w:i/>
        </w:rPr>
        <w:t xml:space="preserve">this could introduce a required grouping with </w:t>
      </w:r>
      <w:r w:rsidRPr="00A411D0">
        <w:rPr>
          <w:b/>
          <w:i/>
        </w:rPr>
        <w:t xml:space="preserve">XDS for the RMU actors. </w:t>
      </w:r>
    </w:p>
    <w:p w14:paraId="291F05F2" w14:textId="78467129" w:rsidR="0033335F" w:rsidRPr="00A411D0" w:rsidRDefault="0033335F" w:rsidP="0033335F">
      <w:pPr>
        <w:pStyle w:val="BodyText"/>
        <w:rPr>
          <w:i/>
        </w:rPr>
      </w:pPr>
      <w:r w:rsidRPr="00A411D0">
        <w:rPr>
          <w:i/>
        </w:rPr>
        <w:t xml:space="preserve">Resolution: No – </w:t>
      </w:r>
      <w:r w:rsidR="00FF7B4C" w:rsidRPr="00A411D0">
        <w:rPr>
          <w:i/>
        </w:rPr>
        <w:t xml:space="preserve">The Technical Committee did not want to introduce a mandatory requirement for implementers to </w:t>
      </w:r>
      <w:r w:rsidR="005775A7" w:rsidRPr="00A411D0">
        <w:rPr>
          <w:i/>
        </w:rPr>
        <w:t>use full metadata versioning as described in the XDS Metadata Update Supplement</w:t>
      </w:r>
      <w:r w:rsidR="00926753" w:rsidRPr="00A411D0">
        <w:rPr>
          <w:i/>
        </w:rPr>
        <w:t xml:space="preserve">. </w:t>
      </w:r>
      <w:r w:rsidR="008E3C24" w:rsidRPr="00A411D0">
        <w:rPr>
          <w:i/>
        </w:rPr>
        <w:t xml:space="preserve">Instead, it was added as an option to allow implementers to declare this capability. </w:t>
      </w:r>
    </w:p>
    <w:p w14:paraId="2633D2F5" w14:textId="77777777" w:rsidR="00895CC2" w:rsidRPr="00A411D0" w:rsidRDefault="00895CC2" w:rsidP="00895CC2">
      <w:pPr>
        <w:pStyle w:val="BodyText"/>
        <w:rPr>
          <w:b/>
          <w:i/>
        </w:rPr>
      </w:pPr>
      <w:r w:rsidRPr="00A411D0">
        <w:rPr>
          <w:b/>
          <w:i/>
        </w:rPr>
        <w:t>RMU_020: Should this profile allow the Update Initiator to set the value for Association Propagation to "no"? If not, should this profile address this concept directly? Is it sufficient to leave the requirements as expected actions on the Update Responder?</w:t>
      </w:r>
    </w:p>
    <w:p w14:paraId="2CAA1542" w14:textId="41701D0B" w:rsidR="00297E4A" w:rsidRPr="00A411D0" w:rsidRDefault="00895CC2" w:rsidP="00895CC2">
      <w:pPr>
        <w:pStyle w:val="BodyText"/>
        <w:rPr>
          <w:i/>
        </w:rPr>
      </w:pPr>
      <w:r w:rsidRPr="00A411D0">
        <w:rPr>
          <w:i/>
        </w:rPr>
        <w:t>Resolution: In order to maintain consistency with the XDS Metadata Update supplement, the Association Propagation attribute will remain in this Profile, but be force</w:t>
      </w:r>
      <w:r w:rsidR="00297E4A" w:rsidRPr="00A411D0">
        <w:rPr>
          <w:i/>
        </w:rPr>
        <w:t>d</w:t>
      </w:r>
      <w:r w:rsidRPr="00A411D0">
        <w:rPr>
          <w:i/>
        </w:rPr>
        <w:t xml:space="preserve"> to "yes"</w:t>
      </w:r>
      <w:r w:rsidR="00926753" w:rsidRPr="00A411D0">
        <w:rPr>
          <w:i/>
        </w:rPr>
        <w:t xml:space="preserve">. </w:t>
      </w:r>
    </w:p>
    <w:p w14:paraId="7A99AC64" w14:textId="77777777" w:rsidR="00D42415" w:rsidRPr="00A411D0" w:rsidRDefault="00D42415" w:rsidP="00D42415">
      <w:pPr>
        <w:pStyle w:val="BodyText"/>
        <w:rPr>
          <w:b/>
          <w:i/>
        </w:rPr>
      </w:pPr>
      <w:r w:rsidRPr="00A411D0">
        <w:rPr>
          <w:b/>
          <w:i/>
        </w:rPr>
        <w:t xml:space="preserve">RMU_021: Should we bring forward ITI TF-1 Section 10.4.14 and ITI TF-2a Section 3.18.4.1.2.3.5.1 from XDS Metadata Update? </w:t>
      </w:r>
    </w:p>
    <w:p w14:paraId="3F3547A0" w14:textId="0516FF40" w:rsidR="00756A31" w:rsidRPr="00A411D0" w:rsidRDefault="00D42415" w:rsidP="00562432">
      <w:pPr>
        <w:pStyle w:val="BodyText"/>
        <w:rPr>
          <w:b/>
          <w:i/>
        </w:rPr>
      </w:pPr>
      <w:r w:rsidRPr="00A411D0">
        <w:rPr>
          <w:i/>
        </w:rPr>
        <w:t>Resolution: It is the Technical Committee's intent to eventually bring the underlying content together for both profiles. It will not be done for trial implementation.</w:t>
      </w:r>
    </w:p>
    <w:p w14:paraId="266826C6" w14:textId="77777777" w:rsidR="00B014BD" w:rsidRPr="00A411D0" w:rsidRDefault="00B014BD" w:rsidP="00B014BD">
      <w:pPr>
        <w:pStyle w:val="BodyText"/>
        <w:rPr>
          <w:b/>
          <w:i/>
        </w:rPr>
      </w:pPr>
      <w:r w:rsidRPr="00A411D0">
        <w:rPr>
          <w:b/>
          <w:i/>
        </w:rPr>
        <w:t xml:space="preserve">RMU_022: Should the metadata attributes, hash and size, be restricted? Do we have the list of allowed and restricted attributes correct? </w:t>
      </w:r>
    </w:p>
    <w:p w14:paraId="6550F420" w14:textId="5E4ADBF7" w:rsidR="00B014BD" w:rsidRPr="00A411D0" w:rsidRDefault="00B014BD" w:rsidP="00562432">
      <w:pPr>
        <w:pStyle w:val="BodyText"/>
        <w:rPr>
          <w:b/>
          <w:i/>
        </w:rPr>
      </w:pPr>
      <w:r w:rsidRPr="00A411D0">
        <w:rPr>
          <w:i/>
        </w:rPr>
        <w:t>Resolution: At this time, we have allowed modification of the hash and size attributes.</w:t>
      </w:r>
      <w:r w:rsidR="002C0920" w:rsidRPr="00A411D0">
        <w:rPr>
          <w:i/>
        </w:rPr>
        <w:t xml:space="preserve"> Affinity Domains have the ability to restrict these parameters to meet their requirements. </w:t>
      </w:r>
    </w:p>
    <w:p w14:paraId="4B5ED3AD" w14:textId="03FE184A" w:rsidR="00562432" w:rsidRPr="00A411D0" w:rsidRDefault="00562432" w:rsidP="00562432">
      <w:pPr>
        <w:pStyle w:val="BodyText"/>
        <w:rPr>
          <w:b/>
          <w:i/>
        </w:rPr>
      </w:pPr>
      <w:r w:rsidRPr="00A411D0">
        <w:rPr>
          <w:b/>
          <w:i/>
        </w:rPr>
        <w:t xml:space="preserve">RMU_023: Should this profile allow metadata modifications for On-Demand Documents? </w:t>
      </w:r>
    </w:p>
    <w:p w14:paraId="73873B2E" w14:textId="73E467B1" w:rsidR="00B014BD" w:rsidRPr="00A411D0" w:rsidRDefault="00562432" w:rsidP="00756A31">
      <w:pPr>
        <w:pStyle w:val="BodyText"/>
        <w:rPr>
          <w:i/>
        </w:rPr>
      </w:pPr>
      <w:r w:rsidRPr="00A411D0">
        <w:rPr>
          <w:i/>
        </w:rPr>
        <w:t>Resolution: It was agreed that metadata for an On-Demand Document could be updated</w:t>
      </w:r>
      <w:r w:rsidR="00A411D0">
        <w:rPr>
          <w:i/>
        </w:rPr>
        <w:t xml:space="preserve">. </w:t>
      </w:r>
      <w:r w:rsidRPr="00A411D0">
        <w:rPr>
          <w:i/>
        </w:rPr>
        <w:t>This is consistent with Metadata Update supplement. A q</w:t>
      </w:r>
      <w:r w:rsidR="00B014BD" w:rsidRPr="00A411D0">
        <w:rPr>
          <w:i/>
        </w:rPr>
        <w:t>uestion</w:t>
      </w:r>
      <w:r w:rsidRPr="00A411D0">
        <w:rPr>
          <w:i/>
        </w:rPr>
        <w:t xml:space="preserve"> was posed as whether or not the metadata of an ODD snapshot persisted in a Document Repository requires separate treatment as the storage of the physical document is for archival purposes only. </w:t>
      </w:r>
    </w:p>
    <w:p w14:paraId="5AAF2B96" w14:textId="1D7380D6" w:rsidR="00756A31" w:rsidRPr="00A411D0" w:rsidRDefault="00562432" w:rsidP="00756A31">
      <w:pPr>
        <w:pStyle w:val="BodyText"/>
        <w:rPr>
          <w:i/>
        </w:rPr>
      </w:pPr>
      <w:r w:rsidRPr="00A411D0">
        <w:rPr>
          <w:i/>
        </w:rPr>
        <w:t xml:space="preserve">The </w:t>
      </w:r>
      <w:r w:rsidR="00B014BD" w:rsidRPr="00A411D0">
        <w:rPr>
          <w:i/>
        </w:rPr>
        <w:t xml:space="preserve">ITI Technical </w:t>
      </w:r>
      <w:r w:rsidRPr="00A411D0">
        <w:rPr>
          <w:i/>
        </w:rPr>
        <w:t xml:space="preserve">Committee felt that the associated metadata may still be updated like any other Stable Document Entry object. </w:t>
      </w:r>
      <w:r w:rsidR="00756A31" w:rsidRPr="00A411D0">
        <w:rPr>
          <w:i/>
        </w:rPr>
        <w:t>If an individual community's use case require</w:t>
      </w:r>
      <w:r w:rsidR="00297E4A" w:rsidRPr="00A411D0">
        <w:rPr>
          <w:i/>
        </w:rPr>
        <w:t>s</w:t>
      </w:r>
      <w:r w:rsidR="00756A31" w:rsidRPr="00A411D0">
        <w:rPr>
          <w:i/>
        </w:rPr>
        <w:t xml:space="preserve"> that the metadata </w:t>
      </w:r>
      <w:r w:rsidR="00297E4A" w:rsidRPr="00A411D0">
        <w:rPr>
          <w:i/>
        </w:rPr>
        <w:t>can</w:t>
      </w:r>
      <w:r w:rsidR="00756A31" w:rsidRPr="00A411D0">
        <w:rPr>
          <w:i/>
        </w:rPr>
        <w:t>not be updated after an original submission, the community could create a local policy restricting any request made using the Restricted Update Document Set [ITI-</w:t>
      </w:r>
      <w:r w:rsidR="00EA2D81" w:rsidRPr="00A411D0">
        <w:rPr>
          <w:i/>
        </w:rPr>
        <w:t>92</w:t>
      </w:r>
      <w:r w:rsidR="00756A31" w:rsidRPr="00A411D0">
        <w:rPr>
          <w:i/>
        </w:rPr>
        <w:t>] transaction.</w:t>
      </w:r>
    </w:p>
    <w:p w14:paraId="6B51C35D" w14:textId="77777777" w:rsidR="00D75CC0" w:rsidRPr="00A411D0" w:rsidRDefault="00D75CC0" w:rsidP="0033335F">
      <w:pPr>
        <w:pStyle w:val="BodyText"/>
        <w:rPr>
          <w:i/>
        </w:rPr>
      </w:pPr>
    </w:p>
    <w:p w14:paraId="3AC0C364" w14:textId="77777777" w:rsidR="00BA25A7" w:rsidRPr="00A411D0" w:rsidRDefault="00BA25A7" w:rsidP="00710DED">
      <w:pPr>
        <w:pStyle w:val="BodyText"/>
        <w:rPr>
          <w:i/>
        </w:rPr>
      </w:pPr>
    </w:p>
    <w:p w14:paraId="1014AFDE" w14:textId="77777777" w:rsidR="009F5CF4" w:rsidRPr="00A411D0" w:rsidRDefault="00747676" w:rsidP="00BB76BC">
      <w:pPr>
        <w:pStyle w:val="Heading1"/>
        <w:numPr>
          <w:ilvl w:val="0"/>
          <w:numId w:val="0"/>
        </w:numPr>
        <w:rPr>
          <w:noProof w:val="0"/>
        </w:rPr>
      </w:pPr>
      <w:bookmarkStart w:id="20" w:name="_Toc345074643"/>
      <w:bookmarkStart w:id="21" w:name="_Toc510984053"/>
      <w:bookmarkStart w:id="22" w:name="_Toc522535101"/>
      <w:r w:rsidRPr="00A411D0">
        <w:rPr>
          <w:noProof w:val="0"/>
        </w:rPr>
        <w:lastRenderedPageBreak/>
        <w:t>General Introduction</w:t>
      </w:r>
      <w:bookmarkEnd w:id="20"/>
      <w:r w:rsidR="00623829" w:rsidRPr="00A411D0">
        <w:rPr>
          <w:noProof w:val="0"/>
        </w:rPr>
        <w:t xml:space="preserve"> and Shared Appendices</w:t>
      </w:r>
      <w:bookmarkEnd w:id="21"/>
      <w:bookmarkEnd w:id="22"/>
    </w:p>
    <w:p w14:paraId="04AB97A4" w14:textId="77777777" w:rsidR="00623829" w:rsidRPr="00A411D0" w:rsidRDefault="003B7860" w:rsidP="00EA3BCB">
      <w:pPr>
        <w:pStyle w:val="BodyText"/>
      </w:pPr>
      <w:r w:rsidRPr="00A411D0">
        <w:t xml:space="preserve">The </w:t>
      </w:r>
      <w:hyperlink r:id="rId17" w:anchor="GenIntro" w:history="1">
        <w:r w:rsidRPr="00A411D0">
          <w:rPr>
            <w:rStyle w:val="Hyperlink"/>
          </w:rPr>
          <w:t xml:space="preserve">IHE Technical Framework General Introduction </w:t>
        </w:r>
        <w:r w:rsidR="00623829" w:rsidRPr="00A411D0">
          <w:rPr>
            <w:rStyle w:val="Hyperlink"/>
          </w:rPr>
          <w:t>and Shared Appendices</w:t>
        </w:r>
      </w:hyperlink>
      <w:r w:rsidR="00623829" w:rsidRPr="00A411D0">
        <w:t xml:space="preserve"> are components shared by all of the IHE domain technical frameworks. Each technical framework volume contains links to these documents where appropriate.</w:t>
      </w:r>
    </w:p>
    <w:p w14:paraId="45E526B3" w14:textId="77777777" w:rsidR="00623829" w:rsidRPr="00A411D0" w:rsidRDefault="00623829" w:rsidP="00EA3BCB">
      <w:pPr>
        <w:pStyle w:val="BodyText"/>
      </w:pPr>
    </w:p>
    <w:p w14:paraId="030A7CBE" w14:textId="77777777" w:rsidR="00747676" w:rsidRPr="00A411D0" w:rsidRDefault="00C16F09" w:rsidP="00BB76BC">
      <w:pPr>
        <w:pStyle w:val="EditorInstructions"/>
      </w:pPr>
      <w:r w:rsidRPr="00A411D0">
        <w:t xml:space="preserve">Update the following </w:t>
      </w:r>
      <w:r w:rsidR="00EA4332" w:rsidRPr="00A411D0">
        <w:t>a</w:t>
      </w:r>
      <w:r w:rsidRPr="00A411D0">
        <w:t xml:space="preserve">ppendices to the General Introduction as indicated below. Note that these are </w:t>
      </w:r>
      <w:r w:rsidRPr="00A411D0">
        <w:rPr>
          <w:b/>
        </w:rPr>
        <w:t>not</w:t>
      </w:r>
      <w:r w:rsidRPr="00A411D0">
        <w:t xml:space="preserve"> appendices to Volume 1.</w:t>
      </w:r>
    </w:p>
    <w:p w14:paraId="44604516" w14:textId="77777777" w:rsidR="00747676" w:rsidRPr="00A411D0" w:rsidRDefault="00747676" w:rsidP="00EA3BCB">
      <w:pPr>
        <w:pStyle w:val="Heading1"/>
        <w:pageBreakBefore w:val="0"/>
        <w:numPr>
          <w:ilvl w:val="0"/>
          <w:numId w:val="0"/>
        </w:numPr>
        <w:rPr>
          <w:noProof w:val="0"/>
        </w:rPr>
      </w:pPr>
      <w:bookmarkStart w:id="23" w:name="_Toc345074644"/>
      <w:bookmarkStart w:id="24" w:name="_Toc510984054"/>
      <w:bookmarkStart w:id="25" w:name="_Toc522535102"/>
      <w:r w:rsidRPr="00A411D0">
        <w:rPr>
          <w:noProof w:val="0"/>
        </w:rPr>
        <w:t xml:space="preserve">Appendix A </w:t>
      </w:r>
      <w:bookmarkStart w:id="26" w:name="OLE_LINK1"/>
      <w:bookmarkStart w:id="27" w:name="OLE_LINK2"/>
      <w:r w:rsidR="00883B13" w:rsidRPr="00A411D0">
        <w:rPr>
          <w:noProof w:val="0"/>
        </w:rPr>
        <w:t>–</w:t>
      </w:r>
      <w:bookmarkEnd w:id="26"/>
      <w:bookmarkEnd w:id="27"/>
      <w:r w:rsidRPr="00A411D0">
        <w:rPr>
          <w:noProof w:val="0"/>
        </w:rPr>
        <w:t xml:space="preserve"> Actor Summary Definitions</w:t>
      </w:r>
      <w:bookmarkEnd w:id="23"/>
      <w:bookmarkEnd w:id="24"/>
      <w:bookmarkEnd w:id="25"/>
    </w:p>
    <w:p w14:paraId="3C474273" w14:textId="77777777" w:rsidR="00747676" w:rsidRPr="00A411D0" w:rsidRDefault="00747676" w:rsidP="00747676">
      <w:pPr>
        <w:pStyle w:val="EditorInstructions"/>
      </w:pPr>
      <w:r w:rsidRPr="00A411D0">
        <w:t xml:space="preserve">Add the following actors </w:t>
      </w:r>
      <w:r w:rsidRPr="00A411D0">
        <w:rPr>
          <w:iCs w:val="0"/>
        </w:rPr>
        <w:t xml:space="preserve">to the IHE </w:t>
      </w:r>
      <w:r w:rsidRPr="00A411D0">
        <w:t>Technical Frameworks</w:t>
      </w:r>
      <w:r w:rsidRPr="00A411D0">
        <w:rPr>
          <w:iCs w:val="0"/>
        </w:rPr>
        <w:t xml:space="preserve"> General Introduction </w:t>
      </w:r>
      <w:r w:rsidR="00814F76" w:rsidRPr="00A411D0">
        <w:rPr>
          <w:iCs w:val="0"/>
        </w:rPr>
        <w:t>Appendix A</w:t>
      </w:r>
      <w:r w:rsidRPr="00A411D0">
        <w:t>:</w:t>
      </w:r>
    </w:p>
    <w:p w14:paraId="14CCFE03" w14:textId="77777777" w:rsidR="00E0527A" w:rsidRPr="00A411D0"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A411D0" w14:paraId="328E5A0A" w14:textId="77777777" w:rsidTr="00E0527A">
        <w:trPr>
          <w:cantSplit/>
          <w:tblHeader/>
          <w:jc w:val="center"/>
        </w:trPr>
        <w:tc>
          <w:tcPr>
            <w:tcW w:w="3078" w:type="dxa"/>
            <w:shd w:val="clear" w:color="auto" w:fill="D9D9D9"/>
          </w:tcPr>
          <w:p w14:paraId="17397077" w14:textId="77777777" w:rsidR="00E0527A" w:rsidRPr="00A411D0" w:rsidRDefault="00E0527A" w:rsidP="00E0527A">
            <w:pPr>
              <w:pStyle w:val="TableEntryHeader"/>
            </w:pPr>
            <w:r w:rsidRPr="00A411D0">
              <w:t>Actor Name</w:t>
            </w:r>
          </w:p>
        </w:tc>
        <w:tc>
          <w:tcPr>
            <w:tcW w:w="6498" w:type="dxa"/>
            <w:shd w:val="clear" w:color="auto" w:fill="D9D9D9"/>
          </w:tcPr>
          <w:p w14:paraId="119C41A0" w14:textId="77777777" w:rsidR="00E0527A" w:rsidRPr="00A411D0" w:rsidRDefault="00E0527A" w:rsidP="00E0527A">
            <w:pPr>
              <w:pStyle w:val="TableEntryHeader"/>
            </w:pPr>
            <w:r w:rsidRPr="00A411D0">
              <w:t>Definition</w:t>
            </w:r>
          </w:p>
        </w:tc>
      </w:tr>
      <w:tr w:rsidR="00E0527A" w:rsidRPr="00A411D0" w14:paraId="59938A60" w14:textId="77777777" w:rsidTr="00E0527A">
        <w:trPr>
          <w:cantSplit/>
          <w:jc w:val="center"/>
        </w:trPr>
        <w:tc>
          <w:tcPr>
            <w:tcW w:w="3078" w:type="dxa"/>
            <w:shd w:val="clear" w:color="auto" w:fill="auto"/>
          </w:tcPr>
          <w:p w14:paraId="1A20ECFB" w14:textId="77777777" w:rsidR="00E0527A" w:rsidRPr="00A411D0" w:rsidRDefault="00E0527A" w:rsidP="00E0527A">
            <w:pPr>
              <w:pStyle w:val="TableEntry"/>
            </w:pPr>
            <w:r w:rsidRPr="00A411D0">
              <w:t>Update Initiator</w:t>
            </w:r>
          </w:p>
        </w:tc>
        <w:tc>
          <w:tcPr>
            <w:tcW w:w="6498" w:type="dxa"/>
            <w:shd w:val="clear" w:color="auto" w:fill="auto"/>
          </w:tcPr>
          <w:p w14:paraId="7C300743" w14:textId="24B14A2C" w:rsidR="00E0527A" w:rsidRPr="00A411D0" w:rsidRDefault="00297E4A" w:rsidP="002C26D4">
            <w:pPr>
              <w:pStyle w:val="TableEntry"/>
            </w:pPr>
            <w:r w:rsidRPr="00A411D0">
              <w:t xml:space="preserve">The </w:t>
            </w:r>
            <w:r w:rsidR="00D21FD7" w:rsidRPr="00A411D0">
              <w:t xml:space="preserve">Update Initiator creates requests </w:t>
            </w:r>
            <w:r w:rsidR="002C26D4" w:rsidRPr="00A411D0">
              <w:t>to</w:t>
            </w:r>
            <w:r w:rsidR="00D21FD7" w:rsidRPr="00A411D0">
              <w:t xml:space="preserve"> updat</w:t>
            </w:r>
            <w:r w:rsidR="002C26D4" w:rsidRPr="00A411D0">
              <w:t>e</w:t>
            </w:r>
            <w:r w:rsidR="00D21FD7" w:rsidRPr="00A411D0">
              <w:t xml:space="preserve"> previously stored </w:t>
            </w:r>
            <w:r w:rsidR="002C26D4" w:rsidRPr="00A411D0">
              <w:t>metadata</w:t>
            </w:r>
            <w:r w:rsidR="00D21FD7" w:rsidRPr="00A411D0">
              <w:t>.</w:t>
            </w:r>
          </w:p>
        </w:tc>
      </w:tr>
      <w:tr w:rsidR="00E0527A" w:rsidRPr="00A411D0" w14:paraId="1996E4E3" w14:textId="77777777" w:rsidTr="00E0527A">
        <w:trPr>
          <w:cantSplit/>
          <w:jc w:val="center"/>
        </w:trPr>
        <w:tc>
          <w:tcPr>
            <w:tcW w:w="3078" w:type="dxa"/>
            <w:shd w:val="clear" w:color="auto" w:fill="auto"/>
          </w:tcPr>
          <w:p w14:paraId="0C307A97" w14:textId="77777777" w:rsidR="00E0527A" w:rsidRPr="00A411D0" w:rsidRDefault="00E0527A" w:rsidP="00E0527A">
            <w:pPr>
              <w:pStyle w:val="TableEntry"/>
            </w:pPr>
            <w:r w:rsidRPr="00A411D0">
              <w:t>Update Responder</w:t>
            </w:r>
          </w:p>
        </w:tc>
        <w:tc>
          <w:tcPr>
            <w:tcW w:w="6498" w:type="dxa"/>
            <w:shd w:val="clear" w:color="auto" w:fill="auto"/>
          </w:tcPr>
          <w:p w14:paraId="3ADBB40B" w14:textId="40774B6F" w:rsidR="00E0527A" w:rsidRPr="00A411D0" w:rsidRDefault="00297E4A" w:rsidP="002C26D4">
            <w:pPr>
              <w:pStyle w:val="TableEntry"/>
            </w:pPr>
            <w:r w:rsidRPr="00A411D0">
              <w:t xml:space="preserve">The </w:t>
            </w:r>
            <w:r w:rsidR="002C26D4" w:rsidRPr="00A411D0">
              <w:t xml:space="preserve">Update Responder processes requests to update </w:t>
            </w:r>
            <w:r w:rsidR="00184707" w:rsidRPr="00A411D0">
              <w:t xml:space="preserve">previously stored </w:t>
            </w:r>
            <w:r w:rsidR="002C26D4" w:rsidRPr="00A411D0">
              <w:t>metadata.</w:t>
            </w:r>
            <w:r w:rsidR="00B63F32" w:rsidRPr="00A411D0">
              <w:t xml:space="preserve"> </w:t>
            </w:r>
          </w:p>
        </w:tc>
      </w:tr>
    </w:tbl>
    <w:p w14:paraId="4CD7989A" w14:textId="77777777" w:rsidR="008A63C9" w:rsidRPr="00A411D0" w:rsidRDefault="008A63C9" w:rsidP="00EA3BCB">
      <w:pPr>
        <w:pStyle w:val="BodyText"/>
      </w:pPr>
      <w:bookmarkStart w:id="28" w:name="_Toc345074645"/>
    </w:p>
    <w:p w14:paraId="0606385F" w14:textId="77777777" w:rsidR="00747676" w:rsidRPr="00A411D0" w:rsidRDefault="00747676" w:rsidP="00EA3BCB">
      <w:pPr>
        <w:pStyle w:val="Heading1"/>
        <w:pageBreakBefore w:val="0"/>
        <w:numPr>
          <w:ilvl w:val="0"/>
          <w:numId w:val="0"/>
        </w:numPr>
        <w:rPr>
          <w:noProof w:val="0"/>
        </w:rPr>
      </w:pPr>
      <w:bookmarkStart w:id="29" w:name="_Toc510984055"/>
      <w:bookmarkStart w:id="30" w:name="_Toc522535103"/>
      <w:r w:rsidRPr="00A411D0">
        <w:rPr>
          <w:noProof w:val="0"/>
        </w:rPr>
        <w:t xml:space="preserve">Appendix B </w:t>
      </w:r>
      <w:r w:rsidR="00883B13" w:rsidRPr="00A411D0">
        <w:rPr>
          <w:noProof w:val="0"/>
        </w:rPr>
        <w:t>–</w:t>
      </w:r>
      <w:r w:rsidRPr="00A411D0">
        <w:rPr>
          <w:noProof w:val="0"/>
        </w:rPr>
        <w:t xml:space="preserve"> Transaction Summary Definitions</w:t>
      </w:r>
      <w:bookmarkEnd w:id="28"/>
      <w:bookmarkEnd w:id="29"/>
      <w:bookmarkEnd w:id="30"/>
    </w:p>
    <w:p w14:paraId="37AD419F" w14:textId="77777777" w:rsidR="00747676" w:rsidRPr="00A411D0" w:rsidRDefault="00747676" w:rsidP="00747676">
      <w:pPr>
        <w:pStyle w:val="EditorInstructions"/>
      </w:pPr>
      <w:r w:rsidRPr="00A411D0">
        <w:t xml:space="preserve">Add the following transactions </w:t>
      </w:r>
      <w:r w:rsidRPr="00A411D0">
        <w:rPr>
          <w:iCs w:val="0"/>
        </w:rPr>
        <w:t xml:space="preserve">to the IHE </w:t>
      </w:r>
      <w:r w:rsidRPr="00A411D0">
        <w:t>Technical Frameworks</w:t>
      </w:r>
      <w:r w:rsidR="003B70A2" w:rsidRPr="00A411D0">
        <w:rPr>
          <w:iCs w:val="0"/>
        </w:rPr>
        <w:t xml:space="preserve"> General Introduction </w:t>
      </w:r>
      <w:r w:rsidR="00814F76" w:rsidRPr="00A411D0">
        <w:rPr>
          <w:iCs w:val="0"/>
        </w:rPr>
        <w:t>Appendix B</w:t>
      </w:r>
      <w:r w:rsidRPr="00A411D0">
        <w:t>:</w:t>
      </w:r>
    </w:p>
    <w:p w14:paraId="0CBB3194" w14:textId="77777777" w:rsidR="002C5D62" w:rsidRPr="00A411D0"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675"/>
        <w:gridCol w:w="4901"/>
      </w:tblGrid>
      <w:tr w:rsidR="00747676" w:rsidRPr="00A411D0" w14:paraId="4F7B5CE2" w14:textId="77777777" w:rsidTr="008725F9">
        <w:trPr>
          <w:cantSplit/>
          <w:tblHeader/>
          <w:jc w:val="center"/>
        </w:trPr>
        <w:tc>
          <w:tcPr>
            <w:tcW w:w="4675" w:type="dxa"/>
            <w:shd w:val="clear" w:color="auto" w:fill="D9D9D9"/>
          </w:tcPr>
          <w:p w14:paraId="0469B2D1" w14:textId="77777777" w:rsidR="00747676" w:rsidRPr="00A411D0" w:rsidRDefault="00747676" w:rsidP="007117B8">
            <w:pPr>
              <w:pStyle w:val="TableEntryHeader"/>
            </w:pPr>
            <w:r w:rsidRPr="00A411D0">
              <w:t>Transaction</w:t>
            </w:r>
            <w:r w:rsidR="00FD0CE3" w:rsidRPr="00A411D0">
              <w:t xml:space="preserve"> </w:t>
            </w:r>
            <w:r w:rsidR="00CA4B27" w:rsidRPr="00A411D0">
              <w:t>N</w:t>
            </w:r>
            <w:r w:rsidR="008F5363" w:rsidRPr="00A411D0">
              <w:t xml:space="preserve">ame and </w:t>
            </w:r>
            <w:r w:rsidR="00CA4B27" w:rsidRPr="00A411D0">
              <w:t>N</w:t>
            </w:r>
            <w:r w:rsidR="008F5363" w:rsidRPr="00A411D0">
              <w:t>umber</w:t>
            </w:r>
          </w:p>
        </w:tc>
        <w:tc>
          <w:tcPr>
            <w:tcW w:w="4901" w:type="dxa"/>
            <w:shd w:val="clear" w:color="auto" w:fill="D9D9D9"/>
          </w:tcPr>
          <w:p w14:paraId="65FDAA4E" w14:textId="77777777" w:rsidR="00747676" w:rsidRPr="00A411D0" w:rsidRDefault="00747676" w:rsidP="00EB71A2">
            <w:pPr>
              <w:pStyle w:val="TableEntryHeader"/>
            </w:pPr>
            <w:r w:rsidRPr="00A411D0">
              <w:t>Definition</w:t>
            </w:r>
          </w:p>
        </w:tc>
      </w:tr>
      <w:tr w:rsidR="00E0527A" w:rsidRPr="00A411D0" w14:paraId="7BA9BDB1" w14:textId="77777777" w:rsidTr="008725F9">
        <w:trPr>
          <w:cantSplit/>
          <w:jc w:val="center"/>
        </w:trPr>
        <w:tc>
          <w:tcPr>
            <w:tcW w:w="4675" w:type="dxa"/>
            <w:shd w:val="clear" w:color="auto" w:fill="auto"/>
          </w:tcPr>
          <w:p w14:paraId="4AA72F2E" w14:textId="3B95A5CF" w:rsidR="00E0527A" w:rsidRPr="00A411D0" w:rsidRDefault="00E0527A" w:rsidP="00E0527A">
            <w:pPr>
              <w:pStyle w:val="TableEntry"/>
            </w:pPr>
            <w:r w:rsidRPr="00A411D0">
              <w:t>Restricted Update Document Set [ITI-</w:t>
            </w:r>
            <w:r w:rsidR="00EA2D81" w:rsidRPr="00A411D0">
              <w:t>92</w:t>
            </w:r>
            <w:r w:rsidRPr="00A411D0">
              <w:t>]</w:t>
            </w:r>
          </w:p>
        </w:tc>
        <w:tc>
          <w:tcPr>
            <w:tcW w:w="4901" w:type="dxa"/>
            <w:shd w:val="clear" w:color="auto" w:fill="auto"/>
          </w:tcPr>
          <w:p w14:paraId="0AC9D2D4" w14:textId="77777777" w:rsidR="00E0527A" w:rsidRPr="00A411D0" w:rsidRDefault="00E0527A" w:rsidP="00E0527A">
            <w:pPr>
              <w:pStyle w:val="TableEntry"/>
            </w:pPr>
            <w:r w:rsidRPr="00A411D0">
              <w:t xml:space="preserve">The Restricted Update Document Set is used to request updates to a restricted set of metadata attributes for a document in a community. </w:t>
            </w:r>
          </w:p>
        </w:tc>
      </w:tr>
    </w:tbl>
    <w:p w14:paraId="39DF35B9" w14:textId="77777777" w:rsidR="00747676" w:rsidRPr="00A411D0" w:rsidRDefault="00814F76" w:rsidP="00EA3BCB">
      <w:pPr>
        <w:pStyle w:val="Heading1"/>
        <w:pageBreakBefore w:val="0"/>
        <w:numPr>
          <w:ilvl w:val="0"/>
          <w:numId w:val="0"/>
        </w:numPr>
        <w:rPr>
          <w:noProof w:val="0"/>
        </w:rPr>
      </w:pPr>
      <w:bookmarkStart w:id="31" w:name="_Toc345074646"/>
      <w:bookmarkStart w:id="32" w:name="_Toc510984056"/>
      <w:bookmarkStart w:id="33" w:name="_Toc522535104"/>
      <w:r w:rsidRPr="00A411D0">
        <w:rPr>
          <w:noProof w:val="0"/>
        </w:rPr>
        <w:t xml:space="preserve">Appendix D – </w:t>
      </w:r>
      <w:r w:rsidR="00747676" w:rsidRPr="00A411D0">
        <w:rPr>
          <w:noProof w:val="0"/>
        </w:rPr>
        <w:t>Glossary</w:t>
      </w:r>
      <w:bookmarkEnd w:id="31"/>
      <w:bookmarkEnd w:id="32"/>
      <w:bookmarkEnd w:id="33"/>
    </w:p>
    <w:p w14:paraId="431CCEF3" w14:textId="77777777" w:rsidR="00747676" w:rsidRPr="00A411D0" w:rsidRDefault="00747676" w:rsidP="00747676">
      <w:pPr>
        <w:pStyle w:val="EditorInstructions"/>
      </w:pPr>
      <w:r w:rsidRPr="00A411D0">
        <w:t xml:space="preserve">Add the following </w:t>
      </w:r>
      <w:r w:rsidR="00DD20D7" w:rsidRPr="00A411D0">
        <w:rPr>
          <w:b/>
        </w:rPr>
        <w:t>new</w:t>
      </w:r>
      <w:r w:rsidR="00DD20D7" w:rsidRPr="00A411D0">
        <w:t xml:space="preserve"> </w:t>
      </w:r>
      <w:r w:rsidRPr="00A411D0">
        <w:t xml:space="preserve">glossary terms to the IHE Technical Frameworks General Introduction </w:t>
      </w:r>
      <w:r w:rsidR="00814F76" w:rsidRPr="00A411D0">
        <w:t>Appendix D</w:t>
      </w:r>
      <w:r w:rsidR="00F3372D" w:rsidRPr="00A411D0">
        <w:t>.</w:t>
      </w:r>
    </w:p>
    <w:p w14:paraId="433C2AD3" w14:textId="77777777" w:rsidR="00E0527A" w:rsidRPr="00A411D0"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A411D0" w14:paraId="68F50B67" w14:textId="77777777" w:rsidTr="00E0527A">
        <w:trPr>
          <w:cantSplit/>
          <w:tblHeader/>
          <w:jc w:val="center"/>
        </w:trPr>
        <w:tc>
          <w:tcPr>
            <w:tcW w:w="3078" w:type="dxa"/>
            <w:shd w:val="clear" w:color="auto" w:fill="D9D9D9"/>
          </w:tcPr>
          <w:p w14:paraId="7643C5BA" w14:textId="77777777" w:rsidR="00E0527A" w:rsidRPr="00A411D0" w:rsidRDefault="00E0527A" w:rsidP="00E0527A">
            <w:pPr>
              <w:pStyle w:val="TableEntryHeader"/>
            </w:pPr>
            <w:r w:rsidRPr="00A411D0">
              <w:t>Glossary Term</w:t>
            </w:r>
          </w:p>
        </w:tc>
        <w:tc>
          <w:tcPr>
            <w:tcW w:w="6498" w:type="dxa"/>
            <w:shd w:val="clear" w:color="auto" w:fill="D9D9D9"/>
          </w:tcPr>
          <w:p w14:paraId="2105720C" w14:textId="77777777" w:rsidR="00E0527A" w:rsidRPr="00A411D0" w:rsidRDefault="00E0527A" w:rsidP="00E0527A">
            <w:pPr>
              <w:pStyle w:val="TableEntryHeader"/>
            </w:pPr>
            <w:r w:rsidRPr="00A411D0">
              <w:t>Definition</w:t>
            </w:r>
          </w:p>
        </w:tc>
      </w:tr>
      <w:tr w:rsidR="00E0527A" w:rsidRPr="00A411D0" w14:paraId="4293579F" w14:textId="77777777" w:rsidTr="00E0527A">
        <w:trPr>
          <w:cantSplit/>
          <w:jc w:val="center"/>
        </w:trPr>
        <w:tc>
          <w:tcPr>
            <w:tcW w:w="3078" w:type="dxa"/>
            <w:shd w:val="clear" w:color="auto" w:fill="auto"/>
          </w:tcPr>
          <w:p w14:paraId="1BC34E7B" w14:textId="77777777" w:rsidR="00E0527A" w:rsidRPr="00A411D0" w:rsidRDefault="00E0527A" w:rsidP="00E0527A">
            <w:pPr>
              <w:pStyle w:val="TableEntry"/>
            </w:pPr>
            <w:r w:rsidRPr="00A411D0">
              <w:t>Metadata Object Instance</w:t>
            </w:r>
          </w:p>
        </w:tc>
        <w:tc>
          <w:tcPr>
            <w:tcW w:w="6498" w:type="dxa"/>
            <w:shd w:val="clear" w:color="auto" w:fill="auto"/>
          </w:tcPr>
          <w:p w14:paraId="2EA672EA" w14:textId="77777777" w:rsidR="00E0527A" w:rsidRPr="00A411D0" w:rsidRDefault="003E3D0C">
            <w:pPr>
              <w:pStyle w:val="TableEntry"/>
            </w:pPr>
            <w:r w:rsidRPr="00A411D0">
              <w:t>A</w:t>
            </w:r>
            <w:r w:rsidR="00C76C4E" w:rsidRPr="00A411D0">
              <w:t xml:space="preserve">n </w:t>
            </w:r>
            <w:r w:rsidR="00E0527A" w:rsidRPr="00A411D0">
              <w:t>object represent</w:t>
            </w:r>
            <w:r w:rsidR="00C76C4E" w:rsidRPr="00A411D0">
              <w:t>ing</w:t>
            </w:r>
            <w:r w:rsidR="00E0527A" w:rsidRPr="00A411D0">
              <w:t xml:space="preserve"> a single version of </w:t>
            </w:r>
            <w:r w:rsidR="00C76C4E" w:rsidRPr="00A411D0">
              <w:t xml:space="preserve">a logical metadata </w:t>
            </w:r>
            <w:r w:rsidR="00E0527A" w:rsidRPr="00A411D0">
              <w:t>object</w:t>
            </w:r>
            <w:r w:rsidR="00183107" w:rsidRPr="00A411D0">
              <w:t>.</w:t>
            </w:r>
          </w:p>
        </w:tc>
      </w:tr>
      <w:tr w:rsidR="00E0527A" w:rsidRPr="00A411D0" w14:paraId="523A0357" w14:textId="77777777" w:rsidTr="00E0527A">
        <w:trPr>
          <w:cantSplit/>
          <w:jc w:val="center"/>
        </w:trPr>
        <w:tc>
          <w:tcPr>
            <w:tcW w:w="3078" w:type="dxa"/>
            <w:shd w:val="clear" w:color="auto" w:fill="auto"/>
          </w:tcPr>
          <w:p w14:paraId="299535B8" w14:textId="77777777" w:rsidR="00E0527A" w:rsidRPr="00A411D0" w:rsidRDefault="00E0527A" w:rsidP="00E0527A">
            <w:pPr>
              <w:pStyle w:val="TableEntry"/>
            </w:pPr>
            <w:r w:rsidRPr="00A411D0">
              <w:t>Logical Metadata Object</w:t>
            </w:r>
          </w:p>
        </w:tc>
        <w:tc>
          <w:tcPr>
            <w:tcW w:w="6498" w:type="dxa"/>
            <w:shd w:val="clear" w:color="auto" w:fill="auto"/>
          </w:tcPr>
          <w:p w14:paraId="5C3AAE35" w14:textId="77777777" w:rsidR="00E0527A" w:rsidRPr="00A411D0" w:rsidRDefault="002C26D4" w:rsidP="002C26D4">
            <w:pPr>
              <w:pStyle w:val="TableEntry"/>
            </w:pPr>
            <w:r w:rsidRPr="00A411D0">
              <w:t>A</w:t>
            </w:r>
            <w:r w:rsidR="00E0527A" w:rsidRPr="00A411D0">
              <w:t xml:space="preserve"> collection of metadata object instances </w:t>
            </w:r>
            <w:r w:rsidRPr="00A411D0">
              <w:t xml:space="preserve">describing a </w:t>
            </w:r>
            <w:r w:rsidR="00E0527A" w:rsidRPr="00A411D0">
              <w:t xml:space="preserve">single object. Each instance </w:t>
            </w:r>
            <w:r w:rsidRPr="00A411D0">
              <w:t xml:space="preserve">represents a </w:t>
            </w:r>
            <w:r w:rsidR="00E0527A" w:rsidRPr="00A411D0">
              <w:t>different version</w:t>
            </w:r>
            <w:r w:rsidRPr="00A411D0">
              <w:t xml:space="preserve"> of the object's metadata</w:t>
            </w:r>
            <w:r w:rsidR="00E0527A" w:rsidRPr="00A411D0">
              <w:t>.</w:t>
            </w:r>
          </w:p>
        </w:tc>
      </w:tr>
      <w:tr w:rsidR="00E0527A" w:rsidRPr="00A411D0" w14:paraId="2BE36727" w14:textId="77777777" w:rsidTr="00E0527A">
        <w:trPr>
          <w:cantSplit/>
          <w:jc w:val="center"/>
        </w:trPr>
        <w:tc>
          <w:tcPr>
            <w:tcW w:w="3078" w:type="dxa"/>
            <w:shd w:val="clear" w:color="auto" w:fill="auto"/>
          </w:tcPr>
          <w:p w14:paraId="169F0383" w14:textId="77777777" w:rsidR="00E0527A" w:rsidRPr="00A411D0" w:rsidRDefault="002C6679" w:rsidP="002C6679">
            <w:pPr>
              <w:pStyle w:val="TableEntry"/>
            </w:pPr>
            <w:r w:rsidRPr="00A411D0">
              <w:t>Metadata Annotation</w:t>
            </w:r>
          </w:p>
        </w:tc>
        <w:tc>
          <w:tcPr>
            <w:tcW w:w="6498" w:type="dxa"/>
            <w:shd w:val="clear" w:color="auto" w:fill="auto"/>
          </w:tcPr>
          <w:p w14:paraId="6D56896F" w14:textId="77777777" w:rsidR="00E0527A" w:rsidRPr="00A411D0" w:rsidRDefault="00C76C4E">
            <w:pPr>
              <w:pStyle w:val="TableEntry"/>
            </w:pPr>
            <w:r w:rsidRPr="00A411D0">
              <w:t xml:space="preserve">An </w:t>
            </w:r>
            <w:r w:rsidR="007055C7" w:rsidRPr="00A411D0">
              <w:t xml:space="preserve">XML </w:t>
            </w:r>
            <w:r w:rsidRPr="00A411D0">
              <w:t xml:space="preserve">element </w:t>
            </w:r>
            <w:r w:rsidR="007055C7" w:rsidRPr="00A411D0">
              <w:t>u</w:t>
            </w:r>
            <w:r w:rsidR="002C6679" w:rsidRPr="00A411D0">
              <w:t xml:space="preserve">sed </w:t>
            </w:r>
            <w:r w:rsidR="007055C7" w:rsidRPr="00A411D0">
              <w:t xml:space="preserve">in a submission </w:t>
            </w:r>
            <w:r w:rsidRPr="00A411D0">
              <w:t xml:space="preserve">to </w:t>
            </w:r>
            <w:r w:rsidR="002C6679" w:rsidRPr="00A411D0">
              <w:t xml:space="preserve">further describe or trigger additional behavior by a receiving actor </w:t>
            </w:r>
            <w:r w:rsidR="007055C7" w:rsidRPr="00A411D0">
              <w:t xml:space="preserve">for </w:t>
            </w:r>
            <w:r w:rsidR="002C6679" w:rsidRPr="00A411D0">
              <w:t xml:space="preserve">a </w:t>
            </w:r>
            <w:r w:rsidR="007055C7" w:rsidRPr="00A411D0">
              <w:t xml:space="preserve">submitted </w:t>
            </w:r>
            <w:r w:rsidR="002C6679" w:rsidRPr="00A411D0">
              <w:t>metadata object.</w:t>
            </w:r>
          </w:p>
        </w:tc>
      </w:tr>
    </w:tbl>
    <w:p w14:paraId="4DF91883" w14:textId="77777777" w:rsidR="00CF283F" w:rsidRPr="00A411D0" w:rsidRDefault="00CF283F" w:rsidP="008616CB">
      <w:pPr>
        <w:pStyle w:val="PartTitle"/>
      </w:pPr>
      <w:bookmarkStart w:id="34" w:name="_Toc345074647"/>
      <w:bookmarkStart w:id="35" w:name="_Toc510984057"/>
      <w:bookmarkStart w:id="36" w:name="_Toc522535105"/>
      <w:r w:rsidRPr="00A411D0">
        <w:lastRenderedPageBreak/>
        <w:t xml:space="preserve">Volume </w:t>
      </w:r>
      <w:r w:rsidR="00B43198" w:rsidRPr="00A411D0">
        <w:t>1</w:t>
      </w:r>
      <w:r w:rsidRPr="00A411D0">
        <w:t xml:space="preserve"> –</w:t>
      </w:r>
      <w:r w:rsidR="003A09FE" w:rsidRPr="00A411D0">
        <w:t xml:space="preserve"> </w:t>
      </w:r>
      <w:r w:rsidRPr="00A411D0">
        <w:t>Profiles</w:t>
      </w:r>
      <w:bookmarkEnd w:id="34"/>
      <w:bookmarkEnd w:id="35"/>
      <w:bookmarkEnd w:id="36"/>
    </w:p>
    <w:p w14:paraId="682E2F28" w14:textId="77777777" w:rsidR="00C52492" w:rsidRPr="00A411D0" w:rsidRDefault="00C52492" w:rsidP="00EA3BCB">
      <w:pPr>
        <w:pStyle w:val="BodyText"/>
      </w:pPr>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p>
    <w:p w14:paraId="4ED3FC01" w14:textId="7706D0C9" w:rsidR="00C52492" w:rsidRPr="00A411D0" w:rsidRDefault="00C52492" w:rsidP="00C52492">
      <w:pPr>
        <w:pStyle w:val="EditorInstructions"/>
      </w:pPr>
      <w:r w:rsidRPr="00A411D0">
        <w:t xml:space="preserve">Add new Section </w:t>
      </w:r>
      <w:r w:rsidR="00D450B5" w:rsidRPr="00A411D0">
        <w:t>48</w:t>
      </w:r>
    </w:p>
    <w:p w14:paraId="35779079" w14:textId="5B84A003" w:rsidR="00303E20" w:rsidRPr="00A411D0" w:rsidRDefault="00D450B5" w:rsidP="00303E20">
      <w:pPr>
        <w:pStyle w:val="Heading1"/>
        <w:pageBreakBefore w:val="0"/>
        <w:numPr>
          <w:ilvl w:val="0"/>
          <w:numId w:val="0"/>
        </w:numPr>
        <w:rPr>
          <w:noProof w:val="0"/>
        </w:rPr>
      </w:pPr>
      <w:bookmarkStart w:id="45" w:name="_Toc345074650"/>
      <w:bookmarkStart w:id="46" w:name="_Toc510984058"/>
      <w:bookmarkStart w:id="47" w:name="_Toc522535106"/>
      <w:r w:rsidRPr="00A411D0">
        <w:rPr>
          <w:noProof w:val="0"/>
        </w:rPr>
        <w:t>48</w:t>
      </w:r>
      <w:r w:rsidR="00303E20" w:rsidRPr="00A411D0">
        <w:rPr>
          <w:noProof w:val="0"/>
        </w:rPr>
        <w:t xml:space="preserve"> </w:t>
      </w:r>
      <w:r w:rsidR="00E0527A" w:rsidRPr="00A411D0">
        <w:rPr>
          <w:noProof w:val="0"/>
        </w:rPr>
        <w:t>Restricted</w:t>
      </w:r>
      <w:r w:rsidR="002F53D6" w:rsidRPr="00A411D0">
        <w:rPr>
          <w:noProof w:val="0"/>
        </w:rPr>
        <w:t xml:space="preserve"> Metadata Update (</w:t>
      </w:r>
      <w:r w:rsidR="00E0527A" w:rsidRPr="00A411D0">
        <w:rPr>
          <w:noProof w:val="0"/>
        </w:rPr>
        <w:t>RMU</w:t>
      </w:r>
      <w:r w:rsidR="002F53D6" w:rsidRPr="00A411D0">
        <w:rPr>
          <w:noProof w:val="0"/>
        </w:rPr>
        <w:t>)</w:t>
      </w:r>
      <w:r w:rsidR="00303E20" w:rsidRPr="00A411D0">
        <w:rPr>
          <w:noProof w:val="0"/>
        </w:rPr>
        <w:t xml:space="preserve"> Profile</w:t>
      </w:r>
      <w:bookmarkEnd w:id="45"/>
      <w:bookmarkEnd w:id="46"/>
      <w:bookmarkEnd w:id="47"/>
    </w:p>
    <w:p w14:paraId="46EE5131" w14:textId="09FB69A3" w:rsidR="00A15AA9" w:rsidRPr="00A411D0" w:rsidRDefault="00A15AA9" w:rsidP="004A3129">
      <w:pPr>
        <w:pStyle w:val="BodyText"/>
      </w:pPr>
      <w:r w:rsidRPr="00A411D0">
        <w:t xml:space="preserve">The Restricted Metadata Update (RMU) </w:t>
      </w:r>
      <w:r w:rsidR="00D155A1" w:rsidRPr="00A411D0">
        <w:t xml:space="preserve">Profile </w:t>
      </w:r>
      <w:r w:rsidRPr="00A411D0">
        <w:t>provides a mechanism for changing Document Sharing metadata both within and across community boundaries in a controlled manner.</w:t>
      </w:r>
      <w:r w:rsidR="00B63F32" w:rsidRPr="00A411D0">
        <w:t xml:space="preserve"> </w:t>
      </w:r>
      <w:r w:rsidR="00E6355D" w:rsidRPr="00A411D0">
        <w:t>RMU enables modification of a restricted set of Document Sharing metadata attributes</w:t>
      </w:r>
      <w:r w:rsidR="00472035" w:rsidRPr="00A411D0">
        <w:t xml:space="preserve"> </w:t>
      </w:r>
      <w:r w:rsidR="00E6355D" w:rsidRPr="00A411D0">
        <w:t xml:space="preserve">(see Section </w:t>
      </w:r>
      <w:r w:rsidR="00EA2D81" w:rsidRPr="00A411D0">
        <w:t>48.</w:t>
      </w:r>
      <w:r w:rsidR="00E6355D" w:rsidRPr="00A411D0">
        <w:t xml:space="preserve">4.1) </w:t>
      </w:r>
      <w:r w:rsidR="00472035" w:rsidRPr="00A411D0">
        <w:t xml:space="preserve">to allow for predictable and safe use in a wide range of operating environments. Communities can use this </w:t>
      </w:r>
      <w:r w:rsidR="004D4A8C" w:rsidRPr="00A411D0">
        <w:t>P</w:t>
      </w:r>
      <w:r w:rsidR="00D155A1" w:rsidRPr="00A411D0">
        <w:t xml:space="preserve">rofile </w:t>
      </w:r>
      <w:r w:rsidR="00472035" w:rsidRPr="00A411D0">
        <w:t>as part of meeting legislative requirements for patient control of their distributed medical information</w:t>
      </w:r>
      <w:r w:rsidRPr="00A411D0">
        <w:t xml:space="preserve"> </w:t>
      </w:r>
    </w:p>
    <w:p w14:paraId="3FAD9978" w14:textId="0D103DD4" w:rsidR="00A85861" w:rsidRPr="00A411D0" w:rsidRDefault="00EA2D81" w:rsidP="00D91815">
      <w:pPr>
        <w:pStyle w:val="Heading2"/>
        <w:numPr>
          <w:ilvl w:val="0"/>
          <w:numId w:val="0"/>
        </w:numPr>
        <w:rPr>
          <w:noProof w:val="0"/>
        </w:rPr>
      </w:pPr>
      <w:bookmarkStart w:id="48" w:name="_Toc345074651"/>
      <w:bookmarkStart w:id="49" w:name="_Toc510984059"/>
      <w:bookmarkStart w:id="50" w:name="_Toc522535107"/>
      <w:r w:rsidRPr="00A411D0">
        <w:rPr>
          <w:noProof w:val="0"/>
        </w:rPr>
        <w:t>48.</w:t>
      </w:r>
      <w:r w:rsidR="00CF283F" w:rsidRPr="00A411D0">
        <w:rPr>
          <w:noProof w:val="0"/>
        </w:rPr>
        <w:t xml:space="preserve">1 </w:t>
      </w:r>
      <w:r w:rsidR="00E0527A" w:rsidRPr="00A411D0">
        <w:rPr>
          <w:noProof w:val="0"/>
        </w:rPr>
        <w:t xml:space="preserve">RMU </w:t>
      </w:r>
      <w:r w:rsidR="00CF283F" w:rsidRPr="00A411D0">
        <w:rPr>
          <w:noProof w:val="0"/>
        </w:rPr>
        <w:t>Actors</w:t>
      </w:r>
      <w:r w:rsidR="008608EF" w:rsidRPr="00A411D0">
        <w:rPr>
          <w:noProof w:val="0"/>
        </w:rPr>
        <w:t xml:space="preserve">, </w:t>
      </w:r>
      <w:r w:rsidR="00CF283F" w:rsidRPr="00A411D0">
        <w:rPr>
          <w:noProof w:val="0"/>
        </w:rPr>
        <w:t>Transactions</w:t>
      </w:r>
      <w:bookmarkEnd w:id="37"/>
      <w:bookmarkEnd w:id="38"/>
      <w:bookmarkEnd w:id="39"/>
      <w:bookmarkEnd w:id="40"/>
      <w:bookmarkEnd w:id="41"/>
      <w:bookmarkEnd w:id="42"/>
      <w:bookmarkEnd w:id="43"/>
      <w:bookmarkEnd w:id="44"/>
      <w:r w:rsidR="008608EF" w:rsidRPr="00A411D0">
        <w:rPr>
          <w:noProof w:val="0"/>
        </w:rPr>
        <w:t>, and Content Modules</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48"/>
      <w:bookmarkEnd w:id="49"/>
      <w:bookmarkEnd w:id="50"/>
    </w:p>
    <w:p w14:paraId="23BBE9B0" w14:textId="543C8353" w:rsidR="0055573B" w:rsidRPr="00A411D0" w:rsidRDefault="000A68D3" w:rsidP="000A68D3">
      <w:pPr>
        <w:pStyle w:val="BodyText"/>
        <w:rPr>
          <w:i/>
        </w:rPr>
      </w:pPr>
      <w:r w:rsidRPr="00A411D0">
        <w:t>Figure</w:t>
      </w:r>
      <w:r w:rsidR="00FB5845" w:rsidRPr="00A411D0">
        <w:t>s</w:t>
      </w:r>
      <w:r w:rsidRPr="00A411D0">
        <w:t xml:space="preserve"> </w:t>
      </w:r>
      <w:r w:rsidR="00EA2D81" w:rsidRPr="00A411D0">
        <w:t>48.</w:t>
      </w:r>
      <w:r w:rsidRPr="00A411D0">
        <w:t xml:space="preserve">1-1 </w:t>
      </w:r>
      <w:r w:rsidR="00FB5845" w:rsidRPr="00A411D0">
        <w:t>show</w:t>
      </w:r>
      <w:r w:rsidRPr="00A411D0">
        <w:t xml:space="preserve"> the actors directly involved in the </w:t>
      </w:r>
      <w:r w:rsidR="00E0527A" w:rsidRPr="00A411D0">
        <w:t xml:space="preserve">RMU </w:t>
      </w:r>
      <w:r w:rsidRPr="00A411D0">
        <w:t xml:space="preserve">Profile and the relevant transactions between them. If needed for context, other actors that may be indirectly involved due to their participation in other related profiles are shown in dotted lines. Actors which have a required grouping are shown in conjoined boxes (see Section </w:t>
      </w:r>
      <w:r w:rsidR="00EA2D81" w:rsidRPr="00A411D0">
        <w:t>48.</w:t>
      </w:r>
      <w:r w:rsidRPr="00A411D0">
        <w:t>3).</w:t>
      </w:r>
    </w:p>
    <w:p w14:paraId="6B9B27CE" w14:textId="1C3124AB" w:rsidR="0055573B" w:rsidRPr="009A04EA" w:rsidRDefault="0055573B" w:rsidP="009A04EA">
      <w:pPr>
        <w:pStyle w:val="BodyText"/>
      </w:pPr>
    </w:p>
    <w:p w14:paraId="0DE4BD96" w14:textId="346EACA4" w:rsidR="0055573B" w:rsidRPr="009A04EA" w:rsidRDefault="0055573B" w:rsidP="00677828">
      <w:pPr>
        <w:pStyle w:val="BodyText"/>
        <w:jc w:val="center"/>
      </w:pPr>
      <w:r w:rsidRPr="009A04EA">
        <w:rPr>
          <w:noProof/>
        </w:rPr>
        <mc:AlternateContent>
          <mc:Choice Requires="wps">
            <w:drawing>
              <wp:anchor distT="0" distB="0" distL="114300" distR="114300" simplePos="0" relativeHeight="251658240" behindDoc="0" locked="0" layoutInCell="1" allowOverlap="1" wp14:anchorId="1D4D0577" wp14:editId="629FE973">
                <wp:simplePos x="0" y="0"/>
                <wp:positionH relativeFrom="column">
                  <wp:posOffset>4137660</wp:posOffset>
                </wp:positionH>
                <wp:positionV relativeFrom="paragraph">
                  <wp:posOffset>306070</wp:posOffset>
                </wp:positionV>
                <wp:extent cx="1266825" cy="582930"/>
                <wp:effectExtent l="0" t="0" r="28575" b="26670"/>
                <wp:wrapNone/>
                <wp:docPr id="12" name="Rectangle 12"/>
                <wp:cNvGraphicFramePr/>
                <a:graphic xmlns:a="http://schemas.openxmlformats.org/drawingml/2006/main">
                  <a:graphicData uri="http://schemas.microsoft.com/office/word/2010/wordprocessingShape">
                    <wps:wsp>
                      <wps:cNvSpPr/>
                      <wps:spPr>
                        <a:xfrm>
                          <a:off x="0" y="0"/>
                          <a:ext cx="1266825" cy="58293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2A84D4" id="Rectangle 12" o:spid="_x0000_s1026" style="position:absolute;margin-left:325.8pt;margin-top:24.1pt;width:99.75pt;height:45.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" filled="f" strokecolor="black [3213]" strokeweight="1.25pt"/>
            </w:pict>
          </mc:Fallback>
        </mc:AlternateContent>
      </w:r>
      <w:r w:rsidRPr="009A04EA">
        <w:rPr>
          <w:noProof/>
        </w:rPr>
        <mc:AlternateContent>
          <mc:Choice Requires="wpc">
            <w:drawing>
              <wp:inline distT="0" distB="0" distL="0" distR="0" wp14:anchorId="49CA1E06" wp14:editId="36B9647C">
                <wp:extent cx="5463540" cy="1066800"/>
                <wp:effectExtent l="0" t="0" r="22860" b="1905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rgbClr val="000000"/>
                          </a:solidFill>
                        </a:ln>
                      </wpc:whole>
                      <wps:wsp>
                        <wps:cNvPr id="11" name="Rectangle 11"/>
                        <wps:cNvSpPr/>
                        <wps:spPr>
                          <a:xfrm>
                            <a:off x="180975" y="251460"/>
                            <a:ext cx="1266825" cy="5600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447800" y="527685"/>
                            <a:ext cx="245745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583054" y="220980"/>
                            <a:ext cx="2238375" cy="306705"/>
                          </a:xfrm>
                          <a:prstGeom prst="rect">
                            <a:avLst/>
                          </a:prstGeom>
                          <a:solidFill>
                            <a:schemeClr val="lt1"/>
                          </a:solidFill>
                          <a:ln w="6350">
                            <a:noFill/>
                          </a:ln>
                        </wps:spPr>
                        <wps:txbx>
                          <w:txbxContent>
                            <w:p w14:paraId="686A98F2" w14:textId="2F8CA56B" w:rsidR="000C6BA5" w:rsidRPr="004A3129" w:rsidRDefault="000C6BA5">
                              <w:pPr>
                                <w:rPr>
                                  <w:sz w:val="18"/>
                                  <w:szCs w:val="18"/>
                                </w:rPr>
                              </w:pPr>
                              <w:r w:rsidRPr="004A3129">
                                <w:rPr>
                                  <w:sz w:val="18"/>
                                  <w:szCs w:val="18"/>
                                </w:rPr>
                                <w:t>Restricted Update Document Set [ITI-</w:t>
                              </w:r>
                              <w:r>
                                <w:rPr>
                                  <w:sz w:val="18"/>
                                  <w:szCs w:val="18"/>
                                </w:rPr>
                                <w:t>92</w:t>
                              </w:r>
                              <w:r w:rsidRPr="004A312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5275" y="318135"/>
                            <a:ext cx="1095375" cy="428625"/>
                          </a:xfrm>
                          <a:prstGeom prst="rect">
                            <a:avLst/>
                          </a:prstGeom>
                          <a:solidFill>
                            <a:schemeClr val="lt1"/>
                          </a:solidFill>
                          <a:ln w="6350">
                            <a:noFill/>
                          </a:ln>
                        </wps:spPr>
                        <wps:txbx>
                          <w:txbxContent>
                            <w:p w14:paraId="30C60946" w14:textId="17E96E3C" w:rsidR="000C6BA5" w:rsidRPr="004A3129" w:rsidRDefault="000C6BA5">
                              <w:pPr>
                                <w:rPr>
                                  <w:sz w:val="20"/>
                                </w:rPr>
                              </w:pPr>
                              <w:r w:rsidRPr="004A3129">
                                <w:rPr>
                                  <w:sz w:val="20"/>
                                </w:rPr>
                                <w:t>Update 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19549" y="316230"/>
                            <a:ext cx="1190625" cy="428625"/>
                          </a:xfrm>
                          <a:prstGeom prst="rect">
                            <a:avLst/>
                          </a:prstGeom>
                          <a:solidFill>
                            <a:schemeClr val="lt1"/>
                          </a:solidFill>
                          <a:ln w="6350">
                            <a:noFill/>
                          </a:ln>
                        </wps:spPr>
                        <wps:txbx>
                          <w:txbxContent>
                            <w:p w14:paraId="5FA75F2A" w14:textId="2DB1C7EE" w:rsidR="000C6BA5" w:rsidRPr="004A3129" w:rsidRDefault="000C6BA5">
                              <w:pPr>
                                <w:rPr>
                                  <w:sz w:val="20"/>
                                </w:rPr>
                              </w:pPr>
                              <w:r w:rsidRPr="004A3129">
                                <w:rPr>
                                  <w:sz w:val="20"/>
                                </w:rPr>
                                <w:t>Update Responder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CA1E06" id="Canvas 9" o:spid="_x0000_s1026" editas="canvas" style="width:430.2pt;height:84pt;mso-position-horizontal-relative:char;mso-position-vertical-relative:line" coordsize="54635,106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35;height:10668;visibility:visible;mso-wrap-style:square" stroked="t" strokeweight="1.5pt">
                  <v:fill o:detectmouseclick="t"/>
                  <v:path o:connecttype="none"/>
                </v:shape>
                <v:rect id="Rectangle 11" o:spid="_x0000_s1028" style="position:absolute;left:1809;top:2514;width:12669;height:5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" filled="f" strokecolor="black [3213]" strokeweight="1.25pt"/>
                <v:line id="Straight Connector 14" o:spid="_x0000_s1029" style="position:absolute;visibility:visible;mso-wrap-style:square" from="14478,5276" to="39052,52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" strokecolor="black [3213]" strokeweight=".5pt">
                  <v:stroke endarrow="block" joinstyle="miter"/>
                </v:line>
                <v:shapetype id="_x0000_t202" coordsize="21600,21600" o:spt="202" path="m,l,21600r21600,l21600,xe">
                  <v:stroke joinstyle="miter"/>
                  <v:path gradientshapeok="t" o:connecttype="rect"/>
                </v:shapetype>
                <v:shape id="Text Box 15" o:spid="_x0000_s1030" type="#_x0000_t202" style="position:absolute;left:15830;top:2209;width:22384;height:3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686A98F2" w14:textId="2F8CA56B" w:rsidR="000C6BA5" w:rsidRPr="004A3129" w:rsidRDefault="000C6BA5">
                        <w:pPr>
                          <w:rPr>
                            <w:sz w:val="18"/>
                            <w:szCs w:val="18"/>
                          </w:rPr>
                        </w:pPr>
                        <w:r w:rsidRPr="004A3129">
                          <w:rPr>
                            <w:sz w:val="18"/>
                            <w:szCs w:val="18"/>
                          </w:rPr>
                          <w:t>Restricted Update Document Set [ITI-</w:t>
                        </w:r>
                        <w:r>
                          <w:rPr>
                            <w:sz w:val="18"/>
                            <w:szCs w:val="18"/>
                          </w:rPr>
                          <w:t>92</w:t>
                        </w:r>
                        <w:r w:rsidRPr="004A3129">
                          <w:rPr>
                            <w:sz w:val="18"/>
                            <w:szCs w:val="18"/>
                          </w:rPr>
                          <w:t>]</w:t>
                        </w:r>
                      </w:p>
                    </w:txbxContent>
                  </v:textbox>
                </v:shape>
                <v:shape id="Text Box 16" o:spid="_x0000_s1031" type="#_x0000_t202" style="position:absolute;left:2952;top:3181;width:10954;height:4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30C60946" w14:textId="17E96E3C" w:rsidR="000C6BA5" w:rsidRPr="004A3129" w:rsidRDefault="000C6BA5">
                        <w:pPr>
                          <w:rPr>
                            <w:sz w:val="20"/>
                          </w:rPr>
                        </w:pPr>
                        <w:r w:rsidRPr="004A3129">
                          <w:rPr>
                            <w:sz w:val="20"/>
                          </w:rPr>
                          <w:t>Update Initiator</w:t>
                        </w:r>
                      </w:p>
                    </w:txbxContent>
                  </v:textbox>
                </v:shape>
                <v:shape id="Text Box 18" o:spid="_x0000_s1032" type="#_x0000_t202" style="position:absolute;left:40195;top:3162;width:11906;height:4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14:paraId="5FA75F2A" w14:textId="2DB1C7EE" w:rsidR="000C6BA5" w:rsidRPr="004A3129" w:rsidRDefault="000C6BA5">
                        <w:pPr>
                          <w:rPr>
                            <w:sz w:val="20"/>
                          </w:rPr>
                        </w:pPr>
                        <w:r w:rsidRPr="004A3129">
                          <w:rPr>
                            <w:sz w:val="20"/>
                          </w:rPr>
                          <w:t>Update Responder</w:t>
                        </w:r>
                      </w:p>
                    </w:txbxContent>
                  </v:textbox>
                </v:shape>
                <w10:anchorlock/>
              </v:group>
            </w:pict>
          </mc:Fallback>
        </mc:AlternateContent>
      </w:r>
    </w:p>
    <w:p w14:paraId="350CD922" w14:textId="3086FAC5" w:rsidR="00A2722A" w:rsidRPr="00A411D0" w:rsidRDefault="007842A7" w:rsidP="004A3129">
      <w:pPr>
        <w:pStyle w:val="FigureTitle"/>
      </w:pPr>
      <w:r w:rsidRPr="00A411D0">
        <w:t xml:space="preserve">Figure </w:t>
      </w:r>
      <w:r w:rsidR="00EA2D81" w:rsidRPr="00A411D0">
        <w:t>48.</w:t>
      </w:r>
      <w:r w:rsidRPr="00A411D0">
        <w:t xml:space="preserve">1-1: </w:t>
      </w:r>
      <w:r w:rsidR="00E0527A" w:rsidRPr="00A411D0">
        <w:t xml:space="preserve">RMU </w:t>
      </w:r>
      <w:r w:rsidRPr="00A411D0">
        <w:t>Actor Diagram</w:t>
      </w:r>
    </w:p>
    <w:p w14:paraId="21B9F80A" w14:textId="454F1575" w:rsidR="009F56A7" w:rsidRPr="00A411D0" w:rsidRDefault="009F56A7" w:rsidP="009F56A7">
      <w:pPr>
        <w:pStyle w:val="BodyText"/>
      </w:pPr>
      <w:r w:rsidRPr="00A411D0">
        <w:t xml:space="preserve">Table </w:t>
      </w:r>
      <w:r w:rsidR="00EA2D81" w:rsidRPr="00A411D0">
        <w:t>48.</w:t>
      </w:r>
      <w:r w:rsidRPr="00A411D0">
        <w:t xml:space="preserve">1-1 lists the transactions for each actor directly involved in the </w:t>
      </w:r>
      <w:r w:rsidR="00E0527A" w:rsidRPr="00A411D0">
        <w:t xml:space="preserve">RMU </w:t>
      </w:r>
      <w:r w:rsidRPr="00A411D0">
        <w:t xml:space="preserve">Profile. To claim compliance with this </w:t>
      </w:r>
      <w:r w:rsidR="004D4A8C" w:rsidRPr="00A411D0">
        <w:t>p</w:t>
      </w:r>
      <w:r w:rsidRPr="00A411D0">
        <w:t xml:space="preserve">rofile, an actor shall support all required transactions (labeled “R”) and may support the optional transactions (labeled “O”). </w:t>
      </w:r>
    </w:p>
    <w:p w14:paraId="766D5F69" w14:textId="05F704B2" w:rsidR="00E97952" w:rsidRPr="00A411D0" w:rsidRDefault="00E97952" w:rsidP="00E97952">
      <w:pPr>
        <w:pStyle w:val="TableTitle"/>
      </w:pPr>
      <w:r w:rsidRPr="00A411D0">
        <w:t xml:space="preserve">Table </w:t>
      </w:r>
      <w:r w:rsidR="00EA2D81" w:rsidRPr="00A411D0">
        <w:t>48.</w:t>
      </w:r>
      <w:r w:rsidRPr="00A411D0">
        <w:t xml:space="preserve">1-1: </w:t>
      </w:r>
      <w:r w:rsidR="00BD3674" w:rsidRPr="00A411D0">
        <w:t>RMU</w:t>
      </w:r>
      <w:r w:rsidRPr="00A411D0">
        <w:t xml:space="preserve"> Profile - Actors and Transactions</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55"/>
        <w:gridCol w:w="3510"/>
        <w:gridCol w:w="1440"/>
        <w:gridCol w:w="1530"/>
        <w:gridCol w:w="1657"/>
      </w:tblGrid>
      <w:tr w:rsidR="00B82C54" w:rsidRPr="00A411D0" w14:paraId="30AA5F35" w14:textId="77777777" w:rsidTr="00DF3A83">
        <w:trPr>
          <w:cantSplit/>
          <w:trHeight w:val="675"/>
          <w:tblHeader/>
          <w:jc w:val="center"/>
        </w:trPr>
        <w:tc>
          <w:tcPr>
            <w:tcW w:w="1255" w:type="dxa"/>
            <w:tcBorders>
              <w:top w:val="single" w:sz="4" w:space="0" w:color="auto"/>
              <w:left w:val="single" w:sz="4" w:space="0" w:color="auto"/>
              <w:bottom w:val="single" w:sz="4" w:space="0" w:color="auto"/>
              <w:right w:val="single" w:sz="4" w:space="0" w:color="auto"/>
            </w:tcBorders>
            <w:shd w:val="pct15" w:color="auto" w:fill="FFFFFF"/>
            <w:hideMark/>
          </w:tcPr>
          <w:p w14:paraId="5CF23FCC" w14:textId="77777777" w:rsidR="00E97952" w:rsidRPr="00A411D0" w:rsidRDefault="00E97952">
            <w:pPr>
              <w:pStyle w:val="TableEntryHeader"/>
            </w:pPr>
            <w:bookmarkStart w:id="59" w:name="_Hlk485053677"/>
            <w:r w:rsidRPr="00A411D0">
              <w:t>Actors</w:t>
            </w:r>
          </w:p>
        </w:tc>
        <w:tc>
          <w:tcPr>
            <w:tcW w:w="3510" w:type="dxa"/>
            <w:tcBorders>
              <w:top w:val="single" w:sz="4" w:space="0" w:color="auto"/>
              <w:left w:val="single" w:sz="4" w:space="0" w:color="auto"/>
              <w:bottom w:val="single" w:sz="4" w:space="0" w:color="auto"/>
              <w:right w:val="single" w:sz="4" w:space="0" w:color="auto"/>
            </w:tcBorders>
            <w:shd w:val="pct15" w:color="auto" w:fill="FFFFFF"/>
            <w:hideMark/>
          </w:tcPr>
          <w:p w14:paraId="54864A4D" w14:textId="77777777" w:rsidR="00E97952" w:rsidRPr="00A411D0" w:rsidRDefault="00E97952">
            <w:pPr>
              <w:pStyle w:val="TableEntryHeader"/>
            </w:pPr>
            <w:r w:rsidRPr="00A411D0">
              <w:t xml:space="preserve">Transactions </w:t>
            </w:r>
          </w:p>
        </w:tc>
        <w:tc>
          <w:tcPr>
            <w:tcW w:w="1440" w:type="dxa"/>
            <w:tcBorders>
              <w:top w:val="single" w:sz="4" w:space="0" w:color="auto"/>
              <w:left w:val="single" w:sz="4" w:space="0" w:color="auto"/>
              <w:bottom w:val="single" w:sz="4" w:space="0" w:color="auto"/>
              <w:right w:val="single" w:sz="4" w:space="0" w:color="auto"/>
            </w:tcBorders>
            <w:shd w:val="pct15" w:color="auto" w:fill="FFFFFF"/>
            <w:hideMark/>
          </w:tcPr>
          <w:p w14:paraId="3EDD59F8" w14:textId="77777777" w:rsidR="00E97952" w:rsidRPr="00A411D0" w:rsidRDefault="00E97952">
            <w:pPr>
              <w:pStyle w:val="TableEntryHeader"/>
            </w:pPr>
            <w:r w:rsidRPr="00A411D0">
              <w:t>Initiator or Responder</w:t>
            </w:r>
          </w:p>
        </w:tc>
        <w:tc>
          <w:tcPr>
            <w:tcW w:w="1530" w:type="dxa"/>
            <w:tcBorders>
              <w:top w:val="single" w:sz="4" w:space="0" w:color="auto"/>
              <w:left w:val="single" w:sz="4" w:space="0" w:color="auto"/>
              <w:bottom w:val="single" w:sz="4" w:space="0" w:color="auto"/>
              <w:right w:val="single" w:sz="4" w:space="0" w:color="auto"/>
            </w:tcBorders>
            <w:shd w:val="pct15" w:color="auto" w:fill="FFFFFF"/>
            <w:hideMark/>
          </w:tcPr>
          <w:p w14:paraId="4CD14B72" w14:textId="77777777" w:rsidR="00E97952" w:rsidRPr="00A411D0" w:rsidRDefault="00E97952" w:rsidP="00D770E1">
            <w:pPr>
              <w:pStyle w:val="TableEntryHeader"/>
            </w:pPr>
            <w:r w:rsidRPr="00A411D0">
              <w:t>Optionality</w:t>
            </w:r>
          </w:p>
        </w:tc>
        <w:tc>
          <w:tcPr>
            <w:tcW w:w="1657" w:type="dxa"/>
            <w:tcBorders>
              <w:top w:val="single" w:sz="4" w:space="0" w:color="auto"/>
              <w:left w:val="single" w:sz="4" w:space="0" w:color="auto"/>
              <w:bottom w:val="single" w:sz="4" w:space="0" w:color="auto"/>
              <w:right w:val="single" w:sz="4" w:space="0" w:color="auto"/>
            </w:tcBorders>
            <w:shd w:val="pct15" w:color="auto" w:fill="FFFFFF"/>
            <w:hideMark/>
          </w:tcPr>
          <w:p w14:paraId="144831C7" w14:textId="77777777" w:rsidR="00E97952" w:rsidRPr="00A411D0" w:rsidRDefault="00E97952">
            <w:pPr>
              <w:pStyle w:val="TableEntryHeader"/>
              <w:rPr>
                <w:rFonts w:ascii="Times New Roman" w:hAnsi="Times New Roman"/>
                <w:b w:val="0"/>
                <w:i/>
              </w:rPr>
            </w:pPr>
            <w:r w:rsidRPr="00A411D0">
              <w:t>Reference</w:t>
            </w:r>
          </w:p>
        </w:tc>
        <w:bookmarkEnd w:id="59"/>
      </w:tr>
      <w:tr w:rsidR="007157C1" w:rsidRPr="00A411D0" w14:paraId="1B85A6FF" w14:textId="77777777" w:rsidTr="0087796A">
        <w:trPr>
          <w:cantSplit/>
          <w:trHeight w:val="359"/>
          <w:jc w:val="center"/>
        </w:trPr>
        <w:tc>
          <w:tcPr>
            <w:tcW w:w="1255" w:type="dxa"/>
            <w:tcBorders>
              <w:left w:val="single" w:sz="4" w:space="0" w:color="auto"/>
              <w:right w:val="single" w:sz="4" w:space="0" w:color="auto"/>
            </w:tcBorders>
          </w:tcPr>
          <w:p w14:paraId="13134BC6" w14:textId="77777777" w:rsidR="007157C1" w:rsidRPr="00A411D0" w:rsidRDefault="007157C1" w:rsidP="009C1814">
            <w:pPr>
              <w:pStyle w:val="TableEntry"/>
            </w:pPr>
            <w:r w:rsidRPr="00A411D0">
              <w:t>Update Initiator</w:t>
            </w:r>
          </w:p>
        </w:tc>
        <w:tc>
          <w:tcPr>
            <w:tcW w:w="3510" w:type="dxa"/>
            <w:tcBorders>
              <w:top w:val="single" w:sz="4" w:space="0" w:color="auto"/>
              <w:left w:val="single" w:sz="4" w:space="0" w:color="auto"/>
              <w:bottom w:val="single" w:sz="4" w:space="0" w:color="auto"/>
              <w:right w:val="single" w:sz="4" w:space="0" w:color="auto"/>
            </w:tcBorders>
            <w:hideMark/>
          </w:tcPr>
          <w:p w14:paraId="664EA466" w14:textId="707BD64F" w:rsidR="007157C1" w:rsidRPr="00A411D0" w:rsidRDefault="007157C1" w:rsidP="00B255E8">
            <w:pPr>
              <w:pStyle w:val="TableEntry"/>
            </w:pPr>
            <w:r w:rsidRPr="00A411D0">
              <w:t>Restricted Update Document Set [ITI</w:t>
            </w:r>
            <w:r w:rsidRPr="00A411D0">
              <w:noBreakHyphen/>
            </w:r>
            <w:r w:rsidR="00EA2D81" w:rsidRPr="00A411D0">
              <w:t>92</w:t>
            </w:r>
            <w:r w:rsidRPr="00A411D0">
              <w:t>]</w:t>
            </w:r>
          </w:p>
        </w:tc>
        <w:tc>
          <w:tcPr>
            <w:tcW w:w="1440" w:type="dxa"/>
            <w:tcBorders>
              <w:top w:val="single" w:sz="4" w:space="0" w:color="auto"/>
              <w:left w:val="single" w:sz="4" w:space="0" w:color="auto"/>
              <w:bottom w:val="single" w:sz="4" w:space="0" w:color="auto"/>
              <w:right w:val="single" w:sz="4" w:space="0" w:color="auto"/>
            </w:tcBorders>
          </w:tcPr>
          <w:p w14:paraId="7205C31B" w14:textId="77777777" w:rsidR="007157C1" w:rsidRPr="00A411D0" w:rsidRDefault="007157C1" w:rsidP="009F4946">
            <w:pPr>
              <w:pStyle w:val="TableEntry"/>
              <w:jc w:val="center"/>
            </w:pPr>
            <w:r w:rsidRPr="00A411D0">
              <w:t>Initiator</w:t>
            </w:r>
          </w:p>
        </w:tc>
        <w:tc>
          <w:tcPr>
            <w:tcW w:w="1530" w:type="dxa"/>
            <w:tcBorders>
              <w:top w:val="single" w:sz="4" w:space="0" w:color="auto"/>
              <w:left w:val="single" w:sz="4" w:space="0" w:color="auto"/>
              <w:bottom w:val="single" w:sz="4" w:space="0" w:color="auto"/>
              <w:right w:val="single" w:sz="4" w:space="0" w:color="auto"/>
            </w:tcBorders>
            <w:hideMark/>
          </w:tcPr>
          <w:p w14:paraId="621ACBC8" w14:textId="77777777" w:rsidR="007157C1" w:rsidRPr="00A411D0" w:rsidRDefault="007157C1" w:rsidP="009F4946">
            <w:pPr>
              <w:pStyle w:val="TableEntry"/>
              <w:jc w:val="center"/>
            </w:pPr>
            <w:r w:rsidRPr="00A411D0">
              <w:t>R</w:t>
            </w:r>
          </w:p>
        </w:tc>
        <w:tc>
          <w:tcPr>
            <w:tcW w:w="1657" w:type="dxa"/>
            <w:tcBorders>
              <w:top w:val="single" w:sz="4" w:space="0" w:color="auto"/>
              <w:left w:val="single" w:sz="4" w:space="0" w:color="auto"/>
              <w:bottom w:val="single" w:sz="4" w:space="0" w:color="auto"/>
              <w:right w:val="single" w:sz="4" w:space="0" w:color="auto"/>
            </w:tcBorders>
            <w:hideMark/>
          </w:tcPr>
          <w:p w14:paraId="3908A3EE" w14:textId="59D99700" w:rsidR="007157C1" w:rsidRPr="00A411D0" w:rsidRDefault="007157C1" w:rsidP="009C1814">
            <w:pPr>
              <w:pStyle w:val="TableEntry"/>
            </w:pPr>
            <w:r w:rsidRPr="00A411D0">
              <w:t>ITI TF-2c: 3.</w:t>
            </w:r>
            <w:r w:rsidR="00EA2D81" w:rsidRPr="00A411D0">
              <w:t>92</w:t>
            </w:r>
          </w:p>
        </w:tc>
      </w:tr>
      <w:tr w:rsidR="00B82C54" w:rsidRPr="00A411D0" w14:paraId="6AB3194F" w14:textId="77777777" w:rsidTr="00DF3A83">
        <w:trPr>
          <w:cantSplit/>
          <w:trHeight w:val="359"/>
          <w:jc w:val="center"/>
        </w:trPr>
        <w:tc>
          <w:tcPr>
            <w:tcW w:w="1255" w:type="dxa"/>
            <w:tcBorders>
              <w:top w:val="single" w:sz="4" w:space="0" w:color="auto"/>
              <w:left w:val="single" w:sz="4" w:space="0" w:color="auto"/>
              <w:bottom w:val="single" w:sz="4" w:space="0" w:color="auto"/>
              <w:right w:val="single" w:sz="4" w:space="0" w:color="auto"/>
            </w:tcBorders>
            <w:hideMark/>
          </w:tcPr>
          <w:p w14:paraId="71644DB0" w14:textId="77777777" w:rsidR="00E97952" w:rsidRPr="00A411D0" w:rsidRDefault="009C1814">
            <w:pPr>
              <w:pStyle w:val="TableEntry"/>
            </w:pPr>
            <w:r w:rsidRPr="00A411D0">
              <w:t>Update Responder</w:t>
            </w:r>
          </w:p>
        </w:tc>
        <w:tc>
          <w:tcPr>
            <w:tcW w:w="3510" w:type="dxa"/>
            <w:tcBorders>
              <w:top w:val="single" w:sz="4" w:space="0" w:color="auto"/>
              <w:left w:val="single" w:sz="4" w:space="0" w:color="auto"/>
              <w:bottom w:val="single" w:sz="4" w:space="0" w:color="auto"/>
              <w:right w:val="single" w:sz="4" w:space="0" w:color="auto"/>
            </w:tcBorders>
            <w:hideMark/>
          </w:tcPr>
          <w:p w14:paraId="30055CF6" w14:textId="0B82B00C" w:rsidR="00E97952" w:rsidRPr="00A411D0" w:rsidRDefault="0085194A" w:rsidP="00686778">
            <w:pPr>
              <w:pStyle w:val="TableEntry"/>
            </w:pPr>
            <w:r w:rsidRPr="00A411D0">
              <w:t>Restricted Update Document Set [ITI</w:t>
            </w:r>
            <w:r w:rsidRPr="00A411D0">
              <w:noBreakHyphen/>
            </w:r>
            <w:r w:rsidR="00EA2D81" w:rsidRPr="00A411D0">
              <w:t>92</w:t>
            </w:r>
            <w:r w:rsidRPr="00A411D0">
              <w:t>]</w:t>
            </w:r>
          </w:p>
        </w:tc>
        <w:tc>
          <w:tcPr>
            <w:tcW w:w="1440" w:type="dxa"/>
            <w:tcBorders>
              <w:top w:val="single" w:sz="4" w:space="0" w:color="auto"/>
              <w:left w:val="single" w:sz="4" w:space="0" w:color="auto"/>
              <w:bottom w:val="single" w:sz="4" w:space="0" w:color="auto"/>
              <w:right w:val="single" w:sz="4" w:space="0" w:color="auto"/>
            </w:tcBorders>
          </w:tcPr>
          <w:p w14:paraId="58CC254E" w14:textId="77777777" w:rsidR="00E97952" w:rsidRPr="00A411D0" w:rsidRDefault="0085194A" w:rsidP="009F4946">
            <w:pPr>
              <w:pStyle w:val="TableEntry"/>
              <w:jc w:val="center"/>
            </w:pPr>
            <w:r w:rsidRPr="00A411D0">
              <w:t>Responder</w:t>
            </w:r>
          </w:p>
        </w:tc>
        <w:tc>
          <w:tcPr>
            <w:tcW w:w="1530" w:type="dxa"/>
            <w:tcBorders>
              <w:top w:val="single" w:sz="4" w:space="0" w:color="auto"/>
              <w:left w:val="single" w:sz="4" w:space="0" w:color="auto"/>
              <w:bottom w:val="single" w:sz="4" w:space="0" w:color="auto"/>
              <w:right w:val="single" w:sz="4" w:space="0" w:color="auto"/>
            </w:tcBorders>
            <w:hideMark/>
          </w:tcPr>
          <w:p w14:paraId="2ABFF64E" w14:textId="77777777" w:rsidR="00E97952" w:rsidRPr="00A411D0" w:rsidRDefault="0085194A" w:rsidP="009F4946">
            <w:pPr>
              <w:pStyle w:val="TableEntry"/>
              <w:jc w:val="center"/>
            </w:pPr>
            <w:r w:rsidRPr="00A411D0">
              <w:t>R</w:t>
            </w:r>
          </w:p>
        </w:tc>
        <w:tc>
          <w:tcPr>
            <w:tcW w:w="1657" w:type="dxa"/>
            <w:tcBorders>
              <w:top w:val="single" w:sz="4" w:space="0" w:color="auto"/>
              <w:left w:val="single" w:sz="4" w:space="0" w:color="auto"/>
              <w:bottom w:val="single" w:sz="4" w:space="0" w:color="auto"/>
              <w:right w:val="single" w:sz="4" w:space="0" w:color="auto"/>
            </w:tcBorders>
            <w:hideMark/>
          </w:tcPr>
          <w:p w14:paraId="2158E76E" w14:textId="6CC5CBAD" w:rsidR="00E97952" w:rsidRPr="00A411D0" w:rsidRDefault="0085194A" w:rsidP="009C1814">
            <w:pPr>
              <w:pStyle w:val="TableEntry"/>
            </w:pPr>
            <w:r w:rsidRPr="00A411D0">
              <w:t>ITI TF-2</w:t>
            </w:r>
            <w:r w:rsidR="005F67BA" w:rsidRPr="00A411D0">
              <w:t>c</w:t>
            </w:r>
            <w:r w:rsidRPr="00A411D0">
              <w:t>: 3.</w:t>
            </w:r>
            <w:r w:rsidR="00EA2D81" w:rsidRPr="00A411D0">
              <w:t>92</w:t>
            </w:r>
          </w:p>
        </w:tc>
      </w:tr>
    </w:tbl>
    <w:p w14:paraId="4A68CA73" w14:textId="7B23AED2" w:rsidR="00FF4C4E" w:rsidRPr="00A411D0" w:rsidRDefault="00EA2D81" w:rsidP="00503AE1">
      <w:pPr>
        <w:pStyle w:val="Heading3"/>
        <w:numPr>
          <w:ilvl w:val="0"/>
          <w:numId w:val="0"/>
        </w:numPr>
        <w:rPr>
          <w:bCs/>
          <w:noProof w:val="0"/>
        </w:rPr>
      </w:pPr>
      <w:bookmarkStart w:id="60" w:name="_Toc345074652"/>
      <w:bookmarkStart w:id="61" w:name="_Toc510984060"/>
      <w:bookmarkStart w:id="62" w:name="_Toc522535108"/>
      <w:bookmarkEnd w:id="51"/>
      <w:bookmarkEnd w:id="52"/>
      <w:bookmarkEnd w:id="53"/>
      <w:bookmarkEnd w:id="54"/>
      <w:bookmarkEnd w:id="55"/>
      <w:bookmarkEnd w:id="56"/>
      <w:bookmarkEnd w:id="57"/>
      <w:bookmarkEnd w:id="58"/>
      <w:r w:rsidRPr="00A411D0">
        <w:rPr>
          <w:bCs/>
          <w:noProof w:val="0"/>
        </w:rPr>
        <w:lastRenderedPageBreak/>
        <w:t>48.</w:t>
      </w:r>
      <w:r w:rsidR="00FF4C4E" w:rsidRPr="00A411D0">
        <w:rPr>
          <w:bCs/>
          <w:noProof w:val="0"/>
        </w:rPr>
        <w:t>1.1</w:t>
      </w:r>
      <w:r w:rsidR="00503AE1" w:rsidRPr="00A411D0">
        <w:rPr>
          <w:bCs/>
          <w:noProof w:val="0"/>
        </w:rPr>
        <w:t xml:space="preserve"> Actor Descriptions and </w:t>
      </w:r>
      <w:r w:rsidR="006A4160" w:rsidRPr="00A411D0">
        <w:rPr>
          <w:bCs/>
          <w:noProof w:val="0"/>
        </w:rPr>
        <w:t xml:space="preserve">Actor </w:t>
      </w:r>
      <w:r w:rsidR="00ED0083" w:rsidRPr="00A411D0">
        <w:rPr>
          <w:bCs/>
          <w:noProof w:val="0"/>
        </w:rPr>
        <w:t xml:space="preserve">Profile </w:t>
      </w:r>
      <w:r w:rsidR="00503AE1" w:rsidRPr="00A411D0">
        <w:rPr>
          <w:bCs/>
          <w:noProof w:val="0"/>
        </w:rPr>
        <w:t>Requirements</w:t>
      </w:r>
      <w:bookmarkEnd w:id="60"/>
      <w:bookmarkEnd w:id="61"/>
      <w:bookmarkEnd w:id="62"/>
    </w:p>
    <w:p w14:paraId="312B8CE6" w14:textId="77777777" w:rsidR="00FE616A" w:rsidRPr="00A411D0" w:rsidRDefault="0009518B" w:rsidP="00E97952">
      <w:r w:rsidRPr="00A411D0">
        <w:t xml:space="preserve">Most </w:t>
      </w:r>
      <w:r w:rsidR="00E97952" w:rsidRPr="00A411D0">
        <w:t xml:space="preserve">requirements are documented in </w:t>
      </w:r>
      <w:r w:rsidRPr="00A411D0">
        <w:t xml:space="preserve">ITI TF-2 </w:t>
      </w:r>
      <w:r w:rsidR="00E97952" w:rsidRPr="00A411D0">
        <w:t>Transactions. This section documents any additional requirements on profile’s actors.</w:t>
      </w:r>
    </w:p>
    <w:p w14:paraId="6EC91557" w14:textId="34D8CAB8" w:rsidR="00FE616A" w:rsidRPr="00A411D0" w:rsidRDefault="00EA2D81">
      <w:pPr>
        <w:pStyle w:val="Heading4"/>
        <w:rPr>
          <w:noProof w:val="0"/>
        </w:rPr>
      </w:pPr>
      <w:bookmarkStart w:id="63" w:name="_Toc510984061"/>
      <w:bookmarkStart w:id="64" w:name="_Toc522535109"/>
      <w:bookmarkStart w:id="65" w:name="_Toc345074655"/>
      <w:r w:rsidRPr="00A411D0">
        <w:rPr>
          <w:noProof w:val="0"/>
        </w:rPr>
        <w:t>48.</w:t>
      </w:r>
      <w:r w:rsidR="00FE616A" w:rsidRPr="00A411D0">
        <w:rPr>
          <w:noProof w:val="0"/>
        </w:rPr>
        <w:t>1.1.1</w:t>
      </w:r>
      <w:r w:rsidR="00B63F32" w:rsidRPr="00A411D0">
        <w:rPr>
          <w:noProof w:val="0"/>
        </w:rPr>
        <w:t xml:space="preserve"> </w:t>
      </w:r>
      <w:r w:rsidR="009C1814" w:rsidRPr="00A411D0">
        <w:rPr>
          <w:noProof w:val="0"/>
        </w:rPr>
        <w:t>Update Initiator</w:t>
      </w:r>
      <w:bookmarkEnd w:id="63"/>
      <w:bookmarkEnd w:id="64"/>
    </w:p>
    <w:p w14:paraId="334496E1" w14:textId="77777777" w:rsidR="00AC411E" w:rsidRPr="00A411D0" w:rsidRDefault="009C1814" w:rsidP="00AC411E">
      <w:pPr>
        <w:pStyle w:val="BodyText"/>
      </w:pPr>
      <w:r w:rsidRPr="00A411D0">
        <w:t>The Update Initiator</w:t>
      </w:r>
      <w:r w:rsidR="00AC411E" w:rsidRPr="00A411D0">
        <w:t xml:space="preserve"> </w:t>
      </w:r>
      <w:r w:rsidR="00B82C54" w:rsidRPr="00A411D0">
        <w:t xml:space="preserve">creates </w:t>
      </w:r>
      <w:r w:rsidR="00AC411E" w:rsidRPr="00A411D0">
        <w:t>request</w:t>
      </w:r>
      <w:r w:rsidR="00B82C54" w:rsidRPr="00A411D0">
        <w:t>s</w:t>
      </w:r>
      <w:r w:rsidR="00AC411E" w:rsidRPr="00A411D0">
        <w:t xml:space="preserve"> </w:t>
      </w:r>
      <w:r w:rsidR="00B82C54" w:rsidRPr="00A411D0">
        <w:t xml:space="preserve">for updating </w:t>
      </w:r>
      <w:r w:rsidR="00AC411E" w:rsidRPr="00A411D0">
        <w:t xml:space="preserve">metadata previously stored </w:t>
      </w:r>
      <w:r w:rsidR="0009518B" w:rsidRPr="00A411D0">
        <w:t xml:space="preserve">either within or outside the Document Sharing </w:t>
      </w:r>
      <w:r w:rsidR="00E0527A" w:rsidRPr="00A411D0">
        <w:t>community</w:t>
      </w:r>
      <w:r w:rsidR="00AC411E" w:rsidRPr="00A411D0">
        <w:t xml:space="preserve">. This </w:t>
      </w:r>
      <w:r w:rsidR="00184707" w:rsidRPr="00A411D0">
        <w:t xml:space="preserve">update </w:t>
      </w:r>
      <w:r w:rsidR="00AC411E" w:rsidRPr="00A411D0">
        <w:t>may have been initiated by an automated mechanism or manual administrative procedure, in accordance with a predetermined agreement or policy.</w:t>
      </w:r>
    </w:p>
    <w:p w14:paraId="695CFB58" w14:textId="5CECBE72" w:rsidR="00E419AD" w:rsidRPr="00A411D0" w:rsidRDefault="00E419AD" w:rsidP="00E419AD">
      <w:pPr>
        <w:pStyle w:val="BodyText"/>
      </w:pPr>
      <w:r w:rsidRPr="00A411D0">
        <w:t xml:space="preserve">The </w:t>
      </w:r>
      <w:r w:rsidR="009C1814" w:rsidRPr="00A411D0">
        <w:t>Update Initiator</w:t>
      </w:r>
      <w:r w:rsidRPr="00A411D0">
        <w:t xml:space="preserve"> </w:t>
      </w:r>
      <w:r w:rsidR="009C1814" w:rsidRPr="00A411D0">
        <w:t xml:space="preserve">will </w:t>
      </w:r>
      <w:r w:rsidR="00DA4346" w:rsidRPr="00A411D0">
        <w:t xml:space="preserve">request </w:t>
      </w:r>
      <w:r w:rsidR="0009518B" w:rsidRPr="00A411D0">
        <w:t xml:space="preserve">the </w:t>
      </w:r>
      <w:r w:rsidR="009C1814" w:rsidRPr="00A411D0">
        <w:t xml:space="preserve">update to </w:t>
      </w:r>
      <w:r w:rsidR="0032289E" w:rsidRPr="00A411D0">
        <w:t xml:space="preserve">the most recent version of </w:t>
      </w:r>
      <w:r w:rsidRPr="00A411D0">
        <w:t xml:space="preserve">the Document Sharing metadata </w:t>
      </w:r>
      <w:r w:rsidR="009C1814" w:rsidRPr="00A411D0">
        <w:t>using</w:t>
      </w:r>
      <w:r w:rsidRPr="00A411D0">
        <w:t xml:space="preserve"> the patient identifier </w:t>
      </w:r>
      <w:r w:rsidR="009C1814" w:rsidRPr="00A411D0">
        <w:t xml:space="preserve">and terminology </w:t>
      </w:r>
      <w:r w:rsidRPr="00A411D0">
        <w:t xml:space="preserve">known to </w:t>
      </w:r>
      <w:r w:rsidR="0009518B" w:rsidRPr="00A411D0">
        <w:t xml:space="preserve">the storing </w:t>
      </w:r>
      <w:r w:rsidR="00E0527A" w:rsidRPr="00A411D0">
        <w:t>community</w:t>
      </w:r>
      <w:r w:rsidRPr="00A411D0">
        <w:t>.</w:t>
      </w:r>
      <w:r w:rsidR="009C1814" w:rsidRPr="00A411D0">
        <w:t xml:space="preserve"> </w:t>
      </w:r>
      <w:r w:rsidR="004D4A8C" w:rsidRPr="00A411D0">
        <w:t>This p</w:t>
      </w:r>
      <w:r w:rsidR="00D155A1" w:rsidRPr="00A411D0">
        <w:t xml:space="preserve">rofile </w:t>
      </w:r>
      <w:r w:rsidR="009C1814" w:rsidRPr="00A411D0">
        <w:t>does not specify how the Update Initiator obtains the metadata</w:t>
      </w:r>
      <w:r w:rsidR="0084660F" w:rsidRPr="00A411D0">
        <w:t>.</w:t>
      </w:r>
    </w:p>
    <w:p w14:paraId="2F23555B" w14:textId="0153127B" w:rsidR="000F66B3" w:rsidRPr="00A411D0" w:rsidRDefault="009C1814" w:rsidP="005A7664">
      <w:pPr>
        <w:pStyle w:val="BodyText"/>
      </w:pPr>
      <w:r w:rsidRPr="00A411D0">
        <w:t>The Restricted Update Document Set [ITI-</w:t>
      </w:r>
      <w:r w:rsidR="00EA2D81" w:rsidRPr="00A411D0">
        <w:t>92</w:t>
      </w:r>
      <w:r w:rsidRPr="00A411D0">
        <w:t>] transaction is used by the Update Initiator to transmit the update request to the Update Responder for processing</w:t>
      </w:r>
      <w:r w:rsidR="005A7664" w:rsidRPr="00A411D0">
        <w:t>.</w:t>
      </w:r>
      <w:r w:rsidR="00B63F32" w:rsidRPr="00A411D0">
        <w:t xml:space="preserve"> </w:t>
      </w:r>
      <w:r w:rsidR="005A7664" w:rsidRPr="00A411D0">
        <w:t xml:space="preserve">The success or failure of the transaction </w:t>
      </w:r>
      <w:r w:rsidR="0009518B" w:rsidRPr="00A411D0">
        <w:t>is</w:t>
      </w:r>
      <w:r w:rsidR="005A7664" w:rsidRPr="00A411D0">
        <w:t xml:space="preserve"> returned in the response.</w:t>
      </w:r>
      <w:r w:rsidR="00C25A1D" w:rsidRPr="00A411D0">
        <w:t xml:space="preserve"> </w:t>
      </w:r>
    </w:p>
    <w:p w14:paraId="798E5D98" w14:textId="6AF89DD9" w:rsidR="00FE616A" w:rsidRPr="00A411D0" w:rsidRDefault="00EA2D81">
      <w:pPr>
        <w:pStyle w:val="Heading4"/>
        <w:rPr>
          <w:noProof w:val="0"/>
        </w:rPr>
      </w:pPr>
      <w:bookmarkStart w:id="66" w:name="_Toc510984062"/>
      <w:bookmarkStart w:id="67" w:name="_Toc522535110"/>
      <w:r w:rsidRPr="00A411D0">
        <w:rPr>
          <w:noProof w:val="0"/>
        </w:rPr>
        <w:t>48.</w:t>
      </w:r>
      <w:r w:rsidR="00FE616A" w:rsidRPr="00A411D0">
        <w:rPr>
          <w:noProof w:val="0"/>
        </w:rPr>
        <w:t>1.1.</w:t>
      </w:r>
      <w:r w:rsidR="005A7664" w:rsidRPr="00A411D0">
        <w:rPr>
          <w:noProof w:val="0"/>
        </w:rPr>
        <w:t>2</w:t>
      </w:r>
      <w:r w:rsidR="00B63F32" w:rsidRPr="00A411D0">
        <w:rPr>
          <w:noProof w:val="0"/>
        </w:rPr>
        <w:t xml:space="preserve"> </w:t>
      </w:r>
      <w:r w:rsidR="009C1814" w:rsidRPr="00A411D0">
        <w:rPr>
          <w:noProof w:val="0"/>
        </w:rPr>
        <w:t>Update Responder</w:t>
      </w:r>
      <w:bookmarkEnd w:id="66"/>
      <w:bookmarkEnd w:id="67"/>
    </w:p>
    <w:p w14:paraId="0EB74007" w14:textId="1F3B81D0" w:rsidR="00CF7ED8" w:rsidRPr="00A411D0" w:rsidRDefault="005A7664" w:rsidP="007842A7">
      <w:pPr>
        <w:pStyle w:val="BodyText"/>
      </w:pPr>
      <w:r w:rsidRPr="00A411D0">
        <w:t xml:space="preserve">The </w:t>
      </w:r>
      <w:r w:rsidR="009C1814" w:rsidRPr="00A411D0">
        <w:t>Update Responder</w:t>
      </w:r>
      <w:r w:rsidR="00E419AD" w:rsidRPr="00A411D0">
        <w:t xml:space="preserve"> </w:t>
      </w:r>
      <w:r w:rsidR="00297E4A" w:rsidRPr="00A411D0">
        <w:t xml:space="preserve">receives and responds to </w:t>
      </w:r>
      <w:r w:rsidR="00E419AD" w:rsidRPr="00A411D0">
        <w:t xml:space="preserve">a </w:t>
      </w:r>
      <w:r w:rsidR="000F66B3" w:rsidRPr="00A411D0">
        <w:t xml:space="preserve">Restricted </w:t>
      </w:r>
      <w:r w:rsidR="00E419AD" w:rsidRPr="00A411D0">
        <w:t>Update Document Set [ITI-</w:t>
      </w:r>
      <w:r w:rsidR="00EA2D81" w:rsidRPr="00A411D0">
        <w:t>92</w:t>
      </w:r>
      <w:r w:rsidR="00E419AD" w:rsidRPr="00A411D0">
        <w:t xml:space="preserve">] transaction from an </w:t>
      </w:r>
      <w:r w:rsidR="009C1814" w:rsidRPr="00A411D0">
        <w:t>Update Initiator</w:t>
      </w:r>
      <w:r w:rsidR="00E419AD" w:rsidRPr="00A411D0">
        <w:t>.</w:t>
      </w:r>
      <w:r w:rsidR="00B63F32" w:rsidRPr="00A411D0">
        <w:t xml:space="preserve"> </w:t>
      </w:r>
      <w:r w:rsidRPr="00A411D0">
        <w:t xml:space="preserve">If </w:t>
      </w:r>
      <w:r w:rsidR="0077736D" w:rsidRPr="00A411D0">
        <w:t xml:space="preserve">the Update Responder services </w:t>
      </w:r>
      <w:r w:rsidRPr="00A411D0">
        <w:t xml:space="preserve">the target </w:t>
      </w:r>
      <w:r w:rsidR="00E0527A" w:rsidRPr="00A411D0">
        <w:t>community</w:t>
      </w:r>
      <w:r w:rsidRPr="00A411D0">
        <w:t xml:space="preserve"> for the request, t</w:t>
      </w:r>
      <w:r w:rsidR="00E419AD" w:rsidRPr="00A411D0">
        <w:t xml:space="preserve">he </w:t>
      </w:r>
      <w:r w:rsidR="009C1814" w:rsidRPr="00A411D0">
        <w:t>Update Responder</w:t>
      </w:r>
      <w:r w:rsidR="00E419AD" w:rsidRPr="00A411D0">
        <w:t xml:space="preserve"> </w:t>
      </w:r>
      <w:r w:rsidRPr="00A411D0">
        <w:t xml:space="preserve">will </w:t>
      </w:r>
      <w:r w:rsidR="00662549" w:rsidRPr="00A411D0">
        <w:t xml:space="preserve">persist </w:t>
      </w:r>
      <w:r w:rsidRPr="00A411D0">
        <w:t>the request.</w:t>
      </w:r>
      <w:r w:rsidR="00B63F32" w:rsidRPr="00A411D0">
        <w:t xml:space="preserve"> </w:t>
      </w:r>
      <w:r w:rsidRPr="00A411D0">
        <w:t xml:space="preserve">Otherwise, </w:t>
      </w:r>
      <w:r w:rsidR="00E0527A" w:rsidRPr="00A411D0">
        <w:t>t</w:t>
      </w:r>
      <w:r w:rsidRPr="00A411D0">
        <w:t xml:space="preserve">he Update Responder </w:t>
      </w:r>
      <w:r w:rsidR="000F66B3" w:rsidRPr="00A411D0">
        <w:t>may</w:t>
      </w:r>
      <w:r w:rsidR="00E419AD" w:rsidRPr="00A411D0">
        <w:t xml:space="preserve"> </w:t>
      </w:r>
      <w:r w:rsidRPr="00A411D0">
        <w:t xml:space="preserve">optionally </w:t>
      </w:r>
      <w:r w:rsidR="00CF7ED8" w:rsidRPr="00A411D0">
        <w:t>forward the request to</w:t>
      </w:r>
      <w:r w:rsidR="00E419AD" w:rsidRPr="00A411D0">
        <w:t xml:space="preserve"> </w:t>
      </w:r>
      <w:r w:rsidRPr="00A411D0">
        <w:t xml:space="preserve">destination </w:t>
      </w:r>
      <w:r w:rsidR="00E0527A" w:rsidRPr="00A411D0">
        <w:t>community</w:t>
      </w:r>
      <w:r w:rsidRPr="00A411D0">
        <w:t xml:space="preserve"> for process</w:t>
      </w:r>
      <w:r w:rsidR="00766BD6" w:rsidRPr="00A411D0">
        <w:t>ing.</w:t>
      </w:r>
    </w:p>
    <w:p w14:paraId="271FF7C7" w14:textId="48EFCA33" w:rsidR="00CF283F" w:rsidRPr="00A411D0" w:rsidRDefault="00EA2D81" w:rsidP="00303E20">
      <w:pPr>
        <w:pStyle w:val="Heading2"/>
        <w:numPr>
          <w:ilvl w:val="0"/>
          <w:numId w:val="0"/>
        </w:numPr>
        <w:rPr>
          <w:noProof w:val="0"/>
        </w:rPr>
      </w:pPr>
      <w:bookmarkStart w:id="68" w:name="_Toc510984063"/>
      <w:bookmarkStart w:id="69" w:name="_Toc522535111"/>
      <w:r w:rsidRPr="00A411D0">
        <w:rPr>
          <w:noProof w:val="0"/>
        </w:rPr>
        <w:t>48.</w:t>
      </w:r>
      <w:r w:rsidR="00CF283F" w:rsidRPr="00A411D0">
        <w:rPr>
          <w:noProof w:val="0"/>
        </w:rPr>
        <w:t xml:space="preserve">2 </w:t>
      </w:r>
      <w:r w:rsidR="00E0527A" w:rsidRPr="00A411D0">
        <w:rPr>
          <w:noProof w:val="0"/>
        </w:rPr>
        <w:t xml:space="preserve">RMU </w:t>
      </w:r>
      <w:r w:rsidR="00104BE6" w:rsidRPr="00A411D0">
        <w:rPr>
          <w:noProof w:val="0"/>
        </w:rPr>
        <w:t>Actor</w:t>
      </w:r>
      <w:r w:rsidR="00CF283F" w:rsidRPr="00A411D0">
        <w:rPr>
          <w:noProof w:val="0"/>
        </w:rPr>
        <w:t xml:space="preserve"> Options</w:t>
      </w:r>
      <w:bookmarkEnd w:id="65"/>
      <w:bookmarkEnd w:id="68"/>
      <w:bookmarkEnd w:id="69"/>
    </w:p>
    <w:p w14:paraId="10715FB8" w14:textId="4BC9F4A8" w:rsidR="00F6254F" w:rsidRPr="00A411D0" w:rsidRDefault="00F6254F" w:rsidP="00F6254F">
      <w:pPr>
        <w:pStyle w:val="BodyText"/>
      </w:pPr>
      <w:r w:rsidRPr="00A411D0">
        <w:t xml:space="preserve">Options that may be selected for each actor in this profile, if any, are listed in the </w:t>
      </w:r>
      <w:r w:rsidR="007933C4" w:rsidRPr="00A411D0">
        <w:t>T</w:t>
      </w:r>
      <w:r w:rsidRPr="00A411D0">
        <w:t xml:space="preserve">able </w:t>
      </w:r>
      <w:r w:rsidR="00EA2D81" w:rsidRPr="00A411D0">
        <w:t>48.</w:t>
      </w:r>
      <w:r w:rsidRPr="00A411D0">
        <w:t>2-1. Dependencies between options</w:t>
      </w:r>
      <w:r w:rsidR="007933C4" w:rsidRPr="00A411D0">
        <w:t>,</w:t>
      </w:r>
      <w:r w:rsidRPr="00A411D0">
        <w:t xml:space="preserve"> when applicable</w:t>
      </w:r>
      <w:r w:rsidR="007933C4" w:rsidRPr="00A411D0">
        <w:t>,</w:t>
      </w:r>
      <w:r w:rsidRPr="00A411D0">
        <w:t xml:space="preserve"> are specified in notes.</w:t>
      </w:r>
    </w:p>
    <w:p w14:paraId="6871C1D3" w14:textId="1DBBAFF8" w:rsidR="00F6254F" w:rsidRPr="00A411D0" w:rsidRDefault="00F6254F" w:rsidP="00F6254F">
      <w:pPr>
        <w:pStyle w:val="TableTitle"/>
      </w:pPr>
      <w:r w:rsidRPr="00A411D0">
        <w:t xml:space="preserve">Table </w:t>
      </w:r>
      <w:r w:rsidR="00EA2D81" w:rsidRPr="00A411D0">
        <w:t>48.</w:t>
      </w:r>
      <w:r w:rsidRPr="00A411D0">
        <w:t xml:space="preserve">2-1: </w:t>
      </w:r>
      <w:r w:rsidR="00E0527A" w:rsidRPr="00A411D0">
        <w:t xml:space="preserve">RMU </w:t>
      </w:r>
      <w:r w:rsidRPr="00A411D0">
        <w:t>- Actors and Options</w:t>
      </w:r>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5490"/>
        <w:gridCol w:w="1999"/>
      </w:tblGrid>
      <w:tr w:rsidR="00F6254F" w:rsidRPr="00A411D0" w14:paraId="19A8679E" w14:textId="77777777" w:rsidTr="00E61442">
        <w:trPr>
          <w:cantSplit/>
          <w:trHeight w:val="321"/>
          <w:tblHeader/>
          <w:jc w:val="center"/>
        </w:trPr>
        <w:tc>
          <w:tcPr>
            <w:tcW w:w="1885" w:type="dxa"/>
            <w:shd w:val="pct15" w:color="auto" w:fill="FFFFFF"/>
          </w:tcPr>
          <w:p w14:paraId="6F25AD64" w14:textId="77777777" w:rsidR="00F6254F" w:rsidRPr="00A411D0" w:rsidRDefault="00F6254F" w:rsidP="000C0A07">
            <w:pPr>
              <w:pStyle w:val="TableEntryHeader"/>
            </w:pPr>
            <w:r w:rsidRPr="00A411D0">
              <w:t>Actor</w:t>
            </w:r>
          </w:p>
        </w:tc>
        <w:tc>
          <w:tcPr>
            <w:tcW w:w="5490" w:type="dxa"/>
            <w:shd w:val="pct15" w:color="auto" w:fill="FFFFFF"/>
          </w:tcPr>
          <w:p w14:paraId="1379CB32" w14:textId="77777777" w:rsidR="00F6254F" w:rsidRPr="00A411D0" w:rsidRDefault="00F6254F" w:rsidP="000C0A07">
            <w:pPr>
              <w:pStyle w:val="TableEntryHeader"/>
            </w:pPr>
            <w:r w:rsidRPr="00A411D0">
              <w:t>Option Name</w:t>
            </w:r>
          </w:p>
        </w:tc>
        <w:tc>
          <w:tcPr>
            <w:tcW w:w="1999" w:type="dxa"/>
            <w:shd w:val="pct15" w:color="auto" w:fill="FFFFFF"/>
          </w:tcPr>
          <w:p w14:paraId="4274E600" w14:textId="77777777" w:rsidR="00F6254F" w:rsidRPr="00A411D0" w:rsidRDefault="00F6254F" w:rsidP="000C0A07">
            <w:pPr>
              <w:pStyle w:val="TableEntryHeader"/>
            </w:pPr>
            <w:r w:rsidRPr="00A411D0">
              <w:t>Reference</w:t>
            </w:r>
          </w:p>
        </w:tc>
      </w:tr>
      <w:tr w:rsidR="00A41819" w:rsidRPr="00A411D0" w14:paraId="4F1BCFDC" w14:textId="77777777" w:rsidTr="00E61442">
        <w:trPr>
          <w:cantSplit/>
          <w:trHeight w:val="240"/>
          <w:jc w:val="center"/>
        </w:trPr>
        <w:tc>
          <w:tcPr>
            <w:tcW w:w="1885" w:type="dxa"/>
          </w:tcPr>
          <w:p w14:paraId="6C9BD52A" w14:textId="77777777" w:rsidR="00A41819" w:rsidRPr="00A411D0" w:rsidRDefault="00A41819" w:rsidP="00496F2A">
            <w:pPr>
              <w:pStyle w:val="TableEntry"/>
            </w:pPr>
            <w:r w:rsidRPr="00A411D0">
              <w:t>Update Initiator</w:t>
            </w:r>
          </w:p>
        </w:tc>
        <w:tc>
          <w:tcPr>
            <w:tcW w:w="5490" w:type="dxa"/>
          </w:tcPr>
          <w:p w14:paraId="314D9203" w14:textId="77777777" w:rsidR="00A41819" w:rsidRPr="00A411D0" w:rsidRDefault="00A41819" w:rsidP="00161837">
            <w:pPr>
              <w:pStyle w:val="TableEntry"/>
            </w:pPr>
            <w:r w:rsidRPr="00A411D0">
              <w:t>None</w:t>
            </w:r>
          </w:p>
        </w:tc>
        <w:tc>
          <w:tcPr>
            <w:tcW w:w="1999" w:type="dxa"/>
          </w:tcPr>
          <w:p w14:paraId="07E74A58" w14:textId="77777777" w:rsidR="00A41819" w:rsidRPr="00A411D0" w:rsidRDefault="00A41819" w:rsidP="00D41B7F">
            <w:pPr>
              <w:pStyle w:val="TableEntry"/>
            </w:pPr>
          </w:p>
        </w:tc>
      </w:tr>
      <w:tr w:rsidR="00B12355" w:rsidRPr="00A411D0" w14:paraId="13064F10" w14:textId="77777777" w:rsidTr="00E61442">
        <w:trPr>
          <w:cantSplit/>
          <w:trHeight w:val="240"/>
          <w:jc w:val="center"/>
        </w:trPr>
        <w:tc>
          <w:tcPr>
            <w:tcW w:w="1885" w:type="dxa"/>
            <w:vMerge w:val="restart"/>
          </w:tcPr>
          <w:p w14:paraId="7902061B" w14:textId="77777777" w:rsidR="00B12355" w:rsidRPr="00A411D0" w:rsidRDefault="00B12355">
            <w:pPr>
              <w:pStyle w:val="TableEntry"/>
            </w:pPr>
            <w:r w:rsidRPr="00A411D0">
              <w:t>Update Responder</w:t>
            </w:r>
          </w:p>
        </w:tc>
        <w:tc>
          <w:tcPr>
            <w:tcW w:w="5490" w:type="dxa"/>
          </w:tcPr>
          <w:p w14:paraId="5DB13C2F" w14:textId="48CE04CF" w:rsidR="00B12355" w:rsidRPr="00A411D0" w:rsidRDefault="00B12355">
            <w:pPr>
              <w:pStyle w:val="TableEntry"/>
            </w:pPr>
            <w:r w:rsidRPr="00A411D0">
              <w:t>Forward Update (Note 1)</w:t>
            </w:r>
          </w:p>
        </w:tc>
        <w:tc>
          <w:tcPr>
            <w:tcW w:w="1999" w:type="dxa"/>
          </w:tcPr>
          <w:p w14:paraId="735EB302" w14:textId="5D697987" w:rsidR="00B12355" w:rsidRPr="00A411D0" w:rsidRDefault="00B12355" w:rsidP="00D41B7F">
            <w:pPr>
              <w:pStyle w:val="TableEntry"/>
            </w:pPr>
            <w:r w:rsidRPr="00A411D0">
              <w:t xml:space="preserve">ITI TF-1: </w:t>
            </w:r>
            <w:r w:rsidR="00EA2D81" w:rsidRPr="00A411D0">
              <w:t>48.</w:t>
            </w:r>
            <w:r w:rsidRPr="00A411D0">
              <w:t xml:space="preserve">2.1 </w:t>
            </w:r>
          </w:p>
        </w:tc>
      </w:tr>
      <w:tr w:rsidR="00BD0B33" w:rsidRPr="00A411D0" w14:paraId="1036205C" w14:textId="77777777" w:rsidTr="00E61442">
        <w:trPr>
          <w:cantSplit/>
          <w:trHeight w:val="240"/>
          <w:jc w:val="center"/>
        </w:trPr>
        <w:tc>
          <w:tcPr>
            <w:tcW w:w="1885" w:type="dxa"/>
            <w:vMerge/>
          </w:tcPr>
          <w:p w14:paraId="0DFE97FA" w14:textId="77777777" w:rsidR="00BD0B33" w:rsidRPr="00A411D0" w:rsidRDefault="00BD0B33">
            <w:pPr>
              <w:pStyle w:val="TableEntry"/>
            </w:pPr>
          </w:p>
        </w:tc>
        <w:tc>
          <w:tcPr>
            <w:tcW w:w="5490" w:type="dxa"/>
          </w:tcPr>
          <w:p w14:paraId="7B19037F" w14:textId="229B5391" w:rsidR="00BD0B33" w:rsidRPr="00A411D0" w:rsidRDefault="00BD0B33" w:rsidP="00027ADB">
            <w:pPr>
              <w:pStyle w:val="TableEntry"/>
            </w:pPr>
            <w:r w:rsidRPr="00A411D0">
              <w:t>XCA Persistence (Note 1)</w:t>
            </w:r>
          </w:p>
        </w:tc>
        <w:tc>
          <w:tcPr>
            <w:tcW w:w="1999" w:type="dxa"/>
          </w:tcPr>
          <w:p w14:paraId="09A814E4" w14:textId="4D3E99E4" w:rsidR="00BD0B33" w:rsidRPr="00A411D0" w:rsidRDefault="00BD0B33" w:rsidP="00D41B7F">
            <w:pPr>
              <w:pStyle w:val="TableEntry"/>
            </w:pPr>
            <w:r w:rsidRPr="00A411D0">
              <w:t>ITI TF-1: 48.2.2</w:t>
            </w:r>
          </w:p>
        </w:tc>
      </w:tr>
      <w:tr w:rsidR="00BD0B33" w:rsidRPr="00A411D0" w14:paraId="19817371" w14:textId="77777777" w:rsidTr="00E61442">
        <w:trPr>
          <w:cantSplit/>
          <w:trHeight w:val="240"/>
          <w:jc w:val="center"/>
        </w:trPr>
        <w:tc>
          <w:tcPr>
            <w:tcW w:w="1885" w:type="dxa"/>
            <w:vMerge/>
          </w:tcPr>
          <w:p w14:paraId="0B6CECEA" w14:textId="77777777" w:rsidR="00BD0B33" w:rsidRPr="00A411D0" w:rsidRDefault="00BD0B33">
            <w:pPr>
              <w:pStyle w:val="TableEntry"/>
            </w:pPr>
          </w:p>
        </w:tc>
        <w:tc>
          <w:tcPr>
            <w:tcW w:w="5490" w:type="dxa"/>
          </w:tcPr>
          <w:p w14:paraId="6CC974CB" w14:textId="3BE19766" w:rsidR="00BD0B33" w:rsidRPr="00A411D0" w:rsidRDefault="00BD0B33" w:rsidP="00027ADB">
            <w:pPr>
              <w:pStyle w:val="TableEntry"/>
            </w:pPr>
            <w:r w:rsidRPr="00A411D0">
              <w:t>XDS Persistence (Note 1)</w:t>
            </w:r>
          </w:p>
        </w:tc>
        <w:tc>
          <w:tcPr>
            <w:tcW w:w="1999" w:type="dxa"/>
          </w:tcPr>
          <w:p w14:paraId="07927AE6" w14:textId="1CF10DD6" w:rsidR="00BD0B33" w:rsidRPr="00A411D0" w:rsidRDefault="00BD0B33" w:rsidP="00BD0B33">
            <w:pPr>
              <w:pStyle w:val="TableEntry"/>
            </w:pPr>
            <w:r w:rsidRPr="00A411D0">
              <w:t>ITI TF-1: 48.2.3</w:t>
            </w:r>
          </w:p>
        </w:tc>
      </w:tr>
      <w:tr w:rsidR="00B12355" w:rsidRPr="00A411D0" w14:paraId="715AE056" w14:textId="77777777" w:rsidTr="00E61442">
        <w:trPr>
          <w:cantSplit/>
          <w:trHeight w:val="240"/>
          <w:jc w:val="center"/>
        </w:trPr>
        <w:tc>
          <w:tcPr>
            <w:tcW w:w="1885" w:type="dxa"/>
            <w:vMerge/>
          </w:tcPr>
          <w:p w14:paraId="2175F5F2" w14:textId="77777777" w:rsidR="00B12355" w:rsidRPr="00A411D0" w:rsidRDefault="00B12355">
            <w:pPr>
              <w:pStyle w:val="TableEntry"/>
            </w:pPr>
          </w:p>
        </w:tc>
        <w:tc>
          <w:tcPr>
            <w:tcW w:w="5490" w:type="dxa"/>
          </w:tcPr>
          <w:p w14:paraId="45690DAB" w14:textId="5C69DC37" w:rsidR="00B12355" w:rsidRPr="00A411D0" w:rsidDel="000B55BC" w:rsidRDefault="002F1423">
            <w:pPr>
              <w:pStyle w:val="TableEntry"/>
            </w:pPr>
            <w:r w:rsidRPr="00A411D0">
              <w:t xml:space="preserve">XDS </w:t>
            </w:r>
            <w:r w:rsidR="007D571A" w:rsidRPr="00A411D0">
              <w:t xml:space="preserve">Version </w:t>
            </w:r>
            <w:r w:rsidR="002B29D9" w:rsidRPr="00A411D0">
              <w:t>Persistence</w:t>
            </w:r>
            <w:r w:rsidR="00B12355" w:rsidRPr="00A411D0">
              <w:t xml:space="preserve"> (Note </w:t>
            </w:r>
            <w:r w:rsidR="007D571A" w:rsidRPr="00A411D0">
              <w:t>1</w:t>
            </w:r>
            <w:r w:rsidR="00B12355" w:rsidRPr="00A411D0">
              <w:t>)</w:t>
            </w:r>
          </w:p>
        </w:tc>
        <w:tc>
          <w:tcPr>
            <w:tcW w:w="1999" w:type="dxa"/>
          </w:tcPr>
          <w:p w14:paraId="6A3E4145" w14:textId="6FDC8BD2" w:rsidR="00B12355" w:rsidRPr="00A411D0" w:rsidRDefault="00B12355" w:rsidP="00BD0B33">
            <w:pPr>
              <w:pStyle w:val="TableEntry"/>
            </w:pPr>
            <w:r w:rsidRPr="00A411D0">
              <w:t xml:space="preserve">ITI TF-1: </w:t>
            </w:r>
            <w:r w:rsidR="00EA2D81" w:rsidRPr="00A411D0">
              <w:t>48.</w:t>
            </w:r>
            <w:r w:rsidRPr="00A411D0">
              <w:t>2.</w:t>
            </w:r>
            <w:r w:rsidR="00BD0B33" w:rsidRPr="00A411D0">
              <w:t>4</w:t>
            </w:r>
          </w:p>
        </w:tc>
      </w:tr>
    </w:tbl>
    <w:p w14:paraId="6B9CFF82" w14:textId="3784C035" w:rsidR="00027ADB" w:rsidRPr="00A411D0" w:rsidRDefault="003D409F" w:rsidP="000A3061">
      <w:pPr>
        <w:pStyle w:val="Note"/>
      </w:pPr>
      <w:bookmarkStart w:id="70" w:name="_Toc345074657"/>
      <w:bookmarkStart w:id="71" w:name="_Toc37034636"/>
      <w:bookmarkStart w:id="72" w:name="_Toc38846114"/>
      <w:bookmarkStart w:id="73" w:name="_Toc504625757"/>
      <w:bookmarkStart w:id="74" w:name="_Toc530206510"/>
      <w:bookmarkStart w:id="75" w:name="_Toc1388430"/>
      <w:bookmarkStart w:id="76" w:name="_Toc1388584"/>
      <w:bookmarkStart w:id="77" w:name="_Toc1456611"/>
      <w:r w:rsidRPr="00A411D0">
        <w:t>Note 1</w:t>
      </w:r>
      <w:r w:rsidR="005D2716" w:rsidRPr="00A411D0">
        <w:t xml:space="preserve">: </w:t>
      </w:r>
      <w:r w:rsidR="00C440DE" w:rsidRPr="00A411D0">
        <w:t>The Update Responder</w:t>
      </w:r>
      <w:r w:rsidRPr="00A411D0">
        <w:t xml:space="preserve"> </w:t>
      </w:r>
      <w:r w:rsidR="00A41819" w:rsidRPr="00A411D0">
        <w:t>shall</w:t>
      </w:r>
      <w:r w:rsidRPr="00A411D0">
        <w:t xml:space="preserve"> claim </w:t>
      </w:r>
      <w:r w:rsidR="00027ADB" w:rsidRPr="00A411D0">
        <w:t xml:space="preserve">support for </w:t>
      </w:r>
      <w:r w:rsidRPr="00A411D0">
        <w:t>at least one of the</w:t>
      </w:r>
      <w:r w:rsidR="00662549" w:rsidRPr="00A411D0">
        <w:t>se</w:t>
      </w:r>
      <w:r w:rsidRPr="00A411D0">
        <w:t xml:space="preserve"> options.</w:t>
      </w:r>
      <w:r w:rsidR="00BD0B33" w:rsidRPr="00A411D0">
        <w:t xml:space="preserve"> The Update Responder may claim support for more than one of these options.</w:t>
      </w:r>
    </w:p>
    <w:p w14:paraId="7A136434" w14:textId="0B261F70" w:rsidR="00161837" w:rsidRPr="00A411D0" w:rsidRDefault="00EA2D81" w:rsidP="00E61442">
      <w:pPr>
        <w:pStyle w:val="Heading3"/>
        <w:numPr>
          <w:ilvl w:val="0"/>
          <w:numId w:val="0"/>
        </w:numPr>
        <w:ind w:left="720" w:hanging="720"/>
        <w:rPr>
          <w:noProof w:val="0"/>
        </w:rPr>
      </w:pPr>
      <w:bookmarkStart w:id="78" w:name="_Toc510984065"/>
      <w:bookmarkStart w:id="79" w:name="_Toc522535112"/>
      <w:r w:rsidRPr="00A411D0">
        <w:rPr>
          <w:noProof w:val="0"/>
        </w:rPr>
        <w:t>48.</w:t>
      </w:r>
      <w:r w:rsidR="00161837" w:rsidRPr="00A411D0">
        <w:rPr>
          <w:noProof w:val="0"/>
        </w:rPr>
        <w:t>2.</w:t>
      </w:r>
      <w:r w:rsidR="00027ADB" w:rsidRPr="00A411D0">
        <w:rPr>
          <w:noProof w:val="0"/>
        </w:rPr>
        <w:t>1</w:t>
      </w:r>
      <w:r w:rsidR="00161837" w:rsidRPr="00A411D0">
        <w:rPr>
          <w:noProof w:val="0"/>
        </w:rPr>
        <w:t xml:space="preserve"> Forward Update Option</w:t>
      </w:r>
      <w:bookmarkEnd w:id="78"/>
      <w:bookmarkEnd w:id="79"/>
    </w:p>
    <w:p w14:paraId="54F81726" w14:textId="5A64928D" w:rsidR="00870A5F" w:rsidRPr="00A411D0" w:rsidRDefault="0081440F" w:rsidP="00B17F6B">
      <w:pPr>
        <w:pStyle w:val="BodyText"/>
      </w:pPr>
      <w:r w:rsidRPr="00A411D0">
        <w:t xml:space="preserve">The Update Responder </w:t>
      </w:r>
      <w:r w:rsidR="005775A7" w:rsidRPr="00A411D0">
        <w:t xml:space="preserve">supporting the Forward Update Option </w:t>
      </w:r>
      <w:r w:rsidRPr="00A411D0">
        <w:t>shall be grouped with an Update Initiator</w:t>
      </w:r>
      <w:r w:rsidR="00B12355" w:rsidRPr="00A411D0">
        <w:t>. W</w:t>
      </w:r>
      <w:r w:rsidRPr="00A411D0">
        <w:t>hen it receives a</w:t>
      </w:r>
      <w:r w:rsidR="00B12355" w:rsidRPr="00A411D0">
        <w:t xml:space="preserve"> Restricted Update Document Set [ITI-</w:t>
      </w:r>
      <w:r w:rsidR="00EA2D81" w:rsidRPr="00A411D0">
        <w:t>92</w:t>
      </w:r>
      <w:r w:rsidR="00B12355" w:rsidRPr="00A411D0">
        <w:t>]</w:t>
      </w:r>
      <w:r w:rsidR="00495F2B" w:rsidRPr="00A411D0">
        <w:t xml:space="preserve"> </w:t>
      </w:r>
      <w:r w:rsidR="00B12355" w:rsidRPr="00A411D0">
        <w:t xml:space="preserve">transaction </w:t>
      </w:r>
      <w:r w:rsidR="00495F2B" w:rsidRPr="00A411D0">
        <w:t xml:space="preserve">request for a </w:t>
      </w:r>
      <w:r w:rsidR="00495F2B" w:rsidRPr="00A411D0">
        <w:lastRenderedPageBreak/>
        <w:t xml:space="preserve">remote Document Sharing community, the grouped </w:t>
      </w:r>
      <w:r w:rsidR="00B12355" w:rsidRPr="00A411D0">
        <w:t>Update Initiator</w:t>
      </w:r>
      <w:r w:rsidR="00495F2B" w:rsidRPr="00A411D0">
        <w:t xml:space="preserve"> </w:t>
      </w:r>
      <w:r w:rsidR="00297E4A" w:rsidRPr="00A411D0">
        <w:t xml:space="preserve">shall </w:t>
      </w:r>
      <w:r w:rsidR="00495F2B" w:rsidRPr="00A411D0">
        <w:t xml:space="preserve">forward the request to the remote community’s </w:t>
      </w:r>
      <w:r w:rsidR="00B12355" w:rsidRPr="00A411D0">
        <w:t>Update</w:t>
      </w:r>
      <w:r w:rsidR="00495F2B" w:rsidRPr="00A411D0">
        <w:t xml:space="preserve"> Responder.</w:t>
      </w:r>
      <w:r w:rsidR="00161837" w:rsidRPr="00A411D0">
        <w:t xml:space="preserve"> </w:t>
      </w:r>
    </w:p>
    <w:p w14:paraId="416260BE" w14:textId="59FCD40E" w:rsidR="00595ED1" w:rsidRPr="00A411D0" w:rsidRDefault="00595ED1" w:rsidP="00595ED1">
      <w:pPr>
        <w:pStyle w:val="Heading3"/>
        <w:numPr>
          <w:ilvl w:val="0"/>
          <w:numId w:val="0"/>
        </w:numPr>
        <w:ind w:left="720" w:hanging="720"/>
        <w:rPr>
          <w:noProof w:val="0"/>
        </w:rPr>
      </w:pPr>
      <w:bookmarkStart w:id="80" w:name="_Toc522535113"/>
      <w:r w:rsidRPr="00A411D0">
        <w:rPr>
          <w:noProof w:val="0"/>
        </w:rPr>
        <w:t>48.2.</w:t>
      </w:r>
      <w:r w:rsidR="00BF30C1" w:rsidRPr="00A411D0">
        <w:rPr>
          <w:noProof w:val="0"/>
        </w:rPr>
        <w:t>2</w:t>
      </w:r>
      <w:r w:rsidRPr="00A411D0">
        <w:rPr>
          <w:noProof w:val="0"/>
        </w:rPr>
        <w:t xml:space="preserve"> XCA Persistence Option</w:t>
      </w:r>
      <w:bookmarkEnd w:id="80"/>
    </w:p>
    <w:p w14:paraId="7B8B668B" w14:textId="07B905A7" w:rsidR="00595ED1" w:rsidRPr="00A411D0" w:rsidRDefault="002F1423" w:rsidP="00B17F6B">
      <w:pPr>
        <w:pStyle w:val="BodyText"/>
      </w:pPr>
      <w:r w:rsidRPr="00A411D0">
        <w:t>An</w:t>
      </w:r>
      <w:r w:rsidR="00595ED1" w:rsidRPr="00A411D0">
        <w:t xml:space="preserve"> Update Responder that supports the Persistence Option shall be grouped with an XCA Responding Gateway</w:t>
      </w:r>
      <w:r w:rsidRPr="00A411D0">
        <w:t>.</w:t>
      </w:r>
      <w:r w:rsidR="00595ED1" w:rsidRPr="00A411D0">
        <w:t xml:space="preserve"> </w:t>
      </w:r>
      <w:r w:rsidRPr="00A411D0">
        <w:t xml:space="preserve">The Update Responder shall </w:t>
      </w:r>
      <w:r w:rsidR="00E932F6" w:rsidRPr="00A411D0">
        <w:t xml:space="preserve">be </w:t>
      </w:r>
      <w:r w:rsidR="00595ED1" w:rsidRPr="00A411D0">
        <w:t xml:space="preserve">capable </w:t>
      </w:r>
      <w:r w:rsidRPr="00A411D0">
        <w:t xml:space="preserve">of </w:t>
      </w:r>
      <w:r w:rsidR="00595ED1" w:rsidRPr="00A411D0">
        <w:t xml:space="preserve">processing the Restricted Update Document Set [ITI-92] transaction. </w:t>
      </w:r>
      <w:r w:rsidRPr="00A411D0">
        <w:t xml:space="preserve">Accepted </w:t>
      </w:r>
      <w:r w:rsidR="00595ED1" w:rsidRPr="00A411D0">
        <w:t xml:space="preserve">metadata </w:t>
      </w:r>
      <w:r w:rsidRPr="00A411D0">
        <w:t xml:space="preserve">updates </w:t>
      </w:r>
      <w:r w:rsidR="00595ED1" w:rsidRPr="00A411D0">
        <w:t xml:space="preserve">shall be </w:t>
      </w:r>
      <w:r w:rsidRPr="00A411D0">
        <w:t>reflected</w:t>
      </w:r>
      <w:r w:rsidR="00595ED1" w:rsidRPr="00A411D0">
        <w:t xml:space="preserve"> in subsequent Cross Gateway Query [ITI-38] transaction</w:t>
      </w:r>
      <w:r w:rsidR="004E67DF" w:rsidRPr="00A411D0">
        <w:t>s</w:t>
      </w:r>
      <w:r w:rsidRPr="00A411D0">
        <w:t xml:space="preserve"> from the grouped XCA Responding Gateway</w:t>
      </w:r>
      <w:r w:rsidR="00595ED1" w:rsidRPr="00A411D0">
        <w:t>.</w:t>
      </w:r>
    </w:p>
    <w:p w14:paraId="36808CBD" w14:textId="67080CF2" w:rsidR="00595ED1" w:rsidRPr="00A411D0" w:rsidRDefault="00595ED1" w:rsidP="00595ED1">
      <w:pPr>
        <w:pStyle w:val="Heading3"/>
        <w:numPr>
          <w:ilvl w:val="0"/>
          <w:numId w:val="0"/>
        </w:numPr>
        <w:ind w:left="720" w:hanging="720"/>
        <w:rPr>
          <w:noProof w:val="0"/>
        </w:rPr>
      </w:pPr>
      <w:bookmarkStart w:id="81" w:name="_Toc522535114"/>
      <w:r w:rsidRPr="00A411D0">
        <w:rPr>
          <w:noProof w:val="0"/>
        </w:rPr>
        <w:t>48.2.3 XDS Persistence Option</w:t>
      </w:r>
      <w:bookmarkEnd w:id="81"/>
    </w:p>
    <w:p w14:paraId="65D37456" w14:textId="2B598F74" w:rsidR="00595ED1" w:rsidRPr="00A411D0" w:rsidRDefault="00595ED1" w:rsidP="00B17F6B">
      <w:pPr>
        <w:pStyle w:val="BodyText"/>
      </w:pPr>
      <w:r w:rsidRPr="00A411D0">
        <w:t>An Update Responder that supports the Persistence Option shall be grouped with an XDS Document Registry</w:t>
      </w:r>
      <w:r w:rsidR="00E932F6" w:rsidRPr="00A411D0">
        <w:t xml:space="preserve">. The Update Responder shall be capable </w:t>
      </w:r>
      <w:r w:rsidRPr="00A411D0">
        <w:t xml:space="preserve">of processing the Restricted Update Document Set [ITI-92] transaction. </w:t>
      </w:r>
      <w:r w:rsidR="00E932F6" w:rsidRPr="00A411D0">
        <w:t xml:space="preserve">Accepted metadata updates </w:t>
      </w:r>
      <w:r w:rsidR="00097894" w:rsidRPr="00A411D0">
        <w:t xml:space="preserve">shall be </w:t>
      </w:r>
      <w:r w:rsidR="00E932F6" w:rsidRPr="00A411D0">
        <w:t>reflected</w:t>
      </w:r>
      <w:r w:rsidR="00097894" w:rsidRPr="00A411D0">
        <w:t xml:space="preserve"> in subsequent Registry Stored Query [ITI-18] transaction</w:t>
      </w:r>
      <w:r w:rsidR="00E52558" w:rsidRPr="00A411D0">
        <w:t>s</w:t>
      </w:r>
      <w:r w:rsidR="00E932F6" w:rsidRPr="00A411D0">
        <w:t xml:space="preserve"> from the grouped XDS Document Registry</w:t>
      </w:r>
      <w:r w:rsidR="00097894" w:rsidRPr="00A411D0">
        <w:t>.</w:t>
      </w:r>
    </w:p>
    <w:p w14:paraId="28C5CB78" w14:textId="23E6EFE4" w:rsidR="00A16E07" w:rsidRPr="00A411D0" w:rsidRDefault="00EA2D81" w:rsidP="00A16E07">
      <w:pPr>
        <w:pStyle w:val="Heading3"/>
        <w:numPr>
          <w:ilvl w:val="0"/>
          <w:numId w:val="0"/>
        </w:numPr>
        <w:ind w:left="720" w:hanging="720"/>
        <w:rPr>
          <w:noProof w:val="0"/>
        </w:rPr>
      </w:pPr>
      <w:bookmarkStart w:id="82" w:name="_Toc522535115"/>
      <w:r w:rsidRPr="00A411D0">
        <w:rPr>
          <w:noProof w:val="0"/>
        </w:rPr>
        <w:t>48.</w:t>
      </w:r>
      <w:r w:rsidR="00A16E07" w:rsidRPr="00A411D0">
        <w:rPr>
          <w:noProof w:val="0"/>
        </w:rPr>
        <w:t>2.</w:t>
      </w:r>
      <w:r w:rsidR="00BF30C1" w:rsidRPr="00A411D0">
        <w:rPr>
          <w:noProof w:val="0"/>
        </w:rPr>
        <w:t>4</w:t>
      </w:r>
      <w:r w:rsidR="00A16E07" w:rsidRPr="00A411D0">
        <w:rPr>
          <w:noProof w:val="0"/>
        </w:rPr>
        <w:t xml:space="preserve"> </w:t>
      </w:r>
      <w:r w:rsidR="002F1423" w:rsidRPr="00A411D0">
        <w:rPr>
          <w:noProof w:val="0"/>
        </w:rPr>
        <w:t xml:space="preserve">XDS </w:t>
      </w:r>
      <w:r w:rsidR="007D571A" w:rsidRPr="00A411D0">
        <w:rPr>
          <w:noProof w:val="0"/>
        </w:rPr>
        <w:t xml:space="preserve">Version </w:t>
      </w:r>
      <w:r w:rsidR="002B29D9" w:rsidRPr="00A411D0">
        <w:rPr>
          <w:noProof w:val="0"/>
        </w:rPr>
        <w:t xml:space="preserve">Persistence </w:t>
      </w:r>
      <w:r w:rsidR="00A16E07" w:rsidRPr="00A411D0">
        <w:rPr>
          <w:noProof w:val="0"/>
        </w:rPr>
        <w:t>Option</w:t>
      </w:r>
      <w:bookmarkEnd w:id="82"/>
    </w:p>
    <w:p w14:paraId="471B7C61" w14:textId="743E9C4F" w:rsidR="00C96974" w:rsidRPr="00A411D0" w:rsidRDefault="00A16E07">
      <w:pPr>
        <w:pStyle w:val="BodyText"/>
      </w:pPr>
      <w:r w:rsidRPr="00A411D0">
        <w:t xml:space="preserve">An Update Responder that supports the </w:t>
      </w:r>
      <w:r w:rsidR="002F1423" w:rsidRPr="00A411D0">
        <w:t xml:space="preserve">XDS </w:t>
      </w:r>
      <w:r w:rsidR="00097894" w:rsidRPr="00A411D0">
        <w:t xml:space="preserve">Version </w:t>
      </w:r>
      <w:r w:rsidR="002B29D9" w:rsidRPr="00A411D0">
        <w:t xml:space="preserve">Persistence </w:t>
      </w:r>
      <w:r w:rsidRPr="00A411D0">
        <w:t xml:space="preserve">Option </w:t>
      </w:r>
      <w:r w:rsidR="00297E4A" w:rsidRPr="00A411D0">
        <w:t xml:space="preserve">shall be </w:t>
      </w:r>
      <w:r w:rsidR="00097894" w:rsidRPr="00A411D0">
        <w:t>grouped with an XDS Document Registry</w:t>
      </w:r>
      <w:r w:rsidR="00E932F6" w:rsidRPr="00A411D0">
        <w:t>. The Update Responder shall be</w:t>
      </w:r>
      <w:r w:rsidR="00097894" w:rsidRPr="00A411D0">
        <w:t xml:space="preserve"> </w:t>
      </w:r>
      <w:r w:rsidRPr="00A411D0">
        <w:t xml:space="preserve">capable of </w:t>
      </w:r>
      <w:r w:rsidR="00C96974" w:rsidRPr="00A411D0">
        <w:t xml:space="preserve">processing the </w:t>
      </w:r>
      <w:r w:rsidR="00594D95" w:rsidRPr="00A411D0">
        <w:t xml:space="preserve">Restricted Update Document Set </w:t>
      </w:r>
      <w:r w:rsidR="00B12355" w:rsidRPr="00A411D0">
        <w:t>[ITI-</w:t>
      </w:r>
      <w:r w:rsidR="00EA2D81" w:rsidRPr="00A411D0">
        <w:t>92</w:t>
      </w:r>
      <w:r w:rsidR="00C96974" w:rsidRPr="00A411D0">
        <w:t>] transaction request</w:t>
      </w:r>
      <w:r w:rsidR="00541DF9" w:rsidRPr="00A411D0">
        <w:t xml:space="preserve"> and </w:t>
      </w:r>
      <w:r w:rsidR="00C96974" w:rsidRPr="00A411D0">
        <w:t>stor</w:t>
      </w:r>
      <w:r w:rsidR="00541DF9" w:rsidRPr="00A411D0">
        <w:t>e</w:t>
      </w:r>
      <w:r w:rsidR="00C96974" w:rsidRPr="00A411D0">
        <w:t xml:space="preserve"> </w:t>
      </w:r>
      <w:r w:rsidR="00541DF9" w:rsidRPr="00A411D0">
        <w:t xml:space="preserve">updated metadata </w:t>
      </w:r>
      <w:r w:rsidR="00C96974" w:rsidRPr="00A411D0">
        <w:t>with full metadata versioning semantics</w:t>
      </w:r>
      <w:r w:rsidR="00B12355" w:rsidRPr="00A411D0">
        <w:t xml:space="preserve"> as described in ITI TF-3</w:t>
      </w:r>
      <w:r w:rsidR="00E524E3" w:rsidRPr="00A411D0">
        <w:t xml:space="preserve">: </w:t>
      </w:r>
      <w:r w:rsidR="00B12355" w:rsidRPr="00A411D0">
        <w:t>4.1.5 – Metadata Object Versioning Semantic</w:t>
      </w:r>
      <w:r w:rsidR="0084660F" w:rsidRPr="00A411D0">
        <w:t>s</w:t>
      </w:r>
      <w:r w:rsidR="00F856EC" w:rsidRPr="00A411D0">
        <w:t>.</w:t>
      </w:r>
    </w:p>
    <w:p w14:paraId="047F8183" w14:textId="04A1316E" w:rsidR="00C96974" w:rsidRPr="00A411D0" w:rsidRDefault="00E932F6">
      <w:pPr>
        <w:pStyle w:val="BodyText"/>
      </w:pPr>
      <w:r w:rsidRPr="00A411D0">
        <w:t xml:space="preserve">Accepted metadata updates shall be reflected </w:t>
      </w:r>
      <w:r w:rsidR="00C440DE" w:rsidRPr="00A411D0">
        <w:t>in subsequent Registry Stored Query [ITI-18]</w:t>
      </w:r>
      <w:r w:rsidR="00541DF9" w:rsidRPr="00A411D0">
        <w:t xml:space="preserve"> transaction</w:t>
      </w:r>
      <w:r w:rsidR="00E52558" w:rsidRPr="00A411D0">
        <w:t>s</w:t>
      </w:r>
      <w:r w:rsidR="00541DF9" w:rsidRPr="00A411D0">
        <w:t xml:space="preserve"> </w:t>
      </w:r>
      <w:r w:rsidRPr="00A411D0">
        <w:t xml:space="preserve">from the grouped XDS Document Registry </w:t>
      </w:r>
      <w:r w:rsidR="00A532B7" w:rsidRPr="00A411D0">
        <w:t>using</w:t>
      </w:r>
      <w:r w:rsidR="00541DF9" w:rsidRPr="00A411D0">
        <w:t xml:space="preserve"> </w:t>
      </w:r>
      <w:r w:rsidR="00C96974" w:rsidRPr="00A411D0">
        <w:t>versioning semantics described in ITI TF-</w:t>
      </w:r>
      <w:r w:rsidR="00B12355" w:rsidRPr="00A411D0">
        <w:t>2a</w:t>
      </w:r>
      <w:r w:rsidR="00E524E3" w:rsidRPr="00A411D0">
        <w:t>:</w:t>
      </w:r>
      <w:r w:rsidR="00C96974" w:rsidRPr="00A411D0">
        <w:t xml:space="preserve"> </w:t>
      </w:r>
      <w:r w:rsidR="00027ADB" w:rsidRPr="00A411D0">
        <w:t>3.18.4.1.2.3.5.1 - Compatibility Issues</w:t>
      </w:r>
      <w:r w:rsidR="00A76CA0" w:rsidRPr="00A411D0">
        <w:t xml:space="preserve"> (currently in the XDS Metadata Update Trial Implementation Supplement)</w:t>
      </w:r>
      <w:r w:rsidR="003B69C9" w:rsidRPr="00A411D0">
        <w:t xml:space="preserve">. </w:t>
      </w:r>
    </w:p>
    <w:p w14:paraId="0AE84F02" w14:textId="30E3EB04" w:rsidR="00BF30C1" w:rsidRPr="00A411D0" w:rsidRDefault="00BF30C1" w:rsidP="00677828">
      <w:pPr>
        <w:pStyle w:val="Note"/>
      </w:pPr>
      <w:r w:rsidRPr="00A411D0">
        <w:t xml:space="preserve">Note: An Update Responder that is grouped with an XDS Document Administrator may satisfy this requirement. </w:t>
      </w:r>
    </w:p>
    <w:p w14:paraId="41A17B57" w14:textId="77777777" w:rsidR="004E67DF" w:rsidRPr="00A411D0" w:rsidRDefault="004E67DF">
      <w:pPr>
        <w:pStyle w:val="BodyText"/>
      </w:pPr>
    </w:p>
    <w:p w14:paraId="42C4C581" w14:textId="6889E0D5" w:rsidR="005F21E7" w:rsidRPr="00A411D0" w:rsidRDefault="00EA2D81" w:rsidP="00303E20">
      <w:pPr>
        <w:pStyle w:val="Heading2"/>
        <w:numPr>
          <w:ilvl w:val="0"/>
          <w:numId w:val="0"/>
        </w:numPr>
        <w:rPr>
          <w:noProof w:val="0"/>
        </w:rPr>
      </w:pPr>
      <w:bookmarkStart w:id="83" w:name="_Toc510984067"/>
      <w:bookmarkStart w:id="84" w:name="_Toc522535116"/>
      <w:r w:rsidRPr="00A411D0">
        <w:rPr>
          <w:noProof w:val="0"/>
        </w:rPr>
        <w:t>48.</w:t>
      </w:r>
      <w:r w:rsidR="005F21E7" w:rsidRPr="00A411D0">
        <w:rPr>
          <w:noProof w:val="0"/>
        </w:rPr>
        <w:t xml:space="preserve">3 </w:t>
      </w:r>
      <w:r w:rsidR="001579E7" w:rsidRPr="00A411D0">
        <w:rPr>
          <w:noProof w:val="0"/>
        </w:rPr>
        <w:t xml:space="preserve">Required </w:t>
      </w:r>
      <w:r w:rsidR="00C158E0" w:rsidRPr="00A411D0">
        <w:rPr>
          <w:noProof w:val="0"/>
        </w:rPr>
        <w:t>Actor</w:t>
      </w:r>
      <w:r w:rsidR="005F21E7" w:rsidRPr="00A411D0">
        <w:rPr>
          <w:noProof w:val="0"/>
        </w:rPr>
        <w:t xml:space="preserve"> Groupings</w:t>
      </w:r>
      <w:bookmarkEnd w:id="70"/>
      <w:bookmarkEnd w:id="83"/>
      <w:bookmarkEnd w:id="84"/>
      <w:r w:rsidR="005F21E7" w:rsidRPr="00A411D0">
        <w:rPr>
          <w:noProof w:val="0"/>
        </w:rPr>
        <w:t xml:space="preserve"> </w:t>
      </w:r>
    </w:p>
    <w:p w14:paraId="11D9C733" w14:textId="70003833" w:rsidR="00607529" w:rsidRPr="00A411D0" w:rsidRDefault="00761469" w:rsidP="005360E4">
      <w:pPr>
        <w:pStyle w:val="BodyText"/>
      </w:pPr>
      <w:r w:rsidRPr="00A411D0">
        <w:t xml:space="preserve">An </w:t>
      </w:r>
      <w:r w:rsidR="003A4080" w:rsidRPr="00A411D0">
        <w:t>a</w:t>
      </w:r>
      <w:r w:rsidRPr="00A411D0">
        <w:t xml:space="preserve">ctor from this profile (Column 1) </w:t>
      </w:r>
      <w:r w:rsidR="0020453A" w:rsidRPr="00A411D0">
        <w:t xml:space="preserve">shall </w:t>
      </w:r>
      <w:r w:rsidRPr="00A411D0">
        <w:t xml:space="preserve">implement all of the required transactions and/or content modules in this profile </w:t>
      </w:r>
      <w:r w:rsidRPr="00A411D0">
        <w:rPr>
          <w:b/>
          <w:i/>
        </w:rPr>
        <w:t>in addition to</w:t>
      </w:r>
      <w:r w:rsidRPr="00A411D0">
        <w:t xml:space="preserve"> </w:t>
      </w:r>
      <w:r w:rsidRPr="00A411D0">
        <w:rPr>
          <w:b/>
          <w:i/>
          <w:u w:val="single"/>
        </w:rPr>
        <w:t>all</w:t>
      </w:r>
      <w:r w:rsidRPr="00A411D0">
        <w:t xml:space="preserve"> of the </w:t>
      </w:r>
      <w:r w:rsidR="00662157" w:rsidRPr="00A411D0">
        <w:t>requirements</w:t>
      </w:r>
      <w:r w:rsidRPr="00A411D0">
        <w:t xml:space="preserve"> for the grouped actor </w:t>
      </w:r>
      <w:r w:rsidR="009D7991" w:rsidRPr="00A411D0">
        <w:t>(Column 3)</w:t>
      </w:r>
      <w:r w:rsidR="00887E40" w:rsidRPr="00A411D0">
        <w:t xml:space="preserve">. </w:t>
      </w:r>
    </w:p>
    <w:p w14:paraId="6ABBA121" w14:textId="23BB12FC" w:rsidR="00761469" w:rsidRPr="00A411D0" w:rsidRDefault="00761469" w:rsidP="00761469">
      <w:pPr>
        <w:pStyle w:val="BodyText"/>
      </w:pPr>
      <w:r w:rsidRPr="00A411D0">
        <w:t xml:space="preserve">Section </w:t>
      </w:r>
      <w:r w:rsidR="00EA2D81" w:rsidRPr="00A411D0">
        <w:t>48.</w:t>
      </w:r>
      <w:r w:rsidRPr="00A411D0">
        <w:t xml:space="preserve">5 describes some optional groupings that may be of interest for security considerations and </w:t>
      </w:r>
      <w:r w:rsidR="00F70207" w:rsidRPr="00A411D0">
        <w:t>S</w:t>
      </w:r>
      <w:r w:rsidRPr="00A411D0">
        <w:t xml:space="preserve">ection </w:t>
      </w:r>
      <w:r w:rsidR="00EA2D81" w:rsidRPr="00A411D0">
        <w:t>48.</w:t>
      </w:r>
      <w:r w:rsidRPr="00A411D0">
        <w:t>6 describes some optional groupings in other related profiles.</w:t>
      </w:r>
    </w:p>
    <w:p w14:paraId="3B215245" w14:textId="5AD4025F" w:rsidR="00F6254F" w:rsidRPr="00A411D0" w:rsidRDefault="00F6254F" w:rsidP="00F6254F">
      <w:pPr>
        <w:pStyle w:val="TableTitle"/>
      </w:pPr>
      <w:r w:rsidRPr="00A411D0">
        <w:t xml:space="preserve">Table </w:t>
      </w:r>
      <w:r w:rsidR="00EA2D81" w:rsidRPr="00A411D0">
        <w:t>48.</w:t>
      </w:r>
      <w:r w:rsidRPr="00A411D0">
        <w:t xml:space="preserve">3-1: </w:t>
      </w:r>
      <w:r w:rsidR="00BD3674" w:rsidRPr="00A411D0">
        <w:t>RMU</w:t>
      </w:r>
      <w:r w:rsidRPr="00A411D0">
        <w:t xml:space="preserve"> - Required Actor Groupings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13"/>
        <w:gridCol w:w="2487"/>
        <w:gridCol w:w="2813"/>
        <w:gridCol w:w="2152"/>
      </w:tblGrid>
      <w:tr w:rsidR="00562A9B" w:rsidRPr="00A411D0" w14:paraId="0314FF7C" w14:textId="77777777" w:rsidTr="0027187C">
        <w:trPr>
          <w:cantSplit/>
          <w:trHeight w:val="316"/>
          <w:tblHeader/>
          <w:jc w:val="center"/>
        </w:trPr>
        <w:tc>
          <w:tcPr>
            <w:tcW w:w="1813" w:type="dxa"/>
            <w:shd w:val="pct15" w:color="auto" w:fill="FFFFFF"/>
          </w:tcPr>
          <w:p w14:paraId="085DEE65" w14:textId="77777777" w:rsidR="00562A9B" w:rsidRPr="00A411D0" w:rsidRDefault="00BD3674" w:rsidP="000C0A07">
            <w:pPr>
              <w:pStyle w:val="TableEntryHeader"/>
            </w:pPr>
            <w:r w:rsidRPr="00A411D0">
              <w:t>RMU</w:t>
            </w:r>
            <w:r w:rsidR="00562A9B" w:rsidRPr="00A411D0">
              <w:t xml:space="preserve"> Actor</w:t>
            </w:r>
          </w:p>
        </w:tc>
        <w:tc>
          <w:tcPr>
            <w:tcW w:w="2487" w:type="dxa"/>
            <w:shd w:val="pct15" w:color="auto" w:fill="FFFFFF"/>
          </w:tcPr>
          <w:p w14:paraId="168F5D8E" w14:textId="77777777" w:rsidR="00562A9B" w:rsidRPr="00A411D0" w:rsidRDefault="00562A9B" w:rsidP="000C0A07">
            <w:pPr>
              <w:pStyle w:val="TableEntryHeader"/>
            </w:pPr>
            <w:r w:rsidRPr="00A411D0">
              <w:t>Grouping Condition</w:t>
            </w:r>
          </w:p>
        </w:tc>
        <w:tc>
          <w:tcPr>
            <w:tcW w:w="2813" w:type="dxa"/>
            <w:shd w:val="pct15" w:color="auto" w:fill="FFFFFF"/>
          </w:tcPr>
          <w:p w14:paraId="1504C14B" w14:textId="77777777" w:rsidR="00562A9B" w:rsidRPr="00A411D0" w:rsidRDefault="00562A9B" w:rsidP="000C0A07">
            <w:pPr>
              <w:pStyle w:val="TableEntryHeader"/>
            </w:pPr>
            <w:r w:rsidRPr="00A411D0">
              <w:t>Actor to be grouped with</w:t>
            </w:r>
          </w:p>
        </w:tc>
        <w:tc>
          <w:tcPr>
            <w:tcW w:w="2152" w:type="dxa"/>
            <w:shd w:val="pct15" w:color="auto" w:fill="FFFFFF"/>
          </w:tcPr>
          <w:p w14:paraId="72781044" w14:textId="77777777" w:rsidR="00562A9B" w:rsidRPr="00A411D0" w:rsidRDefault="00562A9B" w:rsidP="000C0A07">
            <w:pPr>
              <w:pStyle w:val="TableEntryHeader"/>
            </w:pPr>
            <w:r w:rsidRPr="00A411D0">
              <w:t>Reference</w:t>
            </w:r>
          </w:p>
        </w:tc>
      </w:tr>
      <w:tr w:rsidR="00562A9B" w:rsidRPr="00A411D0" w14:paraId="09023100" w14:textId="77777777" w:rsidTr="0027187C">
        <w:trPr>
          <w:cantSplit/>
          <w:trHeight w:val="336"/>
          <w:jc w:val="center"/>
        </w:trPr>
        <w:tc>
          <w:tcPr>
            <w:tcW w:w="1813" w:type="dxa"/>
            <w:vMerge w:val="restart"/>
          </w:tcPr>
          <w:p w14:paraId="5799F869" w14:textId="77777777" w:rsidR="00562A9B" w:rsidRPr="00A411D0" w:rsidRDefault="009C1814" w:rsidP="004A3129">
            <w:pPr>
              <w:pStyle w:val="TableEntry"/>
              <w:rPr>
                <w:rFonts w:ascii="Arial" w:hAnsi="Arial"/>
                <w:b/>
                <w:kern w:val="28"/>
              </w:rPr>
            </w:pPr>
            <w:r w:rsidRPr="00A411D0">
              <w:t>Update Initiator</w:t>
            </w:r>
          </w:p>
        </w:tc>
        <w:tc>
          <w:tcPr>
            <w:tcW w:w="2487" w:type="dxa"/>
          </w:tcPr>
          <w:p w14:paraId="48DBAF1C" w14:textId="77777777" w:rsidR="00562A9B" w:rsidRPr="00673F66" w:rsidRDefault="00562A9B" w:rsidP="00677828">
            <w:pPr>
              <w:pStyle w:val="TableEntry"/>
              <w:rPr>
                <w:rFonts w:ascii="Arial" w:hAnsi="Arial"/>
                <w:b/>
                <w:noProof/>
                <w:kern w:val="28"/>
              </w:rPr>
            </w:pPr>
            <w:r w:rsidRPr="00673F66">
              <w:t>Required</w:t>
            </w:r>
          </w:p>
        </w:tc>
        <w:tc>
          <w:tcPr>
            <w:tcW w:w="2813" w:type="dxa"/>
          </w:tcPr>
          <w:p w14:paraId="2ED9A348" w14:textId="77777777" w:rsidR="00562A9B" w:rsidRPr="00A411D0" w:rsidRDefault="00562A9B" w:rsidP="000C0A07">
            <w:pPr>
              <w:pStyle w:val="TableEntry"/>
            </w:pPr>
            <w:r w:rsidRPr="00A411D0">
              <w:t>ATNA / Secure Node or Secure Application</w:t>
            </w:r>
          </w:p>
        </w:tc>
        <w:tc>
          <w:tcPr>
            <w:tcW w:w="2152" w:type="dxa"/>
          </w:tcPr>
          <w:p w14:paraId="6E59E063" w14:textId="77777777" w:rsidR="00562A9B" w:rsidRPr="00A411D0" w:rsidRDefault="00562A9B" w:rsidP="000C0A07">
            <w:pPr>
              <w:pStyle w:val="TableEntry"/>
            </w:pPr>
            <w:r w:rsidRPr="00A411D0">
              <w:t>ITI TF</w:t>
            </w:r>
            <w:r w:rsidRPr="00A411D0">
              <w:noBreakHyphen/>
              <w:t>1: 9.1</w:t>
            </w:r>
            <w:del w:id="85" w:author="Lynn Felhofer" w:date="2020-03-24T14:10:00Z">
              <w:r w:rsidRPr="00A411D0" w:rsidDel="007B4142">
                <w:delText>.1</w:delText>
              </w:r>
            </w:del>
          </w:p>
        </w:tc>
      </w:tr>
      <w:tr w:rsidR="00562A9B" w:rsidRPr="00A411D0" w14:paraId="1A1B5502" w14:textId="77777777" w:rsidTr="0027187C">
        <w:trPr>
          <w:cantSplit/>
          <w:trHeight w:val="336"/>
          <w:jc w:val="center"/>
        </w:trPr>
        <w:tc>
          <w:tcPr>
            <w:tcW w:w="1813" w:type="dxa"/>
            <w:vMerge/>
          </w:tcPr>
          <w:p w14:paraId="341E8A5E" w14:textId="77777777" w:rsidR="00562A9B" w:rsidRPr="00A411D0" w:rsidRDefault="00562A9B" w:rsidP="00E11595">
            <w:pPr>
              <w:pStyle w:val="TableEntry"/>
            </w:pPr>
          </w:p>
        </w:tc>
        <w:tc>
          <w:tcPr>
            <w:tcW w:w="2487" w:type="dxa"/>
          </w:tcPr>
          <w:p w14:paraId="12AF08ED" w14:textId="77777777" w:rsidR="00562A9B" w:rsidRPr="00673F66" w:rsidRDefault="00562A9B" w:rsidP="00677828">
            <w:pPr>
              <w:pStyle w:val="TableEntry"/>
              <w:rPr>
                <w:rFonts w:ascii="Arial" w:hAnsi="Arial"/>
                <w:b/>
                <w:noProof/>
                <w:kern w:val="28"/>
              </w:rPr>
            </w:pPr>
            <w:r w:rsidRPr="00673F66">
              <w:t>Required</w:t>
            </w:r>
          </w:p>
        </w:tc>
        <w:tc>
          <w:tcPr>
            <w:tcW w:w="2813" w:type="dxa"/>
          </w:tcPr>
          <w:p w14:paraId="5FF6183B" w14:textId="77777777" w:rsidR="00562A9B" w:rsidRPr="00A411D0" w:rsidRDefault="00562A9B" w:rsidP="00053475">
            <w:pPr>
              <w:pStyle w:val="TableEntry"/>
            </w:pPr>
            <w:r w:rsidRPr="00A411D0">
              <w:t xml:space="preserve">CT / Time Client </w:t>
            </w:r>
          </w:p>
        </w:tc>
        <w:tc>
          <w:tcPr>
            <w:tcW w:w="2152" w:type="dxa"/>
          </w:tcPr>
          <w:p w14:paraId="7F0C68BF" w14:textId="77777777" w:rsidR="00562A9B" w:rsidRPr="00A411D0" w:rsidRDefault="00562A9B" w:rsidP="00053475">
            <w:pPr>
              <w:pStyle w:val="TableEntry"/>
            </w:pPr>
            <w:r w:rsidRPr="00A411D0">
              <w:t>ITI TF</w:t>
            </w:r>
            <w:r w:rsidRPr="00A411D0">
              <w:noBreakHyphen/>
              <w:t>1: 7.1</w:t>
            </w:r>
          </w:p>
        </w:tc>
      </w:tr>
      <w:tr w:rsidR="00097894" w:rsidRPr="00A411D0" w14:paraId="4C02A651" w14:textId="77777777" w:rsidTr="0027187C">
        <w:trPr>
          <w:cantSplit/>
          <w:trHeight w:val="336"/>
          <w:jc w:val="center"/>
        </w:trPr>
        <w:tc>
          <w:tcPr>
            <w:tcW w:w="1813" w:type="dxa"/>
            <w:vMerge w:val="restart"/>
          </w:tcPr>
          <w:p w14:paraId="2598FDAD" w14:textId="77777777" w:rsidR="00097894" w:rsidRPr="00A411D0" w:rsidRDefault="00097894" w:rsidP="004A3129">
            <w:pPr>
              <w:pStyle w:val="TableEntry"/>
              <w:rPr>
                <w:rFonts w:ascii="Arial" w:hAnsi="Arial"/>
                <w:b/>
                <w:kern w:val="28"/>
              </w:rPr>
            </w:pPr>
            <w:r w:rsidRPr="00A411D0">
              <w:lastRenderedPageBreak/>
              <w:t>Update Responder</w:t>
            </w:r>
          </w:p>
        </w:tc>
        <w:tc>
          <w:tcPr>
            <w:tcW w:w="2487" w:type="dxa"/>
          </w:tcPr>
          <w:p w14:paraId="7948A86A" w14:textId="77777777" w:rsidR="00097894" w:rsidRPr="00673F66" w:rsidRDefault="00097894" w:rsidP="00677828">
            <w:pPr>
              <w:pStyle w:val="TableEntry"/>
              <w:rPr>
                <w:rFonts w:ascii="Arial" w:hAnsi="Arial"/>
                <w:b/>
                <w:noProof/>
                <w:kern w:val="28"/>
              </w:rPr>
            </w:pPr>
            <w:r w:rsidRPr="00673F66">
              <w:t>Required</w:t>
            </w:r>
          </w:p>
        </w:tc>
        <w:tc>
          <w:tcPr>
            <w:tcW w:w="2813" w:type="dxa"/>
          </w:tcPr>
          <w:p w14:paraId="7371F127" w14:textId="77777777" w:rsidR="00097894" w:rsidRPr="00A411D0" w:rsidRDefault="00097894" w:rsidP="000C0A07">
            <w:pPr>
              <w:pStyle w:val="TableEntry"/>
            </w:pPr>
            <w:r w:rsidRPr="00A411D0">
              <w:t>ATNA / Secure Node or Secure Application</w:t>
            </w:r>
          </w:p>
        </w:tc>
        <w:tc>
          <w:tcPr>
            <w:tcW w:w="2152" w:type="dxa"/>
          </w:tcPr>
          <w:p w14:paraId="753D4EBD" w14:textId="66E31874" w:rsidR="00097894" w:rsidRPr="00A411D0" w:rsidRDefault="00097894" w:rsidP="000C0A07">
            <w:pPr>
              <w:pStyle w:val="TableEntry"/>
            </w:pPr>
            <w:r w:rsidRPr="00A411D0">
              <w:t>ITI TF</w:t>
            </w:r>
            <w:r w:rsidRPr="00A411D0">
              <w:noBreakHyphen/>
              <w:t>1: 9.1</w:t>
            </w:r>
            <w:bookmarkStart w:id="86" w:name="_GoBack"/>
            <w:bookmarkEnd w:id="86"/>
            <w:del w:id="87" w:author="Lynn Felhofer" w:date="2020-03-24T14:10:00Z">
              <w:r w:rsidRPr="00A411D0" w:rsidDel="007B4142">
                <w:delText>.1</w:delText>
              </w:r>
            </w:del>
          </w:p>
        </w:tc>
      </w:tr>
      <w:tr w:rsidR="00097894" w:rsidRPr="00A411D0" w14:paraId="7C168A4C" w14:textId="77777777" w:rsidTr="0027187C">
        <w:trPr>
          <w:cantSplit/>
          <w:trHeight w:val="336"/>
          <w:jc w:val="center"/>
        </w:trPr>
        <w:tc>
          <w:tcPr>
            <w:tcW w:w="1813" w:type="dxa"/>
            <w:vMerge/>
          </w:tcPr>
          <w:p w14:paraId="1CB33C6E" w14:textId="77777777" w:rsidR="00097894" w:rsidRPr="00A411D0" w:rsidRDefault="00097894" w:rsidP="00053475">
            <w:pPr>
              <w:pStyle w:val="TableEntry"/>
            </w:pPr>
          </w:p>
        </w:tc>
        <w:tc>
          <w:tcPr>
            <w:tcW w:w="2487" w:type="dxa"/>
          </w:tcPr>
          <w:p w14:paraId="23221AFC" w14:textId="77777777" w:rsidR="00097894" w:rsidRPr="00673F66" w:rsidRDefault="00097894" w:rsidP="00677828">
            <w:pPr>
              <w:pStyle w:val="TableEntry"/>
              <w:rPr>
                <w:rFonts w:ascii="Arial" w:hAnsi="Arial"/>
                <w:b/>
                <w:noProof/>
                <w:kern w:val="28"/>
              </w:rPr>
            </w:pPr>
            <w:r w:rsidRPr="00673F66">
              <w:t>Required</w:t>
            </w:r>
          </w:p>
        </w:tc>
        <w:tc>
          <w:tcPr>
            <w:tcW w:w="2813" w:type="dxa"/>
          </w:tcPr>
          <w:p w14:paraId="6E71F2E9" w14:textId="77777777" w:rsidR="00097894" w:rsidRPr="00A411D0" w:rsidRDefault="00097894" w:rsidP="00053475">
            <w:pPr>
              <w:pStyle w:val="TableEntry"/>
            </w:pPr>
            <w:r w:rsidRPr="00A411D0">
              <w:t xml:space="preserve">CT / Time Client </w:t>
            </w:r>
          </w:p>
        </w:tc>
        <w:tc>
          <w:tcPr>
            <w:tcW w:w="2152" w:type="dxa"/>
          </w:tcPr>
          <w:p w14:paraId="2480CBC8" w14:textId="4D5CDA2E" w:rsidR="00097894" w:rsidRPr="00A411D0" w:rsidRDefault="00097894" w:rsidP="00053475">
            <w:pPr>
              <w:pStyle w:val="TableEntry"/>
            </w:pPr>
            <w:r w:rsidRPr="00A411D0">
              <w:t>ITI TF</w:t>
            </w:r>
            <w:r w:rsidRPr="00A411D0">
              <w:noBreakHyphen/>
              <w:t>1: 7.1</w:t>
            </w:r>
          </w:p>
        </w:tc>
      </w:tr>
      <w:tr w:rsidR="00097894" w:rsidRPr="00A411D0" w14:paraId="54AB74F7" w14:textId="77777777" w:rsidTr="0027187C">
        <w:trPr>
          <w:cantSplit/>
          <w:trHeight w:val="336"/>
          <w:jc w:val="center"/>
        </w:trPr>
        <w:tc>
          <w:tcPr>
            <w:tcW w:w="1813" w:type="dxa"/>
            <w:vMerge/>
          </w:tcPr>
          <w:p w14:paraId="07C4933A" w14:textId="77777777" w:rsidR="00097894" w:rsidRPr="00A411D0" w:rsidRDefault="00097894" w:rsidP="00053475">
            <w:pPr>
              <w:pStyle w:val="TableEntry"/>
            </w:pPr>
          </w:p>
        </w:tc>
        <w:tc>
          <w:tcPr>
            <w:tcW w:w="2487" w:type="dxa"/>
          </w:tcPr>
          <w:p w14:paraId="1B50D73D" w14:textId="77777777" w:rsidR="00097894" w:rsidRPr="00673F66" w:rsidRDefault="00097894" w:rsidP="00677828">
            <w:pPr>
              <w:pStyle w:val="TableEntry"/>
              <w:rPr>
                <w:rFonts w:ascii="Arial" w:hAnsi="Arial"/>
                <w:b/>
                <w:noProof/>
                <w:kern w:val="28"/>
              </w:rPr>
            </w:pPr>
            <w:r w:rsidRPr="00673F66">
              <w:t>Forward Update Option</w:t>
            </w:r>
          </w:p>
        </w:tc>
        <w:tc>
          <w:tcPr>
            <w:tcW w:w="2813" w:type="dxa"/>
          </w:tcPr>
          <w:p w14:paraId="075DF75C" w14:textId="77777777" w:rsidR="00097894" w:rsidRPr="00A411D0" w:rsidRDefault="00097894" w:rsidP="00053475">
            <w:pPr>
              <w:pStyle w:val="TableEntry"/>
            </w:pPr>
            <w:r w:rsidRPr="00A411D0">
              <w:t>RMU / Update Initiator</w:t>
            </w:r>
          </w:p>
        </w:tc>
        <w:tc>
          <w:tcPr>
            <w:tcW w:w="2152" w:type="dxa"/>
          </w:tcPr>
          <w:p w14:paraId="3AE740BD" w14:textId="126BD287" w:rsidR="00097894" w:rsidRPr="00A411D0" w:rsidRDefault="00097894" w:rsidP="00A76CA0">
            <w:pPr>
              <w:pStyle w:val="TableEntry"/>
            </w:pPr>
            <w:r w:rsidRPr="00A411D0">
              <w:t>ITI TF-1: 48.1.1.1</w:t>
            </w:r>
          </w:p>
        </w:tc>
      </w:tr>
      <w:tr w:rsidR="00097894" w:rsidRPr="00A411D0" w14:paraId="49CF1452" w14:textId="77777777" w:rsidTr="0027187C">
        <w:trPr>
          <w:cantSplit/>
          <w:trHeight w:val="336"/>
          <w:jc w:val="center"/>
        </w:trPr>
        <w:tc>
          <w:tcPr>
            <w:tcW w:w="1813" w:type="dxa"/>
            <w:vMerge/>
          </w:tcPr>
          <w:p w14:paraId="25B6DC19" w14:textId="77777777" w:rsidR="00097894" w:rsidRPr="00A411D0" w:rsidRDefault="00097894" w:rsidP="00053475">
            <w:pPr>
              <w:pStyle w:val="TableEntry"/>
            </w:pPr>
          </w:p>
        </w:tc>
        <w:tc>
          <w:tcPr>
            <w:tcW w:w="2487" w:type="dxa"/>
          </w:tcPr>
          <w:p w14:paraId="7326793B" w14:textId="6C078338" w:rsidR="00097894" w:rsidRPr="00673F66" w:rsidRDefault="00097894" w:rsidP="00677828">
            <w:pPr>
              <w:pStyle w:val="TableEntry"/>
              <w:rPr>
                <w:rFonts w:ascii="Arial" w:hAnsi="Arial"/>
                <w:b/>
                <w:noProof/>
                <w:kern w:val="28"/>
              </w:rPr>
            </w:pPr>
            <w:r w:rsidRPr="00673F66">
              <w:t>XCA Persistence Option</w:t>
            </w:r>
          </w:p>
        </w:tc>
        <w:tc>
          <w:tcPr>
            <w:tcW w:w="2813" w:type="dxa"/>
          </w:tcPr>
          <w:p w14:paraId="2605B795" w14:textId="393CB91E" w:rsidR="00097894" w:rsidRPr="00A411D0" w:rsidRDefault="00097894" w:rsidP="00053475">
            <w:pPr>
              <w:pStyle w:val="TableEntry"/>
            </w:pPr>
            <w:r w:rsidRPr="00A411D0">
              <w:t>XCA / Responding Gateway</w:t>
            </w:r>
          </w:p>
        </w:tc>
        <w:tc>
          <w:tcPr>
            <w:tcW w:w="2152" w:type="dxa"/>
          </w:tcPr>
          <w:p w14:paraId="44609F61" w14:textId="35A7DE80" w:rsidR="00097894" w:rsidRPr="00A411D0" w:rsidRDefault="00BD0B33" w:rsidP="00BD0B33">
            <w:pPr>
              <w:pStyle w:val="TableEntry"/>
            </w:pPr>
            <w:r w:rsidRPr="00A411D0">
              <w:t xml:space="preserve">ITI TF-1: </w:t>
            </w:r>
            <w:r w:rsidR="004C67B0" w:rsidRPr="00A411D0">
              <w:t>1</w:t>
            </w:r>
            <w:r w:rsidRPr="00A411D0">
              <w:t>8.</w:t>
            </w:r>
            <w:r w:rsidR="004C67B0" w:rsidRPr="00A411D0">
              <w:t>1</w:t>
            </w:r>
          </w:p>
        </w:tc>
      </w:tr>
      <w:tr w:rsidR="00097894" w:rsidRPr="00A411D0" w14:paraId="57CB60BB" w14:textId="77777777" w:rsidTr="0027187C">
        <w:trPr>
          <w:cantSplit/>
          <w:trHeight w:val="336"/>
          <w:jc w:val="center"/>
        </w:trPr>
        <w:tc>
          <w:tcPr>
            <w:tcW w:w="1813" w:type="dxa"/>
            <w:vMerge/>
          </w:tcPr>
          <w:p w14:paraId="6130F3BC" w14:textId="77777777" w:rsidR="00097894" w:rsidRPr="00A411D0" w:rsidRDefault="00097894" w:rsidP="00053475">
            <w:pPr>
              <w:pStyle w:val="TableEntry"/>
            </w:pPr>
          </w:p>
        </w:tc>
        <w:tc>
          <w:tcPr>
            <w:tcW w:w="2487" w:type="dxa"/>
          </w:tcPr>
          <w:p w14:paraId="2E036EEE" w14:textId="725FBCAC" w:rsidR="00097894" w:rsidRPr="00673F66" w:rsidRDefault="00097894" w:rsidP="00677828">
            <w:pPr>
              <w:pStyle w:val="TableEntry"/>
              <w:rPr>
                <w:rFonts w:ascii="Arial" w:hAnsi="Arial"/>
                <w:b/>
                <w:noProof/>
                <w:kern w:val="28"/>
              </w:rPr>
            </w:pPr>
            <w:r w:rsidRPr="00673F66">
              <w:t>XDS Persistence Option</w:t>
            </w:r>
          </w:p>
        </w:tc>
        <w:tc>
          <w:tcPr>
            <w:tcW w:w="2813" w:type="dxa"/>
          </w:tcPr>
          <w:p w14:paraId="54C36F0F" w14:textId="131A5A28" w:rsidR="00097894" w:rsidRPr="00A411D0" w:rsidRDefault="00097894" w:rsidP="00053475">
            <w:pPr>
              <w:pStyle w:val="TableEntry"/>
            </w:pPr>
            <w:r w:rsidRPr="00A411D0">
              <w:t>XDS / Document Registry</w:t>
            </w:r>
          </w:p>
        </w:tc>
        <w:tc>
          <w:tcPr>
            <w:tcW w:w="2152" w:type="dxa"/>
          </w:tcPr>
          <w:p w14:paraId="6888810B" w14:textId="274A65F1" w:rsidR="00097894" w:rsidRPr="00A411D0" w:rsidRDefault="00BD0B33" w:rsidP="00BD0B33">
            <w:pPr>
              <w:pStyle w:val="TableEntry"/>
            </w:pPr>
            <w:r w:rsidRPr="00A411D0">
              <w:t xml:space="preserve">ITI TF-1: </w:t>
            </w:r>
            <w:r w:rsidR="004C67B0" w:rsidRPr="00A411D0">
              <w:t>10</w:t>
            </w:r>
            <w:r w:rsidRPr="00A411D0">
              <w:t>.1.1.3</w:t>
            </w:r>
          </w:p>
        </w:tc>
      </w:tr>
      <w:tr w:rsidR="00097894" w:rsidRPr="00A411D0" w14:paraId="66510657" w14:textId="77777777" w:rsidTr="0027187C">
        <w:trPr>
          <w:cantSplit/>
          <w:trHeight w:val="336"/>
          <w:jc w:val="center"/>
        </w:trPr>
        <w:tc>
          <w:tcPr>
            <w:tcW w:w="1813" w:type="dxa"/>
            <w:vMerge/>
          </w:tcPr>
          <w:p w14:paraId="5F08B473" w14:textId="77777777" w:rsidR="00097894" w:rsidRPr="00A411D0" w:rsidRDefault="00097894" w:rsidP="00053475">
            <w:pPr>
              <w:pStyle w:val="TableEntry"/>
            </w:pPr>
          </w:p>
        </w:tc>
        <w:tc>
          <w:tcPr>
            <w:tcW w:w="2487" w:type="dxa"/>
          </w:tcPr>
          <w:p w14:paraId="6BFF896D" w14:textId="51CDB567" w:rsidR="00097894" w:rsidRPr="00673F66" w:rsidRDefault="00E932F6" w:rsidP="00677828">
            <w:pPr>
              <w:pStyle w:val="TableEntry"/>
              <w:rPr>
                <w:rFonts w:ascii="Arial" w:hAnsi="Arial"/>
                <w:b/>
                <w:noProof/>
                <w:kern w:val="28"/>
              </w:rPr>
            </w:pPr>
            <w:r w:rsidRPr="00673F66">
              <w:t xml:space="preserve">XDS </w:t>
            </w:r>
            <w:r w:rsidR="00097894" w:rsidRPr="00673F66">
              <w:t>Version Persistence Option</w:t>
            </w:r>
          </w:p>
        </w:tc>
        <w:tc>
          <w:tcPr>
            <w:tcW w:w="2813" w:type="dxa"/>
          </w:tcPr>
          <w:p w14:paraId="4547F8C8" w14:textId="53405B78" w:rsidR="00097894" w:rsidRPr="00A411D0" w:rsidRDefault="00097894" w:rsidP="00BD0B33">
            <w:pPr>
              <w:pStyle w:val="TableEntry"/>
            </w:pPr>
            <w:r w:rsidRPr="00A411D0">
              <w:t xml:space="preserve">XDS / Document Registry </w:t>
            </w:r>
          </w:p>
        </w:tc>
        <w:tc>
          <w:tcPr>
            <w:tcW w:w="2152" w:type="dxa"/>
          </w:tcPr>
          <w:p w14:paraId="751FF6EE" w14:textId="33B47BC5" w:rsidR="00097894" w:rsidRPr="00A411D0" w:rsidRDefault="00BD0B33" w:rsidP="004C67B0">
            <w:pPr>
              <w:pStyle w:val="TableEntry"/>
            </w:pPr>
            <w:r w:rsidRPr="00A411D0">
              <w:t xml:space="preserve">ITI TF-1: </w:t>
            </w:r>
            <w:r w:rsidR="004C67B0" w:rsidRPr="00A411D0">
              <w:t>10</w:t>
            </w:r>
            <w:r w:rsidRPr="00A411D0">
              <w:t>.1.1.</w:t>
            </w:r>
            <w:r w:rsidR="004C67B0" w:rsidRPr="00A411D0">
              <w:t>3</w:t>
            </w:r>
          </w:p>
        </w:tc>
      </w:tr>
    </w:tbl>
    <w:p w14:paraId="50B30D8F" w14:textId="77777777" w:rsidR="007933C4" w:rsidRPr="00A411D0" w:rsidRDefault="007933C4" w:rsidP="00EF1EEC">
      <w:bookmarkStart w:id="88" w:name="_Toc345074658"/>
    </w:p>
    <w:p w14:paraId="001BFB06" w14:textId="4D783A9E" w:rsidR="00CF283F" w:rsidRPr="00A411D0" w:rsidRDefault="00EA2D81" w:rsidP="00303E20">
      <w:pPr>
        <w:pStyle w:val="Heading2"/>
        <w:numPr>
          <w:ilvl w:val="0"/>
          <w:numId w:val="0"/>
        </w:numPr>
        <w:rPr>
          <w:noProof w:val="0"/>
        </w:rPr>
      </w:pPr>
      <w:bookmarkStart w:id="89" w:name="_Toc510984068"/>
      <w:bookmarkStart w:id="90" w:name="_Toc522535117"/>
      <w:r w:rsidRPr="00A411D0">
        <w:rPr>
          <w:noProof w:val="0"/>
        </w:rPr>
        <w:t>48.</w:t>
      </w:r>
      <w:r w:rsidR="00AF472E" w:rsidRPr="00A411D0">
        <w:rPr>
          <w:noProof w:val="0"/>
        </w:rPr>
        <w:t>4</w:t>
      </w:r>
      <w:r w:rsidR="005F21E7" w:rsidRPr="00A411D0">
        <w:rPr>
          <w:noProof w:val="0"/>
        </w:rPr>
        <w:t xml:space="preserve"> </w:t>
      </w:r>
      <w:bookmarkEnd w:id="71"/>
      <w:bookmarkEnd w:id="72"/>
      <w:r w:rsidR="00167DB7" w:rsidRPr="00A411D0">
        <w:rPr>
          <w:noProof w:val="0"/>
        </w:rPr>
        <w:t>Overview</w:t>
      </w:r>
      <w:bookmarkEnd w:id="88"/>
      <w:bookmarkEnd w:id="89"/>
      <w:bookmarkEnd w:id="90"/>
      <w:r w:rsidR="005E2543" w:rsidRPr="00A411D0">
        <w:rPr>
          <w:noProof w:val="0"/>
        </w:rPr>
        <w:t xml:space="preserve"> </w:t>
      </w:r>
    </w:p>
    <w:p w14:paraId="4C79C103" w14:textId="186D945F" w:rsidR="00167DB7" w:rsidRPr="00A411D0" w:rsidRDefault="00EA2D81" w:rsidP="003D19E0">
      <w:pPr>
        <w:pStyle w:val="Heading3"/>
        <w:keepNext w:val="0"/>
        <w:numPr>
          <w:ilvl w:val="0"/>
          <w:numId w:val="0"/>
        </w:numPr>
        <w:rPr>
          <w:bCs/>
          <w:noProof w:val="0"/>
        </w:rPr>
      </w:pPr>
      <w:bookmarkStart w:id="91" w:name="_Toc345074659"/>
      <w:bookmarkStart w:id="92" w:name="_Toc510984069"/>
      <w:bookmarkStart w:id="93" w:name="_Toc522535118"/>
      <w:bookmarkStart w:id="94" w:name="OLE_LINK24"/>
      <w:r w:rsidRPr="00A411D0">
        <w:rPr>
          <w:bCs/>
          <w:noProof w:val="0"/>
        </w:rPr>
        <w:t>48.</w:t>
      </w:r>
      <w:r w:rsidR="00AF472E" w:rsidRPr="00A411D0">
        <w:rPr>
          <w:bCs/>
          <w:noProof w:val="0"/>
        </w:rPr>
        <w:t>4</w:t>
      </w:r>
      <w:r w:rsidR="00167DB7" w:rsidRPr="00A411D0">
        <w:rPr>
          <w:bCs/>
          <w:noProof w:val="0"/>
        </w:rPr>
        <w:t>.1 Concepts</w:t>
      </w:r>
      <w:bookmarkEnd w:id="91"/>
      <w:bookmarkEnd w:id="92"/>
      <w:bookmarkEnd w:id="93"/>
    </w:p>
    <w:p w14:paraId="75EE73E5" w14:textId="3CAC30B1" w:rsidR="000C219D" w:rsidRPr="00A411D0" w:rsidRDefault="000C219D" w:rsidP="000C219D">
      <w:pPr>
        <w:pStyle w:val="BodyText"/>
      </w:pPr>
      <w:r w:rsidRPr="00A411D0">
        <w:t xml:space="preserve">The Restricted Metadata Update (RMU) </w:t>
      </w:r>
      <w:r w:rsidR="00D155A1" w:rsidRPr="00A411D0">
        <w:t xml:space="preserve">Profile </w:t>
      </w:r>
      <w:r w:rsidRPr="00A411D0">
        <w:t xml:space="preserve">provides a mechanism for </w:t>
      </w:r>
      <w:r w:rsidR="00495F2B" w:rsidRPr="00A411D0">
        <w:t>updating</w:t>
      </w:r>
      <w:r w:rsidRPr="00A411D0">
        <w:t xml:space="preserve"> Document Sharing metadata both within and across community boundaries in a controlled manner.</w:t>
      </w:r>
      <w:r w:rsidR="00EE188B" w:rsidRPr="00A411D0" w:rsidDel="00EE188B">
        <w:t xml:space="preserve"> </w:t>
      </w:r>
    </w:p>
    <w:p w14:paraId="57E0FE51" w14:textId="6084664E" w:rsidR="000C219D" w:rsidRPr="00A411D0" w:rsidRDefault="00F9164F" w:rsidP="000C219D">
      <w:pPr>
        <w:pStyle w:val="BodyText"/>
      </w:pPr>
      <w:r w:rsidRPr="00A411D0">
        <w:t xml:space="preserve">The RMU </w:t>
      </w:r>
      <w:r w:rsidR="000C219D" w:rsidRPr="00A411D0">
        <w:t xml:space="preserve">Profile can be combined with other IHE </w:t>
      </w:r>
      <w:r w:rsidR="00495F2B" w:rsidRPr="00A411D0">
        <w:t>p</w:t>
      </w:r>
      <w:r w:rsidR="000C219D" w:rsidRPr="00A411D0">
        <w:t>rofiles</w:t>
      </w:r>
      <w:r w:rsidR="00495F2B" w:rsidRPr="00A411D0">
        <w:t>, such as XCA and XDS,</w:t>
      </w:r>
      <w:r w:rsidR="000C219D" w:rsidRPr="00A411D0">
        <w:t xml:space="preserve"> to build patient longitudinal records that can be maintain</w:t>
      </w:r>
      <w:r w:rsidR="00EE188B" w:rsidRPr="00A411D0">
        <w:t>ed</w:t>
      </w:r>
      <w:r w:rsidR="000C219D" w:rsidRPr="00A411D0">
        <w:t xml:space="preserve"> both within and across medical communities and national borders.</w:t>
      </w:r>
      <w:r w:rsidR="00B63F32" w:rsidRPr="00A411D0">
        <w:t xml:space="preserve"> </w:t>
      </w:r>
    </w:p>
    <w:p w14:paraId="6D895971" w14:textId="52559FD1" w:rsidR="000C219D" w:rsidRPr="00A411D0" w:rsidRDefault="000C219D" w:rsidP="000C219D">
      <w:pPr>
        <w:pStyle w:val="BodyText"/>
      </w:pPr>
      <w:r w:rsidRPr="00A411D0">
        <w:t xml:space="preserve">The </w:t>
      </w:r>
      <w:r w:rsidR="00F9164F" w:rsidRPr="00A411D0">
        <w:t>p</w:t>
      </w:r>
      <w:r w:rsidRPr="00A411D0">
        <w:t xml:space="preserve">rofile maintains the stewardship of the patient record </w:t>
      </w:r>
      <w:r w:rsidR="00EE188B" w:rsidRPr="00A411D0">
        <w:t>in</w:t>
      </w:r>
      <w:r w:rsidRPr="00A411D0">
        <w:t xml:space="preserve"> the community where patient record was </w:t>
      </w:r>
      <w:r w:rsidR="00662549" w:rsidRPr="00A411D0">
        <w:t>stored</w:t>
      </w:r>
      <w:r w:rsidRPr="00A411D0">
        <w:t>.</w:t>
      </w:r>
      <w:r w:rsidR="00B63F32" w:rsidRPr="00A411D0">
        <w:t xml:space="preserve"> </w:t>
      </w:r>
      <w:r w:rsidRPr="00A411D0">
        <w:t xml:space="preserve">When </w:t>
      </w:r>
      <w:r w:rsidR="00BA50DC" w:rsidRPr="00A411D0">
        <w:t xml:space="preserve">patient </w:t>
      </w:r>
      <w:r w:rsidRPr="00A411D0">
        <w:t>records are shared across communities, it is expected that</w:t>
      </w:r>
      <w:r w:rsidR="00BA50DC" w:rsidRPr="00A411D0">
        <w:t xml:space="preserve"> the record will contain</w:t>
      </w:r>
      <w:r w:rsidRPr="00A411D0">
        <w:t xml:space="preserve"> the patient identifier and coding system</w:t>
      </w:r>
      <w:r w:rsidR="00BA50DC" w:rsidRPr="00A411D0">
        <w:t xml:space="preserve"> values</w:t>
      </w:r>
      <w:r w:rsidRPr="00A411D0">
        <w:t xml:space="preserve"> </w:t>
      </w:r>
      <w:r w:rsidR="00BA50DC" w:rsidRPr="00A411D0">
        <w:t>from the</w:t>
      </w:r>
      <w:r w:rsidR="00EE188B" w:rsidRPr="00A411D0">
        <w:t xml:space="preserve"> </w:t>
      </w:r>
      <w:r w:rsidRPr="00A411D0">
        <w:t>community where the record originated.</w:t>
      </w:r>
      <w:r w:rsidR="0040519A" w:rsidRPr="00A411D0">
        <w:t xml:space="preserve"> </w:t>
      </w:r>
    </w:p>
    <w:p w14:paraId="49393318" w14:textId="0703720F" w:rsidR="002B7643" w:rsidRPr="00A411D0" w:rsidRDefault="0040519A" w:rsidP="0040519A">
      <w:pPr>
        <w:pStyle w:val="BodyText"/>
      </w:pPr>
      <w:r w:rsidRPr="00A411D0">
        <w:t xml:space="preserve">The </w:t>
      </w:r>
      <w:r w:rsidR="00F9164F" w:rsidRPr="00A411D0">
        <w:t>p</w:t>
      </w:r>
      <w:r w:rsidRPr="00A411D0">
        <w:t xml:space="preserve">rofile </w:t>
      </w:r>
      <w:r w:rsidR="00F9164F" w:rsidRPr="00A411D0">
        <w:t xml:space="preserve">assumes </w:t>
      </w:r>
      <w:r w:rsidRPr="00A411D0">
        <w:t xml:space="preserve">that the latest version of the stored </w:t>
      </w:r>
      <w:proofErr w:type="spellStart"/>
      <w:r w:rsidRPr="00A411D0">
        <w:t>DocumentEntry</w:t>
      </w:r>
      <w:proofErr w:type="spellEnd"/>
      <w:r w:rsidRPr="00A411D0">
        <w:t xml:space="preserve"> metadata object(s) will be used as the basis for the update submission</w:t>
      </w:r>
      <w:r w:rsidR="00926753" w:rsidRPr="00A411D0">
        <w:t xml:space="preserve">. </w:t>
      </w:r>
    </w:p>
    <w:p w14:paraId="326A010D" w14:textId="18911CBE" w:rsidR="004F5799" w:rsidRPr="00A411D0" w:rsidRDefault="0040519A" w:rsidP="0040519A">
      <w:pPr>
        <w:pStyle w:val="BodyText"/>
      </w:pPr>
      <w:r w:rsidRPr="00A411D0">
        <w:t xml:space="preserve">In order to maintain interoperability among participating communities, certain metadata attributes are restricted </w:t>
      </w:r>
      <w:r w:rsidR="00ED7509" w:rsidRPr="00A411D0">
        <w:t xml:space="preserve">from modification </w:t>
      </w:r>
      <w:r w:rsidRPr="00A411D0">
        <w:t xml:space="preserve">as they describe the current state of </w:t>
      </w:r>
      <w:proofErr w:type="spellStart"/>
      <w:r w:rsidRPr="00A411D0">
        <w:t>DocumentEntry</w:t>
      </w:r>
      <w:proofErr w:type="spellEnd"/>
      <w:r w:rsidRPr="00A411D0">
        <w:t xml:space="preserve"> object, or the stored physical document</w:t>
      </w:r>
      <w:r w:rsidR="00926753" w:rsidRPr="00A411D0">
        <w:t xml:space="preserve">. </w:t>
      </w:r>
    </w:p>
    <w:p w14:paraId="27B727B1" w14:textId="2A3B512A" w:rsidR="00ED7509" w:rsidRPr="00A411D0" w:rsidRDefault="00F9164F" w:rsidP="002A6446">
      <w:pPr>
        <w:pStyle w:val="BodyText"/>
      </w:pPr>
      <w:r w:rsidRPr="00A411D0">
        <w:t xml:space="preserve">The RMU </w:t>
      </w:r>
      <w:r w:rsidR="00ED7509" w:rsidRPr="00A411D0">
        <w:t xml:space="preserve">Profile permits updating the </w:t>
      </w:r>
      <w:r w:rsidR="0040519A" w:rsidRPr="00A411D0">
        <w:t xml:space="preserve">following metadata attributes: </w:t>
      </w:r>
    </w:p>
    <w:p w14:paraId="387A6E38" w14:textId="77777777" w:rsidR="00ED7509" w:rsidRPr="00A411D0" w:rsidRDefault="00ED7509" w:rsidP="002A6446">
      <w:pPr>
        <w:pStyle w:val="BodyText"/>
        <w:numPr>
          <w:ilvl w:val="0"/>
          <w:numId w:val="69"/>
        </w:numPr>
      </w:pPr>
      <w:r w:rsidRPr="00A411D0">
        <w:t>author</w:t>
      </w:r>
    </w:p>
    <w:p w14:paraId="4BE327AB" w14:textId="77777777" w:rsidR="00ED7509" w:rsidRPr="00A411D0" w:rsidRDefault="00ED7509" w:rsidP="002A6446">
      <w:pPr>
        <w:pStyle w:val="BodyText"/>
        <w:numPr>
          <w:ilvl w:val="0"/>
          <w:numId w:val="69"/>
        </w:numPr>
      </w:pPr>
      <w:proofErr w:type="spellStart"/>
      <w:r w:rsidRPr="00A411D0">
        <w:t>classCode</w:t>
      </w:r>
      <w:proofErr w:type="spellEnd"/>
    </w:p>
    <w:p w14:paraId="6475B657" w14:textId="77777777" w:rsidR="00ED7509" w:rsidRPr="00A411D0" w:rsidRDefault="00ED7509" w:rsidP="002A6446">
      <w:pPr>
        <w:pStyle w:val="BodyText"/>
        <w:numPr>
          <w:ilvl w:val="0"/>
          <w:numId w:val="69"/>
        </w:numPr>
      </w:pPr>
      <w:r w:rsidRPr="00A411D0">
        <w:t>comments</w:t>
      </w:r>
    </w:p>
    <w:p w14:paraId="12E1250A" w14:textId="77777777" w:rsidR="00ED7509" w:rsidRPr="00A411D0" w:rsidRDefault="00ED7509" w:rsidP="002A6446">
      <w:pPr>
        <w:pStyle w:val="BodyText"/>
        <w:numPr>
          <w:ilvl w:val="0"/>
          <w:numId w:val="69"/>
        </w:numPr>
      </w:pPr>
      <w:proofErr w:type="spellStart"/>
      <w:r w:rsidRPr="00A411D0">
        <w:t>confidentialityCode</w:t>
      </w:r>
      <w:proofErr w:type="spellEnd"/>
    </w:p>
    <w:p w14:paraId="6256A6A8" w14:textId="77777777" w:rsidR="00ED7509" w:rsidRPr="00A411D0" w:rsidRDefault="00ED7509" w:rsidP="002A6446">
      <w:pPr>
        <w:pStyle w:val="BodyText"/>
        <w:numPr>
          <w:ilvl w:val="0"/>
          <w:numId w:val="69"/>
        </w:numPr>
      </w:pPr>
      <w:proofErr w:type="spellStart"/>
      <w:r w:rsidRPr="00A411D0">
        <w:t>creationTime</w:t>
      </w:r>
      <w:proofErr w:type="spellEnd"/>
    </w:p>
    <w:p w14:paraId="31445373" w14:textId="77777777" w:rsidR="00ED7509" w:rsidRPr="00A411D0" w:rsidRDefault="00ED7509" w:rsidP="002A6446">
      <w:pPr>
        <w:pStyle w:val="BodyText"/>
        <w:numPr>
          <w:ilvl w:val="0"/>
          <w:numId w:val="69"/>
        </w:numPr>
      </w:pPr>
      <w:proofErr w:type="spellStart"/>
      <w:r w:rsidRPr="00A411D0">
        <w:t>eventCodeList</w:t>
      </w:r>
      <w:proofErr w:type="spellEnd"/>
    </w:p>
    <w:p w14:paraId="25422325" w14:textId="77777777" w:rsidR="00ED7509" w:rsidRPr="00A411D0" w:rsidRDefault="00ED7509" w:rsidP="002A6446">
      <w:pPr>
        <w:pStyle w:val="BodyText"/>
        <w:numPr>
          <w:ilvl w:val="0"/>
          <w:numId w:val="69"/>
        </w:numPr>
      </w:pPr>
      <w:proofErr w:type="spellStart"/>
      <w:r w:rsidRPr="00A411D0">
        <w:t>formatCode</w:t>
      </w:r>
      <w:proofErr w:type="spellEnd"/>
    </w:p>
    <w:p w14:paraId="754AF70A" w14:textId="77777777" w:rsidR="00C6603A" w:rsidRPr="00A411D0" w:rsidRDefault="00C6603A" w:rsidP="002A6446">
      <w:pPr>
        <w:pStyle w:val="BodyText"/>
        <w:numPr>
          <w:ilvl w:val="0"/>
          <w:numId w:val="69"/>
        </w:numPr>
      </w:pPr>
      <w:r w:rsidRPr="00A411D0">
        <w:lastRenderedPageBreak/>
        <w:t>hash</w:t>
      </w:r>
    </w:p>
    <w:p w14:paraId="57F4281A" w14:textId="77777777" w:rsidR="00ED7509" w:rsidRPr="00A411D0" w:rsidRDefault="00ED7509" w:rsidP="002A6446">
      <w:pPr>
        <w:pStyle w:val="BodyText"/>
        <w:numPr>
          <w:ilvl w:val="0"/>
          <w:numId w:val="69"/>
        </w:numPr>
      </w:pPr>
      <w:proofErr w:type="spellStart"/>
      <w:r w:rsidRPr="00A411D0">
        <w:t>healthcareFacilityTypeCode</w:t>
      </w:r>
      <w:proofErr w:type="spellEnd"/>
    </w:p>
    <w:p w14:paraId="4CB355D2" w14:textId="77777777" w:rsidR="00ED7509" w:rsidRPr="00A411D0" w:rsidRDefault="00ED7509" w:rsidP="002A6446">
      <w:pPr>
        <w:pStyle w:val="BodyText"/>
        <w:numPr>
          <w:ilvl w:val="0"/>
          <w:numId w:val="69"/>
        </w:numPr>
      </w:pPr>
      <w:proofErr w:type="spellStart"/>
      <w:r w:rsidRPr="00A411D0">
        <w:t>languageCode</w:t>
      </w:r>
      <w:proofErr w:type="spellEnd"/>
    </w:p>
    <w:p w14:paraId="16F0341B" w14:textId="77777777" w:rsidR="00ED7509" w:rsidRPr="00A411D0" w:rsidRDefault="00ED7509" w:rsidP="002A6446">
      <w:pPr>
        <w:pStyle w:val="BodyText"/>
        <w:numPr>
          <w:ilvl w:val="0"/>
          <w:numId w:val="69"/>
        </w:numPr>
      </w:pPr>
      <w:proofErr w:type="spellStart"/>
      <w:r w:rsidRPr="00A411D0">
        <w:t>legalAuthenticator</w:t>
      </w:r>
      <w:proofErr w:type="spellEnd"/>
    </w:p>
    <w:p w14:paraId="180BA8FB" w14:textId="77777777" w:rsidR="00ED7509" w:rsidRPr="00A411D0" w:rsidRDefault="00ED7509" w:rsidP="002A6446">
      <w:pPr>
        <w:pStyle w:val="BodyText"/>
        <w:numPr>
          <w:ilvl w:val="0"/>
          <w:numId w:val="69"/>
        </w:numPr>
      </w:pPr>
      <w:proofErr w:type="spellStart"/>
      <w:r w:rsidRPr="00A411D0">
        <w:t>mimeType</w:t>
      </w:r>
      <w:proofErr w:type="spellEnd"/>
    </w:p>
    <w:p w14:paraId="125E6F5E" w14:textId="77777777" w:rsidR="00ED7509" w:rsidRPr="00A411D0" w:rsidRDefault="00ED7509" w:rsidP="002A6446">
      <w:pPr>
        <w:pStyle w:val="BodyText"/>
        <w:numPr>
          <w:ilvl w:val="0"/>
          <w:numId w:val="69"/>
        </w:numPr>
      </w:pPr>
      <w:proofErr w:type="spellStart"/>
      <w:r w:rsidRPr="00A411D0">
        <w:t>practiceSettingCode</w:t>
      </w:r>
      <w:proofErr w:type="spellEnd"/>
    </w:p>
    <w:p w14:paraId="4BE315E1" w14:textId="77777777" w:rsidR="00ED7509" w:rsidRPr="00A411D0" w:rsidRDefault="00ED7509" w:rsidP="002A6446">
      <w:pPr>
        <w:pStyle w:val="BodyText"/>
        <w:numPr>
          <w:ilvl w:val="0"/>
          <w:numId w:val="69"/>
        </w:numPr>
      </w:pPr>
      <w:proofErr w:type="spellStart"/>
      <w:r w:rsidRPr="00A411D0">
        <w:t>referenceIdList</w:t>
      </w:r>
      <w:proofErr w:type="spellEnd"/>
    </w:p>
    <w:p w14:paraId="61CB436F" w14:textId="77777777" w:rsidR="00ED7509" w:rsidRPr="00A411D0" w:rsidRDefault="00ED7509" w:rsidP="002A6446">
      <w:pPr>
        <w:pStyle w:val="BodyText"/>
        <w:numPr>
          <w:ilvl w:val="0"/>
          <w:numId w:val="69"/>
        </w:numPr>
      </w:pPr>
      <w:proofErr w:type="spellStart"/>
      <w:r w:rsidRPr="00A411D0">
        <w:t>serviceStartTime</w:t>
      </w:r>
      <w:proofErr w:type="spellEnd"/>
    </w:p>
    <w:p w14:paraId="4DE6EC57" w14:textId="77777777" w:rsidR="00ED7509" w:rsidRPr="00A411D0" w:rsidRDefault="00ED7509" w:rsidP="002A6446">
      <w:pPr>
        <w:pStyle w:val="BodyText"/>
        <w:numPr>
          <w:ilvl w:val="0"/>
          <w:numId w:val="69"/>
        </w:numPr>
      </w:pPr>
      <w:proofErr w:type="spellStart"/>
      <w:r w:rsidRPr="00A411D0">
        <w:t>serviceStopTime</w:t>
      </w:r>
      <w:proofErr w:type="spellEnd"/>
    </w:p>
    <w:p w14:paraId="2F05987A" w14:textId="77777777" w:rsidR="00C6603A" w:rsidRPr="00A411D0" w:rsidRDefault="00C6603A" w:rsidP="002A6446">
      <w:pPr>
        <w:pStyle w:val="BodyText"/>
        <w:numPr>
          <w:ilvl w:val="0"/>
          <w:numId w:val="69"/>
        </w:numPr>
      </w:pPr>
      <w:r w:rsidRPr="00A411D0">
        <w:t>size</w:t>
      </w:r>
    </w:p>
    <w:p w14:paraId="04B7561E" w14:textId="77777777" w:rsidR="00ED7509" w:rsidRPr="00A411D0" w:rsidRDefault="00ED7509" w:rsidP="002A6446">
      <w:pPr>
        <w:pStyle w:val="BodyText"/>
        <w:numPr>
          <w:ilvl w:val="0"/>
          <w:numId w:val="69"/>
        </w:numPr>
      </w:pPr>
      <w:proofErr w:type="spellStart"/>
      <w:r w:rsidRPr="00A411D0">
        <w:t>sourcePatientInfo</w:t>
      </w:r>
      <w:proofErr w:type="spellEnd"/>
    </w:p>
    <w:p w14:paraId="086F6F8E" w14:textId="77777777" w:rsidR="00ED7509" w:rsidRPr="00A411D0" w:rsidRDefault="00ED7509" w:rsidP="002A6446">
      <w:pPr>
        <w:pStyle w:val="BodyText"/>
        <w:numPr>
          <w:ilvl w:val="0"/>
          <w:numId w:val="69"/>
        </w:numPr>
      </w:pPr>
      <w:r w:rsidRPr="00A411D0">
        <w:t>title</w:t>
      </w:r>
    </w:p>
    <w:p w14:paraId="361745F8" w14:textId="77777777" w:rsidR="00ED7509" w:rsidRPr="00A411D0" w:rsidRDefault="00ED7509" w:rsidP="002A6446">
      <w:pPr>
        <w:pStyle w:val="BodyText"/>
        <w:numPr>
          <w:ilvl w:val="0"/>
          <w:numId w:val="69"/>
        </w:numPr>
      </w:pPr>
      <w:proofErr w:type="spellStart"/>
      <w:r w:rsidRPr="00A411D0">
        <w:t>typeCode</w:t>
      </w:r>
      <w:proofErr w:type="spellEnd"/>
    </w:p>
    <w:p w14:paraId="0AFDFB40" w14:textId="5ADE5F85" w:rsidR="00EF05DF" w:rsidRPr="00A411D0" w:rsidRDefault="00ED7509" w:rsidP="001E1A57">
      <w:pPr>
        <w:pStyle w:val="BodyText"/>
        <w:numPr>
          <w:ilvl w:val="0"/>
          <w:numId w:val="69"/>
        </w:numPr>
      </w:pPr>
      <w:r w:rsidRPr="00A411D0">
        <w:t>URI</w:t>
      </w:r>
    </w:p>
    <w:p w14:paraId="4C9C6C03" w14:textId="73A603DF" w:rsidR="00F63314" w:rsidRPr="00A411D0" w:rsidRDefault="00234F89" w:rsidP="0040519A">
      <w:pPr>
        <w:pStyle w:val="BodyText"/>
      </w:pPr>
      <w:r w:rsidRPr="00A411D0">
        <w:t xml:space="preserve">Other </w:t>
      </w:r>
      <w:r w:rsidR="00297801" w:rsidRPr="00A411D0">
        <w:t xml:space="preserve">IHE </w:t>
      </w:r>
      <w:r w:rsidRPr="00A411D0">
        <w:t>P</w:t>
      </w:r>
      <w:r w:rsidR="00297801" w:rsidRPr="00A411D0">
        <w:t>rofiles</w:t>
      </w:r>
      <w:r w:rsidR="00BA4E5E" w:rsidRPr="00A411D0">
        <w:t>, XDS</w:t>
      </w:r>
      <w:r w:rsidR="00297801" w:rsidRPr="00A411D0">
        <w:t xml:space="preserve"> </w:t>
      </w:r>
      <w:r w:rsidR="0040519A" w:rsidRPr="00A411D0">
        <w:t>Affinity Domain policies</w:t>
      </w:r>
      <w:r w:rsidR="00BA4E5E" w:rsidRPr="00A411D0">
        <w:t>, or community policies</w:t>
      </w:r>
      <w:r w:rsidR="0040519A" w:rsidRPr="00A411D0">
        <w:t xml:space="preserve"> may impose </w:t>
      </w:r>
      <w:r w:rsidR="00ED7509" w:rsidRPr="00A411D0">
        <w:t xml:space="preserve">additional </w:t>
      </w:r>
      <w:r w:rsidR="0040519A" w:rsidRPr="00A411D0">
        <w:t xml:space="preserve">restrictions on </w:t>
      </w:r>
      <w:r w:rsidR="00EF05DF" w:rsidRPr="00A411D0">
        <w:t xml:space="preserve">the </w:t>
      </w:r>
      <w:r w:rsidR="0040519A" w:rsidRPr="00A411D0">
        <w:t xml:space="preserve">metadata attributes </w:t>
      </w:r>
      <w:r w:rsidR="00BA4E5E" w:rsidRPr="00A411D0">
        <w:t>they allow to be changed</w:t>
      </w:r>
      <w:r w:rsidR="0040519A" w:rsidRPr="00A411D0">
        <w:t xml:space="preserve">. </w:t>
      </w:r>
      <w:r w:rsidR="000C219D" w:rsidRPr="00A411D0">
        <w:t xml:space="preserve">It is expected that </w:t>
      </w:r>
      <w:r w:rsidR="00EE188B" w:rsidRPr="00A411D0">
        <w:t>a d</w:t>
      </w:r>
      <w:r w:rsidR="000C219D" w:rsidRPr="00A411D0">
        <w:t xml:space="preserve">ocument </w:t>
      </w:r>
      <w:r w:rsidR="00EE188B" w:rsidRPr="00A411D0">
        <w:t>s</w:t>
      </w:r>
      <w:r w:rsidR="000C219D" w:rsidRPr="00A411D0">
        <w:t xml:space="preserve">haring agreement </w:t>
      </w:r>
      <w:r w:rsidR="00470631" w:rsidRPr="00A411D0">
        <w:t xml:space="preserve">will </w:t>
      </w:r>
      <w:r w:rsidR="000C219D" w:rsidRPr="00A411D0">
        <w:t>be establish</w:t>
      </w:r>
      <w:r w:rsidR="00EE188B" w:rsidRPr="00A411D0">
        <w:t>ed</w:t>
      </w:r>
      <w:r w:rsidR="000C219D" w:rsidRPr="00A411D0">
        <w:t xml:space="preserve"> among </w:t>
      </w:r>
      <w:r w:rsidR="0014039C" w:rsidRPr="00A411D0">
        <w:t xml:space="preserve">domain </w:t>
      </w:r>
      <w:r w:rsidR="000C219D" w:rsidRPr="00A411D0">
        <w:t xml:space="preserve">participants prior to </w:t>
      </w:r>
      <w:r w:rsidR="00A76CA0" w:rsidRPr="00A411D0">
        <w:t xml:space="preserve">deploying the capabilities in </w:t>
      </w:r>
      <w:r w:rsidR="000C219D" w:rsidRPr="00A411D0">
        <w:t>this Profile</w:t>
      </w:r>
      <w:r w:rsidR="00F460C5" w:rsidRPr="00A411D0">
        <w:rPr>
          <w:i/>
        </w:rPr>
        <w:t>.</w:t>
      </w:r>
    </w:p>
    <w:p w14:paraId="27E89DE9" w14:textId="42EF849D" w:rsidR="00282EB3" w:rsidRPr="00A411D0" w:rsidRDefault="00EA2D81" w:rsidP="00B17F6B">
      <w:pPr>
        <w:pStyle w:val="Heading3"/>
        <w:numPr>
          <w:ilvl w:val="0"/>
          <w:numId w:val="0"/>
        </w:numPr>
        <w:ind w:left="720" w:hanging="720"/>
        <w:rPr>
          <w:noProof w:val="0"/>
        </w:rPr>
      </w:pPr>
      <w:bookmarkStart w:id="95" w:name="_Toc522535119"/>
      <w:bookmarkStart w:id="96" w:name="_Toc345074660"/>
      <w:bookmarkStart w:id="97" w:name="_Toc510984070"/>
      <w:bookmarkEnd w:id="94"/>
      <w:r w:rsidRPr="00A411D0">
        <w:rPr>
          <w:noProof w:val="0"/>
        </w:rPr>
        <w:t>48.</w:t>
      </w:r>
      <w:r w:rsidR="00282EB3" w:rsidRPr="00A411D0">
        <w:rPr>
          <w:noProof w:val="0"/>
        </w:rPr>
        <w:t>4.2 Use Cases</w:t>
      </w:r>
      <w:bookmarkEnd w:id="95"/>
    </w:p>
    <w:p w14:paraId="21FEBFEC" w14:textId="39DD816E" w:rsidR="00282EB3" w:rsidRPr="00A411D0" w:rsidRDefault="00EA2D81" w:rsidP="00B17F6B">
      <w:pPr>
        <w:pStyle w:val="Heading4"/>
        <w:rPr>
          <w:noProof w:val="0"/>
        </w:rPr>
      </w:pPr>
      <w:bookmarkStart w:id="98" w:name="_Toc522535120"/>
      <w:r w:rsidRPr="00A411D0">
        <w:rPr>
          <w:noProof w:val="0"/>
        </w:rPr>
        <w:t>48.</w:t>
      </w:r>
      <w:r w:rsidR="00282EB3" w:rsidRPr="00A411D0">
        <w:rPr>
          <w:noProof w:val="0"/>
        </w:rPr>
        <w:t>4.2.1 Use Case #1 Restricting Document Access</w:t>
      </w:r>
      <w:bookmarkEnd w:id="98"/>
      <w:r w:rsidR="00282EB3" w:rsidRPr="00A411D0">
        <w:rPr>
          <w:noProof w:val="0"/>
        </w:rPr>
        <w:t xml:space="preserve">  </w:t>
      </w:r>
    </w:p>
    <w:p w14:paraId="45159720" w14:textId="01BB2F35" w:rsidR="00282EB3" w:rsidRPr="00A411D0" w:rsidRDefault="00EA2D81" w:rsidP="00B17F6B">
      <w:pPr>
        <w:pStyle w:val="Heading5"/>
        <w:rPr>
          <w:noProof w:val="0"/>
        </w:rPr>
      </w:pPr>
      <w:bookmarkStart w:id="99" w:name="_Toc522535121"/>
      <w:r w:rsidRPr="00A411D0">
        <w:rPr>
          <w:noProof w:val="0"/>
        </w:rPr>
        <w:t>48.</w:t>
      </w:r>
      <w:r w:rsidR="00282EB3" w:rsidRPr="00A411D0">
        <w:rPr>
          <w:noProof w:val="0"/>
        </w:rPr>
        <w:t>4.2.1.1 Use Case Description</w:t>
      </w:r>
      <w:bookmarkEnd w:id="99"/>
    </w:p>
    <w:p w14:paraId="68539105" w14:textId="2BD0AB30" w:rsidR="0084660F" w:rsidRPr="00A411D0" w:rsidRDefault="0084660F" w:rsidP="0084660F">
      <w:r w:rsidRPr="00A411D0">
        <w:t>A</w:t>
      </w:r>
      <w:r w:rsidRPr="00A411D0" w:rsidDel="007F4A1E">
        <w:t xml:space="preserve"> patient</w:t>
      </w:r>
      <w:r w:rsidRPr="00A411D0">
        <w:t xml:space="preserve"> believes</w:t>
      </w:r>
      <w:r w:rsidRPr="00A411D0" w:rsidDel="007F4A1E">
        <w:t xml:space="preserve"> that certain documents </w:t>
      </w:r>
      <w:r w:rsidRPr="00A411D0">
        <w:t xml:space="preserve">may </w:t>
      </w:r>
      <w:r w:rsidRPr="00A411D0" w:rsidDel="007F4A1E">
        <w:t xml:space="preserve">have been either incorrectly classified or contain confidential information that </w:t>
      </w:r>
      <w:r w:rsidR="00990A02" w:rsidRPr="00A411D0">
        <w:t xml:space="preserve">is </w:t>
      </w:r>
      <w:r w:rsidRPr="00A411D0">
        <w:t>accessible by non-physicians</w:t>
      </w:r>
      <w:r w:rsidRPr="00A411D0" w:rsidDel="007F4A1E">
        <w:t xml:space="preserve"> </w:t>
      </w:r>
      <w:r w:rsidRPr="00A411D0">
        <w:t>with</w:t>
      </w:r>
      <w:r w:rsidRPr="00A411D0" w:rsidDel="007F4A1E">
        <w:t xml:space="preserve">in </w:t>
      </w:r>
      <w:r w:rsidR="00D40266" w:rsidRPr="00A411D0">
        <w:t>a</w:t>
      </w:r>
      <w:r w:rsidRPr="00A411D0">
        <w:t xml:space="preserve"> </w:t>
      </w:r>
      <w:r w:rsidRPr="00A411D0" w:rsidDel="007F4A1E">
        <w:t>community.</w:t>
      </w:r>
    </w:p>
    <w:p w14:paraId="68EF6A52" w14:textId="77777777" w:rsidR="00916005" w:rsidRPr="00A411D0" w:rsidRDefault="00916005" w:rsidP="00916005">
      <w:r w:rsidRPr="00A411D0" w:rsidDel="007F4A1E">
        <w:t>The patient make</w:t>
      </w:r>
      <w:r w:rsidRPr="00A411D0">
        <w:t>s</w:t>
      </w:r>
      <w:r w:rsidRPr="00A411D0" w:rsidDel="007F4A1E">
        <w:t xml:space="preserve"> a request</w:t>
      </w:r>
      <w:r w:rsidRPr="00A411D0">
        <w:t xml:space="preserve"> through </w:t>
      </w:r>
      <w:r w:rsidRPr="00A411D0" w:rsidDel="007F4A1E">
        <w:t xml:space="preserve">the </w:t>
      </w:r>
      <w:r w:rsidRPr="00A411D0">
        <w:t>l</w:t>
      </w:r>
      <w:r w:rsidRPr="00A411D0" w:rsidDel="007F4A1E">
        <w:t xml:space="preserve">ocal </w:t>
      </w:r>
      <w:r w:rsidRPr="00A411D0">
        <w:t>Hospital Information System (</w:t>
      </w:r>
      <w:r w:rsidRPr="00A411D0" w:rsidDel="007F4A1E">
        <w:t>HIS</w:t>
      </w:r>
      <w:r w:rsidRPr="00A411D0">
        <w:t>)</w:t>
      </w:r>
      <w:r w:rsidRPr="00A411D0" w:rsidDel="007F4A1E">
        <w:t xml:space="preserve"> </w:t>
      </w:r>
      <w:r w:rsidR="0084660F" w:rsidRPr="00A411D0">
        <w:t xml:space="preserve">patient portal </w:t>
      </w:r>
      <w:r w:rsidRPr="00A411D0" w:rsidDel="007F4A1E">
        <w:t xml:space="preserve">for a list of documents and </w:t>
      </w:r>
      <w:r w:rsidRPr="00A411D0">
        <w:t xml:space="preserve">related </w:t>
      </w:r>
      <w:r w:rsidRPr="00A411D0" w:rsidDel="007F4A1E">
        <w:t xml:space="preserve">metadata </w:t>
      </w:r>
      <w:r w:rsidRPr="00A411D0">
        <w:t xml:space="preserve">stored in the </w:t>
      </w:r>
      <w:r w:rsidRPr="00A411D0" w:rsidDel="007F4A1E">
        <w:t>communit</w:t>
      </w:r>
      <w:r w:rsidRPr="00A411D0">
        <w:t>y</w:t>
      </w:r>
      <w:r w:rsidRPr="00A411D0" w:rsidDel="007F4A1E">
        <w:t>.</w:t>
      </w:r>
      <w:r w:rsidRPr="00A411D0">
        <w:t xml:space="preserve"> Upon review, the patient identifies several records that should be restricted from general view.</w:t>
      </w:r>
    </w:p>
    <w:p w14:paraId="43CEAF25" w14:textId="77777777" w:rsidR="00282EB3" w:rsidRPr="00A411D0" w:rsidRDefault="00282EB3" w:rsidP="00282EB3">
      <w:r w:rsidRPr="00A411D0">
        <w:t>On behalf of the patient, the practitioner triggers an action in the local HIS to update the classification of a metadata attribute which restricts these documents from non-physician use.</w:t>
      </w:r>
    </w:p>
    <w:p w14:paraId="6B21F2BC" w14:textId="050EBA5B" w:rsidR="00282EB3" w:rsidRPr="00A411D0" w:rsidRDefault="00EA2D81" w:rsidP="00B17F6B">
      <w:pPr>
        <w:pStyle w:val="Heading5"/>
        <w:rPr>
          <w:noProof w:val="0"/>
        </w:rPr>
      </w:pPr>
      <w:bookmarkStart w:id="100" w:name="_Toc522535122"/>
      <w:r w:rsidRPr="00A411D0">
        <w:rPr>
          <w:noProof w:val="0"/>
        </w:rPr>
        <w:t>48.</w:t>
      </w:r>
      <w:r w:rsidR="00282EB3" w:rsidRPr="00A411D0">
        <w:rPr>
          <w:noProof w:val="0"/>
        </w:rPr>
        <w:t>4.2.1.2 Process Flow</w:t>
      </w:r>
      <w:bookmarkEnd w:id="100"/>
    </w:p>
    <w:p w14:paraId="1069FD67" w14:textId="082525CB" w:rsidR="00282EB3" w:rsidRPr="00A411D0" w:rsidDel="007F4A1E" w:rsidRDefault="00A258AD" w:rsidP="00282EB3">
      <w:r w:rsidRPr="00A411D0">
        <w:t>The practitioner uses the local HIS to obtain</w:t>
      </w:r>
      <w:r w:rsidR="00282EB3" w:rsidRPr="00A411D0">
        <w:t xml:space="preserve"> the latest version of the metadata for each document, </w:t>
      </w:r>
      <w:r w:rsidRPr="00A411D0">
        <w:t>and then</w:t>
      </w:r>
      <w:r w:rsidR="00282EB3" w:rsidRPr="00A411D0">
        <w:t xml:space="preserve"> prepares the updated document metadata, reflecting the requested changes. </w:t>
      </w:r>
      <w:r w:rsidR="00282EB3" w:rsidRPr="00A411D0">
        <w:lastRenderedPageBreak/>
        <w:t xml:space="preserve">The HIS </w:t>
      </w:r>
      <w:r w:rsidR="00DB11D8" w:rsidRPr="00A411D0">
        <w:t xml:space="preserve">uses the </w:t>
      </w:r>
      <w:r w:rsidR="001B36CC" w:rsidRPr="00A411D0">
        <w:t xml:space="preserve">value of the </w:t>
      </w:r>
      <w:proofErr w:type="spellStart"/>
      <w:r w:rsidR="00DB11D8" w:rsidRPr="00A411D0">
        <w:t>homeCommunityId</w:t>
      </w:r>
      <w:proofErr w:type="spellEnd"/>
      <w:r w:rsidR="00DB11D8" w:rsidRPr="00A411D0">
        <w:t xml:space="preserve"> </w:t>
      </w:r>
      <w:r w:rsidR="005775A7" w:rsidRPr="00A411D0">
        <w:t xml:space="preserve">metadata attribute </w:t>
      </w:r>
      <w:r w:rsidR="00DB11D8" w:rsidRPr="00A411D0">
        <w:t xml:space="preserve">to </w:t>
      </w:r>
      <w:r w:rsidR="00282EB3" w:rsidRPr="00A411D0">
        <w:t>determine where the documents are stored</w:t>
      </w:r>
      <w:r w:rsidR="006515EC" w:rsidRPr="00A411D0">
        <w:t>.</w:t>
      </w:r>
      <w:r w:rsidR="00DB11D8" w:rsidRPr="00A411D0">
        <w:t xml:space="preserve"> </w:t>
      </w:r>
      <w:r w:rsidR="00D40266" w:rsidRPr="00A411D0">
        <w:t>When the community is the same community where the documents are stored</w:t>
      </w:r>
      <w:r w:rsidR="00D155A1" w:rsidRPr="00A411D0">
        <w:t>, this value may not be populated.</w:t>
      </w:r>
    </w:p>
    <w:p w14:paraId="4D2B097F" w14:textId="77777777" w:rsidR="00282EB3" w:rsidRPr="00A411D0" w:rsidRDefault="00282EB3" w:rsidP="00282EB3">
      <w:pPr>
        <w:rPr>
          <w:strike/>
        </w:rPr>
      </w:pPr>
      <w:r w:rsidRPr="00A411D0">
        <w:t>Having prepared the metadata, the HIS</w:t>
      </w:r>
      <w:r w:rsidR="00DB11D8" w:rsidRPr="00A411D0">
        <w:t>, as an Update Initiator,</w:t>
      </w:r>
      <w:r w:rsidRPr="00A411D0">
        <w:t xml:space="preserve"> issues a metadata update request to Update Responder </w:t>
      </w:r>
      <w:r w:rsidR="002038BB" w:rsidRPr="00A411D0">
        <w:t xml:space="preserve">to process the request against the locally stored </w:t>
      </w:r>
      <w:r w:rsidRPr="00A411D0">
        <w:t>metadata.</w:t>
      </w:r>
      <w:r w:rsidRPr="00A411D0">
        <w:rPr>
          <w:strike/>
        </w:rPr>
        <w:t xml:space="preserve"> </w:t>
      </w:r>
    </w:p>
    <w:p w14:paraId="368E1863" w14:textId="505B22E5" w:rsidR="00E56096" w:rsidRPr="00A411D0" w:rsidRDefault="00DB11D8" w:rsidP="00E56096">
      <w:r w:rsidRPr="00A411D0">
        <w:t xml:space="preserve">The </w:t>
      </w:r>
      <w:r w:rsidR="00282EB3" w:rsidRPr="00A411D0">
        <w:t>Update Responder</w:t>
      </w:r>
      <w:r w:rsidRPr="00A411D0">
        <w:t xml:space="preserve"> returns a response to the Update Initiator</w:t>
      </w:r>
      <w:r w:rsidR="00282EB3" w:rsidRPr="00A411D0">
        <w:t xml:space="preserve"> indicating the success or failure of the request.</w:t>
      </w:r>
    </w:p>
    <w:p w14:paraId="0B305694" w14:textId="40A57613" w:rsidR="003D7B58" w:rsidRPr="00A411D0" w:rsidRDefault="00E52558" w:rsidP="004A3129">
      <w:pPr>
        <w:pStyle w:val="FigureTitle"/>
      </w:pPr>
      <w:r w:rsidRPr="00A411D0">
        <w:rPr>
          <w:noProof/>
        </w:rPr>
        <w:drawing>
          <wp:inline distT="0" distB="0" distL="0" distR="0" wp14:anchorId="6D7A4E50" wp14:editId="081B3479">
            <wp:extent cx="5943600" cy="415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900"/>
                    </a:xfrm>
                    <a:prstGeom prst="rect">
                      <a:avLst/>
                    </a:prstGeom>
                  </pic:spPr>
                </pic:pic>
              </a:graphicData>
            </a:graphic>
          </wp:inline>
        </w:drawing>
      </w:r>
      <w:r w:rsidRPr="00A411D0">
        <w:t xml:space="preserve"> </w:t>
      </w:r>
      <w:r w:rsidR="00E56096" w:rsidRPr="00A411D0">
        <w:t>Fig</w:t>
      </w:r>
      <w:r w:rsidR="00C71FCB" w:rsidRPr="00A411D0">
        <w:t xml:space="preserve">ure </w:t>
      </w:r>
      <w:r w:rsidR="00EA2D81" w:rsidRPr="00A411D0">
        <w:t>48.</w:t>
      </w:r>
      <w:r w:rsidR="00C71FCB" w:rsidRPr="00A411D0">
        <w:t>4.2.1-1: Restricting Document Access Process Flow</w:t>
      </w:r>
    </w:p>
    <w:p w14:paraId="18CFC701" w14:textId="22CA8894" w:rsidR="0070599D" w:rsidRPr="00A411D0" w:rsidRDefault="0070599D" w:rsidP="00E11595">
      <w:pPr>
        <w:pStyle w:val="BodyText"/>
      </w:pPr>
      <w:r w:rsidRPr="00A411D0">
        <w:t xml:space="preserve">The text in Figure </w:t>
      </w:r>
      <w:r w:rsidR="00EA2D81" w:rsidRPr="00A411D0">
        <w:t>48.</w:t>
      </w:r>
      <w:r w:rsidRPr="00A411D0">
        <w:t xml:space="preserve">4.2.1-2 below was used to generate the diagram in Figure </w:t>
      </w:r>
      <w:r w:rsidR="00EA2D81" w:rsidRPr="00A411D0">
        <w:t>48.</w:t>
      </w:r>
      <w:r w:rsidRPr="00A411D0">
        <w:t>4.2.1-1. Readers will generally find the diagram more informative. The text is included here to facilitate editing.</w:t>
      </w:r>
    </w:p>
    <w:p w14:paraId="76123CAA" w14:textId="4C4171D7" w:rsidR="0070599D" w:rsidRPr="00A411D0" w:rsidRDefault="0070599D" w:rsidP="004A3129">
      <w:pPr>
        <w:pStyle w:val="BodyText"/>
      </w:pPr>
    </w:p>
    <w:p w14:paraId="580AC133" w14:textId="371F4578" w:rsidR="003D7B58" w:rsidRPr="00A411D0" w:rsidRDefault="003D7B58" w:rsidP="004A3129">
      <w:pPr>
        <w:pStyle w:val="BodyText"/>
      </w:pPr>
      <w:r w:rsidRPr="00A411D0">
        <w:rPr>
          <w:noProof/>
        </w:rPr>
        <w:lastRenderedPageBreak/>
        <mc:AlternateContent>
          <mc:Choice Requires="wps">
            <w:drawing>
              <wp:anchor distT="0" distB="0" distL="114300" distR="114300" simplePos="0" relativeHeight="251660288" behindDoc="0" locked="0" layoutInCell="1" allowOverlap="1" wp14:anchorId="6C99F718" wp14:editId="0490BD82">
                <wp:simplePos x="0" y="0"/>
                <wp:positionH relativeFrom="column">
                  <wp:posOffset>0</wp:posOffset>
                </wp:positionH>
                <wp:positionV relativeFrom="paragraph">
                  <wp:posOffset>180340</wp:posOffset>
                </wp:positionV>
                <wp:extent cx="5925185" cy="4724400"/>
                <wp:effectExtent l="0" t="0" r="18415" b="19050"/>
                <wp:wrapTopAndBottom/>
                <wp:docPr id="4"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4724400"/>
                        </a:xfrm>
                        <a:prstGeom prst="rect">
                          <a:avLst/>
                        </a:prstGeom>
                        <a:solidFill>
                          <a:srgbClr val="FFFFFF"/>
                        </a:solidFill>
                        <a:ln w="9525">
                          <a:solidFill>
                            <a:srgbClr val="000000"/>
                          </a:solidFill>
                          <a:miter lim="800000"/>
                          <a:headEnd/>
                          <a:tailEnd/>
                        </a:ln>
                      </wps:spPr>
                      <wps:txbx>
                        <w:txbxContent>
                          <w:p w14:paraId="563820E6" w14:textId="77777777" w:rsidR="000C6BA5" w:rsidRPr="00276E18" w:rsidRDefault="000C6BA5" w:rsidP="003D7B58">
                            <w:pPr>
                              <w:contextualSpacing/>
                              <w:rPr>
                                <w:rStyle w:val="HTMLCode"/>
                                <w:sz w:val="16"/>
                              </w:rPr>
                            </w:pPr>
                            <w:r w:rsidRPr="00276E18">
                              <w:rPr>
                                <w:rStyle w:val="HTMLCode"/>
                                <w:sz w:val="16"/>
                              </w:rPr>
                              <w:t>@</w:t>
                            </w:r>
                            <w:proofErr w:type="spellStart"/>
                            <w:r w:rsidRPr="00276E18">
                              <w:rPr>
                                <w:rStyle w:val="HTMLCode"/>
                                <w:sz w:val="16"/>
                              </w:rPr>
                              <w:t>startuml</w:t>
                            </w:r>
                            <w:proofErr w:type="spellEnd"/>
                          </w:p>
                          <w:p w14:paraId="42530999" w14:textId="41B2D403" w:rsidR="000C6BA5" w:rsidRPr="00AD747F" w:rsidRDefault="000C6BA5" w:rsidP="003D7B58">
                            <w:pPr>
                              <w:contextualSpacing/>
                              <w:rPr>
                                <w:rStyle w:val="HTMLCode"/>
                                <w:sz w:val="16"/>
                              </w:rPr>
                            </w:pPr>
                            <w:r w:rsidRPr="00AD747F">
                              <w:rPr>
                                <w:rStyle w:val="HTMLCode"/>
                                <w:sz w:val="16"/>
                              </w:rPr>
                              <w:t>'Version 1.0</w:t>
                            </w:r>
                          </w:p>
                          <w:p w14:paraId="06A3F798" w14:textId="77777777" w:rsidR="000C6BA5" w:rsidRPr="00AD747F" w:rsidRDefault="000C6BA5" w:rsidP="003D7B58">
                            <w:pPr>
                              <w:contextualSpacing/>
                              <w:rPr>
                                <w:rStyle w:val="HTMLCode"/>
                                <w:sz w:val="16"/>
                              </w:rPr>
                            </w:pPr>
                          </w:p>
                          <w:p w14:paraId="5B5E40DC" w14:textId="77777777" w:rsidR="000C6BA5" w:rsidRPr="00AD747F" w:rsidRDefault="000C6BA5" w:rsidP="003D7B58">
                            <w:pPr>
                              <w:contextualSpacing/>
                              <w:rPr>
                                <w:rStyle w:val="HTMLCode"/>
                                <w:sz w:val="16"/>
                              </w:rPr>
                            </w:pPr>
                            <w:r w:rsidRPr="00AD747F">
                              <w:rPr>
                                <w:rStyle w:val="HTMLCode"/>
                                <w:sz w:val="16"/>
                              </w:rPr>
                              <w:t>title Restricting Document Access</w:t>
                            </w:r>
                          </w:p>
                          <w:p w14:paraId="49EB0C11" w14:textId="77777777" w:rsidR="000C6BA5" w:rsidRPr="00AD747F" w:rsidRDefault="000C6BA5" w:rsidP="003D7B58">
                            <w:pPr>
                              <w:contextualSpacing/>
                              <w:rPr>
                                <w:rStyle w:val="HTMLCode"/>
                                <w:sz w:val="16"/>
                              </w:rPr>
                            </w:pPr>
                          </w:p>
                          <w:p w14:paraId="593AC157" w14:textId="77777777" w:rsidR="000C6BA5" w:rsidRPr="00AD747F" w:rsidRDefault="000C6BA5" w:rsidP="003D7B58">
                            <w:pPr>
                              <w:contextualSpacing/>
                              <w:rPr>
                                <w:rStyle w:val="HTMLCode"/>
                                <w:sz w:val="16"/>
                              </w:rPr>
                            </w:pPr>
                            <w:proofErr w:type="spellStart"/>
                            <w:r w:rsidRPr="00AD747F">
                              <w:rPr>
                                <w:rStyle w:val="HTMLCode"/>
                                <w:sz w:val="16"/>
                              </w:rPr>
                              <w:t>autonumber</w:t>
                            </w:r>
                            <w:proofErr w:type="spellEnd"/>
                            <w:r w:rsidRPr="00AD747F">
                              <w:rPr>
                                <w:rStyle w:val="HTMLCode"/>
                                <w:sz w:val="16"/>
                              </w:rPr>
                              <w:t xml:space="preserve"> </w:t>
                            </w:r>
                          </w:p>
                          <w:p w14:paraId="3E18064A" w14:textId="77777777" w:rsidR="000C6BA5" w:rsidRPr="00AD747F" w:rsidRDefault="000C6BA5" w:rsidP="003D7B58">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sequence {</w:t>
                            </w:r>
                          </w:p>
                          <w:p w14:paraId="3AB61D00" w14:textId="77777777" w:rsidR="000C6BA5" w:rsidRPr="00AD747F" w:rsidRDefault="000C6BA5" w:rsidP="003D7B58">
                            <w:pPr>
                              <w:contextualSpacing/>
                              <w:rPr>
                                <w:rStyle w:val="HTMLCode"/>
                                <w:sz w:val="16"/>
                              </w:rPr>
                            </w:pPr>
                            <w:proofErr w:type="spellStart"/>
                            <w:r w:rsidRPr="00AD747F">
                              <w:rPr>
                                <w:rStyle w:val="HTMLCode"/>
                                <w:sz w:val="16"/>
                              </w:rPr>
                              <w:t>TitleFontSize</w:t>
                            </w:r>
                            <w:proofErr w:type="spellEnd"/>
                            <w:r w:rsidRPr="00AD747F">
                              <w:rPr>
                                <w:rStyle w:val="HTMLCode"/>
                                <w:sz w:val="16"/>
                              </w:rPr>
                              <w:t xml:space="preserve"> 25</w:t>
                            </w:r>
                          </w:p>
                          <w:p w14:paraId="778353DA" w14:textId="77777777" w:rsidR="000C6BA5" w:rsidRPr="00AD747F" w:rsidRDefault="000C6BA5" w:rsidP="003D7B58">
                            <w:pPr>
                              <w:contextualSpacing/>
                              <w:rPr>
                                <w:rStyle w:val="HTMLCode"/>
                                <w:sz w:val="16"/>
                              </w:rPr>
                            </w:pPr>
                            <w:proofErr w:type="spellStart"/>
                            <w:r w:rsidRPr="00AD747F">
                              <w:rPr>
                                <w:rStyle w:val="HTMLCode"/>
                                <w:sz w:val="16"/>
                              </w:rPr>
                              <w:t>ArrowFontSize</w:t>
                            </w:r>
                            <w:proofErr w:type="spellEnd"/>
                            <w:r w:rsidRPr="00AD747F">
                              <w:rPr>
                                <w:rStyle w:val="HTMLCode"/>
                                <w:sz w:val="16"/>
                              </w:rPr>
                              <w:t xml:space="preserve"> 20</w:t>
                            </w:r>
                          </w:p>
                          <w:p w14:paraId="0434BDA5" w14:textId="77777777" w:rsidR="000C6BA5" w:rsidRPr="00AD747F" w:rsidRDefault="000C6BA5" w:rsidP="003D7B58">
                            <w:pPr>
                              <w:contextualSpacing/>
                              <w:rPr>
                                <w:rStyle w:val="HTMLCode"/>
                                <w:sz w:val="16"/>
                              </w:rPr>
                            </w:pPr>
                            <w:proofErr w:type="spellStart"/>
                            <w:r w:rsidRPr="00AD747F">
                              <w:rPr>
                                <w:rStyle w:val="HTMLCode"/>
                                <w:sz w:val="16"/>
                              </w:rPr>
                              <w:t>ParticipantFontSize</w:t>
                            </w:r>
                            <w:proofErr w:type="spellEnd"/>
                            <w:r w:rsidRPr="00AD747F">
                              <w:rPr>
                                <w:rStyle w:val="HTMLCode"/>
                                <w:sz w:val="16"/>
                              </w:rPr>
                              <w:t xml:space="preserve"> 20</w:t>
                            </w:r>
                          </w:p>
                          <w:p w14:paraId="765C28B2" w14:textId="77777777" w:rsidR="000C6BA5" w:rsidRPr="00AD747F" w:rsidRDefault="000C6BA5" w:rsidP="003D7B58">
                            <w:pPr>
                              <w:contextualSpacing/>
                              <w:rPr>
                                <w:rStyle w:val="HTMLCode"/>
                                <w:sz w:val="16"/>
                              </w:rPr>
                            </w:pPr>
                            <w:proofErr w:type="spellStart"/>
                            <w:r w:rsidRPr="00AD747F">
                              <w:rPr>
                                <w:rStyle w:val="HTMLCode"/>
                                <w:sz w:val="16"/>
                              </w:rPr>
                              <w:t>ActorFontSize</w:t>
                            </w:r>
                            <w:proofErr w:type="spellEnd"/>
                            <w:r w:rsidRPr="00AD747F">
                              <w:rPr>
                                <w:rStyle w:val="HTMLCode"/>
                                <w:sz w:val="16"/>
                              </w:rPr>
                              <w:t xml:space="preserve"> 20</w:t>
                            </w:r>
                          </w:p>
                          <w:p w14:paraId="489238FD" w14:textId="77777777" w:rsidR="000C6BA5" w:rsidRPr="00AD747F" w:rsidRDefault="000C6BA5" w:rsidP="003D7B58">
                            <w:pPr>
                              <w:contextualSpacing/>
                              <w:rPr>
                                <w:rStyle w:val="HTMLCode"/>
                                <w:sz w:val="16"/>
                              </w:rPr>
                            </w:pPr>
                            <w:proofErr w:type="spellStart"/>
                            <w:r w:rsidRPr="00AD747F">
                              <w:rPr>
                                <w:rStyle w:val="HTMLCode"/>
                                <w:sz w:val="16"/>
                              </w:rPr>
                              <w:t>BoxFontSize</w:t>
                            </w:r>
                            <w:proofErr w:type="spellEnd"/>
                            <w:r w:rsidRPr="00AD747F">
                              <w:rPr>
                                <w:rStyle w:val="HTMLCode"/>
                                <w:sz w:val="16"/>
                              </w:rPr>
                              <w:t xml:space="preserve"> 25</w:t>
                            </w:r>
                          </w:p>
                          <w:p w14:paraId="2CA1135C" w14:textId="77777777" w:rsidR="000C6BA5" w:rsidRPr="00AD747F" w:rsidRDefault="000C6BA5" w:rsidP="003D7B58">
                            <w:pPr>
                              <w:contextualSpacing/>
                              <w:rPr>
                                <w:rStyle w:val="HTMLCode"/>
                                <w:sz w:val="16"/>
                              </w:rPr>
                            </w:pPr>
                            <w:proofErr w:type="spellStart"/>
                            <w:r w:rsidRPr="00AD747F">
                              <w:rPr>
                                <w:rStyle w:val="HTMLCode"/>
                                <w:sz w:val="16"/>
                              </w:rPr>
                              <w:t>ParticipantPadding</w:t>
                            </w:r>
                            <w:proofErr w:type="spellEnd"/>
                            <w:r w:rsidRPr="00AD747F">
                              <w:rPr>
                                <w:rStyle w:val="HTMLCode"/>
                                <w:sz w:val="16"/>
                              </w:rPr>
                              <w:t xml:space="preserve"> 20</w:t>
                            </w:r>
                          </w:p>
                          <w:p w14:paraId="3A7074E8" w14:textId="77777777" w:rsidR="000C6BA5" w:rsidRPr="00AD747F" w:rsidRDefault="000C6BA5" w:rsidP="003D7B58">
                            <w:pPr>
                              <w:contextualSpacing/>
                              <w:rPr>
                                <w:rStyle w:val="HTMLCode"/>
                                <w:sz w:val="16"/>
                              </w:rPr>
                            </w:pPr>
                            <w:r w:rsidRPr="00AD747F">
                              <w:rPr>
                                <w:rStyle w:val="HTMLCode"/>
                                <w:sz w:val="16"/>
                              </w:rPr>
                              <w:t>}</w:t>
                            </w:r>
                          </w:p>
                          <w:p w14:paraId="0741C2E0" w14:textId="77777777" w:rsidR="000C6BA5" w:rsidRPr="00AD747F" w:rsidRDefault="000C6BA5" w:rsidP="003D7B58">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w:t>
                            </w:r>
                            <w:proofErr w:type="spellStart"/>
                            <w:r w:rsidRPr="00AD747F">
                              <w:rPr>
                                <w:rStyle w:val="HTMLCode"/>
                                <w:sz w:val="16"/>
                              </w:rPr>
                              <w:t>BoxPadding</w:t>
                            </w:r>
                            <w:proofErr w:type="spellEnd"/>
                            <w:r w:rsidRPr="00AD747F">
                              <w:rPr>
                                <w:rStyle w:val="HTMLCode"/>
                                <w:sz w:val="16"/>
                              </w:rPr>
                              <w:t xml:space="preserve"> 10</w:t>
                            </w:r>
                          </w:p>
                          <w:p w14:paraId="00DDAFA5" w14:textId="77777777" w:rsidR="000C6BA5" w:rsidRPr="00AD747F" w:rsidRDefault="000C6BA5" w:rsidP="003D7B58">
                            <w:pPr>
                              <w:contextualSpacing/>
                              <w:rPr>
                                <w:rStyle w:val="HTMLCode"/>
                                <w:sz w:val="16"/>
                              </w:rPr>
                            </w:pPr>
                          </w:p>
                          <w:p w14:paraId="53A7FD1F" w14:textId="77777777" w:rsidR="000C6BA5" w:rsidRPr="00AD747F" w:rsidRDefault="000C6BA5" w:rsidP="003D7B58">
                            <w:pPr>
                              <w:contextualSpacing/>
                              <w:rPr>
                                <w:rStyle w:val="HTMLCode"/>
                                <w:sz w:val="16"/>
                              </w:rPr>
                            </w:pPr>
                            <w:r w:rsidRPr="00AD747F">
                              <w:rPr>
                                <w:rStyle w:val="HTMLCode"/>
                                <w:sz w:val="16"/>
                              </w:rPr>
                              <w:t>actor "Patient or\</w:t>
                            </w:r>
                            <w:proofErr w:type="spellStart"/>
                            <w:r w:rsidRPr="00AD747F">
                              <w:rPr>
                                <w:rStyle w:val="HTMLCode"/>
                                <w:sz w:val="16"/>
                              </w:rPr>
                              <w:t>nPractitioner</w:t>
                            </w:r>
                            <w:proofErr w:type="spellEnd"/>
                            <w:r w:rsidRPr="00AD747F">
                              <w:rPr>
                                <w:rStyle w:val="HTMLCode"/>
                                <w:sz w:val="16"/>
                              </w:rPr>
                              <w:t>" as USER</w:t>
                            </w:r>
                          </w:p>
                          <w:p w14:paraId="6EA6603B" w14:textId="77777777" w:rsidR="000C6BA5" w:rsidRPr="00AD747F" w:rsidRDefault="000C6BA5" w:rsidP="003D7B58">
                            <w:pPr>
                              <w:contextualSpacing/>
                              <w:rPr>
                                <w:rStyle w:val="HTMLCode"/>
                                <w:sz w:val="16"/>
                              </w:rPr>
                            </w:pPr>
                          </w:p>
                          <w:p w14:paraId="7FC6B828" w14:textId="77777777" w:rsidR="000C6BA5" w:rsidRPr="00AD747F" w:rsidRDefault="000C6BA5" w:rsidP="003D7B58">
                            <w:pPr>
                              <w:contextualSpacing/>
                              <w:rPr>
                                <w:rStyle w:val="HTMLCode"/>
                                <w:sz w:val="16"/>
                              </w:rPr>
                            </w:pPr>
                            <w:r w:rsidRPr="00AD747F">
                              <w:rPr>
                                <w:rStyle w:val="HTMLCode"/>
                                <w:sz w:val="16"/>
                              </w:rPr>
                              <w:t>box "Community A" #</w:t>
                            </w:r>
                            <w:proofErr w:type="spellStart"/>
                            <w:r w:rsidRPr="00AD747F">
                              <w:rPr>
                                <w:rStyle w:val="HTMLCode"/>
                                <w:sz w:val="16"/>
                              </w:rPr>
                              <w:t>LightBlue</w:t>
                            </w:r>
                            <w:proofErr w:type="spellEnd"/>
                          </w:p>
                          <w:p w14:paraId="0593D923" w14:textId="77777777" w:rsidR="000C6BA5" w:rsidRPr="00AD747F" w:rsidRDefault="000C6BA5" w:rsidP="003D7B58">
                            <w:pPr>
                              <w:contextualSpacing/>
                              <w:rPr>
                                <w:rStyle w:val="HTMLCode"/>
                                <w:sz w:val="16"/>
                              </w:rPr>
                            </w:pPr>
                            <w:r w:rsidRPr="00AD747F">
                              <w:rPr>
                                <w:rStyle w:val="HTMLCode"/>
                                <w:sz w:val="16"/>
                              </w:rPr>
                              <w:t>participant "**Local HIS**\</w:t>
                            </w:r>
                            <w:proofErr w:type="spellStart"/>
                            <w:r w:rsidRPr="00AD747F">
                              <w:rPr>
                                <w:rStyle w:val="HTMLCode"/>
                                <w:sz w:val="16"/>
                              </w:rPr>
                              <w:t>nUpdate</w:t>
                            </w:r>
                            <w:proofErr w:type="spellEnd"/>
                            <w:r w:rsidRPr="00AD747F">
                              <w:rPr>
                                <w:rStyle w:val="HTMLCode"/>
                                <w:sz w:val="16"/>
                              </w:rPr>
                              <w:t xml:space="preserve"> Initiator" as UIA</w:t>
                            </w:r>
                          </w:p>
                          <w:p w14:paraId="13FDB7E9" w14:textId="77777777" w:rsidR="000C6BA5" w:rsidRPr="00AD747F" w:rsidRDefault="000C6BA5" w:rsidP="003D7B58">
                            <w:pPr>
                              <w:contextualSpacing/>
                              <w:rPr>
                                <w:rStyle w:val="HTMLCode"/>
                                <w:sz w:val="16"/>
                              </w:rPr>
                            </w:pPr>
                            <w:r w:rsidRPr="00AD747F">
                              <w:rPr>
                                <w:rStyle w:val="HTMLCode"/>
                                <w:sz w:val="16"/>
                              </w:rPr>
                              <w:t>participant "Update Responder" as URA</w:t>
                            </w:r>
                          </w:p>
                          <w:p w14:paraId="07850EDC" w14:textId="77777777" w:rsidR="000C6BA5" w:rsidRPr="00AD747F" w:rsidRDefault="000C6BA5" w:rsidP="003D7B58">
                            <w:pPr>
                              <w:contextualSpacing/>
                              <w:rPr>
                                <w:rStyle w:val="HTMLCode"/>
                                <w:sz w:val="16"/>
                              </w:rPr>
                            </w:pPr>
                            <w:r w:rsidRPr="00AD747F">
                              <w:rPr>
                                <w:rStyle w:val="HTMLCode"/>
                                <w:sz w:val="16"/>
                              </w:rPr>
                              <w:t>end box</w:t>
                            </w:r>
                          </w:p>
                          <w:p w14:paraId="1697BDA7" w14:textId="77777777" w:rsidR="000C6BA5" w:rsidRPr="00AD747F" w:rsidRDefault="000C6BA5" w:rsidP="003D7B58">
                            <w:pPr>
                              <w:contextualSpacing/>
                              <w:rPr>
                                <w:rStyle w:val="HTMLCode"/>
                                <w:sz w:val="16"/>
                              </w:rPr>
                            </w:pPr>
                          </w:p>
                          <w:p w14:paraId="56537E31" w14:textId="77777777" w:rsidR="000C6BA5" w:rsidRPr="00AD747F" w:rsidRDefault="000C6BA5" w:rsidP="003D7B58">
                            <w:pPr>
                              <w:contextualSpacing/>
                              <w:rPr>
                                <w:rStyle w:val="HTMLCode"/>
                                <w:sz w:val="16"/>
                              </w:rPr>
                            </w:pPr>
                          </w:p>
                          <w:p w14:paraId="5C1D056D" w14:textId="77777777" w:rsidR="000C6BA5" w:rsidRPr="00AD747F" w:rsidRDefault="000C6BA5" w:rsidP="003D7B58">
                            <w:pPr>
                              <w:contextualSpacing/>
                              <w:rPr>
                                <w:rStyle w:val="HTMLCode"/>
                                <w:sz w:val="16"/>
                              </w:rPr>
                            </w:pPr>
                            <w:r w:rsidRPr="00AD747F">
                              <w:rPr>
                                <w:rStyle w:val="HTMLCode"/>
                                <w:sz w:val="16"/>
                              </w:rPr>
                              <w:t>USER-&gt;USER: //Decides which documents//\n//will be updated//</w:t>
                            </w:r>
                          </w:p>
                          <w:p w14:paraId="60660874" w14:textId="77777777" w:rsidR="000C6BA5" w:rsidRPr="00AD747F" w:rsidRDefault="000C6BA5" w:rsidP="003D7B58">
                            <w:pPr>
                              <w:contextualSpacing/>
                              <w:rPr>
                                <w:rStyle w:val="HTMLCode"/>
                                <w:sz w:val="16"/>
                              </w:rPr>
                            </w:pPr>
                          </w:p>
                          <w:p w14:paraId="455F2C85" w14:textId="77777777" w:rsidR="000C6BA5" w:rsidRPr="00AD747F" w:rsidRDefault="000C6BA5" w:rsidP="003D7B58">
                            <w:pPr>
                              <w:contextualSpacing/>
                              <w:rPr>
                                <w:rStyle w:val="HTMLCode"/>
                                <w:sz w:val="16"/>
                              </w:rPr>
                            </w:pPr>
                            <w:r w:rsidRPr="00AD747F">
                              <w:rPr>
                                <w:rStyle w:val="HTMLCode"/>
                                <w:sz w:val="16"/>
                              </w:rPr>
                              <w:t>USER-&gt;UIA: //Send updates for document metadata//</w:t>
                            </w:r>
                          </w:p>
                          <w:p w14:paraId="6F3BD71C" w14:textId="77777777" w:rsidR="000C6BA5" w:rsidRPr="00AD747F" w:rsidRDefault="000C6BA5" w:rsidP="003D7B58">
                            <w:pPr>
                              <w:contextualSpacing/>
                              <w:rPr>
                                <w:rStyle w:val="HTMLCode"/>
                                <w:sz w:val="16"/>
                              </w:rPr>
                            </w:pPr>
                            <w:r w:rsidRPr="00AD747F">
                              <w:rPr>
                                <w:rStyle w:val="HTMLCode"/>
                                <w:sz w:val="16"/>
                              </w:rPr>
                              <w:t>activate UIA</w:t>
                            </w:r>
                          </w:p>
                          <w:p w14:paraId="65B8437B" w14:textId="047C3E47" w:rsidR="000C6BA5" w:rsidRPr="00AD747F" w:rsidRDefault="000C6BA5" w:rsidP="003D7B58">
                            <w:pPr>
                              <w:contextualSpacing/>
                              <w:rPr>
                                <w:rStyle w:val="HTMLCode"/>
                                <w:sz w:val="16"/>
                              </w:rPr>
                            </w:pPr>
                            <w:r w:rsidRPr="00AD747F">
                              <w:rPr>
                                <w:rStyle w:val="HTMLCode"/>
                                <w:sz w:val="16"/>
                              </w:rPr>
                              <w:t>UIA-&gt;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6901BEB1" w14:textId="77777777" w:rsidR="000C6BA5" w:rsidRPr="00AD747F" w:rsidRDefault="000C6BA5" w:rsidP="003D7B58">
                            <w:pPr>
                              <w:contextualSpacing/>
                              <w:rPr>
                                <w:rStyle w:val="HTMLCode"/>
                                <w:sz w:val="16"/>
                              </w:rPr>
                            </w:pPr>
                            <w:r w:rsidRPr="00AD747F">
                              <w:rPr>
                                <w:rStyle w:val="HTMLCode"/>
                                <w:sz w:val="16"/>
                              </w:rPr>
                              <w:t>activate URA</w:t>
                            </w:r>
                          </w:p>
                          <w:p w14:paraId="02FD738E" w14:textId="63A0B291" w:rsidR="000C6BA5" w:rsidRPr="00AD747F" w:rsidRDefault="000C6BA5"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0C6BA5" w:rsidRPr="00AD747F" w:rsidRDefault="000C6BA5" w:rsidP="003D7B58">
                            <w:pPr>
                              <w:contextualSpacing/>
                              <w:rPr>
                                <w:rStyle w:val="HTMLCode"/>
                                <w:sz w:val="16"/>
                              </w:rPr>
                            </w:pPr>
                            <w:r w:rsidRPr="00AD747F">
                              <w:rPr>
                                <w:rStyle w:val="HTMLCode"/>
                                <w:sz w:val="16"/>
                              </w:rPr>
                              <w:t>URA--&gt;URA: //Process update//</w:t>
                            </w:r>
                          </w:p>
                          <w:p w14:paraId="474A5D92" w14:textId="77777777" w:rsidR="000C6BA5" w:rsidRPr="00AD747F" w:rsidRDefault="000C6BA5" w:rsidP="003D7B58">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0AF4859B" w14:textId="2D6DCC56" w:rsidR="000C6BA5" w:rsidRPr="00AD747F" w:rsidRDefault="000C6BA5" w:rsidP="003D7B58">
                            <w:pPr>
                              <w:contextualSpacing/>
                              <w:rPr>
                                <w:rStyle w:val="HTMLCode"/>
                                <w:sz w:val="16"/>
                              </w:rPr>
                            </w:pPr>
                            <w:r w:rsidRPr="00AD747F">
                              <w:rPr>
                                <w:rStyle w:val="HTMLCode"/>
                                <w:sz w:val="16"/>
                              </w:rPr>
                              <w:t>URA--&gt;</w:t>
                            </w:r>
                            <w:proofErr w:type="spellStart"/>
                            <w:proofErr w:type="gramStart"/>
                            <w:r w:rsidRPr="00AD747F">
                              <w:rPr>
                                <w:rStyle w:val="HTMLCode"/>
                                <w:sz w:val="16"/>
                              </w:rPr>
                              <w:t>UIA:Restricted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w:t>
                            </w:r>
                          </w:p>
                          <w:p w14:paraId="61B63D6F" w14:textId="77777777" w:rsidR="000C6BA5" w:rsidRPr="00AD747F" w:rsidRDefault="000C6BA5" w:rsidP="003D7B58">
                            <w:pPr>
                              <w:contextualSpacing/>
                              <w:rPr>
                                <w:rStyle w:val="HTMLCode"/>
                                <w:sz w:val="16"/>
                              </w:rPr>
                            </w:pPr>
                            <w:r w:rsidRPr="00AD747F">
                              <w:rPr>
                                <w:rStyle w:val="HTMLCode"/>
                                <w:sz w:val="16"/>
                              </w:rPr>
                              <w:t>deactivate URA</w:t>
                            </w:r>
                          </w:p>
                          <w:p w14:paraId="275FB905" w14:textId="77777777" w:rsidR="000C6BA5" w:rsidRPr="00AD747F" w:rsidRDefault="000C6BA5" w:rsidP="003D7B58">
                            <w:pPr>
                              <w:contextualSpacing/>
                              <w:rPr>
                                <w:rStyle w:val="HTMLCode"/>
                                <w:sz w:val="16"/>
                              </w:rPr>
                            </w:pPr>
                            <w:r w:rsidRPr="00AD747F">
                              <w:rPr>
                                <w:rStyle w:val="HTMLCode"/>
                                <w:sz w:val="16"/>
                              </w:rPr>
                              <w:t>UIA--&gt;USER: //Success or failure notification//</w:t>
                            </w:r>
                          </w:p>
                          <w:p w14:paraId="1E49CBA9" w14:textId="77777777" w:rsidR="000C6BA5" w:rsidRDefault="000C6BA5"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0C6BA5" w:rsidRPr="00DF3A83" w:rsidRDefault="000C6BA5" w:rsidP="003D7B58">
                            <w:pPr>
                              <w:rPr>
                                <w:rStyle w:val="HTMLCode"/>
                                <w:sz w:val="16"/>
                              </w:rPr>
                            </w:pPr>
                            <w:r w:rsidRPr="00276E18">
                              <w:rPr>
                                <w:rStyle w:val="HTMLCode"/>
                                <w:sz w:val="16"/>
                              </w:rPr>
                              <w:t>@</w:t>
                            </w:r>
                            <w:proofErr w:type="spellStart"/>
                            <w:r w:rsidRPr="00276E18">
                              <w:rPr>
                                <w:rStyle w:val="HTMLCode"/>
                                <w:sz w:val="16"/>
                              </w:rPr>
                              <w:t>enduml</w:t>
                            </w:r>
                            <w:proofErr w:type="spellEnd"/>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9F718" id="Text Box 4" o:spid="_x0000_s1033" type="#_x0000_t202" style="position:absolute;margin-left:0;margin-top:14.2pt;width:466.5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">
                <o:lock v:ext="edit" aspectratio="t"/>
                <v:textbox>
                  <w:txbxContent>
                    <w:p w14:paraId="563820E6" w14:textId="77777777" w:rsidR="000C6BA5" w:rsidRPr="00276E18" w:rsidRDefault="000C6BA5" w:rsidP="003D7B58">
                      <w:pPr>
                        <w:contextualSpacing/>
                        <w:rPr>
                          <w:rStyle w:val="HTMLCode"/>
                          <w:sz w:val="16"/>
                        </w:rPr>
                      </w:pPr>
                      <w:r w:rsidRPr="00276E18">
                        <w:rPr>
                          <w:rStyle w:val="HTMLCode"/>
                          <w:sz w:val="16"/>
                        </w:rPr>
                        <w:t>@</w:t>
                      </w:r>
                      <w:proofErr w:type="spellStart"/>
                      <w:r w:rsidRPr="00276E18">
                        <w:rPr>
                          <w:rStyle w:val="HTMLCode"/>
                          <w:sz w:val="16"/>
                        </w:rPr>
                        <w:t>startuml</w:t>
                      </w:r>
                      <w:proofErr w:type="spellEnd"/>
                    </w:p>
                    <w:p w14:paraId="42530999" w14:textId="41B2D403" w:rsidR="000C6BA5" w:rsidRPr="00AD747F" w:rsidRDefault="000C6BA5" w:rsidP="003D7B58">
                      <w:pPr>
                        <w:contextualSpacing/>
                        <w:rPr>
                          <w:rStyle w:val="HTMLCode"/>
                          <w:sz w:val="16"/>
                        </w:rPr>
                      </w:pPr>
                      <w:r w:rsidRPr="00AD747F">
                        <w:rPr>
                          <w:rStyle w:val="HTMLCode"/>
                          <w:sz w:val="16"/>
                        </w:rPr>
                        <w:t>'Version 1.0</w:t>
                      </w:r>
                    </w:p>
                    <w:p w14:paraId="06A3F798" w14:textId="77777777" w:rsidR="000C6BA5" w:rsidRPr="00AD747F" w:rsidRDefault="000C6BA5" w:rsidP="003D7B58">
                      <w:pPr>
                        <w:contextualSpacing/>
                        <w:rPr>
                          <w:rStyle w:val="HTMLCode"/>
                          <w:sz w:val="16"/>
                        </w:rPr>
                      </w:pPr>
                    </w:p>
                    <w:p w14:paraId="5B5E40DC" w14:textId="77777777" w:rsidR="000C6BA5" w:rsidRPr="00AD747F" w:rsidRDefault="000C6BA5" w:rsidP="003D7B58">
                      <w:pPr>
                        <w:contextualSpacing/>
                        <w:rPr>
                          <w:rStyle w:val="HTMLCode"/>
                          <w:sz w:val="16"/>
                        </w:rPr>
                      </w:pPr>
                      <w:r w:rsidRPr="00AD747F">
                        <w:rPr>
                          <w:rStyle w:val="HTMLCode"/>
                          <w:sz w:val="16"/>
                        </w:rPr>
                        <w:t>title Restricting Document Access</w:t>
                      </w:r>
                    </w:p>
                    <w:p w14:paraId="49EB0C11" w14:textId="77777777" w:rsidR="000C6BA5" w:rsidRPr="00AD747F" w:rsidRDefault="000C6BA5" w:rsidP="003D7B58">
                      <w:pPr>
                        <w:contextualSpacing/>
                        <w:rPr>
                          <w:rStyle w:val="HTMLCode"/>
                          <w:sz w:val="16"/>
                        </w:rPr>
                      </w:pPr>
                    </w:p>
                    <w:p w14:paraId="593AC157" w14:textId="77777777" w:rsidR="000C6BA5" w:rsidRPr="00AD747F" w:rsidRDefault="000C6BA5" w:rsidP="003D7B58">
                      <w:pPr>
                        <w:contextualSpacing/>
                        <w:rPr>
                          <w:rStyle w:val="HTMLCode"/>
                          <w:sz w:val="16"/>
                        </w:rPr>
                      </w:pPr>
                      <w:proofErr w:type="spellStart"/>
                      <w:r w:rsidRPr="00AD747F">
                        <w:rPr>
                          <w:rStyle w:val="HTMLCode"/>
                          <w:sz w:val="16"/>
                        </w:rPr>
                        <w:t>autonumber</w:t>
                      </w:r>
                      <w:proofErr w:type="spellEnd"/>
                      <w:r w:rsidRPr="00AD747F">
                        <w:rPr>
                          <w:rStyle w:val="HTMLCode"/>
                          <w:sz w:val="16"/>
                        </w:rPr>
                        <w:t xml:space="preserve"> </w:t>
                      </w:r>
                    </w:p>
                    <w:p w14:paraId="3E18064A" w14:textId="77777777" w:rsidR="000C6BA5" w:rsidRPr="00AD747F" w:rsidRDefault="000C6BA5" w:rsidP="003D7B58">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sequence {</w:t>
                      </w:r>
                    </w:p>
                    <w:p w14:paraId="3AB61D00" w14:textId="77777777" w:rsidR="000C6BA5" w:rsidRPr="00AD747F" w:rsidRDefault="000C6BA5" w:rsidP="003D7B58">
                      <w:pPr>
                        <w:contextualSpacing/>
                        <w:rPr>
                          <w:rStyle w:val="HTMLCode"/>
                          <w:sz w:val="16"/>
                        </w:rPr>
                      </w:pPr>
                      <w:proofErr w:type="spellStart"/>
                      <w:r w:rsidRPr="00AD747F">
                        <w:rPr>
                          <w:rStyle w:val="HTMLCode"/>
                          <w:sz w:val="16"/>
                        </w:rPr>
                        <w:t>TitleFontSize</w:t>
                      </w:r>
                      <w:proofErr w:type="spellEnd"/>
                      <w:r w:rsidRPr="00AD747F">
                        <w:rPr>
                          <w:rStyle w:val="HTMLCode"/>
                          <w:sz w:val="16"/>
                        </w:rPr>
                        <w:t xml:space="preserve"> 25</w:t>
                      </w:r>
                    </w:p>
                    <w:p w14:paraId="778353DA" w14:textId="77777777" w:rsidR="000C6BA5" w:rsidRPr="00AD747F" w:rsidRDefault="000C6BA5" w:rsidP="003D7B58">
                      <w:pPr>
                        <w:contextualSpacing/>
                        <w:rPr>
                          <w:rStyle w:val="HTMLCode"/>
                          <w:sz w:val="16"/>
                        </w:rPr>
                      </w:pPr>
                      <w:proofErr w:type="spellStart"/>
                      <w:r w:rsidRPr="00AD747F">
                        <w:rPr>
                          <w:rStyle w:val="HTMLCode"/>
                          <w:sz w:val="16"/>
                        </w:rPr>
                        <w:t>ArrowFontSize</w:t>
                      </w:r>
                      <w:proofErr w:type="spellEnd"/>
                      <w:r w:rsidRPr="00AD747F">
                        <w:rPr>
                          <w:rStyle w:val="HTMLCode"/>
                          <w:sz w:val="16"/>
                        </w:rPr>
                        <w:t xml:space="preserve"> 20</w:t>
                      </w:r>
                    </w:p>
                    <w:p w14:paraId="0434BDA5" w14:textId="77777777" w:rsidR="000C6BA5" w:rsidRPr="00AD747F" w:rsidRDefault="000C6BA5" w:rsidP="003D7B58">
                      <w:pPr>
                        <w:contextualSpacing/>
                        <w:rPr>
                          <w:rStyle w:val="HTMLCode"/>
                          <w:sz w:val="16"/>
                        </w:rPr>
                      </w:pPr>
                      <w:proofErr w:type="spellStart"/>
                      <w:r w:rsidRPr="00AD747F">
                        <w:rPr>
                          <w:rStyle w:val="HTMLCode"/>
                          <w:sz w:val="16"/>
                        </w:rPr>
                        <w:t>ParticipantFontSize</w:t>
                      </w:r>
                      <w:proofErr w:type="spellEnd"/>
                      <w:r w:rsidRPr="00AD747F">
                        <w:rPr>
                          <w:rStyle w:val="HTMLCode"/>
                          <w:sz w:val="16"/>
                        </w:rPr>
                        <w:t xml:space="preserve"> 20</w:t>
                      </w:r>
                    </w:p>
                    <w:p w14:paraId="765C28B2" w14:textId="77777777" w:rsidR="000C6BA5" w:rsidRPr="00AD747F" w:rsidRDefault="000C6BA5" w:rsidP="003D7B58">
                      <w:pPr>
                        <w:contextualSpacing/>
                        <w:rPr>
                          <w:rStyle w:val="HTMLCode"/>
                          <w:sz w:val="16"/>
                        </w:rPr>
                      </w:pPr>
                      <w:proofErr w:type="spellStart"/>
                      <w:r w:rsidRPr="00AD747F">
                        <w:rPr>
                          <w:rStyle w:val="HTMLCode"/>
                          <w:sz w:val="16"/>
                        </w:rPr>
                        <w:t>ActorFontSize</w:t>
                      </w:r>
                      <w:proofErr w:type="spellEnd"/>
                      <w:r w:rsidRPr="00AD747F">
                        <w:rPr>
                          <w:rStyle w:val="HTMLCode"/>
                          <w:sz w:val="16"/>
                        </w:rPr>
                        <w:t xml:space="preserve"> 20</w:t>
                      </w:r>
                    </w:p>
                    <w:p w14:paraId="489238FD" w14:textId="77777777" w:rsidR="000C6BA5" w:rsidRPr="00AD747F" w:rsidRDefault="000C6BA5" w:rsidP="003D7B58">
                      <w:pPr>
                        <w:contextualSpacing/>
                        <w:rPr>
                          <w:rStyle w:val="HTMLCode"/>
                          <w:sz w:val="16"/>
                        </w:rPr>
                      </w:pPr>
                      <w:proofErr w:type="spellStart"/>
                      <w:r w:rsidRPr="00AD747F">
                        <w:rPr>
                          <w:rStyle w:val="HTMLCode"/>
                          <w:sz w:val="16"/>
                        </w:rPr>
                        <w:t>BoxFontSize</w:t>
                      </w:r>
                      <w:proofErr w:type="spellEnd"/>
                      <w:r w:rsidRPr="00AD747F">
                        <w:rPr>
                          <w:rStyle w:val="HTMLCode"/>
                          <w:sz w:val="16"/>
                        </w:rPr>
                        <w:t xml:space="preserve"> 25</w:t>
                      </w:r>
                    </w:p>
                    <w:p w14:paraId="2CA1135C" w14:textId="77777777" w:rsidR="000C6BA5" w:rsidRPr="00AD747F" w:rsidRDefault="000C6BA5" w:rsidP="003D7B58">
                      <w:pPr>
                        <w:contextualSpacing/>
                        <w:rPr>
                          <w:rStyle w:val="HTMLCode"/>
                          <w:sz w:val="16"/>
                        </w:rPr>
                      </w:pPr>
                      <w:proofErr w:type="spellStart"/>
                      <w:r w:rsidRPr="00AD747F">
                        <w:rPr>
                          <w:rStyle w:val="HTMLCode"/>
                          <w:sz w:val="16"/>
                        </w:rPr>
                        <w:t>ParticipantPadding</w:t>
                      </w:r>
                      <w:proofErr w:type="spellEnd"/>
                      <w:r w:rsidRPr="00AD747F">
                        <w:rPr>
                          <w:rStyle w:val="HTMLCode"/>
                          <w:sz w:val="16"/>
                        </w:rPr>
                        <w:t xml:space="preserve"> 20</w:t>
                      </w:r>
                    </w:p>
                    <w:p w14:paraId="3A7074E8" w14:textId="77777777" w:rsidR="000C6BA5" w:rsidRPr="00AD747F" w:rsidRDefault="000C6BA5" w:rsidP="003D7B58">
                      <w:pPr>
                        <w:contextualSpacing/>
                        <w:rPr>
                          <w:rStyle w:val="HTMLCode"/>
                          <w:sz w:val="16"/>
                        </w:rPr>
                      </w:pPr>
                      <w:r w:rsidRPr="00AD747F">
                        <w:rPr>
                          <w:rStyle w:val="HTMLCode"/>
                          <w:sz w:val="16"/>
                        </w:rPr>
                        <w:t>}</w:t>
                      </w:r>
                    </w:p>
                    <w:p w14:paraId="0741C2E0" w14:textId="77777777" w:rsidR="000C6BA5" w:rsidRPr="00AD747F" w:rsidRDefault="000C6BA5" w:rsidP="003D7B58">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w:t>
                      </w:r>
                      <w:proofErr w:type="spellStart"/>
                      <w:r w:rsidRPr="00AD747F">
                        <w:rPr>
                          <w:rStyle w:val="HTMLCode"/>
                          <w:sz w:val="16"/>
                        </w:rPr>
                        <w:t>BoxPadding</w:t>
                      </w:r>
                      <w:proofErr w:type="spellEnd"/>
                      <w:r w:rsidRPr="00AD747F">
                        <w:rPr>
                          <w:rStyle w:val="HTMLCode"/>
                          <w:sz w:val="16"/>
                        </w:rPr>
                        <w:t xml:space="preserve"> 10</w:t>
                      </w:r>
                    </w:p>
                    <w:p w14:paraId="00DDAFA5" w14:textId="77777777" w:rsidR="000C6BA5" w:rsidRPr="00AD747F" w:rsidRDefault="000C6BA5" w:rsidP="003D7B58">
                      <w:pPr>
                        <w:contextualSpacing/>
                        <w:rPr>
                          <w:rStyle w:val="HTMLCode"/>
                          <w:sz w:val="16"/>
                        </w:rPr>
                      </w:pPr>
                    </w:p>
                    <w:p w14:paraId="53A7FD1F" w14:textId="77777777" w:rsidR="000C6BA5" w:rsidRPr="00AD747F" w:rsidRDefault="000C6BA5" w:rsidP="003D7B58">
                      <w:pPr>
                        <w:contextualSpacing/>
                        <w:rPr>
                          <w:rStyle w:val="HTMLCode"/>
                          <w:sz w:val="16"/>
                        </w:rPr>
                      </w:pPr>
                      <w:r w:rsidRPr="00AD747F">
                        <w:rPr>
                          <w:rStyle w:val="HTMLCode"/>
                          <w:sz w:val="16"/>
                        </w:rPr>
                        <w:t>actor "Patient or\</w:t>
                      </w:r>
                      <w:proofErr w:type="spellStart"/>
                      <w:r w:rsidRPr="00AD747F">
                        <w:rPr>
                          <w:rStyle w:val="HTMLCode"/>
                          <w:sz w:val="16"/>
                        </w:rPr>
                        <w:t>nPractitioner</w:t>
                      </w:r>
                      <w:proofErr w:type="spellEnd"/>
                      <w:r w:rsidRPr="00AD747F">
                        <w:rPr>
                          <w:rStyle w:val="HTMLCode"/>
                          <w:sz w:val="16"/>
                        </w:rPr>
                        <w:t>" as USER</w:t>
                      </w:r>
                    </w:p>
                    <w:p w14:paraId="6EA6603B" w14:textId="77777777" w:rsidR="000C6BA5" w:rsidRPr="00AD747F" w:rsidRDefault="000C6BA5" w:rsidP="003D7B58">
                      <w:pPr>
                        <w:contextualSpacing/>
                        <w:rPr>
                          <w:rStyle w:val="HTMLCode"/>
                          <w:sz w:val="16"/>
                        </w:rPr>
                      </w:pPr>
                    </w:p>
                    <w:p w14:paraId="7FC6B828" w14:textId="77777777" w:rsidR="000C6BA5" w:rsidRPr="00AD747F" w:rsidRDefault="000C6BA5" w:rsidP="003D7B58">
                      <w:pPr>
                        <w:contextualSpacing/>
                        <w:rPr>
                          <w:rStyle w:val="HTMLCode"/>
                          <w:sz w:val="16"/>
                        </w:rPr>
                      </w:pPr>
                      <w:r w:rsidRPr="00AD747F">
                        <w:rPr>
                          <w:rStyle w:val="HTMLCode"/>
                          <w:sz w:val="16"/>
                        </w:rPr>
                        <w:t>box "Community A" #</w:t>
                      </w:r>
                      <w:proofErr w:type="spellStart"/>
                      <w:r w:rsidRPr="00AD747F">
                        <w:rPr>
                          <w:rStyle w:val="HTMLCode"/>
                          <w:sz w:val="16"/>
                        </w:rPr>
                        <w:t>LightBlue</w:t>
                      </w:r>
                      <w:proofErr w:type="spellEnd"/>
                    </w:p>
                    <w:p w14:paraId="0593D923" w14:textId="77777777" w:rsidR="000C6BA5" w:rsidRPr="00AD747F" w:rsidRDefault="000C6BA5" w:rsidP="003D7B58">
                      <w:pPr>
                        <w:contextualSpacing/>
                        <w:rPr>
                          <w:rStyle w:val="HTMLCode"/>
                          <w:sz w:val="16"/>
                        </w:rPr>
                      </w:pPr>
                      <w:r w:rsidRPr="00AD747F">
                        <w:rPr>
                          <w:rStyle w:val="HTMLCode"/>
                          <w:sz w:val="16"/>
                        </w:rPr>
                        <w:t>participant "**Local HIS**\</w:t>
                      </w:r>
                      <w:proofErr w:type="spellStart"/>
                      <w:r w:rsidRPr="00AD747F">
                        <w:rPr>
                          <w:rStyle w:val="HTMLCode"/>
                          <w:sz w:val="16"/>
                        </w:rPr>
                        <w:t>nUpdate</w:t>
                      </w:r>
                      <w:proofErr w:type="spellEnd"/>
                      <w:r w:rsidRPr="00AD747F">
                        <w:rPr>
                          <w:rStyle w:val="HTMLCode"/>
                          <w:sz w:val="16"/>
                        </w:rPr>
                        <w:t xml:space="preserve"> Initiator" as UIA</w:t>
                      </w:r>
                    </w:p>
                    <w:p w14:paraId="13FDB7E9" w14:textId="77777777" w:rsidR="000C6BA5" w:rsidRPr="00AD747F" w:rsidRDefault="000C6BA5" w:rsidP="003D7B58">
                      <w:pPr>
                        <w:contextualSpacing/>
                        <w:rPr>
                          <w:rStyle w:val="HTMLCode"/>
                          <w:sz w:val="16"/>
                        </w:rPr>
                      </w:pPr>
                      <w:r w:rsidRPr="00AD747F">
                        <w:rPr>
                          <w:rStyle w:val="HTMLCode"/>
                          <w:sz w:val="16"/>
                        </w:rPr>
                        <w:t>participant "Update Responder" as URA</w:t>
                      </w:r>
                    </w:p>
                    <w:p w14:paraId="07850EDC" w14:textId="77777777" w:rsidR="000C6BA5" w:rsidRPr="00AD747F" w:rsidRDefault="000C6BA5" w:rsidP="003D7B58">
                      <w:pPr>
                        <w:contextualSpacing/>
                        <w:rPr>
                          <w:rStyle w:val="HTMLCode"/>
                          <w:sz w:val="16"/>
                        </w:rPr>
                      </w:pPr>
                      <w:r w:rsidRPr="00AD747F">
                        <w:rPr>
                          <w:rStyle w:val="HTMLCode"/>
                          <w:sz w:val="16"/>
                        </w:rPr>
                        <w:t>end box</w:t>
                      </w:r>
                    </w:p>
                    <w:p w14:paraId="1697BDA7" w14:textId="77777777" w:rsidR="000C6BA5" w:rsidRPr="00AD747F" w:rsidRDefault="000C6BA5" w:rsidP="003D7B58">
                      <w:pPr>
                        <w:contextualSpacing/>
                        <w:rPr>
                          <w:rStyle w:val="HTMLCode"/>
                          <w:sz w:val="16"/>
                        </w:rPr>
                      </w:pPr>
                    </w:p>
                    <w:p w14:paraId="56537E31" w14:textId="77777777" w:rsidR="000C6BA5" w:rsidRPr="00AD747F" w:rsidRDefault="000C6BA5" w:rsidP="003D7B58">
                      <w:pPr>
                        <w:contextualSpacing/>
                        <w:rPr>
                          <w:rStyle w:val="HTMLCode"/>
                          <w:sz w:val="16"/>
                        </w:rPr>
                      </w:pPr>
                    </w:p>
                    <w:p w14:paraId="5C1D056D" w14:textId="77777777" w:rsidR="000C6BA5" w:rsidRPr="00AD747F" w:rsidRDefault="000C6BA5" w:rsidP="003D7B58">
                      <w:pPr>
                        <w:contextualSpacing/>
                        <w:rPr>
                          <w:rStyle w:val="HTMLCode"/>
                          <w:sz w:val="16"/>
                        </w:rPr>
                      </w:pPr>
                      <w:r w:rsidRPr="00AD747F">
                        <w:rPr>
                          <w:rStyle w:val="HTMLCode"/>
                          <w:sz w:val="16"/>
                        </w:rPr>
                        <w:t>USER-&gt;USER: //Decides which documents//\n//will be updated//</w:t>
                      </w:r>
                    </w:p>
                    <w:p w14:paraId="60660874" w14:textId="77777777" w:rsidR="000C6BA5" w:rsidRPr="00AD747F" w:rsidRDefault="000C6BA5" w:rsidP="003D7B58">
                      <w:pPr>
                        <w:contextualSpacing/>
                        <w:rPr>
                          <w:rStyle w:val="HTMLCode"/>
                          <w:sz w:val="16"/>
                        </w:rPr>
                      </w:pPr>
                    </w:p>
                    <w:p w14:paraId="455F2C85" w14:textId="77777777" w:rsidR="000C6BA5" w:rsidRPr="00AD747F" w:rsidRDefault="000C6BA5" w:rsidP="003D7B58">
                      <w:pPr>
                        <w:contextualSpacing/>
                        <w:rPr>
                          <w:rStyle w:val="HTMLCode"/>
                          <w:sz w:val="16"/>
                        </w:rPr>
                      </w:pPr>
                      <w:r w:rsidRPr="00AD747F">
                        <w:rPr>
                          <w:rStyle w:val="HTMLCode"/>
                          <w:sz w:val="16"/>
                        </w:rPr>
                        <w:t>USER-&gt;UIA: //Send updates for document metadata//</w:t>
                      </w:r>
                    </w:p>
                    <w:p w14:paraId="6F3BD71C" w14:textId="77777777" w:rsidR="000C6BA5" w:rsidRPr="00AD747F" w:rsidRDefault="000C6BA5" w:rsidP="003D7B58">
                      <w:pPr>
                        <w:contextualSpacing/>
                        <w:rPr>
                          <w:rStyle w:val="HTMLCode"/>
                          <w:sz w:val="16"/>
                        </w:rPr>
                      </w:pPr>
                      <w:r w:rsidRPr="00AD747F">
                        <w:rPr>
                          <w:rStyle w:val="HTMLCode"/>
                          <w:sz w:val="16"/>
                        </w:rPr>
                        <w:t>activate UIA</w:t>
                      </w:r>
                    </w:p>
                    <w:p w14:paraId="65B8437B" w14:textId="047C3E47" w:rsidR="000C6BA5" w:rsidRPr="00AD747F" w:rsidRDefault="000C6BA5" w:rsidP="003D7B58">
                      <w:pPr>
                        <w:contextualSpacing/>
                        <w:rPr>
                          <w:rStyle w:val="HTMLCode"/>
                          <w:sz w:val="16"/>
                        </w:rPr>
                      </w:pPr>
                      <w:r w:rsidRPr="00AD747F">
                        <w:rPr>
                          <w:rStyle w:val="HTMLCode"/>
                          <w:sz w:val="16"/>
                        </w:rPr>
                        <w:t>UIA-&gt;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6901BEB1" w14:textId="77777777" w:rsidR="000C6BA5" w:rsidRPr="00AD747F" w:rsidRDefault="000C6BA5" w:rsidP="003D7B58">
                      <w:pPr>
                        <w:contextualSpacing/>
                        <w:rPr>
                          <w:rStyle w:val="HTMLCode"/>
                          <w:sz w:val="16"/>
                        </w:rPr>
                      </w:pPr>
                      <w:r w:rsidRPr="00AD747F">
                        <w:rPr>
                          <w:rStyle w:val="HTMLCode"/>
                          <w:sz w:val="16"/>
                        </w:rPr>
                        <w:t>activate URA</w:t>
                      </w:r>
                    </w:p>
                    <w:p w14:paraId="02FD738E" w14:textId="63A0B291" w:rsidR="000C6BA5" w:rsidRPr="00AD747F" w:rsidRDefault="000C6BA5"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0C6BA5" w:rsidRPr="00AD747F" w:rsidRDefault="000C6BA5" w:rsidP="003D7B58">
                      <w:pPr>
                        <w:contextualSpacing/>
                        <w:rPr>
                          <w:rStyle w:val="HTMLCode"/>
                          <w:sz w:val="16"/>
                        </w:rPr>
                      </w:pPr>
                      <w:r w:rsidRPr="00AD747F">
                        <w:rPr>
                          <w:rStyle w:val="HTMLCode"/>
                          <w:sz w:val="16"/>
                        </w:rPr>
                        <w:t>URA--&gt;URA: //Process update//</w:t>
                      </w:r>
                    </w:p>
                    <w:p w14:paraId="474A5D92" w14:textId="77777777" w:rsidR="000C6BA5" w:rsidRPr="00AD747F" w:rsidRDefault="000C6BA5" w:rsidP="003D7B58">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0AF4859B" w14:textId="2D6DCC56" w:rsidR="000C6BA5" w:rsidRPr="00AD747F" w:rsidRDefault="000C6BA5" w:rsidP="003D7B58">
                      <w:pPr>
                        <w:contextualSpacing/>
                        <w:rPr>
                          <w:rStyle w:val="HTMLCode"/>
                          <w:sz w:val="16"/>
                        </w:rPr>
                      </w:pPr>
                      <w:r w:rsidRPr="00AD747F">
                        <w:rPr>
                          <w:rStyle w:val="HTMLCode"/>
                          <w:sz w:val="16"/>
                        </w:rPr>
                        <w:t>URA--&gt;</w:t>
                      </w:r>
                      <w:proofErr w:type="spellStart"/>
                      <w:proofErr w:type="gramStart"/>
                      <w:r w:rsidRPr="00AD747F">
                        <w:rPr>
                          <w:rStyle w:val="HTMLCode"/>
                          <w:sz w:val="16"/>
                        </w:rPr>
                        <w:t>UIA:Restricted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w:t>
                      </w:r>
                    </w:p>
                    <w:p w14:paraId="61B63D6F" w14:textId="77777777" w:rsidR="000C6BA5" w:rsidRPr="00AD747F" w:rsidRDefault="000C6BA5" w:rsidP="003D7B58">
                      <w:pPr>
                        <w:contextualSpacing/>
                        <w:rPr>
                          <w:rStyle w:val="HTMLCode"/>
                          <w:sz w:val="16"/>
                        </w:rPr>
                      </w:pPr>
                      <w:r w:rsidRPr="00AD747F">
                        <w:rPr>
                          <w:rStyle w:val="HTMLCode"/>
                          <w:sz w:val="16"/>
                        </w:rPr>
                        <w:t>deactivate URA</w:t>
                      </w:r>
                    </w:p>
                    <w:p w14:paraId="275FB905" w14:textId="77777777" w:rsidR="000C6BA5" w:rsidRPr="00AD747F" w:rsidRDefault="000C6BA5" w:rsidP="003D7B58">
                      <w:pPr>
                        <w:contextualSpacing/>
                        <w:rPr>
                          <w:rStyle w:val="HTMLCode"/>
                          <w:sz w:val="16"/>
                        </w:rPr>
                      </w:pPr>
                      <w:r w:rsidRPr="00AD747F">
                        <w:rPr>
                          <w:rStyle w:val="HTMLCode"/>
                          <w:sz w:val="16"/>
                        </w:rPr>
                        <w:t>UIA--&gt;USER: //Success or failure notification//</w:t>
                      </w:r>
                    </w:p>
                    <w:p w14:paraId="1E49CBA9" w14:textId="77777777" w:rsidR="000C6BA5" w:rsidRDefault="000C6BA5"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0C6BA5" w:rsidRPr="00DF3A83" w:rsidRDefault="000C6BA5" w:rsidP="003D7B58">
                      <w:pPr>
                        <w:rPr>
                          <w:rStyle w:val="HTMLCode"/>
                          <w:sz w:val="16"/>
                        </w:rPr>
                      </w:pPr>
                      <w:r w:rsidRPr="00276E18">
                        <w:rPr>
                          <w:rStyle w:val="HTMLCode"/>
                          <w:sz w:val="16"/>
                        </w:rPr>
                        <w:t>@</w:t>
                      </w:r>
                      <w:proofErr w:type="spellStart"/>
                      <w:r w:rsidRPr="00276E18">
                        <w:rPr>
                          <w:rStyle w:val="HTMLCode"/>
                          <w:sz w:val="16"/>
                        </w:rPr>
                        <w:t>enduml</w:t>
                      </w:r>
                      <w:proofErr w:type="spellEnd"/>
                      <w:r w:rsidRPr="00276E18" w:rsidDel="00276E18">
                        <w:rPr>
                          <w:rStyle w:val="HTMLCode"/>
                          <w:sz w:val="16"/>
                        </w:rPr>
                        <w:t xml:space="preserve"> </w:t>
                      </w:r>
                    </w:p>
                  </w:txbxContent>
                </v:textbox>
                <w10:wrap type="topAndBottom"/>
              </v:shape>
            </w:pict>
          </mc:Fallback>
        </mc:AlternateContent>
      </w:r>
    </w:p>
    <w:p w14:paraId="34AE34A7" w14:textId="4EE6481E" w:rsidR="00282EB3" w:rsidRPr="00A411D0" w:rsidRDefault="00282EB3" w:rsidP="004A3129">
      <w:pPr>
        <w:pStyle w:val="FigureTitle"/>
      </w:pPr>
      <w:r w:rsidRPr="00A411D0">
        <w:t xml:space="preserve">Figure </w:t>
      </w:r>
      <w:r w:rsidR="00EA2D81" w:rsidRPr="00A411D0">
        <w:t>48.</w:t>
      </w:r>
      <w:r w:rsidRPr="00A411D0">
        <w:t>4.2.1-2: Restricting Document Access</w:t>
      </w:r>
      <w:r w:rsidRPr="00A411D0" w:rsidDel="006101E2">
        <w:t xml:space="preserve"> </w:t>
      </w:r>
      <w:r w:rsidRPr="00A411D0">
        <w:t>Pseudocode</w:t>
      </w:r>
    </w:p>
    <w:p w14:paraId="1A26BDEA" w14:textId="73698322" w:rsidR="00282EB3" w:rsidRPr="00A411D0" w:rsidRDefault="00EA2D81" w:rsidP="00B17F6B">
      <w:pPr>
        <w:pStyle w:val="Heading4"/>
        <w:rPr>
          <w:noProof w:val="0"/>
        </w:rPr>
      </w:pPr>
      <w:bookmarkStart w:id="101" w:name="_Toc522535123"/>
      <w:r w:rsidRPr="00A411D0">
        <w:rPr>
          <w:noProof w:val="0"/>
        </w:rPr>
        <w:t>48.</w:t>
      </w:r>
      <w:r w:rsidR="00282EB3" w:rsidRPr="00A411D0">
        <w:rPr>
          <w:noProof w:val="0"/>
        </w:rPr>
        <w:t>4.2.2 Use Case #2: Allowing Document Access</w:t>
      </w:r>
      <w:bookmarkEnd w:id="101"/>
    </w:p>
    <w:p w14:paraId="5B508C47" w14:textId="31D8A032" w:rsidR="00282EB3" w:rsidRPr="00A411D0" w:rsidRDefault="00EA2D81" w:rsidP="00B17F6B">
      <w:pPr>
        <w:pStyle w:val="Heading5"/>
        <w:rPr>
          <w:noProof w:val="0"/>
        </w:rPr>
      </w:pPr>
      <w:bookmarkStart w:id="102" w:name="_Toc522535124"/>
      <w:r w:rsidRPr="00A411D0">
        <w:rPr>
          <w:noProof w:val="0"/>
        </w:rPr>
        <w:t>48.</w:t>
      </w:r>
      <w:r w:rsidR="00282EB3" w:rsidRPr="00A411D0">
        <w:rPr>
          <w:noProof w:val="0"/>
        </w:rPr>
        <w:t>4.2.2.1 Use Case Description</w:t>
      </w:r>
      <w:bookmarkEnd w:id="102"/>
    </w:p>
    <w:p w14:paraId="3C226A91" w14:textId="50434BC2" w:rsidR="00282EB3" w:rsidRPr="00A411D0" w:rsidRDefault="00A0732D" w:rsidP="00282EB3">
      <w:r w:rsidRPr="00A411D0">
        <w:t>Community A</w:t>
      </w:r>
      <w:r w:rsidRPr="00A411D0" w:rsidDel="00A0732D">
        <w:t xml:space="preserve"> </w:t>
      </w:r>
      <w:r w:rsidRPr="00A411D0">
        <w:t xml:space="preserve">and B has agreed to share medical </w:t>
      </w:r>
      <w:r w:rsidR="001A3A3B" w:rsidRPr="00A411D0">
        <w:t>documents</w:t>
      </w:r>
      <w:r w:rsidRPr="00A411D0">
        <w:t xml:space="preserve"> between their two communities. </w:t>
      </w:r>
      <w:r w:rsidR="00282EB3" w:rsidRPr="00A411D0">
        <w:t>Communit</w:t>
      </w:r>
      <w:r w:rsidRPr="00A411D0">
        <w:t>y</w:t>
      </w:r>
      <w:r w:rsidR="00282EB3" w:rsidRPr="00A411D0">
        <w:t xml:space="preserve"> </w:t>
      </w:r>
      <w:r w:rsidR="00CE1242" w:rsidRPr="00A411D0">
        <w:t xml:space="preserve">A </w:t>
      </w:r>
      <w:r w:rsidR="00282EB3" w:rsidRPr="00A411D0">
        <w:t>ha</w:t>
      </w:r>
      <w:r w:rsidRPr="00A411D0">
        <w:t>s</w:t>
      </w:r>
      <w:r w:rsidR="00282EB3" w:rsidRPr="00A411D0">
        <w:t xml:space="preserve"> agreed to make available to practitioners, documents that are classified with both "normal" and "restricted" confidentiality. Community </w:t>
      </w:r>
      <w:r w:rsidR="00CE1242" w:rsidRPr="00A411D0">
        <w:t xml:space="preserve">B </w:t>
      </w:r>
      <w:r w:rsidR="00282EB3" w:rsidRPr="00A411D0">
        <w:t xml:space="preserve">has agreed only </w:t>
      </w:r>
      <w:r w:rsidR="00896E59" w:rsidRPr="00A411D0">
        <w:t xml:space="preserve">to </w:t>
      </w:r>
      <w:r w:rsidR="00282EB3" w:rsidRPr="00A411D0">
        <w:t>share records classified as "normal"</w:t>
      </w:r>
      <w:r w:rsidRPr="00A411D0">
        <w:t xml:space="preserve"> in order to meet local policy </w:t>
      </w:r>
      <w:r w:rsidR="001A3A3B" w:rsidRPr="00A411D0">
        <w:t>restrictions</w:t>
      </w:r>
      <w:r w:rsidRPr="00A411D0">
        <w:t>.</w:t>
      </w:r>
      <w:r w:rsidR="00282EB3" w:rsidRPr="00A411D0">
        <w:t xml:space="preserve"> As part of </w:t>
      </w:r>
      <w:r w:rsidR="00896E59" w:rsidRPr="00A411D0">
        <w:t xml:space="preserve">their document sharing </w:t>
      </w:r>
      <w:r w:rsidR="00282EB3" w:rsidRPr="00A411D0">
        <w:t xml:space="preserve">agreement, a provision </w:t>
      </w:r>
      <w:r w:rsidRPr="00A411D0">
        <w:t xml:space="preserve">was added that </w:t>
      </w:r>
      <w:r w:rsidR="00282EB3" w:rsidRPr="00A411D0">
        <w:t xml:space="preserve">allows patients to modify the confidentiality classification </w:t>
      </w:r>
      <w:r w:rsidRPr="00A411D0">
        <w:t>of their records</w:t>
      </w:r>
      <w:r w:rsidR="00282EB3" w:rsidRPr="00A411D0">
        <w:t>.</w:t>
      </w:r>
    </w:p>
    <w:p w14:paraId="0F5F104D" w14:textId="66FFE5F0" w:rsidR="00282EB3" w:rsidRPr="00A411D0" w:rsidRDefault="001A3A3B" w:rsidP="00282EB3">
      <w:r w:rsidRPr="00A411D0">
        <w:t>A</w:t>
      </w:r>
      <w:r w:rsidR="00A0732D" w:rsidRPr="00A411D0">
        <w:t xml:space="preserve"> </w:t>
      </w:r>
      <w:r w:rsidR="00282EB3" w:rsidRPr="00A411D0">
        <w:t xml:space="preserve">patient received treatment in </w:t>
      </w:r>
      <w:r w:rsidR="00A0732D" w:rsidRPr="00A411D0">
        <w:t>C</w:t>
      </w:r>
      <w:r w:rsidR="00282EB3" w:rsidRPr="00A411D0">
        <w:t>ommunit</w:t>
      </w:r>
      <w:r w:rsidR="00A0732D" w:rsidRPr="00A411D0">
        <w:t>y</w:t>
      </w:r>
      <w:r w:rsidR="00282EB3" w:rsidRPr="00A411D0">
        <w:t xml:space="preserve"> B for a disease requiring specialized treatment. As part of this treatment, </w:t>
      </w:r>
      <w:r w:rsidR="00CE1242" w:rsidRPr="00A411D0">
        <w:t xml:space="preserve">the patient's </w:t>
      </w:r>
      <w:r w:rsidR="00282EB3" w:rsidRPr="00A411D0">
        <w:t xml:space="preserve">medical records </w:t>
      </w:r>
      <w:r w:rsidRPr="00A411D0">
        <w:t xml:space="preserve">are </w:t>
      </w:r>
      <w:r w:rsidR="00282EB3" w:rsidRPr="00A411D0">
        <w:t xml:space="preserve">stored in </w:t>
      </w:r>
      <w:r w:rsidRPr="00A411D0">
        <w:t xml:space="preserve">this community </w:t>
      </w:r>
      <w:r w:rsidR="00282EB3" w:rsidRPr="00A411D0">
        <w:t>with</w:t>
      </w:r>
      <w:r w:rsidRPr="00A411D0">
        <w:t xml:space="preserve"> the </w:t>
      </w:r>
      <w:r w:rsidR="00282EB3" w:rsidRPr="00A411D0">
        <w:t xml:space="preserve">confidentiality </w:t>
      </w:r>
      <w:r w:rsidR="00B36D4E" w:rsidRPr="00A411D0">
        <w:t xml:space="preserve">code </w:t>
      </w:r>
      <w:r w:rsidR="00282EB3" w:rsidRPr="00A411D0">
        <w:t>classified as "restricted".</w:t>
      </w:r>
    </w:p>
    <w:p w14:paraId="06721BA8" w14:textId="4E710D9C" w:rsidR="001A3A3B" w:rsidRPr="00A411D0" w:rsidRDefault="001A3A3B" w:rsidP="00282EB3">
      <w:r w:rsidRPr="00A411D0">
        <w:lastRenderedPageBreak/>
        <w:t>After successful treatment in Community B, the patient returns to Community A to meet with their primary care physician. In order to review the patient's treatment plan, the physician needs access to their medical records in Community B.</w:t>
      </w:r>
    </w:p>
    <w:p w14:paraId="3AC45997" w14:textId="3FAF27E1" w:rsidR="00282EB3" w:rsidRPr="00A411D0" w:rsidRDefault="00282EB3" w:rsidP="00282EB3">
      <w:r w:rsidRPr="00A411D0">
        <w:t xml:space="preserve">Utilizing the provision in the </w:t>
      </w:r>
      <w:r w:rsidR="00B36D4E" w:rsidRPr="00A411D0">
        <w:t xml:space="preserve">community's document sharing </w:t>
      </w:r>
      <w:r w:rsidRPr="00A411D0">
        <w:t xml:space="preserve">agreement, the patient changes the classification of their medical records in Community </w:t>
      </w:r>
      <w:r w:rsidR="00CE1242" w:rsidRPr="00A411D0">
        <w:t xml:space="preserve">B </w:t>
      </w:r>
      <w:r w:rsidRPr="00A411D0">
        <w:t xml:space="preserve">from </w:t>
      </w:r>
      <w:r w:rsidR="002F41E0" w:rsidRPr="00A411D0">
        <w:t>"</w:t>
      </w:r>
      <w:r w:rsidRPr="00A411D0">
        <w:t>restricted</w:t>
      </w:r>
      <w:r w:rsidR="002F41E0" w:rsidRPr="00A411D0">
        <w:t>"</w:t>
      </w:r>
      <w:r w:rsidRPr="00A411D0">
        <w:t xml:space="preserve"> to </w:t>
      </w:r>
      <w:r w:rsidR="002F41E0" w:rsidRPr="00A411D0">
        <w:t>"</w:t>
      </w:r>
      <w:r w:rsidRPr="00A411D0">
        <w:t>normal</w:t>
      </w:r>
      <w:r w:rsidR="002F41E0" w:rsidRPr="00A411D0">
        <w:t>"</w:t>
      </w:r>
      <w:r w:rsidRPr="00A411D0">
        <w:t xml:space="preserve">. This allows their </w:t>
      </w:r>
      <w:r w:rsidR="006D0AF9" w:rsidRPr="00A411D0">
        <w:t xml:space="preserve">primary care </w:t>
      </w:r>
      <w:r w:rsidRPr="00A411D0">
        <w:t xml:space="preserve">physician </w:t>
      </w:r>
      <w:r w:rsidR="001A3A3B" w:rsidRPr="00A411D0">
        <w:t xml:space="preserve">in Community A </w:t>
      </w:r>
      <w:r w:rsidRPr="00A411D0">
        <w:t xml:space="preserve">to access these records and </w:t>
      </w:r>
      <w:r w:rsidR="006D0AF9" w:rsidRPr="00A411D0">
        <w:t xml:space="preserve">review their </w:t>
      </w:r>
      <w:r w:rsidRPr="00A411D0">
        <w:t>treatment</w:t>
      </w:r>
      <w:r w:rsidR="006D0AF9" w:rsidRPr="00A411D0">
        <w:t xml:space="preserve"> plan</w:t>
      </w:r>
      <w:r w:rsidRPr="00A411D0">
        <w:t>.</w:t>
      </w:r>
    </w:p>
    <w:p w14:paraId="19ADCB5A" w14:textId="3D99C1AC" w:rsidR="00282EB3" w:rsidRPr="00A411D0" w:rsidRDefault="00EA2D81" w:rsidP="00B17F6B">
      <w:pPr>
        <w:pStyle w:val="Heading5"/>
        <w:rPr>
          <w:noProof w:val="0"/>
        </w:rPr>
      </w:pPr>
      <w:bookmarkStart w:id="103" w:name="_Toc522535125"/>
      <w:r w:rsidRPr="00A411D0">
        <w:rPr>
          <w:noProof w:val="0"/>
        </w:rPr>
        <w:t>48.</w:t>
      </w:r>
      <w:r w:rsidR="00282EB3" w:rsidRPr="00A411D0">
        <w:rPr>
          <w:noProof w:val="0"/>
        </w:rPr>
        <w:t>4.2.2.2 Process Flow</w:t>
      </w:r>
      <w:bookmarkEnd w:id="103"/>
    </w:p>
    <w:p w14:paraId="3B5EF8D6" w14:textId="44F0049E" w:rsidR="00282EB3" w:rsidRPr="00A411D0" w:rsidDel="007F4A1E" w:rsidRDefault="00282EB3" w:rsidP="00282EB3">
      <w:r w:rsidRPr="00A411D0">
        <w:t xml:space="preserve">Starting </w:t>
      </w:r>
      <w:r w:rsidR="002F41E0" w:rsidRPr="00A411D0">
        <w:t xml:space="preserve">with </w:t>
      </w:r>
      <w:r w:rsidRPr="00A411D0">
        <w:t xml:space="preserve">the latest version of the metadata for each document, the local HIS prepares the updated document metadata, reflecting the requested changes. </w:t>
      </w:r>
      <w:r w:rsidR="00805583" w:rsidRPr="00A411D0">
        <w:t xml:space="preserve">The HIS uses the value of </w:t>
      </w:r>
      <w:proofErr w:type="spellStart"/>
      <w:r w:rsidR="00805583" w:rsidRPr="00A411D0">
        <w:t>homeCommunityId</w:t>
      </w:r>
      <w:proofErr w:type="spellEnd"/>
      <w:r w:rsidR="00805583" w:rsidRPr="00A411D0">
        <w:t xml:space="preserve"> in the metadata to determine where the documents are stored.</w:t>
      </w:r>
    </w:p>
    <w:p w14:paraId="457D0BF9" w14:textId="77777777" w:rsidR="00282EB3" w:rsidRPr="00A411D0" w:rsidRDefault="00282EB3" w:rsidP="00282EB3">
      <w:r w:rsidRPr="00A411D0">
        <w:t xml:space="preserve">With the metadata prepared, the HIS issues a metadata update request to </w:t>
      </w:r>
      <w:r w:rsidR="00D40266" w:rsidRPr="00A411D0">
        <w:t>Community A's</w:t>
      </w:r>
      <w:r w:rsidRPr="00A411D0">
        <w:t xml:space="preserve"> Update Responder. The Update Responder </w:t>
      </w:r>
      <w:r w:rsidR="000B55BC" w:rsidRPr="00A411D0">
        <w:t>uses</w:t>
      </w:r>
      <w:r w:rsidRPr="00A411D0">
        <w:t xml:space="preserve"> the </w:t>
      </w:r>
      <w:proofErr w:type="spellStart"/>
      <w:r w:rsidRPr="00A411D0">
        <w:t>homeCommunityId</w:t>
      </w:r>
      <w:proofErr w:type="spellEnd"/>
      <w:r w:rsidRPr="00A411D0">
        <w:t xml:space="preserve"> to lookup the destination address for </w:t>
      </w:r>
      <w:r w:rsidR="00FD554A" w:rsidRPr="00A411D0">
        <w:t>Community B</w:t>
      </w:r>
      <w:r w:rsidRPr="00A411D0">
        <w:t xml:space="preserve"> and interact</w:t>
      </w:r>
      <w:r w:rsidR="000B55BC" w:rsidRPr="00A411D0">
        <w:t>s</w:t>
      </w:r>
      <w:r w:rsidRPr="00A411D0">
        <w:t xml:space="preserve"> with the grouped Update Initiator to forward the metadata to </w:t>
      </w:r>
      <w:r w:rsidR="00FD554A" w:rsidRPr="00A411D0">
        <w:t>Community B</w:t>
      </w:r>
      <w:r w:rsidRPr="00A411D0">
        <w:t xml:space="preserve"> for processing. </w:t>
      </w:r>
    </w:p>
    <w:p w14:paraId="69412E50" w14:textId="594707C5" w:rsidR="00282EB3" w:rsidRPr="00A411D0" w:rsidRDefault="00282EB3" w:rsidP="00282EB3">
      <w:r w:rsidRPr="00A411D0">
        <w:t xml:space="preserve">The Update Responder in the </w:t>
      </w:r>
      <w:r w:rsidR="00FD554A" w:rsidRPr="00A411D0">
        <w:t>Community B</w:t>
      </w:r>
      <w:r w:rsidRPr="00A411D0">
        <w:t xml:space="preserve"> process</w:t>
      </w:r>
      <w:r w:rsidR="000B55BC" w:rsidRPr="00A411D0">
        <w:t>es</w:t>
      </w:r>
      <w:r w:rsidRPr="00A411D0">
        <w:t xml:space="preserve"> the request. The Update Responder will return the response to the </w:t>
      </w:r>
      <w:r w:rsidR="00FD554A" w:rsidRPr="00A411D0">
        <w:t>Community A's</w:t>
      </w:r>
      <w:r w:rsidRPr="00A411D0">
        <w:t xml:space="preserve"> grouped Update Responder/Initiator which returns the response to the Update Initiator. The Update Initiator returns the response to the Local HIS which provides the user the success or failure of their request. </w:t>
      </w:r>
    </w:p>
    <w:p w14:paraId="1501EDDB" w14:textId="77777777" w:rsidR="00E56096" w:rsidRPr="00A411D0" w:rsidRDefault="00E56096" w:rsidP="00282EB3"/>
    <w:p w14:paraId="049AB19F" w14:textId="26AF8B20" w:rsidR="00282EB3" w:rsidRPr="00A411D0" w:rsidRDefault="00E52558" w:rsidP="00282EB3">
      <w:r w:rsidRPr="00A411D0">
        <w:rPr>
          <w:noProof/>
        </w:rPr>
        <w:lastRenderedPageBreak/>
        <w:drawing>
          <wp:inline distT="0" distB="0" distL="0" distR="0" wp14:anchorId="4E38CE64" wp14:editId="7452C06F">
            <wp:extent cx="5943600" cy="3784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0"/>
                    </a:xfrm>
                    <a:prstGeom prst="rect">
                      <a:avLst/>
                    </a:prstGeom>
                  </pic:spPr>
                </pic:pic>
              </a:graphicData>
            </a:graphic>
          </wp:inline>
        </w:drawing>
      </w:r>
      <w:r w:rsidRPr="00A411D0">
        <w:t xml:space="preserve"> </w:t>
      </w:r>
      <w:r w:rsidR="005E75BE" w:rsidRPr="00A411D0">
        <w:t xml:space="preserve"> </w:t>
      </w:r>
    </w:p>
    <w:p w14:paraId="3D9CCC38" w14:textId="3375BD34" w:rsidR="0070599D" w:rsidRPr="00A411D0" w:rsidRDefault="00282EB3" w:rsidP="004A3129">
      <w:pPr>
        <w:pStyle w:val="FigureTitle"/>
      </w:pPr>
      <w:r w:rsidRPr="00A411D0">
        <w:t xml:space="preserve">Figure </w:t>
      </w:r>
      <w:r w:rsidR="00EA2D81" w:rsidRPr="00A411D0">
        <w:t>48.</w:t>
      </w:r>
      <w:r w:rsidRPr="00A411D0">
        <w:t>4.2.2-1: Allowing Document Access</w:t>
      </w:r>
      <w:r w:rsidRPr="00A411D0" w:rsidDel="006101E2">
        <w:t xml:space="preserve"> </w:t>
      </w:r>
      <w:r w:rsidRPr="00A411D0">
        <w:t>Process Flow</w:t>
      </w:r>
    </w:p>
    <w:p w14:paraId="435367AC" w14:textId="56F847C1" w:rsidR="0070599D" w:rsidRPr="00A411D0" w:rsidRDefault="0070599D" w:rsidP="0070599D">
      <w:pPr>
        <w:pStyle w:val="BodyText"/>
      </w:pPr>
      <w:r w:rsidRPr="00A411D0">
        <w:t xml:space="preserve">The text in Figure </w:t>
      </w:r>
      <w:r w:rsidR="00EA2D81" w:rsidRPr="00A411D0">
        <w:t>48.</w:t>
      </w:r>
      <w:r w:rsidRPr="00A411D0">
        <w:t xml:space="preserve">4.2.2-2 below was used to generate the diagram in Figure </w:t>
      </w:r>
      <w:r w:rsidR="00EA2D81" w:rsidRPr="00A411D0">
        <w:t>48.</w:t>
      </w:r>
      <w:r w:rsidRPr="00A411D0">
        <w:t>4.2.2-1. Readers will generally find the diagram more informative. The text is included here to facilitate editing.</w:t>
      </w:r>
    </w:p>
    <w:p w14:paraId="796E8318" w14:textId="77777777" w:rsidR="00282EB3" w:rsidRPr="00A411D0" w:rsidRDefault="002A3193" w:rsidP="00282EB3">
      <w:r w:rsidRPr="00A411D0">
        <w:rPr>
          <w:noProof/>
        </w:rPr>
        <w:lastRenderedPageBreak/>
        <mc:AlternateContent>
          <mc:Choice Requires="wps">
            <w:drawing>
              <wp:anchor distT="0" distB="0" distL="114300" distR="114300" simplePos="0" relativeHeight="251656192" behindDoc="0" locked="0" layoutInCell="1" allowOverlap="1" wp14:anchorId="40555865" wp14:editId="300DCF3F">
                <wp:simplePos x="0" y="0"/>
                <wp:positionH relativeFrom="column">
                  <wp:posOffset>152400</wp:posOffset>
                </wp:positionH>
                <wp:positionV relativeFrom="paragraph">
                  <wp:posOffset>362585</wp:posOffset>
                </wp:positionV>
                <wp:extent cx="5925185" cy="5728335"/>
                <wp:effectExtent l="0" t="0" r="18415" b="24765"/>
                <wp:wrapTopAndBottom/>
                <wp:docPr id="7"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5728335"/>
                        </a:xfrm>
                        <a:prstGeom prst="rect">
                          <a:avLst/>
                        </a:prstGeom>
                        <a:solidFill>
                          <a:srgbClr val="FFFFFF"/>
                        </a:solidFill>
                        <a:ln w="9525">
                          <a:solidFill>
                            <a:srgbClr val="000000"/>
                          </a:solidFill>
                          <a:miter lim="800000"/>
                          <a:headEnd/>
                          <a:tailEnd/>
                        </a:ln>
                      </wps:spPr>
                      <wps:txbx>
                        <w:txbxContent>
                          <w:p w14:paraId="75795371" w14:textId="77777777" w:rsidR="000C6BA5" w:rsidRPr="00276E18" w:rsidRDefault="000C6BA5" w:rsidP="00282EB3">
                            <w:pPr>
                              <w:contextualSpacing/>
                              <w:rPr>
                                <w:rStyle w:val="HTMLCode"/>
                                <w:sz w:val="16"/>
                              </w:rPr>
                            </w:pPr>
                            <w:r w:rsidRPr="00276E18">
                              <w:rPr>
                                <w:rStyle w:val="HTMLCode"/>
                                <w:sz w:val="16"/>
                              </w:rPr>
                              <w:t>@</w:t>
                            </w:r>
                            <w:proofErr w:type="spellStart"/>
                            <w:r w:rsidRPr="00276E18">
                              <w:rPr>
                                <w:rStyle w:val="HTMLCode"/>
                                <w:sz w:val="16"/>
                              </w:rPr>
                              <w:t>startuml</w:t>
                            </w:r>
                            <w:proofErr w:type="spellEnd"/>
                          </w:p>
                          <w:p w14:paraId="4A83161A" w14:textId="6844CEF7" w:rsidR="000C6BA5" w:rsidRPr="00AD747F" w:rsidRDefault="000C6BA5" w:rsidP="00AD747F">
                            <w:pPr>
                              <w:contextualSpacing/>
                              <w:rPr>
                                <w:rStyle w:val="HTMLCode"/>
                                <w:sz w:val="16"/>
                              </w:rPr>
                            </w:pPr>
                            <w:r w:rsidRPr="00AD747F">
                              <w:rPr>
                                <w:rStyle w:val="HTMLCode"/>
                                <w:sz w:val="16"/>
                              </w:rPr>
                              <w:t>'Version 1.0</w:t>
                            </w:r>
                          </w:p>
                          <w:p w14:paraId="21F3CD9F" w14:textId="77777777" w:rsidR="000C6BA5" w:rsidRPr="00AD747F" w:rsidRDefault="000C6BA5" w:rsidP="00AD747F">
                            <w:pPr>
                              <w:contextualSpacing/>
                              <w:rPr>
                                <w:rStyle w:val="HTMLCode"/>
                                <w:sz w:val="16"/>
                              </w:rPr>
                            </w:pPr>
                          </w:p>
                          <w:p w14:paraId="21240F00" w14:textId="77777777" w:rsidR="000C6BA5" w:rsidRPr="00AD747F" w:rsidRDefault="000C6BA5" w:rsidP="00AD747F">
                            <w:pPr>
                              <w:contextualSpacing/>
                              <w:rPr>
                                <w:rStyle w:val="HTMLCode"/>
                                <w:sz w:val="16"/>
                              </w:rPr>
                            </w:pPr>
                            <w:r w:rsidRPr="00AD747F">
                              <w:rPr>
                                <w:rStyle w:val="HTMLCode"/>
                                <w:sz w:val="16"/>
                              </w:rPr>
                              <w:t>title Allowing Document Access</w:t>
                            </w:r>
                          </w:p>
                          <w:p w14:paraId="7F603C5A" w14:textId="77777777" w:rsidR="000C6BA5" w:rsidRPr="00AD747F" w:rsidRDefault="000C6BA5" w:rsidP="00AD747F">
                            <w:pPr>
                              <w:contextualSpacing/>
                              <w:rPr>
                                <w:rStyle w:val="HTMLCode"/>
                                <w:sz w:val="16"/>
                              </w:rPr>
                            </w:pPr>
                          </w:p>
                          <w:p w14:paraId="29F8423B" w14:textId="77777777" w:rsidR="000C6BA5" w:rsidRPr="00AD747F" w:rsidRDefault="000C6BA5" w:rsidP="00AD747F">
                            <w:pPr>
                              <w:contextualSpacing/>
                              <w:rPr>
                                <w:rStyle w:val="HTMLCode"/>
                                <w:sz w:val="16"/>
                              </w:rPr>
                            </w:pPr>
                            <w:proofErr w:type="spellStart"/>
                            <w:r w:rsidRPr="00AD747F">
                              <w:rPr>
                                <w:rStyle w:val="HTMLCode"/>
                                <w:sz w:val="16"/>
                              </w:rPr>
                              <w:t>autonumber</w:t>
                            </w:r>
                            <w:proofErr w:type="spellEnd"/>
                            <w:r w:rsidRPr="00AD747F">
                              <w:rPr>
                                <w:rStyle w:val="HTMLCode"/>
                                <w:sz w:val="16"/>
                              </w:rPr>
                              <w:t xml:space="preserve"> </w:t>
                            </w:r>
                          </w:p>
                          <w:p w14:paraId="34119CE3" w14:textId="77777777" w:rsidR="000C6BA5" w:rsidRPr="00AD747F" w:rsidRDefault="000C6BA5" w:rsidP="00AD747F">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sequence {</w:t>
                            </w:r>
                          </w:p>
                          <w:p w14:paraId="22BC86EF" w14:textId="77777777" w:rsidR="000C6BA5" w:rsidRPr="00AD747F" w:rsidRDefault="000C6BA5" w:rsidP="00AD747F">
                            <w:pPr>
                              <w:contextualSpacing/>
                              <w:rPr>
                                <w:rStyle w:val="HTMLCode"/>
                                <w:sz w:val="16"/>
                              </w:rPr>
                            </w:pPr>
                            <w:proofErr w:type="spellStart"/>
                            <w:r w:rsidRPr="00AD747F">
                              <w:rPr>
                                <w:rStyle w:val="HTMLCode"/>
                                <w:sz w:val="16"/>
                              </w:rPr>
                              <w:t>TitleFontSize</w:t>
                            </w:r>
                            <w:proofErr w:type="spellEnd"/>
                            <w:r w:rsidRPr="00AD747F">
                              <w:rPr>
                                <w:rStyle w:val="HTMLCode"/>
                                <w:sz w:val="16"/>
                              </w:rPr>
                              <w:t xml:space="preserve"> 25</w:t>
                            </w:r>
                          </w:p>
                          <w:p w14:paraId="359149D4" w14:textId="77777777" w:rsidR="000C6BA5" w:rsidRPr="00AD747F" w:rsidRDefault="000C6BA5" w:rsidP="00AD747F">
                            <w:pPr>
                              <w:contextualSpacing/>
                              <w:rPr>
                                <w:rStyle w:val="HTMLCode"/>
                                <w:sz w:val="16"/>
                              </w:rPr>
                            </w:pPr>
                            <w:proofErr w:type="spellStart"/>
                            <w:r w:rsidRPr="00AD747F">
                              <w:rPr>
                                <w:rStyle w:val="HTMLCode"/>
                                <w:sz w:val="16"/>
                              </w:rPr>
                              <w:t>ArrowFontSize</w:t>
                            </w:r>
                            <w:proofErr w:type="spellEnd"/>
                            <w:r w:rsidRPr="00AD747F">
                              <w:rPr>
                                <w:rStyle w:val="HTMLCode"/>
                                <w:sz w:val="16"/>
                              </w:rPr>
                              <w:t xml:space="preserve"> 20</w:t>
                            </w:r>
                          </w:p>
                          <w:p w14:paraId="21CA1D0A" w14:textId="77777777" w:rsidR="000C6BA5" w:rsidRPr="00AD747F" w:rsidRDefault="000C6BA5" w:rsidP="00AD747F">
                            <w:pPr>
                              <w:contextualSpacing/>
                              <w:rPr>
                                <w:rStyle w:val="HTMLCode"/>
                                <w:sz w:val="16"/>
                              </w:rPr>
                            </w:pPr>
                            <w:proofErr w:type="spellStart"/>
                            <w:r w:rsidRPr="00AD747F">
                              <w:rPr>
                                <w:rStyle w:val="HTMLCode"/>
                                <w:sz w:val="16"/>
                              </w:rPr>
                              <w:t>ParticipantFontSize</w:t>
                            </w:r>
                            <w:proofErr w:type="spellEnd"/>
                            <w:r w:rsidRPr="00AD747F">
                              <w:rPr>
                                <w:rStyle w:val="HTMLCode"/>
                                <w:sz w:val="16"/>
                              </w:rPr>
                              <w:t xml:space="preserve"> 20</w:t>
                            </w:r>
                          </w:p>
                          <w:p w14:paraId="61C8C5FF" w14:textId="77777777" w:rsidR="000C6BA5" w:rsidRPr="00AD747F" w:rsidRDefault="000C6BA5" w:rsidP="00AD747F">
                            <w:pPr>
                              <w:contextualSpacing/>
                              <w:rPr>
                                <w:rStyle w:val="HTMLCode"/>
                                <w:sz w:val="16"/>
                              </w:rPr>
                            </w:pPr>
                            <w:proofErr w:type="spellStart"/>
                            <w:r w:rsidRPr="00AD747F">
                              <w:rPr>
                                <w:rStyle w:val="HTMLCode"/>
                                <w:sz w:val="16"/>
                              </w:rPr>
                              <w:t>ActorFontSize</w:t>
                            </w:r>
                            <w:proofErr w:type="spellEnd"/>
                            <w:r w:rsidRPr="00AD747F">
                              <w:rPr>
                                <w:rStyle w:val="HTMLCode"/>
                                <w:sz w:val="16"/>
                              </w:rPr>
                              <w:t xml:space="preserve"> 20</w:t>
                            </w:r>
                          </w:p>
                          <w:p w14:paraId="6E60BEC5" w14:textId="77777777" w:rsidR="000C6BA5" w:rsidRPr="00AD747F" w:rsidRDefault="000C6BA5" w:rsidP="00AD747F">
                            <w:pPr>
                              <w:contextualSpacing/>
                              <w:rPr>
                                <w:rStyle w:val="HTMLCode"/>
                                <w:sz w:val="16"/>
                              </w:rPr>
                            </w:pPr>
                            <w:proofErr w:type="spellStart"/>
                            <w:r w:rsidRPr="00AD747F">
                              <w:rPr>
                                <w:rStyle w:val="HTMLCode"/>
                                <w:sz w:val="16"/>
                              </w:rPr>
                              <w:t>BoxFontSize</w:t>
                            </w:r>
                            <w:proofErr w:type="spellEnd"/>
                            <w:r w:rsidRPr="00AD747F">
                              <w:rPr>
                                <w:rStyle w:val="HTMLCode"/>
                                <w:sz w:val="16"/>
                              </w:rPr>
                              <w:t xml:space="preserve"> 25</w:t>
                            </w:r>
                          </w:p>
                          <w:p w14:paraId="1083846E" w14:textId="77777777" w:rsidR="000C6BA5" w:rsidRPr="00AD747F" w:rsidRDefault="000C6BA5" w:rsidP="00AD747F">
                            <w:pPr>
                              <w:contextualSpacing/>
                              <w:rPr>
                                <w:rStyle w:val="HTMLCode"/>
                                <w:sz w:val="16"/>
                              </w:rPr>
                            </w:pPr>
                            <w:proofErr w:type="spellStart"/>
                            <w:r w:rsidRPr="00AD747F">
                              <w:rPr>
                                <w:rStyle w:val="HTMLCode"/>
                                <w:sz w:val="16"/>
                              </w:rPr>
                              <w:t>ParticipantPadding</w:t>
                            </w:r>
                            <w:proofErr w:type="spellEnd"/>
                            <w:r w:rsidRPr="00AD747F">
                              <w:rPr>
                                <w:rStyle w:val="HTMLCode"/>
                                <w:sz w:val="16"/>
                              </w:rPr>
                              <w:t xml:space="preserve"> 20</w:t>
                            </w:r>
                          </w:p>
                          <w:p w14:paraId="207C22FD" w14:textId="77777777" w:rsidR="000C6BA5" w:rsidRPr="00AD747F" w:rsidRDefault="000C6BA5" w:rsidP="00AD747F">
                            <w:pPr>
                              <w:contextualSpacing/>
                              <w:rPr>
                                <w:rStyle w:val="HTMLCode"/>
                                <w:sz w:val="16"/>
                              </w:rPr>
                            </w:pPr>
                            <w:r w:rsidRPr="00AD747F">
                              <w:rPr>
                                <w:rStyle w:val="HTMLCode"/>
                                <w:sz w:val="16"/>
                              </w:rPr>
                              <w:t>}</w:t>
                            </w:r>
                          </w:p>
                          <w:p w14:paraId="55571222" w14:textId="77777777" w:rsidR="000C6BA5" w:rsidRPr="00AD747F" w:rsidRDefault="000C6BA5" w:rsidP="00AD747F">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w:t>
                            </w:r>
                            <w:proofErr w:type="spellStart"/>
                            <w:r w:rsidRPr="00AD747F">
                              <w:rPr>
                                <w:rStyle w:val="HTMLCode"/>
                                <w:sz w:val="16"/>
                              </w:rPr>
                              <w:t>BoxPadding</w:t>
                            </w:r>
                            <w:proofErr w:type="spellEnd"/>
                            <w:r w:rsidRPr="00AD747F">
                              <w:rPr>
                                <w:rStyle w:val="HTMLCode"/>
                                <w:sz w:val="16"/>
                              </w:rPr>
                              <w:t xml:space="preserve"> 10</w:t>
                            </w:r>
                          </w:p>
                          <w:p w14:paraId="085F9479" w14:textId="77777777" w:rsidR="000C6BA5" w:rsidRPr="00AD747F" w:rsidRDefault="000C6BA5" w:rsidP="00AD747F">
                            <w:pPr>
                              <w:contextualSpacing/>
                              <w:rPr>
                                <w:rStyle w:val="HTMLCode"/>
                                <w:sz w:val="16"/>
                              </w:rPr>
                            </w:pPr>
                          </w:p>
                          <w:p w14:paraId="55CF8B92" w14:textId="77777777" w:rsidR="000C6BA5" w:rsidRPr="00AD747F" w:rsidRDefault="000C6BA5" w:rsidP="00AD747F">
                            <w:pPr>
                              <w:contextualSpacing/>
                              <w:rPr>
                                <w:rStyle w:val="HTMLCode"/>
                                <w:sz w:val="16"/>
                              </w:rPr>
                            </w:pPr>
                            <w:r w:rsidRPr="00AD747F">
                              <w:rPr>
                                <w:rStyle w:val="HTMLCode"/>
                                <w:sz w:val="16"/>
                              </w:rPr>
                              <w:t>actor "Patient or\</w:t>
                            </w:r>
                            <w:proofErr w:type="spellStart"/>
                            <w:r w:rsidRPr="00AD747F">
                              <w:rPr>
                                <w:rStyle w:val="HTMLCode"/>
                                <w:sz w:val="16"/>
                              </w:rPr>
                              <w:t>nPractitioner</w:t>
                            </w:r>
                            <w:proofErr w:type="spellEnd"/>
                            <w:r w:rsidRPr="00AD747F">
                              <w:rPr>
                                <w:rStyle w:val="HTMLCode"/>
                                <w:sz w:val="16"/>
                              </w:rPr>
                              <w:t>" as USER</w:t>
                            </w:r>
                          </w:p>
                          <w:p w14:paraId="162A40ED" w14:textId="77777777" w:rsidR="000C6BA5" w:rsidRPr="00AD747F" w:rsidRDefault="000C6BA5" w:rsidP="00AD747F">
                            <w:pPr>
                              <w:contextualSpacing/>
                              <w:rPr>
                                <w:rStyle w:val="HTMLCode"/>
                                <w:sz w:val="16"/>
                              </w:rPr>
                            </w:pPr>
                          </w:p>
                          <w:p w14:paraId="6E097240" w14:textId="77777777" w:rsidR="000C6BA5" w:rsidRPr="00AD747F" w:rsidRDefault="000C6BA5" w:rsidP="00AD747F">
                            <w:pPr>
                              <w:contextualSpacing/>
                              <w:rPr>
                                <w:rStyle w:val="HTMLCode"/>
                                <w:sz w:val="16"/>
                              </w:rPr>
                            </w:pPr>
                            <w:r w:rsidRPr="00AD747F">
                              <w:rPr>
                                <w:rStyle w:val="HTMLCode"/>
                                <w:sz w:val="16"/>
                              </w:rPr>
                              <w:t>box "Community A" #</w:t>
                            </w:r>
                            <w:proofErr w:type="spellStart"/>
                            <w:r w:rsidRPr="00AD747F">
                              <w:rPr>
                                <w:rStyle w:val="HTMLCode"/>
                                <w:sz w:val="16"/>
                              </w:rPr>
                              <w:t>LightBlue</w:t>
                            </w:r>
                            <w:proofErr w:type="spellEnd"/>
                          </w:p>
                          <w:p w14:paraId="7B70FD41" w14:textId="77777777" w:rsidR="000C6BA5" w:rsidRPr="00AD747F" w:rsidRDefault="000C6BA5" w:rsidP="00AD747F">
                            <w:pPr>
                              <w:contextualSpacing/>
                              <w:rPr>
                                <w:rStyle w:val="HTMLCode"/>
                                <w:sz w:val="16"/>
                              </w:rPr>
                            </w:pPr>
                            <w:r w:rsidRPr="00AD747F">
                              <w:rPr>
                                <w:rStyle w:val="HTMLCode"/>
                                <w:sz w:val="16"/>
                              </w:rPr>
                              <w:t>participant "**Local HIS**\</w:t>
                            </w:r>
                            <w:proofErr w:type="spellStart"/>
                            <w:r w:rsidRPr="00AD747F">
                              <w:rPr>
                                <w:rStyle w:val="HTMLCode"/>
                                <w:sz w:val="16"/>
                              </w:rPr>
                              <w:t>nUpdate</w:t>
                            </w:r>
                            <w:proofErr w:type="spellEnd"/>
                            <w:r w:rsidRPr="00AD747F">
                              <w:rPr>
                                <w:rStyle w:val="HTMLCode"/>
                                <w:sz w:val="16"/>
                              </w:rPr>
                              <w:t xml:space="preserve"> Initiator" as UI</w:t>
                            </w:r>
                          </w:p>
                          <w:p w14:paraId="38B09821" w14:textId="77777777" w:rsidR="000C6BA5" w:rsidRPr="00AD747F" w:rsidRDefault="000C6BA5" w:rsidP="00AD747F">
                            <w:pPr>
                              <w:contextualSpacing/>
                              <w:rPr>
                                <w:rStyle w:val="HTMLCode"/>
                                <w:sz w:val="16"/>
                              </w:rPr>
                            </w:pPr>
                            <w:r w:rsidRPr="00AD747F">
                              <w:rPr>
                                <w:rStyle w:val="HTMLCode"/>
                                <w:sz w:val="16"/>
                              </w:rPr>
                              <w:t>participant "Update Responder\</w:t>
                            </w:r>
                            <w:proofErr w:type="spellStart"/>
                            <w:r w:rsidRPr="00AD747F">
                              <w:rPr>
                                <w:rStyle w:val="HTMLCode"/>
                                <w:sz w:val="16"/>
                              </w:rPr>
                              <w:t>nUpdate</w:t>
                            </w:r>
                            <w:proofErr w:type="spellEnd"/>
                            <w:r w:rsidRPr="00AD747F">
                              <w:rPr>
                                <w:rStyle w:val="HTMLCode"/>
                                <w:sz w:val="16"/>
                              </w:rPr>
                              <w:t xml:space="preserve"> Initiator" as URA</w:t>
                            </w:r>
                          </w:p>
                          <w:p w14:paraId="69C90B05" w14:textId="77777777" w:rsidR="000C6BA5" w:rsidRPr="00AD747F" w:rsidRDefault="000C6BA5" w:rsidP="00AD747F">
                            <w:pPr>
                              <w:contextualSpacing/>
                              <w:rPr>
                                <w:rStyle w:val="HTMLCode"/>
                                <w:sz w:val="16"/>
                              </w:rPr>
                            </w:pPr>
                            <w:r w:rsidRPr="00AD747F">
                              <w:rPr>
                                <w:rStyle w:val="HTMLCode"/>
                                <w:sz w:val="16"/>
                              </w:rPr>
                              <w:t>end box</w:t>
                            </w:r>
                          </w:p>
                          <w:p w14:paraId="60B8A145" w14:textId="77777777" w:rsidR="000C6BA5" w:rsidRPr="00AD747F" w:rsidRDefault="000C6BA5" w:rsidP="00AD747F">
                            <w:pPr>
                              <w:contextualSpacing/>
                              <w:rPr>
                                <w:rStyle w:val="HTMLCode"/>
                                <w:sz w:val="16"/>
                              </w:rPr>
                            </w:pPr>
                          </w:p>
                          <w:p w14:paraId="260FC7D5" w14:textId="77777777" w:rsidR="000C6BA5" w:rsidRPr="00AD747F" w:rsidRDefault="000C6BA5" w:rsidP="00AD747F">
                            <w:pPr>
                              <w:contextualSpacing/>
                              <w:rPr>
                                <w:rStyle w:val="HTMLCode"/>
                                <w:sz w:val="16"/>
                              </w:rPr>
                            </w:pPr>
                            <w:r w:rsidRPr="00AD747F">
                              <w:rPr>
                                <w:rStyle w:val="HTMLCode"/>
                                <w:sz w:val="16"/>
                              </w:rPr>
                              <w:t>box "Community B" #</w:t>
                            </w:r>
                            <w:proofErr w:type="spellStart"/>
                            <w:r w:rsidRPr="00AD747F">
                              <w:rPr>
                                <w:rStyle w:val="HTMLCode"/>
                                <w:sz w:val="16"/>
                              </w:rPr>
                              <w:t>SkyBlue</w:t>
                            </w:r>
                            <w:proofErr w:type="spellEnd"/>
                          </w:p>
                          <w:p w14:paraId="46720235" w14:textId="77777777" w:rsidR="000C6BA5" w:rsidRPr="00AD747F" w:rsidRDefault="000C6BA5" w:rsidP="00AD747F">
                            <w:pPr>
                              <w:contextualSpacing/>
                              <w:rPr>
                                <w:rStyle w:val="HTMLCode"/>
                                <w:sz w:val="16"/>
                              </w:rPr>
                            </w:pPr>
                            <w:r w:rsidRPr="00AD747F">
                              <w:rPr>
                                <w:rStyle w:val="HTMLCode"/>
                                <w:sz w:val="16"/>
                              </w:rPr>
                              <w:t>participant "Update Responder" as URB</w:t>
                            </w:r>
                          </w:p>
                          <w:p w14:paraId="1ECB7E34" w14:textId="77777777" w:rsidR="000C6BA5" w:rsidRPr="00AD747F" w:rsidRDefault="000C6BA5" w:rsidP="00AD747F">
                            <w:pPr>
                              <w:contextualSpacing/>
                              <w:rPr>
                                <w:rStyle w:val="HTMLCode"/>
                                <w:sz w:val="16"/>
                              </w:rPr>
                            </w:pPr>
                            <w:r w:rsidRPr="00AD747F">
                              <w:rPr>
                                <w:rStyle w:val="HTMLCode"/>
                                <w:sz w:val="16"/>
                              </w:rPr>
                              <w:t>end box</w:t>
                            </w:r>
                          </w:p>
                          <w:p w14:paraId="7FB54749" w14:textId="77777777" w:rsidR="000C6BA5" w:rsidRPr="00AD747F" w:rsidRDefault="000C6BA5" w:rsidP="00AD747F">
                            <w:pPr>
                              <w:contextualSpacing/>
                              <w:rPr>
                                <w:rStyle w:val="HTMLCode"/>
                                <w:sz w:val="16"/>
                              </w:rPr>
                            </w:pPr>
                          </w:p>
                          <w:p w14:paraId="687CB6C6" w14:textId="77777777" w:rsidR="000C6BA5" w:rsidRPr="00AD747F" w:rsidRDefault="000C6BA5" w:rsidP="00AD747F">
                            <w:pPr>
                              <w:contextualSpacing/>
                              <w:rPr>
                                <w:rStyle w:val="HTMLCode"/>
                                <w:sz w:val="16"/>
                              </w:rPr>
                            </w:pPr>
                            <w:r w:rsidRPr="00AD747F">
                              <w:rPr>
                                <w:rStyle w:val="HTMLCode"/>
                                <w:sz w:val="16"/>
                              </w:rPr>
                              <w:t>USER-&gt;USER: //Decides which documents//\n//will be updated//</w:t>
                            </w:r>
                          </w:p>
                          <w:p w14:paraId="137CC27E" w14:textId="77777777" w:rsidR="000C6BA5" w:rsidRPr="00AD747F" w:rsidRDefault="000C6BA5" w:rsidP="00AD747F">
                            <w:pPr>
                              <w:contextualSpacing/>
                              <w:rPr>
                                <w:rStyle w:val="HTMLCode"/>
                                <w:sz w:val="16"/>
                              </w:rPr>
                            </w:pPr>
                          </w:p>
                          <w:p w14:paraId="343E1937" w14:textId="77777777" w:rsidR="000C6BA5" w:rsidRPr="00AD747F" w:rsidRDefault="000C6BA5" w:rsidP="00AD747F">
                            <w:pPr>
                              <w:contextualSpacing/>
                              <w:rPr>
                                <w:rStyle w:val="HTMLCode"/>
                                <w:sz w:val="16"/>
                              </w:rPr>
                            </w:pPr>
                            <w:r w:rsidRPr="00AD747F">
                              <w:rPr>
                                <w:rStyle w:val="HTMLCode"/>
                                <w:sz w:val="16"/>
                              </w:rPr>
                              <w:t>USER-&gt;UI: //Send updates for document metadata//</w:t>
                            </w:r>
                          </w:p>
                          <w:p w14:paraId="4D5A2AB9" w14:textId="77777777" w:rsidR="000C6BA5" w:rsidRPr="00AD747F" w:rsidRDefault="000C6BA5" w:rsidP="00AD747F">
                            <w:pPr>
                              <w:contextualSpacing/>
                              <w:rPr>
                                <w:rStyle w:val="HTMLCode"/>
                                <w:sz w:val="16"/>
                              </w:rPr>
                            </w:pPr>
                            <w:r w:rsidRPr="00AD747F">
                              <w:rPr>
                                <w:rStyle w:val="HTMLCode"/>
                                <w:sz w:val="16"/>
                              </w:rPr>
                              <w:t>activate UI</w:t>
                            </w:r>
                          </w:p>
                          <w:p w14:paraId="1725C996" w14:textId="32C4BDC3" w:rsidR="000C6BA5" w:rsidRPr="00AD747F" w:rsidRDefault="000C6BA5" w:rsidP="00AD747F">
                            <w:pPr>
                              <w:contextualSpacing/>
                              <w:rPr>
                                <w:rStyle w:val="HTMLCode"/>
                                <w:sz w:val="16"/>
                              </w:rPr>
                            </w:pPr>
                            <w:r w:rsidRPr="00AD747F">
                              <w:rPr>
                                <w:rStyle w:val="HTMLCode"/>
                                <w:sz w:val="16"/>
                              </w:rPr>
                              <w:t>UI-&gt;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1FB332D2" w14:textId="77777777" w:rsidR="000C6BA5" w:rsidRPr="00AD747F" w:rsidRDefault="000C6BA5" w:rsidP="00AD747F">
                            <w:pPr>
                              <w:contextualSpacing/>
                              <w:rPr>
                                <w:rStyle w:val="HTMLCode"/>
                                <w:sz w:val="16"/>
                              </w:rPr>
                            </w:pPr>
                            <w:r w:rsidRPr="00AD747F">
                              <w:rPr>
                                <w:rStyle w:val="HTMLCode"/>
                                <w:sz w:val="16"/>
                              </w:rPr>
                              <w:t>activate URA</w:t>
                            </w:r>
                          </w:p>
                          <w:p w14:paraId="38B16606" w14:textId="77777777" w:rsidR="000C6BA5" w:rsidRPr="00AD747F" w:rsidRDefault="000C6BA5" w:rsidP="00AD747F">
                            <w:pPr>
                              <w:contextualSpacing/>
                              <w:rPr>
                                <w:rStyle w:val="HTMLCode"/>
                                <w:sz w:val="16"/>
                              </w:rPr>
                            </w:pPr>
                            <w:r w:rsidRPr="00AD747F">
                              <w:rPr>
                                <w:rStyle w:val="HTMLCode"/>
                                <w:sz w:val="16"/>
                              </w:rPr>
                              <w:t>opt Forward Update Option</w:t>
                            </w:r>
                          </w:p>
                          <w:p w14:paraId="08A3D5D1" w14:textId="40B0A81F" w:rsidR="000C6BA5" w:rsidRPr="00AD747F" w:rsidRDefault="000C6BA5" w:rsidP="00AD747F">
                            <w:pPr>
                              <w:contextualSpacing/>
                              <w:rPr>
                                <w:rStyle w:val="HTMLCode"/>
                                <w:sz w:val="16"/>
                              </w:rPr>
                            </w:pPr>
                            <w:r w:rsidRPr="00AD747F">
                              <w:rPr>
                                <w:rStyle w:val="HTMLCode"/>
                                <w:sz w:val="16"/>
                              </w:rPr>
                              <w:t>URA-&gt;</w:t>
                            </w:r>
                            <w:proofErr w:type="spellStart"/>
                            <w:proofErr w:type="gramStart"/>
                            <w:r w:rsidRPr="00AD747F">
                              <w:rPr>
                                <w:rStyle w:val="HTMLCode"/>
                                <w:sz w:val="16"/>
                              </w:rPr>
                              <w:t>URB:Restricted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104E5A0B" w14:textId="77777777" w:rsidR="000C6BA5" w:rsidRPr="00AD747F" w:rsidRDefault="000C6BA5" w:rsidP="00AD747F">
                            <w:pPr>
                              <w:contextualSpacing/>
                              <w:rPr>
                                <w:rStyle w:val="HTMLCode"/>
                                <w:sz w:val="16"/>
                              </w:rPr>
                            </w:pPr>
                            <w:r w:rsidRPr="00AD747F">
                              <w:rPr>
                                <w:rStyle w:val="HTMLCode"/>
                                <w:sz w:val="16"/>
                              </w:rPr>
                              <w:t xml:space="preserve">activate URB </w:t>
                            </w:r>
                          </w:p>
                          <w:p w14:paraId="28E1046E" w14:textId="03157703" w:rsidR="000C6BA5" w:rsidRPr="00AD747F" w:rsidRDefault="000C6BA5"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0C6BA5" w:rsidRPr="00AD747F" w:rsidRDefault="000C6BA5" w:rsidP="00AD747F">
                            <w:pPr>
                              <w:contextualSpacing/>
                              <w:rPr>
                                <w:rStyle w:val="HTMLCode"/>
                                <w:sz w:val="16"/>
                              </w:rPr>
                            </w:pPr>
                            <w:r w:rsidRPr="00AD747F">
                              <w:rPr>
                                <w:rStyle w:val="HTMLCode"/>
                                <w:sz w:val="16"/>
                              </w:rPr>
                              <w:t>URB--&gt;URB: //process update//</w:t>
                            </w:r>
                          </w:p>
                          <w:p w14:paraId="026B0229" w14:textId="77777777" w:rsidR="000C6BA5" w:rsidRPr="00AD747F" w:rsidRDefault="000C6BA5" w:rsidP="00AD747F">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5E3E89E7" w14:textId="542E95A3" w:rsidR="000C6BA5" w:rsidRPr="00AD747F" w:rsidRDefault="000C6BA5" w:rsidP="00AD747F">
                            <w:pPr>
                              <w:contextualSpacing/>
                              <w:rPr>
                                <w:rStyle w:val="HTMLCode"/>
                                <w:sz w:val="16"/>
                              </w:rPr>
                            </w:pPr>
                            <w:r w:rsidRPr="00AD747F">
                              <w:rPr>
                                <w:rStyle w:val="HTMLCode"/>
                                <w:sz w:val="16"/>
                              </w:rPr>
                              <w:t>URB-&gt;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 xml:space="preserve">] </w:t>
                            </w:r>
                          </w:p>
                          <w:p w14:paraId="203D46CD" w14:textId="77777777" w:rsidR="000C6BA5" w:rsidRPr="00AD747F" w:rsidRDefault="000C6BA5" w:rsidP="00AD747F">
                            <w:pPr>
                              <w:contextualSpacing/>
                              <w:rPr>
                                <w:rStyle w:val="HTMLCode"/>
                                <w:sz w:val="16"/>
                              </w:rPr>
                            </w:pPr>
                            <w:r w:rsidRPr="00AD747F">
                              <w:rPr>
                                <w:rStyle w:val="HTMLCode"/>
                                <w:sz w:val="16"/>
                              </w:rPr>
                              <w:t>deactivate URB</w:t>
                            </w:r>
                          </w:p>
                          <w:p w14:paraId="69D1F5D2" w14:textId="77777777" w:rsidR="000C6BA5" w:rsidRPr="00AD747F" w:rsidRDefault="000C6BA5" w:rsidP="00AD747F">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36D060D7" w14:textId="1A2F6908" w:rsidR="000C6BA5" w:rsidRPr="00AD747F" w:rsidRDefault="000C6BA5" w:rsidP="00AD747F">
                            <w:pPr>
                              <w:contextualSpacing/>
                              <w:rPr>
                                <w:rStyle w:val="HTMLCode"/>
                                <w:sz w:val="16"/>
                              </w:rPr>
                            </w:pPr>
                            <w:r w:rsidRPr="00AD747F">
                              <w:rPr>
                                <w:rStyle w:val="HTMLCode"/>
                                <w:sz w:val="16"/>
                              </w:rPr>
                              <w:t>URA--&gt;</w:t>
                            </w:r>
                            <w:proofErr w:type="spellStart"/>
                            <w:proofErr w:type="gramStart"/>
                            <w:r w:rsidRPr="00AD747F">
                              <w:rPr>
                                <w:rStyle w:val="HTMLCode"/>
                                <w:sz w:val="16"/>
                              </w:rPr>
                              <w:t>UI:Restricted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w:t>
                            </w:r>
                          </w:p>
                          <w:p w14:paraId="731FF2FE" w14:textId="77777777" w:rsidR="000C6BA5" w:rsidRPr="00AD747F" w:rsidRDefault="000C6BA5" w:rsidP="00AD747F">
                            <w:pPr>
                              <w:contextualSpacing/>
                              <w:rPr>
                                <w:rStyle w:val="HTMLCode"/>
                                <w:sz w:val="16"/>
                              </w:rPr>
                            </w:pPr>
                            <w:r w:rsidRPr="00AD747F">
                              <w:rPr>
                                <w:rStyle w:val="HTMLCode"/>
                                <w:sz w:val="16"/>
                              </w:rPr>
                              <w:t>deactivate URA</w:t>
                            </w:r>
                          </w:p>
                          <w:p w14:paraId="2BB9E0C7" w14:textId="77777777" w:rsidR="000C6BA5" w:rsidRPr="00AD747F" w:rsidRDefault="000C6BA5" w:rsidP="00AD747F">
                            <w:pPr>
                              <w:contextualSpacing/>
                              <w:rPr>
                                <w:rStyle w:val="HTMLCode"/>
                                <w:sz w:val="16"/>
                              </w:rPr>
                            </w:pPr>
                            <w:r w:rsidRPr="00AD747F">
                              <w:rPr>
                                <w:rStyle w:val="HTMLCode"/>
                                <w:sz w:val="16"/>
                              </w:rPr>
                              <w:t>UI--&gt;USER: //Success or failure notification//</w:t>
                            </w:r>
                          </w:p>
                          <w:p w14:paraId="6B224B5F" w14:textId="77777777" w:rsidR="000C6BA5" w:rsidRDefault="000C6BA5"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0C6BA5" w:rsidRPr="00DF3A83" w:rsidRDefault="000C6BA5" w:rsidP="00282EB3">
                            <w:pPr>
                              <w:rPr>
                                <w:rStyle w:val="HTMLCode"/>
                                <w:sz w:val="16"/>
                              </w:rPr>
                            </w:pPr>
                            <w:r w:rsidRPr="00276E18">
                              <w:rPr>
                                <w:rStyle w:val="HTMLCode"/>
                                <w:sz w:val="16"/>
                              </w:rPr>
                              <w:t>@</w:t>
                            </w:r>
                            <w:proofErr w:type="spellStart"/>
                            <w:r w:rsidRPr="00276E18">
                              <w:rPr>
                                <w:rStyle w:val="HTMLCode"/>
                                <w:sz w:val="16"/>
                              </w:rPr>
                              <w:t>enduml</w:t>
                            </w:r>
                            <w:proofErr w:type="spellEnd"/>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5865" id="Text Box 7" o:spid="_x0000_s1034" type="#_x0000_t202" style="position:absolute;margin-left:12pt;margin-top:28.55pt;width:466.55pt;height:45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">
                <o:lock v:ext="edit" aspectratio="t"/>
                <v:textbox>
                  <w:txbxContent>
                    <w:p w14:paraId="75795371" w14:textId="77777777" w:rsidR="000C6BA5" w:rsidRPr="00276E18" w:rsidRDefault="000C6BA5" w:rsidP="00282EB3">
                      <w:pPr>
                        <w:contextualSpacing/>
                        <w:rPr>
                          <w:rStyle w:val="HTMLCode"/>
                          <w:sz w:val="16"/>
                        </w:rPr>
                      </w:pPr>
                      <w:r w:rsidRPr="00276E18">
                        <w:rPr>
                          <w:rStyle w:val="HTMLCode"/>
                          <w:sz w:val="16"/>
                        </w:rPr>
                        <w:t>@</w:t>
                      </w:r>
                      <w:proofErr w:type="spellStart"/>
                      <w:r w:rsidRPr="00276E18">
                        <w:rPr>
                          <w:rStyle w:val="HTMLCode"/>
                          <w:sz w:val="16"/>
                        </w:rPr>
                        <w:t>startuml</w:t>
                      </w:r>
                      <w:proofErr w:type="spellEnd"/>
                    </w:p>
                    <w:p w14:paraId="4A83161A" w14:textId="6844CEF7" w:rsidR="000C6BA5" w:rsidRPr="00AD747F" w:rsidRDefault="000C6BA5" w:rsidP="00AD747F">
                      <w:pPr>
                        <w:contextualSpacing/>
                        <w:rPr>
                          <w:rStyle w:val="HTMLCode"/>
                          <w:sz w:val="16"/>
                        </w:rPr>
                      </w:pPr>
                      <w:r w:rsidRPr="00AD747F">
                        <w:rPr>
                          <w:rStyle w:val="HTMLCode"/>
                          <w:sz w:val="16"/>
                        </w:rPr>
                        <w:t>'Version 1.0</w:t>
                      </w:r>
                    </w:p>
                    <w:p w14:paraId="21F3CD9F" w14:textId="77777777" w:rsidR="000C6BA5" w:rsidRPr="00AD747F" w:rsidRDefault="000C6BA5" w:rsidP="00AD747F">
                      <w:pPr>
                        <w:contextualSpacing/>
                        <w:rPr>
                          <w:rStyle w:val="HTMLCode"/>
                          <w:sz w:val="16"/>
                        </w:rPr>
                      </w:pPr>
                    </w:p>
                    <w:p w14:paraId="21240F00" w14:textId="77777777" w:rsidR="000C6BA5" w:rsidRPr="00AD747F" w:rsidRDefault="000C6BA5" w:rsidP="00AD747F">
                      <w:pPr>
                        <w:contextualSpacing/>
                        <w:rPr>
                          <w:rStyle w:val="HTMLCode"/>
                          <w:sz w:val="16"/>
                        </w:rPr>
                      </w:pPr>
                      <w:r w:rsidRPr="00AD747F">
                        <w:rPr>
                          <w:rStyle w:val="HTMLCode"/>
                          <w:sz w:val="16"/>
                        </w:rPr>
                        <w:t>title Allowing Document Access</w:t>
                      </w:r>
                    </w:p>
                    <w:p w14:paraId="7F603C5A" w14:textId="77777777" w:rsidR="000C6BA5" w:rsidRPr="00AD747F" w:rsidRDefault="000C6BA5" w:rsidP="00AD747F">
                      <w:pPr>
                        <w:contextualSpacing/>
                        <w:rPr>
                          <w:rStyle w:val="HTMLCode"/>
                          <w:sz w:val="16"/>
                        </w:rPr>
                      </w:pPr>
                    </w:p>
                    <w:p w14:paraId="29F8423B" w14:textId="77777777" w:rsidR="000C6BA5" w:rsidRPr="00AD747F" w:rsidRDefault="000C6BA5" w:rsidP="00AD747F">
                      <w:pPr>
                        <w:contextualSpacing/>
                        <w:rPr>
                          <w:rStyle w:val="HTMLCode"/>
                          <w:sz w:val="16"/>
                        </w:rPr>
                      </w:pPr>
                      <w:proofErr w:type="spellStart"/>
                      <w:r w:rsidRPr="00AD747F">
                        <w:rPr>
                          <w:rStyle w:val="HTMLCode"/>
                          <w:sz w:val="16"/>
                        </w:rPr>
                        <w:t>autonumber</w:t>
                      </w:r>
                      <w:proofErr w:type="spellEnd"/>
                      <w:r w:rsidRPr="00AD747F">
                        <w:rPr>
                          <w:rStyle w:val="HTMLCode"/>
                          <w:sz w:val="16"/>
                        </w:rPr>
                        <w:t xml:space="preserve"> </w:t>
                      </w:r>
                    </w:p>
                    <w:p w14:paraId="34119CE3" w14:textId="77777777" w:rsidR="000C6BA5" w:rsidRPr="00AD747F" w:rsidRDefault="000C6BA5" w:rsidP="00AD747F">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sequence {</w:t>
                      </w:r>
                    </w:p>
                    <w:p w14:paraId="22BC86EF" w14:textId="77777777" w:rsidR="000C6BA5" w:rsidRPr="00AD747F" w:rsidRDefault="000C6BA5" w:rsidP="00AD747F">
                      <w:pPr>
                        <w:contextualSpacing/>
                        <w:rPr>
                          <w:rStyle w:val="HTMLCode"/>
                          <w:sz w:val="16"/>
                        </w:rPr>
                      </w:pPr>
                      <w:proofErr w:type="spellStart"/>
                      <w:r w:rsidRPr="00AD747F">
                        <w:rPr>
                          <w:rStyle w:val="HTMLCode"/>
                          <w:sz w:val="16"/>
                        </w:rPr>
                        <w:t>TitleFontSize</w:t>
                      </w:r>
                      <w:proofErr w:type="spellEnd"/>
                      <w:r w:rsidRPr="00AD747F">
                        <w:rPr>
                          <w:rStyle w:val="HTMLCode"/>
                          <w:sz w:val="16"/>
                        </w:rPr>
                        <w:t xml:space="preserve"> 25</w:t>
                      </w:r>
                    </w:p>
                    <w:p w14:paraId="359149D4" w14:textId="77777777" w:rsidR="000C6BA5" w:rsidRPr="00AD747F" w:rsidRDefault="000C6BA5" w:rsidP="00AD747F">
                      <w:pPr>
                        <w:contextualSpacing/>
                        <w:rPr>
                          <w:rStyle w:val="HTMLCode"/>
                          <w:sz w:val="16"/>
                        </w:rPr>
                      </w:pPr>
                      <w:proofErr w:type="spellStart"/>
                      <w:r w:rsidRPr="00AD747F">
                        <w:rPr>
                          <w:rStyle w:val="HTMLCode"/>
                          <w:sz w:val="16"/>
                        </w:rPr>
                        <w:t>ArrowFontSize</w:t>
                      </w:r>
                      <w:proofErr w:type="spellEnd"/>
                      <w:r w:rsidRPr="00AD747F">
                        <w:rPr>
                          <w:rStyle w:val="HTMLCode"/>
                          <w:sz w:val="16"/>
                        </w:rPr>
                        <w:t xml:space="preserve"> 20</w:t>
                      </w:r>
                    </w:p>
                    <w:p w14:paraId="21CA1D0A" w14:textId="77777777" w:rsidR="000C6BA5" w:rsidRPr="00AD747F" w:rsidRDefault="000C6BA5" w:rsidP="00AD747F">
                      <w:pPr>
                        <w:contextualSpacing/>
                        <w:rPr>
                          <w:rStyle w:val="HTMLCode"/>
                          <w:sz w:val="16"/>
                        </w:rPr>
                      </w:pPr>
                      <w:proofErr w:type="spellStart"/>
                      <w:r w:rsidRPr="00AD747F">
                        <w:rPr>
                          <w:rStyle w:val="HTMLCode"/>
                          <w:sz w:val="16"/>
                        </w:rPr>
                        <w:t>ParticipantFontSize</w:t>
                      </w:r>
                      <w:proofErr w:type="spellEnd"/>
                      <w:r w:rsidRPr="00AD747F">
                        <w:rPr>
                          <w:rStyle w:val="HTMLCode"/>
                          <w:sz w:val="16"/>
                        </w:rPr>
                        <w:t xml:space="preserve"> 20</w:t>
                      </w:r>
                    </w:p>
                    <w:p w14:paraId="61C8C5FF" w14:textId="77777777" w:rsidR="000C6BA5" w:rsidRPr="00AD747F" w:rsidRDefault="000C6BA5" w:rsidP="00AD747F">
                      <w:pPr>
                        <w:contextualSpacing/>
                        <w:rPr>
                          <w:rStyle w:val="HTMLCode"/>
                          <w:sz w:val="16"/>
                        </w:rPr>
                      </w:pPr>
                      <w:proofErr w:type="spellStart"/>
                      <w:r w:rsidRPr="00AD747F">
                        <w:rPr>
                          <w:rStyle w:val="HTMLCode"/>
                          <w:sz w:val="16"/>
                        </w:rPr>
                        <w:t>ActorFontSize</w:t>
                      </w:r>
                      <w:proofErr w:type="spellEnd"/>
                      <w:r w:rsidRPr="00AD747F">
                        <w:rPr>
                          <w:rStyle w:val="HTMLCode"/>
                          <w:sz w:val="16"/>
                        </w:rPr>
                        <w:t xml:space="preserve"> 20</w:t>
                      </w:r>
                    </w:p>
                    <w:p w14:paraId="6E60BEC5" w14:textId="77777777" w:rsidR="000C6BA5" w:rsidRPr="00AD747F" w:rsidRDefault="000C6BA5" w:rsidP="00AD747F">
                      <w:pPr>
                        <w:contextualSpacing/>
                        <w:rPr>
                          <w:rStyle w:val="HTMLCode"/>
                          <w:sz w:val="16"/>
                        </w:rPr>
                      </w:pPr>
                      <w:proofErr w:type="spellStart"/>
                      <w:r w:rsidRPr="00AD747F">
                        <w:rPr>
                          <w:rStyle w:val="HTMLCode"/>
                          <w:sz w:val="16"/>
                        </w:rPr>
                        <w:t>BoxFontSize</w:t>
                      </w:r>
                      <w:proofErr w:type="spellEnd"/>
                      <w:r w:rsidRPr="00AD747F">
                        <w:rPr>
                          <w:rStyle w:val="HTMLCode"/>
                          <w:sz w:val="16"/>
                        </w:rPr>
                        <w:t xml:space="preserve"> 25</w:t>
                      </w:r>
                    </w:p>
                    <w:p w14:paraId="1083846E" w14:textId="77777777" w:rsidR="000C6BA5" w:rsidRPr="00AD747F" w:rsidRDefault="000C6BA5" w:rsidP="00AD747F">
                      <w:pPr>
                        <w:contextualSpacing/>
                        <w:rPr>
                          <w:rStyle w:val="HTMLCode"/>
                          <w:sz w:val="16"/>
                        </w:rPr>
                      </w:pPr>
                      <w:proofErr w:type="spellStart"/>
                      <w:r w:rsidRPr="00AD747F">
                        <w:rPr>
                          <w:rStyle w:val="HTMLCode"/>
                          <w:sz w:val="16"/>
                        </w:rPr>
                        <w:t>ParticipantPadding</w:t>
                      </w:r>
                      <w:proofErr w:type="spellEnd"/>
                      <w:r w:rsidRPr="00AD747F">
                        <w:rPr>
                          <w:rStyle w:val="HTMLCode"/>
                          <w:sz w:val="16"/>
                        </w:rPr>
                        <w:t xml:space="preserve"> 20</w:t>
                      </w:r>
                    </w:p>
                    <w:p w14:paraId="207C22FD" w14:textId="77777777" w:rsidR="000C6BA5" w:rsidRPr="00AD747F" w:rsidRDefault="000C6BA5" w:rsidP="00AD747F">
                      <w:pPr>
                        <w:contextualSpacing/>
                        <w:rPr>
                          <w:rStyle w:val="HTMLCode"/>
                          <w:sz w:val="16"/>
                        </w:rPr>
                      </w:pPr>
                      <w:r w:rsidRPr="00AD747F">
                        <w:rPr>
                          <w:rStyle w:val="HTMLCode"/>
                          <w:sz w:val="16"/>
                        </w:rPr>
                        <w:t>}</w:t>
                      </w:r>
                    </w:p>
                    <w:p w14:paraId="55571222" w14:textId="77777777" w:rsidR="000C6BA5" w:rsidRPr="00AD747F" w:rsidRDefault="000C6BA5" w:rsidP="00AD747F">
                      <w:pPr>
                        <w:contextualSpacing/>
                        <w:rPr>
                          <w:rStyle w:val="HTMLCode"/>
                          <w:sz w:val="16"/>
                        </w:rPr>
                      </w:pPr>
                      <w:proofErr w:type="spellStart"/>
                      <w:r w:rsidRPr="00AD747F">
                        <w:rPr>
                          <w:rStyle w:val="HTMLCode"/>
                          <w:sz w:val="16"/>
                        </w:rPr>
                        <w:t>skinparam</w:t>
                      </w:r>
                      <w:proofErr w:type="spellEnd"/>
                      <w:r w:rsidRPr="00AD747F">
                        <w:rPr>
                          <w:rStyle w:val="HTMLCode"/>
                          <w:sz w:val="16"/>
                        </w:rPr>
                        <w:t xml:space="preserve"> </w:t>
                      </w:r>
                      <w:proofErr w:type="spellStart"/>
                      <w:r w:rsidRPr="00AD747F">
                        <w:rPr>
                          <w:rStyle w:val="HTMLCode"/>
                          <w:sz w:val="16"/>
                        </w:rPr>
                        <w:t>BoxPadding</w:t>
                      </w:r>
                      <w:proofErr w:type="spellEnd"/>
                      <w:r w:rsidRPr="00AD747F">
                        <w:rPr>
                          <w:rStyle w:val="HTMLCode"/>
                          <w:sz w:val="16"/>
                        </w:rPr>
                        <w:t xml:space="preserve"> 10</w:t>
                      </w:r>
                    </w:p>
                    <w:p w14:paraId="085F9479" w14:textId="77777777" w:rsidR="000C6BA5" w:rsidRPr="00AD747F" w:rsidRDefault="000C6BA5" w:rsidP="00AD747F">
                      <w:pPr>
                        <w:contextualSpacing/>
                        <w:rPr>
                          <w:rStyle w:val="HTMLCode"/>
                          <w:sz w:val="16"/>
                        </w:rPr>
                      </w:pPr>
                    </w:p>
                    <w:p w14:paraId="55CF8B92" w14:textId="77777777" w:rsidR="000C6BA5" w:rsidRPr="00AD747F" w:rsidRDefault="000C6BA5" w:rsidP="00AD747F">
                      <w:pPr>
                        <w:contextualSpacing/>
                        <w:rPr>
                          <w:rStyle w:val="HTMLCode"/>
                          <w:sz w:val="16"/>
                        </w:rPr>
                      </w:pPr>
                      <w:r w:rsidRPr="00AD747F">
                        <w:rPr>
                          <w:rStyle w:val="HTMLCode"/>
                          <w:sz w:val="16"/>
                        </w:rPr>
                        <w:t>actor "Patient or\</w:t>
                      </w:r>
                      <w:proofErr w:type="spellStart"/>
                      <w:r w:rsidRPr="00AD747F">
                        <w:rPr>
                          <w:rStyle w:val="HTMLCode"/>
                          <w:sz w:val="16"/>
                        </w:rPr>
                        <w:t>nPractitioner</w:t>
                      </w:r>
                      <w:proofErr w:type="spellEnd"/>
                      <w:r w:rsidRPr="00AD747F">
                        <w:rPr>
                          <w:rStyle w:val="HTMLCode"/>
                          <w:sz w:val="16"/>
                        </w:rPr>
                        <w:t>" as USER</w:t>
                      </w:r>
                    </w:p>
                    <w:p w14:paraId="162A40ED" w14:textId="77777777" w:rsidR="000C6BA5" w:rsidRPr="00AD747F" w:rsidRDefault="000C6BA5" w:rsidP="00AD747F">
                      <w:pPr>
                        <w:contextualSpacing/>
                        <w:rPr>
                          <w:rStyle w:val="HTMLCode"/>
                          <w:sz w:val="16"/>
                        </w:rPr>
                      </w:pPr>
                    </w:p>
                    <w:p w14:paraId="6E097240" w14:textId="77777777" w:rsidR="000C6BA5" w:rsidRPr="00AD747F" w:rsidRDefault="000C6BA5" w:rsidP="00AD747F">
                      <w:pPr>
                        <w:contextualSpacing/>
                        <w:rPr>
                          <w:rStyle w:val="HTMLCode"/>
                          <w:sz w:val="16"/>
                        </w:rPr>
                      </w:pPr>
                      <w:r w:rsidRPr="00AD747F">
                        <w:rPr>
                          <w:rStyle w:val="HTMLCode"/>
                          <w:sz w:val="16"/>
                        </w:rPr>
                        <w:t>box "Community A" #</w:t>
                      </w:r>
                      <w:proofErr w:type="spellStart"/>
                      <w:r w:rsidRPr="00AD747F">
                        <w:rPr>
                          <w:rStyle w:val="HTMLCode"/>
                          <w:sz w:val="16"/>
                        </w:rPr>
                        <w:t>LightBlue</w:t>
                      </w:r>
                      <w:proofErr w:type="spellEnd"/>
                    </w:p>
                    <w:p w14:paraId="7B70FD41" w14:textId="77777777" w:rsidR="000C6BA5" w:rsidRPr="00AD747F" w:rsidRDefault="000C6BA5" w:rsidP="00AD747F">
                      <w:pPr>
                        <w:contextualSpacing/>
                        <w:rPr>
                          <w:rStyle w:val="HTMLCode"/>
                          <w:sz w:val="16"/>
                        </w:rPr>
                      </w:pPr>
                      <w:r w:rsidRPr="00AD747F">
                        <w:rPr>
                          <w:rStyle w:val="HTMLCode"/>
                          <w:sz w:val="16"/>
                        </w:rPr>
                        <w:t>participant "**Local HIS**\</w:t>
                      </w:r>
                      <w:proofErr w:type="spellStart"/>
                      <w:r w:rsidRPr="00AD747F">
                        <w:rPr>
                          <w:rStyle w:val="HTMLCode"/>
                          <w:sz w:val="16"/>
                        </w:rPr>
                        <w:t>nUpdate</w:t>
                      </w:r>
                      <w:proofErr w:type="spellEnd"/>
                      <w:r w:rsidRPr="00AD747F">
                        <w:rPr>
                          <w:rStyle w:val="HTMLCode"/>
                          <w:sz w:val="16"/>
                        </w:rPr>
                        <w:t xml:space="preserve"> Initiator" as UI</w:t>
                      </w:r>
                    </w:p>
                    <w:p w14:paraId="38B09821" w14:textId="77777777" w:rsidR="000C6BA5" w:rsidRPr="00AD747F" w:rsidRDefault="000C6BA5" w:rsidP="00AD747F">
                      <w:pPr>
                        <w:contextualSpacing/>
                        <w:rPr>
                          <w:rStyle w:val="HTMLCode"/>
                          <w:sz w:val="16"/>
                        </w:rPr>
                      </w:pPr>
                      <w:r w:rsidRPr="00AD747F">
                        <w:rPr>
                          <w:rStyle w:val="HTMLCode"/>
                          <w:sz w:val="16"/>
                        </w:rPr>
                        <w:t>participant "Update Responder\</w:t>
                      </w:r>
                      <w:proofErr w:type="spellStart"/>
                      <w:r w:rsidRPr="00AD747F">
                        <w:rPr>
                          <w:rStyle w:val="HTMLCode"/>
                          <w:sz w:val="16"/>
                        </w:rPr>
                        <w:t>nUpdate</w:t>
                      </w:r>
                      <w:proofErr w:type="spellEnd"/>
                      <w:r w:rsidRPr="00AD747F">
                        <w:rPr>
                          <w:rStyle w:val="HTMLCode"/>
                          <w:sz w:val="16"/>
                        </w:rPr>
                        <w:t xml:space="preserve"> Initiator" as URA</w:t>
                      </w:r>
                    </w:p>
                    <w:p w14:paraId="69C90B05" w14:textId="77777777" w:rsidR="000C6BA5" w:rsidRPr="00AD747F" w:rsidRDefault="000C6BA5" w:rsidP="00AD747F">
                      <w:pPr>
                        <w:contextualSpacing/>
                        <w:rPr>
                          <w:rStyle w:val="HTMLCode"/>
                          <w:sz w:val="16"/>
                        </w:rPr>
                      </w:pPr>
                      <w:r w:rsidRPr="00AD747F">
                        <w:rPr>
                          <w:rStyle w:val="HTMLCode"/>
                          <w:sz w:val="16"/>
                        </w:rPr>
                        <w:t>end box</w:t>
                      </w:r>
                    </w:p>
                    <w:p w14:paraId="60B8A145" w14:textId="77777777" w:rsidR="000C6BA5" w:rsidRPr="00AD747F" w:rsidRDefault="000C6BA5" w:rsidP="00AD747F">
                      <w:pPr>
                        <w:contextualSpacing/>
                        <w:rPr>
                          <w:rStyle w:val="HTMLCode"/>
                          <w:sz w:val="16"/>
                        </w:rPr>
                      </w:pPr>
                    </w:p>
                    <w:p w14:paraId="260FC7D5" w14:textId="77777777" w:rsidR="000C6BA5" w:rsidRPr="00AD747F" w:rsidRDefault="000C6BA5" w:rsidP="00AD747F">
                      <w:pPr>
                        <w:contextualSpacing/>
                        <w:rPr>
                          <w:rStyle w:val="HTMLCode"/>
                          <w:sz w:val="16"/>
                        </w:rPr>
                      </w:pPr>
                      <w:r w:rsidRPr="00AD747F">
                        <w:rPr>
                          <w:rStyle w:val="HTMLCode"/>
                          <w:sz w:val="16"/>
                        </w:rPr>
                        <w:t>box "Community B" #</w:t>
                      </w:r>
                      <w:proofErr w:type="spellStart"/>
                      <w:r w:rsidRPr="00AD747F">
                        <w:rPr>
                          <w:rStyle w:val="HTMLCode"/>
                          <w:sz w:val="16"/>
                        </w:rPr>
                        <w:t>SkyBlue</w:t>
                      </w:r>
                      <w:proofErr w:type="spellEnd"/>
                    </w:p>
                    <w:p w14:paraId="46720235" w14:textId="77777777" w:rsidR="000C6BA5" w:rsidRPr="00AD747F" w:rsidRDefault="000C6BA5" w:rsidP="00AD747F">
                      <w:pPr>
                        <w:contextualSpacing/>
                        <w:rPr>
                          <w:rStyle w:val="HTMLCode"/>
                          <w:sz w:val="16"/>
                        </w:rPr>
                      </w:pPr>
                      <w:r w:rsidRPr="00AD747F">
                        <w:rPr>
                          <w:rStyle w:val="HTMLCode"/>
                          <w:sz w:val="16"/>
                        </w:rPr>
                        <w:t>participant "Update Responder" as URB</w:t>
                      </w:r>
                    </w:p>
                    <w:p w14:paraId="1ECB7E34" w14:textId="77777777" w:rsidR="000C6BA5" w:rsidRPr="00AD747F" w:rsidRDefault="000C6BA5" w:rsidP="00AD747F">
                      <w:pPr>
                        <w:contextualSpacing/>
                        <w:rPr>
                          <w:rStyle w:val="HTMLCode"/>
                          <w:sz w:val="16"/>
                        </w:rPr>
                      </w:pPr>
                      <w:r w:rsidRPr="00AD747F">
                        <w:rPr>
                          <w:rStyle w:val="HTMLCode"/>
                          <w:sz w:val="16"/>
                        </w:rPr>
                        <w:t>end box</w:t>
                      </w:r>
                    </w:p>
                    <w:p w14:paraId="7FB54749" w14:textId="77777777" w:rsidR="000C6BA5" w:rsidRPr="00AD747F" w:rsidRDefault="000C6BA5" w:rsidP="00AD747F">
                      <w:pPr>
                        <w:contextualSpacing/>
                        <w:rPr>
                          <w:rStyle w:val="HTMLCode"/>
                          <w:sz w:val="16"/>
                        </w:rPr>
                      </w:pPr>
                    </w:p>
                    <w:p w14:paraId="687CB6C6" w14:textId="77777777" w:rsidR="000C6BA5" w:rsidRPr="00AD747F" w:rsidRDefault="000C6BA5" w:rsidP="00AD747F">
                      <w:pPr>
                        <w:contextualSpacing/>
                        <w:rPr>
                          <w:rStyle w:val="HTMLCode"/>
                          <w:sz w:val="16"/>
                        </w:rPr>
                      </w:pPr>
                      <w:r w:rsidRPr="00AD747F">
                        <w:rPr>
                          <w:rStyle w:val="HTMLCode"/>
                          <w:sz w:val="16"/>
                        </w:rPr>
                        <w:t>USER-&gt;USER: //Decides which documents//\n//will be updated//</w:t>
                      </w:r>
                    </w:p>
                    <w:p w14:paraId="137CC27E" w14:textId="77777777" w:rsidR="000C6BA5" w:rsidRPr="00AD747F" w:rsidRDefault="000C6BA5" w:rsidP="00AD747F">
                      <w:pPr>
                        <w:contextualSpacing/>
                        <w:rPr>
                          <w:rStyle w:val="HTMLCode"/>
                          <w:sz w:val="16"/>
                        </w:rPr>
                      </w:pPr>
                    </w:p>
                    <w:p w14:paraId="343E1937" w14:textId="77777777" w:rsidR="000C6BA5" w:rsidRPr="00AD747F" w:rsidRDefault="000C6BA5" w:rsidP="00AD747F">
                      <w:pPr>
                        <w:contextualSpacing/>
                        <w:rPr>
                          <w:rStyle w:val="HTMLCode"/>
                          <w:sz w:val="16"/>
                        </w:rPr>
                      </w:pPr>
                      <w:r w:rsidRPr="00AD747F">
                        <w:rPr>
                          <w:rStyle w:val="HTMLCode"/>
                          <w:sz w:val="16"/>
                        </w:rPr>
                        <w:t>USER-&gt;UI: //Send updates for document metadata//</w:t>
                      </w:r>
                    </w:p>
                    <w:p w14:paraId="4D5A2AB9" w14:textId="77777777" w:rsidR="000C6BA5" w:rsidRPr="00AD747F" w:rsidRDefault="000C6BA5" w:rsidP="00AD747F">
                      <w:pPr>
                        <w:contextualSpacing/>
                        <w:rPr>
                          <w:rStyle w:val="HTMLCode"/>
                          <w:sz w:val="16"/>
                        </w:rPr>
                      </w:pPr>
                      <w:r w:rsidRPr="00AD747F">
                        <w:rPr>
                          <w:rStyle w:val="HTMLCode"/>
                          <w:sz w:val="16"/>
                        </w:rPr>
                        <w:t>activate UI</w:t>
                      </w:r>
                    </w:p>
                    <w:p w14:paraId="1725C996" w14:textId="32C4BDC3" w:rsidR="000C6BA5" w:rsidRPr="00AD747F" w:rsidRDefault="000C6BA5" w:rsidP="00AD747F">
                      <w:pPr>
                        <w:contextualSpacing/>
                        <w:rPr>
                          <w:rStyle w:val="HTMLCode"/>
                          <w:sz w:val="16"/>
                        </w:rPr>
                      </w:pPr>
                      <w:r w:rsidRPr="00AD747F">
                        <w:rPr>
                          <w:rStyle w:val="HTMLCode"/>
                          <w:sz w:val="16"/>
                        </w:rPr>
                        <w:t>UI-&gt;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1FB332D2" w14:textId="77777777" w:rsidR="000C6BA5" w:rsidRPr="00AD747F" w:rsidRDefault="000C6BA5" w:rsidP="00AD747F">
                      <w:pPr>
                        <w:contextualSpacing/>
                        <w:rPr>
                          <w:rStyle w:val="HTMLCode"/>
                          <w:sz w:val="16"/>
                        </w:rPr>
                      </w:pPr>
                      <w:r w:rsidRPr="00AD747F">
                        <w:rPr>
                          <w:rStyle w:val="HTMLCode"/>
                          <w:sz w:val="16"/>
                        </w:rPr>
                        <w:t>activate URA</w:t>
                      </w:r>
                    </w:p>
                    <w:p w14:paraId="38B16606" w14:textId="77777777" w:rsidR="000C6BA5" w:rsidRPr="00AD747F" w:rsidRDefault="000C6BA5" w:rsidP="00AD747F">
                      <w:pPr>
                        <w:contextualSpacing/>
                        <w:rPr>
                          <w:rStyle w:val="HTMLCode"/>
                          <w:sz w:val="16"/>
                        </w:rPr>
                      </w:pPr>
                      <w:r w:rsidRPr="00AD747F">
                        <w:rPr>
                          <w:rStyle w:val="HTMLCode"/>
                          <w:sz w:val="16"/>
                        </w:rPr>
                        <w:t>opt Forward Update Option</w:t>
                      </w:r>
                    </w:p>
                    <w:p w14:paraId="08A3D5D1" w14:textId="40B0A81F" w:rsidR="000C6BA5" w:rsidRPr="00AD747F" w:rsidRDefault="000C6BA5" w:rsidP="00AD747F">
                      <w:pPr>
                        <w:contextualSpacing/>
                        <w:rPr>
                          <w:rStyle w:val="HTMLCode"/>
                          <w:sz w:val="16"/>
                        </w:rPr>
                      </w:pPr>
                      <w:r w:rsidRPr="00AD747F">
                        <w:rPr>
                          <w:rStyle w:val="HTMLCode"/>
                          <w:sz w:val="16"/>
                        </w:rPr>
                        <w:t>URA-&gt;</w:t>
                      </w:r>
                      <w:proofErr w:type="spellStart"/>
                      <w:proofErr w:type="gramStart"/>
                      <w:r w:rsidRPr="00AD747F">
                        <w:rPr>
                          <w:rStyle w:val="HTMLCode"/>
                          <w:sz w:val="16"/>
                        </w:rPr>
                        <w:t>URB:Restricted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Request [ITI-</w:t>
                      </w:r>
                      <w:r>
                        <w:rPr>
                          <w:rStyle w:val="HTMLCode"/>
                          <w:sz w:val="16"/>
                        </w:rPr>
                        <w:t>92</w:t>
                      </w:r>
                      <w:r w:rsidRPr="00AD747F">
                        <w:rPr>
                          <w:rStyle w:val="HTMLCode"/>
                          <w:sz w:val="16"/>
                        </w:rPr>
                        <w:t>]</w:t>
                      </w:r>
                    </w:p>
                    <w:p w14:paraId="104E5A0B" w14:textId="77777777" w:rsidR="000C6BA5" w:rsidRPr="00AD747F" w:rsidRDefault="000C6BA5" w:rsidP="00AD747F">
                      <w:pPr>
                        <w:contextualSpacing/>
                        <w:rPr>
                          <w:rStyle w:val="HTMLCode"/>
                          <w:sz w:val="16"/>
                        </w:rPr>
                      </w:pPr>
                      <w:r w:rsidRPr="00AD747F">
                        <w:rPr>
                          <w:rStyle w:val="HTMLCode"/>
                          <w:sz w:val="16"/>
                        </w:rPr>
                        <w:t xml:space="preserve">activate URB </w:t>
                      </w:r>
                    </w:p>
                    <w:p w14:paraId="28E1046E" w14:textId="03157703" w:rsidR="000C6BA5" w:rsidRPr="00AD747F" w:rsidRDefault="000C6BA5"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0C6BA5" w:rsidRPr="00AD747F" w:rsidRDefault="000C6BA5" w:rsidP="00AD747F">
                      <w:pPr>
                        <w:contextualSpacing/>
                        <w:rPr>
                          <w:rStyle w:val="HTMLCode"/>
                          <w:sz w:val="16"/>
                        </w:rPr>
                      </w:pPr>
                      <w:r w:rsidRPr="00AD747F">
                        <w:rPr>
                          <w:rStyle w:val="HTMLCode"/>
                          <w:sz w:val="16"/>
                        </w:rPr>
                        <w:t>URB--&gt;URB: //process update//</w:t>
                      </w:r>
                    </w:p>
                    <w:p w14:paraId="026B0229" w14:textId="77777777" w:rsidR="000C6BA5" w:rsidRPr="00AD747F" w:rsidRDefault="000C6BA5" w:rsidP="00AD747F">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5E3E89E7" w14:textId="542E95A3" w:rsidR="000C6BA5" w:rsidRPr="00AD747F" w:rsidRDefault="000C6BA5" w:rsidP="00AD747F">
                      <w:pPr>
                        <w:contextualSpacing/>
                        <w:rPr>
                          <w:rStyle w:val="HTMLCode"/>
                          <w:sz w:val="16"/>
                        </w:rPr>
                      </w:pPr>
                      <w:r w:rsidRPr="00AD747F">
                        <w:rPr>
                          <w:rStyle w:val="HTMLCode"/>
                          <w:sz w:val="16"/>
                        </w:rPr>
                        <w:t>URB-&gt;</w:t>
                      </w:r>
                      <w:proofErr w:type="spellStart"/>
                      <w:proofErr w:type="gramStart"/>
                      <w:r w:rsidRPr="00AD747F">
                        <w:rPr>
                          <w:rStyle w:val="HTMLCode"/>
                          <w:sz w:val="16"/>
                        </w:rPr>
                        <w:t>URA:Restricted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 xml:space="preserve">] </w:t>
                      </w:r>
                    </w:p>
                    <w:p w14:paraId="203D46CD" w14:textId="77777777" w:rsidR="000C6BA5" w:rsidRPr="00AD747F" w:rsidRDefault="000C6BA5" w:rsidP="00AD747F">
                      <w:pPr>
                        <w:contextualSpacing/>
                        <w:rPr>
                          <w:rStyle w:val="HTMLCode"/>
                          <w:sz w:val="16"/>
                        </w:rPr>
                      </w:pPr>
                      <w:r w:rsidRPr="00AD747F">
                        <w:rPr>
                          <w:rStyle w:val="HTMLCode"/>
                          <w:sz w:val="16"/>
                        </w:rPr>
                        <w:t>deactivate URB</w:t>
                      </w:r>
                    </w:p>
                    <w:p w14:paraId="69D1F5D2" w14:textId="77777777" w:rsidR="000C6BA5" w:rsidRPr="00AD747F" w:rsidRDefault="000C6BA5" w:rsidP="00AD747F">
                      <w:pPr>
                        <w:contextualSpacing/>
                        <w:rPr>
                          <w:rStyle w:val="HTMLCode"/>
                          <w:sz w:val="16"/>
                        </w:rPr>
                      </w:pPr>
                      <w:r w:rsidRPr="00AD747F">
                        <w:rPr>
                          <w:rStyle w:val="HTMLCode"/>
                          <w:sz w:val="16"/>
                        </w:rPr>
                        <w:t xml:space="preserve">end </w:t>
                      </w:r>
                      <w:proofErr w:type="gramStart"/>
                      <w:r w:rsidRPr="00AD747F">
                        <w:rPr>
                          <w:rStyle w:val="HTMLCode"/>
                          <w:sz w:val="16"/>
                        </w:rPr>
                        <w:t>opt</w:t>
                      </w:r>
                      <w:proofErr w:type="gramEnd"/>
                    </w:p>
                    <w:p w14:paraId="36D060D7" w14:textId="1A2F6908" w:rsidR="000C6BA5" w:rsidRPr="00AD747F" w:rsidRDefault="000C6BA5" w:rsidP="00AD747F">
                      <w:pPr>
                        <w:contextualSpacing/>
                        <w:rPr>
                          <w:rStyle w:val="HTMLCode"/>
                          <w:sz w:val="16"/>
                        </w:rPr>
                      </w:pPr>
                      <w:r w:rsidRPr="00AD747F">
                        <w:rPr>
                          <w:rStyle w:val="HTMLCode"/>
                          <w:sz w:val="16"/>
                        </w:rPr>
                        <w:t>URA--&gt;</w:t>
                      </w:r>
                      <w:proofErr w:type="spellStart"/>
                      <w:proofErr w:type="gramStart"/>
                      <w:r w:rsidRPr="00AD747F">
                        <w:rPr>
                          <w:rStyle w:val="HTMLCode"/>
                          <w:sz w:val="16"/>
                        </w:rPr>
                        <w:t>UI:Restricted</w:t>
                      </w:r>
                      <w:proofErr w:type="spellEnd"/>
                      <w:proofErr w:type="gramEnd"/>
                      <w:r w:rsidRPr="00AD747F">
                        <w:rPr>
                          <w:rStyle w:val="HTMLCode"/>
                          <w:sz w:val="16"/>
                        </w:rPr>
                        <w:t xml:space="preserve"> Update\</w:t>
                      </w:r>
                      <w:proofErr w:type="spellStart"/>
                      <w:r w:rsidRPr="00AD747F">
                        <w:rPr>
                          <w:rStyle w:val="HTMLCode"/>
                          <w:sz w:val="16"/>
                        </w:rPr>
                        <w:t>nDocument</w:t>
                      </w:r>
                      <w:proofErr w:type="spellEnd"/>
                      <w:r w:rsidRPr="00AD747F">
                        <w:rPr>
                          <w:rStyle w:val="HTMLCode"/>
                          <w:sz w:val="16"/>
                        </w:rPr>
                        <w:t xml:space="preserve"> Set Response [ITI-</w:t>
                      </w:r>
                      <w:r>
                        <w:rPr>
                          <w:rStyle w:val="HTMLCode"/>
                          <w:sz w:val="16"/>
                        </w:rPr>
                        <w:t>92</w:t>
                      </w:r>
                      <w:r w:rsidRPr="00AD747F">
                        <w:rPr>
                          <w:rStyle w:val="HTMLCode"/>
                          <w:sz w:val="16"/>
                        </w:rPr>
                        <w:t>]</w:t>
                      </w:r>
                    </w:p>
                    <w:p w14:paraId="731FF2FE" w14:textId="77777777" w:rsidR="000C6BA5" w:rsidRPr="00AD747F" w:rsidRDefault="000C6BA5" w:rsidP="00AD747F">
                      <w:pPr>
                        <w:contextualSpacing/>
                        <w:rPr>
                          <w:rStyle w:val="HTMLCode"/>
                          <w:sz w:val="16"/>
                        </w:rPr>
                      </w:pPr>
                      <w:r w:rsidRPr="00AD747F">
                        <w:rPr>
                          <w:rStyle w:val="HTMLCode"/>
                          <w:sz w:val="16"/>
                        </w:rPr>
                        <w:t>deactivate URA</w:t>
                      </w:r>
                    </w:p>
                    <w:p w14:paraId="2BB9E0C7" w14:textId="77777777" w:rsidR="000C6BA5" w:rsidRPr="00AD747F" w:rsidRDefault="000C6BA5" w:rsidP="00AD747F">
                      <w:pPr>
                        <w:contextualSpacing/>
                        <w:rPr>
                          <w:rStyle w:val="HTMLCode"/>
                          <w:sz w:val="16"/>
                        </w:rPr>
                      </w:pPr>
                      <w:r w:rsidRPr="00AD747F">
                        <w:rPr>
                          <w:rStyle w:val="HTMLCode"/>
                          <w:sz w:val="16"/>
                        </w:rPr>
                        <w:t>UI--&gt;USER: //Success or failure notification//</w:t>
                      </w:r>
                    </w:p>
                    <w:p w14:paraId="6B224B5F" w14:textId="77777777" w:rsidR="000C6BA5" w:rsidRDefault="000C6BA5"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0C6BA5" w:rsidRPr="00DF3A83" w:rsidRDefault="000C6BA5" w:rsidP="00282EB3">
                      <w:pPr>
                        <w:rPr>
                          <w:rStyle w:val="HTMLCode"/>
                          <w:sz w:val="16"/>
                        </w:rPr>
                      </w:pPr>
                      <w:r w:rsidRPr="00276E18">
                        <w:rPr>
                          <w:rStyle w:val="HTMLCode"/>
                          <w:sz w:val="16"/>
                        </w:rPr>
                        <w:t>@</w:t>
                      </w:r>
                      <w:proofErr w:type="spellStart"/>
                      <w:r w:rsidRPr="00276E18">
                        <w:rPr>
                          <w:rStyle w:val="HTMLCode"/>
                          <w:sz w:val="16"/>
                        </w:rPr>
                        <w:t>enduml</w:t>
                      </w:r>
                      <w:proofErr w:type="spellEnd"/>
                      <w:r w:rsidRPr="00276E18" w:rsidDel="00276E18">
                        <w:rPr>
                          <w:rStyle w:val="HTMLCode"/>
                          <w:sz w:val="16"/>
                        </w:rPr>
                        <w:t xml:space="preserve"> </w:t>
                      </w:r>
                    </w:p>
                  </w:txbxContent>
                </v:textbox>
                <w10:wrap type="topAndBottom"/>
              </v:shape>
            </w:pict>
          </mc:Fallback>
        </mc:AlternateContent>
      </w:r>
    </w:p>
    <w:p w14:paraId="1FA81B18" w14:textId="0DE59946" w:rsidR="00282EB3" w:rsidRPr="00A411D0" w:rsidRDefault="00282EB3" w:rsidP="004A3129">
      <w:pPr>
        <w:pStyle w:val="FigureTitle"/>
      </w:pPr>
      <w:r w:rsidRPr="00A411D0">
        <w:t xml:space="preserve">Figure </w:t>
      </w:r>
      <w:r w:rsidR="00EA2D81" w:rsidRPr="00A411D0">
        <w:t>48.</w:t>
      </w:r>
      <w:r w:rsidRPr="00A411D0">
        <w:t>4.2.2-2: Allowing Document Access Pseudocode</w:t>
      </w:r>
    </w:p>
    <w:p w14:paraId="3F63532B" w14:textId="47BBA5AC" w:rsidR="00282EB3" w:rsidRPr="00A411D0" w:rsidRDefault="00282EB3" w:rsidP="004A3129">
      <w:pPr>
        <w:pStyle w:val="FigureTitle"/>
        <w:rPr>
          <w:rFonts w:cs="Arial"/>
        </w:rPr>
      </w:pPr>
    </w:p>
    <w:p w14:paraId="54BC8815" w14:textId="04CF91DA" w:rsidR="00303E20" w:rsidRPr="00A411D0" w:rsidRDefault="00EA2D81" w:rsidP="00B17F6B">
      <w:pPr>
        <w:pStyle w:val="Heading2"/>
        <w:numPr>
          <w:ilvl w:val="0"/>
          <w:numId w:val="0"/>
        </w:numPr>
        <w:ind w:left="576" w:hanging="576"/>
        <w:rPr>
          <w:noProof w:val="0"/>
        </w:rPr>
      </w:pPr>
      <w:bookmarkStart w:id="104" w:name="_Toc345074664"/>
      <w:bookmarkStart w:id="105" w:name="_Toc510984078"/>
      <w:bookmarkStart w:id="106" w:name="_Toc522535126"/>
      <w:bookmarkEnd w:id="96"/>
      <w:bookmarkEnd w:id="97"/>
      <w:r w:rsidRPr="00A411D0">
        <w:rPr>
          <w:noProof w:val="0"/>
        </w:rPr>
        <w:t>48.</w:t>
      </w:r>
      <w:r w:rsidR="00AF472E" w:rsidRPr="00A411D0">
        <w:rPr>
          <w:noProof w:val="0"/>
        </w:rPr>
        <w:t>5</w:t>
      </w:r>
      <w:r w:rsidR="005F21E7" w:rsidRPr="00A411D0">
        <w:rPr>
          <w:noProof w:val="0"/>
        </w:rPr>
        <w:t xml:space="preserve"> </w:t>
      </w:r>
      <w:r w:rsidR="00303E20" w:rsidRPr="00A411D0">
        <w:rPr>
          <w:noProof w:val="0"/>
        </w:rPr>
        <w:t>Security Considerations</w:t>
      </w:r>
      <w:bookmarkEnd w:id="104"/>
      <w:bookmarkEnd w:id="105"/>
      <w:bookmarkEnd w:id="106"/>
    </w:p>
    <w:p w14:paraId="5FBD6571" w14:textId="77777777" w:rsidR="00F9665D" w:rsidRPr="00A411D0" w:rsidRDefault="00F9665D" w:rsidP="00F9665D">
      <w:r w:rsidRPr="00A411D0">
        <w:t>For general security considerations, see ITI TF-1: Appendix G - Security Considerations and ITI TF-2x: Appendix K - XDS Security Environment. Transaction specific security considerations are presented in the Security Considerations section of each transaction in Volume 2.</w:t>
      </w:r>
    </w:p>
    <w:p w14:paraId="7FE99BC1" w14:textId="6AF1D346" w:rsidR="00F9665D" w:rsidRPr="00A411D0" w:rsidRDefault="00F9665D" w:rsidP="00F9665D">
      <w:r w:rsidRPr="00A411D0">
        <w:lastRenderedPageBreak/>
        <w:t>Updating patient care records is subject to local policies and government restrictions. As the sensitivity of the data may vary, the deployment will need to perform its own risk analysis and establish a mitigation strategy when enabling this profile</w:t>
      </w:r>
      <w:r w:rsidR="00896E59" w:rsidRPr="00A411D0">
        <w:t>'s transaction</w:t>
      </w:r>
      <w:r w:rsidRPr="00A411D0">
        <w:t>.</w:t>
      </w:r>
    </w:p>
    <w:p w14:paraId="4009370C" w14:textId="77777777" w:rsidR="00F9665D" w:rsidRPr="00A411D0" w:rsidRDefault="00F9665D" w:rsidP="00F9665D">
      <w:r w:rsidRPr="00A411D0">
        <w:t>In most cases, appropriate precautions should be taken to restrict use of this profile's transactions to users with sufficient privileges.</w:t>
      </w:r>
    </w:p>
    <w:p w14:paraId="3C918B9F" w14:textId="77777777" w:rsidR="00870A5F" w:rsidRPr="00A411D0" w:rsidRDefault="00F9665D" w:rsidP="00F9665D">
      <w:r w:rsidRPr="00A411D0">
        <w:t xml:space="preserve">Please see ITI TF-1: Appendix L - XDS Affinity Domain Definition Checklist for more information. </w:t>
      </w:r>
    </w:p>
    <w:p w14:paraId="36A61872" w14:textId="5A431BA4" w:rsidR="00F9665D" w:rsidRPr="00A411D0" w:rsidRDefault="00EA2D81" w:rsidP="00B17F6B">
      <w:pPr>
        <w:pStyle w:val="Heading2"/>
        <w:numPr>
          <w:ilvl w:val="0"/>
          <w:numId w:val="0"/>
        </w:numPr>
        <w:ind w:left="576" w:hanging="576"/>
        <w:rPr>
          <w:noProof w:val="0"/>
        </w:rPr>
      </w:pPr>
      <w:bookmarkStart w:id="107" w:name="_Toc522535127"/>
      <w:r w:rsidRPr="00A411D0">
        <w:rPr>
          <w:noProof w:val="0"/>
        </w:rPr>
        <w:t>48.</w:t>
      </w:r>
      <w:r w:rsidR="00870A5F" w:rsidRPr="00A411D0">
        <w:rPr>
          <w:noProof w:val="0"/>
        </w:rPr>
        <w:t>6 Cross Profile Considerations</w:t>
      </w:r>
      <w:bookmarkEnd w:id="107"/>
    </w:p>
    <w:p w14:paraId="1D04A469" w14:textId="055EE2ED" w:rsidR="00E75877" w:rsidRPr="00A411D0" w:rsidRDefault="00EA2D81" w:rsidP="00B17F6B">
      <w:pPr>
        <w:pStyle w:val="Heading3"/>
        <w:numPr>
          <w:ilvl w:val="0"/>
          <w:numId w:val="0"/>
        </w:numPr>
        <w:rPr>
          <w:noProof w:val="0"/>
        </w:rPr>
      </w:pPr>
      <w:bookmarkStart w:id="108" w:name="_Toc522535128"/>
      <w:r w:rsidRPr="00A411D0">
        <w:rPr>
          <w:noProof w:val="0"/>
        </w:rPr>
        <w:t>48.</w:t>
      </w:r>
      <w:r w:rsidR="00E75877" w:rsidRPr="00A411D0">
        <w:rPr>
          <w:noProof w:val="0"/>
        </w:rPr>
        <w:t>6.</w:t>
      </w:r>
      <w:r w:rsidR="000E101F" w:rsidRPr="00A411D0">
        <w:rPr>
          <w:noProof w:val="0"/>
        </w:rPr>
        <w:t>1</w:t>
      </w:r>
      <w:r w:rsidR="00E75877" w:rsidRPr="00A411D0">
        <w:rPr>
          <w:noProof w:val="0"/>
        </w:rPr>
        <w:t xml:space="preserve"> Grouping </w:t>
      </w:r>
      <w:r w:rsidR="008E5034" w:rsidRPr="00A411D0">
        <w:rPr>
          <w:noProof w:val="0"/>
        </w:rPr>
        <w:t xml:space="preserve">an </w:t>
      </w:r>
      <w:r w:rsidR="00E75877" w:rsidRPr="00A411D0">
        <w:rPr>
          <w:noProof w:val="0"/>
        </w:rPr>
        <w:t xml:space="preserve">XDS </w:t>
      </w:r>
      <w:r w:rsidR="00BD0B33" w:rsidRPr="00A411D0">
        <w:rPr>
          <w:noProof w:val="0"/>
        </w:rPr>
        <w:t>Document Consumer</w:t>
      </w:r>
      <w:bookmarkEnd w:id="108"/>
      <w:r w:rsidR="00BD0B33" w:rsidRPr="00A411D0">
        <w:rPr>
          <w:noProof w:val="0"/>
        </w:rPr>
        <w:t xml:space="preserve"> </w:t>
      </w:r>
    </w:p>
    <w:p w14:paraId="5623FF33" w14:textId="77777777" w:rsidR="00724B47" w:rsidRPr="00A411D0" w:rsidRDefault="00724B47" w:rsidP="00724B47">
      <w:pPr>
        <w:pStyle w:val="BodyText"/>
      </w:pPr>
      <w:r w:rsidRPr="00A411D0">
        <w:t xml:space="preserve">The Update Initiator may be grouped with an XDS Document Consumer to obtain the latest version of the </w:t>
      </w:r>
      <w:proofErr w:type="spellStart"/>
      <w:r w:rsidRPr="00A411D0">
        <w:t>DocumentEntry</w:t>
      </w:r>
      <w:proofErr w:type="spellEnd"/>
      <w:r w:rsidRPr="00A411D0">
        <w:t xml:space="preserve"> object metadata. </w:t>
      </w:r>
    </w:p>
    <w:p w14:paraId="3E022410" w14:textId="064769FA" w:rsidR="00724B47" w:rsidRPr="00A411D0" w:rsidRDefault="00724B47" w:rsidP="009637C8">
      <w:pPr>
        <w:pStyle w:val="BodyText"/>
      </w:pPr>
      <w:r w:rsidRPr="00A411D0">
        <w:t>When the Update Initiator</w:t>
      </w:r>
      <w:r w:rsidR="00BA50DC" w:rsidRPr="00A411D0">
        <w:t xml:space="preserve"> is grouped with a</w:t>
      </w:r>
      <w:r w:rsidR="00896E59" w:rsidRPr="00A411D0">
        <w:t>n</w:t>
      </w:r>
      <w:r w:rsidR="00BA50DC" w:rsidRPr="00A411D0">
        <w:t xml:space="preserve"> </w:t>
      </w:r>
      <w:r w:rsidR="00896E59" w:rsidRPr="00A411D0">
        <w:t xml:space="preserve">XDS </w:t>
      </w:r>
      <w:r w:rsidR="00BA50DC" w:rsidRPr="00A411D0">
        <w:t>Document Consumer</w:t>
      </w:r>
      <w:r w:rsidR="00935D92" w:rsidRPr="00A411D0">
        <w:t>,</w:t>
      </w:r>
      <w:r w:rsidRPr="00A411D0">
        <w:t xml:space="preserve"> the </w:t>
      </w:r>
      <w:r w:rsidR="00896E59" w:rsidRPr="00A411D0">
        <w:t xml:space="preserve">XDS </w:t>
      </w:r>
      <w:r w:rsidRPr="00A411D0">
        <w:t xml:space="preserve">Document Consumer will query the </w:t>
      </w:r>
      <w:r w:rsidR="003610EF" w:rsidRPr="00A411D0">
        <w:t xml:space="preserve">XDS </w:t>
      </w:r>
      <w:r w:rsidRPr="00A411D0">
        <w:t xml:space="preserve">Document Registry </w:t>
      </w:r>
      <w:r w:rsidR="00BD0B33" w:rsidRPr="00A411D0">
        <w:t xml:space="preserve">grouped with the Update Responder </w:t>
      </w:r>
      <w:r w:rsidRPr="00A411D0">
        <w:t xml:space="preserve">for </w:t>
      </w:r>
      <w:r w:rsidR="000E101F" w:rsidRPr="00A411D0">
        <w:t>the latest version of the metadata</w:t>
      </w:r>
      <w:r w:rsidRPr="00A411D0">
        <w:t xml:space="preserve"> using the Registry Stored Query [ITI-18] transaction. </w:t>
      </w:r>
    </w:p>
    <w:p w14:paraId="732E6029" w14:textId="630DE9CB" w:rsidR="00787EE5" w:rsidRPr="00A411D0" w:rsidRDefault="00BD0B33" w:rsidP="009637C8">
      <w:pPr>
        <w:pStyle w:val="BodyText"/>
      </w:pPr>
      <w:r w:rsidRPr="00A411D0">
        <w:t xml:space="preserve">The Update Initiator will use those results to create the submission and submit </w:t>
      </w:r>
      <w:r w:rsidR="009175F9" w:rsidRPr="00A411D0">
        <w:t>the</w:t>
      </w:r>
      <w:r w:rsidRPr="00A411D0">
        <w:t xml:space="preserve"> request using the Restricted Update Document Set [ITI-92] transaction</w:t>
      </w:r>
      <w:r w:rsidRPr="00A411D0" w:rsidDel="00BD0B33">
        <w:t xml:space="preserve"> </w:t>
      </w:r>
      <w:r w:rsidR="007942D7" w:rsidRPr="00A411D0">
        <w:t xml:space="preserve"> Update Responder </w:t>
      </w:r>
      <w:r w:rsidR="000B55BC" w:rsidRPr="00A411D0">
        <w:t xml:space="preserve">will </w:t>
      </w:r>
      <w:r w:rsidR="008E5034" w:rsidRPr="00A411D0">
        <w:t>process and store the results of the Restricted Update Document Set [ITI-</w:t>
      </w:r>
      <w:r w:rsidR="00EA2D81" w:rsidRPr="00A411D0">
        <w:t>92</w:t>
      </w:r>
      <w:r w:rsidR="008E5034" w:rsidRPr="00A411D0">
        <w:t xml:space="preserve">] transaction </w:t>
      </w:r>
      <w:r w:rsidRPr="00A411D0">
        <w:t xml:space="preserve">in grouped XDS Document Registry </w:t>
      </w:r>
      <w:r w:rsidR="0001191A" w:rsidRPr="00A411D0">
        <w:t xml:space="preserve">so that the future query results reflect the </w:t>
      </w:r>
      <w:r w:rsidR="00896E59" w:rsidRPr="00A411D0">
        <w:t xml:space="preserve">requested </w:t>
      </w:r>
      <w:r w:rsidR="0001191A" w:rsidRPr="00A411D0">
        <w:t xml:space="preserve">changes </w:t>
      </w:r>
      <w:r w:rsidR="00896E59" w:rsidRPr="00A411D0">
        <w:t>in the metadata</w:t>
      </w:r>
      <w:r w:rsidR="008E5034" w:rsidRPr="00A411D0">
        <w:t xml:space="preserve">. </w:t>
      </w:r>
    </w:p>
    <w:p w14:paraId="157E99D0" w14:textId="1052775B" w:rsidR="007942D7" w:rsidRPr="00A411D0" w:rsidRDefault="007942D7" w:rsidP="009637C8">
      <w:pPr>
        <w:pStyle w:val="BodyText"/>
      </w:pPr>
    </w:p>
    <w:bookmarkStart w:id="109" w:name="_MON_1585987680"/>
    <w:bookmarkEnd w:id="109"/>
    <w:p w14:paraId="34DF8798" w14:textId="25BF6935" w:rsidR="00DF66CC" w:rsidRPr="00A411D0" w:rsidRDefault="00CB6C1E" w:rsidP="009637C8">
      <w:pPr>
        <w:pStyle w:val="BodyText"/>
        <w:jc w:val="center"/>
      </w:pPr>
      <w:r w:rsidRPr="00A411D0">
        <w:rPr>
          <w:bCs/>
          <w:noProof/>
          <w:sz w:val="20"/>
          <w:lang w:eastAsia="ja-JP"/>
        </w:rPr>
        <w:object w:dxaOrig="6720" w:dyaOrig="6930" w14:anchorId="574A144C">
          <v:shape id="_x0000_i1028" type="#_x0000_t75" alt="" style="width:355pt;height:298pt;mso-width-percent:0;mso-height-percent:0;mso-width-percent:0;mso-height-percent:0" o:ole="">
            <v:imagedata r:id="rId20" o:title="" croptop="6721f"/>
          </v:shape>
          <o:OLEObject Type="Embed" ProgID="Word.Picture.8" ShapeID="_x0000_i1028" DrawAspect="Content" ObjectID="_1646573005" r:id="rId21"/>
        </w:object>
      </w:r>
    </w:p>
    <w:p w14:paraId="7E61B38C" w14:textId="158D8151" w:rsidR="00DF66CC" w:rsidRPr="00A411D0" w:rsidRDefault="00935D92" w:rsidP="004A3129">
      <w:pPr>
        <w:pStyle w:val="FigureTitle"/>
      </w:pPr>
      <w:r w:rsidRPr="00A411D0">
        <w:t xml:space="preserve">Figure </w:t>
      </w:r>
      <w:r w:rsidR="00EA2D81" w:rsidRPr="00A411D0">
        <w:t>48.</w:t>
      </w:r>
      <w:r w:rsidRPr="00A411D0">
        <w:t>6.1-1: RM</w:t>
      </w:r>
      <w:r w:rsidR="006923A4" w:rsidRPr="00A411D0">
        <w:t>U</w:t>
      </w:r>
      <w:r w:rsidRPr="00A411D0">
        <w:t xml:space="preserve"> and XDS Actor Groupings</w:t>
      </w:r>
    </w:p>
    <w:p w14:paraId="05320031" w14:textId="48BF6604" w:rsidR="000E101F" w:rsidRPr="00A411D0" w:rsidRDefault="00EA2D81" w:rsidP="000E101F">
      <w:pPr>
        <w:pStyle w:val="Heading3"/>
        <w:numPr>
          <w:ilvl w:val="0"/>
          <w:numId w:val="0"/>
        </w:numPr>
        <w:ind w:left="720" w:hanging="720"/>
        <w:rPr>
          <w:noProof w:val="0"/>
        </w:rPr>
      </w:pPr>
      <w:bookmarkStart w:id="110" w:name="_Toc522535129"/>
      <w:r w:rsidRPr="00A411D0">
        <w:rPr>
          <w:noProof w:val="0"/>
        </w:rPr>
        <w:t>48.</w:t>
      </w:r>
      <w:r w:rsidR="000E101F" w:rsidRPr="00A411D0">
        <w:rPr>
          <w:noProof w:val="0"/>
        </w:rPr>
        <w:t xml:space="preserve">6.2 Grouping an XCA </w:t>
      </w:r>
      <w:r w:rsidR="009175F9" w:rsidRPr="00A411D0">
        <w:rPr>
          <w:noProof w:val="0"/>
        </w:rPr>
        <w:t>Initiating Gateway</w:t>
      </w:r>
      <w:bookmarkEnd w:id="110"/>
      <w:r w:rsidR="009175F9" w:rsidRPr="00A411D0">
        <w:rPr>
          <w:noProof w:val="0"/>
        </w:rPr>
        <w:t xml:space="preserve"> </w:t>
      </w:r>
    </w:p>
    <w:p w14:paraId="6A3E14DD" w14:textId="47252D05" w:rsidR="000E101F" w:rsidRPr="00A411D0" w:rsidRDefault="000E101F" w:rsidP="000E101F">
      <w:pPr>
        <w:pStyle w:val="BodyText"/>
      </w:pPr>
      <w:r w:rsidRPr="00A411D0">
        <w:t xml:space="preserve">The Update Initiator may be grouped with an </w:t>
      </w:r>
      <w:r w:rsidR="002A6DB7" w:rsidRPr="00A411D0">
        <w:t>XCA Initiating Gateway</w:t>
      </w:r>
      <w:r w:rsidRPr="00A411D0">
        <w:t xml:space="preserve"> to obtain the latest versions of the </w:t>
      </w:r>
      <w:proofErr w:type="spellStart"/>
      <w:r w:rsidRPr="00A411D0">
        <w:t>DocumentEntry</w:t>
      </w:r>
      <w:proofErr w:type="spellEnd"/>
      <w:r w:rsidRPr="00A411D0">
        <w:t xml:space="preserve"> object metadata. </w:t>
      </w:r>
    </w:p>
    <w:p w14:paraId="6AB363E9" w14:textId="72486015" w:rsidR="00B1122C" w:rsidRPr="00A411D0" w:rsidRDefault="000E101F" w:rsidP="000E101F">
      <w:pPr>
        <w:pStyle w:val="BodyText"/>
      </w:pPr>
      <w:r w:rsidRPr="00A411D0">
        <w:t xml:space="preserve">The Initiating Gateway will use the </w:t>
      </w:r>
      <w:proofErr w:type="gramStart"/>
      <w:r w:rsidRPr="00A411D0">
        <w:t>Cross Gateway</w:t>
      </w:r>
      <w:proofErr w:type="gramEnd"/>
      <w:r w:rsidRPr="00A411D0">
        <w:t xml:space="preserve"> Query [ITI-38] transaction to contact Responding Gateway for the remote </w:t>
      </w:r>
      <w:r w:rsidR="00A532B7" w:rsidRPr="00A411D0">
        <w:t xml:space="preserve">community </w:t>
      </w:r>
      <w:r w:rsidRPr="00A411D0">
        <w:t>servicing the request</w:t>
      </w:r>
      <w:r w:rsidR="00926753" w:rsidRPr="00A411D0">
        <w:t xml:space="preserve">. </w:t>
      </w:r>
    </w:p>
    <w:p w14:paraId="7F0CC49F" w14:textId="32A7DB71" w:rsidR="000E101F" w:rsidRPr="00A411D0" w:rsidRDefault="00FD4346" w:rsidP="000E101F">
      <w:pPr>
        <w:pStyle w:val="BodyText"/>
      </w:pPr>
      <w:r w:rsidRPr="00A411D0">
        <w:t>T</w:t>
      </w:r>
      <w:r w:rsidR="00B1122C" w:rsidRPr="00A411D0">
        <w:t xml:space="preserve">he </w:t>
      </w:r>
      <w:r w:rsidRPr="00A411D0">
        <w:t xml:space="preserve">metadata in the Cross-Gateway Query </w:t>
      </w:r>
      <w:r w:rsidR="009175F9" w:rsidRPr="00A411D0">
        <w:t xml:space="preserve">[ITI-38] transaction </w:t>
      </w:r>
      <w:r w:rsidRPr="00A411D0">
        <w:t>response contain</w:t>
      </w:r>
      <w:r w:rsidR="002E4916" w:rsidRPr="00A411D0">
        <w:t>s</w:t>
      </w:r>
      <w:r w:rsidRPr="00A411D0">
        <w:t xml:space="preserve"> the patient identifier and coded values from </w:t>
      </w:r>
      <w:r w:rsidR="00A532B7" w:rsidRPr="00A411D0">
        <w:t>the remote community</w:t>
      </w:r>
      <w:r w:rsidR="0066296D" w:rsidRPr="00A411D0">
        <w:t>.</w:t>
      </w:r>
      <w:r w:rsidR="00B1122C" w:rsidRPr="00A411D0">
        <w:t xml:space="preserve"> </w:t>
      </w:r>
      <w:r w:rsidRPr="00A411D0">
        <w:t>These are</w:t>
      </w:r>
      <w:r w:rsidR="00B1122C" w:rsidRPr="00A411D0">
        <w:t xml:space="preserve"> used by the </w:t>
      </w:r>
      <w:r w:rsidR="00A532B7" w:rsidRPr="00A411D0">
        <w:t>local community's</w:t>
      </w:r>
      <w:r w:rsidR="00B1122C" w:rsidRPr="00A411D0">
        <w:t xml:space="preserve"> Update Initiator to form the request for the Restricted Update Document Set [ITI-</w:t>
      </w:r>
      <w:r w:rsidR="00EA2D81" w:rsidRPr="00A411D0">
        <w:t>92</w:t>
      </w:r>
      <w:r w:rsidR="00B1122C" w:rsidRPr="00A411D0">
        <w:t xml:space="preserve">] transaction. </w:t>
      </w:r>
    </w:p>
    <w:p w14:paraId="078092AD" w14:textId="64182304" w:rsidR="00FC0E42" w:rsidRPr="00A411D0" w:rsidRDefault="00B1122C" w:rsidP="000E101F">
      <w:pPr>
        <w:pStyle w:val="BodyText"/>
      </w:pPr>
      <w:r w:rsidRPr="00A411D0">
        <w:t xml:space="preserve">The Update Initiator will send the </w:t>
      </w:r>
      <w:r w:rsidR="00FD4346" w:rsidRPr="00A411D0">
        <w:t xml:space="preserve">update </w:t>
      </w:r>
      <w:r w:rsidRPr="00A411D0">
        <w:t xml:space="preserve">request to the </w:t>
      </w:r>
      <w:r w:rsidR="002E4916" w:rsidRPr="00A411D0">
        <w:t>remote</w:t>
      </w:r>
      <w:r w:rsidR="00A532B7" w:rsidRPr="00A411D0">
        <w:t xml:space="preserve"> community</w:t>
      </w:r>
      <w:r w:rsidR="00FD554A" w:rsidRPr="00A411D0">
        <w:t>'s</w:t>
      </w:r>
      <w:r w:rsidRPr="00A411D0">
        <w:t xml:space="preserve"> Update Responder</w:t>
      </w:r>
      <w:r w:rsidR="002E4916" w:rsidRPr="00A411D0">
        <w:t xml:space="preserve"> for processing</w:t>
      </w:r>
      <w:r w:rsidRPr="00A411D0">
        <w:t xml:space="preserve">. </w:t>
      </w:r>
    </w:p>
    <w:bookmarkStart w:id="111" w:name="_MON_1586600904"/>
    <w:bookmarkEnd w:id="111"/>
    <w:p w14:paraId="4BB5AA33" w14:textId="77777777" w:rsidR="00CD6365" w:rsidRPr="00A411D0" w:rsidRDefault="00CB6C1E" w:rsidP="00E11595">
      <w:pPr>
        <w:pStyle w:val="BodyText"/>
      </w:pPr>
      <w:r w:rsidRPr="00A411D0">
        <w:rPr>
          <w:noProof/>
        </w:rPr>
        <w:object w:dxaOrig="11670" w:dyaOrig="4950" w14:anchorId="2254D6F7">
          <v:shape id="_x0000_i1027" type="#_x0000_t75" alt="" style="width:463pt;height:225pt;mso-width-percent:0;mso-height-percent:0;mso-width-percent:0;mso-height-percent:0" o:ole="">
            <v:imagedata r:id="rId22" o:title=""/>
            <o:lock v:ext="edit" aspectratio="f"/>
          </v:shape>
          <o:OLEObject Type="Embed" ProgID="Word.Picture.8" ShapeID="_x0000_i1027" DrawAspect="Content" ObjectID="_1646573006" r:id="rId23"/>
        </w:object>
      </w:r>
    </w:p>
    <w:p w14:paraId="134F3B33" w14:textId="0D043D8D" w:rsidR="00935D92" w:rsidRPr="00A411D0" w:rsidRDefault="00935D92" w:rsidP="004A3129">
      <w:pPr>
        <w:pStyle w:val="FigureTitle"/>
      </w:pPr>
      <w:r w:rsidRPr="00A411D0">
        <w:t xml:space="preserve">Figure </w:t>
      </w:r>
      <w:r w:rsidR="00EA2D81" w:rsidRPr="00A411D0">
        <w:t>48.</w:t>
      </w:r>
      <w:r w:rsidRPr="00A411D0">
        <w:t>6.2-1: RM</w:t>
      </w:r>
      <w:r w:rsidR="006923A4" w:rsidRPr="00A411D0">
        <w:t>U</w:t>
      </w:r>
      <w:r w:rsidRPr="00A411D0">
        <w:t xml:space="preserve"> and XCA Actor Groupings</w:t>
      </w:r>
    </w:p>
    <w:p w14:paraId="0AF581F2" w14:textId="75F18A53" w:rsidR="002A6DB7" w:rsidRPr="00A411D0" w:rsidRDefault="00EA2D81" w:rsidP="002A6DB7">
      <w:pPr>
        <w:pStyle w:val="Heading3"/>
        <w:numPr>
          <w:ilvl w:val="0"/>
          <w:numId w:val="0"/>
        </w:numPr>
        <w:ind w:left="720" w:hanging="720"/>
        <w:rPr>
          <w:noProof w:val="0"/>
        </w:rPr>
      </w:pPr>
      <w:bookmarkStart w:id="112" w:name="_Toc522535130"/>
      <w:r w:rsidRPr="00A411D0">
        <w:rPr>
          <w:noProof w:val="0"/>
        </w:rPr>
        <w:t>48.</w:t>
      </w:r>
      <w:r w:rsidR="002A6DB7" w:rsidRPr="00A411D0">
        <w:rPr>
          <w:noProof w:val="0"/>
        </w:rPr>
        <w:t>6.3 Grouping within an XCA/XDS Affinity Domain Option Environment</w:t>
      </w:r>
      <w:bookmarkEnd w:id="112"/>
      <w:r w:rsidR="002A6DB7" w:rsidRPr="00A411D0">
        <w:rPr>
          <w:noProof w:val="0"/>
        </w:rPr>
        <w:t xml:space="preserve"> </w:t>
      </w:r>
    </w:p>
    <w:p w14:paraId="0786D84A" w14:textId="6219DC3D" w:rsidR="002A6DB7" w:rsidRPr="00A411D0" w:rsidRDefault="002A6DB7" w:rsidP="002A6DB7">
      <w:pPr>
        <w:pStyle w:val="BodyText"/>
      </w:pPr>
      <w:r w:rsidRPr="00A411D0">
        <w:t xml:space="preserve">The Update Initiator </w:t>
      </w:r>
      <w:r w:rsidR="008E2907" w:rsidRPr="00A411D0">
        <w:t xml:space="preserve">in a local community </w:t>
      </w:r>
      <w:r w:rsidRPr="00A411D0">
        <w:t xml:space="preserve">may be grouped with an XDS Document Consumer to obtain the latest versions of the </w:t>
      </w:r>
      <w:proofErr w:type="spellStart"/>
      <w:r w:rsidRPr="00A411D0">
        <w:t>DocumentEntry</w:t>
      </w:r>
      <w:proofErr w:type="spellEnd"/>
      <w:r w:rsidRPr="00A411D0">
        <w:t xml:space="preserve"> object metadata. </w:t>
      </w:r>
    </w:p>
    <w:p w14:paraId="5B244B46" w14:textId="7CD3C473" w:rsidR="002A6DB7" w:rsidRPr="00A411D0" w:rsidRDefault="008E2907" w:rsidP="002A6DB7">
      <w:pPr>
        <w:pStyle w:val="BodyText"/>
      </w:pPr>
      <w:r w:rsidRPr="00A411D0">
        <w:t>T</w:t>
      </w:r>
      <w:r w:rsidR="002A6DB7" w:rsidRPr="00A411D0">
        <w:t>he XDS Document Consumer will use the Registry Stored Query [ITI-18] transaction</w:t>
      </w:r>
      <w:r w:rsidRPr="00A411D0">
        <w:t xml:space="preserve"> to send a </w:t>
      </w:r>
      <w:r w:rsidR="002A6DB7" w:rsidRPr="00A411D0">
        <w:t xml:space="preserve">query to an XCA Initiating Gateway supporting the XDS Affinity Domain Option. The </w:t>
      </w:r>
      <w:r w:rsidR="002E4916" w:rsidRPr="00A411D0">
        <w:t xml:space="preserve">XCA </w:t>
      </w:r>
      <w:r w:rsidR="002A6DB7" w:rsidRPr="00A411D0">
        <w:t xml:space="preserve">Initiating Gateway will use the </w:t>
      </w:r>
      <w:proofErr w:type="gramStart"/>
      <w:r w:rsidR="002A6DB7" w:rsidRPr="00A411D0">
        <w:t>Cross Gateway</w:t>
      </w:r>
      <w:proofErr w:type="gramEnd"/>
      <w:r w:rsidR="002A6DB7" w:rsidRPr="00A411D0">
        <w:t xml:space="preserve"> Query [ITI-38] transaction to contact Responding Gateways for the remote community servicing the request. </w:t>
      </w:r>
    </w:p>
    <w:p w14:paraId="1A68A5B5" w14:textId="403DE535" w:rsidR="002A6DB7" w:rsidRPr="00A411D0" w:rsidRDefault="002A6DB7" w:rsidP="002A6DB7">
      <w:pPr>
        <w:pStyle w:val="BodyText"/>
      </w:pPr>
      <w:r w:rsidRPr="00A411D0">
        <w:t xml:space="preserve">The metadata in the Cross-Gateway Query </w:t>
      </w:r>
      <w:r w:rsidR="009175F9" w:rsidRPr="00A411D0">
        <w:t xml:space="preserve">[ITI-38] transaction </w:t>
      </w:r>
      <w:r w:rsidRPr="00A411D0">
        <w:t>response contain</w:t>
      </w:r>
      <w:r w:rsidR="002E4916" w:rsidRPr="00A411D0">
        <w:t>s</w:t>
      </w:r>
      <w:r w:rsidRPr="00A411D0">
        <w:t xml:space="preserve"> the patient identifier and coded values from the remote community. These are used by the local community's Update Initiator to form the request for the Restricted Update Document Set [ITI-</w:t>
      </w:r>
      <w:r w:rsidR="00EA2D81" w:rsidRPr="00A411D0">
        <w:t>92</w:t>
      </w:r>
      <w:r w:rsidRPr="00A411D0">
        <w:t xml:space="preserve">] transaction. </w:t>
      </w:r>
    </w:p>
    <w:p w14:paraId="3BA9CC19" w14:textId="78F9F1D6" w:rsidR="002A6DB7" w:rsidRPr="00A411D0" w:rsidRDefault="002A6DB7" w:rsidP="002A6DB7">
      <w:pPr>
        <w:pStyle w:val="BodyText"/>
      </w:pPr>
      <w:r w:rsidRPr="00A411D0">
        <w:t>The Update Initiator will send the update request to the local community's Update Responder. The Update Responder will be grouped with another Update Initiator responsible for forwarding the request to the remote community's Update Responder</w:t>
      </w:r>
      <w:r w:rsidR="002E4916" w:rsidRPr="00A411D0">
        <w:t xml:space="preserve"> for processing</w:t>
      </w:r>
      <w:r w:rsidRPr="00A411D0">
        <w:t xml:space="preserve">. </w:t>
      </w:r>
    </w:p>
    <w:bookmarkStart w:id="113" w:name="_MON_1593467125"/>
    <w:bookmarkEnd w:id="113"/>
    <w:p w14:paraId="3C4269E2" w14:textId="77777777" w:rsidR="008E2907" w:rsidRPr="00A411D0" w:rsidRDefault="00CB6C1E" w:rsidP="008E2907">
      <w:pPr>
        <w:pStyle w:val="BodyText"/>
      </w:pPr>
      <w:r w:rsidRPr="00A411D0">
        <w:rPr>
          <w:noProof/>
        </w:rPr>
        <w:object w:dxaOrig="11670" w:dyaOrig="8460" w14:anchorId="79E0D972">
          <v:shape id="_x0000_i1026" type="#_x0000_t75" alt="" style="width:463pt;height:388pt;mso-width-percent:0;mso-height-percent:0;mso-width-percent:0;mso-height-percent:0" o:ole="">
            <v:imagedata r:id="rId24" o:title=""/>
            <o:lock v:ext="edit" aspectratio="f"/>
          </v:shape>
          <o:OLEObject Type="Embed" ProgID="Word.Picture.8" ShapeID="_x0000_i1026" DrawAspect="Content" ObjectID="_1646573007" r:id="rId25"/>
        </w:object>
      </w:r>
    </w:p>
    <w:p w14:paraId="5AE4E123" w14:textId="47C00799" w:rsidR="008E2907" w:rsidRPr="00A411D0" w:rsidRDefault="008E2907" w:rsidP="008E2907">
      <w:pPr>
        <w:pStyle w:val="FigureTitle"/>
      </w:pPr>
      <w:r w:rsidRPr="00A411D0">
        <w:t xml:space="preserve">Figure </w:t>
      </w:r>
      <w:r w:rsidR="00EA2D81" w:rsidRPr="00A411D0">
        <w:t>48.</w:t>
      </w:r>
      <w:r w:rsidRPr="00A411D0">
        <w:t>6.3-1: RMU and XCA/XDS Affinity Domain Option Actor Groupings</w:t>
      </w:r>
    </w:p>
    <w:p w14:paraId="2AEB5AC3" w14:textId="77777777" w:rsidR="002A6DB7" w:rsidRPr="00A411D0" w:rsidRDefault="002A6DB7" w:rsidP="00677828">
      <w:pPr>
        <w:pStyle w:val="BodyText"/>
      </w:pPr>
    </w:p>
    <w:p w14:paraId="1F1AE6C5" w14:textId="4BF6082E" w:rsidR="00CF283F" w:rsidRPr="00A411D0" w:rsidRDefault="00CF283F" w:rsidP="008D7642">
      <w:pPr>
        <w:pStyle w:val="PartTitle"/>
      </w:pPr>
      <w:bookmarkStart w:id="114" w:name="_Toc336000611"/>
      <w:bookmarkStart w:id="115" w:name="_Toc345074671"/>
      <w:bookmarkStart w:id="116" w:name="_Toc510984081"/>
      <w:bookmarkStart w:id="117" w:name="_Toc522535131"/>
      <w:bookmarkEnd w:id="114"/>
      <w:r w:rsidRPr="00A411D0">
        <w:lastRenderedPageBreak/>
        <w:t>Volume 2</w:t>
      </w:r>
      <w:r w:rsidR="006755F5">
        <w:t>c</w:t>
      </w:r>
      <w:r w:rsidRPr="00A411D0">
        <w:t xml:space="preserve"> </w:t>
      </w:r>
      <w:r w:rsidR="008D7642" w:rsidRPr="00A411D0">
        <w:t xml:space="preserve">– </w:t>
      </w:r>
      <w:r w:rsidRPr="00A411D0">
        <w:t>Transactions</w:t>
      </w:r>
      <w:bookmarkEnd w:id="115"/>
      <w:bookmarkEnd w:id="116"/>
      <w:bookmarkEnd w:id="117"/>
    </w:p>
    <w:p w14:paraId="6613DB6C" w14:textId="77777777" w:rsidR="003F30B1" w:rsidRPr="00A411D0" w:rsidRDefault="003F30B1" w:rsidP="003F30B1">
      <w:bookmarkStart w:id="118" w:name="_Toc345074672"/>
    </w:p>
    <w:p w14:paraId="22D59F7E" w14:textId="76BA0FAE" w:rsidR="003F30B1" w:rsidRPr="00A411D0" w:rsidRDefault="003F30B1" w:rsidP="003F30B1">
      <w:pPr>
        <w:pStyle w:val="EditorInstructions"/>
      </w:pPr>
      <w:r w:rsidRPr="00A411D0">
        <w:rPr>
          <w:i w:val="0"/>
          <w:iCs w:val="0"/>
        </w:rPr>
        <w:fldChar w:fldCharType="begin"/>
      </w:r>
      <w:r w:rsidRPr="00A411D0">
        <w:rPr>
          <w:i w:val="0"/>
          <w:iCs w:val="0"/>
        </w:rPr>
        <w:fldChar w:fldCharType="end"/>
      </w:r>
      <w:r w:rsidRPr="00A411D0">
        <w:t>Add Section 3.</w:t>
      </w:r>
      <w:r w:rsidR="00EA2D81" w:rsidRPr="00A411D0">
        <w:t>92</w:t>
      </w:r>
    </w:p>
    <w:p w14:paraId="785475C5" w14:textId="07BA2B54" w:rsidR="009D3063" w:rsidRPr="00A411D0" w:rsidRDefault="009D3063" w:rsidP="009D3063">
      <w:pPr>
        <w:pStyle w:val="Heading2"/>
        <w:numPr>
          <w:ilvl w:val="0"/>
          <w:numId w:val="0"/>
        </w:numPr>
        <w:rPr>
          <w:noProof w:val="0"/>
        </w:rPr>
      </w:pPr>
      <w:bookmarkStart w:id="119" w:name="_MON_1015286351"/>
      <w:bookmarkStart w:id="120" w:name="_MON_1015739564"/>
      <w:bookmarkStart w:id="121" w:name="_MON_1015740649"/>
      <w:bookmarkStart w:id="122" w:name="_MON_1015740901"/>
      <w:bookmarkStart w:id="123" w:name="_MON_1015741088"/>
      <w:bookmarkStart w:id="124" w:name="_MON_1015741368"/>
      <w:bookmarkStart w:id="125" w:name="_MON_1015741477"/>
      <w:bookmarkStart w:id="126" w:name="_MON_1041174535"/>
      <w:bookmarkStart w:id="127" w:name="_MON_1111175735"/>
      <w:bookmarkStart w:id="128" w:name="_MON_1111175856"/>
      <w:bookmarkStart w:id="129" w:name="_MON_1112613959"/>
      <w:bookmarkStart w:id="130" w:name="_MON_1112614096"/>
      <w:bookmarkStart w:id="131" w:name="_MON_1112614111"/>
      <w:bookmarkStart w:id="132" w:name="_MON_1200386873"/>
      <w:bookmarkStart w:id="133" w:name="_MON_1200390837"/>
      <w:bookmarkStart w:id="134" w:name="_MON_1208364141"/>
      <w:bookmarkStart w:id="135" w:name="_MON_1209195101"/>
      <w:bookmarkStart w:id="136" w:name="_MON_1443424187"/>
      <w:bookmarkStart w:id="137" w:name="_MON_1010245687"/>
      <w:bookmarkStart w:id="138" w:name="_MON_1010245793"/>
      <w:bookmarkStart w:id="139" w:name="_MON_1010246280"/>
      <w:bookmarkStart w:id="140" w:name="_MON_1010252996"/>
      <w:bookmarkStart w:id="141" w:name="_MON_1200466437"/>
      <w:bookmarkStart w:id="142" w:name="_MON_1208240812"/>
      <w:bookmarkStart w:id="143" w:name="_MON_1209195148"/>
      <w:bookmarkStart w:id="144" w:name="_MON_1443424241"/>
      <w:bookmarkStart w:id="145" w:name="_MON_1443424270"/>
      <w:bookmarkStart w:id="146" w:name="_MON_1443521464"/>
      <w:bookmarkStart w:id="147" w:name="_MON_1443521568"/>
      <w:bookmarkStart w:id="148" w:name="_MON_1443521574"/>
      <w:bookmarkStart w:id="149" w:name="_MON_1069012980"/>
      <w:bookmarkStart w:id="150" w:name="_MON_1070024021"/>
      <w:bookmarkStart w:id="151" w:name="_MON_1070024087"/>
      <w:bookmarkStart w:id="152" w:name="_MON_1073329242"/>
      <w:bookmarkStart w:id="153" w:name="_MON_1073415211"/>
      <w:bookmarkStart w:id="154" w:name="_MON_1112640689"/>
      <w:bookmarkStart w:id="155" w:name="_MON_1112640715"/>
      <w:bookmarkStart w:id="156" w:name="_MON_1112782476"/>
      <w:bookmarkStart w:id="157" w:name="_MON_1112784331"/>
      <w:bookmarkStart w:id="158" w:name="_Toc510984082"/>
      <w:bookmarkStart w:id="159" w:name="_Toc522535132"/>
      <w:bookmarkStart w:id="160" w:name="_Toc300671766"/>
      <w:bookmarkStart w:id="161" w:name="_Toc458155786"/>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A411D0">
        <w:rPr>
          <w:noProof w:val="0"/>
        </w:rPr>
        <w:t>3.</w:t>
      </w:r>
      <w:r w:rsidR="00EA2D81" w:rsidRPr="00A411D0">
        <w:rPr>
          <w:noProof w:val="0"/>
        </w:rPr>
        <w:t>92</w:t>
      </w:r>
      <w:r w:rsidRPr="00A411D0">
        <w:rPr>
          <w:noProof w:val="0"/>
        </w:rPr>
        <w:t xml:space="preserve"> Restricted Update Document Set</w:t>
      </w:r>
      <w:bookmarkEnd w:id="158"/>
      <w:bookmarkEnd w:id="159"/>
    </w:p>
    <w:p w14:paraId="5B36EDF7" w14:textId="26FCA1AC" w:rsidR="009D3063" w:rsidRPr="00A411D0" w:rsidRDefault="009D3063" w:rsidP="009D3063">
      <w:pPr>
        <w:pStyle w:val="BodyText"/>
      </w:pPr>
      <w:r w:rsidRPr="00A411D0">
        <w:t>This section corresponds to the Restricted Update Document Set [ITI-</w:t>
      </w:r>
      <w:r w:rsidR="00EA2D81" w:rsidRPr="00A411D0">
        <w:t>92</w:t>
      </w:r>
      <w:r w:rsidRPr="00A411D0">
        <w:t>] transaction of the IHE Technical Framework. Restri</w:t>
      </w:r>
      <w:r w:rsidR="00287378" w:rsidRPr="00A411D0">
        <w:t>cted Update Document Set [ITI-</w:t>
      </w:r>
      <w:r w:rsidR="00EA2D81" w:rsidRPr="00A411D0">
        <w:t>92</w:t>
      </w:r>
      <w:r w:rsidRPr="00A411D0">
        <w:t xml:space="preserve">] is used by the </w:t>
      </w:r>
      <w:r w:rsidR="009C1814" w:rsidRPr="00A411D0">
        <w:t>Update Initiator</w:t>
      </w:r>
      <w:r w:rsidR="001B4AE9" w:rsidRPr="00A411D0">
        <w:t xml:space="preserve"> </w:t>
      </w:r>
      <w:r w:rsidR="00282EB3" w:rsidRPr="00A411D0">
        <w:t>and</w:t>
      </w:r>
      <w:r w:rsidRPr="00A411D0">
        <w:t xml:space="preserve"> </w:t>
      </w:r>
      <w:r w:rsidR="009C1814" w:rsidRPr="00A411D0">
        <w:t>Update Responder</w:t>
      </w:r>
      <w:r w:rsidRPr="00A411D0">
        <w:t>.</w:t>
      </w:r>
    </w:p>
    <w:p w14:paraId="6554100B" w14:textId="44D31289" w:rsidR="00332EA4" w:rsidRPr="00A411D0" w:rsidRDefault="00332EA4" w:rsidP="00332EA4">
      <w:pPr>
        <w:pStyle w:val="Heading3"/>
        <w:numPr>
          <w:ilvl w:val="0"/>
          <w:numId w:val="0"/>
        </w:numPr>
        <w:rPr>
          <w:noProof w:val="0"/>
        </w:rPr>
      </w:pPr>
      <w:bookmarkStart w:id="162" w:name="_Toc510984083"/>
      <w:bookmarkStart w:id="163" w:name="_Toc522535133"/>
      <w:r w:rsidRPr="00A411D0">
        <w:rPr>
          <w:noProof w:val="0"/>
        </w:rPr>
        <w:t>3.</w:t>
      </w:r>
      <w:r w:rsidR="00EA2D81" w:rsidRPr="00A411D0">
        <w:rPr>
          <w:noProof w:val="0"/>
        </w:rPr>
        <w:t>92</w:t>
      </w:r>
      <w:r w:rsidRPr="00A411D0">
        <w:rPr>
          <w:noProof w:val="0"/>
        </w:rPr>
        <w:t>.1 Scope</w:t>
      </w:r>
      <w:bookmarkEnd w:id="160"/>
      <w:bookmarkEnd w:id="161"/>
      <w:bookmarkEnd w:id="162"/>
      <w:bookmarkEnd w:id="163"/>
    </w:p>
    <w:p w14:paraId="64F864BD" w14:textId="707ADD72" w:rsidR="001B4AE9" w:rsidRPr="00A411D0" w:rsidRDefault="001B4AE9" w:rsidP="00B17F6B">
      <w:bookmarkStart w:id="164" w:name="_Toc300671767"/>
      <w:bookmarkStart w:id="165" w:name="_Toc458155787"/>
      <w:r w:rsidRPr="00A411D0">
        <w:t>The Restricted Update Document Set [ITI-</w:t>
      </w:r>
      <w:r w:rsidR="00EA2D81" w:rsidRPr="00A411D0">
        <w:t>92</w:t>
      </w:r>
      <w:r w:rsidRPr="00A411D0">
        <w:t xml:space="preserve">] transaction </w:t>
      </w:r>
      <w:r w:rsidR="00C21545" w:rsidRPr="00A411D0">
        <w:t xml:space="preserve">is </w:t>
      </w:r>
      <w:r w:rsidR="003D65C0" w:rsidRPr="00A411D0">
        <w:t xml:space="preserve">used </w:t>
      </w:r>
      <w:r w:rsidR="00C21545" w:rsidRPr="00A411D0">
        <w:t>to</w:t>
      </w:r>
      <w:r w:rsidR="003D65C0" w:rsidRPr="00A411D0">
        <w:t xml:space="preserve"> update </w:t>
      </w:r>
      <w:proofErr w:type="spellStart"/>
      <w:r w:rsidR="00C21545" w:rsidRPr="00A411D0">
        <w:t>DocumentEntry</w:t>
      </w:r>
      <w:proofErr w:type="spellEnd"/>
      <w:r w:rsidR="00C21545" w:rsidRPr="00A411D0">
        <w:t xml:space="preserve"> metadata objects</w:t>
      </w:r>
      <w:r w:rsidRPr="00A411D0">
        <w:t xml:space="preserve"> from </w:t>
      </w:r>
      <w:r w:rsidR="003D65C0" w:rsidRPr="00A411D0">
        <w:t xml:space="preserve">the </w:t>
      </w:r>
      <w:r w:rsidRPr="00A411D0">
        <w:t>Update Initiator to the Update Responder.</w:t>
      </w:r>
    </w:p>
    <w:p w14:paraId="283D9255" w14:textId="348E49CA" w:rsidR="00332EA4" w:rsidRPr="00A411D0" w:rsidRDefault="00332EA4" w:rsidP="00332EA4">
      <w:pPr>
        <w:pStyle w:val="Heading3"/>
        <w:numPr>
          <w:ilvl w:val="0"/>
          <w:numId w:val="0"/>
        </w:numPr>
        <w:rPr>
          <w:noProof w:val="0"/>
        </w:rPr>
      </w:pPr>
      <w:bookmarkStart w:id="166" w:name="_Toc510984084"/>
      <w:bookmarkStart w:id="167" w:name="_Toc522535134"/>
      <w:r w:rsidRPr="00A411D0">
        <w:rPr>
          <w:noProof w:val="0"/>
        </w:rPr>
        <w:t>3.</w:t>
      </w:r>
      <w:r w:rsidR="00EA2D81" w:rsidRPr="00A411D0">
        <w:rPr>
          <w:noProof w:val="0"/>
        </w:rPr>
        <w:t>92</w:t>
      </w:r>
      <w:r w:rsidRPr="00A411D0">
        <w:rPr>
          <w:noProof w:val="0"/>
        </w:rPr>
        <w:t xml:space="preserve">.2 </w:t>
      </w:r>
      <w:r w:rsidR="00282EB3" w:rsidRPr="00A411D0">
        <w:rPr>
          <w:noProof w:val="0"/>
        </w:rPr>
        <w:t xml:space="preserve">Actor </w:t>
      </w:r>
      <w:r w:rsidRPr="00A411D0">
        <w:rPr>
          <w:noProof w:val="0"/>
        </w:rPr>
        <w:t>Roles</w:t>
      </w:r>
      <w:bookmarkEnd w:id="164"/>
      <w:bookmarkEnd w:id="165"/>
      <w:bookmarkEnd w:id="166"/>
      <w:bookmarkEnd w:id="167"/>
    </w:p>
    <w:p w14:paraId="5D23A164" w14:textId="77777777" w:rsidR="00CF2CF2" w:rsidRPr="00A411D0" w:rsidRDefault="00CF2CF2" w:rsidP="00CF2CF2">
      <w:pPr>
        <w:pStyle w:val="BodyText"/>
      </w:pPr>
      <w:bookmarkStart w:id="168" w:name="_MON_1456425736"/>
      <w:bookmarkEnd w:id="168"/>
      <w:r w:rsidRPr="00A411D0">
        <w:t>The Roles in this transaction are defined in the following table and may be performed by the actors shown here:</w:t>
      </w:r>
    </w:p>
    <w:p w14:paraId="3AF3635A" w14:textId="22E55F32" w:rsidR="00B96198" w:rsidRPr="00A411D0" w:rsidRDefault="00B96198" w:rsidP="00B96198">
      <w:pPr>
        <w:pStyle w:val="TableTitle"/>
      </w:pPr>
      <w:r w:rsidRPr="00A411D0">
        <w:t>Table 3.</w:t>
      </w:r>
      <w:r w:rsidR="00EA2D81" w:rsidRPr="00A411D0">
        <w:t>92</w:t>
      </w:r>
      <w:r w:rsidRPr="00A411D0">
        <w:t>.2-1</w:t>
      </w:r>
      <w:r w:rsidR="007835F8" w:rsidRPr="00A411D0">
        <w:t>:</w:t>
      </w:r>
      <w:r w:rsidRPr="00A411D0">
        <w:t xml:space="preserve">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96198" w:rsidRPr="00A411D0" w14:paraId="6EBC1F3C" w14:textId="77777777" w:rsidTr="00CF2CF2">
        <w:trPr>
          <w:cantSplit/>
        </w:trPr>
        <w:tc>
          <w:tcPr>
            <w:tcW w:w="1375" w:type="dxa"/>
            <w:shd w:val="clear" w:color="auto" w:fill="auto"/>
          </w:tcPr>
          <w:p w14:paraId="26374E5C" w14:textId="77777777" w:rsidR="00B96198" w:rsidRPr="00A411D0" w:rsidRDefault="00CF2CF2" w:rsidP="00E02407">
            <w:pPr>
              <w:pStyle w:val="BodyText"/>
              <w:rPr>
                <w:b/>
              </w:rPr>
            </w:pPr>
            <w:r w:rsidRPr="00A411D0">
              <w:rPr>
                <w:b/>
              </w:rPr>
              <w:t>Actor</w:t>
            </w:r>
            <w:r w:rsidR="00B96198" w:rsidRPr="00A411D0">
              <w:rPr>
                <w:b/>
              </w:rPr>
              <w:t>:</w:t>
            </w:r>
          </w:p>
        </w:tc>
        <w:tc>
          <w:tcPr>
            <w:tcW w:w="8201" w:type="dxa"/>
            <w:shd w:val="clear" w:color="auto" w:fill="auto"/>
          </w:tcPr>
          <w:p w14:paraId="32C5F105" w14:textId="77777777" w:rsidR="00B96198" w:rsidRPr="00A411D0" w:rsidRDefault="00CF2CF2" w:rsidP="00E02407">
            <w:pPr>
              <w:pStyle w:val="BodyText"/>
            </w:pPr>
            <w:r w:rsidRPr="00A411D0">
              <w:t>Update Initiator</w:t>
            </w:r>
          </w:p>
        </w:tc>
      </w:tr>
      <w:tr w:rsidR="00B96198" w:rsidRPr="00A411D0" w14:paraId="740518AD" w14:textId="77777777" w:rsidTr="00CF2CF2">
        <w:trPr>
          <w:cantSplit/>
        </w:trPr>
        <w:tc>
          <w:tcPr>
            <w:tcW w:w="1375" w:type="dxa"/>
            <w:shd w:val="clear" w:color="auto" w:fill="auto"/>
          </w:tcPr>
          <w:p w14:paraId="42073982" w14:textId="77777777" w:rsidR="00B96198" w:rsidRPr="00A411D0" w:rsidRDefault="00B96198" w:rsidP="00E02407">
            <w:pPr>
              <w:pStyle w:val="BodyText"/>
              <w:rPr>
                <w:b/>
              </w:rPr>
            </w:pPr>
            <w:r w:rsidRPr="00A411D0">
              <w:rPr>
                <w:b/>
              </w:rPr>
              <w:t>Role:</w:t>
            </w:r>
          </w:p>
        </w:tc>
        <w:tc>
          <w:tcPr>
            <w:tcW w:w="8201" w:type="dxa"/>
            <w:shd w:val="clear" w:color="auto" w:fill="auto"/>
          </w:tcPr>
          <w:p w14:paraId="2A35FBAE" w14:textId="77777777" w:rsidR="00B96198" w:rsidRPr="00A411D0" w:rsidRDefault="00CF2CF2" w:rsidP="00C21545">
            <w:pPr>
              <w:pStyle w:val="BodyText"/>
              <w:rPr>
                <w:rFonts w:ascii="Arial" w:hAnsi="Arial"/>
                <w:b/>
                <w:iCs/>
                <w:kern w:val="28"/>
              </w:rPr>
            </w:pPr>
            <w:r w:rsidRPr="00A411D0">
              <w:t xml:space="preserve">Prepares and issues an update </w:t>
            </w:r>
            <w:r w:rsidR="00C21545" w:rsidRPr="00A411D0">
              <w:t xml:space="preserve">to </w:t>
            </w:r>
            <w:proofErr w:type="spellStart"/>
            <w:r w:rsidR="00C21545" w:rsidRPr="00A411D0">
              <w:t>DocumentEntry</w:t>
            </w:r>
            <w:proofErr w:type="spellEnd"/>
            <w:r w:rsidR="001B4AE9" w:rsidRPr="00A411D0">
              <w:t xml:space="preserve"> </w:t>
            </w:r>
            <w:r w:rsidRPr="00A411D0">
              <w:t>metadata</w:t>
            </w:r>
            <w:r w:rsidR="00C21545" w:rsidRPr="00A411D0">
              <w:t xml:space="preserve"> objects</w:t>
            </w:r>
            <w:r w:rsidRPr="00A411D0">
              <w:t>.</w:t>
            </w:r>
          </w:p>
        </w:tc>
      </w:tr>
      <w:tr w:rsidR="00B96198" w:rsidRPr="00A411D0" w14:paraId="3E80B69A" w14:textId="77777777" w:rsidTr="00CF2CF2">
        <w:trPr>
          <w:cantSplit/>
        </w:trPr>
        <w:tc>
          <w:tcPr>
            <w:tcW w:w="1375" w:type="dxa"/>
            <w:shd w:val="clear" w:color="auto" w:fill="auto"/>
          </w:tcPr>
          <w:p w14:paraId="02909638" w14:textId="77777777" w:rsidR="00B96198" w:rsidRPr="00A411D0" w:rsidRDefault="00B96198" w:rsidP="00CF2CF2">
            <w:pPr>
              <w:pStyle w:val="BodyText"/>
              <w:rPr>
                <w:b/>
              </w:rPr>
            </w:pPr>
            <w:r w:rsidRPr="00A411D0">
              <w:rPr>
                <w:b/>
              </w:rPr>
              <w:t>Actor:</w:t>
            </w:r>
          </w:p>
        </w:tc>
        <w:tc>
          <w:tcPr>
            <w:tcW w:w="8201" w:type="dxa"/>
            <w:shd w:val="clear" w:color="auto" w:fill="auto"/>
          </w:tcPr>
          <w:p w14:paraId="7FDF8F13" w14:textId="77777777" w:rsidR="00B96198" w:rsidRPr="00A411D0" w:rsidRDefault="00CF2CF2" w:rsidP="00E02407">
            <w:pPr>
              <w:pStyle w:val="BodyText"/>
            </w:pPr>
            <w:r w:rsidRPr="00A411D0">
              <w:t>Update Responder</w:t>
            </w:r>
          </w:p>
        </w:tc>
      </w:tr>
      <w:tr w:rsidR="00CF2CF2" w:rsidRPr="00A411D0" w14:paraId="2690CC69" w14:textId="77777777" w:rsidTr="00762E6E">
        <w:trPr>
          <w:cantSplit/>
        </w:trPr>
        <w:tc>
          <w:tcPr>
            <w:tcW w:w="1375" w:type="dxa"/>
            <w:shd w:val="clear" w:color="auto" w:fill="auto"/>
          </w:tcPr>
          <w:p w14:paraId="6AEA15AC" w14:textId="77777777" w:rsidR="00CF2CF2" w:rsidRPr="00A411D0" w:rsidRDefault="00CF2CF2" w:rsidP="00CF2CF2">
            <w:pPr>
              <w:pStyle w:val="BodyText"/>
              <w:rPr>
                <w:b/>
              </w:rPr>
            </w:pPr>
            <w:r w:rsidRPr="00A411D0">
              <w:rPr>
                <w:b/>
              </w:rPr>
              <w:t>Role:</w:t>
            </w:r>
          </w:p>
        </w:tc>
        <w:tc>
          <w:tcPr>
            <w:tcW w:w="8201" w:type="dxa"/>
            <w:shd w:val="clear" w:color="auto" w:fill="auto"/>
          </w:tcPr>
          <w:p w14:paraId="314E5E9F" w14:textId="77777777" w:rsidR="00CF2CF2" w:rsidRPr="00A411D0" w:rsidRDefault="00CF2CF2" w:rsidP="00C21545">
            <w:pPr>
              <w:pStyle w:val="BodyText"/>
            </w:pPr>
            <w:r w:rsidRPr="00A411D0">
              <w:t>Accepts requests for updates to</w:t>
            </w:r>
            <w:r w:rsidR="001B4AE9" w:rsidRPr="00A411D0">
              <w:t xml:space="preserve"> </w:t>
            </w:r>
            <w:proofErr w:type="spellStart"/>
            <w:r w:rsidR="00C21545" w:rsidRPr="00A411D0">
              <w:t>DocumentEntry</w:t>
            </w:r>
            <w:proofErr w:type="spellEnd"/>
            <w:r w:rsidR="001B4AE9" w:rsidRPr="00A411D0">
              <w:t xml:space="preserve"> </w:t>
            </w:r>
            <w:r w:rsidRPr="00A411D0">
              <w:t>metadata</w:t>
            </w:r>
            <w:r w:rsidR="00C21545" w:rsidRPr="00A411D0">
              <w:t xml:space="preserve"> objects</w:t>
            </w:r>
            <w:r w:rsidRPr="00A411D0">
              <w:t xml:space="preserve">. </w:t>
            </w:r>
          </w:p>
        </w:tc>
      </w:tr>
    </w:tbl>
    <w:p w14:paraId="1BFE9909" w14:textId="77777777" w:rsidR="00CF2CF2" w:rsidRPr="00A411D0" w:rsidRDefault="00CF2CF2" w:rsidP="00332EA4">
      <w:pPr>
        <w:pStyle w:val="BodyText"/>
      </w:pPr>
    </w:p>
    <w:p w14:paraId="1141AD4A" w14:textId="5481D635" w:rsidR="00332EA4" w:rsidRPr="00A411D0" w:rsidRDefault="00332EA4" w:rsidP="00332EA4">
      <w:pPr>
        <w:pStyle w:val="Heading3"/>
        <w:numPr>
          <w:ilvl w:val="0"/>
          <w:numId w:val="0"/>
        </w:numPr>
        <w:rPr>
          <w:noProof w:val="0"/>
        </w:rPr>
      </w:pPr>
      <w:bookmarkStart w:id="169" w:name="_Toc300671768"/>
      <w:bookmarkStart w:id="170" w:name="_Toc458155788"/>
      <w:bookmarkStart w:id="171" w:name="_Toc510984085"/>
      <w:bookmarkStart w:id="172" w:name="_Toc522535135"/>
      <w:r w:rsidRPr="00A411D0">
        <w:rPr>
          <w:noProof w:val="0"/>
        </w:rPr>
        <w:t>3.</w:t>
      </w:r>
      <w:r w:rsidR="00EA2D81" w:rsidRPr="00A411D0">
        <w:rPr>
          <w:noProof w:val="0"/>
        </w:rPr>
        <w:t>92</w:t>
      </w:r>
      <w:r w:rsidRPr="00A411D0">
        <w:rPr>
          <w:noProof w:val="0"/>
        </w:rPr>
        <w:t>.3 Referenced Standard</w:t>
      </w:r>
      <w:bookmarkEnd w:id="169"/>
      <w:bookmarkEnd w:id="170"/>
      <w:bookmarkEnd w:id="171"/>
      <w:bookmarkEnd w:id="172"/>
    </w:p>
    <w:p w14:paraId="1FA19A25" w14:textId="77777777" w:rsidR="00332EA4" w:rsidRPr="00A411D0" w:rsidRDefault="00332EA4" w:rsidP="00332E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332EA4" w:rsidRPr="00A411D0" w14:paraId="063D366D" w14:textId="77777777" w:rsidTr="00CF2CF2">
        <w:trPr>
          <w:jc w:val="center"/>
        </w:trPr>
        <w:tc>
          <w:tcPr>
            <w:tcW w:w="2695" w:type="dxa"/>
          </w:tcPr>
          <w:p w14:paraId="15A34201" w14:textId="77777777" w:rsidR="00332EA4" w:rsidRPr="00A411D0" w:rsidRDefault="00332EA4" w:rsidP="004A3129">
            <w:pPr>
              <w:pStyle w:val="TableEntry"/>
              <w:rPr>
                <w:rFonts w:ascii="Arial" w:hAnsi="Arial"/>
                <w:b/>
                <w:kern w:val="28"/>
              </w:rPr>
            </w:pPr>
            <w:proofErr w:type="spellStart"/>
            <w:r w:rsidRPr="00A411D0">
              <w:t>ebRIM</w:t>
            </w:r>
            <w:proofErr w:type="spellEnd"/>
          </w:p>
        </w:tc>
        <w:tc>
          <w:tcPr>
            <w:tcW w:w="6655" w:type="dxa"/>
          </w:tcPr>
          <w:p w14:paraId="3327DB8F" w14:textId="77777777" w:rsidR="00CF2CF2" w:rsidRPr="00A411D0" w:rsidRDefault="00CF2CF2" w:rsidP="004A3129">
            <w:pPr>
              <w:pStyle w:val="TableEntry"/>
              <w:rPr>
                <w:rFonts w:ascii="Arial" w:hAnsi="Arial"/>
                <w:b/>
                <w:kern w:val="28"/>
              </w:rPr>
            </w:pPr>
            <w:r w:rsidRPr="00A411D0">
              <w:t>OASIS/</w:t>
            </w:r>
            <w:proofErr w:type="spellStart"/>
            <w:r w:rsidRPr="00A411D0">
              <w:t>ebXML</w:t>
            </w:r>
            <w:proofErr w:type="spellEnd"/>
            <w:r w:rsidRPr="00A411D0">
              <w:t xml:space="preserve"> Registry Information Model v3.0 </w:t>
            </w:r>
          </w:p>
          <w:p w14:paraId="1B1EC376" w14:textId="77777777" w:rsidR="00332EA4" w:rsidRPr="00A411D0" w:rsidRDefault="00CF2CF2" w:rsidP="004A3129">
            <w:pPr>
              <w:pStyle w:val="TableEntry"/>
              <w:rPr>
                <w:rFonts w:ascii="Arial" w:hAnsi="Arial"/>
                <w:b/>
                <w:kern w:val="28"/>
              </w:rPr>
            </w:pPr>
            <w:r w:rsidRPr="00A411D0">
              <w:t xml:space="preserve">This model defines the types of metadata and content that can be stored in an </w:t>
            </w:r>
            <w:proofErr w:type="spellStart"/>
            <w:r w:rsidRPr="00A411D0">
              <w:t>ebXML</w:t>
            </w:r>
            <w:proofErr w:type="spellEnd"/>
            <w:r w:rsidRPr="00A411D0">
              <w:t xml:space="preserve"> Registry and forms the basis for the Document Sharing metadata model. </w:t>
            </w:r>
          </w:p>
        </w:tc>
      </w:tr>
      <w:tr w:rsidR="00332EA4" w:rsidRPr="00A411D0" w14:paraId="6EE777E4" w14:textId="77777777" w:rsidTr="00CF2CF2">
        <w:trPr>
          <w:jc w:val="center"/>
        </w:trPr>
        <w:tc>
          <w:tcPr>
            <w:tcW w:w="2695" w:type="dxa"/>
          </w:tcPr>
          <w:p w14:paraId="755D9BAE" w14:textId="77777777" w:rsidR="00332EA4" w:rsidRPr="00A411D0" w:rsidRDefault="00332EA4" w:rsidP="004A3129">
            <w:pPr>
              <w:pStyle w:val="TableEntry"/>
              <w:rPr>
                <w:rFonts w:ascii="Arial" w:hAnsi="Arial"/>
                <w:b/>
                <w:kern w:val="28"/>
              </w:rPr>
            </w:pPr>
            <w:proofErr w:type="spellStart"/>
            <w:r w:rsidRPr="00A411D0">
              <w:t>ebRS</w:t>
            </w:r>
            <w:proofErr w:type="spellEnd"/>
          </w:p>
        </w:tc>
        <w:tc>
          <w:tcPr>
            <w:tcW w:w="6655" w:type="dxa"/>
          </w:tcPr>
          <w:p w14:paraId="232A693C" w14:textId="77777777" w:rsidR="00CF2CF2" w:rsidRPr="00A411D0" w:rsidRDefault="00CF2CF2" w:rsidP="004A3129">
            <w:pPr>
              <w:pStyle w:val="TableEntry"/>
              <w:rPr>
                <w:rFonts w:ascii="Arial" w:hAnsi="Arial"/>
                <w:b/>
                <w:kern w:val="28"/>
              </w:rPr>
            </w:pPr>
            <w:r w:rsidRPr="00A411D0">
              <w:t>OASIS/</w:t>
            </w:r>
            <w:proofErr w:type="spellStart"/>
            <w:r w:rsidRPr="00A411D0">
              <w:t>ebXML</w:t>
            </w:r>
            <w:proofErr w:type="spellEnd"/>
            <w:r w:rsidRPr="00A411D0">
              <w:t xml:space="preserve"> Registry Services Specifications v3.0 </w:t>
            </w:r>
          </w:p>
          <w:p w14:paraId="2D13E290" w14:textId="77777777" w:rsidR="00332EA4" w:rsidRPr="00A411D0" w:rsidRDefault="00CF2CF2" w:rsidP="004A3129">
            <w:pPr>
              <w:pStyle w:val="TableEntry"/>
              <w:rPr>
                <w:rFonts w:ascii="Arial" w:hAnsi="Arial"/>
                <w:b/>
                <w:kern w:val="28"/>
              </w:rPr>
            </w:pPr>
            <w:r w:rsidRPr="00A411D0">
              <w:t xml:space="preserve">This defines the services and protocols for an </w:t>
            </w:r>
            <w:proofErr w:type="spellStart"/>
            <w:r w:rsidRPr="00A411D0">
              <w:t>ebXML</w:t>
            </w:r>
            <w:proofErr w:type="spellEnd"/>
            <w:r w:rsidRPr="00A411D0">
              <w:t xml:space="preserve"> Registry, used as the basis for the XDS Document Registry </w:t>
            </w:r>
          </w:p>
        </w:tc>
      </w:tr>
      <w:tr w:rsidR="00332EA4" w:rsidRPr="00A411D0" w14:paraId="2389403C" w14:textId="77777777" w:rsidTr="00CF2CF2">
        <w:trPr>
          <w:jc w:val="center"/>
        </w:trPr>
        <w:tc>
          <w:tcPr>
            <w:tcW w:w="2695" w:type="dxa"/>
          </w:tcPr>
          <w:p w14:paraId="40EF4DE7" w14:textId="77777777" w:rsidR="00332EA4" w:rsidRPr="00A411D0" w:rsidRDefault="00CF2CF2" w:rsidP="004A3129">
            <w:pPr>
              <w:pStyle w:val="TableEntry"/>
              <w:rPr>
                <w:rFonts w:ascii="Arial" w:hAnsi="Arial"/>
                <w:b/>
                <w:kern w:val="28"/>
              </w:rPr>
            </w:pPr>
            <w:r w:rsidRPr="00A411D0">
              <w:t xml:space="preserve">ITI TF-2x: Appendix V </w:t>
            </w:r>
          </w:p>
        </w:tc>
        <w:tc>
          <w:tcPr>
            <w:tcW w:w="6655" w:type="dxa"/>
          </w:tcPr>
          <w:p w14:paraId="378C7C4C" w14:textId="77777777" w:rsidR="00332EA4" w:rsidRPr="00A411D0" w:rsidRDefault="00332EA4" w:rsidP="004A3129">
            <w:pPr>
              <w:pStyle w:val="TableEntry"/>
              <w:rPr>
                <w:rFonts w:ascii="Arial" w:hAnsi="Arial"/>
                <w:b/>
                <w:kern w:val="28"/>
              </w:rPr>
            </w:pPr>
            <w:r w:rsidRPr="00A411D0">
              <w:t>Web Services for IHE Transactions</w:t>
            </w:r>
          </w:p>
        </w:tc>
      </w:tr>
      <w:tr w:rsidR="00332EA4" w:rsidRPr="00A411D0" w14:paraId="215BF9E8" w14:textId="77777777" w:rsidTr="00CF2CF2">
        <w:trPr>
          <w:jc w:val="center"/>
        </w:trPr>
        <w:tc>
          <w:tcPr>
            <w:tcW w:w="2695" w:type="dxa"/>
          </w:tcPr>
          <w:p w14:paraId="6372025B" w14:textId="77777777" w:rsidR="00332EA4" w:rsidRPr="00A411D0" w:rsidRDefault="00332EA4" w:rsidP="004A3129">
            <w:pPr>
              <w:pStyle w:val="TableEntry"/>
              <w:rPr>
                <w:rFonts w:ascii="Arial" w:hAnsi="Arial"/>
                <w:b/>
                <w:kern w:val="28"/>
              </w:rPr>
            </w:pPr>
            <w:r w:rsidRPr="00A411D0">
              <w:t>ITI TF-3:4</w:t>
            </w:r>
          </w:p>
        </w:tc>
        <w:tc>
          <w:tcPr>
            <w:tcW w:w="6655" w:type="dxa"/>
          </w:tcPr>
          <w:p w14:paraId="27D13E9E" w14:textId="77777777" w:rsidR="00332EA4" w:rsidRPr="00A411D0" w:rsidRDefault="00CF2CF2" w:rsidP="004A3129">
            <w:pPr>
              <w:pStyle w:val="TableEntry"/>
              <w:rPr>
                <w:rFonts w:ascii="Arial" w:hAnsi="Arial"/>
                <w:b/>
                <w:kern w:val="28"/>
              </w:rPr>
            </w:pPr>
            <w:r w:rsidRPr="00A411D0">
              <w:t>Metadata Used in Document Sharing Profiles</w:t>
            </w:r>
          </w:p>
        </w:tc>
      </w:tr>
    </w:tbl>
    <w:p w14:paraId="608F1032" w14:textId="14038F51" w:rsidR="00332EA4" w:rsidRPr="00A411D0" w:rsidRDefault="00332EA4" w:rsidP="00332EA4">
      <w:pPr>
        <w:pStyle w:val="Heading3"/>
        <w:numPr>
          <w:ilvl w:val="0"/>
          <w:numId w:val="0"/>
        </w:numPr>
        <w:rPr>
          <w:noProof w:val="0"/>
        </w:rPr>
      </w:pPr>
      <w:bookmarkStart w:id="173" w:name="_Toc300671769"/>
      <w:bookmarkStart w:id="174" w:name="_Toc458155789"/>
      <w:bookmarkStart w:id="175" w:name="_Toc510984086"/>
      <w:bookmarkStart w:id="176" w:name="_Toc522535136"/>
      <w:r w:rsidRPr="00A411D0">
        <w:rPr>
          <w:noProof w:val="0"/>
        </w:rPr>
        <w:lastRenderedPageBreak/>
        <w:t>3.</w:t>
      </w:r>
      <w:r w:rsidR="00EA2D81" w:rsidRPr="00A411D0">
        <w:rPr>
          <w:noProof w:val="0"/>
        </w:rPr>
        <w:t>92</w:t>
      </w:r>
      <w:r w:rsidRPr="00A411D0">
        <w:rPr>
          <w:noProof w:val="0"/>
        </w:rPr>
        <w:t>.4 Interaction Diagram</w:t>
      </w:r>
      <w:bookmarkEnd w:id="173"/>
      <w:bookmarkEnd w:id="174"/>
      <w:bookmarkEnd w:id="175"/>
      <w:bookmarkEnd w:id="176"/>
    </w:p>
    <w:bookmarkStart w:id="177" w:name="_MON_1456468320"/>
    <w:bookmarkEnd w:id="177"/>
    <w:bookmarkStart w:id="178" w:name="_MON_1584625052"/>
    <w:bookmarkEnd w:id="178"/>
    <w:p w14:paraId="6B6D42FA" w14:textId="77777777" w:rsidR="00332EA4" w:rsidRPr="00A411D0" w:rsidRDefault="00CB6C1E" w:rsidP="00332EA4">
      <w:pPr>
        <w:pStyle w:val="BodyText"/>
      </w:pPr>
      <w:r w:rsidRPr="00A411D0">
        <w:rPr>
          <w:b/>
          <w:bCs/>
          <w:noProof/>
          <w:sz w:val="20"/>
        </w:rPr>
        <w:object w:dxaOrig="8080" w:dyaOrig="3600" w14:anchorId="361EB3B8">
          <v:shape id="_x0000_i1025" type="#_x0000_t75" alt="" style="width:404pt;height:181pt;mso-width-percent:0;mso-height-percent:0;mso-width-percent:0;mso-height-percent:0" o:ole="">
            <v:imagedata r:id="rId26" o:title=""/>
          </v:shape>
          <o:OLEObject Type="Embed" ProgID="Word.Picture.8" ShapeID="_x0000_i1025" DrawAspect="Content" ObjectID="_1646573008" r:id="rId27"/>
        </w:object>
      </w:r>
    </w:p>
    <w:p w14:paraId="59AF517A" w14:textId="679DC4A8" w:rsidR="005C6255" w:rsidRPr="00A411D0" w:rsidRDefault="005C6255" w:rsidP="005C6255">
      <w:pPr>
        <w:pStyle w:val="Heading4"/>
        <w:numPr>
          <w:ilvl w:val="0"/>
          <w:numId w:val="0"/>
        </w:numPr>
        <w:rPr>
          <w:noProof w:val="0"/>
        </w:rPr>
      </w:pPr>
      <w:bookmarkStart w:id="179" w:name="_Toc510984087"/>
      <w:bookmarkStart w:id="180" w:name="_Toc522535137"/>
      <w:r w:rsidRPr="00A411D0">
        <w:rPr>
          <w:noProof w:val="0"/>
        </w:rPr>
        <w:t>3.</w:t>
      </w:r>
      <w:r w:rsidR="00EA2D81" w:rsidRPr="00A411D0">
        <w:rPr>
          <w:noProof w:val="0"/>
        </w:rPr>
        <w:t>92</w:t>
      </w:r>
      <w:r w:rsidRPr="00A411D0">
        <w:rPr>
          <w:noProof w:val="0"/>
        </w:rPr>
        <w:t>.4.1 Restricted Update Document Set Request</w:t>
      </w:r>
      <w:bookmarkEnd w:id="179"/>
      <w:r w:rsidR="00646C5F" w:rsidRPr="00A411D0">
        <w:rPr>
          <w:noProof w:val="0"/>
        </w:rPr>
        <w:t xml:space="preserve"> </w:t>
      </w:r>
      <w:r w:rsidR="006923A4" w:rsidRPr="00A411D0">
        <w:rPr>
          <w:noProof w:val="0"/>
        </w:rPr>
        <w:t>M</w:t>
      </w:r>
      <w:r w:rsidR="00646C5F" w:rsidRPr="00A411D0">
        <w:rPr>
          <w:noProof w:val="0"/>
        </w:rPr>
        <w:t>essage</w:t>
      </w:r>
      <w:bookmarkEnd w:id="180"/>
    </w:p>
    <w:p w14:paraId="35D59B73" w14:textId="146E843B" w:rsidR="00332EA4" w:rsidRPr="00A411D0" w:rsidRDefault="00941B88" w:rsidP="00B17F6B">
      <w:pPr>
        <w:pStyle w:val="BodyText"/>
      </w:pPr>
      <w:r w:rsidRPr="00A411D0">
        <w:rPr>
          <w:iCs/>
        </w:rPr>
        <w:t>The</w:t>
      </w:r>
      <w:r w:rsidR="005C6255" w:rsidRPr="00A411D0">
        <w:rPr>
          <w:iCs/>
        </w:rPr>
        <w:t xml:space="preserve"> Restricted Update Document Set Request message provides the ability to submit u</w:t>
      </w:r>
      <w:r w:rsidR="005C6255" w:rsidRPr="00A411D0">
        <w:t xml:space="preserve">pdated attributes for a </w:t>
      </w:r>
      <w:proofErr w:type="spellStart"/>
      <w:r w:rsidR="005C6255" w:rsidRPr="00A411D0">
        <w:t>DocumentEntry</w:t>
      </w:r>
      <w:proofErr w:type="spellEnd"/>
      <w:r w:rsidR="005C6255" w:rsidRPr="00A411D0">
        <w:t xml:space="preserve"> object in </w:t>
      </w:r>
      <w:r w:rsidR="00B83827" w:rsidRPr="00A411D0">
        <w:t xml:space="preserve">a </w:t>
      </w:r>
      <w:r w:rsidR="0029159C" w:rsidRPr="00A411D0">
        <w:t>community</w:t>
      </w:r>
      <w:r w:rsidR="005C6255" w:rsidRPr="00A411D0">
        <w:t>.</w:t>
      </w:r>
    </w:p>
    <w:p w14:paraId="5EB9545B" w14:textId="2A8E3DA5" w:rsidR="00332EA4" w:rsidRPr="00A411D0" w:rsidRDefault="00332EA4" w:rsidP="00332EA4">
      <w:pPr>
        <w:pStyle w:val="Heading5"/>
        <w:numPr>
          <w:ilvl w:val="0"/>
          <w:numId w:val="0"/>
        </w:numPr>
        <w:rPr>
          <w:noProof w:val="0"/>
        </w:rPr>
      </w:pPr>
      <w:bookmarkStart w:id="181" w:name="_Toc300671771"/>
      <w:bookmarkStart w:id="182" w:name="_Toc458155791"/>
      <w:bookmarkStart w:id="183" w:name="_Toc510984088"/>
      <w:bookmarkStart w:id="184" w:name="_Toc522535138"/>
      <w:r w:rsidRPr="00A411D0">
        <w:rPr>
          <w:noProof w:val="0"/>
        </w:rPr>
        <w:t>3.</w:t>
      </w:r>
      <w:r w:rsidR="00EA2D81" w:rsidRPr="00A411D0">
        <w:rPr>
          <w:noProof w:val="0"/>
        </w:rPr>
        <w:t>92</w:t>
      </w:r>
      <w:r w:rsidRPr="00A411D0">
        <w:rPr>
          <w:noProof w:val="0"/>
        </w:rPr>
        <w:t>.4.1.1 Trigger Events</w:t>
      </w:r>
      <w:bookmarkEnd w:id="181"/>
      <w:bookmarkEnd w:id="182"/>
      <w:bookmarkEnd w:id="183"/>
      <w:bookmarkEnd w:id="184"/>
    </w:p>
    <w:p w14:paraId="06E60F23" w14:textId="40C1387C" w:rsidR="005C6255" w:rsidRPr="00A411D0" w:rsidRDefault="00332EA4" w:rsidP="00332EA4">
      <w:pPr>
        <w:pStyle w:val="BodyText"/>
        <w:rPr>
          <w:iCs/>
        </w:rPr>
      </w:pPr>
      <w:r w:rsidRPr="00A411D0">
        <w:t xml:space="preserve">The </w:t>
      </w:r>
      <w:r w:rsidR="0062119F" w:rsidRPr="00A411D0">
        <w:t xml:space="preserve">Restricted Update Document Set </w:t>
      </w:r>
      <w:r w:rsidRPr="00A411D0">
        <w:t>Request message is triggered when a</w:t>
      </w:r>
      <w:r w:rsidR="00941B88" w:rsidRPr="00A411D0">
        <w:t>n Update Initiator</w:t>
      </w:r>
      <w:r w:rsidRPr="00A411D0">
        <w:t xml:space="preserve"> </w:t>
      </w:r>
      <w:r w:rsidR="00941B88" w:rsidRPr="00A411D0">
        <w:t>needs</w:t>
      </w:r>
      <w:r w:rsidRPr="00A411D0">
        <w:t xml:space="preserve"> to </w:t>
      </w:r>
      <w:r w:rsidR="00941B88" w:rsidRPr="00A411D0">
        <w:t xml:space="preserve">transmit </w:t>
      </w:r>
      <w:r w:rsidRPr="00A411D0">
        <w:t>update</w:t>
      </w:r>
      <w:r w:rsidR="00941B88" w:rsidRPr="00A411D0">
        <w:t>d</w:t>
      </w:r>
      <w:r w:rsidR="001B4AE9" w:rsidRPr="00A411D0">
        <w:t xml:space="preserve"> </w:t>
      </w:r>
      <w:proofErr w:type="spellStart"/>
      <w:r w:rsidR="00214C2E" w:rsidRPr="00A411D0">
        <w:rPr>
          <w:iCs/>
        </w:rPr>
        <w:t>DocumentEntry</w:t>
      </w:r>
      <w:proofErr w:type="spellEnd"/>
      <w:r w:rsidR="001B4AE9" w:rsidRPr="00A411D0">
        <w:rPr>
          <w:iCs/>
        </w:rPr>
        <w:t xml:space="preserve"> </w:t>
      </w:r>
      <w:r w:rsidR="002E4916" w:rsidRPr="00A411D0">
        <w:rPr>
          <w:iCs/>
        </w:rPr>
        <w:t xml:space="preserve">object </w:t>
      </w:r>
      <w:r w:rsidRPr="00A411D0">
        <w:rPr>
          <w:iCs/>
        </w:rPr>
        <w:t>metadata.</w:t>
      </w:r>
      <w:r w:rsidRPr="00A411D0">
        <w:t xml:space="preserve"> </w:t>
      </w:r>
    </w:p>
    <w:p w14:paraId="42DF70A8" w14:textId="4FA0C4DD" w:rsidR="00332EA4" w:rsidRPr="00A411D0" w:rsidRDefault="00332EA4" w:rsidP="00332EA4">
      <w:pPr>
        <w:pStyle w:val="Heading5"/>
        <w:numPr>
          <w:ilvl w:val="0"/>
          <w:numId w:val="0"/>
        </w:numPr>
        <w:rPr>
          <w:noProof w:val="0"/>
        </w:rPr>
      </w:pPr>
      <w:bookmarkStart w:id="185" w:name="_Toc300671772"/>
      <w:bookmarkStart w:id="186" w:name="_Toc458155792"/>
      <w:bookmarkStart w:id="187" w:name="_Toc510984089"/>
      <w:bookmarkStart w:id="188" w:name="_Toc522535139"/>
      <w:r w:rsidRPr="00A411D0">
        <w:rPr>
          <w:noProof w:val="0"/>
        </w:rPr>
        <w:t>3.</w:t>
      </w:r>
      <w:r w:rsidR="00EA2D81" w:rsidRPr="00A411D0">
        <w:rPr>
          <w:noProof w:val="0"/>
        </w:rPr>
        <w:t>92</w:t>
      </w:r>
      <w:r w:rsidRPr="00A411D0">
        <w:rPr>
          <w:noProof w:val="0"/>
        </w:rPr>
        <w:t xml:space="preserve">.4.1.2 </w:t>
      </w:r>
      <w:r w:rsidR="0016046E" w:rsidRPr="00A411D0">
        <w:rPr>
          <w:noProof w:val="0"/>
        </w:rPr>
        <w:t>Message Semantics</w:t>
      </w:r>
      <w:bookmarkEnd w:id="185"/>
      <w:bookmarkEnd w:id="186"/>
      <w:bookmarkEnd w:id="187"/>
      <w:bookmarkEnd w:id="188"/>
    </w:p>
    <w:p w14:paraId="10F1A6B0" w14:textId="71B989C2" w:rsidR="0016046E" w:rsidRPr="00A411D0" w:rsidRDefault="0016046E" w:rsidP="0016046E">
      <w:pPr>
        <w:pStyle w:val="BodyText"/>
      </w:pPr>
      <w:r w:rsidRPr="00A411D0">
        <w:t>The Restricted Update Document Set Request message shall use SOAP 1.2 and Simple SOAP. Implementers of this transaction shall comply with all requirements described in ITI TF-2x: Appendix V</w:t>
      </w:r>
      <w:r w:rsidR="00F9164F" w:rsidRPr="00A411D0">
        <w:t>.3</w:t>
      </w:r>
      <w:r w:rsidRPr="00A411D0">
        <w:t xml:space="preserve">: </w:t>
      </w:r>
      <w:r w:rsidR="00F9164F" w:rsidRPr="00A411D0">
        <w:t>Synchronous and Asynchronous Web Services</w:t>
      </w:r>
      <w:r w:rsidRPr="00A411D0">
        <w:t>.</w:t>
      </w:r>
    </w:p>
    <w:p w14:paraId="2194769F" w14:textId="3A1624A5" w:rsidR="00941B88" w:rsidRPr="00A411D0" w:rsidRDefault="00941B88" w:rsidP="00941B88">
      <w:pPr>
        <w:pStyle w:val="BodyText"/>
      </w:pPr>
      <w:r w:rsidRPr="00A411D0">
        <w:t>XML namespace prefixes used in text and in examples below are for informative purposes only and are documented in ITI TF-2x: V</w:t>
      </w:r>
      <w:r w:rsidR="00322807" w:rsidRPr="00A411D0">
        <w:t>.</w:t>
      </w:r>
      <w:r w:rsidRPr="00A411D0">
        <w:t>2.4.</w:t>
      </w:r>
    </w:p>
    <w:p w14:paraId="57976C94" w14:textId="77777777" w:rsidR="00941B88" w:rsidRPr="00A411D0" w:rsidRDefault="00941B88" w:rsidP="00941B88">
      <w:pPr>
        <w:pStyle w:val="BodyText"/>
      </w:pPr>
      <w:r w:rsidRPr="00A411D0">
        <w:t>The requirements for the request message are:</w:t>
      </w:r>
    </w:p>
    <w:p w14:paraId="672D5A28" w14:textId="5BBBF3C6" w:rsidR="002412AC" w:rsidRPr="00A411D0" w:rsidRDefault="00941B88" w:rsidP="004A3129">
      <w:pPr>
        <w:pStyle w:val="ListBullet2"/>
      </w:pPr>
      <w:r w:rsidRPr="00A411D0">
        <w:t>&lt;</w:t>
      </w:r>
      <w:proofErr w:type="spellStart"/>
      <w:proofErr w:type="gramStart"/>
      <w:r w:rsidRPr="00A411D0">
        <w:t>wsa:Action</w:t>
      </w:r>
      <w:proofErr w:type="spellEnd"/>
      <w:proofErr w:type="gramEnd"/>
      <w:r w:rsidRPr="00A411D0">
        <w:t>/&gt; shall contain the value</w:t>
      </w:r>
      <w:r w:rsidR="00646C5F" w:rsidRPr="00A411D0">
        <w:t xml:space="preserve"> </w:t>
      </w:r>
      <w:r w:rsidRPr="00A411D0">
        <w:t>urn:ihe:iti:2018:RestrictedUpdateDocumentSet</w:t>
      </w:r>
    </w:p>
    <w:p w14:paraId="51E89C0D" w14:textId="77777777" w:rsidR="00941B88" w:rsidRPr="00A411D0" w:rsidRDefault="00941B88" w:rsidP="004A3129">
      <w:pPr>
        <w:pStyle w:val="ListBullet2"/>
      </w:pPr>
      <w:r w:rsidRPr="00A411D0">
        <w:t>&lt;soap</w:t>
      </w:r>
      <w:proofErr w:type="gramStart"/>
      <w:r w:rsidRPr="00A411D0">
        <w:t>12:Body</w:t>
      </w:r>
      <w:proofErr w:type="gramEnd"/>
      <w:r w:rsidRPr="00A411D0">
        <w:t>/&gt; shall contain one &lt;</w:t>
      </w:r>
      <w:proofErr w:type="spellStart"/>
      <w:r w:rsidRPr="00A411D0">
        <w:t>lcm:SubmitObjectsRequest</w:t>
      </w:r>
      <w:proofErr w:type="spellEnd"/>
      <w:r w:rsidRPr="00A411D0">
        <w:t>/&gt; element representing the Submission Request (see ITI TF-3: 4.2.1.4 for details of expressing a Submission Request).</w:t>
      </w:r>
    </w:p>
    <w:p w14:paraId="63B791A9" w14:textId="77777777" w:rsidR="004F4ED1" w:rsidRPr="00A411D0" w:rsidRDefault="004F4ED1" w:rsidP="004A3129">
      <w:pPr>
        <w:pStyle w:val="ListBullet2"/>
      </w:pPr>
      <w:r w:rsidRPr="00A411D0">
        <w:t>&lt;</w:t>
      </w:r>
      <w:proofErr w:type="spellStart"/>
      <w:proofErr w:type="gramStart"/>
      <w:r w:rsidRPr="00A411D0">
        <w:t>lcm:SubmitObjectsRequest</w:t>
      </w:r>
      <w:proofErr w:type="spellEnd"/>
      <w:proofErr w:type="gramEnd"/>
      <w:r w:rsidRPr="00A411D0">
        <w:t>/&gt; shall contain one &lt;</w:t>
      </w:r>
      <w:proofErr w:type="spellStart"/>
      <w:r w:rsidRPr="00A411D0">
        <w:t>rim:RegistryObjectList</w:t>
      </w:r>
      <w:proofErr w:type="spellEnd"/>
      <w:r w:rsidRPr="00A411D0">
        <w:t>/&gt;</w:t>
      </w:r>
    </w:p>
    <w:p w14:paraId="145BF2AA" w14:textId="77777777" w:rsidR="008B59E5" w:rsidRPr="00A411D0" w:rsidRDefault="004F4ED1" w:rsidP="004A3129">
      <w:pPr>
        <w:pStyle w:val="ListBullet2"/>
      </w:pPr>
      <w:r w:rsidRPr="00A411D0">
        <w:t>&lt;</w:t>
      </w:r>
      <w:proofErr w:type="spellStart"/>
      <w:proofErr w:type="gramStart"/>
      <w:r w:rsidRPr="00A411D0">
        <w:t>rim:RegistryObjectList</w:t>
      </w:r>
      <w:proofErr w:type="spellEnd"/>
      <w:proofErr w:type="gramEnd"/>
      <w:r w:rsidR="008B59E5" w:rsidRPr="00A411D0">
        <w:t>/&gt; element shall include the following objects:</w:t>
      </w:r>
    </w:p>
    <w:p w14:paraId="2679174F" w14:textId="5378FB28" w:rsidR="008B59E5" w:rsidRPr="00A411D0" w:rsidRDefault="008B59E5" w:rsidP="004A3129">
      <w:pPr>
        <w:pStyle w:val="ListBullet3"/>
      </w:pPr>
      <w:r w:rsidRPr="00A411D0">
        <w:t>One &lt;</w:t>
      </w:r>
      <w:proofErr w:type="spellStart"/>
      <w:proofErr w:type="gramStart"/>
      <w:r w:rsidRPr="00A411D0">
        <w:t>rim:RegistryPackage</w:t>
      </w:r>
      <w:proofErr w:type="spellEnd"/>
      <w:proofErr w:type="gramEnd"/>
      <w:r w:rsidRPr="00A411D0">
        <w:t xml:space="preserve">/&gt; </w:t>
      </w:r>
      <w:r w:rsidR="007671A0" w:rsidRPr="00A411D0">
        <w:t>classified as a</w:t>
      </w:r>
      <w:r w:rsidRPr="00A411D0">
        <w:t xml:space="preserve"> </w:t>
      </w:r>
      <w:r w:rsidR="00892818" w:rsidRPr="00A411D0">
        <w:t>Submission Set object</w:t>
      </w:r>
      <w:r w:rsidR="00214C2E" w:rsidRPr="00A411D0">
        <w:t xml:space="preserve"> (</w:t>
      </w:r>
      <w:r w:rsidR="00AD70E6">
        <w:t>s</w:t>
      </w:r>
      <w:r w:rsidR="00214C2E" w:rsidRPr="00A411D0">
        <w:t>ee ITI TF-3</w:t>
      </w:r>
      <w:r w:rsidR="00646C5F" w:rsidRPr="00A411D0">
        <w:t>:</w:t>
      </w:r>
      <w:r w:rsidR="00214C2E" w:rsidRPr="00A411D0">
        <w:t xml:space="preserve"> 4.2.1.2</w:t>
      </w:r>
      <w:r w:rsidR="00AD70E6">
        <w:t>)</w:t>
      </w:r>
      <w:r w:rsidR="00892818" w:rsidRPr="00A411D0">
        <w:t>.</w:t>
      </w:r>
    </w:p>
    <w:p w14:paraId="0E800A58" w14:textId="77777777" w:rsidR="00892818" w:rsidRPr="00A411D0" w:rsidRDefault="008B59E5" w:rsidP="004A3129">
      <w:pPr>
        <w:pStyle w:val="ListBullet3"/>
      </w:pPr>
      <w:r w:rsidRPr="00A411D0">
        <w:lastRenderedPageBreak/>
        <w:t xml:space="preserve">For each </w:t>
      </w:r>
      <w:proofErr w:type="spellStart"/>
      <w:r w:rsidRPr="00A411D0">
        <w:t>DocumentEntry</w:t>
      </w:r>
      <w:proofErr w:type="spellEnd"/>
      <w:r w:rsidRPr="00A411D0">
        <w:t xml:space="preserve"> metadata object</w:t>
      </w:r>
      <w:r w:rsidR="00892818" w:rsidRPr="00A411D0">
        <w:t>:</w:t>
      </w:r>
    </w:p>
    <w:p w14:paraId="611980DF" w14:textId="5483E7BE" w:rsidR="008B59E5" w:rsidRPr="00A411D0" w:rsidRDefault="00892818" w:rsidP="004A3129">
      <w:pPr>
        <w:pStyle w:val="ListBullet4"/>
      </w:pPr>
      <w:r w:rsidRPr="00A411D0">
        <w:t>O</w:t>
      </w:r>
      <w:r w:rsidR="008B59E5" w:rsidRPr="00A411D0">
        <w:t>ne &lt;</w:t>
      </w:r>
      <w:proofErr w:type="spellStart"/>
      <w:proofErr w:type="gramStart"/>
      <w:r w:rsidR="008B59E5" w:rsidRPr="00A411D0">
        <w:t>rim:ExtrinsicObject</w:t>
      </w:r>
      <w:proofErr w:type="spellEnd"/>
      <w:proofErr w:type="gramEnd"/>
      <w:r w:rsidR="008B59E5" w:rsidRPr="00A411D0">
        <w:t>/&gt; that includes all required metadata attributes</w:t>
      </w:r>
      <w:r w:rsidR="00374F52" w:rsidRPr="00A411D0">
        <w:t xml:space="preserve"> </w:t>
      </w:r>
      <w:r w:rsidR="003B7A4D" w:rsidRPr="00A411D0">
        <w:t>(</w:t>
      </w:r>
      <w:r w:rsidR="00646C5F" w:rsidRPr="00A411D0">
        <w:t>s</w:t>
      </w:r>
      <w:r w:rsidR="003B7A4D" w:rsidRPr="00A411D0">
        <w:t xml:space="preserve">ee </w:t>
      </w:r>
      <w:r w:rsidR="00646C5F" w:rsidRPr="00A411D0">
        <w:t xml:space="preserve">Section </w:t>
      </w:r>
      <w:r w:rsidR="003B7A4D" w:rsidRPr="00A411D0">
        <w:t>3.</w:t>
      </w:r>
      <w:r w:rsidR="00EA2D81" w:rsidRPr="00A411D0">
        <w:t>92</w:t>
      </w:r>
      <w:r w:rsidR="003B7A4D" w:rsidRPr="00A411D0">
        <w:t xml:space="preserve">.4.1.2.1 Content) </w:t>
      </w:r>
      <w:r w:rsidR="00374F52" w:rsidRPr="00A411D0">
        <w:t xml:space="preserve">and </w:t>
      </w:r>
      <w:proofErr w:type="spellStart"/>
      <w:r w:rsidR="00374F52" w:rsidRPr="00A411D0">
        <w:t>ebRIM</w:t>
      </w:r>
      <w:proofErr w:type="spellEnd"/>
      <w:r w:rsidR="00374F52" w:rsidRPr="00A411D0">
        <w:t xml:space="preserve"> attribute, @lid</w:t>
      </w:r>
      <w:r w:rsidR="003B7A4D" w:rsidRPr="00A411D0">
        <w:t xml:space="preserve"> representing the </w:t>
      </w:r>
      <w:proofErr w:type="spellStart"/>
      <w:r w:rsidR="00E730DA" w:rsidRPr="00A411D0">
        <w:t>logicalID</w:t>
      </w:r>
      <w:proofErr w:type="spellEnd"/>
      <w:r w:rsidR="002412AC" w:rsidRPr="00A411D0">
        <w:t xml:space="preserve"> </w:t>
      </w:r>
      <w:r w:rsidR="00A2572D" w:rsidRPr="00A411D0">
        <w:t xml:space="preserve">attribute </w:t>
      </w:r>
      <w:r w:rsidR="00B83827" w:rsidRPr="00A411D0">
        <w:t xml:space="preserve">which is the </w:t>
      </w:r>
      <w:proofErr w:type="spellStart"/>
      <w:r w:rsidR="00B83827" w:rsidRPr="00A411D0">
        <w:t>entryUUID</w:t>
      </w:r>
      <w:proofErr w:type="spellEnd"/>
      <w:r w:rsidR="00B83827" w:rsidRPr="00A411D0">
        <w:t xml:space="preserve"> of the initial version of the object</w:t>
      </w:r>
      <w:r w:rsidR="008B59E5" w:rsidRPr="00A411D0">
        <w:t>.</w:t>
      </w:r>
    </w:p>
    <w:p w14:paraId="2A71DFFA" w14:textId="635E44AE" w:rsidR="008B59E5" w:rsidRPr="00A411D0" w:rsidRDefault="00892818" w:rsidP="004A3129">
      <w:pPr>
        <w:pStyle w:val="ListBullet4"/>
      </w:pPr>
      <w:r w:rsidRPr="00A411D0">
        <w:t xml:space="preserve">One </w:t>
      </w:r>
      <w:r w:rsidR="006C47A1" w:rsidRPr="00A411D0">
        <w:t>matching &lt;</w:t>
      </w:r>
      <w:proofErr w:type="spellStart"/>
      <w:proofErr w:type="gramStart"/>
      <w:r w:rsidR="006C47A1" w:rsidRPr="00A411D0">
        <w:t>rim:Association</w:t>
      </w:r>
      <w:proofErr w:type="spellEnd"/>
      <w:proofErr w:type="gramEnd"/>
      <w:r w:rsidR="006C47A1" w:rsidRPr="00A411D0">
        <w:t xml:space="preserve">/&gt; that represents a SS-HM </w:t>
      </w:r>
      <w:proofErr w:type="spellStart"/>
      <w:r w:rsidR="006C47A1" w:rsidRPr="00A411D0">
        <w:t>HasMember</w:t>
      </w:r>
      <w:proofErr w:type="spellEnd"/>
      <w:r w:rsidR="006C47A1" w:rsidRPr="00A411D0">
        <w:t xml:space="preserve"> relationship between the Submission Set and </w:t>
      </w:r>
      <w:proofErr w:type="spellStart"/>
      <w:r w:rsidR="006C47A1" w:rsidRPr="00A411D0">
        <w:t>DocumentEntry</w:t>
      </w:r>
      <w:proofErr w:type="spellEnd"/>
      <w:r w:rsidR="006C47A1" w:rsidRPr="00A411D0">
        <w:t xml:space="preserve"> Object. This Association shall include </w:t>
      </w:r>
      <w:r w:rsidR="001B4AE9" w:rsidRPr="00A411D0">
        <w:t>two instances of &lt;</w:t>
      </w:r>
      <w:proofErr w:type="spellStart"/>
      <w:proofErr w:type="gramStart"/>
      <w:r w:rsidR="001B4AE9" w:rsidRPr="00A411D0">
        <w:t>rim:Slot</w:t>
      </w:r>
      <w:proofErr w:type="spellEnd"/>
      <w:proofErr w:type="gramEnd"/>
      <w:r w:rsidR="001B4AE9" w:rsidRPr="00A411D0">
        <w:t>/&gt; for</w:t>
      </w:r>
      <w:r w:rsidR="000963BC" w:rsidRPr="00A411D0">
        <w:t xml:space="preserve"> </w:t>
      </w:r>
      <w:r w:rsidR="004F4ED1" w:rsidRPr="00A411D0">
        <w:t xml:space="preserve">the </w:t>
      </w:r>
      <w:proofErr w:type="spellStart"/>
      <w:r w:rsidR="00374F52" w:rsidRPr="00A411D0">
        <w:t>SubmissionSetStatus</w:t>
      </w:r>
      <w:proofErr w:type="spellEnd"/>
      <w:r w:rsidR="00374F52" w:rsidRPr="00A411D0">
        <w:t xml:space="preserve"> and </w:t>
      </w:r>
      <w:proofErr w:type="spellStart"/>
      <w:r w:rsidR="00374F52" w:rsidRPr="00A411D0">
        <w:t>PreviousVersion</w:t>
      </w:r>
      <w:proofErr w:type="spellEnd"/>
      <w:r w:rsidR="004F4ED1" w:rsidRPr="00A411D0">
        <w:t xml:space="preserve"> </w:t>
      </w:r>
      <w:r w:rsidR="000963BC" w:rsidRPr="00A411D0">
        <w:t xml:space="preserve">metadata </w:t>
      </w:r>
      <w:r w:rsidR="004F4ED1" w:rsidRPr="00A411D0">
        <w:t>annotations</w:t>
      </w:r>
      <w:r w:rsidR="00A5325C" w:rsidRPr="00A411D0">
        <w:t>. The Association</w:t>
      </w:r>
      <w:r w:rsidR="000963BC" w:rsidRPr="00A411D0">
        <w:t xml:space="preserve"> </w:t>
      </w:r>
      <w:r w:rsidR="00A5325C" w:rsidRPr="00A411D0">
        <w:t xml:space="preserve">may optionally </w:t>
      </w:r>
      <w:r w:rsidR="000963BC" w:rsidRPr="00A411D0">
        <w:t>include a &lt;</w:t>
      </w:r>
      <w:proofErr w:type="spellStart"/>
      <w:proofErr w:type="gramStart"/>
      <w:r w:rsidR="000963BC" w:rsidRPr="00A411D0">
        <w:t>rim:Slot</w:t>
      </w:r>
      <w:proofErr w:type="spellEnd"/>
      <w:proofErr w:type="gramEnd"/>
      <w:r w:rsidR="000963BC" w:rsidRPr="00A411D0">
        <w:t xml:space="preserve">/&gt; for the </w:t>
      </w:r>
      <w:proofErr w:type="spellStart"/>
      <w:r w:rsidR="000963BC" w:rsidRPr="00A411D0">
        <w:t>AssociationPropagation</w:t>
      </w:r>
      <w:proofErr w:type="spellEnd"/>
      <w:r w:rsidR="000963BC" w:rsidRPr="00A411D0">
        <w:t xml:space="preserve"> metadata annotation</w:t>
      </w:r>
      <w:r w:rsidR="007671A0" w:rsidRPr="00A411D0">
        <w:t xml:space="preserve"> (</w:t>
      </w:r>
      <w:r w:rsidR="00646C5F" w:rsidRPr="00A411D0">
        <w:t>s</w:t>
      </w:r>
      <w:r w:rsidR="007671A0" w:rsidRPr="00A411D0">
        <w:t>ee Section 3.</w:t>
      </w:r>
      <w:r w:rsidR="00EA2D81" w:rsidRPr="00A411D0">
        <w:t>92</w:t>
      </w:r>
      <w:r w:rsidR="007671A0" w:rsidRPr="00A411D0">
        <w:t>.4.1.2.2)</w:t>
      </w:r>
      <w:r w:rsidR="00A5325C" w:rsidRPr="00A411D0">
        <w:t xml:space="preserve"> with a value set to "yes"</w:t>
      </w:r>
      <w:r w:rsidR="007671A0" w:rsidRPr="00A411D0">
        <w:t>.</w:t>
      </w:r>
      <w:r w:rsidR="000963BC" w:rsidRPr="00A411D0">
        <w:t xml:space="preserve"> </w:t>
      </w:r>
    </w:p>
    <w:p w14:paraId="37B4CA75" w14:textId="3B1129F9" w:rsidR="00800DA9" w:rsidRPr="00A411D0" w:rsidRDefault="00C75896" w:rsidP="00332EA4">
      <w:pPr>
        <w:pStyle w:val="BodyText"/>
      </w:pPr>
      <w:r w:rsidRPr="00A411D0">
        <w:t>The WSDL</w:t>
      </w:r>
      <w:r w:rsidR="00941B88" w:rsidRPr="00A411D0">
        <w:t xml:space="preserve"> for th</w:t>
      </w:r>
      <w:r w:rsidR="00781317" w:rsidRPr="00A411D0">
        <w:t xml:space="preserve">is transaction </w:t>
      </w:r>
      <w:r w:rsidR="00941B88" w:rsidRPr="00A411D0">
        <w:t>is available on</w:t>
      </w:r>
      <w:del w:id="189" w:author="Lynn Felhofer" w:date="2020-03-24T13:43:00Z">
        <w:r w:rsidR="00941B88" w:rsidRPr="00A411D0" w:rsidDel="00B93713">
          <w:delText xml:space="preserve"> the IHE F</w:delText>
        </w:r>
      </w:del>
      <w:del w:id="190" w:author="Lynn Felhofer" w:date="2020-03-24T13:42:00Z">
        <w:r w:rsidR="00941B88" w:rsidRPr="00A411D0" w:rsidDel="00B93713">
          <w:delText>TP sit</w:delText>
        </w:r>
      </w:del>
      <w:ins w:id="191" w:author="Lynn Felhofer" w:date="2020-03-24T13:43:00Z">
        <w:r w:rsidR="00B93713">
          <w:t>line:  s</w:t>
        </w:r>
      </w:ins>
      <w:del w:id="192" w:author="Lynn Felhofer" w:date="2020-03-24T13:42:00Z">
        <w:r w:rsidR="00941B88" w:rsidRPr="00A411D0" w:rsidDel="00B93713">
          <w:delText>e</w:delText>
        </w:r>
        <w:r w:rsidRPr="00A411D0" w:rsidDel="00B93713">
          <w:delText>. S</w:delText>
        </w:r>
      </w:del>
      <w:r w:rsidR="00941B88" w:rsidRPr="00A411D0">
        <w:t>ee ITI TF-2x: Appendix W.</w:t>
      </w:r>
    </w:p>
    <w:p w14:paraId="2DC7CD56" w14:textId="285F8892" w:rsidR="0029159C" w:rsidRPr="00A411D0" w:rsidRDefault="0029159C" w:rsidP="0029159C">
      <w:pPr>
        <w:pStyle w:val="BodyText"/>
      </w:pPr>
      <w:r w:rsidRPr="00A411D0">
        <w:t>Below is an example of the SOAP Body for a Restricted Update Document Set Request message</w:t>
      </w:r>
      <w:r w:rsidR="00AA5F39" w:rsidRPr="00A411D0">
        <w:t>.</w:t>
      </w:r>
    </w:p>
    <w:p w14:paraId="651D261F" w14:textId="77777777" w:rsidR="0029159C" w:rsidRPr="00A411D0" w:rsidRDefault="0029159C" w:rsidP="0029159C">
      <w:pPr>
        <w:pStyle w:val="BodyText"/>
      </w:pPr>
    </w:p>
    <w:p w14:paraId="2A4C50D9"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&lt;soap</w:t>
      </w:r>
      <w:proofErr w:type="gramStart"/>
      <w:r w:rsidRPr="00A411D0">
        <w:rPr>
          <w:noProof w:val="0"/>
          <w:sz w:val="16"/>
          <w:lang w:bidi="en-US"/>
        </w:rPr>
        <w:t>12:Body</w:t>
      </w:r>
      <w:proofErr w:type="gramEnd"/>
      <w:r w:rsidRPr="00A411D0">
        <w:rPr>
          <w:noProof w:val="0"/>
          <w:sz w:val="16"/>
          <w:lang w:bidi="en-US"/>
        </w:rPr>
        <w:t>&gt;</w:t>
      </w:r>
    </w:p>
    <w:p w14:paraId="4CC669A7"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w:t>
      </w:r>
      <w:proofErr w:type="spellStart"/>
      <w:proofErr w:type="gramStart"/>
      <w:r w:rsidRPr="00A411D0">
        <w:rPr>
          <w:noProof w:val="0"/>
          <w:sz w:val="16"/>
          <w:lang w:bidi="en-US"/>
        </w:rPr>
        <w:t>lcm:SubmitObjectsRequest</w:t>
      </w:r>
      <w:proofErr w:type="spellEnd"/>
      <w:proofErr w:type="gramEnd"/>
      <w:r w:rsidRPr="00A411D0">
        <w:rPr>
          <w:noProof w:val="0"/>
          <w:sz w:val="16"/>
          <w:lang w:bidi="en-US"/>
        </w:rPr>
        <w:t>&gt;</w:t>
      </w:r>
    </w:p>
    <w:p w14:paraId="72CFF6D1" w14:textId="77777777" w:rsidR="00A2572D"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w:t>
      </w:r>
      <w:proofErr w:type="gramStart"/>
      <w:r w:rsidRPr="00A411D0">
        <w:rPr>
          <w:noProof w:val="0"/>
          <w:sz w:val="16"/>
          <w:lang w:bidi="en-US"/>
        </w:rPr>
        <w:t>&lt;!--</w:t>
      </w:r>
      <w:proofErr w:type="gramEnd"/>
      <w:r w:rsidRPr="00A411D0">
        <w:rPr>
          <w:noProof w:val="0"/>
          <w:sz w:val="16"/>
          <w:lang w:bidi="en-US"/>
        </w:rPr>
        <w:t xml:space="preserve"> Submission Request contents – See ITI TF-3: 4.2.1.4 --&gt;</w:t>
      </w:r>
    </w:p>
    <w:p w14:paraId="2F3CB73F" w14:textId="77777777" w:rsidR="0029159C" w:rsidRPr="00A411D0" w:rsidRDefault="00A2572D" w:rsidP="00F66AEF">
      <w:pPr>
        <w:pStyle w:val="XMLFragment"/>
        <w:pBdr>
          <w:bottom w:val="single" w:sz="4" w:space="0" w:color="auto"/>
        </w:pBdr>
        <w:rPr>
          <w:noProof w:val="0"/>
          <w:sz w:val="16"/>
          <w:lang w:bidi="en-US"/>
        </w:rPr>
      </w:pPr>
      <w:r w:rsidRPr="00A411D0">
        <w:rPr>
          <w:noProof w:val="0"/>
          <w:sz w:val="16"/>
          <w:lang w:bidi="en-US"/>
        </w:rPr>
        <w:t xml:space="preserve">         &lt;</w:t>
      </w:r>
      <w:proofErr w:type="spellStart"/>
      <w:proofErr w:type="gramStart"/>
      <w:r w:rsidRPr="00A411D0">
        <w:rPr>
          <w:noProof w:val="0"/>
          <w:sz w:val="16"/>
          <w:lang w:bidi="en-US"/>
        </w:rPr>
        <w:t>rim:RegistryObjectList</w:t>
      </w:r>
      <w:proofErr w:type="spellEnd"/>
      <w:proofErr w:type="gramEnd"/>
      <w:r w:rsidRPr="00A411D0">
        <w:rPr>
          <w:noProof w:val="0"/>
          <w:sz w:val="16"/>
          <w:lang w:bidi="en-US"/>
        </w:rPr>
        <w:t>&gt;</w:t>
      </w:r>
    </w:p>
    <w:p w14:paraId="474EC786"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w:t>
      </w:r>
      <w:proofErr w:type="spellStart"/>
      <w:proofErr w:type="gramStart"/>
      <w:r w:rsidRPr="00A411D0">
        <w:rPr>
          <w:noProof w:val="0"/>
          <w:sz w:val="16"/>
          <w:lang w:bidi="en-US"/>
        </w:rPr>
        <w:t>rim:RegistryPackage</w:t>
      </w:r>
      <w:proofErr w:type="spellEnd"/>
      <w:proofErr w:type="gramEnd"/>
      <w:r w:rsidRPr="00A411D0">
        <w:rPr>
          <w:noProof w:val="0"/>
          <w:sz w:val="16"/>
          <w:lang w:bidi="en-US"/>
        </w:rPr>
        <w:t xml:space="preserve"> id="SubmissionSet01"</w:t>
      </w:r>
      <w:r w:rsidR="006559BE" w:rsidRPr="00A411D0">
        <w:rPr>
          <w:noProof w:val="0"/>
          <w:sz w:val="16"/>
          <w:lang w:bidi="en-US"/>
        </w:rPr>
        <w:t xml:space="preserve"> home="urn:oid:1.2.3.4.5.6.2333.23"</w:t>
      </w:r>
      <w:r w:rsidRPr="00A411D0">
        <w:rPr>
          <w:noProof w:val="0"/>
          <w:sz w:val="16"/>
          <w:lang w:bidi="en-US"/>
        </w:rPr>
        <w:t>&gt;</w:t>
      </w:r>
    </w:p>
    <w:p w14:paraId="34493F24"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ab/>
        <w:t xml:space="preserve">  </w:t>
      </w:r>
      <w:proofErr w:type="gramStart"/>
      <w:r w:rsidRPr="00A411D0">
        <w:rPr>
          <w:noProof w:val="0"/>
          <w:sz w:val="16"/>
          <w:lang w:bidi="en-US"/>
        </w:rPr>
        <w:t>&lt;!--</w:t>
      </w:r>
      <w:proofErr w:type="gramEnd"/>
      <w:r w:rsidRPr="00A411D0">
        <w:rPr>
          <w:noProof w:val="0"/>
          <w:sz w:val="16"/>
          <w:lang w:bidi="en-US"/>
        </w:rPr>
        <w:t xml:space="preserve"> Submission Set goes here --&gt;</w:t>
      </w:r>
    </w:p>
    <w:p w14:paraId="79080B49"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w:t>
      </w:r>
      <w:proofErr w:type="spellStart"/>
      <w:proofErr w:type="gramStart"/>
      <w:r w:rsidRPr="00A411D0">
        <w:rPr>
          <w:noProof w:val="0"/>
          <w:sz w:val="16"/>
          <w:lang w:bidi="en-US"/>
        </w:rPr>
        <w:t>rim:RegistryPackage</w:t>
      </w:r>
      <w:proofErr w:type="spellEnd"/>
      <w:proofErr w:type="gramEnd"/>
      <w:r w:rsidRPr="00A411D0">
        <w:rPr>
          <w:noProof w:val="0"/>
          <w:sz w:val="16"/>
          <w:lang w:bidi="en-US"/>
        </w:rPr>
        <w:t>&gt;</w:t>
      </w:r>
    </w:p>
    <w:p w14:paraId="44A5ED19"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w:t>
      </w:r>
      <w:proofErr w:type="spellStart"/>
      <w:proofErr w:type="gramStart"/>
      <w:r w:rsidRPr="00A411D0">
        <w:rPr>
          <w:noProof w:val="0"/>
          <w:sz w:val="16"/>
          <w:lang w:bidi="en-US"/>
        </w:rPr>
        <w:t>rim:ExtrinsicObject</w:t>
      </w:r>
      <w:proofErr w:type="spellEnd"/>
      <w:proofErr w:type="gramEnd"/>
      <w:r w:rsidRPr="00A411D0">
        <w:rPr>
          <w:noProof w:val="0"/>
          <w:sz w:val="16"/>
          <w:lang w:bidi="en-US"/>
        </w:rPr>
        <w:t xml:space="preserve"> id="Document01" lid="urn:uuid:0000-0-0000000</w:t>
      </w:r>
      <w:r w:rsidR="00B63F32" w:rsidRPr="00A411D0">
        <w:rPr>
          <w:noProof w:val="0"/>
          <w:sz w:val="16"/>
          <w:lang w:bidi="en-US"/>
        </w:rPr>
        <w:t>"</w:t>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t xml:space="preserve">  h</w:t>
      </w:r>
      <w:r w:rsidR="006559BE" w:rsidRPr="00A411D0">
        <w:rPr>
          <w:noProof w:val="0"/>
          <w:sz w:val="16"/>
          <w:lang w:bidi="en-US"/>
        </w:rPr>
        <w:t>ome="urn:oid:1.2.3.4.5.6.2333.23"</w:t>
      </w:r>
      <w:r w:rsidRPr="00A411D0">
        <w:rPr>
          <w:noProof w:val="0"/>
          <w:sz w:val="16"/>
          <w:lang w:bidi="en-US"/>
        </w:rPr>
        <w:t>&gt;</w:t>
      </w:r>
    </w:p>
    <w:p w14:paraId="2C85C268"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ab/>
        <w:t xml:space="preserve">  </w:t>
      </w:r>
      <w:proofErr w:type="gramStart"/>
      <w:r w:rsidRPr="00A411D0">
        <w:rPr>
          <w:noProof w:val="0"/>
          <w:sz w:val="16"/>
          <w:lang w:bidi="en-US"/>
        </w:rPr>
        <w:t>&lt;!—-</w:t>
      </w:r>
      <w:proofErr w:type="gramEnd"/>
      <w:r w:rsidRPr="00A411D0">
        <w:rPr>
          <w:noProof w:val="0"/>
          <w:sz w:val="16"/>
          <w:lang w:bidi="en-US"/>
        </w:rPr>
        <w:t xml:space="preserve"> </w:t>
      </w:r>
      <w:proofErr w:type="spellStart"/>
      <w:r w:rsidRPr="00A411D0">
        <w:rPr>
          <w:noProof w:val="0"/>
          <w:sz w:val="16"/>
          <w:lang w:bidi="en-US"/>
        </w:rPr>
        <w:t>DocumentEntry</w:t>
      </w:r>
      <w:proofErr w:type="spellEnd"/>
      <w:r w:rsidRPr="00A411D0">
        <w:rPr>
          <w:noProof w:val="0"/>
          <w:sz w:val="16"/>
          <w:lang w:bidi="en-US"/>
        </w:rPr>
        <w:t xml:space="preserve"> metadata goes here --&gt;</w:t>
      </w:r>
    </w:p>
    <w:p w14:paraId="227FDFF5"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w:t>
      </w:r>
      <w:proofErr w:type="spellStart"/>
      <w:proofErr w:type="gramStart"/>
      <w:r w:rsidRPr="00A411D0">
        <w:rPr>
          <w:noProof w:val="0"/>
          <w:sz w:val="16"/>
          <w:lang w:bidi="en-US"/>
        </w:rPr>
        <w:t>rim:ExtrinsicObject</w:t>
      </w:r>
      <w:proofErr w:type="spellEnd"/>
      <w:proofErr w:type="gramEnd"/>
      <w:r w:rsidRPr="00A411D0">
        <w:rPr>
          <w:noProof w:val="0"/>
          <w:sz w:val="16"/>
          <w:lang w:bidi="en-US"/>
        </w:rPr>
        <w:t>&gt;</w:t>
      </w:r>
    </w:p>
    <w:p w14:paraId="1EBF7B1E"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w:t>
      </w:r>
      <w:proofErr w:type="spellStart"/>
      <w:proofErr w:type="gramStart"/>
      <w:r w:rsidRPr="00A411D0">
        <w:rPr>
          <w:noProof w:val="0"/>
          <w:sz w:val="16"/>
          <w:lang w:bidi="en-US"/>
        </w:rPr>
        <w:t>rim:Association</w:t>
      </w:r>
      <w:proofErr w:type="spellEnd"/>
      <w:proofErr w:type="gramEnd"/>
    </w:p>
    <w:p w14:paraId="32E301D2"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associationType</w:t>
      </w:r>
      <w:proofErr w:type="gramStart"/>
      <w:r w:rsidRPr="00A411D0">
        <w:rPr>
          <w:noProof w:val="0"/>
          <w:sz w:val="16"/>
          <w:lang w:bidi="en-US"/>
        </w:rPr>
        <w:t>=”urn</w:t>
      </w:r>
      <w:proofErr w:type="gramEnd"/>
      <w:r w:rsidRPr="00A411D0">
        <w:rPr>
          <w:noProof w:val="0"/>
          <w:sz w:val="16"/>
          <w:lang w:bidi="en-US"/>
        </w:rPr>
        <w:t>:oasis:names:tc:ebxml-regrep:AssociationType:HasMember”</w:t>
      </w:r>
    </w:p>
    <w:p w14:paraId="49C9998C"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w:t>
      </w:r>
      <w:proofErr w:type="spellStart"/>
      <w:r w:rsidRPr="00A411D0">
        <w:rPr>
          <w:noProof w:val="0"/>
          <w:sz w:val="16"/>
          <w:lang w:bidi="en-US"/>
        </w:rPr>
        <w:t>sourceObject</w:t>
      </w:r>
      <w:proofErr w:type="spellEnd"/>
      <w:proofErr w:type="gramStart"/>
      <w:r w:rsidRPr="00A411D0">
        <w:rPr>
          <w:noProof w:val="0"/>
          <w:sz w:val="16"/>
          <w:lang w:bidi="en-US"/>
        </w:rPr>
        <w:t>=”SubmissionSet</w:t>
      </w:r>
      <w:proofErr w:type="gramEnd"/>
      <w:r w:rsidRPr="00A411D0">
        <w:rPr>
          <w:noProof w:val="0"/>
          <w:sz w:val="16"/>
          <w:lang w:bidi="en-US"/>
        </w:rPr>
        <w:t>01”</w:t>
      </w:r>
    </w:p>
    <w:p w14:paraId="56147BE8"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w:t>
      </w:r>
      <w:proofErr w:type="spellStart"/>
      <w:r w:rsidRPr="00A411D0">
        <w:rPr>
          <w:noProof w:val="0"/>
          <w:sz w:val="16"/>
          <w:lang w:bidi="en-US"/>
        </w:rPr>
        <w:t>targetObject</w:t>
      </w:r>
      <w:proofErr w:type="spellEnd"/>
      <w:proofErr w:type="gramStart"/>
      <w:r w:rsidRPr="00A411D0">
        <w:rPr>
          <w:noProof w:val="0"/>
          <w:sz w:val="16"/>
          <w:lang w:bidi="en-US"/>
        </w:rPr>
        <w:t>=”Document</w:t>
      </w:r>
      <w:proofErr w:type="gramEnd"/>
      <w:r w:rsidRPr="00A411D0">
        <w:rPr>
          <w:noProof w:val="0"/>
          <w:sz w:val="16"/>
          <w:lang w:bidi="en-US"/>
        </w:rPr>
        <w:t>01”&gt;</w:t>
      </w:r>
    </w:p>
    <w:p w14:paraId="6AE24A45"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Slot</w:t>
      </w:r>
      <w:proofErr w:type="spellEnd"/>
      <w:proofErr w:type="gramEnd"/>
      <w:r w:rsidRPr="00A411D0">
        <w:rPr>
          <w:noProof w:val="0"/>
          <w:sz w:val="16"/>
          <w:lang w:bidi="en-US"/>
        </w:rPr>
        <w:t xml:space="preserve"> name=”</w:t>
      </w:r>
      <w:proofErr w:type="spellStart"/>
      <w:r w:rsidRPr="00A411D0">
        <w:rPr>
          <w:noProof w:val="0"/>
          <w:sz w:val="16"/>
          <w:lang w:bidi="en-US"/>
        </w:rPr>
        <w:t>SubmissionSetStatus</w:t>
      </w:r>
      <w:proofErr w:type="spellEnd"/>
      <w:r w:rsidRPr="00A411D0">
        <w:rPr>
          <w:noProof w:val="0"/>
          <w:sz w:val="16"/>
          <w:lang w:bidi="en-US"/>
        </w:rPr>
        <w:t>”&gt;</w:t>
      </w:r>
    </w:p>
    <w:p w14:paraId="064834DA"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ValueList</w:t>
      </w:r>
      <w:proofErr w:type="spellEnd"/>
      <w:proofErr w:type="gramEnd"/>
      <w:r w:rsidRPr="00A411D0">
        <w:rPr>
          <w:noProof w:val="0"/>
          <w:sz w:val="16"/>
          <w:lang w:bidi="en-US"/>
        </w:rPr>
        <w:t>&gt;</w:t>
      </w:r>
    </w:p>
    <w:p w14:paraId="1B20455F"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w:t>
      </w:r>
      <w:proofErr w:type="spellEnd"/>
      <w:proofErr w:type="gramEnd"/>
      <w:r w:rsidRPr="00A411D0">
        <w:rPr>
          <w:noProof w:val="0"/>
          <w:sz w:val="16"/>
          <w:lang w:bidi="en-US"/>
        </w:rPr>
        <w:t>&gt;Original&lt;/</w:t>
      </w:r>
      <w:proofErr w:type="spellStart"/>
      <w:r w:rsidR="000B7F97" w:rsidRPr="00A411D0">
        <w:rPr>
          <w:noProof w:val="0"/>
          <w:sz w:val="16"/>
          <w:lang w:bidi="en-US"/>
        </w:rPr>
        <w:t>rim:</w:t>
      </w:r>
      <w:r w:rsidRPr="00A411D0">
        <w:rPr>
          <w:noProof w:val="0"/>
          <w:sz w:val="16"/>
          <w:lang w:bidi="en-US"/>
        </w:rPr>
        <w:t>Value</w:t>
      </w:r>
      <w:proofErr w:type="spellEnd"/>
      <w:r w:rsidRPr="00A411D0">
        <w:rPr>
          <w:noProof w:val="0"/>
          <w:sz w:val="16"/>
          <w:lang w:bidi="en-US"/>
        </w:rPr>
        <w:t>&gt;</w:t>
      </w:r>
    </w:p>
    <w:p w14:paraId="40120D80"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ValueList</w:t>
      </w:r>
      <w:proofErr w:type="spellEnd"/>
      <w:proofErr w:type="gramEnd"/>
      <w:r w:rsidRPr="00A411D0">
        <w:rPr>
          <w:noProof w:val="0"/>
          <w:sz w:val="16"/>
          <w:lang w:bidi="en-US"/>
        </w:rPr>
        <w:t>&gt;</w:t>
      </w:r>
    </w:p>
    <w:p w14:paraId="0F9CC5FD"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Slot</w:t>
      </w:r>
      <w:proofErr w:type="spellEnd"/>
      <w:proofErr w:type="gramEnd"/>
      <w:r w:rsidRPr="00A411D0">
        <w:rPr>
          <w:noProof w:val="0"/>
          <w:sz w:val="16"/>
          <w:lang w:bidi="en-US"/>
        </w:rPr>
        <w:t>&gt;</w:t>
      </w:r>
    </w:p>
    <w:p w14:paraId="0C643043"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Slot</w:t>
      </w:r>
      <w:proofErr w:type="spellEnd"/>
      <w:proofErr w:type="gramEnd"/>
      <w:r w:rsidRPr="00A411D0">
        <w:rPr>
          <w:noProof w:val="0"/>
          <w:sz w:val="16"/>
          <w:lang w:bidi="en-US"/>
        </w:rPr>
        <w:t xml:space="preserve"> name=”</w:t>
      </w:r>
      <w:proofErr w:type="spellStart"/>
      <w:r w:rsidRPr="00A411D0">
        <w:rPr>
          <w:noProof w:val="0"/>
          <w:sz w:val="16"/>
          <w:lang w:bidi="en-US"/>
        </w:rPr>
        <w:t>PreviousVersion</w:t>
      </w:r>
      <w:proofErr w:type="spellEnd"/>
      <w:r w:rsidRPr="00A411D0">
        <w:rPr>
          <w:noProof w:val="0"/>
          <w:sz w:val="16"/>
          <w:lang w:bidi="en-US"/>
        </w:rPr>
        <w:t>”&gt;</w:t>
      </w:r>
    </w:p>
    <w:p w14:paraId="7A9C3A66"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ValueList</w:t>
      </w:r>
      <w:proofErr w:type="spellEnd"/>
      <w:proofErr w:type="gramEnd"/>
      <w:r w:rsidRPr="00A411D0">
        <w:rPr>
          <w:noProof w:val="0"/>
          <w:sz w:val="16"/>
          <w:lang w:bidi="en-US"/>
        </w:rPr>
        <w:t>&gt;</w:t>
      </w:r>
    </w:p>
    <w:p w14:paraId="567966DF"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w:t>
      </w:r>
      <w:proofErr w:type="spellEnd"/>
      <w:proofErr w:type="gramEnd"/>
      <w:r w:rsidRPr="00A411D0">
        <w:rPr>
          <w:noProof w:val="0"/>
          <w:sz w:val="16"/>
          <w:lang w:bidi="en-US"/>
        </w:rPr>
        <w:t>&gt;1&lt;/</w:t>
      </w:r>
      <w:proofErr w:type="spellStart"/>
      <w:r w:rsidR="000B7F97" w:rsidRPr="00A411D0">
        <w:rPr>
          <w:noProof w:val="0"/>
          <w:sz w:val="16"/>
          <w:lang w:bidi="en-US"/>
        </w:rPr>
        <w:t>rim:</w:t>
      </w:r>
      <w:r w:rsidRPr="00A411D0">
        <w:rPr>
          <w:noProof w:val="0"/>
          <w:sz w:val="16"/>
          <w:lang w:bidi="en-US"/>
        </w:rPr>
        <w:t>Value</w:t>
      </w:r>
      <w:proofErr w:type="spellEnd"/>
      <w:r w:rsidRPr="00A411D0">
        <w:rPr>
          <w:noProof w:val="0"/>
          <w:sz w:val="16"/>
          <w:lang w:bidi="en-US"/>
        </w:rPr>
        <w:t>&gt;</w:t>
      </w:r>
    </w:p>
    <w:p w14:paraId="0A6C50C2"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ValueList</w:t>
      </w:r>
      <w:proofErr w:type="spellEnd"/>
      <w:proofErr w:type="gramEnd"/>
      <w:r w:rsidRPr="00A411D0">
        <w:rPr>
          <w:noProof w:val="0"/>
          <w:sz w:val="16"/>
          <w:lang w:bidi="en-US"/>
        </w:rPr>
        <w:t>&gt;</w:t>
      </w:r>
    </w:p>
    <w:p w14:paraId="7862CA7C"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Slot</w:t>
      </w:r>
      <w:proofErr w:type="spellEnd"/>
      <w:proofErr w:type="gramEnd"/>
      <w:r w:rsidRPr="00A411D0">
        <w:rPr>
          <w:noProof w:val="0"/>
          <w:sz w:val="16"/>
          <w:lang w:bidi="en-US"/>
        </w:rPr>
        <w:t>&gt;</w:t>
      </w:r>
    </w:p>
    <w:p w14:paraId="00FEF71A"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Slot</w:t>
      </w:r>
      <w:proofErr w:type="spellEnd"/>
      <w:proofErr w:type="gramEnd"/>
      <w:r w:rsidRPr="00A411D0">
        <w:rPr>
          <w:noProof w:val="0"/>
          <w:sz w:val="16"/>
          <w:lang w:bidi="en-US"/>
        </w:rPr>
        <w:t xml:space="preserve"> name=”</w:t>
      </w:r>
      <w:proofErr w:type="spellStart"/>
      <w:r w:rsidR="001B4AE9" w:rsidRPr="00A411D0">
        <w:rPr>
          <w:noProof w:val="0"/>
          <w:sz w:val="16"/>
          <w:lang w:bidi="en-US"/>
        </w:rPr>
        <w:t>AssociationPropagation</w:t>
      </w:r>
      <w:proofErr w:type="spellEnd"/>
      <w:r w:rsidRPr="00A411D0">
        <w:rPr>
          <w:noProof w:val="0"/>
          <w:sz w:val="16"/>
          <w:lang w:bidi="en-US"/>
        </w:rPr>
        <w:t>”&gt;</w:t>
      </w:r>
    </w:p>
    <w:p w14:paraId="505A6441"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ValueList</w:t>
      </w:r>
      <w:proofErr w:type="spellEnd"/>
      <w:proofErr w:type="gramEnd"/>
      <w:r w:rsidRPr="00A411D0">
        <w:rPr>
          <w:noProof w:val="0"/>
          <w:sz w:val="16"/>
          <w:lang w:bidi="en-US"/>
        </w:rPr>
        <w:t>&gt;</w:t>
      </w:r>
    </w:p>
    <w:p w14:paraId="36C4FA37"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w:t>
      </w:r>
      <w:proofErr w:type="spellEnd"/>
      <w:proofErr w:type="gramEnd"/>
      <w:r w:rsidRPr="00A411D0">
        <w:rPr>
          <w:noProof w:val="0"/>
          <w:sz w:val="16"/>
          <w:lang w:bidi="en-US"/>
        </w:rPr>
        <w:t>&gt;yes&lt;/</w:t>
      </w:r>
      <w:proofErr w:type="spellStart"/>
      <w:r w:rsidR="000B7F97" w:rsidRPr="00A411D0">
        <w:rPr>
          <w:noProof w:val="0"/>
          <w:sz w:val="16"/>
          <w:lang w:bidi="en-US"/>
        </w:rPr>
        <w:t>rim:</w:t>
      </w:r>
      <w:r w:rsidRPr="00A411D0">
        <w:rPr>
          <w:noProof w:val="0"/>
          <w:sz w:val="16"/>
          <w:lang w:bidi="en-US"/>
        </w:rPr>
        <w:t>Value</w:t>
      </w:r>
      <w:proofErr w:type="spellEnd"/>
      <w:r w:rsidRPr="00A411D0">
        <w:rPr>
          <w:noProof w:val="0"/>
          <w:sz w:val="16"/>
          <w:lang w:bidi="en-US"/>
        </w:rPr>
        <w:t>&gt;</w:t>
      </w:r>
    </w:p>
    <w:p w14:paraId="3DBFE4CD"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ValueList</w:t>
      </w:r>
      <w:proofErr w:type="spellEnd"/>
      <w:proofErr w:type="gramEnd"/>
      <w:r w:rsidRPr="00A411D0">
        <w:rPr>
          <w:noProof w:val="0"/>
          <w:sz w:val="16"/>
          <w:lang w:bidi="en-US"/>
        </w:rPr>
        <w:t>&gt;</w:t>
      </w:r>
    </w:p>
    <w:p w14:paraId="05B957A1"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proofErr w:type="spellStart"/>
      <w:proofErr w:type="gramStart"/>
      <w:r w:rsidR="000B7F97" w:rsidRPr="00A411D0">
        <w:rPr>
          <w:noProof w:val="0"/>
          <w:sz w:val="16"/>
          <w:lang w:bidi="en-US"/>
        </w:rPr>
        <w:t>rim:</w:t>
      </w:r>
      <w:r w:rsidRPr="00A411D0">
        <w:rPr>
          <w:noProof w:val="0"/>
          <w:sz w:val="16"/>
          <w:lang w:bidi="en-US"/>
        </w:rPr>
        <w:t>Slot</w:t>
      </w:r>
      <w:proofErr w:type="spellEnd"/>
      <w:proofErr w:type="gramEnd"/>
      <w:r w:rsidRPr="00A411D0">
        <w:rPr>
          <w:noProof w:val="0"/>
          <w:sz w:val="16"/>
          <w:lang w:bidi="en-US"/>
        </w:rPr>
        <w:t>&gt;</w:t>
      </w:r>
    </w:p>
    <w:p w14:paraId="32637615"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w:t>
      </w:r>
      <w:proofErr w:type="spellStart"/>
      <w:proofErr w:type="gramStart"/>
      <w:r w:rsidRPr="00A411D0">
        <w:rPr>
          <w:noProof w:val="0"/>
          <w:sz w:val="16"/>
          <w:lang w:bidi="en-US"/>
        </w:rPr>
        <w:t>rim:Association</w:t>
      </w:r>
      <w:proofErr w:type="spellEnd"/>
      <w:proofErr w:type="gramEnd"/>
      <w:r w:rsidRPr="00A411D0">
        <w:rPr>
          <w:noProof w:val="0"/>
          <w:sz w:val="16"/>
          <w:lang w:bidi="en-US"/>
        </w:rPr>
        <w:t>&gt;</w:t>
      </w:r>
    </w:p>
    <w:p w14:paraId="2CB5DF1E"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w:t>
      </w:r>
      <w:proofErr w:type="spellStart"/>
      <w:proofErr w:type="gramStart"/>
      <w:r w:rsidRPr="00A411D0">
        <w:rPr>
          <w:noProof w:val="0"/>
          <w:sz w:val="16"/>
          <w:lang w:bidi="en-US"/>
        </w:rPr>
        <w:t>rim:RegistryObjectList</w:t>
      </w:r>
      <w:proofErr w:type="spellEnd"/>
      <w:proofErr w:type="gramEnd"/>
      <w:r w:rsidRPr="00A411D0">
        <w:rPr>
          <w:noProof w:val="0"/>
          <w:sz w:val="16"/>
          <w:lang w:bidi="en-US"/>
        </w:rPr>
        <w:t>&gt;</w:t>
      </w:r>
    </w:p>
    <w:p w14:paraId="583D536B"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w:t>
      </w:r>
      <w:proofErr w:type="spellStart"/>
      <w:proofErr w:type="gramStart"/>
      <w:r w:rsidRPr="00A411D0">
        <w:rPr>
          <w:noProof w:val="0"/>
          <w:sz w:val="16"/>
          <w:lang w:bidi="en-US"/>
        </w:rPr>
        <w:t>lcm:SubmitObjectsRequest</w:t>
      </w:r>
      <w:proofErr w:type="spellEnd"/>
      <w:proofErr w:type="gramEnd"/>
      <w:r w:rsidRPr="00A411D0">
        <w:rPr>
          <w:noProof w:val="0"/>
          <w:sz w:val="16"/>
          <w:lang w:bidi="en-US"/>
        </w:rPr>
        <w:t>&gt;</w:t>
      </w:r>
    </w:p>
    <w:p w14:paraId="43B621B0"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&lt;/soap</w:t>
      </w:r>
      <w:proofErr w:type="gramStart"/>
      <w:r w:rsidRPr="00A411D0">
        <w:rPr>
          <w:noProof w:val="0"/>
          <w:sz w:val="16"/>
          <w:lang w:bidi="en-US"/>
        </w:rPr>
        <w:t>12:Body</w:t>
      </w:r>
      <w:proofErr w:type="gramEnd"/>
      <w:r w:rsidRPr="00A411D0">
        <w:rPr>
          <w:noProof w:val="0"/>
          <w:sz w:val="16"/>
          <w:lang w:bidi="en-US"/>
        </w:rPr>
        <w:t>&gt;</w:t>
      </w:r>
    </w:p>
    <w:p w14:paraId="3D373368" w14:textId="77777777" w:rsidR="0029159C" w:rsidRPr="00A411D0" w:rsidRDefault="0029159C" w:rsidP="0029159C">
      <w:pPr>
        <w:pStyle w:val="ListBullet2"/>
        <w:numPr>
          <w:ilvl w:val="0"/>
          <w:numId w:val="0"/>
        </w:numPr>
      </w:pPr>
    </w:p>
    <w:p w14:paraId="6119E272" w14:textId="592A0409" w:rsidR="00B93713" w:rsidRPr="00A411D0" w:rsidRDefault="0029159C" w:rsidP="00D42FA3">
      <w:pPr>
        <w:pStyle w:val="ListBullet2"/>
        <w:numPr>
          <w:ilvl w:val="0"/>
          <w:numId w:val="0"/>
        </w:numPr>
      </w:pPr>
      <w:r w:rsidRPr="00A411D0">
        <w:t xml:space="preserve">A full example </w:t>
      </w:r>
      <w:r w:rsidR="00B71A87" w:rsidRPr="00A411D0">
        <w:t>is</w:t>
      </w:r>
      <w:r w:rsidRPr="00A411D0">
        <w:t xml:space="preserve"> </w:t>
      </w:r>
      <w:r w:rsidR="00D42FA3" w:rsidRPr="00A411D0">
        <w:t>available on</w:t>
      </w:r>
      <w:ins w:id="193" w:author="Lynn Felhofer" w:date="2020-03-24T13:44:00Z">
        <w:r w:rsidR="00B93713">
          <w:t>line:  s</w:t>
        </w:r>
      </w:ins>
      <w:del w:id="194" w:author="Lynn Felhofer" w:date="2020-03-24T13:44:00Z">
        <w:r w:rsidR="00D42FA3" w:rsidRPr="00A411D0" w:rsidDel="00B93713">
          <w:delText xml:space="preserve"> the IHE FTP site</w:delText>
        </w:r>
        <w:r w:rsidR="00926753" w:rsidRPr="00A411D0" w:rsidDel="00B93713">
          <w:delText xml:space="preserve">. </w:delText>
        </w:r>
        <w:r w:rsidR="00D42FA3" w:rsidRPr="00A411D0" w:rsidDel="00B93713">
          <w:delText>S</w:delText>
        </w:r>
      </w:del>
      <w:r w:rsidR="00D42FA3" w:rsidRPr="00A411D0">
        <w:t>ee</w:t>
      </w:r>
      <w:r w:rsidRPr="00A411D0">
        <w:t xml:space="preserve"> ITI TF-2x: Appendix W.</w:t>
      </w:r>
    </w:p>
    <w:p w14:paraId="08B7DD0B" w14:textId="003DEC4F" w:rsidR="00332EA4" w:rsidRPr="00A411D0" w:rsidRDefault="00332EA4" w:rsidP="00E42846">
      <w:pPr>
        <w:pStyle w:val="Heading6"/>
        <w:rPr>
          <w:noProof w:val="0"/>
        </w:rPr>
      </w:pPr>
      <w:bookmarkStart w:id="195" w:name="_Toc510984090"/>
      <w:bookmarkStart w:id="196" w:name="_Toc522535140"/>
      <w:r w:rsidRPr="00A411D0">
        <w:rPr>
          <w:noProof w:val="0"/>
        </w:rPr>
        <w:lastRenderedPageBreak/>
        <w:t>3.</w:t>
      </w:r>
      <w:r w:rsidR="00EA2D81" w:rsidRPr="00A411D0">
        <w:rPr>
          <w:noProof w:val="0"/>
        </w:rPr>
        <w:t>92</w:t>
      </w:r>
      <w:r w:rsidRPr="00A411D0">
        <w:rPr>
          <w:noProof w:val="0"/>
        </w:rPr>
        <w:t>.4.1.2.</w:t>
      </w:r>
      <w:r w:rsidR="003B7A4D" w:rsidRPr="00A411D0">
        <w:rPr>
          <w:noProof w:val="0"/>
        </w:rPr>
        <w:t>1</w:t>
      </w:r>
      <w:r w:rsidRPr="00A411D0">
        <w:rPr>
          <w:noProof w:val="0"/>
        </w:rPr>
        <w:t xml:space="preserve"> Content</w:t>
      </w:r>
      <w:bookmarkEnd w:id="195"/>
      <w:bookmarkEnd w:id="196"/>
    </w:p>
    <w:p w14:paraId="10A7AC5E" w14:textId="51B1591D" w:rsidR="0062119F" w:rsidRPr="00A411D0" w:rsidRDefault="0062119F" w:rsidP="0062119F">
      <w:pPr>
        <w:pStyle w:val="BodyText"/>
      </w:pPr>
      <w:r w:rsidRPr="00A411D0">
        <w:t xml:space="preserve">The </w:t>
      </w:r>
      <w:r w:rsidR="00A1528F" w:rsidRPr="00A411D0">
        <w:t>Update Initiator</w:t>
      </w:r>
      <w:r w:rsidR="00103BA4" w:rsidRPr="00A411D0">
        <w:t xml:space="preserve"> </w:t>
      </w:r>
      <w:r w:rsidRPr="00A411D0">
        <w:t xml:space="preserve">shall </w:t>
      </w:r>
      <w:r w:rsidR="00706AB8" w:rsidRPr="00A411D0">
        <w:t xml:space="preserve">ensure </w:t>
      </w:r>
      <w:r w:rsidR="00103BA4" w:rsidRPr="00A411D0">
        <w:t xml:space="preserve">that </w:t>
      </w:r>
      <w:r w:rsidR="00322807" w:rsidRPr="00A411D0">
        <w:t xml:space="preserve">all </w:t>
      </w:r>
      <w:r w:rsidR="00103BA4" w:rsidRPr="00A411D0">
        <w:t>metadata attributes</w:t>
      </w:r>
      <w:r w:rsidRPr="00A411D0">
        <w:t xml:space="preserve"> are consistent with the requirements specified </w:t>
      </w:r>
      <w:r w:rsidR="00103BA4" w:rsidRPr="00A411D0">
        <w:t>in</w:t>
      </w:r>
      <w:r w:rsidRPr="00A411D0">
        <w:t xml:space="preserve"> ITI TF-3: Table 4.3.1-3</w:t>
      </w:r>
      <w:r w:rsidR="00234F89" w:rsidRPr="00A411D0">
        <w:t xml:space="preserve"> - </w:t>
      </w:r>
      <w:r w:rsidRPr="00A411D0">
        <w:t>Sending Actor M</w:t>
      </w:r>
      <w:r w:rsidR="00103BA4" w:rsidRPr="00A411D0">
        <w:t>etadata Attribute Optionalit</w:t>
      </w:r>
      <w:r w:rsidR="00214C2E" w:rsidRPr="00A411D0">
        <w:t xml:space="preserve">y </w:t>
      </w:r>
      <w:r w:rsidR="007671A0" w:rsidRPr="00A411D0">
        <w:t xml:space="preserve">column </w:t>
      </w:r>
      <w:r w:rsidR="00214C2E" w:rsidRPr="00A411D0">
        <w:t>"</w:t>
      </w:r>
      <w:r w:rsidR="007671A0" w:rsidRPr="00A411D0">
        <w:t>RMU-</w:t>
      </w:r>
      <w:r w:rsidR="00234F89" w:rsidRPr="00A411D0">
        <w:t>SD</w:t>
      </w:r>
      <w:r w:rsidR="00214C2E" w:rsidRPr="00A411D0">
        <w:t>"</w:t>
      </w:r>
      <w:r w:rsidR="00234F89" w:rsidRPr="00A411D0">
        <w:t xml:space="preserve"> (Stable Document Entry) or "RMU-OD" (On-Demand Document Entry)</w:t>
      </w:r>
      <w:r w:rsidR="00322807" w:rsidRPr="00A411D0">
        <w:t xml:space="preserve"> as appropriate for the </w:t>
      </w:r>
      <w:proofErr w:type="spellStart"/>
      <w:r w:rsidR="00322807" w:rsidRPr="00A411D0">
        <w:t>DocumentEntry</w:t>
      </w:r>
      <w:proofErr w:type="spellEnd"/>
      <w:r w:rsidR="00322807" w:rsidRPr="00A411D0">
        <w:t xml:space="preserve"> </w:t>
      </w:r>
      <w:proofErr w:type="spellStart"/>
      <w:r w:rsidR="00322807" w:rsidRPr="00A411D0">
        <w:t>objectType</w:t>
      </w:r>
      <w:proofErr w:type="spellEnd"/>
      <w:r w:rsidR="00103BA4" w:rsidRPr="00A411D0">
        <w:t>.</w:t>
      </w:r>
    </w:p>
    <w:p w14:paraId="0B8C3C90" w14:textId="1BBC5A8A" w:rsidR="003D65C0" w:rsidRPr="00A411D0" w:rsidRDefault="00892818" w:rsidP="00B17F6B">
      <w:pPr>
        <w:pStyle w:val="BodyText"/>
      </w:pPr>
      <w:r w:rsidRPr="00A411D0">
        <w:t xml:space="preserve">The Update Initiator shall use the latest version of the </w:t>
      </w:r>
      <w:proofErr w:type="spellStart"/>
      <w:r w:rsidRPr="00A411D0">
        <w:t>DocumentEntry</w:t>
      </w:r>
      <w:proofErr w:type="spellEnd"/>
      <w:r w:rsidRPr="00A411D0">
        <w:t xml:space="preserve"> object metadata as the basis for the update submission</w:t>
      </w:r>
      <w:r w:rsidR="00926753" w:rsidRPr="00A411D0">
        <w:t xml:space="preserve">. </w:t>
      </w:r>
    </w:p>
    <w:p w14:paraId="1DFC0C73" w14:textId="59BBA725" w:rsidR="00892818" w:rsidRPr="00A411D0" w:rsidRDefault="003D65C0" w:rsidP="00B17F6B">
      <w:pPr>
        <w:pStyle w:val="BodyText"/>
      </w:pPr>
      <w:r w:rsidRPr="00A411D0">
        <w:t>T</w:t>
      </w:r>
      <w:r w:rsidR="00892818" w:rsidRPr="00A411D0">
        <w:t>he</w:t>
      </w:r>
      <w:r w:rsidR="00AA5F39" w:rsidRPr="00A411D0">
        <w:t>se</w:t>
      </w:r>
      <w:r w:rsidR="00ED7509" w:rsidRPr="00A411D0">
        <w:t xml:space="preserve"> </w:t>
      </w:r>
      <w:r w:rsidR="00892818" w:rsidRPr="00A411D0">
        <w:t xml:space="preserve">metadata attributes shall not be modified by the Update Initiator: </w:t>
      </w:r>
    </w:p>
    <w:p w14:paraId="69764ABA" w14:textId="77777777" w:rsidR="003249A5" w:rsidRPr="00A411D0" w:rsidRDefault="003249A5" w:rsidP="004A3129">
      <w:pPr>
        <w:pStyle w:val="ListBullet2"/>
      </w:pPr>
      <w:proofErr w:type="spellStart"/>
      <w:r w:rsidRPr="00A411D0">
        <w:t>availabilityStatus</w:t>
      </w:r>
      <w:proofErr w:type="spellEnd"/>
    </w:p>
    <w:p w14:paraId="7A1DAF30" w14:textId="77777777" w:rsidR="00ED7509" w:rsidRPr="00A411D0" w:rsidRDefault="00ED7509" w:rsidP="004A3129">
      <w:pPr>
        <w:pStyle w:val="ListBullet2"/>
      </w:pPr>
      <w:proofErr w:type="spellStart"/>
      <w:r w:rsidRPr="00A411D0">
        <w:t>entryUUID</w:t>
      </w:r>
      <w:proofErr w:type="spellEnd"/>
    </w:p>
    <w:p w14:paraId="5FD6BAAC" w14:textId="77777777" w:rsidR="00ED7509" w:rsidRPr="00A411D0" w:rsidRDefault="00ED7509" w:rsidP="004A3129">
      <w:pPr>
        <w:pStyle w:val="ListBullet2"/>
      </w:pPr>
      <w:proofErr w:type="spellStart"/>
      <w:r w:rsidRPr="00A411D0">
        <w:t>homeCommunityId</w:t>
      </w:r>
      <w:proofErr w:type="spellEnd"/>
    </w:p>
    <w:p w14:paraId="4BC44A9A" w14:textId="77777777" w:rsidR="003249A5" w:rsidRPr="00A411D0" w:rsidRDefault="00E730DA" w:rsidP="004A3129">
      <w:pPr>
        <w:pStyle w:val="ListBullet2"/>
      </w:pPr>
      <w:proofErr w:type="spellStart"/>
      <w:r w:rsidRPr="00A411D0">
        <w:t>logicalID</w:t>
      </w:r>
      <w:proofErr w:type="spellEnd"/>
    </w:p>
    <w:p w14:paraId="446EC1EC" w14:textId="77777777" w:rsidR="00311B21" w:rsidRPr="00A411D0" w:rsidRDefault="00311B21" w:rsidP="004A3129">
      <w:pPr>
        <w:pStyle w:val="ListBullet2"/>
      </w:pPr>
      <w:r w:rsidRPr="00A411D0">
        <w:t>version</w:t>
      </w:r>
    </w:p>
    <w:p w14:paraId="68125B9D" w14:textId="77777777" w:rsidR="003249A5" w:rsidRPr="00A411D0" w:rsidRDefault="003249A5" w:rsidP="004A3129">
      <w:pPr>
        <w:pStyle w:val="ListBullet2"/>
      </w:pPr>
      <w:proofErr w:type="spellStart"/>
      <w:r w:rsidRPr="00A411D0">
        <w:t>patientId</w:t>
      </w:r>
      <w:proofErr w:type="spellEnd"/>
    </w:p>
    <w:p w14:paraId="235190EB" w14:textId="77777777" w:rsidR="003249A5" w:rsidRPr="00A411D0" w:rsidRDefault="003249A5" w:rsidP="004A3129">
      <w:pPr>
        <w:pStyle w:val="ListBullet2"/>
      </w:pPr>
      <w:proofErr w:type="spellStart"/>
      <w:r w:rsidRPr="00A411D0">
        <w:t>sourcePatientId</w:t>
      </w:r>
      <w:proofErr w:type="spellEnd"/>
    </w:p>
    <w:p w14:paraId="0B315D05" w14:textId="77777777" w:rsidR="003249A5" w:rsidRPr="00A411D0" w:rsidRDefault="003249A5" w:rsidP="004A3129">
      <w:pPr>
        <w:pStyle w:val="ListBullet2"/>
      </w:pPr>
      <w:proofErr w:type="spellStart"/>
      <w:r w:rsidRPr="00A411D0">
        <w:t>documentAvailability</w:t>
      </w:r>
      <w:proofErr w:type="spellEnd"/>
    </w:p>
    <w:p w14:paraId="7FCA2D87" w14:textId="77777777" w:rsidR="00311B21" w:rsidRPr="00A411D0" w:rsidRDefault="00311B21" w:rsidP="004A3129">
      <w:pPr>
        <w:pStyle w:val="ListBullet2"/>
      </w:pPr>
      <w:proofErr w:type="spellStart"/>
      <w:r w:rsidRPr="00A411D0">
        <w:t>uniqueId</w:t>
      </w:r>
      <w:proofErr w:type="spellEnd"/>
    </w:p>
    <w:p w14:paraId="0A419466" w14:textId="77777777" w:rsidR="00311B21" w:rsidRPr="00A411D0" w:rsidRDefault="00311B21" w:rsidP="004A3129">
      <w:pPr>
        <w:pStyle w:val="ListBullet2"/>
      </w:pPr>
      <w:proofErr w:type="spellStart"/>
      <w:r w:rsidRPr="00A411D0">
        <w:t>repositoryUniqueId</w:t>
      </w:r>
      <w:proofErr w:type="spellEnd"/>
    </w:p>
    <w:p w14:paraId="10E6C661" w14:textId="77777777" w:rsidR="00311B21" w:rsidRPr="00A411D0" w:rsidRDefault="00311B21" w:rsidP="004A3129">
      <w:pPr>
        <w:pStyle w:val="ListBullet2"/>
      </w:pPr>
      <w:proofErr w:type="spellStart"/>
      <w:r w:rsidRPr="00A411D0">
        <w:t>objectType</w:t>
      </w:r>
      <w:proofErr w:type="spellEnd"/>
    </w:p>
    <w:p w14:paraId="005528FF" w14:textId="1BB48BDF" w:rsidR="007671A0" w:rsidRPr="00A411D0" w:rsidRDefault="007671A0" w:rsidP="00B17F6B">
      <w:pPr>
        <w:pStyle w:val="BodyText"/>
      </w:pPr>
      <w:r w:rsidRPr="00A411D0">
        <w:t xml:space="preserve">These metadata attributes describe the current state of </w:t>
      </w:r>
      <w:r w:rsidR="006C4BCC" w:rsidRPr="00A411D0">
        <w:t xml:space="preserve">the </w:t>
      </w:r>
      <w:proofErr w:type="spellStart"/>
      <w:r w:rsidRPr="00A411D0">
        <w:t>DocumentEntry</w:t>
      </w:r>
      <w:proofErr w:type="spellEnd"/>
      <w:r w:rsidRPr="00A411D0">
        <w:t xml:space="preserve"> object, or physical document stored in a repository.</w:t>
      </w:r>
    </w:p>
    <w:p w14:paraId="5E126320" w14:textId="7866B7C9" w:rsidR="007671A0" w:rsidRPr="00A411D0" w:rsidRDefault="00234F89" w:rsidP="00B17F6B">
      <w:pPr>
        <w:pStyle w:val="BodyText"/>
      </w:pPr>
      <w:r w:rsidRPr="00A411D0">
        <w:t>Other IHE profiles</w:t>
      </w:r>
      <w:r w:rsidR="00C75896" w:rsidRPr="00A411D0">
        <w:t xml:space="preserve">, XDS Affinity Domain policies, or community </w:t>
      </w:r>
      <w:r w:rsidR="007671A0" w:rsidRPr="00A411D0">
        <w:t xml:space="preserve">policies may impose restrictions on updating metadata attributes not included in the preceding list. </w:t>
      </w:r>
    </w:p>
    <w:p w14:paraId="0271AE14" w14:textId="17A588B1" w:rsidR="00D319C9" w:rsidRPr="00A411D0" w:rsidRDefault="00D319C9" w:rsidP="00D319C9">
      <w:pPr>
        <w:pStyle w:val="Heading6"/>
        <w:rPr>
          <w:noProof w:val="0"/>
        </w:rPr>
      </w:pPr>
      <w:bookmarkStart w:id="197" w:name="_Toc522535141"/>
      <w:bookmarkStart w:id="198" w:name="_Toc300671774"/>
      <w:bookmarkStart w:id="199" w:name="_Toc458155794"/>
      <w:r w:rsidRPr="00A411D0">
        <w:rPr>
          <w:noProof w:val="0"/>
        </w:rPr>
        <w:t>3.</w:t>
      </w:r>
      <w:r w:rsidR="00EA2D81" w:rsidRPr="00A411D0">
        <w:rPr>
          <w:noProof w:val="0"/>
        </w:rPr>
        <w:t>92</w:t>
      </w:r>
      <w:r w:rsidRPr="00A411D0">
        <w:rPr>
          <w:noProof w:val="0"/>
        </w:rPr>
        <w:t>.4.1.2.2 Metadata Annotations</w:t>
      </w:r>
      <w:bookmarkEnd w:id="197"/>
    </w:p>
    <w:p w14:paraId="5E2FE2E5" w14:textId="6065E128" w:rsidR="007671A0" w:rsidRPr="00A411D0" w:rsidRDefault="007671A0" w:rsidP="007671A0">
      <w:r w:rsidRPr="00A411D0">
        <w:t xml:space="preserve">Metadata Annotations are added </w:t>
      </w:r>
      <w:r w:rsidR="001D6BCC" w:rsidRPr="00A411D0">
        <w:t xml:space="preserve">to </w:t>
      </w:r>
      <w:r w:rsidRPr="00A411D0">
        <w:t xml:space="preserve">SS-DE </w:t>
      </w:r>
      <w:proofErr w:type="spellStart"/>
      <w:r w:rsidRPr="00A411D0">
        <w:t>HasMember</w:t>
      </w:r>
      <w:proofErr w:type="spellEnd"/>
      <w:r w:rsidRPr="00A411D0">
        <w:t xml:space="preserve"> Association to specify the expected state </w:t>
      </w:r>
      <w:r w:rsidR="001D6BCC" w:rsidRPr="00A411D0">
        <w:t xml:space="preserve">or </w:t>
      </w:r>
      <w:r w:rsidRPr="00A411D0">
        <w:t xml:space="preserve">indicate the new state of </w:t>
      </w:r>
      <w:r w:rsidR="001D6BCC" w:rsidRPr="00A411D0">
        <w:t>a</w:t>
      </w:r>
      <w:r w:rsidRPr="00A411D0">
        <w:t xml:space="preserve"> target object instance</w:t>
      </w:r>
      <w:r w:rsidR="00926753" w:rsidRPr="00A411D0">
        <w:t xml:space="preserve">. </w:t>
      </w:r>
      <w:r w:rsidRPr="00A411D0">
        <w:t xml:space="preserve">The Update Responder </w:t>
      </w:r>
      <w:r w:rsidR="001D6BCC" w:rsidRPr="00A411D0">
        <w:t>shall</w:t>
      </w:r>
      <w:r w:rsidRPr="00A411D0">
        <w:t xml:space="preserve"> use these annotations </w:t>
      </w:r>
      <w:r w:rsidR="001D6BCC" w:rsidRPr="00A411D0">
        <w:t>when</w:t>
      </w:r>
      <w:r w:rsidRPr="00A411D0">
        <w:t xml:space="preserve"> processing the request</w:t>
      </w:r>
      <w:r w:rsidR="002038BB" w:rsidRPr="00A411D0">
        <w:t xml:space="preserve"> for storage</w:t>
      </w:r>
      <w:r w:rsidR="00A532B7" w:rsidRPr="00A411D0">
        <w:t xml:space="preserve"> as specified below</w:t>
      </w:r>
      <w:r w:rsidR="001D6BCC" w:rsidRPr="00A411D0">
        <w:t>.</w:t>
      </w:r>
    </w:p>
    <w:p w14:paraId="6E205CC8" w14:textId="77777777" w:rsidR="007671A0" w:rsidRPr="00A411D0" w:rsidRDefault="007671A0" w:rsidP="007671A0">
      <w:r w:rsidRPr="00A411D0">
        <w:t>Metadata Annotations are coded as &lt;</w:t>
      </w:r>
      <w:proofErr w:type="spellStart"/>
      <w:proofErr w:type="gramStart"/>
      <w:r w:rsidRPr="00A411D0">
        <w:t>rim:Slot</w:t>
      </w:r>
      <w:proofErr w:type="spellEnd"/>
      <w:proofErr w:type="gramEnd"/>
      <w:r w:rsidRPr="00A411D0">
        <w:t>/&gt; child elements within a &lt;</w:t>
      </w:r>
      <w:proofErr w:type="spellStart"/>
      <w:r w:rsidRPr="00A411D0">
        <w:t>rim:Association</w:t>
      </w:r>
      <w:proofErr w:type="spellEnd"/>
      <w:r w:rsidRPr="00A411D0">
        <w:t>/&gt; object.</w:t>
      </w:r>
    </w:p>
    <w:p w14:paraId="6A946395" w14:textId="3F7B9A17" w:rsidR="008D5002" w:rsidRPr="00A411D0" w:rsidRDefault="00515433" w:rsidP="009637C8">
      <w:pPr>
        <w:pStyle w:val="Heading7"/>
        <w:rPr>
          <w:noProof w:val="0"/>
        </w:rPr>
      </w:pPr>
      <w:bookmarkStart w:id="200" w:name="_Toc522535142"/>
      <w:r w:rsidRPr="00A411D0">
        <w:rPr>
          <w:noProof w:val="0"/>
        </w:rPr>
        <w:t>3.</w:t>
      </w:r>
      <w:r w:rsidR="00EA2D81" w:rsidRPr="00A411D0">
        <w:rPr>
          <w:noProof w:val="0"/>
        </w:rPr>
        <w:t>92</w:t>
      </w:r>
      <w:r w:rsidRPr="00A411D0">
        <w:rPr>
          <w:noProof w:val="0"/>
        </w:rPr>
        <w:t xml:space="preserve">.4.1.2.2.1 </w:t>
      </w:r>
      <w:proofErr w:type="spellStart"/>
      <w:r w:rsidR="008D5002" w:rsidRPr="00A411D0">
        <w:rPr>
          <w:noProof w:val="0"/>
        </w:rPr>
        <w:t>PreviousVersion</w:t>
      </w:r>
      <w:bookmarkEnd w:id="200"/>
      <w:proofErr w:type="spellEnd"/>
    </w:p>
    <w:p w14:paraId="36FC70DA" w14:textId="5B33790F" w:rsidR="00B711F6" w:rsidRPr="00A411D0" w:rsidRDefault="00670475" w:rsidP="007671A0">
      <w:r w:rsidRPr="00A411D0">
        <w:t xml:space="preserve">The </w:t>
      </w:r>
      <w:proofErr w:type="spellStart"/>
      <w:r w:rsidRPr="00A411D0">
        <w:t>PreviousVersion</w:t>
      </w:r>
      <w:proofErr w:type="spellEnd"/>
      <w:r w:rsidR="007671A0" w:rsidRPr="00A411D0">
        <w:t xml:space="preserve"> annotation is constructed as a &lt;</w:t>
      </w:r>
      <w:proofErr w:type="spellStart"/>
      <w:proofErr w:type="gramStart"/>
      <w:r w:rsidR="007671A0" w:rsidRPr="00A411D0">
        <w:t>rim:Slot</w:t>
      </w:r>
      <w:proofErr w:type="spellEnd"/>
      <w:proofErr w:type="gramEnd"/>
      <w:r w:rsidR="007671A0" w:rsidRPr="00A411D0">
        <w:t xml:space="preserve">/&gt; with a name attribute equal to </w:t>
      </w:r>
      <w:proofErr w:type="spellStart"/>
      <w:r w:rsidR="007671A0" w:rsidRPr="00A411D0">
        <w:rPr>
          <w:i/>
        </w:rPr>
        <w:t>PreviousVersion</w:t>
      </w:r>
      <w:proofErr w:type="spellEnd"/>
      <w:r w:rsidRPr="00A411D0">
        <w:rPr>
          <w:i/>
        </w:rPr>
        <w:t>.</w:t>
      </w:r>
      <w:r w:rsidR="007671A0" w:rsidRPr="00A411D0">
        <w:t xml:space="preserve"> This slot contains a &lt;</w:t>
      </w:r>
      <w:proofErr w:type="spellStart"/>
      <w:proofErr w:type="gramStart"/>
      <w:r w:rsidR="007671A0" w:rsidRPr="00A411D0">
        <w:t>rim:ValueList</w:t>
      </w:r>
      <w:proofErr w:type="spellEnd"/>
      <w:proofErr w:type="gramEnd"/>
      <w:r w:rsidR="007671A0" w:rsidRPr="00A411D0">
        <w:t xml:space="preserve">/&gt; element containing a single </w:t>
      </w:r>
      <w:r w:rsidR="007671A0" w:rsidRPr="00A411D0">
        <w:lastRenderedPageBreak/>
        <w:t>&lt;</w:t>
      </w:r>
      <w:proofErr w:type="spellStart"/>
      <w:r w:rsidR="007671A0" w:rsidRPr="00A411D0">
        <w:t>rim:Value</w:t>
      </w:r>
      <w:proofErr w:type="spellEnd"/>
      <w:r w:rsidR="007671A0" w:rsidRPr="00A411D0">
        <w:t>/&gt;</w:t>
      </w:r>
      <w:r w:rsidR="00B711F6" w:rsidRPr="00A411D0">
        <w:t>. The &lt;</w:t>
      </w:r>
      <w:proofErr w:type="spellStart"/>
      <w:proofErr w:type="gramStart"/>
      <w:r w:rsidR="00B711F6" w:rsidRPr="00A411D0">
        <w:t>rim:Value</w:t>
      </w:r>
      <w:proofErr w:type="spellEnd"/>
      <w:proofErr w:type="gramEnd"/>
      <w:r w:rsidR="00B711F6" w:rsidRPr="00A411D0">
        <w:t xml:space="preserve">/&gt; is populated with </w:t>
      </w:r>
      <w:r w:rsidR="007671A0" w:rsidRPr="00A411D0">
        <w:t xml:space="preserve">the version number of the existing object </w:t>
      </w:r>
      <w:r w:rsidR="00B711F6" w:rsidRPr="00A411D0">
        <w:t>being</w:t>
      </w:r>
      <w:r w:rsidR="007671A0" w:rsidRPr="00A411D0">
        <w:t xml:space="preserve"> updated </w:t>
      </w:r>
      <w:r w:rsidR="0059157C" w:rsidRPr="00A411D0">
        <w:t xml:space="preserve">in </w:t>
      </w:r>
      <w:r w:rsidR="007671A0" w:rsidRPr="00A411D0">
        <w:t xml:space="preserve">the submission. </w:t>
      </w:r>
    </w:p>
    <w:p w14:paraId="1B234290" w14:textId="60B823C1" w:rsidR="00427043" w:rsidRPr="00A411D0" w:rsidRDefault="007671A0" w:rsidP="007671A0">
      <w:r w:rsidRPr="00A411D0">
        <w:t xml:space="preserve">If processed successfully, the submitted version </w:t>
      </w:r>
      <w:r w:rsidR="002E7105" w:rsidRPr="00A411D0">
        <w:t xml:space="preserve">of the metadata object </w:t>
      </w:r>
      <w:r w:rsidRPr="00A411D0">
        <w:t xml:space="preserve">will </w:t>
      </w:r>
      <w:r w:rsidR="002E7105" w:rsidRPr="00A411D0">
        <w:t xml:space="preserve">receive </w:t>
      </w:r>
      <w:r w:rsidRPr="00A411D0">
        <w:t xml:space="preserve">the value of the </w:t>
      </w:r>
      <w:proofErr w:type="spellStart"/>
      <w:r w:rsidRPr="00A411D0">
        <w:t>PreviousVersion</w:t>
      </w:r>
      <w:proofErr w:type="spellEnd"/>
      <w:r w:rsidRPr="00A411D0">
        <w:t xml:space="preserve"> annotation plus one.</w:t>
      </w:r>
    </w:p>
    <w:p w14:paraId="4C4AE135" w14:textId="77777777" w:rsidR="008D5002" w:rsidRPr="00A411D0" w:rsidRDefault="008D5002" w:rsidP="008D5002"/>
    <w:p w14:paraId="6FAE943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w:t>
      </w:r>
      <w:proofErr w:type="spellStart"/>
      <w:proofErr w:type="gramStart"/>
      <w:r w:rsidR="000B7F97" w:rsidRPr="00A411D0">
        <w:rPr>
          <w:rFonts w:ascii="Courier New" w:hAnsi="Courier New"/>
          <w:sz w:val="20"/>
        </w:rPr>
        <w:t>rim:</w:t>
      </w:r>
      <w:r w:rsidRPr="00A411D0">
        <w:rPr>
          <w:rFonts w:ascii="Courier New" w:hAnsi="Courier New"/>
          <w:sz w:val="20"/>
        </w:rPr>
        <w:t>Association</w:t>
      </w:r>
      <w:proofErr w:type="spellEnd"/>
      <w:proofErr w:type="gramEnd"/>
    </w:p>
    <w:p w14:paraId="17797D71"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associationType</w:t>
      </w:r>
      <w:proofErr w:type="gramStart"/>
      <w:r w:rsidRPr="00A411D0">
        <w:rPr>
          <w:rFonts w:ascii="Courier New" w:hAnsi="Courier New"/>
          <w:sz w:val="20"/>
        </w:rPr>
        <w:t>=”urn</w:t>
      </w:r>
      <w:proofErr w:type="gramEnd"/>
      <w:r w:rsidRPr="00A411D0">
        <w:rPr>
          <w:rFonts w:ascii="Courier New" w:hAnsi="Courier New"/>
          <w:sz w:val="20"/>
        </w:rPr>
        <w:t>:oasis:names:tc:ebxml-regrep:AssociationType:HasMember”</w:t>
      </w:r>
    </w:p>
    <w:p w14:paraId="2ACE2202"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proofErr w:type="spellStart"/>
      <w:r w:rsidRPr="00A411D0">
        <w:rPr>
          <w:rFonts w:ascii="Courier New" w:hAnsi="Courier New"/>
          <w:sz w:val="20"/>
        </w:rPr>
        <w:t>sourceObject</w:t>
      </w:r>
      <w:proofErr w:type="spellEnd"/>
      <w:proofErr w:type="gramStart"/>
      <w:r w:rsidRPr="00A411D0">
        <w:rPr>
          <w:rFonts w:ascii="Courier New" w:hAnsi="Courier New"/>
          <w:sz w:val="20"/>
        </w:rPr>
        <w:t>=”SubmissionSet</w:t>
      </w:r>
      <w:proofErr w:type="gramEnd"/>
      <w:r w:rsidRPr="00A411D0">
        <w:rPr>
          <w:rFonts w:ascii="Courier New" w:hAnsi="Courier New"/>
          <w:sz w:val="20"/>
        </w:rPr>
        <w:t>01”</w:t>
      </w:r>
    </w:p>
    <w:p w14:paraId="40FB64E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proofErr w:type="spellStart"/>
      <w:r w:rsidRPr="00A411D0">
        <w:rPr>
          <w:rFonts w:ascii="Courier New" w:hAnsi="Courier New"/>
          <w:sz w:val="20"/>
        </w:rPr>
        <w:t>targetObject</w:t>
      </w:r>
      <w:proofErr w:type="spellEnd"/>
      <w:proofErr w:type="gramStart"/>
      <w:r w:rsidRPr="00A411D0">
        <w:rPr>
          <w:rFonts w:ascii="Courier New" w:hAnsi="Courier New"/>
          <w:sz w:val="20"/>
        </w:rPr>
        <w:t>=”Document</w:t>
      </w:r>
      <w:proofErr w:type="gramEnd"/>
      <w:r w:rsidRPr="00A411D0">
        <w:rPr>
          <w:rFonts w:ascii="Courier New" w:hAnsi="Courier New"/>
          <w:sz w:val="20"/>
        </w:rPr>
        <w:t>01”&gt;</w:t>
      </w:r>
    </w:p>
    <w:p w14:paraId="075B5C13"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000B7F97" w:rsidRPr="00A411D0">
        <w:rPr>
          <w:rFonts w:ascii="Courier New" w:hAnsi="Courier New"/>
          <w:sz w:val="20"/>
        </w:rPr>
        <w:t>rim:</w:t>
      </w:r>
      <w:r w:rsidRPr="00A411D0">
        <w:rPr>
          <w:rFonts w:ascii="Courier New" w:hAnsi="Courier New"/>
          <w:sz w:val="20"/>
        </w:rPr>
        <w:t>Slot</w:t>
      </w:r>
      <w:proofErr w:type="spellEnd"/>
      <w:proofErr w:type="gramEnd"/>
      <w:r w:rsidRPr="00A411D0">
        <w:rPr>
          <w:rFonts w:ascii="Courier New" w:hAnsi="Courier New"/>
          <w:sz w:val="20"/>
        </w:rPr>
        <w:t xml:space="preserve"> name=”</w:t>
      </w:r>
      <w:proofErr w:type="spellStart"/>
      <w:r w:rsidRPr="00A411D0">
        <w:rPr>
          <w:rFonts w:ascii="Courier New" w:hAnsi="Courier New"/>
          <w:sz w:val="20"/>
        </w:rPr>
        <w:t>SubmissionSetStatus</w:t>
      </w:r>
      <w:proofErr w:type="spellEnd"/>
      <w:r w:rsidRPr="00A411D0">
        <w:rPr>
          <w:rFonts w:ascii="Courier New" w:hAnsi="Courier New"/>
          <w:sz w:val="20"/>
        </w:rPr>
        <w:t>”&gt;</w:t>
      </w:r>
    </w:p>
    <w:p w14:paraId="56E7EA11"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000B7F97" w:rsidRPr="00A411D0">
        <w:rPr>
          <w:rFonts w:ascii="Courier New" w:hAnsi="Courier New"/>
          <w:sz w:val="20"/>
        </w:rPr>
        <w:t>rim:</w:t>
      </w:r>
      <w:r w:rsidRPr="00A411D0">
        <w:rPr>
          <w:rFonts w:ascii="Courier New" w:hAnsi="Courier New"/>
          <w:sz w:val="20"/>
        </w:rPr>
        <w:t>ValueList</w:t>
      </w:r>
      <w:proofErr w:type="spellEnd"/>
      <w:proofErr w:type="gramEnd"/>
      <w:r w:rsidRPr="00A411D0">
        <w:rPr>
          <w:rFonts w:ascii="Courier New" w:hAnsi="Courier New"/>
          <w:sz w:val="20"/>
        </w:rPr>
        <w:t>&gt;</w:t>
      </w:r>
    </w:p>
    <w:p w14:paraId="1A0B6B9D"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0B7F97" w:rsidRPr="00A411D0">
        <w:rPr>
          <w:rFonts w:ascii="Courier New" w:hAnsi="Courier New"/>
          <w:sz w:val="20"/>
        </w:rPr>
        <w:t>&lt;</w:t>
      </w:r>
      <w:proofErr w:type="spellStart"/>
      <w:proofErr w:type="gramStart"/>
      <w:r w:rsidR="00A108C0" w:rsidRPr="00A411D0">
        <w:rPr>
          <w:rFonts w:ascii="Courier New" w:hAnsi="Courier New"/>
          <w:sz w:val="20"/>
        </w:rPr>
        <w:t>rim:</w:t>
      </w:r>
      <w:r w:rsidRPr="00A411D0">
        <w:rPr>
          <w:rFonts w:ascii="Courier New" w:hAnsi="Courier New"/>
          <w:sz w:val="20"/>
        </w:rPr>
        <w:t>Value</w:t>
      </w:r>
      <w:proofErr w:type="spellEnd"/>
      <w:proofErr w:type="gramEnd"/>
      <w:r w:rsidRPr="00A411D0">
        <w:rPr>
          <w:rFonts w:ascii="Courier New" w:hAnsi="Courier New"/>
          <w:sz w:val="20"/>
        </w:rPr>
        <w:t>&gt;Original&lt;/</w:t>
      </w:r>
      <w:proofErr w:type="spellStart"/>
      <w:r w:rsidR="00A108C0" w:rsidRPr="00A411D0">
        <w:rPr>
          <w:rFonts w:ascii="Courier New" w:hAnsi="Courier New"/>
          <w:sz w:val="20"/>
        </w:rPr>
        <w:t>rim:</w:t>
      </w:r>
      <w:r w:rsidRPr="00A411D0">
        <w:rPr>
          <w:rFonts w:ascii="Courier New" w:hAnsi="Courier New"/>
          <w:sz w:val="20"/>
        </w:rPr>
        <w:t>Value</w:t>
      </w:r>
      <w:proofErr w:type="spellEnd"/>
      <w:r w:rsidRPr="00A411D0">
        <w:rPr>
          <w:rFonts w:ascii="Courier New" w:hAnsi="Courier New"/>
          <w:sz w:val="20"/>
        </w:rPr>
        <w:t>&gt;</w:t>
      </w:r>
    </w:p>
    <w:p w14:paraId="432C2CE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00A108C0" w:rsidRPr="00A411D0">
        <w:rPr>
          <w:rFonts w:ascii="Courier New" w:hAnsi="Courier New"/>
          <w:sz w:val="20"/>
        </w:rPr>
        <w:t>rim:</w:t>
      </w:r>
      <w:r w:rsidRPr="00A411D0">
        <w:rPr>
          <w:rFonts w:ascii="Courier New" w:hAnsi="Courier New"/>
          <w:sz w:val="20"/>
        </w:rPr>
        <w:t>ValueList</w:t>
      </w:r>
      <w:proofErr w:type="spellEnd"/>
      <w:proofErr w:type="gramEnd"/>
      <w:r w:rsidRPr="00A411D0">
        <w:rPr>
          <w:rFonts w:ascii="Courier New" w:hAnsi="Courier New"/>
          <w:sz w:val="20"/>
        </w:rPr>
        <w:t>&gt;</w:t>
      </w:r>
    </w:p>
    <w:p w14:paraId="10C406C5"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00A108C0" w:rsidRPr="00A411D0">
        <w:rPr>
          <w:rFonts w:ascii="Courier New" w:hAnsi="Courier New"/>
          <w:sz w:val="20"/>
        </w:rPr>
        <w:t>rim:</w:t>
      </w:r>
      <w:r w:rsidRPr="00A411D0">
        <w:rPr>
          <w:rFonts w:ascii="Courier New" w:hAnsi="Courier New"/>
          <w:sz w:val="20"/>
        </w:rPr>
        <w:t>Slot</w:t>
      </w:r>
      <w:proofErr w:type="spellEnd"/>
      <w:proofErr w:type="gramEnd"/>
      <w:r w:rsidRPr="00A411D0">
        <w:rPr>
          <w:rFonts w:ascii="Courier New" w:hAnsi="Courier New"/>
          <w:sz w:val="20"/>
        </w:rPr>
        <w:t>&gt;</w:t>
      </w:r>
    </w:p>
    <w:p w14:paraId="4B446D69" w14:textId="77777777" w:rsidR="00F56C07"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0B7F97" w:rsidRPr="00A411D0">
        <w:rPr>
          <w:rFonts w:ascii="Courier New" w:hAnsi="Courier New"/>
          <w:sz w:val="20"/>
        </w:rPr>
        <w:t>&lt;</w:t>
      </w:r>
      <w:proofErr w:type="spellStart"/>
      <w:proofErr w:type="gramStart"/>
      <w:r w:rsidR="000B7F97" w:rsidRPr="00A411D0">
        <w:rPr>
          <w:rFonts w:ascii="Courier New" w:hAnsi="Courier New"/>
          <w:sz w:val="20"/>
        </w:rPr>
        <w:t>rim:</w:t>
      </w:r>
      <w:r w:rsidRPr="00A411D0">
        <w:rPr>
          <w:rFonts w:ascii="Courier New" w:hAnsi="Courier New"/>
          <w:sz w:val="20"/>
        </w:rPr>
        <w:t>Slot</w:t>
      </w:r>
      <w:proofErr w:type="spellEnd"/>
      <w:proofErr w:type="gramEnd"/>
      <w:r w:rsidRPr="00A411D0">
        <w:rPr>
          <w:rFonts w:ascii="Courier New" w:hAnsi="Courier New"/>
          <w:sz w:val="20"/>
        </w:rPr>
        <w:t xml:space="preserve"> name=”</w:t>
      </w:r>
      <w:proofErr w:type="spellStart"/>
      <w:r w:rsidRPr="00A411D0">
        <w:rPr>
          <w:rFonts w:ascii="Courier New" w:hAnsi="Courier New"/>
          <w:sz w:val="20"/>
        </w:rPr>
        <w:t>PreviousVersion</w:t>
      </w:r>
      <w:proofErr w:type="spellEnd"/>
      <w:r w:rsidRPr="00A411D0">
        <w:rPr>
          <w:rFonts w:ascii="Courier New" w:hAnsi="Courier New"/>
          <w:sz w:val="20"/>
        </w:rPr>
        <w:t>”&gt;</w:t>
      </w:r>
    </w:p>
    <w:p w14:paraId="1B2637AE" w14:textId="77777777" w:rsidR="008D5002" w:rsidRPr="00A411D0" w:rsidRDefault="00F56C07"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A108C0" w:rsidRPr="00A411D0">
        <w:rPr>
          <w:rFonts w:ascii="Courier New" w:hAnsi="Courier New"/>
          <w:sz w:val="20"/>
        </w:rPr>
        <w:t>&lt;</w:t>
      </w:r>
      <w:proofErr w:type="spellStart"/>
      <w:proofErr w:type="gramStart"/>
      <w:r w:rsidR="00A108C0" w:rsidRPr="00A411D0">
        <w:rPr>
          <w:rFonts w:ascii="Courier New" w:hAnsi="Courier New"/>
          <w:sz w:val="20"/>
        </w:rPr>
        <w:t>rim:</w:t>
      </w:r>
      <w:r w:rsidR="008D5002" w:rsidRPr="00A411D0">
        <w:rPr>
          <w:rFonts w:ascii="Courier New" w:hAnsi="Courier New"/>
          <w:sz w:val="20"/>
        </w:rPr>
        <w:t>ValueList</w:t>
      </w:r>
      <w:proofErr w:type="spellEnd"/>
      <w:proofErr w:type="gramEnd"/>
      <w:r w:rsidR="008D5002" w:rsidRPr="00A411D0">
        <w:rPr>
          <w:rFonts w:ascii="Courier New" w:hAnsi="Courier New"/>
          <w:sz w:val="20"/>
        </w:rPr>
        <w:t>&gt;</w:t>
      </w:r>
    </w:p>
    <w:p w14:paraId="2432BC38"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A108C0" w:rsidRPr="00A411D0">
        <w:rPr>
          <w:rFonts w:ascii="Courier New" w:hAnsi="Courier New"/>
          <w:sz w:val="20"/>
        </w:rPr>
        <w:t>&lt;</w:t>
      </w:r>
      <w:proofErr w:type="spellStart"/>
      <w:proofErr w:type="gramStart"/>
      <w:r w:rsidR="00A108C0" w:rsidRPr="00A411D0">
        <w:rPr>
          <w:rFonts w:ascii="Courier New" w:hAnsi="Courier New"/>
          <w:sz w:val="20"/>
        </w:rPr>
        <w:t>rim:</w:t>
      </w:r>
      <w:r w:rsidRPr="00A411D0">
        <w:rPr>
          <w:rFonts w:ascii="Courier New" w:hAnsi="Courier New"/>
          <w:sz w:val="20"/>
        </w:rPr>
        <w:t>Value</w:t>
      </w:r>
      <w:proofErr w:type="spellEnd"/>
      <w:proofErr w:type="gramEnd"/>
      <w:r w:rsidRPr="00A411D0">
        <w:rPr>
          <w:rFonts w:ascii="Courier New" w:hAnsi="Courier New"/>
          <w:sz w:val="20"/>
        </w:rPr>
        <w:t>&gt;1&lt;/</w:t>
      </w:r>
      <w:proofErr w:type="spellStart"/>
      <w:r w:rsidR="00A108C0" w:rsidRPr="00A411D0">
        <w:rPr>
          <w:rFonts w:ascii="Courier New" w:hAnsi="Courier New"/>
          <w:sz w:val="20"/>
        </w:rPr>
        <w:t>rim:</w:t>
      </w:r>
      <w:r w:rsidRPr="00A411D0">
        <w:rPr>
          <w:rFonts w:ascii="Courier New" w:hAnsi="Courier New"/>
          <w:sz w:val="20"/>
        </w:rPr>
        <w:t>Value</w:t>
      </w:r>
      <w:proofErr w:type="spellEnd"/>
      <w:r w:rsidRPr="00A411D0">
        <w:rPr>
          <w:rFonts w:ascii="Courier New" w:hAnsi="Courier New"/>
          <w:sz w:val="20"/>
        </w:rPr>
        <w:t>&gt;</w:t>
      </w:r>
    </w:p>
    <w:p w14:paraId="496B780D"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00A108C0" w:rsidRPr="00A411D0">
        <w:rPr>
          <w:rFonts w:ascii="Courier New" w:hAnsi="Courier New"/>
          <w:sz w:val="20"/>
        </w:rPr>
        <w:t>rim:</w:t>
      </w:r>
      <w:r w:rsidRPr="00A411D0">
        <w:rPr>
          <w:rFonts w:ascii="Courier New" w:hAnsi="Courier New"/>
          <w:sz w:val="20"/>
        </w:rPr>
        <w:t>ValueList</w:t>
      </w:r>
      <w:proofErr w:type="spellEnd"/>
      <w:proofErr w:type="gramEnd"/>
      <w:r w:rsidRPr="00A411D0">
        <w:rPr>
          <w:rFonts w:ascii="Courier New" w:hAnsi="Courier New"/>
          <w:sz w:val="20"/>
        </w:rPr>
        <w:t>&gt;</w:t>
      </w:r>
    </w:p>
    <w:p w14:paraId="3AE95E0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00A108C0" w:rsidRPr="00A411D0">
        <w:rPr>
          <w:rFonts w:ascii="Courier New" w:hAnsi="Courier New"/>
          <w:sz w:val="20"/>
        </w:rPr>
        <w:t>rim:</w:t>
      </w:r>
      <w:r w:rsidRPr="00A411D0">
        <w:rPr>
          <w:rFonts w:ascii="Courier New" w:hAnsi="Courier New"/>
          <w:sz w:val="20"/>
        </w:rPr>
        <w:t>Slot</w:t>
      </w:r>
      <w:proofErr w:type="spellEnd"/>
      <w:proofErr w:type="gramEnd"/>
      <w:r w:rsidRPr="00A411D0">
        <w:rPr>
          <w:rFonts w:ascii="Courier New" w:hAnsi="Courier New"/>
          <w:sz w:val="20"/>
        </w:rPr>
        <w:t>&gt;</w:t>
      </w:r>
    </w:p>
    <w:p w14:paraId="25C9A53D"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w:t>
      </w:r>
      <w:proofErr w:type="spellStart"/>
      <w:proofErr w:type="gramStart"/>
      <w:r w:rsidR="00A108C0" w:rsidRPr="00A411D0">
        <w:rPr>
          <w:rFonts w:ascii="Courier New" w:hAnsi="Courier New"/>
          <w:sz w:val="20"/>
        </w:rPr>
        <w:t>rim:</w:t>
      </w:r>
      <w:r w:rsidRPr="00A411D0">
        <w:rPr>
          <w:rFonts w:ascii="Courier New" w:hAnsi="Courier New"/>
          <w:sz w:val="20"/>
        </w:rPr>
        <w:t>Association</w:t>
      </w:r>
      <w:proofErr w:type="spellEnd"/>
      <w:proofErr w:type="gramEnd"/>
      <w:r w:rsidRPr="00A411D0">
        <w:rPr>
          <w:rFonts w:ascii="Courier New" w:hAnsi="Courier New"/>
          <w:sz w:val="20"/>
        </w:rPr>
        <w:t>&gt;</w:t>
      </w:r>
    </w:p>
    <w:p w14:paraId="43D4D573" w14:textId="13408978" w:rsidR="008D5002" w:rsidRPr="00A411D0" w:rsidRDefault="008D5002" w:rsidP="004A3129">
      <w:pPr>
        <w:pStyle w:val="FigureTitle"/>
      </w:pPr>
      <w:r w:rsidRPr="00A411D0">
        <w:t xml:space="preserve">Figure </w:t>
      </w:r>
      <w:r w:rsidR="00515433" w:rsidRPr="00A411D0">
        <w:t>3.</w:t>
      </w:r>
      <w:r w:rsidR="00EA2D81" w:rsidRPr="00A411D0">
        <w:t>92</w:t>
      </w:r>
      <w:r w:rsidR="00515433" w:rsidRPr="00A411D0">
        <w:t>.4.1.2.2.1</w:t>
      </w:r>
      <w:r w:rsidRPr="00A411D0">
        <w:t xml:space="preserve">-1: </w:t>
      </w:r>
      <w:proofErr w:type="spellStart"/>
      <w:r w:rsidRPr="00A411D0">
        <w:t>PreviousVersion</w:t>
      </w:r>
      <w:proofErr w:type="spellEnd"/>
      <w:r w:rsidRPr="00A411D0">
        <w:t xml:space="preserve"> Example</w:t>
      </w:r>
    </w:p>
    <w:p w14:paraId="570D70C5" w14:textId="2DE678B7" w:rsidR="008D5002" w:rsidRPr="00A411D0" w:rsidRDefault="00515433" w:rsidP="009637C8">
      <w:pPr>
        <w:pStyle w:val="Heading7"/>
        <w:rPr>
          <w:noProof w:val="0"/>
        </w:rPr>
      </w:pPr>
      <w:bookmarkStart w:id="201" w:name="_Toc522535143"/>
      <w:r w:rsidRPr="00A411D0">
        <w:rPr>
          <w:noProof w:val="0"/>
        </w:rPr>
        <w:t>3.</w:t>
      </w:r>
      <w:r w:rsidR="00EA2D81" w:rsidRPr="00A411D0">
        <w:rPr>
          <w:noProof w:val="0"/>
        </w:rPr>
        <w:t>92</w:t>
      </w:r>
      <w:r w:rsidRPr="00A411D0">
        <w:rPr>
          <w:noProof w:val="0"/>
        </w:rPr>
        <w:t xml:space="preserve">.4.1.2.2.2 </w:t>
      </w:r>
      <w:proofErr w:type="spellStart"/>
      <w:r w:rsidR="008D5002" w:rsidRPr="00A411D0">
        <w:rPr>
          <w:noProof w:val="0"/>
        </w:rPr>
        <w:t>AssociationPropagation</w:t>
      </w:r>
      <w:bookmarkEnd w:id="201"/>
      <w:proofErr w:type="spellEnd"/>
    </w:p>
    <w:p w14:paraId="39AC2729" w14:textId="2BF29E3B" w:rsidR="00670475" w:rsidRPr="00A411D0" w:rsidRDefault="00670475" w:rsidP="007671A0">
      <w:r w:rsidRPr="00A411D0">
        <w:t xml:space="preserve">The </w:t>
      </w:r>
      <w:proofErr w:type="spellStart"/>
      <w:r w:rsidRPr="00A411D0">
        <w:t>AssociationPropagation</w:t>
      </w:r>
      <w:proofErr w:type="spellEnd"/>
      <w:r w:rsidRPr="00A411D0">
        <w:t xml:space="preserve"> annotation triggers the </w:t>
      </w:r>
      <w:r w:rsidR="00606CE6" w:rsidRPr="00A411D0">
        <w:t>Update Responder</w:t>
      </w:r>
      <w:r w:rsidRPr="00A411D0">
        <w:t xml:space="preserve"> to create Association objects for the updated metadata object based </w:t>
      </w:r>
      <w:r w:rsidR="00427043" w:rsidRPr="00A411D0">
        <w:t xml:space="preserve">on </w:t>
      </w:r>
      <w:r w:rsidRPr="00A411D0">
        <w:t>the Association objects link</w:t>
      </w:r>
      <w:r w:rsidR="00767353" w:rsidRPr="00A411D0">
        <w:t>ed</w:t>
      </w:r>
      <w:r w:rsidRPr="00A411D0">
        <w:t xml:space="preserve"> to the existing metadata object version. </w:t>
      </w:r>
      <w:r w:rsidR="007671A0" w:rsidRPr="00A411D0">
        <w:t xml:space="preserve">The default </w:t>
      </w:r>
      <w:r w:rsidR="006C4BCC" w:rsidRPr="00A411D0">
        <w:t xml:space="preserve">value </w:t>
      </w:r>
      <w:r w:rsidR="007671A0" w:rsidRPr="00A411D0">
        <w:t xml:space="preserve">for Association Propagation is "yes". </w:t>
      </w:r>
    </w:p>
    <w:p w14:paraId="1C671176" w14:textId="28635825" w:rsidR="007671A0" w:rsidRPr="00A411D0" w:rsidRDefault="007671A0" w:rsidP="007671A0">
      <w:r w:rsidRPr="00A411D0">
        <w:t xml:space="preserve">This example shows </w:t>
      </w:r>
      <w:r w:rsidR="00670475" w:rsidRPr="00A411D0">
        <w:t>a</w:t>
      </w:r>
      <w:r w:rsidRPr="00A411D0">
        <w:t xml:space="preserve"> </w:t>
      </w:r>
      <w:r w:rsidR="006C4BCC" w:rsidRPr="00A411D0">
        <w:t xml:space="preserve">SS-DE </w:t>
      </w:r>
      <w:proofErr w:type="spellStart"/>
      <w:r w:rsidRPr="00A411D0">
        <w:t>HasMember</w:t>
      </w:r>
      <w:proofErr w:type="spellEnd"/>
      <w:r w:rsidRPr="00A411D0">
        <w:t xml:space="preserve"> </w:t>
      </w:r>
      <w:r w:rsidR="00670475" w:rsidRPr="00A411D0">
        <w:t>A</w:t>
      </w:r>
      <w:r w:rsidRPr="00A411D0">
        <w:t xml:space="preserve">ssociation for a new version of a </w:t>
      </w:r>
      <w:proofErr w:type="spellStart"/>
      <w:r w:rsidRPr="00A411D0">
        <w:t>DocumentEntry</w:t>
      </w:r>
      <w:proofErr w:type="spellEnd"/>
      <w:r w:rsidRPr="00A411D0">
        <w:t xml:space="preserve"> </w:t>
      </w:r>
      <w:r w:rsidR="006C4BCC" w:rsidRPr="00A411D0">
        <w:t xml:space="preserve">object </w:t>
      </w:r>
      <w:r w:rsidRPr="00A411D0">
        <w:t xml:space="preserve">where the </w:t>
      </w:r>
      <w:proofErr w:type="spellStart"/>
      <w:r w:rsidRPr="00A411D0">
        <w:t>AssociationPropagation</w:t>
      </w:r>
      <w:proofErr w:type="spellEnd"/>
      <w:r w:rsidRPr="00A411D0">
        <w:t xml:space="preserve"> annotation </w:t>
      </w:r>
      <w:r w:rsidR="00670475" w:rsidRPr="00A411D0">
        <w:t>triggers</w:t>
      </w:r>
      <w:r w:rsidRPr="00A411D0">
        <w:t xml:space="preserve"> association propagation by the </w:t>
      </w:r>
      <w:r w:rsidR="00606CE6" w:rsidRPr="00A411D0">
        <w:t>Update Responder</w:t>
      </w:r>
      <w:r w:rsidRPr="00A411D0">
        <w:t xml:space="preserve"> for th</w:t>
      </w:r>
      <w:r w:rsidR="00670475" w:rsidRPr="00A411D0">
        <w:t xml:space="preserve">e updated metadata </w:t>
      </w:r>
      <w:r w:rsidRPr="00A411D0">
        <w:t>object</w:t>
      </w:r>
      <w:r w:rsidR="00670475" w:rsidRPr="00A411D0">
        <w:t xml:space="preserve">, </w:t>
      </w:r>
      <w:r w:rsidRPr="00A411D0">
        <w:t>Document01.</w:t>
      </w:r>
    </w:p>
    <w:p w14:paraId="2736DE80" w14:textId="0D667C50" w:rsidR="00E56096" w:rsidRPr="00A411D0" w:rsidRDefault="00E56096" w:rsidP="000D245B">
      <w:pPr>
        <w:keepNext/>
        <w:keepLines/>
      </w:pPr>
    </w:p>
    <w:p w14:paraId="0ACA18E9"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w:t>
      </w:r>
      <w:proofErr w:type="spellStart"/>
      <w:proofErr w:type="gramStart"/>
      <w:r w:rsidRPr="00A411D0">
        <w:rPr>
          <w:rFonts w:ascii="Courier New" w:hAnsi="Courier New"/>
          <w:sz w:val="20"/>
        </w:rPr>
        <w:t>rim:Association</w:t>
      </w:r>
      <w:proofErr w:type="spellEnd"/>
      <w:proofErr w:type="gramEnd"/>
    </w:p>
    <w:p w14:paraId="062A6A94"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associationType</w:t>
      </w:r>
      <w:proofErr w:type="gramStart"/>
      <w:r w:rsidRPr="00A411D0">
        <w:rPr>
          <w:rFonts w:ascii="Courier New" w:hAnsi="Courier New"/>
          <w:sz w:val="20"/>
        </w:rPr>
        <w:t>=”urn</w:t>
      </w:r>
      <w:proofErr w:type="gramEnd"/>
      <w:r w:rsidRPr="00A411D0">
        <w:rPr>
          <w:rFonts w:ascii="Courier New" w:hAnsi="Courier New"/>
          <w:sz w:val="20"/>
        </w:rPr>
        <w:t>:oasis:names:tc:ebxml-regrep:AssociationType:HasMember”</w:t>
      </w:r>
    </w:p>
    <w:p w14:paraId="244771A1"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proofErr w:type="spellStart"/>
      <w:r w:rsidRPr="00A411D0">
        <w:rPr>
          <w:rFonts w:ascii="Courier New" w:hAnsi="Courier New"/>
          <w:sz w:val="20"/>
        </w:rPr>
        <w:t>sourceObject</w:t>
      </w:r>
      <w:proofErr w:type="spellEnd"/>
      <w:proofErr w:type="gramStart"/>
      <w:r w:rsidRPr="00A411D0">
        <w:rPr>
          <w:rFonts w:ascii="Courier New" w:hAnsi="Courier New"/>
          <w:sz w:val="20"/>
        </w:rPr>
        <w:t>=”SubmissionSet</w:t>
      </w:r>
      <w:proofErr w:type="gramEnd"/>
      <w:r w:rsidRPr="00A411D0">
        <w:rPr>
          <w:rFonts w:ascii="Courier New" w:hAnsi="Courier New"/>
          <w:sz w:val="20"/>
        </w:rPr>
        <w:t>01”</w:t>
      </w:r>
    </w:p>
    <w:p w14:paraId="63DEFA5D"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proofErr w:type="spellStart"/>
      <w:r w:rsidRPr="00A411D0">
        <w:rPr>
          <w:rFonts w:ascii="Courier New" w:hAnsi="Courier New"/>
          <w:sz w:val="20"/>
        </w:rPr>
        <w:t>targetObject</w:t>
      </w:r>
      <w:proofErr w:type="spellEnd"/>
      <w:proofErr w:type="gramStart"/>
      <w:r w:rsidRPr="00A411D0">
        <w:rPr>
          <w:rFonts w:ascii="Courier New" w:hAnsi="Courier New"/>
          <w:sz w:val="20"/>
        </w:rPr>
        <w:t>=”Document</w:t>
      </w:r>
      <w:proofErr w:type="gramEnd"/>
      <w:r w:rsidRPr="00A411D0">
        <w:rPr>
          <w:rFonts w:ascii="Courier New" w:hAnsi="Courier New"/>
          <w:sz w:val="20"/>
        </w:rPr>
        <w:t>01”&gt;</w:t>
      </w:r>
    </w:p>
    <w:p w14:paraId="7C37A98F"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rim:Slot</w:t>
      </w:r>
      <w:proofErr w:type="spellEnd"/>
      <w:proofErr w:type="gramEnd"/>
      <w:r w:rsidRPr="00A411D0">
        <w:rPr>
          <w:rFonts w:ascii="Courier New" w:hAnsi="Courier New"/>
          <w:sz w:val="20"/>
        </w:rPr>
        <w:t xml:space="preserve"> name=”</w:t>
      </w:r>
      <w:proofErr w:type="spellStart"/>
      <w:r w:rsidRPr="00A411D0">
        <w:rPr>
          <w:rFonts w:ascii="Courier New" w:hAnsi="Courier New"/>
          <w:sz w:val="20"/>
        </w:rPr>
        <w:t>SubmissionSetStatus</w:t>
      </w:r>
      <w:proofErr w:type="spellEnd"/>
      <w:r w:rsidRPr="00A411D0">
        <w:rPr>
          <w:rFonts w:ascii="Courier New" w:hAnsi="Courier New"/>
          <w:sz w:val="20"/>
        </w:rPr>
        <w:t>”&gt;</w:t>
      </w:r>
    </w:p>
    <w:p w14:paraId="7E70C2BD"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rim:ValueList</w:t>
      </w:r>
      <w:proofErr w:type="spellEnd"/>
      <w:proofErr w:type="gramEnd"/>
      <w:r w:rsidRPr="00A411D0">
        <w:rPr>
          <w:rFonts w:ascii="Courier New" w:hAnsi="Courier New"/>
          <w:sz w:val="20"/>
        </w:rPr>
        <w:t>&gt;</w:t>
      </w:r>
    </w:p>
    <w:p w14:paraId="46EBCD29"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w:t>
      </w:r>
      <w:proofErr w:type="spellEnd"/>
      <w:proofErr w:type="gramEnd"/>
      <w:r w:rsidRPr="00A411D0">
        <w:rPr>
          <w:rFonts w:ascii="Courier New" w:hAnsi="Courier New"/>
          <w:sz w:val="20"/>
        </w:rPr>
        <w:t>&gt;Original&lt;/</w:t>
      </w:r>
      <w:proofErr w:type="spellStart"/>
      <w:r w:rsidRPr="00A411D0">
        <w:rPr>
          <w:rFonts w:ascii="Courier New" w:hAnsi="Courier New"/>
          <w:sz w:val="20"/>
        </w:rPr>
        <w:t>rim:Value</w:t>
      </w:r>
      <w:proofErr w:type="spellEnd"/>
      <w:r w:rsidRPr="00A411D0">
        <w:rPr>
          <w:rFonts w:ascii="Courier New" w:hAnsi="Courier New"/>
          <w:sz w:val="20"/>
        </w:rPr>
        <w:t>&gt;</w:t>
      </w:r>
    </w:p>
    <w:p w14:paraId="5F2A8B83"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rim:ValueList</w:t>
      </w:r>
      <w:proofErr w:type="spellEnd"/>
      <w:proofErr w:type="gramEnd"/>
      <w:r w:rsidRPr="00A411D0">
        <w:rPr>
          <w:rFonts w:ascii="Courier New" w:hAnsi="Courier New"/>
          <w:sz w:val="20"/>
        </w:rPr>
        <w:t>&gt;</w:t>
      </w:r>
    </w:p>
    <w:p w14:paraId="7E3716D3"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rim:Slot</w:t>
      </w:r>
      <w:proofErr w:type="spellEnd"/>
      <w:proofErr w:type="gramEnd"/>
      <w:r w:rsidRPr="00A411D0">
        <w:rPr>
          <w:rFonts w:ascii="Courier New" w:hAnsi="Courier New"/>
          <w:sz w:val="20"/>
        </w:rPr>
        <w:t>&gt;</w:t>
      </w:r>
    </w:p>
    <w:p w14:paraId="22738E9F"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rim:Slot</w:t>
      </w:r>
      <w:proofErr w:type="spellEnd"/>
      <w:proofErr w:type="gramEnd"/>
      <w:r w:rsidRPr="00A411D0">
        <w:rPr>
          <w:rFonts w:ascii="Courier New" w:hAnsi="Courier New"/>
          <w:sz w:val="20"/>
        </w:rPr>
        <w:t xml:space="preserve"> name=”</w:t>
      </w:r>
      <w:proofErr w:type="spellStart"/>
      <w:r w:rsidRPr="00A411D0">
        <w:rPr>
          <w:rFonts w:ascii="Courier New" w:hAnsi="Courier New"/>
          <w:sz w:val="20"/>
        </w:rPr>
        <w:t>PreviousVersion</w:t>
      </w:r>
      <w:proofErr w:type="spellEnd"/>
      <w:r w:rsidRPr="00A411D0">
        <w:rPr>
          <w:rFonts w:ascii="Courier New" w:hAnsi="Courier New"/>
          <w:sz w:val="20"/>
        </w:rPr>
        <w:t>”&gt;</w:t>
      </w:r>
    </w:p>
    <w:p w14:paraId="463327E1"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rim:ValueList</w:t>
      </w:r>
      <w:proofErr w:type="spellEnd"/>
      <w:proofErr w:type="gramEnd"/>
      <w:r w:rsidRPr="00A411D0">
        <w:rPr>
          <w:rFonts w:ascii="Courier New" w:hAnsi="Courier New"/>
          <w:sz w:val="20"/>
        </w:rPr>
        <w:t>&gt;</w:t>
      </w:r>
    </w:p>
    <w:p w14:paraId="338DAC78"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w:t>
      </w:r>
      <w:proofErr w:type="spellEnd"/>
      <w:proofErr w:type="gramEnd"/>
      <w:r w:rsidRPr="00A411D0">
        <w:rPr>
          <w:rFonts w:ascii="Courier New" w:hAnsi="Courier New"/>
          <w:sz w:val="20"/>
        </w:rPr>
        <w:t>&gt;1&lt;/</w:t>
      </w:r>
      <w:proofErr w:type="spellStart"/>
      <w:r w:rsidRPr="00A411D0">
        <w:rPr>
          <w:rFonts w:ascii="Courier New" w:hAnsi="Courier New"/>
          <w:sz w:val="20"/>
        </w:rPr>
        <w:t>rim:Value</w:t>
      </w:r>
      <w:proofErr w:type="spellEnd"/>
      <w:r w:rsidRPr="00A411D0">
        <w:rPr>
          <w:rFonts w:ascii="Courier New" w:hAnsi="Courier New"/>
          <w:sz w:val="20"/>
        </w:rPr>
        <w:t>&gt;</w:t>
      </w:r>
    </w:p>
    <w:p w14:paraId="5D1E473E"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rim:ValueList</w:t>
      </w:r>
      <w:proofErr w:type="spellEnd"/>
      <w:proofErr w:type="gramEnd"/>
      <w:r w:rsidRPr="00A411D0">
        <w:rPr>
          <w:rFonts w:ascii="Courier New" w:hAnsi="Courier New"/>
          <w:sz w:val="20"/>
        </w:rPr>
        <w:t>&gt;</w:t>
      </w:r>
    </w:p>
    <w:p w14:paraId="6D9FF295"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rim:Slot</w:t>
      </w:r>
      <w:proofErr w:type="spellEnd"/>
      <w:proofErr w:type="gramEnd"/>
      <w:r w:rsidRPr="00A411D0">
        <w:rPr>
          <w:rFonts w:ascii="Courier New" w:hAnsi="Courier New"/>
          <w:sz w:val="20"/>
        </w:rPr>
        <w:t>&gt;</w:t>
      </w:r>
    </w:p>
    <w:p w14:paraId="2C2A2EE6"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rim:Slot</w:t>
      </w:r>
      <w:proofErr w:type="spellEnd"/>
      <w:proofErr w:type="gramEnd"/>
      <w:r w:rsidRPr="00A411D0">
        <w:rPr>
          <w:rFonts w:ascii="Courier New" w:hAnsi="Courier New"/>
          <w:sz w:val="20"/>
        </w:rPr>
        <w:t xml:space="preserve"> name=”</w:t>
      </w:r>
      <w:proofErr w:type="spellStart"/>
      <w:r w:rsidRPr="00A411D0">
        <w:rPr>
          <w:rFonts w:ascii="Courier New" w:hAnsi="Courier New"/>
          <w:sz w:val="20"/>
        </w:rPr>
        <w:t>associationPropagation</w:t>
      </w:r>
      <w:proofErr w:type="spellEnd"/>
      <w:r w:rsidRPr="00A411D0">
        <w:rPr>
          <w:rFonts w:ascii="Courier New" w:hAnsi="Courier New"/>
          <w:sz w:val="20"/>
        </w:rPr>
        <w:t>”&gt;</w:t>
      </w:r>
    </w:p>
    <w:p w14:paraId="6955EF44"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rim:ValueList</w:t>
      </w:r>
      <w:proofErr w:type="spellEnd"/>
      <w:proofErr w:type="gramEnd"/>
      <w:r w:rsidRPr="00A411D0">
        <w:rPr>
          <w:rFonts w:ascii="Courier New" w:hAnsi="Courier New"/>
          <w:sz w:val="20"/>
        </w:rPr>
        <w:t>&gt;</w:t>
      </w:r>
    </w:p>
    <w:p w14:paraId="20C8E902"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w:t>
      </w:r>
      <w:proofErr w:type="spellEnd"/>
      <w:proofErr w:type="gramEnd"/>
      <w:r w:rsidRPr="00A411D0">
        <w:rPr>
          <w:rFonts w:ascii="Courier New" w:hAnsi="Courier New"/>
          <w:sz w:val="20"/>
        </w:rPr>
        <w:t>&gt;</w:t>
      </w:r>
      <w:r w:rsidR="00B12355" w:rsidRPr="00A411D0">
        <w:rPr>
          <w:rFonts w:ascii="Courier New" w:hAnsi="Courier New"/>
          <w:sz w:val="20"/>
        </w:rPr>
        <w:t>yes</w:t>
      </w:r>
      <w:r w:rsidRPr="00A411D0">
        <w:rPr>
          <w:rFonts w:ascii="Courier New" w:hAnsi="Courier New"/>
          <w:sz w:val="20"/>
        </w:rPr>
        <w:t>&lt;/</w:t>
      </w:r>
      <w:proofErr w:type="spellStart"/>
      <w:r w:rsidRPr="00A411D0">
        <w:rPr>
          <w:rFonts w:ascii="Courier New" w:hAnsi="Courier New"/>
          <w:sz w:val="20"/>
        </w:rPr>
        <w:t>rim:Value</w:t>
      </w:r>
      <w:proofErr w:type="spellEnd"/>
      <w:r w:rsidRPr="00A411D0">
        <w:rPr>
          <w:rFonts w:ascii="Courier New" w:hAnsi="Courier New"/>
          <w:sz w:val="20"/>
        </w:rPr>
        <w:t>&gt;</w:t>
      </w:r>
    </w:p>
    <w:p w14:paraId="569FBB61"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rim:ValueList</w:t>
      </w:r>
      <w:proofErr w:type="spellEnd"/>
      <w:proofErr w:type="gramEnd"/>
      <w:r w:rsidRPr="00A411D0">
        <w:rPr>
          <w:rFonts w:ascii="Courier New" w:hAnsi="Courier New"/>
          <w:sz w:val="20"/>
        </w:rPr>
        <w:t>&gt;</w:t>
      </w:r>
    </w:p>
    <w:p w14:paraId="48E46748"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proofErr w:type="spellStart"/>
      <w:proofErr w:type="gramStart"/>
      <w:r w:rsidRPr="00A411D0">
        <w:rPr>
          <w:rFonts w:ascii="Courier New" w:hAnsi="Courier New"/>
          <w:sz w:val="20"/>
        </w:rPr>
        <w:t>rim:Slot</w:t>
      </w:r>
      <w:proofErr w:type="spellEnd"/>
      <w:proofErr w:type="gramEnd"/>
      <w:r w:rsidRPr="00A411D0">
        <w:rPr>
          <w:rFonts w:ascii="Courier New" w:hAnsi="Courier New"/>
          <w:sz w:val="20"/>
        </w:rPr>
        <w:t>&gt;</w:t>
      </w:r>
    </w:p>
    <w:p w14:paraId="7D5B1656"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w:t>
      </w:r>
      <w:proofErr w:type="spellStart"/>
      <w:proofErr w:type="gramStart"/>
      <w:r w:rsidRPr="00A411D0">
        <w:rPr>
          <w:rFonts w:ascii="Courier New" w:hAnsi="Courier New"/>
          <w:sz w:val="20"/>
        </w:rPr>
        <w:t>rim:Association</w:t>
      </w:r>
      <w:proofErr w:type="spellEnd"/>
      <w:proofErr w:type="gramEnd"/>
      <w:r w:rsidRPr="00A411D0">
        <w:rPr>
          <w:rFonts w:ascii="Courier New" w:hAnsi="Courier New"/>
          <w:sz w:val="20"/>
        </w:rPr>
        <w:t>&gt;</w:t>
      </w:r>
    </w:p>
    <w:p w14:paraId="5E9B1F5F" w14:textId="06393FC3" w:rsidR="008B59E5" w:rsidRPr="00A411D0" w:rsidRDefault="008D5002" w:rsidP="000D245B">
      <w:pPr>
        <w:pStyle w:val="FigureTitle"/>
        <w:keepNext/>
      </w:pPr>
      <w:r w:rsidRPr="00A411D0">
        <w:t xml:space="preserve">Figure </w:t>
      </w:r>
      <w:r w:rsidR="00515433" w:rsidRPr="00A411D0">
        <w:t>3.</w:t>
      </w:r>
      <w:r w:rsidR="00EA2D81" w:rsidRPr="00A411D0">
        <w:t>92</w:t>
      </w:r>
      <w:r w:rsidR="00515433" w:rsidRPr="00A411D0">
        <w:t>.4.1.2.2.2</w:t>
      </w:r>
      <w:r w:rsidRPr="00A411D0">
        <w:t xml:space="preserve">-1: Example </w:t>
      </w:r>
      <w:proofErr w:type="spellStart"/>
      <w:r w:rsidRPr="00A411D0">
        <w:t>SubmissionSet</w:t>
      </w:r>
      <w:proofErr w:type="spellEnd"/>
      <w:r w:rsidRPr="00A411D0">
        <w:t xml:space="preserve"> – </w:t>
      </w:r>
      <w:proofErr w:type="spellStart"/>
      <w:r w:rsidRPr="00A411D0">
        <w:t>DocumentEntry</w:t>
      </w:r>
      <w:proofErr w:type="spellEnd"/>
      <w:r w:rsidRPr="00A411D0">
        <w:t xml:space="preserve"> </w:t>
      </w:r>
      <w:proofErr w:type="spellStart"/>
      <w:r w:rsidRPr="00A411D0">
        <w:t>HasMember</w:t>
      </w:r>
      <w:proofErr w:type="spellEnd"/>
      <w:r w:rsidRPr="00A411D0">
        <w:t xml:space="preserve"> Association as part of an update including </w:t>
      </w:r>
      <w:proofErr w:type="spellStart"/>
      <w:r w:rsidRPr="00A411D0">
        <w:t>AssociationPropagation</w:t>
      </w:r>
      <w:proofErr w:type="spellEnd"/>
      <w:r w:rsidRPr="00A411D0">
        <w:t xml:space="preserve"> annotation</w:t>
      </w:r>
    </w:p>
    <w:p w14:paraId="000F7275" w14:textId="5D4FD7C8" w:rsidR="00332EA4" w:rsidRPr="00A411D0" w:rsidRDefault="00332EA4" w:rsidP="004A3129">
      <w:pPr>
        <w:pStyle w:val="Heading5"/>
        <w:rPr>
          <w:noProof w:val="0"/>
        </w:rPr>
      </w:pPr>
      <w:bookmarkStart w:id="202" w:name="_Toc510984091"/>
      <w:bookmarkStart w:id="203" w:name="_Toc522535144"/>
      <w:r w:rsidRPr="00A411D0">
        <w:rPr>
          <w:noProof w:val="0"/>
        </w:rPr>
        <w:t>3.</w:t>
      </w:r>
      <w:r w:rsidR="00EA2D81" w:rsidRPr="00A411D0">
        <w:rPr>
          <w:noProof w:val="0"/>
        </w:rPr>
        <w:t>92</w:t>
      </w:r>
      <w:r w:rsidR="008C46E1" w:rsidRPr="00A411D0">
        <w:rPr>
          <w:noProof w:val="0"/>
        </w:rPr>
        <w:t>.4.1.</w:t>
      </w:r>
      <w:r w:rsidRPr="00A411D0">
        <w:rPr>
          <w:noProof w:val="0"/>
        </w:rPr>
        <w:t>3 Expected Actions</w:t>
      </w:r>
      <w:bookmarkEnd w:id="198"/>
      <w:bookmarkEnd w:id="199"/>
      <w:bookmarkEnd w:id="202"/>
      <w:bookmarkEnd w:id="203"/>
    </w:p>
    <w:p w14:paraId="6BA6980A" w14:textId="5B15F97C" w:rsidR="00EE5968" w:rsidRPr="00A411D0" w:rsidRDefault="00EE5968" w:rsidP="00EE5968">
      <w:pPr>
        <w:pStyle w:val="BodyText"/>
      </w:pPr>
      <w:r w:rsidRPr="00A411D0">
        <w:t>The Update Responder shall process the Restricted Update Document Set Request</w:t>
      </w:r>
      <w:r w:rsidR="00D42FA3" w:rsidRPr="00A411D0">
        <w:t xml:space="preserve"> message</w:t>
      </w:r>
      <w:r w:rsidRPr="00A411D0">
        <w:t xml:space="preserve"> according </w:t>
      </w:r>
      <w:r w:rsidR="00501E97" w:rsidRPr="00A411D0">
        <w:t xml:space="preserve">to </w:t>
      </w:r>
      <w:r w:rsidRPr="00A411D0">
        <w:t>the capabilities described in the following sections.</w:t>
      </w:r>
    </w:p>
    <w:p w14:paraId="7123B7E9" w14:textId="7510DE1D" w:rsidR="00EE5968" w:rsidRPr="00A411D0" w:rsidRDefault="00F967ED" w:rsidP="00EE5968">
      <w:pPr>
        <w:pStyle w:val="BodyText"/>
      </w:pPr>
      <w:r w:rsidRPr="00A411D0">
        <w:t>Any error that occurs during the processing of the Restricted Update Document Set Request message shall cause the entire transaction to fail</w:t>
      </w:r>
      <w:r w:rsidR="00501E97" w:rsidRPr="00A411D0">
        <w:t xml:space="preserve"> and no change made to the existing objects</w:t>
      </w:r>
      <w:r w:rsidRPr="00A411D0">
        <w:t xml:space="preserve">. </w:t>
      </w:r>
      <w:r w:rsidR="00EE5968" w:rsidRPr="00A411D0">
        <w:t xml:space="preserve">The Update Responder shall return the status and any error codes </w:t>
      </w:r>
      <w:r w:rsidR="00924BBC" w:rsidRPr="00A411D0">
        <w:t>incurred during the processing of the request</w:t>
      </w:r>
      <w:r w:rsidR="00EE5968" w:rsidRPr="00A411D0">
        <w:t xml:space="preserve"> in its response message</w:t>
      </w:r>
      <w:r w:rsidR="00926753" w:rsidRPr="00A411D0">
        <w:t xml:space="preserve">. </w:t>
      </w:r>
    </w:p>
    <w:p w14:paraId="02534C13" w14:textId="2325F719" w:rsidR="00833B4B" w:rsidRPr="00A411D0" w:rsidRDefault="00870A5F" w:rsidP="00833B4B">
      <w:pPr>
        <w:pStyle w:val="Heading6"/>
        <w:rPr>
          <w:noProof w:val="0"/>
        </w:rPr>
      </w:pPr>
      <w:bookmarkStart w:id="204" w:name="_Toc522535145"/>
      <w:r w:rsidRPr="00A411D0">
        <w:rPr>
          <w:noProof w:val="0"/>
        </w:rPr>
        <w:t>3.</w:t>
      </w:r>
      <w:r w:rsidR="00EA2D81" w:rsidRPr="00A411D0">
        <w:rPr>
          <w:noProof w:val="0"/>
        </w:rPr>
        <w:t>92</w:t>
      </w:r>
      <w:r w:rsidRPr="00A411D0">
        <w:rPr>
          <w:noProof w:val="0"/>
        </w:rPr>
        <w:t xml:space="preserve">.4.1.3.1 </w:t>
      </w:r>
      <w:r w:rsidR="000D3520" w:rsidRPr="00A411D0">
        <w:rPr>
          <w:noProof w:val="0"/>
        </w:rPr>
        <w:t>Forward Update Option</w:t>
      </w:r>
      <w:bookmarkEnd w:id="204"/>
    </w:p>
    <w:p w14:paraId="509A3411" w14:textId="77777777" w:rsidR="00924BBC" w:rsidRPr="00A411D0" w:rsidRDefault="00870A5F" w:rsidP="00833B4B">
      <w:pPr>
        <w:pStyle w:val="BodyText"/>
      </w:pPr>
      <w:r w:rsidRPr="00A411D0">
        <w:t xml:space="preserve">The Update Responder shall validate the value of the </w:t>
      </w:r>
      <w:proofErr w:type="spellStart"/>
      <w:r w:rsidRPr="00A411D0">
        <w:t>homeCommunityId</w:t>
      </w:r>
      <w:proofErr w:type="spellEnd"/>
      <w:r w:rsidRPr="00A411D0">
        <w:t xml:space="preserve">. </w:t>
      </w:r>
    </w:p>
    <w:p w14:paraId="46CC4EBD" w14:textId="4BB2C74A" w:rsidR="00870A5F" w:rsidRPr="00A411D0" w:rsidRDefault="00870A5F" w:rsidP="00833B4B">
      <w:pPr>
        <w:pStyle w:val="BodyText"/>
      </w:pPr>
      <w:r w:rsidRPr="00A411D0">
        <w:t xml:space="preserve">If the value is not known, the </w:t>
      </w:r>
      <w:r w:rsidR="00BA509A" w:rsidRPr="00A411D0">
        <w:t xml:space="preserve">Update Responder </w:t>
      </w:r>
      <w:r w:rsidRPr="00A411D0">
        <w:t xml:space="preserve">shall return the error code, </w:t>
      </w:r>
      <w:proofErr w:type="spellStart"/>
      <w:r w:rsidRPr="00A411D0">
        <w:rPr>
          <w:i/>
        </w:rPr>
        <w:t>XDSUnknownCommunity</w:t>
      </w:r>
      <w:proofErr w:type="spellEnd"/>
      <w:r w:rsidR="00DB08D4" w:rsidRPr="00A411D0">
        <w:t xml:space="preserve">. If the value is omitted, the Update Responder shall return the error code, </w:t>
      </w:r>
      <w:proofErr w:type="spellStart"/>
      <w:r w:rsidR="00DB08D4" w:rsidRPr="00A411D0">
        <w:rPr>
          <w:i/>
        </w:rPr>
        <w:t>XDSMissingHomeCommunityId</w:t>
      </w:r>
      <w:proofErr w:type="spellEnd"/>
      <w:r w:rsidR="00DB08D4" w:rsidRPr="00A411D0">
        <w:t>.</w:t>
      </w:r>
    </w:p>
    <w:p w14:paraId="26F57BFB" w14:textId="692DE991" w:rsidR="00833B4B" w:rsidRPr="00A411D0" w:rsidRDefault="00924BBC" w:rsidP="00833B4B">
      <w:pPr>
        <w:pStyle w:val="BodyText"/>
      </w:pPr>
      <w:r w:rsidRPr="00A411D0">
        <w:t>If valid, t</w:t>
      </w:r>
      <w:r w:rsidR="00833B4B" w:rsidRPr="00A411D0">
        <w:t xml:space="preserve">he request shall be forwarded to the Update Responder servicing the community configured for the </w:t>
      </w:r>
      <w:proofErr w:type="spellStart"/>
      <w:r w:rsidR="00833B4B" w:rsidRPr="00A411D0">
        <w:t>homeCommunityId</w:t>
      </w:r>
      <w:proofErr w:type="spellEnd"/>
      <w:r w:rsidR="00833B4B" w:rsidRPr="00A411D0">
        <w:t xml:space="preserve"> contained in the request. </w:t>
      </w:r>
      <w:r w:rsidRPr="00A411D0">
        <w:t>T</w:t>
      </w:r>
      <w:r w:rsidR="00833B4B" w:rsidRPr="00A411D0">
        <w:t xml:space="preserve">he </w:t>
      </w:r>
      <w:r w:rsidR="00C41214" w:rsidRPr="00A411D0">
        <w:t xml:space="preserve">Update </w:t>
      </w:r>
      <w:r w:rsidR="00501E97" w:rsidRPr="00A411D0">
        <w:t xml:space="preserve">Initiator </w:t>
      </w:r>
      <w:r w:rsidR="00833B4B" w:rsidRPr="00A411D0">
        <w:t xml:space="preserve">may return the error code, </w:t>
      </w:r>
      <w:proofErr w:type="spellStart"/>
      <w:r w:rsidR="00833B4B" w:rsidRPr="00A411D0">
        <w:rPr>
          <w:i/>
        </w:rPr>
        <w:t>XDSUnavailableCommunity</w:t>
      </w:r>
      <w:proofErr w:type="spellEnd"/>
      <w:r w:rsidR="00833B4B" w:rsidRPr="00A411D0">
        <w:t xml:space="preserve">, if </w:t>
      </w:r>
      <w:r w:rsidR="00501E97" w:rsidRPr="00A411D0">
        <w:t xml:space="preserve">the Update Responder could not be contacted or </w:t>
      </w:r>
      <w:r w:rsidR="00833B4B" w:rsidRPr="00A411D0">
        <w:t xml:space="preserve">is unable to process the request. </w:t>
      </w:r>
    </w:p>
    <w:p w14:paraId="7AB4CEFC" w14:textId="77777777" w:rsidR="009667ED" w:rsidRPr="00A411D0" w:rsidRDefault="009667ED" w:rsidP="00833B4B">
      <w:pPr>
        <w:pStyle w:val="BodyText"/>
      </w:pPr>
    </w:p>
    <w:p w14:paraId="72636612" w14:textId="2CF9EFB9" w:rsidR="009667ED" w:rsidRPr="00A411D0" w:rsidRDefault="009667ED" w:rsidP="009667ED">
      <w:pPr>
        <w:pStyle w:val="Heading6"/>
        <w:rPr>
          <w:noProof w:val="0"/>
        </w:rPr>
      </w:pPr>
      <w:bookmarkStart w:id="205" w:name="_Toc522535146"/>
      <w:r w:rsidRPr="00A411D0">
        <w:rPr>
          <w:noProof w:val="0"/>
        </w:rPr>
        <w:lastRenderedPageBreak/>
        <w:t>3.92.4.1.3.2 XCA Persistence Optio</w:t>
      </w:r>
      <w:commentRangeStart w:id="206"/>
      <w:r w:rsidRPr="00A411D0">
        <w:rPr>
          <w:noProof w:val="0"/>
        </w:rPr>
        <w:t>n</w:t>
      </w:r>
      <w:bookmarkEnd w:id="205"/>
      <w:commentRangeEnd w:id="206"/>
      <w:r w:rsidR="00B93713">
        <w:rPr>
          <w:rStyle w:val="CommentReference"/>
          <w:rFonts w:ascii="Times New Roman" w:hAnsi="Times New Roman"/>
          <w:b w:val="0"/>
          <w:noProof w:val="0"/>
          <w:kern w:val="0"/>
        </w:rPr>
        <w:commentReference w:id="206"/>
      </w:r>
    </w:p>
    <w:p w14:paraId="159781E0" w14:textId="0E0E9D7D" w:rsidR="009667ED" w:rsidRPr="00A411D0" w:rsidRDefault="009667ED" w:rsidP="009667ED">
      <w:pPr>
        <w:pStyle w:val="BodyText"/>
      </w:pPr>
      <w:r w:rsidRPr="00A411D0">
        <w:t xml:space="preserve">The Update Responder shall </w:t>
      </w:r>
      <w:r w:rsidR="003C1C2C" w:rsidRPr="00A411D0">
        <w:t xml:space="preserve">validate the request </w:t>
      </w:r>
      <w:r w:rsidRPr="00A411D0">
        <w:t>according to the requirements in Section 3.92.4.1.3.</w:t>
      </w:r>
      <w:ins w:id="207" w:author="Lynn Felhofer" w:date="2020-03-24T13:46:00Z">
        <w:r w:rsidR="00B93713">
          <w:t>5</w:t>
        </w:r>
      </w:ins>
      <w:del w:id="208" w:author="Lynn Felhofer" w:date="2020-03-24T13:46:00Z">
        <w:r w:rsidRPr="00A411D0" w:rsidDel="00B93713">
          <w:delText>4</w:delText>
        </w:r>
      </w:del>
      <w:r w:rsidRPr="00A411D0">
        <w:t xml:space="preserve"> - Request Validation.</w:t>
      </w:r>
      <w:r w:rsidR="003C1C2C" w:rsidRPr="00A411D0">
        <w:t xml:space="preserve"> </w:t>
      </w:r>
      <w:r w:rsidRPr="00A411D0">
        <w:t xml:space="preserve">If the request is valid, the Update Responder shall persist the data </w:t>
      </w:r>
      <w:r w:rsidR="003C1C2C" w:rsidRPr="00A411D0">
        <w:t>in the grouped XCA Responding Gateway</w:t>
      </w:r>
      <w:r w:rsidRPr="00A411D0">
        <w:t>. If successful, the updated metadata shall be returned in a subsequent Cross Gateway Query [ITI-38] transaction.</w:t>
      </w:r>
    </w:p>
    <w:p w14:paraId="6A34824B" w14:textId="52AE9B4C" w:rsidR="003C1C2C" w:rsidRPr="00A411D0" w:rsidRDefault="003C1C2C" w:rsidP="003C1C2C">
      <w:pPr>
        <w:pStyle w:val="Heading6"/>
        <w:rPr>
          <w:noProof w:val="0"/>
        </w:rPr>
      </w:pPr>
      <w:bookmarkStart w:id="209" w:name="_Toc522535147"/>
      <w:r w:rsidRPr="00A411D0">
        <w:rPr>
          <w:noProof w:val="0"/>
        </w:rPr>
        <w:t>3.92.4.1.3.3 XDS Persistence Option</w:t>
      </w:r>
      <w:bookmarkEnd w:id="209"/>
    </w:p>
    <w:p w14:paraId="6F029A6E" w14:textId="2B12E0C2" w:rsidR="003C1C2C" w:rsidRPr="00A411D0" w:rsidRDefault="003C1C2C" w:rsidP="003C1C2C">
      <w:pPr>
        <w:pStyle w:val="BodyText"/>
      </w:pPr>
      <w:r w:rsidRPr="00A411D0">
        <w:t>The Update Responder shall validate the request according to the requirements in Section 3.92.4.1.3.</w:t>
      </w:r>
      <w:ins w:id="210" w:author="Lynn Felhofer" w:date="2020-03-24T13:47:00Z">
        <w:r w:rsidR="00B93713">
          <w:t>5</w:t>
        </w:r>
      </w:ins>
      <w:del w:id="211" w:author="Lynn Felhofer" w:date="2020-03-24T13:47:00Z">
        <w:r w:rsidRPr="00A411D0" w:rsidDel="00B93713">
          <w:delText>4</w:delText>
        </w:r>
      </w:del>
      <w:r w:rsidRPr="00A411D0">
        <w:t xml:space="preserve"> - Request Validation. If the request is valid, the Update Responder shall persist the data in the grouped with the Document Registry. If successful, the updated metadata shall be returned in a subsequent Registry Stored Query [ITI-18] transaction.</w:t>
      </w:r>
    </w:p>
    <w:p w14:paraId="52BB08A5" w14:textId="041C64FC" w:rsidR="00924BBC" w:rsidRPr="00A411D0" w:rsidRDefault="00924BBC" w:rsidP="00924BBC">
      <w:pPr>
        <w:pStyle w:val="Heading6"/>
        <w:rPr>
          <w:noProof w:val="0"/>
        </w:rPr>
      </w:pPr>
      <w:bookmarkStart w:id="212" w:name="_Toc522535148"/>
      <w:r w:rsidRPr="00A411D0">
        <w:rPr>
          <w:noProof w:val="0"/>
        </w:rPr>
        <w:t>3.</w:t>
      </w:r>
      <w:r w:rsidR="00EA2D81" w:rsidRPr="00A411D0">
        <w:rPr>
          <w:noProof w:val="0"/>
        </w:rPr>
        <w:t>92</w:t>
      </w:r>
      <w:r w:rsidRPr="00A411D0">
        <w:rPr>
          <w:noProof w:val="0"/>
        </w:rPr>
        <w:t>.4.1.3.</w:t>
      </w:r>
      <w:r w:rsidR="003C1C2C" w:rsidRPr="00A411D0">
        <w:rPr>
          <w:noProof w:val="0"/>
        </w:rPr>
        <w:t>4</w:t>
      </w:r>
      <w:r w:rsidRPr="00A411D0">
        <w:rPr>
          <w:noProof w:val="0"/>
        </w:rPr>
        <w:t xml:space="preserve"> </w:t>
      </w:r>
      <w:r w:rsidR="00BB62FE" w:rsidRPr="00A411D0">
        <w:rPr>
          <w:noProof w:val="0"/>
        </w:rPr>
        <w:t xml:space="preserve">Version </w:t>
      </w:r>
      <w:r w:rsidR="00E17613" w:rsidRPr="00A411D0">
        <w:rPr>
          <w:noProof w:val="0"/>
        </w:rPr>
        <w:t xml:space="preserve">Persistence </w:t>
      </w:r>
      <w:r w:rsidRPr="00A411D0">
        <w:rPr>
          <w:noProof w:val="0"/>
        </w:rPr>
        <w:t>Option</w:t>
      </w:r>
      <w:bookmarkEnd w:id="212"/>
    </w:p>
    <w:p w14:paraId="6C47794E" w14:textId="6CEDE33F" w:rsidR="00924BBC" w:rsidRPr="00A411D0" w:rsidRDefault="003C1C2C" w:rsidP="00924BBC">
      <w:pPr>
        <w:pStyle w:val="BodyText"/>
      </w:pPr>
      <w:r w:rsidRPr="00A411D0">
        <w:t>The Update Responder shall validate the request</w:t>
      </w:r>
      <w:r w:rsidR="00C75896" w:rsidRPr="00A411D0">
        <w:t xml:space="preserve"> according to the requirements in Section 3.92.4.1.3.</w:t>
      </w:r>
      <w:ins w:id="213" w:author="Lynn Felhofer" w:date="2020-03-24T13:47:00Z">
        <w:r w:rsidR="00B93713">
          <w:t>5</w:t>
        </w:r>
      </w:ins>
      <w:del w:id="214" w:author="Lynn Felhofer" w:date="2020-03-24T13:47:00Z">
        <w:r w:rsidR="00C75896" w:rsidRPr="00A411D0" w:rsidDel="00B93713">
          <w:delText>4</w:delText>
        </w:r>
      </w:del>
      <w:r w:rsidR="00C75896" w:rsidRPr="00A411D0">
        <w:t xml:space="preserve"> - Request Validation.</w:t>
      </w:r>
      <w:r w:rsidRPr="00A411D0">
        <w:t xml:space="preserve"> </w:t>
      </w:r>
      <w:r w:rsidR="00924BBC" w:rsidRPr="00A411D0">
        <w:t xml:space="preserve">If the request is </w:t>
      </w:r>
      <w:r w:rsidR="006C60B7" w:rsidRPr="00A411D0">
        <w:t>valid</w:t>
      </w:r>
      <w:r w:rsidR="00924BBC" w:rsidRPr="00A411D0">
        <w:t xml:space="preserve">, the Update Responder shall persist the data </w:t>
      </w:r>
      <w:r w:rsidR="00E948E2" w:rsidRPr="00A411D0">
        <w:t xml:space="preserve">in the grouped with the Document </w:t>
      </w:r>
      <w:r w:rsidR="00305592" w:rsidRPr="00A411D0">
        <w:t>Registry according to the requirements in Section 3.92.4.1.3.4.1</w:t>
      </w:r>
      <w:r w:rsidR="00924BBC" w:rsidRPr="00A411D0">
        <w:t>.</w:t>
      </w:r>
    </w:p>
    <w:p w14:paraId="0D059D99" w14:textId="6B613D06" w:rsidR="006C60B7" w:rsidRPr="00A411D0" w:rsidRDefault="00E948E2" w:rsidP="006C60B7">
      <w:pPr>
        <w:pStyle w:val="BodyText"/>
      </w:pPr>
      <w:r w:rsidRPr="00A411D0">
        <w:t>If successful, the updated metadata shall be returned in a subsequent</w:t>
      </w:r>
      <w:r w:rsidR="006C60B7" w:rsidRPr="00A411D0">
        <w:t xml:space="preserve"> Registry Stored Query [ITI-18] transaction response </w:t>
      </w:r>
      <w:r w:rsidR="00D20C35" w:rsidRPr="00A411D0">
        <w:t>consistent with</w:t>
      </w:r>
      <w:r w:rsidR="005E2C89" w:rsidRPr="00A411D0">
        <w:t xml:space="preserve"> </w:t>
      </w:r>
      <w:r w:rsidR="006C60B7" w:rsidRPr="00A411D0">
        <w:t>metadata versioning semantics described in ITI TF-</w:t>
      </w:r>
      <w:r w:rsidR="00535B09" w:rsidRPr="00A411D0">
        <w:t>2a:</w:t>
      </w:r>
      <w:r w:rsidR="006C60B7" w:rsidRPr="00A411D0">
        <w:t xml:space="preserve"> 3.18.4.1.2.3.5.1 - Compatibility Issues</w:t>
      </w:r>
      <w:r w:rsidR="00D851E0" w:rsidRPr="00A411D0">
        <w:t xml:space="preserve"> (currently in the XDS Metadata Update Trial Implementation Supplement)</w:t>
      </w:r>
      <w:r w:rsidR="006C60B7" w:rsidRPr="00A411D0">
        <w:t>.</w:t>
      </w:r>
    </w:p>
    <w:p w14:paraId="2B7BBE97" w14:textId="0C6EF576" w:rsidR="006C60B7" w:rsidRPr="00A411D0" w:rsidRDefault="006C60B7" w:rsidP="00B17F6B">
      <w:pPr>
        <w:pStyle w:val="Heading7"/>
        <w:rPr>
          <w:noProof w:val="0"/>
        </w:rPr>
      </w:pPr>
      <w:bookmarkStart w:id="215" w:name="_Toc522535149"/>
      <w:r w:rsidRPr="00A411D0">
        <w:rPr>
          <w:noProof w:val="0"/>
        </w:rPr>
        <w:t>3.</w:t>
      </w:r>
      <w:r w:rsidR="00EA2D81" w:rsidRPr="00A411D0">
        <w:rPr>
          <w:noProof w:val="0"/>
        </w:rPr>
        <w:t>92</w:t>
      </w:r>
      <w:r w:rsidRPr="00A411D0">
        <w:rPr>
          <w:noProof w:val="0"/>
        </w:rPr>
        <w:t>.4.1.3.</w:t>
      </w:r>
      <w:r w:rsidR="00305592" w:rsidRPr="00A411D0">
        <w:rPr>
          <w:noProof w:val="0"/>
        </w:rPr>
        <w:t>4</w:t>
      </w:r>
      <w:r w:rsidR="00893444" w:rsidRPr="00A411D0">
        <w:rPr>
          <w:noProof w:val="0"/>
        </w:rPr>
        <w:t>.1</w:t>
      </w:r>
      <w:r w:rsidRPr="00A411D0">
        <w:rPr>
          <w:noProof w:val="0"/>
        </w:rPr>
        <w:t xml:space="preserve"> Storage Requirements</w:t>
      </w:r>
      <w:bookmarkEnd w:id="215"/>
    </w:p>
    <w:p w14:paraId="454B6FB0" w14:textId="77777777" w:rsidR="006C60B7" w:rsidRPr="00A411D0" w:rsidRDefault="006C60B7" w:rsidP="006C60B7">
      <w:pPr>
        <w:pStyle w:val="BodyText"/>
      </w:pPr>
      <w:r w:rsidRPr="00A411D0">
        <w:t xml:space="preserve">The Update Responder updates the metadata of a </w:t>
      </w:r>
      <w:proofErr w:type="spellStart"/>
      <w:r w:rsidRPr="00A411D0">
        <w:t>DocumentEntry</w:t>
      </w:r>
      <w:proofErr w:type="spellEnd"/>
      <w:r w:rsidRPr="00A411D0">
        <w:t xml:space="preserve"> object by persisting a new version of the </w:t>
      </w:r>
      <w:proofErr w:type="spellStart"/>
      <w:r w:rsidRPr="00A411D0">
        <w:t>DocumentEntry</w:t>
      </w:r>
      <w:proofErr w:type="spellEnd"/>
      <w:r w:rsidRPr="00A411D0">
        <w:t xml:space="preserve"> object. </w:t>
      </w:r>
    </w:p>
    <w:p w14:paraId="7A087BB1" w14:textId="74071AC8" w:rsidR="006C60B7" w:rsidRPr="00A411D0" w:rsidRDefault="006C60B7" w:rsidP="006C60B7">
      <w:pPr>
        <w:pStyle w:val="BodyText"/>
      </w:pPr>
      <w:r w:rsidRPr="00A411D0">
        <w:t xml:space="preserve">The Update Responder shall be capable of storing multiple versions of a logical </w:t>
      </w:r>
      <w:proofErr w:type="spellStart"/>
      <w:r w:rsidRPr="00A411D0">
        <w:t>DocumentEntry</w:t>
      </w:r>
      <w:proofErr w:type="spellEnd"/>
      <w:r w:rsidRPr="00A411D0">
        <w:t xml:space="preserve"> metadata objec</w:t>
      </w:r>
      <w:commentRangeStart w:id="216"/>
      <w:r w:rsidRPr="00A411D0">
        <w:t xml:space="preserve">t. </w:t>
      </w:r>
      <w:commentRangeEnd w:id="216"/>
      <w:r w:rsidR="000C6BA5">
        <w:rPr>
          <w:rStyle w:val="CommentReference"/>
        </w:rPr>
        <w:commentReference w:id="216"/>
      </w:r>
    </w:p>
    <w:p w14:paraId="327E1D74" w14:textId="41D04765" w:rsidR="006C60B7" w:rsidRPr="00A411D0" w:rsidDel="000C6BA5" w:rsidRDefault="00BA509A" w:rsidP="006C60B7">
      <w:pPr>
        <w:pStyle w:val="BodyText"/>
        <w:rPr>
          <w:del w:id="217" w:author="Lynn Felhofer" w:date="2020-03-24T13:53:00Z"/>
        </w:rPr>
      </w:pPr>
      <w:del w:id="218" w:author="Lynn Felhofer" w:date="2020-03-24T13:53:00Z">
        <w:r w:rsidRPr="00A411D0" w:rsidDel="000C6BA5">
          <w:delText xml:space="preserve">Prior to the update, the </w:delText>
        </w:r>
        <w:r w:rsidR="006C60B7" w:rsidRPr="00A411D0" w:rsidDel="000C6BA5">
          <w:delText xml:space="preserve">current version of the stored logical metadata object shall always have an availabilityStatus equal to </w:delText>
        </w:r>
        <w:r w:rsidR="006C60B7" w:rsidRPr="00A411D0" w:rsidDel="000C6BA5">
          <w:rPr>
            <w:rStyle w:val="HTMLCode"/>
            <w:rFonts w:ascii="Courier New" w:hAnsi="Courier New" w:cs="Courier New"/>
          </w:rPr>
          <w:delText>urn:oasis:names:tc:ebxml-regrep:StatusType:Approved</w:delText>
        </w:r>
        <w:r w:rsidR="006C60B7" w:rsidRPr="00A411D0" w:rsidDel="000C6BA5">
          <w:rPr>
            <w:rStyle w:val="HTMLCode"/>
            <w:rFonts w:ascii="Courier New" w:hAnsi="Courier New"/>
          </w:rPr>
          <w:delText>.</w:delText>
        </w:r>
        <w:r w:rsidR="006C60B7" w:rsidRPr="00A411D0" w:rsidDel="000C6BA5">
          <w:delText xml:space="preserve"> All prior versions shall have their availabilityStatus attribute set to </w:delText>
        </w:r>
        <w:r w:rsidR="006C60B7" w:rsidRPr="00A411D0" w:rsidDel="000C6BA5">
          <w:rPr>
            <w:rStyle w:val="HTMLCode"/>
            <w:rFonts w:ascii="Courier New" w:hAnsi="Courier New" w:cs="Courier New"/>
          </w:rPr>
          <w:delText>urn:oasis:names:tc:ebxml-regrep:StatusType:Deprecated</w:delText>
        </w:r>
        <w:r w:rsidR="006C60B7" w:rsidRPr="00A411D0" w:rsidDel="000C6BA5">
          <w:rPr>
            <w:lang w:eastAsia="ar-SA"/>
          </w:rPr>
          <w:delText>.</w:delText>
        </w:r>
        <w:r w:rsidR="006C60B7" w:rsidRPr="00A411D0" w:rsidDel="000C6BA5">
          <w:delText xml:space="preserve"> </w:delText>
        </w:r>
      </w:del>
    </w:p>
    <w:p w14:paraId="4BA051D0" w14:textId="77777777" w:rsidR="006C60B7" w:rsidRPr="00A411D0" w:rsidRDefault="006C60B7" w:rsidP="006C60B7">
      <w:pPr>
        <w:pStyle w:val="BodyText"/>
      </w:pPr>
      <w:r w:rsidRPr="00A411D0">
        <w:t xml:space="preserve">For each </w:t>
      </w:r>
      <w:proofErr w:type="spellStart"/>
      <w:r w:rsidR="00BA509A" w:rsidRPr="00A411D0">
        <w:t>DocumentEntry</w:t>
      </w:r>
      <w:proofErr w:type="spellEnd"/>
      <w:r w:rsidR="00BA509A" w:rsidRPr="00A411D0">
        <w:t xml:space="preserve"> </w:t>
      </w:r>
      <w:r w:rsidRPr="00A411D0">
        <w:t xml:space="preserve">object, the following actions are performed: </w:t>
      </w:r>
    </w:p>
    <w:p w14:paraId="606F76F8" w14:textId="77777777" w:rsidR="006C60B7" w:rsidRPr="00A411D0" w:rsidRDefault="006C60B7" w:rsidP="000D245B">
      <w:pPr>
        <w:pStyle w:val="ListNumber2"/>
        <w:numPr>
          <w:ilvl w:val="0"/>
          <w:numId w:val="98"/>
        </w:numPr>
      </w:pPr>
      <w:r w:rsidRPr="00A411D0">
        <w:t xml:space="preserve">Store the new </w:t>
      </w:r>
      <w:proofErr w:type="spellStart"/>
      <w:r w:rsidRPr="00A411D0">
        <w:t>DocumentEntry</w:t>
      </w:r>
      <w:proofErr w:type="spellEnd"/>
    </w:p>
    <w:p w14:paraId="2F340334" w14:textId="77777777" w:rsidR="006C60B7" w:rsidRPr="00A411D0" w:rsidRDefault="006C60B7" w:rsidP="004A3129">
      <w:pPr>
        <w:pStyle w:val="ListNumber3"/>
        <w:numPr>
          <w:ilvl w:val="0"/>
          <w:numId w:val="6"/>
        </w:numPr>
      </w:pPr>
      <w:r w:rsidRPr="00A411D0">
        <w:t xml:space="preserve">Set the version attribute value to </w:t>
      </w:r>
      <w:proofErr w:type="spellStart"/>
      <w:r w:rsidRPr="00A411D0">
        <w:t>PreviousVersion</w:t>
      </w:r>
      <w:proofErr w:type="spellEnd"/>
      <w:r w:rsidRPr="00A411D0">
        <w:t xml:space="preserve"> plus one. </w:t>
      </w:r>
    </w:p>
    <w:p w14:paraId="796BA612" w14:textId="303234A7" w:rsidR="006C60B7" w:rsidRPr="00A411D0" w:rsidRDefault="006C60B7" w:rsidP="004A3129">
      <w:pPr>
        <w:pStyle w:val="ListNumber2"/>
      </w:pPr>
      <w:r w:rsidRPr="00A411D0">
        <w:t xml:space="preserve">Change the </w:t>
      </w:r>
      <w:proofErr w:type="spellStart"/>
      <w:r w:rsidRPr="00A411D0">
        <w:t>availabilityStatus</w:t>
      </w:r>
      <w:proofErr w:type="spellEnd"/>
      <w:r w:rsidRPr="00A411D0">
        <w:t xml:space="preserve"> attribute for the existing </w:t>
      </w:r>
      <w:proofErr w:type="spellStart"/>
      <w:r w:rsidRPr="00A411D0">
        <w:t>DocumentEntry</w:t>
      </w:r>
      <w:proofErr w:type="spellEnd"/>
      <w:r w:rsidRPr="00A411D0">
        <w:t xml:space="preserve"> object to Deprecated</w:t>
      </w:r>
      <w:ins w:id="219" w:author="Lynn Felhofer" w:date="2020-03-24T13:54:00Z">
        <w:r w:rsidR="000C6BA5">
          <w:t xml:space="preserve"> if the </w:t>
        </w:r>
        <w:proofErr w:type="spellStart"/>
        <w:r w:rsidR="000C6BA5">
          <w:t>availabilityStatus</w:t>
        </w:r>
        <w:proofErr w:type="spellEnd"/>
        <w:r w:rsidR="000C6BA5">
          <w:t xml:space="preserve"> is </w:t>
        </w:r>
        <w:proofErr w:type="gramStart"/>
        <w:r w:rsidR="000C6BA5">
          <w:t>Approved.</w:t>
        </w:r>
      </w:ins>
      <w:r w:rsidRPr="00A411D0">
        <w:t>.</w:t>
      </w:r>
      <w:proofErr w:type="gramEnd"/>
    </w:p>
    <w:p w14:paraId="31CF0BFB" w14:textId="24CE2CC8" w:rsidR="006C60B7" w:rsidRPr="00A411D0" w:rsidRDefault="006C60B7" w:rsidP="004A3129">
      <w:pPr>
        <w:pStyle w:val="ListNumber2"/>
      </w:pPr>
      <w:r w:rsidRPr="00A411D0">
        <w:t xml:space="preserve">If Association Propagation slot is missing or has a value equaled to </w:t>
      </w:r>
      <w:r w:rsidR="006C4BCC" w:rsidRPr="00A411D0">
        <w:t>"yes"</w:t>
      </w:r>
      <w:r w:rsidRPr="00A411D0">
        <w:t>, the Update Responder shall perform the following actions:</w:t>
      </w:r>
    </w:p>
    <w:p w14:paraId="6F0B775E" w14:textId="77777777" w:rsidR="006C60B7" w:rsidRPr="00A411D0" w:rsidRDefault="006C60B7" w:rsidP="004A3129">
      <w:pPr>
        <w:pStyle w:val="ListNumber3"/>
        <w:numPr>
          <w:ilvl w:val="0"/>
          <w:numId w:val="83"/>
        </w:numPr>
      </w:pPr>
      <w:r w:rsidRPr="00A411D0">
        <w:t xml:space="preserve">Scan for existing approved </w:t>
      </w:r>
      <w:proofErr w:type="spellStart"/>
      <w:r w:rsidRPr="00A411D0">
        <w:t>HasMember</w:t>
      </w:r>
      <w:proofErr w:type="spellEnd"/>
      <w:r w:rsidRPr="00A411D0">
        <w:t xml:space="preserve"> Associations for the existing </w:t>
      </w:r>
      <w:proofErr w:type="spellStart"/>
      <w:r w:rsidRPr="00A411D0">
        <w:t>DocumentEntry</w:t>
      </w:r>
      <w:proofErr w:type="spellEnd"/>
      <w:r w:rsidRPr="00A411D0">
        <w:t xml:space="preserve"> object. For each </w:t>
      </w:r>
      <w:proofErr w:type="spellStart"/>
      <w:r w:rsidRPr="00A411D0">
        <w:t>HasMember</w:t>
      </w:r>
      <w:proofErr w:type="spellEnd"/>
      <w:r w:rsidRPr="00A411D0">
        <w:t xml:space="preserve"> Association found:</w:t>
      </w:r>
    </w:p>
    <w:p w14:paraId="25EF5387" w14:textId="4BCCA708" w:rsidR="006C60B7" w:rsidRPr="00A411D0" w:rsidRDefault="006C60B7" w:rsidP="004A3129">
      <w:pPr>
        <w:pStyle w:val="ListNumber4"/>
        <w:numPr>
          <w:ilvl w:val="0"/>
          <w:numId w:val="7"/>
        </w:numPr>
      </w:pPr>
      <w:r w:rsidRPr="00A411D0">
        <w:t xml:space="preserve">If the Association links the existing </w:t>
      </w:r>
      <w:proofErr w:type="spellStart"/>
      <w:r w:rsidRPr="00A411D0">
        <w:t>DocumentEntry</w:t>
      </w:r>
      <w:proofErr w:type="spellEnd"/>
      <w:r w:rsidRPr="00A411D0">
        <w:t xml:space="preserve"> object to a Folder, create a new FD-DE </w:t>
      </w:r>
      <w:proofErr w:type="spellStart"/>
      <w:r w:rsidRPr="00A411D0">
        <w:t>HasMember</w:t>
      </w:r>
      <w:proofErr w:type="spellEnd"/>
      <w:r w:rsidRPr="00A411D0">
        <w:t xml:space="preserve"> Association linking the new </w:t>
      </w:r>
      <w:proofErr w:type="spellStart"/>
      <w:r w:rsidRPr="00A411D0">
        <w:t>DocumentEntry</w:t>
      </w:r>
      <w:proofErr w:type="spellEnd"/>
      <w:r w:rsidRPr="00A411D0">
        <w:t xml:space="preserve"> object with </w:t>
      </w:r>
      <w:r w:rsidRPr="00A411D0">
        <w:lastRenderedPageBreak/>
        <w:t xml:space="preserve">the Folder. The existing FD-DE </w:t>
      </w:r>
      <w:r w:rsidR="00767353" w:rsidRPr="00A411D0">
        <w:t xml:space="preserve">Has Member </w:t>
      </w:r>
      <w:r w:rsidRPr="00A411D0">
        <w:t xml:space="preserve">Association </w:t>
      </w:r>
      <w:proofErr w:type="spellStart"/>
      <w:r w:rsidRPr="00A411D0">
        <w:t>availabilityStatus</w:t>
      </w:r>
      <w:proofErr w:type="spellEnd"/>
      <w:r w:rsidRPr="00A411D0">
        <w:t xml:space="preserve"> will remain approved.</w:t>
      </w:r>
    </w:p>
    <w:p w14:paraId="6964179D" w14:textId="76C02A08" w:rsidR="006C60B7" w:rsidRPr="00A411D0" w:rsidRDefault="006C60B7" w:rsidP="004A3129">
      <w:pPr>
        <w:pStyle w:val="ListContinue4"/>
      </w:pPr>
      <w:r w:rsidRPr="00A411D0">
        <w:t xml:space="preserve">In addition, create an additional SS-HM </w:t>
      </w:r>
      <w:proofErr w:type="spellStart"/>
      <w:r w:rsidRPr="00A411D0">
        <w:t>HasMember</w:t>
      </w:r>
      <w:proofErr w:type="spellEnd"/>
      <w:r w:rsidRPr="00A411D0">
        <w:t xml:space="preserve"> Association linking the created FD-DE </w:t>
      </w:r>
      <w:proofErr w:type="spellStart"/>
      <w:r w:rsidR="00767353" w:rsidRPr="00A411D0">
        <w:t>HasMember</w:t>
      </w:r>
      <w:proofErr w:type="spellEnd"/>
      <w:r w:rsidR="00767353" w:rsidRPr="00A411D0">
        <w:t xml:space="preserve"> </w:t>
      </w:r>
      <w:r w:rsidRPr="00A411D0">
        <w:t xml:space="preserve">Association to the submitted </w:t>
      </w:r>
      <w:proofErr w:type="spellStart"/>
      <w:r w:rsidRPr="00A411D0">
        <w:t>SubmissionSet</w:t>
      </w:r>
      <w:proofErr w:type="spellEnd"/>
      <w:r w:rsidRPr="00A411D0">
        <w:t xml:space="preserve"> object. </w:t>
      </w:r>
    </w:p>
    <w:p w14:paraId="3FEADD5E" w14:textId="41821A7C" w:rsidR="006C60B7" w:rsidRPr="00A411D0" w:rsidRDefault="006C60B7" w:rsidP="004A3129">
      <w:pPr>
        <w:pStyle w:val="ListNumber4"/>
        <w:numPr>
          <w:ilvl w:val="0"/>
          <w:numId w:val="7"/>
        </w:numPr>
      </w:pPr>
      <w:r w:rsidRPr="00A411D0">
        <w:t xml:space="preserve">If the Association links the existing </w:t>
      </w:r>
      <w:proofErr w:type="spellStart"/>
      <w:r w:rsidRPr="00A411D0">
        <w:t>DocumentEntry</w:t>
      </w:r>
      <w:proofErr w:type="spellEnd"/>
      <w:r w:rsidRPr="00A411D0">
        <w:t xml:space="preserve"> object to an existing </w:t>
      </w:r>
      <w:proofErr w:type="spellStart"/>
      <w:r w:rsidRPr="00A411D0">
        <w:t>SubmissionSet</w:t>
      </w:r>
      <w:proofErr w:type="spellEnd"/>
      <w:r w:rsidRPr="00A411D0">
        <w:t xml:space="preserve"> with the </w:t>
      </w:r>
      <w:proofErr w:type="spellStart"/>
      <w:r w:rsidRPr="00A411D0">
        <w:t>SubmissionSetStatus</w:t>
      </w:r>
      <w:proofErr w:type="spellEnd"/>
      <w:r w:rsidRPr="00A411D0">
        <w:t xml:space="preserve"> attribute set to </w:t>
      </w:r>
      <w:r w:rsidR="006C4BCC" w:rsidRPr="00A411D0">
        <w:t>"Reference"</w:t>
      </w:r>
      <w:r w:rsidRPr="00A411D0">
        <w:t xml:space="preserve">, then deprecate this Association and create a new Association between the existing </w:t>
      </w:r>
      <w:proofErr w:type="spellStart"/>
      <w:r w:rsidRPr="00A411D0">
        <w:t>SubmissionSet</w:t>
      </w:r>
      <w:proofErr w:type="spellEnd"/>
      <w:r w:rsidRPr="00A411D0">
        <w:t xml:space="preserve"> and the submitted version of the </w:t>
      </w:r>
      <w:proofErr w:type="spellStart"/>
      <w:r w:rsidRPr="00A411D0">
        <w:t>DocumentEntry</w:t>
      </w:r>
      <w:proofErr w:type="spellEnd"/>
      <w:r w:rsidRPr="00A411D0">
        <w:t xml:space="preserve">. </w:t>
      </w:r>
    </w:p>
    <w:p w14:paraId="303B383D" w14:textId="373EF1AC" w:rsidR="006C60B7" w:rsidRPr="00A411D0" w:rsidRDefault="006C60B7" w:rsidP="004A3129">
      <w:pPr>
        <w:pStyle w:val="Note"/>
        <w:ind w:left="1987"/>
      </w:pPr>
      <w:r w:rsidRPr="00A411D0">
        <w:t xml:space="preserve">Note: In this case, the associated objects are not required to have the same </w:t>
      </w:r>
      <w:proofErr w:type="spellStart"/>
      <w:r w:rsidR="00895A48" w:rsidRPr="00A411D0">
        <w:t>p</w:t>
      </w:r>
      <w:r w:rsidRPr="00A411D0">
        <w:t>atientI</w:t>
      </w:r>
      <w:r w:rsidR="004322FE" w:rsidRPr="00A411D0">
        <w:t>d</w:t>
      </w:r>
      <w:proofErr w:type="spellEnd"/>
      <w:r w:rsidRPr="00A411D0">
        <w:t xml:space="preserve"> attribute value.</w:t>
      </w:r>
    </w:p>
    <w:p w14:paraId="6AE954DF" w14:textId="586185F1" w:rsidR="006C60B7" w:rsidRPr="00A411D0" w:rsidRDefault="00257A4C" w:rsidP="004A3129">
      <w:pPr>
        <w:pStyle w:val="ListNumber3"/>
        <w:numPr>
          <w:ilvl w:val="0"/>
          <w:numId w:val="83"/>
        </w:numPr>
      </w:pPr>
      <w:r w:rsidRPr="00A411D0">
        <w:t>Scan f</w:t>
      </w:r>
      <w:r w:rsidR="0081509C" w:rsidRPr="00A411D0">
        <w:t xml:space="preserve">or </w:t>
      </w:r>
      <w:r w:rsidR="00767353" w:rsidRPr="00A411D0">
        <w:t>approved</w:t>
      </w:r>
      <w:r w:rsidR="00341A16" w:rsidRPr="00A411D0">
        <w:t xml:space="preserve"> </w:t>
      </w:r>
      <w:r w:rsidR="006C60B7" w:rsidRPr="00A411D0">
        <w:t xml:space="preserve">relationship associations linked to the existing </w:t>
      </w:r>
      <w:proofErr w:type="spellStart"/>
      <w:r w:rsidR="006C60B7" w:rsidRPr="00A411D0">
        <w:t>DocumentEntry</w:t>
      </w:r>
      <w:proofErr w:type="spellEnd"/>
      <w:r w:rsidR="0081509C" w:rsidRPr="00A411D0">
        <w:t xml:space="preserve"> object</w:t>
      </w:r>
      <w:r w:rsidR="006C60B7" w:rsidRPr="00A411D0">
        <w:t xml:space="preserve"> (see ITI TF-3: 4.</w:t>
      </w:r>
      <w:r w:rsidR="002618BD" w:rsidRPr="00A411D0">
        <w:t>2.2.2</w:t>
      </w:r>
      <w:r w:rsidR="006C60B7" w:rsidRPr="00A411D0">
        <w:t>)</w:t>
      </w:r>
      <w:r w:rsidR="00A411D0">
        <w:t xml:space="preserve">. </w:t>
      </w:r>
      <w:r w:rsidRPr="00A411D0">
        <w:t>For each association found</w:t>
      </w:r>
      <w:r w:rsidR="0081509C" w:rsidRPr="00A411D0">
        <w:t xml:space="preserve">, create a copy of the association and replace the </w:t>
      </w:r>
      <w:proofErr w:type="spellStart"/>
      <w:r w:rsidR="0081509C" w:rsidRPr="00A411D0">
        <w:t>entryUUID</w:t>
      </w:r>
      <w:proofErr w:type="spellEnd"/>
      <w:r w:rsidR="006C60B7" w:rsidRPr="00A411D0">
        <w:t xml:space="preserve"> referencing the </w:t>
      </w:r>
      <w:r w:rsidR="0081509C" w:rsidRPr="00A411D0">
        <w:t xml:space="preserve">existing </w:t>
      </w:r>
      <w:proofErr w:type="spellStart"/>
      <w:r w:rsidR="006C60B7" w:rsidRPr="00A411D0">
        <w:t>DocumentEntry</w:t>
      </w:r>
      <w:proofErr w:type="spellEnd"/>
      <w:r w:rsidR="006C60B7" w:rsidRPr="00A411D0">
        <w:t xml:space="preserve"> </w:t>
      </w:r>
      <w:r w:rsidR="0081509C" w:rsidRPr="00A411D0">
        <w:t xml:space="preserve">object with the </w:t>
      </w:r>
      <w:proofErr w:type="spellStart"/>
      <w:r w:rsidR="0081509C" w:rsidRPr="00A411D0">
        <w:t>entryUUID</w:t>
      </w:r>
      <w:proofErr w:type="spellEnd"/>
      <w:r w:rsidR="0081509C" w:rsidRPr="00A411D0">
        <w:t xml:space="preserve"> of the submitted</w:t>
      </w:r>
      <w:r w:rsidR="006C60B7" w:rsidRPr="00A411D0">
        <w:t xml:space="preserve"> </w:t>
      </w:r>
      <w:proofErr w:type="spellStart"/>
      <w:r w:rsidR="006C60B7" w:rsidRPr="00A411D0">
        <w:t>DocumentEntry</w:t>
      </w:r>
      <w:proofErr w:type="spellEnd"/>
      <w:r w:rsidR="0081509C" w:rsidRPr="00A411D0">
        <w:t xml:space="preserve"> object</w:t>
      </w:r>
      <w:r w:rsidR="006C60B7" w:rsidRPr="00A411D0">
        <w:t xml:space="preserve">. </w:t>
      </w:r>
    </w:p>
    <w:p w14:paraId="1469F19D" w14:textId="1601253A" w:rsidR="006C60B7" w:rsidRPr="00A411D0" w:rsidRDefault="006C60B7" w:rsidP="004A3129">
      <w:pPr>
        <w:pStyle w:val="ListNumber3"/>
        <w:numPr>
          <w:ilvl w:val="0"/>
          <w:numId w:val="83"/>
        </w:numPr>
      </w:pPr>
      <w:r w:rsidRPr="00A411D0">
        <w:t xml:space="preserve">Verify that a generated Association object has not been created more than once during processing (a.k.a.: overlapping updates). If so, the duplicate Association object shall be discarded. This condition is detected by checking the </w:t>
      </w:r>
      <w:proofErr w:type="spellStart"/>
      <w:r w:rsidRPr="00A411D0">
        <w:t>sourceObject</w:t>
      </w:r>
      <w:proofErr w:type="spellEnd"/>
      <w:r w:rsidR="002E7105" w:rsidRPr="00A411D0">
        <w:t xml:space="preserve"> and</w:t>
      </w:r>
      <w:r w:rsidRPr="00A411D0">
        <w:t xml:space="preserve"> </w:t>
      </w:r>
      <w:proofErr w:type="spellStart"/>
      <w:r w:rsidRPr="00A411D0">
        <w:t>targetObject</w:t>
      </w:r>
      <w:proofErr w:type="spellEnd"/>
      <w:r w:rsidRPr="00A411D0">
        <w:t xml:space="preserve"> attributes of the Association object. </w:t>
      </w:r>
    </w:p>
    <w:p w14:paraId="3D63DD66" w14:textId="44FDE462" w:rsidR="00BB62FE" w:rsidRPr="00A411D0" w:rsidRDefault="006C60B7" w:rsidP="00BB62FE">
      <w:pPr>
        <w:pStyle w:val="ListNumber3"/>
        <w:numPr>
          <w:ilvl w:val="0"/>
          <w:numId w:val="83"/>
        </w:numPr>
      </w:pPr>
      <w:r w:rsidRPr="00A411D0">
        <w:t xml:space="preserve"> Store the generated Association</w:t>
      </w:r>
      <w:r w:rsidR="00257A4C" w:rsidRPr="00A411D0">
        <w:t xml:space="preserve"> objects.</w:t>
      </w:r>
    </w:p>
    <w:p w14:paraId="1AAE8481" w14:textId="4E19F18D" w:rsidR="00BB62FE" w:rsidRPr="00A411D0" w:rsidRDefault="00BB62FE" w:rsidP="000D245B">
      <w:pPr>
        <w:pStyle w:val="Heading6"/>
        <w:rPr>
          <w:noProof w:val="0"/>
        </w:rPr>
      </w:pPr>
      <w:bookmarkStart w:id="220" w:name="_Toc522535150"/>
      <w:r w:rsidRPr="00A411D0">
        <w:rPr>
          <w:noProof w:val="0"/>
        </w:rPr>
        <w:t>3.92.4.1.3.</w:t>
      </w:r>
      <w:ins w:id="221" w:author="Lynn Felhofer" w:date="2020-03-24T13:48:00Z">
        <w:r w:rsidR="000C6BA5">
          <w:rPr>
            <w:noProof w:val="0"/>
          </w:rPr>
          <w:t>5</w:t>
        </w:r>
      </w:ins>
      <w:del w:id="222" w:author="Lynn Felhofer" w:date="2020-03-24T13:48:00Z">
        <w:r w:rsidRPr="00A411D0" w:rsidDel="000C6BA5">
          <w:rPr>
            <w:noProof w:val="0"/>
          </w:rPr>
          <w:delText>4</w:delText>
        </w:r>
      </w:del>
      <w:r w:rsidRPr="00A411D0">
        <w:rPr>
          <w:noProof w:val="0"/>
        </w:rPr>
        <w:t xml:space="preserve"> Request Validatio</w:t>
      </w:r>
      <w:commentRangeStart w:id="223"/>
      <w:r w:rsidRPr="00A411D0">
        <w:rPr>
          <w:noProof w:val="0"/>
        </w:rPr>
        <w:t>n</w:t>
      </w:r>
      <w:bookmarkEnd w:id="220"/>
      <w:commentRangeEnd w:id="223"/>
      <w:r w:rsidR="000C6BA5">
        <w:rPr>
          <w:rStyle w:val="CommentReference"/>
          <w:rFonts w:ascii="Times New Roman" w:hAnsi="Times New Roman"/>
          <w:b w:val="0"/>
          <w:noProof w:val="0"/>
          <w:kern w:val="0"/>
        </w:rPr>
        <w:commentReference w:id="223"/>
      </w:r>
    </w:p>
    <w:p w14:paraId="341E13DE" w14:textId="77777777" w:rsidR="00BB62FE" w:rsidRPr="00A411D0" w:rsidRDefault="00BB62FE" w:rsidP="00BB62FE">
      <w:pPr>
        <w:pStyle w:val="BodyText"/>
      </w:pPr>
      <w:r w:rsidRPr="00A411D0">
        <w:t xml:space="preserve">The following rules shall be used by the Update Responder to validate the submission. </w:t>
      </w:r>
    </w:p>
    <w:p w14:paraId="00ECFEAC" w14:textId="77777777" w:rsidR="00BB62FE" w:rsidRPr="00A411D0" w:rsidRDefault="00BB62FE" w:rsidP="00BB62FE">
      <w:pPr>
        <w:pStyle w:val="BodyText"/>
      </w:pPr>
      <w:r w:rsidRPr="00A411D0">
        <w:t xml:space="preserve">Unless a more specific code is provided within the validation, the Update Responder shall return the error code, </w:t>
      </w:r>
      <w:proofErr w:type="spellStart"/>
      <w:r w:rsidRPr="00A411D0">
        <w:rPr>
          <w:i/>
        </w:rPr>
        <w:t>XDSMetadataUpdateError</w:t>
      </w:r>
      <w:proofErr w:type="spellEnd"/>
      <w:r w:rsidRPr="00A411D0">
        <w:t>, for any error returned during processing:</w:t>
      </w:r>
    </w:p>
    <w:p w14:paraId="6D19DAE5" w14:textId="61557A67" w:rsidR="003C1C2C" w:rsidRPr="00A411D0" w:rsidRDefault="003C1C2C" w:rsidP="003C1C2C">
      <w:pPr>
        <w:pStyle w:val="ListNumber2"/>
        <w:numPr>
          <w:ilvl w:val="0"/>
          <w:numId w:val="85"/>
        </w:numPr>
      </w:pPr>
      <w:r w:rsidRPr="00A411D0">
        <w:t xml:space="preserve">Verify all metadata objects contained in the request has the same value for the </w:t>
      </w:r>
      <w:proofErr w:type="spellStart"/>
      <w:r w:rsidRPr="00A411D0">
        <w:t>homeCommunityId</w:t>
      </w:r>
      <w:proofErr w:type="spellEnd"/>
      <w:r w:rsidRPr="00A411D0">
        <w:t xml:space="preserve"> and matches the value configured for the Update Responder's community. If this value does not match, the Update Responder shall return the error code, </w:t>
      </w:r>
      <w:proofErr w:type="spellStart"/>
      <w:r w:rsidRPr="00A411D0">
        <w:rPr>
          <w:i/>
        </w:rPr>
        <w:t>XDSUnknownCommunity</w:t>
      </w:r>
      <w:proofErr w:type="spellEnd"/>
      <w:r w:rsidRPr="00A411D0">
        <w:t xml:space="preserve">. If the value is omitted, the Update Responder may return the error code, </w:t>
      </w:r>
      <w:proofErr w:type="spellStart"/>
      <w:r w:rsidRPr="00A411D0">
        <w:rPr>
          <w:i/>
        </w:rPr>
        <w:t>XDSMissingHomeCommunityId</w:t>
      </w:r>
      <w:proofErr w:type="spellEnd"/>
      <w:r w:rsidRPr="00A411D0">
        <w:t>.</w:t>
      </w:r>
    </w:p>
    <w:p w14:paraId="1EF2C9DA" w14:textId="53F6A65B" w:rsidR="00BB62FE" w:rsidRPr="00A411D0" w:rsidRDefault="00BB62FE" w:rsidP="00BB62FE">
      <w:pPr>
        <w:pStyle w:val="ListNumber2"/>
        <w:numPr>
          <w:ilvl w:val="0"/>
          <w:numId w:val="85"/>
        </w:numPr>
      </w:pPr>
      <w:r w:rsidRPr="00A411D0">
        <w:t xml:space="preserve">Verify the request does not contain </w:t>
      </w:r>
      <w:proofErr w:type="spellStart"/>
      <w:r w:rsidRPr="00A411D0">
        <w:t>DocumentEntry</w:t>
      </w:r>
      <w:proofErr w:type="spellEnd"/>
      <w:r w:rsidRPr="00A411D0">
        <w:t xml:space="preserve"> object updates that have </w:t>
      </w:r>
      <w:r w:rsidR="00617F6E" w:rsidRPr="00A411D0">
        <w:t>a</w:t>
      </w:r>
      <w:r w:rsidRPr="00A411D0">
        <w:t xml:space="preserve"> value for Association Propagation equaled to "no". If found, the error code, </w:t>
      </w:r>
      <w:proofErr w:type="spellStart"/>
      <w:r w:rsidRPr="00A411D0">
        <w:rPr>
          <w:i/>
        </w:rPr>
        <w:t>XDSMetadataAnnotationError</w:t>
      </w:r>
      <w:proofErr w:type="spellEnd"/>
      <w:r w:rsidRPr="00A411D0">
        <w:t>, should be returned.</w:t>
      </w:r>
    </w:p>
    <w:p w14:paraId="633680F8" w14:textId="77777777" w:rsidR="00BB62FE" w:rsidRPr="00A411D0" w:rsidRDefault="00BB62FE" w:rsidP="00BB62FE">
      <w:pPr>
        <w:pStyle w:val="ListNumber2"/>
        <w:numPr>
          <w:ilvl w:val="0"/>
          <w:numId w:val="85"/>
        </w:numPr>
      </w:pPr>
      <w:r w:rsidRPr="00A411D0">
        <w:t xml:space="preserve">Verify the request does not include original versions of </w:t>
      </w:r>
      <w:proofErr w:type="spellStart"/>
      <w:r w:rsidRPr="00A411D0">
        <w:t>DocumentEntry</w:t>
      </w:r>
      <w:proofErr w:type="spellEnd"/>
      <w:r w:rsidRPr="00A411D0">
        <w:t xml:space="preserve"> objects (i.e.: </w:t>
      </w:r>
      <w:proofErr w:type="spellStart"/>
      <w:r w:rsidRPr="00A411D0">
        <w:t>entryUUID</w:t>
      </w:r>
      <w:proofErr w:type="spellEnd"/>
      <w:r w:rsidRPr="00A411D0">
        <w:t xml:space="preserve"> equals the </w:t>
      </w:r>
      <w:proofErr w:type="spellStart"/>
      <w:r w:rsidRPr="00A411D0">
        <w:t>logicalID</w:t>
      </w:r>
      <w:proofErr w:type="spellEnd"/>
      <w:r w:rsidRPr="00A411D0">
        <w:t xml:space="preserve"> or the </w:t>
      </w:r>
      <w:proofErr w:type="spellStart"/>
      <w:r w:rsidRPr="00A411D0">
        <w:t>logicalID</w:t>
      </w:r>
      <w:proofErr w:type="spellEnd"/>
      <w:r w:rsidRPr="00A411D0">
        <w:t xml:space="preserve"> is missing). If an original version of a </w:t>
      </w:r>
      <w:proofErr w:type="spellStart"/>
      <w:r w:rsidRPr="00A411D0">
        <w:t>DocumentEntry</w:t>
      </w:r>
      <w:proofErr w:type="spellEnd"/>
      <w:r w:rsidRPr="00A411D0">
        <w:t xml:space="preserve"> is received, the error code, </w:t>
      </w:r>
      <w:proofErr w:type="spellStart"/>
      <w:r w:rsidRPr="00A411D0">
        <w:rPr>
          <w:i/>
        </w:rPr>
        <w:t>XDSInvalidRequestException</w:t>
      </w:r>
      <w:proofErr w:type="spellEnd"/>
      <w:r w:rsidRPr="00A411D0">
        <w:t xml:space="preserve">, should be returned. </w:t>
      </w:r>
    </w:p>
    <w:p w14:paraId="3CFE8818" w14:textId="77777777" w:rsidR="00BB62FE" w:rsidRPr="00A411D0" w:rsidRDefault="00BB62FE" w:rsidP="00BB62FE">
      <w:pPr>
        <w:pStyle w:val="ListNumber2"/>
      </w:pPr>
      <w:r w:rsidRPr="00A411D0">
        <w:t xml:space="preserve">Verify the metadata object submitted for updating is a </w:t>
      </w:r>
      <w:proofErr w:type="spellStart"/>
      <w:r w:rsidRPr="00A411D0">
        <w:t>DocumentEntry</w:t>
      </w:r>
      <w:proofErr w:type="spellEnd"/>
      <w:r w:rsidRPr="00A411D0">
        <w:t xml:space="preserve"> object. Otherwise, the error code, </w:t>
      </w:r>
      <w:proofErr w:type="spellStart"/>
      <w:r w:rsidRPr="00A411D0">
        <w:rPr>
          <w:i/>
        </w:rPr>
        <w:t>XDSObjectTypeError</w:t>
      </w:r>
      <w:proofErr w:type="spellEnd"/>
      <w:r w:rsidRPr="00A411D0">
        <w:t xml:space="preserve">, should be returned. </w:t>
      </w:r>
    </w:p>
    <w:p w14:paraId="0BB7C25C" w14:textId="59BC2170" w:rsidR="00BB62FE" w:rsidRPr="00A411D0" w:rsidRDefault="00BB62FE" w:rsidP="00BB62FE">
      <w:pPr>
        <w:pStyle w:val="ListNumber2"/>
      </w:pPr>
      <w:r w:rsidRPr="00A411D0">
        <w:lastRenderedPageBreak/>
        <w:t xml:space="preserve">Verify the system contains an existing </w:t>
      </w:r>
      <w:proofErr w:type="spellStart"/>
      <w:r w:rsidRPr="00A411D0">
        <w:t>DocumentEntry</w:t>
      </w:r>
      <w:proofErr w:type="spellEnd"/>
      <w:r w:rsidRPr="00A411D0">
        <w:t xml:space="preserve"> (Stable or On-Demand) metadata object in</w:t>
      </w:r>
      <w:commentRangeStart w:id="224"/>
      <w:r w:rsidRPr="00A411D0">
        <w:t>s</w:t>
      </w:r>
      <w:commentRangeEnd w:id="224"/>
      <w:r w:rsidR="00762AE7">
        <w:rPr>
          <w:rStyle w:val="CommentReference"/>
        </w:rPr>
        <w:commentReference w:id="224"/>
      </w:r>
      <w:r w:rsidRPr="00A411D0">
        <w:t>tance</w:t>
      </w:r>
      <w:del w:id="225" w:author="Lynn Felhofer" w:date="2020-03-24T14:06:00Z">
        <w:r w:rsidRPr="00A411D0" w:rsidDel="00762AE7">
          <w:delText xml:space="preserve"> with status of </w:delText>
        </w:r>
        <w:r w:rsidRPr="00A411D0" w:rsidDel="00762AE7">
          <w:rPr>
            <w:rStyle w:val="HTMLCode"/>
            <w:rFonts w:ascii="Courier New" w:hAnsi="Courier New" w:cs="Courier New"/>
          </w:rPr>
          <w:delText>urn:oasis:names:tc:ebxml-regrep:StatusType:Approved</w:delText>
        </w:r>
      </w:del>
      <w:r w:rsidRPr="00A411D0">
        <w:t xml:space="preserve">. If the </w:t>
      </w:r>
      <w:proofErr w:type="spellStart"/>
      <w:r w:rsidRPr="00A411D0">
        <w:t>DocumentEntry</w:t>
      </w:r>
      <w:proofErr w:type="spellEnd"/>
      <w:r w:rsidRPr="00A411D0">
        <w:t xml:space="preserve"> cannot be located, the error code, </w:t>
      </w:r>
      <w:proofErr w:type="spellStart"/>
      <w:r w:rsidRPr="00A411D0">
        <w:rPr>
          <w:i/>
        </w:rPr>
        <w:t>UnresolvedReferenceException</w:t>
      </w:r>
      <w:proofErr w:type="spellEnd"/>
      <w:r w:rsidRPr="00A411D0">
        <w:t>, shall be returned.</w:t>
      </w:r>
    </w:p>
    <w:p w14:paraId="23A7FB65" w14:textId="77777777" w:rsidR="00BB62FE" w:rsidRPr="00A411D0" w:rsidRDefault="00BB62FE" w:rsidP="00BB62FE">
      <w:pPr>
        <w:pStyle w:val="ListNumber2"/>
      </w:pPr>
      <w:r w:rsidRPr="00A411D0">
        <w:t xml:space="preserve">Verify that the SS-DE </w:t>
      </w:r>
      <w:proofErr w:type="spellStart"/>
      <w:r w:rsidRPr="00A411D0">
        <w:t>HasMember</w:t>
      </w:r>
      <w:proofErr w:type="spellEnd"/>
      <w:r w:rsidRPr="00A411D0">
        <w:t xml:space="preserve"> Association is present and has a Slot with name </w:t>
      </w:r>
      <w:proofErr w:type="spellStart"/>
      <w:r w:rsidRPr="00A411D0">
        <w:t>PreviousVersion</w:t>
      </w:r>
      <w:proofErr w:type="spellEnd"/>
      <w:r w:rsidRPr="00A411D0">
        <w:t xml:space="preserve">. The value of the </w:t>
      </w:r>
      <w:proofErr w:type="spellStart"/>
      <w:r w:rsidRPr="00A411D0">
        <w:t>PreviousVersion</w:t>
      </w:r>
      <w:proofErr w:type="spellEnd"/>
      <w:r w:rsidRPr="00A411D0">
        <w:t xml:space="preserve"> Slot shall match the version number of the existing </w:t>
      </w:r>
      <w:proofErr w:type="spellStart"/>
      <w:r w:rsidRPr="00A411D0">
        <w:t>DocumentEntry</w:t>
      </w:r>
      <w:proofErr w:type="spellEnd"/>
      <w:r w:rsidRPr="00A411D0">
        <w:t xml:space="preserve">. Otherwise, the error code, </w:t>
      </w:r>
      <w:proofErr w:type="spellStart"/>
      <w:r w:rsidRPr="00A411D0">
        <w:rPr>
          <w:i/>
        </w:rPr>
        <w:t>XDSMetadataVersionError</w:t>
      </w:r>
      <w:proofErr w:type="spellEnd"/>
      <w:r w:rsidRPr="00A411D0">
        <w:t xml:space="preserve">, shall be returned. </w:t>
      </w:r>
    </w:p>
    <w:p w14:paraId="7E641F77" w14:textId="77777777" w:rsidR="00BB62FE" w:rsidRPr="00A411D0" w:rsidRDefault="00BB62FE" w:rsidP="00BB62FE">
      <w:pPr>
        <w:pStyle w:val="ListNumber2"/>
      </w:pPr>
      <w:r w:rsidRPr="00A411D0">
        <w:t xml:space="preserve">Verify the submitted and existing </w:t>
      </w:r>
      <w:proofErr w:type="spellStart"/>
      <w:r w:rsidRPr="00A411D0">
        <w:t>DocumentEntry</w:t>
      </w:r>
      <w:proofErr w:type="spellEnd"/>
      <w:r w:rsidRPr="00A411D0">
        <w:t xml:space="preserve"> objects have the same values for both the </w:t>
      </w:r>
      <w:proofErr w:type="spellStart"/>
      <w:r w:rsidRPr="00A411D0">
        <w:t>logicalID</w:t>
      </w:r>
      <w:proofErr w:type="spellEnd"/>
      <w:r w:rsidRPr="00A411D0">
        <w:t xml:space="preserve"> and </w:t>
      </w:r>
      <w:proofErr w:type="spellStart"/>
      <w:r w:rsidRPr="00A411D0">
        <w:t>uniqueId</w:t>
      </w:r>
      <w:proofErr w:type="spellEnd"/>
      <w:r w:rsidRPr="00A411D0">
        <w:t xml:space="preserve"> attribute. If these values are not identical, the error code, </w:t>
      </w:r>
      <w:proofErr w:type="spellStart"/>
      <w:r w:rsidRPr="00A411D0">
        <w:rPr>
          <w:i/>
        </w:rPr>
        <w:t>XDSMetadataIdentifierError</w:t>
      </w:r>
      <w:proofErr w:type="spellEnd"/>
      <w:r w:rsidRPr="00A411D0">
        <w:t>, should be returned.</w:t>
      </w:r>
    </w:p>
    <w:p w14:paraId="621806E6" w14:textId="77777777" w:rsidR="00BB62FE" w:rsidRPr="00A411D0" w:rsidRDefault="00BB62FE" w:rsidP="00BB62FE">
      <w:pPr>
        <w:pStyle w:val="ListNumber2"/>
      </w:pPr>
      <w:r w:rsidRPr="00A411D0">
        <w:t xml:space="preserve">Verify the submitted and existing </w:t>
      </w:r>
      <w:proofErr w:type="spellStart"/>
      <w:r w:rsidRPr="00A411D0">
        <w:t>DocumentEntry</w:t>
      </w:r>
      <w:proofErr w:type="spellEnd"/>
      <w:r w:rsidRPr="00A411D0">
        <w:t xml:space="preserve"> objects have the same values for the </w:t>
      </w:r>
      <w:proofErr w:type="spellStart"/>
      <w:r w:rsidRPr="00A411D0">
        <w:t>patientId</w:t>
      </w:r>
      <w:proofErr w:type="spellEnd"/>
      <w:r w:rsidRPr="00A411D0">
        <w:t xml:space="preserve"> attributes. If these values are not identical, the error code, </w:t>
      </w:r>
      <w:proofErr w:type="spellStart"/>
      <w:r w:rsidRPr="00A411D0">
        <w:rPr>
          <w:i/>
        </w:rPr>
        <w:t>XDSPatientIDReconciliationError</w:t>
      </w:r>
      <w:proofErr w:type="spellEnd"/>
      <w:r w:rsidRPr="00A411D0">
        <w:t>, should be returned.</w:t>
      </w:r>
    </w:p>
    <w:p w14:paraId="4ECD8A55" w14:textId="77777777" w:rsidR="00BB62FE" w:rsidRPr="00A411D0" w:rsidRDefault="00BB62FE" w:rsidP="00BB62FE">
      <w:pPr>
        <w:pStyle w:val="ListNumber2"/>
      </w:pPr>
      <w:r w:rsidRPr="00A411D0">
        <w:t xml:space="preserve">Check the submitted </w:t>
      </w:r>
      <w:proofErr w:type="spellStart"/>
      <w:r w:rsidRPr="00A411D0">
        <w:t>DocumentEntry</w:t>
      </w:r>
      <w:proofErr w:type="spellEnd"/>
      <w:r w:rsidRPr="00A411D0">
        <w:t xml:space="preserve"> metadata and determine if it contains any change to an unmodifiable attribute, as described in Section 3.92.4.1.2.1. If so, the error code, </w:t>
      </w:r>
      <w:proofErr w:type="spellStart"/>
      <w:r w:rsidRPr="00A411D0">
        <w:rPr>
          <w:i/>
        </w:rPr>
        <w:t>UnmodifiableMetadataError</w:t>
      </w:r>
      <w:proofErr w:type="spellEnd"/>
      <w:r w:rsidRPr="00A411D0">
        <w:rPr>
          <w:rStyle w:val="CommentReference"/>
        </w:rPr>
        <w:t xml:space="preserve">, </w:t>
      </w:r>
      <w:r w:rsidRPr="00A411D0">
        <w:t>should be returned.</w:t>
      </w:r>
    </w:p>
    <w:p w14:paraId="3E40C47B" w14:textId="77777777" w:rsidR="00BB62FE" w:rsidRPr="00A411D0" w:rsidRDefault="00BB62FE" w:rsidP="00BB62FE">
      <w:pPr>
        <w:pStyle w:val="ListNumber2"/>
      </w:pPr>
      <w:r w:rsidRPr="00A411D0">
        <w:t xml:space="preserve">If any portion of the submitted </w:t>
      </w:r>
      <w:proofErr w:type="spellStart"/>
      <w:r w:rsidRPr="00A411D0">
        <w:t>DocumentEntry</w:t>
      </w:r>
      <w:proofErr w:type="spellEnd"/>
      <w:r w:rsidRPr="00A411D0">
        <w:t xml:space="preserve"> metadata contains modifications to an attribute that violates local policy, the error code, </w:t>
      </w:r>
      <w:proofErr w:type="spellStart"/>
      <w:r w:rsidRPr="00A411D0">
        <w:rPr>
          <w:i/>
        </w:rPr>
        <w:t>LocalPolicyRestrictionError</w:t>
      </w:r>
      <w:proofErr w:type="spellEnd"/>
      <w:r w:rsidRPr="00A411D0">
        <w:rPr>
          <w:rStyle w:val="CommentReference"/>
        </w:rPr>
        <w:t xml:space="preserve">, </w:t>
      </w:r>
      <w:r w:rsidRPr="00A411D0">
        <w:t>should be returned.</w:t>
      </w:r>
    </w:p>
    <w:p w14:paraId="4C47C405" w14:textId="0FF53311" w:rsidR="00BB62FE" w:rsidRPr="00A411D0" w:rsidRDefault="00BB62FE" w:rsidP="000D245B">
      <w:pPr>
        <w:pStyle w:val="ListNumber2"/>
      </w:pPr>
      <w:r w:rsidRPr="00A411D0">
        <w:t>All metadata objects must conform to the rules for content and format defined in ITI TF-3: 4.2 and 4.3. Stable Document Entry object metadata must confirm to the requirements defined in ITI TF-2b: 3.42 for the Register Document Set-b [ITI-42] transaction</w:t>
      </w:r>
      <w:r w:rsidR="00A411D0">
        <w:t xml:space="preserve">. </w:t>
      </w:r>
      <w:r w:rsidRPr="00A411D0">
        <w:t xml:space="preserve">On-Demand Document Entry objects must conform to the requirements defined in ITI TF-2b: 3.61 for the Register On-Demand Document Entry [ITI-61] transaction. If an error is encountered, the appropriate error code from ITI TF-3: Table 4.2.4.1-2 shall be returned. </w:t>
      </w:r>
    </w:p>
    <w:p w14:paraId="34E158F9" w14:textId="5EBADD50" w:rsidR="00211E09" w:rsidRPr="00A411D0" w:rsidRDefault="00211E09" w:rsidP="00211E09">
      <w:pPr>
        <w:pStyle w:val="Heading4"/>
        <w:numPr>
          <w:ilvl w:val="0"/>
          <w:numId w:val="0"/>
        </w:numPr>
        <w:tabs>
          <w:tab w:val="left" w:pos="900"/>
        </w:tabs>
        <w:rPr>
          <w:noProof w:val="0"/>
        </w:rPr>
      </w:pPr>
      <w:bookmarkStart w:id="226" w:name="_Toc510596688"/>
      <w:bookmarkStart w:id="227" w:name="_Toc510596689"/>
      <w:bookmarkStart w:id="228" w:name="_Toc510596690"/>
      <w:bookmarkStart w:id="229" w:name="_Toc510596691"/>
      <w:bookmarkStart w:id="230" w:name="_Toc510596693"/>
      <w:bookmarkStart w:id="231" w:name="_Toc510596694"/>
      <w:bookmarkStart w:id="232" w:name="_Toc510596695"/>
      <w:bookmarkStart w:id="233" w:name="_Toc510596696"/>
      <w:bookmarkStart w:id="234" w:name="_Toc510984093"/>
      <w:bookmarkStart w:id="235" w:name="_Toc522535151"/>
      <w:bookmarkEnd w:id="226"/>
      <w:bookmarkEnd w:id="227"/>
      <w:bookmarkEnd w:id="228"/>
      <w:bookmarkEnd w:id="229"/>
      <w:bookmarkEnd w:id="230"/>
      <w:bookmarkEnd w:id="231"/>
      <w:bookmarkEnd w:id="232"/>
      <w:bookmarkEnd w:id="233"/>
      <w:r w:rsidRPr="00A411D0">
        <w:rPr>
          <w:noProof w:val="0"/>
        </w:rPr>
        <w:t>3.</w:t>
      </w:r>
      <w:r w:rsidR="00EA2D81" w:rsidRPr="00A411D0">
        <w:rPr>
          <w:noProof w:val="0"/>
        </w:rPr>
        <w:t>92</w:t>
      </w:r>
      <w:r w:rsidRPr="00A411D0">
        <w:rPr>
          <w:noProof w:val="0"/>
        </w:rPr>
        <w:t>.4.2 Restricted Update Document Set Response</w:t>
      </w:r>
      <w:bookmarkEnd w:id="234"/>
      <w:r w:rsidR="006D5B37" w:rsidRPr="00A411D0">
        <w:rPr>
          <w:noProof w:val="0"/>
        </w:rPr>
        <w:t xml:space="preserve"> </w:t>
      </w:r>
      <w:r w:rsidR="006923A4" w:rsidRPr="00A411D0">
        <w:rPr>
          <w:noProof w:val="0"/>
        </w:rPr>
        <w:t>M</w:t>
      </w:r>
      <w:r w:rsidR="006D5B37" w:rsidRPr="00A411D0">
        <w:rPr>
          <w:noProof w:val="0"/>
        </w:rPr>
        <w:t>essage</w:t>
      </w:r>
      <w:bookmarkEnd w:id="235"/>
    </w:p>
    <w:p w14:paraId="441F1F86" w14:textId="41C93721" w:rsidR="00211E09" w:rsidRPr="00A411D0" w:rsidRDefault="00211E09" w:rsidP="00211E09">
      <w:pPr>
        <w:pStyle w:val="BodyText"/>
      </w:pPr>
      <w:r w:rsidRPr="00A411D0">
        <w:t xml:space="preserve">The Restricted Update Document Set Response is sent </w:t>
      </w:r>
      <w:r w:rsidR="000D06C3" w:rsidRPr="00A411D0">
        <w:t xml:space="preserve">when the </w:t>
      </w:r>
      <w:r w:rsidR="00EB6F00" w:rsidRPr="00A411D0">
        <w:t xml:space="preserve">Update Responder has completed </w:t>
      </w:r>
      <w:r w:rsidR="000D06C3" w:rsidRPr="00A411D0">
        <w:t xml:space="preserve">processing of the </w:t>
      </w:r>
      <w:r w:rsidRPr="00A411D0">
        <w:t xml:space="preserve">Restricted Update Document Set </w:t>
      </w:r>
      <w:r w:rsidR="000D06C3" w:rsidRPr="00A411D0">
        <w:t>R</w:t>
      </w:r>
      <w:r w:rsidRPr="00A411D0">
        <w:t>equest.</w:t>
      </w:r>
    </w:p>
    <w:p w14:paraId="79093410" w14:textId="5F54CA7F" w:rsidR="00332EA4" w:rsidRPr="00A411D0" w:rsidRDefault="00AE259F" w:rsidP="00AE259F">
      <w:pPr>
        <w:pStyle w:val="Heading5"/>
        <w:numPr>
          <w:ilvl w:val="0"/>
          <w:numId w:val="0"/>
        </w:numPr>
        <w:rPr>
          <w:noProof w:val="0"/>
        </w:rPr>
      </w:pPr>
      <w:bookmarkStart w:id="236" w:name="_Toc510984094"/>
      <w:bookmarkStart w:id="237" w:name="_Toc522535152"/>
      <w:r w:rsidRPr="00A411D0">
        <w:rPr>
          <w:noProof w:val="0"/>
        </w:rPr>
        <w:t>3.</w:t>
      </w:r>
      <w:r w:rsidR="00EA2D81" w:rsidRPr="00A411D0">
        <w:rPr>
          <w:noProof w:val="0"/>
        </w:rPr>
        <w:t>92</w:t>
      </w:r>
      <w:r w:rsidRPr="00A411D0">
        <w:rPr>
          <w:noProof w:val="0"/>
        </w:rPr>
        <w:t xml:space="preserve">.4.2.1 </w:t>
      </w:r>
      <w:r w:rsidR="00332EA4" w:rsidRPr="00A411D0">
        <w:rPr>
          <w:noProof w:val="0"/>
        </w:rPr>
        <w:t>Trigger Events</w:t>
      </w:r>
      <w:bookmarkEnd w:id="236"/>
      <w:bookmarkEnd w:id="237"/>
    </w:p>
    <w:p w14:paraId="711F4897" w14:textId="3F446B96" w:rsidR="00332EA4" w:rsidRPr="00A411D0" w:rsidRDefault="000D06C3" w:rsidP="00332EA4">
      <w:pPr>
        <w:pStyle w:val="BodyText"/>
      </w:pPr>
      <w:r w:rsidRPr="00A411D0">
        <w:t>T</w:t>
      </w:r>
      <w:r w:rsidR="00332EA4" w:rsidRPr="00A411D0">
        <w:t xml:space="preserve">he </w:t>
      </w:r>
      <w:r w:rsidR="0062119F" w:rsidRPr="00A411D0">
        <w:t>Restricted Update Document Set</w:t>
      </w:r>
      <w:r w:rsidR="00332EA4" w:rsidRPr="00A411D0">
        <w:t xml:space="preserve"> </w:t>
      </w:r>
      <w:r w:rsidR="00320186" w:rsidRPr="00A411D0">
        <w:t>R</w:t>
      </w:r>
      <w:r w:rsidR="00332EA4" w:rsidRPr="00A411D0">
        <w:t>equest</w:t>
      </w:r>
      <w:r w:rsidRPr="00A411D0">
        <w:t xml:space="preserve"> message processing has been completed.</w:t>
      </w:r>
    </w:p>
    <w:p w14:paraId="5830AF95" w14:textId="52E95E5A" w:rsidR="00332EA4" w:rsidRPr="00A411D0" w:rsidRDefault="00AE259F" w:rsidP="00AE259F">
      <w:pPr>
        <w:pStyle w:val="Heading5"/>
        <w:numPr>
          <w:ilvl w:val="0"/>
          <w:numId w:val="0"/>
        </w:numPr>
        <w:rPr>
          <w:noProof w:val="0"/>
        </w:rPr>
      </w:pPr>
      <w:bookmarkStart w:id="238" w:name="_Toc510984095"/>
      <w:bookmarkStart w:id="239" w:name="_Toc522535153"/>
      <w:r w:rsidRPr="00A411D0">
        <w:rPr>
          <w:noProof w:val="0"/>
        </w:rPr>
        <w:t>3.</w:t>
      </w:r>
      <w:r w:rsidR="00EA2D81" w:rsidRPr="00A411D0">
        <w:rPr>
          <w:noProof w:val="0"/>
        </w:rPr>
        <w:t>92</w:t>
      </w:r>
      <w:r w:rsidRPr="00A411D0">
        <w:rPr>
          <w:noProof w:val="0"/>
        </w:rPr>
        <w:t>.4.2.2</w:t>
      </w:r>
      <w:r w:rsidR="00332EA4" w:rsidRPr="00A411D0">
        <w:rPr>
          <w:noProof w:val="0"/>
        </w:rPr>
        <w:t xml:space="preserve"> Message Semantics</w:t>
      </w:r>
      <w:bookmarkEnd w:id="238"/>
      <w:bookmarkEnd w:id="239"/>
    </w:p>
    <w:p w14:paraId="5ECCC22A" w14:textId="63480678" w:rsidR="00332EA4" w:rsidRPr="00A411D0" w:rsidRDefault="00332EA4" w:rsidP="00332EA4">
      <w:pPr>
        <w:pStyle w:val="BodyText"/>
      </w:pPr>
      <w:r w:rsidRPr="00A411D0">
        <w:t xml:space="preserve">The </w:t>
      </w:r>
      <w:r w:rsidR="0062119F" w:rsidRPr="00A411D0">
        <w:t xml:space="preserve">Restricted Update Document Set </w:t>
      </w:r>
      <w:r w:rsidRPr="00A411D0">
        <w:t>Response message shall use SOAP 1.2 and Simple SOAP. Implementers of this transaction shall comply with all requirements described in ITI TF-2x: Appendix V</w:t>
      </w:r>
      <w:r w:rsidR="00F9164F" w:rsidRPr="00A411D0">
        <w:t>.3</w:t>
      </w:r>
      <w:r w:rsidRPr="00A411D0">
        <w:t xml:space="preserve">: </w:t>
      </w:r>
      <w:r w:rsidR="00F9164F" w:rsidRPr="00A411D0">
        <w:t>Synchronous and Asynchronous Web Services</w:t>
      </w:r>
      <w:r w:rsidRPr="00A411D0">
        <w:t>.</w:t>
      </w:r>
    </w:p>
    <w:p w14:paraId="7041B9B2" w14:textId="448AD9C5" w:rsidR="00332EA4" w:rsidRPr="00A411D0" w:rsidRDefault="00332EA4" w:rsidP="00332EA4">
      <w:pPr>
        <w:pStyle w:val="BodyText"/>
      </w:pPr>
      <w:r w:rsidRPr="00A411D0">
        <w:t xml:space="preserve">XML namespace prefixes used in text and in examples below are for informational purposes only and are documented in ITI TF-2x: Appendix V, Table </w:t>
      </w:r>
      <w:r w:rsidR="004322FE" w:rsidRPr="00A411D0">
        <w:t>V.</w:t>
      </w:r>
      <w:r w:rsidRPr="00A411D0">
        <w:t>2.4-1.</w:t>
      </w:r>
    </w:p>
    <w:p w14:paraId="247DC5D8" w14:textId="77777777" w:rsidR="001E4F50" w:rsidRPr="00A411D0" w:rsidRDefault="001E4F50" w:rsidP="001E4F50">
      <w:pPr>
        <w:pStyle w:val="BodyText"/>
      </w:pPr>
      <w:r w:rsidRPr="00A411D0">
        <w:lastRenderedPageBreak/>
        <w:t>The requirements for the response message are as follows:</w:t>
      </w:r>
    </w:p>
    <w:p w14:paraId="081BC3C4" w14:textId="608217AD" w:rsidR="001E4F50" w:rsidRPr="00A411D0" w:rsidRDefault="001E4F50" w:rsidP="004A3129">
      <w:pPr>
        <w:pStyle w:val="ListBullet2"/>
      </w:pPr>
      <w:r w:rsidRPr="00A411D0">
        <w:t>&lt;</w:t>
      </w:r>
      <w:proofErr w:type="spellStart"/>
      <w:proofErr w:type="gramStart"/>
      <w:r w:rsidRPr="00A411D0">
        <w:t>wsa:Action</w:t>
      </w:r>
      <w:proofErr w:type="spellEnd"/>
      <w:proofErr w:type="gramEnd"/>
      <w:r w:rsidRPr="00A411D0">
        <w:t xml:space="preserve">/&gt; shall contain the value </w:t>
      </w:r>
      <w:r w:rsidRPr="00677828">
        <w:rPr>
          <w:rFonts w:ascii="Courier New" w:hAnsi="Courier New" w:cs="Courier New"/>
          <w:sz w:val="20"/>
        </w:rPr>
        <w:t>urn:ihe:iti:2018:RestrictedUpdateDocumentSetResponse</w:t>
      </w:r>
    </w:p>
    <w:p w14:paraId="2C31F6F1" w14:textId="79D326DB" w:rsidR="001E4F50" w:rsidRPr="00A411D0" w:rsidRDefault="001E4F50" w:rsidP="004A3129">
      <w:pPr>
        <w:pStyle w:val="ListBullet2"/>
      </w:pPr>
      <w:r w:rsidRPr="00A411D0">
        <w:t>&lt;soap</w:t>
      </w:r>
      <w:proofErr w:type="gramStart"/>
      <w:r w:rsidRPr="00A411D0">
        <w:t>12:Body</w:t>
      </w:r>
      <w:proofErr w:type="gramEnd"/>
      <w:r w:rsidRPr="00A411D0">
        <w:t>/&gt; shall contain one &lt;</w:t>
      </w:r>
      <w:proofErr w:type="spellStart"/>
      <w:r w:rsidRPr="00A411D0">
        <w:t>rs:RegistryResponse</w:t>
      </w:r>
      <w:proofErr w:type="spellEnd"/>
      <w:r w:rsidRPr="00A411D0">
        <w:t>/&gt; element</w:t>
      </w:r>
    </w:p>
    <w:p w14:paraId="13DB52FF" w14:textId="5D2D1ABC" w:rsidR="001E4F50" w:rsidRPr="00A411D0" w:rsidRDefault="001E4F50" w:rsidP="001E4F50">
      <w:pPr>
        <w:pStyle w:val="BodyText"/>
      </w:pPr>
      <w:r w:rsidRPr="00A411D0">
        <w:t xml:space="preserve">The </w:t>
      </w:r>
      <w:proofErr w:type="spellStart"/>
      <w:proofErr w:type="gramStart"/>
      <w:r w:rsidRPr="00A411D0">
        <w:t>rs:RegistryResponse</w:t>
      </w:r>
      <w:proofErr w:type="spellEnd"/>
      <w:proofErr w:type="gramEnd"/>
      <w:r w:rsidRPr="00A411D0">
        <w:t>/@status attribute provides the overall status of the request. It shall contain one of two values:</w:t>
      </w:r>
    </w:p>
    <w:p w14:paraId="600BB323" w14:textId="348685B0" w:rsidR="001E4F50" w:rsidRPr="00A411D0" w:rsidRDefault="001E4F50" w:rsidP="004A3129">
      <w:pPr>
        <w:pStyle w:val="ListBullet2"/>
      </w:pPr>
      <w:r w:rsidRPr="00A411D0">
        <w:t xml:space="preserve">If all metadata in the request was updated successfully, the </w:t>
      </w:r>
      <w:r w:rsidR="0055127B" w:rsidRPr="00A411D0">
        <w:t>Update Responder</w:t>
      </w:r>
      <w:r w:rsidRPr="00A411D0">
        <w:t xml:space="preserve"> shall set the status equal to </w:t>
      </w:r>
      <w:proofErr w:type="spellStart"/>
      <w:proofErr w:type="gramStart"/>
      <w:r w:rsidRPr="00A411D0">
        <w:rPr>
          <w:rStyle w:val="HTMLCode"/>
          <w:rFonts w:ascii="Courier New" w:hAnsi="Courier New" w:cs="Courier New"/>
        </w:rPr>
        <w:t>urn:oasis</w:t>
      </w:r>
      <w:proofErr w:type="gramEnd"/>
      <w:r w:rsidRPr="00A411D0">
        <w:rPr>
          <w:rStyle w:val="HTMLCode"/>
          <w:rFonts w:ascii="Courier New" w:hAnsi="Courier New" w:cs="Courier New"/>
        </w:rPr>
        <w:t>:names:tc:ebxml-regrep:ResponseStatusType:Success</w:t>
      </w:r>
      <w:proofErr w:type="spellEnd"/>
      <w:r w:rsidRPr="00A411D0">
        <w:t>.</w:t>
      </w:r>
    </w:p>
    <w:p w14:paraId="3BE42FE4" w14:textId="27C37A98" w:rsidR="001E4F50" w:rsidRPr="00A411D0" w:rsidRDefault="001E4F50" w:rsidP="004A3129">
      <w:pPr>
        <w:pStyle w:val="ListBullet2"/>
      </w:pPr>
      <w:r w:rsidRPr="00A411D0">
        <w:t xml:space="preserve">If the metadata could not be </w:t>
      </w:r>
      <w:r w:rsidR="00AB4427" w:rsidRPr="00A411D0">
        <w:t xml:space="preserve">updated </w:t>
      </w:r>
      <w:r w:rsidRPr="00A411D0">
        <w:t xml:space="preserve">successfully, then the </w:t>
      </w:r>
      <w:r w:rsidR="0055127B" w:rsidRPr="00A411D0">
        <w:t>Update Responder</w:t>
      </w:r>
      <w:r w:rsidRPr="00A411D0">
        <w:t xml:space="preserve"> shall set the status equal to </w:t>
      </w:r>
      <w:proofErr w:type="spellStart"/>
      <w:proofErr w:type="gramStart"/>
      <w:r w:rsidRPr="00A411D0">
        <w:rPr>
          <w:rStyle w:val="HTMLCode"/>
          <w:rFonts w:ascii="Courier New" w:hAnsi="Courier New" w:cs="Courier New"/>
        </w:rPr>
        <w:t>urn:oasis</w:t>
      </w:r>
      <w:proofErr w:type="gramEnd"/>
      <w:r w:rsidRPr="00A411D0">
        <w:rPr>
          <w:rStyle w:val="HTMLCode"/>
          <w:rFonts w:ascii="Courier New" w:hAnsi="Courier New" w:cs="Courier New"/>
        </w:rPr>
        <w:t>:names:tc:ebxml-regrep:ResponseStatusType:Failure</w:t>
      </w:r>
      <w:proofErr w:type="spellEnd"/>
      <w:r w:rsidRPr="00A411D0">
        <w:t>.</w:t>
      </w:r>
    </w:p>
    <w:p w14:paraId="3C0E0011" w14:textId="1142E1E7" w:rsidR="001E4F50" w:rsidRPr="00A411D0" w:rsidRDefault="001E4F50" w:rsidP="001E4F50">
      <w:pPr>
        <w:pStyle w:val="BodyText"/>
      </w:pPr>
      <w:r w:rsidRPr="00A411D0">
        <w:t xml:space="preserve">If an error occurs when </w:t>
      </w:r>
      <w:r w:rsidR="0055127B" w:rsidRPr="00A411D0">
        <w:t xml:space="preserve">updating </w:t>
      </w:r>
      <w:r w:rsidRPr="00A411D0">
        <w:t xml:space="preserve">a metadata object, then a </w:t>
      </w:r>
      <w:proofErr w:type="spellStart"/>
      <w:proofErr w:type="gramStart"/>
      <w:r w:rsidRPr="00A411D0">
        <w:t>rs:RegistryResponse</w:t>
      </w:r>
      <w:proofErr w:type="spellEnd"/>
      <w:proofErr w:type="gramEnd"/>
      <w:r w:rsidRPr="00A411D0">
        <w:t>/</w:t>
      </w:r>
      <w:proofErr w:type="spellStart"/>
      <w:r w:rsidRPr="00A411D0">
        <w:t>rs:RegistryErrorList</w:t>
      </w:r>
      <w:proofErr w:type="spellEnd"/>
      <w:r w:rsidRPr="00A411D0">
        <w:t>/</w:t>
      </w:r>
      <w:proofErr w:type="spellStart"/>
      <w:r w:rsidRPr="00A411D0">
        <w:t>rs:RegistryError</w:t>
      </w:r>
      <w:proofErr w:type="spellEnd"/>
      <w:r w:rsidRPr="00A411D0">
        <w:t xml:space="preserve"> element shall be returned in the response with:</w:t>
      </w:r>
    </w:p>
    <w:p w14:paraId="00255589" w14:textId="77777777" w:rsidR="001E4F50" w:rsidRPr="00A411D0" w:rsidRDefault="001E4F50" w:rsidP="004A3129">
      <w:pPr>
        <w:pStyle w:val="ListBullet2"/>
      </w:pPr>
      <w:r w:rsidRPr="00A411D0">
        <w:t xml:space="preserve">@severity is </w:t>
      </w:r>
      <w:proofErr w:type="spellStart"/>
      <w:proofErr w:type="gramStart"/>
      <w:r w:rsidRPr="00A411D0">
        <w:rPr>
          <w:rStyle w:val="HTMLCode"/>
          <w:rFonts w:ascii="Courier New" w:hAnsi="Courier New" w:cs="Courier New"/>
        </w:rPr>
        <w:t>urn:oasis</w:t>
      </w:r>
      <w:proofErr w:type="gramEnd"/>
      <w:r w:rsidRPr="00A411D0">
        <w:rPr>
          <w:rStyle w:val="HTMLCode"/>
          <w:rFonts w:ascii="Courier New" w:hAnsi="Courier New" w:cs="Courier New"/>
        </w:rPr>
        <w:t>:names:tc:ebxml-regrep:ErrorSeverityType:Error</w:t>
      </w:r>
      <w:proofErr w:type="spellEnd"/>
      <w:r w:rsidRPr="00A411D0">
        <w:t>.</w:t>
      </w:r>
    </w:p>
    <w:p w14:paraId="334F1594" w14:textId="77777777" w:rsidR="001E4F50" w:rsidRPr="00A411D0" w:rsidRDefault="001E4F50" w:rsidP="004A3129">
      <w:pPr>
        <w:pStyle w:val="ListBullet2"/>
      </w:pPr>
      <w:r w:rsidRPr="00A411D0">
        <w:t>@</w:t>
      </w:r>
      <w:proofErr w:type="spellStart"/>
      <w:r w:rsidRPr="00A411D0">
        <w:t>errorCode</w:t>
      </w:r>
      <w:proofErr w:type="spellEnd"/>
      <w:r w:rsidRPr="00A411D0">
        <w:t xml:space="preserve"> contains an error code from ITI TF-3: Table 4.2.4.1-2.</w:t>
      </w:r>
    </w:p>
    <w:p w14:paraId="7BFB9A11" w14:textId="77777777" w:rsidR="001E4F50" w:rsidRPr="00A411D0" w:rsidRDefault="001E4F50" w:rsidP="004A3129">
      <w:pPr>
        <w:pStyle w:val="ListBullet2"/>
      </w:pPr>
      <w:r w:rsidRPr="00A411D0">
        <w:t>@</w:t>
      </w:r>
      <w:proofErr w:type="spellStart"/>
      <w:r w:rsidRPr="00A411D0">
        <w:t>codeContext</w:t>
      </w:r>
      <w:proofErr w:type="spellEnd"/>
      <w:r w:rsidRPr="00A411D0">
        <w:t xml:space="preserve"> contains the error message and the </w:t>
      </w:r>
      <w:proofErr w:type="spellStart"/>
      <w:r w:rsidRPr="00A411D0">
        <w:t>entryUUID</w:t>
      </w:r>
      <w:proofErr w:type="spellEnd"/>
      <w:r w:rsidRPr="00A411D0">
        <w:t xml:space="preserve"> for the object that caused the error.</w:t>
      </w:r>
    </w:p>
    <w:p w14:paraId="7E527B74" w14:textId="77777777" w:rsidR="001E4F50" w:rsidRPr="00A411D0" w:rsidRDefault="001E4F50" w:rsidP="001E4F50">
      <w:pPr>
        <w:pStyle w:val="BodyText"/>
      </w:pPr>
      <w:r w:rsidRPr="00A411D0">
        <w:t>See ITI TF-3: 4.2.4.1 for examples of response messages.</w:t>
      </w:r>
    </w:p>
    <w:p w14:paraId="3D5705F4" w14:textId="4DE115BC" w:rsidR="00332EA4" w:rsidRPr="00A411D0" w:rsidRDefault="00AE259F" w:rsidP="00AE259F">
      <w:pPr>
        <w:pStyle w:val="Heading5"/>
        <w:numPr>
          <w:ilvl w:val="0"/>
          <w:numId w:val="0"/>
        </w:numPr>
        <w:rPr>
          <w:noProof w:val="0"/>
        </w:rPr>
      </w:pPr>
      <w:bookmarkStart w:id="240" w:name="_Toc510984096"/>
      <w:bookmarkStart w:id="241" w:name="_Toc522535154"/>
      <w:r w:rsidRPr="00A411D0">
        <w:rPr>
          <w:noProof w:val="0"/>
        </w:rPr>
        <w:t>3.</w:t>
      </w:r>
      <w:r w:rsidR="00EA2D81" w:rsidRPr="00A411D0">
        <w:rPr>
          <w:noProof w:val="0"/>
        </w:rPr>
        <w:t>92</w:t>
      </w:r>
      <w:r w:rsidRPr="00A411D0">
        <w:rPr>
          <w:noProof w:val="0"/>
        </w:rPr>
        <w:t>.4</w:t>
      </w:r>
      <w:r w:rsidR="00AA7D2D" w:rsidRPr="00A411D0">
        <w:rPr>
          <w:noProof w:val="0"/>
        </w:rPr>
        <w:t>.2</w:t>
      </w:r>
      <w:r w:rsidRPr="00A411D0">
        <w:rPr>
          <w:noProof w:val="0"/>
        </w:rPr>
        <w:t xml:space="preserve">.3 </w:t>
      </w:r>
      <w:r w:rsidR="00332EA4" w:rsidRPr="00A411D0">
        <w:rPr>
          <w:noProof w:val="0"/>
        </w:rPr>
        <w:t>Expected Actions</w:t>
      </w:r>
      <w:bookmarkEnd w:id="240"/>
      <w:bookmarkEnd w:id="241"/>
    </w:p>
    <w:p w14:paraId="4E8C425F" w14:textId="77777777" w:rsidR="001E4F50" w:rsidRPr="00A411D0" w:rsidRDefault="001E4F50" w:rsidP="001E4F50">
      <w:pPr>
        <w:pStyle w:val="BodyText"/>
      </w:pPr>
      <w:r w:rsidRPr="00A411D0">
        <w:t xml:space="preserve">When the Update Initiator receives a success response, the metadata objects were successfully updated and the transaction is complete. The Update Initiator can continue processing normally. </w:t>
      </w:r>
    </w:p>
    <w:p w14:paraId="75DB2374" w14:textId="77777777" w:rsidR="001E4F50" w:rsidRPr="00A411D0" w:rsidRDefault="001E4F50" w:rsidP="001E4F50">
      <w:pPr>
        <w:pStyle w:val="BodyText"/>
      </w:pPr>
      <w:r w:rsidRPr="00A411D0">
        <w:t xml:space="preserve">If an error response was received, the Update Initiator may need to perform additional steps to determine the cause and </w:t>
      </w:r>
      <w:r w:rsidR="009F4C4C" w:rsidRPr="00A411D0">
        <w:t>correct</w:t>
      </w:r>
      <w:r w:rsidRPr="00A411D0">
        <w:t xml:space="preserve"> the error. These steps are not specified by this transaction.</w:t>
      </w:r>
    </w:p>
    <w:p w14:paraId="72EC1D63" w14:textId="4F0BBDB0" w:rsidR="00522CD2" w:rsidRPr="00A411D0" w:rsidRDefault="00522CD2" w:rsidP="000D06C3">
      <w:pPr>
        <w:pStyle w:val="Heading3"/>
        <w:numPr>
          <w:ilvl w:val="0"/>
          <w:numId w:val="0"/>
        </w:numPr>
        <w:ind w:left="720" w:hanging="720"/>
        <w:rPr>
          <w:noProof w:val="0"/>
        </w:rPr>
      </w:pPr>
      <w:bookmarkStart w:id="242" w:name="_Toc510984097"/>
      <w:bookmarkStart w:id="243" w:name="_Toc522535155"/>
      <w:r w:rsidRPr="00A411D0">
        <w:rPr>
          <w:noProof w:val="0"/>
        </w:rPr>
        <w:t>3.</w:t>
      </w:r>
      <w:r w:rsidR="00EA2D81" w:rsidRPr="00A411D0">
        <w:rPr>
          <w:noProof w:val="0"/>
        </w:rPr>
        <w:t>92</w:t>
      </w:r>
      <w:r w:rsidRPr="00A411D0">
        <w:rPr>
          <w:noProof w:val="0"/>
        </w:rPr>
        <w:t>.5 Security Considerations</w:t>
      </w:r>
      <w:bookmarkEnd w:id="242"/>
      <w:bookmarkEnd w:id="243"/>
    </w:p>
    <w:p w14:paraId="67304FBB" w14:textId="1078F476" w:rsidR="000D06C3" w:rsidRPr="00A411D0" w:rsidRDefault="000D06C3" w:rsidP="00E11595">
      <w:pPr>
        <w:pStyle w:val="BodyText"/>
      </w:pPr>
      <w:r w:rsidRPr="00A411D0">
        <w:t xml:space="preserve">Additional security considerations that may apply are discussed in ITI TF-1: </w:t>
      </w:r>
      <w:r w:rsidR="00EA2D81" w:rsidRPr="00A411D0">
        <w:t>48.</w:t>
      </w:r>
      <w:r w:rsidRPr="00A411D0">
        <w:t xml:space="preserve">5 - </w:t>
      </w:r>
      <w:r w:rsidR="0029159C" w:rsidRPr="00A411D0">
        <w:t xml:space="preserve">RMU </w:t>
      </w:r>
      <w:r w:rsidRPr="00A411D0">
        <w:t xml:space="preserve">Security Considerations. </w:t>
      </w:r>
    </w:p>
    <w:p w14:paraId="436FA102" w14:textId="0B471F73" w:rsidR="00522CD2" w:rsidRPr="00A411D0" w:rsidRDefault="00522CD2" w:rsidP="000D06C3">
      <w:pPr>
        <w:pStyle w:val="Heading4"/>
        <w:rPr>
          <w:noProof w:val="0"/>
        </w:rPr>
      </w:pPr>
      <w:bookmarkStart w:id="244" w:name="_Toc510984098"/>
      <w:bookmarkStart w:id="245" w:name="_Toc522535156"/>
      <w:r w:rsidRPr="00A411D0">
        <w:rPr>
          <w:noProof w:val="0"/>
        </w:rPr>
        <w:t>3.</w:t>
      </w:r>
      <w:r w:rsidR="00EA2D81" w:rsidRPr="00A411D0">
        <w:rPr>
          <w:noProof w:val="0"/>
        </w:rPr>
        <w:t>92</w:t>
      </w:r>
      <w:r w:rsidRPr="00A411D0">
        <w:rPr>
          <w:noProof w:val="0"/>
        </w:rPr>
        <w:t>.</w:t>
      </w:r>
      <w:r w:rsidR="002E43BC" w:rsidRPr="00A411D0">
        <w:rPr>
          <w:noProof w:val="0"/>
        </w:rPr>
        <w:t>5</w:t>
      </w:r>
      <w:r w:rsidRPr="00A411D0">
        <w:rPr>
          <w:noProof w:val="0"/>
        </w:rPr>
        <w:t>.1.4.1 Audit Record Considerations</w:t>
      </w:r>
      <w:bookmarkEnd w:id="244"/>
      <w:bookmarkEnd w:id="245"/>
    </w:p>
    <w:p w14:paraId="2C80AF08" w14:textId="428E2451" w:rsidR="00522CD2" w:rsidRPr="00A411D0" w:rsidRDefault="00522CD2" w:rsidP="00522CD2">
      <w:pPr>
        <w:pStyle w:val="BodyText"/>
      </w:pPr>
      <w:r w:rsidRPr="00A411D0">
        <w:t>The Restricted Update Document Set [ITI-</w:t>
      </w:r>
      <w:r w:rsidR="00EA2D81" w:rsidRPr="00A411D0">
        <w:t>92</w:t>
      </w:r>
      <w:r w:rsidRPr="00A411D0">
        <w:t>] transaction is PHI-</w:t>
      </w:r>
      <w:r w:rsidR="000D06C3" w:rsidRPr="00A411D0">
        <w:t>Patient Record</w:t>
      </w:r>
      <w:r w:rsidRPr="00A411D0">
        <w:t xml:space="preserve"> event, as defined in ITI TF-2a: Table 3.20.4.1.1.1-1 with the following exceptions:</w:t>
      </w:r>
    </w:p>
    <w:p w14:paraId="5FC78F8F" w14:textId="62141157" w:rsidR="00522CD2" w:rsidRPr="00A411D0" w:rsidRDefault="00522CD2" w:rsidP="000D06C3">
      <w:pPr>
        <w:pStyle w:val="Heading5"/>
        <w:rPr>
          <w:bCs/>
          <w:noProof w:val="0"/>
        </w:rPr>
      </w:pPr>
      <w:bookmarkStart w:id="246" w:name="_Toc510984099"/>
      <w:bookmarkStart w:id="247" w:name="_Toc522535157"/>
      <w:r w:rsidRPr="00A411D0">
        <w:rPr>
          <w:bCs/>
          <w:noProof w:val="0"/>
        </w:rPr>
        <w:lastRenderedPageBreak/>
        <w:t>3.</w:t>
      </w:r>
      <w:r w:rsidR="00EA2D81" w:rsidRPr="00A411D0">
        <w:rPr>
          <w:bCs/>
          <w:noProof w:val="0"/>
        </w:rPr>
        <w:t>92</w:t>
      </w:r>
      <w:r w:rsidRPr="00A411D0">
        <w:rPr>
          <w:bCs/>
          <w:noProof w:val="0"/>
        </w:rPr>
        <w:t>.</w:t>
      </w:r>
      <w:r w:rsidR="002E43BC" w:rsidRPr="00A411D0">
        <w:rPr>
          <w:bCs/>
          <w:noProof w:val="0"/>
        </w:rPr>
        <w:t>5</w:t>
      </w:r>
      <w:r w:rsidRPr="00A411D0">
        <w:rPr>
          <w:bCs/>
          <w:noProof w:val="0"/>
        </w:rPr>
        <w:t xml:space="preserve">.1.4.1.1 </w:t>
      </w:r>
      <w:r w:rsidR="009375D7" w:rsidRPr="00A411D0">
        <w:rPr>
          <w:bCs/>
          <w:noProof w:val="0"/>
        </w:rPr>
        <w:t>Update Initiator</w:t>
      </w:r>
      <w:r w:rsidRPr="00A411D0">
        <w:rPr>
          <w:bCs/>
          <w:noProof w:val="0"/>
        </w:rPr>
        <w:t xml:space="preserve"> Audit Message</w:t>
      </w:r>
      <w:bookmarkEnd w:id="246"/>
      <w:bookmarkEnd w:id="24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A411D0" w14:paraId="1F04A91D" w14:textId="77777777" w:rsidTr="00E02407">
        <w:trPr>
          <w:cantSplit/>
        </w:trPr>
        <w:tc>
          <w:tcPr>
            <w:tcW w:w="1458" w:type="dxa"/>
            <w:tcBorders>
              <w:bottom w:val="single" w:sz="4" w:space="0" w:color="auto"/>
            </w:tcBorders>
            <w:textDirection w:val="btLr"/>
            <w:vAlign w:val="center"/>
          </w:tcPr>
          <w:p w14:paraId="05DB4FFF" w14:textId="77777777" w:rsidR="00522CD2" w:rsidRPr="00A411D0" w:rsidRDefault="00522CD2" w:rsidP="00522CD2">
            <w:pPr>
              <w:pStyle w:val="TableLabel"/>
              <w:rPr>
                <w:sz w:val="16"/>
              </w:rPr>
            </w:pPr>
          </w:p>
        </w:tc>
        <w:tc>
          <w:tcPr>
            <w:tcW w:w="2610" w:type="dxa"/>
            <w:tcBorders>
              <w:bottom w:val="single" w:sz="4" w:space="0" w:color="auto"/>
            </w:tcBorders>
            <w:shd w:val="clear" w:color="auto" w:fill="D9D9D9"/>
            <w:vAlign w:val="center"/>
          </w:tcPr>
          <w:p w14:paraId="4998A475" w14:textId="77777777" w:rsidR="00522CD2" w:rsidRPr="00A411D0" w:rsidRDefault="00522CD2" w:rsidP="00522CD2">
            <w:pPr>
              <w:pStyle w:val="TableEntryHeader"/>
            </w:pPr>
            <w:r w:rsidRPr="00A411D0">
              <w:t>Field Name</w:t>
            </w:r>
          </w:p>
        </w:tc>
        <w:tc>
          <w:tcPr>
            <w:tcW w:w="720" w:type="dxa"/>
            <w:tcBorders>
              <w:bottom w:val="single" w:sz="4" w:space="0" w:color="auto"/>
            </w:tcBorders>
            <w:shd w:val="clear" w:color="auto" w:fill="D9D9D9"/>
            <w:vAlign w:val="center"/>
          </w:tcPr>
          <w:p w14:paraId="7FE9E688" w14:textId="77777777" w:rsidR="00522CD2" w:rsidRPr="00A411D0" w:rsidRDefault="00522CD2" w:rsidP="00522CD2">
            <w:pPr>
              <w:pStyle w:val="TableEntryHeader"/>
            </w:pPr>
            <w:proofErr w:type="spellStart"/>
            <w:r w:rsidRPr="00A411D0">
              <w:t>Opt</w:t>
            </w:r>
            <w:proofErr w:type="spellEnd"/>
          </w:p>
        </w:tc>
        <w:tc>
          <w:tcPr>
            <w:tcW w:w="4878" w:type="dxa"/>
            <w:tcBorders>
              <w:bottom w:val="single" w:sz="4" w:space="0" w:color="auto"/>
            </w:tcBorders>
            <w:shd w:val="clear" w:color="auto" w:fill="D9D9D9"/>
            <w:vAlign w:val="center"/>
          </w:tcPr>
          <w:p w14:paraId="4B3DDAEE" w14:textId="77777777" w:rsidR="00522CD2" w:rsidRPr="00A411D0" w:rsidRDefault="00522CD2" w:rsidP="00522CD2">
            <w:pPr>
              <w:pStyle w:val="TableEntryHeader"/>
            </w:pPr>
            <w:r w:rsidRPr="00A411D0">
              <w:t>Value Constraints</w:t>
            </w:r>
          </w:p>
        </w:tc>
      </w:tr>
      <w:tr w:rsidR="00522CD2" w:rsidRPr="00A411D0" w14:paraId="7B244ABA" w14:textId="77777777" w:rsidTr="00E02407">
        <w:trPr>
          <w:cantSplit/>
        </w:trPr>
        <w:tc>
          <w:tcPr>
            <w:tcW w:w="1458" w:type="dxa"/>
            <w:vMerge w:val="restart"/>
            <w:tcBorders>
              <w:top w:val="single" w:sz="4" w:space="0" w:color="auto"/>
            </w:tcBorders>
          </w:tcPr>
          <w:p w14:paraId="10D89069" w14:textId="77777777" w:rsidR="00522CD2" w:rsidRPr="00A411D0" w:rsidRDefault="00522CD2" w:rsidP="00522CD2">
            <w:pPr>
              <w:pStyle w:val="TableEntryHeader"/>
            </w:pPr>
            <w:r w:rsidRPr="00A411D0">
              <w:t>Event</w:t>
            </w:r>
          </w:p>
          <w:p w14:paraId="5F28BB93" w14:textId="77777777" w:rsidR="00522CD2" w:rsidRPr="00A411D0" w:rsidRDefault="00522CD2" w:rsidP="00522CD2">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EventIdentification</w:t>
            </w:r>
            <w:proofErr w:type="spellEnd"/>
          </w:p>
        </w:tc>
        <w:tc>
          <w:tcPr>
            <w:tcW w:w="2610" w:type="dxa"/>
            <w:tcBorders>
              <w:top w:val="single" w:sz="4" w:space="0" w:color="auto"/>
            </w:tcBorders>
            <w:vAlign w:val="center"/>
          </w:tcPr>
          <w:p w14:paraId="38B0CF6B" w14:textId="77777777" w:rsidR="00522CD2" w:rsidRPr="00A411D0" w:rsidRDefault="00522CD2" w:rsidP="00522CD2">
            <w:pPr>
              <w:pStyle w:val="TableEntry"/>
              <w:rPr>
                <w:sz w:val="16"/>
              </w:rPr>
            </w:pPr>
            <w:proofErr w:type="spellStart"/>
            <w:r w:rsidRPr="00A411D0">
              <w:rPr>
                <w:sz w:val="16"/>
              </w:rPr>
              <w:t>EventID</w:t>
            </w:r>
            <w:proofErr w:type="spellEnd"/>
          </w:p>
        </w:tc>
        <w:tc>
          <w:tcPr>
            <w:tcW w:w="720" w:type="dxa"/>
            <w:tcBorders>
              <w:top w:val="single" w:sz="4" w:space="0" w:color="auto"/>
            </w:tcBorders>
            <w:vAlign w:val="center"/>
          </w:tcPr>
          <w:p w14:paraId="72120D9D" w14:textId="77777777" w:rsidR="00522CD2" w:rsidRPr="00A411D0" w:rsidRDefault="00522CD2" w:rsidP="00522CD2">
            <w:pPr>
              <w:pStyle w:val="TableEntry"/>
              <w:jc w:val="center"/>
              <w:rPr>
                <w:sz w:val="16"/>
              </w:rPr>
            </w:pPr>
            <w:r w:rsidRPr="00A411D0">
              <w:rPr>
                <w:sz w:val="16"/>
              </w:rPr>
              <w:t>M</w:t>
            </w:r>
          </w:p>
        </w:tc>
        <w:tc>
          <w:tcPr>
            <w:tcW w:w="4878" w:type="dxa"/>
            <w:tcBorders>
              <w:top w:val="single" w:sz="4" w:space="0" w:color="auto"/>
            </w:tcBorders>
            <w:vAlign w:val="center"/>
          </w:tcPr>
          <w:p w14:paraId="39A146C2" w14:textId="36EA0F3F" w:rsidR="00522CD2" w:rsidRPr="00A411D0" w:rsidRDefault="00673B2A" w:rsidP="00522CD2">
            <w:pPr>
              <w:pStyle w:val="TableEntry"/>
              <w:rPr>
                <w:sz w:val="16"/>
              </w:rPr>
            </w:pPr>
            <w:proofErr w:type="gramStart"/>
            <w:r w:rsidRPr="00A411D0">
              <w:rPr>
                <w:sz w:val="16"/>
              </w:rPr>
              <w:t>EV(</w:t>
            </w:r>
            <w:proofErr w:type="gramEnd"/>
            <w:r w:rsidRPr="00A411D0">
              <w:rPr>
                <w:sz w:val="16"/>
              </w:rPr>
              <w:t>110106, DCM, “Export”)</w:t>
            </w:r>
          </w:p>
        </w:tc>
      </w:tr>
      <w:tr w:rsidR="00522CD2" w:rsidRPr="00A411D0" w14:paraId="37E751DC" w14:textId="77777777" w:rsidTr="00E02407">
        <w:trPr>
          <w:cantSplit/>
        </w:trPr>
        <w:tc>
          <w:tcPr>
            <w:tcW w:w="1458" w:type="dxa"/>
            <w:vMerge/>
            <w:vAlign w:val="center"/>
          </w:tcPr>
          <w:p w14:paraId="3A53C200" w14:textId="77777777" w:rsidR="00522CD2" w:rsidRPr="00A411D0" w:rsidRDefault="00522CD2" w:rsidP="00522CD2">
            <w:pPr>
              <w:pStyle w:val="TableLabel"/>
              <w:rPr>
                <w:sz w:val="16"/>
              </w:rPr>
            </w:pPr>
          </w:p>
        </w:tc>
        <w:tc>
          <w:tcPr>
            <w:tcW w:w="2610" w:type="dxa"/>
            <w:vAlign w:val="center"/>
          </w:tcPr>
          <w:p w14:paraId="3A463A5D" w14:textId="77777777" w:rsidR="00522CD2" w:rsidRPr="00A411D0" w:rsidRDefault="00522CD2" w:rsidP="00522CD2">
            <w:pPr>
              <w:pStyle w:val="TableEntry"/>
              <w:rPr>
                <w:sz w:val="16"/>
              </w:rPr>
            </w:pPr>
            <w:proofErr w:type="spellStart"/>
            <w:r w:rsidRPr="00A411D0">
              <w:rPr>
                <w:sz w:val="16"/>
              </w:rPr>
              <w:t>EventActionCode</w:t>
            </w:r>
            <w:proofErr w:type="spellEnd"/>
          </w:p>
        </w:tc>
        <w:tc>
          <w:tcPr>
            <w:tcW w:w="720" w:type="dxa"/>
            <w:vAlign w:val="center"/>
          </w:tcPr>
          <w:p w14:paraId="3339DCC0" w14:textId="77777777" w:rsidR="00522CD2" w:rsidRPr="00A411D0" w:rsidRDefault="00522CD2" w:rsidP="00522CD2">
            <w:pPr>
              <w:pStyle w:val="TableEntry"/>
              <w:jc w:val="center"/>
              <w:rPr>
                <w:sz w:val="16"/>
              </w:rPr>
            </w:pPr>
            <w:r w:rsidRPr="00A411D0">
              <w:rPr>
                <w:sz w:val="16"/>
              </w:rPr>
              <w:t>M</w:t>
            </w:r>
          </w:p>
        </w:tc>
        <w:tc>
          <w:tcPr>
            <w:tcW w:w="4878" w:type="dxa"/>
          </w:tcPr>
          <w:p w14:paraId="4DD678DB" w14:textId="77777777" w:rsidR="00522CD2" w:rsidRPr="00A411D0" w:rsidRDefault="00522CD2" w:rsidP="00522CD2">
            <w:pPr>
              <w:pStyle w:val="TableEntry"/>
              <w:rPr>
                <w:sz w:val="16"/>
              </w:rPr>
            </w:pPr>
            <w:r w:rsidRPr="00A411D0">
              <w:rPr>
                <w:sz w:val="16"/>
              </w:rPr>
              <w:t xml:space="preserve">“U” (Update) </w:t>
            </w:r>
          </w:p>
        </w:tc>
      </w:tr>
      <w:tr w:rsidR="00522CD2" w:rsidRPr="00A411D0" w14:paraId="3E60B361" w14:textId="77777777" w:rsidTr="00E02407">
        <w:trPr>
          <w:cantSplit/>
        </w:trPr>
        <w:tc>
          <w:tcPr>
            <w:tcW w:w="1458" w:type="dxa"/>
            <w:vMerge/>
            <w:vAlign w:val="center"/>
          </w:tcPr>
          <w:p w14:paraId="403C38C4" w14:textId="77777777" w:rsidR="00522CD2" w:rsidRPr="00A411D0" w:rsidRDefault="00522CD2" w:rsidP="00522CD2">
            <w:pPr>
              <w:pStyle w:val="TableLabel"/>
              <w:rPr>
                <w:sz w:val="16"/>
              </w:rPr>
            </w:pPr>
          </w:p>
        </w:tc>
        <w:tc>
          <w:tcPr>
            <w:tcW w:w="2610" w:type="dxa"/>
            <w:vAlign w:val="center"/>
          </w:tcPr>
          <w:p w14:paraId="615A9ADB" w14:textId="77777777" w:rsidR="00522CD2" w:rsidRPr="00A411D0" w:rsidRDefault="00522CD2" w:rsidP="00522CD2">
            <w:pPr>
              <w:pStyle w:val="TableEntry"/>
              <w:rPr>
                <w:i/>
                <w:iCs/>
                <w:sz w:val="16"/>
              </w:rPr>
            </w:pPr>
            <w:proofErr w:type="spellStart"/>
            <w:r w:rsidRPr="00A411D0">
              <w:rPr>
                <w:i/>
                <w:iCs/>
                <w:sz w:val="16"/>
              </w:rPr>
              <w:t>EventDateTime</w:t>
            </w:r>
            <w:proofErr w:type="spellEnd"/>
          </w:p>
        </w:tc>
        <w:tc>
          <w:tcPr>
            <w:tcW w:w="720" w:type="dxa"/>
            <w:vAlign w:val="center"/>
          </w:tcPr>
          <w:p w14:paraId="6BF3B3B9" w14:textId="77777777" w:rsidR="00522CD2" w:rsidRPr="00A411D0" w:rsidRDefault="00522CD2" w:rsidP="00522CD2">
            <w:pPr>
              <w:pStyle w:val="TableEntry"/>
              <w:jc w:val="center"/>
              <w:rPr>
                <w:i/>
                <w:iCs/>
                <w:sz w:val="16"/>
              </w:rPr>
            </w:pPr>
            <w:r w:rsidRPr="00A411D0">
              <w:rPr>
                <w:i/>
                <w:iCs/>
                <w:sz w:val="16"/>
              </w:rPr>
              <w:t>M</w:t>
            </w:r>
          </w:p>
        </w:tc>
        <w:tc>
          <w:tcPr>
            <w:tcW w:w="4878" w:type="dxa"/>
            <w:vAlign w:val="center"/>
          </w:tcPr>
          <w:p w14:paraId="7F42BD2F" w14:textId="77777777" w:rsidR="00522CD2" w:rsidRPr="00A411D0" w:rsidRDefault="00522CD2" w:rsidP="00522CD2">
            <w:pPr>
              <w:pStyle w:val="TableEntry"/>
              <w:rPr>
                <w:i/>
                <w:iCs/>
                <w:sz w:val="16"/>
              </w:rPr>
            </w:pPr>
            <w:r w:rsidRPr="00A411D0">
              <w:rPr>
                <w:i/>
                <w:iCs/>
                <w:sz w:val="16"/>
              </w:rPr>
              <w:t>not specialized</w:t>
            </w:r>
          </w:p>
        </w:tc>
      </w:tr>
      <w:tr w:rsidR="00522CD2" w:rsidRPr="00A411D0" w14:paraId="52619319" w14:textId="77777777" w:rsidTr="00E02407">
        <w:trPr>
          <w:cantSplit/>
        </w:trPr>
        <w:tc>
          <w:tcPr>
            <w:tcW w:w="1458" w:type="dxa"/>
            <w:vMerge/>
            <w:vAlign w:val="center"/>
          </w:tcPr>
          <w:p w14:paraId="1ECE5B18" w14:textId="77777777" w:rsidR="00522CD2" w:rsidRPr="00A411D0" w:rsidRDefault="00522CD2" w:rsidP="00522CD2">
            <w:pPr>
              <w:pStyle w:val="TableLabel"/>
              <w:rPr>
                <w:sz w:val="16"/>
              </w:rPr>
            </w:pPr>
          </w:p>
        </w:tc>
        <w:tc>
          <w:tcPr>
            <w:tcW w:w="2610" w:type="dxa"/>
            <w:vAlign w:val="center"/>
          </w:tcPr>
          <w:p w14:paraId="6D896CCD" w14:textId="77777777" w:rsidR="00522CD2" w:rsidRPr="00A411D0" w:rsidRDefault="00522CD2" w:rsidP="00522CD2">
            <w:pPr>
              <w:pStyle w:val="TableEntry"/>
              <w:rPr>
                <w:i/>
                <w:iCs/>
                <w:sz w:val="16"/>
              </w:rPr>
            </w:pPr>
            <w:proofErr w:type="spellStart"/>
            <w:r w:rsidRPr="00A411D0">
              <w:rPr>
                <w:i/>
                <w:iCs/>
                <w:sz w:val="16"/>
              </w:rPr>
              <w:t>EventOutcomeIndicator</w:t>
            </w:r>
            <w:proofErr w:type="spellEnd"/>
          </w:p>
        </w:tc>
        <w:tc>
          <w:tcPr>
            <w:tcW w:w="720" w:type="dxa"/>
            <w:vAlign w:val="center"/>
          </w:tcPr>
          <w:p w14:paraId="4C1FE072" w14:textId="77777777" w:rsidR="00522CD2" w:rsidRPr="00A411D0" w:rsidRDefault="00522CD2" w:rsidP="00522CD2">
            <w:pPr>
              <w:pStyle w:val="TableEntry"/>
              <w:jc w:val="center"/>
              <w:rPr>
                <w:i/>
                <w:iCs/>
                <w:sz w:val="16"/>
              </w:rPr>
            </w:pPr>
            <w:r w:rsidRPr="00A411D0">
              <w:rPr>
                <w:i/>
                <w:iCs/>
                <w:sz w:val="16"/>
              </w:rPr>
              <w:t>M</w:t>
            </w:r>
          </w:p>
        </w:tc>
        <w:tc>
          <w:tcPr>
            <w:tcW w:w="4878" w:type="dxa"/>
            <w:vAlign w:val="center"/>
          </w:tcPr>
          <w:p w14:paraId="7DF24582" w14:textId="77777777" w:rsidR="00522CD2" w:rsidRPr="00A411D0" w:rsidRDefault="00522CD2" w:rsidP="00522CD2">
            <w:pPr>
              <w:pStyle w:val="TableEntry"/>
              <w:rPr>
                <w:i/>
                <w:iCs/>
                <w:sz w:val="16"/>
              </w:rPr>
            </w:pPr>
            <w:r w:rsidRPr="00A411D0">
              <w:rPr>
                <w:i/>
                <w:iCs/>
                <w:sz w:val="16"/>
              </w:rPr>
              <w:t>not specialized</w:t>
            </w:r>
          </w:p>
        </w:tc>
      </w:tr>
      <w:tr w:rsidR="00522CD2" w:rsidRPr="00A411D0" w14:paraId="511D0183" w14:textId="77777777" w:rsidTr="00E02407">
        <w:trPr>
          <w:cantSplit/>
        </w:trPr>
        <w:tc>
          <w:tcPr>
            <w:tcW w:w="1458" w:type="dxa"/>
            <w:vMerge/>
            <w:tcBorders>
              <w:bottom w:val="single" w:sz="4" w:space="0" w:color="auto"/>
            </w:tcBorders>
            <w:vAlign w:val="center"/>
          </w:tcPr>
          <w:p w14:paraId="0454FE20" w14:textId="77777777" w:rsidR="00522CD2" w:rsidRPr="00A411D0" w:rsidRDefault="00522CD2" w:rsidP="00522CD2">
            <w:pPr>
              <w:pStyle w:val="TableLabel"/>
              <w:rPr>
                <w:sz w:val="16"/>
              </w:rPr>
            </w:pPr>
          </w:p>
        </w:tc>
        <w:tc>
          <w:tcPr>
            <w:tcW w:w="2610" w:type="dxa"/>
            <w:tcBorders>
              <w:bottom w:val="single" w:sz="4" w:space="0" w:color="auto"/>
            </w:tcBorders>
            <w:vAlign w:val="center"/>
          </w:tcPr>
          <w:p w14:paraId="4BA5D582" w14:textId="77777777" w:rsidR="00522CD2" w:rsidRPr="00A411D0" w:rsidRDefault="00522CD2" w:rsidP="00522CD2">
            <w:pPr>
              <w:pStyle w:val="TableEntry"/>
              <w:rPr>
                <w:sz w:val="16"/>
              </w:rPr>
            </w:pPr>
            <w:proofErr w:type="spellStart"/>
            <w:r w:rsidRPr="00A411D0">
              <w:rPr>
                <w:sz w:val="16"/>
              </w:rPr>
              <w:t>EventTypeCode</w:t>
            </w:r>
            <w:proofErr w:type="spellEnd"/>
          </w:p>
        </w:tc>
        <w:tc>
          <w:tcPr>
            <w:tcW w:w="720" w:type="dxa"/>
            <w:tcBorders>
              <w:bottom w:val="single" w:sz="4" w:space="0" w:color="auto"/>
            </w:tcBorders>
            <w:vAlign w:val="center"/>
          </w:tcPr>
          <w:p w14:paraId="33FCCBCC" w14:textId="77777777" w:rsidR="00522CD2" w:rsidRPr="00A411D0" w:rsidRDefault="00522CD2" w:rsidP="00522CD2">
            <w:pPr>
              <w:pStyle w:val="TableEntry"/>
              <w:jc w:val="center"/>
              <w:rPr>
                <w:sz w:val="16"/>
              </w:rPr>
            </w:pPr>
            <w:r w:rsidRPr="00A411D0">
              <w:rPr>
                <w:sz w:val="16"/>
              </w:rPr>
              <w:t>M</w:t>
            </w:r>
          </w:p>
        </w:tc>
        <w:tc>
          <w:tcPr>
            <w:tcW w:w="4878" w:type="dxa"/>
            <w:tcBorders>
              <w:bottom w:val="single" w:sz="4" w:space="0" w:color="auto"/>
            </w:tcBorders>
            <w:vAlign w:val="center"/>
          </w:tcPr>
          <w:p w14:paraId="04231659" w14:textId="4C57B928" w:rsidR="00522CD2" w:rsidRPr="00A411D0" w:rsidRDefault="00522CD2" w:rsidP="0029159C">
            <w:pPr>
              <w:pStyle w:val="TableEntry"/>
              <w:rPr>
                <w:sz w:val="16"/>
              </w:rPr>
            </w:pPr>
            <w:proofErr w:type="gramStart"/>
            <w:r w:rsidRPr="00A411D0">
              <w:rPr>
                <w:sz w:val="16"/>
              </w:rPr>
              <w:t>EV(</w:t>
            </w:r>
            <w:proofErr w:type="gramEnd"/>
            <w:r w:rsidRPr="00A411D0">
              <w:rPr>
                <w:sz w:val="16"/>
              </w:rPr>
              <w:t>“ITI-</w:t>
            </w:r>
            <w:r w:rsidR="00EA2D81" w:rsidRPr="00A411D0">
              <w:rPr>
                <w:sz w:val="16"/>
              </w:rPr>
              <w:t>92</w:t>
            </w:r>
            <w:r w:rsidRPr="00A411D0">
              <w:rPr>
                <w:sz w:val="16"/>
              </w:rPr>
              <w:t>”, “IHE Transactions”, “Restricted Update Document Set”)</w:t>
            </w:r>
          </w:p>
        </w:tc>
      </w:tr>
      <w:tr w:rsidR="00522CD2" w:rsidRPr="00A411D0" w14:paraId="23B9C296" w14:textId="77777777" w:rsidTr="00E02407">
        <w:trPr>
          <w:cantSplit/>
        </w:trPr>
        <w:tc>
          <w:tcPr>
            <w:tcW w:w="9666" w:type="dxa"/>
            <w:gridSpan w:val="4"/>
            <w:tcBorders>
              <w:bottom w:val="single" w:sz="4" w:space="0" w:color="auto"/>
            </w:tcBorders>
          </w:tcPr>
          <w:p w14:paraId="60CFECBC" w14:textId="77777777" w:rsidR="00522CD2" w:rsidRPr="00A411D0" w:rsidRDefault="00522CD2" w:rsidP="009375D7">
            <w:pPr>
              <w:pStyle w:val="TableEntry"/>
            </w:pPr>
            <w:r w:rsidRPr="00A411D0">
              <w:t>Source (</w:t>
            </w:r>
            <w:r w:rsidR="009375D7" w:rsidRPr="00A411D0">
              <w:t>Update Initiator</w:t>
            </w:r>
            <w:r w:rsidRPr="00A411D0">
              <w:t>) (1)</w:t>
            </w:r>
          </w:p>
        </w:tc>
      </w:tr>
      <w:tr w:rsidR="00522CD2" w:rsidRPr="00A411D0" w14:paraId="23C54CB3" w14:textId="77777777" w:rsidTr="00E02407">
        <w:trPr>
          <w:cantSplit/>
        </w:trPr>
        <w:tc>
          <w:tcPr>
            <w:tcW w:w="9666" w:type="dxa"/>
            <w:gridSpan w:val="4"/>
            <w:tcBorders>
              <w:bottom w:val="single" w:sz="4" w:space="0" w:color="auto"/>
            </w:tcBorders>
          </w:tcPr>
          <w:p w14:paraId="286AC99D" w14:textId="77777777" w:rsidR="00522CD2" w:rsidRPr="00A411D0" w:rsidRDefault="00522CD2" w:rsidP="00522CD2">
            <w:pPr>
              <w:pStyle w:val="TableEntry"/>
              <w:rPr>
                <w:szCs w:val="16"/>
              </w:rPr>
            </w:pPr>
            <w:r w:rsidRPr="00A411D0">
              <w:rPr>
                <w:szCs w:val="16"/>
              </w:rPr>
              <w:t>Human Requestor (</w:t>
            </w:r>
            <w:proofErr w:type="gramStart"/>
            <w:r w:rsidRPr="00A411D0">
              <w:rPr>
                <w:szCs w:val="16"/>
              </w:rPr>
              <w:t>0..</w:t>
            </w:r>
            <w:proofErr w:type="gramEnd"/>
            <w:r w:rsidRPr="00A411D0">
              <w:rPr>
                <w:szCs w:val="16"/>
              </w:rPr>
              <w:t>n)</w:t>
            </w:r>
          </w:p>
        </w:tc>
      </w:tr>
      <w:tr w:rsidR="00522CD2" w:rsidRPr="00A411D0" w14:paraId="4DBCEE7C" w14:textId="77777777" w:rsidTr="00E02407">
        <w:trPr>
          <w:cantSplit/>
        </w:trPr>
        <w:tc>
          <w:tcPr>
            <w:tcW w:w="9666" w:type="dxa"/>
            <w:gridSpan w:val="4"/>
            <w:tcBorders>
              <w:bottom w:val="single" w:sz="4" w:space="0" w:color="auto"/>
            </w:tcBorders>
          </w:tcPr>
          <w:p w14:paraId="631C3F80" w14:textId="77777777" w:rsidR="00522CD2" w:rsidRPr="00A411D0" w:rsidRDefault="00522CD2" w:rsidP="009375D7">
            <w:pPr>
              <w:pStyle w:val="TableEntry"/>
            </w:pPr>
            <w:r w:rsidRPr="00A411D0">
              <w:t>Destination (</w:t>
            </w:r>
            <w:r w:rsidR="009375D7" w:rsidRPr="00A411D0">
              <w:t>Update Responder</w:t>
            </w:r>
            <w:r w:rsidRPr="00A411D0">
              <w:t>) (1)</w:t>
            </w:r>
          </w:p>
        </w:tc>
      </w:tr>
      <w:tr w:rsidR="00522CD2" w:rsidRPr="00A411D0" w14:paraId="395EEE97" w14:textId="77777777" w:rsidTr="00E02407">
        <w:trPr>
          <w:cantSplit/>
        </w:trPr>
        <w:tc>
          <w:tcPr>
            <w:tcW w:w="9666" w:type="dxa"/>
            <w:gridSpan w:val="4"/>
            <w:tcBorders>
              <w:bottom w:val="single" w:sz="4" w:space="0" w:color="auto"/>
            </w:tcBorders>
          </w:tcPr>
          <w:p w14:paraId="6415F4D8" w14:textId="77777777" w:rsidR="00522CD2" w:rsidRPr="00A411D0" w:rsidRDefault="00522CD2" w:rsidP="00522CD2">
            <w:pPr>
              <w:pStyle w:val="TableEntry"/>
            </w:pPr>
            <w:r w:rsidRPr="00A411D0">
              <w:t>Audit Source (</w:t>
            </w:r>
            <w:r w:rsidR="009375D7" w:rsidRPr="00A411D0">
              <w:t>Update Initiator</w:t>
            </w:r>
            <w:r w:rsidRPr="00A411D0">
              <w:t>) (1)</w:t>
            </w:r>
          </w:p>
        </w:tc>
      </w:tr>
      <w:tr w:rsidR="00522CD2" w:rsidRPr="00A411D0" w14:paraId="6F03C738"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09F3F4D2" w14:textId="77777777" w:rsidR="00522CD2" w:rsidRPr="00A411D0" w:rsidRDefault="00522CD2" w:rsidP="00522CD2">
            <w:pPr>
              <w:pStyle w:val="TableEntry"/>
            </w:pPr>
            <w:r w:rsidRPr="00A411D0">
              <w:t>Patient (1)</w:t>
            </w:r>
          </w:p>
        </w:tc>
      </w:tr>
      <w:tr w:rsidR="00522CD2" w:rsidRPr="00A411D0" w14:paraId="0C173A3B"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EFEB29D" w14:textId="77777777" w:rsidR="00522CD2" w:rsidRPr="00A411D0" w:rsidRDefault="00522CD2" w:rsidP="00522CD2">
            <w:pPr>
              <w:pStyle w:val="TableEntry"/>
            </w:pPr>
            <w:proofErr w:type="spellStart"/>
            <w:r w:rsidRPr="00A411D0">
              <w:t>SubmissionSet</w:t>
            </w:r>
            <w:proofErr w:type="spellEnd"/>
            <w:r w:rsidRPr="00A411D0">
              <w:t xml:space="preserve"> (1)</w:t>
            </w:r>
          </w:p>
        </w:tc>
      </w:tr>
    </w:tbl>
    <w:p w14:paraId="7221B363" w14:textId="77777777" w:rsidR="00522CD2" w:rsidRPr="00A411D0" w:rsidRDefault="00522CD2" w:rsidP="00E11595">
      <w:pPr>
        <w:pStyle w:val="BodyText"/>
      </w:pPr>
      <w:r w:rsidRPr="00A411D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1B3B67F3" w14:textId="77777777" w:rsidTr="00E02407">
        <w:trPr>
          <w:cantSplit/>
        </w:trPr>
        <w:tc>
          <w:tcPr>
            <w:tcW w:w="1548" w:type="dxa"/>
            <w:vMerge w:val="restart"/>
            <w:tcBorders>
              <w:top w:val="single" w:sz="4" w:space="0" w:color="auto"/>
            </w:tcBorders>
          </w:tcPr>
          <w:p w14:paraId="11EBC186" w14:textId="77777777" w:rsidR="0075329F" w:rsidRPr="00677828" w:rsidRDefault="0075329F" w:rsidP="009A04EA">
            <w:pPr>
              <w:pStyle w:val="TableEntryHeader"/>
            </w:pPr>
            <w:r w:rsidRPr="009A04EA">
              <w:t>Source</w:t>
            </w:r>
          </w:p>
          <w:p w14:paraId="1C6BDC2B" w14:textId="77777777" w:rsidR="00067045" w:rsidRPr="00A411D0" w:rsidRDefault="0075329F" w:rsidP="00067045">
            <w:pPr>
              <w:pStyle w:val="TableEntryHeader"/>
            </w:pPr>
            <w:proofErr w:type="spellStart"/>
            <w:r w:rsidRPr="00A411D0">
              <w:rPr>
                <w:rFonts w:cs="Arial"/>
                <w:bCs/>
                <w:sz w:val="12"/>
                <w:szCs w:val="12"/>
              </w:rPr>
              <w:t>AuditMessage</w:t>
            </w:r>
            <w:proofErr w:type="spellEnd"/>
            <w:r w:rsidRPr="00A411D0">
              <w:rPr>
                <w:rFonts w:cs="Arial"/>
                <w:bCs/>
                <w:sz w:val="12"/>
                <w:szCs w:val="12"/>
              </w:rPr>
              <w:t>/</w:t>
            </w:r>
            <w:r w:rsidRPr="00A411D0">
              <w:rPr>
                <w:rFonts w:cs="Arial"/>
                <w:bCs/>
                <w:sz w:val="12"/>
                <w:szCs w:val="12"/>
              </w:rPr>
              <w:br/>
            </w:r>
            <w:proofErr w:type="spellStart"/>
            <w:r w:rsidRPr="00A411D0">
              <w:rPr>
                <w:rFonts w:cs="Arial"/>
                <w:bCs/>
                <w:sz w:val="12"/>
                <w:szCs w:val="12"/>
              </w:rPr>
              <w:t>ActiveParticipant</w:t>
            </w:r>
            <w:proofErr w:type="spellEnd"/>
            <w:r w:rsidRPr="00A411D0" w:rsidDel="0075329F">
              <w:rPr>
                <w:rFonts w:cs="Arial"/>
                <w:sz w:val="12"/>
                <w:szCs w:val="12"/>
              </w:rPr>
              <w:t xml:space="preserve"> </w:t>
            </w:r>
          </w:p>
        </w:tc>
        <w:tc>
          <w:tcPr>
            <w:tcW w:w="2520" w:type="dxa"/>
            <w:tcBorders>
              <w:top w:val="single" w:sz="4" w:space="0" w:color="auto"/>
            </w:tcBorders>
            <w:vAlign w:val="center"/>
          </w:tcPr>
          <w:p w14:paraId="70EA10B8" w14:textId="77777777" w:rsidR="00522CD2" w:rsidRPr="00A411D0" w:rsidRDefault="00522CD2" w:rsidP="00522CD2">
            <w:pPr>
              <w:pStyle w:val="TableEntry"/>
              <w:rPr>
                <w:sz w:val="16"/>
              </w:rPr>
            </w:pPr>
            <w:proofErr w:type="spellStart"/>
            <w:r w:rsidRPr="00A411D0">
              <w:rPr>
                <w:sz w:val="16"/>
              </w:rPr>
              <w:t>UserID</w:t>
            </w:r>
            <w:proofErr w:type="spellEnd"/>
          </w:p>
        </w:tc>
        <w:tc>
          <w:tcPr>
            <w:tcW w:w="630" w:type="dxa"/>
            <w:tcBorders>
              <w:top w:val="single" w:sz="4" w:space="0" w:color="auto"/>
            </w:tcBorders>
            <w:vAlign w:val="center"/>
          </w:tcPr>
          <w:p w14:paraId="5E905E66" w14:textId="77777777" w:rsidR="00522CD2" w:rsidRPr="00A411D0" w:rsidRDefault="00895CC2" w:rsidP="00522CD2">
            <w:pPr>
              <w:pStyle w:val="TableEntry"/>
              <w:jc w:val="center"/>
              <w:rPr>
                <w:i/>
                <w:sz w:val="16"/>
              </w:rPr>
            </w:pPr>
            <w:r w:rsidRPr="00A411D0">
              <w:rPr>
                <w:i/>
                <w:sz w:val="16"/>
              </w:rPr>
              <w:t>U</w:t>
            </w:r>
          </w:p>
        </w:tc>
        <w:tc>
          <w:tcPr>
            <w:tcW w:w="4968" w:type="dxa"/>
            <w:tcBorders>
              <w:top w:val="single" w:sz="4" w:space="0" w:color="auto"/>
            </w:tcBorders>
            <w:vAlign w:val="center"/>
          </w:tcPr>
          <w:p w14:paraId="63825D1F" w14:textId="77777777" w:rsidR="00522CD2" w:rsidRPr="00A411D0" w:rsidRDefault="00895CC2" w:rsidP="00522CD2">
            <w:pPr>
              <w:pStyle w:val="TableEntry"/>
              <w:rPr>
                <w:i/>
                <w:sz w:val="16"/>
              </w:rPr>
            </w:pPr>
            <w:r w:rsidRPr="00A411D0">
              <w:rPr>
                <w:i/>
                <w:sz w:val="16"/>
              </w:rPr>
              <w:t>not specialized</w:t>
            </w:r>
          </w:p>
        </w:tc>
      </w:tr>
      <w:tr w:rsidR="00522CD2" w:rsidRPr="00A411D0" w14:paraId="69A1E04F" w14:textId="77777777" w:rsidTr="00E02407">
        <w:trPr>
          <w:cantSplit/>
        </w:trPr>
        <w:tc>
          <w:tcPr>
            <w:tcW w:w="1548" w:type="dxa"/>
            <w:vMerge/>
            <w:textDirection w:val="btLr"/>
            <w:vAlign w:val="center"/>
          </w:tcPr>
          <w:p w14:paraId="510F8827" w14:textId="77777777" w:rsidR="00522CD2" w:rsidRPr="00A411D0" w:rsidRDefault="00522CD2" w:rsidP="00522CD2">
            <w:pPr>
              <w:pStyle w:val="TableLabel"/>
              <w:rPr>
                <w:sz w:val="16"/>
              </w:rPr>
            </w:pPr>
          </w:p>
        </w:tc>
        <w:tc>
          <w:tcPr>
            <w:tcW w:w="2520" w:type="dxa"/>
            <w:vAlign w:val="center"/>
          </w:tcPr>
          <w:p w14:paraId="5BE726D1" w14:textId="77777777" w:rsidR="00522CD2" w:rsidRPr="00A411D0" w:rsidRDefault="00522CD2" w:rsidP="00522CD2">
            <w:pPr>
              <w:pStyle w:val="TableEntry"/>
              <w:rPr>
                <w:sz w:val="16"/>
              </w:rPr>
            </w:pPr>
            <w:proofErr w:type="spellStart"/>
            <w:r w:rsidRPr="00A411D0">
              <w:rPr>
                <w:sz w:val="16"/>
              </w:rPr>
              <w:t>AlternativeUserID</w:t>
            </w:r>
            <w:proofErr w:type="spellEnd"/>
          </w:p>
        </w:tc>
        <w:tc>
          <w:tcPr>
            <w:tcW w:w="630" w:type="dxa"/>
            <w:vAlign w:val="center"/>
          </w:tcPr>
          <w:p w14:paraId="4DC91A48"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37022DC0" w14:textId="77777777" w:rsidR="00522CD2" w:rsidRPr="00A411D0" w:rsidRDefault="009375D7" w:rsidP="00522CD2">
            <w:pPr>
              <w:pStyle w:val="TableEntry"/>
              <w:rPr>
                <w:sz w:val="16"/>
              </w:rPr>
            </w:pPr>
            <w:r w:rsidRPr="00A411D0">
              <w:rPr>
                <w:sz w:val="16"/>
              </w:rPr>
              <w:t>P</w:t>
            </w:r>
            <w:r w:rsidR="00522CD2" w:rsidRPr="00A411D0">
              <w:rPr>
                <w:sz w:val="16"/>
              </w:rPr>
              <w:t>rocess ID as used within the local operating system in the local system logs.</w:t>
            </w:r>
          </w:p>
        </w:tc>
      </w:tr>
      <w:tr w:rsidR="00522CD2" w:rsidRPr="00A411D0" w14:paraId="4A85C768" w14:textId="77777777" w:rsidTr="00E02407">
        <w:trPr>
          <w:cantSplit/>
        </w:trPr>
        <w:tc>
          <w:tcPr>
            <w:tcW w:w="1548" w:type="dxa"/>
            <w:vMerge/>
            <w:textDirection w:val="btLr"/>
            <w:vAlign w:val="center"/>
          </w:tcPr>
          <w:p w14:paraId="0227346F" w14:textId="77777777" w:rsidR="00522CD2" w:rsidRPr="00A411D0" w:rsidRDefault="00522CD2" w:rsidP="00522CD2">
            <w:pPr>
              <w:pStyle w:val="TableLabel"/>
              <w:rPr>
                <w:sz w:val="16"/>
              </w:rPr>
            </w:pPr>
          </w:p>
        </w:tc>
        <w:tc>
          <w:tcPr>
            <w:tcW w:w="2520" w:type="dxa"/>
            <w:vAlign w:val="center"/>
          </w:tcPr>
          <w:p w14:paraId="351331DC" w14:textId="77777777" w:rsidR="00522CD2" w:rsidRPr="00A411D0" w:rsidRDefault="00522CD2" w:rsidP="00522CD2">
            <w:pPr>
              <w:pStyle w:val="TableEntry"/>
              <w:rPr>
                <w:i/>
                <w:iCs/>
                <w:sz w:val="16"/>
              </w:rPr>
            </w:pPr>
            <w:proofErr w:type="spellStart"/>
            <w:r w:rsidRPr="00A411D0">
              <w:rPr>
                <w:i/>
                <w:iCs/>
                <w:sz w:val="16"/>
              </w:rPr>
              <w:t>UserName</w:t>
            </w:r>
            <w:proofErr w:type="spellEnd"/>
          </w:p>
        </w:tc>
        <w:tc>
          <w:tcPr>
            <w:tcW w:w="630" w:type="dxa"/>
            <w:vAlign w:val="center"/>
          </w:tcPr>
          <w:p w14:paraId="3C6C8CDB"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2B64866D" w14:textId="77777777" w:rsidR="00522CD2" w:rsidRPr="00A411D0" w:rsidRDefault="00522CD2" w:rsidP="004A3129">
            <w:pPr>
              <w:pStyle w:val="TableEntry"/>
              <w:rPr>
                <w:i/>
                <w:iCs/>
                <w:sz w:val="16"/>
              </w:rPr>
            </w:pPr>
            <w:r w:rsidRPr="00A411D0">
              <w:rPr>
                <w:i/>
                <w:iCs/>
                <w:sz w:val="16"/>
              </w:rPr>
              <w:t>not specialized</w:t>
            </w:r>
          </w:p>
        </w:tc>
      </w:tr>
      <w:tr w:rsidR="00522CD2" w:rsidRPr="00A411D0" w14:paraId="769D1EF0" w14:textId="77777777" w:rsidTr="00E02407">
        <w:trPr>
          <w:cantSplit/>
        </w:trPr>
        <w:tc>
          <w:tcPr>
            <w:tcW w:w="1548" w:type="dxa"/>
            <w:vMerge/>
            <w:textDirection w:val="btLr"/>
            <w:vAlign w:val="center"/>
          </w:tcPr>
          <w:p w14:paraId="093FC963" w14:textId="77777777" w:rsidR="00522CD2" w:rsidRPr="00A411D0" w:rsidRDefault="00522CD2" w:rsidP="00522CD2">
            <w:pPr>
              <w:pStyle w:val="TableLabel"/>
              <w:rPr>
                <w:sz w:val="16"/>
              </w:rPr>
            </w:pPr>
          </w:p>
        </w:tc>
        <w:tc>
          <w:tcPr>
            <w:tcW w:w="2520" w:type="dxa"/>
            <w:vAlign w:val="center"/>
          </w:tcPr>
          <w:p w14:paraId="6F1D7DF4" w14:textId="77777777" w:rsidR="00522CD2" w:rsidRPr="00A411D0" w:rsidRDefault="00522CD2" w:rsidP="00522CD2">
            <w:pPr>
              <w:pStyle w:val="TableEntry"/>
              <w:rPr>
                <w:iCs/>
                <w:sz w:val="16"/>
              </w:rPr>
            </w:pPr>
            <w:proofErr w:type="spellStart"/>
            <w:r w:rsidRPr="00A411D0">
              <w:rPr>
                <w:iCs/>
                <w:sz w:val="16"/>
              </w:rPr>
              <w:t>UserIsRequestor</w:t>
            </w:r>
            <w:proofErr w:type="spellEnd"/>
          </w:p>
        </w:tc>
        <w:tc>
          <w:tcPr>
            <w:tcW w:w="630" w:type="dxa"/>
            <w:vAlign w:val="center"/>
          </w:tcPr>
          <w:p w14:paraId="5975F32C" w14:textId="77777777" w:rsidR="00522CD2" w:rsidRPr="00A411D0" w:rsidRDefault="00522CD2" w:rsidP="00522CD2">
            <w:pPr>
              <w:pStyle w:val="TableEntry"/>
              <w:jc w:val="center"/>
              <w:rPr>
                <w:iCs/>
                <w:sz w:val="16"/>
              </w:rPr>
            </w:pPr>
            <w:r w:rsidRPr="00A411D0">
              <w:rPr>
                <w:i/>
                <w:iCs/>
                <w:sz w:val="16"/>
              </w:rPr>
              <w:t>U</w:t>
            </w:r>
          </w:p>
        </w:tc>
        <w:tc>
          <w:tcPr>
            <w:tcW w:w="4968" w:type="dxa"/>
            <w:vAlign w:val="center"/>
          </w:tcPr>
          <w:p w14:paraId="1CFED0CE" w14:textId="77777777" w:rsidR="00522CD2" w:rsidRPr="00A411D0" w:rsidRDefault="00522CD2" w:rsidP="00522CD2">
            <w:pPr>
              <w:pStyle w:val="TableEntry"/>
              <w:rPr>
                <w:iCs/>
                <w:sz w:val="16"/>
              </w:rPr>
            </w:pPr>
            <w:r w:rsidRPr="00A411D0">
              <w:rPr>
                <w:i/>
                <w:iCs/>
                <w:sz w:val="16"/>
              </w:rPr>
              <w:t>not specialized</w:t>
            </w:r>
          </w:p>
        </w:tc>
      </w:tr>
      <w:tr w:rsidR="00522CD2" w:rsidRPr="00A411D0" w14:paraId="7DBA067A" w14:textId="77777777" w:rsidTr="00E02407">
        <w:trPr>
          <w:cantSplit/>
        </w:trPr>
        <w:tc>
          <w:tcPr>
            <w:tcW w:w="1548" w:type="dxa"/>
            <w:vMerge/>
            <w:textDirection w:val="btLr"/>
            <w:vAlign w:val="center"/>
          </w:tcPr>
          <w:p w14:paraId="04B8CE8F" w14:textId="77777777" w:rsidR="00522CD2" w:rsidRPr="00A411D0" w:rsidRDefault="00522CD2" w:rsidP="00522CD2">
            <w:pPr>
              <w:pStyle w:val="TableLabel"/>
              <w:rPr>
                <w:sz w:val="16"/>
              </w:rPr>
            </w:pPr>
          </w:p>
        </w:tc>
        <w:tc>
          <w:tcPr>
            <w:tcW w:w="2520" w:type="dxa"/>
            <w:vAlign w:val="center"/>
          </w:tcPr>
          <w:p w14:paraId="40D8F0AF" w14:textId="77777777" w:rsidR="00522CD2" w:rsidRPr="00A411D0" w:rsidRDefault="00522CD2" w:rsidP="00522CD2">
            <w:pPr>
              <w:pStyle w:val="TableEntry"/>
              <w:rPr>
                <w:sz w:val="16"/>
              </w:rPr>
            </w:pPr>
            <w:proofErr w:type="spellStart"/>
            <w:r w:rsidRPr="00A411D0">
              <w:rPr>
                <w:sz w:val="16"/>
              </w:rPr>
              <w:t>RoleIDCode</w:t>
            </w:r>
            <w:proofErr w:type="spellEnd"/>
          </w:p>
        </w:tc>
        <w:tc>
          <w:tcPr>
            <w:tcW w:w="630" w:type="dxa"/>
            <w:vAlign w:val="center"/>
          </w:tcPr>
          <w:p w14:paraId="5D962DE8"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656C104B" w14:textId="77777777" w:rsidR="00522CD2" w:rsidRPr="00A411D0" w:rsidRDefault="00522CD2" w:rsidP="00522CD2">
            <w:pPr>
              <w:pStyle w:val="TableEntry"/>
              <w:rPr>
                <w:sz w:val="16"/>
              </w:rPr>
            </w:pPr>
            <w:proofErr w:type="gramStart"/>
            <w:r w:rsidRPr="00A411D0">
              <w:rPr>
                <w:sz w:val="16"/>
              </w:rPr>
              <w:t>EV(</w:t>
            </w:r>
            <w:proofErr w:type="gramEnd"/>
            <w:r w:rsidRPr="00A411D0">
              <w:rPr>
                <w:sz w:val="16"/>
              </w:rPr>
              <w:t>110153, DCM, “Source”)</w:t>
            </w:r>
          </w:p>
        </w:tc>
      </w:tr>
      <w:tr w:rsidR="00522CD2" w:rsidRPr="00A411D0" w14:paraId="71CADE72" w14:textId="77777777" w:rsidTr="00E02407">
        <w:trPr>
          <w:cantSplit/>
        </w:trPr>
        <w:tc>
          <w:tcPr>
            <w:tcW w:w="1548" w:type="dxa"/>
            <w:vMerge/>
            <w:textDirection w:val="btLr"/>
            <w:vAlign w:val="center"/>
          </w:tcPr>
          <w:p w14:paraId="64977279" w14:textId="77777777" w:rsidR="00522CD2" w:rsidRPr="00A411D0" w:rsidRDefault="00522CD2" w:rsidP="00522CD2">
            <w:pPr>
              <w:pStyle w:val="TableLabel"/>
              <w:rPr>
                <w:sz w:val="16"/>
              </w:rPr>
            </w:pPr>
          </w:p>
        </w:tc>
        <w:tc>
          <w:tcPr>
            <w:tcW w:w="2520" w:type="dxa"/>
            <w:vAlign w:val="center"/>
          </w:tcPr>
          <w:p w14:paraId="210F8B6A" w14:textId="77777777" w:rsidR="00522CD2" w:rsidRPr="00A411D0" w:rsidRDefault="00522CD2" w:rsidP="00522CD2">
            <w:pPr>
              <w:pStyle w:val="TableEntry"/>
              <w:rPr>
                <w:iCs/>
                <w:sz w:val="16"/>
              </w:rPr>
            </w:pPr>
            <w:proofErr w:type="spellStart"/>
            <w:r w:rsidRPr="00A411D0">
              <w:rPr>
                <w:iCs/>
                <w:sz w:val="16"/>
              </w:rPr>
              <w:t>NetworkAccessPointTypeCode</w:t>
            </w:r>
            <w:proofErr w:type="spellEnd"/>
          </w:p>
        </w:tc>
        <w:tc>
          <w:tcPr>
            <w:tcW w:w="630" w:type="dxa"/>
            <w:vAlign w:val="center"/>
          </w:tcPr>
          <w:p w14:paraId="6C6413DB"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565ABB28" w14:textId="77777777" w:rsidR="00522CD2" w:rsidRPr="00A411D0" w:rsidRDefault="00522CD2" w:rsidP="00522CD2">
            <w:pPr>
              <w:pStyle w:val="TableEntry"/>
              <w:rPr>
                <w:sz w:val="16"/>
              </w:rPr>
            </w:pPr>
            <w:r w:rsidRPr="00A411D0">
              <w:rPr>
                <w:sz w:val="16"/>
              </w:rPr>
              <w:t>“1” for machine (DNS) name, “2” for IP address</w:t>
            </w:r>
          </w:p>
        </w:tc>
      </w:tr>
      <w:tr w:rsidR="00522CD2" w:rsidRPr="00A411D0" w14:paraId="63B36B8B" w14:textId="77777777" w:rsidTr="00E02407">
        <w:trPr>
          <w:cantSplit/>
        </w:trPr>
        <w:tc>
          <w:tcPr>
            <w:tcW w:w="1548" w:type="dxa"/>
            <w:vMerge/>
            <w:textDirection w:val="btLr"/>
            <w:vAlign w:val="center"/>
          </w:tcPr>
          <w:p w14:paraId="0EC4B15B" w14:textId="77777777" w:rsidR="00522CD2" w:rsidRPr="00A411D0" w:rsidRDefault="00522CD2" w:rsidP="00522CD2">
            <w:pPr>
              <w:pStyle w:val="TableLabel"/>
              <w:rPr>
                <w:sz w:val="16"/>
              </w:rPr>
            </w:pPr>
          </w:p>
        </w:tc>
        <w:tc>
          <w:tcPr>
            <w:tcW w:w="2520" w:type="dxa"/>
            <w:vAlign w:val="center"/>
          </w:tcPr>
          <w:p w14:paraId="2AD49FF0" w14:textId="77777777" w:rsidR="00522CD2" w:rsidRPr="00A411D0" w:rsidRDefault="00522CD2" w:rsidP="00522CD2">
            <w:pPr>
              <w:pStyle w:val="TableEntry"/>
              <w:rPr>
                <w:iCs/>
                <w:sz w:val="16"/>
              </w:rPr>
            </w:pPr>
            <w:proofErr w:type="spellStart"/>
            <w:r w:rsidRPr="00A411D0">
              <w:rPr>
                <w:iCs/>
                <w:sz w:val="16"/>
              </w:rPr>
              <w:t>NetworkAccessPointID</w:t>
            </w:r>
            <w:proofErr w:type="spellEnd"/>
          </w:p>
        </w:tc>
        <w:tc>
          <w:tcPr>
            <w:tcW w:w="630" w:type="dxa"/>
            <w:vAlign w:val="center"/>
          </w:tcPr>
          <w:p w14:paraId="3A0896A6"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76883DAF" w14:textId="77777777" w:rsidR="00522CD2" w:rsidRPr="00A411D0" w:rsidRDefault="00522CD2" w:rsidP="00522CD2">
            <w:pPr>
              <w:pStyle w:val="TableEntry"/>
              <w:rPr>
                <w:sz w:val="16"/>
              </w:rPr>
            </w:pPr>
            <w:r w:rsidRPr="00A411D0">
              <w:rPr>
                <w:sz w:val="16"/>
              </w:rPr>
              <w:t>The machine name or IP address</w:t>
            </w:r>
          </w:p>
        </w:tc>
      </w:tr>
    </w:tbl>
    <w:p w14:paraId="28DFE1B8" w14:textId="77777777" w:rsidR="001B36CC" w:rsidRPr="00A411D0" w:rsidRDefault="001B36CC"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20A457BD" w14:textId="77777777" w:rsidTr="0075329F">
        <w:trPr>
          <w:cantSplit/>
        </w:trPr>
        <w:tc>
          <w:tcPr>
            <w:tcW w:w="1548" w:type="dxa"/>
            <w:vMerge w:val="restart"/>
          </w:tcPr>
          <w:p w14:paraId="2DBF495D" w14:textId="77777777" w:rsidR="00522CD2" w:rsidRPr="00A411D0" w:rsidRDefault="00522CD2" w:rsidP="00522CD2">
            <w:pPr>
              <w:pStyle w:val="TableEntryHeader"/>
            </w:pPr>
            <w:r w:rsidRPr="00A411D0">
              <w:t>Human Requestor (if known)</w:t>
            </w:r>
          </w:p>
          <w:p w14:paraId="1E6E3214" w14:textId="77777777" w:rsidR="00522CD2" w:rsidRPr="00A411D0" w:rsidRDefault="00522CD2" w:rsidP="00522CD2">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ActiveParticipant</w:t>
            </w:r>
            <w:proofErr w:type="spellEnd"/>
          </w:p>
        </w:tc>
        <w:tc>
          <w:tcPr>
            <w:tcW w:w="2520" w:type="dxa"/>
            <w:vAlign w:val="center"/>
          </w:tcPr>
          <w:p w14:paraId="0483F313" w14:textId="77777777" w:rsidR="00522CD2" w:rsidRPr="00A411D0" w:rsidRDefault="00522CD2" w:rsidP="00522CD2">
            <w:pPr>
              <w:pStyle w:val="TableEntry"/>
              <w:rPr>
                <w:sz w:val="16"/>
              </w:rPr>
            </w:pPr>
            <w:proofErr w:type="spellStart"/>
            <w:r w:rsidRPr="00A411D0">
              <w:rPr>
                <w:sz w:val="16"/>
              </w:rPr>
              <w:t>UserID</w:t>
            </w:r>
            <w:proofErr w:type="spellEnd"/>
          </w:p>
        </w:tc>
        <w:tc>
          <w:tcPr>
            <w:tcW w:w="630" w:type="dxa"/>
            <w:vAlign w:val="center"/>
          </w:tcPr>
          <w:p w14:paraId="5510D028"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010E677A" w14:textId="77777777" w:rsidR="00522CD2" w:rsidRPr="00A411D0" w:rsidRDefault="00522CD2" w:rsidP="00522CD2">
            <w:pPr>
              <w:pStyle w:val="TableEntry"/>
              <w:rPr>
                <w:sz w:val="16"/>
              </w:rPr>
            </w:pPr>
            <w:r w:rsidRPr="00A411D0">
              <w:rPr>
                <w:sz w:val="16"/>
              </w:rPr>
              <w:t>Identity of the human that initiated the transaction.</w:t>
            </w:r>
          </w:p>
        </w:tc>
      </w:tr>
      <w:tr w:rsidR="00522CD2" w:rsidRPr="00A411D0" w14:paraId="268F0998" w14:textId="77777777" w:rsidTr="0075329F">
        <w:trPr>
          <w:cantSplit/>
        </w:trPr>
        <w:tc>
          <w:tcPr>
            <w:tcW w:w="1548" w:type="dxa"/>
            <w:vMerge/>
            <w:textDirection w:val="btLr"/>
            <w:vAlign w:val="center"/>
          </w:tcPr>
          <w:p w14:paraId="5BC6ABC7" w14:textId="77777777" w:rsidR="00522CD2" w:rsidRPr="00A411D0" w:rsidRDefault="00522CD2" w:rsidP="00522CD2">
            <w:pPr>
              <w:pStyle w:val="TableLabel"/>
              <w:rPr>
                <w:sz w:val="16"/>
              </w:rPr>
            </w:pPr>
          </w:p>
        </w:tc>
        <w:tc>
          <w:tcPr>
            <w:tcW w:w="2520" w:type="dxa"/>
            <w:vAlign w:val="center"/>
          </w:tcPr>
          <w:p w14:paraId="6FB8C685" w14:textId="77777777" w:rsidR="00522CD2" w:rsidRPr="00A411D0" w:rsidRDefault="00522CD2" w:rsidP="00522CD2">
            <w:pPr>
              <w:pStyle w:val="TableEntry"/>
              <w:rPr>
                <w:i/>
                <w:iCs/>
                <w:sz w:val="16"/>
              </w:rPr>
            </w:pPr>
            <w:proofErr w:type="spellStart"/>
            <w:r w:rsidRPr="00A411D0">
              <w:rPr>
                <w:i/>
                <w:iCs/>
                <w:sz w:val="16"/>
              </w:rPr>
              <w:t>AlternativeUserID</w:t>
            </w:r>
            <w:proofErr w:type="spellEnd"/>
          </w:p>
        </w:tc>
        <w:tc>
          <w:tcPr>
            <w:tcW w:w="630" w:type="dxa"/>
            <w:vAlign w:val="center"/>
          </w:tcPr>
          <w:p w14:paraId="1EA4E0F1"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6564482" w14:textId="77777777" w:rsidR="00522CD2" w:rsidRPr="00A411D0" w:rsidRDefault="00522CD2" w:rsidP="00522CD2">
            <w:pPr>
              <w:pStyle w:val="TableEntry"/>
              <w:rPr>
                <w:i/>
                <w:iCs/>
                <w:sz w:val="16"/>
              </w:rPr>
            </w:pPr>
            <w:r w:rsidRPr="00A411D0">
              <w:rPr>
                <w:i/>
                <w:iCs/>
                <w:sz w:val="16"/>
              </w:rPr>
              <w:t>not specialized</w:t>
            </w:r>
          </w:p>
        </w:tc>
      </w:tr>
      <w:tr w:rsidR="00522CD2" w:rsidRPr="00A411D0" w14:paraId="0FC9AA17" w14:textId="77777777" w:rsidTr="0075329F">
        <w:trPr>
          <w:cantSplit/>
        </w:trPr>
        <w:tc>
          <w:tcPr>
            <w:tcW w:w="1548" w:type="dxa"/>
            <w:vMerge/>
            <w:textDirection w:val="btLr"/>
            <w:vAlign w:val="center"/>
          </w:tcPr>
          <w:p w14:paraId="586FC1F1" w14:textId="77777777" w:rsidR="00522CD2" w:rsidRPr="00A411D0" w:rsidRDefault="00522CD2" w:rsidP="00522CD2">
            <w:pPr>
              <w:pStyle w:val="TableLabel"/>
              <w:rPr>
                <w:sz w:val="16"/>
              </w:rPr>
            </w:pPr>
          </w:p>
        </w:tc>
        <w:tc>
          <w:tcPr>
            <w:tcW w:w="2520" w:type="dxa"/>
            <w:vAlign w:val="center"/>
          </w:tcPr>
          <w:p w14:paraId="52701D75" w14:textId="77777777" w:rsidR="00522CD2" w:rsidRPr="00A411D0" w:rsidRDefault="00522CD2" w:rsidP="00522CD2">
            <w:pPr>
              <w:pStyle w:val="TableEntry"/>
              <w:rPr>
                <w:i/>
                <w:iCs/>
                <w:sz w:val="16"/>
              </w:rPr>
            </w:pPr>
            <w:proofErr w:type="spellStart"/>
            <w:r w:rsidRPr="00A411D0">
              <w:rPr>
                <w:i/>
                <w:iCs/>
                <w:sz w:val="16"/>
              </w:rPr>
              <w:t>UserName</w:t>
            </w:r>
            <w:proofErr w:type="spellEnd"/>
          </w:p>
        </w:tc>
        <w:tc>
          <w:tcPr>
            <w:tcW w:w="630" w:type="dxa"/>
            <w:vAlign w:val="center"/>
          </w:tcPr>
          <w:p w14:paraId="3226E25A"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18C6702A" w14:textId="77777777" w:rsidR="00522CD2" w:rsidRPr="00A411D0" w:rsidRDefault="00522CD2" w:rsidP="00522CD2">
            <w:pPr>
              <w:pStyle w:val="TableEntry"/>
              <w:rPr>
                <w:i/>
                <w:iCs/>
                <w:sz w:val="16"/>
              </w:rPr>
            </w:pPr>
            <w:r w:rsidRPr="00A411D0">
              <w:rPr>
                <w:i/>
                <w:iCs/>
                <w:sz w:val="16"/>
              </w:rPr>
              <w:t>not specialized</w:t>
            </w:r>
          </w:p>
        </w:tc>
      </w:tr>
      <w:tr w:rsidR="00522CD2" w:rsidRPr="00A411D0" w14:paraId="0E6E5499" w14:textId="77777777" w:rsidTr="0075329F">
        <w:trPr>
          <w:cantSplit/>
        </w:trPr>
        <w:tc>
          <w:tcPr>
            <w:tcW w:w="1548" w:type="dxa"/>
            <w:vMerge/>
            <w:textDirection w:val="btLr"/>
            <w:vAlign w:val="center"/>
          </w:tcPr>
          <w:p w14:paraId="468EFBFD" w14:textId="77777777" w:rsidR="00522CD2" w:rsidRPr="00A411D0" w:rsidRDefault="00522CD2" w:rsidP="00522CD2">
            <w:pPr>
              <w:pStyle w:val="TableLabel"/>
              <w:rPr>
                <w:sz w:val="16"/>
              </w:rPr>
            </w:pPr>
          </w:p>
        </w:tc>
        <w:tc>
          <w:tcPr>
            <w:tcW w:w="2520" w:type="dxa"/>
            <w:vAlign w:val="center"/>
          </w:tcPr>
          <w:p w14:paraId="7665E542" w14:textId="77777777" w:rsidR="00522CD2" w:rsidRPr="00A411D0" w:rsidRDefault="00522CD2" w:rsidP="00522CD2">
            <w:pPr>
              <w:pStyle w:val="TableEntry"/>
              <w:rPr>
                <w:i/>
                <w:iCs/>
                <w:sz w:val="16"/>
              </w:rPr>
            </w:pPr>
            <w:proofErr w:type="spellStart"/>
            <w:r w:rsidRPr="00A411D0">
              <w:rPr>
                <w:i/>
                <w:iCs/>
                <w:sz w:val="16"/>
              </w:rPr>
              <w:t>UserIsRequestor</w:t>
            </w:r>
            <w:proofErr w:type="spellEnd"/>
          </w:p>
        </w:tc>
        <w:tc>
          <w:tcPr>
            <w:tcW w:w="630" w:type="dxa"/>
            <w:vAlign w:val="center"/>
          </w:tcPr>
          <w:p w14:paraId="3E1918B3" w14:textId="77777777" w:rsidR="00522CD2" w:rsidRPr="00A411D0" w:rsidRDefault="00522CD2" w:rsidP="00522CD2">
            <w:pPr>
              <w:pStyle w:val="TableEntry"/>
              <w:jc w:val="center"/>
              <w:rPr>
                <w:sz w:val="16"/>
              </w:rPr>
            </w:pPr>
            <w:r w:rsidRPr="00A411D0">
              <w:rPr>
                <w:i/>
                <w:iCs/>
                <w:sz w:val="16"/>
              </w:rPr>
              <w:t>U</w:t>
            </w:r>
          </w:p>
        </w:tc>
        <w:tc>
          <w:tcPr>
            <w:tcW w:w="4968" w:type="dxa"/>
            <w:vAlign w:val="center"/>
          </w:tcPr>
          <w:p w14:paraId="63D57174" w14:textId="77777777" w:rsidR="00522CD2" w:rsidRPr="00A411D0" w:rsidRDefault="00522CD2" w:rsidP="00522CD2">
            <w:pPr>
              <w:pStyle w:val="TableEntry"/>
              <w:rPr>
                <w:sz w:val="16"/>
              </w:rPr>
            </w:pPr>
            <w:r w:rsidRPr="00A411D0">
              <w:rPr>
                <w:i/>
                <w:iCs/>
                <w:sz w:val="16"/>
              </w:rPr>
              <w:t>not specialized</w:t>
            </w:r>
          </w:p>
        </w:tc>
      </w:tr>
      <w:tr w:rsidR="00522CD2" w:rsidRPr="00A411D0" w14:paraId="62925BDF" w14:textId="77777777" w:rsidTr="0075329F">
        <w:trPr>
          <w:cantSplit/>
        </w:trPr>
        <w:tc>
          <w:tcPr>
            <w:tcW w:w="1548" w:type="dxa"/>
            <w:vMerge/>
            <w:textDirection w:val="btLr"/>
            <w:vAlign w:val="center"/>
          </w:tcPr>
          <w:p w14:paraId="39B022D0" w14:textId="77777777" w:rsidR="00522CD2" w:rsidRPr="00A411D0" w:rsidRDefault="00522CD2" w:rsidP="00522CD2">
            <w:pPr>
              <w:pStyle w:val="TableLabel"/>
              <w:rPr>
                <w:sz w:val="16"/>
              </w:rPr>
            </w:pPr>
          </w:p>
        </w:tc>
        <w:tc>
          <w:tcPr>
            <w:tcW w:w="2520" w:type="dxa"/>
            <w:vAlign w:val="center"/>
          </w:tcPr>
          <w:p w14:paraId="35344600" w14:textId="77777777" w:rsidR="00522CD2" w:rsidRPr="00A411D0" w:rsidRDefault="00522CD2" w:rsidP="00522CD2">
            <w:pPr>
              <w:pStyle w:val="TableEntry"/>
              <w:rPr>
                <w:sz w:val="16"/>
              </w:rPr>
            </w:pPr>
            <w:proofErr w:type="spellStart"/>
            <w:r w:rsidRPr="00A411D0">
              <w:rPr>
                <w:sz w:val="16"/>
              </w:rPr>
              <w:t>RoleIDCode</w:t>
            </w:r>
            <w:proofErr w:type="spellEnd"/>
          </w:p>
        </w:tc>
        <w:tc>
          <w:tcPr>
            <w:tcW w:w="630" w:type="dxa"/>
            <w:vAlign w:val="center"/>
          </w:tcPr>
          <w:p w14:paraId="316E4FEF" w14:textId="77777777" w:rsidR="00522CD2" w:rsidRPr="00A411D0" w:rsidRDefault="00522CD2" w:rsidP="00522CD2">
            <w:pPr>
              <w:pStyle w:val="TableEntry"/>
              <w:jc w:val="center"/>
              <w:rPr>
                <w:sz w:val="16"/>
              </w:rPr>
            </w:pPr>
            <w:r w:rsidRPr="00A411D0">
              <w:rPr>
                <w:sz w:val="16"/>
              </w:rPr>
              <w:t>U</w:t>
            </w:r>
          </w:p>
        </w:tc>
        <w:tc>
          <w:tcPr>
            <w:tcW w:w="4968" w:type="dxa"/>
            <w:vAlign w:val="center"/>
          </w:tcPr>
          <w:p w14:paraId="6FFD46CF" w14:textId="77777777" w:rsidR="00522CD2" w:rsidRPr="00A411D0" w:rsidRDefault="00522CD2" w:rsidP="00522CD2">
            <w:pPr>
              <w:pStyle w:val="TableEntry"/>
              <w:rPr>
                <w:sz w:val="16"/>
              </w:rPr>
            </w:pPr>
            <w:r w:rsidRPr="00A411D0">
              <w:rPr>
                <w:sz w:val="16"/>
              </w:rPr>
              <w:t>Access Control role(s) the user holds that allows this transaction.</w:t>
            </w:r>
          </w:p>
        </w:tc>
      </w:tr>
      <w:tr w:rsidR="00522CD2" w:rsidRPr="00A411D0" w14:paraId="7BE5361B" w14:textId="77777777" w:rsidTr="0075329F">
        <w:trPr>
          <w:cantSplit/>
        </w:trPr>
        <w:tc>
          <w:tcPr>
            <w:tcW w:w="1548" w:type="dxa"/>
            <w:vMerge/>
            <w:textDirection w:val="btLr"/>
            <w:vAlign w:val="center"/>
          </w:tcPr>
          <w:p w14:paraId="23DB70C6" w14:textId="77777777" w:rsidR="00522CD2" w:rsidRPr="00A411D0" w:rsidRDefault="00522CD2" w:rsidP="00522CD2">
            <w:pPr>
              <w:pStyle w:val="TableLabel"/>
              <w:rPr>
                <w:sz w:val="16"/>
              </w:rPr>
            </w:pPr>
          </w:p>
        </w:tc>
        <w:tc>
          <w:tcPr>
            <w:tcW w:w="2520" w:type="dxa"/>
            <w:vAlign w:val="center"/>
          </w:tcPr>
          <w:p w14:paraId="348231F3" w14:textId="77777777" w:rsidR="00522CD2" w:rsidRPr="00A411D0" w:rsidRDefault="00522CD2" w:rsidP="00522CD2">
            <w:pPr>
              <w:pStyle w:val="TableEntry"/>
              <w:rPr>
                <w:i/>
                <w:iCs/>
                <w:sz w:val="16"/>
              </w:rPr>
            </w:pPr>
            <w:proofErr w:type="spellStart"/>
            <w:r w:rsidRPr="00A411D0">
              <w:rPr>
                <w:i/>
                <w:iCs/>
                <w:sz w:val="16"/>
              </w:rPr>
              <w:t>NetworkAccessPointTypeCode</w:t>
            </w:r>
            <w:proofErr w:type="spellEnd"/>
          </w:p>
        </w:tc>
        <w:tc>
          <w:tcPr>
            <w:tcW w:w="630" w:type="dxa"/>
            <w:vAlign w:val="center"/>
          </w:tcPr>
          <w:p w14:paraId="01C2FED7"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0B71D21" w14:textId="77777777" w:rsidR="00522CD2" w:rsidRPr="00A411D0" w:rsidRDefault="00522CD2" w:rsidP="00522CD2">
            <w:pPr>
              <w:pStyle w:val="TableEntry"/>
              <w:rPr>
                <w:i/>
                <w:iCs/>
                <w:sz w:val="16"/>
              </w:rPr>
            </w:pPr>
            <w:r w:rsidRPr="00A411D0">
              <w:rPr>
                <w:i/>
                <w:iCs/>
                <w:sz w:val="16"/>
              </w:rPr>
              <w:t>not specialized</w:t>
            </w:r>
          </w:p>
        </w:tc>
      </w:tr>
      <w:tr w:rsidR="00522CD2" w:rsidRPr="00A411D0" w14:paraId="79769C1C" w14:textId="77777777" w:rsidTr="0075329F">
        <w:trPr>
          <w:cantSplit/>
        </w:trPr>
        <w:tc>
          <w:tcPr>
            <w:tcW w:w="1548" w:type="dxa"/>
            <w:vMerge/>
            <w:textDirection w:val="btLr"/>
            <w:vAlign w:val="center"/>
          </w:tcPr>
          <w:p w14:paraId="2359A6B7" w14:textId="77777777" w:rsidR="00522CD2" w:rsidRPr="00A411D0" w:rsidRDefault="00522CD2" w:rsidP="00522CD2">
            <w:pPr>
              <w:pStyle w:val="TableLabel"/>
              <w:rPr>
                <w:sz w:val="16"/>
              </w:rPr>
            </w:pPr>
          </w:p>
        </w:tc>
        <w:tc>
          <w:tcPr>
            <w:tcW w:w="2520" w:type="dxa"/>
            <w:vAlign w:val="center"/>
          </w:tcPr>
          <w:p w14:paraId="415D8C87" w14:textId="77777777" w:rsidR="00522CD2" w:rsidRPr="00A411D0" w:rsidRDefault="00522CD2" w:rsidP="00522CD2">
            <w:pPr>
              <w:pStyle w:val="TableEntry"/>
              <w:rPr>
                <w:i/>
                <w:iCs/>
                <w:sz w:val="16"/>
              </w:rPr>
            </w:pPr>
            <w:proofErr w:type="spellStart"/>
            <w:r w:rsidRPr="00A411D0">
              <w:rPr>
                <w:i/>
                <w:iCs/>
                <w:sz w:val="16"/>
              </w:rPr>
              <w:t>NetworkAccessPointID</w:t>
            </w:r>
            <w:proofErr w:type="spellEnd"/>
          </w:p>
        </w:tc>
        <w:tc>
          <w:tcPr>
            <w:tcW w:w="630" w:type="dxa"/>
            <w:vAlign w:val="center"/>
          </w:tcPr>
          <w:p w14:paraId="3CE4ECE9"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56186A1" w14:textId="77777777" w:rsidR="00522CD2" w:rsidRPr="00A411D0" w:rsidRDefault="00522CD2" w:rsidP="00522CD2">
            <w:pPr>
              <w:pStyle w:val="TableEntry"/>
              <w:rPr>
                <w:i/>
                <w:iCs/>
                <w:sz w:val="16"/>
              </w:rPr>
            </w:pPr>
            <w:r w:rsidRPr="00A411D0">
              <w:rPr>
                <w:i/>
                <w:iCs/>
                <w:sz w:val="16"/>
              </w:rPr>
              <w:t>not specialized</w:t>
            </w:r>
          </w:p>
        </w:tc>
      </w:tr>
    </w:tbl>
    <w:p w14:paraId="564FE544" w14:textId="77777777" w:rsidR="00522CD2" w:rsidRPr="00A411D0" w:rsidRDefault="00522CD2"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784F7AA0" w14:textId="77777777" w:rsidTr="00E02407">
        <w:trPr>
          <w:cantSplit/>
        </w:trPr>
        <w:tc>
          <w:tcPr>
            <w:tcW w:w="1548" w:type="dxa"/>
            <w:vMerge w:val="restart"/>
          </w:tcPr>
          <w:p w14:paraId="521B4EB9" w14:textId="77777777" w:rsidR="00522CD2" w:rsidRPr="00A411D0" w:rsidRDefault="00522CD2" w:rsidP="00522CD2">
            <w:pPr>
              <w:pStyle w:val="TableEntryHeader"/>
            </w:pPr>
            <w:r w:rsidRPr="00A411D0">
              <w:t>Destination</w:t>
            </w:r>
          </w:p>
          <w:p w14:paraId="7CA7F40F" w14:textId="77777777" w:rsidR="00522CD2" w:rsidRPr="00A411D0" w:rsidRDefault="00522CD2" w:rsidP="00871ADC">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ActiveParticipant</w:t>
            </w:r>
            <w:proofErr w:type="spellEnd"/>
          </w:p>
        </w:tc>
        <w:tc>
          <w:tcPr>
            <w:tcW w:w="2520" w:type="dxa"/>
            <w:vAlign w:val="center"/>
          </w:tcPr>
          <w:p w14:paraId="524AD005" w14:textId="77777777" w:rsidR="00522CD2" w:rsidRPr="00A411D0" w:rsidRDefault="00522CD2" w:rsidP="00522CD2">
            <w:pPr>
              <w:pStyle w:val="TableEntry"/>
              <w:rPr>
                <w:sz w:val="16"/>
              </w:rPr>
            </w:pPr>
            <w:proofErr w:type="spellStart"/>
            <w:r w:rsidRPr="00A411D0">
              <w:rPr>
                <w:sz w:val="16"/>
              </w:rPr>
              <w:t>UserID</w:t>
            </w:r>
            <w:proofErr w:type="spellEnd"/>
          </w:p>
        </w:tc>
        <w:tc>
          <w:tcPr>
            <w:tcW w:w="630" w:type="dxa"/>
            <w:vAlign w:val="center"/>
          </w:tcPr>
          <w:p w14:paraId="1B1B314D"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7D3F1682" w14:textId="77777777" w:rsidR="00522CD2" w:rsidRPr="00A411D0" w:rsidRDefault="00522CD2" w:rsidP="00522CD2">
            <w:pPr>
              <w:pStyle w:val="TableEntry"/>
              <w:rPr>
                <w:sz w:val="16"/>
              </w:rPr>
            </w:pPr>
            <w:r w:rsidRPr="00A411D0">
              <w:rPr>
                <w:sz w:val="16"/>
              </w:rPr>
              <w:t>SOAP endpoint URI.</w:t>
            </w:r>
          </w:p>
        </w:tc>
      </w:tr>
      <w:tr w:rsidR="00522CD2" w:rsidRPr="00A411D0" w14:paraId="23317DEB" w14:textId="77777777" w:rsidTr="00E02407">
        <w:trPr>
          <w:cantSplit/>
        </w:trPr>
        <w:tc>
          <w:tcPr>
            <w:tcW w:w="1548" w:type="dxa"/>
            <w:vMerge/>
            <w:textDirection w:val="btLr"/>
            <w:vAlign w:val="center"/>
          </w:tcPr>
          <w:p w14:paraId="1C2040A4" w14:textId="77777777" w:rsidR="00522CD2" w:rsidRPr="00A411D0" w:rsidRDefault="00522CD2" w:rsidP="00522CD2">
            <w:pPr>
              <w:pStyle w:val="TableLabel"/>
              <w:rPr>
                <w:sz w:val="16"/>
              </w:rPr>
            </w:pPr>
          </w:p>
        </w:tc>
        <w:tc>
          <w:tcPr>
            <w:tcW w:w="2520" w:type="dxa"/>
            <w:vAlign w:val="center"/>
          </w:tcPr>
          <w:p w14:paraId="1C5C9871" w14:textId="77777777" w:rsidR="00522CD2" w:rsidRPr="00A411D0" w:rsidRDefault="00522CD2" w:rsidP="00522CD2">
            <w:pPr>
              <w:pStyle w:val="TableEntry"/>
              <w:rPr>
                <w:i/>
                <w:iCs/>
                <w:sz w:val="16"/>
              </w:rPr>
            </w:pPr>
            <w:proofErr w:type="spellStart"/>
            <w:r w:rsidRPr="00A411D0">
              <w:rPr>
                <w:i/>
                <w:iCs/>
                <w:sz w:val="16"/>
              </w:rPr>
              <w:t>AlternativeUserID</w:t>
            </w:r>
            <w:proofErr w:type="spellEnd"/>
          </w:p>
        </w:tc>
        <w:tc>
          <w:tcPr>
            <w:tcW w:w="630" w:type="dxa"/>
            <w:vAlign w:val="center"/>
          </w:tcPr>
          <w:p w14:paraId="2750D7C2"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6371E37F" w14:textId="77777777" w:rsidR="00522CD2" w:rsidRPr="00A411D0" w:rsidRDefault="00522CD2" w:rsidP="00522CD2">
            <w:pPr>
              <w:pStyle w:val="TableEntry"/>
              <w:rPr>
                <w:i/>
                <w:iCs/>
                <w:sz w:val="16"/>
              </w:rPr>
            </w:pPr>
            <w:r w:rsidRPr="00A411D0">
              <w:rPr>
                <w:i/>
                <w:iCs/>
                <w:sz w:val="16"/>
              </w:rPr>
              <w:t>not specialized</w:t>
            </w:r>
          </w:p>
        </w:tc>
      </w:tr>
      <w:tr w:rsidR="00522CD2" w:rsidRPr="00A411D0" w14:paraId="103DC554" w14:textId="77777777" w:rsidTr="00E02407">
        <w:trPr>
          <w:cantSplit/>
        </w:trPr>
        <w:tc>
          <w:tcPr>
            <w:tcW w:w="1548" w:type="dxa"/>
            <w:vMerge/>
            <w:textDirection w:val="btLr"/>
            <w:vAlign w:val="center"/>
          </w:tcPr>
          <w:p w14:paraId="3CB860BC" w14:textId="77777777" w:rsidR="00522CD2" w:rsidRPr="00A411D0" w:rsidRDefault="00522CD2" w:rsidP="00522CD2">
            <w:pPr>
              <w:pStyle w:val="TableLabel"/>
              <w:rPr>
                <w:sz w:val="16"/>
              </w:rPr>
            </w:pPr>
          </w:p>
        </w:tc>
        <w:tc>
          <w:tcPr>
            <w:tcW w:w="2520" w:type="dxa"/>
            <w:vAlign w:val="center"/>
          </w:tcPr>
          <w:p w14:paraId="0863E743" w14:textId="77777777" w:rsidR="00522CD2" w:rsidRPr="00A411D0" w:rsidRDefault="00522CD2" w:rsidP="00522CD2">
            <w:pPr>
              <w:pStyle w:val="TableEntry"/>
              <w:rPr>
                <w:i/>
                <w:iCs/>
                <w:sz w:val="16"/>
              </w:rPr>
            </w:pPr>
            <w:proofErr w:type="spellStart"/>
            <w:r w:rsidRPr="00A411D0">
              <w:rPr>
                <w:i/>
                <w:iCs/>
                <w:sz w:val="16"/>
              </w:rPr>
              <w:t>UserName</w:t>
            </w:r>
            <w:proofErr w:type="spellEnd"/>
          </w:p>
        </w:tc>
        <w:tc>
          <w:tcPr>
            <w:tcW w:w="630" w:type="dxa"/>
            <w:vAlign w:val="center"/>
          </w:tcPr>
          <w:p w14:paraId="7BABBC72"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066949B8" w14:textId="77777777" w:rsidR="00522CD2" w:rsidRPr="00A411D0" w:rsidRDefault="00522CD2" w:rsidP="00522CD2">
            <w:pPr>
              <w:pStyle w:val="TableEntry"/>
              <w:rPr>
                <w:i/>
                <w:iCs/>
                <w:sz w:val="16"/>
              </w:rPr>
            </w:pPr>
            <w:r w:rsidRPr="00A411D0">
              <w:rPr>
                <w:i/>
                <w:iCs/>
                <w:sz w:val="16"/>
              </w:rPr>
              <w:t>not specialized</w:t>
            </w:r>
          </w:p>
        </w:tc>
      </w:tr>
      <w:tr w:rsidR="00522CD2" w:rsidRPr="00A411D0" w14:paraId="2BA87F68" w14:textId="77777777" w:rsidTr="00E02407">
        <w:trPr>
          <w:cantSplit/>
        </w:trPr>
        <w:tc>
          <w:tcPr>
            <w:tcW w:w="1548" w:type="dxa"/>
            <w:vMerge/>
            <w:textDirection w:val="btLr"/>
            <w:vAlign w:val="center"/>
          </w:tcPr>
          <w:p w14:paraId="2CC7E4CF" w14:textId="77777777" w:rsidR="00522CD2" w:rsidRPr="00A411D0" w:rsidRDefault="00522CD2" w:rsidP="00522CD2">
            <w:pPr>
              <w:pStyle w:val="TableLabel"/>
              <w:rPr>
                <w:sz w:val="16"/>
              </w:rPr>
            </w:pPr>
          </w:p>
        </w:tc>
        <w:tc>
          <w:tcPr>
            <w:tcW w:w="2520" w:type="dxa"/>
            <w:vAlign w:val="center"/>
          </w:tcPr>
          <w:p w14:paraId="0BA1A302" w14:textId="77777777" w:rsidR="00522CD2" w:rsidRPr="00A411D0" w:rsidRDefault="00522CD2" w:rsidP="00522CD2">
            <w:pPr>
              <w:pStyle w:val="TableEntry"/>
              <w:rPr>
                <w:iCs/>
                <w:sz w:val="16"/>
              </w:rPr>
            </w:pPr>
            <w:proofErr w:type="spellStart"/>
            <w:r w:rsidRPr="00A411D0">
              <w:rPr>
                <w:iCs/>
                <w:sz w:val="16"/>
              </w:rPr>
              <w:t>UserIsRequestor</w:t>
            </w:r>
            <w:proofErr w:type="spellEnd"/>
          </w:p>
        </w:tc>
        <w:tc>
          <w:tcPr>
            <w:tcW w:w="630" w:type="dxa"/>
            <w:vAlign w:val="center"/>
          </w:tcPr>
          <w:p w14:paraId="52F733FB"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7091FD1F" w14:textId="5C670221" w:rsidR="00522CD2" w:rsidRPr="00A411D0" w:rsidRDefault="00673B2A" w:rsidP="00522CD2">
            <w:pPr>
              <w:pStyle w:val="TableEntry"/>
              <w:rPr>
                <w:i/>
                <w:iCs/>
                <w:sz w:val="16"/>
              </w:rPr>
            </w:pPr>
            <w:r w:rsidRPr="00A411D0">
              <w:rPr>
                <w:i/>
                <w:iCs/>
                <w:sz w:val="16"/>
              </w:rPr>
              <w:t>not specialized</w:t>
            </w:r>
          </w:p>
        </w:tc>
      </w:tr>
      <w:tr w:rsidR="00522CD2" w:rsidRPr="00A411D0" w14:paraId="2E6D3780" w14:textId="77777777" w:rsidTr="00E02407">
        <w:trPr>
          <w:cantSplit/>
        </w:trPr>
        <w:tc>
          <w:tcPr>
            <w:tcW w:w="1548" w:type="dxa"/>
            <w:vMerge/>
            <w:textDirection w:val="btLr"/>
            <w:vAlign w:val="center"/>
          </w:tcPr>
          <w:p w14:paraId="7A2C770B" w14:textId="77777777" w:rsidR="00522CD2" w:rsidRPr="00A411D0" w:rsidRDefault="00522CD2" w:rsidP="00522CD2">
            <w:pPr>
              <w:pStyle w:val="TableLabel"/>
              <w:rPr>
                <w:sz w:val="16"/>
              </w:rPr>
            </w:pPr>
          </w:p>
        </w:tc>
        <w:tc>
          <w:tcPr>
            <w:tcW w:w="2520" w:type="dxa"/>
            <w:vAlign w:val="center"/>
          </w:tcPr>
          <w:p w14:paraId="16DFDF07" w14:textId="77777777" w:rsidR="00522CD2" w:rsidRPr="00A411D0" w:rsidRDefault="00522CD2" w:rsidP="00522CD2">
            <w:pPr>
              <w:pStyle w:val="TableEntry"/>
              <w:rPr>
                <w:sz w:val="16"/>
              </w:rPr>
            </w:pPr>
            <w:proofErr w:type="spellStart"/>
            <w:r w:rsidRPr="00A411D0">
              <w:rPr>
                <w:sz w:val="16"/>
              </w:rPr>
              <w:t>RoleIDCode</w:t>
            </w:r>
            <w:proofErr w:type="spellEnd"/>
          </w:p>
        </w:tc>
        <w:tc>
          <w:tcPr>
            <w:tcW w:w="630" w:type="dxa"/>
            <w:vAlign w:val="center"/>
          </w:tcPr>
          <w:p w14:paraId="257BD71A"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1AF7C5D5" w14:textId="77777777" w:rsidR="00522CD2" w:rsidRPr="00A411D0" w:rsidRDefault="00522CD2" w:rsidP="00522CD2">
            <w:pPr>
              <w:pStyle w:val="TableEntry"/>
              <w:rPr>
                <w:sz w:val="16"/>
              </w:rPr>
            </w:pPr>
            <w:proofErr w:type="gramStart"/>
            <w:r w:rsidRPr="00A411D0">
              <w:rPr>
                <w:sz w:val="16"/>
              </w:rPr>
              <w:t>EV(</w:t>
            </w:r>
            <w:proofErr w:type="gramEnd"/>
            <w:r w:rsidRPr="00A411D0">
              <w:rPr>
                <w:sz w:val="16"/>
              </w:rPr>
              <w:t>110152, DCM, “Destination”)</w:t>
            </w:r>
          </w:p>
        </w:tc>
      </w:tr>
      <w:tr w:rsidR="00522CD2" w:rsidRPr="00A411D0" w14:paraId="022EBF36" w14:textId="77777777" w:rsidTr="00E02407">
        <w:trPr>
          <w:cantSplit/>
        </w:trPr>
        <w:tc>
          <w:tcPr>
            <w:tcW w:w="1548" w:type="dxa"/>
            <w:vMerge/>
            <w:textDirection w:val="btLr"/>
            <w:vAlign w:val="center"/>
          </w:tcPr>
          <w:p w14:paraId="2EF6E90A" w14:textId="77777777" w:rsidR="00522CD2" w:rsidRPr="00A411D0" w:rsidRDefault="00522CD2" w:rsidP="00522CD2">
            <w:pPr>
              <w:pStyle w:val="TableLabel"/>
              <w:rPr>
                <w:sz w:val="16"/>
              </w:rPr>
            </w:pPr>
          </w:p>
        </w:tc>
        <w:tc>
          <w:tcPr>
            <w:tcW w:w="2520" w:type="dxa"/>
            <w:vAlign w:val="center"/>
          </w:tcPr>
          <w:p w14:paraId="5156FFAC" w14:textId="77777777" w:rsidR="00522CD2" w:rsidRPr="00A411D0" w:rsidRDefault="00522CD2" w:rsidP="00522CD2">
            <w:pPr>
              <w:pStyle w:val="TableEntry"/>
              <w:rPr>
                <w:iCs/>
                <w:sz w:val="16"/>
              </w:rPr>
            </w:pPr>
            <w:proofErr w:type="spellStart"/>
            <w:r w:rsidRPr="00A411D0">
              <w:rPr>
                <w:iCs/>
                <w:sz w:val="16"/>
              </w:rPr>
              <w:t>NetworkAccessPointTypeCode</w:t>
            </w:r>
            <w:proofErr w:type="spellEnd"/>
          </w:p>
        </w:tc>
        <w:tc>
          <w:tcPr>
            <w:tcW w:w="630" w:type="dxa"/>
            <w:vAlign w:val="center"/>
          </w:tcPr>
          <w:p w14:paraId="119B3790"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0AAF4D22" w14:textId="77777777" w:rsidR="00522CD2" w:rsidRPr="00A411D0" w:rsidRDefault="00522CD2" w:rsidP="00522CD2">
            <w:pPr>
              <w:pStyle w:val="TableEntry"/>
              <w:rPr>
                <w:sz w:val="16"/>
              </w:rPr>
            </w:pPr>
            <w:r w:rsidRPr="00A411D0">
              <w:rPr>
                <w:sz w:val="16"/>
              </w:rPr>
              <w:t>“1” for machine (DNS) name, “2” for IP address</w:t>
            </w:r>
          </w:p>
        </w:tc>
      </w:tr>
      <w:tr w:rsidR="00522CD2" w:rsidRPr="00A411D0" w14:paraId="5FC73FB8" w14:textId="77777777" w:rsidTr="00E02407">
        <w:trPr>
          <w:cantSplit/>
        </w:trPr>
        <w:tc>
          <w:tcPr>
            <w:tcW w:w="1548" w:type="dxa"/>
            <w:vMerge/>
            <w:textDirection w:val="btLr"/>
            <w:vAlign w:val="center"/>
          </w:tcPr>
          <w:p w14:paraId="566A3463" w14:textId="77777777" w:rsidR="00522CD2" w:rsidRPr="00A411D0" w:rsidRDefault="00522CD2" w:rsidP="00522CD2">
            <w:pPr>
              <w:pStyle w:val="TableLabel"/>
              <w:rPr>
                <w:sz w:val="16"/>
              </w:rPr>
            </w:pPr>
          </w:p>
        </w:tc>
        <w:tc>
          <w:tcPr>
            <w:tcW w:w="2520" w:type="dxa"/>
            <w:vAlign w:val="center"/>
          </w:tcPr>
          <w:p w14:paraId="43689588" w14:textId="77777777" w:rsidR="00522CD2" w:rsidRPr="00A411D0" w:rsidRDefault="00522CD2" w:rsidP="00522CD2">
            <w:pPr>
              <w:pStyle w:val="TableEntry"/>
              <w:rPr>
                <w:iCs/>
                <w:sz w:val="16"/>
              </w:rPr>
            </w:pPr>
            <w:proofErr w:type="spellStart"/>
            <w:r w:rsidRPr="00A411D0">
              <w:rPr>
                <w:iCs/>
                <w:sz w:val="16"/>
              </w:rPr>
              <w:t>NetworkAccessPointID</w:t>
            </w:r>
            <w:proofErr w:type="spellEnd"/>
          </w:p>
        </w:tc>
        <w:tc>
          <w:tcPr>
            <w:tcW w:w="630" w:type="dxa"/>
            <w:vAlign w:val="center"/>
          </w:tcPr>
          <w:p w14:paraId="1E3D4B8A"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3087AB66" w14:textId="77777777" w:rsidR="00522CD2" w:rsidRPr="00A411D0" w:rsidRDefault="00522CD2" w:rsidP="00522CD2">
            <w:pPr>
              <w:pStyle w:val="TableEntry"/>
              <w:rPr>
                <w:sz w:val="16"/>
              </w:rPr>
            </w:pPr>
            <w:r w:rsidRPr="00A411D0">
              <w:rPr>
                <w:sz w:val="16"/>
              </w:rPr>
              <w:t>The machine name or IP address</w:t>
            </w:r>
          </w:p>
        </w:tc>
      </w:tr>
    </w:tbl>
    <w:p w14:paraId="79E4639C" w14:textId="77777777" w:rsidR="00522CD2" w:rsidRPr="00A411D0" w:rsidRDefault="00522CD2"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A411D0" w14:paraId="5157A96C" w14:textId="77777777" w:rsidTr="00E02407">
        <w:trPr>
          <w:cantSplit/>
        </w:trPr>
        <w:tc>
          <w:tcPr>
            <w:tcW w:w="1728" w:type="dxa"/>
            <w:vMerge w:val="restart"/>
            <w:tcBorders>
              <w:top w:val="single" w:sz="4" w:space="0" w:color="auto"/>
            </w:tcBorders>
          </w:tcPr>
          <w:p w14:paraId="49CE5BD8" w14:textId="77777777" w:rsidR="00522CD2" w:rsidRPr="00A411D0" w:rsidRDefault="00522CD2" w:rsidP="00522CD2">
            <w:pPr>
              <w:pStyle w:val="TableEntryHeader"/>
            </w:pPr>
            <w:r w:rsidRPr="00A411D0">
              <w:t>Audit Source</w:t>
            </w:r>
          </w:p>
          <w:p w14:paraId="0CA65732" w14:textId="77777777" w:rsidR="00522CD2" w:rsidRPr="00A411D0" w:rsidRDefault="00522CD2" w:rsidP="00E61442">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lastRenderedPageBreak/>
              <w:t>AuditSourceIdentification</w:t>
            </w:r>
            <w:proofErr w:type="spellEnd"/>
          </w:p>
        </w:tc>
        <w:tc>
          <w:tcPr>
            <w:tcW w:w="2340" w:type="dxa"/>
            <w:tcBorders>
              <w:top w:val="single" w:sz="4" w:space="0" w:color="auto"/>
            </w:tcBorders>
            <w:vAlign w:val="center"/>
          </w:tcPr>
          <w:p w14:paraId="646BD7F4" w14:textId="77777777" w:rsidR="00522CD2" w:rsidRPr="00A411D0" w:rsidRDefault="00522CD2" w:rsidP="00522CD2">
            <w:pPr>
              <w:pStyle w:val="TableEntry"/>
              <w:rPr>
                <w:i/>
                <w:iCs/>
                <w:sz w:val="16"/>
              </w:rPr>
            </w:pPr>
            <w:proofErr w:type="spellStart"/>
            <w:r w:rsidRPr="00A411D0">
              <w:rPr>
                <w:i/>
                <w:iCs/>
                <w:sz w:val="16"/>
              </w:rPr>
              <w:lastRenderedPageBreak/>
              <w:t>AuditSourceID</w:t>
            </w:r>
            <w:proofErr w:type="spellEnd"/>
          </w:p>
        </w:tc>
        <w:tc>
          <w:tcPr>
            <w:tcW w:w="630" w:type="dxa"/>
            <w:tcBorders>
              <w:top w:val="single" w:sz="4" w:space="0" w:color="auto"/>
            </w:tcBorders>
            <w:vAlign w:val="center"/>
          </w:tcPr>
          <w:p w14:paraId="18488DB9" w14:textId="77777777" w:rsidR="00522CD2" w:rsidRPr="00A411D0" w:rsidRDefault="00522CD2" w:rsidP="00522CD2">
            <w:pPr>
              <w:pStyle w:val="TableEntry"/>
              <w:jc w:val="center"/>
              <w:rPr>
                <w:i/>
                <w:iCs/>
                <w:sz w:val="16"/>
              </w:rPr>
            </w:pPr>
            <w:r w:rsidRPr="00A411D0">
              <w:rPr>
                <w:i/>
                <w:iCs/>
                <w:sz w:val="16"/>
              </w:rPr>
              <w:t>U</w:t>
            </w:r>
          </w:p>
        </w:tc>
        <w:tc>
          <w:tcPr>
            <w:tcW w:w="4968" w:type="dxa"/>
            <w:tcBorders>
              <w:top w:val="single" w:sz="4" w:space="0" w:color="auto"/>
            </w:tcBorders>
            <w:vAlign w:val="center"/>
          </w:tcPr>
          <w:p w14:paraId="3271C321" w14:textId="77777777" w:rsidR="00522CD2" w:rsidRPr="00A411D0" w:rsidRDefault="00522CD2" w:rsidP="00522CD2">
            <w:pPr>
              <w:pStyle w:val="TableEntry"/>
              <w:rPr>
                <w:i/>
                <w:iCs/>
                <w:sz w:val="16"/>
              </w:rPr>
            </w:pPr>
            <w:r w:rsidRPr="00A411D0">
              <w:rPr>
                <w:i/>
                <w:iCs/>
                <w:sz w:val="16"/>
              </w:rPr>
              <w:t>not specialized</w:t>
            </w:r>
          </w:p>
        </w:tc>
      </w:tr>
      <w:tr w:rsidR="00522CD2" w:rsidRPr="00A411D0" w14:paraId="6A506309" w14:textId="77777777" w:rsidTr="00E02407">
        <w:trPr>
          <w:cantSplit/>
        </w:trPr>
        <w:tc>
          <w:tcPr>
            <w:tcW w:w="1728" w:type="dxa"/>
            <w:vMerge/>
            <w:textDirection w:val="btLr"/>
            <w:vAlign w:val="center"/>
          </w:tcPr>
          <w:p w14:paraId="2B0B654F" w14:textId="77777777" w:rsidR="00522CD2" w:rsidRPr="00A411D0" w:rsidRDefault="00522CD2" w:rsidP="00522CD2">
            <w:pPr>
              <w:pStyle w:val="TableLabel"/>
              <w:rPr>
                <w:sz w:val="16"/>
              </w:rPr>
            </w:pPr>
          </w:p>
        </w:tc>
        <w:tc>
          <w:tcPr>
            <w:tcW w:w="2340" w:type="dxa"/>
            <w:vAlign w:val="center"/>
          </w:tcPr>
          <w:p w14:paraId="6F3A4FB4" w14:textId="77777777" w:rsidR="00522CD2" w:rsidRPr="00A411D0" w:rsidRDefault="00522CD2" w:rsidP="00522CD2">
            <w:pPr>
              <w:pStyle w:val="TableEntry"/>
              <w:rPr>
                <w:i/>
                <w:iCs/>
                <w:sz w:val="16"/>
              </w:rPr>
            </w:pPr>
            <w:proofErr w:type="spellStart"/>
            <w:r w:rsidRPr="00A411D0">
              <w:rPr>
                <w:i/>
                <w:iCs/>
                <w:sz w:val="16"/>
              </w:rPr>
              <w:t>AuditEnterpriseSiteID</w:t>
            </w:r>
            <w:proofErr w:type="spellEnd"/>
          </w:p>
        </w:tc>
        <w:tc>
          <w:tcPr>
            <w:tcW w:w="630" w:type="dxa"/>
            <w:vAlign w:val="center"/>
          </w:tcPr>
          <w:p w14:paraId="2B109B96"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72D9240" w14:textId="77777777" w:rsidR="00522CD2" w:rsidRPr="00A411D0" w:rsidRDefault="00522CD2" w:rsidP="00522CD2">
            <w:pPr>
              <w:pStyle w:val="TableEntry"/>
              <w:rPr>
                <w:i/>
                <w:iCs/>
                <w:sz w:val="16"/>
              </w:rPr>
            </w:pPr>
            <w:r w:rsidRPr="00A411D0">
              <w:rPr>
                <w:i/>
                <w:iCs/>
                <w:sz w:val="16"/>
              </w:rPr>
              <w:t>not specialized</w:t>
            </w:r>
          </w:p>
        </w:tc>
      </w:tr>
      <w:tr w:rsidR="00522CD2" w:rsidRPr="00A411D0" w14:paraId="1CAAE855" w14:textId="77777777" w:rsidTr="00E02407">
        <w:trPr>
          <w:cantSplit/>
        </w:trPr>
        <w:tc>
          <w:tcPr>
            <w:tcW w:w="1728" w:type="dxa"/>
            <w:vMerge/>
            <w:textDirection w:val="btLr"/>
            <w:vAlign w:val="center"/>
          </w:tcPr>
          <w:p w14:paraId="28F43C8B" w14:textId="77777777" w:rsidR="00522CD2" w:rsidRPr="00A411D0" w:rsidRDefault="00522CD2" w:rsidP="00522CD2">
            <w:pPr>
              <w:pStyle w:val="TableLabel"/>
              <w:rPr>
                <w:sz w:val="16"/>
              </w:rPr>
            </w:pPr>
          </w:p>
        </w:tc>
        <w:tc>
          <w:tcPr>
            <w:tcW w:w="2340" w:type="dxa"/>
            <w:vAlign w:val="center"/>
          </w:tcPr>
          <w:p w14:paraId="3CC36608" w14:textId="77777777" w:rsidR="00522CD2" w:rsidRPr="00A411D0" w:rsidRDefault="00522CD2" w:rsidP="00522CD2">
            <w:pPr>
              <w:pStyle w:val="TableEntry"/>
              <w:rPr>
                <w:i/>
                <w:iCs/>
                <w:sz w:val="16"/>
              </w:rPr>
            </w:pPr>
            <w:proofErr w:type="spellStart"/>
            <w:r w:rsidRPr="00A411D0">
              <w:rPr>
                <w:i/>
                <w:iCs/>
                <w:sz w:val="16"/>
              </w:rPr>
              <w:t>AuditSourceTypeCode</w:t>
            </w:r>
            <w:proofErr w:type="spellEnd"/>
          </w:p>
        </w:tc>
        <w:tc>
          <w:tcPr>
            <w:tcW w:w="630" w:type="dxa"/>
            <w:vAlign w:val="center"/>
          </w:tcPr>
          <w:p w14:paraId="2F2E09F6"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14410008" w14:textId="77777777" w:rsidR="00522CD2" w:rsidRPr="00A411D0" w:rsidRDefault="00522CD2" w:rsidP="004A3129">
            <w:pPr>
              <w:pStyle w:val="TableEntry"/>
              <w:rPr>
                <w:i/>
                <w:iCs/>
                <w:sz w:val="16"/>
              </w:rPr>
            </w:pPr>
            <w:r w:rsidRPr="00A411D0">
              <w:rPr>
                <w:i/>
                <w:iCs/>
                <w:sz w:val="16"/>
              </w:rPr>
              <w:t>not specialized</w:t>
            </w:r>
          </w:p>
        </w:tc>
      </w:tr>
    </w:tbl>
    <w:p w14:paraId="639FCBE9" w14:textId="711B1663" w:rsidR="00522CD2" w:rsidRPr="00A411D0" w:rsidRDefault="00522CD2"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E11595" w:rsidRPr="00A411D0" w14:paraId="0899D276" w14:textId="77777777" w:rsidTr="004A3129">
        <w:tc>
          <w:tcPr>
            <w:tcW w:w="1728" w:type="dxa"/>
            <w:vMerge w:val="restart"/>
          </w:tcPr>
          <w:p w14:paraId="182A52A3" w14:textId="77777777" w:rsidR="00E11595" w:rsidRPr="00A411D0" w:rsidRDefault="00E11595" w:rsidP="00E11595">
            <w:pPr>
              <w:pStyle w:val="TableEntryHeader"/>
            </w:pPr>
            <w:bookmarkStart w:id="248" w:name="OLE_LINK50"/>
            <w:bookmarkStart w:id="249" w:name="OLE_LINK51"/>
            <w:r w:rsidRPr="00A411D0">
              <w:t>Patient</w:t>
            </w:r>
          </w:p>
          <w:p w14:paraId="2B0B00AD" w14:textId="0983650A" w:rsidR="00E11595" w:rsidRPr="00A411D0" w:rsidRDefault="00E11595" w:rsidP="004A3129">
            <w:pPr>
              <w:pStyle w:val="TableEntryHeader"/>
            </w:pPr>
            <w:r w:rsidRPr="00A411D0">
              <w:rPr>
                <w:bCs/>
                <w:sz w:val="12"/>
              </w:rPr>
              <w:t>(</w:t>
            </w: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ParticipantObjectIdentification</w:t>
            </w:r>
            <w:proofErr w:type="spellEnd"/>
            <w:r w:rsidRPr="00A411D0">
              <w:rPr>
                <w:bCs/>
                <w:sz w:val="12"/>
              </w:rPr>
              <w:t>)</w:t>
            </w:r>
          </w:p>
        </w:tc>
        <w:tc>
          <w:tcPr>
            <w:tcW w:w="2340" w:type="dxa"/>
            <w:vAlign w:val="center"/>
          </w:tcPr>
          <w:p w14:paraId="6025B6F3" w14:textId="3F74A29C" w:rsidR="00E11595" w:rsidRPr="00A411D0" w:rsidRDefault="00E11595" w:rsidP="004A3129">
            <w:pPr>
              <w:pStyle w:val="TableEntry"/>
              <w:rPr>
                <w:sz w:val="16"/>
              </w:rPr>
            </w:pPr>
            <w:proofErr w:type="spellStart"/>
            <w:r w:rsidRPr="00A411D0">
              <w:rPr>
                <w:sz w:val="16"/>
              </w:rPr>
              <w:t>ParticipantObjectTypeCode</w:t>
            </w:r>
            <w:proofErr w:type="spellEnd"/>
          </w:p>
        </w:tc>
        <w:tc>
          <w:tcPr>
            <w:tcW w:w="630" w:type="dxa"/>
            <w:vAlign w:val="center"/>
          </w:tcPr>
          <w:p w14:paraId="21E87AC5" w14:textId="788F0885" w:rsidR="00E11595" w:rsidRPr="00A411D0" w:rsidRDefault="00E11595" w:rsidP="004A3129">
            <w:pPr>
              <w:pStyle w:val="TableEntry"/>
              <w:jc w:val="center"/>
              <w:rPr>
                <w:sz w:val="16"/>
              </w:rPr>
            </w:pPr>
            <w:r w:rsidRPr="00A411D0">
              <w:rPr>
                <w:sz w:val="16"/>
              </w:rPr>
              <w:t>M</w:t>
            </w:r>
          </w:p>
        </w:tc>
        <w:tc>
          <w:tcPr>
            <w:tcW w:w="4878" w:type="dxa"/>
            <w:vAlign w:val="center"/>
          </w:tcPr>
          <w:p w14:paraId="6EBAA005" w14:textId="2246CBF5" w:rsidR="00E11595" w:rsidRPr="00A411D0" w:rsidRDefault="00E11595" w:rsidP="004A3129">
            <w:pPr>
              <w:pStyle w:val="TableEntry"/>
              <w:rPr>
                <w:sz w:val="16"/>
              </w:rPr>
            </w:pPr>
            <w:r w:rsidRPr="00A411D0">
              <w:rPr>
                <w:sz w:val="16"/>
              </w:rPr>
              <w:t>“1” (Person)</w:t>
            </w:r>
          </w:p>
        </w:tc>
      </w:tr>
      <w:tr w:rsidR="00E11595" w:rsidRPr="00A411D0" w14:paraId="39B1462D" w14:textId="77777777" w:rsidTr="004A3129">
        <w:tc>
          <w:tcPr>
            <w:tcW w:w="1728" w:type="dxa"/>
            <w:vMerge/>
          </w:tcPr>
          <w:p w14:paraId="102BA90D" w14:textId="77777777" w:rsidR="00E11595" w:rsidRPr="00A411D0" w:rsidRDefault="00E11595" w:rsidP="00E11595"/>
        </w:tc>
        <w:tc>
          <w:tcPr>
            <w:tcW w:w="2340" w:type="dxa"/>
            <w:vAlign w:val="center"/>
          </w:tcPr>
          <w:p w14:paraId="76010354" w14:textId="64002840" w:rsidR="00E11595" w:rsidRPr="00A411D0" w:rsidRDefault="00E11595" w:rsidP="004A3129">
            <w:pPr>
              <w:pStyle w:val="TableEntry"/>
              <w:rPr>
                <w:sz w:val="16"/>
              </w:rPr>
            </w:pPr>
            <w:proofErr w:type="spellStart"/>
            <w:r w:rsidRPr="00A411D0">
              <w:rPr>
                <w:sz w:val="16"/>
              </w:rPr>
              <w:t>ParticipantObjectTypeCodeRole</w:t>
            </w:r>
            <w:proofErr w:type="spellEnd"/>
          </w:p>
        </w:tc>
        <w:tc>
          <w:tcPr>
            <w:tcW w:w="630" w:type="dxa"/>
            <w:vAlign w:val="center"/>
          </w:tcPr>
          <w:p w14:paraId="1FE9A2C8" w14:textId="7514FB09" w:rsidR="00E11595" w:rsidRPr="00A411D0" w:rsidRDefault="00E11595" w:rsidP="004A3129">
            <w:pPr>
              <w:pStyle w:val="TableEntry"/>
              <w:jc w:val="center"/>
              <w:rPr>
                <w:sz w:val="16"/>
              </w:rPr>
            </w:pPr>
            <w:r w:rsidRPr="00A411D0">
              <w:rPr>
                <w:sz w:val="16"/>
              </w:rPr>
              <w:t>M</w:t>
            </w:r>
          </w:p>
        </w:tc>
        <w:tc>
          <w:tcPr>
            <w:tcW w:w="4878" w:type="dxa"/>
            <w:vAlign w:val="center"/>
          </w:tcPr>
          <w:p w14:paraId="61169078" w14:textId="40EF75AA" w:rsidR="00E11595" w:rsidRPr="00A411D0" w:rsidRDefault="00E11595" w:rsidP="004A3129">
            <w:pPr>
              <w:pStyle w:val="TableEntry"/>
              <w:rPr>
                <w:sz w:val="16"/>
              </w:rPr>
            </w:pPr>
            <w:r w:rsidRPr="00A411D0">
              <w:rPr>
                <w:sz w:val="16"/>
              </w:rPr>
              <w:t>“1” (Patient)</w:t>
            </w:r>
          </w:p>
        </w:tc>
      </w:tr>
      <w:tr w:rsidR="00E11595" w:rsidRPr="00A411D0" w14:paraId="14DB56E2" w14:textId="77777777" w:rsidTr="004A3129">
        <w:tc>
          <w:tcPr>
            <w:tcW w:w="1728" w:type="dxa"/>
            <w:vMerge/>
          </w:tcPr>
          <w:p w14:paraId="60DE0C7B" w14:textId="77777777" w:rsidR="00E11595" w:rsidRPr="00A411D0" w:rsidRDefault="00E11595" w:rsidP="00E11595"/>
        </w:tc>
        <w:tc>
          <w:tcPr>
            <w:tcW w:w="2340" w:type="dxa"/>
            <w:vAlign w:val="center"/>
          </w:tcPr>
          <w:p w14:paraId="4191A63F" w14:textId="3D81DC17" w:rsidR="00E11595" w:rsidRPr="00A411D0" w:rsidRDefault="00E11595" w:rsidP="004A3129">
            <w:pPr>
              <w:pStyle w:val="TableEntry"/>
              <w:rPr>
                <w:i/>
                <w:iCs/>
                <w:sz w:val="16"/>
              </w:rPr>
            </w:pPr>
            <w:proofErr w:type="spellStart"/>
            <w:r w:rsidRPr="00A411D0">
              <w:rPr>
                <w:i/>
                <w:iCs/>
                <w:sz w:val="16"/>
              </w:rPr>
              <w:t>ParticipantObjectDataLifeCycle</w:t>
            </w:r>
            <w:proofErr w:type="spellEnd"/>
          </w:p>
        </w:tc>
        <w:tc>
          <w:tcPr>
            <w:tcW w:w="630" w:type="dxa"/>
            <w:vAlign w:val="center"/>
          </w:tcPr>
          <w:p w14:paraId="0BA39761" w14:textId="39E53652"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1DF32B93" w14:textId="2961CB12" w:rsidR="00E11595" w:rsidRPr="00A411D0" w:rsidRDefault="00E11595" w:rsidP="004A3129">
            <w:pPr>
              <w:pStyle w:val="TableEntry"/>
              <w:rPr>
                <w:i/>
                <w:iCs/>
                <w:sz w:val="16"/>
              </w:rPr>
            </w:pPr>
            <w:r w:rsidRPr="00A411D0">
              <w:rPr>
                <w:i/>
                <w:iCs/>
                <w:sz w:val="16"/>
              </w:rPr>
              <w:t>not specialized</w:t>
            </w:r>
          </w:p>
        </w:tc>
      </w:tr>
      <w:tr w:rsidR="00E11595" w:rsidRPr="00A411D0" w14:paraId="2A62F20D" w14:textId="77777777" w:rsidTr="004A3129">
        <w:tc>
          <w:tcPr>
            <w:tcW w:w="1728" w:type="dxa"/>
            <w:vMerge/>
          </w:tcPr>
          <w:p w14:paraId="3DA0E395" w14:textId="77777777" w:rsidR="00E11595" w:rsidRPr="00A411D0" w:rsidRDefault="00E11595" w:rsidP="00E11595"/>
        </w:tc>
        <w:tc>
          <w:tcPr>
            <w:tcW w:w="2340" w:type="dxa"/>
            <w:vAlign w:val="center"/>
          </w:tcPr>
          <w:p w14:paraId="6047AFE8" w14:textId="353888F6" w:rsidR="00E11595" w:rsidRPr="00A411D0" w:rsidRDefault="00E11595" w:rsidP="004A3129">
            <w:pPr>
              <w:pStyle w:val="TableEntry"/>
              <w:rPr>
                <w:i/>
                <w:iCs/>
                <w:sz w:val="16"/>
              </w:rPr>
            </w:pPr>
            <w:proofErr w:type="spellStart"/>
            <w:r w:rsidRPr="00A411D0">
              <w:rPr>
                <w:i/>
                <w:iCs/>
                <w:sz w:val="16"/>
              </w:rPr>
              <w:t>ParticipantObjectIDTypeCode</w:t>
            </w:r>
            <w:proofErr w:type="spellEnd"/>
          </w:p>
        </w:tc>
        <w:tc>
          <w:tcPr>
            <w:tcW w:w="630" w:type="dxa"/>
            <w:vAlign w:val="center"/>
          </w:tcPr>
          <w:p w14:paraId="39343CE2" w14:textId="54EB1038" w:rsidR="00E11595" w:rsidRPr="00A411D0" w:rsidRDefault="00E11595" w:rsidP="004A3129">
            <w:pPr>
              <w:pStyle w:val="TableEntry"/>
              <w:jc w:val="center"/>
              <w:rPr>
                <w:i/>
                <w:iCs/>
                <w:sz w:val="16"/>
              </w:rPr>
            </w:pPr>
            <w:r w:rsidRPr="00A411D0">
              <w:rPr>
                <w:i/>
                <w:iCs/>
                <w:sz w:val="16"/>
              </w:rPr>
              <w:t>M</w:t>
            </w:r>
          </w:p>
        </w:tc>
        <w:tc>
          <w:tcPr>
            <w:tcW w:w="4878" w:type="dxa"/>
            <w:vAlign w:val="center"/>
          </w:tcPr>
          <w:p w14:paraId="24108FA2" w14:textId="58DA1FCA" w:rsidR="00E11595" w:rsidRPr="00A411D0" w:rsidRDefault="00E11595" w:rsidP="004A3129">
            <w:pPr>
              <w:pStyle w:val="TableEntry"/>
              <w:rPr>
                <w:i/>
                <w:iCs/>
                <w:sz w:val="16"/>
              </w:rPr>
            </w:pPr>
            <w:r w:rsidRPr="00A411D0">
              <w:rPr>
                <w:i/>
                <w:iCs/>
                <w:sz w:val="16"/>
              </w:rPr>
              <w:t>not specialized</w:t>
            </w:r>
          </w:p>
        </w:tc>
      </w:tr>
      <w:tr w:rsidR="00E11595" w:rsidRPr="00A411D0" w14:paraId="3580B2BF" w14:textId="77777777" w:rsidTr="004A3129">
        <w:tc>
          <w:tcPr>
            <w:tcW w:w="1728" w:type="dxa"/>
            <w:vMerge/>
          </w:tcPr>
          <w:p w14:paraId="30EC990B" w14:textId="77777777" w:rsidR="00E11595" w:rsidRPr="00A411D0" w:rsidRDefault="00E11595" w:rsidP="00E11595"/>
        </w:tc>
        <w:tc>
          <w:tcPr>
            <w:tcW w:w="2340" w:type="dxa"/>
            <w:vAlign w:val="center"/>
          </w:tcPr>
          <w:p w14:paraId="7FB7F6EF" w14:textId="4302745B" w:rsidR="00E11595" w:rsidRPr="00A411D0" w:rsidRDefault="00E11595" w:rsidP="004A3129">
            <w:pPr>
              <w:pStyle w:val="TableEntry"/>
              <w:rPr>
                <w:i/>
                <w:iCs/>
                <w:sz w:val="16"/>
              </w:rPr>
            </w:pPr>
            <w:proofErr w:type="spellStart"/>
            <w:r w:rsidRPr="00A411D0">
              <w:rPr>
                <w:i/>
                <w:iCs/>
                <w:sz w:val="16"/>
              </w:rPr>
              <w:t>ParticipantObjectSensitivity</w:t>
            </w:r>
            <w:proofErr w:type="spellEnd"/>
          </w:p>
        </w:tc>
        <w:tc>
          <w:tcPr>
            <w:tcW w:w="630" w:type="dxa"/>
            <w:vAlign w:val="center"/>
          </w:tcPr>
          <w:p w14:paraId="4F893B04" w14:textId="50369715"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5EA9DC99" w14:textId="594EDA2B" w:rsidR="00E11595" w:rsidRPr="00A411D0" w:rsidRDefault="00E11595" w:rsidP="004A3129">
            <w:pPr>
              <w:pStyle w:val="TableEntry"/>
              <w:rPr>
                <w:i/>
                <w:iCs/>
                <w:sz w:val="16"/>
              </w:rPr>
            </w:pPr>
            <w:r w:rsidRPr="00A411D0">
              <w:rPr>
                <w:i/>
                <w:iCs/>
                <w:sz w:val="16"/>
              </w:rPr>
              <w:t>not specialized</w:t>
            </w:r>
          </w:p>
        </w:tc>
      </w:tr>
      <w:tr w:rsidR="00E11595" w:rsidRPr="00A411D0" w14:paraId="3D17E5B4" w14:textId="77777777" w:rsidTr="004A3129">
        <w:tc>
          <w:tcPr>
            <w:tcW w:w="1728" w:type="dxa"/>
            <w:vMerge/>
          </w:tcPr>
          <w:p w14:paraId="25562912" w14:textId="77777777" w:rsidR="00E11595" w:rsidRPr="00A411D0" w:rsidRDefault="00E11595" w:rsidP="00E11595"/>
        </w:tc>
        <w:tc>
          <w:tcPr>
            <w:tcW w:w="2340" w:type="dxa"/>
            <w:vAlign w:val="center"/>
          </w:tcPr>
          <w:p w14:paraId="75726FA7" w14:textId="41147FC8" w:rsidR="00E11595" w:rsidRPr="00A411D0" w:rsidRDefault="00E11595" w:rsidP="004A3129">
            <w:pPr>
              <w:pStyle w:val="TableEntry"/>
              <w:rPr>
                <w:sz w:val="16"/>
              </w:rPr>
            </w:pPr>
            <w:proofErr w:type="spellStart"/>
            <w:r w:rsidRPr="00A411D0">
              <w:rPr>
                <w:sz w:val="16"/>
              </w:rPr>
              <w:t>ParticipantObjectID</w:t>
            </w:r>
            <w:proofErr w:type="spellEnd"/>
          </w:p>
        </w:tc>
        <w:tc>
          <w:tcPr>
            <w:tcW w:w="630" w:type="dxa"/>
            <w:vAlign w:val="center"/>
          </w:tcPr>
          <w:p w14:paraId="42324AE3" w14:textId="4A770588" w:rsidR="00E11595" w:rsidRPr="00A411D0" w:rsidRDefault="00E11595" w:rsidP="004A3129">
            <w:pPr>
              <w:pStyle w:val="TableEntry"/>
              <w:jc w:val="center"/>
              <w:rPr>
                <w:sz w:val="16"/>
              </w:rPr>
            </w:pPr>
            <w:r w:rsidRPr="00A411D0">
              <w:rPr>
                <w:sz w:val="16"/>
              </w:rPr>
              <w:t>M</w:t>
            </w:r>
          </w:p>
        </w:tc>
        <w:tc>
          <w:tcPr>
            <w:tcW w:w="4878" w:type="dxa"/>
          </w:tcPr>
          <w:p w14:paraId="1E6FABA0" w14:textId="196CF10D" w:rsidR="00E11595" w:rsidRPr="00A411D0" w:rsidRDefault="00E11595" w:rsidP="004A3129">
            <w:pPr>
              <w:pStyle w:val="TableEntry"/>
              <w:rPr>
                <w:sz w:val="16"/>
              </w:rPr>
            </w:pPr>
            <w:r w:rsidRPr="00A411D0">
              <w:rPr>
                <w:sz w:val="16"/>
              </w:rPr>
              <w:t>The patient ID in HL7</w:t>
            </w:r>
            <w:r w:rsidR="002E43BC" w:rsidRPr="00A411D0">
              <w:rPr>
                <w:sz w:val="16"/>
                <w:vertAlign w:val="superscript"/>
              </w:rPr>
              <w:t>®</w:t>
            </w:r>
            <w:r w:rsidR="002E43BC" w:rsidRPr="00A411D0">
              <w:rPr>
                <w:rStyle w:val="FootnoteReference"/>
                <w:sz w:val="16"/>
              </w:rPr>
              <w:footnoteReference w:id="2"/>
            </w:r>
            <w:r w:rsidRPr="00A411D0">
              <w:rPr>
                <w:sz w:val="16"/>
              </w:rPr>
              <w:t xml:space="preserve"> CX format. </w:t>
            </w:r>
          </w:p>
        </w:tc>
      </w:tr>
      <w:tr w:rsidR="00E11595" w:rsidRPr="00A411D0" w14:paraId="4F23053B" w14:textId="77777777" w:rsidTr="004A3129">
        <w:tc>
          <w:tcPr>
            <w:tcW w:w="1728" w:type="dxa"/>
            <w:vMerge/>
          </w:tcPr>
          <w:p w14:paraId="58D3F64B" w14:textId="77777777" w:rsidR="00E11595" w:rsidRPr="00A411D0" w:rsidRDefault="00E11595" w:rsidP="00E11595"/>
        </w:tc>
        <w:tc>
          <w:tcPr>
            <w:tcW w:w="2340" w:type="dxa"/>
            <w:vAlign w:val="center"/>
          </w:tcPr>
          <w:p w14:paraId="569C7529" w14:textId="74179530" w:rsidR="00E11595" w:rsidRPr="00A411D0" w:rsidRDefault="00E11595" w:rsidP="004A3129">
            <w:pPr>
              <w:pStyle w:val="TableEntry"/>
              <w:rPr>
                <w:i/>
                <w:iCs/>
                <w:sz w:val="16"/>
              </w:rPr>
            </w:pPr>
            <w:proofErr w:type="spellStart"/>
            <w:r w:rsidRPr="00A411D0">
              <w:rPr>
                <w:i/>
                <w:iCs/>
                <w:sz w:val="16"/>
              </w:rPr>
              <w:t>ParticipantObjectName</w:t>
            </w:r>
            <w:proofErr w:type="spellEnd"/>
          </w:p>
        </w:tc>
        <w:tc>
          <w:tcPr>
            <w:tcW w:w="630" w:type="dxa"/>
            <w:vAlign w:val="center"/>
          </w:tcPr>
          <w:p w14:paraId="4B477E89" w14:textId="47C34A79"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10CE230B" w14:textId="2A0CDD7F" w:rsidR="00E11595" w:rsidRPr="00A411D0" w:rsidRDefault="00E11595" w:rsidP="004A3129">
            <w:pPr>
              <w:pStyle w:val="TableEntry"/>
              <w:rPr>
                <w:i/>
                <w:iCs/>
                <w:sz w:val="16"/>
              </w:rPr>
            </w:pPr>
            <w:r w:rsidRPr="00A411D0">
              <w:rPr>
                <w:i/>
                <w:iCs/>
                <w:sz w:val="16"/>
              </w:rPr>
              <w:t>not specialized</w:t>
            </w:r>
          </w:p>
        </w:tc>
      </w:tr>
      <w:tr w:rsidR="00E11595" w:rsidRPr="00A411D0" w14:paraId="22018271" w14:textId="77777777" w:rsidTr="004A3129">
        <w:tc>
          <w:tcPr>
            <w:tcW w:w="1728" w:type="dxa"/>
            <w:vMerge/>
          </w:tcPr>
          <w:p w14:paraId="19FCA8C7" w14:textId="77777777" w:rsidR="00E11595" w:rsidRPr="00A411D0" w:rsidRDefault="00E11595" w:rsidP="00E11595"/>
        </w:tc>
        <w:tc>
          <w:tcPr>
            <w:tcW w:w="2340" w:type="dxa"/>
            <w:vAlign w:val="center"/>
          </w:tcPr>
          <w:p w14:paraId="0CE3A334" w14:textId="4A9A2D4C" w:rsidR="00E11595" w:rsidRPr="00A411D0" w:rsidRDefault="00E11595" w:rsidP="004A3129">
            <w:pPr>
              <w:pStyle w:val="TableEntry"/>
              <w:rPr>
                <w:i/>
                <w:iCs/>
                <w:sz w:val="16"/>
              </w:rPr>
            </w:pPr>
            <w:proofErr w:type="spellStart"/>
            <w:r w:rsidRPr="00A411D0">
              <w:rPr>
                <w:i/>
                <w:iCs/>
                <w:sz w:val="16"/>
              </w:rPr>
              <w:t>ParticipantObjectQuery</w:t>
            </w:r>
            <w:proofErr w:type="spellEnd"/>
          </w:p>
        </w:tc>
        <w:tc>
          <w:tcPr>
            <w:tcW w:w="630" w:type="dxa"/>
            <w:vAlign w:val="center"/>
          </w:tcPr>
          <w:p w14:paraId="13F8AB41" w14:textId="17C8A67C"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45CE9A47" w14:textId="07A7AFC7" w:rsidR="00E11595" w:rsidRPr="00A411D0" w:rsidRDefault="00E11595" w:rsidP="004A3129">
            <w:pPr>
              <w:pStyle w:val="TableEntry"/>
              <w:rPr>
                <w:i/>
                <w:iCs/>
                <w:sz w:val="16"/>
              </w:rPr>
            </w:pPr>
            <w:r w:rsidRPr="00A411D0">
              <w:rPr>
                <w:i/>
                <w:iCs/>
                <w:sz w:val="16"/>
              </w:rPr>
              <w:t>not specialized</w:t>
            </w:r>
          </w:p>
        </w:tc>
      </w:tr>
      <w:tr w:rsidR="00E11595" w:rsidRPr="00A411D0" w14:paraId="603DDD0E" w14:textId="77777777" w:rsidTr="004A3129">
        <w:tc>
          <w:tcPr>
            <w:tcW w:w="1728" w:type="dxa"/>
            <w:vMerge/>
          </w:tcPr>
          <w:p w14:paraId="0D8C9708" w14:textId="77777777" w:rsidR="00E11595" w:rsidRPr="00A411D0" w:rsidRDefault="00E11595" w:rsidP="00E11595"/>
        </w:tc>
        <w:tc>
          <w:tcPr>
            <w:tcW w:w="2340" w:type="dxa"/>
            <w:vAlign w:val="center"/>
          </w:tcPr>
          <w:p w14:paraId="658AC547" w14:textId="78694992" w:rsidR="00E11595" w:rsidRPr="00A411D0" w:rsidRDefault="00E11595" w:rsidP="004A3129">
            <w:pPr>
              <w:pStyle w:val="TableEntry"/>
              <w:rPr>
                <w:i/>
                <w:iCs/>
                <w:sz w:val="16"/>
              </w:rPr>
            </w:pPr>
            <w:proofErr w:type="spellStart"/>
            <w:r w:rsidRPr="00A411D0">
              <w:rPr>
                <w:i/>
                <w:iCs/>
                <w:sz w:val="16"/>
              </w:rPr>
              <w:t>ParticipantObjectDetail</w:t>
            </w:r>
            <w:proofErr w:type="spellEnd"/>
          </w:p>
        </w:tc>
        <w:tc>
          <w:tcPr>
            <w:tcW w:w="630" w:type="dxa"/>
            <w:vAlign w:val="center"/>
          </w:tcPr>
          <w:p w14:paraId="17BF178D" w14:textId="7A386E7B"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18F73F23" w14:textId="61F35C0B" w:rsidR="00E11595" w:rsidRPr="00A411D0" w:rsidRDefault="00E11595" w:rsidP="004A3129">
            <w:pPr>
              <w:pStyle w:val="TableEntry"/>
              <w:rPr>
                <w:i/>
                <w:iCs/>
                <w:sz w:val="16"/>
              </w:rPr>
            </w:pPr>
            <w:r w:rsidRPr="00A411D0">
              <w:rPr>
                <w:i/>
                <w:iCs/>
                <w:sz w:val="16"/>
              </w:rPr>
              <w:t>not specialized</w:t>
            </w:r>
          </w:p>
        </w:tc>
      </w:tr>
    </w:tbl>
    <w:p w14:paraId="3736C70E" w14:textId="660D4D96" w:rsidR="00E11595" w:rsidRPr="00A411D0" w:rsidRDefault="00E11595"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9A1DE2" w:rsidRPr="00A411D0" w14:paraId="3868C2CD" w14:textId="77777777" w:rsidTr="004A3129">
        <w:tc>
          <w:tcPr>
            <w:tcW w:w="1728" w:type="dxa"/>
            <w:vMerge w:val="restart"/>
          </w:tcPr>
          <w:p w14:paraId="0DA8330B" w14:textId="77777777" w:rsidR="009A1DE2" w:rsidRPr="00A411D0" w:rsidRDefault="009A1DE2" w:rsidP="004A3129">
            <w:pPr>
              <w:pStyle w:val="TableEntryHeader"/>
            </w:pPr>
            <w:r w:rsidRPr="00A411D0">
              <w:t>Submission Set</w:t>
            </w:r>
          </w:p>
          <w:p w14:paraId="7437E84B" w14:textId="4A46AB90" w:rsidR="009A1DE2" w:rsidRPr="00A411D0" w:rsidRDefault="009A1DE2" w:rsidP="004A3129">
            <w:pPr>
              <w:pStyle w:val="TableEntryHeader"/>
              <w:rPr>
                <w:bCs/>
                <w:sz w:val="12"/>
              </w:rPr>
            </w:pPr>
            <w:r w:rsidRPr="00A411D0">
              <w:rPr>
                <w:bCs/>
                <w:sz w:val="12"/>
              </w:rPr>
              <w:t>(</w:t>
            </w: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ParticipantObjectIdentification</w:t>
            </w:r>
            <w:proofErr w:type="spellEnd"/>
            <w:r w:rsidRPr="00A411D0">
              <w:rPr>
                <w:bCs/>
                <w:sz w:val="12"/>
              </w:rPr>
              <w:t>)</w:t>
            </w:r>
          </w:p>
        </w:tc>
        <w:tc>
          <w:tcPr>
            <w:tcW w:w="2340" w:type="dxa"/>
            <w:vAlign w:val="center"/>
          </w:tcPr>
          <w:p w14:paraId="1FD77185" w14:textId="526FD0D4" w:rsidR="009A1DE2" w:rsidRPr="00A411D0" w:rsidRDefault="009A1DE2" w:rsidP="004A3129">
            <w:pPr>
              <w:pStyle w:val="TableEntry"/>
              <w:rPr>
                <w:sz w:val="16"/>
              </w:rPr>
            </w:pPr>
            <w:proofErr w:type="spellStart"/>
            <w:r w:rsidRPr="00A411D0">
              <w:rPr>
                <w:sz w:val="16"/>
              </w:rPr>
              <w:t>ParticipantObjectTypeCode</w:t>
            </w:r>
            <w:proofErr w:type="spellEnd"/>
          </w:p>
        </w:tc>
        <w:tc>
          <w:tcPr>
            <w:tcW w:w="630" w:type="dxa"/>
            <w:vAlign w:val="center"/>
          </w:tcPr>
          <w:p w14:paraId="272AC0ED" w14:textId="26AB2E7B" w:rsidR="009A1DE2" w:rsidRPr="00A411D0" w:rsidRDefault="009A1DE2" w:rsidP="004A3129">
            <w:pPr>
              <w:pStyle w:val="TableEntry"/>
              <w:jc w:val="center"/>
              <w:rPr>
                <w:sz w:val="16"/>
              </w:rPr>
            </w:pPr>
            <w:r w:rsidRPr="00A411D0">
              <w:rPr>
                <w:sz w:val="16"/>
              </w:rPr>
              <w:t>M</w:t>
            </w:r>
          </w:p>
        </w:tc>
        <w:tc>
          <w:tcPr>
            <w:tcW w:w="4878" w:type="dxa"/>
            <w:vAlign w:val="center"/>
          </w:tcPr>
          <w:p w14:paraId="2E38141F" w14:textId="1022F9E1" w:rsidR="009A1DE2" w:rsidRPr="00A411D0" w:rsidRDefault="009A1DE2" w:rsidP="004A3129">
            <w:pPr>
              <w:pStyle w:val="TableEntry"/>
              <w:rPr>
                <w:sz w:val="16"/>
              </w:rPr>
            </w:pPr>
            <w:r w:rsidRPr="00A411D0">
              <w:rPr>
                <w:sz w:val="16"/>
              </w:rPr>
              <w:t>“2” (System)</w:t>
            </w:r>
          </w:p>
        </w:tc>
      </w:tr>
      <w:tr w:rsidR="009A1DE2" w:rsidRPr="00A411D0" w14:paraId="19B2A074" w14:textId="77777777" w:rsidTr="004A3129">
        <w:tc>
          <w:tcPr>
            <w:tcW w:w="1728" w:type="dxa"/>
            <w:vMerge/>
          </w:tcPr>
          <w:p w14:paraId="26060EA3" w14:textId="77777777" w:rsidR="009A1DE2" w:rsidRPr="00A411D0" w:rsidRDefault="009A1DE2" w:rsidP="009A1DE2"/>
        </w:tc>
        <w:tc>
          <w:tcPr>
            <w:tcW w:w="2340" w:type="dxa"/>
            <w:vAlign w:val="center"/>
          </w:tcPr>
          <w:p w14:paraId="516C46B9" w14:textId="28D8F45F" w:rsidR="009A1DE2" w:rsidRPr="00A411D0" w:rsidRDefault="009A1DE2" w:rsidP="004A3129">
            <w:pPr>
              <w:pStyle w:val="TableEntry"/>
              <w:rPr>
                <w:sz w:val="16"/>
              </w:rPr>
            </w:pPr>
            <w:proofErr w:type="spellStart"/>
            <w:r w:rsidRPr="00A411D0">
              <w:rPr>
                <w:sz w:val="16"/>
              </w:rPr>
              <w:t>ParticipantObjectTypeCodeRole</w:t>
            </w:r>
            <w:proofErr w:type="spellEnd"/>
          </w:p>
        </w:tc>
        <w:tc>
          <w:tcPr>
            <w:tcW w:w="630" w:type="dxa"/>
            <w:vAlign w:val="center"/>
          </w:tcPr>
          <w:p w14:paraId="41E21A4C" w14:textId="2623ACDE" w:rsidR="009A1DE2" w:rsidRPr="00A411D0" w:rsidRDefault="009A1DE2" w:rsidP="004A3129">
            <w:pPr>
              <w:pStyle w:val="TableEntry"/>
              <w:jc w:val="center"/>
              <w:rPr>
                <w:sz w:val="16"/>
              </w:rPr>
            </w:pPr>
            <w:r w:rsidRPr="00A411D0">
              <w:rPr>
                <w:sz w:val="16"/>
              </w:rPr>
              <w:t>M</w:t>
            </w:r>
          </w:p>
        </w:tc>
        <w:tc>
          <w:tcPr>
            <w:tcW w:w="4878" w:type="dxa"/>
            <w:vAlign w:val="center"/>
          </w:tcPr>
          <w:p w14:paraId="1A17AF73" w14:textId="41AB77A5" w:rsidR="009A1DE2" w:rsidRPr="00A411D0" w:rsidRDefault="009A1DE2" w:rsidP="004A3129">
            <w:pPr>
              <w:pStyle w:val="TableEntry"/>
              <w:rPr>
                <w:sz w:val="16"/>
              </w:rPr>
            </w:pPr>
            <w:r w:rsidRPr="00A411D0">
              <w:rPr>
                <w:sz w:val="16"/>
              </w:rPr>
              <w:t>“20” (job)</w:t>
            </w:r>
          </w:p>
        </w:tc>
      </w:tr>
      <w:tr w:rsidR="009A1DE2" w:rsidRPr="00A411D0" w14:paraId="416F9A7A" w14:textId="77777777" w:rsidTr="004A3129">
        <w:tc>
          <w:tcPr>
            <w:tcW w:w="1728" w:type="dxa"/>
            <w:vMerge/>
          </w:tcPr>
          <w:p w14:paraId="74C2352A" w14:textId="77777777" w:rsidR="009A1DE2" w:rsidRPr="00A411D0" w:rsidRDefault="009A1DE2" w:rsidP="009A1DE2"/>
        </w:tc>
        <w:tc>
          <w:tcPr>
            <w:tcW w:w="2340" w:type="dxa"/>
            <w:vAlign w:val="center"/>
          </w:tcPr>
          <w:p w14:paraId="597E80D8" w14:textId="7BD8F163" w:rsidR="009A1DE2" w:rsidRPr="00A411D0" w:rsidRDefault="009A1DE2" w:rsidP="004A3129">
            <w:pPr>
              <w:pStyle w:val="TableEntry"/>
              <w:rPr>
                <w:i/>
                <w:iCs/>
                <w:sz w:val="16"/>
              </w:rPr>
            </w:pPr>
            <w:proofErr w:type="spellStart"/>
            <w:r w:rsidRPr="00A411D0">
              <w:rPr>
                <w:i/>
                <w:iCs/>
                <w:sz w:val="16"/>
              </w:rPr>
              <w:t>ParticipantObjectDataLifeCycle</w:t>
            </w:r>
            <w:proofErr w:type="spellEnd"/>
          </w:p>
        </w:tc>
        <w:tc>
          <w:tcPr>
            <w:tcW w:w="630" w:type="dxa"/>
            <w:vAlign w:val="center"/>
          </w:tcPr>
          <w:p w14:paraId="6521D095" w14:textId="4CB15E72"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5D4BD678" w14:textId="4B812271" w:rsidR="009A1DE2" w:rsidRPr="00A411D0" w:rsidRDefault="009A1DE2" w:rsidP="004A3129">
            <w:pPr>
              <w:pStyle w:val="TableEntry"/>
              <w:rPr>
                <w:i/>
                <w:iCs/>
                <w:sz w:val="16"/>
              </w:rPr>
            </w:pPr>
            <w:r w:rsidRPr="00A411D0">
              <w:rPr>
                <w:i/>
                <w:iCs/>
                <w:sz w:val="16"/>
              </w:rPr>
              <w:t>not specialized</w:t>
            </w:r>
          </w:p>
        </w:tc>
      </w:tr>
      <w:tr w:rsidR="009A1DE2" w:rsidRPr="00A411D0" w14:paraId="4A31F1DD" w14:textId="77777777" w:rsidTr="004A3129">
        <w:tc>
          <w:tcPr>
            <w:tcW w:w="1728" w:type="dxa"/>
            <w:vMerge/>
          </w:tcPr>
          <w:p w14:paraId="71860ED6" w14:textId="77777777" w:rsidR="009A1DE2" w:rsidRPr="00A411D0" w:rsidRDefault="009A1DE2" w:rsidP="009A1DE2"/>
        </w:tc>
        <w:tc>
          <w:tcPr>
            <w:tcW w:w="2340" w:type="dxa"/>
            <w:vAlign w:val="center"/>
          </w:tcPr>
          <w:p w14:paraId="3EF423C0" w14:textId="34131986" w:rsidR="009A1DE2" w:rsidRPr="00A411D0" w:rsidRDefault="009A1DE2" w:rsidP="004A3129">
            <w:pPr>
              <w:pStyle w:val="TableEntry"/>
              <w:rPr>
                <w:sz w:val="16"/>
              </w:rPr>
            </w:pPr>
            <w:proofErr w:type="spellStart"/>
            <w:r w:rsidRPr="00A411D0">
              <w:rPr>
                <w:sz w:val="16"/>
              </w:rPr>
              <w:t>ParticipantObjectIDTypeCode</w:t>
            </w:r>
            <w:proofErr w:type="spellEnd"/>
          </w:p>
        </w:tc>
        <w:tc>
          <w:tcPr>
            <w:tcW w:w="630" w:type="dxa"/>
            <w:vAlign w:val="center"/>
          </w:tcPr>
          <w:p w14:paraId="370C47E7" w14:textId="5BC706AA" w:rsidR="009A1DE2" w:rsidRPr="00A411D0" w:rsidRDefault="009A1DE2" w:rsidP="004A3129">
            <w:pPr>
              <w:pStyle w:val="TableEntry"/>
              <w:jc w:val="center"/>
              <w:rPr>
                <w:i/>
                <w:iCs/>
                <w:sz w:val="16"/>
              </w:rPr>
            </w:pPr>
            <w:r w:rsidRPr="00A411D0">
              <w:rPr>
                <w:i/>
                <w:iCs/>
                <w:sz w:val="16"/>
              </w:rPr>
              <w:t>M</w:t>
            </w:r>
          </w:p>
        </w:tc>
        <w:tc>
          <w:tcPr>
            <w:tcW w:w="4878" w:type="dxa"/>
            <w:vAlign w:val="center"/>
          </w:tcPr>
          <w:p w14:paraId="6D2F49DF" w14:textId="7D57918E" w:rsidR="009A1DE2" w:rsidRPr="00A411D0" w:rsidRDefault="009A1DE2" w:rsidP="004A3129">
            <w:pPr>
              <w:pStyle w:val="TableEntry"/>
              <w:rPr>
                <w:sz w:val="16"/>
              </w:rPr>
            </w:pPr>
            <w:proofErr w:type="gramStart"/>
            <w:r w:rsidRPr="00A411D0">
              <w:rPr>
                <w:sz w:val="16"/>
              </w:rPr>
              <w:t>EV(</w:t>
            </w:r>
            <w:proofErr w:type="gramEnd"/>
            <w:r w:rsidRPr="00A411D0">
              <w:rPr>
                <w:sz w:val="16"/>
              </w:rPr>
              <w:t xml:space="preserve">“urn:uuid:a54d6aa5-d40d-43f9-88c5-b4633d873bdd”, “IHE XDS Metadata”, “submission set </w:t>
            </w:r>
            <w:proofErr w:type="spellStart"/>
            <w:r w:rsidRPr="00A411D0">
              <w:rPr>
                <w:sz w:val="16"/>
              </w:rPr>
              <w:t>classificationNode</w:t>
            </w:r>
            <w:proofErr w:type="spellEnd"/>
            <w:r w:rsidRPr="00A411D0">
              <w:rPr>
                <w:sz w:val="16"/>
              </w:rPr>
              <w:t>”)</w:t>
            </w:r>
          </w:p>
        </w:tc>
      </w:tr>
      <w:tr w:rsidR="009A1DE2" w:rsidRPr="00A411D0" w14:paraId="35CC533C" w14:textId="77777777" w:rsidTr="004A3129">
        <w:tc>
          <w:tcPr>
            <w:tcW w:w="1728" w:type="dxa"/>
            <w:vMerge/>
          </w:tcPr>
          <w:p w14:paraId="79187CE1" w14:textId="77777777" w:rsidR="009A1DE2" w:rsidRPr="00A411D0" w:rsidRDefault="009A1DE2" w:rsidP="009A1DE2"/>
        </w:tc>
        <w:tc>
          <w:tcPr>
            <w:tcW w:w="2340" w:type="dxa"/>
            <w:vAlign w:val="center"/>
          </w:tcPr>
          <w:p w14:paraId="3B7BBC86" w14:textId="2377E0B6" w:rsidR="009A1DE2" w:rsidRPr="00A411D0" w:rsidRDefault="009A1DE2" w:rsidP="004A3129">
            <w:pPr>
              <w:pStyle w:val="TableEntry"/>
              <w:rPr>
                <w:i/>
                <w:iCs/>
                <w:sz w:val="16"/>
              </w:rPr>
            </w:pPr>
            <w:proofErr w:type="spellStart"/>
            <w:r w:rsidRPr="00A411D0">
              <w:rPr>
                <w:i/>
                <w:iCs/>
                <w:sz w:val="16"/>
              </w:rPr>
              <w:t>ParticipantObjectSensitivity</w:t>
            </w:r>
            <w:proofErr w:type="spellEnd"/>
          </w:p>
        </w:tc>
        <w:tc>
          <w:tcPr>
            <w:tcW w:w="630" w:type="dxa"/>
            <w:vAlign w:val="center"/>
          </w:tcPr>
          <w:p w14:paraId="14FC3307" w14:textId="48F45DCA"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2A3E5EEC" w14:textId="61BEE6A6" w:rsidR="009A1DE2" w:rsidRPr="00A411D0" w:rsidRDefault="009A1DE2" w:rsidP="004A3129">
            <w:pPr>
              <w:pStyle w:val="TableEntry"/>
              <w:rPr>
                <w:i/>
                <w:iCs/>
                <w:sz w:val="16"/>
              </w:rPr>
            </w:pPr>
            <w:r w:rsidRPr="00A411D0">
              <w:rPr>
                <w:i/>
                <w:iCs/>
                <w:sz w:val="16"/>
              </w:rPr>
              <w:t>not specialized</w:t>
            </w:r>
          </w:p>
        </w:tc>
      </w:tr>
      <w:tr w:rsidR="009A1DE2" w:rsidRPr="00A411D0" w14:paraId="1456E2E6" w14:textId="77777777" w:rsidTr="004A3129">
        <w:tc>
          <w:tcPr>
            <w:tcW w:w="1728" w:type="dxa"/>
            <w:vMerge/>
          </w:tcPr>
          <w:p w14:paraId="7AA1F3EB" w14:textId="77777777" w:rsidR="009A1DE2" w:rsidRPr="00A411D0" w:rsidRDefault="009A1DE2" w:rsidP="009A1DE2"/>
        </w:tc>
        <w:tc>
          <w:tcPr>
            <w:tcW w:w="2340" w:type="dxa"/>
            <w:vAlign w:val="center"/>
          </w:tcPr>
          <w:p w14:paraId="32177762" w14:textId="73A34718" w:rsidR="009A1DE2" w:rsidRPr="00A411D0" w:rsidRDefault="009A1DE2" w:rsidP="004A3129">
            <w:pPr>
              <w:pStyle w:val="TableEntry"/>
              <w:rPr>
                <w:sz w:val="16"/>
              </w:rPr>
            </w:pPr>
            <w:proofErr w:type="spellStart"/>
            <w:r w:rsidRPr="00A411D0">
              <w:rPr>
                <w:sz w:val="16"/>
              </w:rPr>
              <w:t>ParticipantObjectID</w:t>
            </w:r>
            <w:proofErr w:type="spellEnd"/>
          </w:p>
        </w:tc>
        <w:tc>
          <w:tcPr>
            <w:tcW w:w="630" w:type="dxa"/>
            <w:vAlign w:val="center"/>
          </w:tcPr>
          <w:p w14:paraId="494BAB90" w14:textId="59EB46EC" w:rsidR="009A1DE2" w:rsidRPr="00A411D0" w:rsidRDefault="009A1DE2" w:rsidP="004A3129">
            <w:pPr>
              <w:pStyle w:val="TableEntry"/>
              <w:jc w:val="center"/>
              <w:rPr>
                <w:sz w:val="16"/>
              </w:rPr>
            </w:pPr>
            <w:r w:rsidRPr="00A411D0">
              <w:rPr>
                <w:sz w:val="16"/>
              </w:rPr>
              <w:t>M</w:t>
            </w:r>
          </w:p>
        </w:tc>
        <w:tc>
          <w:tcPr>
            <w:tcW w:w="4878" w:type="dxa"/>
          </w:tcPr>
          <w:p w14:paraId="77019FA8" w14:textId="320CB875" w:rsidR="009A1DE2" w:rsidRPr="00A411D0" w:rsidRDefault="009A1DE2" w:rsidP="004A3129">
            <w:pPr>
              <w:pStyle w:val="TableEntry"/>
              <w:rPr>
                <w:sz w:val="16"/>
              </w:rPr>
            </w:pPr>
            <w:proofErr w:type="spellStart"/>
            <w:r w:rsidRPr="00A411D0">
              <w:rPr>
                <w:sz w:val="16"/>
              </w:rPr>
              <w:t>SubmissionSet</w:t>
            </w:r>
            <w:proofErr w:type="spellEnd"/>
            <w:r w:rsidRPr="00A411D0">
              <w:rPr>
                <w:sz w:val="16"/>
              </w:rPr>
              <w:t xml:space="preserve"> </w:t>
            </w:r>
            <w:proofErr w:type="spellStart"/>
            <w:r w:rsidRPr="00A411D0">
              <w:rPr>
                <w:sz w:val="16"/>
              </w:rPr>
              <w:t>uniqueID</w:t>
            </w:r>
            <w:proofErr w:type="spellEnd"/>
          </w:p>
        </w:tc>
      </w:tr>
      <w:tr w:rsidR="009A1DE2" w:rsidRPr="00A411D0" w14:paraId="76CC9CCF" w14:textId="77777777" w:rsidTr="004A3129">
        <w:tc>
          <w:tcPr>
            <w:tcW w:w="1728" w:type="dxa"/>
            <w:vMerge/>
          </w:tcPr>
          <w:p w14:paraId="7F62983D" w14:textId="77777777" w:rsidR="009A1DE2" w:rsidRPr="00A411D0" w:rsidRDefault="009A1DE2" w:rsidP="009A1DE2"/>
        </w:tc>
        <w:tc>
          <w:tcPr>
            <w:tcW w:w="2340" w:type="dxa"/>
            <w:vAlign w:val="center"/>
          </w:tcPr>
          <w:p w14:paraId="0477534D" w14:textId="4C65673F" w:rsidR="009A1DE2" w:rsidRPr="00A411D0" w:rsidRDefault="009A1DE2" w:rsidP="004A3129">
            <w:pPr>
              <w:pStyle w:val="TableEntry"/>
              <w:rPr>
                <w:i/>
                <w:iCs/>
                <w:sz w:val="16"/>
              </w:rPr>
            </w:pPr>
            <w:proofErr w:type="spellStart"/>
            <w:r w:rsidRPr="00A411D0">
              <w:rPr>
                <w:i/>
                <w:iCs/>
                <w:sz w:val="16"/>
              </w:rPr>
              <w:t>ParticipantObjectName</w:t>
            </w:r>
            <w:proofErr w:type="spellEnd"/>
          </w:p>
        </w:tc>
        <w:tc>
          <w:tcPr>
            <w:tcW w:w="630" w:type="dxa"/>
            <w:vAlign w:val="center"/>
          </w:tcPr>
          <w:p w14:paraId="70C35D41" w14:textId="6936BB91"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11DD6DDE" w14:textId="73C6A827" w:rsidR="009A1DE2" w:rsidRPr="00A411D0" w:rsidRDefault="009A1DE2" w:rsidP="004A3129">
            <w:pPr>
              <w:pStyle w:val="TableEntry"/>
              <w:rPr>
                <w:i/>
                <w:iCs/>
                <w:sz w:val="16"/>
              </w:rPr>
            </w:pPr>
            <w:r w:rsidRPr="00A411D0">
              <w:rPr>
                <w:i/>
                <w:iCs/>
                <w:sz w:val="16"/>
              </w:rPr>
              <w:t>not specialized</w:t>
            </w:r>
          </w:p>
        </w:tc>
      </w:tr>
      <w:tr w:rsidR="009A1DE2" w:rsidRPr="00A411D0" w14:paraId="3E92BE93" w14:textId="77777777" w:rsidTr="004A3129">
        <w:tc>
          <w:tcPr>
            <w:tcW w:w="1728" w:type="dxa"/>
            <w:vMerge/>
          </w:tcPr>
          <w:p w14:paraId="644B5690" w14:textId="77777777" w:rsidR="009A1DE2" w:rsidRPr="00A411D0" w:rsidRDefault="009A1DE2" w:rsidP="009A1DE2"/>
        </w:tc>
        <w:tc>
          <w:tcPr>
            <w:tcW w:w="2340" w:type="dxa"/>
            <w:vAlign w:val="center"/>
          </w:tcPr>
          <w:p w14:paraId="3944B751" w14:textId="272DD163" w:rsidR="009A1DE2" w:rsidRPr="00A411D0" w:rsidRDefault="009A1DE2" w:rsidP="004A3129">
            <w:pPr>
              <w:pStyle w:val="TableEntry"/>
              <w:rPr>
                <w:i/>
                <w:iCs/>
                <w:sz w:val="16"/>
              </w:rPr>
            </w:pPr>
            <w:proofErr w:type="spellStart"/>
            <w:r w:rsidRPr="00A411D0">
              <w:rPr>
                <w:i/>
                <w:iCs/>
                <w:sz w:val="16"/>
              </w:rPr>
              <w:t>ParticipantObjectQuery</w:t>
            </w:r>
            <w:proofErr w:type="spellEnd"/>
          </w:p>
        </w:tc>
        <w:tc>
          <w:tcPr>
            <w:tcW w:w="630" w:type="dxa"/>
            <w:vAlign w:val="center"/>
          </w:tcPr>
          <w:p w14:paraId="1C397293" w14:textId="23C68820"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62ED2434" w14:textId="12610034" w:rsidR="009A1DE2" w:rsidRPr="00A411D0" w:rsidRDefault="009A1DE2" w:rsidP="004A3129">
            <w:pPr>
              <w:pStyle w:val="TableEntry"/>
              <w:rPr>
                <w:i/>
                <w:iCs/>
                <w:sz w:val="16"/>
              </w:rPr>
            </w:pPr>
            <w:r w:rsidRPr="00A411D0">
              <w:rPr>
                <w:i/>
                <w:iCs/>
                <w:sz w:val="16"/>
              </w:rPr>
              <w:t>not specialized</w:t>
            </w:r>
          </w:p>
        </w:tc>
      </w:tr>
      <w:tr w:rsidR="009A1DE2" w:rsidRPr="00A411D0" w14:paraId="241CB0D5" w14:textId="77777777" w:rsidTr="004A3129">
        <w:tc>
          <w:tcPr>
            <w:tcW w:w="1728" w:type="dxa"/>
            <w:vMerge/>
          </w:tcPr>
          <w:p w14:paraId="1EA5E585" w14:textId="77777777" w:rsidR="009A1DE2" w:rsidRPr="00A411D0" w:rsidRDefault="009A1DE2" w:rsidP="009A1DE2"/>
        </w:tc>
        <w:tc>
          <w:tcPr>
            <w:tcW w:w="2340" w:type="dxa"/>
            <w:vAlign w:val="center"/>
          </w:tcPr>
          <w:p w14:paraId="5D62EA2B" w14:textId="2E5196CB" w:rsidR="009A1DE2" w:rsidRPr="00A411D0" w:rsidRDefault="009A1DE2" w:rsidP="004A3129">
            <w:pPr>
              <w:pStyle w:val="TableEntry"/>
              <w:rPr>
                <w:sz w:val="16"/>
              </w:rPr>
            </w:pPr>
            <w:proofErr w:type="spellStart"/>
            <w:r w:rsidRPr="00A411D0">
              <w:rPr>
                <w:sz w:val="16"/>
              </w:rPr>
              <w:t>ParticipantObjectDetail</w:t>
            </w:r>
            <w:proofErr w:type="spellEnd"/>
          </w:p>
        </w:tc>
        <w:tc>
          <w:tcPr>
            <w:tcW w:w="630" w:type="dxa"/>
            <w:vAlign w:val="center"/>
          </w:tcPr>
          <w:p w14:paraId="36BE5F12" w14:textId="0B12C3AA" w:rsidR="009A1DE2" w:rsidRPr="00A411D0" w:rsidRDefault="009A1DE2" w:rsidP="004A3129">
            <w:pPr>
              <w:pStyle w:val="TableEntry"/>
              <w:jc w:val="center"/>
              <w:rPr>
                <w:sz w:val="16"/>
              </w:rPr>
            </w:pPr>
            <w:r w:rsidRPr="00A411D0">
              <w:rPr>
                <w:sz w:val="16"/>
              </w:rPr>
              <w:t>C</w:t>
            </w:r>
          </w:p>
        </w:tc>
        <w:tc>
          <w:tcPr>
            <w:tcW w:w="4878" w:type="dxa"/>
            <w:vAlign w:val="center"/>
          </w:tcPr>
          <w:p w14:paraId="4051FB26" w14:textId="69E90308" w:rsidR="009A1DE2" w:rsidRPr="00A411D0" w:rsidRDefault="009A1DE2" w:rsidP="004A3129">
            <w:pPr>
              <w:pStyle w:val="TableEntry"/>
              <w:rPr>
                <w:sz w:val="16"/>
              </w:rPr>
            </w:pPr>
            <w:r w:rsidRPr="00A411D0">
              <w:rPr>
                <w:sz w:val="16"/>
              </w:rPr>
              <w:t>If known, set the “</w:t>
            </w:r>
            <w:proofErr w:type="gramStart"/>
            <w:r w:rsidRPr="00A411D0">
              <w:rPr>
                <w:sz w:val="16"/>
              </w:rPr>
              <w:t>urn:ihe</w:t>
            </w:r>
            <w:proofErr w:type="gramEnd"/>
            <w:r w:rsidRPr="00A411D0">
              <w:rPr>
                <w:sz w:val="16"/>
              </w:rPr>
              <w:t xml:space="preserve">:iti:xca:2010:homeCommunityId” as the value of the attribute type and the value of the </w:t>
            </w:r>
            <w:proofErr w:type="spellStart"/>
            <w:r w:rsidRPr="00A411D0">
              <w:rPr>
                <w:sz w:val="16"/>
              </w:rPr>
              <w:t>homeCommunityId</w:t>
            </w:r>
            <w:proofErr w:type="spellEnd"/>
            <w:r w:rsidRPr="00A411D0">
              <w:rPr>
                <w:sz w:val="16"/>
              </w:rPr>
              <w:t xml:space="preserve"> as the value of the attribute value.</w:t>
            </w:r>
          </w:p>
        </w:tc>
      </w:tr>
      <w:bookmarkEnd w:id="248"/>
      <w:bookmarkEnd w:id="249"/>
    </w:tbl>
    <w:p w14:paraId="23568F13" w14:textId="77777777" w:rsidR="00E11595" w:rsidRPr="00A411D0" w:rsidRDefault="00E11595"/>
    <w:p w14:paraId="28344255" w14:textId="76C99A94" w:rsidR="00522CD2" w:rsidRPr="00A411D0" w:rsidRDefault="00522CD2" w:rsidP="009A107A">
      <w:pPr>
        <w:pStyle w:val="Heading5"/>
        <w:rPr>
          <w:noProof w:val="0"/>
        </w:rPr>
      </w:pPr>
      <w:bookmarkStart w:id="250" w:name="_Toc510984104"/>
      <w:bookmarkStart w:id="251" w:name="_Toc522535158"/>
      <w:r w:rsidRPr="00A411D0">
        <w:rPr>
          <w:noProof w:val="0"/>
        </w:rPr>
        <w:t>3.</w:t>
      </w:r>
      <w:r w:rsidR="00EA2D81" w:rsidRPr="00A411D0">
        <w:rPr>
          <w:noProof w:val="0"/>
        </w:rPr>
        <w:t>92</w:t>
      </w:r>
      <w:r w:rsidRPr="00A411D0">
        <w:rPr>
          <w:noProof w:val="0"/>
        </w:rPr>
        <w:t>.</w:t>
      </w:r>
      <w:r w:rsidR="002E43BC" w:rsidRPr="00A411D0">
        <w:rPr>
          <w:noProof w:val="0"/>
        </w:rPr>
        <w:t>5</w:t>
      </w:r>
      <w:r w:rsidRPr="00A411D0">
        <w:rPr>
          <w:noProof w:val="0"/>
        </w:rPr>
        <w:t xml:space="preserve">.1.4.1.2 </w:t>
      </w:r>
      <w:r w:rsidR="009375D7" w:rsidRPr="00A411D0">
        <w:rPr>
          <w:noProof w:val="0"/>
        </w:rPr>
        <w:t>Update Responder</w:t>
      </w:r>
      <w:r w:rsidRPr="00A411D0">
        <w:rPr>
          <w:noProof w:val="0"/>
        </w:rPr>
        <w:t xml:space="preserve"> Audit Message</w:t>
      </w:r>
      <w:bookmarkEnd w:id="250"/>
      <w:bookmarkEnd w:id="25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A411D0" w14:paraId="7DADB177" w14:textId="77777777" w:rsidTr="00E02407">
        <w:trPr>
          <w:cantSplit/>
        </w:trPr>
        <w:tc>
          <w:tcPr>
            <w:tcW w:w="1458" w:type="dxa"/>
            <w:tcBorders>
              <w:bottom w:val="single" w:sz="4" w:space="0" w:color="auto"/>
            </w:tcBorders>
            <w:textDirection w:val="btLr"/>
            <w:vAlign w:val="center"/>
          </w:tcPr>
          <w:p w14:paraId="77E186E6" w14:textId="77777777" w:rsidR="00522CD2" w:rsidRPr="00A411D0" w:rsidRDefault="00522CD2" w:rsidP="00E02407">
            <w:pPr>
              <w:pStyle w:val="TableLabel"/>
              <w:rPr>
                <w:sz w:val="16"/>
              </w:rPr>
            </w:pPr>
          </w:p>
        </w:tc>
        <w:tc>
          <w:tcPr>
            <w:tcW w:w="2610" w:type="dxa"/>
            <w:tcBorders>
              <w:bottom w:val="single" w:sz="4" w:space="0" w:color="auto"/>
            </w:tcBorders>
            <w:vAlign w:val="center"/>
          </w:tcPr>
          <w:p w14:paraId="22012576" w14:textId="77777777" w:rsidR="00522CD2" w:rsidRPr="00A411D0" w:rsidRDefault="00522CD2" w:rsidP="00E02407">
            <w:pPr>
              <w:pStyle w:val="TableEntryHeader"/>
            </w:pPr>
            <w:r w:rsidRPr="00A411D0">
              <w:t>Field Name</w:t>
            </w:r>
          </w:p>
        </w:tc>
        <w:tc>
          <w:tcPr>
            <w:tcW w:w="720" w:type="dxa"/>
            <w:tcBorders>
              <w:bottom w:val="single" w:sz="4" w:space="0" w:color="auto"/>
            </w:tcBorders>
            <w:vAlign w:val="center"/>
          </w:tcPr>
          <w:p w14:paraId="2106D5BE" w14:textId="77777777" w:rsidR="00522CD2" w:rsidRPr="00A411D0" w:rsidRDefault="00522CD2" w:rsidP="00E02407">
            <w:pPr>
              <w:pStyle w:val="TableEntryHeader"/>
            </w:pPr>
            <w:proofErr w:type="spellStart"/>
            <w:r w:rsidRPr="00A411D0">
              <w:t>Opt</w:t>
            </w:r>
            <w:proofErr w:type="spellEnd"/>
          </w:p>
        </w:tc>
        <w:tc>
          <w:tcPr>
            <w:tcW w:w="4878" w:type="dxa"/>
            <w:tcBorders>
              <w:bottom w:val="single" w:sz="4" w:space="0" w:color="auto"/>
            </w:tcBorders>
            <w:vAlign w:val="center"/>
          </w:tcPr>
          <w:p w14:paraId="1E42A481" w14:textId="77777777" w:rsidR="00522CD2" w:rsidRPr="00A411D0" w:rsidRDefault="00522CD2" w:rsidP="00E02407">
            <w:pPr>
              <w:pStyle w:val="TableEntryHeader"/>
            </w:pPr>
            <w:r w:rsidRPr="00A411D0">
              <w:t>Value Constraints</w:t>
            </w:r>
          </w:p>
        </w:tc>
      </w:tr>
      <w:tr w:rsidR="00522CD2" w:rsidRPr="00A411D0" w14:paraId="249A3441" w14:textId="77777777" w:rsidTr="00E02407">
        <w:trPr>
          <w:cantSplit/>
        </w:trPr>
        <w:tc>
          <w:tcPr>
            <w:tcW w:w="1458" w:type="dxa"/>
            <w:vMerge w:val="restart"/>
            <w:tcBorders>
              <w:top w:val="single" w:sz="4" w:space="0" w:color="auto"/>
            </w:tcBorders>
          </w:tcPr>
          <w:p w14:paraId="0B7E22D0" w14:textId="77777777" w:rsidR="00522CD2" w:rsidRPr="00A411D0" w:rsidRDefault="00522CD2" w:rsidP="00E02407">
            <w:pPr>
              <w:pStyle w:val="TableEntryHeader"/>
            </w:pPr>
            <w:r w:rsidRPr="00A411D0">
              <w:t>Event</w:t>
            </w:r>
          </w:p>
          <w:p w14:paraId="010A2D5B" w14:textId="77777777" w:rsidR="00522CD2" w:rsidRPr="00A411D0" w:rsidRDefault="00522CD2" w:rsidP="00E02407">
            <w:pPr>
              <w:pStyle w:val="TableEntryHeader"/>
              <w:rPr>
                <w:bCs/>
                <w:sz w:val="12"/>
                <w:szCs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EventIdentification</w:t>
            </w:r>
            <w:proofErr w:type="spellEnd"/>
          </w:p>
        </w:tc>
        <w:tc>
          <w:tcPr>
            <w:tcW w:w="2610" w:type="dxa"/>
            <w:tcBorders>
              <w:top w:val="single" w:sz="4" w:space="0" w:color="auto"/>
            </w:tcBorders>
            <w:vAlign w:val="center"/>
          </w:tcPr>
          <w:p w14:paraId="7E7A9A7A" w14:textId="77777777" w:rsidR="00522CD2" w:rsidRPr="00A411D0" w:rsidRDefault="00522CD2" w:rsidP="00E02407">
            <w:pPr>
              <w:pStyle w:val="TableEntry"/>
              <w:rPr>
                <w:sz w:val="16"/>
              </w:rPr>
            </w:pPr>
            <w:proofErr w:type="spellStart"/>
            <w:r w:rsidRPr="00A411D0">
              <w:rPr>
                <w:sz w:val="16"/>
              </w:rPr>
              <w:t>EventID</w:t>
            </w:r>
            <w:proofErr w:type="spellEnd"/>
          </w:p>
        </w:tc>
        <w:tc>
          <w:tcPr>
            <w:tcW w:w="720" w:type="dxa"/>
            <w:tcBorders>
              <w:top w:val="single" w:sz="4" w:space="0" w:color="auto"/>
            </w:tcBorders>
            <w:vAlign w:val="center"/>
          </w:tcPr>
          <w:p w14:paraId="408530C9" w14:textId="77777777" w:rsidR="00522CD2" w:rsidRPr="00A411D0" w:rsidRDefault="00522CD2" w:rsidP="00E02407">
            <w:pPr>
              <w:pStyle w:val="TableEntry"/>
              <w:jc w:val="center"/>
              <w:rPr>
                <w:sz w:val="16"/>
              </w:rPr>
            </w:pPr>
            <w:r w:rsidRPr="00A411D0">
              <w:rPr>
                <w:sz w:val="16"/>
              </w:rPr>
              <w:t>M</w:t>
            </w:r>
          </w:p>
        </w:tc>
        <w:tc>
          <w:tcPr>
            <w:tcW w:w="4878" w:type="dxa"/>
            <w:tcBorders>
              <w:top w:val="single" w:sz="4" w:space="0" w:color="auto"/>
            </w:tcBorders>
            <w:vAlign w:val="center"/>
          </w:tcPr>
          <w:p w14:paraId="50AD54C7" w14:textId="2F3C23DE" w:rsidR="00522CD2" w:rsidRPr="00A411D0" w:rsidRDefault="00673B2A" w:rsidP="00E02407">
            <w:pPr>
              <w:pStyle w:val="TableEntry"/>
              <w:rPr>
                <w:sz w:val="16"/>
              </w:rPr>
            </w:pPr>
            <w:proofErr w:type="gramStart"/>
            <w:r w:rsidRPr="00A411D0">
              <w:rPr>
                <w:sz w:val="16"/>
              </w:rPr>
              <w:t>EV(</w:t>
            </w:r>
            <w:proofErr w:type="gramEnd"/>
            <w:r w:rsidRPr="00A411D0">
              <w:rPr>
                <w:sz w:val="16"/>
              </w:rPr>
              <w:t>110107, DCM, “Import”)</w:t>
            </w:r>
          </w:p>
        </w:tc>
      </w:tr>
      <w:tr w:rsidR="00522CD2" w:rsidRPr="00A411D0" w14:paraId="6287DC7C" w14:textId="77777777" w:rsidTr="00E02407">
        <w:trPr>
          <w:cantSplit/>
        </w:trPr>
        <w:tc>
          <w:tcPr>
            <w:tcW w:w="1458" w:type="dxa"/>
            <w:vMerge/>
            <w:vAlign w:val="center"/>
          </w:tcPr>
          <w:p w14:paraId="4AD372E9" w14:textId="77777777" w:rsidR="00522CD2" w:rsidRPr="00A411D0" w:rsidRDefault="00522CD2" w:rsidP="00E02407">
            <w:pPr>
              <w:pStyle w:val="TableLabel"/>
              <w:rPr>
                <w:sz w:val="16"/>
              </w:rPr>
            </w:pPr>
          </w:p>
        </w:tc>
        <w:tc>
          <w:tcPr>
            <w:tcW w:w="2610" w:type="dxa"/>
            <w:vAlign w:val="center"/>
          </w:tcPr>
          <w:p w14:paraId="2CEC318F" w14:textId="77777777" w:rsidR="00522CD2" w:rsidRPr="00A411D0" w:rsidRDefault="00522CD2" w:rsidP="00E02407">
            <w:pPr>
              <w:pStyle w:val="TableEntry"/>
              <w:rPr>
                <w:sz w:val="16"/>
              </w:rPr>
            </w:pPr>
            <w:proofErr w:type="spellStart"/>
            <w:r w:rsidRPr="00A411D0">
              <w:rPr>
                <w:sz w:val="16"/>
              </w:rPr>
              <w:t>EventActionCode</w:t>
            </w:r>
            <w:proofErr w:type="spellEnd"/>
          </w:p>
        </w:tc>
        <w:tc>
          <w:tcPr>
            <w:tcW w:w="720" w:type="dxa"/>
            <w:vAlign w:val="center"/>
          </w:tcPr>
          <w:p w14:paraId="7C35F76A" w14:textId="77777777" w:rsidR="00522CD2" w:rsidRPr="00A411D0" w:rsidRDefault="00522CD2" w:rsidP="00E02407">
            <w:pPr>
              <w:pStyle w:val="TableEntry"/>
              <w:jc w:val="center"/>
              <w:rPr>
                <w:sz w:val="16"/>
              </w:rPr>
            </w:pPr>
            <w:r w:rsidRPr="00A411D0">
              <w:rPr>
                <w:sz w:val="16"/>
              </w:rPr>
              <w:t>M</w:t>
            </w:r>
          </w:p>
        </w:tc>
        <w:tc>
          <w:tcPr>
            <w:tcW w:w="4878" w:type="dxa"/>
          </w:tcPr>
          <w:p w14:paraId="3D618DC0" w14:textId="77777777" w:rsidR="00522CD2" w:rsidRPr="00A411D0" w:rsidRDefault="00522CD2" w:rsidP="00E02407">
            <w:pPr>
              <w:pStyle w:val="TableEntry"/>
              <w:rPr>
                <w:sz w:val="16"/>
              </w:rPr>
            </w:pPr>
            <w:r w:rsidRPr="00A411D0">
              <w:rPr>
                <w:sz w:val="16"/>
              </w:rPr>
              <w:t xml:space="preserve">“U” (Update) </w:t>
            </w:r>
          </w:p>
        </w:tc>
      </w:tr>
      <w:tr w:rsidR="00522CD2" w:rsidRPr="00A411D0" w14:paraId="1A95F3EF" w14:textId="77777777" w:rsidTr="00E02407">
        <w:trPr>
          <w:cantSplit/>
        </w:trPr>
        <w:tc>
          <w:tcPr>
            <w:tcW w:w="1458" w:type="dxa"/>
            <w:vMerge/>
            <w:vAlign w:val="center"/>
          </w:tcPr>
          <w:p w14:paraId="112263CE" w14:textId="77777777" w:rsidR="00522CD2" w:rsidRPr="00A411D0" w:rsidRDefault="00522CD2" w:rsidP="00E02407">
            <w:pPr>
              <w:pStyle w:val="TableLabel"/>
              <w:rPr>
                <w:sz w:val="16"/>
              </w:rPr>
            </w:pPr>
          </w:p>
        </w:tc>
        <w:tc>
          <w:tcPr>
            <w:tcW w:w="2610" w:type="dxa"/>
            <w:vAlign w:val="center"/>
          </w:tcPr>
          <w:p w14:paraId="6F5B98BF" w14:textId="77777777" w:rsidR="00522CD2" w:rsidRPr="00A411D0" w:rsidRDefault="00522CD2" w:rsidP="00E02407">
            <w:pPr>
              <w:pStyle w:val="TableEntry"/>
              <w:rPr>
                <w:i/>
                <w:iCs/>
                <w:sz w:val="16"/>
              </w:rPr>
            </w:pPr>
            <w:proofErr w:type="spellStart"/>
            <w:r w:rsidRPr="00A411D0">
              <w:rPr>
                <w:i/>
                <w:iCs/>
                <w:sz w:val="16"/>
              </w:rPr>
              <w:t>EventDateTime</w:t>
            </w:r>
            <w:proofErr w:type="spellEnd"/>
          </w:p>
        </w:tc>
        <w:tc>
          <w:tcPr>
            <w:tcW w:w="720" w:type="dxa"/>
            <w:vAlign w:val="center"/>
          </w:tcPr>
          <w:p w14:paraId="27FFB918" w14:textId="77777777" w:rsidR="00522CD2" w:rsidRPr="00A411D0" w:rsidRDefault="00522CD2" w:rsidP="00E02407">
            <w:pPr>
              <w:pStyle w:val="TableEntry"/>
              <w:jc w:val="center"/>
              <w:rPr>
                <w:i/>
                <w:iCs/>
                <w:sz w:val="16"/>
              </w:rPr>
            </w:pPr>
            <w:r w:rsidRPr="00A411D0">
              <w:rPr>
                <w:i/>
                <w:iCs/>
                <w:sz w:val="16"/>
              </w:rPr>
              <w:t>M</w:t>
            </w:r>
          </w:p>
        </w:tc>
        <w:tc>
          <w:tcPr>
            <w:tcW w:w="4878" w:type="dxa"/>
            <w:vAlign w:val="center"/>
          </w:tcPr>
          <w:p w14:paraId="186CA22A" w14:textId="77777777" w:rsidR="00522CD2" w:rsidRPr="00A411D0" w:rsidRDefault="00522CD2" w:rsidP="00E02407">
            <w:pPr>
              <w:pStyle w:val="TableEntry"/>
              <w:rPr>
                <w:i/>
                <w:iCs/>
                <w:sz w:val="16"/>
              </w:rPr>
            </w:pPr>
            <w:r w:rsidRPr="00A411D0">
              <w:rPr>
                <w:i/>
                <w:iCs/>
                <w:sz w:val="16"/>
              </w:rPr>
              <w:t>not specialized</w:t>
            </w:r>
          </w:p>
        </w:tc>
      </w:tr>
      <w:tr w:rsidR="00522CD2" w:rsidRPr="00A411D0" w14:paraId="3A088A17" w14:textId="77777777" w:rsidTr="00E02407">
        <w:trPr>
          <w:cantSplit/>
        </w:trPr>
        <w:tc>
          <w:tcPr>
            <w:tcW w:w="1458" w:type="dxa"/>
            <w:vMerge/>
            <w:vAlign w:val="center"/>
          </w:tcPr>
          <w:p w14:paraId="05BBE707" w14:textId="77777777" w:rsidR="00522CD2" w:rsidRPr="00A411D0" w:rsidRDefault="00522CD2" w:rsidP="00E02407">
            <w:pPr>
              <w:pStyle w:val="TableLabel"/>
              <w:rPr>
                <w:sz w:val="16"/>
              </w:rPr>
            </w:pPr>
          </w:p>
        </w:tc>
        <w:tc>
          <w:tcPr>
            <w:tcW w:w="2610" w:type="dxa"/>
            <w:vAlign w:val="center"/>
          </w:tcPr>
          <w:p w14:paraId="149AAACC" w14:textId="77777777" w:rsidR="00522CD2" w:rsidRPr="00A411D0" w:rsidRDefault="00522CD2" w:rsidP="00E02407">
            <w:pPr>
              <w:pStyle w:val="TableEntry"/>
              <w:rPr>
                <w:i/>
                <w:iCs/>
                <w:sz w:val="16"/>
              </w:rPr>
            </w:pPr>
            <w:proofErr w:type="spellStart"/>
            <w:r w:rsidRPr="00A411D0">
              <w:rPr>
                <w:i/>
                <w:iCs/>
                <w:sz w:val="16"/>
              </w:rPr>
              <w:t>EventOutcomeIndicator</w:t>
            </w:r>
            <w:proofErr w:type="spellEnd"/>
          </w:p>
        </w:tc>
        <w:tc>
          <w:tcPr>
            <w:tcW w:w="720" w:type="dxa"/>
            <w:vAlign w:val="center"/>
          </w:tcPr>
          <w:p w14:paraId="0C9710E1" w14:textId="77777777" w:rsidR="00522CD2" w:rsidRPr="00A411D0" w:rsidRDefault="00522CD2" w:rsidP="00E02407">
            <w:pPr>
              <w:pStyle w:val="TableEntry"/>
              <w:jc w:val="center"/>
              <w:rPr>
                <w:i/>
                <w:iCs/>
                <w:sz w:val="16"/>
              </w:rPr>
            </w:pPr>
            <w:r w:rsidRPr="00A411D0">
              <w:rPr>
                <w:i/>
                <w:iCs/>
                <w:sz w:val="16"/>
              </w:rPr>
              <w:t>M</w:t>
            </w:r>
          </w:p>
        </w:tc>
        <w:tc>
          <w:tcPr>
            <w:tcW w:w="4878" w:type="dxa"/>
            <w:vAlign w:val="center"/>
          </w:tcPr>
          <w:p w14:paraId="1A6F4721" w14:textId="77777777" w:rsidR="00522CD2" w:rsidRPr="00A411D0" w:rsidRDefault="00522CD2" w:rsidP="00E02407">
            <w:pPr>
              <w:pStyle w:val="TableEntry"/>
              <w:rPr>
                <w:i/>
                <w:iCs/>
                <w:sz w:val="16"/>
              </w:rPr>
            </w:pPr>
            <w:r w:rsidRPr="00A411D0">
              <w:rPr>
                <w:i/>
                <w:iCs/>
                <w:sz w:val="16"/>
              </w:rPr>
              <w:t>not specialized</w:t>
            </w:r>
          </w:p>
        </w:tc>
      </w:tr>
      <w:tr w:rsidR="00522CD2" w:rsidRPr="00A411D0" w14:paraId="18894312" w14:textId="77777777" w:rsidTr="00E02407">
        <w:trPr>
          <w:cantSplit/>
        </w:trPr>
        <w:tc>
          <w:tcPr>
            <w:tcW w:w="1458" w:type="dxa"/>
            <w:vMerge/>
            <w:tcBorders>
              <w:bottom w:val="single" w:sz="4" w:space="0" w:color="auto"/>
            </w:tcBorders>
            <w:vAlign w:val="center"/>
          </w:tcPr>
          <w:p w14:paraId="74A66AAC" w14:textId="77777777" w:rsidR="00522CD2" w:rsidRPr="00A411D0" w:rsidRDefault="00522CD2" w:rsidP="00E02407">
            <w:pPr>
              <w:pStyle w:val="TableLabel"/>
              <w:rPr>
                <w:sz w:val="16"/>
              </w:rPr>
            </w:pPr>
          </w:p>
        </w:tc>
        <w:tc>
          <w:tcPr>
            <w:tcW w:w="2610" w:type="dxa"/>
            <w:tcBorders>
              <w:bottom w:val="single" w:sz="4" w:space="0" w:color="auto"/>
            </w:tcBorders>
            <w:vAlign w:val="center"/>
          </w:tcPr>
          <w:p w14:paraId="2F572BEA" w14:textId="77777777" w:rsidR="00522CD2" w:rsidRPr="00A411D0" w:rsidRDefault="00522CD2" w:rsidP="00E02407">
            <w:pPr>
              <w:pStyle w:val="TableEntry"/>
              <w:rPr>
                <w:sz w:val="16"/>
              </w:rPr>
            </w:pPr>
            <w:proofErr w:type="spellStart"/>
            <w:r w:rsidRPr="00A411D0">
              <w:rPr>
                <w:sz w:val="16"/>
              </w:rPr>
              <w:t>EventTypeCode</w:t>
            </w:r>
            <w:proofErr w:type="spellEnd"/>
          </w:p>
        </w:tc>
        <w:tc>
          <w:tcPr>
            <w:tcW w:w="720" w:type="dxa"/>
            <w:tcBorders>
              <w:bottom w:val="single" w:sz="4" w:space="0" w:color="auto"/>
            </w:tcBorders>
            <w:vAlign w:val="center"/>
          </w:tcPr>
          <w:p w14:paraId="3E3C8B59" w14:textId="77777777" w:rsidR="00522CD2" w:rsidRPr="00A411D0" w:rsidRDefault="00522CD2" w:rsidP="00E02407">
            <w:pPr>
              <w:pStyle w:val="TableEntry"/>
              <w:jc w:val="center"/>
              <w:rPr>
                <w:sz w:val="16"/>
              </w:rPr>
            </w:pPr>
            <w:r w:rsidRPr="00A411D0">
              <w:rPr>
                <w:sz w:val="16"/>
              </w:rPr>
              <w:t>M</w:t>
            </w:r>
          </w:p>
        </w:tc>
        <w:tc>
          <w:tcPr>
            <w:tcW w:w="4878" w:type="dxa"/>
            <w:tcBorders>
              <w:bottom w:val="single" w:sz="4" w:space="0" w:color="auto"/>
            </w:tcBorders>
            <w:vAlign w:val="center"/>
          </w:tcPr>
          <w:p w14:paraId="33BA98EB" w14:textId="3138B81E" w:rsidR="00522CD2" w:rsidRPr="00A411D0" w:rsidRDefault="00522CD2" w:rsidP="0029159C">
            <w:pPr>
              <w:pStyle w:val="TableEntry"/>
              <w:rPr>
                <w:sz w:val="16"/>
              </w:rPr>
            </w:pPr>
            <w:proofErr w:type="gramStart"/>
            <w:r w:rsidRPr="00A411D0">
              <w:rPr>
                <w:sz w:val="16"/>
              </w:rPr>
              <w:t>EV(</w:t>
            </w:r>
            <w:proofErr w:type="gramEnd"/>
            <w:r w:rsidRPr="00A411D0">
              <w:rPr>
                <w:sz w:val="16"/>
              </w:rPr>
              <w:t>“ITI-</w:t>
            </w:r>
            <w:r w:rsidR="00EA2D81" w:rsidRPr="00A411D0">
              <w:rPr>
                <w:sz w:val="16"/>
              </w:rPr>
              <w:t>92</w:t>
            </w:r>
            <w:r w:rsidRPr="00A411D0">
              <w:rPr>
                <w:sz w:val="16"/>
              </w:rPr>
              <w:t>”, “IHE Transactions”, “Restricted Update Document Set”)</w:t>
            </w:r>
          </w:p>
        </w:tc>
      </w:tr>
      <w:tr w:rsidR="00522CD2" w:rsidRPr="00A411D0" w14:paraId="4F67FB3D" w14:textId="77777777" w:rsidTr="00E02407">
        <w:trPr>
          <w:cantSplit/>
        </w:trPr>
        <w:tc>
          <w:tcPr>
            <w:tcW w:w="9666" w:type="dxa"/>
            <w:gridSpan w:val="4"/>
            <w:tcBorders>
              <w:bottom w:val="single" w:sz="4" w:space="0" w:color="auto"/>
            </w:tcBorders>
          </w:tcPr>
          <w:p w14:paraId="64DEB8E4" w14:textId="77777777" w:rsidR="00522CD2" w:rsidRPr="00A411D0" w:rsidRDefault="00522CD2" w:rsidP="009375D7">
            <w:pPr>
              <w:pStyle w:val="TableEntry"/>
            </w:pPr>
            <w:r w:rsidRPr="00A411D0">
              <w:t>Source (</w:t>
            </w:r>
            <w:r w:rsidR="009375D7" w:rsidRPr="00A411D0">
              <w:t>Update Initiator</w:t>
            </w:r>
            <w:r w:rsidRPr="00A411D0">
              <w:t>) (1)</w:t>
            </w:r>
          </w:p>
        </w:tc>
      </w:tr>
      <w:tr w:rsidR="00522CD2" w:rsidRPr="00A411D0" w14:paraId="1718D187" w14:textId="77777777" w:rsidTr="00E02407">
        <w:trPr>
          <w:cantSplit/>
        </w:trPr>
        <w:tc>
          <w:tcPr>
            <w:tcW w:w="9666" w:type="dxa"/>
            <w:gridSpan w:val="4"/>
            <w:tcBorders>
              <w:bottom w:val="single" w:sz="4" w:space="0" w:color="auto"/>
            </w:tcBorders>
          </w:tcPr>
          <w:p w14:paraId="631E2907" w14:textId="77777777" w:rsidR="00522CD2" w:rsidRPr="00A411D0" w:rsidRDefault="00522CD2" w:rsidP="00E02407">
            <w:pPr>
              <w:pStyle w:val="TableEntry"/>
            </w:pPr>
            <w:r w:rsidRPr="00A411D0">
              <w:t>Destination (</w:t>
            </w:r>
            <w:r w:rsidR="009375D7" w:rsidRPr="00A411D0">
              <w:t>Update Responder</w:t>
            </w:r>
            <w:r w:rsidRPr="00A411D0">
              <w:t>) (1)</w:t>
            </w:r>
          </w:p>
        </w:tc>
      </w:tr>
      <w:tr w:rsidR="00522CD2" w:rsidRPr="00A411D0" w14:paraId="411F81DB" w14:textId="77777777" w:rsidTr="00E02407">
        <w:trPr>
          <w:cantSplit/>
        </w:trPr>
        <w:tc>
          <w:tcPr>
            <w:tcW w:w="9666" w:type="dxa"/>
            <w:gridSpan w:val="4"/>
            <w:tcBorders>
              <w:bottom w:val="single" w:sz="4" w:space="0" w:color="auto"/>
            </w:tcBorders>
          </w:tcPr>
          <w:p w14:paraId="2E2AF5AC" w14:textId="77777777" w:rsidR="00522CD2" w:rsidRPr="00A411D0" w:rsidRDefault="00522CD2" w:rsidP="00E02407">
            <w:pPr>
              <w:pStyle w:val="TableEntry"/>
            </w:pPr>
            <w:r w:rsidRPr="00A411D0">
              <w:lastRenderedPageBreak/>
              <w:t>Audit Source (</w:t>
            </w:r>
            <w:r w:rsidR="009375D7" w:rsidRPr="00A411D0">
              <w:t>Update Responder</w:t>
            </w:r>
            <w:r w:rsidRPr="00A411D0">
              <w:t>) (1)</w:t>
            </w:r>
          </w:p>
        </w:tc>
      </w:tr>
      <w:tr w:rsidR="00522CD2" w:rsidRPr="00A411D0" w14:paraId="622BC3F6"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0C57523" w14:textId="77777777" w:rsidR="00522CD2" w:rsidRPr="00A411D0" w:rsidRDefault="00522CD2" w:rsidP="00E02407">
            <w:pPr>
              <w:pStyle w:val="TableEntry"/>
            </w:pPr>
            <w:r w:rsidRPr="00A411D0">
              <w:t>Patient (1)</w:t>
            </w:r>
          </w:p>
        </w:tc>
      </w:tr>
      <w:tr w:rsidR="00522CD2" w:rsidRPr="00A411D0" w14:paraId="4110F15A"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4409A522" w14:textId="77777777" w:rsidR="00522CD2" w:rsidRPr="00A411D0" w:rsidRDefault="00522CD2" w:rsidP="00E02407">
            <w:pPr>
              <w:pStyle w:val="TableEntry"/>
            </w:pPr>
            <w:proofErr w:type="spellStart"/>
            <w:r w:rsidRPr="00A411D0">
              <w:t>SubmissionSet</w:t>
            </w:r>
            <w:proofErr w:type="spellEnd"/>
            <w:r w:rsidRPr="00A411D0">
              <w:t xml:space="preserve"> (1)</w:t>
            </w:r>
          </w:p>
        </w:tc>
      </w:tr>
    </w:tbl>
    <w:p w14:paraId="4207E808" w14:textId="77777777" w:rsidR="00522CD2" w:rsidRPr="00A411D0" w:rsidRDefault="00522CD2" w:rsidP="00E11595">
      <w:pPr>
        <w:pStyle w:val="BodyText"/>
      </w:pPr>
      <w:r w:rsidRPr="00A411D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A63C63" w:rsidRPr="00A411D0" w14:paraId="428199E4" w14:textId="77777777" w:rsidTr="00B17F6B">
        <w:trPr>
          <w:cantSplit/>
        </w:trPr>
        <w:tc>
          <w:tcPr>
            <w:tcW w:w="1548" w:type="dxa"/>
            <w:vMerge w:val="restart"/>
            <w:tcBorders>
              <w:top w:val="single" w:sz="4" w:space="0" w:color="auto"/>
            </w:tcBorders>
          </w:tcPr>
          <w:p w14:paraId="445D48AF" w14:textId="77777777" w:rsidR="00A63C63" w:rsidRPr="00A411D0" w:rsidRDefault="00A63C63" w:rsidP="00A63C63">
            <w:pPr>
              <w:pStyle w:val="TableEntryHeader"/>
            </w:pPr>
            <w:r w:rsidRPr="00A411D0">
              <w:t>Source</w:t>
            </w:r>
          </w:p>
          <w:p w14:paraId="49BA29E1" w14:textId="77777777" w:rsidR="00A63C63" w:rsidRPr="00A411D0" w:rsidRDefault="00A63C63" w:rsidP="00A63C63">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ActiveParticipant</w:t>
            </w:r>
            <w:proofErr w:type="spellEnd"/>
          </w:p>
        </w:tc>
        <w:tc>
          <w:tcPr>
            <w:tcW w:w="2520" w:type="dxa"/>
            <w:tcBorders>
              <w:top w:val="single" w:sz="4" w:space="0" w:color="auto"/>
            </w:tcBorders>
            <w:vAlign w:val="center"/>
          </w:tcPr>
          <w:p w14:paraId="05E58172" w14:textId="77777777" w:rsidR="00A63C63" w:rsidRPr="00A411D0" w:rsidRDefault="00A63C63" w:rsidP="00A63C63">
            <w:pPr>
              <w:pStyle w:val="TableEntry"/>
              <w:rPr>
                <w:sz w:val="16"/>
              </w:rPr>
            </w:pPr>
            <w:proofErr w:type="spellStart"/>
            <w:r w:rsidRPr="00A411D0">
              <w:rPr>
                <w:sz w:val="16"/>
              </w:rPr>
              <w:t>UserID</w:t>
            </w:r>
            <w:proofErr w:type="spellEnd"/>
          </w:p>
        </w:tc>
        <w:tc>
          <w:tcPr>
            <w:tcW w:w="630" w:type="dxa"/>
            <w:tcBorders>
              <w:top w:val="single" w:sz="4" w:space="0" w:color="auto"/>
            </w:tcBorders>
          </w:tcPr>
          <w:p w14:paraId="50A3AAAF" w14:textId="77777777" w:rsidR="00A63C63" w:rsidRPr="00A411D0" w:rsidRDefault="00A63C63" w:rsidP="004A3129">
            <w:pPr>
              <w:pStyle w:val="TableEntry"/>
              <w:jc w:val="center"/>
              <w:rPr>
                <w:rFonts w:ascii="Arial" w:hAnsi="Arial"/>
                <w:b/>
                <w:i/>
                <w:iCs/>
                <w:kern w:val="28"/>
                <w:sz w:val="16"/>
              </w:rPr>
            </w:pPr>
            <w:r w:rsidRPr="00A411D0">
              <w:rPr>
                <w:i/>
                <w:iCs/>
                <w:sz w:val="16"/>
              </w:rPr>
              <w:t>U</w:t>
            </w:r>
          </w:p>
        </w:tc>
        <w:tc>
          <w:tcPr>
            <w:tcW w:w="4968" w:type="dxa"/>
            <w:tcBorders>
              <w:top w:val="single" w:sz="4" w:space="0" w:color="auto"/>
            </w:tcBorders>
          </w:tcPr>
          <w:p w14:paraId="31D7E539" w14:textId="77777777" w:rsidR="00A63C63" w:rsidRPr="00A411D0" w:rsidRDefault="00A63C63" w:rsidP="004A3129">
            <w:pPr>
              <w:pStyle w:val="TableEntry"/>
              <w:rPr>
                <w:i/>
                <w:iCs/>
                <w:sz w:val="16"/>
              </w:rPr>
            </w:pPr>
            <w:r w:rsidRPr="00A411D0">
              <w:rPr>
                <w:i/>
                <w:iCs/>
                <w:sz w:val="16"/>
              </w:rPr>
              <w:t>not specialized</w:t>
            </w:r>
          </w:p>
        </w:tc>
      </w:tr>
      <w:tr w:rsidR="00522CD2" w:rsidRPr="00A411D0" w14:paraId="33326E72" w14:textId="77777777" w:rsidTr="00E02407">
        <w:trPr>
          <w:cantSplit/>
        </w:trPr>
        <w:tc>
          <w:tcPr>
            <w:tcW w:w="1548" w:type="dxa"/>
            <w:vMerge/>
            <w:textDirection w:val="btLr"/>
            <w:vAlign w:val="center"/>
          </w:tcPr>
          <w:p w14:paraId="00F9A609" w14:textId="77777777" w:rsidR="00522CD2" w:rsidRPr="00A411D0" w:rsidRDefault="00522CD2" w:rsidP="00E02407">
            <w:pPr>
              <w:pStyle w:val="TableLabel"/>
              <w:rPr>
                <w:sz w:val="16"/>
              </w:rPr>
            </w:pPr>
          </w:p>
        </w:tc>
        <w:tc>
          <w:tcPr>
            <w:tcW w:w="2520" w:type="dxa"/>
            <w:vAlign w:val="center"/>
          </w:tcPr>
          <w:p w14:paraId="04635175" w14:textId="77777777" w:rsidR="00522CD2" w:rsidRPr="00A411D0" w:rsidRDefault="00522CD2" w:rsidP="00E02407">
            <w:pPr>
              <w:pStyle w:val="TableEntry"/>
              <w:rPr>
                <w:i/>
                <w:iCs/>
                <w:sz w:val="16"/>
              </w:rPr>
            </w:pPr>
            <w:proofErr w:type="spellStart"/>
            <w:r w:rsidRPr="00A411D0">
              <w:rPr>
                <w:i/>
                <w:iCs/>
                <w:sz w:val="16"/>
              </w:rPr>
              <w:t>AlternativeUserID</w:t>
            </w:r>
            <w:proofErr w:type="spellEnd"/>
          </w:p>
        </w:tc>
        <w:tc>
          <w:tcPr>
            <w:tcW w:w="630" w:type="dxa"/>
            <w:vAlign w:val="center"/>
          </w:tcPr>
          <w:p w14:paraId="7138B318" w14:textId="77777777" w:rsidR="00522CD2" w:rsidRPr="00A411D0" w:rsidRDefault="00522CD2" w:rsidP="00E02407">
            <w:pPr>
              <w:pStyle w:val="TableEntry"/>
              <w:jc w:val="center"/>
              <w:rPr>
                <w:i/>
                <w:iCs/>
                <w:sz w:val="16"/>
              </w:rPr>
            </w:pPr>
            <w:r w:rsidRPr="00A411D0">
              <w:rPr>
                <w:i/>
                <w:iCs/>
                <w:sz w:val="16"/>
              </w:rPr>
              <w:t>U</w:t>
            </w:r>
          </w:p>
        </w:tc>
        <w:tc>
          <w:tcPr>
            <w:tcW w:w="4968" w:type="dxa"/>
            <w:vAlign w:val="center"/>
          </w:tcPr>
          <w:p w14:paraId="273B90E5" w14:textId="77777777" w:rsidR="00522CD2" w:rsidRPr="00A411D0" w:rsidRDefault="00522CD2" w:rsidP="004A3129">
            <w:pPr>
              <w:pStyle w:val="TableEntry"/>
              <w:rPr>
                <w:i/>
                <w:iCs/>
                <w:sz w:val="16"/>
              </w:rPr>
            </w:pPr>
            <w:r w:rsidRPr="00A411D0">
              <w:rPr>
                <w:i/>
                <w:iCs/>
                <w:sz w:val="16"/>
              </w:rPr>
              <w:t>not specialized</w:t>
            </w:r>
          </w:p>
        </w:tc>
      </w:tr>
      <w:tr w:rsidR="00522CD2" w:rsidRPr="00A411D0" w14:paraId="79C5D320" w14:textId="77777777" w:rsidTr="00E02407">
        <w:trPr>
          <w:cantSplit/>
        </w:trPr>
        <w:tc>
          <w:tcPr>
            <w:tcW w:w="1548" w:type="dxa"/>
            <w:vMerge/>
            <w:textDirection w:val="btLr"/>
            <w:vAlign w:val="center"/>
          </w:tcPr>
          <w:p w14:paraId="30C3C94E" w14:textId="77777777" w:rsidR="00522CD2" w:rsidRPr="00A411D0" w:rsidRDefault="00522CD2" w:rsidP="00E02407">
            <w:pPr>
              <w:pStyle w:val="TableLabel"/>
              <w:rPr>
                <w:sz w:val="16"/>
              </w:rPr>
            </w:pPr>
          </w:p>
        </w:tc>
        <w:tc>
          <w:tcPr>
            <w:tcW w:w="2520" w:type="dxa"/>
            <w:vAlign w:val="center"/>
          </w:tcPr>
          <w:p w14:paraId="620E9086" w14:textId="77777777" w:rsidR="00522CD2" w:rsidRPr="00A411D0" w:rsidRDefault="00522CD2" w:rsidP="00E02407">
            <w:pPr>
              <w:pStyle w:val="TableEntry"/>
              <w:rPr>
                <w:i/>
                <w:iCs/>
                <w:sz w:val="16"/>
              </w:rPr>
            </w:pPr>
            <w:proofErr w:type="spellStart"/>
            <w:r w:rsidRPr="00A411D0">
              <w:rPr>
                <w:i/>
                <w:iCs/>
                <w:sz w:val="16"/>
              </w:rPr>
              <w:t>UserName</w:t>
            </w:r>
            <w:proofErr w:type="spellEnd"/>
          </w:p>
        </w:tc>
        <w:tc>
          <w:tcPr>
            <w:tcW w:w="630" w:type="dxa"/>
            <w:vAlign w:val="center"/>
          </w:tcPr>
          <w:p w14:paraId="63CB40B1" w14:textId="77777777" w:rsidR="00522CD2" w:rsidRPr="00A411D0" w:rsidRDefault="00522CD2" w:rsidP="00E02407">
            <w:pPr>
              <w:pStyle w:val="TableEntry"/>
              <w:jc w:val="center"/>
              <w:rPr>
                <w:i/>
                <w:iCs/>
                <w:sz w:val="16"/>
              </w:rPr>
            </w:pPr>
            <w:r w:rsidRPr="00A411D0">
              <w:rPr>
                <w:i/>
                <w:iCs/>
                <w:sz w:val="16"/>
              </w:rPr>
              <w:t>U</w:t>
            </w:r>
          </w:p>
        </w:tc>
        <w:tc>
          <w:tcPr>
            <w:tcW w:w="4968" w:type="dxa"/>
            <w:vAlign w:val="center"/>
          </w:tcPr>
          <w:p w14:paraId="077DA23E" w14:textId="77777777" w:rsidR="00522CD2" w:rsidRPr="00A411D0" w:rsidRDefault="00522CD2" w:rsidP="004A3129">
            <w:pPr>
              <w:pStyle w:val="TableEntry"/>
              <w:rPr>
                <w:i/>
                <w:iCs/>
                <w:sz w:val="16"/>
              </w:rPr>
            </w:pPr>
            <w:r w:rsidRPr="00A411D0">
              <w:rPr>
                <w:i/>
                <w:iCs/>
                <w:sz w:val="16"/>
              </w:rPr>
              <w:t>not specialized</w:t>
            </w:r>
          </w:p>
        </w:tc>
      </w:tr>
      <w:tr w:rsidR="00522CD2" w:rsidRPr="00A411D0" w14:paraId="557A405D" w14:textId="77777777" w:rsidTr="00E02407">
        <w:trPr>
          <w:cantSplit/>
        </w:trPr>
        <w:tc>
          <w:tcPr>
            <w:tcW w:w="1548" w:type="dxa"/>
            <w:vMerge/>
            <w:textDirection w:val="btLr"/>
            <w:vAlign w:val="center"/>
          </w:tcPr>
          <w:p w14:paraId="35417214" w14:textId="77777777" w:rsidR="00522CD2" w:rsidRPr="00A411D0" w:rsidRDefault="00522CD2" w:rsidP="00E02407">
            <w:pPr>
              <w:pStyle w:val="TableLabel"/>
              <w:rPr>
                <w:sz w:val="16"/>
              </w:rPr>
            </w:pPr>
          </w:p>
        </w:tc>
        <w:tc>
          <w:tcPr>
            <w:tcW w:w="2520" w:type="dxa"/>
            <w:vAlign w:val="center"/>
          </w:tcPr>
          <w:p w14:paraId="2AC2420F" w14:textId="77777777" w:rsidR="00522CD2" w:rsidRPr="00A411D0" w:rsidRDefault="00522CD2" w:rsidP="00E02407">
            <w:pPr>
              <w:pStyle w:val="TableEntry"/>
              <w:rPr>
                <w:i/>
                <w:iCs/>
                <w:sz w:val="16"/>
              </w:rPr>
            </w:pPr>
            <w:proofErr w:type="spellStart"/>
            <w:r w:rsidRPr="00A411D0">
              <w:rPr>
                <w:i/>
                <w:iCs/>
                <w:sz w:val="16"/>
              </w:rPr>
              <w:t>UserIsRequestor</w:t>
            </w:r>
            <w:proofErr w:type="spellEnd"/>
          </w:p>
        </w:tc>
        <w:tc>
          <w:tcPr>
            <w:tcW w:w="630" w:type="dxa"/>
            <w:vAlign w:val="center"/>
          </w:tcPr>
          <w:p w14:paraId="796CF64A" w14:textId="77777777" w:rsidR="00522CD2" w:rsidRPr="00A411D0" w:rsidRDefault="00522CD2" w:rsidP="00E02407">
            <w:pPr>
              <w:pStyle w:val="TableEntry"/>
              <w:jc w:val="center"/>
              <w:rPr>
                <w:iCs/>
                <w:sz w:val="16"/>
              </w:rPr>
            </w:pPr>
            <w:r w:rsidRPr="00A411D0">
              <w:rPr>
                <w:i/>
                <w:iCs/>
                <w:sz w:val="16"/>
              </w:rPr>
              <w:t>U</w:t>
            </w:r>
          </w:p>
        </w:tc>
        <w:tc>
          <w:tcPr>
            <w:tcW w:w="4968" w:type="dxa"/>
            <w:vAlign w:val="center"/>
          </w:tcPr>
          <w:p w14:paraId="6431619A" w14:textId="77777777" w:rsidR="00522CD2" w:rsidRPr="00A411D0" w:rsidRDefault="00522CD2" w:rsidP="004A3129">
            <w:pPr>
              <w:pStyle w:val="TableEntry"/>
              <w:rPr>
                <w:i/>
                <w:iCs/>
                <w:sz w:val="16"/>
              </w:rPr>
            </w:pPr>
            <w:r w:rsidRPr="00A411D0">
              <w:rPr>
                <w:i/>
                <w:iCs/>
                <w:sz w:val="16"/>
              </w:rPr>
              <w:t>not specialized</w:t>
            </w:r>
          </w:p>
        </w:tc>
      </w:tr>
      <w:tr w:rsidR="00522CD2" w:rsidRPr="00A411D0" w14:paraId="478A7224" w14:textId="77777777" w:rsidTr="00E02407">
        <w:trPr>
          <w:cantSplit/>
        </w:trPr>
        <w:tc>
          <w:tcPr>
            <w:tcW w:w="1548" w:type="dxa"/>
            <w:vMerge/>
            <w:textDirection w:val="btLr"/>
            <w:vAlign w:val="center"/>
          </w:tcPr>
          <w:p w14:paraId="4E040D72" w14:textId="77777777" w:rsidR="00522CD2" w:rsidRPr="00A411D0" w:rsidRDefault="00522CD2" w:rsidP="00E02407">
            <w:pPr>
              <w:pStyle w:val="TableLabel"/>
              <w:rPr>
                <w:sz w:val="16"/>
              </w:rPr>
            </w:pPr>
          </w:p>
        </w:tc>
        <w:tc>
          <w:tcPr>
            <w:tcW w:w="2520" w:type="dxa"/>
            <w:vAlign w:val="center"/>
          </w:tcPr>
          <w:p w14:paraId="0C84AA34" w14:textId="77777777" w:rsidR="00522CD2" w:rsidRPr="00A411D0" w:rsidRDefault="00522CD2" w:rsidP="00E02407">
            <w:pPr>
              <w:pStyle w:val="TableEntry"/>
              <w:rPr>
                <w:sz w:val="16"/>
              </w:rPr>
            </w:pPr>
            <w:proofErr w:type="spellStart"/>
            <w:r w:rsidRPr="00A411D0">
              <w:rPr>
                <w:sz w:val="16"/>
              </w:rPr>
              <w:t>RoleIDCode</w:t>
            </w:r>
            <w:proofErr w:type="spellEnd"/>
          </w:p>
        </w:tc>
        <w:tc>
          <w:tcPr>
            <w:tcW w:w="630" w:type="dxa"/>
            <w:vAlign w:val="center"/>
          </w:tcPr>
          <w:p w14:paraId="588253EC" w14:textId="77777777" w:rsidR="00522CD2" w:rsidRPr="00A411D0" w:rsidRDefault="00522CD2" w:rsidP="00E02407">
            <w:pPr>
              <w:pStyle w:val="TableEntry"/>
              <w:jc w:val="center"/>
              <w:rPr>
                <w:sz w:val="16"/>
              </w:rPr>
            </w:pPr>
            <w:r w:rsidRPr="00A411D0">
              <w:rPr>
                <w:sz w:val="16"/>
              </w:rPr>
              <w:t>M</w:t>
            </w:r>
          </w:p>
        </w:tc>
        <w:tc>
          <w:tcPr>
            <w:tcW w:w="4968" w:type="dxa"/>
            <w:vAlign w:val="center"/>
          </w:tcPr>
          <w:p w14:paraId="1ADA6612" w14:textId="77777777" w:rsidR="00522CD2" w:rsidRPr="00A411D0" w:rsidRDefault="00522CD2" w:rsidP="00E02407">
            <w:pPr>
              <w:pStyle w:val="TableEntry"/>
              <w:rPr>
                <w:sz w:val="16"/>
              </w:rPr>
            </w:pPr>
            <w:proofErr w:type="gramStart"/>
            <w:r w:rsidRPr="00A411D0">
              <w:rPr>
                <w:sz w:val="16"/>
              </w:rPr>
              <w:t>EV(</w:t>
            </w:r>
            <w:proofErr w:type="gramEnd"/>
            <w:r w:rsidRPr="00A411D0">
              <w:rPr>
                <w:sz w:val="16"/>
              </w:rPr>
              <w:t>110153, DCM, “Source”)</w:t>
            </w:r>
          </w:p>
        </w:tc>
      </w:tr>
      <w:tr w:rsidR="00522CD2" w:rsidRPr="00A411D0" w14:paraId="1277C40D" w14:textId="77777777" w:rsidTr="00E02407">
        <w:trPr>
          <w:cantSplit/>
        </w:trPr>
        <w:tc>
          <w:tcPr>
            <w:tcW w:w="1548" w:type="dxa"/>
            <w:vMerge/>
            <w:textDirection w:val="btLr"/>
            <w:vAlign w:val="center"/>
          </w:tcPr>
          <w:p w14:paraId="2549B25C" w14:textId="77777777" w:rsidR="00522CD2" w:rsidRPr="00A411D0" w:rsidRDefault="00522CD2" w:rsidP="00E02407">
            <w:pPr>
              <w:pStyle w:val="TableLabel"/>
              <w:rPr>
                <w:sz w:val="16"/>
              </w:rPr>
            </w:pPr>
          </w:p>
        </w:tc>
        <w:tc>
          <w:tcPr>
            <w:tcW w:w="2520" w:type="dxa"/>
            <w:vAlign w:val="center"/>
          </w:tcPr>
          <w:p w14:paraId="174C40C0" w14:textId="77777777" w:rsidR="00522CD2" w:rsidRPr="00A411D0" w:rsidRDefault="00522CD2" w:rsidP="00E02407">
            <w:pPr>
              <w:pStyle w:val="TableEntry"/>
              <w:rPr>
                <w:iCs/>
                <w:sz w:val="16"/>
              </w:rPr>
            </w:pPr>
            <w:proofErr w:type="spellStart"/>
            <w:r w:rsidRPr="00A411D0">
              <w:rPr>
                <w:iCs/>
                <w:sz w:val="16"/>
              </w:rPr>
              <w:t>NetworkAccessPointTypeCode</w:t>
            </w:r>
            <w:proofErr w:type="spellEnd"/>
          </w:p>
        </w:tc>
        <w:tc>
          <w:tcPr>
            <w:tcW w:w="630" w:type="dxa"/>
            <w:vAlign w:val="center"/>
          </w:tcPr>
          <w:p w14:paraId="635CCA9B" w14:textId="77777777" w:rsidR="00522CD2" w:rsidRPr="00A411D0" w:rsidRDefault="00522CD2" w:rsidP="00E02407">
            <w:pPr>
              <w:pStyle w:val="TableEntry"/>
              <w:jc w:val="center"/>
              <w:rPr>
                <w:iCs/>
                <w:sz w:val="16"/>
              </w:rPr>
            </w:pPr>
            <w:r w:rsidRPr="00A411D0">
              <w:rPr>
                <w:iCs/>
                <w:sz w:val="16"/>
              </w:rPr>
              <w:t>M</w:t>
            </w:r>
          </w:p>
        </w:tc>
        <w:tc>
          <w:tcPr>
            <w:tcW w:w="4968" w:type="dxa"/>
            <w:vAlign w:val="center"/>
          </w:tcPr>
          <w:p w14:paraId="79D599BC" w14:textId="77777777" w:rsidR="00522CD2" w:rsidRPr="00A411D0" w:rsidRDefault="00522CD2" w:rsidP="00E02407">
            <w:pPr>
              <w:pStyle w:val="TableEntry"/>
              <w:rPr>
                <w:sz w:val="16"/>
              </w:rPr>
            </w:pPr>
            <w:r w:rsidRPr="00A411D0">
              <w:rPr>
                <w:sz w:val="16"/>
              </w:rPr>
              <w:t>“1” for machine (DNS) name, “2” for IP address</w:t>
            </w:r>
          </w:p>
        </w:tc>
      </w:tr>
      <w:tr w:rsidR="00522CD2" w:rsidRPr="00A411D0" w14:paraId="1189D2B2" w14:textId="77777777" w:rsidTr="00E02407">
        <w:trPr>
          <w:cantSplit/>
        </w:trPr>
        <w:tc>
          <w:tcPr>
            <w:tcW w:w="1548" w:type="dxa"/>
            <w:vMerge/>
            <w:textDirection w:val="btLr"/>
            <w:vAlign w:val="center"/>
          </w:tcPr>
          <w:p w14:paraId="17A8D8DA" w14:textId="77777777" w:rsidR="00522CD2" w:rsidRPr="00A411D0" w:rsidRDefault="00522CD2" w:rsidP="00E02407">
            <w:pPr>
              <w:pStyle w:val="TableLabel"/>
              <w:rPr>
                <w:sz w:val="16"/>
              </w:rPr>
            </w:pPr>
          </w:p>
        </w:tc>
        <w:tc>
          <w:tcPr>
            <w:tcW w:w="2520" w:type="dxa"/>
            <w:vAlign w:val="center"/>
          </w:tcPr>
          <w:p w14:paraId="4393EA87" w14:textId="77777777" w:rsidR="00522CD2" w:rsidRPr="00A411D0" w:rsidRDefault="00522CD2" w:rsidP="00E02407">
            <w:pPr>
              <w:pStyle w:val="TableEntry"/>
              <w:rPr>
                <w:iCs/>
                <w:sz w:val="16"/>
              </w:rPr>
            </w:pPr>
            <w:proofErr w:type="spellStart"/>
            <w:r w:rsidRPr="00A411D0">
              <w:rPr>
                <w:iCs/>
                <w:sz w:val="16"/>
              </w:rPr>
              <w:t>NetworkAccessPointID</w:t>
            </w:r>
            <w:proofErr w:type="spellEnd"/>
          </w:p>
        </w:tc>
        <w:tc>
          <w:tcPr>
            <w:tcW w:w="630" w:type="dxa"/>
            <w:vAlign w:val="center"/>
          </w:tcPr>
          <w:p w14:paraId="1C9913E3" w14:textId="77777777" w:rsidR="00522CD2" w:rsidRPr="00A411D0" w:rsidRDefault="00522CD2" w:rsidP="00E02407">
            <w:pPr>
              <w:pStyle w:val="TableEntry"/>
              <w:jc w:val="center"/>
              <w:rPr>
                <w:iCs/>
                <w:sz w:val="16"/>
              </w:rPr>
            </w:pPr>
            <w:r w:rsidRPr="00A411D0">
              <w:rPr>
                <w:iCs/>
                <w:sz w:val="16"/>
              </w:rPr>
              <w:t>M</w:t>
            </w:r>
          </w:p>
        </w:tc>
        <w:tc>
          <w:tcPr>
            <w:tcW w:w="4968" w:type="dxa"/>
            <w:vAlign w:val="center"/>
          </w:tcPr>
          <w:p w14:paraId="379CB2F3" w14:textId="77777777" w:rsidR="00522CD2" w:rsidRPr="00A411D0" w:rsidRDefault="00522CD2" w:rsidP="00E02407">
            <w:pPr>
              <w:pStyle w:val="TableEntry"/>
              <w:rPr>
                <w:sz w:val="16"/>
              </w:rPr>
            </w:pPr>
            <w:r w:rsidRPr="00A411D0">
              <w:rPr>
                <w:sz w:val="16"/>
              </w:rPr>
              <w:t>The machine name or IP address</w:t>
            </w:r>
          </w:p>
        </w:tc>
      </w:tr>
    </w:tbl>
    <w:p w14:paraId="6B9381A1" w14:textId="77777777" w:rsidR="00E11595" w:rsidRPr="00A411D0" w:rsidRDefault="00E11595"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6DF39561" w14:textId="77777777" w:rsidTr="00E02407">
        <w:trPr>
          <w:cantSplit/>
        </w:trPr>
        <w:tc>
          <w:tcPr>
            <w:tcW w:w="1548" w:type="dxa"/>
            <w:vMerge w:val="restart"/>
          </w:tcPr>
          <w:p w14:paraId="05A34473" w14:textId="77777777" w:rsidR="00522CD2" w:rsidRPr="00A411D0" w:rsidRDefault="00522CD2" w:rsidP="00E02407">
            <w:pPr>
              <w:pStyle w:val="TableEntryHeader"/>
            </w:pPr>
            <w:r w:rsidRPr="00A411D0">
              <w:t>Destination</w:t>
            </w:r>
          </w:p>
          <w:p w14:paraId="6385A80C" w14:textId="77777777" w:rsidR="00522CD2" w:rsidRPr="00A411D0" w:rsidRDefault="00522CD2" w:rsidP="00E02407">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ActiveParticipant</w:t>
            </w:r>
            <w:proofErr w:type="spellEnd"/>
          </w:p>
        </w:tc>
        <w:tc>
          <w:tcPr>
            <w:tcW w:w="2520" w:type="dxa"/>
            <w:vAlign w:val="center"/>
          </w:tcPr>
          <w:p w14:paraId="198CBE03" w14:textId="77777777" w:rsidR="00522CD2" w:rsidRPr="00A411D0" w:rsidRDefault="00522CD2" w:rsidP="00E02407">
            <w:pPr>
              <w:pStyle w:val="TableEntry"/>
              <w:keepNext/>
              <w:rPr>
                <w:sz w:val="16"/>
              </w:rPr>
            </w:pPr>
            <w:proofErr w:type="spellStart"/>
            <w:r w:rsidRPr="00A411D0">
              <w:rPr>
                <w:sz w:val="16"/>
              </w:rPr>
              <w:t>UserID</w:t>
            </w:r>
            <w:proofErr w:type="spellEnd"/>
          </w:p>
        </w:tc>
        <w:tc>
          <w:tcPr>
            <w:tcW w:w="630" w:type="dxa"/>
            <w:vAlign w:val="center"/>
          </w:tcPr>
          <w:p w14:paraId="476230E9" w14:textId="77777777" w:rsidR="00522CD2" w:rsidRPr="00A411D0" w:rsidRDefault="00522CD2" w:rsidP="00E02407">
            <w:pPr>
              <w:pStyle w:val="TableEntry"/>
              <w:keepNext/>
              <w:jc w:val="center"/>
              <w:rPr>
                <w:sz w:val="16"/>
              </w:rPr>
            </w:pPr>
            <w:r w:rsidRPr="00A411D0">
              <w:rPr>
                <w:sz w:val="16"/>
              </w:rPr>
              <w:t>M</w:t>
            </w:r>
          </w:p>
        </w:tc>
        <w:tc>
          <w:tcPr>
            <w:tcW w:w="4968" w:type="dxa"/>
            <w:vAlign w:val="center"/>
          </w:tcPr>
          <w:p w14:paraId="1CFB40D9" w14:textId="77777777" w:rsidR="00522CD2" w:rsidRPr="00A411D0" w:rsidRDefault="00522CD2" w:rsidP="00E02407">
            <w:pPr>
              <w:pStyle w:val="TableEntry"/>
              <w:keepNext/>
              <w:rPr>
                <w:sz w:val="16"/>
              </w:rPr>
            </w:pPr>
            <w:r w:rsidRPr="00A411D0">
              <w:rPr>
                <w:sz w:val="16"/>
              </w:rPr>
              <w:t>SOAP endpoint URI</w:t>
            </w:r>
          </w:p>
        </w:tc>
      </w:tr>
      <w:tr w:rsidR="00522CD2" w:rsidRPr="00A411D0" w14:paraId="0A646240" w14:textId="77777777" w:rsidTr="00E02407">
        <w:trPr>
          <w:cantSplit/>
        </w:trPr>
        <w:tc>
          <w:tcPr>
            <w:tcW w:w="1548" w:type="dxa"/>
            <w:vMerge/>
            <w:textDirection w:val="btLr"/>
            <w:vAlign w:val="center"/>
          </w:tcPr>
          <w:p w14:paraId="34B68E32" w14:textId="77777777" w:rsidR="00522CD2" w:rsidRPr="00A411D0" w:rsidRDefault="00522CD2" w:rsidP="00E02407">
            <w:pPr>
              <w:pStyle w:val="TableLabel"/>
              <w:rPr>
                <w:sz w:val="16"/>
              </w:rPr>
            </w:pPr>
          </w:p>
        </w:tc>
        <w:tc>
          <w:tcPr>
            <w:tcW w:w="2520" w:type="dxa"/>
            <w:vAlign w:val="center"/>
          </w:tcPr>
          <w:p w14:paraId="5A79D3A1" w14:textId="77777777" w:rsidR="00522CD2" w:rsidRPr="00A411D0" w:rsidRDefault="00522CD2" w:rsidP="00E02407">
            <w:pPr>
              <w:pStyle w:val="TableEntry"/>
              <w:keepNext/>
              <w:rPr>
                <w:i/>
                <w:iCs/>
                <w:sz w:val="16"/>
              </w:rPr>
            </w:pPr>
            <w:proofErr w:type="spellStart"/>
            <w:r w:rsidRPr="00A411D0">
              <w:rPr>
                <w:i/>
                <w:iCs/>
                <w:sz w:val="16"/>
              </w:rPr>
              <w:t>AlternativeUserID</w:t>
            </w:r>
            <w:proofErr w:type="spellEnd"/>
          </w:p>
        </w:tc>
        <w:tc>
          <w:tcPr>
            <w:tcW w:w="630" w:type="dxa"/>
            <w:vAlign w:val="center"/>
          </w:tcPr>
          <w:p w14:paraId="0EB89B90" w14:textId="77777777" w:rsidR="00522CD2" w:rsidRPr="00A411D0" w:rsidRDefault="00522CD2" w:rsidP="00E02407">
            <w:pPr>
              <w:pStyle w:val="TableEntry"/>
              <w:keepNext/>
              <w:jc w:val="center"/>
              <w:rPr>
                <w:sz w:val="16"/>
              </w:rPr>
            </w:pPr>
            <w:r w:rsidRPr="00A411D0">
              <w:rPr>
                <w:sz w:val="16"/>
              </w:rPr>
              <w:t>M</w:t>
            </w:r>
          </w:p>
        </w:tc>
        <w:tc>
          <w:tcPr>
            <w:tcW w:w="4968" w:type="dxa"/>
            <w:vAlign w:val="center"/>
          </w:tcPr>
          <w:p w14:paraId="5B348F25" w14:textId="77777777" w:rsidR="00522CD2" w:rsidRPr="00A411D0" w:rsidRDefault="009375D7" w:rsidP="009375D7">
            <w:pPr>
              <w:pStyle w:val="TableEntry"/>
              <w:keepNext/>
              <w:rPr>
                <w:i/>
                <w:iCs/>
                <w:sz w:val="16"/>
              </w:rPr>
            </w:pPr>
            <w:r w:rsidRPr="00A411D0">
              <w:rPr>
                <w:sz w:val="16"/>
              </w:rPr>
              <w:t>P</w:t>
            </w:r>
            <w:r w:rsidR="00522CD2" w:rsidRPr="00A411D0">
              <w:rPr>
                <w:sz w:val="16"/>
              </w:rPr>
              <w:t>rocess ID as used within the local operating system in the local system logs.</w:t>
            </w:r>
          </w:p>
        </w:tc>
      </w:tr>
      <w:tr w:rsidR="00522CD2" w:rsidRPr="00A411D0" w14:paraId="13275238" w14:textId="77777777" w:rsidTr="00E02407">
        <w:trPr>
          <w:cantSplit/>
        </w:trPr>
        <w:tc>
          <w:tcPr>
            <w:tcW w:w="1548" w:type="dxa"/>
            <w:vMerge/>
            <w:textDirection w:val="btLr"/>
            <w:vAlign w:val="center"/>
          </w:tcPr>
          <w:p w14:paraId="4819E2A1" w14:textId="77777777" w:rsidR="00522CD2" w:rsidRPr="00A411D0" w:rsidRDefault="00522CD2" w:rsidP="00E02407">
            <w:pPr>
              <w:pStyle w:val="TableLabel"/>
              <w:rPr>
                <w:sz w:val="16"/>
              </w:rPr>
            </w:pPr>
          </w:p>
        </w:tc>
        <w:tc>
          <w:tcPr>
            <w:tcW w:w="2520" w:type="dxa"/>
            <w:vAlign w:val="center"/>
          </w:tcPr>
          <w:p w14:paraId="241808DE" w14:textId="77777777" w:rsidR="00522CD2" w:rsidRPr="00A411D0" w:rsidRDefault="00522CD2" w:rsidP="00E02407">
            <w:pPr>
              <w:pStyle w:val="TableEntry"/>
              <w:keepNext/>
              <w:rPr>
                <w:i/>
                <w:iCs/>
                <w:sz w:val="16"/>
              </w:rPr>
            </w:pPr>
            <w:proofErr w:type="spellStart"/>
            <w:r w:rsidRPr="00A411D0">
              <w:rPr>
                <w:i/>
                <w:iCs/>
                <w:sz w:val="16"/>
              </w:rPr>
              <w:t>UserName</w:t>
            </w:r>
            <w:proofErr w:type="spellEnd"/>
          </w:p>
        </w:tc>
        <w:tc>
          <w:tcPr>
            <w:tcW w:w="630" w:type="dxa"/>
            <w:vAlign w:val="center"/>
          </w:tcPr>
          <w:p w14:paraId="4918DFF9" w14:textId="77777777" w:rsidR="00522CD2" w:rsidRPr="00A411D0" w:rsidRDefault="00522CD2" w:rsidP="00E02407">
            <w:pPr>
              <w:pStyle w:val="TableEntry"/>
              <w:keepNext/>
              <w:jc w:val="center"/>
              <w:rPr>
                <w:i/>
                <w:iCs/>
                <w:sz w:val="16"/>
              </w:rPr>
            </w:pPr>
            <w:r w:rsidRPr="00A411D0">
              <w:rPr>
                <w:i/>
                <w:iCs/>
                <w:sz w:val="16"/>
              </w:rPr>
              <w:t>U</w:t>
            </w:r>
          </w:p>
        </w:tc>
        <w:tc>
          <w:tcPr>
            <w:tcW w:w="4968" w:type="dxa"/>
            <w:vAlign w:val="center"/>
          </w:tcPr>
          <w:p w14:paraId="5A553D8E" w14:textId="77777777" w:rsidR="00522CD2" w:rsidRPr="00A411D0" w:rsidRDefault="00522CD2" w:rsidP="00E02407">
            <w:pPr>
              <w:pStyle w:val="TableEntry"/>
              <w:keepNext/>
              <w:rPr>
                <w:i/>
                <w:iCs/>
                <w:sz w:val="16"/>
              </w:rPr>
            </w:pPr>
            <w:r w:rsidRPr="00A411D0">
              <w:rPr>
                <w:i/>
                <w:iCs/>
                <w:sz w:val="16"/>
              </w:rPr>
              <w:t>not specialized</w:t>
            </w:r>
          </w:p>
        </w:tc>
      </w:tr>
      <w:tr w:rsidR="00522CD2" w:rsidRPr="00A411D0" w14:paraId="20051630" w14:textId="77777777" w:rsidTr="00E02407">
        <w:trPr>
          <w:cantSplit/>
        </w:trPr>
        <w:tc>
          <w:tcPr>
            <w:tcW w:w="1548" w:type="dxa"/>
            <w:vMerge/>
            <w:textDirection w:val="btLr"/>
            <w:vAlign w:val="center"/>
          </w:tcPr>
          <w:p w14:paraId="6689FBD1" w14:textId="77777777" w:rsidR="00522CD2" w:rsidRPr="00A411D0" w:rsidRDefault="00522CD2" w:rsidP="00E02407">
            <w:pPr>
              <w:pStyle w:val="TableLabel"/>
              <w:rPr>
                <w:sz w:val="16"/>
              </w:rPr>
            </w:pPr>
          </w:p>
        </w:tc>
        <w:tc>
          <w:tcPr>
            <w:tcW w:w="2520" w:type="dxa"/>
            <w:vAlign w:val="center"/>
          </w:tcPr>
          <w:p w14:paraId="568E7A15" w14:textId="77777777" w:rsidR="00522CD2" w:rsidRPr="00A411D0" w:rsidRDefault="00522CD2" w:rsidP="00E02407">
            <w:pPr>
              <w:pStyle w:val="TableEntry"/>
              <w:keepNext/>
              <w:rPr>
                <w:iCs/>
                <w:sz w:val="16"/>
              </w:rPr>
            </w:pPr>
            <w:proofErr w:type="spellStart"/>
            <w:r w:rsidRPr="00A411D0">
              <w:rPr>
                <w:iCs/>
                <w:sz w:val="16"/>
              </w:rPr>
              <w:t>UserIsRequestor</w:t>
            </w:r>
            <w:proofErr w:type="spellEnd"/>
          </w:p>
        </w:tc>
        <w:tc>
          <w:tcPr>
            <w:tcW w:w="630" w:type="dxa"/>
            <w:vAlign w:val="center"/>
          </w:tcPr>
          <w:p w14:paraId="32EE6CD1" w14:textId="77777777" w:rsidR="00522CD2" w:rsidRPr="00A411D0" w:rsidRDefault="00522CD2" w:rsidP="00E02407">
            <w:pPr>
              <w:pStyle w:val="TableEntry"/>
              <w:keepNext/>
              <w:jc w:val="center"/>
              <w:rPr>
                <w:iCs/>
                <w:sz w:val="16"/>
              </w:rPr>
            </w:pPr>
            <w:r w:rsidRPr="00A411D0">
              <w:rPr>
                <w:iCs/>
                <w:sz w:val="16"/>
              </w:rPr>
              <w:t>M</w:t>
            </w:r>
          </w:p>
        </w:tc>
        <w:tc>
          <w:tcPr>
            <w:tcW w:w="4968" w:type="dxa"/>
            <w:vAlign w:val="center"/>
          </w:tcPr>
          <w:p w14:paraId="7FD16B0F" w14:textId="77777777" w:rsidR="00522CD2" w:rsidRPr="00A411D0" w:rsidRDefault="00522CD2" w:rsidP="00E02407">
            <w:pPr>
              <w:pStyle w:val="TableEntry"/>
              <w:keepNext/>
              <w:rPr>
                <w:iCs/>
                <w:sz w:val="16"/>
              </w:rPr>
            </w:pPr>
            <w:r w:rsidRPr="00A411D0">
              <w:rPr>
                <w:iCs/>
                <w:sz w:val="16"/>
              </w:rPr>
              <w:t>“false”</w:t>
            </w:r>
          </w:p>
        </w:tc>
      </w:tr>
      <w:tr w:rsidR="00522CD2" w:rsidRPr="00A411D0" w14:paraId="75C8F3D9" w14:textId="77777777" w:rsidTr="00E02407">
        <w:trPr>
          <w:cantSplit/>
        </w:trPr>
        <w:tc>
          <w:tcPr>
            <w:tcW w:w="1548" w:type="dxa"/>
            <w:vMerge/>
            <w:textDirection w:val="btLr"/>
            <w:vAlign w:val="center"/>
          </w:tcPr>
          <w:p w14:paraId="7E30ED1A" w14:textId="77777777" w:rsidR="00522CD2" w:rsidRPr="00A411D0" w:rsidRDefault="00522CD2" w:rsidP="00E02407">
            <w:pPr>
              <w:pStyle w:val="TableLabel"/>
              <w:rPr>
                <w:sz w:val="16"/>
              </w:rPr>
            </w:pPr>
          </w:p>
        </w:tc>
        <w:tc>
          <w:tcPr>
            <w:tcW w:w="2520" w:type="dxa"/>
            <w:vAlign w:val="center"/>
          </w:tcPr>
          <w:p w14:paraId="3604EB18" w14:textId="77777777" w:rsidR="00522CD2" w:rsidRPr="00A411D0" w:rsidRDefault="00522CD2" w:rsidP="00E02407">
            <w:pPr>
              <w:pStyle w:val="TableEntry"/>
              <w:keepNext/>
              <w:rPr>
                <w:sz w:val="16"/>
              </w:rPr>
            </w:pPr>
            <w:proofErr w:type="spellStart"/>
            <w:r w:rsidRPr="00A411D0">
              <w:rPr>
                <w:sz w:val="16"/>
              </w:rPr>
              <w:t>RoleIDCode</w:t>
            </w:r>
            <w:proofErr w:type="spellEnd"/>
          </w:p>
        </w:tc>
        <w:tc>
          <w:tcPr>
            <w:tcW w:w="630" w:type="dxa"/>
            <w:vAlign w:val="center"/>
          </w:tcPr>
          <w:p w14:paraId="75BBB9E1" w14:textId="77777777" w:rsidR="00522CD2" w:rsidRPr="00A411D0" w:rsidRDefault="00522CD2" w:rsidP="00E02407">
            <w:pPr>
              <w:pStyle w:val="TableEntry"/>
              <w:keepNext/>
              <w:jc w:val="center"/>
              <w:rPr>
                <w:sz w:val="16"/>
              </w:rPr>
            </w:pPr>
            <w:r w:rsidRPr="00A411D0">
              <w:rPr>
                <w:sz w:val="16"/>
              </w:rPr>
              <w:t>M</w:t>
            </w:r>
          </w:p>
        </w:tc>
        <w:tc>
          <w:tcPr>
            <w:tcW w:w="4968" w:type="dxa"/>
            <w:vAlign w:val="center"/>
          </w:tcPr>
          <w:p w14:paraId="3DD6D57D" w14:textId="77777777" w:rsidR="00522CD2" w:rsidRPr="00A411D0" w:rsidRDefault="00522CD2" w:rsidP="00E02407">
            <w:pPr>
              <w:pStyle w:val="TableEntry"/>
              <w:keepNext/>
              <w:rPr>
                <w:sz w:val="16"/>
              </w:rPr>
            </w:pPr>
            <w:proofErr w:type="gramStart"/>
            <w:r w:rsidRPr="00A411D0">
              <w:rPr>
                <w:sz w:val="16"/>
              </w:rPr>
              <w:t>EV(</w:t>
            </w:r>
            <w:proofErr w:type="gramEnd"/>
            <w:r w:rsidRPr="00A411D0">
              <w:rPr>
                <w:sz w:val="16"/>
              </w:rPr>
              <w:t>110152, DCM, “Destination”)</w:t>
            </w:r>
          </w:p>
        </w:tc>
      </w:tr>
      <w:tr w:rsidR="00522CD2" w:rsidRPr="00A411D0" w14:paraId="168F31A8" w14:textId="77777777" w:rsidTr="00E02407">
        <w:trPr>
          <w:cantSplit/>
        </w:trPr>
        <w:tc>
          <w:tcPr>
            <w:tcW w:w="1548" w:type="dxa"/>
            <w:vMerge/>
            <w:textDirection w:val="btLr"/>
            <w:vAlign w:val="center"/>
          </w:tcPr>
          <w:p w14:paraId="393FCB10" w14:textId="77777777" w:rsidR="00522CD2" w:rsidRPr="00A411D0" w:rsidRDefault="00522CD2" w:rsidP="00E02407">
            <w:pPr>
              <w:pStyle w:val="TableLabel"/>
              <w:rPr>
                <w:sz w:val="16"/>
              </w:rPr>
            </w:pPr>
          </w:p>
        </w:tc>
        <w:tc>
          <w:tcPr>
            <w:tcW w:w="2520" w:type="dxa"/>
            <w:vAlign w:val="center"/>
          </w:tcPr>
          <w:p w14:paraId="5F5DE8C5" w14:textId="77777777" w:rsidR="00522CD2" w:rsidRPr="00A411D0" w:rsidRDefault="00522CD2" w:rsidP="00E02407">
            <w:pPr>
              <w:pStyle w:val="TableEntry"/>
              <w:keepNext/>
              <w:rPr>
                <w:iCs/>
                <w:sz w:val="16"/>
              </w:rPr>
            </w:pPr>
            <w:proofErr w:type="spellStart"/>
            <w:r w:rsidRPr="00A411D0">
              <w:rPr>
                <w:iCs/>
                <w:sz w:val="16"/>
              </w:rPr>
              <w:t>NetworkAccessPointTypeCode</w:t>
            </w:r>
            <w:proofErr w:type="spellEnd"/>
          </w:p>
        </w:tc>
        <w:tc>
          <w:tcPr>
            <w:tcW w:w="630" w:type="dxa"/>
            <w:vAlign w:val="center"/>
          </w:tcPr>
          <w:p w14:paraId="30B7C41B" w14:textId="77777777" w:rsidR="00522CD2" w:rsidRPr="00A411D0" w:rsidRDefault="00522CD2" w:rsidP="00E02407">
            <w:pPr>
              <w:pStyle w:val="TableEntry"/>
              <w:keepNext/>
              <w:jc w:val="center"/>
              <w:rPr>
                <w:iCs/>
                <w:sz w:val="16"/>
              </w:rPr>
            </w:pPr>
            <w:r w:rsidRPr="00A411D0">
              <w:rPr>
                <w:iCs/>
                <w:sz w:val="16"/>
              </w:rPr>
              <w:t>M</w:t>
            </w:r>
          </w:p>
        </w:tc>
        <w:tc>
          <w:tcPr>
            <w:tcW w:w="4968" w:type="dxa"/>
            <w:vAlign w:val="center"/>
          </w:tcPr>
          <w:p w14:paraId="14EB00ED" w14:textId="77777777" w:rsidR="00522CD2" w:rsidRPr="00A411D0" w:rsidRDefault="00522CD2" w:rsidP="00E02407">
            <w:pPr>
              <w:pStyle w:val="TableEntry"/>
              <w:keepNext/>
              <w:rPr>
                <w:sz w:val="16"/>
              </w:rPr>
            </w:pPr>
            <w:r w:rsidRPr="00A411D0">
              <w:rPr>
                <w:sz w:val="16"/>
              </w:rPr>
              <w:t>“1” for machine (DNS) name, “2” for IP address</w:t>
            </w:r>
          </w:p>
        </w:tc>
      </w:tr>
      <w:tr w:rsidR="00522CD2" w:rsidRPr="00A411D0" w14:paraId="2E1DB67D" w14:textId="77777777" w:rsidTr="00E02407">
        <w:trPr>
          <w:cantSplit/>
        </w:trPr>
        <w:tc>
          <w:tcPr>
            <w:tcW w:w="1548" w:type="dxa"/>
            <w:vMerge/>
            <w:textDirection w:val="btLr"/>
            <w:vAlign w:val="center"/>
          </w:tcPr>
          <w:p w14:paraId="0E70BE4B" w14:textId="77777777" w:rsidR="00522CD2" w:rsidRPr="00A411D0" w:rsidRDefault="00522CD2" w:rsidP="00E02407">
            <w:pPr>
              <w:pStyle w:val="TableLabel"/>
              <w:rPr>
                <w:sz w:val="16"/>
              </w:rPr>
            </w:pPr>
          </w:p>
        </w:tc>
        <w:tc>
          <w:tcPr>
            <w:tcW w:w="2520" w:type="dxa"/>
            <w:vAlign w:val="center"/>
          </w:tcPr>
          <w:p w14:paraId="164108EF" w14:textId="77777777" w:rsidR="00522CD2" w:rsidRPr="00A411D0" w:rsidRDefault="00522CD2" w:rsidP="00E02407">
            <w:pPr>
              <w:pStyle w:val="TableEntry"/>
              <w:keepNext/>
              <w:rPr>
                <w:iCs/>
                <w:sz w:val="16"/>
              </w:rPr>
            </w:pPr>
            <w:proofErr w:type="spellStart"/>
            <w:r w:rsidRPr="00A411D0">
              <w:rPr>
                <w:iCs/>
                <w:sz w:val="16"/>
              </w:rPr>
              <w:t>NetworkAccessPointID</w:t>
            </w:r>
            <w:proofErr w:type="spellEnd"/>
          </w:p>
        </w:tc>
        <w:tc>
          <w:tcPr>
            <w:tcW w:w="630" w:type="dxa"/>
            <w:vAlign w:val="center"/>
          </w:tcPr>
          <w:p w14:paraId="58006974" w14:textId="77777777" w:rsidR="00522CD2" w:rsidRPr="00A411D0" w:rsidRDefault="00522CD2" w:rsidP="00E02407">
            <w:pPr>
              <w:pStyle w:val="TableEntry"/>
              <w:keepNext/>
              <w:jc w:val="center"/>
              <w:rPr>
                <w:iCs/>
                <w:sz w:val="16"/>
              </w:rPr>
            </w:pPr>
            <w:r w:rsidRPr="00A411D0">
              <w:rPr>
                <w:iCs/>
                <w:sz w:val="16"/>
              </w:rPr>
              <w:t>M</w:t>
            </w:r>
          </w:p>
        </w:tc>
        <w:tc>
          <w:tcPr>
            <w:tcW w:w="4968" w:type="dxa"/>
            <w:vAlign w:val="center"/>
          </w:tcPr>
          <w:p w14:paraId="22DA5C90" w14:textId="77777777" w:rsidR="00522CD2" w:rsidRPr="00A411D0" w:rsidRDefault="00522CD2" w:rsidP="00E02407">
            <w:pPr>
              <w:pStyle w:val="TableEntry"/>
              <w:keepNext/>
              <w:rPr>
                <w:sz w:val="16"/>
              </w:rPr>
            </w:pPr>
            <w:r w:rsidRPr="00A411D0">
              <w:rPr>
                <w:sz w:val="16"/>
              </w:rPr>
              <w:t>The machine name or IP address</w:t>
            </w:r>
          </w:p>
        </w:tc>
      </w:tr>
    </w:tbl>
    <w:p w14:paraId="608AA7E3" w14:textId="77777777" w:rsidR="00DA2D61" w:rsidRPr="00A411D0" w:rsidRDefault="00DA2D61"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A411D0" w14:paraId="1A1553F4" w14:textId="77777777" w:rsidTr="00E02407">
        <w:trPr>
          <w:cantSplit/>
        </w:trPr>
        <w:tc>
          <w:tcPr>
            <w:tcW w:w="1728" w:type="dxa"/>
            <w:vMerge w:val="restart"/>
            <w:tcBorders>
              <w:top w:val="single" w:sz="4" w:space="0" w:color="auto"/>
            </w:tcBorders>
          </w:tcPr>
          <w:p w14:paraId="107FBC8B" w14:textId="77777777" w:rsidR="00522CD2" w:rsidRPr="00A411D0" w:rsidRDefault="00522CD2" w:rsidP="00E02407">
            <w:pPr>
              <w:pStyle w:val="TableEntryHeader"/>
            </w:pPr>
            <w:r w:rsidRPr="00A411D0">
              <w:t>Audit Source</w:t>
            </w:r>
          </w:p>
          <w:p w14:paraId="0F70D5D9" w14:textId="77777777" w:rsidR="00522CD2" w:rsidRPr="00A411D0" w:rsidRDefault="00522CD2" w:rsidP="00E02407">
            <w:pPr>
              <w:pStyle w:val="TableEntryHeader"/>
              <w:rPr>
                <w:bCs/>
                <w:sz w:val="12"/>
              </w:rPr>
            </w:pP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AuditSourceIdentification</w:t>
            </w:r>
            <w:proofErr w:type="spellEnd"/>
          </w:p>
        </w:tc>
        <w:tc>
          <w:tcPr>
            <w:tcW w:w="2340" w:type="dxa"/>
            <w:tcBorders>
              <w:top w:val="single" w:sz="4" w:space="0" w:color="auto"/>
            </w:tcBorders>
            <w:vAlign w:val="center"/>
          </w:tcPr>
          <w:p w14:paraId="76C8A5E5" w14:textId="77777777" w:rsidR="00522CD2" w:rsidRPr="00A411D0" w:rsidRDefault="00522CD2" w:rsidP="004A3129">
            <w:pPr>
              <w:pStyle w:val="TableEntry"/>
              <w:rPr>
                <w:i/>
                <w:iCs/>
                <w:sz w:val="16"/>
              </w:rPr>
            </w:pPr>
            <w:proofErr w:type="spellStart"/>
            <w:r w:rsidRPr="00A411D0">
              <w:rPr>
                <w:i/>
                <w:iCs/>
                <w:sz w:val="16"/>
              </w:rPr>
              <w:t>AuditSourceID</w:t>
            </w:r>
            <w:proofErr w:type="spellEnd"/>
          </w:p>
        </w:tc>
        <w:tc>
          <w:tcPr>
            <w:tcW w:w="630" w:type="dxa"/>
            <w:tcBorders>
              <w:top w:val="single" w:sz="4" w:space="0" w:color="auto"/>
            </w:tcBorders>
            <w:vAlign w:val="center"/>
          </w:tcPr>
          <w:p w14:paraId="0A9127A6" w14:textId="77777777" w:rsidR="00522CD2" w:rsidRPr="00A411D0" w:rsidRDefault="00522CD2" w:rsidP="004A3129">
            <w:pPr>
              <w:pStyle w:val="TableEntry"/>
              <w:rPr>
                <w:i/>
                <w:iCs/>
                <w:sz w:val="16"/>
              </w:rPr>
            </w:pPr>
            <w:r w:rsidRPr="00A411D0">
              <w:rPr>
                <w:i/>
                <w:iCs/>
                <w:sz w:val="16"/>
              </w:rPr>
              <w:t>U</w:t>
            </w:r>
          </w:p>
        </w:tc>
        <w:tc>
          <w:tcPr>
            <w:tcW w:w="4968" w:type="dxa"/>
            <w:tcBorders>
              <w:top w:val="single" w:sz="4" w:space="0" w:color="auto"/>
            </w:tcBorders>
            <w:vAlign w:val="center"/>
          </w:tcPr>
          <w:p w14:paraId="7DAABCAE" w14:textId="77777777" w:rsidR="00522CD2" w:rsidRPr="00A411D0" w:rsidRDefault="00522CD2" w:rsidP="004A3129">
            <w:pPr>
              <w:pStyle w:val="TableEntry"/>
              <w:rPr>
                <w:i/>
                <w:iCs/>
                <w:sz w:val="16"/>
              </w:rPr>
            </w:pPr>
            <w:r w:rsidRPr="00A411D0">
              <w:rPr>
                <w:i/>
                <w:iCs/>
                <w:sz w:val="16"/>
              </w:rPr>
              <w:t>not specialized</w:t>
            </w:r>
          </w:p>
        </w:tc>
      </w:tr>
      <w:tr w:rsidR="00522CD2" w:rsidRPr="00A411D0" w14:paraId="4169B410" w14:textId="77777777" w:rsidTr="00E02407">
        <w:trPr>
          <w:cantSplit/>
        </w:trPr>
        <w:tc>
          <w:tcPr>
            <w:tcW w:w="1728" w:type="dxa"/>
            <w:vMerge/>
            <w:textDirection w:val="btLr"/>
            <w:vAlign w:val="center"/>
          </w:tcPr>
          <w:p w14:paraId="3F426B1E" w14:textId="77777777" w:rsidR="00522CD2" w:rsidRPr="00A411D0" w:rsidRDefault="00522CD2" w:rsidP="00E02407">
            <w:pPr>
              <w:pStyle w:val="TableLabel"/>
              <w:rPr>
                <w:sz w:val="16"/>
              </w:rPr>
            </w:pPr>
          </w:p>
        </w:tc>
        <w:tc>
          <w:tcPr>
            <w:tcW w:w="2340" w:type="dxa"/>
            <w:vAlign w:val="center"/>
          </w:tcPr>
          <w:p w14:paraId="72142F91" w14:textId="77777777" w:rsidR="00522CD2" w:rsidRPr="00A411D0" w:rsidRDefault="00522CD2" w:rsidP="004A3129">
            <w:pPr>
              <w:pStyle w:val="TableEntry"/>
              <w:rPr>
                <w:i/>
                <w:iCs/>
                <w:sz w:val="16"/>
              </w:rPr>
            </w:pPr>
            <w:proofErr w:type="spellStart"/>
            <w:r w:rsidRPr="00A411D0">
              <w:rPr>
                <w:i/>
                <w:iCs/>
                <w:sz w:val="16"/>
              </w:rPr>
              <w:t>AuditEnterpriseSiteID</w:t>
            </w:r>
            <w:proofErr w:type="spellEnd"/>
          </w:p>
        </w:tc>
        <w:tc>
          <w:tcPr>
            <w:tcW w:w="630" w:type="dxa"/>
            <w:vAlign w:val="center"/>
          </w:tcPr>
          <w:p w14:paraId="0B71CD6F" w14:textId="77777777" w:rsidR="00522CD2" w:rsidRPr="00A411D0" w:rsidRDefault="00522CD2" w:rsidP="004A3129">
            <w:pPr>
              <w:pStyle w:val="TableEntry"/>
              <w:rPr>
                <w:i/>
                <w:iCs/>
                <w:sz w:val="16"/>
              </w:rPr>
            </w:pPr>
            <w:r w:rsidRPr="00A411D0">
              <w:rPr>
                <w:i/>
                <w:iCs/>
                <w:sz w:val="16"/>
              </w:rPr>
              <w:t>U</w:t>
            </w:r>
          </w:p>
        </w:tc>
        <w:tc>
          <w:tcPr>
            <w:tcW w:w="4968" w:type="dxa"/>
            <w:vAlign w:val="center"/>
          </w:tcPr>
          <w:p w14:paraId="27E2C343" w14:textId="77777777" w:rsidR="00522CD2" w:rsidRPr="00A411D0" w:rsidRDefault="00522CD2" w:rsidP="004A3129">
            <w:pPr>
              <w:pStyle w:val="TableEntry"/>
              <w:rPr>
                <w:i/>
                <w:iCs/>
                <w:sz w:val="16"/>
              </w:rPr>
            </w:pPr>
            <w:r w:rsidRPr="00A411D0">
              <w:rPr>
                <w:i/>
                <w:iCs/>
                <w:sz w:val="16"/>
              </w:rPr>
              <w:t>not specialized</w:t>
            </w:r>
          </w:p>
        </w:tc>
      </w:tr>
      <w:tr w:rsidR="00522CD2" w:rsidRPr="00A411D0" w14:paraId="1B05327B" w14:textId="77777777" w:rsidTr="00E02407">
        <w:trPr>
          <w:cantSplit/>
        </w:trPr>
        <w:tc>
          <w:tcPr>
            <w:tcW w:w="1728" w:type="dxa"/>
            <w:vMerge/>
            <w:textDirection w:val="btLr"/>
            <w:vAlign w:val="center"/>
          </w:tcPr>
          <w:p w14:paraId="0F2D91AC" w14:textId="77777777" w:rsidR="00522CD2" w:rsidRPr="00A411D0" w:rsidRDefault="00522CD2" w:rsidP="00E02407">
            <w:pPr>
              <w:pStyle w:val="TableLabel"/>
              <w:rPr>
                <w:sz w:val="16"/>
              </w:rPr>
            </w:pPr>
          </w:p>
        </w:tc>
        <w:tc>
          <w:tcPr>
            <w:tcW w:w="2340" w:type="dxa"/>
            <w:vAlign w:val="center"/>
          </w:tcPr>
          <w:p w14:paraId="623A2E60" w14:textId="77777777" w:rsidR="00522CD2" w:rsidRPr="00A411D0" w:rsidRDefault="00522CD2" w:rsidP="004A3129">
            <w:pPr>
              <w:pStyle w:val="TableEntry"/>
              <w:rPr>
                <w:i/>
                <w:iCs/>
                <w:sz w:val="16"/>
              </w:rPr>
            </w:pPr>
            <w:proofErr w:type="spellStart"/>
            <w:r w:rsidRPr="00A411D0">
              <w:rPr>
                <w:i/>
                <w:iCs/>
                <w:sz w:val="16"/>
              </w:rPr>
              <w:t>AuditSourceTypeCode</w:t>
            </w:r>
            <w:proofErr w:type="spellEnd"/>
          </w:p>
        </w:tc>
        <w:tc>
          <w:tcPr>
            <w:tcW w:w="630" w:type="dxa"/>
            <w:vAlign w:val="center"/>
          </w:tcPr>
          <w:p w14:paraId="6D12103C" w14:textId="77777777" w:rsidR="00522CD2" w:rsidRPr="00A411D0" w:rsidRDefault="00522CD2" w:rsidP="004A3129">
            <w:pPr>
              <w:pStyle w:val="TableEntry"/>
              <w:rPr>
                <w:i/>
                <w:iCs/>
                <w:sz w:val="16"/>
              </w:rPr>
            </w:pPr>
            <w:r w:rsidRPr="00A411D0">
              <w:rPr>
                <w:i/>
                <w:iCs/>
                <w:sz w:val="16"/>
              </w:rPr>
              <w:t>U</w:t>
            </w:r>
          </w:p>
        </w:tc>
        <w:tc>
          <w:tcPr>
            <w:tcW w:w="4968" w:type="dxa"/>
            <w:vAlign w:val="center"/>
          </w:tcPr>
          <w:p w14:paraId="6905B532" w14:textId="77777777" w:rsidR="00522CD2" w:rsidRPr="00A411D0" w:rsidRDefault="00522CD2" w:rsidP="004A3129">
            <w:pPr>
              <w:pStyle w:val="TableEntry"/>
              <w:rPr>
                <w:i/>
                <w:iCs/>
                <w:sz w:val="16"/>
              </w:rPr>
            </w:pPr>
            <w:r w:rsidRPr="00A411D0">
              <w:rPr>
                <w:i/>
                <w:iCs/>
                <w:sz w:val="16"/>
              </w:rPr>
              <w:t>not specialized</w:t>
            </w:r>
          </w:p>
        </w:tc>
      </w:tr>
    </w:tbl>
    <w:p w14:paraId="78554DDB" w14:textId="77777777" w:rsidR="006E200B" w:rsidRPr="00A411D0" w:rsidRDefault="006E200B"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A411D0" w14:paraId="36C4D1AE" w14:textId="77777777" w:rsidTr="00F31D45">
        <w:tc>
          <w:tcPr>
            <w:tcW w:w="1728" w:type="dxa"/>
            <w:vMerge w:val="restart"/>
          </w:tcPr>
          <w:p w14:paraId="24F96881" w14:textId="77777777" w:rsidR="006E200B" w:rsidRPr="00A411D0" w:rsidRDefault="006E200B" w:rsidP="00F31D45">
            <w:pPr>
              <w:pStyle w:val="TableEntryHeader"/>
            </w:pPr>
            <w:r w:rsidRPr="00A411D0">
              <w:t>Patient</w:t>
            </w:r>
          </w:p>
          <w:p w14:paraId="0F2AE207" w14:textId="77777777" w:rsidR="006E200B" w:rsidRPr="00A411D0" w:rsidRDefault="006E200B" w:rsidP="00F31D45">
            <w:pPr>
              <w:pStyle w:val="TableEntryHeader"/>
            </w:pPr>
            <w:r w:rsidRPr="00A411D0">
              <w:rPr>
                <w:bCs/>
                <w:sz w:val="12"/>
              </w:rPr>
              <w:t>(</w:t>
            </w: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ParticipantObjectIdentification</w:t>
            </w:r>
            <w:proofErr w:type="spellEnd"/>
            <w:r w:rsidRPr="00A411D0">
              <w:rPr>
                <w:bCs/>
                <w:sz w:val="12"/>
              </w:rPr>
              <w:t>)</w:t>
            </w:r>
          </w:p>
        </w:tc>
        <w:tc>
          <w:tcPr>
            <w:tcW w:w="2340" w:type="dxa"/>
            <w:vAlign w:val="center"/>
          </w:tcPr>
          <w:p w14:paraId="7B2DCCC1" w14:textId="77777777" w:rsidR="006E200B" w:rsidRPr="00A411D0" w:rsidRDefault="006E200B" w:rsidP="00F31D45">
            <w:pPr>
              <w:pStyle w:val="TableEntry"/>
              <w:rPr>
                <w:sz w:val="16"/>
              </w:rPr>
            </w:pPr>
            <w:proofErr w:type="spellStart"/>
            <w:r w:rsidRPr="00A411D0">
              <w:rPr>
                <w:sz w:val="16"/>
              </w:rPr>
              <w:t>ParticipantObjectTypeCode</w:t>
            </w:r>
            <w:proofErr w:type="spellEnd"/>
          </w:p>
        </w:tc>
        <w:tc>
          <w:tcPr>
            <w:tcW w:w="630" w:type="dxa"/>
            <w:vAlign w:val="center"/>
          </w:tcPr>
          <w:p w14:paraId="2714FA61"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6AD6353A" w14:textId="77777777" w:rsidR="006E200B" w:rsidRPr="00A411D0" w:rsidRDefault="006E200B" w:rsidP="00F31D45">
            <w:pPr>
              <w:pStyle w:val="TableEntry"/>
              <w:rPr>
                <w:sz w:val="16"/>
              </w:rPr>
            </w:pPr>
            <w:r w:rsidRPr="00A411D0">
              <w:rPr>
                <w:sz w:val="16"/>
              </w:rPr>
              <w:t>“1” (Person)</w:t>
            </w:r>
          </w:p>
        </w:tc>
      </w:tr>
      <w:tr w:rsidR="006E200B" w:rsidRPr="00A411D0" w14:paraId="1F6ED761" w14:textId="77777777" w:rsidTr="00F31D45">
        <w:tc>
          <w:tcPr>
            <w:tcW w:w="1728" w:type="dxa"/>
            <w:vMerge/>
          </w:tcPr>
          <w:p w14:paraId="37ACD15C" w14:textId="77777777" w:rsidR="006E200B" w:rsidRPr="00A411D0" w:rsidRDefault="006E200B" w:rsidP="00F31D45"/>
        </w:tc>
        <w:tc>
          <w:tcPr>
            <w:tcW w:w="2340" w:type="dxa"/>
            <w:vAlign w:val="center"/>
          </w:tcPr>
          <w:p w14:paraId="7BE88565" w14:textId="77777777" w:rsidR="006E200B" w:rsidRPr="00A411D0" w:rsidRDefault="006E200B" w:rsidP="00F31D45">
            <w:pPr>
              <w:pStyle w:val="TableEntry"/>
              <w:rPr>
                <w:sz w:val="16"/>
              </w:rPr>
            </w:pPr>
            <w:proofErr w:type="spellStart"/>
            <w:r w:rsidRPr="00A411D0">
              <w:rPr>
                <w:sz w:val="16"/>
              </w:rPr>
              <w:t>ParticipantObjectTypeCodeRole</w:t>
            </w:r>
            <w:proofErr w:type="spellEnd"/>
          </w:p>
        </w:tc>
        <w:tc>
          <w:tcPr>
            <w:tcW w:w="630" w:type="dxa"/>
            <w:vAlign w:val="center"/>
          </w:tcPr>
          <w:p w14:paraId="22525EC4"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4D0A4E68" w14:textId="77777777" w:rsidR="006E200B" w:rsidRPr="00A411D0" w:rsidRDefault="006E200B" w:rsidP="00F31D45">
            <w:pPr>
              <w:pStyle w:val="TableEntry"/>
              <w:rPr>
                <w:sz w:val="16"/>
              </w:rPr>
            </w:pPr>
            <w:r w:rsidRPr="00A411D0">
              <w:rPr>
                <w:sz w:val="16"/>
              </w:rPr>
              <w:t>“1” (Patient)</w:t>
            </w:r>
          </w:p>
        </w:tc>
      </w:tr>
      <w:tr w:rsidR="006E200B" w:rsidRPr="00A411D0" w14:paraId="645751AE" w14:textId="77777777" w:rsidTr="00F31D45">
        <w:tc>
          <w:tcPr>
            <w:tcW w:w="1728" w:type="dxa"/>
            <w:vMerge/>
          </w:tcPr>
          <w:p w14:paraId="7A4977C8" w14:textId="77777777" w:rsidR="006E200B" w:rsidRPr="00A411D0" w:rsidRDefault="006E200B" w:rsidP="00F31D45"/>
        </w:tc>
        <w:tc>
          <w:tcPr>
            <w:tcW w:w="2340" w:type="dxa"/>
            <w:vAlign w:val="center"/>
          </w:tcPr>
          <w:p w14:paraId="6F8521CC" w14:textId="77777777" w:rsidR="006E200B" w:rsidRPr="00A411D0" w:rsidRDefault="006E200B" w:rsidP="00F31D45">
            <w:pPr>
              <w:pStyle w:val="TableEntry"/>
              <w:rPr>
                <w:i/>
                <w:iCs/>
                <w:sz w:val="16"/>
              </w:rPr>
            </w:pPr>
            <w:proofErr w:type="spellStart"/>
            <w:r w:rsidRPr="00A411D0">
              <w:rPr>
                <w:i/>
                <w:iCs/>
                <w:sz w:val="16"/>
              </w:rPr>
              <w:t>ParticipantObjectDataLifeCycle</w:t>
            </w:r>
            <w:proofErr w:type="spellEnd"/>
          </w:p>
        </w:tc>
        <w:tc>
          <w:tcPr>
            <w:tcW w:w="630" w:type="dxa"/>
            <w:vAlign w:val="center"/>
          </w:tcPr>
          <w:p w14:paraId="616E8FE9"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6993C0C6" w14:textId="77777777" w:rsidR="006E200B" w:rsidRPr="00A411D0" w:rsidRDefault="006E200B" w:rsidP="00F31D45">
            <w:pPr>
              <w:pStyle w:val="TableEntry"/>
              <w:rPr>
                <w:i/>
                <w:iCs/>
                <w:sz w:val="16"/>
              </w:rPr>
            </w:pPr>
            <w:r w:rsidRPr="00A411D0">
              <w:rPr>
                <w:i/>
                <w:iCs/>
                <w:sz w:val="16"/>
              </w:rPr>
              <w:t>not specialized</w:t>
            </w:r>
          </w:p>
        </w:tc>
      </w:tr>
      <w:tr w:rsidR="006E200B" w:rsidRPr="00A411D0" w14:paraId="41D0A661" w14:textId="77777777" w:rsidTr="00F31D45">
        <w:tc>
          <w:tcPr>
            <w:tcW w:w="1728" w:type="dxa"/>
            <w:vMerge/>
          </w:tcPr>
          <w:p w14:paraId="04E573AE" w14:textId="77777777" w:rsidR="006E200B" w:rsidRPr="00A411D0" w:rsidRDefault="006E200B" w:rsidP="00F31D45"/>
        </w:tc>
        <w:tc>
          <w:tcPr>
            <w:tcW w:w="2340" w:type="dxa"/>
            <w:vAlign w:val="center"/>
          </w:tcPr>
          <w:p w14:paraId="71938A2A" w14:textId="77777777" w:rsidR="006E200B" w:rsidRPr="00A411D0" w:rsidRDefault="006E200B" w:rsidP="00F31D45">
            <w:pPr>
              <w:pStyle w:val="TableEntry"/>
              <w:rPr>
                <w:i/>
                <w:iCs/>
                <w:sz w:val="16"/>
              </w:rPr>
            </w:pPr>
            <w:proofErr w:type="spellStart"/>
            <w:r w:rsidRPr="00A411D0">
              <w:rPr>
                <w:i/>
                <w:iCs/>
                <w:sz w:val="16"/>
              </w:rPr>
              <w:t>ParticipantObjectIDTypeCode</w:t>
            </w:r>
            <w:proofErr w:type="spellEnd"/>
          </w:p>
        </w:tc>
        <w:tc>
          <w:tcPr>
            <w:tcW w:w="630" w:type="dxa"/>
            <w:vAlign w:val="center"/>
          </w:tcPr>
          <w:p w14:paraId="442850B0" w14:textId="77777777" w:rsidR="006E200B" w:rsidRPr="00A411D0" w:rsidRDefault="006E200B" w:rsidP="00F31D45">
            <w:pPr>
              <w:pStyle w:val="TableEntry"/>
              <w:jc w:val="center"/>
              <w:rPr>
                <w:i/>
                <w:iCs/>
                <w:sz w:val="16"/>
              </w:rPr>
            </w:pPr>
            <w:r w:rsidRPr="00A411D0">
              <w:rPr>
                <w:i/>
                <w:iCs/>
                <w:sz w:val="16"/>
              </w:rPr>
              <w:t>M</w:t>
            </w:r>
          </w:p>
        </w:tc>
        <w:tc>
          <w:tcPr>
            <w:tcW w:w="4878" w:type="dxa"/>
            <w:vAlign w:val="center"/>
          </w:tcPr>
          <w:p w14:paraId="59AC4B46" w14:textId="77777777" w:rsidR="006E200B" w:rsidRPr="00A411D0" w:rsidRDefault="006E200B" w:rsidP="00F31D45">
            <w:pPr>
              <w:pStyle w:val="TableEntry"/>
              <w:rPr>
                <w:i/>
                <w:iCs/>
                <w:sz w:val="16"/>
              </w:rPr>
            </w:pPr>
            <w:r w:rsidRPr="00A411D0">
              <w:rPr>
                <w:i/>
                <w:iCs/>
                <w:sz w:val="16"/>
              </w:rPr>
              <w:t>not specialized</w:t>
            </w:r>
          </w:p>
        </w:tc>
      </w:tr>
      <w:tr w:rsidR="006E200B" w:rsidRPr="00A411D0" w14:paraId="6F99EFEA" w14:textId="77777777" w:rsidTr="00F31D45">
        <w:tc>
          <w:tcPr>
            <w:tcW w:w="1728" w:type="dxa"/>
            <w:vMerge/>
          </w:tcPr>
          <w:p w14:paraId="7C8BAAEE" w14:textId="77777777" w:rsidR="006E200B" w:rsidRPr="00A411D0" w:rsidRDefault="006E200B" w:rsidP="00F31D45"/>
        </w:tc>
        <w:tc>
          <w:tcPr>
            <w:tcW w:w="2340" w:type="dxa"/>
            <w:vAlign w:val="center"/>
          </w:tcPr>
          <w:p w14:paraId="1529688C" w14:textId="77777777" w:rsidR="006E200B" w:rsidRPr="00A411D0" w:rsidRDefault="006E200B" w:rsidP="00F31D45">
            <w:pPr>
              <w:pStyle w:val="TableEntry"/>
              <w:rPr>
                <w:i/>
                <w:iCs/>
                <w:sz w:val="16"/>
              </w:rPr>
            </w:pPr>
            <w:proofErr w:type="spellStart"/>
            <w:r w:rsidRPr="00A411D0">
              <w:rPr>
                <w:i/>
                <w:iCs/>
                <w:sz w:val="16"/>
              </w:rPr>
              <w:t>ParticipantObjectSensitivity</w:t>
            </w:r>
            <w:proofErr w:type="spellEnd"/>
          </w:p>
        </w:tc>
        <w:tc>
          <w:tcPr>
            <w:tcW w:w="630" w:type="dxa"/>
            <w:vAlign w:val="center"/>
          </w:tcPr>
          <w:p w14:paraId="709C6E8A"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3C49A05D" w14:textId="77777777" w:rsidR="006E200B" w:rsidRPr="00A411D0" w:rsidRDefault="006E200B" w:rsidP="00F31D45">
            <w:pPr>
              <w:pStyle w:val="TableEntry"/>
              <w:rPr>
                <w:i/>
                <w:iCs/>
                <w:sz w:val="16"/>
              </w:rPr>
            </w:pPr>
            <w:r w:rsidRPr="00A411D0">
              <w:rPr>
                <w:i/>
                <w:iCs/>
                <w:sz w:val="16"/>
              </w:rPr>
              <w:t>not specialized</w:t>
            </w:r>
          </w:p>
        </w:tc>
      </w:tr>
      <w:tr w:rsidR="006E200B" w:rsidRPr="00A411D0" w14:paraId="5797BC91" w14:textId="77777777" w:rsidTr="00F31D45">
        <w:tc>
          <w:tcPr>
            <w:tcW w:w="1728" w:type="dxa"/>
            <w:vMerge/>
          </w:tcPr>
          <w:p w14:paraId="7F95E5EE" w14:textId="77777777" w:rsidR="006E200B" w:rsidRPr="00A411D0" w:rsidRDefault="006E200B" w:rsidP="00F31D45"/>
        </w:tc>
        <w:tc>
          <w:tcPr>
            <w:tcW w:w="2340" w:type="dxa"/>
            <w:vAlign w:val="center"/>
          </w:tcPr>
          <w:p w14:paraId="34A2DA77" w14:textId="77777777" w:rsidR="006E200B" w:rsidRPr="00A411D0" w:rsidRDefault="006E200B" w:rsidP="00F31D45">
            <w:pPr>
              <w:pStyle w:val="TableEntry"/>
              <w:rPr>
                <w:sz w:val="16"/>
              </w:rPr>
            </w:pPr>
            <w:proofErr w:type="spellStart"/>
            <w:r w:rsidRPr="00A411D0">
              <w:rPr>
                <w:sz w:val="16"/>
              </w:rPr>
              <w:t>ParticipantObjectID</w:t>
            </w:r>
            <w:proofErr w:type="spellEnd"/>
          </w:p>
        </w:tc>
        <w:tc>
          <w:tcPr>
            <w:tcW w:w="630" w:type="dxa"/>
            <w:vAlign w:val="center"/>
          </w:tcPr>
          <w:p w14:paraId="66A3DC92" w14:textId="77777777" w:rsidR="006E200B" w:rsidRPr="00A411D0" w:rsidRDefault="006E200B" w:rsidP="00F31D45">
            <w:pPr>
              <w:pStyle w:val="TableEntry"/>
              <w:jc w:val="center"/>
              <w:rPr>
                <w:sz w:val="16"/>
              </w:rPr>
            </w:pPr>
            <w:r w:rsidRPr="00A411D0">
              <w:rPr>
                <w:sz w:val="16"/>
              </w:rPr>
              <w:t>M</w:t>
            </w:r>
          </w:p>
        </w:tc>
        <w:tc>
          <w:tcPr>
            <w:tcW w:w="4878" w:type="dxa"/>
          </w:tcPr>
          <w:p w14:paraId="3751C8F9" w14:textId="77777777" w:rsidR="006E200B" w:rsidRPr="00A411D0" w:rsidRDefault="006E200B" w:rsidP="00F31D45">
            <w:pPr>
              <w:pStyle w:val="TableEntry"/>
              <w:rPr>
                <w:sz w:val="16"/>
              </w:rPr>
            </w:pPr>
            <w:r w:rsidRPr="00A411D0">
              <w:rPr>
                <w:sz w:val="16"/>
              </w:rPr>
              <w:t xml:space="preserve">The patient ID in HL7 CX format. </w:t>
            </w:r>
          </w:p>
        </w:tc>
      </w:tr>
      <w:tr w:rsidR="006E200B" w:rsidRPr="00A411D0" w14:paraId="19701464" w14:textId="77777777" w:rsidTr="00F31D45">
        <w:tc>
          <w:tcPr>
            <w:tcW w:w="1728" w:type="dxa"/>
            <w:vMerge/>
          </w:tcPr>
          <w:p w14:paraId="7329E4C8" w14:textId="77777777" w:rsidR="006E200B" w:rsidRPr="00A411D0" w:rsidRDefault="006E200B" w:rsidP="00F31D45"/>
        </w:tc>
        <w:tc>
          <w:tcPr>
            <w:tcW w:w="2340" w:type="dxa"/>
            <w:vAlign w:val="center"/>
          </w:tcPr>
          <w:p w14:paraId="293AD241" w14:textId="77777777" w:rsidR="006E200B" w:rsidRPr="00A411D0" w:rsidRDefault="006E200B" w:rsidP="00F31D45">
            <w:pPr>
              <w:pStyle w:val="TableEntry"/>
              <w:rPr>
                <w:i/>
                <w:iCs/>
                <w:sz w:val="16"/>
              </w:rPr>
            </w:pPr>
            <w:proofErr w:type="spellStart"/>
            <w:r w:rsidRPr="00A411D0">
              <w:rPr>
                <w:i/>
                <w:iCs/>
                <w:sz w:val="16"/>
              </w:rPr>
              <w:t>ParticipantObjectName</w:t>
            </w:r>
            <w:proofErr w:type="spellEnd"/>
          </w:p>
        </w:tc>
        <w:tc>
          <w:tcPr>
            <w:tcW w:w="630" w:type="dxa"/>
            <w:vAlign w:val="center"/>
          </w:tcPr>
          <w:p w14:paraId="50A0DC5B"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4632799B" w14:textId="77777777" w:rsidR="006E200B" w:rsidRPr="00A411D0" w:rsidRDefault="006E200B" w:rsidP="00F31D45">
            <w:pPr>
              <w:pStyle w:val="TableEntry"/>
              <w:rPr>
                <w:i/>
                <w:iCs/>
                <w:sz w:val="16"/>
              </w:rPr>
            </w:pPr>
            <w:r w:rsidRPr="00A411D0">
              <w:rPr>
                <w:i/>
                <w:iCs/>
                <w:sz w:val="16"/>
              </w:rPr>
              <w:t>not specialized</w:t>
            </w:r>
          </w:p>
        </w:tc>
      </w:tr>
      <w:tr w:rsidR="006E200B" w:rsidRPr="00A411D0" w14:paraId="68D1F30A" w14:textId="77777777" w:rsidTr="00F31D45">
        <w:tc>
          <w:tcPr>
            <w:tcW w:w="1728" w:type="dxa"/>
            <w:vMerge/>
          </w:tcPr>
          <w:p w14:paraId="7BCAF513" w14:textId="77777777" w:rsidR="006E200B" w:rsidRPr="00A411D0" w:rsidRDefault="006E200B" w:rsidP="00F31D45"/>
        </w:tc>
        <w:tc>
          <w:tcPr>
            <w:tcW w:w="2340" w:type="dxa"/>
            <w:vAlign w:val="center"/>
          </w:tcPr>
          <w:p w14:paraId="3428D54F" w14:textId="77777777" w:rsidR="006E200B" w:rsidRPr="00A411D0" w:rsidRDefault="006E200B" w:rsidP="00F31D45">
            <w:pPr>
              <w:pStyle w:val="TableEntry"/>
              <w:rPr>
                <w:i/>
                <w:iCs/>
                <w:sz w:val="16"/>
              </w:rPr>
            </w:pPr>
            <w:proofErr w:type="spellStart"/>
            <w:r w:rsidRPr="00A411D0">
              <w:rPr>
                <w:i/>
                <w:iCs/>
                <w:sz w:val="16"/>
              </w:rPr>
              <w:t>ParticipantObjectQuery</w:t>
            </w:r>
            <w:proofErr w:type="spellEnd"/>
          </w:p>
        </w:tc>
        <w:tc>
          <w:tcPr>
            <w:tcW w:w="630" w:type="dxa"/>
            <w:vAlign w:val="center"/>
          </w:tcPr>
          <w:p w14:paraId="1D8C17D6"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227B21F2" w14:textId="77777777" w:rsidR="006E200B" w:rsidRPr="00A411D0" w:rsidRDefault="006E200B" w:rsidP="00F31D45">
            <w:pPr>
              <w:pStyle w:val="TableEntry"/>
              <w:rPr>
                <w:i/>
                <w:iCs/>
                <w:sz w:val="16"/>
              </w:rPr>
            </w:pPr>
            <w:r w:rsidRPr="00A411D0">
              <w:rPr>
                <w:i/>
                <w:iCs/>
                <w:sz w:val="16"/>
              </w:rPr>
              <w:t>not specialized</w:t>
            </w:r>
          </w:p>
        </w:tc>
      </w:tr>
      <w:tr w:rsidR="006E200B" w:rsidRPr="00A411D0" w14:paraId="7FFBF143" w14:textId="77777777" w:rsidTr="00F31D45">
        <w:tc>
          <w:tcPr>
            <w:tcW w:w="1728" w:type="dxa"/>
            <w:vMerge/>
          </w:tcPr>
          <w:p w14:paraId="5965B454" w14:textId="77777777" w:rsidR="006E200B" w:rsidRPr="00A411D0" w:rsidRDefault="006E200B" w:rsidP="00F31D45"/>
        </w:tc>
        <w:tc>
          <w:tcPr>
            <w:tcW w:w="2340" w:type="dxa"/>
            <w:vAlign w:val="center"/>
          </w:tcPr>
          <w:p w14:paraId="2DC3D15C" w14:textId="77777777" w:rsidR="006E200B" w:rsidRPr="00A411D0" w:rsidRDefault="006E200B" w:rsidP="00F31D45">
            <w:pPr>
              <w:pStyle w:val="TableEntry"/>
              <w:rPr>
                <w:i/>
                <w:iCs/>
                <w:sz w:val="16"/>
              </w:rPr>
            </w:pPr>
            <w:proofErr w:type="spellStart"/>
            <w:r w:rsidRPr="00A411D0">
              <w:rPr>
                <w:i/>
                <w:iCs/>
                <w:sz w:val="16"/>
              </w:rPr>
              <w:t>ParticipantObjectDetail</w:t>
            </w:r>
            <w:proofErr w:type="spellEnd"/>
          </w:p>
        </w:tc>
        <w:tc>
          <w:tcPr>
            <w:tcW w:w="630" w:type="dxa"/>
            <w:vAlign w:val="center"/>
          </w:tcPr>
          <w:p w14:paraId="4C437DE7"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5441EBB2" w14:textId="77777777" w:rsidR="006E200B" w:rsidRPr="00A411D0" w:rsidRDefault="006E200B" w:rsidP="00F31D45">
            <w:pPr>
              <w:pStyle w:val="TableEntry"/>
              <w:rPr>
                <w:i/>
                <w:iCs/>
                <w:sz w:val="16"/>
              </w:rPr>
            </w:pPr>
            <w:r w:rsidRPr="00A411D0">
              <w:rPr>
                <w:i/>
                <w:iCs/>
                <w:sz w:val="16"/>
              </w:rPr>
              <w:t>not specialized</w:t>
            </w:r>
          </w:p>
        </w:tc>
      </w:tr>
    </w:tbl>
    <w:p w14:paraId="7F63A33A" w14:textId="77777777" w:rsidR="006E200B" w:rsidRPr="00A411D0" w:rsidRDefault="006E200B" w:rsidP="006E200B"/>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A411D0" w14:paraId="5693D723" w14:textId="77777777" w:rsidTr="00F31D45">
        <w:tc>
          <w:tcPr>
            <w:tcW w:w="1728" w:type="dxa"/>
            <w:vMerge w:val="restart"/>
          </w:tcPr>
          <w:p w14:paraId="2C79ED12" w14:textId="77777777" w:rsidR="006E200B" w:rsidRPr="00A411D0" w:rsidRDefault="006E200B" w:rsidP="00F31D45">
            <w:pPr>
              <w:pStyle w:val="TableEntryHeader"/>
            </w:pPr>
            <w:r w:rsidRPr="00A411D0">
              <w:t>Submission Set</w:t>
            </w:r>
          </w:p>
          <w:p w14:paraId="5C888EE6" w14:textId="77777777" w:rsidR="006E200B" w:rsidRPr="00A411D0" w:rsidRDefault="006E200B" w:rsidP="00F31D45">
            <w:pPr>
              <w:pStyle w:val="TableEntryHeader"/>
              <w:rPr>
                <w:bCs/>
                <w:sz w:val="12"/>
              </w:rPr>
            </w:pPr>
            <w:r w:rsidRPr="00A411D0">
              <w:rPr>
                <w:bCs/>
                <w:sz w:val="12"/>
              </w:rPr>
              <w:t>(</w:t>
            </w:r>
            <w:proofErr w:type="spellStart"/>
            <w:r w:rsidRPr="00A411D0">
              <w:rPr>
                <w:bCs/>
                <w:sz w:val="12"/>
              </w:rPr>
              <w:t>AuditMessage</w:t>
            </w:r>
            <w:proofErr w:type="spellEnd"/>
            <w:r w:rsidRPr="00A411D0">
              <w:rPr>
                <w:bCs/>
                <w:sz w:val="12"/>
              </w:rPr>
              <w:t>/</w:t>
            </w:r>
            <w:r w:rsidRPr="00A411D0">
              <w:rPr>
                <w:bCs/>
                <w:sz w:val="12"/>
              </w:rPr>
              <w:br/>
            </w:r>
            <w:proofErr w:type="spellStart"/>
            <w:r w:rsidRPr="00A411D0">
              <w:rPr>
                <w:bCs/>
                <w:sz w:val="12"/>
              </w:rPr>
              <w:t>ParticipantObjectIdentification</w:t>
            </w:r>
            <w:proofErr w:type="spellEnd"/>
            <w:r w:rsidRPr="00A411D0">
              <w:rPr>
                <w:bCs/>
                <w:sz w:val="12"/>
              </w:rPr>
              <w:t>)</w:t>
            </w:r>
          </w:p>
        </w:tc>
        <w:tc>
          <w:tcPr>
            <w:tcW w:w="2340" w:type="dxa"/>
            <w:vAlign w:val="center"/>
          </w:tcPr>
          <w:p w14:paraId="7DDEF2B4" w14:textId="77777777" w:rsidR="006E200B" w:rsidRPr="00A411D0" w:rsidRDefault="006E200B" w:rsidP="00F31D45">
            <w:pPr>
              <w:pStyle w:val="TableEntry"/>
              <w:rPr>
                <w:sz w:val="16"/>
              </w:rPr>
            </w:pPr>
            <w:proofErr w:type="spellStart"/>
            <w:r w:rsidRPr="00A411D0">
              <w:rPr>
                <w:sz w:val="16"/>
              </w:rPr>
              <w:t>ParticipantObjectTypeCode</w:t>
            </w:r>
            <w:proofErr w:type="spellEnd"/>
          </w:p>
        </w:tc>
        <w:tc>
          <w:tcPr>
            <w:tcW w:w="630" w:type="dxa"/>
            <w:vAlign w:val="center"/>
          </w:tcPr>
          <w:p w14:paraId="6D11EBD5"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639141BD" w14:textId="77777777" w:rsidR="006E200B" w:rsidRPr="00A411D0" w:rsidRDefault="006E200B" w:rsidP="00F31D45">
            <w:pPr>
              <w:pStyle w:val="TableEntry"/>
              <w:rPr>
                <w:sz w:val="16"/>
              </w:rPr>
            </w:pPr>
            <w:r w:rsidRPr="00A411D0">
              <w:rPr>
                <w:sz w:val="16"/>
              </w:rPr>
              <w:t>“2” (System)</w:t>
            </w:r>
          </w:p>
        </w:tc>
      </w:tr>
      <w:tr w:rsidR="006E200B" w:rsidRPr="00A411D0" w14:paraId="7B944DA9" w14:textId="77777777" w:rsidTr="00F31D45">
        <w:tc>
          <w:tcPr>
            <w:tcW w:w="1728" w:type="dxa"/>
            <w:vMerge/>
          </w:tcPr>
          <w:p w14:paraId="00B12DA4" w14:textId="77777777" w:rsidR="006E200B" w:rsidRPr="00A411D0" w:rsidRDefault="006E200B" w:rsidP="00F31D45"/>
        </w:tc>
        <w:tc>
          <w:tcPr>
            <w:tcW w:w="2340" w:type="dxa"/>
            <w:vAlign w:val="center"/>
          </w:tcPr>
          <w:p w14:paraId="28308A7A" w14:textId="77777777" w:rsidR="006E200B" w:rsidRPr="00A411D0" w:rsidRDefault="006E200B" w:rsidP="00F31D45">
            <w:pPr>
              <w:pStyle w:val="TableEntry"/>
              <w:rPr>
                <w:sz w:val="16"/>
              </w:rPr>
            </w:pPr>
            <w:proofErr w:type="spellStart"/>
            <w:r w:rsidRPr="00A411D0">
              <w:rPr>
                <w:sz w:val="16"/>
              </w:rPr>
              <w:t>ParticipantObjectTypeCodeRole</w:t>
            </w:r>
            <w:proofErr w:type="spellEnd"/>
          </w:p>
        </w:tc>
        <w:tc>
          <w:tcPr>
            <w:tcW w:w="630" w:type="dxa"/>
            <w:vAlign w:val="center"/>
          </w:tcPr>
          <w:p w14:paraId="693D3001"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6B6778DB" w14:textId="77777777" w:rsidR="006E200B" w:rsidRPr="00A411D0" w:rsidRDefault="006E200B" w:rsidP="00F31D45">
            <w:pPr>
              <w:pStyle w:val="TableEntry"/>
              <w:rPr>
                <w:sz w:val="16"/>
              </w:rPr>
            </w:pPr>
            <w:r w:rsidRPr="00A411D0">
              <w:rPr>
                <w:sz w:val="16"/>
              </w:rPr>
              <w:t>“20” (job)</w:t>
            </w:r>
          </w:p>
        </w:tc>
      </w:tr>
      <w:tr w:rsidR="006E200B" w:rsidRPr="00A411D0" w14:paraId="1E7760D2" w14:textId="77777777" w:rsidTr="00F31D45">
        <w:tc>
          <w:tcPr>
            <w:tcW w:w="1728" w:type="dxa"/>
            <w:vMerge/>
          </w:tcPr>
          <w:p w14:paraId="03744003" w14:textId="77777777" w:rsidR="006E200B" w:rsidRPr="00A411D0" w:rsidRDefault="006E200B" w:rsidP="00F31D45"/>
        </w:tc>
        <w:tc>
          <w:tcPr>
            <w:tcW w:w="2340" w:type="dxa"/>
            <w:vAlign w:val="center"/>
          </w:tcPr>
          <w:p w14:paraId="1DC8710F" w14:textId="77777777" w:rsidR="006E200B" w:rsidRPr="00A411D0" w:rsidRDefault="006E200B" w:rsidP="00F31D45">
            <w:pPr>
              <w:pStyle w:val="TableEntry"/>
              <w:rPr>
                <w:i/>
                <w:iCs/>
                <w:sz w:val="16"/>
              </w:rPr>
            </w:pPr>
            <w:proofErr w:type="spellStart"/>
            <w:r w:rsidRPr="00A411D0">
              <w:rPr>
                <w:i/>
                <w:iCs/>
                <w:sz w:val="16"/>
              </w:rPr>
              <w:t>ParticipantObjectDataLifeCycle</w:t>
            </w:r>
            <w:proofErr w:type="spellEnd"/>
          </w:p>
        </w:tc>
        <w:tc>
          <w:tcPr>
            <w:tcW w:w="630" w:type="dxa"/>
            <w:vAlign w:val="center"/>
          </w:tcPr>
          <w:p w14:paraId="2DA6083E"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55970A6A" w14:textId="77777777" w:rsidR="006E200B" w:rsidRPr="00A411D0" w:rsidRDefault="006E200B" w:rsidP="00F31D45">
            <w:pPr>
              <w:pStyle w:val="TableEntry"/>
              <w:rPr>
                <w:i/>
                <w:iCs/>
                <w:sz w:val="16"/>
              </w:rPr>
            </w:pPr>
            <w:r w:rsidRPr="00A411D0">
              <w:rPr>
                <w:i/>
                <w:iCs/>
                <w:sz w:val="16"/>
              </w:rPr>
              <w:t>not specialized</w:t>
            </w:r>
          </w:p>
        </w:tc>
      </w:tr>
      <w:tr w:rsidR="006E200B" w:rsidRPr="00A411D0" w14:paraId="49D44950" w14:textId="77777777" w:rsidTr="00F31D45">
        <w:tc>
          <w:tcPr>
            <w:tcW w:w="1728" w:type="dxa"/>
            <w:vMerge/>
          </w:tcPr>
          <w:p w14:paraId="64CA29BC" w14:textId="77777777" w:rsidR="006E200B" w:rsidRPr="00A411D0" w:rsidRDefault="006E200B" w:rsidP="00F31D45"/>
        </w:tc>
        <w:tc>
          <w:tcPr>
            <w:tcW w:w="2340" w:type="dxa"/>
            <w:vAlign w:val="center"/>
          </w:tcPr>
          <w:p w14:paraId="3AAFFC25" w14:textId="77777777" w:rsidR="006E200B" w:rsidRPr="00A411D0" w:rsidRDefault="006E200B" w:rsidP="00F31D45">
            <w:pPr>
              <w:pStyle w:val="TableEntry"/>
              <w:rPr>
                <w:sz w:val="16"/>
              </w:rPr>
            </w:pPr>
            <w:proofErr w:type="spellStart"/>
            <w:r w:rsidRPr="00A411D0">
              <w:rPr>
                <w:sz w:val="16"/>
              </w:rPr>
              <w:t>ParticipantObjectIDTypeCode</w:t>
            </w:r>
            <w:proofErr w:type="spellEnd"/>
          </w:p>
        </w:tc>
        <w:tc>
          <w:tcPr>
            <w:tcW w:w="630" w:type="dxa"/>
            <w:vAlign w:val="center"/>
          </w:tcPr>
          <w:p w14:paraId="0C68F208" w14:textId="77777777" w:rsidR="006E200B" w:rsidRPr="00A411D0" w:rsidRDefault="006E200B" w:rsidP="00F31D45">
            <w:pPr>
              <w:pStyle w:val="TableEntry"/>
              <w:jc w:val="center"/>
              <w:rPr>
                <w:i/>
                <w:iCs/>
                <w:sz w:val="16"/>
              </w:rPr>
            </w:pPr>
            <w:r w:rsidRPr="00A411D0">
              <w:rPr>
                <w:i/>
                <w:iCs/>
                <w:sz w:val="16"/>
              </w:rPr>
              <w:t>M</w:t>
            </w:r>
          </w:p>
        </w:tc>
        <w:tc>
          <w:tcPr>
            <w:tcW w:w="4878" w:type="dxa"/>
            <w:vAlign w:val="center"/>
          </w:tcPr>
          <w:p w14:paraId="3119E789" w14:textId="77777777" w:rsidR="006E200B" w:rsidRPr="00A411D0" w:rsidRDefault="006E200B" w:rsidP="00F31D45">
            <w:pPr>
              <w:pStyle w:val="TableEntry"/>
              <w:rPr>
                <w:sz w:val="16"/>
              </w:rPr>
            </w:pPr>
            <w:proofErr w:type="gramStart"/>
            <w:r w:rsidRPr="00A411D0">
              <w:rPr>
                <w:sz w:val="16"/>
              </w:rPr>
              <w:t>EV(</w:t>
            </w:r>
            <w:proofErr w:type="gramEnd"/>
            <w:r w:rsidRPr="00A411D0">
              <w:rPr>
                <w:sz w:val="16"/>
              </w:rPr>
              <w:t xml:space="preserve">“urn:uuid:a54d6aa5-d40d-43f9-88c5-b4633d873bdd”, “IHE XDS </w:t>
            </w:r>
            <w:r w:rsidRPr="00A411D0">
              <w:rPr>
                <w:sz w:val="16"/>
              </w:rPr>
              <w:lastRenderedPageBreak/>
              <w:t xml:space="preserve">Metadata”, “submission set </w:t>
            </w:r>
            <w:proofErr w:type="spellStart"/>
            <w:r w:rsidRPr="00A411D0">
              <w:rPr>
                <w:sz w:val="16"/>
              </w:rPr>
              <w:t>classificationNode</w:t>
            </w:r>
            <w:proofErr w:type="spellEnd"/>
            <w:r w:rsidRPr="00A411D0">
              <w:rPr>
                <w:sz w:val="16"/>
              </w:rPr>
              <w:t>”)</w:t>
            </w:r>
          </w:p>
        </w:tc>
      </w:tr>
      <w:tr w:rsidR="006E200B" w:rsidRPr="00A411D0" w14:paraId="49E45B6F" w14:textId="77777777" w:rsidTr="00F31D45">
        <w:tc>
          <w:tcPr>
            <w:tcW w:w="1728" w:type="dxa"/>
            <w:vMerge/>
          </w:tcPr>
          <w:p w14:paraId="700D5408" w14:textId="77777777" w:rsidR="006E200B" w:rsidRPr="00A411D0" w:rsidRDefault="006E200B" w:rsidP="00F31D45"/>
        </w:tc>
        <w:tc>
          <w:tcPr>
            <w:tcW w:w="2340" w:type="dxa"/>
            <w:vAlign w:val="center"/>
          </w:tcPr>
          <w:p w14:paraId="4A5DAC2B" w14:textId="77777777" w:rsidR="006E200B" w:rsidRPr="00A411D0" w:rsidRDefault="006E200B" w:rsidP="00F31D45">
            <w:pPr>
              <w:pStyle w:val="TableEntry"/>
              <w:rPr>
                <w:i/>
                <w:iCs/>
                <w:sz w:val="16"/>
              </w:rPr>
            </w:pPr>
            <w:proofErr w:type="spellStart"/>
            <w:r w:rsidRPr="00A411D0">
              <w:rPr>
                <w:i/>
                <w:iCs/>
                <w:sz w:val="16"/>
              </w:rPr>
              <w:t>ParticipantObjectSensitivity</w:t>
            </w:r>
            <w:proofErr w:type="spellEnd"/>
          </w:p>
        </w:tc>
        <w:tc>
          <w:tcPr>
            <w:tcW w:w="630" w:type="dxa"/>
            <w:vAlign w:val="center"/>
          </w:tcPr>
          <w:p w14:paraId="06A2D1CE"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2F5779B2" w14:textId="77777777" w:rsidR="006E200B" w:rsidRPr="00A411D0" w:rsidRDefault="006E200B" w:rsidP="00F31D45">
            <w:pPr>
              <w:pStyle w:val="TableEntry"/>
              <w:rPr>
                <w:i/>
                <w:iCs/>
                <w:sz w:val="16"/>
              </w:rPr>
            </w:pPr>
            <w:r w:rsidRPr="00A411D0">
              <w:rPr>
                <w:i/>
                <w:iCs/>
                <w:sz w:val="16"/>
              </w:rPr>
              <w:t>not specialized</w:t>
            </w:r>
          </w:p>
        </w:tc>
      </w:tr>
      <w:tr w:rsidR="006E200B" w:rsidRPr="00A411D0" w14:paraId="384B2B79" w14:textId="77777777" w:rsidTr="00F31D45">
        <w:tc>
          <w:tcPr>
            <w:tcW w:w="1728" w:type="dxa"/>
            <w:vMerge/>
          </w:tcPr>
          <w:p w14:paraId="58948CE3" w14:textId="77777777" w:rsidR="006E200B" w:rsidRPr="00A411D0" w:rsidRDefault="006E200B" w:rsidP="00F31D45"/>
        </w:tc>
        <w:tc>
          <w:tcPr>
            <w:tcW w:w="2340" w:type="dxa"/>
            <w:vAlign w:val="center"/>
          </w:tcPr>
          <w:p w14:paraId="55EDB8F4" w14:textId="77777777" w:rsidR="006E200B" w:rsidRPr="00A411D0" w:rsidRDefault="006E200B" w:rsidP="00F31D45">
            <w:pPr>
              <w:pStyle w:val="TableEntry"/>
              <w:rPr>
                <w:sz w:val="16"/>
              </w:rPr>
            </w:pPr>
            <w:proofErr w:type="spellStart"/>
            <w:r w:rsidRPr="00A411D0">
              <w:rPr>
                <w:sz w:val="16"/>
              </w:rPr>
              <w:t>ParticipantObjectID</w:t>
            </w:r>
            <w:proofErr w:type="spellEnd"/>
          </w:p>
        </w:tc>
        <w:tc>
          <w:tcPr>
            <w:tcW w:w="630" w:type="dxa"/>
            <w:vAlign w:val="center"/>
          </w:tcPr>
          <w:p w14:paraId="1BDD5657" w14:textId="77777777" w:rsidR="006E200B" w:rsidRPr="00A411D0" w:rsidRDefault="006E200B" w:rsidP="00F31D45">
            <w:pPr>
              <w:pStyle w:val="TableEntry"/>
              <w:jc w:val="center"/>
              <w:rPr>
                <w:sz w:val="16"/>
              </w:rPr>
            </w:pPr>
            <w:r w:rsidRPr="00A411D0">
              <w:rPr>
                <w:sz w:val="16"/>
              </w:rPr>
              <w:t>M</w:t>
            </w:r>
          </w:p>
        </w:tc>
        <w:tc>
          <w:tcPr>
            <w:tcW w:w="4878" w:type="dxa"/>
          </w:tcPr>
          <w:p w14:paraId="1545F816" w14:textId="77777777" w:rsidR="006E200B" w:rsidRPr="00A411D0" w:rsidRDefault="006E200B" w:rsidP="00F31D45">
            <w:pPr>
              <w:pStyle w:val="TableEntry"/>
              <w:rPr>
                <w:sz w:val="16"/>
              </w:rPr>
            </w:pPr>
            <w:proofErr w:type="spellStart"/>
            <w:r w:rsidRPr="00A411D0">
              <w:rPr>
                <w:sz w:val="16"/>
              </w:rPr>
              <w:t>SubmissionSet</w:t>
            </w:r>
            <w:proofErr w:type="spellEnd"/>
            <w:r w:rsidRPr="00A411D0">
              <w:rPr>
                <w:sz w:val="16"/>
              </w:rPr>
              <w:t xml:space="preserve"> </w:t>
            </w:r>
            <w:proofErr w:type="spellStart"/>
            <w:r w:rsidRPr="00A411D0">
              <w:rPr>
                <w:sz w:val="16"/>
              </w:rPr>
              <w:t>uniqueID</w:t>
            </w:r>
            <w:proofErr w:type="spellEnd"/>
          </w:p>
        </w:tc>
      </w:tr>
      <w:tr w:rsidR="006E200B" w:rsidRPr="00A411D0" w14:paraId="0E549720" w14:textId="77777777" w:rsidTr="00F31D45">
        <w:tc>
          <w:tcPr>
            <w:tcW w:w="1728" w:type="dxa"/>
            <w:vMerge/>
          </w:tcPr>
          <w:p w14:paraId="36CFA5BD" w14:textId="77777777" w:rsidR="006E200B" w:rsidRPr="00A411D0" w:rsidRDefault="006E200B" w:rsidP="00F31D45"/>
        </w:tc>
        <w:tc>
          <w:tcPr>
            <w:tcW w:w="2340" w:type="dxa"/>
            <w:vAlign w:val="center"/>
          </w:tcPr>
          <w:p w14:paraId="571602E6" w14:textId="77777777" w:rsidR="006E200B" w:rsidRPr="00A411D0" w:rsidRDefault="006E200B" w:rsidP="00F31D45">
            <w:pPr>
              <w:pStyle w:val="TableEntry"/>
              <w:rPr>
                <w:i/>
                <w:iCs/>
                <w:sz w:val="16"/>
              </w:rPr>
            </w:pPr>
            <w:proofErr w:type="spellStart"/>
            <w:r w:rsidRPr="00A411D0">
              <w:rPr>
                <w:i/>
                <w:iCs/>
                <w:sz w:val="16"/>
              </w:rPr>
              <w:t>ParticipantObjectName</w:t>
            </w:r>
            <w:proofErr w:type="spellEnd"/>
          </w:p>
        </w:tc>
        <w:tc>
          <w:tcPr>
            <w:tcW w:w="630" w:type="dxa"/>
            <w:vAlign w:val="center"/>
          </w:tcPr>
          <w:p w14:paraId="027A1716"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20D45F31" w14:textId="77777777" w:rsidR="006E200B" w:rsidRPr="00A411D0" w:rsidRDefault="006E200B" w:rsidP="00F31D45">
            <w:pPr>
              <w:pStyle w:val="TableEntry"/>
              <w:rPr>
                <w:i/>
                <w:iCs/>
                <w:sz w:val="16"/>
              </w:rPr>
            </w:pPr>
            <w:r w:rsidRPr="00A411D0">
              <w:rPr>
                <w:i/>
                <w:iCs/>
                <w:sz w:val="16"/>
              </w:rPr>
              <w:t>not specialized</w:t>
            </w:r>
          </w:p>
        </w:tc>
      </w:tr>
      <w:tr w:rsidR="006E200B" w:rsidRPr="00A411D0" w14:paraId="4766EDFA" w14:textId="77777777" w:rsidTr="00F31D45">
        <w:tc>
          <w:tcPr>
            <w:tcW w:w="1728" w:type="dxa"/>
            <w:vMerge/>
          </w:tcPr>
          <w:p w14:paraId="5E365335" w14:textId="77777777" w:rsidR="006E200B" w:rsidRPr="00A411D0" w:rsidRDefault="006E200B" w:rsidP="00F31D45"/>
        </w:tc>
        <w:tc>
          <w:tcPr>
            <w:tcW w:w="2340" w:type="dxa"/>
            <w:vAlign w:val="center"/>
          </w:tcPr>
          <w:p w14:paraId="6522F503" w14:textId="77777777" w:rsidR="006E200B" w:rsidRPr="00A411D0" w:rsidRDefault="006E200B" w:rsidP="00F31D45">
            <w:pPr>
              <w:pStyle w:val="TableEntry"/>
              <w:rPr>
                <w:i/>
                <w:iCs/>
                <w:sz w:val="16"/>
              </w:rPr>
            </w:pPr>
            <w:proofErr w:type="spellStart"/>
            <w:r w:rsidRPr="00A411D0">
              <w:rPr>
                <w:i/>
                <w:iCs/>
                <w:sz w:val="16"/>
              </w:rPr>
              <w:t>ParticipantObjectQuery</w:t>
            </w:r>
            <w:proofErr w:type="spellEnd"/>
          </w:p>
        </w:tc>
        <w:tc>
          <w:tcPr>
            <w:tcW w:w="630" w:type="dxa"/>
            <w:vAlign w:val="center"/>
          </w:tcPr>
          <w:p w14:paraId="091E6F5A"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6FA27B73" w14:textId="77777777" w:rsidR="006E200B" w:rsidRPr="00A411D0" w:rsidRDefault="006E200B" w:rsidP="00F31D45">
            <w:pPr>
              <w:pStyle w:val="TableEntry"/>
              <w:rPr>
                <w:i/>
                <w:iCs/>
                <w:sz w:val="16"/>
              </w:rPr>
            </w:pPr>
            <w:r w:rsidRPr="00A411D0">
              <w:rPr>
                <w:i/>
                <w:iCs/>
                <w:sz w:val="16"/>
              </w:rPr>
              <w:t>not specialized</w:t>
            </w:r>
          </w:p>
        </w:tc>
      </w:tr>
      <w:tr w:rsidR="006E200B" w:rsidRPr="00A411D0" w14:paraId="54691F00" w14:textId="77777777" w:rsidTr="00F31D45">
        <w:tc>
          <w:tcPr>
            <w:tcW w:w="1728" w:type="dxa"/>
            <w:vMerge/>
          </w:tcPr>
          <w:p w14:paraId="52C46BC2" w14:textId="77777777" w:rsidR="006E200B" w:rsidRPr="00A411D0" w:rsidRDefault="006E200B" w:rsidP="00F31D45"/>
        </w:tc>
        <w:tc>
          <w:tcPr>
            <w:tcW w:w="2340" w:type="dxa"/>
            <w:vAlign w:val="center"/>
          </w:tcPr>
          <w:p w14:paraId="5466C672" w14:textId="77777777" w:rsidR="006E200B" w:rsidRPr="00A411D0" w:rsidRDefault="006E200B" w:rsidP="00F31D45">
            <w:pPr>
              <w:pStyle w:val="TableEntry"/>
              <w:rPr>
                <w:sz w:val="16"/>
              </w:rPr>
            </w:pPr>
            <w:proofErr w:type="spellStart"/>
            <w:r w:rsidRPr="00A411D0">
              <w:rPr>
                <w:sz w:val="16"/>
              </w:rPr>
              <w:t>ParticipantObjectDetail</w:t>
            </w:r>
            <w:proofErr w:type="spellEnd"/>
          </w:p>
        </w:tc>
        <w:tc>
          <w:tcPr>
            <w:tcW w:w="630" w:type="dxa"/>
            <w:vAlign w:val="center"/>
          </w:tcPr>
          <w:p w14:paraId="05D7DC82" w14:textId="77777777" w:rsidR="006E200B" w:rsidRPr="00A411D0" w:rsidRDefault="006E200B" w:rsidP="00F31D45">
            <w:pPr>
              <w:pStyle w:val="TableEntry"/>
              <w:jc w:val="center"/>
              <w:rPr>
                <w:sz w:val="16"/>
              </w:rPr>
            </w:pPr>
            <w:r w:rsidRPr="00A411D0">
              <w:rPr>
                <w:sz w:val="16"/>
              </w:rPr>
              <w:t>C</w:t>
            </w:r>
          </w:p>
        </w:tc>
        <w:tc>
          <w:tcPr>
            <w:tcW w:w="4878" w:type="dxa"/>
            <w:vAlign w:val="center"/>
          </w:tcPr>
          <w:p w14:paraId="45331994" w14:textId="77777777" w:rsidR="006E200B" w:rsidRPr="00A411D0" w:rsidRDefault="006E200B" w:rsidP="00F31D45">
            <w:pPr>
              <w:pStyle w:val="TableEntry"/>
              <w:rPr>
                <w:sz w:val="16"/>
              </w:rPr>
            </w:pPr>
            <w:r w:rsidRPr="00A411D0">
              <w:rPr>
                <w:sz w:val="16"/>
              </w:rPr>
              <w:t>If known, set the “</w:t>
            </w:r>
            <w:proofErr w:type="gramStart"/>
            <w:r w:rsidRPr="00A411D0">
              <w:rPr>
                <w:sz w:val="16"/>
              </w:rPr>
              <w:t>urn:ihe</w:t>
            </w:r>
            <w:proofErr w:type="gramEnd"/>
            <w:r w:rsidRPr="00A411D0">
              <w:rPr>
                <w:sz w:val="16"/>
              </w:rPr>
              <w:t xml:space="preserve">:iti:xca:2010:homeCommunityId” as the value of the attribute type and the value of the </w:t>
            </w:r>
            <w:proofErr w:type="spellStart"/>
            <w:r w:rsidRPr="00A411D0">
              <w:rPr>
                <w:sz w:val="16"/>
              </w:rPr>
              <w:t>homeCommunityId</w:t>
            </w:r>
            <w:proofErr w:type="spellEnd"/>
            <w:r w:rsidRPr="00A411D0">
              <w:rPr>
                <w:sz w:val="16"/>
              </w:rPr>
              <w:t xml:space="preserve"> as the value of the attribute value.</w:t>
            </w:r>
          </w:p>
        </w:tc>
      </w:tr>
    </w:tbl>
    <w:p w14:paraId="1BF1B263" w14:textId="77777777" w:rsidR="00522CD2" w:rsidRPr="00A411D0" w:rsidRDefault="00522CD2" w:rsidP="00522CD2"/>
    <w:p w14:paraId="16B9AC8A" w14:textId="77777777" w:rsidR="00522CD2" w:rsidRPr="00A411D0" w:rsidRDefault="00522CD2">
      <w:pPr>
        <w:pStyle w:val="BodyText"/>
      </w:pPr>
    </w:p>
    <w:p w14:paraId="6C1CDD28" w14:textId="77777777" w:rsidR="00522CD2" w:rsidRPr="00A411D0" w:rsidRDefault="00522CD2">
      <w:pPr>
        <w:pStyle w:val="BodyText"/>
      </w:pPr>
    </w:p>
    <w:p w14:paraId="63A98E6E" w14:textId="77777777" w:rsidR="00EA4EA1" w:rsidRPr="00A411D0" w:rsidRDefault="00EA4EA1" w:rsidP="00EA4EA1">
      <w:bookmarkStart w:id="252" w:name="_Toc510596713"/>
      <w:bookmarkStart w:id="253" w:name="_Toc510596714"/>
      <w:bookmarkStart w:id="254" w:name="_Toc510596715"/>
      <w:bookmarkStart w:id="255" w:name="_Toc510596716"/>
      <w:bookmarkStart w:id="256" w:name="_Toc510596718"/>
      <w:bookmarkStart w:id="257" w:name="_Toc510596719"/>
      <w:bookmarkStart w:id="258" w:name="_Toc510596720"/>
      <w:bookmarkStart w:id="259" w:name="_Toc510596721"/>
      <w:bookmarkStart w:id="260" w:name="OLE_LINK3"/>
      <w:bookmarkStart w:id="261" w:name="OLE_LINK4"/>
      <w:bookmarkEnd w:id="73"/>
      <w:bookmarkEnd w:id="74"/>
      <w:bookmarkEnd w:id="75"/>
      <w:bookmarkEnd w:id="76"/>
      <w:bookmarkEnd w:id="77"/>
      <w:bookmarkEnd w:id="118"/>
      <w:bookmarkEnd w:id="252"/>
      <w:bookmarkEnd w:id="253"/>
      <w:bookmarkEnd w:id="254"/>
      <w:bookmarkEnd w:id="255"/>
      <w:bookmarkEnd w:id="256"/>
      <w:bookmarkEnd w:id="257"/>
      <w:bookmarkEnd w:id="258"/>
      <w:bookmarkEnd w:id="259"/>
    </w:p>
    <w:p w14:paraId="7AC9F2D7" w14:textId="71F90AFA" w:rsidR="00515FCE" w:rsidRPr="00A411D0" w:rsidRDefault="00515FCE" w:rsidP="00E61442">
      <w:pPr>
        <w:pStyle w:val="PartTitle"/>
      </w:pPr>
      <w:bookmarkStart w:id="262" w:name="_Toc300671831"/>
      <w:bookmarkStart w:id="263" w:name="_Toc470803187"/>
      <w:bookmarkStart w:id="264" w:name="_Toc480817751"/>
      <w:bookmarkStart w:id="265" w:name="_Toc480817861"/>
      <w:bookmarkStart w:id="266" w:name="_Toc481674873"/>
      <w:bookmarkStart w:id="267" w:name="_Toc522535159"/>
      <w:bookmarkStart w:id="268" w:name="_Toc345074694"/>
      <w:bookmarkEnd w:id="260"/>
      <w:bookmarkEnd w:id="261"/>
      <w:r w:rsidRPr="00A411D0">
        <w:lastRenderedPageBreak/>
        <w:t xml:space="preserve">Volume </w:t>
      </w:r>
      <w:proofErr w:type="gramStart"/>
      <w:r w:rsidRPr="00A411D0">
        <w:t>3</w:t>
      </w:r>
      <w:r w:rsidR="00926753" w:rsidRPr="00A411D0">
        <w:t xml:space="preserve"> </w:t>
      </w:r>
      <w:r w:rsidRPr="00A411D0">
        <w:t xml:space="preserve"> </w:t>
      </w:r>
      <w:r w:rsidR="00926753" w:rsidRPr="00A411D0">
        <w:t>̶</w:t>
      </w:r>
      <w:proofErr w:type="gramEnd"/>
      <w:r w:rsidRPr="00A411D0">
        <w:t xml:space="preserve"> </w:t>
      </w:r>
      <w:r w:rsidR="00926753" w:rsidRPr="00A411D0">
        <w:t xml:space="preserve"> </w:t>
      </w:r>
      <w:r w:rsidRPr="00A411D0">
        <w:t>Cross-Transaction and Content Specifications</w:t>
      </w:r>
      <w:bookmarkEnd w:id="262"/>
      <w:bookmarkEnd w:id="263"/>
      <w:bookmarkEnd w:id="264"/>
      <w:bookmarkEnd w:id="265"/>
      <w:bookmarkEnd w:id="266"/>
      <w:bookmarkEnd w:id="267"/>
    </w:p>
    <w:p w14:paraId="30761CFD" w14:textId="77777777" w:rsidR="00D95992" w:rsidRPr="00A411D0" w:rsidRDefault="00D95992" w:rsidP="004A3129">
      <w:pPr>
        <w:pStyle w:val="Heading2"/>
        <w:numPr>
          <w:ilvl w:val="0"/>
          <w:numId w:val="0"/>
        </w:numPr>
        <w:rPr>
          <w:noProof w:val="0"/>
        </w:rPr>
      </w:pPr>
      <w:bookmarkStart w:id="269" w:name="_Toc488341484"/>
      <w:bookmarkStart w:id="270" w:name="_Toc522535160"/>
      <w:r w:rsidRPr="00A411D0">
        <w:rPr>
          <w:noProof w:val="0"/>
        </w:rPr>
        <w:t>4.1 Abstract Metadata Model</w:t>
      </w:r>
      <w:bookmarkEnd w:id="269"/>
      <w:bookmarkEnd w:id="270"/>
    </w:p>
    <w:p w14:paraId="3E42EB8E" w14:textId="2D761C1B" w:rsidR="00964B46" w:rsidRPr="00A411D0" w:rsidRDefault="00964B46" w:rsidP="000D245B">
      <w:pPr>
        <w:pStyle w:val="EditorInstructions"/>
      </w:pPr>
      <w:bookmarkStart w:id="271" w:name="_Ref355171007"/>
      <w:r w:rsidRPr="00A411D0">
        <w:t xml:space="preserve">Editor: </w:t>
      </w:r>
      <w:r w:rsidR="00F65448" w:rsidRPr="00A411D0">
        <w:t xml:space="preserve">Update </w:t>
      </w:r>
      <w:r w:rsidR="00D95992" w:rsidRPr="00A411D0">
        <w:t xml:space="preserve">Table </w:t>
      </w:r>
      <w:bookmarkEnd w:id="271"/>
      <w:r w:rsidR="00D95992" w:rsidRPr="00A411D0">
        <w:t xml:space="preserve">4.1.3.2-1: </w:t>
      </w:r>
      <w:proofErr w:type="spellStart"/>
      <w:r w:rsidR="00D95992" w:rsidRPr="00A411D0">
        <w:t>DocumentEntry</w:t>
      </w:r>
      <w:proofErr w:type="spellEnd"/>
      <w:r w:rsidR="00D95992" w:rsidRPr="00A411D0">
        <w:t xml:space="preserve"> Metadata Attribute </w:t>
      </w:r>
      <w:r w:rsidR="002346D7" w:rsidRPr="00A411D0">
        <w:t>Definition to add the following rows in alphabetical order in the table</w:t>
      </w:r>
    </w:p>
    <w:p w14:paraId="243C60C0" w14:textId="77777777" w:rsidR="00D95992" w:rsidRPr="00A411D0" w:rsidRDefault="00D95992" w:rsidP="004A3129">
      <w:pPr>
        <w:pStyle w:val="TableTitle"/>
      </w:pPr>
      <w:r w:rsidRPr="00A411D0">
        <w:t xml:space="preserve">Table 4.1.3.2-1: </w:t>
      </w:r>
      <w:proofErr w:type="spellStart"/>
      <w:r w:rsidRPr="00A411D0">
        <w:t>DocumentEntry</w:t>
      </w:r>
      <w:proofErr w:type="spellEnd"/>
      <w:r w:rsidRPr="00A411D0">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4217"/>
        <w:gridCol w:w="496"/>
        <w:gridCol w:w="496"/>
        <w:gridCol w:w="692"/>
        <w:gridCol w:w="496"/>
        <w:gridCol w:w="496"/>
        <w:gridCol w:w="595"/>
      </w:tblGrid>
      <w:tr w:rsidR="00D95992" w:rsidRPr="00A411D0" w14:paraId="2AFEF056" w14:textId="77777777" w:rsidTr="00F952E2">
        <w:trPr>
          <w:cantSplit/>
          <w:trHeight w:val="1745"/>
          <w:tblHeader/>
        </w:trPr>
        <w:tc>
          <w:tcPr>
            <w:tcW w:w="2088" w:type="dxa"/>
            <w:shd w:val="clear" w:color="auto" w:fill="D9D9D9"/>
          </w:tcPr>
          <w:p w14:paraId="3B585EFF" w14:textId="77777777" w:rsidR="00D95992" w:rsidRPr="00A411D0" w:rsidRDefault="00D95992" w:rsidP="004A3129">
            <w:pPr>
              <w:pStyle w:val="TableEntryHeader"/>
              <w:rPr>
                <w:kern w:val="28"/>
              </w:rPr>
            </w:pPr>
            <w:proofErr w:type="spellStart"/>
            <w:r w:rsidRPr="00A411D0">
              <w:t>DocumentEntry</w:t>
            </w:r>
            <w:proofErr w:type="spellEnd"/>
            <w:r w:rsidRPr="00A411D0">
              <w:t xml:space="preserve"> Metadata Attribute</w:t>
            </w:r>
          </w:p>
        </w:tc>
        <w:tc>
          <w:tcPr>
            <w:tcW w:w="4217" w:type="dxa"/>
            <w:shd w:val="clear" w:color="auto" w:fill="D9D9D9"/>
          </w:tcPr>
          <w:p w14:paraId="48412DC9" w14:textId="77777777" w:rsidR="00D95992" w:rsidRPr="00A411D0" w:rsidRDefault="00D95992" w:rsidP="004A3129">
            <w:pPr>
              <w:pStyle w:val="TableEntryHeader"/>
              <w:rPr>
                <w:kern w:val="28"/>
              </w:rPr>
            </w:pPr>
            <w:r w:rsidRPr="00A411D0">
              <w:t>Description</w:t>
            </w:r>
          </w:p>
        </w:tc>
        <w:tc>
          <w:tcPr>
            <w:tcW w:w="496" w:type="dxa"/>
            <w:shd w:val="clear" w:color="auto" w:fill="D9D9D9"/>
            <w:textDirection w:val="btLr"/>
          </w:tcPr>
          <w:p w14:paraId="078646FF" w14:textId="77777777" w:rsidR="00D95992" w:rsidRPr="00A411D0" w:rsidRDefault="00D95992" w:rsidP="004A3129">
            <w:pPr>
              <w:pStyle w:val="TableEntryHeader"/>
              <w:rPr>
                <w:kern w:val="28"/>
              </w:rPr>
            </w:pPr>
            <w:r w:rsidRPr="00A411D0">
              <w:t>Patient identity</w:t>
            </w:r>
          </w:p>
        </w:tc>
        <w:tc>
          <w:tcPr>
            <w:tcW w:w="496" w:type="dxa"/>
            <w:shd w:val="clear" w:color="auto" w:fill="D9D9D9"/>
            <w:textDirection w:val="btLr"/>
          </w:tcPr>
          <w:p w14:paraId="455E6959" w14:textId="77777777" w:rsidR="00D95992" w:rsidRPr="00A411D0" w:rsidRDefault="00D95992" w:rsidP="004A3129">
            <w:pPr>
              <w:pStyle w:val="TableEntryHeader"/>
            </w:pPr>
            <w:r w:rsidRPr="00A411D0">
              <w:t>Provenance</w:t>
            </w:r>
          </w:p>
        </w:tc>
        <w:tc>
          <w:tcPr>
            <w:tcW w:w="692" w:type="dxa"/>
            <w:shd w:val="clear" w:color="auto" w:fill="D9D9D9"/>
            <w:textDirection w:val="btLr"/>
          </w:tcPr>
          <w:p w14:paraId="51FC4476" w14:textId="77777777" w:rsidR="00D95992" w:rsidRPr="00A411D0" w:rsidRDefault="00D95992" w:rsidP="004A3129">
            <w:pPr>
              <w:pStyle w:val="TableEntryHeader"/>
              <w:rPr>
                <w:kern w:val="28"/>
              </w:rPr>
            </w:pPr>
            <w:r w:rsidRPr="00A411D0">
              <w:t>Security &amp;Privacy</w:t>
            </w:r>
          </w:p>
        </w:tc>
        <w:tc>
          <w:tcPr>
            <w:tcW w:w="496" w:type="dxa"/>
            <w:shd w:val="clear" w:color="auto" w:fill="D9D9D9"/>
            <w:textDirection w:val="btLr"/>
          </w:tcPr>
          <w:p w14:paraId="55DB477F" w14:textId="77777777" w:rsidR="00D95992" w:rsidRPr="00A411D0" w:rsidRDefault="00D95992" w:rsidP="004A3129">
            <w:pPr>
              <w:pStyle w:val="TableEntryHeader"/>
              <w:rPr>
                <w:kern w:val="28"/>
              </w:rPr>
            </w:pPr>
            <w:r w:rsidRPr="00A411D0">
              <w:t>Descriptive</w:t>
            </w:r>
          </w:p>
        </w:tc>
        <w:tc>
          <w:tcPr>
            <w:tcW w:w="496" w:type="dxa"/>
            <w:shd w:val="clear" w:color="auto" w:fill="D9D9D9"/>
            <w:textDirection w:val="btLr"/>
          </w:tcPr>
          <w:p w14:paraId="5852AACD" w14:textId="77777777" w:rsidR="00D95992" w:rsidRPr="00A411D0" w:rsidRDefault="00D95992" w:rsidP="004A3129">
            <w:pPr>
              <w:pStyle w:val="TableEntryHeader"/>
              <w:rPr>
                <w:kern w:val="28"/>
              </w:rPr>
            </w:pPr>
            <w:r w:rsidRPr="00A411D0">
              <w:t>Object Lifecycle</w:t>
            </w:r>
          </w:p>
        </w:tc>
        <w:tc>
          <w:tcPr>
            <w:tcW w:w="595" w:type="dxa"/>
            <w:shd w:val="clear" w:color="auto" w:fill="D9D9D9"/>
            <w:textDirection w:val="btLr"/>
          </w:tcPr>
          <w:p w14:paraId="766F683D" w14:textId="77777777" w:rsidR="00D95992" w:rsidRPr="00A411D0" w:rsidRDefault="00D95992" w:rsidP="004A3129">
            <w:pPr>
              <w:pStyle w:val="TableEntryHeader"/>
              <w:rPr>
                <w:kern w:val="28"/>
              </w:rPr>
            </w:pPr>
            <w:r w:rsidRPr="00A411D0">
              <w:t>Exchange</w:t>
            </w:r>
          </w:p>
        </w:tc>
      </w:tr>
      <w:tr w:rsidR="00D95992" w:rsidRPr="00A411D0" w14:paraId="182F4B49" w14:textId="77777777" w:rsidTr="00F952E2">
        <w:tc>
          <w:tcPr>
            <w:tcW w:w="2088" w:type="dxa"/>
          </w:tcPr>
          <w:p w14:paraId="1156D69B" w14:textId="77777777" w:rsidR="00D95992" w:rsidRPr="00A411D0" w:rsidRDefault="00D95992" w:rsidP="004A3129">
            <w:pPr>
              <w:pStyle w:val="TableEntry"/>
              <w:rPr>
                <w:b/>
                <w:bCs/>
                <w:u w:val="single"/>
              </w:rPr>
            </w:pPr>
            <w:proofErr w:type="spellStart"/>
            <w:r w:rsidRPr="00A411D0">
              <w:rPr>
                <w:b/>
                <w:bCs/>
                <w:u w:val="single"/>
              </w:rPr>
              <w:t>documentAvailability</w:t>
            </w:r>
            <w:proofErr w:type="spellEnd"/>
          </w:p>
        </w:tc>
        <w:tc>
          <w:tcPr>
            <w:tcW w:w="4217" w:type="dxa"/>
          </w:tcPr>
          <w:p w14:paraId="4B73B719" w14:textId="77777777" w:rsidR="00D95992" w:rsidRPr="00A411D0" w:rsidRDefault="00D95992" w:rsidP="004A3129">
            <w:pPr>
              <w:pStyle w:val="TableEntry"/>
              <w:rPr>
                <w:b/>
                <w:bCs/>
                <w:u w:val="single"/>
              </w:rPr>
            </w:pPr>
            <w:r w:rsidRPr="00A411D0">
              <w:rPr>
                <w:b/>
                <w:bCs/>
                <w:u w:val="single"/>
              </w:rPr>
              <w:t>The status of the Document in the Document Repository</w:t>
            </w:r>
          </w:p>
        </w:tc>
        <w:tc>
          <w:tcPr>
            <w:tcW w:w="496" w:type="dxa"/>
          </w:tcPr>
          <w:p w14:paraId="31441C2A" w14:textId="77777777" w:rsidR="00D95992" w:rsidRPr="00A411D0" w:rsidRDefault="00D95992" w:rsidP="00D95992">
            <w:pPr>
              <w:spacing w:before="40" w:after="40"/>
              <w:ind w:left="72" w:right="72"/>
              <w:rPr>
                <w:sz w:val="18"/>
              </w:rPr>
            </w:pPr>
          </w:p>
        </w:tc>
        <w:tc>
          <w:tcPr>
            <w:tcW w:w="496" w:type="dxa"/>
          </w:tcPr>
          <w:p w14:paraId="1CF9482F" w14:textId="77777777" w:rsidR="00D95992" w:rsidRPr="00A411D0" w:rsidRDefault="00D95992" w:rsidP="00D95992">
            <w:pPr>
              <w:spacing w:before="40" w:after="40"/>
              <w:ind w:left="72" w:right="72"/>
              <w:rPr>
                <w:sz w:val="18"/>
              </w:rPr>
            </w:pPr>
          </w:p>
        </w:tc>
        <w:tc>
          <w:tcPr>
            <w:tcW w:w="692" w:type="dxa"/>
          </w:tcPr>
          <w:p w14:paraId="2252ED25" w14:textId="77777777" w:rsidR="00D95992" w:rsidRPr="00A411D0" w:rsidRDefault="00D95992" w:rsidP="00D95992">
            <w:pPr>
              <w:spacing w:before="40" w:after="40"/>
              <w:ind w:left="72" w:right="72"/>
              <w:rPr>
                <w:sz w:val="18"/>
              </w:rPr>
            </w:pPr>
          </w:p>
        </w:tc>
        <w:tc>
          <w:tcPr>
            <w:tcW w:w="496" w:type="dxa"/>
          </w:tcPr>
          <w:p w14:paraId="62607583" w14:textId="77777777" w:rsidR="00D95992" w:rsidRPr="00A411D0" w:rsidRDefault="00D95992" w:rsidP="00D95992">
            <w:pPr>
              <w:spacing w:before="40" w:after="40"/>
              <w:ind w:left="72" w:right="72"/>
              <w:rPr>
                <w:sz w:val="18"/>
              </w:rPr>
            </w:pPr>
          </w:p>
        </w:tc>
        <w:tc>
          <w:tcPr>
            <w:tcW w:w="496" w:type="dxa"/>
          </w:tcPr>
          <w:p w14:paraId="298910F6" w14:textId="77777777" w:rsidR="00D95992" w:rsidRPr="00A411D0" w:rsidRDefault="00D95992" w:rsidP="004A3129">
            <w:pPr>
              <w:pStyle w:val="TableEntry"/>
              <w:rPr>
                <w:b/>
                <w:bCs/>
                <w:u w:val="single"/>
              </w:rPr>
            </w:pPr>
            <w:r w:rsidRPr="00A411D0">
              <w:rPr>
                <w:b/>
                <w:bCs/>
                <w:u w:val="single"/>
              </w:rPr>
              <w:t>X</w:t>
            </w:r>
          </w:p>
        </w:tc>
        <w:tc>
          <w:tcPr>
            <w:tcW w:w="595" w:type="dxa"/>
          </w:tcPr>
          <w:p w14:paraId="0A5C7633" w14:textId="77777777" w:rsidR="00D95992" w:rsidRPr="00A411D0" w:rsidRDefault="00D95992" w:rsidP="004A3129">
            <w:pPr>
              <w:pStyle w:val="TableEntry"/>
              <w:rPr>
                <w:b/>
                <w:bCs/>
                <w:szCs w:val="24"/>
                <w:u w:val="single"/>
              </w:rPr>
            </w:pPr>
            <w:r w:rsidRPr="00A411D0">
              <w:rPr>
                <w:b/>
                <w:bCs/>
                <w:szCs w:val="24"/>
                <w:u w:val="single"/>
              </w:rPr>
              <w:t>X</w:t>
            </w:r>
          </w:p>
        </w:tc>
      </w:tr>
      <w:tr w:rsidR="00D95992" w:rsidRPr="00A411D0" w14:paraId="58DE222E" w14:textId="77777777" w:rsidTr="00F952E2">
        <w:tc>
          <w:tcPr>
            <w:tcW w:w="2088" w:type="dxa"/>
          </w:tcPr>
          <w:p w14:paraId="6967F14E" w14:textId="77777777" w:rsidR="00D95992" w:rsidRPr="00A411D0" w:rsidRDefault="00D95992" w:rsidP="004A3129">
            <w:pPr>
              <w:pStyle w:val="TableEntry"/>
              <w:rPr>
                <w:b/>
                <w:bCs/>
                <w:u w:val="single"/>
              </w:rPr>
            </w:pPr>
            <w:proofErr w:type="spellStart"/>
            <w:r w:rsidRPr="00A411D0">
              <w:rPr>
                <w:b/>
                <w:bCs/>
                <w:u w:val="single"/>
              </w:rPr>
              <w:t>logicalID</w:t>
            </w:r>
            <w:proofErr w:type="spellEnd"/>
          </w:p>
        </w:tc>
        <w:tc>
          <w:tcPr>
            <w:tcW w:w="4217" w:type="dxa"/>
          </w:tcPr>
          <w:p w14:paraId="53A1299B" w14:textId="77777777" w:rsidR="00D95992" w:rsidRPr="00A411D0" w:rsidRDefault="00D95992" w:rsidP="004A3129">
            <w:pPr>
              <w:pStyle w:val="TableEntry"/>
              <w:rPr>
                <w:b/>
                <w:bCs/>
                <w:u w:val="single"/>
              </w:rPr>
            </w:pPr>
            <w:r w:rsidRPr="00A411D0">
              <w:rPr>
                <w:b/>
                <w:bCs/>
                <w:u w:val="single"/>
              </w:rPr>
              <w:t>A globally unique identifier used to identify the logical entry.</w:t>
            </w:r>
          </w:p>
        </w:tc>
        <w:tc>
          <w:tcPr>
            <w:tcW w:w="496" w:type="dxa"/>
          </w:tcPr>
          <w:p w14:paraId="68C60B34" w14:textId="77777777" w:rsidR="00D95992" w:rsidRPr="00A411D0" w:rsidRDefault="00D95992" w:rsidP="00D95992">
            <w:pPr>
              <w:spacing w:before="40" w:after="40"/>
              <w:ind w:left="72" w:right="72"/>
              <w:rPr>
                <w:b/>
                <w:sz w:val="18"/>
                <w:u w:val="single"/>
              </w:rPr>
            </w:pPr>
          </w:p>
        </w:tc>
        <w:tc>
          <w:tcPr>
            <w:tcW w:w="496" w:type="dxa"/>
          </w:tcPr>
          <w:p w14:paraId="10A8B950" w14:textId="77777777" w:rsidR="00D95992" w:rsidRPr="00A411D0" w:rsidRDefault="00D95992" w:rsidP="004A3129">
            <w:pPr>
              <w:pStyle w:val="TableEntry"/>
              <w:rPr>
                <w:b/>
                <w:bCs/>
                <w:u w:val="single"/>
              </w:rPr>
            </w:pPr>
            <w:r w:rsidRPr="00A411D0">
              <w:rPr>
                <w:b/>
                <w:bCs/>
                <w:u w:val="single"/>
              </w:rPr>
              <w:t>X</w:t>
            </w:r>
          </w:p>
        </w:tc>
        <w:tc>
          <w:tcPr>
            <w:tcW w:w="692" w:type="dxa"/>
          </w:tcPr>
          <w:p w14:paraId="33D9E95C" w14:textId="77777777" w:rsidR="00D95992" w:rsidRPr="00A411D0" w:rsidRDefault="00D95992" w:rsidP="00D95992">
            <w:pPr>
              <w:spacing w:before="40" w:after="40"/>
              <w:ind w:left="72" w:right="72"/>
              <w:rPr>
                <w:b/>
                <w:sz w:val="18"/>
                <w:u w:val="single"/>
              </w:rPr>
            </w:pPr>
          </w:p>
        </w:tc>
        <w:tc>
          <w:tcPr>
            <w:tcW w:w="496" w:type="dxa"/>
          </w:tcPr>
          <w:p w14:paraId="49DA4A35" w14:textId="77777777" w:rsidR="00D95992" w:rsidRPr="00A411D0" w:rsidRDefault="00D95992" w:rsidP="00D95992">
            <w:pPr>
              <w:spacing w:before="40" w:after="40"/>
              <w:ind w:left="72" w:right="72"/>
              <w:rPr>
                <w:b/>
                <w:sz w:val="18"/>
                <w:u w:val="single"/>
              </w:rPr>
            </w:pPr>
          </w:p>
        </w:tc>
        <w:tc>
          <w:tcPr>
            <w:tcW w:w="496" w:type="dxa"/>
          </w:tcPr>
          <w:p w14:paraId="565DC0A6" w14:textId="77777777" w:rsidR="00D95992" w:rsidRPr="00A411D0" w:rsidRDefault="00D95992" w:rsidP="004A3129">
            <w:pPr>
              <w:pStyle w:val="TableEntry"/>
              <w:rPr>
                <w:b/>
                <w:bCs/>
                <w:szCs w:val="24"/>
                <w:u w:val="single"/>
              </w:rPr>
            </w:pPr>
            <w:r w:rsidRPr="00A411D0">
              <w:rPr>
                <w:b/>
                <w:bCs/>
                <w:u w:val="single"/>
              </w:rPr>
              <w:t>X</w:t>
            </w:r>
          </w:p>
        </w:tc>
        <w:tc>
          <w:tcPr>
            <w:tcW w:w="595" w:type="dxa"/>
          </w:tcPr>
          <w:p w14:paraId="65B481A2" w14:textId="77777777" w:rsidR="00D95992" w:rsidRPr="00A411D0" w:rsidRDefault="00D95992" w:rsidP="004A3129">
            <w:pPr>
              <w:pStyle w:val="TableEntry"/>
              <w:rPr>
                <w:b/>
                <w:bCs/>
                <w:szCs w:val="24"/>
                <w:u w:val="single"/>
              </w:rPr>
            </w:pPr>
            <w:r w:rsidRPr="00A411D0">
              <w:rPr>
                <w:b/>
                <w:bCs/>
                <w:szCs w:val="24"/>
                <w:u w:val="single"/>
              </w:rPr>
              <w:t>X</w:t>
            </w:r>
          </w:p>
        </w:tc>
      </w:tr>
      <w:tr w:rsidR="00D95992" w:rsidRPr="00A411D0" w14:paraId="2CA147A1" w14:textId="77777777" w:rsidTr="00F952E2">
        <w:tc>
          <w:tcPr>
            <w:tcW w:w="2088" w:type="dxa"/>
          </w:tcPr>
          <w:p w14:paraId="5CD221FD" w14:textId="77777777" w:rsidR="00D95992" w:rsidRPr="00A411D0" w:rsidRDefault="00D95992" w:rsidP="004A3129">
            <w:pPr>
              <w:pStyle w:val="TableEntry"/>
              <w:rPr>
                <w:b/>
                <w:bCs/>
                <w:u w:val="single"/>
              </w:rPr>
            </w:pPr>
            <w:r w:rsidRPr="00A411D0">
              <w:rPr>
                <w:b/>
                <w:bCs/>
                <w:u w:val="single"/>
              </w:rPr>
              <w:t>version</w:t>
            </w:r>
          </w:p>
        </w:tc>
        <w:tc>
          <w:tcPr>
            <w:tcW w:w="4217" w:type="dxa"/>
          </w:tcPr>
          <w:p w14:paraId="046EDA9A" w14:textId="77777777" w:rsidR="00D95992" w:rsidRPr="00A411D0" w:rsidRDefault="00D95992" w:rsidP="004A3129">
            <w:pPr>
              <w:pStyle w:val="TableEntry"/>
              <w:rPr>
                <w:b/>
                <w:bCs/>
                <w:u w:val="single"/>
              </w:rPr>
            </w:pPr>
            <w:r w:rsidRPr="00A411D0">
              <w:rPr>
                <w:b/>
                <w:bCs/>
                <w:u w:val="single"/>
              </w:rPr>
              <w:t xml:space="preserve">Version number of a </w:t>
            </w:r>
            <w:proofErr w:type="spellStart"/>
            <w:r w:rsidRPr="00A411D0">
              <w:rPr>
                <w:b/>
                <w:bCs/>
                <w:u w:val="single"/>
              </w:rPr>
              <w:t>DocumentEntry</w:t>
            </w:r>
            <w:proofErr w:type="spellEnd"/>
            <w:r w:rsidRPr="00A411D0">
              <w:rPr>
                <w:b/>
                <w:bCs/>
                <w:u w:val="single"/>
              </w:rPr>
              <w:t>.</w:t>
            </w:r>
          </w:p>
        </w:tc>
        <w:tc>
          <w:tcPr>
            <w:tcW w:w="496" w:type="dxa"/>
          </w:tcPr>
          <w:p w14:paraId="2BC50ACE" w14:textId="77777777" w:rsidR="00D95992" w:rsidRPr="00A411D0" w:rsidRDefault="00D95992" w:rsidP="00D95992">
            <w:pPr>
              <w:spacing w:before="40" w:after="40"/>
              <w:ind w:left="72" w:right="72"/>
              <w:rPr>
                <w:sz w:val="18"/>
              </w:rPr>
            </w:pPr>
          </w:p>
        </w:tc>
        <w:tc>
          <w:tcPr>
            <w:tcW w:w="496" w:type="dxa"/>
          </w:tcPr>
          <w:p w14:paraId="413C57E7" w14:textId="77777777" w:rsidR="00D95992" w:rsidRPr="00A411D0" w:rsidRDefault="00D95992" w:rsidP="004A3129">
            <w:pPr>
              <w:pStyle w:val="TableEntry"/>
              <w:rPr>
                <w:b/>
                <w:bCs/>
                <w:u w:val="single"/>
              </w:rPr>
            </w:pPr>
            <w:r w:rsidRPr="00A411D0">
              <w:rPr>
                <w:b/>
                <w:bCs/>
                <w:u w:val="single"/>
              </w:rPr>
              <w:t>X</w:t>
            </w:r>
          </w:p>
        </w:tc>
        <w:tc>
          <w:tcPr>
            <w:tcW w:w="692" w:type="dxa"/>
          </w:tcPr>
          <w:p w14:paraId="4305154E" w14:textId="77777777" w:rsidR="00D95992" w:rsidRPr="00A411D0" w:rsidRDefault="00D95992" w:rsidP="00D95992">
            <w:pPr>
              <w:spacing w:before="40" w:after="40"/>
              <w:ind w:left="72" w:right="72"/>
              <w:rPr>
                <w:sz w:val="18"/>
              </w:rPr>
            </w:pPr>
          </w:p>
        </w:tc>
        <w:tc>
          <w:tcPr>
            <w:tcW w:w="496" w:type="dxa"/>
          </w:tcPr>
          <w:p w14:paraId="350F29C1" w14:textId="77777777" w:rsidR="00D95992" w:rsidRPr="00A411D0" w:rsidRDefault="00D95992" w:rsidP="00D95992">
            <w:pPr>
              <w:spacing w:before="40" w:after="40"/>
              <w:ind w:left="72" w:right="72"/>
              <w:rPr>
                <w:sz w:val="18"/>
              </w:rPr>
            </w:pPr>
          </w:p>
        </w:tc>
        <w:tc>
          <w:tcPr>
            <w:tcW w:w="496" w:type="dxa"/>
          </w:tcPr>
          <w:p w14:paraId="21C1917B" w14:textId="77777777" w:rsidR="00D95992" w:rsidRPr="00A411D0" w:rsidRDefault="00D95992" w:rsidP="004A3129">
            <w:pPr>
              <w:pStyle w:val="TableEntry"/>
              <w:rPr>
                <w:b/>
                <w:bCs/>
                <w:u w:val="single"/>
              </w:rPr>
            </w:pPr>
            <w:r w:rsidRPr="00A411D0">
              <w:rPr>
                <w:b/>
                <w:bCs/>
                <w:u w:val="single"/>
              </w:rPr>
              <w:t>X</w:t>
            </w:r>
          </w:p>
        </w:tc>
        <w:tc>
          <w:tcPr>
            <w:tcW w:w="595" w:type="dxa"/>
          </w:tcPr>
          <w:p w14:paraId="19F6D049" w14:textId="77777777" w:rsidR="00D95992" w:rsidRPr="00A411D0" w:rsidRDefault="00D95992" w:rsidP="004A3129">
            <w:pPr>
              <w:pStyle w:val="TableEntry"/>
              <w:rPr>
                <w:b/>
                <w:bCs/>
                <w:u w:val="single"/>
              </w:rPr>
            </w:pPr>
            <w:r w:rsidRPr="00A411D0">
              <w:rPr>
                <w:b/>
                <w:bCs/>
                <w:u w:val="single"/>
              </w:rPr>
              <w:t>X</w:t>
            </w:r>
          </w:p>
        </w:tc>
      </w:tr>
    </w:tbl>
    <w:p w14:paraId="4245AD6D" w14:textId="77777777" w:rsidR="00D95992" w:rsidRPr="00A411D0" w:rsidRDefault="00D95992" w:rsidP="00D95992"/>
    <w:p w14:paraId="061B0272" w14:textId="77777777" w:rsidR="00964B46" w:rsidRPr="00A411D0" w:rsidRDefault="00964B46" w:rsidP="00D95992">
      <w:pPr>
        <w:pBdr>
          <w:top w:val="single" w:sz="4" w:space="1" w:color="auto"/>
          <w:left w:val="single" w:sz="4" w:space="4" w:color="auto"/>
          <w:bottom w:val="single" w:sz="4" w:space="1" w:color="auto"/>
          <w:right w:val="single" w:sz="4" w:space="4" w:color="auto"/>
        </w:pBdr>
        <w:rPr>
          <w:i/>
          <w:iCs/>
        </w:rPr>
      </w:pPr>
      <w:r w:rsidRPr="00A411D0">
        <w:rPr>
          <w:i/>
          <w:iCs/>
        </w:rPr>
        <w:t xml:space="preserve">Editor: </w:t>
      </w:r>
      <w:r w:rsidR="00D95992" w:rsidRPr="00A411D0">
        <w:rPr>
          <w:i/>
          <w:iCs/>
        </w:rPr>
        <w:t>Add new Section 4.1.5</w:t>
      </w:r>
      <w:r w:rsidRPr="00A411D0">
        <w:rPr>
          <w:i/>
          <w:iCs/>
        </w:rPr>
        <w:t>.</w:t>
      </w:r>
    </w:p>
    <w:p w14:paraId="1BD7C590" w14:textId="77777777" w:rsidR="00D95992" w:rsidRPr="00A411D0" w:rsidRDefault="00D95992" w:rsidP="004A3129">
      <w:pPr>
        <w:pStyle w:val="Heading3"/>
        <w:numPr>
          <w:ilvl w:val="0"/>
          <w:numId w:val="0"/>
        </w:numPr>
        <w:rPr>
          <w:noProof w:val="0"/>
        </w:rPr>
      </w:pPr>
      <w:bookmarkStart w:id="272" w:name="_Toc381783355"/>
      <w:bookmarkStart w:id="273" w:name="_Toc488341485"/>
      <w:bookmarkStart w:id="274" w:name="_Toc522535161"/>
      <w:r w:rsidRPr="00A411D0">
        <w:rPr>
          <w:noProof w:val="0"/>
        </w:rPr>
        <w:t>4.1.5 Metadata Object Versioning Semantics</w:t>
      </w:r>
      <w:bookmarkEnd w:id="272"/>
      <w:bookmarkEnd w:id="273"/>
      <w:bookmarkEnd w:id="274"/>
    </w:p>
    <w:p w14:paraId="3FC2D591" w14:textId="1DB00DDB" w:rsidR="00F65448" w:rsidRPr="00A411D0" w:rsidRDefault="00F65448" w:rsidP="00F65448">
      <w:r w:rsidRPr="00A411D0">
        <w:t xml:space="preserve">One part of updating </w:t>
      </w:r>
      <w:r w:rsidR="00BD4D48" w:rsidRPr="00A411D0">
        <w:t xml:space="preserve">metadata </w:t>
      </w:r>
      <w:r w:rsidRPr="00A411D0">
        <w:t xml:space="preserve">is the management of metadata object versioning as specified in </w:t>
      </w:r>
      <w:proofErr w:type="spellStart"/>
      <w:r w:rsidRPr="00A411D0">
        <w:t>ebRIM</w:t>
      </w:r>
      <w:proofErr w:type="spellEnd"/>
      <w:r w:rsidRPr="00A411D0">
        <w:t xml:space="preserve"> 3.0. </w:t>
      </w:r>
      <w:proofErr w:type="spellStart"/>
      <w:r w:rsidRPr="00A411D0">
        <w:t>ebRIM</w:t>
      </w:r>
      <w:proofErr w:type="spellEnd"/>
      <w:r w:rsidRPr="00A411D0">
        <w:t xml:space="preserve"> 3.0 version control introduces the following concepts to support versioning:</w:t>
      </w:r>
    </w:p>
    <w:p w14:paraId="3087F49E" w14:textId="77777777" w:rsidR="00F65448" w:rsidRPr="00A411D0" w:rsidRDefault="00F65448" w:rsidP="00B17F6B">
      <w:pPr>
        <w:ind w:left="720"/>
      </w:pPr>
      <w:r w:rsidRPr="00A411D0">
        <w:rPr>
          <w:rStyle w:val="BodyTextChar"/>
          <w:bCs/>
        </w:rPr>
        <w:t>Metadata Object Instance</w:t>
      </w:r>
      <w:r w:rsidRPr="00A411D0">
        <w:t xml:space="preserve"> – a single metadata object representing a single version of an object</w:t>
      </w:r>
    </w:p>
    <w:p w14:paraId="6AC01C2D" w14:textId="77777777" w:rsidR="00F65448" w:rsidRPr="00A411D0" w:rsidRDefault="00F65448" w:rsidP="00B17F6B">
      <w:pPr>
        <w:ind w:left="720"/>
      </w:pPr>
      <w:r w:rsidRPr="00A411D0">
        <w:rPr>
          <w:rStyle w:val="BodyTextChar"/>
          <w:bCs/>
        </w:rPr>
        <w:t>Logical Metadata Object</w:t>
      </w:r>
      <w:r w:rsidRPr="00A411D0">
        <w:t xml:space="preserve"> – the collection of metadata object instances that are the versions of a single object. Each </w:t>
      </w:r>
      <w:r w:rsidR="003C3195" w:rsidRPr="00A411D0">
        <w:t xml:space="preserve">metadata object </w:t>
      </w:r>
      <w:r w:rsidRPr="00A411D0">
        <w:t>instance is a different version</w:t>
      </w:r>
      <w:r w:rsidR="003C3195" w:rsidRPr="00A411D0">
        <w:t xml:space="preserve"> of the logical metadata object</w:t>
      </w:r>
      <w:r w:rsidRPr="00A411D0">
        <w:t>.</w:t>
      </w:r>
    </w:p>
    <w:p w14:paraId="6705CED3" w14:textId="06105005" w:rsidR="00F65448" w:rsidRPr="00A411D0" w:rsidRDefault="001B36CC" w:rsidP="00F65448">
      <w:r w:rsidRPr="00A411D0">
        <w:t>Before the ability to update metadata was added to some Document Sharing profiles</w:t>
      </w:r>
      <w:r w:rsidR="00F65448" w:rsidRPr="00A411D0">
        <w:t xml:space="preserve">, a logical metadata object was always represented by a single instance so differentiating logical and instance was not important. </w:t>
      </w:r>
    </w:p>
    <w:p w14:paraId="64DC64BE" w14:textId="3FF18C58" w:rsidR="00F65448" w:rsidRPr="00A411D0" w:rsidRDefault="00F65448" w:rsidP="00F65448">
      <w:r w:rsidRPr="00A411D0">
        <w:t xml:space="preserve">A logical </w:t>
      </w:r>
      <w:proofErr w:type="spellStart"/>
      <w:r w:rsidRPr="00A411D0">
        <w:t>DocumentEntry</w:t>
      </w:r>
      <w:proofErr w:type="spellEnd"/>
      <w:r w:rsidRPr="00A411D0">
        <w:t xml:space="preserve"> </w:t>
      </w:r>
      <w:r w:rsidR="003C3195" w:rsidRPr="00A411D0">
        <w:t xml:space="preserve">metadata object </w:t>
      </w:r>
      <w:r w:rsidRPr="00A411D0">
        <w:t xml:space="preserve">represents a </w:t>
      </w:r>
      <w:r w:rsidR="003C3195" w:rsidRPr="00A411D0">
        <w:t xml:space="preserve">single </w:t>
      </w:r>
      <w:r w:rsidRPr="00A411D0">
        <w:t xml:space="preserve">document in a </w:t>
      </w:r>
      <w:r w:rsidR="003C3195" w:rsidRPr="00A411D0">
        <w:t>Document Repository</w:t>
      </w:r>
      <w:r w:rsidRPr="00A411D0">
        <w:t xml:space="preserve">. The logical </w:t>
      </w:r>
      <w:proofErr w:type="spellStart"/>
      <w:r w:rsidRPr="00A411D0">
        <w:t>DocumentEntry</w:t>
      </w:r>
      <w:proofErr w:type="spellEnd"/>
      <w:r w:rsidRPr="00A411D0">
        <w:t xml:space="preserve"> </w:t>
      </w:r>
      <w:r w:rsidR="00F00FA9" w:rsidRPr="00A411D0">
        <w:t xml:space="preserve">object </w:t>
      </w:r>
      <w:r w:rsidRPr="00A411D0">
        <w:t xml:space="preserve">encompasses all versions </w:t>
      </w:r>
      <w:r w:rsidR="00D502EA" w:rsidRPr="00A411D0">
        <w:t xml:space="preserve">(instances) of the </w:t>
      </w:r>
      <w:proofErr w:type="spellStart"/>
      <w:r w:rsidRPr="00A411D0">
        <w:t>DocumentEntry</w:t>
      </w:r>
      <w:proofErr w:type="spellEnd"/>
      <w:r w:rsidRPr="00A411D0">
        <w:t xml:space="preserve"> </w:t>
      </w:r>
      <w:r w:rsidR="00E36BDF" w:rsidRPr="00A411D0">
        <w:t xml:space="preserve">object </w:t>
      </w:r>
      <w:r w:rsidRPr="00A411D0">
        <w:t xml:space="preserve">that have historically represented the </w:t>
      </w:r>
      <w:r w:rsidR="00BD4D48" w:rsidRPr="00A411D0">
        <w:t>document in the Document Repository</w:t>
      </w:r>
      <w:r w:rsidRPr="00A411D0">
        <w:t>.</w:t>
      </w:r>
    </w:p>
    <w:p w14:paraId="7611C308" w14:textId="77777777" w:rsidR="00F65448" w:rsidRPr="00A411D0" w:rsidRDefault="00F65448" w:rsidP="00F65448">
      <w:r w:rsidRPr="00A411D0">
        <w:lastRenderedPageBreak/>
        <w:t xml:space="preserve">An association, through its </w:t>
      </w:r>
      <w:proofErr w:type="spellStart"/>
      <w:r w:rsidRPr="00A411D0">
        <w:t>sourceObject</w:t>
      </w:r>
      <w:proofErr w:type="spellEnd"/>
      <w:r w:rsidRPr="00A411D0">
        <w:t xml:space="preserve"> and </w:t>
      </w:r>
      <w:proofErr w:type="spellStart"/>
      <w:r w:rsidRPr="00A411D0">
        <w:t>targetObject</w:t>
      </w:r>
      <w:proofErr w:type="spellEnd"/>
      <w:r w:rsidRPr="00A411D0">
        <w:t xml:space="preserve"> attributes, references metadata object instances (particular versions of the objects).</w:t>
      </w:r>
    </w:p>
    <w:p w14:paraId="22740D55" w14:textId="77777777" w:rsidR="00F65448" w:rsidRPr="00A411D0" w:rsidRDefault="00F65448" w:rsidP="00F65448">
      <w:r w:rsidRPr="00A411D0">
        <w:t xml:space="preserve">Metadata versions are identified/managed </w:t>
      </w:r>
      <w:r w:rsidR="003C3195" w:rsidRPr="00A411D0">
        <w:t>using</w:t>
      </w:r>
      <w:r w:rsidRPr="00A411D0">
        <w:t xml:space="preserve"> two metadata attributes: </w:t>
      </w:r>
      <w:proofErr w:type="spellStart"/>
      <w:r w:rsidRPr="00A411D0">
        <w:t>logicalID</w:t>
      </w:r>
      <w:proofErr w:type="spellEnd"/>
      <w:r w:rsidRPr="00A411D0">
        <w:t xml:space="preserve"> and version: </w:t>
      </w:r>
    </w:p>
    <w:p w14:paraId="5930406E" w14:textId="77777777" w:rsidR="00F65448" w:rsidRPr="00A411D0" w:rsidRDefault="00F65448" w:rsidP="004A3129">
      <w:pPr>
        <w:pStyle w:val="BodyText"/>
        <w:rPr>
          <w:b/>
          <w:bCs/>
        </w:rPr>
      </w:pPr>
      <w:proofErr w:type="spellStart"/>
      <w:r w:rsidRPr="00A411D0">
        <w:rPr>
          <w:b/>
          <w:bCs/>
        </w:rPr>
        <w:t>logicalID</w:t>
      </w:r>
      <w:proofErr w:type="spellEnd"/>
    </w:p>
    <w:p w14:paraId="2B24B1E6" w14:textId="77777777" w:rsidR="00F65448" w:rsidRPr="00A411D0" w:rsidRDefault="00F65448" w:rsidP="00C57493">
      <w:pPr>
        <w:pStyle w:val="ListBullet1"/>
        <w:tabs>
          <w:tab w:val="clear" w:pos="360"/>
          <w:tab w:val="num" w:pos="720"/>
        </w:tabs>
        <w:ind w:left="720"/>
      </w:pPr>
      <w:r w:rsidRPr="00A411D0">
        <w:t xml:space="preserve">Each object instance is assigned a </w:t>
      </w:r>
      <w:proofErr w:type="spellStart"/>
      <w:r w:rsidRPr="00A411D0">
        <w:t>logicalID</w:t>
      </w:r>
      <w:proofErr w:type="spellEnd"/>
      <w:r w:rsidRPr="00A411D0">
        <w:t xml:space="preserve"> </w:t>
      </w:r>
      <w:r w:rsidR="00BC32F9" w:rsidRPr="00A411D0">
        <w:t xml:space="preserve">(@lid) </w:t>
      </w:r>
      <w:r w:rsidRPr="00A411D0">
        <w:t xml:space="preserve">along with its </w:t>
      </w:r>
      <w:proofErr w:type="spellStart"/>
      <w:r w:rsidRPr="00A411D0">
        <w:t>entryUUID</w:t>
      </w:r>
      <w:proofErr w:type="spellEnd"/>
      <w:r w:rsidRPr="00A411D0">
        <w:t xml:space="preserve"> (</w:t>
      </w:r>
      <w:r w:rsidR="00BC32F9" w:rsidRPr="00A411D0">
        <w:t>@id</w:t>
      </w:r>
      <w:r w:rsidRPr="00A411D0">
        <w:t>)</w:t>
      </w:r>
    </w:p>
    <w:p w14:paraId="39C99AA6" w14:textId="77777777" w:rsidR="00F65448" w:rsidRPr="00A411D0" w:rsidDel="006D43AF" w:rsidRDefault="00F65448" w:rsidP="00C57493">
      <w:pPr>
        <w:pStyle w:val="ListBullet1"/>
        <w:tabs>
          <w:tab w:val="clear" w:pos="360"/>
          <w:tab w:val="num" w:pos="720"/>
        </w:tabs>
        <w:ind w:left="720"/>
      </w:pPr>
      <w:r w:rsidRPr="00A411D0">
        <w:t xml:space="preserve">The first version of an object has </w:t>
      </w:r>
      <w:proofErr w:type="spellStart"/>
      <w:r w:rsidRPr="00A411D0">
        <w:t>entryUUID</w:t>
      </w:r>
      <w:proofErr w:type="spellEnd"/>
      <w:r w:rsidRPr="00A411D0">
        <w:t xml:space="preserve"> equal to </w:t>
      </w:r>
      <w:proofErr w:type="spellStart"/>
      <w:r w:rsidRPr="00A411D0">
        <w:t>logicalID</w:t>
      </w:r>
      <w:proofErr w:type="spellEnd"/>
    </w:p>
    <w:p w14:paraId="063EA0D5" w14:textId="77777777" w:rsidR="00F65448" w:rsidRPr="00A411D0" w:rsidRDefault="00F65448" w:rsidP="00C57493">
      <w:pPr>
        <w:pStyle w:val="ListBullet1"/>
        <w:tabs>
          <w:tab w:val="clear" w:pos="360"/>
          <w:tab w:val="num" w:pos="720"/>
        </w:tabs>
        <w:ind w:left="720"/>
      </w:pPr>
      <w:r w:rsidRPr="00A411D0">
        <w:t xml:space="preserve">Each metadata object instance has a unique value for the </w:t>
      </w:r>
      <w:proofErr w:type="spellStart"/>
      <w:r w:rsidRPr="00A411D0">
        <w:t>entryUUID</w:t>
      </w:r>
      <w:proofErr w:type="spellEnd"/>
      <w:r w:rsidRPr="00A411D0">
        <w:t xml:space="preserve"> attribute</w:t>
      </w:r>
    </w:p>
    <w:p w14:paraId="2BACCCA5" w14:textId="77777777" w:rsidR="00F65448" w:rsidRPr="00A411D0" w:rsidRDefault="00F65448" w:rsidP="00C57493">
      <w:pPr>
        <w:pStyle w:val="ListBullet1"/>
        <w:tabs>
          <w:tab w:val="clear" w:pos="360"/>
          <w:tab w:val="num" w:pos="720"/>
        </w:tabs>
        <w:ind w:left="720"/>
      </w:pPr>
      <w:r w:rsidRPr="00A411D0">
        <w:t xml:space="preserve">Each logical object has a unique value for the </w:t>
      </w:r>
      <w:proofErr w:type="spellStart"/>
      <w:r w:rsidRPr="00A411D0">
        <w:t>logicalID</w:t>
      </w:r>
      <w:proofErr w:type="spellEnd"/>
      <w:r w:rsidRPr="00A411D0">
        <w:t xml:space="preserve"> attribute </w:t>
      </w:r>
    </w:p>
    <w:p w14:paraId="1F339170" w14:textId="77777777" w:rsidR="00F65448" w:rsidRPr="00A411D0" w:rsidRDefault="00F65448" w:rsidP="00C57493">
      <w:pPr>
        <w:pStyle w:val="ListBullet1"/>
        <w:tabs>
          <w:tab w:val="clear" w:pos="360"/>
          <w:tab w:val="num" w:pos="720"/>
        </w:tabs>
        <w:ind w:left="720"/>
      </w:pPr>
      <w:r w:rsidRPr="00A411D0">
        <w:t xml:space="preserve">Each logical object is represented by one or more object instances. </w:t>
      </w:r>
    </w:p>
    <w:p w14:paraId="185F31B5" w14:textId="77777777" w:rsidR="00F65448" w:rsidRPr="00A411D0" w:rsidDel="00D269EA" w:rsidRDefault="00F65448" w:rsidP="00C57493">
      <w:pPr>
        <w:pStyle w:val="ListBullet1"/>
        <w:tabs>
          <w:tab w:val="clear" w:pos="360"/>
          <w:tab w:val="num" w:pos="720"/>
        </w:tabs>
        <w:ind w:left="720"/>
      </w:pPr>
      <w:r w:rsidRPr="00A411D0">
        <w:t xml:space="preserve">All objects with the same </w:t>
      </w:r>
      <w:proofErr w:type="spellStart"/>
      <w:r w:rsidRPr="00A411D0">
        <w:t>logicalID</w:t>
      </w:r>
      <w:proofErr w:type="spellEnd"/>
      <w:r w:rsidRPr="00A411D0">
        <w:t xml:space="preserve"> shall be of the same </w:t>
      </w:r>
      <w:r w:rsidR="00BC32F9" w:rsidRPr="00A411D0">
        <w:t xml:space="preserve">object </w:t>
      </w:r>
      <w:r w:rsidRPr="00A411D0">
        <w:t>type</w:t>
      </w:r>
      <w:r w:rsidR="00BC32F9" w:rsidRPr="00A411D0">
        <w:t>.</w:t>
      </w:r>
      <w:r w:rsidR="00B63F32" w:rsidRPr="00A411D0">
        <w:t xml:space="preserve"> </w:t>
      </w:r>
      <w:r w:rsidR="00BC32F9" w:rsidRPr="00A411D0">
        <w:t>The</w:t>
      </w:r>
      <w:r w:rsidRPr="00A411D0">
        <w:t xml:space="preserve"> </w:t>
      </w:r>
      <w:proofErr w:type="spellStart"/>
      <w:r w:rsidRPr="00A411D0">
        <w:t>logicalID</w:t>
      </w:r>
      <w:proofErr w:type="spellEnd"/>
      <w:r w:rsidRPr="00A411D0">
        <w:t xml:space="preserve"> shall identify a group of </w:t>
      </w:r>
      <w:proofErr w:type="spellStart"/>
      <w:r w:rsidRPr="00A411D0">
        <w:t>DocumentEntry</w:t>
      </w:r>
      <w:proofErr w:type="spellEnd"/>
      <w:r w:rsidRPr="00A411D0">
        <w:t xml:space="preserve"> objects with the same </w:t>
      </w:r>
      <w:proofErr w:type="spellStart"/>
      <w:r w:rsidRPr="00A411D0">
        <w:t>objectType</w:t>
      </w:r>
      <w:proofErr w:type="spellEnd"/>
      <w:r w:rsidRPr="00A411D0">
        <w:t xml:space="preserve"> attribute.</w:t>
      </w:r>
    </w:p>
    <w:p w14:paraId="1702B330" w14:textId="77777777" w:rsidR="00F65448" w:rsidRPr="00A411D0" w:rsidRDefault="00F65448" w:rsidP="00C57493">
      <w:pPr>
        <w:pStyle w:val="ListBullet1"/>
        <w:tabs>
          <w:tab w:val="clear" w:pos="360"/>
          <w:tab w:val="num" w:pos="720"/>
        </w:tabs>
        <w:ind w:left="720"/>
      </w:pPr>
      <w:r w:rsidRPr="00A411D0">
        <w:t xml:space="preserve">The rules for interpreting </w:t>
      </w:r>
      <w:proofErr w:type="spellStart"/>
      <w:r w:rsidRPr="00A411D0">
        <w:t>logicalID</w:t>
      </w:r>
      <w:proofErr w:type="spellEnd"/>
      <w:r w:rsidRPr="00A411D0">
        <w:t xml:space="preserve"> are:</w:t>
      </w:r>
    </w:p>
    <w:p w14:paraId="5DA10862" w14:textId="77777777" w:rsidR="00F65448" w:rsidRPr="00A411D0" w:rsidRDefault="00F65448" w:rsidP="00C57493">
      <w:pPr>
        <w:pStyle w:val="ListNumber1"/>
        <w:tabs>
          <w:tab w:val="clear" w:pos="360"/>
          <w:tab w:val="num" w:pos="1080"/>
        </w:tabs>
        <w:ind w:left="1080"/>
      </w:pPr>
      <w:r w:rsidRPr="00A411D0">
        <w:t xml:space="preserve">All object instances with the same </w:t>
      </w:r>
      <w:proofErr w:type="spellStart"/>
      <w:r w:rsidRPr="00A411D0">
        <w:t>logicalID</w:t>
      </w:r>
      <w:proofErr w:type="spellEnd"/>
      <w:r w:rsidRPr="00A411D0">
        <w:t xml:space="preserve"> are versions of the same logical object</w:t>
      </w:r>
      <w:r w:rsidR="00B63F32" w:rsidRPr="00A411D0">
        <w:t xml:space="preserve"> </w:t>
      </w:r>
    </w:p>
    <w:p w14:paraId="05CB908A" w14:textId="77777777" w:rsidR="00F65448" w:rsidRPr="00A411D0" w:rsidRDefault="00F65448" w:rsidP="00C57493">
      <w:pPr>
        <w:pStyle w:val="ListNumber1"/>
        <w:tabs>
          <w:tab w:val="clear" w:pos="360"/>
          <w:tab w:val="num" w:pos="1080"/>
        </w:tabs>
        <w:ind w:left="1080"/>
      </w:pPr>
      <w:r w:rsidRPr="00A411D0">
        <w:t xml:space="preserve">Each object instance has a unique </w:t>
      </w:r>
      <w:proofErr w:type="spellStart"/>
      <w:r w:rsidRPr="00A411D0">
        <w:t>entryUUID</w:t>
      </w:r>
      <w:proofErr w:type="spellEnd"/>
    </w:p>
    <w:p w14:paraId="6D74B80D" w14:textId="77777777" w:rsidR="00F65448" w:rsidRPr="00A411D0" w:rsidRDefault="00F65448" w:rsidP="00C57493">
      <w:pPr>
        <w:pStyle w:val="ListNumber1"/>
        <w:tabs>
          <w:tab w:val="clear" w:pos="360"/>
          <w:tab w:val="num" w:pos="1080"/>
        </w:tabs>
        <w:ind w:left="1080"/>
      </w:pPr>
      <w:r w:rsidRPr="00A411D0">
        <w:t xml:space="preserve">The first version of a logical object has </w:t>
      </w:r>
      <w:proofErr w:type="spellStart"/>
      <w:r w:rsidRPr="00A411D0">
        <w:t>logicalID</w:t>
      </w:r>
      <w:proofErr w:type="spellEnd"/>
      <w:r w:rsidRPr="00A411D0">
        <w:t xml:space="preserve"> </w:t>
      </w:r>
      <w:r w:rsidR="00BC32F9" w:rsidRPr="00A411D0">
        <w:t xml:space="preserve">equals the </w:t>
      </w:r>
      <w:proofErr w:type="spellStart"/>
      <w:r w:rsidRPr="00A411D0">
        <w:t>entryUUID</w:t>
      </w:r>
      <w:proofErr w:type="spellEnd"/>
      <w:r w:rsidR="00BC32F9" w:rsidRPr="00A411D0">
        <w:t>.</w:t>
      </w:r>
    </w:p>
    <w:p w14:paraId="31C5B439" w14:textId="30A1E86E" w:rsidR="00F65448" w:rsidRPr="00A411D0" w:rsidRDefault="00F65448" w:rsidP="00C57493">
      <w:pPr>
        <w:pStyle w:val="ListNumber1"/>
        <w:tabs>
          <w:tab w:val="clear" w:pos="360"/>
          <w:tab w:val="num" w:pos="1080"/>
        </w:tabs>
        <w:ind w:left="1080"/>
      </w:pPr>
      <w:r w:rsidRPr="00A411D0">
        <w:t xml:space="preserve">The second and later versions of a logical object have </w:t>
      </w:r>
      <w:proofErr w:type="spellStart"/>
      <w:r w:rsidRPr="00A411D0">
        <w:t>logicalID</w:t>
      </w:r>
      <w:proofErr w:type="spellEnd"/>
      <w:r w:rsidRPr="00A411D0">
        <w:t xml:space="preserve"> </w:t>
      </w:r>
      <w:r w:rsidR="00BC32F9" w:rsidRPr="00A411D0">
        <w:t xml:space="preserve">not </w:t>
      </w:r>
      <w:r w:rsidR="00325C54" w:rsidRPr="00A411D0">
        <w:t xml:space="preserve">equal the </w:t>
      </w:r>
      <w:proofErr w:type="spellStart"/>
      <w:r w:rsidRPr="00A411D0">
        <w:t>entryUUID</w:t>
      </w:r>
      <w:proofErr w:type="spellEnd"/>
    </w:p>
    <w:p w14:paraId="089FBEF5" w14:textId="77777777" w:rsidR="00F65448" w:rsidRPr="00A411D0" w:rsidRDefault="00F65448" w:rsidP="00C57493">
      <w:pPr>
        <w:pStyle w:val="ListNumber1"/>
        <w:tabs>
          <w:tab w:val="clear" w:pos="360"/>
          <w:tab w:val="num" w:pos="1080"/>
        </w:tabs>
        <w:ind w:left="1080"/>
      </w:pPr>
      <w:r w:rsidRPr="00A411D0">
        <w:t xml:space="preserve">If an object instance is submitted with no </w:t>
      </w:r>
      <w:proofErr w:type="spellStart"/>
      <w:r w:rsidRPr="00A411D0">
        <w:t>logicalID</w:t>
      </w:r>
      <w:proofErr w:type="spellEnd"/>
      <w:r w:rsidRPr="00A411D0">
        <w:t xml:space="preserve"> attribute</w:t>
      </w:r>
      <w:r w:rsidR="00BC32F9" w:rsidRPr="00A411D0">
        <w:t>,</w:t>
      </w:r>
      <w:r w:rsidRPr="00A411D0">
        <w:t xml:space="preserve"> the value for </w:t>
      </w:r>
      <w:proofErr w:type="spellStart"/>
      <w:r w:rsidRPr="00A411D0">
        <w:t>logicalID</w:t>
      </w:r>
      <w:proofErr w:type="spellEnd"/>
      <w:r w:rsidRPr="00A411D0">
        <w:t xml:space="preserve"> defaults to the value of the </w:t>
      </w:r>
      <w:proofErr w:type="spellStart"/>
      <w:r w:rsidRPr="00A411D0">
        <w:t>entryUUID</w:t>
      </w:r>
      <w:proofErr w:type="spellEnd"/>
      <w:r w:rsidRPr="00A411D0">
        <w:t xml:space="preserve"> for that object instance becom</w:t>
      </w:r>
      <w:r w:rsidR="00BC32F9" w:rsidRPr="00A411D0">
        <w:t>ing</w:t>
      </w:r>
      <w:r w:rsidRPr="00A411D0">
        <w:t xml:space="preserve"> the first version</w:t>
      </w:r>
      <w:r w:rsidR="00BC32F9" w:rsidRPr="00A411D0">
        <w:t xml:space="preserve"> of the logical metadata object.</w:t>
      </w:r>
    </w:p>
    <w:p w14:paraId="736D8515" w14:textId="77777777" w:rsidR="00F65448" w:rsidRPr="00A411D0" w:rsidRDefault="00F65448" w:rsidP="004A3129">
      <w:pPr>
        <w:pStyle w:val="BodyText"/>
        <w:rPr>
          <w:b/>
          <w:bCs/>
        </w:rPr>
      </w:pPr>
      <w:r w:rsidRPr="00A411D0">
        <w:rPr>
          <w:b/>
          <w:bCs/>
        </w:rPr>
        <w:t>version</w:t>
      </w:r>
    </w:p>
    <w:p w14:paraId="4B976CCA" w14:textId="55EC67BD" w:rsidR="00F65448" w:rsidRPr="00A411D0" w:rsidRDefault="00F65448" w:rsidP="00C57493">
      <w:pPr>
        <w:pStyle w:val="ListBullet1"/>
        <w:tabs>
          <w:tab w:val="clear" w:pos="360"/>
          <w:tab w:val="num" w:pos="720"/>
        </w:tabs>
        <w:ind w:left="720"/>
      </w:pPr>
      <w:r w:rsidRPr="00A411D0">
        <w:t xml:space="preserve">Instances of a </w:t>
      </w:r>
      <w:r w:rsidR="00F00FA9" w:rsidRPr="00A411D0">
        <w:t xml:space="preserve">logical </w:t>
      </w:r>
      <w:r w:rsidRPr="00A411D0">
        <w:t>metadata object are assigned a version through the version attribute as described in ITI TF-3: Tables 4.2.3.2-1.</w:t>
      </w:r>
    </w:p>
    <w:p w14:paraId="0B356C75" w14:textId="22BBEEDE" w:rsidR="00F65448" w:rsidRPr="00A411D0" w:rsidRDefault="00F65448" w:rsidP="00C57493">
      <w:pPr>
        <w:pStyle w:val="ListBullet1"/>
        <w:tabs>
          <w:tab w:val="clear" w:pos="360"/>
          <w:tab w:val="num" w:pos="720"/>
        </w:tabs>
        <w:ind w:left="720"/>
      </w:pPr>
      <w:r w:rsidRPr="00A411D0">
        <w:t xml:space="preserve">The highest numbered version of an object instance shall have </w:t>
      </w:r>
      <w:proofErr w:type="spellStart"/>
      <w:r w:rsidRPr="00A411D0">
        <w:t>availabilityStatus</w:t>
      </w:r>
      <w:proofErr w:type="spellEnd"/>
      <w:r w:rsidRPr="00A411D0">
        <w:t xml:space="preserve"> of </w:t>
      </w:r>
      <w:proofErr w:type="spellStart"/>
      <w:proofErr w:type="gramStart"/>
      <w:r w:rsidR="005C0284" w:rsidRPr="00A411D0">
        <w:rPr>
          <w:rStyle w:val="HTMLCode"/>
          <w:rFonts w:ascii="Courier New" w:hAnsi="Courier New" w:cs="Courier New"/>
        </w:rPr>
        <w:t>urn:oasis</w:t>
      </w:r>
      <w:proofErr w:type="gramEnd"/>
      <w:r w:rsidR="005C0284" w:rsidRPr="00A411D0">
        <w:rPr>
          <w:rStyle w:val="HTMLCode"/>
          <w:rFonts w:ascii="Courier New" w:hAnsi="Courier New" w:cs="Courier New"/>
        </w:rPr>
        <w:t>:names:tc:ebxml-regrep:StatusType:Approved</w:t>
      </w:r>
      <w:proofErr w:type="spellEnd"/>
      <w:r w:rsidR="005C0284" w:rsidRPr="00A411D0">
        <w:t xml:space="preserve"> </w:t>
      </w:r>
      <w:r w:rsidR="00325C54" w:rsidRPr="00A411D0">
        <w:t xml:space="preserve">or </w:t>
      </w:r>
      <w:proofErr w:type="spellStart"/>
      <w:r w:rsidR="005C0284" w:rsidRPr="00A411D0">
        <w:rPr>
          <w:rStyle w:val="HTMLCode"/>
          <w:rFonts w:ascii="Courier New" w:hAnsi="Courier New" w:cs="Courier New"/>
        </w:rPr>
        <w:t>urn:oasis:names:tc:ebxml-regrep:StatusType:Deprecated</w:t>
      </w:r>
      <w:proofErr w:type="spellEnd"/>
      <w:r w:rsidR="00926753" w:rsidRPr="00A411D0">
        <w:t xml:space="preserve">. </w:t>
      </w:r>
      <w:r w:rsidRPr="00A411D0">
        <w:t xml:space="preserve">All older versions shall have </w:t>
      </w:r>
      <w:proofErr w:type="spellStart"/>
      <w:r w:rsidRPr="00A411D0">
        <w:t>availabilityStatus</w:t>
      </w:r>
      <w:proofErr w:type="spellEnd"/>
      <w:r w:rsidRPr="00A411D0">
        <w:t xml:space="preserve"> of </w:t>
      </w:r>
      <w:proofErr w:type="spellStart"/>
      <w:proofErr w:type="gramStart"/>
      <w:r w:rsidR="005C0284" w:rsidRPr="00A411D0">
        <w:rPr>
          <w:rStyle w:val="HTMLCode"/>
          <w:rFonts w:ascii="Courier New" w:hAnsi="Courier New" w:cs="Courier New"/>
        </w:rPr>
        <w:t>urn:oasis</w:t>
      </w:r>
      <w:proofErr w:type="gramEnd"/>
      <w:r w:rsidR="005C0284" w:rsidRPr="00A411D0">
        <w:rPr>
          <w:rStyle w:val="HTMLCode"/>
          <w:rFonts w:ascii="Courier New" w:hAnsi="Courier New" w:cs="Courier New"/>
        </w:rPr>
        <w:t>:names:tc:ebxml-regrep:StatusType:Deprecated</w:t>
      </w:r>
      <w:proofErr w:type="spellEnd"/>
      <w:r w:rsidRPr="00A411D0">
        <w:t xml:space="preserve">. </w:t>
      </w:r>
    </w:p>
    <w:p w14:paraId="1B8E8DA3" w14:textId="486DCEC5" w:rsidR="00F65448" w:rsidRPr="00A411D0" w:rsidRDefault="00F65448" w:rsidP="00C57493">
      <w:pPr>
        <w:pStyle w:val="ListBullet1"/>
        <w:tabs>
          <w:tab w:val="clear" w:pos="360"/>
          <w:tab w:val="num" w:pos="720"/>
        </w:tabs>
        <w:ind w:left="720"/>
      </w:pPr>
      <w:r w:rsidRPr="00A411D0">
        <w:t>When updates are submitted, they reference the version being updated</w:t>
      </w:r>
      <w:r w:rsidR="00325C54" w:rsidRPr="00A411D0">
        <w:t>.</w:t>
      </w:r>
      <w:r w:rsidRPr="00A411D0">
        <w:t xml:space="preserve"> </w:t>
      </w:r>
    </w:p>
    <w:p w14:paraId="46DC647B" w14:textId="77777777" w:rsidR="00F65448" w:rsidRPr="00A411D0" w:rsidDel="00EC1C01" w:rsidRDefault="00F65448" w:rsidP="00C57493">
      <w:pPr>
        <w:pStyle w:val="ListBullet1"/>
        <w:tabs>
          <w:tab w:val="clear" w:pos="360"/>
          <w:tab w:val="num" w:pos="720"/>
        </w:tabs>
        <w:ind w:left="720"/>
      </w:pPr>
      <w:r w:rsidRPr="00A411D0">
        <w:t>Changes shall only be accepted for the most recent version.</w:t>
      </w:r>
    </w:p>
    <w:p w14:paraId="725D6141" w14:textId="6EC3CE66" w:rsidR="00F65448" w:rsidRPr="00A411D0" w:rsidRDefault="00F65448" w:rsidP="00F65448">
      <w:r w:rsidRPr="00A411D0">
        <w:t xml:space="preserve">The </w:t>
      </w:r>
      <w:proofErr w:type="spellStart"/>
      <w:r w:rsidR="00E42E02" w:rsidRPr="00A411D0">
        <w:t>uniqueId</w:t>
      </w:r>
      <w:proofErr w:type="spellEnd"/>
      <w:r w:rsidR="00E42E02" w:rsidRPr="00A411D0">
        <w:t>,</w:t>
      </w:r>
      <w:r w:rsidRPr="00A411D0">
        <w:t xml:space="preserve"> </w:t>
      </w:r>
      <w:proofErr w:type="spellStart"/>
      <w:r w:rsidR="00E730DA" w:rsidRPr="00A411D0">
        <w:t>logicalID</w:t>
      </w:r>
      <w:proofErr w:type="spellEnd"/>
      <w:r w:rsidR="00E42E02" w:rsidRPr="00A411D0">
        <w:t xml:space="preserve">, and </w:t>
      </w:r>
      <w:proofErr w:type="spellStart"/>
      <w:r w:rsidR="00E42E02" w:rsidRPr="00A411D0">
        <w:t>objectType</w:t>
      </w:r>
      <w:proofErr w:type="spellEnd"/>
      <w:r w:rsidRPr="00A411D0">
        <w:t xml:space="preserve"> attributes of a logical </w:t>
      </w:r>
      <w:proofErr w:type="spellStart"/>
      <w:r w:rsidR="00E42E02" w:rsidRPr="00A411D0">
        <w:t>DocumentEntry</w:t>
      </w:r>
      <w:proofErr w:type="spellEnd"/>
      <w:r w:rsidR="00E42E02" w:rsidRPr="00A411D0">
        <w:t xml:space="preserve"> </w:t>
      </w:r>
      <w:r w:rsidRPr="00A411D0">
        <w:t>object shall not be altered through versioning. They are required to be consistent across all object instances within a logical object</w:t>
      </w:r>
      <w:r w:rsidR="00926753" w:rsidRPr="00A411D0">
        <w:t xml:space="preserve">. </w:t>
      </w:r>
      <w:r w:rsidR="00E42E02" w:rsidRPr="00A411D0">
        <w:t>Document Replacement shall be used when any of these attributes are required to be changed.</w:t>
      </w:r>
    </w:p>
    <w:p w14:paraId="4B593FFB" w14:textId="53B397F0" w:rsidR="008D1E03" w:rsidRPr="00A411D0" w:rsidRDefault="008D1E03" w:rsidP="000D245B">
      <w:pPr>
        <w:pStyle w:val="Heading4"/>
        <w:rPr>
          <w:noProof w:val="0"/>
        </w:rPr>
      </w:pPr>
      <w:bookmarkStart w:id="275" w:name="_Toc522535162"/>
      <w:r w:rsidRPr="00A411D0">
        <w:rPr>
          <w:noProof w:val="0"/>
        </w:rPr>
        <w:lastRenderedPageBreak/>
        <w:t>4.1.5.1 Association Propagation</w:t>
      </w:r>
      <w:bookmarkEnd w:id="275"/>
    </w:p>
    <w:p w14:paraId="330E625B" w14:textId="1EC78CB3" w:rsidR="008D1E03" w:rsidRPr="00A411D0" w:rsidRDefault="008D1E03" w:rsidP="008D1E03">
      <w:r w:rsidRPr="00A411D0">
        <w:t xml:space="preserve">When an updated version of a </w:t>
      </w:r>
      <w:proofErr w:type="spellStart"/>
      <w:r w:rsidRPr="00A411D0">
        <w:t>DocumentEntry</w:t>
      </w:r>
      <w:proofErr w:type="spellEnd"/>
      <w:r w:rsidRPr="00A411D0">
        <w:t xml:space="preserve"> object is submitted, certain </w:t>
      </w:r>
      <w:proofErr w:type="spellStart"/>
      <w:r w:rsidRPr="00A411D0">
        <w:t>HasMember</w:t>
      </w:r>
      <w:proofErr w:type="spellEnd"/>
      <w:r w:rsidRPr="00A411D0">
        <w:t xml:space="preserve"> and Relationship Associations will be replicated from the existing to the submitted new version of a </w:t>
      </w:r>
      <w:proofErr w:type="spellStart"/>
      <w:r w:rsidRPr="00A411D0">
        <w:t>DocumentEntry</w:t>
      </w:r>
      <w:proofErr w:type="spellEnd"/>
      <w:r w:rsidRPr="00A411D0">
        <w:t xml:space="preserve"> object. The receiving actor is responsible for performing these actions. This responsibility is called Association Propagation. </w:t>
      </w:r>
    </w:p>
    <w:p w14:paraId="452E1615" w14:textId="77777777" w:rsidR="008D1E03" w:rsidRPr="00A411D0" w:rsidRDefault="008D1E03" w:rsidP="00F65448"/>
    <w:p w14:paraId="0368E457" w14:textId="77777777" w:rsidR="00F65448" w:rsidRPr="00A411D0" w:rsidRDefault="00F65448" w:rsidP="004A3129">
      <w:pPr>
        <w:pStyle w:val="Heading3"/>
        <w:numPr>
          <w:ilvl w:val="0"/>
          <w:numId w:val="0"/>
        </w:numPr>
        <w:rPr>
          <w:noProof w:val="0"/>
        </w:rPr>
      </w:pPr>
      <w:bookmarkStart w:id="276" w:name="_Toc381783357"/>
      <w:bookmarkStart w:id="277" w:name="_Toc352575067"/>
      <w:bookmarkStart w:id="278" w:name="_Toc364252818"/>
      <w:bookmarkStart w:id="279" w:name="_Toc367876953"/>
      <w:bookmarkStart w:id="280" w:name="_Toc367972515"/>
      <w:bookmarkStart w:id="281" w:name="_Toc488341487"/>
      <w:bookmarkStart w:id="282" w:name="_Toc522535163"/>
      <w:r w:rsidRPr="00A411D0">
        <w:rPr>
          <w:noProof w:val="0"/>
        </w:rPr>
        <w:t>4.2.3 Metadata Attributes</w:t>
      </w:r>
      <w:bookmarkEnd w:id="276"/>
      <w:bookmarkEnd w:id="277"/>
      <w:bookmarkEnd w:id="278"/>
      <w:bookmarkEnd w:id="279"/>
      <w:bookmarkEnd w:id="280"/>
      <w:bookmarkEnd w:id="281"/>
      <w:bookmarkEnd w:id="282"/>
    </w:p>
    <w:p w14:paraId="6A0C9C78" w14:textId="77777777" w:rsidR="00F65448" w:rsidRPr="00A411D0" w:rsidRDefault="00F65448" w:rsidP="00F65448">
      <w:r w:rsidRPr="00A411D0">
        <w:t>…</w:t>
      </w:r>
    </w:p>
    <w:p w14:paraId="00DB90A6" w14:textId="77777777" w:rsidR="00F65448" w:rsidRPr="00A411D0" w:rsidRDefault="00F65448" w:rsidP="004A3129">
      <w:pPr>
        <w:pStyle w:val="Heading4"/>
        <w:rPr>
          <w:noProof w:val="0"/>
        </w:rPr>
      </w:pPr>
      <w:bookmarkStart w:id="283" w:name="_Toc381783358"/>
      <w:bookmarkStart w:id="284" w:name="_Toc488341488"/>
      <w:bookmarkStart w:id="285" w:name="_Toc522535164"/>
      <w:r w:rsidRPr="00A411D0">
        <w:rPr>
          <w:noProof w:val="0"/>
        </w:rPr>
        <w:t>4.2.3.2 Document Metadata Attribute Definition</w:t>
      </w:r>
      <w:bookmarkEnd w:id="283"/>
      <w:bookmarkEnd w:id="284"/>
      <w:bookmarkEnd w:id="285"/>
    </w:p>
    <w:p w14:paraId="0248D6BF" w14:textId="77777777" w:rsidR="00F87B01" w:rsidRPr="00A411D0" w:rsidRDefault="00F87B01" w:rsidP="00F65448">
      <w:pPr>
        <w:pBdr>
          <w:top w:val="single" w:sz="4" w:space="1" w:color="auto"/>
          <w:left w:val="single" w:sz="4" w:space="4" w:color="auto"/>
          <w:bottom w:val="single" w:sz="4" w:space="1" w:color="auto"/>
          <w:right w:val="single" w:sz="4" w:space="4" w:color="auto"/>
        </w:pBdr>
        <w:rPr>
          <w:i/>
          <w:iCs/>
        </w:rPr>
      </w:pPr>
      <w:r w:rsidRPr="00A411D0">
        <w:rPr>
          <w:i/>
          <w:iCs/>
        </w:rPr>
        <w:t>Editor: Update</w:t>
      </w:r>
      <w:r w:rsidR="00F65448" w:rsidRPr="00A411D0">
        <w:rPr>
          <w:i/>
          <w:iCs/>
        </w:rPr>
        <w:t xml:space="preserve"> ITI TF-3: Table 4.2.3.2-1 Document Metadata Attribute Definition as shown </w:t>
      </w:r>
      <w:r w:rsidRPr="00A411D0">
        <w:rPr>
          <w:i/>
          <w:iCs/>
        </w:rPr>
        <w:t>below</w:t>
      </w:r>
    </w:p>
    <w:p w14:paraId="35409069" w14:textId="77777777" w:rsidR="00F65448" w:rsidRPr="00A411D0" w:rsidRDefault="00F65448" w:rsidP="004A3129">
      <w:pPr>
        <w:pStyle w:val="TableTitle"/>
      </w:pPr>
      <w:r w:rsidRPr="00A411D0">
        <w:t xml:space="preserve">Table 4.2.3.2-1: </w:t>
      </w:r>
      <w:proofErr w:type="spellStart"/>
      <w:r w:rsidRPr="00A411D0">
        <w:t>DocumentEntry</w:t>
      </w:r>
      <w:proofErr w:type="spellEnd"/>
      <w:r w:rsidRPr="00A411D0">
        <w:t xml:space="preserve"> Metadata Attribute Definition (</w:t>
      </w:r>
      <w:r w:rsidRPr="00A411D0">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3623"/>
        <w:gridCol w:w="1620"/>
        <w:gridCol w:w="1440"/>
        <w:gridCol w:w="1170"/>
      </w:tblGrid>
      <w:tr w:rsidR="00F65448" w:rsidRPr="00A411D0" w14:paraId="40B852D6" w14:textId="77777777" w:rsidTr="009A107A">
        <w:trPr>
          <w:trHeight w:val="720"/>
          <w:tblHeader/>
        </w:trPr>
        <w:tc>
          <w:tcPr>
            <w:tcW w:w="2160" w:type="dxa"/>
            <w:shd w:val="clear" w:color="auto" w:fill="D9D9D9"/>
          </w:tcPr>
          <w:p w14:paraId="08F0D0A2" w14:textId="77777777" w:rsidR="00F65448" w:rsidRPr="00A411D0" w:rsidRDefault="00F65448" w:rsidP="004A3129">
            <w:pPr>
              <w:pStyle w:val="TableEntryHeader"/>
              <w:rPr>
                <w:kern w:val="28"/>
              </w:rPr>
            </w:pPr>
            <w:proofErr w:type="spellStart"/>
            <w:r w:rsidRPr="00A411D0">
              <w:t>DocumentEntry</w:t>
            </w:r>
            <w:proofErr w:type="spellEnd"/>
            <w:r w:rsidRPr="00A411D0">
              <w:t xml:space="preserve"> Metadata Attribute</w:t>
            </w:r>
          </w:p>
        </w:tc>
        <w:tc>
          <w:tcPr>
            <w:tcW w:w="3623" w:type="dxa"/>
            <w:shd w:val="clear" w:color="auto" w:fill="D9D9D9"/>
          </w:tcPr>
          <w:p w14:paraId="19808B14" w14:textId="77777777" w:rsidR="00F65448" w:rsidRPr="00A411D0" w:rsidRDefault="00F65448" w:rsidP="004A3129">
            <w:pPr>
              <w:pStyle w:val="TableEntryHeader"/>
              <w:rPr>
                <w:kern w:val="28"/>
              </w:rPr>
            </w:pPr>
            <w:r w:rsidRPr="00A411D0">
              <w:t>Description</w:t>
            </w:r>
          </w:p>
        </w:tc>
        <w:tc>
          <w:tcPr>
            <w:tcW w:w="1620" w:type="dxa"/>
            <w:shd w:val="clear" w:color="auto" w:fill="D9D9D9"/>
          </w:tcPr>
          <w:p w14:paraId="736448E4" w14:textId="77777777" w:rsidR="00F65448" w:rsidRPr="00A411D0" w:rsidRDefault="00F65448" w:rsidP="004A3129">
            <w:pPr>
              <w:pStyle w:val="TableEntryHeader"/>
              <w:rPr>
                <w:kern w:val="28"/>
              </w:rPr>
            </w:pPr>
            <w:r w:rsidRPr="00A411D0">
              <w:t xml:space="preserve">Data Type </w:t>
            </w:r>
          </w:p>
        </w:tc>
        <w:tc>
          <w:tcPr>
            <w:tcW w:w="1440" w:type="dxa"/>
            <w:shd w:val="clear" w:color="auto" w:fill="D9D9D9"/>
          </w:tcPr>
          <w:p w14:paraId="694D4FBB" w14:textId="77777777" w:rsidR="00F65448" w:rsidRPr="00A411D0" w:rsidRDefault="00F65448" w:rsidP="004A3129">
            <w:pPr>
              <w:pStyle w:val="TableEntryHeader"/>
              <w:rPr>
                <w:kern w:val="28"/>
              </w:rPr>
            </w:pPr>
            <w:r w:rsidRPr="00A411D0">
              <w:t>Coding</w:t>
            </w:r>
            <w:r w:rsidR="00B63F32" w:rsidRPr="00A411D0">
              <w:t xml:space="preserve"> </w:t>
            </w:r>
            <w:r w:rsidRPr="00A411D0">
              <w:t>(Section 4.2.3.1.8)</w:t>
            </w:r>
          </w:p>
        </w:tc>
        <w:tc>
          <w:tcPr>
            <w:tcW w:w="1170" w:type="dxa"/>
            <w:shd w:val="clear" w:color="auto" w:fill="D9D9D9"/>
          </w:tcPr>
          <w:p w14:paraId="55F8B158" w14:textId="77777777" w:rsidR="00F65448" w:rsidRPr="00A411D0" w:rsidRDefault="00F65448" w:rsidP="004A3129">
            <w:pPr>
              <w:pStyle w:val="TableEntryHeader"/>
              <w:rPr>
                <w:kern w:val="28"/>
              </w:rPr>
            </w:pPr>
            <w:r w:rsidRPr="00A411D0">
              <w:t>Detail (See Section)</w:t>
            </w:r>
          </w:p>
        </w:tc>
      </w:tr>
      <w:tr w:rsidR="00F65448" w:rsidRPr="00A411D0" w14:paraId="569AEA59" w14:textId="77777777" w:rsidTr="009A107A">
        <w:tc>
          <w:tcPr>
            <w:tcW w:w="2160" w:type="dxa"/>
          </w:tcPr>
          <w:p w14:paraId="7A4EBBB9" w14:textId="77777777" w:rsidR="00F65448" w:rsidRPr="00A411D0" w:rsidRDefault="00F65448" w:rsidP="004A3129">
            <w:pPr>
              <w:pStyle w:val="TableEntry"/>
              <w:rPr>
                <w:rFonts w:ascii="Arial" w:hAnsi="Arial"/>
                <w:b/>
                <w:kern w:val="28"/>
              </w:rPr>
            </w:pPr>
            <w:r w:rsidRPr="00A411D0">
              <w:t>…</w:t>
            </w:r>
          </w:p>
        </w:tc>
        <w:tc>
          <w:tcPr>
            <w:tcW w:w="3623" w:type="dxa"/>
          </w:tcPr>
          <w:p w14:paraId="39849C32" w14:textId="77777777" w:rsidR="00F65448" w:rsidRPr="00A411D0" w:rsidRDefault="00F65448" w:rsidP="004A3129">
            <w:pPr>
              <w:pStyle w:val="TableEntry"/>
            </w:pPr>
          </w:p>
        </w:tc>
        <w:tc>
          <w:tcPr>
            <w:tcW w:w="1620" w:type="dxa"/>
          </w:tcPr>
          <w:p w14:paraId="2F690AE6" w14:textId="77777777" w:rsidR="00F65448" w:rsidRPr="00A411D0" w:rsidRDefault="00F65448" w:rsidP="004A3129">
            <w:pPr>
              <w:pStyle w:val="TableEntry"/>
            </w:pPr>
          </w:p>
        </w:tc>
        <w:tc>
          <w:tcPr>
            <w:tcW w:w="1440" w:type="dxa"/>
          </w:tcPr>
          <w:p w14:paraId="6BD3E023" w14:textId="77777777" w:rsidR="00F65448" w:rsidRPr="00A411D0" w:rsidRDefault="00F65448" w:rsidP="004A3129">
            <w:pPr>
              <w:pStyle w:val="TableEntry"/>
            </w:pPr>
          </w:p>
        </w:tc>
        <w:tc>
          <w:tcPr>
            <w:tcW w:w="1170" w:type="dxa"/>
          </w:tcPr>
          <w:p w14:paraId="3A4A7C9A" w14:textId="77777777" w:rsidR="00F65448" w:rsidRPr="00A411D0" w:rsidRDefault="00F65448" w:rsidP="004A3129">
            <w:pPr>
              <w:pStyle w:val="TableEntry"/>
            </w:pPr>
          </w:p>
        </w:tc>
      </w:tr>
      <w:tr w:rsidR="00F65448" w:rsidRPr="00A411D0" w14:paraId="72A31D0E" w14:textId="77777777" w:rsidTr="009A107A">
        <w:tc>
          <w:tcPr>
            <w:tcW w:w="2160" w:type="dxa"/>
          </w:tcPr>
          <w:p w14:paraId="101D4056" w14:textId="77777777" w:rsidR="00F65448" w:rsidRPr="00A411D0" w:rsidRDefault="00F65448" w:rsidP="004A3129">
            <w:pPr>
              <w:pStyle w:val="TableEntry"/>
              <w:rPr>
                <w:rFonts w:ascii="Arial" w:hAnsi="Arial"/>
                <w:b/>
                <w:kern w:val="28"/>
              </w:rPr>
            </w:pPr>
            <w:proofErr w:type="spellStart"/>
            <w:r w:rsidRPr="00A411D0">
              <w:t>creationTime</w:t>
            </w:r>
            <w:proofErr w:type="spellEnd"/>
          </w:p>
        </w:tc>
        <w:tc>
          <w:tcPr>
            <w:tcW w:w="3623" w:type="dxa"/>
          </w:tcPr>
          <w:p w14:paraId="4D39DB37" w14:textId="77777777" w:rsidR="00F65448" w:rsidRPr="00A411D0" w:rsidRDefault="00F65448" w:rsidP="004A3129">
            <w:pPr>
              <w:pStyle w:val="TableEntry"/>
              <w:rPr>
                <w:rFonts w:ascii="Arial" w:hAnsi="Arial"/>
                <w:b/>
                <w:kern w:val="28"/>
              </w:rPr>
            </w:pPr>
            <w:r w:rsidRPr="00A411D0">
              <w:t>The time the author created the document. Shall have a single value.</w:t>
            </w:r>
          </w:p>
        </w:tc>
        <w:tc>
          <w:tcPr>
            <w:tcW w:w="1620" w:type="dxa"/>
          </w:tcPr>
          <w:p w14:paraId="3F9B9AC2" w14:textId="77777777" w:rsidR="00F65448" w:rsidRPr="00A411D0" w:rsidRDefault="00F65448" w:rsidP="004A3129">
            <w:pPr>
              <w:pStyle w:val="TableEntry"/>
              <w:rPr>
                <w:rFonts w:ascii="Arial" w:hAnsi="Arial"/>
                <w:b/>
                <w:kern w:val="28"/>
              </w:rPr>
            </w:pPr>
            <w:r w:rsidRPr="00A411D0">
              <w:t>DTM</w:t>
            </w:r>
          </w:p>
        </w:tc>
        <w:tc>
          <w:tcPr>
            <w:tcW w:w="1440" w:type="dxa"/>
          </w:tcPr>
          <w:p w14:paraId="4F8CCCC8" w14:textId="77777777" w:rsidR="00F65448" w:rsidRPr="00A411D0" w:rsidRDefault="00F65448" w:rsidP="004A3129">
            <w:pPr>
              <w:pStyle w:val="TableEntry"/>
              <w:rPr>
                <w:rFonts w:ascii="Arial" w:hAnsi="Arial"/>
                <w:b/>
                <w:kern w:val="28"/>
              </w:rPr>
            </w:pPr>
            <w:proofErr w:type="spellStart"/>
            <w:r w:rsidRPr="00A411D0">
              <w:t>ebRIM</w:t>
            </w:r>
            <w:proofErr w:type="spellEnd"/>
            <w:r w:rsidRPr="00A411D0">
              <w:t xml:space="preserve"> Slot</w:t>
            </w:r>
          </w:p>
        </w:tc>
        <w:tc>
          <w:tcPr>
            <w:tcW w:w="1170" w:type="dxa"/>
          </w:tcPr>
          <w:p w14:paraId="6798F95C" w14:textId="77777777" w:rsidR="00F65448" w:rsidRPr="00A411D0" w:rsidRDefault="00F65448" w:rsidP="004A3129">
            <w:pPr>
              <w:pStyle w:val="TableEntry"/>
              <w:rPr>
                <w:rFonts w:ascii="Arial" w:hAnsi="Arial"/>
                <w:b/>
                <w:kern w:val="28"/>
              </w:rPr>
            </w:pPr>
            <w:r w:rsidRPr="00A411D0">
              <w:t>4.2.3.2.6</w:t>
            </w:r>
          </w:p>
        </w:tc>
      </w:tr>
      <w:tr w:rsidR="00F65448" w:rsidRPr="00A411D0" w14:paraId="36099F5B" w14:textId="77777777" w:rsidTr="009A107A">
        <w:tc>
          <w:tcPr>
            <w:tcW w:w="2160" w:type="dxa"/>
          </w:tcPr>
          <w:p w14:paraId="769E8BBB" w14:textId="77777777" w:rsidR="00F65448" w:rsidRPr="00A411D0" w:rsidRDefault="00F65448" w:rsidP="004A3129">
            <w:pPr>
              <w:pStyle w:val="TableEntry"/>
              <w:rPr>
                <w:b/>
                <w:bCs/>
                <w:u w:val="single"/>
              </w:rPr>
            </w:pPr>
            <w:proofErr w:type="spellStart"/>
            <w:r w:rsidRPr="00A411D0">
              <w:rPr>
                <w:b/>
                <w:bCs/>
                <w:u w:val="single"/>
              </w:rPr>
              <w:t>documentAvailability</w:t>
            </w:r>
            <w:proofErr w:type="spellEnd"/>
          </w:p>
        </w:tc>
        <w:tc>
          <w:tcPr>
            <w:tcW w:w="3623" w:type="dxa"/>
          </w:tcPr>
          <w:p w14:paraId="3B6389A2" w14:textId="77777777" w:rsidR="00F65448" w:rsidRPr="00A411D0" w:rsidRDefault="00F65448" w:rsidP="004A3129">
            <w:pPr>
              <w:pStyle w:val="TableEntry"/>
              <w:rPr>
                <w:b/>
                <w:bCs/>
                <w:u w:val="single"/>
              </w:rPr>
            </w:pPr>
            <w:r w:rsidRPr="00A411D0">
              <w:rPr>
                <w:b/>
                <w:bCs/>
                <w:u w:val="single"/>
              </w:rPr>
              <w:t>The status of the Document in the Document Repository</w:t>
            </w:r>
          </w:p>
        </w:tc>
        <w:tc>
          <w:tcPr>
            <w:tcW w:w="1620" w:type="dxa"/>
          </w:tcPr>
          <w:p w14:paraId="74A3D9B3" w14:textId="77777777" w:rsidR="00F65448" w:rsidRPr="00A411D0" w:rsidRDefault="00F65448" w:rsidP="004A3129">
            <w:pPr>
              <w:pStyle w:val="TableEntry"/>
              <w:rPr>
                <w:b/>
                <w:bCs/>
                <w:u w:val="single"/>
              </w:rPr>
            </w:pPr>
            <w:r w:rsidRPr="00A411D0">
              <w:rPr>
                <w:b/>
                <w:bCs/>
                <w:u w:val="single"/>
              </w:rPr>
              <w:t>Predefined URN</w:t>
            </w:r>
          </w:p>
        </w:tc>
        <w:tc>
          <w:tcPr>
            <w:tcW w:w="1440" w:type="dxa"/>
          </w:tcPr>
          <w:p w14:paraId="4CE39DAA" w14:textId="77777777" w:rsidR="00F65448" w:rsidRPr="00A411D0" w:rsidRDefault="00F65448" w:rsidP="004A3129">
            <w:pPr>
              <w:pStyle w:val="TableEntry"/>
              <w:rPr>
                <w:b/>
                <w:bCs/>
                <w:u w:val="single"/>
              </w:rPr>
            </w:pPr>
            <w:proofErr w:type="spellStart"/>
            <w:r w:rsidRPr="00A411D0">
              <w:rPr>
                <w:b/>
                <w:bCs/>
                <w:u w:val="single"/>
              </w:rPr>
              <w:t>ebRIM</w:t>
            </w:r>
            <w:proofErr w:type="spellEnd"/>
            <w:r w:rsidRPr="00A411D0">
              <w:rPr>
                <w:b/>
                <w:bCs/>
                <w:u w:val="single"/>
              </w:rPr>
              <w:t xml:space="preserve"> Slot</w:t>
            </w:r>
          </w:p>
        </w:tc>
        <w:tc>
          <w:tcPr>
            <w:tcW w:w="1170" w:type="dxa"/>
          </w:tcPr>
          <w:p w14:paraId="5324637D" w14:textId="77777777" w:rsidR="00F65448" w:rsidRPr="00A411D0" w:rsidRDefault="00F65448" w:rsidP="004A3129">
            <w:pPr>
              <w:pStyle w:val="TableEntry"/>
              <w:rPr>
                <w:b/>
                <w:bCs/>
                <w:u w:val="single"/>
              </w:rPr>
            </w:pPr>
            <w:r w:rsidRPr="00A411D0">
              <w:rPr>
                <w:b/>
                <w:bCs/>
                <w:u w:val="single"/>
              </w:rPr>
              <w:t>4.2.3.2.30</w:t>
            </w:r>
          </w:p>
        </w:tc>
      </w:tr>
      <w:tr w:rsidR="00F65448" w:rsidRPr="00A411D0" w14:paraId="2BA121E2" w14:textId="77777777" w:rsidTr="009A107A">
        <w:tc>
          <w:tcPr>
            <w:tcW w:w="2160" w:type="dxa"/>
          </w:tcPr>
          <w:p w14:paraId="2A3343F2" w14:textId="77777777" w:rsidR="00F65448" w:rsidRPr="00A411D0" w:rsidRDefault="00F65448" w:rsidP="004A3129">
            <w:pPr>
              <w:pStyle w:val="TableEntry"/>
              <w:rPr>
                <w:rFonts w:ascii="Arial" w:hAnsi="Arial"/>
                <w:b/>
                <w:kern w:val="28"/>
              </w:rPr>
            </w:pPr>
            <w:proofErr w:type="spellStart"/>
            <w:r w:rsidRPr="00A411D0">
              <w:t>entryUUID</w:t>
            </w:r>
            <w:proofErr w:type="spellEnd"/>
          </w:p>
        </w:tc>
        <w:tc>
          <w:tcPr>
            <w:tcW w:w="3623" w:type="dxa"/>
          </w:tcPr>
          <w:p w14:paraId="0BC2653F" w14:textId="77777777" w:rsidR="00F65448" w:rsidRPr="00A411D0" w:rsidRDefault="00F65448" w:rsidP="004A3129">
            <w:pPr>
              <w:pStyle w:val="TableEntry"/>
              <w:rPr>
                <w:rFonts w:ascii="Arial" w:hAnsi="Arial"/>
                <w:b/>
                <w:kern w:val="28"/>
              </w:rPr>
            </w:pPr>
            <w:r w:rsidRPr="00A411D0">
              <w:t xml:space="preserve">A globally unique identifier used to identify the entry. </w:t>
            </w:r>
          </w:p>
        </w:tc>
        <w:tc>
          <w:tcPr>
            <w:tcW w:w="1620" w:type="dxa"/>
          </w:tcPr>
          <w:p w14:paraId="3BB2DC8E" w14:textId="77777777" w:rsidR="00F65448" w:rsidRPr="00A411D0" w:rsidRDefault="00F65448" w:rsidP="004A3129">
            <w:pPr>
              <w:pStyle w:val="TableEntry"/>
              <w:rPr>
                <w:rFonts w:ascii="Arial" w:hAnsi="Arial"/>
                <w:b/>
                <w:kern w:val="28"/>
              </w:rPr>
            </w:pPr>
            <w:r w:rsidRPr="00A411D0">
              <w:t>UUID</w:t>
            </w:r>
          </w:p>
        </w:tc>
        <w:tc>
          <w:tcPr>
            <w:tcW w:w="1440" w:type="dxa"/>
          </w:tcPr>
          <w:p w14:paraId="57C4160A" w14:textId="77777777" w:rsidR="00F65448" w:rsidRPr="00A411D0" w:rsidRDefault="00F65448" w:rsidP="004A3129">
            <w:pPr>
              <w:pStyle w:val="TableEntry"/>
              <w:rPr>
                <w:rFonts w:ascii="Arial" w:hAnsi="Arial"/>
                <w:b/>
                <w:kern w:val="28"/>
              </w:rPr>
            </w:pPr>
            <w:r w:rsidRPr="00A411D0">
              <w:t>XML attribute</w:t>
            </w:r>
          </w:p>
        </w:tc>
        <w:tc>
          <w:tcPr>
            <w:tcW w:w="1170" w:type="dxa"/>
          </w:tcPr>
          <w:p w14:paraId="188E7166" w14:textId="77777777" w:rsidR="00F65448" w:rsidRPr="00A411D0" w:rsidRDefault="00F65448" w:rsidP="004A3129">
            <w:pPr>
              <w:pStyle w:val="TableEntry"/>
              <w:rPr>
                <w:rFonts w:ascii="Arial" w:hAnsi="Arial"/>
                <w:b/>
                <w:kern w:val="28"/>
              </w:rPr>
            </w:pPr>
            <w:r w:rsidRPr="00A411D0">
              <w:t>4.2.3.2.7</w:t>
            </w:r>
          </w:p>
        </w:tc>
      </w:tr>
      <w:tr w:rsidR="00F65448" w:rsidRPr="00A411D0" w14:paraId="5B4B68B9" w14:textId="77777777" w:rsidTr="009A107A">
        <w:tc>
          <w:tcPr>
            <w:tcW w:w="2160" w:type="dxa"/>
          </w:tcPr>
          <w:p w14:paraId="5F9DAE0C" w14:textId="77777777" w:rsidR="00F65448" w:rsidRPr="00A411D0" w:rsidRDefault="00F65448" w:rsidP="004A3129">
            <w:pPr>
              <w:pStyle w:val="TableEntry"/>
              <w:rPr>
                <w:rFonts w:ascii="Arial" w:hAnsi="Arial"/>
                <w:b/>
                <w:kern w:val="28"/>
              </w:rPr>
            </w:pPr>
            <w:proofErr w:type="spellStart"/>
            <w:r w:rsidRPr="00A411D0">
              <w:t>limitedMetadata</w:t>
            </w:r>
            <w:proofErr w:type="spellEnd"/>
          </w:p>
        </w:tc>
        <w:tc>
          <w:tcPr>
            <w:tcW w:w="3623" w:type="dxa"/>
          </w:tcPr>
          <w:p w14:paraId="3F2ADF1F" w14:textId="77777777" w:rsidR="00F65448" w:rsidRPr="00A411D0" w:rsidRDefault="00F65448" w:rsidP="004A3129">
            <w:pPr>
              <w:pStyle w:val="TableEntry"/>
              <w:rPr>
                <w:rFonts w:ascii="Arial" w:hAnsi="Arial"/>
                <w:b/>
                <w:kern w:val="28"/>
              </w:rPr>
            </w:pPr>
            <w:r w:rsidRPr="00A411D0">
              <w:rPr>
                <w:bCs/>
              </w:rPr>
              <w:t>Indicates whether the Document Entry was created using the less rigorous requirements of metadata as defined for the Metadata-Limited Document Source.</w:t>
            </w:r>
          </w:p>
        </w:tc>
        <w:tc>
          <w:tcPr>
            <w:tcW w:w="1620" w:type="dxa"/>
          </w:tcPr>
          <w:p w14:paraId="6ABE7D27" w14:textId="77777777" w:rsidR="00F65448" w:rsidRPr="00A411D0" w:rsidRDefault="00F65448" w:rsidP="004A3129">
            <w:pPr>
              <w:pStyle w:val="TableEntry"/>
              <w:rPr>
                <w:rFonts w:ascii="Arial" w:hAnsi="Arial"/>
                <w:b/>
                <w:kern w:val="28"/>
              </w:rPr>
            </w:pPr>
            <w:r w:rsidRPr="00A411D0">
              <w:t>4.2.3.2.29</w:t>
            </w:r>
          </w:p>
        </w:tc>
        <w:tc>
          <w:tcPr>
            <w:tcW w:w="1440" w:type="dxa"/>
          </w:tcPr>
          <w:p w14:paraId="28D439A8" w14:textId="77777777" w:rsidR="00F65448" w:rsidRPr="00A411D0" w:rsidRDefault="00F65448" w:rsidP="004A3129">
            <w:pPr>
              <w:pStyle w:val="TableEntry"/>
              <w:rPr>
                <w:rFonts w:ascii="Arial" w:hAnsi="Arial"/>
                <w:b/>
                <w:kern w:val="28"/>
              </w:rPr>
            </w:pPr>
            <w:proofErr w:type="spellStart"/>
            <w:r w:rsidRPr="00A411D0">
              <w:t>ebRIM</w:t>
            </w:r>
            <w:proofErr w:type="spellEnd"/>
            <w:r w:rsidRPr="00A411D0">
              <w:t xml:space="preserve"> Classification</w:t>
            </w:r>
          </w:p>
        </w:tc>
        <w:tc>
          <w:tcPr>
            <w:tcW w:w="1170" w:type="dxa"/>
          </w:tcPr>
          <w:p w14:paraId="70B49880" w14:textId="77777777" w:rsidR="00F65448" w:rsidRPr="00A411D0" w:rsidRDefault="00F65448" w:rsidP="004A3129">
            <w:pPr>
              <w:pStyle w:val="TableEntry"/>
              <w:rPr>
                <w:rFonts w:ascii="Arial" w:hAnsi="Arial"/>
                <w:b/>
                <w:kern w:val="28"/>
              </w:rPr>
            </w:pPr>
            <w:r w:rsidRPr="00A411D0">
              <w:t>4.2.3.2.29</w:t>
            </w:r>
          </w:p>
        </w:tc>
      </w:tr>
      <w:tr w:rsidR="00F65448" w:rsidRPr="00A411D0" w14:paraId="2602241B" w14:textId="77777777" w:rsidTr="009A107A">
        <w:tc>
          <w:tcPr>
            <w:tcW w:w="2160" w:type="dxa"/>
          </w:tcPr>
          <w:p w14:paraId="76FD75B8" w14:textId="77777777" w:rsidR="00F65448" w:rsidRPr="00A411D0" w:rsidRDefault="00F65448" w:rsidP="004A3129">
            <w:pPr>
              <w:pStyle w:val="TableEntry"/>
              <w:rPr>
                <w:b/>
                <w:bCs/>
                <w:u w:val="single"/>
              </w:rPr>
            </w:pPr>
            <w:proofErr w:type="spellStart"/>
            <w:r w:rsidRPr="00A411D0">
              <w:rPr>
                <w:b/>
                <w:bCs/>
                <w:u w:val="single"/>
              </w:rPr>
              <w:t>logicalID</w:t>
            </w:r>
            <w:proofErr w:type="spellEnd"/>
          </w:p>
        </w:tc>
        <w:tc>
          <w:tcPr>
            <w:tcW w:w="3623" w:type="dxa"/>
          </w:tcPr>
          <w:p w14:paraId="7499FEFD" w14:textId="77777777" w:rsidR="00F65448" w:rsidRPr="00A411D0" w:rsidRDefault="00F65448" w:rsidP="004A3129">
            <w:pPr>
              <w:pStyle w:val="TableEntry"/>
              <w:rPr>
                <w:b/>
                <w:bCs/>
                <w:u w:val="single"/>
              </w:rPr>
            </w:pPr>
            <w:r w:rsidRPr="00A411D0">
              <w:rPr>
                <w:b/>
                <w:bCs/>
                <w:u w:val="single"/>
              </w:rPr>
              <w:t>A globally unique identifier used to identify the logical entry.</w:t>
            </w:r>
          </w:p>
        </w:tc>
        <w:tc>
          <w:tcPr>
            <w:tcW w:w="1620" w:type="dxa"/>
          </w:tcPr>
          <w:p w14:paraId="52D82685" w14:textId="77777777" w:rsidR="00F65448" w:rsidRPr="00A411D0" w:rsidRDefault="00F65448" w:rsidP="004A3129">
            <w:pPr>
              <w:pStyle w:val="TableEntry"/>
              <w:rPr>
                <w:b/>
                <w:bCs/>
                <w:u w:val="single"/>
              </w:rPr>
            </w:pPr>
            <w:r w:rsidRPr="00A411D0">
              <w:rPr>
                <w:b/>
                <w:bCs/>
                <w:u w:val="single"/>
              </w:rPr>
              <w:t>UUID</w:t>
            </w:r>
          </w:p>
        </w:tc>
        <w:tc>
          <w:tcPr>
            <w:tcW w:w="1440" w:type="dxa"/>
          </w:tcPr>
          <w:p w14:paraId="494AAAD6" w14:textId="77777777" w:rsidR="00F65448" w:rsidRPr="00A411D0" w:rsidRDefault="00F65448" w:rsidP="004A3129">
            <w:pPr>
              <w:pStyle w:val="TableEntry"/>
              <w:rPr>
                <w:b/>
                <w:bCs/>
                <w:u w:val="single"/>
              </w:rPr>
            </w:pPr>
            <w:r w:rsidRPr="00A411D0">
              <w:rPr>
                <w:b/>
                <w:bCs/>
                <w:u w:val="single"/>
              </w:rPr>
              <w:t>XML attribute</w:t>
            </w:r>
          </w:p>
        </w:tc>
        <w:tc>
          <w:tcPr>
            <w:tcW w:w="1170" w:type="dxa"/>
          </w:tcPr>
          <w:p w14:paraId="5088AA82" w14:textId="77777777" w:rsidR="00F65448" w:rsidRPr="00A411D0" w:rsidRDefault="00F65448" w:rsidP="004A3129">
            <w:pPr>
              <w:pStyle w:val="TableEntry"/>
              <w:rPr>
                <w:b/>
                <w:bCs/>
                <w:u w:val="single"/>
              </w:rPr>
            </w:pPr>
            <w:r w:rsidRPr="00A411D0">
              <w:rPr>
                <w:b/>
                <w:bCs/>
                <w:u w:val="single"/>
              </w:rPr>
              <w:t>4.2.3.2.31</w:t>
            </w:r>
          </w:p>
        </w:tc>
      </w:tr>
      <w:tr w:rsidR="00F65448" w:rsidRPr="00A411D0" w14:paraId="44B4B3C9" w14:textId="77777777" w:rsidTr="009A107A">
        <w:tc>
          <w:tcPr>
            <w:tcW w:w="2160" w:type="dxa"/>
          </w:tcPr>
          <w:p w14:paraId="3B2FE258" w14:textId="77777777" w:rsidR="00F65448" w:rsidRPr="00A411D0" w:rsidRDefault="00F65448" w:rsidP="004A3129">
            <w:pPr>
              <w:pStyle w:val="TableEntry"/>
              <w:rPr>
                <w:rFonts w:ascii="Arial" w:hAnsi="Arial"/>
                <w:b/>
                <w:kern w:val="28"/>
              </w:rPr>
            </w:pPr>
            <w:proofErr w:type="spellStart"/>
            <w:r w:rsidRPr="00A411D0">
              <w:t>mimeType</w:t>
            </w:r>
            <w:proofErr w:type="spellEnd"/>
          </w:p>
        </w:tc>
        <w:tc>
          <w:tcPr>
            <w:tcW w:w="3623" w:type="dxa"/>
          </w:tcPr>
          <w:p w14:paraId="370B2F33" w14:textId="77777777" w:rsidR="00F65448" w:rsidRPr="00A411D0" w:rsidRDefault="00F65448" w:rsidP="004A3129">
            <w:pPr>
              <w:pStyle w:val="TableEntry"/>
              <w:rPr>
                <w:rFonts w:ascii="Arial" w:hAnsi="Arial"/>
                <w:b/>
                <w:kern w:val="28"/>
              </w:rPr>
            </w:pPr>
            <w:r w:rsidRPr="00A411D0">
              <w:t xml:space="preserve">MIME type of the document. </w:t>
            </w:r>
          </w:p>
        </w:tc>
        <w:tc>
          <w:tcPr>
            <w:tcW w:w="1620" w:type="dxa"/>
          </w:tcPr>
          <w:p w14:paraId="431E7A37" w14:textId="77777777" w:rsidR="00F65448" w:rsidRPr="00A411D0" w:rsidRDefault="00F65448" w:rsidP="004A3129">
            <w:pPr>
              <w:pStyle w:val="TableEntry"/>
              <w:rPr>
                <w:rFonts w:ascii="Arial" w:hAnsi="Arial"/>
                <w:b/>
                <w:kern w:val="28"/>
              </w:rPr>
            </w:pPr>
            <w:r w:rsidRPr="00A411D0">
              <w:t>MIME type</w:t>
            </w:r>
          </w:p>
        </w:tc>
        <w:tc>
          <w:tcPr>
            <w:tcW w:w="1440" w:type="dxa"/>
          </w:tcPr>
          <w:p w14:paraId="03435CC9" w14:textId="77777777" w:rsidR="00F65448" w:rsidRPr="00A411D0" w:rsidRDefault="00F65448" w:rsidP="004A3129">
            <w:pPr>
              <w:pStyle w:val="TableEntry"/>
              <w:rPr>
                <w:rFonts w:ascii="Arial" w:hAnsi="Arial"/>
                <w:b/>
                <w:kern w:val="28"/>
              </w:rPr>
            </w:pPr>
            <w:r w:rsidRPr="00A411D0">
              <w:t>XML attribute</w:t>
            </w:r>
          </w:p>
        </w:tc>
        <w:tc>
          <w:tcPr>
            <w:tcW w:w="1170" w:type="dxa"/>
          </w:tcPr>
          <w:p w14:paraId="4A4B4577" w14:textId="77777777" w:rsidR="00F65448" w:rsidRPr="00A411D0" w:rsidRDefault="00F65448" w:rsidP="004A3129">
            <w:pPr>
              <w:pStyle w:val="TableEntry"/>
              <w:rPr>
                <w:rFonts w:ascii="Arial" w:hAnsi="Arial"/>
                <w:b/>
                <w:kern w:val="28"/>
                <w:szCs w:val="24"/>
              </w:rPr>
            </w:pPr>
            <w:r w:rsidRPr="00A411D0">
              <w:t>4.2.3.2.15</w:t>
            </w:r>
          </w:p>
        </w:tc>
      </w:tr>
      <w:tr w:rsidR="00F65448" w:rsidRPr="00A411D0" w14:paraId="58398CF3" w14:textId="77777777" w:rsidTr="009A107A">
        <w:tc>
          <w:tcPr>
            <w:tcW w:w="2160" w:type="dxa"/>
          </w:tcPr>
          <w:p w14:paraId="6361F06C" w14:textId="77777777" w:rsidR="00F65448" w:rsidRPr="00A411D0" w:rsidRDefault="00F65448" w:rsidP="004A3129">
            <w:pPr>
              <w:pStyle w:val="TableEntry"/>
              <w:rPr>
                <w:rFonts w:ascii="Arial" w:hAnsi="Arial"/>
                <w:b/>
                <w:kern w:val="28"/>
              </w:rPr>
            </w:pPr>
            <w:r w:rsidRPr="00A411D0">
              <w:t>…</w:t>
            </w:r>
          </w:p>
        </w:tc>
        <w:tc>
          <w:tcPr>
            <w:tcW w:w="3623" w:type="dxa"/>
          </w:tcPr>
          <w:p w14:paraId="3F51473C" w14:textId="77777777" w:rsidR="00F65448" w:rsidRPr="00A411D0" w:rsidRDefault="00F65448" w:rsidP="004A3129">
            <w:pPr>
              <w:pStyle w:val="TableEntry"/>
            </w:pPr>
          </w:p>
        </w:tc>
        <w:tc>
          <w:tcPr>
            <w:tcW w:w="1620" w:type="dxa"/>
          </w:tcPr>
          <w:p w14:paraId="2C26A722" w14:textId="77777777" w:rsidR="00F65448" w:rsidRPr="00A411D0" w:rsidRDefault="00F65448" w:rsidP="004A3129">
            <w:pPr>
              <w:pStyle w:val="TableEntry"/>
            </w:pPr>
          </w:p>
        </w:tc>
        <w:tc>
          <w:tcPr>
            <w:tcW w:w="1440" w:type="dxa"/>
          </w:tcPr>
          <w:p w14:paraId="61E69120" w14:textId="77777777" w:rsidR="00F65448" w:rsidRPr="00A411D0" w:rsidRDefault="00F65448" w:rsidP="004A3129">
            <w:pPr>
              <w:pStyle w:val="TableEntry"/>
            </w:pPr>
          </w:p>
        </w:tc>
        <w:tc>
          <w:tcPr>
            <w:tcW w:w="1170" w:type="dxa"/>
          </w:tcPr>
          <w:p w14:paraId="655A674B" w14:textId="77777777" w:rsidR="00F65448" w:rsidRPr="00A411D0" w:rsidRDefault="00F65448" w:rsidP="004A3129">
            <w:pPr>
              <w:pStyle w:val="TableEntry"/>
            </w:pPr>
          </w:p>
        </w:tc>
      </w:tr>
      <w:tr w:rsidR="00F65448" w:rsidRPr="00A411D0" w14:paraId="5AC3EB16" w14:textId="77777777" w:rsidTr="009A107A">
        <w:tc>
          <w:tcPr>
            <w:tcW w:w="2160" w:type="dxa"/>
          </w:tcPr>
          <w:p w14:paraId="32E124EA" w14:textId="77777777" w:rsidR="00F65448" w:rsidRPr="00A411D0" w:rsidRDefault="00F65448" w:rsidP="004A3129">
            <w:pPr>
              <w:pStyle w:val="TableEntry"/>
              <w:rPr>
                <w:rFonts w:ascii="Arial" w:hAnsi="Arial"/>
                <w:b/>
                <w:kern w:val="28"/>
              </w:rPr>
            </w:pPr>
            <w:r w:rsidRPr="00A411D0">
              <w:t>URI</w:t>
            </w:r>
          </w:p>
        </w:tc>
        <w:tc>
          <w:tcPr>
            <w:tcW w:w="3623" w:type="dxa"/>
          </w:tcPr>
          <w:p w14:paraId="0251E84C" w14:textId="77777777" w:rsidR="00F65448" w:rsidRPr="00A411D0" w:rsidRDefault="00F65448" w:rsidP="004A3129">
            <w:pPr>
              <w:pStyle w:val="TableEntry"/>
              <w:rPr>
                <w:rFonts w:ascii="Arial" w:hAnsi="Arial"/>
                <w:b/>
                <w:kern w:val="28"/>
              </w:rPr>
            </w:pPr>
            <w:r w:rsidRPr="00A411D0">
              <w:t xml:space="preserve">The URI for the document. </w:t>
            </w:r>
          </w:p>
        </w:tc>
        <w:tc>
          <w:tcPr>
            <w:tcW w:w="1620" w:type="dxa"/>
          </w:tcPr>
          <w:p w14:paraId="1B49636F" w14:textId="77777777" w:rsidR="00F65448" w:rsidRPr="00A411D0" w:rsidRDefault="00F65448" w:rsidP="004A3129">
            <w:pPr>
              <w:pStyle w:val="TableEntry"/>
              <w:rPr>
                <w:rFonts w:ascii="Arial" w:hAnsi="Arial"/>
                <w:b/>
                <w:kern w:val="28"/>
              </w:rPr>
            </w:pPr>
            <w:r w:rsidRPr="00A411D0">
              <w:t>URI</w:t>
            </w:r>
          </w:p>
        </w:tc>
        <w:tc>
          <w:tcPr>
            <w:tcW w:w="1440" w:type="dxa"/>
          </w:tcPr>
          <w:p w14:paraId="6978592A" w14:textId="77777777" w:rsidR="00F65448" w:rsidRPr="00A411D0" w:rsidRDefault="00F65448" w:rsidP="004A3129">
            <w:pPr>
              <w:pStyle w:val="TableEntry"/>
              <w:rPr>
                <w:rFonts w:ascii="Arial" w:hAnsi="Arial"/>
                <w:b/>
                <w:kern w:val="28"/>
              </w:rPr>
            </w:pPr>
            <w:proofErr w:type="spellStart"/>
            <w:r w:rsidRPr="00A411D0">
              <w:t>ebRIM</w:t>
            </w:r>
            <w:proofErr w:type="spellEnd"/>
            <w:r w:rsidRPr="00A411D0">
              <w:t xml:space="preserve"> Slot</w:t>
            </w:r>
          </w:p>
        </w:tc>
        <w:tc>
          <w:tcPr>
            <w:tcW w:w="1170" w:type="dxa"/>
          </w:tcPr>
          <w:p w14:paraId="490187CF" w14:textId="77777777" w:rsidR="00F65448" w:rsidRPr="00A411D0" w:rsidRDefault="00F65448" w:rsidP="004A3129">
            <w:pPr>
              <w:pStyle w:val="TableEntry"/>
              <w:rPr>
                <w:rFonts w:eastAsia="Arial"/>
              </w:rPr>
            </w:pPr>
            <w:r w:rsidRPr="00A411D0">
              <w:t>4.2.3.2.27</w:t>
            </w:r>
          </w:p>
        </w:tc>
      </w:tr>
      <w:tr w:rsidR="00F65448" w:rsidRPr="00A411D0" w14:paraId="01718563" w14:textId="77777777" w:rsidTr="009A107A">
        <w:tc>
          <w:tcPr>
            <w:tcW w:w="2160" w:type="dxa"/>
          </w:tcPr>
          <w:p w14:paraId="291E917F" w14:textId="77777777" w:rsidR="00F65448" w:rsidRPr="00A411D0" w:rsidRDefault="00F65448" w:rsidP="004A3129">
            <w:pPr>
              <w:pStyle w:val="TableEntry"/>
              <w:rPr>
                <w:b/>
                <w:bCs/>
                <w:u w:val="single"/>
              </w:rPr>
            </w:pPr>
            <w:r w:rsidRPr="00A411D0">
              <w:rPr>
                <w:b/>
                <w:bCs/>
                <w:u w:val="single"/>
              </w:rPr>
              <w:t>version</w:t>
            </w:r>
          </w:p>
        </w:tc>
        <w:tc>
          <w:tcPr>
            <w:tcW w:w="3623" w:type="dxa"/>
          </w:tcPr>
          <w:p w14:paraId="14C07B33" w14:textId="77777777" w:rsidR="00F65448" w:rsidRPr="00A411D0" w:rsidRDefault="00F65448" w:rsidP="004A3129">
            <w:pPr>
              <w:pStyle w:val="TableEntry"/>
              <w:rPr>
                <w:b/>
                <w:bCs/>
                <w:u w:val="single"/>
              </w:rPr>
            </w:pPr>
            <w:r w:rsidRPr="00A411D0">
              <w:rPr>
                <w:b/>
                <w:bCs/>
                <w:u w:val="single"/>
              </w:rPr>
              <w:t xml:space="preserve">Version number of a </w:t>
            </w:r>
            <w:proofErr w:type="spellStart"/>
            <w:r w:rsidRPr="00A411D0">
              <w:rPr>
                <w:b/>
                <w:bCs/>
                <w:u w:val="single"/>
              </w:rPr>
              <w:t>DocumentEntry</w:t>
            </w:r>
            <w:proofErr w:type="spellEnd"/>
            <w:r w:rsidRPr="00A411D0">
              <w:rPr>
                <w:b/>
                <w:bCs/>
                <w:u w:val="single"/>
              </w:rPr>
              <w:t>.</w:t>
            </w:r>
          </w:p>
        </w:tc>
        <w:tc>
          <w:tcPr>
            <w:tcW w:w="1620" w:type="dxa"/>
          </w:tcPr>
          <w:p w14:paraId="374300A3" w14:textId="77777777" w:rsidR="00F65448" w:rsidRPr="00A411D0" w:rsidRDefault="00F65448" w:rsidP="004A3129">
            <w:pPr>
              <w:pStyle w:val="TableEntry"/>
              <w:rPr>
                <w:b/>
                <w:bCs/>
                <w:u w:val="single"/>
              </w:rPr>
            </w:pPr>
            <w:r w:rsidRPr="00A411D0">
              <w:rPr>
                <w:b/>
                <w:bCs/>
                <w:u w:val="single"/>
              </w:rPr>
              <w:t>Integer</w:t>
            </w:r>
          </w:p>
        </w:tc>
        <w:tc>
          <w:tcPr>
            <w:tcW w:w="1440" w:type="dxa"/>
          </w:tcPr>
          <w:p w14:paraId="207C2E08" w14:textId="77777777" w:rsidR="00F65448" w:rsidRPr="00A411D0" w:rsidRDefault="00F65448" w:rsidP="004A3129">
            <w:pPr>
              <w:pStyle w:val="TableEntry"/>
              <w:rPr>
                <w:b/>
                <w:bCs/>
                <w:u w:val="single"/>
              </w:rPr>
            </w:pPr>
            <w:proofErr w:type="spellStart"/>
            <w:r w:rsidRPr="00A411D0">
              <w:rPr>
                <w:b/>
                <w:bCs/>
                <w:u w:val="single"/>
              </w:rPr>
              <w:t>ebRIM</w:t>
            </w:r>
            <w:proofErr w:type="spellEnd"/>
            <w:r w:rsidRPr="00A411D0">
              <w:rPr>
                <w:b/>
                <w:bCs/>
                <w:u w:val="single"/>
              </w:rPr>
              <w:t xml:space="preserve"> </w:t>
            </w:r>
            <w:proofErr w:type="spellStart"/>
            <w:r w:rsidRPr="00A411D0">
              <w:rPr>
                <w:b/>
                <w:bCs/>
                <w:u w:val="single"/>
              </w:rPr>
              <w:t>VersionInfo</w:t>
            </w:r>
            <w:proofErr w:type="spellEnd"/>
          </w:p>
        </w:tc>
        <w:tc>
          <w:tcPr>
            <w:tcW w:w="1170" w:type="dxa"/>
          </w:tcPr>
          <w:p w14:paraId="56FEA0F4" w14:textId="77777777" w:rsidR="00F65448" w:rsidRPr="00A411D0" w:rsidRDefault="00F65448" w:rsidP="004A3129">
            <w:pPr>
              <w:pStyle w:val="TableEntry"/>
              <w:rPr>
                <w:b/>
                <w:bCs/>
                <w:u w:val="single"/>
              </w:rPr>
            </w:pPr>
            <w:r w:rsidRPr="00A411D0">
              <w:rPr>
                <w:b/>
                <w:bCs/>
                <w:u w:val="single"/>
              </w:rPr>
              <w:t>4.2.3.2.32</w:t>
            </w:r>
          </w:p>
        </w:tc>
      </w:tr>
    </w:tbl>
    <w:p w14:paraId="7B16EB25" w14:textId="77777777" w:rsidR="00F65448" w:rsidRPr="00A411D0" w:rsidRDefault="00F65448" w:rsidP="00F65448"/>
    <w:p w14:paraId="3947F5E3" w14:textId="486A59B3" w:rsidR="00F65448" w:rsidRDefault="00F65448" w:rsidP="00F65448"/>
    <w:p w14:paraId="32FFF0B5" w14:textId="4BBFA54B" w:rsidR="00E20724" w:rsidRDefault="00E20724" w:rsidP="00F65448"/>
    <w:p w14:paraId="12351A5F" w14:textId="52FD82AD" w:rsidR="00E20724" w:rsidRDefault="00E20724" w:rsidP="00F65448"/>
    <w:p w14:paraId="628B18D0" w14:textId="77777777" w:rsidR="00E20724" w:rsidRPr="00A411D0" w:rsidRDefault="00E20724" w:rsidP="00F65448"/>
    <w:p w14:paraId="18B0C5D5" w14:textId="77777777" w:rsidR="00F87B01" w:rsidRPr="00A411D0" w:rsidRDefault="00F87B01" w:rsidP="00F65448"/>
    <w:p w14:paraId="50A230FA" w14:textId="77777777" w:rsidR="00F87B01" w:rsidRPr="00A411D0" w:rsidRDefault="00F87B01" w:rsidP="00F65448">
      <w:pPr>
        <w:pBdr>
          <w:top w:val="single" w:sz="4" w:space="1" w:color="auto"/>
          <w:left w:val="single" w:sz="4" w:space="4" w:color="auto"/>
          <w:bottom w:val="single" w:sz="4" w:space="1" w:color="auto"/>
          <w:right w:val="single" w:sz="4" w:space="4" w:color="auto"/>
        </w:pBdr>
        <w:rPr>
          <w:i/>
          <w:iCs/>
        </w:rPr>
      </w:pPr>
      <w:r w:rsidRPr="00A411D0">
        <w:rPr>
          <w:i/>
          <w:iCs/>
        </w:rPr>
        <w:t xml:space="preserve">Editor: </w:t>
      </w:r>
      <w:r w:rsidR="00F65448" w:rsidRPr="00A411D0">
        <w:rPr>
          <w:i/>
          <w:iCs/>
        </w:rPr>
        <w:t xml:space="preserve">Add the following new sub-sections to Section 4.2.3.2 as shown </w:t>
      </w:r>
    </w:p>
    <w:p w14:paraId="5406032F" w14:textId="77777777" w:rsidR="00F65448" w:rsidRPr="00A411D0" w:rsidRDefault="00F65448" w:rsidP="004A3129">
      <w:pPr>
        <w:pStyle w:val="Heading5"/>
        <w:rPr>
          <w:noProof w:val="0"/>
        </w:rPr>
      </w:pPr>
      <w:bookmarkStart w:id="286" w:name="_Toc367876998"/>
      <w:bookmarkStart w:id="287" w:name="_Toc381783359"/>
      <w:bookmarkStart w:id="288" w:name="_Toc488341489"/>
      <w:bookmarkStart w:id="289" w:name="_Toc522535165"/>
      <w:r w:rsidRPr="00A411D0">
        <w:rPr>
          <w:noProof w:val="0"/>
        </w:rPr>
        <w:t xml:space="preserve">4.2.3.2.30 </w:t>
      </w:r>
      <w:proofErr w:type="spellStart"/>
      <w:r w:rsidRPr="00A411D0">
        <w:rPr>
          <w:noProof w:val="0"/>
        </w:rPr>
        <w:t>DocumentEntry</w:t>
      </w:r>
      <w:bookmarkEnd w:id="286"/>
      <w:r w:rsidRPr="00A411D0">
        <w:rPr>
          <w:noProof w:val="0"/>
        </w:rPr>
        <w:t>.documentAvailability</w:t>
      </w:r>
      <w:bookmarkEnd w:id="287"/>
      <w:bookmarkEnd w:id="288"/>
      <w:bookmarkEnd w:id="289"/>
      <w:proofErr w:type="spellEnd"/>
    </w:p>
    <w:p w14:paraId="05B4F5EC" w14:textId="77777777" w:rsidR="00F65448" w:rsidRPr="00A411D0" w:rsidRDefault="00F65448" w:rsidP="004A3129">
      <w:pPr>
        <w:pStyle w:val="BodyText"/>
        <w:rPr>
          <w:b/>
          <w:bCs/>
        </w:rPr>
      </w:pPr>
      <w:r w:rsidRPr="00A411D0">
        <w:rPr>
          <w:b/>
          <w:bCs/>
        </w:rPr>
        <w:t>Description:</w:t>
      </w:r>
    </w:p>
    <w:p w14:paraId="0A4B1C08" w14:textId="1BEED552" w:rsidR="00F65448" w:rsidRPr="00A411D0" w:rsidRDefault="00F65448" w:rsidP="00F65448">
      <w:r w:rsidRPr="00A411D0">
        <w:t xml:space="preserve">The </w:t>
      </w:r>
      <w:r w:rsidR="00DC1B30" w:rsidRPr="00A411D0">
        <w:t xml:space="preserve">attribute represents the </w:t>
      </w:r>
      <w:r w:rsidRPr="00A411D0">
        <w:t xml:space="preserve">status of the </w:t>
      </w:r>
      <w:r w:rsidR="00DC1B30" w:rsidRPr="00A411D0">
        <w:t xml:space="preserve">physical document </w:t>
      </w:r>
      <w:r w:rsidRPr="00A411D0">
        <w:t xml:space="preserve">in the Document Repository. Online indicates the </w:t>
      </w:r>
      <w:r w:rsidR="00DC1B30" w:rsidRPr="00A411D0">
        <w:t>document</w:t>
      </w:r>
      <w:r w:rsidRPr="00A411D0">
        <w:t xml:space="preserve"> is available to be retrieved. Offline indicates the </w:t>
      </w:r>
      <w:r w:rsidR="00DC1B30" w:rsidRPr="00A411D0">
        <w:t>document</w:t>
      </w:r>
      <w:r w:rsidRPr="00A411D0">
        <w:t xml:space="preserve"> is not available to be retrieved.</w:t>
      </w:r>
    </w:p>
    <w:p w14:paraId="7E7F0258" w14:textId="77777777" w:rsidR="00F65448" w:rsidRPr="00A411D0" w:rsidRDefault="00F65448" w:rsidP="004A3129">
      <w:pPr>
        <w:pStyle w:val="BodyText"/>
        <w:rPr>
          <w:b/>
          <w:bCs/>
        </w:rPr>
      </w:pPr>
      <w:r w:rsidRPr="00A411D0">
        <w:rPr>
          <w:b/>
          <w:bCs/>
        </w:rPr>
        <w:t xml:space="preserve">Coding: </w:t>
      </w:r>
    </w:p>
    <w:p w14:paraId="6A6DD137" w14:textId="2B83E9FC" w:rsidR="00F65448" w:rsidRPr="00A411D0" w:rsidRDefault="00DC1B30" w:rsidP="00DC1B30">
      <w:r w:rsidRPr="00A411D0">
        <w:t>If</w:t>
      </w:r>
      <w:r w:rsidR="00F65448" w:rsidRPr="00A411D0">
        <w:t xml:space="preserve"> present, </w:t>
      </w:r>
      <w:r w:rsidRPr="00A411D0">
        <w:t xml:space="preserve">this </w:t>
      </w:r>
      <w:r w:rsidR="006500F7" w:rsidRPr="00A411D0">
        <w:t xml:space="preserve">attribute is coded as an </w:t>
      </w:r>
      <w:proofErr w:type="spellStart"/>
      <w:r w:rsidR="006500F7" w:rsidRPr="00A411D0">
        <w:t>ebRIM</w:t>
      </w:r>
      <w:proofErr w:type="spellEnd"/>
      <w:r w:rsidR="006500F7" w:rsidRPr="00A411D0">
        <w:t xml:space="preserve"> Slot</w:t>
      </w:r>
      <w:r w:rsidRPr="00A411D0">
        <w:t xml:space="preserve"> and </w:t>
      </w:r>
      <w:r w:rsidR="00F65448" w:rsidRPr="00A411D0">
        <w:t>shall have a single value</w:t>
      </w:r>
      <w:r w:rsidRPr="00A411D0">
        <w:t xml:space="preserve">, either: </w:t>
      </w:r>
      <w:proofErr w:type="gramStart"/>
      <w:r w:rsidR="00F65448" w:rsidRPr="00A411D0">
        <w:rPr>
          <w:rStyle w:val="HTMLCode"/>
          <w:rFonts w:ascii="Courier New" w:hAnsi="Courier New"/>
        </w:rPr>
        <w:t>urn:ihe</w:t>
      </w:r>
      <w:proofErr w:type="gramEnd"/>
      <w:r w:rsidR="00F65448" w:rsidRPr="00A411D0">
        <w:rPr>
          <w:rStyle w:val="HTMLCode"/>
          <w:rFonts w:ascii="Courier New" w:hAnsi="Courier New"/>
        </w:rPr>
        <w:t>:iti:2010:DocumentAvailability:Online</w:t>
      </w:r>
      <w:r w:rsidRPr="00A411D0">
        <w:t>, o</w:t>
      </w:r>
      <w:r w:rsidR="00F65448" w:rsidRPr="00A411D0">
        <w:t xml:space="preserve">r </w:t>
      </w:r>
      <w:r w:rsidR="00F65448" w:rsidRPr="00677828">
        <w:rPr>
          <w:rStyle w:val="HTMLCode"/>
          <w:rFonts w:ascii="Courier New" w:hAnsi="Courier New" w:cs="Courier New"/>
        </w:rPr>
        <w:t>urn:ihe:iti:2010:DocumentAvailability:Offline</w:t>
      </w:r>
      <w:r w:rsidR="00F65448" w:rsidRPr="00E36094">
        <w:t>.</w:t>
      </w:r>
      <w:r w:rsidR="00F65448" w:rsidRPr="00A411D0">
        <w:t xml:space="preserve"> If </w:t>
      </w:r>
      <w:r w:rsidRPr="00A411D0">
        <w:t xml:space="preserve">this </w:t>
      </w:r>
      <w:r w:rsidR="00F65448" w:rsidRPr="00A411D0">
        <w:t>attribute is not present in metadata</w:t>
      </w:r>
      <w:r w:rsidRPr="00A411D0">
        <w:t xml:space="preserve">, the default value is </w:t>
      </w:r>
      <w:proofErr w:type="gramStart"/>
      <w:r w:rsidRPr="00A411D0">
        <w:rPr>
          <w:rStyle w:val="HTMLCode"/>
          <w:rFonts w:ascii="Courier New" w:hAnsi="Courier New"/>
        </w:rPr>
        <w:t>urn:ihe</w:t>
      </w:r>
      <w:proofErr w:type="gramEnd"/>
      <w:r w:rsidRPr="00A411D0">
        <w:rPr>
          <w:rStyle w:val="HTMLCode"/>
          <w:rFonts w:ascii="Courier New" w:hAnsi="Courier New"/>
        </w:rPr>
        <w:t>:iti:2010:DocumentAvailability:Online</w:t>
      </w:r>
      <w:r w:rsidR="00F65448" w:rsidRPr="00A411D0">
        <w:t xml:space="preserve">. </w:t>
      </w:r>
    </w:p>
    <w:p w14:paraId="12001C20" w14:textId="77777777" w:rsidR="00F65448" w:rsidRPr="00A411D0" w:rsidRDefault="00F65448" w:rsidP="00F65448">
      <w:r w:rsidRPr="00A411D0">
        <w:t xml:space="preserve">The following example indicates the document associated with the </w:t>
      </w:r>
      <w:proofErr w:type="spellStart"/>
      <w:r w:rsidRPr="00A411D0">
        <w:t>DocumentEntry</w:t>
      </w:r>
      <w:proofErr w:type="spellEnd"/>
      <w:r w:rsidRPr="00A411D0">
        <w:t xml:space="preserve"> is not available to be retrieved. </w:t>
      </w:r>
    </w:p>
    <w:p w14:paraId="2943B5BE" w14:textId="77777777" w:rsidR="00F65448" w:rsidRPr="00A411D0" w:rsidRDefault="00F65448" w:rsidP="00F65448"/>
    <w:p w14:paraId="25A003C1" w14:textId="77777777" w:rsidR="00F65448" w:rsidRPr="00A411D0" w:rsidRDefault="00F65448" w:rsidP="00E61442">
      <w:pPr>
        <w:pStyle w:val="XMLFragment"/>
        <w:rPr>
          <w:noProof w:val="0"/>
        </w:rPr>
      </w:pPr>
      <w:r w:rsidRPr="00A411D0">
        <w:rPr>
          <w:noProof w:val="0"/>
        </w:rPr>
        <w:t>&lt;</w:t>
      </w:r>
      <w:proofErr w:type="spellStart"/>
      <w:proofErr w:type="gramStart"/>
      <w:r w:rsidRPr="00A411D0">
        <w:rPr>
          <w:noProof w:val="0"/>
        </w:rPr>
        <w:t>rim:Slot</w:t>
      </w:r>
      <w:proofErr w:type="spellEnd"/>
      <w:proofErr w:type="gramEnd"/>
      <w:r w:rsidRPr="00A411D0">
        <w:rPr>
          <w:noProof w:val="0"/>
        </w:rPr>
        <w:t xml:space="preserve"> name=”</w:t>
      </w:r>
      <w:proofErr w:type="spellStart"/>
      <w:r w:rsidRPr="00A411D0">
        <w:rPr>
          <w:noProof w:val="0"/>
        </w:rPr>
        <w:t>documentAvailability</w:t>
      </w:r>
      <w:proofErr w:type="spellEnd"/>
      <w:r w:rsidRPr="00A411D0">
        <w:rPr>
          <w:noProof w:val="0"/>
        </w:rPr>
        <w:t>”&gt;</w:t>
      </w:r>
    </w:p>
    <w:p w14:paraId="06BCD2C4" w14:textId="77777777" w:rsidR="00F65448" w:rsidRPr="00A411D0" w:rsidRDefault="00F65448" w:rsidP="00E61442">
      <w:pPr>
        <w:pStyle w:val="XMLFragment"/>
        <w:rPr>
          <w:noProof w:val="0"/>
        </w:rPr>
      </w:pPr>
      <w:r w:rsidRPr="00A411D0">
        <w:rPr>
          <w:noProof w:val="0"/>
        </w:rPr>
        <w:t xml:space="preserve">  &lt;</w:t>
      </w:r>
      <w:proofErr w:type="spellStart"/>
      <w:proofErr w:type="gramStart"/>
      <w:r w:rsidRPr="00A411D0">
        <w:rPr>
          <w:noProof w:val="0"/>
        </w:rPr>
        <w:t>rim:ValueList</w:t>
      </w:r>
      <w:proofErr w:type="spellEnd"/>
      <w:proofErr w:type="gramEnd"/>
      <w:r w:rsidRPr="00A411D0">
        <w:rPr>
          <w:noProof w:val="0"/>
        </w:rPr>
        <w:t>&gt;</w:t>
      </w:r>
    </w:p>
    <w:p w14:paraId="14EE5FE7" w14:textId="77777777" w:rsidR="00F65448" w:rsidRPr="00A411D0" w:rsidRDefault="00F65448" w:rsidP="00E61442">
      <w:pPr>
        <w:pStyle w:val="XMLFragment"/>
        <w:rPr>
          <w:noProof w:val="0"/>
        </w:rPr>
      </w:pPr>
      <w:r w:rsidRPr="00A411D0">
        <w:rPr>
          <w:noProof w:val="0"/>
        </w:rPr>
        <w:t xml:space="preserve">    &lt;</w:t>
      </w:r>
      <w:proofErr w:type="gramStart"/>
      <w:r w:rsidRPr="00A411D0">
        <w:rPr>
          <w:noProof w:val="0"/>
        </w:rPr>
        <w:t>rim:Value</w:t>
      </w:r>
      <w:proofErr w:type="gramEnd"/>
      <w:r w:rsidRPr="00A411D0">
        <w:rPr>
          <w:noProof w:val="0"/>
        </w:rPr>
        <w:t>&gt;urn:ihe:iti:2010:DocumentAvailability:Offline&lt;/rim:Value&gt;</w:t>
      </w:r>
    </w:p>
    <w:p w14:paraId="17E1EB53" w14:textId="77777777" w:rsidR="00F65448" w:rsidRPr="00A411D0" w:rsidRDefault="00F65448" w:rsidP="00E61442">
      <w:pPr>
        <w:pStyle w:val="XMLFragment"/>
        <w:rPr>
          <w:noProof w:val="0"/>
        </w:rPr>
      </w:pPr>
      <w:r w:rsidRPr="00A411D0">
        <w:rPr>
          <w:noProof w:val="0"/>
        </w:rPr>
        <w:t xml:space="preserve">  &lt;/</w:t>
      </w:r>
      <w:proofErr w:type="spellStart"/>
      <w:proofErr w:type="gramStart"/>
      <w:r w:rsidRPr="00A411D0">
        <w:rPr>
          <w:noProof w:val="0"/>
        </w:rPr>
        <w:t>rim:ValueList</w:t>
      </w:r>
      <w:proofErr w:type="spellEnd"/>
      <w:proofErr w:type="gramEnd"/>
      <w:r w:rsidRPr="00A411D0">
        <w:rPr>
          <w:noProof w:val="0"/>
        </w:rPr>
        <w:t>&gt;</w:t>
      </w:r>
    </w:p>
    <w:p w14:paraId="510D90CA" w14:textId="77777777" w:rsidR="00F65448" w:rsidRPr="00A411D0" w:rsidRDefault="00F65448" w:rsidP="00E61442">
      <w:pPr>
        <w:pStyle w:val="XMLFragment"/>
        <w:rPr>
          <w:noProof w:val="0"/>
        </w:rPr>
      </w:pPr>
      <w:r w:rsidRPr="00A411D0">
        <w:rPr>
          <w:noProof w:val="0"/>
        </w:rPr>
        <w:t>&lt;/</w:t>
      </w:r>
      <w:proofErr w:type="spellStart"/>
      <w:proofErr w:type="gramStart"/>
      <w:r w:rsidRPr="00A411D0">
        <w:rPr>
          <w:noProof w:val="0"/>
        </w:rPr>
        <w:t>rim:Slot</w:t>
      </w:r>
      <w:proofErr w:type="spellEnd"/>
      <w:proofErr w:type="gramEnd"/>
      <w:r w:rsidRPr="00A411D0">
        <w:rPr>
          <w:noProof w:val="0"/>
        </w:rPr>
        <w:t>&gt;</w:t>
      </w:r>
    </w:p>
    <w:p w14:paraId="107873B9" w14:textId="77777777" w:rsidR="00F65448" w:rsidRPr="00A411D0" w:rsidRDefault="00F65448" w:rsidP="00F65448"/>
    <w:p w14:paraId="77FC279E" w14:textId="77777777" w:rsidR="00F65448" w:rsidRPr="00A411D0" w:rsidRDefault="00F65448" w:rsidP="004A3129">
      <w:pPr>
        <w:pStyle w:val="Heading5"/>
        <w:rPr>
          <w:noProof w:val="0"/>
        </w:rPr>
      </w:pPr>
      <w:bookmarkStart w:id="290" w:name="_Toc381783360"/>
      <w:bookmarkStart w:id="291" w:name="_Toc488341490"/>
      <w:bookmarkStart w:id="292" w:name="_Toc522535166"/>
      <w:r w:rsidRPr="00A411D0">
        <w:rPr>
          <w:noProof w:val="0"/>
        </w:rPr>
        <w:t xml:space="preserve">4.2.3.2.31 </w:t>
      </w:r>
      <w:proofErr w:type="spellStart"/>
      <w:r w:rsidRPr="00A411D0">
        <w:rPr>
          <w:noProof w:val="0"/>
        </w:rPr>
        <w:t>DocumentEntry.logicalID</w:t>
      </w:r>
      <w:bookmarkEnd w:id="290"/>
      <w:bookmarkEnd w:id="291"/>
      <w:bookmarkEnd w:id="292"/>
      <w:proofErr w:type="spellEnd"/>
    </w:p>
    <w:p w14:paraId="1F88C712" w14:textId="77777777" w:rsidR="00F65448" w:rsidRPr="00A411D0" w:rsidRDefault="00F65448" w:rsidP="004A3129">
      <w:pPr>
        <w:pStyle w:val="BodyText"/>
        <w:rPr>
          <w:b/>
          <w:bCs/>
        </w:rPr>
      </w:pPr>
      <w:r w:rsidRPr="00A411D0">
        <w:rPr>
          <w:b/>
          <w:bCs/>
        </w:rPr>
        <w:t>Description:</w:t>
      </w:r>
    </w:p>
    <w:p w14:paraId="148705DA" w14:textId="626118C9" w:rsidR="00E45E60" w:rsidRPr="00A411D0" w:rsidRDefault="00F65448" w:rsidP="00F65448">
      <w:r w:rsidRPr="00A411D0">
        <w:t xml:space="preserve">A globally unique identifier used to identify the logical </w:t>
      </w:r>
      <w:proofErr w:type="spellStart"/>
      <w:r w:rsidR="00D450E4" w:rsidRPr="00A411D0">
        <w:t>DocumentEntry</w:t>
      </w:r>
      <w:proofErr w:type="spellEnd"/>
      <w:r w:rsidR="00D450E4" w:rsidRPr="00A411D0">
        <w:t xml:space="preserve"> object</w:t>
      </w:r>
      <w:r w:rsidRPr="00A411D0">
        <w:t xml:space="preserve">. All versions of a </w:t>
      </w:r>
      <w:proofErr w:type="spellStart"/>
      <w:r w:rsidRPr="00A411D0">
        <w:t>DocumentEntry</w:t>
      </w:r>
      <w:proofErr w:type="spellEnd"/>
      <w:r w:rsidR="00E45E60" w:rsidRPr="00A411D0">
        <w:t xml:space="preserve"> object</w:t>
      </w:r>
      <w:r w:rsidRPr="00A411D0">
        <w:t xml:space="preserve"> carry the same </w:t>
      </w:r>
      <w:proofErr w:type="spellStart"/>
      <w:r w:rsidRPr="00A411D0">
        <w:t>logicalID</w:t>
      </w:r>
      <w:proofErr w:type="spellEnd"/>
      <w:r w:rsidRPr="00A411D0">
        <w:t xml:space="preserve">. </w:t>
      </w:r>
    </w:p>
    <w:p w14:paraId="5D49BBF4" w14:textId="3113A69C" w:rsidR="00F65448" w:rsidRPr="00A411D0" w:rsidRDefault="00F65448" w:rsidP="00F65448">
      <w:r w:rsidRPr="00A411D0">
        <w:t xml:space="preserve">The first version of a </w:t>
      </w:r>
      <w:proofErr w:type="spellStart"/>
      <w:r w:rsidRPr="00A411D0">
        <w:t>DocumentEntry</w:t>
      </w:r>
      <w:proofErr w:type="spellEnd"/>
      <w:r w:rsidRPr="00A411D0">
        <w:t xml:space="preserve"> </w:t>
      </w:r>
      <w:r w:rsidR="00E45E60" w:rsidRPr="00A411D0">
        <w:t xml:space="preserve">object </w:t>
      </w:r>
      <w:r w:rsidRPr="00A411D0">
        <w:t xml:space="preserve">has </w:t>
      </w:r>
      <w:proofErr w:type="spellStart"/>
      <w:r w:rsidRPr="00A411D0">
        <w:t>logicalID</w:t>
      </w:r>
      <w:proofErr w:type="spellEnd"/>
      <w:r w:rsidRPr="00A411D0">
        <w:t xml:space="preserve"> equal to </w:t>
      </w:r>
      <w:proofErr w:type="spellStart"/>
      <w:r w:rsidRPr="00A411D0">
        <w:t>entryUUID</w:t>
      </w:r>
      <w:proofErr w:type="spellEnd"/>
      <w:r w:rsidRPr="00A411D0">
        <w:t xml:space="preserve">. Other versions have </w:t>
      </w:r>
      <w:proofErr w:type="spellStart"/>
      <w:r w:rsidRPr="00A411D0">
        <w:t>logicalID</w:t>
      </w:r>
      <w:proofErr w:type="spellEnd"/>
      <w:r w:rsidRPr="00A411D0">
        <w:t xml:space="preserve"> not equal to </w:t>
      </w:r>
      <w:proofErr w:type="spellStart"/>
      <w:r w:rsidRPr="00A411D0">
        <w:t>entryUUID</w:t>
      </w:r>
      <w:proofErr w:type="spellEnd"/>
      <w:r w:rsidR="00E45E60" w:rsidRPr="00A411D0">
        <w:t xml:space="preserve">. If not present in a submission, </w:t>
      </w:r>
      <w:proofErr w:type="spellStart"/>
      <w:r w:rsidR="00E45E60" w:rsidRPr="00A411D0">
        <w:t>logicalID</w:t>
      </w:r>
      <w:proofErr w:type="spellEnd"/>
      <w:r w:rsidR="00E45E60" w:rsidRPr="00A411D0">
        <w:t xml:space="preserve"> defaults to the value of the </w:t>
      </w:r>
      <w:proofErr w:type="spellStart"/>
      <w:r w:rsidR="00E45E60" w:rsidRPr="00A411D0">
        <w:t>entryUUID</w:t>
      </w:r>
      <w:proofErr w:type="spellEnd"/>
      <w:r w:rsidR="00E45E60" w:rsidRPr="00A411D0">
        <w:t xml:space="preserve"> attribute. See Section 4.1.5 - Metadata Object Versioning Semantics for more information</w:t>
      </w:r>
      <w:r w:rsidRPr="00A411D0">
        <w:t>.</w:t>
      </w:r>
    </w:p>
    <w:p w14:paraId="70BC653E" w14:textId="77777777" w:rsidR="00F65448" w:rsidRPr="00A411D0" w:rsidRDefault="00F65448" w:rsidP="004A3129">
      <w:pPr>
        <w:pStyle w:val="BodyText"/>
        <w:rPr>
          <w:b/>
          <w:bCs/>
        </w:rPr>
      </w:pPr>
      <w:r w:rsidRPr="00A411D0">
        <w:rPr>
          <w:b/>
          <w:bCs/>
        </w:rPr>
        <w:t xml:space="preserve">Coding: </w:t>
      </w:r>
    </w:p>
    <w:p w14:paraId="0684E10E" w14:textId="59EB6FA2" w:rsidR="00F65448" w:rsidRPr="00A411D0" w:rsidRDefault="00F65448" w:rsidP="00F65448">
      <w:r w:rsidRPr="00A411D0">
        <w:t xml:space="preserve">Max length is unbounded. The format of the </w:t>
      </w:r>
      <w:proofErr w:type="spellStart"/>
      <w:r w:rsidRPr="00A411D0">
        <w:t>logicalID</w:t>
      </w:r>
      <w:proofErr w:type="spellEnd"/>
      <w:r w:rsidRPr="00A411D0">
        <w:t xml:space="preserve"> value is UUID. </w:t>
      </w:r>
      <w:r w:rsidR="00382FFB" w:rsidRPr="00A411D0">
        <w:t xml:space="preserve">The </w:t>
      </w:r>
      <w:proofErr w:type="spellStart"/>
      <w:r w:rsidR="00382FFB" w:rsidRPr="00A411D0">
        <w:t>logicalID</w:t>
      </w:r>
      <w:proofErr w:type="spellEnd"/>
      <w:r w:rsidR="00382FFB" w:rsidRPr="00A411D0">
        <w:t xml:space="preserve"> </w:t>
      </w:r>
      <w:r w:rsidRPr="00A411D0">
        <w:t>shall never be submitted in symbolic form.</w:t>
      </w:r>
    </w:p>
    <w:p w14:paraId="29F91DEE" w14:textId="4DEC28B8" w:rsidR="00E45E60" w:rsidRPr="00A411D0" w:rsidRDefault="00F65448" w:rsidP="00F65448">
      <w:r w:rsidRPr="00A411D0">
        <w:t xml:space="preserve">The value of the </w:t>
      </w:r>
      <w:proofErr w:type="spellStart"/>
      <w:r w:rsidRPr="00A411D0">
        <w:t>logicalID</w:t>
      </w:r>
      <w:proofErr w:type="spellEnd"/>
      <w:r w:rsidRPr="00A411D0">
        <w:t xml:space="preserve"> is coded in the lid XML attribute on the </w:t>
      </w:r>
      <w:proofErr w:type="spellStart"/>
      <w:r w:rsidR="006500F7" w:rsidRPr="00A411D0">
        <w:t>ebRIM</w:t>
      </w:r>
      <w:proofErr w:type="spellEnd"/>
      <w:r w:rsidR="006500F7" w:rsidRPr="00A411D0">
        <w:t xml:space="preserve"> </w:t>
      </w:r>
      <w:proofErr w:type="spellStart"/>
      <w:r w:rsidRPr="00A411D0">
        <w:t>ExtrinsicObject</w:t>
      </w:r>
      <w:proofErr w:type="spellEnd"/>
      <w:r w:rsidRPr="00A411D0">
        <w:t xml:space="preserve"> representing the </w:t>
      </w:r>
      <w:proofErr w:type="spellStart"/>
      <w:r w:rsidRPr="00A411D0">
        <w:t>DocumentEntry</w:t>
      </w:r>
      <w:proofErr w:type="spellEnd"/>
      <w:r w:rsidR="00D450E4" w:rsidRPr="00A411D0">
        <w:t xml:space="preserve"> object</w:t>
      </w:r>
      <w:r w:rsidRPr="00A411D0">
        <w:t xml:space="preserve">. </w:t>
      </w:r>
    </w:p>
    <w:p w14:paraId="7C76FD4E" w14:textId="266782C7" w:rsidR="00382FFB" w:rsidRPr="00A411D0" w:rsidRDefault="00382FFB" w:rsidP="00F65448">
      <w:r w:rsidRPr="00A411D0">
        <w:lastRenderedPageBreak/>
        <w:t xml:space="preserve">The following </w:t>
      </w:r>
      <w:r w:rsidR="00E45E60" w:rsidRPr="00A411D0">
        <w:t xml:space="preserve">two </w:t>
      </w:r>
      <w:r w:rsidRPr="00A411D0">
        <w:t>form</w:t>
      </w:r>
      <w:r w:rsidR="00E45E60" w:rsidRPr="00A411D0">
        <w:t>s</w:t>
      </w:r>
      <w:r w:rsidRPr="00A411D0">
        <w:t>, with</w:t>
      </w:r>
      <w:r w:rsidR="00E45E60" w:rsidRPr="00A411D0">
        <w:t xml:space="preserve"> </w:t>
      </w:r>
      <w:proofErr w:type="spellStart"/>
      <w:r w:rsidR="00E45E60" w:rsidRPr="00A411D0">
        <w:t>logicalID</w:t>
      </w:r>
      <w:proofErr w:type="spellEnd"/>
      <w:r w:rsidR="00E45E60" w:rsidRPr="00A411D0">
        <w:t xml:space="preserve"> (@lid) missing or</w:t>
      </w:r>
      <w:r w:rsidRPr="00A411D0">
        <w:t xml:space="preserve"> </w:t>
      </w:r>
      <w:proofErr w:type="spellStart"/>
      <w:r w:rsidRPr="00A411D0">
        <w:t>entryUUID</w:t>
      </w:r>
      <w:proofErr w:type="spellEnd"/>
      <w:r w:rsidR="00E45E60" w:rsidRPr="00A411D0">
        <w:t xml:space="preserve"> (@id)</w:t>
      </w:r>
      <w:r w:rsidRPr="00A411D0">
        <w:t xml:space="preserve"> equal to the </w:t>
      </w:r>
      <w:proofErr w:type="spellStart"/>
      <w:r w:rsidRPr="00A411D0">
        <w:t>logicalID</w:t>
      </w:r>
      <w:proofErr w:type="spellEnd"/>
      <w:r w:rsidRPr="00A411D0">
        <w:t xml:space="preserve"> (</w:t>
      </w:r>
      <w:r w:rsidR="00E45E60" w:rsidRPr="00A411D0">
        <w:t>@</w:t>
      </w:r>
      <w:r w:rsidRPr="00A411D0">
        <w:t xml:space="preserve">lid), shall only be submitted in </w:t>
      </w:r>
      <w:r w:rsidR="00991352" w:rsidRPr="00A411D0">
        <w:t xml:space="preserve">a </w:t>
      </w:r>
      <w:r w:rsidRPr="00A411D0">
        <w:t>transaction supporting original submissions (e.g.</w:t>
      </w:r>
      <w:r w:rsidR="00E36094">
        <w:t>,</w:t>
      </w:r>
      <w:r w:rsidRPr="00A411D0">
        <w:t xml:space="preserve"> Register Document Set [ITI-42]):</w:t>
      </w:r>
    </w:p>
    <w:p w14:paraId="4B53D9AE" w14:textId="77777777" w:rsidR="00E45E60" w:rsidRPr="00A411D0" w:rsidRDefault="00E45E60" w:rsidP="00E45E60"/>
    <w:p w14:paraId="6AD2D4A1" w14:textId="77777777" w:rsidR="00E45E60" w:rsidRPr="00A411D0" w:rsidRDefault="00E45E60" w:rsidP="00E45E60">
      <w:pPr>
        <w:pStyle w:val="XMLFragment"/>
        <w:rPr>
          <w:noProof w:val="0"/>
        </w:rPr>
      </w:pPr>
      <w:r w:rsidRPr="00A411D0">
        <w:rPr>
          <w:noProof w:val="0"/>
        </w:rPr>
        <w:t>&lt;</w:t>
      </w:r>
      <w:proofErr w:type="spellStart"/>
      <w:proofErr w:type="gramStart"/>
      <w:r w:rsidRPr="00A411D0">
        <w:rPr>
          <w:noProof w:val="0"/>
        </w:rPr>
        <w:t>rim:ExtrinsicObject</w:t>
      </w:r>
      <w:proofErr w:type="spellEnd"/>
      <w:proofErr w:type="gramEnd"/>
      <w:r w:rsidRPr="00A411D0">
        <w:rPr>
          <w:noProof w:val="0"/>
        </w:rPr>
        <w:t xml:space="preserve"> </w:t>
      </w:r>
    </w:p>
    <w:p w14:paraId="35341E53" w14:textId="77777777" w:rsidR="00E45E60" w:rsidRPr="00A411D0" w:rsidRDefault="00E45E60" w:rsidP="00E45E60">
      <w:pPr>
        <w:pStyle w:val="XMLFragment"/>
        <w:rPr>
          <w:noProof w:val="0"/>
        </w:rPr>
      </w:pPr>
      <w:r w:rsidRPr="00A411D0">
        <w:rPr>
          <w:noProof w:val="0"/>
        </w:rPr>
        <w:t xml:space="preserve">    id</w:t>
      </w:r>
      <w:proofErr w:type="gramStart"/>
      <w:r w:rsidRPr="00A411D0">
        <w:rPr>
          <w:noProof w:val="0"/>
        </w:rPr>
        <w:t>=”urn</w:t>
      </w:r>
      <w:proofErr w:type="gramEnd"/>
      <w:r w:rsidRPr="00A411D0">
        <w:rPr>
          <w:noProof w:val="0"/>
        </w:rPr>
        <w:t>:uuid:3cce0135-cedb-4a26-ba00-8698ee8dde04”&gt;</w:t>
      </w:r>
    </w:p>
    <w:p w14:paraId="2B7C171E" w14:textId="77777777" w:rsidR="00E45E60" w:rsidRPr="00A411D0" w:rsidRDefault="00E45E60" w:rsidP="00E45E60">
      <w:pPr>
        <w:pStyle w:val="XMLFragment"/>
        <w:rPr>
          <w:noProof w:val="0"/>
        </w:rPr>
      </w:pPr>
      <w:r w:rsidRPr="00A411D0">
        <w:rPr>
          <w:noProof w:val="0"/>
        </w:rPr>
        <w:t>…</w:t>
      </w:r>
    </w:p>
    <w:p w14:paraId="528F9FE1" w14:textId="77777777" w:rsidR="00E45E60" w:rsidRPr="00A411D0" w:rsidRDefault="00E45E60" w:rsidP="00E45E60">
      <w:pPr>
        <w:pStyle w:val="XMLFragment"/>
        <w:rPr>
          <w:rStyle w:val="XMLname"/>
          <w:noProof w:val="0"/>
        </w:rPr>
      </w:pPr>
      <w:r w:rsidRPr="00A411D0">
        <w:rPr>
          <w:noProof w:val="0"/>
        </w:rPr>
        <w:t>&lt;/</w:t>
      </w:r>
      <w:proofErr w:type="spellStart"/>
      <w:proofErr w:type="gramStart"/>
      <w:r w:rsidRPr="00A411D0">
        <w:rPr>
          <w:noProof w:val="0"/>
        </w:rPr>
        <w:t>rim:ExtrinsicObject</w:t>
      </w:r>
      <w:proofErr w:type="spellEnd"/>
      <w:proofErr w:type="gramEnd"/>
      <w:r w:rsidRPr="00A411D0">
        <w:rPr>
          <w:noProof w:val="0"/>
        </w:rPr>
        <w:t>&gt;</w:t>
      </w:r>
    </w:p>
    <w:p w14:paraId="77533804" w14:textId="77777777" w:rsidR="00E45E60" w:rsidRPr="00A411D0" w:rsidRDefault="00E45E60" w:rsidP="00F65448"/>
    <w:p w14:paraId="295BF77F" w14:textId="77777777" w:rsidR="00F65448" w:rsidRPr="00A411D0" w:rsidRDefault="00F65448" w:rsidP="00E61442">
      <w:pPr>
        <w:pStyle w:val="XMLFragment"/>
        <w:rPr>
          <w:noProof w:val="0"/>
        </w:rPr>
      </w:pPr>
      <w:r w:rsidRPr="00A411D0">
        <w:rPr>
          <w:noProof w:val="0"/>
        </w:rPr>
        <w:t>&lt;</w:t>
      </w:r>
      <w:proofErr w:type="spellStart"/>
      <w:proofErr w:type="gramStart"/>
      <w:r w:rsidRPr="00A411D0">
        <w:rPr>
          <w:noProof w:val="0"/>
        </w:rPr>
        <w:t>rim:ExtrinsicObject</w:t>
      </w:r>
      <w:proofErr w:type="spellEnd"/>
      <w:proofErr w:type="gramEnd"/>
      <w:r w:rsidRPr="00A411D0">
        <w:rPr>
          <w:noProof w:val="0"/>
        </w:rPr>
        <w:t xml:space="preserve"> </w:t>
      </w:r>
    </w:p>
    <w:p w14:paraId="483290D6" w14:textId="77777777" w:rsidR="00F65448" w:rsidRPr="00A411D0" w:rsidRDefault="00F65448" w:rsidP="00E61442">
      <w:pPr>
        <w:pStyle w:val="XMLFragment"/>
        <w:rPr>
          <w:noProof w:val="0"/>
        </w:rPr>
      </w:pPr>
      <w:r w:rsidRPr="00A411D0">
        <w:rPr>
          <w:noProof w:val="0"/>
        </w:rPr>
        <w:t xml:space="preserve">    id</w:t>
      </w:r>
      <w:proofErr w:type="gramStart"/>
      <w:r w:rsidRPr="00A411D0">
        <w:rPr>
          <w:noProof w:val="0"/>
        </w:rPr>
        <w:t>=”urn</w:t>
      </w:r>
      <w:proofErr w:type="gramEnd"/>
      <w:r w:rsidRPr="00A411D0">
        <w:rPr>
          <w:noProof w:val="0"/>
        </w:rPr>
        <w:t>:uuid:3cce0135-cedb-4a26-ba00-8698ee8dde04”</w:t>
      </w:r>
    </w:p>
    <w:p w14:paraId="7261DF45" w14:textId="77777777" w:rsidR="00E45E60" w:rsidRPr="00A411D0" w:rsidRDefault="00F65448" w:rsidP="00E61442">
      <w:pPr>
        <w:pStyle w:val="XMLFragment"/>
        <w:rPr>
          <w:noProof w:val="0"/>
        </w:rPr>
      </w:pPr>
      <w:r w:rsidRPr="00A411D0">
        <w:rPr>
          <w:noProof w:val="0"/>
        </w:rPr>
        <w:t xml:space="preserve">    lid</w:t>
      </w:r>
      <w:proofErr w:type="gramStart"/>
      <w:r w:rsidRPr="00A411D0">
        <w:rPr>
          <w:noProof w:val="0"/>
        </w:rPr>
        <w:t>=”urn</w:t>
      </w:r>
      <w:proofErr w:type="gramEnd"/>
      <w:r w:rsidRPr="00A411D0">
        <w:rPr>
          <w:noProof w:val="0"/>
        </w:rPr>
        <w:t>:uuid:3cce0135-cedb-4a26-ba00-8698ee8dde04”&gt;</w:t>
      </w:r>
    </w:p>
    <w:p w14:paraId="56EB4971" w14:textId="2FBF5BC5" w:rsidR="00F65448" w:rsidRPr="00A411D0" w:rsidRDefault="00F65448" w:rsidP="00E61442">
      <w:pPr>
        <w:pStyle w:val="XMLFragment"/>
        <w:rPr>
          <w:noProof w:val="0"/>
        </w:rPr>
      </w:pPr>
      <w:r w:rsidRPr="00A411D0">
        <w:rPr>
          <w:noProof w:val="0"/>
        </w:rPr>
        <w:t>…</w:t>
      </w:r>
    </w:p>
    <w:p w14:paraId="1B6D5CE1" w14:textId="77777777" w:rsidR="00F65448" w:rsidRPr="00A411D0" w:rsidRDefault="00F65448" w:rsidP="00E61442">
      <w:pPr>
        <w:pStyle w:val="XMLFragment"/>
        <w:rPr>
          <w:noProof w:val="0"/>
        </w:rPr>
      </w:pPr>
      <w:r w:rsidRPr="00A411D0">
        <w:rPr>
          <w:noProof w:val="0"/>
        </w:rPr>
        <w:t>&lt;/</w:t>
      </w:r>
      <w:proofErr w:type="spellStart"/>
      <w:proofErr w:type="gramStart"/>
      <w:r w:rsidRPr="00A411D0">
        <w:rPr>
          <w:noProof w:val="0"/>
        </w:rPr>
        <w:t>rim:ExtrinsicObject</w:t>
      </w:r>
      <w:proofErr w:type="spellEnd"/>
      <w:proofErr w:type="gramEnd"/>
      <w:r w:rsidRPr="00A411D0">
        <w:rPr>
          <w:noProof w:val="0"/>
        </w:rPr>
        <w:t>&gt;</w:t>
      </w:r>
    </w:p>
    <w:p w14:paraId="604CB516" w14:textId="77777777" w:rsidR="00E45E60" w:rsidRPr="00A411D0" w:rsidRDefault="00E45E60" w:rsidP="00F65448"/>
    <w:p w14:paraId="3AB4899B" w14:textId="6C10D605" w:rsidR="00F65448" w:rsidRPr="00A411D0" w:rsidRDefault="00F65448" w:rsidP="00F65448">
      <w:r w:rsidRPr="00A411D0">
        <w:t xml:space="preserve">The following form, with </w:t>
      </w:r>
      <w:proofErr w:type="spellStart"/>
      <w:r w:rsidRPr="00A411D0">
        <w:t>entryUUID</w:t>
      </w:r>
      <w:proofErr w:type="spellEnd"/>
      <w:r w:rsidRPr="00A411D0">
        <w:t xml:space="preserve"> (</w:t>
      </w:r>
      <w:r w:rsidR="00991352" w:rsidRPr="00A411D0">
        <w:t>@</w:t>
      </w:r>
      <w:r w:rsidRPr="00A411D0">
        <w:t xml:space="preserve">id) different from </w:t>
      </w:r>
      <w:proofErr w:type="spellStart"/>
      <w:r w:rsidRPr="00A411D0">
        <w:t>logicalID</w:t>
      </w:r>
      <w:proofErr w:type="spellEnd"/>
      <w:r w:rsidRPr="00A411D0">
        <w:t xml:space="preserve"> (</w:t>
      </w:r>
      <w:r w:rsidR="00991352" w:rsidRPr="00A411D0">
        <w:t>@</w:t>
      </w:r>
      <w:r w:rsidRPr="00A411D0">
        <w:t xml:space="preserve">lid), shall only be submitted in </w:t>
      </w:r>
      <w:r w:rsidR="00991352" w:rsidRPr="00A411D0">
        <w:t xml:space="preserve">a </w:t>
      </w:r>
      <w:r w:rsidR="00382FFB" w:rsidRPr="00A411D0">
        <w:t>transaction supporting metadata updates (e.g.</w:t>
      </w:r>
      <w:r w:rsidR="00E36094">
        <w:t>,</w:t>
      </w:r>
      <w:r w:rsidR="00382FFB" w:rsidRPr="00A411D0">
        <w:t xml:space="preserve"> Update Document Set [ITI-57]):</w:t>
      </w:r>
    </w:p>
    <w:p w14:paraId="3B0FE3A3" w14:textId="77777777" w:rsidR="00F65448" w:rsidRPr="00A411D0" w:rsidRDefault="00F65448" w:rsidP="00F65448"/>
    <w:p w14:paraId="6B9CC65E" w14:textId="77777777" w:rsidR="00F65448" w:rsidRPr="00A411D0" w:rsidRDefault="00F65448" w:rsidP="00E61442">
      <w:pPr>
        <w:pStyle w:val="XMLFragment"/>
        <w:rPr>
          <w:noProof w:val="0"/>
        </w:rPr>
      </w:pPr>
      <w:r w:rsidRPr="00A411D0">
        <w:rPr>
          <w:noProof w:val="0"/>
        </w:rPr>
        <w:t>&lt;</w:t>
      </w:r>
      <w:proofErr w:type="spellStart"/>
      <w:proofErr w:type="gramStart"/>
      <w:r w:rsidRPr="00A411D0">
        <w:rPr>
          <w:noProof w:val="0"/>
        </w:rPr>
        <w:t>rim:ExtrinsicObject</w:t>
      </w:r>
      <w:proofErr w:type="spellEnd"/>
      <w:proofErr w:type="gramEnd"/>
      <w:r w:rsidRPr="00A411D0">
        <w:rPr>
          <w:noProof w:val="0"/>
        </w:rPr>
        <w:t xml:space="preserve"> </w:t>
      </w:r>
    </w:p>
    <w:p w14:paraId="78730266" w14:textId="77777777" w:rsidR="00F65448" w:rsidRPr="00A411D0" w:rsidRDefault="00F65448" w:rsidP="00E61442">
      <w:pPr>
        <w:pStyle w:val="XMLFragment"/>
        <w:rPr>
          <w:noProof w:val="0"/>
        </w:rPr>
      </w:pPr>
      <w:r w:rsidRPr="00A411D0">
        <w:rPr>
          <w:noProof w:val="0"/>
        </w:rPr>
        <w:t xml:space="preserve">    id</w:t>
      </w:r>
      <w:proofErr w:type="gramStart"/>
      <w:r w:rsidRPr="00A411D0">
        <w:rPr>
          <w:noProof w:val="0"/>
        </w:rPr>
        <w:t>=”urn</w:t>
      </w:r>
      <w:proofErr w:type="gramEnd"/>
      <w:r w:rsidRPr="00A411D0">
        <w:rPr>
          <w:noProof w:val="0"/>
        </w:rPr>
        <w:t>:uuid:3cce0135-cedb-4a26-ba00-8698ee8dde04”</w:t>
      </w:r>
    </w:p>
    <w:p w14:paraId="6F3005CD" w14:textId="77777777" w:rsidR="00F65448" w:rsidRPr="00A411D0" w:rsidRDefault="00F65448" w:rsidP="00E61442">
      <w:pPr>
        <w:pStyle w:val="XMLFragment"/>
        <w:rPr>
          <w:noProof w:val="0"/>
        </w:rPr>
      </w:pPr>
      <w:r w:rsidRPr="00A411D0">
        <w:rPr>
          <w:noProof w:val="0"/>
        </w:rPr>
        <w:t xml:space="preserve">    lid</w:t>
      </w:r>
      <w:proofErr w:type="gramStart"/>
      <w:r w:rsidRPr="00A411D0">
        <w:rPr>
          <w:noProof w:val="0"/>
        </w:rPr>
        <w:t>=”urn</w:t>
      </w:r>
      <w:proofErr w:type="gramEnd"/>
      <w:r w:rsidRPr="00A411D0">
        <w:rPr>
          <w:noProof w:val="0"/>
        </w:rPr>
        <w:t>:uuid:e0985823-dc50-45a5-a6c8-a11a829893bd”&gt;</w:t>
      </w:r>
    </w:p>
    <w:p w14:paraId="205B8854" w14:textId="77777777" w:rsidR="00F65448" w:rsidRPr="00A411D0" w:rsidRDefault="00F65448" w:rsidP="00E61442">
      <w:pPr>
        <w:pStyle w:val="XMLFragment"/>
        <w:rPr>
          <w:noProof w:val="0"/>
        </w:rPr>
      </w:pPr>
      <w:r w:rsidRPr="00A411D0">
        <w:rPr>
          <w:noProof w:val="0"/>
        </w:rPr>
        <w:t>…</w:t>
      </w:r>
    </w:p>
    <w:p w14:paraId="7289C5EB" w14:textId="77777777" w:rsidR="00F65448" w:rsidRPr="00A411D0" w:rsidRDefault="00F65448" w:rsidP="00E61442">
      <w:pPr>
        <w:pStyle w:val="XMLFragment"/>
        <w:rPr>
          <w:noProof w:val="0"/>
        </w:rPr>
      </w:pPr>
      <w:r w:rsidRPr="00A411D0">
        <w:rPr>
          <w:noProof w:val="0"/>
        </w:rPr>
        <w:t>&lt;/</w:t>
      </w:r>
      <w:proofErr w:type="spellStart"/>
      <w:proofErr w:type="gramStart"/>
      <w:r w:rsidRPr="00A411D0">
        <w:rPr>
          <w:noProof w:val="0"/>
        </w:rPr>
        <w:t>rim:ExtrinsicObject</w:t>
      </w:r>
      <w:proofErr w:type="spellEnd"/>
      <w:proofErr w:type="gramEnd"/>
      <w:r w:rsidRPr="00A411D0">
        <w:rPr>
          <w:noProof w:val="0"/>
        </w:rPr>
        <w:t>&gt;</w:t>
      </w:r>
    </w:p>
    <w:p w14:paraId="2A7ACC8C" w14:textId="77777777" w:rsidR="00F65448" w:rsidRPr="00A411D0" w:rsidRDefault="00F65448" w:rsidP="004A3129">
      <w:pPr>
        <w:pStyle w:val="Heading5"/>
        <w:rPr>
          <w:noProof w:val="0"/>
        </w:rPr>
      </w:pPr>
      <w:bookmarkStart w:id="293" w:name="_Toc381783361"/>
      <w:bookmarkStart w:id="294" w:name="_Toc488341491"/>
      <w:bookmarkStart w:id="295" w:name="_Toc522535167"/>
      <w:r w:rsidRPr="00A411D0">
        <w:rPr>
          <w:noProof w:val="0"/>
        </w:rPr>
        <w:t xml:space="preserve">4.2.3.2.32 </w:t>
      </w:r>
      <w:proofErr w:type="spellStart"/>
      <w:r w:rsidRPr="00A411D0">
        <w:rPr>
          <w:noProof w:val="0"/>
        </w:rPr>
        <w:t>DocumentEntry.version</w:t>
      </w:r>
      <w:bookmarkEnd w:id="293"/>
      <w:bookmarkEnd w:id="294"/>
      <w:bookmarkEnd w:id="295"/>
      <w:proofErr w:type="spellEnd"/>
    </w:p>
    <w:p w14:paraId="4405DA38" w14:textId="77777777" w:rsidR="00F65448" w:rsidRPr="00A411D0" w:rsidRDefault="00F65448" w:rsidP="004A3129">
      <w:pPr>
        <w:pStyle w:val="BodyText"/>
        <w:rPr>
          <w:b/>
          <w:bCs/>
        </w:rPr>
      </w:pPr>
      <w:r w:rsidRPr="00A411D0">
        <w:rPr>
          <w:b/>
          <w:bCs/>
        </w:rPr>
        <w:t>Description:</w:t>
      </w:r>
    </w:p>
    <w:p w14:paraId="500257C8" w14:textId="77B54234" w:rsidR="00E45E60" w:rsidRPr="00A411D0" w:rsidRDefault="00E45E60" w:rsidP="00F65448">
      <w:r w:rsidRPr="00A411D0">
        <w:t>This is the v</w:t>
      </w:r>
      <w:r w:rsidR="00F65448" w:rsidRPr="00A411D0">
        <w:t xml:space="preserve">ersion number of a </w:t>
      </w:r>
      <w:proofErr w:type="spellStart"/>
      <w:r w:rsidR="00F65448" w:rsidRPr="00A411D0">
        <w:t>DocumentEntry</w:t>
      </w:r>
      <w:proofErr w:type="spellEnd"/>
      <w:r w:rsidRPr="00A411D0">
        <w:t xml:space="preserve"> object </w:t>
      </w:r>
      <w:r w:rsidR="00F65448" w:rsidRPr="00A411D0">
        <w:t xml:space="preserve">assigned by the </w:t>
      </w:r>
      <w:r w:rsidR="0026234A" w:rsidRPr="00A411D0">
        <w:t xml:space="preserve">storing actor (e.g.: </w:t>
      </w:r>
      <w:r w:rsidR="00F65448" w:rsidRPr="00A411D0">
        <w:t>Document Registry</w:t>
      </w:r>
      <w:r w:rsidR="0026234A" w:rsidRPr="00A411D0">
        <w:t>)</w:t>
      </w:r>
      <w:r w:rsidRPr="00A411D0">
        <w:t>.</w:t>
      </w:r>
      <w:r w:rsidR="00F65448" w:rsidRPr="00A411D0">
        <w:t xml:space="preserve"> The first version of a </w:t>
      </w:r>
      <w:proofErr w:type="spellStart"/>
      <w:r w:rsidR="00F65448" w:rsidRPr="00A411D0">
        <w:t>DocumentEntry</w:t>
      </w:r>
      <w:proofErr w:type="spellEnd"/>
      <w:r w:rsidR="00F65448" w:rsidRPr="00A411D0">
        <w:t xml:space="preserve"> shall have a value of 1. Subsequent versions get values of 2, 3, etc. </w:t>
      </w:r>
    </w:p>
    <w:p w14:paraId="2F917B80" w14:textId="590A9112" w:rsidR="00F65448" w:rsidRPr="00A411D0" w:rsidRDefault="00F65448" w:rsidP="00F65448">
      <w:r w:rsidRPr="00A411D0">
        <w:t>This attribute shall be returned in query responses.</w:t>
      </w:r>
      <w:r w:rsidR="00E45E60" w:rsidRPr="00A411D0">
        <w:t xml:space="preserve"> If present in a submission, it shall be ignored.</w:t>
      </w:r>
    </w:p>
    <w:p w14:paraId="7B3B9937" w14:textId="77777777" w:rsidR="00F65448" w:rsidRPr="00A411D0" w:rsidRDefault="00F65448" w:rsidP="004A3129">
      <w:pPr>
        <w:pStyle w:val="BodyText"/>
        <w:rPr>
          <w:b/>
          <w:bCs/>
        </w:rPr>
      </w:pPr>
      <w:r w:rsidRPr="00A411D0">
        <w:rPr>
          <w:b/>
          <w:bCs/>
        </w:rPr>
        <w:t xml:space="preserve">Coding: </w:t>
      </w:r>
    </w:p>
    <w:p w14:paraId="3871CA44" w14:textId="77777777" w:rsidR="00F65448" w:rsidRPr="00A411D0" w:rsidRDefault="00F65448" w:rsidP="00F65448">
      <w:r w:rsidRPr="00A411D0">
        <w:t>Max length is unbounded.</w:t>
      </w:r>
    </w:p>
    <w:p w14:paraId="00697324" w14:textId="254048CF" w:rsidR="00F65448" w:rsidRPr="00A411D0" w:rsidRDefault="00F65448" w:rsidP="00F65448">
      <w:r w:rsidRPr="00A411D0">
        <w:t xml:space="preserve">The value of the version attribute is coded in XML as the </w:t>
      </w:r>
      <w:proofErr w:type="spellStart"/>
      <w:r w:rsidRPr="00A411D0">
        <w:t>versionName</w:t>
      </w:r>
      <w:proofErr w:type="spellEnd"/>
      <w:r w:rsidRPr="00A411D0">
        <w:t xml:space="preserve"> attribute </w:t>
      </w:r>
      <w:r w:rsidR="006500F7" w:rsidRPr="00A411D0">
        <w:t xml:space="preserve">on </w:t>
      </w:r>
      <w:r w:rsidRPr="00A411D0">
        <w:t xml:space="preserve">the </w:t>
      </w:r>
      <w:proofErr w:type="spellStart"/>
      <w:r w:rsidR="006500F7" w:rsidRPr="00A411D0">
        <w:t>ebRIM</w:t>
      </w:r>
      <w:proofErr w:type="spellEnd"/>
      <w:r w:rsidR="006500F7" w:rsidRPr="00A411D0">
        <w:t xml:space="preserve"> </w:t>
      </w:r>
      <w:proofErr w:type="spellStart"/>
      <w:r w:rsidRPr="00A411D0">
        <w:t>VersionInfo</w:t>
      </w:r>
      <w:proofErr w:type="spellEnd"/>
      <w:r w:rsidRPr="00A411D0">
        <w:t xml:space="preserve"> element.</w:t>
      </w:r>
    </w:p>
    <w:p w14:paraId="6872D6C9" w14:textId="77777777" w:rsidR="00F65448" w:rsidRPr="00A411D0" w:rsidRDefault="00F65448" w:rsidP="00F65448"/>
    <w:p w14:paraId="18A6CB65" w14:textId="10FED3BB" w:rsidR="00F65448" w:rsidRPr="00A411D0" w:rsidRDefault="00F65448" w:rsidP="00E61442">
      <w:pPr>
        <w:pStyle w:val="XMLFragment"/>
        <w:rPr>
          <w:noProof w:val="0"/>
        </w:rPr>
      </w:pPr>
      <w:r w:rsidRPr="00A411D0">
        <w:rPr>
          <w:noProof w:val="0"/>
        </w:rPr>
        <w:t>&lt;</w:t>
      </w:r>
      <w:proofErr w:type="spellStart"/>
      <w:proofErr w:type="gramStart"/>
      <w:r w:rsidR="006500F7" w:rsidRPr="00A411D0">
        <w:rPr>
          <w:noProof w:val="0"/>
        </w:rPr>
        <w:t>rim:</w:t>
      </w:r>
      <w:r w:rsidRPr="00A411D0">
        <w:rPr>
          <w:noProof w:val="0"/>
        </w:rPr>
        <w:t>VersionInfo</w:t>
      </w:r>
      <w:proofErr w:type="spellEnd"/>
      <w:proofErr w:type="gramEnd"/>
      <w:r w:rsidRPr="00A411D0">
        <w:rPr>
          <w:noProof w:val="0"/>
        </w:rPr>
        <w:t xml:space="preserve"> </w:t>
      </w:r>
      <w:proofErr w:type="spellStart"/>
      <w:r w:rsidRPr="00A411D0">
        <w:rPr>
          <w:noProof w:val="0"/>
        </w:rPr>
        <w:t>versionName</w:t>
      </w:r>
      <w:proofErr w:type="spellEnd"/>
      <w:r w:rsidRPr="00A411D0">
        <w:rPr>
          <w:noProof w:val="0"/>
        </w:rPr>
        <w:t>=”2”/&gt;</w:t>
      </w:r>
    </w:p>
    <w:p w14:paraId="0963C8D3" w14:textId="77777777" w:rsidR="003B3A7D" w:rsidRPr="00A411D0" w:rsidRDefault="003B3A7D" w:rsidP="003B3A7D"/>
    <w:p w14:paraId="541BF076" w14:textId="49200B1E" w:rsidR="003B3A7D" w:rsidRPr="00A411D0" w:rsidRDefault="00D271FA" w:rsidP="004A3129">
      <w:pPr>
        <w:pStyle w:val="Heading3"/>
        <w:numPr>
          <w:ilvl w:val="0"/>
          <w:numId w:val="0"/>
        </w:numPr>
        <w:rPr>
          <w:noProof w:val="0"/>
        </w:rPr>
      </w:pPr>
      <w:bookmarkStart w:id="296" w:name="_Toc352575140"/>
      <w:bookmarkStart w:id="297" w:name="_Toc364252896"/>
      <w:bookmarkStart w:id="298" w:name="_Toc367877025"/>
      <w:bookmarkStart w:id="299" w:name="_Toc367972520"/>
      <w:bookmarkStart w:id="300" w:name="_Toc381783365"/>
      <w:bookmarkStart w:id="301" w:name="_Toc488341495"/>
      <w:bookmarkStart w:id="302" w:name="_Toc522535168"/>
      <w:r w:rsidRPr="00A411D0">
        <w:rPr>
          <w:noProof w:val="0"/>
        </w:rPr>
        <w:lastRenderedPageBreak/>
        <w:t>4.2.</w:t>
      </w:r>
      <w:r w:rsidR="001225C8" w:rsidRPr="00A411D0">
        <w:rPr>
          <w:noProof w:val="0"/>
        </w:rPr>
        <w:t>4</w:t>
      </w:r>
      <w:r w:rsidRPr="00A411D0">
        <w:rPr>
          <w:noProof w:val="0"/>
        </w:rPr>
        <w:t xml:space="preserve"> </w:t>
      </w:r>
      <w:r w:rsidR="003B3A7D" w:rsidRPr="00A411D0">
        <w:rPr>
          <w:noProof w:val="0"/>
        </w:rPr>
        <w:t>Success and Error Reporting</w:t>
      </w:r>
      <w:bookmarkEnd w:id="296"/>
      <w:bookmarkEnd w:id="297"/>
      <w:bookmarkEnd w:id="298"/>
      <w:bookmarkEnd w:id="299"/>
      <w:bookmarkEnd w:id="300"/>
      <w:bookmarkEnd w:id="301"/>
      <w:bookmarkEnd w:id="302"/>
    </w:p>
    <w:p w14:paraId="4EE4C658" w14:textId="77777777" w:rsidR="003B3A7D" w:rsidRPr="00A411D0" w:rsidRDefault="003B3A7D" w:rsidP="003B3A7D">
      <w:r w:rsidRPr="00A411D0">
        <w:t>…</w:t>
      </w:r>
    </w:p>
    <w:p w14:paraId="3999F1E4" w14:textId="77777777" w:rsidR="003B3A7D" w:rsidRPr="00A411D0" w:rsidRDefault="003B3A7D" w:rsidP="004A3129">
      <w:pPr>
        <w:pStyle w:val="Heading4"/>
        <w:rPr>
          <w:bCs/>
          <w:noProof w:val="0"/>
        </w:rPr>
      </w:pPr>
      <w:bookmarkStart w:id="303" w:name="_Toc381783366"/>
      <w:bookmarkStart w:id="304" w:name="_Toc488341496"/>
      <w:bookmarkStart w:id="305" w:name="_Toc522535169"/>
      <w:r w:rsidRPr="00A411D0">
        <w:rPr>
          <w:bCs/>
          <w:noProof w:val="0"/>
        </w:rPr>
        <w:t xml:space="preserve">4.2.4.1 </w:t>
      </w:r>
      <w:bookmarkStart w:id="306" w:name="_Toc352575141"/>
      <w:bookmarkStart w:id="307" w:name="_Ref353122380"/>
      <w:bookmarkStart w:id="308" w:name="_Toc364252897"/>
      <w:bookmarkStart w:id="309" w:name="_Toc367877026"/>
      <w:bookmarkStart w:id="310" w:name="_Toc367972521"/>
      <w:proofErr w:type="spellStart"/>
      <w:r w:rsidRPr="00A411D0">
        <w:rPr>
          <w:noProof w:val="0"/>
        </w:rPr>
        <w:t>RegistryError</w:t>
      </w:r>
      <w:proofErr w:type="spellEnd"/>
      <w:r w:rsidRPr="00A411D0">
        <w:rPr>
          <w:noProof w:val="0"/>
        </w:rPr>
        <w:t xml:space="preserve"> Element</w:t>
      </w:r>
      <w:bookmarkEnd w:id="303"/>
      <w:bookmarkEnd w:id="304"/>
      <w:bookmarkEnd w:id="305"/>
      <w:bookmarkEnd w:id="306"/>
      <w:bookmarkEnd w:id="307"/>
      <w:bookmarkEnd w:id="308"/>
      <w:bookmarkEnd w:id="309"/>
      <w:bookmarkEnd w:id="310"/>
    </w:p>
    <w:p w14:paraId="61E17C16" w14:textId="77777777" w:rsidR="003B3A7D" w:rsidRPr="00A411D0" w:rsidRDefault="003B3A7D" w:rsidP="003B3A7D"/>
    <w:p w14:paraId="2262440A" w14:textId="2E360338" w:rsidR="00F87B01" w:rsidRPr="00A411D0" w:rsidRDefault="00F87B01" w:rsidP="000D245B">
      <w:pPr>
        <w:pBdr>
          <w:top w:val="single" w:sz="4" w:space="1" w:color="auto"/>
          <w:left w:val="single" w:sz="4" w:space="4" w:color="auto"/>
          <w:bottom w:val="single" w:sz="4" w:space="0" w:color="auto"/>
          <w:right w:val="single" w:sz="4" w:space="4" w:color="auto"/>
        </w:pBdr>
        <w:rPr>
          <w:i/>
          <w:iCs/>
        </w:rPr>
      </w:pPr>
      <w:r w:rsidRPr="00A411D0">
        <w:rPr>
          <w:i/>
          <w:iCs/>
        </w:rPr>
        <w:t xml:space="preserve">Editor: Update </w:t>
      </w:r>
      <w:r w:rsidR="003B3A7D" w:rsidRPr="00A411D0">
        <w:rPr>
          <w:i/>
          <w:iCs/>
        </w:rPr>
        <w:t>ITI TF-3: Table 4.2.4.1-2 Error Codes as shown</w:t>
      </w:r>
      <w:r w:rsidRPr="00A411D0">
        <w:rPr>
          <w:i/>
          <w:iCs/>
        </w:rPr>
        <w:t xml:space="preserve">. </w:t>
      </w:r>
      <w:r w:rsidR="001376E7" w:rsidRPr="00A411D0">
        <w:rPr>
          <w:i/>
          <w:iCs/>
        </w:rPr>
        <w:t>Update Note 1 and replace Note 2 as shown.</w:t>
      </w:r>
    </w:p>
    <w:p w14:paraId="5779718B" w14:textId="77777777" w:rsidR="003B3A7D" w:rsidRPr="00A411D0" w:rsidRDefault="003B3A7D" w:rsidP="004A3129">
      <w:pPr>
        <w:pStyle w:val="TableTitle"/>
      </w:pPr>
      <w:r w:rsidRPr="00A411D0">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80"/>
        <w:gridCol w:w="4114"/>
        <w:gridCol w:w="1854"/>
      </w:tblGrid>
      <w:tr w:rsidR="003B3A7D" w:rsidRPr="00A411D0" w14:paraId="44425B94" w14:textId="77777777" w:rsidTr="00B17F6B">
        <w:trPr>
          <w:cantSplit/>
          <w:tblHeader/>
        </w:trPr>
        <w:tc>
          <w:tcPr>
            <w:tcW w:w="3380" w:type="dxa"/>
            <w:shd w:val="clear" w:color="auto" w:fill="D9D9D9"/>
          </w:tcPr>
          <w:p w14:paraId="6905BE08" w14:textId="77777777" w:rsidR="003B3A7D" w:rsidRPr="00A411D0" w:rsidRDefault="003B3A7D" w:rsidP="004A3129">
            <w:pPr>
              <w:pStyle w:val="TableEntryHeader"/>
              <w:rPr>
                <w:kern w:val="28"/>
              </w:rPr>
            </w:pPr>
            <w:r w:rsidRPr="00A411D0">
              <w:t>Error Code</w:t>
            </w:r>
          </w:p>
        </w:tc>
        <w:tc>
          <w:tcPr>
            <w:tcW w:w="4114" w:type="dxa"/>
            <w:shd w:val="clear" w:color="auto" w:fill="D9D9D9"/>
          </w:tcPr>
          <w:p w14:paraId="1C581F43" w14:textId="77777777" w:rsidR="003B3A7D" w:rsidRPr="00A411D0" w:rsidRDefault="003B3A7D" w:rsidP="004A3129">
            <w:pPr>
              <w:pStyle w:val="TableEntryHeader"/>
              <w:rPr>
                <w:kern w:val="28"/>
              </w:rPr>
            </w:pPr>
            <w:r w:rsidRPr="00A411D0">
              <w:t>Discussion</w:t>
            </w:r>
          </w:p>
        </w:tc>
        <w:tc>
          <w:tcPr>
            <w:tcW w:w="1854" w:type="dxa"/>
            <w:shd w:val="clear" w:color="auto" w:fill="D9D9D9"/>
          </w:tcPr>
          <w:p w14:paraId="7BB40575" w14:textId="77777777" w:rsidR="003B3A7D" w:rsidRPr="00A411D0" w:rsidRDefault="003B3A7D" w:rsidP="004A3129">
            <w:pPr>
              <w:pStyle w:val="TableEntryHeader"/>
              <w:rPr>
                <w:kern w:val="28"/>
                <w:u w:val="single"/>
              </w:rPr>
            </w:pPr>
            <w:r w:rsidRPr="00A411D0">
              <w:t>Transaction (See Note 1)</w:t>
            </w:r>
          </w:p>
        </w:tc>
      </w:tr>
      <w:tr w:rsidR="003B3A7D" w:rsidRPr="00A411D0" w14:paraId="3B6C66B1" w14:textId="77777777" w:rsidTr="00B17F6B">
        <w:trPr>
          <w:cantSplit/>
        </w:trPr>
        <w:tc>
          <w:tcPr>
            <w:tcW w:w="3380" w:type="dxa"/>
          </w:tcPr>
          <w:p w14:paraId="40C02331" w14:textId="77777777" w:rsidR="003B3A7D" w:rsidRPr="00A411D0" w:rsidRDefault="003B3A7D" w:rsidP="004A3129">
            <w:pPr>
              <w:pStyle w:val="TableEntry"/>
              <w:rPr>
                <w:rFonts w:ascii="Arial" w:hAnsi="Arial"/>
                <w:b/>
                <w:kern w:val="28"/>
              </w:rPr>
            </w:pPr>
            <w:r w:rsidRPr="00A411D0">
              <w:t>…</w:t>
            </w:r>
          </w:p>
        </w:tc>
        <w:tc>
          <w:tcPr>
            <w:tcW w:w="4114" w:type="dxa"/>
          </w:tcPr>
          <w:p w14:paraId="2612F441" w14:textId="77777777" w:rsidR="003B3A7D" w:rsidRPr="00A411D0" w:rsidRDefault="003B3A7D" w:rsidP="003B3A7D">
            <w:pPr>
              <w:spacing w:before="40" w:after="40"/>
              <w:ind w:left="72" w:right="72"/>
              <w:rPr>
                <w:b/>
                <w:sz w:val="18"/>
                <w:u w:val="single"/>
              </w:rPr>
            </w:pPr>
          </w:p>
        </w:tc>
        <w:tc>
          <w:tcPr>
            <w:tcW w:w="1854" w:type="dxa"/>
          </w:tcPr>
          <w:p w14:paraId="40313934" w14:textId="77777777" w:rsidR="003B3A7D" w:rsidRPr="00A411D0" w:rsidRDefault="003B3A7D" w:rsidP="003B3A7D">
            <w:pPr>
              <w:spacing w:before="40" w:after="40"/>
              <w:ind w:left="72" w:right="72"/>
              <w:rPr>
                <w:b/>
                <w:sz w:val="18"/>
                <w:u w:val="single"/>
              </w:rPr>
            </w:pPr>
          </w:p>
        </w:tc>
      </w:tr>
      <w:tr w:rsidR="0080211A" w:rsidRPr="00A411D0" w14:paraId="53755834" w14:textId="77777777" w:rsidTr="00B17F6B">
        <w:trPr>
          <w:cantSplit/>
        </w:trPr>
        <w:tc>
          <w:tcPr>
            <w:tcW w:w="3380" w:type="dxa"/>
          </w:tcPr>
          <w:p w14:paraId="48AC763B" w14:textId="77777777" w:rsidR="0080211A" w:rsidRPr="00A411D0" w:rsidRDefault="0080211A" w:rsidP="004A3129">
            <w:pPr>
              <w:pStyle w:val="TableEntry"/>
              <w:rPr>
                <w:rFonts w:ascii="Arial" w:hAnsi="Arial"/>
                <w:b/>
                <w:kern w:val="28"/>
              </w:rPr>
            </w:pPr>
            <w:proofErr w:type="spellStart"/>
            <w:r w:rsidRPr="00A411D0">
              <w:t>XDSMissingHomeCommunityId</w:t>
            </w:r>
            <w:proofErr w:type="spellEnd"/>
          </w:p>
        </w:tc>
        <w:tc>
          <w:tcPr>
            <w:tcW w:w="4114" w:type="dxa"/>
          </w:tcPr>
          <w:p w14:paraId="1B409EC9" w14:textId="77777777" w:rsidR="0080211A" w:rsidRPr="00A411D0" w:rsidRDefault="0080211A" w:rsidP="004A3129">
            <w:pPr>
              <w:pStyle w:val="TableEntry"/>
              <w:rPr>
                <w:rFonts w:ascii="Arial" w:hAnsi="Arial"/>
                <w:b/>
                <w:kern w:val="28"/>
              </w:rPr>
            </w:pPr>
            <w:r w:rsidRPr="00A411D0">
              <w:t xml:space="preserve">A value for the </w:t>
            </w:r>
            <w:proofErr w:type="spellStart"/>
            <w:r w:rsidRPr="00A411D0">
              <w:t>homeCommunityId</w:t>
            </w:r>
            <w:proofErr w:type="spellEnd"/>
            <w:r w:rsidRPr="00A411D0">
              <w:t xml:space="preserve"> is required and has not been specified</w:t>
            </w:r>
          </w:p>
        </w:tc>
        <w:tc>
          <w:tcPr>
            <w:tcW w:w="1854" w:type="dxa"/>
          </w:tcPr>
          <w:p w14:paraId="19184755" w14:textId="77777777" w:rsidR="0080211A" w:rsidRPr="00A411D0" w:rsidRDefault="0080211A" w:rsidP="004A3129">
            <w:pPr>
              <w:pStyle w:val="TableEntry"/>
              <w:rPr>
                <w:rFonts w:ascii="Arial" w:hAnsi="Arial"/>
                <w:b/>
                <w:kern w:val="28"/>
                <w:szCs w:val="18"/>
              </w:rPr>
            </w:pPr>
            <w:r w:rsidRPr="00A411D0">
              <w:t>SQ, XGQ, RS, XGR</w:t>
            </w:r>
            <w:r w:rsidRPr="00A411D0">
              <w:rPr>
                <w:b/>
                <w:bCs/>
                <w:u w:val="single"/>
              </w:rPr>
              <w:t>, RU</w:t>
            </w:r>
          </w:p>
        </w:tc>
      </w:tr>
      <w:tr w:rsidR="006354D5" w:rsidRPr="00A411D0" w14:paraId="06AF460F" w14:textId="77777777" w:rsidTr="00B17F6B">
        <w:trPr>
          <w:cantSplit/>
        </w:trPr>
        <w:tc>
          <w:tcPr>
            <w:tcW w:w="3380" w:type="dxa"/>
          </w:tcPr>
          <w:p w14:paraId="57C591F0" w14:textId="77777777" w:rsidR="006354D5" w:rsidRPr="00A411D0" w:rsidRDefault="006354D5" w:rsidP="004A3129">
            <w:pPr>
              <w:pStyle w:val="TableEntry"/>
              <w:rPr>
                <w:rFonts w:ascii="Arial" w:hAnsi="Arial"/>
                <w:b/>
                <w:kern w:val="28"/>
              </w:rPr>
            </w:pPr>
            <w:proofErr w:type="spellStart"/>
            <w:r w:rsidRPr="00A411D0">
              <w:t>XDSUnknownCommunity</w:t>
            </w:r>
            <w:proofErr w:type="spellEnd"/>
          </w:p>
        </w:tc>
        <w:tc>
          <w:tcPr>
            <w:tcW w:w="4114" w:type="dxa"/>
          </w:tcPr>
          <w:p w14:paraId="517C963A" w14:textId="77777777" w:rsidR="006354D5" w:rsidRPr="00A411D0" w:rsidRDefault="006354D5" w:rsidP="004A3129">
            <w:pPr>
              <w:pStyle w:val="TableEntry"/>
            </w:pPr>
            <w:r w:rsidRPr="00A411D0">
              <w:t xml:space="preserve">A value for the </w:t>
            </w:r>
            <w:proofErr w:type="spellStart"/>
            <w:r w:rsidRPr="00A411D0">
              <w:t>homeCommunityId</w:t>
            </w:r>
            <w:proofErr w:type="spellEnd"/>
            <w:r w:rsidRPr="00A411D0">
              <w:t xml:space="preserve"> is not recognized</w:t>
            </w:r>
          </w:p>
        </w:tc>
        <w:tc>
          <w:tcPr>
            <w:tcW w:w="1854" w:type="dxa"/>
          </w:tcPr>
          <w:p w14:paraId="339C1A72" w14:textId="77777777" w:rsidR="006354D5" w:rsidRPr="00A411D0" w:rsidRDefault="006354D5" w:rsidP="004A3129">
            <w:pPr>
              <w:pStyle w:val="TableEntry"/>
              <w:rPr>
                <w:rFonts w:ascii="Arial" w:hAnsi="Arial"/>
                <w:b/>
                <w:bCs/>
                <w:kern w:val="28"/>
                <w:szCs w:val="18"/>
                <w:u w:val="single"/>
              </w:rPr>
            </w:pPr>
            <w:r w:rsidRPr="00A411D0">
              <w:t>SQ, XGQ, RS, XGR</w:t>
            </w:r>
            <w:r w:rsidRPr="00A411D0">
              <w:rPr>
                <w:b/>
                <w:bCs/>
                <w:u w:val="single"/>
              </w:rPr>
              <w:t>, RU</w:t>
            </w:r>
          </w:p>
        </w:tc>
      </w:tr>
      <w:tr w:rsidR="00D56778" w:rsidRPr="00A411D0" w14:paraId="203278D2" w14:textId="77777777" w:rsidTr="00B17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3380" w:type="dxa"/>
          </w:tcPr>
          <w:p w14:paraId="0D1F5B3C" w14:textId="77777777" w:rsidR="00D56778" w:rsidRPr="00A411D0" w:rsidRDefault="00D56778" w:rsidP="00E11595">
            <w:pPr>
              <w:pStyle w:val="TableEntry"/>
            </w:pPr>
            <w:proofErr w:type="spellStart"/>
            <w:r w:rsidRPr="00A411D0">
              <w:t>XDSUnavailableCommunity</w:t>
            </w:r>
            <w:proofErr w:type="spellEnd"/>
          </w:p>
        </w:tc>
        <w:tc>
          <w:tcPr>
            <w:tcW w:w="4114" w:type="dxa"/>
          </w:tcPr>
          <w:p w14:paraId="06FBBF9A" w14:textId="77777777" w:rsidR="00D56778" w:rsidRPr="00A411D0" w:rsidRDefault="00D56778" w:rsidP="00D32EAC">
            <w:pPr>
              <w:pStyle w:val="TableEntry"/>
            </w:pPr>
            <w:r w:rsidRPr="00A411D0">
              <w:t xml:space="preserve">A community which would have been contacted was not available </w:t>
            </w:r>
            <w:r w:rsidRPr="00A411D0">
              <w:rPr>
                <w:b/>
                <w:bCs/>
                <w:u w:val="single"/>
              </w:rPr>
              <w:t>or capable of processing the request.</w:t>
            </w:r>
            <w:r w:rsidRPr="00A411D0">
              <w:t xml:space="preserve"> See Note 2.</w:t>
            </w:r>
          </w:p>
        </w:tc>
        <w:tc>
          <w:tcPr>
            <w:tcW w:w="1854" w:type="dxa"/>
          </w:tcPr>
          <w:p w14:paraId="02F23045" w14:textId="77777777" w:rsidR="00D56778" w:rsidRPr="00A411D0" w:rsidRDefault="00D56778" w:rsidP="00D32EAC">
            <w:pPr>
              <w:pStyle w:val="TableEntry"/>
            </w:pPr>
            <w:r w:rsidRPr="00A411D0">
              <w:t>SQ, RS</w:t>
            </w:r>
            <w:r w:rsidRPr="00A411D0">
              <w:rPr>
                <w:b/>
                <w:szCs w:val="18"/>
                <w:u w:val="single"/>
              </w:rPr>
              <w:t>, RU</w:t>
            </w:r>
          </w:p>
        </w:tc>
      </w:tr>
      <w:tr w:rsidR="001A5B5D" w:rsidRPr="00A411D0" w14:paraId="7A98BBB0" w14:textId="77777777" w:rsidTr="00B17F6B">
        <w:trPr>
          <w:cantSplit/>
          <w:trHeight w:val="2447"/>
        </w:trPr>
        <w:tc>
          <w:tcPr>
            <w:tcW w:w="3380" w:type="dxa"/>
          </w:tcPr>
          <w:p w14:paraId="4B51DB25" w14:textId="77777777" w:rsidR="001A5B5D" w:rsidRPr="00A411D0" w:rsidRDefault="001A5B5D" w:rsidP="00E11595">
            <w:pPr>
              <w:pStyle w:val="TableEntry"/>
            </w:pPr>
            <w:proofErr w:type="spellStart"/>
            <w:r w:rsidRPr="00A411D0">
              <w:t>InvalidDocumentContent</w:t>
            </w:r>
            <w:proofErr w:type="spellEnd"/>
          </w:p>
        </w:tc>
        <w:tc>
          <w:tcPr>
            <w:tcW w:w="4114" w:type="dxa"/>
          </w:tcPr>
          <w:p w14:paraId="1E50F688" w14:textId="77777777" w:rsidR="001A5B5D" w:rsidRPr="00A411D0" w:rsidRDefault="001A5B5D" w:rsidP="00B17F6B">
            <w:pPr>
              <w:pStyle w:val="TableEntry"/>
            </w:pPr>
            <w:r w:rsidRPr="00A411D0">
              <w:t xml:space="preserve">The recipient has rejected this submission because it detected that one of the documents does not match the metadata (e.g., </w:t>
            </w:r>
            <w:proofErr w:type="spellStart"/>
            <w:r w:rsidRPr="00A411D0">
              <w:t>formatCode</w:t>
            </w:r>
            <w:proofErr w:type="spellEnd"/>
            <w:r w:rsidRPr="00A411D0">
              <w:t xml:space="preserve">) or has failed other requirements for the document content. </w:t>
            </w:r>
          </w:p>
          <w:p w14:paraId="230E7BF3" w14:textId="77777777" w:rsidR="001A5B5D" w:rsidRPr="00A411D0" w:rsidRDefault="001A5B5D" w:rsidP="00B17F6B">
            <w:pPr>
              <w:pStyle w:val="TableEntry"/>
            </w:pPr>
          </w:p>
          <w:p w14:paraId="7DB5EA1F" w14:textId="77777777" w:rsidR="001A5B5D" w:rsidRPr="00A411D0" w:rsidRDefault="001A5B5D" w:rsidP="001A5B5D">
            <w:pPr>
              <w:pStyle w:val="TableEntry"/>
            </w:pPr>
            <w:r w:rsidRPr="00A411D0">
              <w:t xml:space="preserve">When the </w:t>
            </w:r>
            <w:proofErr w:type="spellStart"/>
            <w:r w:rsidRPr="00A411D0">
              <w:t>RegistryError</w:t>
            </w:r>
            <w:proofErr w:type="spellEnd"/>
            <w:r w:rsidRPr="00A411D0">
              <w:t xml:space="preserve"> element contains this error code, the @</w:t>
            </w:r>
            <w:proofErr w:type="spellStart"/>
            <w:r w:rsidRPr="00A411D0">
              <w:t>codeContext</w:t>
            </w:r>
            <w:proofErr w:type="spellEnd"/>
            <w:r w:rsidRPr="00A411D0">
              <w:t xml:space="preserve"> shall contain the </w:t>
            </w:r>
            <w:proofErr w:type="spellStart"/>
            <w:r w:rsidRPr="00A411D0">
              <w:t>DocumentUniqueID</w:t>
            </w:r>
            <w:proofErr w:type="spellEnd"/>
            <w:r w:rsidRPr="00A411D0">
              <w:t xml:space="preserve"> of the document in error.</w:t>
            </w:r>
          </w:p>
          <w:p w14:paraId="46E3A717" w14:textId="77777777" w:rsidR="001A5B5D" w:rsidRPr="00A411D0" w:rsidRDefault="001A5B5D" w:rsidP="001A5B5D">
            <w:pPr>
              <w:pStyle w:val="TableEntry"/>
            </w:pPr>
          </w:p>
          <w:p w14:paraId="268DF2B3" w14:textId="77777777" w:rsidR="001A5B5D" w:rsidRPr="00A411D0" w:rsidRDefault="001A5B5D" w:rsidP="00B17F6B">
            <w:pPr>
              <w:pStyle w:val="TableEntry"/>
            </w:pPr>
            <w:r w:rsidRPr="00A411D0">
              <w:t xml:space="preserve">If multiple documents are in error, there shall be a separate </w:t>
            </w:r>
            <w:proofErr w:type="spellStart"/>
            <w:r w:rsidRPr="00A411D0">
              <w:t>RegistryError</w:t>
            </w:r>
            <w:proofErr w:type="spellEnd"/>
            <w:r w:rsidRPr="00A411D0">
              <w:t xml:space="preserve"> element for each document in error.</w:t>
            </w:r>
          </w:p>
        </w:tc>
        <w:tc>
          <w:tcPr>
            <w:tcW w:w="1854" w:type="dxa"/>
          </w:tcPr>
          <w:p w14:paraId="2EA49299" w14:textId="77777777" w:rsidR="001A5B5D" w:rsidRPr="00A411D0" w:rsidRDefault="001A5B5D" w:rsidP="00B17F6B">
            <w:pPr>
              <w:pStyle w:val="TableEntry"/>
            </w:pPr>
            <w:r w:rsidRPr="00A411D0">
              <w:t>P</w:t>
            </w:r>
            <w:r w:rsidRPr="00A411D0">
              <w:rPr>
                <w:b/>
                <w:u w:val="single"/>
              </w:rPr>
              <w:t>, RU</w:t>
            </w:r>
          </w:p>
        </w:tc>
      </w:tr>
      <w:tr w:rsidR="006354D5" w:rsidRPr="00A411D0" w14:paraId="34A5C2DD" w14:textId="77777777" w:rsidTr="00B17F6B">
        <w:trPr>
          <w:cantSplit/>
        </w:trPr>
        <w:tc>
          <w:tcPr>
            <w:tcW w:w="3380" w:type="dxa"/>
          </w:tcPr>
          <w:p w14:paraId="50655369" w14:textId="77777777" w:rsidR="006354D5" w:rsidRPr="00A411D0" w:rsidRDefault="006354D5" w:rsidP="004A3129">
            <w:pPr>
              <w:pStyle w:val="TableEntry"/>
              <w:rPr>
                <w:rFonts w:ascii="Arial" w:hAnsi="Arial"/>
                <w:b/>
                <w:bCs/>
                <w:kern w:val="28"/>
              </w:rPr>
            </w:pPr>
            <w:proofErr w:type="spellStart"/>
            <w:r w:rsidRPr="00A411D0">
              <w:rPr>
                <w:bCs/>
              </w:rPr>
              <w:t>UnresolvedReferenceException</w:t>
            </w:r>
            <w:proofErr w:type="spellEnd"/>
          </w:p>
        </w:tc>
        <w:tc>
          <w:tcPr>
            <w:tcW w:w="4114" w:type="dxa"/>
          </w:tcPr>
          <w:p w14:paraId="5A3DC261" w14:textId="77777777" w:rsidR="006354D5" w:rsidRPr="00A411D0" w:rsidRDefault="006354D5" w:rsidP="004A3129">
            <w:pPr>
              <w:pStyle w:val="TableEntry"/>
              <w:rPr>
                <w:rFonts w:ascii="Arial" w:hAnsi="Arial"/>
                <w:b/>
                <w:kern w:val="28"/>
              </w:rPr>
            </w:pPr>
            <w:r w:rsidRPr="00A411D0">
              <w:t xml:space="preserve">The recipient cannot resolve an </w:t>
            </w:r>
            <w:proofErr w:type="spellStart"/>
            <w:r w:rsidRPr="00A411D0">
              <w:t>entryUUID</w:t>
            </w:r>
            <w:proofErr w:type="spellEnd"/>
            <w:r w:rsidRPr="00A411D0">
              <w:t xml:space="preserve"> reference in the transaction.</w:t>
            </w:r>
          </w:p>
        </w:tc>
        <w:tc>
          <w:tcPr>
            <w:tcW w:w="1854" w:type="dxa"/>
          </w:tcPr>
          <w:p w14:paraId="0E56D7E9" w14:textId="77777777" w:rsidR="006354D5" w:rsidRPr="00A411D0" w:rsidRDefault="006354D5" w:rsidP="006354D5">
            <w:pPr>
              <w:spacing w:before="40" w:after="40"/>
              <w:ind w:left="72" w:right="72"/>
              <w:rPr>
                <w:bCs/>
                <w:sz w:val="18"/>
              </w:rPr>
            </w:pPr>
            <w:r w:rsidRPr="00A411D0">
              <w:rPr>
                <w:rStyle w:val="TableEntryChar"/>
              </w:rPr>
              <w:t>P, R</w:t>
            </w:r>
            <w:r w:rsidRPr="00A411D0">
              <w:rPr>
                <w:rStyle w:val="TableEntryChar"/>
                <w:b/>
                <w:u w:val="single"/>
              </w:rPr>
              <w:t>, RU</w:t>
            </w:r>
          </w:p>
        </w:tc>
      </w:tr>
      <w:tr w:rsidR="006354D5" w:rsidRPr="00A411D0" w14:paraId="422947FA" w14:textId="77777777" w:rsidTr="00B17F6B">
        <w:trPr>
          <w:cantSplit/>
        </w:trPr>
        <w:tc>
          <w:tcPr>
            <w:tcW w:w="3380" w:type="dxa"/>
          </w:tcPr>
          <w:p w14:paraId="56315B1F" w14:textId="77777777" w:rsidR="006354D5" w:rsidRPr="00A411D0" w:rsidRDefault="006354D5" w:rsidP="004A3129">
            <w:pPr>
              <w:pStyle w:val="TableEntry"/>
              <w:rPr>
                <w:rFonts w:ascii="Arial" w:hAnsi="Arial"/>
                <w:b/>
                <w:bCs/>
                <w:kern w:val="28"/>
              </w:rPr>
            </w:pPr>
            <w:r w:rsidRPr="00A411D0">
              <w:rPr>
                <w:bCs/>
              </w:rPr>
              <w:t>…</w:t>
            </w:r>
          </w:p>
        </w:tc>
        <w:tc>
          <w:tcPr>
            <w:tcW w:w="4114" w:type="dxa"/>
          </w:tcPr>
          <w:p w14:paraId="3E818F00" w14:textId="77777777" w:rsidR="006354D5" w:rsidRPr="00A411D0" w:rsidRDefault="006354D5" w:rsidP="003B3A7D">
            <w:pPr>
              <w:spacing w:before="40" w:after="40"/>
              <w:ind w:left="72" w:right="72"/>
              <w:rPr>
                <w:b/>
                <w:bCs/>
                <w:sz w:val="18"/>
                <w:u w:val="single"/>
              </w:rPr>
            </w:pPr>
          </w:p>
        </w:tc>
        <w:tc>
          <w:tcPr>
            <w:tcW w:w="1854" w:type="dxa"/>
          </w:tcPr>
          <w:p w14:paraId="0B57CB92" w14:textId="77777777" w:rsidR="006354D5" w:rsidRPr="00A411D0" w:rsidRDefault="006354D5" w:rsidP="003B3A7D">
            <w:pPr>
              <w:spacing w:before="40" w:after="40"/>
              <w:ind w:left="72" w:right="72"/>
              <w:rPr>
                <w:b/>
                <w:bCs/>
                <w:sz w:val="18"/>
                <w:u w:val="single"/>
              </w:rPr>
            </w:pPr>
          </w:p>
        </w:tc>
      </w:tr>
      <w:tr w:rsidR="003B3A7D" w:rsidRPr="00A411D0" w14:paraId="5A6A0AA3" w14:textId="77777777" w:rsidTr="00B17F6B">
        <w:trPr>
          <w:cantSplit/>
        </w:trPr>
        <w:tc>
          <w:tcPr>
            <w:tcW w:w="3380" w:type="dxa"/>
          </w:tcPr>
          <w:p w14:paraId="44BB148B" w14:textId="77777777" w:rsidR="003B3A7D" w:rsidRPr="00A411D0" w:rsidRDefault="003B3A7D" w:rsidP="004A3129">
            <w:pPr>
              <w:pStyle w:val="TableEntry"/>
              <w:rPr>
                <w:b/>
                <w:bCs/>
                <w:u w:val="single"/>
              </w:rPr>
            </w:pPr>
            <w:proofErr w:type="spellStart"/>
            <w:r w:rsidRPr="00A411D0">
              <w:rPr>
                <w:b/>
                <w:bCs/>
                <w:u w:val="single"/>
              </w:rPr>
              <w:t>XDSMetadataUpdateError</w:t>
            </w:r>
            <w:proofErr w:type="spellEnd"/>
          </w:p>
        </w:tc>
        <w:tc>
          <w:tcPr>
            <w:tcW w:w="4114" w:type="dxa"/>
          </w:tcPr>
          <w:p w14:paraId="580FE05A" w14:textId="77777777" w:rsidR="003B3A7D" w:rsidRPr="00A411D0" w:rsidRDefault="003B3A7D" w:rsidP="004A3129">
            <w:pPr>
              <w:pStyle w:val="TableEntry"/>
              <w:rPr>
                <w:b/>
                <w:bCs/>
                <w:u w:val="single"/>
              </w:rPr>
            </w:pPr>
            <w:r w:rsidRPr="00A411D0">
              <w:rPr>
                <w:b/>
                <w:bCs/>
                <w:u w:val="single"/>
              </w:rPr>
              <w:t>General metadata update error. Use only when more specific error code is not available or appropriate.</w:t>
            </w:r>
          </w:p>
        </w:tc>
        <w:tc>
          <w:tcPr>
            <w:tcW w:w="1854" w:type="dxa"/>
          </w:tcPr>
          <w:p w14:paraId="741EBDF3" w14:textId="77777777" w:rsidR="003B3A7D" w:rsidRPr="00A411D0" w:rsidRDefault="00F64635" w:rsidP="004A3129">
            <w:pPr>
              <w:pStyle w:val="TableEntry"/>
              <w:rPr>
                <w:b/>
                <w:bCs/>
                <w:u w:val="single"/>
              </w:rPr>
            </w:pPr>
            <w:r w:rsidRPr="00A411D0">
              <w:rPr>
                <w:b/>
                <w:bCs/>
                <w:u w:val="single"/>
              </w:rPr>
              <w:t>R</w:t>
            </w:r>
            <w:r w:rsidR="003B3A7D" w:rsidRPr="00A411D0">
              <w:rPr>
                <w:b/>
                <w:bCs/>
                <w:u w:val="single"/>
              </w:rPr>
              <w:t>U</w:t>
            </w:r>
          </w:p>
        </w:tc>
      </w:tr>
      <w:tr w:rsidR="003B3A7D" w:rsidRPr="00A411D0" w14:paraId="48CDBDC7" w14:textId="77777777" w:rsidTr="00B17F6B">
        <w:trPr>
          <w:cantSplit/>
        </w:trPr>
        <w:tc>
          <w:tcPr>
            <w:tcW w:w="3380" w:type="dxa"/>
          </w:tcPr>
          <w:p w14:paraId="3126F6B1" w14:textId="77777777" w:rsidR="003B3A7D" w:rsidRPr="00A411D0" w:rsidRDefault="003B3A7D" w:rsidP="004A3129">
            <w:pPr>
              <w:pStyle w:val="TableEntry"/>
              <w:rPr>
                <w:b/>
                <w:bCs/>
                <w:u w:val="single"/>
              </w:rPr>
            </w:pPr>
            <w:proofErr w:type="spellStart"/>
            <w:r w:rsidRPr="00A411D0">
              <w:rPr>
                <w:b/>
                <w:bCs/>
                <w:u w:val="single"/>
              </w:rPr>
              <w:t>XDSPatientIDReconciliationError</w:t>
            </w:r>
            <w:proofErr w:type="spellEnd"/>
          </w:p>
        </w:tc>
        <w:tc>
          <w:tcPr>
            <w:tcW w:w="4114" w:type="dxa"/>
          </w:tcPr>
          <w:p w14:paraId="3ED2B839" w14:textId="77777777" w:rsidR="003B3A7D" w:rsidRPr="00A411D0" w:rsidRDefault="003B3A7D" w:rsidP="004A3129">
            <w:pPr>
              <w:pStyle w:val="TableEntry"/>
              <w:rPr>
                <w:b/>
                <w:bCs/>
                <w:u w:val="single"/>
              </w:rPr>
            </w:pPr>
            <w:r w:rsidRPr="00A411D0">
              <w:rPr>
                <w:b/>
                <w:bCs/>
                <w:u w:val="single"/>
              </w:rPr>
              <w:t xml:space="preserve">Update encountered </w:t>
            </w:r>
            <w:r w:rsidR="005C2F68" w:rsidRPr="00A411D0">
              <w:rPr>
                <w:b/>
                <w:bCs/>
                <w:u w:val="single"/>
              </w:rPr>
              <w:t xml:space="preserve">an </w:t>
            </w:r>
            <w:r w:rsidRPr="00A411D0">
              <w:rPr>
                <w:b/>
                <w:bCs/>
                <w:u w:val="single"/>
              </w:rPr>
              <w:t xml:space="preserve">error where </w:t>
            </w:r>
            <w:r w:rsidR="00F64635" w:rsidRPr="00A411D0">
              <w:rPr>
                <w:b/>
                <w:bCs/>
                <w:u w:val="single"/>
              </w:rPr>
              <w:t>patient identifiers</w:t>
            </w:r>
            <w:r w:rsidRPr="00A411D0">
              <w:rPr>
                <w:b/>
                <w:bCs/>
                <w:u w:val="single"/>
              </w:rPr>
              <w:t xml:space="preserve"> did not match</w:t>
            </w:r>
          </w:p>
        </w:tc>
        <w:tc>
          <w:tcPr>
            <w:tcW w:w="1854" w:type="dxa"/>
          </w:tcPr>
          <w:p w14:paraId="34F226F8" w14:textId="77777777" w:rsidR="003B3A7D" w:rsidRPr="00A411D0" w:rsidRDefault="00F64635" w:rsidP="004A3129">
            <w:pPr>
              <w:pStyle w:val="TableEntry"/>
              <w:rPr>
                <w:b/>
                <w:bCs/>
                <w:u w:val="single"/>
              </w:rPr>
            </w:pPr>
            <w:r w:rsidRPr="00A411D0">
              <w:rPr>
                <w:b/>
                <w:bCs/>
                <w:u w:val="single"/>
              </w:rPr>
              <w:t>R</w:t>
            </w:r>
            <w:r w:rsidR="003B3A7D" w:rsidRPr="00A411D0">
              <w:rPr>
                <w:b/>
                <w:bCs/>
                <w:u w:val="single"/>
              </w:rPr>
              <w:t>U</w:t>
            </w:r>
          </w:p>
        </w:tc>
      </w:tr>
      <w:tr w:rsidR="003B3A7D" w:rsidRPr="00A411D0" w14:paraId="06318D90" w14:textId="77777777" w:rsidTr="00B17F6B">
        <w:trPr>
          <w:cantSplit/>
        </w:trPr>
        <w:tc>
          <w:tcPr>
            <w:tcW w:w="3380" w:type="dxa"/>
          </w:tcPr>
          <w:p w14:paraId="17F6524A" w14:textId="77777777" w:rsidR="003B3A7D" w:rsidRPr="00A411D0" w:rsidRDefault="003B3A7D" w:rsidP="004A3129">
            <w:pPr>
              <w:pStyle w:val="TableEntry"/>
              <w:rPr>
                <w:b/>
                <w:bCs/>
                <w:u w:val="single"/>
              </w:rPr>
            </w:pPr>
            <w:proofErr w:type="spellStart"/>
            <w:r w:rsidRPr="00A411D0">
              <w:rPr>
                <w:b/>
                <w:bCs/>
                <w:u w:val="single"/>
              </w:rPr>
              <w:t>XDSMetadataVersionError</w:t>
            </w:r>
            <w:proofErr w:type="spellEnd"/>
          </w:p>
        </w:tc>
        <w:tc>
          <w:tcPr>
            <w:tcW w:w="4114" w:type="dxa"/>
          </w:tcPr>
          <w:p w14:paraId="5FBF8FF0" w14:textId="77777777" w:rsidR="003B3A7D" w:rsidRPr="00A411D0" w:rsidRDefault="003B3A7D" w:rsidP="004A3129">
            <w:pPr>
              <w:pStyle w:val="TableEntry"/>
              <w:rPr>
                <w:b/>
                <w:bCs/>
                <w:u w:val="single"/>
              </w:rPr>
            </w:pPr>
            <w:r w:rsidRPr="00A411D0">
              <w:rPr>
                <w:b/>
                <w:bCs/>
                <w:u w:val="single"/>
              </w:rPr>
              <w:t>The version number included in the update request did not match the existing object. One cause of this is multiple simultaneous update attempts.</w:t>
            </w:r>
          </w:p>
        </w:tc>
        <w:tc>
          <w:tcPr>
            <w:tcW w:w="1854" w:type="dxa"/>
          </w:tcPr>
          <w:p w14:paraId="5301C6B9" w14:textId="77777777" w:rsidR="003B3A7D" w:rsidRPr="00A411D0" w:rsidRDefault="00F64635" w:rsidP="004A3129">
            <w:pPr>
              <w:pStyle w:val="TableEntry"/>
              <w:rPr>
                <w:b/>
                <w:bCs/>
                <w:u w:val="single"/>
              </w:rPr>
            </w:pPr>
            <w:r w:rsidRPr="00A411D0">
              <w:rPr>
                <w:b/>
                <w:bCs/>
                <w:u w:val="single"/>
              </w:rPr>
              <w:t>R</w:t>
            </w:r>
            <w:r w:rsidR="003B3A7D" w:rsidRPr="00A411D0">
              <w:rPr>
                <w:b/>
                <w:bCs/>
                <w:u w:val="single"/>
              </w:rPr>
              <w:t>U</w:t>
            </w:r>
          </w:p>
        </w:tc>
      </w:tr>
      <w:tr w:rsidR="005C2F68" w:rsidRPr="00A411D0" w14:paraId="3416FC1E" w14:textId="77777777" w:rsidTr="00B17F6B">
        <w:trPr>
          <w:cantSplit/>
        </w:trPr>
        <w:tc>
          <w:tcPr>
            <w:tcW w:w="3380" w:type="dxa"/>
          </w:tcPr>
          <w:p w14:paraId="3610856F" w14:textId="77777777" w:rsidR="005C2F68" w:rsidRPr="00A411D0" w:rsidRDefault="005C2F68" w:rsidP="004A3129">
            <w:pPr>
              <w:pStyle w:val="TableEntry"/>
              <w:rPr>
                <w:b/>
                <w:bCs/>
                <w:u w:val="single"/>
              </w:rPr>
            </w:pPr>
            <w:r w:rsidRPr="00A411D0">
              <w:rPr>
                <w:b/>
                <w:bCs/>
                <w:u w:val="single"/>
              </w:rPr>
              <w:t>…</w:t>
            </w:r>
          </w:p>
        </w:tc>
        <w:tc>
          <w:tcPr>
            <w:tcW w:w="4114" w:type="dxa"/>
          </w:tcPr>
          <w:p w14:paraId="32DBCF0A" w14:textId="77777777" w:rsidR="005C2F68" w:rsidRPr="00A411D0" w:rsidRDefault="005C2F68" w:rsidP="004A3129">
            <w:pPr>
              <w:pStyle w:val="TableEntry"/>
              <w:rPr>
                <w:b/>
                <w:bCs/>
                <w:u w:val="single"/>
              </w:rPr>
            </w:pPr>
          </w:p>
        </w:tc>
        <w:tc>
          <w:tcPr>
            <w:tcW w:w="1854" w:type="dxa"/>
          </w:tcPr>
          <w:p w14:paraId="35A272B3" w14:textId="77777777" w:rsidR="005C2F68" w:rsidRPr="00A411D0" w:rsidRDefault="005C2F68" w:rsidP="004A3129">
            <w:pPr>
              <w:pStyle w:val="TableEntry"/>
              <w:rPr>
                <w:b/>
                <w:bCs/>
                <w:u w:val="single"/>
              </w:rPr>
            </w:pPr>
          </w:p>
        </w:tc>
      </w:tr>
      <w:tr w:rsidR="00F237BB" w:rsidRPr="00A411D0" w14:paraId="4DD4F535" w14:textId="77777777" w:rsidTr="00B17F6B">
        <w:trPr>
          <w:cantSplit/>
        </w:trPr>
        <w:tc>
          <w:tcPr>
            <w:tcW w:w="3380" w:type="dxa"/>
          </w:tcPr>
          <w:p w14:paraId="70D2E27D" w14:textId="77777777" w:rsidR="00F237BB" w:rsidRPr="00A411D0" w:rsidRDefault="00F237BB" w:rsidP="004A3129">
            <w:pPr>
              <w:pStyle w:val="TableEntry"/>
              <w:rPr>
                <w:b/>
                <w:bCs/>
                <w:u w:val="single"/>
              </w:rPr>
            </w:pPr>
            <w:proofErr w:type="spellStart"/>
            <w:r w:rsidRPr="00A411D0">
              <w:rPr>
                <w:b/>
                <w:bCs/>
                <w:u w:val="single"/>
              </w:rPr>
              <w:lastRenderedPageBreak/>
              <w:t>XDSObjectTypeError</w:t>
            </w:r>
            <w:proofErr w:type="spellEnd"/>
          </w:p>
        </w:tc>
        <w:tc>
          <w:tcPr>
            <w:tcW w:w="4114" w:type="dxa"/>
          </w:tcPr>
          <w:p w14:paraId="6547BC36" w14:textId="6D574AFF" w:rsidR="00F237BB" w:rsidRPr="00A411D0" w:rsidRDefault="00F64635"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cannot store the request as the </w:t>
            </w:r>
            <w:proofErr w:type="spellStart"/>
            <w:r w:rsidRPr="00A411D0">
              <w:rPr>
                <w:b/>
                <w:bCs/>
                <w:u w:val="single"/>
              </w:rPr>
              <w:t>objectType</w:t>
            </w:r>
            <w:proofErr w:type="spellEnd"/>
            <w:r w:rsidRPr="00A411D0">
              <w:rPr>
                <w:b/>
                <w:bCs/>
                <w:u w:val="single"/>
              </w:rPr>
              <w:t xml:space="preserve"> is either not supported or does not match the value of the existing object. </w:t>
            </w:r>
          </w:p>
        </w:tc>
        <w:tc>
          <w:tcPr>
            <w:tcW w:w="1854" w:type="dxa"/>
          </w:tcPr>
          <w:p w14:paraId="0C0C458D" w14:textId="77777777" w:rsidR="00F237BB" w:rsidRPr="00A411D0" w:rsidRDefault="00F64635" w:rsidP="004A3129">
            <w:pPr>
              <w:pStyle w:val="TableEntry"/>
              <w:rPr>
                <w:b/>
                <w:bCs/>
                <w:u w:val="single"/>
              </w:rPr>
            </w:pPr>
            <w:r w:rsidRPr="00A411D0">
              <w:rPr>
                <w:b/>
                <w:bCs/>
                <w:u w:val="single"/>
              </w:rPr>
              <w:t>RU</w:t>
            </w:r>
          </w:p>
        </w:tc>
      </w:tr>
      <w:tr w:rsidR="00EB5109" w:rsidRPr="00A411D0" w14:paraId="077D0038" w14:textId="77777777" w:rsidTr="00B17F6B">
        <w:trPr>
          <w:cantSplit/>
        </w:trPr>
        <w:tc>
          <w:tcPr>
            <w:tcW w:w="3380" w:type="dxa"/>
          </w:tcPr>
          <w:p w14:paraId="7DCFDAED" w14:textId="77777777" w:rsidR="00EB5109" w:rsidRPr="00A411D0" w:rsidRDefault="00F237BB" w:rsidP="004A3129">
            <w:pPr>
              <w:pStyle w:val="TableEntry"/>
              <w:rPr>
                <w:b/>
                <w:bCs/>
                <w:u w:val="single"/>
              </w:rPr>
            </w:pPr>
            <w:proofErr w:type="spellStart"/>
            <w:r w:rsidRPr="00A411D0">
              <w:rPr>
                <w:b/>
                <w:bCs/>
                <w:u w:val="single"/>
              </w:rPr>
              <w:t>XDSMetadataIdentifierError</w:t>
            </w:r>
            <w:proofErr w:type="spellEnd"/>
          </w:p>
        </w:tc>
        <w:tc>
          <w:tcPr>
            <w:tcW w:w="4114" w:type="dxa"/>
          </w:tcPr>
          <w:p w14:paraId="2A0EACC9" w14:textId="48E51551" w:rsidR="00EB5109" w:rsidRPr="00A411D0" w:rsidRDefault="00F64635"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cannot store the request because the identifier is in conflict with an existing </w:t>
            </w:r>
            <w:r w:rsidR="00D329AB" w:rsidRPr="00A411D0">
              <w:rPr>
                <w:b/>
                <w:bCs/>
                <w:u w:val="single"/>
              </w:rPr>
              <w:t xml:space="preserve">known </w:t>
            </w:r>
            <w:r w:rsidRPr="00A411D0">
              <w:rPr>
                <w:b/>
                <w:bCs/>
                <w:u w:val="single"/>
              </w:rPr>
              <w:t>value</w:t>
            </w:r>
            <w:r w:rsidR="00D329AB" w:rsidRPr="00A411D0">
              <w:rPr>
                <w:b/>
                <w:bCs/>
                <w:u w:val="single"/>
              </w:rPr>
              <w:t>.</w:t>
            </w:r>
            <w:r w:rsidRPr="00A411D0">
              <w:rPr>
                <w:b/>
                <w:bCs/>
                <w:u w:val="single"/>
              </w:rPr>
              <w:t xml:space="preserve"> </w:t>
            </w:r>
          </w:p>
        </w:tc>
        <w:tc>
          <w:tcPr>
            <w:tcW w:w="1854" w:type="dxa"/>
          </w:tcPr>
          <w:p w14:paraId="10076A12" w14:textId="77777777" w:rsidR="00EB5109" w:rsidRPr="00A411D0" w:rsidRDefault="00F64635" w:rsidP="004A3129">
            <w:pPr>
              <w:pStyle w:val="TableEntry"/>
              <w:rPr>
                <w:b/>
                <w:bCs/>
                <w:u w:val="single"/>
              </w:rPr>
            </w:pPr>
            <w:r w:rsidRPr="00A411D0">
              <w:rPr>
                <w:b/>
                <w:bCs/>
                <w:u w:val="single"/>
              </w:rPr>
              <w:t>RU</w:t>
            </w:r>
          </w:p>
        </w:tc>
      </w:tr>
      <w:tr w:rsidR="00EB5109" w:rsidRPr="00A411D0" w14:paraId="3E171226" w14:textId="77777777" w:rsidTr="00B17F6B">
        <w:trPr>
          <w:cantSplit/>
        </w:trPr>
        <w:tc>
          <w:tcPr>
            <w:tcW w:w="3380" w:type="dxa"/>
          </w:tcPr>
          <w:p w14:paraId="617E295A" w14:textId="77777777" w:rsidR="00EB5109" w:rsidRPr="00A411D0" w:rsidRDefault="008A5607" w:rsidP="004A3129">
            <w:pPr>
              <w:pStyle w:val="TableEntry"/>
              <w:rPr>
                <w:b/>
                <w:bCs/>
                <w:u w:val="single"/>
              </w:rPr>
            </w:pPr>
            <w:proofErr w:type="spellStart"/>
            <w:r w:rsidRPr="00A411D0">
              <w:rPr>
                <w:b/>
                <w:bCs/>
                <w:u w:val="single"/>
              </w:rPr>
              <w:t>XDS</w:t>
            </w:r>
            <w:r w:rsidR="00F237BB" w:rsidRPr="00A411D0">
              <w:rPr>
                <w:b/>
                <w:bCs/>
                <w:u w:val="single"/>
              </w:rPr>
              <w:t>InvalidRequestException</w:t>
            </w:r>
            <w:proofErr w:type="spellEnd"/>
          </w:p>
        </w:tc>
        <w:tc>
          <w:tcPr>
            <w:tcW w:w="4114" w:type="dxa"/>
          </w:tcPr>
          <w:p w14:paraId="400546B3" w14:textId="176FA7DC" w:rsidR="00EB5109" w:rsidRPr="00A411D0" w:rsidRDefault="008A5607"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detected </w:t>
            </w:r>
            <w:r w:rsidR="00884C9E" w:rsidRPr="00A411D0">
              <w:rPr>
                <w:b/>
                <w:bCs/>
                <w:u w:val="single"/>
              </w:rPr>
              <w:t>that an</w:t>
            </w:r>
            <w:r w:rsidRPr="00A411D0">
              <w:rPr>
                <w:b/>
                <w:bCs/>
                <w:u w:val="single"/>
              </w:rPr>
              <w:t xml:space="preserve"> initial version of a metadata object </w:t>
            </w:r>
            <w:r w:rsidR="00884C9E" w:rsidRPr="00A411D0">
              <w:rPr>
                <w:b/>
                <w:bCs/>
                <w:u w:val="single"/>
              </w:rPr>
              <w:t>instance was received in an update transaction.</w:t>
            </w:r>
          </w:p>
        </w:tc>
        <w:tc>
          <w:tcPr>
            <w:tcW w:w="1854" w:type="dxa"/>
          </w:tcPr>
          <w:p w14:paraId="2576152C" w14:textId="77777777" w:rsidR="00EB5109" w:rsidRPr="00A411D0" w:rsidRDefault="008A5607" w:rsidP="004A3129">
            <w:pPr>
              <w:pStyle w:val="TableEntry"/>
              <w:rPr>
                <w:b/>
                <w:bCs/>
                <w:u w:val="single"/>
              </w:rPr>
            </w:pPr>
            <w:r w:rsidRPr="00A411D0">
              <w:rPr>
                <w:b/>
                <w:bCs/>
                <w:u w:val="single"/>
              </w:rPr>
              <w:t>RU</w:t>
            </w:r>
          </w:p>
        </w:tc>
      </w:tr>
      <w:tr w:rsidR="00EB5109" w:rsidRPr="00A411D0" w14:paraId="69F5FFA3" w14:textId="77777777" w:rsidTr="00B17F6B">
        <w:trPr>
          <w:cantSplit/>
        </w:trPr>
        <w:tc>
          <w:tcPr>
            <w:tcW w:w="3380" w:type="dxa"/>
          </w:tcPr>
          <w:p w14:paraId="16201B7E" w14:textId="77777777" w:rsidR="00EB5109" w:rsidRPr="00A411D0" w:rsidRDefault="00F237BB" w:rsidP="004A3129">
            <w:pPr>
              <w:pStyle w:val="TableEntry"/>
              <w:rPr>
                <w:b/>
                <w:bCs/>
                <w:u w:val="single"/>
              </w:rPr>
            </w:pPr>
            <w:proofErr w:type="spellStart"/>
            <w:r w:rsidRPr="00A411D0">
              <w:rPr>
                <w:b/>
                <w:bCs/>
                <w:u w:val="single"/>
              </w:rPr>
              <w:t>UnmodifiableMetadataError</w:t>
            </w:r>
            <w:proofErr w:type="spellEnd"/>
          </w:p>
        </w:tc>
        <w:tc>
          <w:tcPr>
            <w:tcW w:w="4114" w:type="dxa"/>
          </w:tcPr>
          <w:p w14:paraId="68CB6286" w14:textId="77777777" w:rsidR="00EB5109" w:rsidRPr="00A411D0" w:rsidRDefault="00F64635" w:rsidP="004A3129">
            <w:pPr>
              <w:pStyle w:val="TableEntry"/>
              <w:rPr>
                <w:b/>
                <w:bCs/>
                <w:u w:val="single"/>
              </w:rPr>
            </w:pPr>
            <w:r w:rsidRPr="00A411D0">
              <w:rPr>
                <w:b/>
                <w:bCs/>
                <w:u w:val="single"/>
              </w:rPr>
              <w:t>An update for a metadata object includes changes to values for attributes which are prohibited for the transaction.</w:t>
            </w:r>
          </w:p>
        </w:tc>
        <w:tc>
          <w:tcPr>
            <w:tcW w:w="1854" w:type="dxa"/>
          </w:tcPr>
          <w:p w14:paraId="5D8F9FE5" w14:textId="77777777" w:rsidR="00EB5109" w:rsidRPr="00A411D0" w:rsidRDefault="008B5EC6" w:rsidP="004A3129">
            <w:pPr>
              <w:pStyle w:val="TableEntry"/>
              <w:rPr>
                <w:b/>
                <w:bCs/>
                <w:u w:val="single"/>
              </w:rPr>
            </w:pPr>
            <w:r w:rsidRPr="00A411D0">
              <w:rPr>
                <w:b/>
                <w:bCs/>
                <w:u w:val="single"/>
              </w:rPr>
              <w:t>RU</w:t>
            </w:r>
          </w:p>
        </w:tc>
      </w:tr>
      <w:tr w:rsidR="00EB5109" w:rsidRPr="00A411D0" w14:paraId="2F868EF2" w14:textId="77777777" w:rsidTr="00B17F6B">
        <w:trPr>
          <w:cantSplit/>
        </w:trPr>
        <w:tc>
          <w:tcPr>
            <w:tcW w:w="3380" w:type="dxa"/>
          </w:tcPr>
          <w:p w14:paraId="1D5CFC30" w14:textId="77777777" w:rsidR="00EB5109" w:rsidRPr="00A411D0" w:rsidRDefault="00F237BB" w:rsidP="004A3129">
            <w:pPr>
              <w:pStyle w:val="TableEntry"/>
              <w:rPr>
                <w:b/>
                <w:bCs/>
                <w:u w:val="single"/>
              </w:rPr>
            </w:pPr>
            <w:proofErr w:type="spellStart"/>
            <w:r w:rsidRPr="00A411D0">
              <w:rPr>
                <w:b/>
                <w:bCs/>
                <w:u w:val="single"/>
              </w:rPr>
              <w:t>LocalPolicyRestrictionError</w:t>
            </w:r>
            <w:proofErr w:type="spellEnd"/>
          </w:p>
        </w:tc>
        <w:tc>
          <w:tcPr>
            <w:tcW w:w="4114" w:type="dxa"/>
          </w:tcPr>
          <w:p w14:paraId="13438D77" w14:textId="318757D3" w:rsidR="00EB5109" w:rsidRPr="00A411D0" w:rsidRDefault="00F64635"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has detected that the request is not permitted because of local policy restrictions or </w:t>
            </w:r>
            <w:r w:rsidR="00D329AB" w:rsidRPr="00A411D0">
              <w:rPr>
                <w:b/>
                <w:bCs/>
                <w:u w:val="single"/>
              </w:rPr>
              <w:t xml:space="preserve">violation of </w:t>
            </w:r>
            <w:r w:rsidRPr="00A411D0">
              <w:rPr>
                <w:b/>
                <w:bCs/>
                <w:u w:val="single"/>
              </w:rPr>
              <w:t xml:space="preserve">a previously reached agreement. </w:t>
            </w:r>
          </w:p>
        </w:tc>
        <w:tc>
          <w:tcPr>
            <w:tcW w:w="1854" w:type="dxa"/>
          </w:tcPr>
          <w:p w14:paraId="2196C169" w14:textId="77777777" w:rsidR="00EB5109" w:rsidRPr="00A411D0" w:rsidRDefault="008B5EC6" w:rsidP="004A3129">
            <w:pPr>
              <w:pStyle w:val="TableEntry"/>
              <w:rPr>
                <w:b/>
                <w:bCs/>
                <w:u w:val="single"/>
              </w:rPr>
            </w:pPr>
            <w:r w:rsidRPr="00A411D0">
              <w:rPr>
                <w:b/>
                <w:bCs/>
                <w:u w:val="single"/>
              </w:rPr>
              <w:t>RU</w:t>
            </w:r>
          </w:p>
        </w:tc>
      </w:tr>
      <w:tr w:rsidR="00893444" w:rsidRPr="00A411D0" w14:paraId="289B29F2" w14:textId="77777777" w:rsidTr="00D56778">
        <w:trPr>
          <w:cantSplit/>
        </w:trPr>
        <w:tc>
          <w:tcPr>
            <w:tcW w:w="3380" w:type="dxa"/>
          </w:tcPr>
          <w:p w14:paraId="58269D6C" w14:textId="1B7A2C1F" w:rsidR="00893444" w:rsidRPr="00A411D0" w:rsidRDefault="00893444" w:rsidP="004E379F">
            <w:pPr>
              <w:pStyle w:val="TableEntry"/>
              <w:rPr>
                <w:b/>
                <w:bCs/>
                <w:u w:val="single"/>
              </w:rPr>
            </w:pPr>
            <w:proofErr w:type="spellStart"/>
            <w:r w:rsidRPr="00A411D0">
              <w:rPr>
                <w:b/>
                <w:bCs/>
                <w:u w:val="single"/>
              </w:rPr>
              <w:t>XDSMetadataAnnotationError</w:t>
            </w:r>
            <w:proofErr w:type="spellEnd"/>
          </w:p>
        </w:tc>
        <w:tc>
          <w:tcPr>
            <w:tcW w:w="4114" w:type="dxa"/>
          </w:tcPr>
          <w:p w14:paraId="5C722B53" w14:textId="460D8F72" w:rsidR="00893444" w:rsidRPr="00A411D0" w:rsidRDefault="00893444"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has detected an error with a SS-HM annotation</w:t>
            </w:r>
            <w:r w:rsidR="00D329AB" w:rsidRPr="00A411D0">
              <w:rPr>
                <w:b/>
                <w:bCs/>
                <w:u w:val="single"/>
              </w:rPr>
              <w:t>.</w:t>
            </w:r>
          </w:p>
        </w:tc>
        <w:tc>
          <w:tcPr>
            <w:tcW w:w="1854" w:type="dxa"/>
          </w:tcPr>
          <w:p w14:paraId="22F4E8FE" w14:textId="77777777" w:rsidR="00893444" w:rsidRPr="00A411D0" w:rsidRDefault="00893444" w:rsidP="004A3129">
            <w:pPr>
              <w:pStyle w:val="TableEntry"/>
              <w:rPr>
                <w:b/>
                <w:bCs/>
                <w:u w:val="single"/>
              </w:rPr>
            </w:pPr>
            <w:r w:rsidRPr="00A411D0">
              <w:rPr>
                <w:b/>
                <w:bCs/>
                <w:u w:val="single"/>
              </w:rPr>
              <w:t>RU</w:t>
            </w:r>
          </w:p>
        </w:tc>
      </w:tr>
    </w:tbl>
    <w:p w14:paraId="63A5024D" w14:textId="77777777" w:rsidR="003B3A7D" w:rsidRPr="00A411D0" w:rsidRDefault="003B3A7D" w:rsidP="003B3A7D"/>
    <w:p w14:paraId="4C563890" w14:textId="77777777" w:rsidR="003B3A7D" w:rsidRPr="00A411D0" w:rsidRDefault="003B3A7D" w:rsidP="004A3129">
      <w:pPr>
        <w:pStyle w:val="Note"/>
        <w:rPr>
          <w:b/>
        </w:rPr>
      </w:pPr>
      <w:r w:rsidRPr="00A411D0">
        <w:rPr>
          <w:b/>
        </w:rPr>
        <w:t>Note 1:</w:t>
      </w:r>
    </w:p>
    <w:p w14:paraId="22C4B811" w14:textId="77777777" w:rsidR="003B3A7D" w:rsidRPr="00A411D0" w:rsidRDefault="003B3A7D" w:rsidP="004A3129">
      <w:pPr>
        <w:pStyle w:val="Note"/>
      </w:pPr>
      <w:r w:rsidRPr="00A411D0">
        <w:t>P = Provide and Register-b</w:t>
      </w:r>
    </w:p>
    <w:p w14:paraId="6FD63027" w14:textId="77777777" w:rsidR="003B3A7D" w:rsidRPr="00A411D0" w:rsidRDefault="003B3A7D" w:rsidP="004A3129">
      <w:pPr>
        <w:pStyle w:val="Note"/>
      </w:pPr>
      <w:r w:rsidRPr="00A411D0">
        <w:t>R = Register-b</w:t>
      </w:r>
    </w:p>
    <w:p w14:paraId="0702290E" w14:textId="77777777" w:rsidR="003B3A7D" w:rsidRPr="00A411D0" w:rsidRDefault="003B3A7D" w:rsidP="004A3129">
      <w:pPr>
        <w:pStyle w:val="Note"/>
      </w:pPr>
      <w:r w:rsidRPr="00A411D0">
        <w:t>SQ = Stored Query</w:t>
      </w:r>
    </w:p>
    <w:p w14:paraId="78EDAC50" w14:textId="77777777" w:rsidR="003B3A7D" w:rsidRPr="00A411D0" w:rsidRDefault="003B3A7D" w:rsidP="004A3129">
      <w:pPr>
        <w:pStyle w:val="Note"/>
      </w:pPr>
      <w:r w:rsidRPr="00A411D0">
        <w:t>RS = Retrieve Document Set</w:t>
      </w:r>
    </w:p>
    <w:p w14:paraId="50F87C09" w14:textId="77777777" w:rsidR="003B3A7D" w:rsidRPr="00A411D0" w:rsidRDefault="003B3A7D" w:rsidP="004A3129">
      <w:pPr>
        <w:pStyle w:val="Note"/>
      </w:pPr>
      <w:r w:rsidRPr="00A411D0">
        <w:t>XGQ = Cross Gateway Query</w:t>
      </w:r>
    </w:p>
    <w:p w14:paraId="67BB5296" w14:textId="77777777" w:rsidR="003B3A7D" w:rsidRPr="00A411D0" w:rsidRDefault="003B3A7D" w:rsidP="004A3129">
      <w:pPr>
        <w:pStyle w:val="Note"/>
      </w:pPr>
      <w:r w:rsidRPr="00A411D0">
        <w:t>XGR = Cross Gateway Retrieve</w:t>
      </w:r>
    </w:p>
    <w:p w14:paraId="185C4539" w14:textId="77777777" w:rsidR="003B3A7D" w:rsidRPr="00A411D0" w:rsidRDefault="00F64635" w:rsidP="004A3129">
      <w:pPr>
        <w:pStyle w:val="Note"/>
        <w:rPr>
          <w:b/>
          <w:bCs/>
          <w:u w:val="single"/>
        </w:rPr>
      </w:pPr>
      <w:r w:rsidRPr="00A411D0">
        <w:rPr>
          <w:b/>
          <w:bCs/>
          <w:u w:val="single"/>
        </w:rPr>
        <w:t>R</w:t>
      </w:r>
      <w:r w:rsidR="003B3A7D" w:rsidRPr="00A411D0">
        <w:rPr>
          <w:b/>
          <w:bCs/>
          <w:u w:val="single"/>
        </w:rPr>
        <w:t xml:space="preserve">U = </w:t>
      </w:r>
      <w:r w:rsidRPr="00A411D0">
        <w:rPr>
          <w:b/>
          <w:bCs/>
          <w:u w:val="single"/>
        </w:rPr>
        <w:t xml:space="preserve">Restricted </w:t>
      </w:r>
      <w:r w:rsidR="003B3A7D" w:rsidRPr="00A411D0">
        <w:rPr>
          <w:b/>
          <w:bCs/>
          <w:u w:val="single"/>
        </w:rPr>
        <w:t>Update Document Set</w:t>
      </w:r>
    </w:p>
    <w:p w14:paraId="26D8516F" w14:textId="5EF8EA24" w:rsidR="003B3A7D" w:rsidRPr="00A411D0" w:rsidRDefault="003B3A7D" w:rsidP="003B3A7D">
      <w:pPr>
        <w:rPr>
          <w:lang w:eastAsia="ar-SA"/>
        </w:rPr>
      </w:pPr>
    </w:p>
    <w:p w14:paraId="53B8CBDE" w14:textId="77777777" w:rsidR="00D56778" w:rsidRPr="00A411D0" w:rsidRDefault="00D56778" w:rsidP="004A3129">
      <w:pPr>
        <w:pStyle w:val="Note"/>
        <w:rPr>
          <w:b/>
          <w:bCs/>
        </w:rPr>
      </w:pPr>
      <w:r w:rsidRPr="00A411D0">
        <w:rPr>
          <w:b/>
          <w:bCs/>
        </w:rPr>
        <w:t>Note 2:</w:t>
      </w:r>
    </w:p>
    <w:p w14:paraId="7371D47E" w14:textId="77777777" w:rsidR="00D56778" w:rsidRPr="00A411D0" w:rsidRDefault="00D56778" w:rsidP="004A3129">
      <w:pPr>
        <w:pStyle w:val="Note"/>
        <w:rPr>
          <w:b/>
          <w:strike/>
        </w:rPr>
      </w:pPr>
      <w:r w:rsidRPr="00A411D0">
        <w:rPr>
          <w:b/>
          <w:strike/>
        </w:rPr>
        <w:t xml:space="preserve">Two examples of the use of error code </w:t>
      </w:r>
      <w:proofErr w:type="spellStart"/>
      <w:r w:rsidRPr="00A411D0">
        <w:rPr>
          <w:b/>
          <w:strike/>
        </w:rPr>
        <w:t>XDSUnavailableCommunity</w:t>
      </w:r>
      <w:proofErr w:type="spellEnd"/>
      <w:r w:rsidRPr="00A411D0">
        <w:rPr>
          <w:b/>
          <w:strike/>
        </w:rPr>
        <w:t xml:space="preserve"> are:</w:t>
      </w:r>
    </w:p>
    <w:p w14:paraId="3A8E135D" w14:textId="77777777" w:rsidR="00933232" w:rsidRPr="00A411D0" w:rsidRDefault="00933232" w:rsidP="000D245B">
      <w:pPr>
        <w:pStyle w:val="Note"/>
        <w:rPr>
          <w:b/>
          <w:strike/>
        </w:rPr>
      </w:pPr>
      <w:r w:rsidRPr="00A411D0">
        <w:rPr>
          <w:b/>
          <w:strike/>
        </w:rPr>
        <w:t xml:space="preserve">A Cross Gateway Query or Cross Gateway Retrieve fails because the community identified by a </w:t>
      </w:r>
      <w:proofErr w:type="spellStart"/>
      <w:r w:rsidRPr="00A411D0">
        <w:rPr>
          <w:b/>
          <w:strike/>
        </w:rPr>
        <w:t>homeCommunityId</w:t>
      </w:r>
      <w:proofErr w:type="spellEnd"/>
      <w:r w:rsidRPr="00A411D0">
        <w:rPr>
          <w:b/>
          <w:strike/>
        </w:rPr>
        <w:t xml:space="preserve"> could not be contacted.</w:t>
      </w:r>
    </w:p>
    <w:p w14:paraId="77899DBD" w14:textId="77777777" w:rsidR="00933232" w:rsidRPr="00A411D0" w:rsidRDefault="00933232" w:rsidP="000D245B">
      <w:pPr>
        <w:pStyle w:val="Note"/>
        <w:rPr>
          <w:b/>
          <w:strike/>
        </w:rPr>
      </w:pPr>
      <w:r w:rsidRPr="00A411D0">
        <w:rPr>
          <w:b/>
          <w:strike/>
        </w:rPr>
        <w:t>A Cross Gateway Query based on Patient ID could not contact some known communities to relay the query.</w:t>
      </w:r>
    </w:p>
    <w:p w14:paraId="60E38217" w14:textId="2854CA4D" w:rsidR="00933232" w:rsidRPr="00A411D0" w:rsidRDefault="00933232">
      <w:pPr>
        <w:pStyle w:val="Note"/>
        <w:rPr>
          <w:b/>
          <w:strike/>
        </w:rPr>
      </w:pPr>
      <w:r w:rsidRPr="00A411D0">
        <w:rPr>
          <w:b/>
          <w:strike/>
        </w:rPr>
        <w:t>The error would be generated by the Initiating Gateway and returned in the Registry Stored Query or Retrieve Document Set. This would only apply when XDS Affinity Domain Option was used.</w:t>
      </w:r>
    </w:p>
    <w:p w14:paraId="0784BD97" w14:textId="273DCE8B" w:rsidR="00931BDA" w:rsidRPr="00A411D0" w:rsidRDefault="00931BDA" w:rsidP="00677828">
      <w:pPr>
        <w:pStyle w:val="Note"/>
        <w:tabs>
          <w:tab w:val="clear" w:pos="720"/>
        </w:tabs>
        <w:ind w:left="180" w:hanging="14"/>
        <w:rPr>
          <w:b/>
          <w:u w:val="single"/>
        </w:rPr>
      </w:pPr>
      <w:r w:rsidRPr="00A411D0">
        <w:rPr>
          <w:b/>
          <w:u w:val="single"/>
        </w:rPr>
        <w:t>In the following situations, the error code</w:t>
      </w:r>
      <w:r w:rsidR="00E36094">
        <w:rPr>
          <w:rFonts w:ascii="Courier New" w:hAnsi="Courier New" w:cs="Courier New"/>
          <w:b/>
          <w:u w:val="single"/>
        </w:rPr>
        <w:t xml:space="preserve"> </w:t>
      </w:r>
      <w:proofErr w:type="spellStart"/>
      <w:r w:rsidRPr="00677828">
        <w:rPr>
          <w:rFonts w:ascii="Courier New" w:hAnsi="Courier New" w:cs="Courier New"/>
          <w:b/>
          <w:u w:val="single"/>
        </w:rPr>
        <w:t>XDSUnavailableCommunity</w:t>
      </w:r>
      <w:proofErr w:type="spellEnd"/>
      <w:r w:rsidRPr="00A411D0">
        <w:rPr>
          <w:b/>
          <w:u w:val="single"/>
        </w:rPr>
        <w:t xml:space="preserve"> may be generated by an Initiating Gateway supporting the XDS Affinity Domain Option and returned in the Registry Stored Query or Retrieve Document Set: </w:t>
      </w:r>
    </w:p>
    <w:p w14:paraId="70F1E599" w14:textId="7692F4FC" w:rsidR="00D56778" w:rsidRPr="00A411D0" w:rsidRDefault="00D56778" w:rsidP="000D245B">
      <w:pPr>
        <w:pStyle w:val="Note"/>
        <w:numPr>
          <w:ilvl w:val="0"/>
          <w:numId w:val="97"/>
        </w:numPr>
        <w:rPr>
          <w:b/>
          <w:u w:val="single"/>
        </w:rPr>
      </w:pPr>
      <w:r w:rsidRPr="00A411D0">
        <w:rPr>
          <w:b/>
          <w:u w:val="single"/>
        </w:rPr>
        <w:t xml:space="preserve">A Cross Gateway Query or Cross Gateway Retrieve fails because the community identified by a </w:t>
      </w:r>
      <w:proofErr w:type="spellStart"/>
      <w:r w:rsidRPr="00A411D0">
        <w:rPr>
          <w:b/>
          <w:u w:val="single"/>
        </w:rPr>
        <w:t>homeCommunityId</w:t>
      </w:r>
      <w:proofErr w:type="spellEnd"/>
      <w:r w:rsidRPr="00A411D0">
        <w:rPr>
          <w:b/>
          <w:u w:val="single"/>
        </w:rPr>
        <w:t xml:space="preserve"> could not be contacted.</w:t>
      </w:r>
    </w:p>
    <w:p w14:paraId="0B021A4B" w14:textId="59FEE038" w:rsidR="00D56778" w:rsidRPr="00A411D0" w:rsidRDefault="00D56778" w:rsidP="000D245B">
      <w:pPr>
        <w:pStyle w:val="Note"/>
        <w:numPr>
          <w:ilvl w:val="0"/>
          <w:numId w:val="97"/>
        </w:numPr>
        <w:rPr>
          <w:b/>
          <w:u w:val="single"/>
        </w:rPr>
      </w:pPr>
      <w:r w:rsidRPr="00A411D0">
        <w:rPr>
          <w:b/>
          <w:u w:val="single"/>
        </w:rPr>
        <w:t>A Cross Gateway Query based on Patient ID could not contact some known communities to relay the query.</w:t>
      </w:r>
    </w:p>
    <w:p w14:paraId="17B22C20" w14:textId="148819CD" w:rsidR="009F4241" w:rsidRPr="00A411D0" w:rsidRDefault="00931BDA" w:rsidP="00DB08D4">
      <w:pPr>
        <w:pStyle w:val="Note"/>
        <w:tabs>
          <w:tab w:val="clear" w:pos="720"/>
        </w:tabs>
        <w:ind w:left="180" w:hanging="14"/>
        <w:rPr>
          <w:b/>
          <w:bCs/>
          <w:u w:val="single"/>
        </w:rPr>
      </w:pPr>
      <w:r w:rsidRPr="00A411D0">
        <w:rPr>
          <w:b/>
          <w:u w:val="single"/>
        </w:rPr>
        <w:lastRenderedPageBreak/>
        <w:t xml:space="preserve">The error </w:t>
      </w:r>
      <w:proofErr w:type="spellStart"/>
      <w:proofErr w:type="gramStart"/>
      <w:r w:rsidRPr="00A411D0">
        <w:rPr>
          <w:b/>
          <w:u w:val="single"/>
        </w:rPr>
        <w:t>code,</w:t>
      </w:r>
      <w:r w:rsidRPr="00677828">
        <w:rPr>
          <w:rFonts w:ascii="Courier New" w:hAnsi="Courier New" w:cs="Courier New"/>
          <w:b/>
          <w:u w:val="single"/>
        </w:rPr>
        <w:t>XDSUnavailableCommunity</w:t>
      </w:r>
      <w:proofErr w:type="spellEnd"/>
      <w:proofErr w:type="gramEnd"/>
      <w:r w:rsidRPr="00A411D0">
        <w:rPr>
          <w:b/>
          <w:u w:val="single"/>
        </w:rPr>
        <w:t xml:space="preserve"> may be </w:t>
      </w:r>
      <w:r w:rsidR="00DB08D4" w:rsidRPr="00A411D0">
        <w:rPr>
          <w:b/>
          <w:u w:val="single"/>
        </w:rPr>
        <w:t>returned</w:t>
      </w:r>
      <w:r w:rsidRPr="00A411D0">
        <w:rPr>
          <w:b/>
          <w:u w:val="single"/>
        </w:rPr>
        <w:t xml:space="preserve"> by</w:t>
      </w:r>
      <w:r w:rsidR="00DB08D4" w:rsidRPr="00A411D0">
        <w:rPr>
          <w:b/>
          <w:u w:val="single"/>
        </w:rPr>
        <w:t xml:space="preserve"> an</w:t>
      </w:r>
      <w:r w:rsidRPr="00A411D0">
        <w:rPr>
          <w:b/>
          <w:u w:val="single"/>
        </w:rPr>
        <w:t xml:space="preserve"> </w:t>
      </w:r>
      <w:r w:rsidR="009F4241" w:rsidRPr="00A411D0">
        <w:rPr>
          <w:b/>
          <w:bCs/>
          <w:u w:val="single"/>
        </w:rPr>
        <w:t xml:space="preserve">Update Initiator </w:t>
      </w:r>
      <w:r w:rsidR="00DB08D4" w:rsidRPr="00A411D0">
        <w:rPr>
          <w:b/>
          <w:bCs/>
          <w:u w:val="single"/>
        </w:rPr>
        <w:t xml:space="preserve">when a </w:t>
      </w:r>
      <w:r w:rsidR="009F4241" w:rsidRPr="00A411D0">
        <w:rPr>
          <w:b/>
          <w:bCs/>
          <w:u w:val="single"/>
        </w:rPr>
        <w:t xml:space="preserve">community's Update Responder, </w:t>
      </w:r>
      <w:r w:rsidR="00DB08D4" w:rsidRPr="00A411D0">
        <w:rPr>
          <w:b/>
          <w:bCs/>
          <w:u w:val="single"/>
        </w:rPr>
        <w:t xml:space="preserve">as </w:t>
      </w:r>
      <w:r w:rsidR="009F4241" w:rsidRPr="00A411D0">
        <w:rPr>
          <w:b/>
          <w:bCs/>
          <w:u w:val="single"/>
        </w:rPr>
        <w:t xml:space="preserve">identified by a </w:t>
      </w:r>
      <w:proofErr w:type="spellStart"/>
      <w:r w:rsidR="009F4241" w:rsidRPr="00A411D0">
        <w:rPr>
          <w:b/>
          <w:bCs/>
          <w:u w:val="single"/>
        </w:rPr>
        <w:t>homeCommunityId</w:t>
      </w:r>
      <w:proofErr w:type="spellEnd"/>
      <w:r w:rsidR="009F4241" w:rsidRPr="00A411D0">
        <w:rPr>
          <w:b/>
          <w:bCs/>
          <w:u w:val="single"/>
        </w:rPr>
        <w:t xml:space="preserve">, could not be contacted or was </w:t>
      </w:r>
      <w:r w:rsidR="00D329AB" w:rsidRPr="00A411D0">
        <w:rPr>
          <w:b/>
          <w:bCs/>
          <w:u w:val="single"/>
        </w:rPr>
        <w:t xml:space="preserve">not </w:t>
      </w:r>
      <w:r w:rsidR="009F4241" w:rsidRPr="00A411D0">
        <w:rPr>
          <w:b/>
          <w:bCs/>
          <w:u w:val="single"/>
        </w:rPr>
        <w:t>capable of processing the request.</w:t>
      </w:r>
    </w:p>
    <w:p w14:paraId="77F577ED" w14:textId="77777777" w:rsidR="00FC54D9" w:rsidRPr="00A411D0" w:rsidRDefault="00FC54D9" w:rsidP="003B3A7D">
      <w:pPr>
        <w:rPr>
          <w:rFonts w:eastAsia="Arial"/>
        </w:rPr>
      </w:pPr>
    </w:p>
    <w:p w14:paraId="35E765A1" w14:textId="766A8F7C" w:rsidR="00FC54D9" w:rsidRPr="00A411D0" w:rsidRDefault="00FC54D9" w:rsidP="004A3129">
      <w:pPr>
        <w:pStyle w:val="Heading2"/>
        <w:numPr>
          <w:ilvl w:val="0"/>
          <w:numId w:val="0"/>
        </w:numPr>
        <w:rPr>
          <w:noProof w:val="0"/>
        </w:rPr>
      </w:pPr>
      <w:bookmarkStart w:id="311" w:name="_Toc522535170"/>
      <w:r w:rsidRPr="00A411D0">
        <w:rPr>
          <w:noProof w:val="0"/>
        </w:rPr>
        <w:t>4.3 Additional Document Sharing Requirements</w:t>
      </w:r>
      <w:bookmarkEnd w:id="311"/>
    </w:p>
    <w:p w14:paraId="57056FE6" w14:textId="3C1BDED6" w:rsidR="00F952E2" w:rsidRPr="00A411D0" w:rsidRDefault="00A72234" w:rsidP="003B3A7D">
      <w:pPr>
        <w:rPr>
          <w:rFonts w:eastAsia="Arial"/>
        </w:rPr>
      </w:pPr>
      <w:r w:rsidRPr="00A411D0">
        <w:rPr>
          <w:rFonts w:eastAsia="Arial"/>
        </w:rPr>
        <w:t>…</w:t>
      </w:r>
      <w:r w:rsidR="003B3A7D" w:rsidRPr="00A411D0">
        <w:rPr>
          <w:rFonts w:eastAsia="Arial"/>
        </w:rPr>
        <w:t xml:space="preserve"> </w:t>
      </w:r>
    </w:p>
    <w:p w14:paraId="06A2A4C6" w14:textId="1CEDD79E" w:rsidR="003B3A7D" w:rsidRPr="00A411D0" w:rsidRDefault="00D271FA" w:rsidP="004A3129">
      <w:pPr>
        <w:pStyle w:val="Heading3"/>
        <w:numPr>
          <w:ilvl w:val="0"/>
          <w:numId w:val="0"/>
        </w:numPr>
        <w:rPr>
          <w:noProof w:val="0"/>
        </w:rPr>
      </w:pPr>
      <w:bookmarkStart w:id="312" w:name="_Toc364252905"/>
      <w:bookmarkStart w:id="313" w:name="_Toc367877034"/>
      <w:bookmarkStart w:id="314" w:name="_Toc488328798"/>
      <w:bookmarkStart w:id="315" w:name="_Toc522535171"/>
      <w:r w:rsidRPr="00A411D0">
        <w:rPr>
          <w:noProof w:val="0"/>
        </w:rPr>
        <w:t xml:space="preserve">4.3.1 </w:t>
      </w:r>
      <w:r w:rsidR="003B3A7D" w:rsidRPr="00A411D0">
        <w:rPr>
          <w:noProof w:val="0"/>
        </w:rPr>
        <w:t>Submission Metadata Attribute Optionality</w:t>
      </w:r>
      <w:bookmarkEnd w:id="312"/>
      <w:bookmarkEnd w:id="313"/>
      <w:bookmarkEnd w:id="314"/>
      <w:bookmarkEnd w:id="315"/>
    </w:p>
    <w:p w14:paraId="2897E7B8" w14:textId="77777777" w:rsidR="003B3A7D" w:rsidRPr="00A411D0" w:rsidRDefault="003B3A7D" w:rsidP="003B3A7D">
      <w:pPr>
        <w:rPr>
          <w:lang w:eastAsia="ja-JP"/>
        </w:rPr>
      </w:pPr>
      <w:r w:rsidRPr="00A411D0">
        <w:rPr>
          <w:lang w:eastAsia="ja-JP"/>
        </w:rPr>
        <w:t>This section lists which metadata attributes an actor shall provide when initiating a Submission Type Transaction.</w:t>
      </w:r>
    </w:p>
    <w:p w14:paraId="66A142A0" w14:textId="77777777" w:rsidR="003B3A7D" w:rsidRPr="00A411D0" w:rsidRDefault="003B3A7D" w:rsidP="003B3A7D">
      <w:pPr>
        <w:rPr>
          <w:lang w:eastAsia="ja-JP"/>
        </w:rPr>
      </w:pPr>
      <w:r w:rsidRPr="00A411D0">
        <w:rPr>
          <w:lang w:eastAsia="ja-JP"/>
        </w:rPr>
        <w:t>The Actor/Transaction pairs addressed by this section are as follows:</w:t>
      </w:r>
    </w:p>
    <w:p w14:paraId="5424A22C" w14:textId="1FFD9F63" w:rsidR="00182DB1" w:rsidRPr="00A411D0" w:rsidRDefault="00182DB1" w:rsidP="000D245B">
      <w:pPr>
        <w:pStyle w:val="EditorInstructions"/>
      </w:pPr>
      <w:r w:rsidRPr="00A411D0">
        <w:t>Editor: Update Table 4.3.1-1 as shown adding actors RMU Update Initiator (Stable Document Entry) and RMU Update Initiator (On-Demand Document Entry).</w:t>
      </w:r>
    </w:p>
    <w:p w14:paraId="5385EA96" w14:textId="77777777" w:rsidR="003B3A7D" w:rsidRPr="00A411D0" w:rsidRDefault="003B3A7D" w:rsidP="004A3129">
      <w:pPr>
        <w:pStyle w:val="TableTitle"/>
      </w:pPr>
      <w:r w:rsidRPr="00A411D0">
        <w:t>Table 4.3.1-1: Sending 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A411D0" w14:paraId="6CD1354E" w14:textId="77777777" w:rsidTr="00F952E2">
        <w:trPr>
          <w:cantSplit/>
          <w:tblHeader/>
        </w:trPr>
        <w:tc>
          <w:tcPr>
            <w:tcW w:w="3528" w:type="dxa"/>
            <w:shd w:val="clear" w:color="auto" w:fill="D9D9D9"/>
          </w:tcPr>
          <w:p w14:paraId="53855D00" w14:textId="77777777" w:rsidR="003B3A7D" w:rsidRPr="00A411D0" w:rsidRDefault="003B3A7D" w:rsidP="004A3129">
            <w:pPr>
              <w:pStyle w:val="TableEntryHeader"/>
              <w:rPr>
                <w:kern w:val="28"/>
              </w:rPr>
            </w:pPr>
            <w:r w:rsidRPr="00A411D0">
              <w:t>Actor</w:t>
            </w:r>
          </w:p>
        </w:tc>
        <w:tc>
          <w:tcPr>
            <w:tcW w:w="3960" w:type="dxa"/>
            <w:shd w:val="clear" w:color="auto" w:fill="D9D9D9"/>
          </w:tcPr>
          <w:p w14:paraId="3E4DA10B" w14:textId="77777777" w:rsidR="003B3A7D" w:rsidRPr="00A411D0" w:rsidRDefault="003B3A7D" w:rsidP="004A3129">
            <w:pPr>
              <w:pStyle w:val="TableEntryHeader"/>
              <w:rPr>
                <w:kern w:val="28"/>
              </w:rPr>
            </w:pPr>
            <w:r w:rsidRPr="00A411D0">
              <w:t>Transaction</w:t>
            </w:r>
          </w:p>
        </w:tc>
        <w:tc>
          <w:tcPr>
            <w:tcW w:w="1440" w:type="dxa"/>
            <w:shd w:val="clear" w:color="auto" w:fill="D9D9D9"/>
          </w:tcPr>
          <w:p w14:paraId="4327E6E2" w14:textId="77777777" w:rsidR="003B3A7D" w:rsidRPr="00A411D0" w:rsidRDefault="003B3A7D" w:rsidP="004A3129">
            <w:pPr>
              <w:pStyle w:val="TableEntryHeader"/>
              <w:rPr>
                <w:kern w:val="28"/>
              </w:rPr>
            </w:pPr>
            <w:proofErr w:type="spellStart"/>
            <w:r w:rsidRPr="00A411D0">
              <w:rPr>
                <w:bCs/>
              </w:rPr>
              <w:t>Shortname</w:t>
            </w:r>
            <w:proofErr w:type="spellEnd"/>
          </w:p>
        </w:tc>
      </w:tr>
      <w:tr w:rsidR="003B3A7D" w:rsidRPr="00A411D0" w14:paraId="39779B89" w14:textId="77777777" w:rsidTr="00F952E2">
        <w:trPr>
          <w:cantSplit/>
        </w:trPr>
        <w:tc>
          <w:tcPr>
            <w:tcW w:w="3528" w:type="dxa"/>
          </w:tcPr>
          <w:p w14:paraId="30F6DCEF" w14:textId="77777777" w:rsidR="003B3A7D" w:rsidRPr="00A411D0" w:rsidRDefault="003B3A7D" w:rsidP="004A3129">
            <w:pPr>
              <w:pStyle w:val="TableEntry"/>
              <w:rPr>
                <w:rFonts w:ascii="Arial" w:hAnsi="Arial"/>
                <w:b/>
                <w:color w:val="000000"/>
                <w:kern w:val="28"/>
              </w:rPr>
            </w:pPr>
            <w:r w:rsidRPr="00A411D0">
              <w:rPr>
                <w:lang w:eastAsia="ja-JP"/>
              </w:rPr>
              <w:t>XDS Document Source</w:t>
            </w:r>
          </w:p>
        </w:tc>
        <w:tc>
          <w:tcPr>
            <w:tcW w:w="3960" w:type="dxa"/>
          </w:tcPr>
          <w:p w14:paraId="0986905F" w14:textId="2F9394A3" w:rsidR="003B3A7D" w:rsidRPr="00A411D0" w:rsidRDefault="003B3A7D" w:rsidP="004A3129">
            <w:pPr>
              <w:pStyle w:val="TableEntry"/>
            </w:pPr>
            <w:r w:rsidRPr="00A411D0">
              <w:t>Provide and Register Document Set-b</w:t>
            </w:r>
            <w:r w:rsidR="00AD70E6">
              <w:t xml:space="preserve"> [ITI-41]</w:t>
            </w:r>
          </w:p>
        </w:tc>
        <w:tc>
          <w:tcPr>
            <w:tcW w:w="1440" w:type="dxa"/>
          </w:tcPr>
          <w:p w14:paraId="0A5D544C" w14:textId="77777777" w:rsidR="003B3A7D" w:rsidRPr="00A411D0" w:rsidRDefault="003B3A7D" w:rsidP="004A3129">
            <w:pPr>
              <w:pStyle w:val="TableEntry"/>
              <w:rPr>
                <w:rFonts w:ascii="Arial" w:hAnsi="Arial"/>
                <w:b/>
                <w:kern w:val="28"/>
              </w:rPr>
            </w:pPr>
            <w:r w:rsidRPr="00A411D0">
              <w:t>XDS DS</w:t>
            </w:r>
          </w:p>
        </w:tc>
      </w:tr>
      <w:tr w:rsidR="003B3A7D" w:rsidRPr="00A411D0" w14:paraId="4FE4D206" w14:textId="77777777" w:rsidTr="00F952E2">
        <w:trPr>
          <w:cantSplit/>
        </w:trPr>
        <w:tc>
          <w:tcPr>
            <w:tcW w:w="3528" w:type="dxa"/>
          </w:tcPr>
          <w:p w14:paraId="3C96ABE3" w14:textId="77777777" w:rsidR="003B3A7D" w:rsidRPr="00A411D0" w:rsidRDefault="003B3A7D" w:rsidP="004A3129">
            <w:pPr>
              <w:pStyle w:val="TableEntry"/>
              <w:rPr>
                <w:rFonts w:ascii="Arial" w:hAnsi="Arial"/>
                <w:b/>
                <w:kern w:val="28"/>
              </w:rPr>
            </w:pPr>
            <w:r w:rsidRPr="00A411D0">
              <w:t>XDS Document Repository</w:t>
            </w:r>
          </w:p>
        </w:tc>
        <w:tc>
          <w:tcPr>
            <w:tcW w:w="3960" w:type="dxa"/>
          </w:tcPr>
          <w:p w14:paraId="7B4D0A7D" w14:textId="4BB9F16E" w:rsidR="003B3A7D" w:rsidRPr="00A411D0" w:rsidRDefault="003B3A7D" w:rsidP="004A3129">
            <w:pPr>
              <w:pStyle w:val="TableEntry"/>
            </w:pPr>
            <w:r w:rsidRPr="00A411D0">
              <w:t>Register Document Set-b</w:t>
            </w:r>
            <w:r w:rsidR="00AD70E6">
              <w:t xml:space="preserve"> [ITI-42]</w:t>
            </w:r>
          </w:p>
        </w:tc>
        <w:tc>
          <w:tcPr>
            <w:tcW w:w="1440" w:type="dxa"/>
          </w:tcPr>
          <w:p w14:paraId="5598543F" w14:textId="77777777" w:rsidR="003B3A7D" w:rsidRPr="00A411D0" w:rsidRDefault="003B3A7D" w:rsidP="004A3129">
            <w:pPr>
              <w:pStyle w:val="TableEntry"/>
              <w:rPr>
                <w:rFonts w:ascii="Arial" w:hAnsi="Arial"/>
                <w:b/>
                <w:kern w:val="28"/>
              </w:rPr>
            </w:pPr>
            <w:r w:rsidRPr="00A411D0">
              <w:t>XDS DR</w:t>
            </w:r>
          </w:p>
        </w:tc>
      </w:tr>
      <w:tr w:rsidR="003B3A7D" w:rsidRPr="00A411D0" w14:paraId="3132EEC9" w14:textId="77777777" w:rsidTr="00F952E2">
        <w:trPr>
          <w:cantSplit/>
        </w:trPr>
        <w:tc>
          <w:tcPr>
            <w:tcW w:w="3528" w:type="dxa"/>
          </w:tcPr>
          <w:p w14:paraId="185A018E" w14:textId="77777777" w:rsidR="003B3A7D" w:rsidRPr="00A411D0" w:rsidRDefault="003B3A7D" w:rsidP="004A3129">
            <w:pPr>
              <w:pStyle w:val="TableEntry"/>
              <w:rPr>
                <w:rFonts w:ascii="Arial" w:hAnsi="Arial"/>
                <w:b/>
                <w:kern w:val="28"/>
              </w:rPr>
            </w:pPr>
            <w:r w:rsidRPr="00A411D0">
              <w:t>XDM Portable Media Creator</w:t>
            </w:r>
          </w:p>
        </w:tc>
        <w:tc>
          <w:tcPr>
            <w:tcW w:w="3960" w:type="dxa"/>
          </w:tcPr>
          <w:p w14:paraId="4FFA621A" w14:textId="376FD5FD" w:rsidR="003B3A7D" w:rsidRPr="00A411D0" w:rsidRDefault="003B3A7D" w:rsidP="004A3129">
            <w:pPr>
              <w:pStyle w:val="TableEntry"/>
            </w:pPr>
            <w:r w:rsidRPr="00A411D0">
              <w:t>Distribute Document Set on Media</w:t>
            </w:r>
            <w:r w:rsidR="00AD70E6">
              <w:t xml:space="preserve"> [ITI-32]</w:t>
            </w:r>
          </w:p>
        </w:tc>
        <w:tc>
          <w:tcPr>
            <w:tcW w:w="1440" w:type="dxa"/>
          </w:tcPr>
          <w:p w14:paraId="53925E27" w14:textId="77777777" w:rsidR="003B3A7D" w:rsidRPr="00A411D0" w:rsidRDefault="003B3A7D" w:rsidP="004A3129">
            <w:pPr>
              <w:pStyle w:val="TableEntry"/>
              <w:rPr>
                <w:rFonts w:ascii="Arial" w:hAnsi="Arial"/>
                <w:b/>
                <w:kern w:val="28"/>
              </w:rPr>
            </w:pPr>
            <w:r w:rsidRPr="00A411D0">
              <w:t>XDM MC</w:t>
            </w:r>
          </w:p>
        </w:tc>
      </w:tr>
      <w:tr w:rsidR="003B3A7D" w:rsidRPr="00A411D0" w14:paraId="4FFF3681" w14:textId="77777777" w:rsidTr="00F952E2">
        <w:trPr>
          <w:cantSplit/>
        </w:trPr>
        <w:tc>
          <w:tcPr>
            <w:tcW w:w="3528" w:type="dxa"/>
          </w:tcPr>
          <w:p w14:paraId="09FF6F16" w14:textId="77777777" w:rsidR="003B3A7D" w:rsidRPr="00A411D0" w:rsidRDefault="003B3A7D" w:rsidP="004A3129">
            <w:pPr>
              <w:pStyle w:val="TableEntry"/>
              <w:rPr>
                <w:rFonts w:ascii="Arial" w:hAnsi="Arial"/>
                <w:b/>
                <w:kern w:val="28"/>
              </w:rPr>
            </w:pPr>
            <w:r w:rsidRPr="00A411D0">
              <w:t>XDR Document Source</w:t>
            </w:r>
          </w:p>
        </w:tc>
        <w:tc>
          <w:tcPr>
            <w:tcW w:w="3960" w:type="dxa"/>
          </w:tcPr>
          <w:p w14:paraId="27555F35" w14:textId="58711A42" w:rsidR="003B3A7D" w:rsidRPr="00A411D0" w:rsidRDefault="003B3A7D" w:rsidP="004A3129">
            <w:pPr>
              <w:pStyle w:val="TableEntry"/>
            </w:pPr>
            <w:r w:rsidRPr="00A411D0">
              <w:t>Provide and Register Document Set-b</w:t>
            </w:r>
            <w:r w:rsidR="00AD70E6">
              <w:t xml:space="preserve"> [ITI-41]</w:t>
            </w:r>
          </w:p>
        </w:tc>
        <w:tc>
          <w:tcPr>
            <w:tcW w:w="1440" w:type="dxa"/>
          </w:tcPr>
          <w:p w14:paraId="11324149" w14:textId="77777777" w:rsidR="003B3A7D" w:rsidRPr="00A411D0" w:rsidRDefault="003B3A7D" w:rsidP="004A3129">
            <w:pPr>
              <w:pStyle w:val="TableEntry"/>
              <w:rPr>
                <w:rFonts w:ascii="Arial" w:hAnsi="Arial"/>
                <w:b/>
                <w:kern w:val="28"/>
              </w:rPr>
            </w:pPr>
            <w:r w:rsidRPr="00A411D0">
              <w:t>XDR DS</w:t>
            </w:r>
          </w:p>
        </w:tc>
      </w:tr>
      <w:tr w:rsidR="003B3A7D" w:rsidRPr="00A411D0" w14:paraId="0A49303A" w14:textId="77777777" w:rsidTr="00F952E2">
        <w:trPr>
          <w:cantSplit/>
        </w:trPr>
        <w:tc>
          <w:tcPr>
            <w:tcW w:w="3528" w:type="dxa"/>
          </w:tcPr>
          <w:p w14:paraId="0CDADA6B" w14:textId="77777777" w:rsidR="003B3A7D" w:rsidRPr="00A411D0" w:rsidRDefault="003B3A7D" w:rsidP="004A3129">
            <w:pPr>
              <w:pStyle w:val="TableEntry"/>
              <w:rPr>
                <w:rFonts w:ascii="Arial" w:hAnsi="Arial"/>
                <w:b/>
                <w:kern w:val="28"/>
              </w:rPr>
            </w:pPr>
            <w:r w:rsidRPr="00A411D0">
              <w:rPr>
                <w:bCs/>
              </w:rPr>
              <w:t>XDR</w:t>
            </w:r>
            <w:r w:rsidRPr="00A411D0">
              <w:t xml:space="preserve"> Metadata-Limited Document Source</w:t>
            </w:r>
          </w:p>
        </w:tc>
        <w:tc>
          <w:tcPr>
            <w:tcW w:w="3960" w:type="dxa"/>
          </w:tcPr>
          <w:p w14:paraId="42F9EF65" w14:textId="06093D88" w:rsidR="003B3A7D" w:rsidRPr="00A411D0" w:rsidRDefault="003B3A7D" w:rsidP="004A3129">
            <w:pPr>
              <w:pStyle w:val="TableEntry"/>
            </w:pPr>
            <w:r w:rsidRPr="00A411D0">
              <w:t>Provide and Register Document Set-b</w:t>
            </w:r>
            <w:r w:rsidR="00AD70E6">
              <w:t xml:space="preserve"> [ITI-41]</w:t>
            </w:r>
          </w:p>
        </w:tc>
        <w:tc>
          <w:tcPr>
            <w:tcW w:w="1440" w:type="dxa"/>
          </w:tcPr>
          <w:p w14:paraId="0961DC32" w14:textId="77777777" w:rsidR="003B3A7D" w:rsidRPr="00A411D0" w:rsidRDefault="003B3A7D" w:rsidP="004A3129">
            <w:pPr>
              <w:pStyle w:val="TableEntry"/>
              <w:rPr>
                <w:rFonts w:ascii="Arial" w:hAnsi="Arial"/>
                <w:b/>
                <w:kern w:val="28"/>
              </w:rPr>
            </w:pPr>
            <w:r w:rsidRPr="00A411D0">
              <w:t>XDR MS</w:t>
            </w:r>
          </w:p>
        </w:tc>
      </w:tr>
      <w:tr w:rsidR="003B3A7D" w:rsidRPr="00A411D0" w14:paraId="43432119" w14:textId="77777777" w:rsidTr="00F952E2">
        <w:trPr>
          <w:cantSplit/>
        </w:trPr>
        <w:tc>
          <w:tcPr>
            <w:tcW w:w="3528" w:type="dxa"/>
          </w:tcPr>
          <w:p w14:paraId="34CBCE2E" w14:textId="77777777" w:rsidR="003B3A7D" w:rsidRPr="00A411D0" w:rsidRDefault="003B3A7D" w:rsidP="004A3129">
            <w:pPr>
              <w:pStyle w:val="TableEntry"/>
              <w:rPr>
                <w:rFonts w:ascii="Arial" w:hAnsi="Arial"/>
                <w:b/>
                <w:bCs/>
                <w:kern w:val="28"/>
              </w:rPr>
            </w:pPr>
            <w:r w:rsidRPr="00A411D0">
              <w:rPr>
                <w:bCs/>
              </w:rPr>
              <w:t>XDS On-Demand Document Source</w:t>
            </w:r>
          </w:p>
        </w:tc>
        <w:tc>
          <w:tcPr>
            <w:tcW w:w="3960" w:type="dxa"/>
          </w:tcPr>
          <w:p w14:paraId="09B17B87" w14:textId="2B8A3EEF" w:rsidR="003B3A7D" w:rsidRPr="00A411D0" w:rsidRDefault="003B3A7D" w:rsidP="004A3129">
            <w:pPr>
              <w:pStyle w:val="TableEntry"/>
            </w:pPr>
            <w:r w:rsidRPr="00A411D0">
              <w:t>Register On-Demand Document Entry</w:t>
            </w:r>
            <w:r w:rsidR="00AD70E6">
              <w:t xml:space="preserve"> [ITI-61]</w:t>
            </w:r>
          </w:p>
        </w:tc>
        <w:tc>
          <w:tcPr>
            <w:tcW w:w="1440" w:type="dxa"/>
          </w:tcPr>
          <w:p w14:paraId="78DCA216" w14:textId="77777777" w:rsidR="003B3A7D" w:rsidRPr="00A411D0" w:rsidRDefault="003B3A7D" w:rsidP="004A3129">
            <w:pPr>
              <w:pStyle w:val="TableEntry"/>
              <w:rPr>
                <w:rFonts w:ascii="Arial" w:hAnsi="Arial"/>
                <w:b/>
                <w:kern w:val="28"/>
              </w:rPr>
            </w:pPr>
            <w:r w:rsidRPr="00A411D0">
              <w:t>XDS OD</w:t>
            </w:r>
          </w:p>
        </w:tc>
      </w:tr>
      <w:tr w:rsidR="00F952E2" w:rsidRPr="00A411D0" w14:paraId="5E57C217"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159A6B6" w14:textId="2BCE115F" w:rsidR="00F952E2" w:rsidRPr="00A411D0" w:rsidRDefault="00BD3674" w:rsidP="00297801">
            <w:pPr>
              <w:pStyle w:val="TableEntry"/>
              <w:rPr>
                <w:b/>
                <w:bCs/>
                <w:u w:val="single"/>
              </w:rPr>
            </w:pPr>
            <w:r w:rsidRPr="00A411D0">
              <w:rPr>
                <w:b/>
                <w:bCs/>
                <w:u w:val="single"/>
              </w:rPr>
              <w:t>RMU</w:t>
            </w:r>
            <w:r w:rsidR="00B30D61" w:rsidRPr="00A411D0">
              <w:rPr>
                <w:b/>
                <w:bCs/>
                <w:u w:val="single"/>
              </w:rPr>
              <w:t xml:space="preserve"> </w:t>
            </w:r>
            <w:r w:rsidR="009E35B8" w:rsidRPr="00A411D0">
              <w:rPr>
                <w:b/>
                <w:bCs/>
                <w:u w:val="single"/>
              </w:rPr>
              <w:t>Update Initiator</w:t>
            </w:r>
            <w:r w:rsidR="00297801" w:rsidRPr="00A411D0">
              <w:rPr>
                <w:b/>
                <w:bCs/>
                <w:u w:val="single"/>
              </w:rPr>
              <w:t xml:space="preserve"> (Stable</w:t>
            </w:r>
            <w:r w:rsidR="00297801" w:rsidRPr="00A411D0">
              <w:rPr>
                <w:b/>
              </w:rPr>
              <w:t xml:space="preserve"> Document Entry)</w:t>
            </w:r>
          </w:p>
        </w:tc>
        <w:tc>
          <w:tcPr>
            <w:tcW w:w="3960" w:type="dxa"/>
            <w:tcBorders>
              <w:top w:val="single" w:sz="4" w:space="0" w:color="auto"/>
              <w:left w:val="single" w:sz="4" w:space="0" w:color="auto"/>
              <w:bottom w:val="single" w:sz="4" w:space="0" w:color="auto"/>
              <w:right w:val="single" w:sz="4" w:space="0" w:color="auto"/>
            </w:tcBorders>
          </w:tcPr>
          <w:p w14:paraId="675D336F" w14:textId="77AB63ED" w:rsidR="00F952E2" w:rsidRPr="00A411D0" w:rsidRDefault="008C46E1" w:rsidP="004A3129">
            <w:pPr>
              <w:pStyle w:val="TableEntry"/>
              <w:rPr>
                <w:b/>
                <w:bCs/>
                <w:u w:val="single"/>
              </w:rPr>
            </w:pPr>
            <w:r w:rsidRPr="00A411D0">
              <w:rPr>
                <w:b/>
                <w:bCs/>
                <w:u w:val="single"/>
              </w:rPr>
              <w:t xml:space="preserve">Restricted </w:t>
            </w:r>
            <w:r w:rsidR="00997A04" w:rsidRPr="00A411D0">
              <w:rPr>
                <w:b/>
                <w:bCs/>
                <w:u w:val="single"/>
              </w:rPr>
              <w:t xml:space="preserve">Update Document Set </w:t>
            </w:r>
            <w:r w:rsidR="00AD70E6">
              <w:rPr>
                <w:b/>
                <w:bCs/>
                <w:u w:val="single"/>
              </w:rPr>
              <w:t>[ITI-92]</w:t>
            </w:r>
          </w:p>
        </w:tc>
        <w:tc>
          <w:tcPr>
            <w:tcW w:w="1440" w:type="dxa"/>
            <w:tcBorders>
              <w:top w:val="single" w:sz="4" w:space="0" w:color="auto"/>
              <w:left w:val="single" w:sz="4" w:space="0" w:color="auto"/>
              <w:bottom w:val="single" w:sz="4" w:space="0" w:color="auto"/>
              <w:right w:val="single" w:sz="4" w:space="0" w:color="auto"/>
            </w:tcBorders>
          </w:tcPr>
          <w:p w14:paraId="7D8B26AD" w14:textId="0B156A2B" w:rsidR="00F952E2" w:rsidRPr="00A411D0" w:rsidRDefault="00BD3674" w:rsidP="00297801">
            <w:pPr>
              <w:pStyle w:val="TableEntry"/>
              <w:rPr>
                <w:b/>
                <w:bCs/>
                <w:u w:val="single"/>
              </w:rPr>
            </w:pPr>
            <w:r w:rsidRPr="00A411D0">
              <w:rPr>
                <w:b/>
                <w:bCs/>
                <w:u w:val="single"/>
              </w:rPr>
              <w:t>RMU</w:t>
            </w:r>
            <w:r w:rsidR="009E35B8" w:rsidRPr="00A411D0">
              <w:rPr>
                <w:b/>
                <w:bCs/>
                <w:u w:val="single"/>
              </w:rPr>
              <w:t xml:space="preserve"> </w:t>
            </w:r>
            <w:r w:rsidR="00297801" w:rsidRPr="00A411D0">
              <w:rPr>
                <w:b/>
                <w:bCs/>
                <w:u w:val="single"/>
              </w:rPr>
              <w:t>SD</w:t>
            </w:r>
          </w:p>
        </w:tc>
      </w:tr>
      <w:tr w:rsidR="00297801" w:rsidRPr="00A411D0" w14:paraId="5F7D7753"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2F5CF5C" w14:textId="5A2CFEBE" w:rsidR="00297801" w:rsidRPr="00A411D0" w:rsidRDefault="00297801" w:rsidP="00297801">
            <w:pPr>
              <w:pStyle w:val="TableEntry"/>
              <w:rPr>
                <w:b/>
                <w:bCs/>
                <w:u w:val="single"/>
              </w:rPr>
            </w:pPr>
            <w:r w:rsidRPr="00A411D0">
              <w:rPr>
                <w:b/>
                <w:bCs/>
                <w:u w:val="single"/>
              </w:rPr>
              <w:t>RMU Update Initiator (</w:t>
            </w:r>
            <w:r w:rsidRPr="00A411D0">
              <w:rPr>
                <w:b/>
              </w:rPr>
              <w:t>On-Demand Document Entry</w:t>
            </w:r>
            <w:r w:rsidRPr="00A411D0">
              <w:rPr>
                <w:b/>
                <w:bCs/>
                <w:u w:val="single"/>
              </w:rPr>
              <w:t>)</w:t>
            </w:r>
          </w:p>
        </w:tc>
        <w:tc>
          <w:tcPr>
            <w:tcW w:w="3960" w:type="dxa"/>
            <w:tcBorders>
              <w:top w:val="single" w:sz="4" w:space="0" w:color="auto"/>
              <w:left w:val="single" w:sz="4" w:space="0" w:color="auto"/>
              <w:bottom w:val="single" w:sz="4" w:space="0" w:color="auto"/>
              <w:right w:val="single" w:sz="4" w:space="0" w:color="auto"/>
            </w:tcBorders>
          </w:tcPr>
          <w:p w14:paraId="2B20B837" w14:textId="36691F05" w:rsidR="00297801" w:rsidRPr="00A411D0" w:rsidRDefault="00297801" w:rsidP="00297801">
            <w:pPr>
              <w:pStyle w:val="TableEntry"/>
              <w:rPr>
                <w:b/>
                <w:bCs/>
                <w:u w:val="single"/>
              </w:rPr>
            </w:pPr>
            <w:r w:rsidRPr="00A411D0">
              <w:rPr>
                <w:b/>
                <w:bCs/>
                <w:u w:val="single"/>
              </w:rPr>
              <w:t>Restricted Update Document Set</w:t>
            </w:r>
            <w:r w:rsidR="00AD70E6">
              <w:rPr>
                <w:b/>
                <w:bCs/>
                <w:u w:val="single"/>
              </w:rPr>
              <w:t xml:space="preserve"> [ITI-92]</w:t>
            </w:r>
          </w:p>
        </w:tc>
        <w:tc>
          <w:tcPr>
            <w:tcW w:w="1440" w:type="dxa"/>
            <w:tcBorders>
              <w:top w:val="single" w:sz="4" w:space="0" w:color="auto"/>
              <w:left w:val="single" w:sz="4" w:space="0" w:color="auto"/>
              <w:bottom w:val="single" w:sz="4" w:space="0" w:color="auto"/>
              <w:right w:val="single" w:sz="4" w:space="0" w:color="auto"/>
            </w:tcBorders>
          </w:tcPr>
          <w:p w14:paraId="2147EDE0" w14:textId="3F5FF922" w:rsidR="00297801" w:rsidRPr="00A411D0" w:rsidRDefault="00297801" w:rsidP="00297801">
            <w:pPr>
              <w:pStyle w:val="TableEntry"/>
              <w:rPr>
                <w:b/>
                <w:bCs/>
                <w:u w:val="single"/>
              </w:rPr>
            </w:pPr>
            <w:r w:rsidRPr="00A411D0">
              <w:rPr>
                <w:b/>
                <w:bCs/>
                <w:u w:val="single"/>
              </w:rPr>
              <w:t>RMU OD</w:t>
            </w:r>
          </w:p>
        </w:tc>
      </w:tr>
    </w:tbl>
    <w:p w14:paraId="67BDE750" w14:textId="77777777" w:rsidR="00522F30" w:rsidRPr="00A411D0" w:rsidRDefault="00522F30" w:rsidP="003B3A7D">
      <w:pPr>
        <w:rPr>
          <w:lang w:eastAsia="ja-JP"/>
        </w:rPr>
      </w:pPr>
    </w:p>
    <w:p w14:paraId="7B5FC4AC" w14:textId="77777777" w:rsidR="003B3A7D" w:rsidRPr="00A411D0" w:rsidRDefault="003B3A7D" w:rsidP="003B3A7D">
      <w:pPr>
        <w:rPr>
          <w:lang w:eastAsia="ja-JP"/>
        </w:rPr>
      </w:pPr>
      <w:r w:rsidRPr="00A411D0">
        <w:rPr>
          <w:lang w:eastAsia="ja-JP"/>
        </w:rPr>
        <w:t>For each actor/transaction pair across the top of Table 4.3.1-3, and each metadata attribute row, the cell indicates the requirement for that actor when creating a submission request using the paired transaction. The requirements are expressed through these codes:</w:t>
      </w:r>
    </w:p>
    <w:p w14:paraId="29648787" w14:textId="25E40DA3" w:rsidR="00182DB1" w:rsidRPr="00A411D0" w:rsidRDefault="00182DB1" w:rsidP="00182DB1">
      <w:pPr>
        <w:pStyle w:val="EditorInstructions"/>
      </w:pPr>
      <w:r w:rsidRPr="00A411D0">
        <w:t>Editor: Update Table 4.3.1-2 as shown adding code "I" – "Immutable".</w:t>
      </w:r>
    </w:p>
    <w:p w14:paraId="2408E7CF" w14:textId="77777777" w:rsidR="003B3A7D" w:rsidRPr="00A411D0" w:rsidRDefault="003B3A7D" w:rsidP="004A3129">
      <w:pPr>
        <w:pStyle w:val="TableTitle"/>
      </w:pPr>
      <w:r w:rsidRPr="00A411D0">
        <w:t>Table 4.3.1-2: Sending Actor Metadata Attribute Optionality Code Definitions</w:t>
      </w:r>
    </w:p>
    <w:tbl>
      <w:tblPr>
        <w:tblW w:w="0" w:type="auto"/>
        <w:jc w:val="center"/>
        <w:tblLayout w:type="fixed"/>
        <w:tblLook w:val="0000" w:firstRow="0" w:lastRow="0" w:firstColumn="0" w:lastColumn="0" w:noHBand="0" w:noVBand="0"/>
      </w:tblPr>
      <w:tblGrid>
        <w:gridCol w:w="887"/>
        <w:gridCol w:w="7043"/>
      </w:tblGrid>
      <w:tr w:rsidR="003B3A7D" w:rsidRPr="00A411D0" w14:paraId="1C6B17D5" w14:textId="77777777" w:rsidTr="00F952E2">
        <w:trPr>
          <w:cantSplit/>
          <w:trHeight w:val="337"/>
          <w:tblHeader/>
          <w:jc w:val="center"/>
        </w:trPr>
        <w:tc>
          <w:tcPr>
            <w:tcW w:w="887" w:type="dxa"/>
            <w:tcBorders>
              <w:top w:val="single" w:sz="4" w:space="0" w:color="000000"/>
              <w:left w:val="single" w:sz="4" w:space="0" w:color="000000"/>
              <w:bottom w:val="single" w:sz="4" w:space="0" w:color="000000"/>
            </w:tcBorders>
            <w:shd w:val="clear" w:color="auto" w:fill="D9D9D9"/>
          </w:tcPr>
          <w:p w14:paraId="04B1A447" w14:textId="77777777" w:rsidR="003B3A7D" w:rsidRPr="00A411D0" w:rsidRDefault="003B3A7D" w:rsidP="004A3129">
            <w:pPr>
              <w:pStyle w:val="TableEntryHeader"/>
            </w:pPr>
            <w:r w:rsidRPr="00A411D0">
              <w:t>Code</w:t>
            </w:r>
          </w:p>
        </w:tc>
        <w:tc>
          <w:tcPr>
            <w:tcW w:w="7043" w:type="dxa"/>
            <w:tcBorders>
              <w:top w:val="single" w:sz="4" w:space="0" w:color="000000"/>
              <w:left w:val="single" w:sz="4" w:space="0" w:color="000000"/>
              <w:bottom w:val="single" w:sz="4" w:space="0" w:color="000000"/>
              <w:right w:val="single" w:sz="4" w:space="0" w:color="000000"/>
            </w:tcBorders>
            <w:shd w:val="clear" w:color="auto" w:fill="D9D9D9"/>
          </w:tcPr>
          <w:p w14:paraId="2DF7F47C" w14:textId="77777777" w:rsidR="003B3A7D" w:rsidRPr="00A411D0" w:rsidRDefault="003B3A7D" w:rsidP="004A3129">
            <w:pPr>
              <w:pStyle w:val="TableEntryHeader"/>
              <w:rPr>
                <w:kern w:val="28"/>
              </w:rPr>
            </w:pPr>
            <w:r w:rsidRPr="00A411D0">
              <w:t xml:space="preserve">Meaning </w:t>
            </w:r>
          </w:p>
        </w:tc>
      </w:tr>
      <w:tr w:rsidR="003B3A7D" w:rsidRPr="00A411D0" w14:paraId="19CB9F6B" w14:textId="77777777" w:rsidTr="00F952E2">
        <w:trPr>
          <w:trHeight w:val="524"/>
          <w:jc w:val="center"/>
        </w:trPr>
        <w:tc>
          <w:tcPr>
            <w:tcW w:w="887" w:type="dxa"/>
            <w:tcBorders>
              <w:left w:val="single" w:sz="4" w:space="0" w:color="000000"/>
              <w:bottom w:val="single" w:sz="4" w:space="0" w:color="000000"/>
            </w:tcBorders>
          </w:tcPr>
          <w:p w14:paraId="537E179A" w14:textId="77777777" w:rsidR="003B3A7D" w:rsidRPr="00A411D0" w:rsidRDefault="003B3A7D" w:rsidP="004A3129">
            <w:pPr>
              <w:pStyle w:val="TableEntry"/>
              <w:rPr>
                <w:rFonts w:ascii="Arial" w:hAnsi="Arial"/>
                <w:b/>
                <w:kern w:val="28"/>
              </w:rPr>
            </w:pPr>
            <w:r w:rsidRPr="00A411D0">
              <w:t>R</w:t>
            </w:r>
          </w:p>
        </w:tc>
        <w:tc>
          <w:tcPr>
            <w:tcW w:w="7043" w:type="dxa"/>
            <w:tcBorders>
              <w:left w:val="single" w:sz="4" w:space="0" w:color="000000"/>
              <w:bottom w:val="single" w:sz="4" w:space="0" w:color="000000"/>
              <w:right w:val="single" w:sz="4" w:space="0" w:color="000000"/>
            </w:tcBorders>
          </w:tcPr>
          <w:p w14:paraId="275C44E4" w14:textId="77777777" w:rsidR="003B3A7D" w:rsidRPr="00A411D0" w:rsidRDefault="003B3A7D" w:rsidP="004A3129">
            <w:pPr>
              <w:pStyle w:val="TableEntry"/>
              <w:rPr>
                <w:rFonts w:ascii="Arial" w:hAnsi="Arial"/>
                <w:b/>
                <w:kern w:val="28"/>
              </w:rPr>
            </w:pPr>
            <w:r w:rsidRPr="00A411D0">
              <w:t>Required – A value for the attribute shall be supplied by the sending actor when sending the submission</w:t>
            </w:r>
          </w:p>
        </w:tc>
      </w:tr>
      <w:tr w:rsidR="003B3A7D" w:rsidRPr="00A411D0" w14:paraId="60E8DA9B" w14:textId="77777777" w:rsidTr="00F952E2">
        <w:trPr>
          <w:trHeight w:val="536"/>
          <w:jc w:val="center"/>
        </w:trPr>
        <w:tc>
          <w:tcPr>
            <w:tcW w:w="887" w:type="dxa"/>
            <w:tcBorders>
              <w:left w:val="single" w:sz="4" w:space="0" w:color="000000"/>
              <w:bottom w:val="single" w:sz="4" w:space="0" w:color="000000"/>
            </w:tcBorders>
          </w:tcPr>
          <w:p w14:paraId="33AF9560" w14:textId="77777777" w:rsidR="003B3A7D" w:rsidRPr="00A411D0" w:rsidRDefault="003B3A7D" w:rsidP="004A3129">
            <w:pPr>
              <w:pStyle w:val="TableEntry"/>
              <w:rPr>
                <w:rFonts w:ascii="Arial" w:hAnsi="Arial"/>
                <w:b/>
                <w:kern w:val="28"/>
              </w:rPr>
            </w:pPr>
            <w:r w:rsidRPr="00A411D0">
              <w:t>R2</w:t>
            </w:r>
          </w:p>
        </w:tc>
        <w:tc>
          <w:tcPr>
            <w:tcW w:w="7043" w:type="dxa"/>
            <w:tcBorders>
              <w:left w:val="single" w:sz="4" w:space="0" w:color="000000"/>
              <w:bottom w:val="single" w:sz="4" w:space="0" w:color="000000"/>
              <w:right w:val="single" w:sz="4" w:space="0" w:color="000000"/>
            </w:tcBorders>
          </w:tcPr>
          <w:p w14:paraId="720264FB" w14:textId="77777777" w:rsidR="003B3A7D" w:rsidRPr="00A411D0" w:rsidRDefault="003B3A7D" w:rsidP="004A3129">
            <w:pPr>
              <w:pStyle w:val="TableEntry"/>
            </w:pPr>
            <w:r w:rsidRPr="00A411D0">
              <w:t>Required if Known – A value for the attribute shall be supplied by the sending actor when sending the submission unless the actor does not have any value for the attribute</w:t>
            </w:r>
          </w:p>
        </w:tc>
      </w:tr>
      <w:tr w:rsidR="003B3A7D" w:rsidRPr="00A411D0" w14:paraId="538F76C8" w14:textId="77777777" w:rsidTr="00F952E2">
        <w:trPr>
          <w:trHeight w:val="312"/>
          <w:jc w:val="center"/>
        </w:trPr>
        <w:tc>
          <w:tcPr>
            <w:tcW w:w="887" w:type="dxa"/>
            <w:tcBorders>
              <w:left w:val="single" w:sz="4" w:space="0" w:color="000000"/>
              <w:bottom w:val="single" w:sz="4" w:space="0" w:color="000000"/>
            </w:tcBorders>
          </w:tcPr>
          <w:p w14:paraId="60175C06" w14:textId="77777777" w:rsidR="003B3A7D" w:rsidRPr="00A411D0" w:rsidRDefault="003B3A7D" w:rsidP="004A3129">
            <w:pPr>
              <w:pStyle w:val="TableEntry"/>
              <w:rPr>
                <w:rFonts w:ascii="Arial" w:hAnsi="Arial"/>
                <w:b/>
                <w:kern w:val="28"/>
              </w:rPr>
            </w:pPr>
            <w:r w:rsidRPr="00A411D0">
              <w:t>O</w:t>
            </w:r>
          </w:p>
        </w:tc>
        <w:tc>
          <w:tcPr>
            <w:tcW w:w="7043" w:type="dxa"/>
            <w:tcBorders>
              <w:left w:val="single" w:sz="4" w:space="0" w:color="000000"/>
              <w:bottom w:val="single" w:sz="4" w:space="0" w:color="000000"/>
              <w:right w:val="single" w:sz="4" w:space="0" w:color="000000"/>
            </w:tcBorders>
          </w:tcPr>
          <w:p w14:paraId="7B324BB6" w14:textId="77777777" w:rsidR="003B3A7D" w:rsidRPr="00A411D0" w:rsidRDefault="003B3A7D" w:rsidP="004A3129">
            <w:pPr>
              <w:pStyle w:val="TableEntry"/>
              <w:rPr>
                <w:rFonts w:ascii="Arial" w:hAnsi="Arial"/>
                <w:b/>
                <w:kern w:val="28"/>
              </w:rPr>
            </w:pPr>
            <w:r w:rsidRPr="00A411D0">
              <w:t>Optional – The sending actor may or may not supply a value for this attribute</w:t>
            </w:r>
          </w:p>
        </w:tc>
      </w:tr>
      <w:tr w:rsidR="003B3A7D" w:rsidRPr="00A411D0" w14:paraId="412A88C2"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41CCC5A0" w14:textId="77777777" w:rsidR="003B3A7D" w:rsidRPr="00A411D0" w:rsidRDefault="003B3A7D" w:rsidP="004A3129">
            <w:pPr>
              <w:pStyle w:val="TableEntry"/>
              <w:rPr>
                <w:rFonts w:ascii="Arial" w:hAnsi="Arial"/>
                <w:b/>
                <w:kern w:val="28"/>
              </w:rPr>
            </w:pPr>
            <w:r w:rsidRPr="00A411D0">
              <w:lastRenderedPageBreak/>
              <w:t>X</w:t>
            </w:r>
          </w:p>
        </w:tc>
        <w:tc>
          <w:tcPr>
            <w:tcW w:w="7043" w:type="dxa"/>
            <w:tcBorders>
              <w:top w:val="single" w:sz="4" w:space="0" w:color="000000"/>
              <w:left w:val="single" w:sz="4" w:space="0" w:color="000000"/>
              <w:bottom w:val="single" w:sz="4" w:space="0" w:color="000000"/>
              <w:right w:val="single" w:sz="4" w:space="0" w:color="000000"/>
            </w:tcBorders>
          </w:tcPr>
          <w:p w14:paraId="67C66556" w14:textId="77777777" w:rsidR="003B3A7D" w:rsidRPr="00A411D0" w:rsidRDefault="003B3A7D" w:rsidP="004A3129">
            <w:pPr>
              <w:pStyle w:val="TableEntry"/>
              <w:rPr>
                <w:rFonts w:ascii="Arial" w:hAnsi="Arial"/>
                <w:b/>
                <w:kern w:val="28"/>
              </w:rPr>
            </w:pPr>
            <w:r w:rsidRPr="00A411D0">
              <w:t>Prohibited – when sending a submission, a value for the attribute shall not be supplied by the sending actor.</w:t>
            </w:r>
          </w:p>
        </w:tc>
      </w:tr>
      <w:tr w:rsidR="00B30D61" w:rsidRPr="00A411D0" w14:paraId="0F705233"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17CD3F43" w14:textId="77777777" w:rsidR="00B30D61" w:rsidRPr="00A411D0" w:rsidRDefault="00B30D61" w:rsidP="004A3129">
            <w:pPr>
              <w:pStyle w:val="TableEntry"/>
              <w:rPr>
                <w:b/>
                <w:bCs/>
                <w:u w:val="single"/>
              </w:rPr>
            </w:pPr>
            <w:r w:rsidRPr="00A411D0">
              <w:rPr>
                <w:b/>
                <w:bCs/>
                <w:u w:val="single"/>
              </w:rPr>
              <w:t>I</w:t>
            </w:r>
          </w:p>
        </w:tc>
        <w:tc>
          <w:tcPr>
            <w:tcW w:w="7043" w:type="dxa"/>
            <w:tcBorders>
              <w:top w:val="single" w:sz="4" w:space="0" w:color="000000"/>
              <w:left w:val="single" w:sz="4" w:space="0" w:color="000000"/>
              <w:bottom w:val="single" w:sz="4" w:space="0" w:color="000000"/>
              <w:right w:val="single" w:sz="4" w:space="0" w:color="000000"/>
            </w:tcBorders>
          </w:tcPr>
          <w:p w14:paraId="3800BD70" w14:textId="77777777" w:rsidR="00B30D61" w:rsidRPr="00A411D0" w:rsidRDefault="00B30D61" w:rsidP="004A3129">
            <w:pPr>
              <w:pStyle w:val="TableEntry"/>
              <w:rPr>
                <w:b/>
                <w:bCs/>
                <w:u w:val="single"/>
              </w:rPr>
            </w:pPr>
            <w:r w:rsidRPr="00A411D0">
              <w:rPr>
                <w:b/>
                <w:bCs/>
                <w:u w:val="single"/>
              </w:rPr>
              <w:t>Immutable – when sending a submission, a value for the attribute may not be changed from its original value</w:t>
            </w:r>
          </w:p>
        </w:tc>
      </w:tr>
    </w:tbl>
    <w:p w14:paraId="6736FAFA" w14:textId="77777777" w:rsidR="00182DB1" w:rsidRPr="00A411D0" w:rsidRDefault="00182DB1" w:rsidP="00677828">
      <w:pPr>
        <w:pStyle w:val="BodyText"/>
      </w:pPr>
    </w:p>
    <w:p w14:paraId="1396F57A" w14:textId="4CF2A288" w:rsidR="00182DB1" w:rsidRPr="00A411D0" w:rsidRDefault="00182DB1" w:rsidP="00182DB1">
      <w:pPr>
        <w:pStyle w:val="EditorInstructions"/>
      </w:pPr>
      <w:r w:rsidRPr="00A411D0">
        <w:t xml:space="preserve">Editor: Update Table 4.3.1-3 as shown add the new attributes </w:t>
      </w:r>
      <w:r w:rsidR="002346D7" w:rsidRPr="00A411D0">
        <w:t xml:space="preserve">(bold) </w:t>
      </w:r>
      <w:r w:rsidRPr="00A411D0">
        <w:t xml:space="preserve">in alphabetical order and new columns </w:t>
      </w:r>
      <w:r w:rsidR="0026234A" w:rsidRPr="00A411D0">
        <w:t>and values</w:t>
      </w:r>
      <w:r w:rsidRPr="00A411D0">
        <w:t xml:space="preserve"> for RMU SD and RMU OD.</w:t>
      </w:r>
    </w:p>
    <w:p w14:paraId="31C170C1" w14:textId="77777777" w:rsidR="0026234A" w:rsidRPr="00A411D0" w:rsidRDefault="0026234A" w:rsidP="0026234A">
      <w:pPr>
        <w:pStyle w:val="TableTitle"/>
      </w:pPr>
      <w:r w:rsidRPr="00A411D0">
        <w:t>Table 4.3.1-3: Sending Actor Metadata Attribute Optionality</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2131"/>
        <w:gridCol w:w="772"/>
        <w:gridCol w:w="772"/>
        <w:gridCol w:w="805"/>
        <w:gridCol w:w="783"/>
        <w:gridCol w:w="783"/>
        <w:gridCol w:w="772"/>
        <w:gridCol w:w="849"/>
        <w:gridCol w:w="849"/>
      </w:tblGrid>
      <w:tr w:rsidR="0026234A" w:rsidRPr="00A411D0" w14:paraId="12B5FF70" w14:textId="77777777" w:rsidTr="00325C54">
        <w:trPr>
          <w:cantSplit/>
          <w:tblHeader/>
          <w:jc w:val="center"/>
        </w:trPr>
        <w:tc>
          <w:tcPr>
            <w:tcW w:w="1666" w:type="dxa"/>
            <w:shd w:val="clear" w:color="auto" w:fill="D9D9D9"/>
          </w:tcPr>
          <w:p w14:paraId="650F7820" w14:textId="77777777" w:rsidR="0026234A" w:rsidRPr="00A411D0" w:rsidRDefault="0026234A" w:rsidP="00325C54">
            <w:pPr>
              <w:pStyle w:val="TableEntryHeader"/>
              <w:rPr>
                <w:kern w:val="28"/>
              </w:rPr>
            </w:pPr>
            <w:r w:rsidRPr="00A411D0">
              <w:t>Metadata Element</w:t>
            </w:r>
          </w:p>
        </w:tc>
        <w:tc>
          <w:tcPr>
            <w:tcW w:w="2131" w:type="dxa"/>
            <w:shd w:val="clear" w:color="auto" w:fill="D9D9D9"/>
          </w:tcPr>
          <w:p w14:paraId="1D803F90" w14:textId="77777777" w:rsidR="0026234A" w:rsidRPr="00A411D0" w:rsidRDefault="0026234A" w:rsidP="00325C54">
            <w:pPr>
              <w:pStyle w:val="TableEntryHeader"/>
              <w:rPr>
                <w:kern w:val="28"/>
              </w:rPr>
            </w:pPr>
            <w:r w:rsidRPr="00A411D0">
              <w:t>Metadata Attribute</w:t>
            </w:r>
          </w:p>
        </w:tc>
        <w:tc>
          <w:tcPr>
            <w:tcW w:w="772" w:type="dxa"/>
            <w:shd w:val="clear" w:color="auto" w:fill="D9D9D9"/>
          </w:tcPr>
          <w:p w14:paraId="5C134C48" w14:textId="77777777" w:rsidR="0026234A" w:rsidRPr="00A411D0" w:rsidRDefault="0026234A" w:rsidP="00325C54">
            <w:pPr>
              <w:pStyle w:val="TableEntryHeader"/>
              <w:rPr>
                <w:kern w:val="28"/>
              </w:rPr>
            </w:pPr>
            <w:r w:rsidRPr="00A411D0">
              <w:t>XDS DS</w:t>
            </w:r>
          </w:p>
        </w:tc>
        <w:tc>
          <w:tcPr>
            <w:tcW w:w="772" w:type="dxa"/>
            <w:shd w:val="clear" w:color="auto" w:fill="D9D9D9"/>
          </w:tcPr>
          <w:p w14:paraId="6B623F3E" w14:textId="77777777" w:rsidR="0026234A" w:rsidRPr="00A411D0" w:rsidRDefault="0026234A" w:rsidP="00325C54">
            <w:pPr>
              <w:pStyle w:val="TableEntryHeader"/>
              <w:rPr>
                <w:kern w:val="28"/>
              </w:rPr>
            </w:pPr>
            <w:r w:rsidRPr="00A411D0">
              <w:t>XDS DR</w:t>
            </w:r>
          </w:p>
        </w:tc>
        <w:tc>
          <w:tcPr>
            <w:tcW w:w="805" w:type="dxa"/>
            <w:shd w:val="clear" w:color="auto" w:fill="D9D9D9"/>
          </w:tcPr>
          <w:p w14:paraId="33212C9A" w14:textId="77777777" w:rsidR="0026234A" w:rsidRPr="00A411D0" w:rsidRDefault="0026234A" w:rsidP="00325C54">
            <w:pPr>
              <w:pStyle w:val="TableEntryHeader"/>
              <w:rPr>
                <w:kern w:val="28"/>
              </w:rPr>
            </w:pPr>
            <w:r w:rsidRPr="00A411D0">
              <w:t>XDM MC</w:t>
            </w:r>
          </w:p>
        </w:tc>
        <w:tc>
          <w:tcPr>
            <w:tcW w:w="783" w:type="dxa"/>
            <w:shd w:val="clear" w:color="auto" w:fill="D9D9D9"/>
          </w:tcPr>
          <w:p w14:paraId="1AB8EC2F" w14:textId="77777777" w:rsidR="0026234A" w:rsidRPr="00A411D0" w:rsidRDefault="0026234A" w:rsidP="00325C54">
            <w:pPr>
              <w:pStyle w:val="TableEntryHeader"/>
              <w:rPr>
                <w:kern w:val="28"/>
              </w:rPr>
            </w:pPr>
            <w:r w:rsidRPr="00A411D0">
              <w:t>XDR DS</w:t>
            </w:r>
          </w:p>
        </w:tc>
        <w:tc>
          <w:tcPr>
            <w:tcW w:w="783" w:type="dxa"/>
            <w:shd w:val="clear" w:color="auto" w:fill="D9D9D9"/>
          </w:tcPr>
          <w:p w14:paraId="4349918E" w14:textId="77777777" w:rsidR="0026234A" w:rsidRPr="00A411D0" w:rsidRDefault="0026234A" w:rsidP="00325C54">
            <w:pPr>
              <w:pStyle w:val="TableEntryHeader"/>
              <w:rPr>
                <w:kern w:val="28"/>
              </w:rPr>
            </w:pPr>
            <w:r w:rsidRPr="00A411D0">
              <w:t>XDR MS</w:t>
            </w:r>
          </w:p>
        </w:tc>
        <w:tc>
          <w:tcPr>
            <w:tcW w:w="772" w:type="dxa"/>
            <w:shd w:val="clear" w:color="auto" w:fill="D9D9D9"/>
          </w:tcPr>
          <w:p w14:paraId="7861BD30" w14:textId="77777777" w:rsidR="0026234A" w:rsidRPr="00A411D0" w:rsidRDefault="0026234A" w:rsidP="00325C54">
            <w:pPr>
              <w:pStyle w:val="TableEntryHeader"/>
              <w:rPr>
                <w:kern w:val="28"/>
              </w:rPr>
            </w:pPr>
            <w:r w:rsidRPr="00A411D0">
              <w:t>XDS OD</w:t>
            </w:r>
          </w:p>
        </w:tc>
        <w:tc>
          <w:tcPr>
            <w:tcW w:w="849" w:type="dxa"/>
            <w:shd w:val="clear" w:color="auto" w:fill="D9D9D9"/>
          </w:tcPr>
          <w:p w14:paraId="58A3DB03" w14:textId="77777777" w:rsidR="0026234A" w:rsidRPr="00677828" w:rsidRDefault="0026234A" w:rsidP="00325C54">
            <w:pPr>
              <w:pStyle w:val="TableEntryHeader"/>
            </w:pPr>
            <w:r w:rsidRPr="00A411D0">
              <w:rPr>
                <w:u w:val="single"/>
              </w:rPr>
              <w:t>RMU</w:t>
            </w:r>
          </w:p>
          <w:p w14:paraId="2115F69B" w14:textId="77777777" w:rsidR="0026234A" w:rsidRPr="00A411D0" w:rsidRDefault="0026234A" w:rsidP="00325C54">
            <w:pPr>
              <w:pStyle w:val="TableEntryHeader"/>
              <w:rPr>
                <w:kern w:val="28"/>
              </w:rPr>
            </w:pPr>
            <w:r w:rsidRPr="00A411D0">
              <w:rPr>
                <w:u w:val="single"/>
              </w:rPr>
              <w:t>SD</w:t>
            </w:r>
          </w:p>
        </w:tc>
        <w:tc>
          <w:tcPr>
            <w:tcW w:w="849" w:type="dxa"/>
            <w:shd w:val="clear" w:color="auto" w:fill="D9D9D9"/>
          </w:tcPr>
          <w:p w14:paraId="62A25D17" w14:textId="77777777" w:rsidR="0026234A" w:rsidRPr="00677828" w:rsidRDefault="0026234A" w:rsidP="00325C54">
            <w:pPr>
              <w:pStyle w:val="TableEntryHeader"/>
            </w:pPr>
            <w:r w:rsidRPr="00A411D0">
              <w:rPr>
                <w:u w:val="single"/>
              </w:rPr>
              <w:t>RMU</w:t>
            </w:r>
          </w:p>
          <w:p w14:paraId="09DA31D2" w14:textId="77777777" w:rsidR="0026234A" w:rsidRPr="00A411D0" w:rsidRDefault="0026234A" w:rsidP="00325C54">
            <w:pPr>
              <w:pStyle w:val="TableEntryHeader"/>
              <w:rPr>
                <w:u w:val="single"/>
              </w:rPr>
            </w:pPr>
            <w:r w:rsidRPr="00A411D0">
              <w:rPr>
                <w:u w:val="single"/>
              </w:rPr>
              <w:t>OD</w:t>
            </w:r>
          </w:p>
        </w:tc>
      </w:tr>
      <w:tr w:rsidR="0026234A" w:rsidRPr="00A411D0" w14:paraId="3C4B182A" w14:textId="77777777" w:rsidTr="00325C54">
        <w:trPr>
          <w:cantSplit/>
          <w:jc w:val="center"/>
        </w:trPr>
        <w:tc>
          <w:tcPr>
            <w:tcW w:w="1666" w:type="dxa"/>
          </w:tcPr>
          <w:p w14:paraId="6B151D5D"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24146309" w14:textId="77777777" w:rsidR="0026234A" w:rsidRPr="00A411D0" w:rsidRDefault="0026234A" w:rsidP="00325C54">
            <w:pPr>
              <w:pStyle w:val="TableEntry"/>
              <w:rPr>
                <w:rFonts w:ascii="Arial" w:hAnsi="Arial"/>
                <w:b/>
                <w:kern w:val="28"/>
              </w:rPr>
            </w:pPr>
            <w:r w:rsidRPr="00A411D0">
              <w:t>author</w:t>
            </w:r>
          </w:p>
        </w:tc>
        <w:tc>
          <w:tcPr>
            <w:tcW w:w="772" w:type="dxa"/>
          </w:tcPr>
          <w:p w14:paraId="3D2819A0" w14:textId="77777777" w:rsidR="0026234A" w:rsidRPr="00A411D0" w:rsidRDefault="0026234A" w:rsidP="00325C54">
            <w:pPr>
              <w:pStyle w:val="TableEntry"/>
              <w:rPr>
                <w:rFonts w:ascii="Arial" w:hAnsi="Arial"/>
                <w:b/>
                <w:kern w:val="28"/>
              </w:rPr>
            </w:pPr>
            <w:r w:rsidRPr="00A411D0">
              <w:t>R2</w:t>
            </w:r>
          </w:p>
        </w:tc>
        <w:tc>
          <w:tcPr>
            <w:tcW w:w="772" w:type="dxa"/>
          </w:tcPr>
          <w:p w14:paraId="466BE24C" w14:textId="77777777" w:rsidR="0026234A" w:rsidRPr="00A411D0" w:rsidRDefault="0026234A" w:rsidP="00325C54">
            <w:pPr>
              <w:pStyle w:val="TableEntry"/>
              <w:rPr>
                <w:rFonts w:ascii="Arial" w:hAnsi="Arial"/>
                <w:b/>
                <w:kern w:val="28"/>
              </w:rPr>
            </w:pPr>
            <w:r w:rsidRPr="00A411D0">
              <w:t>R2</w:t>
            </w:r>
          </w:p>
        </w:tc>
        <w:tc>
          <w:tcPr>
            <w:tcW w:w="805" w:type="dxa"/>
          </w:tcPr>
          <w:p w14:paraId="33D548EA" w14:textId="77777777" w:rsidR="0026234A" w:rsidRPr="00A411D0" w:rsidRDefault="0026234A" w:rsidP="00325C54">
            <w:pPr>
              <w:pStyle w:val="TableEntry"/>
              <w:rPr>
                <w:rFonts w:ascii="Arial" w:hAnsi="Arial"/>
                <w:b/>
                <w:kern w:val="28"/>
              </w:rPr>
            </w:pPr>
            <w:r w:rsidRPr="00A411D0">
              <w:t>R2</w:t>
            </w:r>
          </w:p>
        </w:tc>
        <w:tc>
          <w:tcPr>
            <w:tcW w:w="783" w:type="dxa"/>
          </w:tcPr>
          <w:p w14:paraId="185B018B" w14:textId="77777777" w:rsidR="0026234A" w:rsidRPr="00A411D0" w:rsidRDefault="0026234A" w:rsidP="00325C54">
            <w:pPr>
              <w:pStyle w:val="TableEntry"/>
              <w:rPr>
                <w:rFonts w:ascii="Arial" w:hAnsi="Arial"/>
                <w:b/>
                <w:kern w:val="28"/>
              </w:rPr>
            </w:pPr>
            <w:r w:rsidRPr="00A411D0">
              <w:t>R2</w:t>
            </w:r>
          </w:p>
        </w:tc>
        <w:tc>
          <w:tcPr>
            <w:tcW w:w="783" w:type="dxa"/>
          </w:tcPr>
          <w:p w14:paraId="7656DE60" w14:textId="77777777" w:rsidR="0026234A" w:rsidRPr="00A411D0" w:rsidRDefault="0026234A" w:rsidP="00325C54">
            <w:pPr>
              <w:pStyle w:val="TableEntry"/>
              <w:rPr>
                <w:rFonts w:ascii="Arial" w:hAnsi="Arial"/>
                <w:b/>
                <w:kern w:val="28"/>
              </w:rPr>
            </w:pPr>
            <w:r w:rsidRPr="00A411D0">
              <w:t>R2</w:t>
            </w:r>
          </w:p>
        </w:tc>
        <w:tc>
          <w:tcPr>
            <w:tcW w:w="772" w:type="dxa"/>
          </w:tcPr>
          <w:p w14:paraId="7D9E0182" w14:textId="77777777" w:rsidR="0026234A" w:rsidRPr="00A411D0" w:rsidRDefault="0026234A" w:rsidP="00325C54">
            <w:pPr>
              <w:pStyle w:val="TableEntry"/>
              <w:rPr>
                <w:rFonts w:ascii="Arial" w:hAnsi="Arial"/>
                <w:b/>
                <w:kern w:val="28"/>
              </w:rPr>
            </w:pPr>
            <w:r w:rsidRPr="00A411D0">
              <w:t>R2</w:t>
            </w:r>
          </w:p>
        </w:tc>
        <w:tc>
          <w:tcPr>
            <w:tcW w:w="849" w:type="dxa"/>
          </w:tcPr>
          <w:p w14:paraId="31ACC327" w14:textId="77777777" w:rsidR="0026234A" w:rsidRPr="00A411D0" w:rsidRDefault="0026234A" w:rsidP="00325C54">
            <w:pPr>
              <w:pStyle w:val="TableEntry"/>
              <w:jc w:val="center"/>
              <w:rPr>
                <w:rFonts w:ascii="Arial" w:hAnsi="Arial"/>
                <w:b/>
                <w:bCs/>
                <w:kern w:val="28"/>
                <w:u w:val="single"/>
              </w:rPr>
            </w:pPr>
            <w:r w:rsidRPr="00A411D0">
              <w:rPr>
                <w:b/>
                <w:bCs/>
                <w:u w:val="single"/>
              </w:rPr>
              <w:t>R2</w:t>
            </w:r>
          </w:p>
        </w:tc>
        <w:tc>
          <w:tcPr>
            <w:tcW w:w="849" w:type="dxa"/>
          </w:tcPr>
          <w:p w14:paraId="4BC76A70" w14:textId="77777777" w:rsidR="0026234A" w:rsidRPr="00A411D0" w:rsidRDefault="0026234A" w:rsidP="00325C54">
            <w:pPr>
              <w:pStyle w:val="TableEntry"/>
              <w:jc w:val="center"/>
              <w:rPr>
                <w:b/>
                <w:bCs/>
                <w:u w:val="single"/>
              </w:rPr>
            </w:pPr>
            <w:r w:rsidRPr="00A411D0">
              <w:rPr>
                <w:b/>
                <w:bCs/>
                <w:u w:val="single"/>
              </w:rPr>
              <w:t>R2</w:t>
            </w:r>
          </w:p>
        </w:tc>
      </w:tr>
      <w:tr w:rsidR="0026234A" w:rsidRPr="00A411D0" w14:paraId="399CEFB3" w14:textId="77777777" w:rsidTr="00325C54">
        <w:trPr>
          <w:cantSplit/>
          <w:jc w:val="center"/>
        </w:trPr>
        <w:tc>
          <w:tcPr>
            <w:tcW w:w="1666" w:type="dxa"/>
          </w:tcPr>
          <w:p w14:paraId="27EAD60E"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7722A5E8" w14:textId="77777777" w:rsidR="0026234A" w:rsidRPr="00A411D0" w:rsidRDefault="0026234A" w:rsidP="00325C54">
            <w:pPr>
              <w:pStyle w:val="TableEntry"/>
              <w:rPr>
                <w:rFonts w:ascii="Arial" w:hAnsi="Arial"/>
                <w:b/>
                <w:kern w:val="28"/>
              </w:rPr>
            </w:pPr>
            <w:proofErr w:type="spellStart"/>
            <w:r w:rsidRPr="00A411D0">
              <w:t>availabilityStatus</w:t>
            </w:r>
            <w:proofErr w:type="spellEnd"/>
          </w:p>
        </w:tc>
        <w:tc>
          <w:tcPr>
            <w:tcW w:w="772" w:type="dxa"/>
          </w:tcPr>
          <w:p w14:paraId="0743B8C9" w14:textId="77777777" w:rsidR="0026234A" w:rsidRPr="00A411D0" w:rsidRDefault="0026234A" w:rsidP="00325C54">
            <w:pPr>
              <w:pStyle w:val="TableEntry"/>
              <w:rPr>
                <w:rFonts w:ascii="Arial" w:hAnsi="Arial"/>
                <w:b/>
                <w:kern w:val="28"/>
              </w:rPr>
            </w:pPr>
            <w:r w:rsidRPr="00A411D0">
              <w:t>O</w:t>
            </w:r>
          </w:p>
        </w:tc>
        <w:tc>
          <w:tcPr>
            <w:tcW w:w="772" w:type="dxa"/>
          </w:tcPr>
          <w:p w14:paraId="4C14A21A" w14:textId="77777777" w:rsidR="0026234A" w:rsidRPr="00A411D0" w:rsidRDefault="0026234A" w:rsidP="00325C54">
            <w:pPr>
              <w:pStyle w:val="TableEntry"/>
              <w:rPr>
                <w:rFonts w:ascii="Arial" w:hAnsi="Arial"/>
                <w:b/>
                <w:kern w:val="28"/>
              </w:rPr>
            </w:pPr>
            <w:r w:rsidRPr="00A411D0">
              <w:t>O</w:t>
            </w:r>
          </w:p>
        </w:tc>
        <w:tc>
          <w:tcPr>
            <w:tcW w:w="805" w:type="dxa"/>
          </w:tcPr>
          <w:p w14:paraId="4E9BAA4B" w14:textId="77777777" w:rsidR="0026234A" w:rsidRPr="00A411D0" w:rsidRDefault="0026234A" w:rsidP="00325C54">
            <w:pPr>
              <w:pStyle w:val="TableEntry"/>
              <w:rPr>
                <w:rFonts w:ascii="Arial" w:hAnsi="Arial"/>
                <w:b/>
                <w:kern w:val="28"/>
              </w:rPr>
            </w:pPr>
            <w:r w:rsidRPr="00A411D0">
              <w:t>O</w:t>
            </w:r>
          </w:p>
        </w:tc>
        <w:tc>
          <w:tcPr>
            <w:tcW w:w="783" w:type="dxa"/>
          </w:tcPr>
          <w:p w14:paraId="44E0D9D6" w14:textId="77777777" w:rsidR="0026234A" w:rsidRPr="00A411D0" w:rsidRDefault="0026234A" w:rsidP="00325C54">
            <w:pPr>
              <w:pStyle w:val="TableEntry"/>
              <w:rPr>
                <w:rFonts w:ascii="Arial" w:hAnsi="Arial"/>
                <w:b/>
                <w:kern w:val="28"/>
              </w:rPr>
            </w:pPr>
            <w:r w:rsidRPr="00A411D0">
              <w:t>O</w:t>
            </w:r>
          </w:p>
        </w:tc>
        <w:tc>
          <w:tcPr>
            <w:tcW w:w="783" w:type="dxa"/>
          </w:tcPr>
          <w:p w14:paraId="0111B160" w14:textId="77777777" w:rsidR="0026234A" w:rsidRPr="00A411D0" w:rsidRDefault="0026234A" w:rsidP="00325C54">
            <w:pPr>
              <w:pStyle w:val="TableEntry"/>
              <w:rPr>
                <w:rFonts w:ascii="Arial" w:hAnsi="Arial"/>
                <w:b/>
                <w:kern w:val="28"/>
              </w:rPr>
            </w:pPr>
            <w:r w:rsidRPr="00A411D0">
              <w:t>O</w:t>
            </w:r>
          </w:p>
        </w:tc>
        <w:tc>
          <w:tcPr>
            <w:tcW w:w="772" w:type="dxa"/>
          </w:tcPr>
          <w:p w14:paraId="1ECE600E" w14:textId="77777777" w:rsidR="0026234A" w:rsidRPr="00A411D0" w:rsidRDefault="0026234A" w:rsidP="00325C54">
            <w:pPr>
              <w:pStyle w:val="TableEntry"/>
              <w:rPr>
                <w:rFonts w:ascii="Arial" w:hAnsi="Arial"/>
                <w:b/>
                <w:kern w:val="28"/>
              </w:rPr>
            </w:pPr>
            <w:r w:rsidRPr="00A411D0">
              <w:t>O</w:t>
            </w:r>
          </w:p>
        </w:tc>
        <w:tc>
          <w:tcPr>
            <w:tcW w:w="849" w:type="dxa"/>
          </w:tcPr>
          <w:p w14:paraId="6E47CB0E"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5345D8D9"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24F64D8C" w14:textId="77777777" w:rsidTr="00325C54">
        <w:trPr>
          <w:cantSplit/>
          <w:jc w:val="center"/>
        </w:trPr>
        <w:tc>
          <w:tcPr>
            <w:tcW w:w="1666" w:type="dxa"/>
          </w:tcPr>
          <w:p w14:paraId="54A46AF6"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42A83D67" w14:textId="77777777" w:rsidR="0026234A" w:rsidRPr="00A411D0" w:rsidRDefault="0026234A" w:rsidP="00325C54">
            <w:pPr>
              <w:pStyle w:val="TableEntry"/>
              <w:rPr>
                <w:rFonts w:ascii="Arial" w:hAnsi="Arial"/>
                <w:b/>
                <w:kern w:val="28"/>
              </w:rPr>
            </w:pPr>
            <w:proofErr w:type="spellStart"/>
            <w:r w:rsidRPr="00A411D0">
              <w:t>classCode</w:t>
            </w:r>
            <w:proofErr w:type="spellEnd"/>
          </w:p>
        </w:tc>
        <w:tc>
          <w:tcPr>
            <w:tcW w:w="772" w:type="dxa"/>
          </w:tcPr>
          <w:p w14:paraId="4B4870AF" w14:textId="77777777" w:rsidR="0026234A" w:rsidRPr="00A411D0" w:rsidRDefault="0026234A" w:rsidP="00325C54">
            <w:pPr>
              <w:pStyle w:val="TableEntry"/>
              <w:rPr>
                <w:rFonts w:ascii="Arial" w:hAnsi="Arial"/>
                <w:b/>
                <w:kern w:val="28"/>
              </w:rPr>
            </w:pPr>
            <w:r w:rsidRPr="00A411D0">
              <w:t>R</w:t>
            </w:r>
          </w:p>
        </w:tc>
        <w:tc>
          <w:tcPr>
            <w:tcW w:w="772" w:type="dxa"/>
          </w:tcPr>
          <w:p w14:paraId="3517C25E" w14:textId="77777777" w:rsidR="0026234A" w:rsidRPr="00A411D0" w:rsidRDefault="0026234A" w:rsidP="00325C54">
            <w:pPr>
              <w:pStyle w:val="TableEntry"/>
              <w:rPr>
                <w:rFonts w:ascii="Arial" w:hAnsi="Arial"/>
                <w:b/>
                <w:kern w:val="28"/>
              </w:rPr>
            </w:pPr>
            <w:r w:rsidRPr="00A411D0">
              <w:t>R</w:t>
            </w:r>
          </w:p>
        </w:tc>
        <w:tc>
          <w:tcPr>
            <w:tcW w:w="805" w:type="dxa"/>
          </w:tcPr>
          <w:p w14:paraId="6B884CFD" w14:textId="77777777" w:rsidR="0026234A" w:rsidRPr="00A411D0" w:rsidRDefault="0026234A" w:rsidP="00325C54">
            <w:pPr>
              <w:pStyle w:val="TableEntry"/>
              <w:rPr>
                <w:rFonts w:ascii="Arial" w:hAnsi="Arial"/>
                <w:b/>
                <w:kern w:val="28"/>
              </w:rPr>
            </w:pPr>
            <w:r w:rsidRPr="00A411D0">
              <w:t>R2</w:t>
            </w:r>
          </w:p>
        </w:tc>
        <w:tc>
          <w:tcPr>
            <w:tcW w:w="783" w:type="dxa"/>
          </w:tcPr>
          <w:p w14:paraId="66FE72A1" w14:textId="77777777" w:rsidR="0026234A" w:rsidRPr="00A411D0" w:rsidRDefault="0026234A" w:rsidP="00325C54">
            <w:pPr>
              <w:pStyle w:val="TableEntry"/>
              <w:rPr>
                <w:rFonts w:ascii="Arial" w:hAnsi="Arial"/>
                <w:b/>
                <w:kern w:val="28"/>
              </w:rPr>
            </w:pPr>
            <w:r w:rsidRPr="00A411D0">
              <w:t>R</w:t>
            </w:r>
          </w:p>
        </w:tc>
        <w:tc>
          <w:tcPr>
            <w:tcW w:w="783" w:type="dxa"/>
          </w:tcPr>
          <w:p w14:paraId="4A8079E8" w14:textId="77777777" w:rsidR="0026234A" w:rsidRPr="00A411D0" w:rsidRDefault="0026234A" w:rsidP="00325C54">
            <w:pPr>
              <w:pStyle w:val="TableEntry"/>
              <w:rPr>
                <w:rFonts w:ascii="Arial" w:hAnsi="Arial"/>
                <w:b/>
                <w:kern w:val="28"/>
              </w:rPr>
            </w:pPr>
            <w:r w:rsidRPr="00A411D0">
              <w:t>R2</w:t>
            </w:r>
          </w:p>
        </w:tc>
        <w:tc>
          <w:tcPr>
            <w:tcW w:w="772" w:type="dxa"/>
          </w:tcPr>
          <w:p w14:paraId="3DD196F1" w14:textId="77777777" w:rsidR="0026234A" w:rsidRPr="00A411D0" w:rsidRDefault="0026234A" w:rsidP="00325C54">
            <w:pPr>
              <w:pStyle w:val="TableEntry"/>
              <w:rPr>
                <w:rFonts w:ascii="Arial" w:hAnsi="Arial"/>
                <w:b/>
                <w:kern w:val="28"/>
              </w:rPr>
            </w:pPr>
            <w:r w:rsidRPr="00A411D0">
              <w:t>R</w:t>
            </w:r>
          </w:p>
        </w:tc>
        <w:tc>
          <w:tcPr>
            <w:tcW w:w="849" w:type="dxa"/>
          </w:tcPr>
          <w:p w14:paraId="2C987757"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70270BA3"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5B2FBCA0" w14:textId="77777777" w:rsidTr="00325C54">
        <w:trPr>
          <w:cantSplit/>
          <w:jc w:val="center"/>
        </w:trPr>
        <w:tc>
          <w:tcPr>
            <w:tcW w:w="1666" w:type="dxa"/>
          </w:tcPr>
          <w:p w14:paraId="1809CBE7"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4AE020CD" w14:textId="77777777" w:rsidR="0026234A" w:rsidRPr="00A411D0" w:rsidRDefault="0026234A" w:rsidP="00325C54">
            <w:pPr>
              <w:pStyle w:val="TableEntry"/>
              <w:rPr>
                <w:rFonts w:ascii="Arial" w:hAnsi="Arial"/>
                <w:b/>
                <w:kern w:val="28"/>
              </w:rPr>
            </w:pPr>
            <w:r w:rsidRPr="00A411D0">
              <w:t>comments</w:t>
            </w:r>
          </w:p>
        </w:tc>
        <w:tc>
          <w:tcPr>
            <w:tcW w:w="772" w:type="dxa"/>
          </w:tcPr>
          <w:p w14:paraId="1357480B" w14:textId="77777777" w:rsidR="0026234A" w:rsidRPr="00A411D0" w:rsidRDefault="0026234A" w:rsidP="00325C54">
            <w:pPr>
              <w:pStyle w:val="TableEntry"/>
              <w:rPr>
                <w:rFonts w:ascii="Arial" w:hAnsi="Arial"/>
                <w:b/>
                <w:kern w:val="28"/>
              </w:rPr>
            </w:pPr>
            <w:r w:rsidRPr="00A411D0">
              <w:t>O</w:t>
            </w:r>
          </w:p>
        </w:tc>
        <w:tc>
          <w:tcPr>
            <w:tcW w:w="772" w:type="dxa"/>
          </w:tcPr>
          <w:p w14:paraId="1673933C" w14:textId="77777777" w:rsidR="0026234A" w:rsidRPr="00A411D0" w:rsidRDefault="0026234A" w:rsidP="00325C54">
            <w:pPr>
              <w:pStyle w:val="TableEntry"/>
              <w:rPr>
                <w:rFonts w:ascii="Arial" w:hAnsi="Arial"/>
                <w:b/>
                <w:kern w:val="28"/>
              </w:rPr>
            </w:pPr>
            <w:r w:rsidRPr="00A411D0">
              <w:t>O</w:t>
            </w:r>
          </w:p>
        </w:tc>
        <w:tc>
          <w:tcPr>
            <w:tcW w:w="805" w:type="dxa"/>
          </w:tcPr>
          <w:p w14:paraId="6AE411FA" w14:textId="77777777" w:rsidR="0026234A" w:rsidRPr="00A411D0" w:rsidRDefault="0026234A" w:rsidP="00325C54">
            <w:pPr>
              <w:pStyle w:val="TableEntry"/>
              <w:rPr>
                <w:rFonts w:ascii="Arial" w:hAnsi="Arial"/>
                <w:b/>
                <w:kern w:val="28"/>
              </w:rPr>
            </w:pPr>
            <w:r w:rsidRPr="00A411D0">
              <w:t>O</w:t>
            </w:r>
          </w:p>
        </w:tc>
        <w:tc>
          <w:tcPr>
            <w:tcW w:w="783" w:type="dxa"/>
          </w:tcPr>
          <w:p w14:paraId="4A9291F7" w14:textId="77777777" w:rsidR="0026234A" w:rsidRPr="00A411D0" w:rsidRDefault="0026234A" w:rsidP="00325C54">
            <w:pPr>
              <w:pStyle w:val="TableEntry"/>
              <w:rPr>
                <w:rFonts w:ascii="Arial" w:hAnsi="Arial"/>
                <w:b/>
                <w:kern w:val="28"/>
              </w:rPr>
            </w:pPr>
            <w:r w:rsidRPr="00A411D0">
              <w:t>O</w:t>
            </w:r>
          </w:p>
        </w:tc>
        <w:tc>
          <w:tcPr>
            <w:tcW w:w="783" w:type="dxa"/>
          </w:tcPr>
          <w:p w14:paraId="73F68B2B" w14:textId="77777777" w:rsidR="0026234A" w:rsidRPr="00A411D0" w:rsidRDefault="0026234A" w:rsidP="00325C54">
            <w:pPr>
              <w:pStyle w:val="TableEntry"/>
              <w:rPr>
                <w:rFonts w:ascii="Arial" w:hAnsi="Arial"/>
                <w:b/>
                <w:kern w:val="28"/>
              </w:rPr>
            </w:pPr>
            <w:r w:rsidRPr="00A411D0">
              <w:t>O</w:t>
            </w:r>
          </w:p>
        </w:tc>
        <w:tc>
          <w:tcPr>
            <w:tcW w:w="772" w:type="dxa"/>
          </w:tcPr>
          <w:p w14:paraId="5445D3AD" w14:textId="77777777" w:rsidR="0026234A" w:rsidRPr="00A411D0" w:rsidRDefault="0026234A" w:rsidP="00325C54">
            <w:pPr>
              <w:pStyle w:val="TableEntry"/>
              <w:rPr>
                <w:rFonts w:ascii="Arial" w:hAnsi="Arial"/>
                <w:b/>
                <w:kern w:val="28"/>
              </w:rPr>
            </w:pPr>
            <w:r w:rsidRPr="00A411D0">
              <w:t>O</w:t>
            </w:r>
          </w:p>
        </w:tc>
        <w:tc>
          <w:tcPr>
            <w:tcW w:w="849" w:type="dxa"/>
          </w:tcPr>
          <w:p w14:paraId="15D672C9"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5EFE41D0"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10E4778E" w14:textId="77777777" w:rsidTr="00325C54">
        <w:trPr>
          <w:cantSplit/>
          <w:jc w:val="center"/>
        </w:trPr>
        <w:tc>
          <w:tcPr>
            <w:tcW w:w="1666" w:type="dxa"/>
          </w:tcPr>
          <w:p w14:paraId="51642DD3"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0B3EE07B" w14:textId="77777777" w:rsidR="0026234A" w:rsidRPr="00A411D0" w:rsidRDefault="0026234A" w:rsidP="00325C54">
            <w:pPr>
              <w:pStyle w:val="TableEntry"/>
              <w:rPr>
                <w:rFonts w:ascii="Arial" w:hAnsi="Arial"/>
                <w:b/>
                <w:kern w:val="28"/>
              </w:rPr>
            </w:pPr>
            <w:proofErr w:type="spellStart"/>
            <w:r w:rsidRPr="00A411D0">
              <w:t>confidentialityCode</w:t>
            </w:r>
            <w:proofErr w:type="spellEnd"/>
          </w:p>
        </w:tc>
        <w:tc>
          <w:tcPr>
            <w:tcW w:w="772" w:type="dxa"/>
          </w:tcPr>
          <w:p w14:paraId="06368695" w14:textId="77777777" w:rsidR="0026234A" w:rsidRPr="00A411D0" w:rsidRDefault="0026234A" w:rsidP="00325C54">
            <w:pPr>
              <w:pStyle w:val="TableEntry"/>
              <w:rPr>
                <w:rFonts w:ascii="Arial" w:hAnsi="Arial"/>
                <w:b/>
                <w:kern w:val="28"/>
              </w:rPr>
            </w:pPr>
            <w:r w:rsidRPr="00A411D0">
              <w:t>R</w:t>
            </w:r>
          </w:p>
        </w:tc>
        <w:tc>
          <w:tcPr>
            <w:tcW w:w="772" w:type="dxa"/>
          </w:tcPr>
          <w:p w14:paraId="74D5C8EF" w14:textId="77777777" w:rsidR="0026234A" w:rsidRPr="00A411D0" w:rsidRDefault="0026234A" w:rsidP="00325C54">
            <w:pPr>
              <w:pStyle w:val="TableEntry"/>
              <w:rPr>
                <w:rFonts w:ascii="Arial" w:hAnsi="Arial"/>
                <w:b/>
                <w:kern w:val="28"/>
              </w:rPr>
            </w:pPr>
            <w:r w:rsidRPr="00A411D0">
              <w:t>R</w:t>
            </w:r>
          </w:p>
        </w:tc>
        <w:tc>
          <w:tcPr>
            <w:tcW w:w="805" w:type="dxa"/>
          </w:tcPr>
          <w:p w14:paraId="488A6B9D" w14:textId="77777777" w:rsidR="0026234A" w:rsidRPr="00A411D0" w:rsidRDefault="0026234A" w:rsidP="00325C54">
            <w:pPr>
              <w:pStyle w:val="TableEntry"/>
              <w:rPr>
                <w:rFonts w:ascii="Arial" w:hAnsi="Arial"/>
                <w:b/>
                <w:kern w:val="28"/>
              </w:rPr>
            </w:pPr>
            <w:r w:rsidRPr="00A411D0">
              <w:t>R2</w:t>
            </w:r>
          </w:p>
        </w:tc>
        <w:tc>
          <w:tcPr>
            <w:tcW w:w="783" w:type="dxa"/>
          </w:tcPr>
          <w:p w14:paraId="014F4A5E" w14:textId="77777777" w:rsidR="0026234A" w:rsidRPr="00A411D0" w:rsidRDefault="0026234A" w:rsidP="00325C54">
            <w:pPr>
              <w:pStyle w:val="TableEntry"/>
              <w:rPr>
                <w:rFonts w:ascii="Arial" w:hAnsi="Arial"/>
                <w:b/>
                <w:kern w:val="28"/>
              </w:rPr>
            </w:pPr>
            <w:r w:rsidRPr="00A411D0">
              <w:t>R</w:t>
            </w:r>
          </w:p>
        </w:tc>
        <w:tc>
          <w:tcPr>
            <w:tcW w:w="783" w:type="dxa"/>
          </w:tcPr>
          <w:p w14:paraId="59E4B3F1" w14:textId="77777777" w:rsidR="0026234A" w:rsidRPr="00A411D0" w:rsidRDefault="0026234A" w:rsidP="00325C54">
            <w:pPr>
              <w:pStyle w:val="TableEntry"/>
              <w:rPr>
                <w:rFonts w:ascii="Arial" w:hAnsi="Arial"/>
                <w:b/>
                <w:kern w:val="28"/>
              </w:rPr>
            </w:pPr>
            <w:r w:rsidRPr="00A411D0">
              <w:t>R2</w:t>
            </w:r>
          </w:p>
        </w:tc>
        <w:tc>
          <w:tcPr>
            <w:tcW w:w="772" w:type="dxa"/>
          </w:tcPr>
          <w:p w14:paraId="35D7FC72" w14:textId="77777777" w:rsidR="0026234A" w:rsidRPr="00A411D0" w:rsidRDefault="0026234A" w:rsidP="00325C54">
            <w:pPr>
              <w:pStyle w:val="TableEntry"/>
              <w:rPr>
                <w:rFonts w:ascii="Arial" w:hAnsi="Arial"/>
                <w:b/>
                <w:kern w:val="28"/>
              </w:rPr>
            </w:pPr>
            <w:r w:rsidRPr="00A411D0">
              <w:t>R</w:t>
            </w:r>
          </w:p>
        </w:tc>
        <w:tc>
          <w:tcPr>
            <w:tcW w:w="849" w:type="dxa"/>
          </w:tcPr>
          <w:p w14:paraId="39FC62D4"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22682873"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692EEF62" w14:textId="77777777" w:rsidTr="00325C54">
        <w:trPr>
          <w:cantSplit/>
          <w:jc w:val="center"/>
        </w:trPr>
        <w:tc>
          <w:tcPr>
            <w:tcW w:w="1666" w:type="dxa"/>
          </w:tcPr>
          <w:p w14:paraId="27CB49C5"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3CD9D379" w14:textId="77777777" w:rsidR="0026234A" w:rsidRPr="00A411D0" w:rsidRDefault="0026234A" w:rsidP="00325C54">
            <w:pPr>
              <w:pStyle w:val="TableEntry"/>
              <w:rPr>
                <w:rFonts w:ascii="Arial" w:hAnsi="Arial"/>
                <w:b/>
                <w:kern w:val="28"/>
              </w:rPr>
            </w:pPr>
            <w:proofErr w:type="spellStart"/>
            <w:r w:rsidRPr="00A411D0">
              <w:t>creationTime</w:t>
            </w:r>
            <w:proofErr w:type="spellEnd"/>
          </w:p>
        </w:tc>
        <w:tc>
          <w:tcPr>
            <w:tcW w:w="772" w:type="dxa"/>
          </w:tcPr>
          <w:p w14:paraId="0B9298AF" w14:textId="77777777" w:rsidR="0026234A" w:rsidRPr="00A411D0" w:rsidRDefault="0026234A" w:rsidP="00325C54">
            <w:pPr>
              <w:pStyle w:val="TableEntry"/>
              <w:rPr>
                <w:rFonts w:ascii="Arial" w:hAnsi="Arial"/>
                <w:b/>
                <w:kern w:val="28"/>
              </w:rPr>
            </w:pPr>
            <w:r w:rsidRPr="00A411D0">
              <w:t>R</w:t>
            </w:r>
          </w:p>
        </w:tc>
        <w:tc>
          <w:tcPr>
            <w:tcW w:w="772" w:type="dxa"/>
          </w:tcPr>
          <w:p w14:paraId="11F82F3E" w14:textId="77777777" w:rsidR="0026234A" w:rsidRPr="00A411D0" w:rsidRDefault="0026234A" w:rsidP="00325C54">
            <w:pPr>
              <w:pStyle w:val="TableEntry"/>
              <w:rPr>
                <w:rFonts w:ascii="Arial" w:hAnsi="Arial"/>
                <w:b/>
                <w:kern w:val="28"/>
              </w:rPr>
            </w:pPr>
            <w:r w:rsidRPr="00A411D0">
              <w:t>R</w:t>
            </w:r>
          </w:p>
        </w:tc>
        <w:tc>
          <w:tcPr>
            <w:tcW w:w="805" w:type="dxa"/>
          </w:tcPr>
          <w:p w14:paraId="793923CE" w14:textId="77777777" w:rsidR="0026234A" w:rsidRPr="00A411D0" w:rsidRDefault="0026234A" w:rsidP="00325C54">
            <w:pPr>
              <w:pStyle w:val="TableEntry"/>
              <w:rPr>
                <w:rFonts w:ascii="Arial" w:hAnsi="Arial"/>
                <w:b/>
                <w:kern w:val="28"/>
              </w:rPr>
            </w:pPr>
            <w:r w:rsidRPr="00A411D0">
              <w:t>R2</w:t>
            </w:r>
          </w:p>
        </w:tc>
        <w:tc>
          <w:tcPr>
            <w:tcW w:w="783" w:type="dxa"/>
          </w:tcPr>
          <w:p w14:paraId="201F7E37" w14:textId="77777777" w:rsidR="0026234A" w:rsidRPr="00A411D0" w:rsidRDefault="0026234A" w:rsidP="00325C54">
            <w:pPr>
              <w:pStyle w:val="TableEntry"/>
              <w:rPr>
                <w:rFonts w:ascii="Arial" w:hAnsi="Arial"/>
                <w:b/>
                <w:kern w:val="28"/>
              </w:rPr>
            </w:pPr>
            <w:r w:rsidRPr="00A411D0">
              <w:t>R</w:t>
            </w:r>
          </w:p>
        </w:tc>
        <w:tc>
          <w:tcPr>
            <w:tcW w:w="783" w:type="dxa"/>
          </w:tcPr>
          <w:p w14:paraId="7339B881" w14:textId="77777777" w:rsidR="0026234A" w:rsidRPr="00A411D0" w:rsidRDefault="0026234A" w:rsidP="00325C54">
            <w:pPr>
              <w:pStyle w:val="TableEntry"/>
              <w:rPr>
                <w:rFonts w:ascii="Arial" w:hAnsi="Arial"/>
                <w:b/>
                <w:kern w:val="28"/>
              </w:rPr>
            </w:pPr>
            <w:r w:rsidRPr="00A411D0">
              <w:t>R2</w:t>
            </w:r>
          </w:p>
        </w:tc>
        <w:tc>
          <w:tcPr>
            <w:tcW w:w="772" w:type="dxa"/>
          </w:tcPr>
          <w:p w14:paraId="0868135E" w14:textId="77777777" w:rsidR="0026234A" w:rsidRPr="00A411D0" w:rsidRDefault="0026234A" w:rsidP="00325C54">
            <w:pPr>
              <w:pStyle w:val="TableEntry"/>
              <w:rPr>
                <w:rFonts w:ascii="Arial" w:hAnsi="Arial"/>
                <w:b/>
                <w:kern w:val="28"/>
              </w:rPr>
            </w:pPr>
            <w:r w:rsidRPr="00A411D0">
              <w:t>X</w:t>
            </w:r>
          </w:p>
        </w:tc>
        <w:tc>
          <w:tcPr>
            <w:tcW w:w="849" w:type="dxa"/>
          </w:tcPr>
          <w:p w14:paraId="1BBBC335"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0D3C9BBA"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464EAD8F" w14:textId="77777777" w:rsidTr="00325C54">
        <w:trPr>
          <w:cantSplit/>
          <w:jc w:val="center"/>
        </w:trPr>
        <w:tc>
          <w:tcPr>
            <w:tcW w:w="1666" w:type="dxa"/>
          </w:tcPr>
          <w:p w14:paraId="48A26103" w14:textId="77777777" w:rsidR="0026234A" w:rsidRPr="00A411D0" w:rsidRDefault="0026234A" w:rsidP="00325C54">
            <w:pPr>
              <w:pStyle w:val="TableEntry"/>
              <w:rPr>
                <w:b/>
                <w:bCs/>
                <w:u w:val="single"/>
              </w:rPr>
            </w:pPr>
            <w:proofErr w:type="spellStart"/>
            <w:r w:rsidRPr="00A411D0">
              <w:rPr>
                <w:b/>
                <w:bCs/>
                <w:u w:val="single"/>
              </w:rPr>
              <w:t>DocumentEntry</w:t>
            </w:r>
            <w:proofErr w:type="spellEnd"/>
          </w:p>
        </w:tc>
        <w:tc>
          <w:tcPr>
            <w:tcW w:w="2131" w:type="dxa"/>
          </w:tcPr>
          <w:p w14:paraId="187084D6" w14:textId="77777777" w:rsidR="0026234A" w:rsidRPr="00A411D0" w:rsidRDefault="0026234A" w:rsidP="00325C54">
            <w:pPr>
              <w:pStyle w:val="TableEntry"/>
              <w:rPr>
                <w:b/>
                <w:bCs/>
                <w:u w:val="single"/>
              </w:rPr>
            </w:pPr>
            <w:proofErr w:type="spellStart"/>
            <w:r w:rsidRPr="00A411D0">
              <w:rPr>
                <w:b/>
                <w:bCs/>
                <w:u w:val="single"/>
              </w:rPr>
              <w:t>documentAvailability</w:t>
            </w:r>
            <w:proofErr w:type="spellEnd"/>
          </w:p>
        </w:tc>
        <w:tc>
          <w:tcPr>
            <w:tcW w:w="772" w:type="dxa"/>
          </w:tcPr>
          <w:p w14:paraId="2FA4C9EE" w14:textId="77777777" w:rsidR="0026234A" w:rsidRPr="00A411D0" w:rsidRDefault="0026234A" w:rsidP="00325C54">
            <w:pPr>
              <w:pStyle w:val="TableEntry"/>
              <w:rPr>
                <w:b/>
                <w:bCs/>
                <w:u w:val="single"/>
              </w:rPr>
            </w:pPr>
            <w:r w:rsidRPr="00A411D0">
              <w:rPr>
                <w:b/>
                <w:bCs/>
                <w:u w:val="single"/>
              </w:rPr>
              <w:t>O</w:t>
            </w:r>
          </w:p>
        </w:tc>
        <w:tc>
          <w:tcPr>
            <w:tcW w:w="772" w:type="dxa"/>
          </w:tcPr>
          <w:p w14:paraId="5FE36E2D" w14:textId="77777777" w:rsidR="0026234A" w:rsidRPr="00A411D0" w:rsidRDefault="0026234A" w:rsidP="00325C54">
            <w:pPr>
              <w:pStyle w:val="TableEntry"/>
              <w:rPr>
                <w:b/>
                <w:bCs/>
                <w:u w:val="single"/>
              </w:rPr>
            </w:pPr>
            <w:r w:rsidRPr="00A411D0">
              <w:rPr>
                <w:b/>
                <w:bCs/>
                <w:u w:val="single"/>
              </w:rPr>
              <w:t>O</w:t>
            </w:r>
          </w:p>
        </w:tc>
        <w:tc>
          <w:tcPr>
            <w:tcW w:w="805" w:type="dxa"/>
          </w:tcPr>
          <w:p w14:paraId="33068F76" w14:textId="77777777" w:rsidR="0026234A" w:rsidRPr="00A411D0" w:rsidRDefault="0026234A" w:rsidP="00325C54">
            <w:pPr>
              <w:pStyle w:val="TableEntry"/>
              <w:rPr>
                <w:b/>
                <w:bCs/>
                <w:u w:val="single"/>
              </w:rPr>
            </w:pPr>
            <w:r w:rsidRPr="00A411D0">
              <w:rPr>
                <w:b/>
                <w:bCs/>
                <w:u w:val="single"/>
              </w:rPr>
              <w:t>O</w:t>
            </w:r>
          </w:p>
        </w:tc>
        <w:tc>
          <w:tcPr>
            <w:tcW w:w="783" w:type="dxa"/>
          </w:tcPr>
          <w:p w14:paraId="1DBA76EA" w14:textId="77777777" w:rsidR="0026234A" w:rsidRPr="00A411D0" w:rsidRDefault="0026234A" w:rsidP="00325C54">
            <w:pPr>
              <w:pStyle w:val="TableEntry"/>
              <w:rPr>
                <w:b/>
                <w:bCs/>
                <w:u w:val="single"/>
              </w:rPr>
            </w:pPr>
            <w:r w:rsidRPr="00A411D0">
              <w:rPr>
                <w:b/>
                <w:bCs/>
                <w:u w:val="single"/>
              </w:rPr>
              <w:t>O</w:t>
            </w:r>
          </w:p>
        </w:tc>
        <w:tc>
          <w:tcPr>
            <w:tcW w:w="783" w:type="dxa"/>
          </w:tcPr>
          <w:p w14:paraId="1570A8B5" w14:textId="77777777" w:rsidR="0026234A" w:rsidRPr="00A411D0" w:rsidRDefault="0026234A" w:rsidP="00325C54">
            <w:pPr>
              <w:pStyle w:val="TableEntry"/>
              <w:rPr>
                <w:b/>
                <w:bCs/>
                <w:u w:val="single"/>
              </w:rPr>
            </w:pPr>
            <w:r w:rsidRPr="00A411D0">
              <w:rPr>
                <w:b/>
                <w:bCs/>
                <w:u w:val="single"/>
              </w:rPr>
              <w:t>O</w:t>
            </w:r>
          </w:p>
        </w:tc>
        <w:tc>
          <w:tcPr>
            <w:tcW w:w="772" w:type="dxa"/>
          </w:tcPr>
          <w:p w14:paraId="1E04D5FD" w14:textId="77777777" w:rsidR="0026234A" w:rsidRPr="00A411D0" w:rsidRDefault="0026234A" w:rsidP="00325C54">
            <w:pPr>
              <w:pStyle w:val="TableEntry"/>
              <w:rPr>
                <w:b/>
                <w:bCs/>
                <w:u w:val="single"/>
              </w:rPr>
            </w:pPr>
            <w:r w:rsidRPr="00A411D0">
              <w:rPr>
                <w:b/>
                <w:bCs/>
                <w:u w:val="single"/>
              </w:rPr>
              <w:t>O</w:t>
            </w:r>
          </w:p>
        </w:tc>
        <w:tc>
          <w:tcPr>
            <w:tcW w:w="849" w:type="dxa"/>
          </w:tcPr>
          <w:p w14:paraId="3A920129"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0E4348DB"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0534C9D2" w14:textId="77777777" w:rsidTr="00325C54">
        <w:trPr>
          <w:cantSplit/>
          <w:jc w:val="center"/>
        </w:trPr>
        <w:tc>
          <w:tcPr>
            <w:tcW w:w="1666" w:type="dxa"/>
          </w:tcPr>
          <w:p w14:paraId="53652309"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69FDF32C" w14:textId="77777777" w:rsidR="0026234A" w:rsidRPr="00A411D0" w:rsidRDefault="0026234A" w:rsidP="00325C54">
            <w:pPr>
              <w:pStyle w:val="TableEntry"/>
              <w:rPr>
                <w:rFonts w:ascii="Arial" w:hAnsi="Arial"/>
                <w:b/>
                <w:kern w:val="28"/>
              </w:rPr>
            </w:pPr>
            <w:proofErr w:type="spellStart"/>
            <w:r w:rsidRPr="00A411D0">
              <w:t>entryUUID</w:t>
            </w:r>
            <w:proofErr w:type="spellEnd"/>
          </w:p>
        </w:tc>
        <w:tc>
          <w:tcPr>
            <w:tcW w:w="772" w:type="dxa"/>
          </w:tcPr>
          <w:p w14:paraId="4E66D632" w14:textId="77777777" w:rsidR="0026234A" w:rsidRPr="00A411D0" w:rsidRDefault="0026234A" w:rsidP="00325C54">
            <w:pPr>
              <w:pStyle w:val="TableEntry"/>
              <w:rPr>
                <w:rFonts w:ascii="Arial" w:hAnsi="Arial"/>
                <w:b/>
                <w:kern w:val="28"/>
              </w:rPr>
            </w:pPr>
            <w:r w:rsidRPr="00A411D0">
              <w:t>R</w:t>
            </w:r>
          </w:p>
        </w:tc>
        <w:tc>
          <w:tcPr>
            <w:tcW w:w="772" w:type="dxa"/>
          </w:tcPr>
          <w:p w14:paraId="5A3415A1" w14:textId="77777777" w:rsidR="0026234A" w:rsidRPr="00A411D0" w:rsidRDefault="0026234A" w:rsidP="00325C54">
            <w:pPr>
              <w:pStyle w:val="TableEntry"/>
              <w:rPr>
                <w:rFonts w:ascii="Arial" w:hAnsi="Arial"/>
                <w:b/>
                <w:kern w:val="28"/>
              </w:rPr>
            </w:pPr>
            <w:r w:rsidRPr="00A411D0">
              <w:t>R</w:t>
            </w:r>
          </w:p>
        </w:tc>
        <w:tc>
          <w:tcPr>
            <w:tcW w:w="805" w:type="dxa"/>
          </w:tcPr>
          <w:p w14:paraId="1B2E96AF" w14:textId="77777777" w:rsidR="0026234A" w:rsidRPr="00A411D0" w:rsidRDefault="0026234A" w:rsidP="00325C54">
            <w:pPr>
              <w:pStyle w:val="TableEntry"/>
              <w:rPr>
                <w:rFonts w:ascii="Arial" w:hAnsi="Arial"/>
                <w:b/>
                <w:kern w:val="28"/>
              </w:rPr>
            </w:pPr>
            <w:r w:rsidRPr="00A411D0">
              <w:t>R</w:t>
            </w:r>
          </w:p>
        </w:tc>
        <w:tc>
          <w:tcPr>
            <w:tcW w:w="783" w:type="dxa"/>
          </w:tcPr>
          <w:p w14:paraId="65577F34" w14:textId="77777777" w:rsidR="0026234A" w:rsidRPr="00A411D0" w:rsidRDefault="0026234A" w:rsidP="00325C54">
            <w:pPr>
              <w:pStyle w:val="TableEntry"/>
              <w:rPr>
                <w:rFonts w:ascii="Arial" w:hAnsi="Arial"/>
                <w:b/>
                <w:kern w:val="28"/>
              </w:rPr>
            </w:pPr>
            <w:r w:rsidRPr="00A411D0">
              <w:t>R</w:t>
            </w:r>
          </w:p>
        </w:tc>
        <w:tc>
          <w:tcPr>
            <w:tcW w:w="783" w:type="dxa"/>
          </w:tcPr>
          <w:p w14:paraId="68B7E09B" w14:textId="77777777" w:rsidR="0026234A" w:rsidRPr="00A411D0" w:rsidRDefault="0026234A" w:rsidP="00325C54">
            <w:pPr>
              <w:pStyle w:val="TableEntry"/>
              <w:rPr>
                <w:rFonts w:ascii="Arial" w:hAnsi="Arial"/>
                <w:b/>
                <w:kern w:val="28"/>
              </w:rPr>
            </w:pPr>
            <w:r w:rsidRPr="00A411D0">
              <w:t>R</w:t>
            </w:r>
          </w:p>
        </w:tc>
        <w:tc>
          <w:tcPr>
            <w:tcW w:w="772" w:type="dxa"/>
          </w:tcPr>
          <w:p w14:paraId="713077AB" w14:textId="77777777" w:rsidR="0026234A" w:rsidRPr="00A411D0" w:rsidRDefault="0026234A" w:rsidP="00325C54">
            <w:pPr>
              <w:pStyle w:val="TableEntry"/>
              <w:rPr>
                <w:rFonts w:ascii="Arial" w:hAnsi="Arial"/>
                <w:b/>
                <w:kern w:val="28"/>
              </w:rPr>
            </w:pPr>
            <w:r w:rsidRPr="00A411D0">
              <w:t>R</w:t>
            </w:r>
          </w:p>
        </w:tc>
        <w:tc>
          <w:tcPr>
            <w:tcW w:w="849" w:type="dxa"/>
          </w:tcPr>
          <w:p w14:paraId="6B6BC165"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FE73DA6"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5E3FA35A" w14:textId="77777777" w:rsidTr="00325C54">
        <w:trPr>
          <w:cantSplit/>
          <w:jc w:val="center"/>
        </w:trPr>
        <w:tc>
          <w:tcPr>
            <w:tcW w:w="1666" w:type="dxa"/>
          </w:tcPr>
          <w:p w14:paraId="552F3FD3"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10B066E2" w14:textId="77777777" w:rsidR="0026234A" w:rsidRPr="00A411D0" w:rsidRDefault="0026234A" w:rsidP="00325C54">
            <w:pPr>
              <w:pStyle w:val="TableEntry"/>
              <w:rPr>
                <w:rFonts w:ascii="Arial" w:hAnsi="Arial"/>
                <w:b/>
                <w:kern w:val="28"/>
              </w:rPr>
            </w:pPr>
            <w:proofErr w:type="spellStart"/>
            <w:r w:rsidRPr="00A411D0">
              <w:t>eventCodeList</w:t>
            </w:r>
            <w:proofErr w:type="spellEnd"/>
          </w:p>
        </w:tc>
        <w:tc>
          <w:tcPr>
            <w:tcW w:w="772" w:type="dxa"/>
          </w:tcPr>
          <w:p w14:paraId="5A67AEC9" w14:textId="77777777" w:rsidR="0026234A" w:rsidRPr="00A411D0" w:rsidRDefault="0026234A" w:rsidP="00325C54">
            <w:pPr>
              <w:pStyle w:val="TableEntry"/>
              <w:rPr>
                <w:rFonts w:ascii="Arial" w:hAnsi="Arial"/>
                <w:b/>
                <w:kern w:val="28"/>
              </w:rPr>
            </w:pPr>
            <w:r w:rsidRPr="00A411D0">
              <w:t>O</w:t>
            </w:r>
          </w:p>
        </w:tc>
        <w:tc>
          <w:tcPr>
            <w:tcW w:w="772" w:type="dxa"/>
          </w:tcPr>
          <w:p w14:paraId="56A9482F" w14:textId="77777777" w:rsidR="0026234A" w:rsidRPr="00A411D0" w:rsidRDefault="0026234A" w:rsidP="00325C54">
            <w:pPr>
              <w:pStyle w:val="TableEntry"/>
              <w:rPr>
                <w:rFonts w:ascii="Arial" w:hAnsi="Arial"/>
                <w:b/>
                <w:kern w:val="28"/>
              </w:rPr>
            </w:pPr>
            <w:r w:rsidRPr="00A411D0">
              <w:t>O</w:t>
            </w:r>
          </w:p>
        </w:tc>
        <w:tc>
          <w:tcPr>
            <w:tcW w:w="805" w:type="dxa"/>
          </w:tcPr>
          <w:p w14:paraId="374313E2" w14:textId="77777777" w:rsidR="0026234A" w:rsidRPr="00A411D0" w:rsidRDefault="0026234A" w:rsidP="00325C54">
            <w:pPr>
              <w:pStyle w:val="TableEntry"/>
              <w:rPr>
                <w:rFonts w:ascii="Arial" w:hAnsi="Arial"/>
                <w:b/>
                <w:kern w:val="28"/>
              </w:rPr>
            </w:pPr>
            <w:r w:rsidRPr="00A411D0">
              <w:t>O</w:t>
            </w:r>
          </w:p>
        </w:tc>
        <w:tc>
          <w:tcPr>
            <w:tcW w:w="783" w:type="dxa"/>
          </w:tcPr>
          <w:p w14:paraId="235E92A8" w14:textId="77777777" w:rsidR="0026234A" w:rsidRPr="00A411D0" w:rsidRDefault="0026234A" w:rsidP="00325C54">
            <w:pPr>
              <w:pStyle w:val="TableEntry"/>
              <w:rPr>
                <w:rFonts w:ascii="Arial" w:hAnsi="Arial"/>
                <w:b/>
                <w:kern w:val="28"/>
              </w:rPr>
            </w:pPr>
            <w:r w:rsidRPr="00A411D0">
              <w:t>O</w:t>
            </w:r>
          </w:p>
        </w:tc>
        <w:tc>
          <w:tcPr>
            <w:tcW w:w="783" w:type="dxa"/>
          </w:tcPr>
          <w:p w14:paraId="7E2CEA6E" w14:textId="77777777" w:rsidR="0026234A" w:rsidRPr="00A411D0" w:rsidRDefault="0026234A" w:rsidP="00325C54">
            <w:pPr>
              <w:pStyle w:val="TableEntry"/>
              <w:rPr>
                <w:rFonts w:ascii="Arial" w:hAnsi="Arial"/>
                <w:b/>
                <w:kern w:val="28"/>
              </w:rPr>
            </w:pPr>
            <w:r w:rsidRPr="00A411D0">
              <w:t>O</w:t>
            </w:r>
          </w:p>
        </w:tc>
        <w:tc>
          <w:tcPr>
            <w:tcW w:w="772" w:type="dxa"/>
          </w:tcPr>
          <w:p w14:paraId="1C2A6F08" w14:textId="77777777" w:rsidR="0026234A" w:rsidRPr="00A411D0" w:rsidRDefault="0026234A" w:rsidP="00325C54">
            <w:pPr>
              <w:pStyle w:val="TableEntry"/>
              <w:rPr>
                <w:rFonts w:ascii="Arial" w:hAnsi="Arial"/>
                <w:b/>
                <w:kern w:val="28"/>
              </w:rPr>
            </w:pPr>
            <w:r w:rsidRPr="00A411D0">
              <w:t>O</w:t>
            </w:r>
          </w:p>
        </w:tc>
        <w:tc>
          <w:tcPr>
            <w:tcW w:w="849" w:type="dxa"/>
          </w:tcPr>
          <w:p w14:paraId="22F23D21"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421FEFCF"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0B166AB1" w14:textId="77777777" w:rsidTr="00325C54">
        <w:trPr>
          <w:cantSplit/>
          <w:jc w:val="center"/>
        </w:trPr>
        <w:tc>
          <w:tcPr>
            <w:tcW w:w="1666" w:type="dxa"/>
          </w:tcPr>
          <w:p w14:paraId="4A6A94A7"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75D5A627" w14:textId="77777777" w:rsidR="0026234A" w:rsidRPr="00A411D0" w:rsidRDefault="0026234A" w:rsidP="00325C54">
            <w:pPr>
              <w:pStyle w:val="TableEntry"/>
              <w:rPr>
                <w:rFonts w:ascii="Arial" w:hAnsi="Arial"/>
                <w:b/>
                <w:kern w:val="28"/>
              </w:rPr>
            </w:pPr>
            <w:proofErr w:type="spellStart"/>
            <w:r w:rsidRPr="00A411D0">
              <w:t>formatCode</w:t>
            </w:r>
            <w:proofErr w:type="spellEnd"/>
          </w:p>
        </w:tc>
        <w:tc>
          <w:tcPr>
            <w:tcW w:w="772" w:type="dxa"/>
          </w:tcPr>
          <w:p w14:paraId="20541E0E" w14:textId="77777777" w:rsidR="0026234A" w:rsidRPr="00A411D0" w:rsidRDefault="0026234A" w:rsidP="00325C54">
            <w:pPr>
              <w:pStyle w:val="TableEntry"/>
              <w:rPr>
                <w:rFonts w:ascii="Arial" w:hAnsi="Arial"/>
                <w:b/>
                <w:kern w:val="28"/>
              </w:rPr>
            </w:pPr>
            <w:r w:rsidRPr="00A411D0">
              <w:t>R</w:t>
            </w:r>
          </w:p>
        </w:tc>
        <w:tc>
          <w:tcPr>
            <w:tcW w:w="772" w:type="dxa"/>
          </w:tcPr>
          <w:p w14:paraId="5611CA8A" w14:textId="77777777" w:rsidR="0026234A" w:rsidRPr="00A411D0" w:rsidRDefault="0026234A" w:rsidP="00325C54">
            <w:pPr>
              <w:pStyle w:val="TableEntry"/>
              <w:rPr>
                <w:rFonts w:ascii="Arial" w:hAnsi="Arial"/>
                <w:b/>
                <w:kern w:val="28"/>
              </w:rPr>
            </w:pPr>
            <w:r w:rsidRPr="00A411D0">
              <w:t>R</w:t>
            </w:r>
          </w:p>
        </w:tc>
        <w:tc>
          <w:tcPr>
            <w:tcW w:w="805" w:type="dxa"/>
          </w:tcPr>
          <w:p w14:paraId="0393E69B" w14:textId="77777777" w:rsidR="0026234A" w:rsidRPr="00A411D0" w:rsidRDefault="0026234A" w:rsidP="00325C54">
            <w:pPr>
              <w:pStyle w:val="TableEntry"/>
              <w:rPr>
                <w:rFonts w:ascii="Arial" w:hAnsi="Arial"/>
                <w:b/>
                <w:kern w:val="28"/>
              </w:rPr>
            </w:pPr>
            <w:r w:rsidRPr="00A411D0">
              <w:t>R2</w:t>
            </w:r>
          </w:p>
        </w:tc>
        <w:tc>
          <w:tcPr>
            <w:tcW w:w="783" w:type="dxa"/>
          </w:tcPr>
          <w:p w14:paraId="5C026CF2" w14:textId="77777777" w:rsidR="0026234A" w:rsidRPr="00A411D0" w:rsidRDefault="0026234A" w:rsidP="00325C54">
            <w:pPr>
              <w:pStyle w:val="TableEntry"/>
              <w:rPr>
                <w:rFonts w:ascii="Arial" w:hAnsi="Arial"/>
                <w:b/>
                <w:kern w:val="28"/>
              </w:rPr>
            </w:pPr>
            <w:r w:rsidRPr="00A411D0">
              <w:t>R</w:t>
            </w:r>
          </w:p>
        </w:tc>
        <w:tc>
          <w:tcPr>
            <w:tcW w:w="783" w:type="dxa"/>
          </w:tcPr>
          <w:p w14:paraId="641A794C" w14:textId="77777777" w:rsidR="0026234A" w:rsidRPr="00A411D0" w:rsidRDefault="0026234A" w:rsidP="00325C54">
            <w:pPr>
              <w:pStyle w:val="TableEntry"/>
              <w:rPr>
                <w:rFonts w:ascii="Arial" w:hAnsi="Arial"/>
                <w:b/>
                <w:kern w:val="28"/>
              </w:rPr>
            </w:pPr>
            <w:r w:rsidRPr="00A411D0">
              <w:t>R2</w:t>
            </w:r>
          </w:p>
        </w:tc>
        <w:tc>
          <w:tcPr>
            <w:tcW w:w="772" w:type="dxa"/>
          </w:tcPr>
          <w:p w14:paraId="66AC3C56" w14:textId="77777777" w:rsidR="0026234A" w:rsidRPr="00A411D0" w:rsidRDefault="0026234A" w:rsidP="00325C54">
            <w:pPr>
              <w:pStyle w:val="TableEntry"/>
              <w:rPr>
                <w:rFonts w:ascii="Arial" w:hAnsi="Arial"/>
                <w:b/>
                <w:kern w:val="28"/>
              </w:rPr>
            </w:pPr>
            <w:r w:rsidRPr="00A411D0">
              <w:t>R</w:t>
            </w:r>
          </w:p>
        </w:tc>
        <w:tc>
          <w:tcPr>
            <w:tcW w:w="849" w:type="dxa"/>
          </w:tcPr>
          <w:p w14:paraId="7893A660"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5362A9BC"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EA4B69D" w14:textId="77777777" w:rsidTr="00325C54">
        <w:trPr>
          <w:cantSplit/>
          <w:jc w:val="center"/>
        </w:trPr>
        <w:tc>
          <w:tcPr>
            <w:tcW w:w="1666" w:type="dxa"/>
          </w:tcPr>
          <w:p w14:paraId="7607B029"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1FFE0703" w14:textId="77777777" w:rsidR="0026234A" w:rsidRPr="00A411D0" w:rsidRDefault="0026234A" w:rsidP="00325C54">
            <w:pPr>
              <w:pStyle w:val="TableEntry"/>
              <w:rPr>
                <w:rFonts w:ascii="Arial" w:hAnsi="Arial"/>
                <w:b/>
                <w:kern w:val="28"/>
              </w:rPr>
            </w:pPr>
            <w:r w:rsidRPr="00A411D0">
              <w:t>hash</w:t>
            </w:r>
          </w:p>
        </w:tc>
        <w:tc>
          <w:tcPr>
            <w:tcW w:w="772" w:type="dxa"/>
          </w:tcPr>
          <w:p w14:paraId="6F5FCA24" w14:textId="77777777" w:rsidR="0026234A" w:rsidRPr="00A411D0" w:rsidRDefault="0026234A" w:rsidP="00325C54">
            <w:pPr>
              <w:pStyle w:val="TableEntry"/>
              <w:rPr>
                <w:rFonts w:ascii="Arial" w:hAnsi="Arial"/>
                <w:b/>
                <w:kern w:val="28"/>
              </w:rPr>
            </w:pPr>
            <w:r w:rsidRPr="00A411D0">
              <w:t>O</w:t>
            </w:r>
          </w:p>
        </w:tc>
        <w:tc>
          <w:tcPr>
            <w:tcW w:w="772" w:type="dxa"/>
          </w:tcPr>
          <w:p w14:paraId="48DAAEEE" w14:textId="77777777" w:rsidR="0026234A" w:rsidRPr="00A411D0" w:rsidRDefault="0026234A" w:rsidP="00325C54">
            <w:pPr>
              <w:pStyle w:val="TableEntry"/>
              <w:rPr>
                <w:rFonts w:ascii="Arial" w:hAnsi="Arial"/>
                <w:b/>
                <w:kern w:val="28"/>
              </w:rPr>
            </w:pPr>
            <w:r w:rsidRPr="00A411D0">
              <w:t>R</w:t>
            </w:r>
          </w:p>
        </w:tc>
        <w:tc>
          <w:tcPr>
            <w:tcW w:w="805" w:type="dxa"/>
          </w:tcPr>
          <w:p w14:paraId="0875B103" w14:textId="77777777" w:rsidR="0026234A" w:rsidRPr="00A411D0" w:rsidRDefault="0026234A" w:rsidP="00325C54">
            <w:pPr>
              <w:pStyle w:val="TableEntry"/>
            </w:pPr>
            <w:r w:rsidRPr="00A411D0">
              <w:t>R</w:t>
            </w:r>
          </w:p>
        </w:tc>
        <w:tc>
          <w:tcPr>
            <w:tcW w:w="783" w:type="dxa"/>
          </w:tcPr>
          <w:p w14:paraId="26147DAF" w14:textId="77777777" w:rsidR="0026234A" w:rsidRPr="00A411D0" w:rsidRDefault="0026234A" w:rsidP="00325C54">
            <w:pPr>
              <w:pStyle w:val="TableEntry"/>
              <w:rPr>
                <w:rFonts w:ascii="Arial" w:hAnsi="Arial"/>
                <w:b/>
                <w:kern w:val="28"/>
              </w:rPr>
            </w:pPr>
            <w:r w:rsidRPr="00A411D0">
              <w:t>O</w:t>
            </w:r>
          </w:p>
        </w:tc>
        <w:tc>
          <w:tcPr>
            <w:tcW w:w="783" w:type="dxa"/>
          </w:tcPr>
          <w:p w14:paraId="7B2661E3" w14:textId="77777777" w:rsidR="0026234A" w:rsidRPr="00A411D0" w:rsidRDefault="0026234A" w:rsidP="00325C54">
            <w:pPr>
              <w:pStyle w:val="TableEntry"/>
              <w:rPr>
                <w:rFonts w:ascii="Arial" w:hAnsi="Arial"/>
                <w:b/>
                <w:kern w:val="28"/>
              </w:rPr>
            </w:pPr>
            <w:r w:rsidRPr="00A411D0">
              <w:t>O</w:t>
            </w:r>
          </w:p>
        </w:tc>
        <w:tc>
          <w:tcPr>
            <w:tcW w:w="772" w:type="dxa"/>
          </w:tcPr>
          <w:p w14:paraId="0A862DF7" w14:textId="77777777" w:rsidR="0026234A" w:rsidRPr="00A411D0" w:rsidRDefault="0026234A" w:rsidP="00325C54">
            <w:pPr>
              <w:pStyle w:val="TableEntry"/>
              <w:rPr>
                <w:rFonts w:ascii="Arial" w:hAnsi="Arial"/>
                <w:b/>
                <w:kern w:val="28"/>
              </w:rPr>
            </w:pPr>
            <w:r w:rsidRPr="00A411D0">
              <w:t>X</w:t>
            </w:r>
          </w:p>
        </w:tc>
        <w:tc>
          <w:tcPr>
            <w:tcW w:w="849" w:type="dxa"/>
          </w:tcPr>
          <w:p w14:paraId="589E10CE"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42F791E4"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5FBFDECD" w14:textId="77777777" w:rsidTr="00325C54">
        <w:trPr>
          <w:cantSplit/>
          <w:jc w:val="center"/>
        </w:trPr>
        <w:tc>
          <w:tcPr>
            <w:tcW w:w="1666" w:type="dxa"/>
            <w:vAlign w:val="center"/>
          </w:tcPr>
          <w:p w14:paraId="7FFE7641"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vAlign w:val="center"/>
          </w:tcPr>
          <w:p w14:paraId="600B97EB" w14:textId="77777777" w:rsidR="0026234A" w:rsidRPr="00A411D0" w:rsidRDefault="0026234A" w:rsidP="00325C54">
            <w:pPr>
              <w:pStyle w:val="TableEntry"/>
              <w:rPr>
                <w:rFonts w:ascii="Arial" w:hAnsi="Arial"/>
                <w:b/>
                <w:kern w:val="28"/>
              </w:rPr>
            </w:pPr>
            <w:proofErr w:type="spellStart"/>
            <w:r w:rsidRPr="00A411D0">
              <w:t>healthcareFacility</w:t>
            </w:r>
            <w:proofErr w:type="spellEnd"/>
            <w:r w:rsidRPr="00A411D0">
              <w:br/>
            </w:r>
            <w:proofErr w:type="spellStart"/>
            <w:r w:rsidRPr="00A411D0">
              <w:t>TypeCode</w:t>
            </w:r>
            <w:proofErr w:type="spellEnd"/>
          </w:p>
        </w:tc>
        <w:tc>
          <w:tcPr>
            <w:tcW w:w="772" w:type="dxa"/>
            <w:vAlign w:val="center"/>
          </w:tcPr>
          <w:p w14:paraId="37CFF966" w14:textId="77777777" w:rsidR="0026234A" w:rsidRPr="00A411D0" w:rsidRDefault="0026234A" w:rsidP="00325C54">
            <w:pPr>
              <w:pStyle w:val="TableEntry"/>
              <w:rPr>
                <w:rFonts w:ascii="Arial" w:hAnsi="Arial"/>
                <w:b/>
                <w:kern w:val="28"/>
              </w:rPr>
            </w:pPr>
            <w:r w:rsidRPr="00A411D0">
              <w:t>R</w:t>
            </w:r>
          </w:p>
        </w:tc>
        <w:tc>
          <w:tcPr>
            <w:tcW w:w="772" w:type="dxa"/>
            <w:vAlign w:val="center"/>
          </w:tcPr>
          <w:p w14:paraId="409F8E87" w14:textId="77777777" w:rsidR="0026234A" w:rsidRPr="00A411D0" w:rsidRDefault="0026234A" w:rsidP="00325C54">
            <w:pPr>
              <w:pStyle w:val="TableEntry"/>
              <w:rPr>
                <w:rFonts w:ascii="Arial" w:hAnsi="Arial"/>
                <w:b/>
                <w:kern w:val="28"/>
              </w:rPr>
            </w:pPr>
            <w:r w:rsidRPr="00A411D0">
              <w:t>R</w:t>
            </w:r>
          </w:p>
        </w:tc>
        <w:tc>
          <w:tcPr>
            <w:tcW w:w="805" w:type="dxa"/>
            <w:vAlign w:val="center"/>
          </w:tcPr>
          <w:p w14:paraId="442BAE07" w14:textId="77777777" w:rsidR="0026234A" w:rsidRPr="00A411D0" w:rsidRDefault="0026234A" w:rsidP="00325C54">
            <w:pPr>
              <w:pStyle w:val="TableEntry"/>
              <w:rPr>
                <w:rFonts w:ascii="Arial" w:hAnsi="Arial"/>
                <w:b/>
                <w:kern w:val="28"/>
              </w:rPr>
            </w:pPr>
            <w:r w:rsidRPr="00A411D0">
              <w:t>R2</w:t>
            </w:r>
          </w:p>
        </w:tc>
        <w:tc>
          <w:tcPr>
            <w:tcW w:w="783" w:type="dxa"/>
            <w:vAlign w:val="center"/>
          </w:tcPr>
          <w:p w14:paraId="5AC02C57" w14:textId="77777777" w:rsidR="0026234A" w:rsidRPr="00A411D0" w:rsidRDefault="0026234A" w:rsidP="00325C54">
            <w:pPr>
              <w:pStyle w:val="TableEntry"/>
              <w:rPr>
                <w:rFonts w:ascii="Arial" w:hAnsi="Arial"/>
                <w:b/>
                <w:kern w:val="28"/>
              </w:rPr>
            </w:pPr>
            <w:r w:rsidRPr="00A411D0">
              <w:t>R</w:t>
            </w:r>
          </w:p>
        </w:tc>
        <w:tc>
          <w:tcPr>
            <w:tcW w:w="783" w:type="dxa"/>
            <w:vAlign w:val="center"/>
          </w:tcPr>
          <w:p w14:paraId="1971F1BB" w14:textId="77777777" w:rsidR="0026234A" w:rsidRPr="00A411D0" w:rsidRDefault="0026234A" w:rsidP="00325C54">
            <w:pPr>
              <w:pStyle w:val="TableEntry"/>
              <w:rPr>
                <w:rFonts w:ascii="Arial" w:hAnsi="Arial"/>
                <w:b/>
                <w:kern w:val="28"/>
              </w:rPr>
            </w:pPr>
            <w:r w:rsidRPr="00A411D0">
              <w:t>R2</w:t>
            </w:r>
          </w:p>
        </w:tc>
        <w:tc>
          <w:tcPr>
            <w:tcW w:w="772" w:type="dxa"/>
            <w:vAlign w:val="center"/>
          </w:tcPr>
          <w:p w14:paraId="43534A88" w14:textId="77777777" w:rsidR="0026234A" w:rsidRPr="00A411D0" w:rsidRDefault="0026234A" w:rsidP="00325C54">
            <w:pPr>
              <w:pStyle w:val="TableEntry"/>
              <w:rPr>
                <w:rFonts w:ascii="Arial" w:hAnsi="Arial"/>
                <w:b/>
                <w:kern w:val="28"/>
              </w:rPr>
            </w:pPr>
            <w:r w:rsidRPr="00A411D0">
              <w:t>R</w:t>
            </w:r>
          </w:p>
        </w:tc>
        <w:tc>
          <w:tcPr>
            <w:tcW w:w="849" w:type="dxa"/>
            <w:vAlign w:val="center"/>
          </w:tcPr>
          <w:p w14:paraId="6D5F14B3"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vAlign w:val="center"/>
          </w:tcPr>
          <w:p w14:paraId="73AA1A4D"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11625C9" w14:textId="77777777" w:rsidTr="00325C54">
        <w:trPr>
          <w:cantSplit/>
          <w:jc w:val="center"/>
        </w:trPr>
        <w:tc>
          <w:tcPr>
            <w:tcW w:w="1666" w:type="dxa"/>
          </w:tcPr>
          <w:p w14:paraId="5ED34ECA"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6B827FEF" w14:textId="77777777" w:rsidR="0026234A" w:rsidRPr="00A411D0" w:rsidRDefault="0026234A" w:rsidP="00325C54">
            <w:pPr>
              <w:pStyle w:val="TableEntry"/>
            </w:pPr>
            <w:proofErr w:type="spellStart"/>
            <w:r w:rsidRPr="00A411D0">
              <w:t>homeCommunityId</w:t>
            </w:r>
            <w:proofErr w:type="spellEnd"/>
          </w:p>
        </w:tc>
        <w:tc>
          <w:tcPr>
            <w:tcW w:w="772" w:type="dxa"/>
          </w:tcPr>
          <w:p w14:paraId="0872EAE4" w14:textId="77777777" w:rsidR="0026234A" w:rsidRPr="00A411D0" w:rsidRDefault="0026234A" w:rsidP="00325C54">
            <w:pPr>
              <w:pStyle w:val="TableEntry"/>
              <w:rPr>
                <w:rFonts w:ascii="Arial" w:hAnsi="Arial"/>
                <w:b/>
                <w:kern w:val="28"/>
              </w:rPr>
            </w:pPr>
            <w:r w:rsidRPr="00A411D0">
              <w:t>O</w:t>
            </w:r>
          </w:p>
        </w:tc>
        <w:tc>
          <w:tcPr>
            <w:tcW w:w="772" w:type="dxa"/>
          </w:tcPr>
          <w:p w14:paraId="3BA9D211" w14:textId="77777777" w:rsidR="0026234A" w:rsidRPr="00A411D0" w:rsidRDefault="0026234A" w:rsidP="00325C54">
            <w:pPr>
              <w:pStyle w:val="TableEntry"/>
              <w:rPr>
                <w:rFonts w:ascii="Arial" w:hAnsi="Arial"/>
                <w:b/>
                <w:kern w:val="28"/>
              </w:rPr>
            </w:pPr>
            <w:r w:rsidRPr="00A411D0">
              <w:t>O</w:t>
            </w:r>
          </w:p>
        </w:tc>
        <w:tc>
          <w:tcPr>
            <w:tcW w:w="805" w:type="dxa"/>
          </w:tcPr>
          <w:p w14:paraId="7CECBA94" w14:textId="77777777" w:rsidR="0026234A" w:rsidRPr="00A411D0" w:rsidRDefault="0026234A" w:rsidP="00325C54">
            <w:pPr>
              <w:pStyle w:val="TableEntry"/>
              <w:rPr>
                <w:rFonts w:ascii="Arial" w:hAnsi="Arial"/>
                <w:b/>
                <w:kern w:val="28"/>
              </w:rPr>
            </w:pPr>
            <w:r w:rsidRPr="00A411D0">
              <w:t>O</w:t>
            </w:r>
          </w:p>
        </w:tc>
        <w:tc>
          <w:tcPr>
            <w:tcW w:w="783" w:type="dxa"/>
          </w:tcPr>
          <w:p w14:paraId="20BEA8E4" w14:textId="77777777" w:rsidR="0026234A" w:rsidRPr="00A411D0" w:rsidRDefault="0026234A" w:rsidP="00325C54">
            <w:pPr>
              <w:pStyle w:val="TableEntry"/>
              <w:rPr>
                <w:rFonts w:ascii="Arial" w:hAnsi="Arial"/>
                <w:b/>
                <w:kern w:val="28"/>
              </w:rPr>
            </w:pPr>
            <w:r w:rsidRPr="00A411D0">
              <w:t>O</w:t>
            </w:r>
          </w:p>
        </w:tc>
        <w:tc>
          <w:tcPr>
            <w:tcW w:w="783" w:type="dxa"/>
          </w:tcPr>
          <w:p w14:paraId="4D6206AC" w14:textId="77777777" w:rsidR="0026234A" w:rsidRPr="00A411D0" w:rsidRDefault="0026234A" w:rsidP="00325C54">
            <w:pPr>
              <w:pStyle w:val="TableEntry"/>
              <w:rPr>
                <w:rFonts w:ascii="Arial" w:hAnsi="Arial"/>
                <w:b/>
                <w:kern w:val="28"/>
              </w:rPr>
            </w:pPr>
            <w:r w:rsidRPr="00A411D0">
              <w:t>O</w:t>
            </w:r>
          </w:p>
        </w:tc>
        <w:tc>
          <w:tcPr>
            <w:tcW w:w="772" w:type="dxa"/>
          </w:tcPr>
          <w:p w14:paraId="44A6D824" w14:textId="77777777" w:rsidR="0026234A" w:rsidRPr="00A411D0" w:rsidRDefault="0026234A" w:rsidP="00325C54">
            <w:pPr>
              <w:pStyle w:val="TableEntry"/>
              <w:rPr>
                <w:rFonts w:ascii="Arial" w:hAnsi="Arial"/>
                <w:b/>
                <w:kern w:val="28"/>
              </w:rPr>
            </w:pPr>
            <w:r w:rsidRPr="00A411D0">
              <w:t>O</w:t>
            </w:r>
          </w:p>
        </w:tc>
        <w:tc>
          <w:tcPr>
            <w:tcW w:w="849" w:type="dxa"/>
          </w:tcPr>
          <w:p w14:paraId="4FBEA6E2"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601502B8"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4F7367A7" w14:textId="77777777" w:rsidTr="00325C54">
        <w:trPr>
          <w:cantSplit/>
          <w:jc w:val="center"/>
        </w:trPr>
        <w:tc>
          <w:tcPr>
            <w:tcW w:w="1666" w:type="dxa"/>
          </w:tcPr>
          <w:p w14:paraId="69B45ACC"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470C2897" w14:textId="77777777" w:rsidR="0026234A" w:rsidRPr="00A411D0" w:rsidRDefault="0026234A" w:rsidP="00325C54">
            <w:pPr>
              <w:pStyle w:val="TableEntry"/>
              <w:rPr>
                <w:rFonts w:ascii="Arial" w:hAnsi="Arial"/>
                <w:b/>
                <w:kern w:val="28"/>
              </w:rPr>
            </w:pPr>
            <w:proofErr w:type="spellStart"/>
            <w:r w:rsidRPr="00A411D0">
              <w:t>languageCode</w:t>
            </w:r>
            <w:proofErr w:type="spellEnd"/>
          </w:p>
        </w:tc>
        <w:tc>
          <w:tcPr>
            <w:tcW w:w="772" w:type="dxa"/>
          </w:tcPr>
          <w:p w14:paraId="387DF296" w14:textId="77777777" w:rsidR="0026234A" w:rsidRPr="00A411D0" w:rsidRDefault="0026234A" w:rsidP="00325C54">
            <w:pPr>
              <w:pStyle w:val="TableEntry"/>
              <w:rPr>
                <w:rFonts w:ascii="Arial" w:hAnsi="Arial"/>
                <w:b/>
                <w:kern w:val="28"/>
              </w:rPr>
            </w:pPr>
            <w:r w:rsidRPr="00A411D0">
              <w:t>R</w:t>
            </w:r>
          </w:p>
        </w:tc>
        <w:tc>
          <w:tcPr>
            <w:tcW w:w="772" w:type="dxa"/>
          </w:tcPr>
          <w:p w14:paraId="52D03424" w14:textId="77777777" w:rsidR="0026234A" w:rsidRPr="00A411D0" w:rsidRDefault="0026234A" w:rsidP="00325C54">
            <w:pPr>
              <w:pStyle w:val="TableEntry"/>
              <w:rPr>
                <w:rFonts w:ascii="Arial" w:hAnsi="Arial"/>
                <w:b/>
                <w:kern w:val="28"/>
              </w:rPr>
            </w:pPr>
            <w:r w:rsidRPr="00A411D0">
              <w:t>R</w:t>
            </w:r>
          </w:p>
        </w:tc>
        <w:tc>
          <w:tcPr>
            <w:tcW w:w="805" w:type="dxa"/>
          </w:tcPr>
          <w:p w14:paraId="186D2624" w14:textId="77777777" w:rsidR="0026234A" w:rsidRPr="00A411D0" w:rsidRDefault="0026234A" w:rsidP="00325C54">
            <w:pPr>
              <w:pStyle w:val="TableEntry"/>
              <w:rPr>
                <w:rFonts w:ascii="Arial" w:hAnsi="Arial"/>
                <w:b/>
                <w:kern w:val="28"/>
              </w:rPr>
            </w:pPr>
            <w:r w:rsidRPr="00A411D0">
              <w:t>R2</w:t>
            </w:r>
          </w:p>
        </w:tc>
        <w:tc>
          <w:tcPr>
            <w:tcW w:w="783" w:type="dxa"/>
          </w:tcPr>
          <w:p w14:paraId="2E5CFD7C" w14:textId="77777777" w:rsidR="0026234A" w:rsidRPr="00A411D0" w:rsidRDefault="0026234A" w:rsidP="00325C54">
            <w:pPr>
              <w:pStyle w:val="TableEntry"/>
              <w:rPr>
                <w:rFonts w:ascii="Arial" w:hAnsi="Arial"/>
                <w:b/>
                <w:kern w:val="28"/>
              </w:rPr>
            </w:pPr>
            <w:r w:rsidRPr="00A411D0">
              <w:t>R</w:t>
            </w:r>
          </w:p>
        </w:tc>
        <w:tc>
          <w:tcPr>
            <w:tcW w:w="783" w:type="dxa"/>
          </w:tcPr>
          <w:p w14:paraId="40753FAF" w14:textId="77777777" w:rsidR="0026234A" w:rsidRPr="00A411D0" w:rsidRDefault="0026234A" w:rsidP="00325C54">
            <w:pPr>
              <w:pStyle w:val="TableEntry"/>
              <w:rPr>
                <w:rFonts w:ascii="Arial" w:hAnsi="Arial"/>
                <w:b/>
                <w:kern w:val="28"/>
              </w:rPr>
            </w:pPr>
            <w:r w:rsidRPr="00A411D0">
              <w:t>R2</w:t>
            </w:r>
          </w:p>
        </w:tc>
        <w:tc>
          <w:tcPr>
            <w:tcW w:w="772" w:type="dxa"/>
          </w:tcPr>
          <w:p w14:paraId="6D18FAE8" w14:textId="77777777" w:rsidR="0026234A" w:rsidRPr="00A411D0" w:rsidRDefault="0026234A" w:rsidP="00325C54">
            <w:pPr>
              <w:pStyle w:val="TableEntry"/>
              <w:rPr>
                <w:rFonts w:ascii="Arial" w:hAnsi="Arial"/>
                <w:b/>
                <w:kern w:val="28"/>
              </w:rPr>
            </w:pPr>
            <w:r w:rsidRPr="00A411D0">
              <w:t>R</w:t>
            </w:r>
          </w:p>
        </w:tc>
        <w:tc>
          <w:tcPr>
            <w:tcW w:w="849" w:type="dxa"/>
          </w:tcPr>
          <w:p w14:paraId="725E8A6B"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2FF119B1"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76A53BA" w14:textId="77777777" w:rsidTr="00325C54">
        <w:trPr>
          <w:cantSplit/>
          <w:jc w:val="center"/>
        </w:trPr>
        <w:tc>
          <w:tcPr>
            <w:tcW w:w="1666" w:type="dxa"/>
          </w:tcPr>
          <w:p w14:paraId="195C4F08"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0550A5D3" w14:textId="77777777" w:rsidR="0026234A" w:rsidRPr="00A411D0" w:rsidRDefault="0026234A" w:rsidP="00325C54">
            <w:pPr>
              <w:pStyle w:val="TableEntry"/>
              <w:rPr>
                <w:rFonts w:ascii="Arial" w:hAnsi="Arial"/>
                <w:b/>
                <w:kern w:val="28"/>
              </w:rPr>
            </w:pPr>
            <w:proofErr w:type="spellStart"/>
            <w:r w:rsidRPr="00A411D0">
              <w:t>legalAuthenticator</w:t>
            </w:r>
            <w:proofErr w:type="spellEnd"/>
          </w:p>
        </w:tc>
        <w:tc>
          <w:tcPr>
            <w:tcW w:w="772" w:type="dxa"/>
          </w:tcPr>
          <w:p w14:paraId="01F640CF" w14:textId="77777777" w:rsidR="0026234A" w:rsidRPr="00A411D0" w:rsidRDefault="0026234A" w:rsidP="00325C54">
            <w:pPr>
              <w:pStyle w:val="TableEntry"/>
              <w:rPr>
                <w:rFonts w:ascii="Arial" w:hAnsi="Arial"/>
                <w:b/>
                <w:kern w:val="28"/>
              </w:rPr>
            </w:pPr>
            <w:r w:rsidRPr="00A411D0">
              <w:t>O</w:t>
            </w:r>
          </w:p>
        </w:tc>
        <w:tc>
          <w:tcPr>
            <w:tcW w:w="772" w:type="dxa"/>
          </w:tcPr>
          <w:p w14:paraId="5F20FEAB" w14:textId="77777777" w:rsidR="0026234A" w:rsidRPr="00A411D0" w:rsidRDefault="0026234A" w:rsidP="00325C54">
            <w:pPr>
              <w:pStyle w:val="TableEntry"/>
            </w:pPr>
            <w:r w:rsidRPr="00A411D0">
              <w:t>O</w:t>
            </w:r>
          </w:p>
        </w:tc>
        <w:tc>
          <w:tcPr>
            <w:tcW w:w="805" w:type="dxa"/>
          </w:tcPr>
          <w:p w14:paraId="0FD6CC2E" w14:textId="77777777" w:rsidR="0026234A" w:rsidRPr="00A411D0" w:rsidRDefault="0026234A" w:rsidP="00325C54">
            <w:pPr>
              <w:pStyle w:val="TableEntry"/>
              <w:rPr>
                <w:rFonts w:ascii="Arial" w:hAnsi="Arial"/>
                <w:b/>
                <w:kern w:val="28"/>
              </w:rPr>
            </w:pPr>
            <w:r w:rsidRPr="00A411D0">
              <w:t>O</w:t>
            </w:r>
          </w:p>
        </w:tc>
        <w:tc>
          <w:tcPr>
            <w:tcW w:w="783" w:type="dxa"/>
          </w:tcPr>
          <w:p w14:paraId="3E63B3F6" w14:textId="77777777" w:rsidR="0026234A" w:rsidRPr="00A411D0" w:rsidRDefault="0026234A" w:rsidP="00325C54">
            <w:pPr>
              <w:pStyle w:val="TableEntry"/>
              <w:rPr>
                <w:rFonts w:ascii="Arial" w:hAnsi="Arial"/>
                <w:b/>
                <w:kern w:val="28"/>
              </w:rPr>
            </w:pPr>
            <w:r w:rsidRPr="00A411D0">
              <w:t>O</w:t>
            </w:r>
          </w:p>
        </w:tc>
        <w:tc>
          <w:tcPr>
            <w:tcW w:w="783" w:type="dxa"/>
          </w:tcPr>
          <w:p w14:paraId="11FBC780" w14:textId="77777777" w:rsidR="0026234A" w:rsidRPr="00A411D0" w:rsidRDefault="0026234A" w:rsidP="00325C54">
            <w:pPr>
              <w:pStyle w:val="TableEntry"/>
              <w:rPr>
                <w:rFonts w:ascii="Arial" w:hAnsi="Arial"/>
                <w:b/>
                <w:kern w:val="28"/>
              </w:rPr>
            </w:pPr>
            <w:r w:rsidRPr="00A411D0">
              <w:t>O</w:t>
            </w:r>
          </w:p>
        </w:tc>
        <w:tc>
          <w:tcPr>
            <w:tcW w:w="772" w:type="dxa"/>
          </w:tcPr>
          <w:p w14:paraId="032138E5" w14:textId="77777777" w:rsidR="0026234A" w:rsidRPr="00A411D0" w:rsidRDefault="0026234A" w:rsidP="00325C54">
            <w:pPr>
              <w:pStyle w:val="TableEntry"/>
              <w:rPr>
                <w:rFonts w:ascii="Arial" w:hAnsi="Arial"/>
                <w:b/>
                <w:kern w:val="28"/>
              </w:rPr>
            </w:pPr>
            <w:r w:rsidRPr="00A411D0">
              <w:t>O</w:t>
            </w:r>
          </w:p>
        </w:tc>
        <w:tc>
          <w:tcPr>
            <w:tcW w:w="849" w:type="dxa"/>
          </w:tcPr>
          <w:p w14:paraId="2C904FEE"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375733C8"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151F4D7F" w14:textId="77777777" w:rsidTr="00325C54">
        <w:trPr>
          <w:cantSplit/>
          <w:jc w:val="center"/>
        </w:trPr>
        <w:tc>
          <w:tcPr>
            <w:tcW w:w="1666" w:type="dxa"/>
          </w:tcPr>
          <w:p w14:paraId="351AD8C5" w14:textId="77777777" w:rsidR="0026234A" w:rsidRPr="00A411D0" w:rsidRDefault="0026234A" w:rsidP="00325C54">
            <w:pPr>
              <w:pStyle w:val="TableEntry"/>
              <w:rPr>
                <w:rFonts w:ascii="Arial" w:hAnsi="Arial"/>
                <w:b/>
                <w:kern w:val="28"/>
              </w:rPr>
            </w:pPr>
            <w:proofErr w:type="spellStart"/>
            <w:r w:rsidRPr="00A411D0">
              <w:t>DocumentEntry</w:t>
            </w:r>
            <w:proofErr w:type="spellEnd"/>
          </w:p>
        </w:tc>
        <w:tc>
          <w:tcPr>
            <w:tcW w:w="2131" w:type="dxa"/>
          </w:tcPr>
          <w:p w14:paraId="61FABB02" w14:textId="77777777" w:rsidR="0026234A" w:rsidRPr="00A411D0" w:rsidRDefault="0026234A" w:rsidP="00325C54">
            <w:pPr>
              <w:pStyle w:val="TableEntry"/>
              <w:rPr>
                <w:rFonts w:ascii="Arial" w:hAnsi="Arial"/>
                <w:b/>
                <w:kern w:val="28"/>
              </w:rPr>
            </w:pPr>
            <w:proofErr w:type="spellStart"/>
            <w:r w:rsidRPr="00A411D0">
              <w:t>limitedMetadata</w:t>
            </w:r>
            <w:proofErr w:type="spellEnd"/>
          </w:p>
        </w:tc>
        <w:tc>
          <w:tcPr>
            <w:tcW w:w="772" w:type="dxa"/>
          </w:tcPr>
          <w:p w14:paraId="6AE51377" w14:textId="77777777" w:rsidR="0026234A" w:rsidRPr="00A411D0" w:rsidRDefault="0026234A" w:rsidP="00325C54">
            <w:pPr>
              <w:pStyle w:val="TableEntry"/>
              <w:rPr>
                <w:rFonts w:ascii="Arial" w:hAnsi="Arial"/>
                <w:b/>
                <w:kern w:val="28"/>
              </w:rPr>
            </w:pPr>
            <w:r w:rsidRPr="00A411D0">
              <w:t>X</w:t>
            </w:r>
          </w:p>
        </w:tc>
        <w:tc>
          <w:tcPr>
            <w:tcW w:w="772" w:type="dxa"/>
          </w:tcPr>
          <w:p w14:paraId="7128B0F7" w14:textId="77777777" w:rsidR="0026234A" w:rsidRPr="00A411D0" w:rsidRDefault="0026234A" w:rsidP="00325C54">
            <w:pPr>
              <w:pStyle w:val="TableEntry"/>
              <w:rPr>
                <w:rFonts w:ascii="Arial" w:hAnsi="Arial"/>
                <w:b/>
                <w:kern w:val="28"/>
              </w:rPr>
            </w:pPr>
            <w:r w:rsidRPr="00A411D0">
              <w:t>X</w:t>
            </w:r>
          </w:p>
        </w:tc>
        <w:tc>
          <w:tcPr>
            <w:tcW w:w="805" w:type="dxa"/>
          </w:tcPr>
          <w:p w14:paraId="4119F3EF" w14:textId="77777777" w:rsidR="0026234A" w:rsidRPr="00A411D0" w:rsidRDefault="0026234A" w:rsidP="00325C54">
            <w:pPr>
              <w:pStyle w:val="TableEntry"/>
              <w:rPr>
                <w:rFonts w:ascii="Arial" w:hAnsi="Arial"/>
                <w:b/>
                <w:kern w:val="28"/>
              </w:rPr>
            </w:pPr>
            <w:r w:rsidRPr="00A411D0">
              <w:t>O</w:t>
            </w:r>
          </w:p>
        </w:tc>
        <w:tc>
          <w:tcPr>
            <w:tcW w:w="783" w:type="dxa"/>
          </w:tcPr>
          <w:p w14:paraId="1BAFE993" w14:textId="77777777" w:rsidR="0026234A" w:rsidRPr="00A411D0" w:rsidRDefault="0026234A" w:rsidP="00325C54">
            <w:pPr>
              <w:pStyle w:val="TableEntry"/>
              <w:rPr>
                <w:rFonts w:ascii="Arial" w:hAnsi="Arial"/>
                <w:b/>
                <w:kern w:val="28"/>
              </w:rPr>
            </w:pPr>
            <w:r w:rsidRPr="00A411D0">
              <w:t>X</w:t>
            </w:r>
          </w:p>
        </w:tc>
        <w:tc>
          <w:tcPr>
            <w:tcW w:w="783" w:type="dxa"/>
          </w:tcPr>
          <w:p w14:paraId="46A06666" w14:textId="77777777" w:rsidR="0026234A" w:rsidRPr="00A411D0" w:rsidRDefault="0026234A" w:rsidP="00325C54">
            <w:pPr>
              <w:pStyle w:val="TableEntry"/>
              <w:rPr>
                <w:rFonts w:ascii="Arial" w:hAnsi="Arial"/>
                <w:b/>
                <w:kern w:val="28"/>
              </w:rPr>
            </w:pPr>
            <w:r w:rsidRPr="00A411D0">
              <w:t>R</w:t>
            </w:r>
          </w:p>
        </w:tc>
        <w:tc>
          <w:tcPr>
            <w:tcW w:w="772" w:type="dxa"/>
          </w:tcPr>
          <w:p w14:paraId="12852129" w14:textId="77777777" w:rsidR="0026234A" w:rsidRPr="00A411D0" w:rsidRDefault="0026234A" w:rsidP="00325C54">
            <w:pPr>
              <w:pStyle w:val="TableEntry"/>
              <w:rPr>
                <w:rFonts w:ascii="Arial" w:hAnsi="Arial"/>
                <w:b/>
                <w:kern w:val="28"/>
              </w:rPr>
            </w:pPr>
            <w:r w:rsidRPr="00A411D0">
              <w:t>X</w:t>
            </w:r>
          </w:p>
        </w:tc>
        <w:tc>
          <w:tcPr>
            <w:tcW w:w="849" w:type="dxa"/>
          </w:tcPr>
          <w:p w14:paraId="1855EE06"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339924A3"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2B53BBC" w14:textId="77777777" w:rsidTr="00325C54">
        <w:trPr>
          <w:cantSplit/>
          <w:jc w:val="center"/>
        </w:trPr>
        <w:tc>
          <w:tcPr>
            <w:tcW w:w="1666" w:type="dxa"/>
          </w:tcPr>
          <w:p w14:paraId="6CECB12A" w14:textId="77777777" w:rsidR="0026234A" w:rsidRPr="00A411D0" w:rsidRDefault="0026234A" w:rsidP="00325C54">
            <w:pPr>
              <w:pStyle w:val="TableEntry"/>
              <w:rPr>
                <w:b/>
                <w:bCs/>
                <w:u w:val="single"/>
              </w:rPr>
            </w:pPr>
            <w:proofErr w:type="spellStart"/>
            <w:r w:rsidRPr="00A411D0">
              <w:rPr>
                <w:b/>
                <w:bCs/>
                <w:u w:val="single"/>
              </w:rPr>
              <w:t>DocumentEntry</w:t>
            </w:r>
            <w:proofErr w:type="spellEnd"/>
          </w:p>
        </w:tc>
        <w:tc>
          <w:tcPr>
            <w:tcW w:w="2131" w:type="dxa"/>
          </w:tcPr>
          <w:p w14:paraId="4F5582A8" w14:textId="77777777" w:rsidR="0026234A" w:rsidRPr="00A411D0" w:rsidRDefault="0026234A" w:rsidP="00325C54">
            <w:pPr>
              <w:pStyle w:val="TableEntry"/>
              <w:rPr>
                <w:b/>
                <w:bCs/>
                <w:u w:val="single"/>
              </w:rPr>
            </w:pPr>
            <w:proofErr w:type="spellStart"/>
            <w:r w:rsidRPr="00A411D0">
              <w:rPr>
                <w:b/>
                <w:bCs/>
                <w:u w:val="single"/>
              </w:rPr>
              <w:t>logicalID</w:t>
            </w:r>
            <w:proofErr w:type="spellEnd"/>
          </w:p>
        </w:tc>
        <w:tc>
          <w:tcPr>
            <w:tcW w:w="772" w:type="dxa"/>
          </w:tcPr>
          <w:p w14:paraId="1E823E2D" w14:textId="77777777" w:rsidR="0026234A" w:rsidRPr="00A411D0" w:rsidRDefault="0026234A" w:rsidP="00325C54">
            <w:pPr>
              <w:pStyle w:val="TableEntry"/>
              <w:rPr>
                <w:b/>
                <w:bCs/>
                <w:u w:val="single"/>
              </w:rPr>
            </w:pPr>
            <w:r w:rsidRPr="00A411D0">
              <w:rPr>
                <w:b/>
                <w:bCs/>
                <w:u w:val="single"/>
              </w:rPr>
              <w:t>O</w:t>
            </w:r>
          </w:p>
        </w:tc>
        <w:tc>
          <w:tcPr>
            <w:tcW w:w="772" w:type="dxa"/>
          </w:tcPr>
          <w:p w14:paraId="05980158" w14:textId="77777777" w:rsidR="0026234A" w:rsidRPr="00A411D0" w:rsidRDefault="0026234A" w:rsidP="00325C54">
            <w:pPr>
              <w:pStyle w:val="TableEntry"/>
              <w:rPr>
                <w:b/>
                <w:bCs/>
                <w:u w:val="single"/>
              </w:rPr>
            </w:pPr>
            <w:r w:rsidRPr="00A411D0">
              <w:rPr>
                <w:b/>
                <w:bCs/>
                <w:u w:val="single"/>
              </w:rPr>
              <w:t>O</w:t>
            </w:r>
          </w:p>
        </w:tc>
        <w:tc>
          <w:tcPr>
            <w:tcW w:w="805" w:type="dxa"/>
          </w:tcPr>
          <w:p w14:paraId="33783AE7" w14:textId="77777777" w:rsidR="0026234A" w:rsidRPr="00A411D0" w:rsidRDefault="0026234A" w:rsidP="00325C54">
            <w:pPr>
              <w:pStyle w:val="TableEntry"/>
              <w:rPr>
                <w:b/>
                <w:bCs/>
                <w:u w:val="single"/>
              </w:rPr>
            </w:pPr>
            <w:r w:rsidRPr="00A411D0">
              <w:rPr>
                <w:b/>
                <w:bCs/>
                <w:u w:val="single"/>
              </w:rPr>
              <w:t>O</w:t>
            </w:r>
          </w:p>
        </w:tc>
        <w:tc>
          <w:tcPr>
            <w:tcW w:w="783" w:type="dxa"/>
          </w:tcPr>
          <w:p w14:paraId="267870A8" w14:textId="77777777" w:rsidR="0026234A" w:rsidRPr="00A411D0" w:rsidRDefault="0026234A" w:rsidP="00325C54">
            <w:pPr>
              <w:pStyle w:val="TableEntry"/>
              <w:rPr>
                <w:b/>
                <w:bCs/>
                <w:u w:val="single"/>
              </w:rPr>
            </w:pPr>
            <w:r w:rsidRPr="00A411D0">
              <w:rPr>
                <w:b/>
                <w:bCs/>
                <w:u w:val="single"/>
              </w:rPr>
              <w:t>O</w:t>
            </w:r>
          </w:p>
        </w:tc>
        <w:tc>
          <w:tcPr>
            <w:tcW w:w="783" w:type="dxa"/>
          </w:tcPr>
          <w:p w14:paraId="7586B478" w14:textId="77777777" w:rsidR="0026234A" w:rsidRPr="00A411D0" w:rsidRDefault="0026234A" w:rsidP="00325C54">
            <w:pPr>
              <w:pStyle w:val="TableEntry"/>
              <w:rPr>
                <w:b/>
                <w:bCs/>
                <w:u w:val="single"/>
              </w:rPr>
            </w:pPr>
            <w:r w:rsidRPr="00A411D0">
              <w:rPr>
                <w:b/>
                <w:bCs/>
                <w:u w:val="single"/>
              </w:rPr>
              <w:t>O</w:t>
            </w:r>
          </w:p>
        </w:tc>
        <w:tc>
          <w:tcPr>
            <w:tcW w:w="772" w:type="dxa"/>
          </w:tcPr>
          <w:p w14:paraId="4BC65ED2" w14:textId="77777777" w:rsidR="0026234A" w:rsidRPr="00A411D0" w:rsidRDefault="0026234A" w:rsidP="00325C54">
            <w:pPr>
              <w:pStyle w:val="TableEntry"/>
              <w:rPr>
                <w:b/>
                <w:bCs/>
                <w:u w:val="single"/>
              </w:rPr>
            </w:pPr>
            <w:r w:rsidRPr="00A411D0">
              <w:rPr>
                <w:b/>
                <w:bCs/>
                <w:u w:val="single"/>
              </w:rPr>
              <w:t>O</w:t>
            </w:r>
          </w:p>
        </w:tc>
        <w:tc>
          <w:tcPr>
            <w:tcW w:w="849" w:type="dxa"/>
          </w:tcPr>
          <w:p w14:paraId="1430889E"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24F5BF36"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27E1556C" w14:textId="77777777" w:rsidTr="00325C54">
        <w:trPr>
          <w:cantSplit/>
          <w:jc w:val="center"/>
        </w:trPr>
        <w:tc>
          <w:tcPr>
            <w:tcW w:w="1666" w:type="dxa"/>
          </w:tcPr>
          <w:p w14:paraId="7DC148DA"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7B14BDD1" w14:textId="77777777" w:rsidR="0026234A" w:rsidRPr="00A411D0" w:rsidRDefault="0026234A" w:rsidP="00325C54">
            <w:pPr>
              <w:pStyle w:val="TableEntry"/>
              <w:rPr>
                <w:rFonts w:ascii="Arial" w:hAnsi="Arial"/>
                <w:b/>
                <w:kern w:val="28"/>
              </w:rPr>
            </w:pPr>
            <w:proofErr w:type="spellStart"/>
            <w:r w:rsidRPr="00A411D0">
              <w:t>mimeType</w:t>
            </w:r>
            <w:proofErr w:type="spellEnd"/>
          </w:p>
        </w:tc>
        <w:tc>
          <w:tcPr>
            <w:tcW w:w="772" w:type="dxa"/>
          </w:tcPr>
          <w:p w14:paraId="65C2FDF9" w14:textId="77777777" w:rsidR="0026234A" w:rsidRPr="00A411D0" w:rsidRDefault="0026234A" w:rsidP="00325C54">
            <w:pPr>
              <w:pStyle w:val="TableEntry"/>
              <w:rPr>
                <w:rFonts w:ascii="Arial" w:hAnsi="Arial"/>
                <w:b/>
                <w:kern w:val="28"/>
              </w:rPr>
            </w:pPr>
            <w:r w:rsidRPr="00A411D0">
              <w:t>R</w:t>
            </w:r>
          </w:p>
        </w:tc>
        <w:tc>
          <w:tcPr>
            <w:tcW w:w="772" w:type="dxa"/>
          </w:tcPr>
          <w:p w14:paraId="04962DD3" w14:textId="77777777" w:rsidR="0026234A" w:rsidRPr="00A411D0" w:rsidRDefault="0026234A" w:rsidP="00325C54">
            <w:pPr>
              <w:pStyle w:val="TableEntry"/>
              <w:rPr>
                <w:rFonts w:ascii="Arial" w:hAnsi="Arial"/>
                <w:b/>
                <w:kern w:val="28"/>
              </w:rPr>
            </w:pPr>
            <w:r w:rsidRPr="00A411D0">
              <w:t>R</w:t>
            </w:r>
          </w:p>
        </w:tc>
        <w:tc>
          <w:tcPr>
            <w:tcW w:w="805" w:type="dxa"/>
          </w:tcPr>
          <w:p w14:paraId="1068AE81" w14:textId="77777777" w:rsidR="0026234A" w:rsidRPr="00A411D0" w:rsidRDefault="0026234A" w:rsidP="00325C54">
            <w:pPr>
              <w:pStyle w:val="TableEntry"/>
              <w:rPr>
                <w:rFonts w:ascii="Arial" w:hAnsi="Arial"/>
                <w:b/>
                <w:kern w:val="28"/>
              </w:rPr>
            </w:pPr>
            <w:r w:rsidRPr="00A411D0">
              <w:t>R</w:t>
            </w:r>
          </w:p>
        </w:tc>
        <w:tc>
          <w:tcPr>
            <w:tcW w:w="783" w:type="dxa"/>
          </w:tcPr>
          <w:p w14:paraId="1AFB3CD8" w14:textId="77777777" w:rsidR="0026234A" w:rsidRPr="00A411D0" w:rsidRDefault="0026234A" w:rsidP="00325C54">
            <w:pPr>
              <w:pStyle w:val="TableEntry"/>
              <w:rPr>
                <w:rFonts w:ascii="Arial" w:hAnsi="Arial"/>
                <w:b/>
                <w:kern w:val="28"/>
              </w:rPr>
            </w:pPr>
            <w:r w:rsidRPr="00A411D0">
              <w:t>R</w:t>
            </w:r>
          </w:p>
        </w:tc>
        <w:tc>
          <w:tcPr>
            <w:tcW w:w="783" w:type="dxa"/>
          </w:tcPr>
          <w:p w14:paraId="3359E3DD" w14:textId="77777777" w:rsidR="0026234A" w:rsidRPr="00A411D0" w:rsidRDefault="0026234A" w:rsidP="00325C54">
            <w:pPr>
              <w:pStyle w:val="TableEntry"/>
              <w:rPr>
                <w:rFonts w:ascii="Arial" w:hAnsi="Arial"/>
                <w:b/>
                <w:kern w:val="28"/>
              </w:rPr>
            </w:pPr>
            <w:r w:rsidRPr="00A411D0">
              <w:t>R</w:t>
            </w:r>
          </w:p>
        </w:tc>
        <w:tc>
          <w:tcPr>
            <w:tcW w:w="772" w:type="dxa"/>
          </w:tcPr>
          <w:p w14:paraId="1A87745F" w14:textId="77777777" w:rsidR="0026234A" w:rsidRPr="00A411D0" w:rsidRDefault="0026234A" w:rsidP="00325C54">
            <w:pPr>
              <w:pStyle w:val="TableEntry"/>
              <w:rPr>
                <w:rFonts w:ascii="Arial" w:hAnsi="Arial"/>
                <w:b/>
                <w:kern w:val="28"/>
              </w:rPr>
            </w:pPr>
            <w:r w:rsidRPr="00A411D0">
              <w:t>R</w:t>
            </w:r>
          </w:p>
        </w:tc>
        <w:tc>
          <w:tcPr>
            <w:tcW w:w="849" w:type="dxa"/>
          </w:tcPr>
          <w:p w14:paraId="5988273E"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57566158"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59922D22" w14:textId="77777777" w:rsidTr="00325C54">
        <w:trPr>
          <w:cantSplit/>
          <w:jc w:val="center"/>
        </w:trPr>
        <w:tc>
          <w:tcPr>
            <w:tcW w:w="1666" w:type="dxa"/>
          </w:tcPr>
          <w:p w14:paraId="0A96CBA8" w14:textId="77777777" w:rsidR="0026234A" w:rsidRPr="00A411D0" w:rsidRDefault="0026234A" w:rsidP="00325C54">
            <w:pPr>
              <w:pStyle w:val="TableEntry"/>
              <w:rPr>
                <w:rFonts w:ascii="Arial" w:hAnsi="Arial"/>
                <w:b/>
                <w:kern w:val="28"/>
              </w:rPr>
            </w:pPr>
            <w:proofErr w:type="spellStart"/>
            <w:r w:rsidRPr="00A411D0">
              <w:t>DocumentEntry</w:t>
            </w:r>
            <w:proofErr w:type="spellEnd"/>
          </w:p>
        </w:tc>
        <w:tc>
          <w:tcPr>
            <w:tcW w:w="2131" w:type="dxa"/>
          </w:tcPr>
          <w:p w14:paraId="560FA114" w14:textId="77777777" w:rsidR="0026234A" w:rsidRPr="00A411D0" w:rsidRDefault="0026234A" w:rsidP="00325C54">
            <w:pPr>
              <w:pStyle w:val="TableEntry"/>
              <w:rPr>
                <w:rFonts w:ascii="Arial" w:hAnsi="Arial"/>
                <w:b/>
                <w:kern w:val="28"/>
              </w:rPr>
            </w:pPr>
            <w:proofErr w:type="spellStart"/>
            <w:r w:rsidRPr="00A411D0">
              <w:t>objectType</w:t>
            </w:r>
            <w:proofErr w:type="spellEnd"/>
          </w:p>
        </w:tc>
        <w:tc>
          <w:tcPr>
            <w:tcW w:w="772" w:type="dxa"/>
          </w:tcPr>
          <w:p w14:paraId="30A36D2F" w14:textId="77777777" w:rsidR="0026234A" w:rsidRPr="00A411D0" w:rsidRDefault="0026234A" w:rsidP="00325C54">
            <w:pPr>
              <w:pStyle w:val="TableEntry"/>
            </w:pPr>
            <w:r w:rsidRPr="00A411D0">
              <w:t>R</w:t>
            </w:r>
          </w:p>
        </w:tc>
        <w:tc>
          <w:tcPr>
            <w:tcW w:w="772" w:type="dxa"/>
          </w:tcPr>
          <w:p w14:paraId="08A073A7" w14:textId="77777777" w:rsidR="0026234A" w:rsidRPr="00A411D0" w:rsidRDefault="0026234A" w:rsidP="00325C54">
            <w:pPr>
              <w:pStyle w:val="TableEntry"/>
              <w:rPr>
                <w:rFonts w:ascii="Arial" w:hAnsi="Arial"/>
                <w:b/>
                <w:kern w:val="28"/>
              </w:rPr>
            </w:pPr>
            <w:r w:rsidRPr="00A411D0">
              <w:t>R</w:t>
            </w:r>
          </w:p>
        </w:tc>
        <w:tc>
          <w:tcPr>
            <w:tcW w:w="805" w:type="dxa"/>
          </w:tcPr>
          <w:p w14:paraId="0E817D67" w14:textId="77777777" w:rsidR="0026234A" w:rsidRPr="00A411D0" w:rsidRDefault="0026234A" w:rsidP="00325C54">
            <w:pPr>
              <w:pStyle w:val="TableEntry"/>
              <w:rPr>
                <w:rFonts w:ascii="Arial" w:hAnsi="Arial"/>
                <w:b/>
                <w:kern w:val="28"/>
              </w:rPr>
            </w:pPr>
            <w:r w:rsidRPr="00A411D0">
              <w:t>R</w:t>
            </w:r>
          </w:p>
        </w:tc>
        <w:tc>
          <w:tcPr>
            <w:tcW w:w="783" w:type="dxa"/>
          </w:tcPr>
          <w:p w14:paraId="18B48095" w14:textId="77777777" w:rsidR="0026234A" w:rsidRPr="00A411D0" w:rsidRDefault="0026234A" w:rsidP="00325C54">
            <w:pPr>
              <w:pStyle w:val="TableEntry"/>
              <w:rPr>
                <w:rFonts w:ascii="Arial" w:hAnsi="Arial"/>
                <w:b/>
                <w:kern w:val="28"/>
              </w:rPr>
            </w:pPr>
            <w:r w:rsidRPr="00A411D0">
              <w:t>R</w:t>
            </w:r>
          </w:p>
        </w:tc>
        <w:tc>
          <w:tcPr>
            <w:tcW w:w="783" w:type="dxa"/>
          </w:tcPr>
          <w:p w14:paraId="5FB59564" w14:textId="77777777" w:rsidR="0026234A" w:rsidRPr="00A411D0" w:rsidRDefault="0026234A" w:rsidP="00325C54">
            <w:pPr>
              <w:pStyle w:val="TableEntry"/>
              <w:rPr>
                <w:rFonts w:ascii="Arial" w:hAnsi="Arial"/>
                <w:b/>
                <w:kern w:val="28"/>
              </w:rPr>
            </w:pPr>
            <w:r w:rsidRPr="00A411D0">
              <w:t>R</w:t>
            </w:r>
          </w:p>
        </w:tc>
        <w:tc>
          <w:tcPr>
            <w:tcW w:w="772" w:type="dxa"/>
          </w:tcPr>
          <w:p w14:paraId="5430FF2F" w14:textId="77777777" w:rsidR="0026234A" w:rsidRPr="00A411D0" w:rsidRDefault="0026234A" w:rsidP="00325C54">
            <w:pPr>
              <w:pStyle w:val="TableEntry"/>
              <w:rPr>
                <w:rFonts w:ascii="Arial" w:hAnsi="Arial"/>
                <w:b/>
                <w:kern w:val="28"/>
              </w:rPr>
            </w:pPr>
            <w:r w:rsidRPr="00A411D0">
              <w:t>R</w:t>
            </w:r>
          </w:p>
        </w:tc>
        <w:tc>
          <w:tcPr>
            <w:tcW w:w="849" w:type="dxa"/>
          </w:tcPr>
          <w:p w14:paraId="76BA9074"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6E449EEF"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4523F46A" w14:textId="77777777" w:rsidTr="00325C54">
        <w:trPr>
          <w:cantSplit/>
          <w:jc w:val="center"/>
        </w:trPr>
        <w:tc>
          <w:tcPr>
            <w:tcW w:w="1666" w:type="dxa"/>
          </w:tcPr>
          <w:p w14:paraId="57DA6A5C"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712F32AC" w14:textId="77777777" w:rsidR="0026234A" w:rsidRPr="00A411D0" w:rsidRDefault="0026234A" w:rsidP="00325C54">
            <w:pPr>
              <w:pStyle w:val="TableEntry"/>
              <w:rPr>
                <w:rFonts w:ascii="Arial" w:hAnsi="Arial"/>
                <w:b/>
                <w:kern w:val="28"/>
              </w:rPr>
            </w:pPr>
            <w:proofErr w:type="spellStart"/>
            <w:r w:rsidRPr="00A411D0">
              <w:t>patientId</w:t>
            </w:r>
            <w:proofErr w:type="spellEnd"/>
          </w:p>
        </w:tc>
        <w:tc>
          <w:tcPr>
            <w:tcW w:w="772" w:type="dxa"/>
          </w:tcPr>
          <w:p w14:paraId="3AB7D5DD" w14:textId="77777777" w:rsidR="0026234A" w:rsidRPr="00A411D0" w:rsidRDefault="0026234A" w:rsidP="00325C54">
            <w:pPr>
              <w:pStyle w:val="TableEntry"/>
              <w:rPr>
                <w:rFonts w:ascii="Arial" w:hAnsi="Arial"/>
                <w:b/>
                <w:kern w:val="28"/>
              </w:rPr>
            </w:pPr>
            <w:r w:rsidRPr="00A411D0">
              <w:t>R</w:t>
            </w:r>
          </w:p>
        </w:tc>
        <w:tc>
          <w:tcPr>
            <w:tcW w:w="772" w:type="dxa"/>
          </w:tcPr>
          <w:p w14:paraId="39944FFC" w14:textId="77777777" w:rsidR="0026234A" w:rsidRPr="00A411D0" w:rsidRDefault="0026234A" w:rsidP="00325C54">
            <w:pPr>
              <w:pStyle w:val="TableEntry"/>
              <w:rPr>
                <w:rFonts w:ascii="Arial" w:hAnsi="Arial"/>
                <w:b/>
                <w:kern w:val="28"/>
              </w:rPr>
            </w:pPr>
            <w:r w:rsidRPr="00A411D0">
              <w:t>R</w:t>
            </w:r>
          </w:p>
        </w:tc>
        <w:tc>
          <w:tcPr>
            <w:tcW w:w="805" w:type="dxa"/>
          </w:tcPr>
          <w:p w14:paraId="09CD4214" w14:textId="77777777" w:rsidR="0026234A" w:rsidRPr="00A411D0" w:rsidRDefault="0026234A" w:rsidP="00325C54">
            <w:pPr>
              <w:pStyle w:val="TableEntry"/>
              <w:rPr>
                <w:rFonts w:ascii="Arial" w:hAnsi="Arial"/>
                <w:b/>
                <w:kern w:val="28"/>
              </w:rPr>
            </w:pPr>
            <w:r w:rsidRPr="00A411D0">
              <w:t>R2</w:t>
            </w:r>
          </w:p>
        </w:tc>
        <w:tc>
          <w:tcPr>
            <w:tcW w:w="783" w:type="dxa"/>
          </w:tcPr>
          <w:p w14:paraId="226CB057" w14:textId="77777777" w:rsidR="0026234A" w:rsidRPr="00A411D0" w:rsidRDefault="0026234A" w:rsidP="00325C54">
            <w:pPr>
              <w:pStyle w:val="TableEntry"/>
              <w:rPr>
                <w:rFonts w:ascii="Arial" w:hAnsi="Arial"/>
                <w:b/>
                <w:kern w:val="28"/>
              </w:rPr>
            </w:pPr>
            <w:r w:rsidRPr="00A411D0">
              <w:t>R</w:t>
            </w:r>
          </w:p>
        </w:tc>
        <w:tc>
          <w:tcPr>
            <w:tcW w:w="783" w:type="dxa"/>
          </w:tcPr>
          <w:p w14:paraId="3EB5C07D" w14:textId="77777777" w:rsidR="0026234A" w:rsidRPr="00A411D0" w:rsidRDefault="0026234A" w:rsidP="00325C54">
            <w:pPr>
              <w:pStyle w:val="TableEntry"/>
              <w:rPr>
                <w:rFonts w:ascii="Arial" w:hAnsi="Arial"/>
                <w:b/>
                <w:kern w:val="28"/>
              </w:rPr>
            </w:pPr>
            <w:r w:rsidRPr="00A411D0">
              <w:t>R2</w:t>
            </w:r>
          </w:p>
        </w:tc>
        <w:tc>
          <w:tcPr>
            <w:tcW w:w="772" w:type="dxa"/>
          </w:tcPr>
          <w:p w14:paraId="5DA64ECE" w14:textId="77777777" w:rsidR="0026234A" w:rsidRPr="00A411D0" w:rsidRDefault="0026234A" w:rsidP="00325C54">
            <w:pPr>
              <w:pStyle w:val="TableEntry"/>
              <w:rPr>
                <w:rFonts w:ascii="Arial" w:hAnsi="Arial"/>
                <w:b/>
                <w:kern w:val="28"/>
              </w:rPr>
            </w:pPr>
            <w:r w:rsidRPr="00A411D0">
              <w:t>R</w:t>
            </w:r>
          </w:p>
        </w:tc>
        <w:tc>
          <w:tcPr>
            <w:tcW w:w="849" w:type="dxa"/>
          </w:tcPr>
          <w:p w14:paraId="502A150B"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79762986"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1539879B" w14:textId="77777777" w:rsidTr="00325C54">
        <w:trPr>
          <w:cantSplit/>
          <w:jc w:val="center"/>
        </w:trPr>
        <w:tc>
          <w:tcPr>
            <w:tcW w:w="1666" w:type="dxa"/>
          </w:tcPr>
          <w:p w14:paraId="0F644E5E"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161F270C" w14:textId="77777777" w:rsidR="0026234A" w:rsidRPr="00A411D0" w:rsidRDefault="0026234A" w:rsidP="00325C54">
            <w:pPr>
              <w:pStyle w:val="TableEntry"/>
              <w:rPr>
                <w:rFonts w:ascii="Arial" w:hAnsi="Arial"/>
                <w:b/>
                <w:kern w:val="28"/>
              </w:rPr>
            </w:pPr>
            <w:proofErr w:type="spellStart"/>
            <w:r w:rsidRPr="00A411D0">
              <w:t>practiceSettingCode</w:t>
            </w:r>
            <w:proofErr w:type="spellEnd"/>
          </w:p>
        </w:tc>
        <w:tc>
          <w:tcPr>
            <w:tcW w:w="772" w:type="dxa"/>
          </w:tcPr>
          <w:p w14:paraId="4429A1FE" w14:textId="77777777" w:rsidR="0026234A" w:rsidRPr="00A411D0" w:rsidRDefault="0026234A" w:rsidP="00325C54">
            <w:pPr>
              <w:pStyle w:val="TableEntry"/>
              <w:rPr>
                <w:rFonts w:ascii="Arial" w:hAnsi="Arial"/>
                <w:b/>
                <w:kern w:val="28"/>
              </w:rPr>
            </w:pPr>
            <w:r w:rsidRPr="00A411D0">
              <w:t>R</w:t>
            </w:r>
          </w:p>
        </w:tc>
        <w:tc>
          <w:tcPr>
            <w:tcW w:w="772" w:type="dxa"/>
          </w:tcPr>
          <w:p w14:paraId="0C3874AE" w14:textId="77777777" w:rsidR="0026234A" w:rsidRPr="00A411D0" w:rsidRDefault="0026234A" w:rsidP="00325C54">
            <w:pPr>
              <w:pStyle w:val="TableEntry"/>
              <w:rPr>
                <w:rFonts w:ascii="Arial" w:hAnsi="Arial"/>
                <w:b/>
                <w:kern w:val="28"/>
              </w:rPr>
            </w:pPr>
            <w:r w:rsidRPr="00A411D0">
              <w:t>R</w:t>
            </w:r>
          </w:p>
        </w:tc>
        <w:tc>
          <w:tcPr>
            <w:tcW w:w="805" w:type="dxa"/>
          </w:tcPr>
          <w:p w14:paraId="6CE0DDCC" w14:textId="77777777" w:rsidR="0026234A" w:rsidRPr="00A411D0" w:rsidRDefault="0026234A" w:rsidP="00325C54">
            <w:pPr>
              <w:pStyle w:val="TableEntry"/>
              <w:rPr>
                <w:rFonts w:ascii="Arial" w:hAnsi="Arial"/>
                <w:b/>
                <w:kern w:val="28"/>
              </w:rPr>
            </w:pPr>
            <w:r w:rsidRPr="00A411D0">
              <w:t>R2</w:t>
            </w:r>
          </w:p>
        </w:tc>
        <w:tc>
          <w:tcPr>
            <w:tcW w:w="783" w:type="dxa"/>
          </w:tcPr>
          <w:p w14:paraId="09A9C9DB" w14:textId="77777777" w:rsidR="0026234A" w:rsidRPr="00A411D0" w:rsidRDefault="0026234A" w:rsidP="00325C54">
            <w:pPr>
              <w:pStyle w:val="TableEntry"/>
              <w:rPr>
                <w:rFonts w:ascii="Arial" w:hAnsi="Arial"/>
                <w:b/>
                <w:kern w:val="28"/>
              </w:rPr>
            </w:pPr>
            <w:r w:rsidRPr="00A411D0">
              <w:t>R</w:t>
            </w:r>
          </w:p>
        </w:tc>
        <w:tc>
          <w:tcPr>
            <w:tcW w:w="783" w:type="dxa"/>
          </w:tcPr>
          <w:p w14:paraId="51B19C04" w14:textId="77777777" w:rsidR="0026234A" w:rsidRPr="00A411D0" w:rsidRDefault="0026234A" w:rsidP="00325C54">
            <w:pPr>
              <w:pStyle w:val="TableEntry"/>
              <w:rPr>
                <w:rFonts w:ascii="Arial" w:hAnsi="Arial"/>
                <w:b/>
                <w:kern w:val="28"/>
              </w:rPr>
            </w:pPr>
            <w:r w:rsidRPr="00A411D0">
              <w:t>R2</w:t>
            </w:r>
          </w:p>
        </w:tc>
        <w:tc>
          <w:tcPr>
            <w:tcW w:w="772" w:type="dxa"/>
          </w:tcPr>
          <w:p w14:paraId="25BB2DE8" w14:textId="77777777" w:rsidR="0026234A" w:rsidRPr="00A411D0" w:rsidRDefault="0026234A" w:rsidP="00325C54">
            <w:pPr>
              <w:pStyle w:val="TableEntry"/>
              <w:rPr>
                <w:rFonts w:ascii="Arial" w:hAnsi="Arial"/>
                <w:b/>
                <w:kern w:val="28"/>
              </w:rPr>
            </w:pPr>
            <w:r w:rsidRPr="00A411D0">
              <w:t>R</w:t>
            </w:r>
          </w:p>
        </w:tc>
        <w:tc>
          <w:tcPr>
            <w:tcW w:w="849" w:type="dxa"/>
          </w:tcPr>
          <w:p w14:paraId="18DCD8B4"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6B722670"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6BDDA97" w14:textId="77777777" w:rsidTr="00325C54">
        <w:trPr>
          <w:cantSplit/>
          <w:jc w:val="center"/>
        </w:trPr>
        <w:tc>
          <w:tcPr>
            <w:tcW w:w="1666" w:type="dxa"/>
          </w:tcPr>
          <w:p w14:paraId="5B1414F5" w14:textId="77777777" w:rsidR="0026234A" w:rsidRPr="00A411D0" w:rsidRDefault="0026234A" w:rsidP="00325C54">
            <w:pPr>
              <w:pStyle w:val="TableEntry"/>
              <w:rPr>
                <w:rFonts w:ascii="Arial" w:hAnsi="Arial"/>
                <w:b/>
                <w:kern w:val="28"/>
              </w:rPr>
            </w:pPr>
            <w:proofErr w:type="spellStart"/>
            <w:r w:rsidRPr="00A411D0">
              <w:t>DocumentEntry</w:t>
            </w:r>
            <w:proofErr w:type="spellEnd"/>
          </w:p>
        </w:tc>
        <w:tc>
          <w:tcPr>
            <w:tcW w:w="2131" w:type="dxa"/>
          </w:tcPr>
          <w:p w14:paraId="2C74D811" w14:textId="77777777" w:rsidR="0026234A" w:rsidRPr="00A411D0" w:rsidRDefault="0026234A" w:rsidP="00325C54">
            <w:pPr>
              <w:pStyle w:val="TableEntry"/>
              <w:rPr>
                <w:rFonts w:ascii="Arial" w:hAnsi="Arial"/>
                <w:b/>
                <w:kern w:val="28"/>
              </w:rPr>
            </w:pPr>
            <w:proofErr w:type="spellStart"/>
            <w:r w:rsidRPr="00A411D0">
              <w:t>referenceIdList</w:t>
            </w:r>
            <w:proofErr w:type="spellEnd"/>
          </w:p>
        </w:tc>
        <w:tc>
          <w:tcPr>
            <w:tcW w:w="772" w:type="dxa"/>
          </w:tcPr>
          <w:p w14:paraId="1991CE95" w14:textId="77777777" w:rsidR="0026234A" w:rsidRPr="00A411D0" w:rsidRDefault="0026234A" w:rsidP="00325C54">
            <w:pPr>
              <w:pStyle w:val="TableEntry"/>
              <w:rPr>
                <w:rFonts w:ascii="Arial" w:hAnsi="Arial"/>
                <w:b/>
                <w:kern w:val="28"/>
              </w:rPr>
            </w:pPr>
            <w:r w:rsidRPr="00A411D0">
              <w:t>O</w:t>
            </w:r>
          </w:p>
        </w:tc>
        <w:tc>
          <w:tcPr>
            <w:tcW w:w="772" w:type="dxa"/>
          </w:tcPr>
          <w:p w14:paraId="09AEEBC5" w14:textId="77777777" w:rsidR="0026234A" w:rsidRPr="00A411D0" w:rsidRDefault="0026234A" w:rsidP="00325C54">
            <w:pPr>
              <w:pStyle w:val="TableEntry"/>
              <w:rPr>
                <w:rFonts w:ascii="Arial" w:hAnsi="Arial"/>
                <w:b/>
                <w:kern w:val="28"/>
              </w:rPr>
            </w:pPr>
            <w:r w:rsidRPr="00A411D0">
              <w:t>O</w:t>
            </w:r>
          </w:p>
        </w:tc>
        <w:tc>
          <w:tcPr>
            <w:tcW w:w="805" w:type="dxa"/>
          </w:tcPr>
          <w:p w14:paraId="16979C8A" w14:textId="77777777" w:rsidR="0026234A" w:rsidRPr="00A411D0" w:rsidRDefault="0026234A" w:rsidP="00325C54">
            <w:pPr>
              <w:pStyle w:val="TableEntry"/>
              <w:rPr>
                <w:rFonts w:ascii="Arial" w:hAnsi="Arial"/>
                <w:b/>
                <w:kern w:val="28"/>
              </w:rPr>
            </w:pPr>
            <w:r w:rsidRPr="00A411D0">
              <w:t>O</w:t>
            </w:r>
          </w:p>
        </w:tc>
        <w:tc>
          <w:tcPr>
            <w:tcW w:w="783" w:type="dxa"/>
          </w:tcPr>
          <w:p w14:paraId="515D27E8" w14:textId="77777777" w:rsidR="0026234A" w:rsidRPr="00A411D0" w:rsidRDefault="0026234A" w:rsidP="00325C54">
            <w:pPr>
              <w:pStyle w:val="TableEntry"/>
              <w:rPr>
                <w:rFonts w:ascii="Arial" w:hAnsi="Arial"/>
                <w:b/>
                <w:kern w:val="28"/>
              </w:rPr>
            </w:pPr>
            <w:r w:rsidRPr="00A411D0">
              <w:t>O</w:t>
            </w:r>
          </w:p>
        </w:tc>
        <w:tc>
          <w:tcPr>
            <w:tcW w:w="783" w:type="dxa"/>
          </w:tcPr>
          <w:p w14:paraId="7DD0DDF2" w14:textId="77777777" w:rsidR="0026234A" w:rsidRPr="00A411D0" w:rsidRDefault="0026234A" w:rsidP="00325C54">
            <w:pPr>
              <w:pStyle w:val="TableEntry"/>
              <w:rPr>
                <w:rFonts w:ascii="Arial" w:hAnsi="Arial"/>
                <w:b/>
                <w:kern w:val="28"/>
              </w:rPr>
            </w:pPr>
            <w:r w:rsidRPr="00A411D0">
              <w:t>O</w:t>
            </w:r>
          </w:p>
        </w:tc>
        <w:tc>
          <w:tcPr>
            <w:tcW w:w="772" w:type="dxa"/>
          </w:tcPr>
          <w:p w14:paraId="50DF97FB" w14:textId="77777777" w:rsidR="0026234A" w:rsidRPr="00A411D0" w:rsidRDefault="0026234A" w:rsidP="00325C54">
            <w:pPr>
              <w:pStyle w:val="TableEntry"/>
              <w:rPr>
                <w:rFonts w:ascii="Arial" w:hAnsi="Arial"/>
                <w:b/>
                <w:kern w:val="28"/>
              </w:rPr>
            </w:pPr>
            <w:r w:rsidRPr="00A411D0">
              <w:t>O</w:t>
            </w:r>
          </w:p>
        </w:tc>
        <w:tc>
          <w:tcPr>
            <w:tcW w:w="849" w:type="dxa"/>
          </w:tcPr>
          <w:p w14:paraId="2CD656D2"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35CD7993"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1DDBCA90" w14:textId="77777777" w:rsidTr="00325C54">
        <w:trPr>
          <w:cantSplit/>
          <w:jc w:val="center"/>
        </w:trPr>
        <w:tc>
          <w:tcPr>
            <w:tcW w:w="1666" w:type="dxa"/>
          </w:tcPr>
          <w:p w14:paraId="5C7792B1"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72438736" w14:textId="77777777" w:rsidR="0026234A" w:rsidRPr="00A411D0" w:rsidRDefault="0026234A" w:rsidP="00325C54">
            <w:pPr>
              <w:pStyle w:val="TableEntry"/>
              <w:rPr>
                <w:rFonts w:ascii="Arial" w:hAnsi="Arial"/>
                <w:b/>
                <w:kern w:val="28"/>
              </w:rPr>
            </w:pPr>
            <w:proofErr w:type="spellStart"/>
            <w:r w:rsidRPr="00A411D0">
              <w:t>repositoryUniqueId</w:t>
            </w:r>
            <w:proofErr w:type="spellEnd"/>
          </w:p>
        </w:tc>
        <w:tc>
          <w:tcPr>
            <w:tcW w:w="772" w:type="dxa"/>
          </w:tcPr>
          <w:p w14:paraId="23A70693" w14:textId="77777777" w:rsidR="0026234A" w:rsidRPr="00A411D0" w:rsidRDefault="0026234A" w:rsidP="00325C54">
            <w:pPr>
              <w:pStyle w:val="TableEntry"/>
              <w:rPr>
                <w:rFonts w:ascii="Arial" w:hAnsi="Arial"/>
                <w:b/>
                <w:kern w:val="28"/>
              </w:rPr>
            </w:pPr>
            <w:r w:rsidRPr="00A411D0">
              <w:t>O</w:t>
            </w:r>
          </w:p>
        </w:tc>
        <w:tc>
          <w:tcPr>
            <w:tcW w:w="772" w:type="dxa"/>
          </w:tcPr>
          <w:p w14:paraId="59B3F4DE" w14:textId="77777777" w:rsidR="0026234A" w:rsidRPr="00A411D0" w:rsidRDefault="0026234A" w:rsidP="00325C54">
            <w:pPr>
              <w:pStyle w:val="TableEntry"/>
              <w:rPr>
                <w:rFonts w:ascii="Arial" w:hAnsi="Arial"/>
                <w:b/>
                <w:kern w:val="28"/>
              </w:rPr>
            </w:pPr>
            <w:r w:rsidRPr="00A411D0">
              <w:t>R</w:t>
            </w:r>
          </w:p>
        </w:tc>
        <w:tc>
          <w:tcPr>
            <w:tcW w:w="805" w:type="dxa"/>
          </w:tcPr>
          <w:p w14:paraId="67C5BCB7" w14:textId="77777777" w:rsidR="0026234A" w:rsidRPr="00A411D0" w:rsidRDefault="0026234A" w:rsidP="00325C54">
            <w:pPr>
              <w:pStyle w:val="TableEntry"/>
              <w:rPr>
                <w:rFonts w:ascii="Arial" w:hAnsi="Arial"/>
                <w:b/>
                <w:kern w:val="28"/>
              </w:rPr>
            </w:pPr>
            <w:r w:rsidRPr="00A411D0">
              <w:t>O</w:t>
            </w:r>
          </w:p>
        </w:tc>
        <w:tc>
          <w:tcPr>
            <w:tcW w:w="783" w:type="dxa"/>
          </w:tcPr>
          <w:p w14:paraId="27E5B10B" w14:textId="77777777" w:rsidR="0026234A" w:rsidRPr="00A411D0" w:rsidRDefault="0026234A" w:rsidP="00325C54">
            <w:pPr>
              <w:pStyle w:val="TableEntry"/>
              <w:rPr>
                <w:rFonts w:ascii="Arial" w:hAnsi="Arial"/>
                <w:b/>
                <w:kern w:val="28"/>
              </w:rPr>
            </w:pPr>
            <w:r w:rsidRPr="00A411D0">
              <w:t>O</w:t>
            </w:r>
          </w:p>
        </w:tc>
        <w:tc>
          <w:tcPr>
            <w:tcW w:w="783" w:type="dxa"/>
          </w:tcPr>
          <w:p w14:paraId="31C5B070" w14:textId="77777777" w:rsidR="0026234A" w:rsidRPr="00A411D0" w:rsidRDefault="0026234A" w:rsidP="00325C54">
            <w:pPr>
              <w:pStyle w:val="TableEntry"/>
              <w:rPr>
                <w:rFonts w:ascii="Arial" w:hAnsi="Arial"/>
                <w:b/>
                <w:kern w:val="28"/>
              </w:rPr>
            </w:pPr>
            <w:r w:rsidRPr="00A411D0">
              <w:t>O</w:t>
            </w:r>
          </w:p>
        </w:tc>
        <w:tc>
          <w:tcPr>
            <w:tcW w:w="772" w:type="dxa"/>
          </w:tcPr>
          <w:p w14:paraId="080E906F" w14:textId="77777777" w:rsidR="0026234A" w:rsidRPr="00A411D0" w:rsidRDefault="0026234A" w:rsidP="00325C54">
            <w:pPr>
              <w:pStyle w:val="TableEntry"/>
              <w:rPr>
                <w:rFonts w:ascii="Arial" w:hAnsi="Arial"/>
                <w:b/>
                <w:kern w:val="28"/>
              </w:rPr>
            </w:pPr>
            <w:r w:rsidRPr="00A411D0">
              <w:t>R</w:t>
            </w:r>
          </w:p>
        </w:tc>
        <w:tc>
          <w:tcPr>
            <w:tcW w:w="849" w:type="dxa"/>
          </w:tcPr>
          <w:p w14:paraId="31C79A56"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5178AEEE"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1DD58241" w14:textId="77777777" w:rsidTr="00325C54">
        <w:trPr>
          <w:cantSplit/>
          <w:jc w:val="center"/>
        </w:trPr>
        <w:tc>
          <w:tcPr>
            <w:tcW w:w="1666" w:type="dxa"/>
          </w:tcPr>
          <w:p w14:paraId="13F6B195"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7A076E9A" w14:textId="77777777" w:rsidR="0026234A" w:rsidRPr="00A411D0" w:rsidRDefault="0026234A" w:rsidP="00325C54">
            <w:pPr>
              <w:pStyle w:val="TableEntry"/>
              <w:rPr>
                <w:rFonts w:ascii="Arial" w:hAnsi="Arial"/>
                <w:b/>
                <w:kern w:val="28"/>
              </w:rPr>
            </w:pPr>
            <w:proofErr w:type="spellStart"/>
            <w:r w:rsidRPr="00A411D0">
              <w:t>serviceStartTime</w:t>
            </w:r>
            <w:proofErr w:type="spellEnd"/>
          </w:p>
        </w:tc>
        <w:tc>
          <w:tcPr>
            <w:tcW w:w="772" w:type="dxa"/>
          </w:tcPr>
          <w:p w14:paraId="0A2B031C" w14:textId="77777777" w:rsidR="0026234A" w:rsidRPr="00A411D0" w:rsidRDefault="0026234A" w:rsidP="00325C54">
            <w:pPr>
              <w:pStyle w:val="TableEntry"/>
              <w:rPr>
                <w:rFonts w:ascii="Arial" w:hAnsi="Arial"/>
                <w:b/>
                <w:kern w:val="28"/>
              </w:rPr>
            </w:pPr>
            <w:r w:rsidRPr="00A411D0">
              <w:t>R2</w:t>
            </w:r>
          </w:p>
        </w:tc>
        <w:tc>
          <w:tcPr>
            <w:tcW w:w="772" w:type="dxa"/>
          </w:tcPr>
          <w:p w14:paraId="2F22F1B6" w14:textId="77777777" w:rsidR="0026234A" w:rsidRPr="00A411D0" w:rsidRDefault="0026234A" w:rsidP="00325C54">
            <w:pPr>
              <w:pStyle w:val="TableEntry"/>
              <w:rPr>
                <w:rFonts w:ascii="Arial" w:hAnsi="Arial"/>
                <w:b/>
                <w:kern w:val="28"/>
              </w:rPr>
            </w:pPr>
            <w:r w:rsidRPr="00A411D0">
              <w:t>R2</w:t>
            </w:r>
          </w:p>
        </w:tc>
        <w:tc>
          <w:tcPr>
            <w:tcW w:w="805" w:type="dxa"/>
          </w:tcPr>
          <w:p w14:paraId="6A9F90DB" w14:textId="77777777" w:rsidR="0026234A" w:rsidRPr="00A411D0" w:rsidRDefault="0026234A" w:rsidP="00325C54">
            <w:pPr>
              <w:pStyle w:val="TableEntry"/>
              <w:rPr>
                <w:rFonts w:ascii="Arial" w:hAnsi="Arial"/>
                <w:b/>
                <w:kern w:val="28"/>
              </w:rPr>
            </w:pPr>
            <w:r w:rsidRPr="00A411D0">
              <w:t>R2</w:t>
            </w:r>
          </w:p>
        </w:tc>
        <w:tc>
          <w:tcPr>
            <w:tcW w:w="783" w:type="dxa"/>
          </w:tcPr>
          <w:p w14:paraId="0685152D" w14:textId="77777777" w:rsidR="0026234A" w:rsidRPr="00A411D0" w:rsidRDefault="0026234A" w:rsidP="00325C54">
            <w:pPr>
              <w:pStyle w:val="TableEntry"/>
              <w:rPr>
                <w:rFonts w:ascii="Arial" w:hAnsi="Arial"/>
                <w:b/>
                <w:kern w:val="28"/>
              </w:rPr>
            </w:pPr>
            <w:r w:rsidRPr="00A411D0">
              <w:t>R2</w:t>
            </w:r>
          </w:p>
        </w:tc>
        <w:tc>
          <w:tcPr>
            <w:tcW w:w="783" w:type="dxa"/>
          </w:tcPr>
          <w:p w14:paraId="3A8A1D3D" w14:textId="77777777" w:rsidR="0026234A" w:rsidRPr="00A411D0" w:rsidRDefault="0026234A" w:rsidP="00325C54">
            <w:pPr>
              <w:pStyle w:val="TableEntry"/>
              <w:rPr>
                <w:rFonts w:ascii="Arial" w:hAnsi="Arial"/>
                <w:b/>
                <w:kern w:val="28"/>
              </w:rPr>
            </w:pPr>
            <w:r w:rsidRPr="00A411D0">
              <w:t>R2</w:t>
            </w:r>
          </w:p>
        </w:tc>
        <w:tc>
          <w:tcPr>
            <w:tcW w:w="772" w:type="dxa"/>
          </w:tcPr>
          <w:p w14:paraId="5F908859" w14:textId="77777777" w:rsidR="0026234A" w:rsidRPr="00A411D0" w:rsidRDefault="0026234A" w:rsidP="00325C54">
            <w:pPr>
              <w:pStyle w:val="TableEntry"/>
              <w:rPr>
                <w:rFonts w:ascii="Arial" w:hAnsi="Arial"/>
                <w:b/>
                <w:kern w:val="28"/>
              </w:rPr>
            </w:pPr>
            <w:r w:rsidRPr="00A411D0">
              <w:t>O</w:t>
            </w:r>
          </w:p>
        </w:tc>
        <w:tc>
          <w:tcPr>
            <w:tcW w:w="849" w:type="dxa"/>
          </w:tcPr>
          <w:p w14:paraId="46CB9A58"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0BECFDE9"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0938D236" w14:textId="77777777" w:rsidTr="00325C54">
        <w:trPr>
          <w:cantSplit/>
          <w:jc w:val="center"/>
        </w:trPr>
        <w:tc>
          <w:tcPr>
            <w:tcW w:w="1666" w:type="dxa"/>
          </w:tcPr>
          <w:p w14:paraId="22F2AA58"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527DA452" w14:textId="77777777" w:rsidR="0026234A" w:rsidRPr="00A411D0" w:rsidRDefault="0026234A" w:rsidP="00325C54">
            <w:pPr>
              <w:pStyle w:val="TableEntry"/>
              <w:rPr>
                <w:rFonts w:ascii="Arial" w:hAnsi="Arial"/>
                <w:b/>
                <w:kern w:val="28"/>
              </w:rPr>
            </w:pPr>
            <w:proofErr w:type="spellStart"/>
            <w:r w:rsidRPr="00A411D0">
              <w:t>serviceStopTime</w:t>
            </w:r>
            <w:proofErr w:type="spellEnd"/>
          </w:p>
        </w:tc>
        <w:tc>
          <w:tcPr>
            <w:tcW w:w="772" w:type="dxa"/>
          </w:tcPr>
          <w:p w14:paraId="3915BA07" w14:textId="77777777" w:rsidR="0026234A" w:rsidRPr="00A411D0" w:rsidRDefault="0026234A" w:rsidP="00325C54">
            <w:pPr>
              <w:pStyle w:val="TableEntry"/>
              <w:rPr>
                <w:rFonts w:ascii="Arial" w:hAnsi="Arial"/>
                <w:b/>
                <w:kern w:val="28"/>
              </w:rPr>
            </w:pPr>
            <w:r w:rsidRPr="00A411D0">
              <w:t>R2</w:t>
            </w:r>
          </w:p>
        </w:tc>
        <w:tc>
          <w:tcPr>
            <w:tcW w:w="772" w:type="dxa"/>
          </w:tcPr>
          <w:p w14:paraId="118E6906" w14:textId="77777777" w:rsidR="0026234A" w:rsidRPr="00A411D0" w:rsidRDefault="0026234A" w:rsidP="00325C54">
            <w:pPr>
              <w:pStyle w:val="TableEntry"/>
              <w:rPr>
                <w:rFonts w:ascii="Arial" w:hAnsi="Arial"/>
                <w:b/>
                <w:kern w:val="28"/>
              </w:rPr>
            </w:pPr>
            <w:r w:rsidRPr="00A411D0">
              <w:t>R2</w:t>
            </w:r>
          </w:p>
        </w:tc>
        <w:tc>
          <w:tcPr>
            <w:tcW w:w="805" w:type="dxa"/>
          </w:tcPr>
          <w:p w14:paraId="1F5FD3CA" w14:textId="77777777" w:rsidR="0026234A" w:rsidRPr="00A411D0" w:rsidRDefault="0026234A" w:rsidP="00325C54">
            <w:pPr>
              <w:pStyle w:val="TableEntry"/>
              <w:rPr>
                <w:rFonts w:ascii="Arial" w:hAnsi="Arial"/>
                <w:b/>
                <w:kern w:val="28"/>
              </w:rPr>
            </w:pPr>
            <w:r w:rsidRPr="00A411D0">
              <w:t>R2</w:t>
            </w:r>
          </w:p>
        </w:tc>
        <w:tc>
          <w:tcPr>
            <w:tcW w:w="783" w:type="dxa"/>
          </w:tcPr>
          <w:p w14:paraId="3A4CA03C" w14:textId="77777777" w:rsidR="0026234A" w:rsidRPr="00A411D0" w:rsidRDefault="0026234A" w:rsidP="00325C54">
            <w:pPr>
              <w:pStyle w:val="TableEntry"/>
              <w:rPr>
                <w:rFonts w:ascii="Arial" w:hAnsi="Arial"/>
                <w:b/>
                <w:kern w:val="28"/>
              </w:rPr>
            </w:pPr>
            <w:r w:rsidRPr="00A411D0">
              <w:t>R2</w:t>
            </w:r>
          </w:p>
        </w:tc>
        <w:tc>
          <w:tcPr>
            <w:tcW w:w="783" w:type="dxa"/>
          </w:tcPr>
          <w:p w14:paraId="28ABEBF3" w14:textId="77777777" w:rsidR="0026234A" w:rsidRPr="00A411D0" w:rsidRDefault="0026234A" w:rsidP="00325C54">
            <w:pPr>
              <w:pStyle w:val="TableEntry"/>
              <w:rPr>
                <w:rFonts w:ascii="Arial" w:hAnsi="Arial"/>
                <w:b/>
                <w:kern w:val="28"/>
              </w:rPr>
            </w:pPr>
            <w:r w:rsidRPr="00A411D0">
              <w:t>R2</w:t>
            </w:r>
          </w:p>
        </w:tc>
        <w:tc>
          <w:tcPr>
            <w:tcW w:w="772" w:type="dxa"/>
          </w:tcPr>
          <w:p w14:paraId="66878E0F" w14:textId="77777777" w:rsidR="0026234A" w:rsidRPr="00A411D0" w:rsidRDefault="0026234A" w:rsidP="00325C54">
            <w:pPr>
              <w:pStyle w:val="TableEntry"/>
              <w:rPr>
                <w:rFonts w:ascii="Arial" w:hAnsi="Arial"/>
                <w:b/>
                <w:kern w:val="28"/>
              </w:rPr>
            </w:pPr>
            <w:r w:rsidRPr="00A411D0">
              <w:t>O</w:t>
            </w:r>
          </w:p>
        </w:tc>
        <w:tc>
          <w:tcPr>
            <w:tcW w:w="849" w:type="dxa"/>
          </w:tcPr>
          <w:p w14:paraId="7961CBE8"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37D88A27"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0B6E9D20" w14:textId="77777777" w:rsidTr="00325C54">
        <w:trPr>
          <w:cantSplit/>
          <w:jc w:val="center"/>
        </w:trPr>
        <w:tc>
          <w:tcPr>
            <w:tcW w:w="1666" w:type="dxa"/>
          </w:tcPr>
          <w:p w14:paraId="63E52580"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68DC8F11" w14:textId="77777777" w:rsidR="0026234A" w:rsidRPr="00A411D0" w:rsidRDefault="0026234A" w:rsidP="00325C54">
            <w:pPr>
              <w:pStyle w:val="TableEntry"/>
              <w:rPr>
                <w:rFonts w:ascii="Arial" w:hAnsi="Arial"/>
                <w:b/>
                <w:kern w:val="28"/>
              </w:rPr>
            </w:pPr>
            <w:r w:rsidRPr="00A411D0">
              <w:t>size</w:t>
            </w:r>
          </w:p>
        </w:tc>
        <w:tc>
          <w:tcPr>
            <w:tcW w:w="772" w:type="dxa"/>
          </w:tcPr>
          <w:p w14:paraId="70696AC5" w14:textId="77777777" w:rsidR="0026234A" w:rsidRPr="00A411D0" w:rsidRDefault="0026234A" w:rsidP="00325C54">
            <w:pPr>
              <w:pStyle w:val="TableEntry"/>
              <w:rPr>
                <w:rFonts w:ascii="Arial" w:hAnsi="Arial"/>
                <w:b/>
                <w:kern w:val="28"/>
              </w:rPr>
            </w:pPr>
            <w:r w:rsidRPr="00A411D0">
              <w:t>O</w:t>
            </w:r>
          </w:p>
        </w:tc>
        <w:tc>
          <w:tcPr>
            <w:tcW w:w="772" w:type="dxa"/>
          </w:tcPr>
          <w:p w14:paraId="1732017A" w14:textId="77777777" w:rsidR="0026234A" w:rsidRPr="00A411D0" w:rsidRDefault="0026234A" w:rsidP="00325C54">
            <w:pPr>
              <w:pStyle w:val="TableEntry"/>
              <w:rPr>
                <w:rFonts w:ascii="Arial" w:hAnsi="Arial"/>
                <w:b/>
                <w:kern w:val="28"/>
              </w:rPr>
            </w:pPr>
            <w:r w:rsidRPr="00A411D0">
              <w:t>R</w:t>
            </w:r>
          </w:p>
        </w:tc>
        <w:tc>
          <w:tcPr>
            <w:tcW w:w="805" w:type="dxa"/>
          </w:tcPr>
          <w:p w14:paraId="746F6D2C" w14:textId="77777777" w:rsidR="0026234A" w:rsidRPr="00A411D0" w:rsidRDefault="0026234A" w:rsidP="00325C54">
            <w:pPr>
              <w:pStyle w:val="TableEntry"/>
              <w:rPr>
                <w:rFonts w:ascii="Arial" w:hAnsi="Arial"/>
                <w:b/>
                <w:kern w:val="28"/>
              </w:rPr>
            </w:pPr>
            <w:r w:rsidRPr="00A411D0">
              <w:t>R</w:t>
            </w:r>
          </w:p>
        </w:tc>
        <w:tc>
          <w:tcPr>
            <w:tcW w:w="783" w:type="dxa"/>
          </w:tcPr>
          <w:p w14:paraId="71BC389A" w14:textId="77777777" w:rsidR="0026234A" w:rsidRPr="00A411D0" w:rsidRDefault="0026234A" w:rsidP="00325C54">
            <w:pPr>
              <w:pStyle w:val="TableEntry"/>
              <w:rPr>
                <w:rFonts w:ascii="Arial" w:hAnsi="Arial"/>
                <w:b/>
                <w:kern w:val="28"/>
              </w:rPr>
            </w:pPr>
            <w:r w:rsidRPr="00A411D0">
              <w:t>O</w:t>
            </w:r>
          </w:p>
        </w:tc>
        <w:tc>
          <w:tcPr>
            <w:tcW w:w="783" w:type="dxa"/>
          </w:tcPr>
          <w:p w14:paraId="5CD46374" w14:textId="77777777" w:rsidR="0026234A" w:rsidRPr="00A411D0" w:rsidRDefault="0026234A" w:rsidP="00325C54">
            <w:pPr>
              <w:pStyle w:val="TableEntry"/>
              <w:rPr>
                <w:rFonts w:ascii="Arial" w:hAnsi="Arial"/>
                <w:b/>
                <w:kern w:val="28"/>
              </w:rPr>
            </w:pPr>
            <w:r w:rsidRPr="00A411D0">
              <w:t>O</w:t>
            </w:r>
          </w:p>
        </w:tc>
        <w:tc>
          <w:tcPr>
            <w:tcW w:w="772" w:type="dxa"/>
          </w:tcPr>
          <w:p w14:paraId="5AF84E8D" w14:textId="77777777" w:rsidR="0026234A" w:rsidRPr="00A411D0" w:rsidRDefault="0026234A" w:rsidP="00325C54">
            <w:pPr>
              <w:pStyle w:val="TableEntry"/>
              <w:rPr>
                <w:rFonts w:ascii="Arial" w:hAnsi="Arial"/>
                <w:b/>
                <w:kern w:val="28"/>
              </w:rPr>
            </w:pPr>
            <w:r w:rsidRPr="00A411D0">
              <w:t>X</w:t>
            </w:r>
          </w:p>
        </w:tc>
        <w:tc>
          <w:tcPr>
            <w:tcW w:w="849" w:type="dxa"/>
          </w:tcPr>
          <w:p w14:paraId="02EA6944"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75D51AB6"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1241583E" w14:textId="77777777" w:rsidTr="00325C54">
        <w:trPr>
          <w:cantSplit/>
          <w:jc w:val="center"/>
        </w:trPr>
        <w:tc>
          <w:tcPr>
            <w:tcW w:w="1666" w:type="dxa"/>
          </w:tcPr>
          <w:p w14:paraId="2D8E997C"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52A3011D" w14:textId="77777777" w:rsidR="0026234A" w:rsidRPr="00A411D0" w:rsidRDefault="0026234A" w:rsidP="00325C54">
            <w:pPr>
              <w:pStyle w:val="TableEntry"/>
              <w:rPr>
                <w:rFonts w:ascii="Arial" w:hAnsi="Arial"/>
                <w:b/>
                <w:kern w:val="28"/>
              </w:rPr>
            </w:pPr>
            <w:proofErr w:type="spellStart"/>
            <w:r w:rsidRPr="00A411D0">
              <w:t>sourcePatientId</w:t>
            </w:r>
            <w:proofErr w:type="spellEnd"/>
          </w:p>
        </w:tc>
        <w:tc>
          <w:tcPr>
            <w:tcW w:w="772" w:type="dxa"/>
          </w:tcPr>
          <w:p w14:paraId="526E91EC" w14:textId="77777777" w:rsidR="0026234A" w:rsidRPr="00A411D0" w:rsidRDefault="0026234A" w:rsidP="00325C54">
            <w:pPr>
              <w:pStyle w:val="TableEntry"/>
              <w:rPr>
                <w:rFonts w:ascii="Arial" w:hAnsi="Arial"/>
                <w:b/>
                <w:kern w:val="28"/>
              </w:rPr>
            </w:pPr>
            <w:r w:rsidRPr="00A411D0">
              <w:t>R</w:t>
            </w:r>
          </w:p>
        </w:tc>
        <w:tc>
          <w:tcPr>
            <w:tcW w:w="772" w:type="dxa"/>
          </w:tcPr>
          <w:p w14:paraId="76E0E326" w14:textId="77777777" w:rsidR="0026234A" w:rsidRPr="00A411D0" w:rsidRDefault="0026234A" w:rsidP="00325C54">
            <w:pPr>
              <w:pStyle w:val="TableEntry"/>
            </w:pPr>
            <w:r w:rsidRPr="00A411D0">
              <w:t>R</w:t>
            </w:r>
          </w:p>
        </w:tc>
        <w:tc>
          <w:tcPr>
            <w:tcW w:w="805" w:type="dxa"/>
          </w:tcPr>
          <w:p w14:paraId="2C770F88" w14:textId="77777777" w:rsidR="0026234A" w:rsidRPr="00A411D0" w:rsidRDefault="0026234A" w:rsidP="00325C54">
            <w:pPr>
              <w:pStyle w:val="TableEntry"/>
              <w:rPr>
                <w:rFonts w:ascii="Arial" w:hAnsi="Arial"/>
                <w:b/>
                <w:kern w:val="28"/>
              </w:rPr>
            </w:pPr>
            <w:r w:rsidRPr="00A411D0">
              <w:t>R2</w:t>
            </w:r>
          </w:p>
        </w:tc>
        <w:tc>
          <w:tcPr>
            <w:tcW w:w="783" w:type="dxa"/>
          </w:tcPr>
          <w:p w14:paraId="6E9BAF71" w14:textId="77777777" w:rsidR="0026234A" w:rsidRPr="00A411D0" w:rsidRDefault="0026234A" w:rsidP="00325C54">
            <w:pPr>
              <w:pStyle w:val="TableEntry"/>
              <w:rPr>
                <w:rFonts w:ascii="Arial" w:hAnsi="Arial"/>
                <w:b/>
                <w:kern w:val="28"/>
              </w:rPr>
            </w:pPr>
            <w:r w:rsidRPr="00A411D0">
              <w:t>R</w:t>
            </w:r>
          </w:p>
        </w:tc>
        <w:tc>
          <w:tcPr>
            <w:tcW w:w="783" w:type="dxa"/>
          </w:tcPr>
          <w:p w14:paraId="65A6767D" w14:textId="77777777" w:rsidR="0026234A" w:rsidRPr="00A411D0" w:rsidRDefault="0026234A" w:rsidP="00325C54">
            <w:pPr>
              <w:pStyle w:val="TableEntry"/>
              <w:rPr>
                <w:rFonts w:ascii="Arial" w:hAnsi="Arial"/>
                <w:b/>
                <w:kern w:val="28"/>
              </w:rPr>
            </w:pPr>
            <w:r w:rsidRPr="00A411D0">
              <w:t>R2</w:t>
            </w:r>
          </w:p>
        </w:tc>
        <w:tc>
          <w:tcPr>
            <w:tcW w:w="772" w:type="dxa"/>
          </w:tcPr>
          <w:p w14:paraId="3E1C7DBD" w14:textId="77777777" w:rsidR="0026234A" w:rsidRPr="00A411D0" w:rsidRDefault="0026234A" w:rsidP="00325C54">
            <w:pPr>
              <w:pStyle w:val="TableEntry"/>
              <w:rPr>
                <w:rFonts w:ascii="Arial" w:hAnsi="Arial"/>
                <w:b/>
                <w:kern w:val="28"/>
              </w:rPr>
            </w:pPr>
            <w:r w:rsidRPr="00A411D0">
              <w:t>R</w:t>
            </w:r>
          </w:p>
        </w:tc>
        <w:tc>
          <w:tcPr>
            <w:tcW w:w="849" w:type="dxa"/>
          </w:tcPr>
          <w:p w14:paraId="66109DD0"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268332D2"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1C2F900A" w14:textId="77777777" w:rsidTr="00325C54">
        <w:trPr>
          <w:cantSplit/>
          <w:jc w:val="center"/>
        </w:trPr>
        <w:tc>
          <w:tcPr>
            <w:tcW w:w="1666" w:type="dxa"/>
          </w:tcPr>
          <w:p w14:paraId="6FE2ED9B" w14:textId="77777777" w:rsidR="0026234A" w:rsidRPr="00A411D0" w:rsidRDefault="0026234A" w:rsidP="00325C54">
            <w:pPr>
              <w:pStyle w:val="TableEntry"/>
              <w:rPr>
                <w:rFonts w:ascii="Arial" w:hAnsi="Arial"/>
                <w:b/>
                <w:color w:val="000000"/>
                <w:kern w:val="28"/>
              </w:rPr>
            </w:pPr>
            <w:proofErr w:type="spellStart"/>
            <w:r w:rsidRPr="00A411D0">
              <w:lastRenderedPageBreak/>
              <w:t>DocumentEntry</w:t>
            </w:r>
            <w:proofErr w:type="spellEnd"/>
          </w:p>
        </w:tc>
        <w:tc>
          <w:tcPr>
            <w:tcW w:w="2131" w:type="dxa"/>
          </w:tcPr>
          <w:p w14:paraId="6FC23E27" w14:textId="77777777" w:rsidR="0026234A" w:rsidRPr="00A411D0" w:rsidRDefault="0026234A" w:rsidP="00325C54">
            <w:pPr>
              <w:pStyle w:val="TableEntry"/>
              <w:rPr>
                <w:rFonts w:ascii="Arial" w:hAnsi="Arial"/>
                <w:b/>
                <w:kern w:val="28"/>
              </w:rPr>
            </w:pPr>
            <w:proofErr w:type="spellStart"/>
            <w:r w:rsidRPr="00A411D0">
              <w:t>sourcePatientInfo</w:t>
            </w:r>
            <w:proofErr w:type="spellEnd"/>
          </w:p>
        </w:tc>
        <w:tc>
          <w:tcPr>
            <w:tcW w:w="772" w:type="dxa"/>
          </w:tcPr>
          <w:p w14:paraId="09D75F46" w14:textId="77777777" w:rsidR="0026234A" w:rsidRPr="00A411D0" w:rsidRDefault="0026234A" w:rsidP="00325C54">
            <w:pPr>
              <w:pStyle w:val="TableEntry"/>
              <w:rPr>
                <w:rFonts w:ascii="Arial" w:hAnsi="Arial"/>
                <w:b/>
                <w:kern w:val="28"/>
              </w:rPr>
            </w:pPr>
            <w:r w:rsidRPr="00A411D0">
              <w:t>O</w:t>
            </w:r>
          </w:p>
        </w:tc>
        <w:tc>
          <w:tcPr>
            <w:tcW w:w="772" w:type="dxa"/>
          </w:tcPr>
          <w:p w14:paraId="266EB2B5" w14:textId="77777777" w:rsidR="0026234A" w:rsidRPr="00A411D0" w:rsidRDefault="0026234A" w:rsidP="00325C54">
            <w:pPr>
              <w:pStyle w:val="TableEntry"/>
              <w:rPr>
                <w:rFonts w:ascii="Arial" w:hAnsi="Arial"/>
                <w:b/>
                <w:kern w:val="28"/>
              </w:rPr>
            </w:pPr>
            <w:r w:rsidRPr="00A411D0">
              <w:t>O</w:t>
            </w:r>
          </w:p>
        </w:tc>
        <w:tc>
          <w:tcPr>
            <w:tcW w:w="805" w:type="dxa"/>
          </w:tcPr>
          <w:p w14:paraId="7FCA9F05" w14:textId="77777777" w:rsidR="0026234A" w:rsidRPr="00A411D0" w:rsidRDefault="0026234A" w:rsidP="00325C54">
            <w:pPr>
              <w:pStyle w:val="TableEntry"/>
              <w:rPr>
                <w:rFonts w:ascii="Arial" w:hAnsi="Arial"/>
                <w:b/>
                <w:kern w:val="28"/>
              </w:rPr>
            </w:pPr>
            <w:r w:rsidRPr="00A411D0">
              <w:t>R2</w:t>
            </w:r>
          </w:p>
        </w:tc>
        <w:tc>
          <w:tcPr>
            <w:tcW w:w="783" w:type="dxa"/>
          </w:tcPr>
          <w:p w14:paraId="1B4377C8" w14:textId="77777777" w:rsidR="0026234A" w:rsidRPr="00A411D0" w:rsidRDefault="0026234A" w:rsidP="00325C54">
            <w:pPr>
              <w:pStyle w:val="TableEntry"/>
              <w:rPr>
                <w:rFonts w:ascii="Arial" w:hAnsi="Arial"/>
                <w:b/>
                <w:kern w:val="28"/>
              </w:rPr>
            </w:pPr>
            <w:r w:rsidRPr="00A411D0">
              <w:t>O</w:t>
            </w:r>
          </w:p>
        </w:tc>
        <w:tc>
          <w:tcPr>
            <w:tcW w:w="783" w:type="dxa"/>
          </w:tcPr>
          <w:p w14:paraId="0656FBF7" w14:textId="77777777" w:rsidR="0026234A" w:rsidRPr="00A411D0" w:rsidRDefault="0026234A" w:rsidP="00325C54">
            <w:pPr>
              <w:pStyle w:val="TableEntry"/>
              <w:rPr>
                <w:rFonts w:ascii="Arial" w:hAnsi="Arial"/>
                <w:b/>
                <w:kern w:val="28"/>
              </w:rPr>
            </w:pPr>
            <w:r w:rsidRPr="00A411D0">
              <w:t>R2</w:t>
            </w:r>
          </w:p>
        </w:tc>
        <w:tc>
          <w:tcPr>
            <w:tcW w:w="772" w:type="dxa"/>
          </w:tcPr>
          <w:p w14:paraId="520CF112" w14:textId="77777777" w:rsidR="0026234A" w:rsidRPr="00A411D0" w:rsidRDefault="0026234A" w:rsidP="00325C54">
            <w:pPr>
              <w:pStyle w:val="TableEntry"/>
              <w:rPr>
                <w:rFonts w:ascii="Arial" w:hAnsi="Arial"/>
                <w:b/>
                <w:kern w:val="28"/>
              </w:rPr>
            </w:pPr>
            <w:r w:rsidRPr="00A411D0">
              <w:t>O</w:t>
            </w:r>
          </w:p>
        </w:tc>
        <w:tc>
          <w:tcPr>
            <w:tcW w:w="849" w:type="dxa"/>
          </w:tcPr>
          <w:p w14:paraId="55891E2C"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085767A3"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52420369" w14:textId="77777777" w:rsidTr="00325C54">
        <w:trPr>
          <w:cantSplit/>
          <w:jc w:val="center"/>
        </w:trPr>
        <w:tc>
          <w:tcPr>
            <w:tcW w:w="1666" w:type="dxa"/>
          </w:tcPr>
          <w:p w14:paraId="67B58F78"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3B4DE581" w14:textId="77777777" w:rsidR="0026234A" w:rsidRPr="00A411D0" w:rsidRDefault="0026234A" w:rsidP="00325C54">
            <w:pPr>
              <w:pStyle w:val="TableEntry"/>
              <w:rPr>
                <w:rFonts w:ascii="Arial" w:hAnsi="Arial"/>
                <w:b/>
                <w:kern w:val="28"/>
              </w:rPr>
            </w:pPr>
            <w:r w:rsidRPr="00A411D0">
              <w:t>title</w:t>
            </w:r>
          </w:p>
        </w:tc>
        <w:tc>
          <w:tcPr>
            <w:tcW w:w="772" w:type="dxa"/>
          </w:tcPr>
          <w:p w14:paraId="366A69D2" w14:textId="77777777" w:rsidR="0026234A" w:rsidRPr="00A411D0" w:rsidRDefault="0026234A" w:rsidP="00325C54">
            <w:pPr>
              <w:pStyle w:val="TableEntry"/>
              <w:rPr>
                <w:rFonts w:ascii="Arial" w:hAnsi="Arial"/>
                <w:b/>
                <w:kern w:val="28"/>
              </w:rPr>
            </w:pPr>
            <w:r w:rsidRPr="00A411D0">
              <w:t>O</w:t>
            </w:r>
          </w:p>
        </w:tc>
        <w:tc>
          <w:tcPr>
            <w:tcW w:w="772" w:type="dxa"/>
          </w:tcPr>
          <w:p w14:paraId="2B6A5C9B" w14:textId="77777777" w:rsidR="0026234A" w:rsidRPr="00A411D0" w:rsidRDefault="0026234A" w:rsidP="00325C54">
            <w:pPr>
              <w:pStyle w:val="TableEntry"/>
              <w:rPr>
                <w:rFonts w:ascii="Arial" w:hAnsi="Arial"/>
                <w:b/>
                <w:kern w:val="28"/>
              </w:rPr>
            </w:pPr>
            <w:r w:rsidRPr="00A411D0">
              <w:t>O</w:t>
            </w:r>
          </w:p>
        </w:tc>
        <w:tc>
          <w:tcPr>
            <w:tcW w:w="805" w:type="dxa"/>
          </w:tcPr>
          <w:p w14:paraId="2A6F6C71" w14:textId="77777777" w:rsidR="0026234A" w:rsidRPr="00A411D0" w:rsidRDefault="0026234A" w:rsidP="00325C54">
            <w:pPr>
              <w:pStyle w:val="TableEntry"/>
              <w:rPr>
                <w:rFonts w:ascii="Arial" w:hAnsi="Arial"/>
                <w:b/>
                <w:kern w:val="28"/>
              </w:rPr>
            </w:pPr>
            <w:r w:rsidRPr="00A411D0">
              <w:t>O</w:t>
            </w:r>
          </w:p>
        </w:tc>
        <w:tc>
          <w:tcPr>
            <w:tcW w:w="783" w:type="dxa"/>
          </w:tcPr>
          <w:p w14:paraId="0FA0057E" w14:textId="77777777" w:rsidR="0026234A" w:rsidRPr="00A411D0" w:rsidRDefault="0026234A" w:rsidP="00325C54">
            <w:pPr>
              <w:pStyle w:val="TableEntry"/>
              <w:rPr>
                <w:rFonts w:ascii="Arial" w:hAnsi="Arial"/>
                <w:b/>
                <w:kern w:val="28"/>
              </w:rPr>
            </w:pPr>
            <w:r w:rsidRPr="00A411D0">
              <w:t>O</w:t>
            </w:r>
          </w:p>
        </w:tc>
        <w:tc>
          <w:tcPr>
            <w:tcW w:w="783" w:type="dxa"/>
          </w:tcPr>
          <w:p w14:paraId="08FF6F78" w14:textId="77777777" w:rsidR="0026234A" w:rsidRPr="00A411D0" w:rsidRDefault="0026234A" w:rsidP="00325C54">
            <w:pPr>
              <w:pStyle w:val="TableEntry"/>
              <w:rPr>
                <w:rFonts w:ascii="Arial" w:hAnsi="Arial"/>
                <w:b/>
                <w:kern w:val="28"/>
              </w:rPr>
            </w:pPr>
            <w:r w:rsidRPr="00A411D0">
              <w:t>O</w:t>
            </w:r>
          </w:p>
        </w:tc>
        <w:tc>
          <w:tcPr>
            <w:tcW w:w="772" w:type="dxa"/>
          </w:tcPr>
          <w:p w14:paraId="4A640704" w14:textId="77777777" w:rsidR="0026234A" w:rsidRPr="00A411D0" w:rsidRDefault="0026234A" w:rsidP="00325C54">
            <w:pPr>
              <w:pStyle w:val="TableEntry"/>
              <w:rPr>
                <w:rFonts w:ascii="Arial" w:hAnsi="Arial"/>
                <w:b/>
                <w:kern w:val="28"/>
              </w:rPr>
            </w:pPr>
            <w:r w:rsidRPr="00A411D0">
              <w:t>O</w:t>
            </w:r>
          </w:p>
        </w:tc>
        <w:tc>
          <w:tcPr>
            <w:tcW w:w="849" w:type="dxa"/>
          </w:tcPr>
          <w:p w14:paraId="7A6DF5AC"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6776C3CA"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6ADBFC6D" w14:textId="77777777" w:rsidTr="00325C54">
        <w:trPr>
          <w:cantSplit/>
          <w:jc w:val="center"/>
        </w:trPr>
        <w:tc>
          <w:tcPr>
            <w:tcW w:w="1666" w:type="dxa"/>
          </w:tcPr>
          <w:p w14:paraId="4989A39E"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4056C162" w14:textId="77777777" w:rsidR="0026234A" w:rsidRPr="00A411D0" w:rsidRDefault="0026234A" w:rsidP="00325C54">
            <w:pPr>
              <w:pStyle w:val="TableEntry"/>
              <w:rPr>
                <w:rFonts w:ascii="Arial" w:hAnsi="Arial"/>
                <w:b/>
                <w:kern w:val="28"/>
              </w:rPr>
            </w:pPr>
            <w:proofErr w:type="spellStart"/>
            <w:r w:rsidRPr="00A411D0">
              <w:t>typeCode</w:t>
            </w:r>
            <w:proofErr w:type="spellEnd"/>
          </w:p>
        </w:tc>
        <w:tc>
          <w:tcPr>
            <w:tcW w:w="772" w:type="dxa"/>
          </w:tcPr>
          <w:p w14:paraId="5B45B666" w14:textId="77777777" w:rsidR="0026234A" w:rsidRPr="00A411D0" w:rsidRDefault="0026234A" w:rsidP="00325C54">
            <w:pPr>
              <w:pStyle w:val="TableEntry"/>
              <w:rPr>
                <w:rFonts w:ascii="Arial" w:hAnsi="Arial"/>
                <w:b/>
                <w:kern w:val="28"/>
              </w:rPr>
            </w:pPr>
            <w:r w:rsidRPr="00A411D0">
              <w:t>R</w:t>
            </w:r>
          </w:p>
        </w:tc>
        <w:tc>
          <w:tcPr>
            <w:tcW w:w="772" w:type="dxa"/>
          </w:tcPr>
          <w:p w14:paraId="1C73532E" w14:textId="77777777" w:rsidR="0026234A" w:rsidRPr="00A411D0" w:rsidRDefault="0026234A" w:rsidP="00325C54">
            <w:pPr>
              <w:pStyle w:val="TableEntry"/>
              <w:rPr>
                <w:rFonts w:ascii="Arial" w:hAnsi="Arial"/>
                <w:b/>
                <w:kern w:val="28"/>
              </w:rPr>
            </w:pPr>
            <w:r w:rsidRPr="00A411D0">
              <w:t>R</w:t>
            </w:r>
          </w:p>
        </w:tc>
        <w:tc>
          <w:tcPr>
            <w:tcW w:w="805" w:type="dxa"/>
          </w:tcPr>
          <w:p w14:paraId="0F4AC350" w14:textId="77777777" w:rsidR="0026234A" w:rsidRPr="00A411D0" w:rsidRDefault="0026234A" w:rsidP="00325C54">
            <w:pPr>
              <w:pStyle w:val="TableEntry"/>
              <w:rPr>
                <w:rFonts w:ascii="Arial" w:hAnsi="Arial"/>
                <w:b/>
                <w:kern w:val="28"/>
              </w:rPr>
            </w:pPr>
            <w:r w:rsidRPr="00A411D0">
              <w:t>R2</w:t>
            </w:r>
          </w:p>
        </w:tc>
        <w:tc>
          <w:tcPr>
            <w:tcW w:w="783" w:type="dxa"/>
          </w:tcPr>
          <w:p w14:paraId="42337EFF" w14:textId="77777777" w:rsidR="0026234A" w:rsidRPr="00A411D0" w:rsidRDefault="0026234A" w:rsidP="00325C54">
            <w:pPr>
              <w:pStyle w:val="TableEntry"/>
              <w:rPr>
                <w:rFonts w:ascii="Arial" w:hAnsi="Arial"/>
                <w:b/>
                <w:kern w:val="28"/>
              </w:rPr>
            </w:pPr>
            <w:r w:rsidRPr="00A411D0">
              <w:t>R</w:t>
            </w:r>
          </w:p>
        </w:tc>
        <w:tc>
          <w:tcPr>
            <w:tcW w:w="783" w:type="dxa"/>
          </w:tcPr>
          <w:p w14:paraId="4C9BD98C" w14:textId="77777777" w:rsidR="0026234A" w:rsidRPr="00A411D0" w:rsidRDefault="0026234A" w:rsidP="00325C54">
            <w:pPr>
              <w:pStyle w:val="TableEntry"/>
              <w:rPr>
                <w:rFonts w:ascii="Arial" w:hAnsi="Arial"/>
                <w:b/>
                <w:kern w:val="28"/>
              </w:rPr>
            </w:pPr>
            <w:r w:rsidRPr="00A411D0">
              <w:t>R2</w:t>
            </w:r>
          </w:p>
        </w:tc>
        <w:tc>
          <w:tcPr>
            <w:tcW w:w="772" w:type="dxa"/>
          </w:tcPr>
          <w:p w14:paraId="11F5B2B1" w14:textId="77777777" w:rsidR="0026234A" w:rsidRPr="00A411D0" w:rsidRDefault="0026234A" w:rsidP="00325C54">
            <w:pPr>
              <w:pStyle w:val="TableEntry"/>
              <w:rPr>
                <w:rFonts w:ascii="Arial" w:hAnsi="Arial"/>
                <w:b/>
                <w:kern w:val="28"/>
              </w:rPr>
            </w:pPr>
            <w:r w:rsidRPr="00A411D0">
              <w:t>R</w:t>
            </w:r>
          </w:p>
        </w:tc>
        <w:tc>
          <w:tcPr>
            <w:tcW w:w="849" w:type="dxa"/>
          </w:tcPr>
          <w:p w14:paraId="19D4FA2F" w14:textId="77777777" w:rsidR="0026234A" w:rsidRPr="00A411D0" w:rsidRDefault="0026234A" w:rsidP="00325C54">
            <w:pPr>
              <w:pStyle w:val="TableEntry"/>
              <w:jc w:val="center"/>
              <w:rPr>
                <w:b/>
                <w:bCs/>
                <w:u w:val="single"/>
              </w:rPr>
            </w:pPr>
            <w:r w:rsidRPr="00A411D0">
              <w:rPr>
                <w:b/>
                <w:bCs/>
                <w:u w:val="single"/>
              </w:rPr>
              <w:t>R</w:t>
            </w:r>
          </w:p>
        </w:tc>
        <w:tc>
          <w:tcPr>
            <w:tcW w:w="849" w:type="dxa"/>
          </w:tcPr>
          <w:p w14:paraId="1A8E944D"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F202631" w14:textId="77777777" w:rsidTr="00325C54">
        <w:trPr>
          <w:cantSplit/>
          <w:jc w:val="center"/>
        </w:trPr>
        <w:tc>
          <w:tcPr>
            <w:tcW w:w="1666" w:type="dxa"/>
          </w:tcPr>
          <w:p w14:paraId="146FD31E"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2102E092" w14:textId="77777777" w:rsidR="0026234A" w:rsidRPr="00A411D0" w:rsidRDefault="0026234A" w:rsidP="00325C54">
            <w:pPr>
              <w:pStyle w:val="TableEntry"/>
              <w:rPr>
                <w:rFonts w:ascii="Arial" w:hAnsi="Arial"/>
                <w:b/>
                <w:kern w:val="28"/>
              </w:rPr>
            </w:pPr>
            <w:proofErr w:type="spellStart"/>
            <w:r w:rsidRPr="00A411D0">
              <w:t>uniqueId</w:t>
            </w:r>
            <w:proofErr w:type="spellEnd"/>
          </w:p>
        </w:tc>
        <w:tc>
          <w:tcPr>
            <w:tcW w:w="772" w:type="dxa"/>
          </w:tcPr>
          <w:p w14:paraId="066DFD23" w14:textId="77777777" w:rsidR="0026234A" w:rsidRPr="00A411D0" w:rsidRDefault="0026234A" w:rsidP="00325C54">
            <w:pPr>
              <w:pStyle w:val="TableEntry"/>
              <w:rPr>
                <w:rFonts w:ascii="Arial" w:hAnsi="Arial"/>
                <w:b/>
                <w:kern w:val="28"/>
              </w:rPr>
            </w:pPr>
            <w:r w:rsidRPr="00A411D0">
              <w:t>R</w:t>
            </w:r>
          </w:p>
        </w:tc>
        <w:tc>
          <w:tcPr>
            <w:tcW w:w="772" w:type="dxa"/>
          </w:tcPr>
          <w:p w14:paraId="4494CEC1" w14:textId="77777777" w:rsidR="0026234A" w:rsidRPr="00A411D0" w:rsidRDefault="0026234A" w:rsidP="00325C54">
            <w:pPr>
              <w:pStyle w:val="TableEntry"/>
              <w:rPr>
                <w:rFonts w:ascii="Arial" w:hAnsi="Arial"/>
                <w:b/>
                <w:kern w:val="28"/>
              </w:rPr>
            </w:pPr>
            <w:r w:rsidRPr="00A411D0">
              <w:t>R</w:t>
            </w:r>
          </w:p>
        </w:tc>
        <w:tc>
          <w:tcPr>
            <w:tcW w:w="805" w:type="dxa"/>
          </w:tcPr>
          <w:p w14:paraId="1BCC8DF1" w14:textId="77777777" w:rsidR="0026234A" w:rsidRPr="00A411D0" w:rsidRDefault="0026234A" w:rsidP="00325C54">
            <w:pPr>
              <w:pStyle w:val="TableEntry"/>
              <w:rPr>
                <w:rFonts w:ascii="Arial" w:hAnsi="Arial"/>
                <w:b/>
                <w:kern w:val="28"/>
              </w:rPr>
            </w:pPr>
            <w:r w:rsidRPr="00A411D0">
              <w:t>R</w:t>
            </w:r>
          </w:p>
        </w:tc>
        <w:tc>
          <w:tcPr>
            <w:tcW w:w="783" w:type="dxa"/>
          </w:tcPr>
          <w:p w14:paraId="116E2980" w14:textId="77777777" w:rsidR="0026234A" w:rsidRPr="00A411D0" w:rsidRDefault="0026234A" w:rsidP="00325C54">
            <w:pPr>
              <w:pStyle w:val="TableEntry"/>
            </w:pPr>
            <w:r w:rsidRPr="00A411D0">
              <w:t>R</w:t>
            </w:r>
          </w:p>
        </w:tc>
        <w:tc>
          <w:tcPr>
            <w:tcW w:w="783" w:type="dxa"/>
          </w:tcPr>
          <w:p w14:paraId="4A3AC9E6" w14:textId="77777777" w:rsidR="0026234A" w:rsidRPr="00A411D0" w:rsidRDefault="0026234A" w:rsidP="00325C54">
            <w:pPr>
              <w:pStyle w:val="TableEntry"/>
              <w:rPr>
                <w:rFonts w:ascii="Arial" w:hAnsi="Arial"/>
                <w:b/>
                <w:kern w:val="28"/>
              </w:rPr>
            </w:pPr>
            <w:r w:rsidRPr="00A411D0">
              <w:t>R</w:t>
            </w:r>
          </w:p>
        </w:tc>
        <w:tc>
          <w:tcPr>
            <w:tcW w:w="772" w:type="dxa"/>
          </w:tcPr>
          <w:p w14:paraId="4C605173" w14:textId="77777777" w:rsidR="0026234A" w:rsidRPr="00A411D0" w:rsidRDefault="0026234A" w:rsidP="00325C54">
            <w:pPr>
              <w:pStyle w:val="TableEntry"/>
              <w:rPr>
                <w:rFonts w:ascii="Arial" w:hAnsi="Arial"/>
                <w:b/>
                <w:kern w:val="28"/>
              </w:rPr>
            </w:pPr>
            <w:r w:rsidRPr="00A411D0">
              <w:t>R</w:t>
            </w:r>
          </w:p>
        </w:tc>
        <w:tc>
          <w:tcPr>
            <w:tcW w:w="849" w:type="dxa"/>
          </w:tcPr>
          <w:p w14:paraId="26217AE7"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6D74A663"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41F15FBD" w14:textId="77777777" w:rsidTr="00325C54">
        <w:trPr>
          <w:cantSplit/>
          <w:trHeight w:val="289"/>
          <w:jc w:val="center"/>
        </w:trPr>
        <w:tc>
          <w:tcPr>
            <w:tcW w:w="1666" w:type="dxa"/>
          </w:tcPr>
          <w:p w14:paraId="7F65F3F3" w14:textId="77777777" w:rsidR="0026234A" w:rsidRPr="00A411D0" w:rsidRDefault="0026234A" w:rsidP="00325C54">
            <w:pPr>
              <w:pStyle w:val="TableEntry"/>
              <w:rPr>
                <w:rFonts w:ascii="Arial" w:hAnsi="Arial"/>
                <w:b/>
                <w:color w:val="000000"/>
                <w:kern w:val="28"/>
              </w:rPr>
            </w:pPr>
            <w:proofErr w:type="spellStart"/>
            <w:r w:rsidRPr="00A411D0">
              <w:t>DocumentEntry</w:t>
            </w:r>
            <w:proofErr w:type="spellEnd"/>
          </w:p>
        </w:tc>
        <w:tc>
          <w:tcPr>
            <w:tcW w:w="2131" w:type="dxa"/>
          </w:tcPr>
          <w:p w14:paraId="054C9C6E" w14:textId="77777777" w:rsidR="0026234A" w:rsidRPr="00A411D0" w:rsidRDefault="0026234A" w:rsidP="00325C54">
            <w:pPr>
              <w:pStyle w:val="TableEntry"/>
              <w:rPr>
                <w:rFonts w:ascii="Arial" w:hAnsi="Arial"/>
                <w:b/>
                <w:kern w:val="28"/>
              </w:rPr>
            </w:pPr>
            <w:r w:rsidRPr="00A411D0">
              <w:t>URI</w:t>
            </w:r>
          </w:p>
        </w:tc>
        <w:tc>
          <w:tcPr>
            <w:tcW w:w="772" w:type="dxa"/>
          </w:tcPr>
          <w:p w14:paraId="6719D1D8" w14:textId="77777777" w:rsidR="0026234A" w:rsidRPr="00A411D0" w:rsidRDefault="0026234A" w:rsidP="00325C54">
            <w:pPr>
              <w:pStyle w:val="TableEntry"/>
              <w:rPr>
                <w:rFonts w:ascii="Arial" w:hAnsi="Arial"/>
                <w:b/>
                <w:kern w:val="28"/>
              </w:rPr>
            </w:pPr>
            <w:r w:rsidRPr="00A411D0">
              <w:t>O</w:t>
            </w:r>
          </w:p>
        </w:tc>
        <w:tc>
          <w:tcPr>
            <w:tcW w:w="772" w:type="dxa"/>
          </w:tcPr>
          <w:p w14:paraId="649439E9" w14:textId="77777777" w:rsidR="0026234A" w:rsidRPr="00A411D0" w:rsidRDefault="0026234A" w:rsidP="00325C54">
            <w:pPr>
              <w:pStyle w:val="TableEntry"/>
              <w:rPr>
                <w:rFonts w:ascii="Arial" w:hAnsi="Arial"/>
                <w:b/>
                <w:kern w:val="28"/>
              </w:rPr>
            </w:pPr>
            <w:r w:rsidRPr="00A411D0">
              <w:t>O</w:t>
            </w:r>
          </w:p>
        </w:tc>
        <w:tc>
          <w:tcPr>
            <w:tcW w:w="805" w:type="dxa"/>
          </w:tcPr>
          <w:p w14:paraId="257E95CF" w14:textId="77777777" w:rsidR="0026234A" w:rsidRPr="00A411D0" w:rsidRDefault="0026234A" w:rsidP="00325C54">
            <w:pPr>
              <w:pStyle w:val="TableEntry"/>
              <w:rPr>
                <w:rFonts w:ascii="Arial" w:hAnsi="Arial"/>
                <w:b/>
                <w:kern w:val="28"/>
              </w:rPr>
            </w:pPr>
            <w:r w:rsidRPr="00A411D0">
              <w:t>R</w:t>
            </w:r>
          </w:p>
        </w:tc>
        <w:tc>
          <w:tcPr>
            <w:tcW w:w="783" w:type="dxa"/>
          </w:tcPr>
          <w:p w14:paraId="0445EAD6" w14:textId="77777777" w:rsidR="0026234A" w:rsidRPr="00A411D0" w:rsidRDefault="0026234A" w:rsidP="00325C54">
            <w:pPr>
              <w:pStyle w:val="TableEntry"/>
              <w:rPr>
                <w:rFonts w:ascii="Arial" w:hAnsi="Arial"/>
                <w:b/>
                <w:kern w:val="28"/>
              </w:rPr>
            </w:pPr>
            <w:r w:rsidRPr="00A411D0">
              <w:t>O</w:t>
            </w:r>
          </w:p>
        </w:tc>
        <w:tc>
          <w:tcPr>
            <w:tcW w:w="783" w:type="dxa"/>
          </w:tcPr>
          <w:p w14:paraId="094ED5E8" w14:textId="77777777" w:rsidR="0026234A" w:rsidRPr="00A411D0" w:rsidRDefault="0026234A" w:rsidP="00325C54">
            <w:pPr>
              <w:pStyle w:val="TableEntry"/>
              <w:rPr>
                <w:rFonts w:ascii="Arial" w:hAnsi="Arial"/>
                <w:b/>
                <w:kern w:val="28"/>
              </w:rPr>
            </w:pPr>
            <w:r w:rsidRPr="00A411D0">
              <w:t>O</w:t>
            </w:r>
          </w:p>
        </w:tc>
        <w:tc>
          <w:tcPr>
            <w:tcW w:w="772" w:type="dxa"/>
          </w:tcPr>
          <w:p w14:paraId="3070E7AB" w14:textId="77777777" w:rsidR="0026234A" w:rsidRPr="00A411D0" w:rsidRDefault="0026234A" w:rsidP="00325C54">
            <w:pPr>
              <w:pStyle w:val="TableEntry"/>
              <w:rPr>
                <w:rFonts w:ascii="Arial" w:hAnsi="Arial"/>
                <w:b/>
                <w:kern w:val="28"/>
              </w:rPr>
            </w:pPr>
            <w:r w:rsidRPr="00A411D0">
              <w:t>O</w:t>
            </w:r>
          </w:p>
        </w:tc>
        <w:tc>
          <w:tcPr>
            <w:tcW w:w="849" w:type="dxa"/>
          </w:tcPr>
          <w:p w14:paraId="76746269"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69F0476F"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51C0CD8C" w14:textId="77777777" w:rsidTr="00325C54">
        <w:trPr>
          <w:cantSplit/>
          <w:trHeight w:val="289"/>
          <w:jc w:val="center"/>
        </w:trPr>
        <w:tc>
          <w:tcPr>
            <w:tcW w:w="1666" w:type="dxa"/>
          </w:tcPr>
          <w:p w14:paraId="63F2BD82" w14:textId="77777777" w:rsidR="0026234A" w:rsidRPr="00A411D0" w:rsidRDefault="0026234A" w:rsidP="00325C54">
            <w:pPr>
              <w:pStyle w:val="TableEntry"/>
              <w:rPr>
                <w:b/>
                <w:bCs/>
                <w:u w:val="single"/>
              </w:rPr>
            </w:pPr>
            <w:proofErr w:type="spellStart"/>
            <w:r w:rsidRPr="00A411D0">
              <w:rPr>
                <w:b/>
                <w:bCs/>
                <w:u w:val="single"/>
              </w:rPr>
              <w:t>DocumentEntry</w:t>
            </w:r>
            <w:proofErr w:type="spellEnd"/>
          </w:p>
        </w:tc>
        <w:tc>
          <w:tcPr>
            <w:tcW w:w="2131" w:type="dxa"/>
          </w:tcPr>
          <w:p w14:paraId="725D1AFC" w14:textId="77777777" w:rsidR="0026234A" w:rsidRPr="00A411D0" w:rsidRDefault="0026234A" w:rsidP="00325C54">
            <w:pPr>
              <w:pStyle w:val="TableEntry"/>
              <w:rPr>
                <w:b/>
                <w:bCs/>
                <w:u w:val="single"/>
              </w:rPr>
            </w:pPr>
            <w:r w:rsidRPr="00A411D0">
              <w:rPr>
                <w:b/>
                <w:bCs/>
                <w:u w:val="single"/>
              </w:rPr>
              <w:t>version</w:t>
            </w:r>
          </w:p>
        </w:tc>
        <w:tc>
          <w:tcPr>
            <w:tcW w:w="772" w:type="dxa"/>
          </w:tcPr>
          <w:p w14:paraId="78E131ED" w14:textId="77777777" w:rsidR="0026234A" w:rsidRPr="00A411D0" w:rsidRDefault="0026234A" w:rsidP="00325C54">
            <w:pPr>
              <w:pStyle w:val="TableEntry"/>
              <w:rPr>
                <w:b/>
                <w:bCs/>
                <w:u w:val="single"/>
              </w:rPr>
            </w:pPr>
            <w:r w:rsidRPr="00A411D0">
              <w:rPr>
                <w:b/>
                <w:bCs/>
                <w:u w:val="single"/>
              </w:rPr>
              <w:t>O</w:t>
            </w:r>
          </w:p>
        </w:tc>
        <w:tc>
          <w:tcPr>
            <w:tcW w:w="772" w:type="dxa"/>
          </w:tcPr>
          <w:p w14:paraId="72453F04" w14:textId="77777777" w:rsidR="0026234A" w:rsidRPr="00A411D0" w:rsidRDefault="0026234A" w:rsidP="00325C54">
            <w:pPr>
              <w:pStyle w:val="TableEntry"/>
              <w:rPr>
                <w:b/>
                <w:bCs/>
                <w:u w:val="single"/>
              </w:rPr>
            </w:pPr>
            <w:r w:rsidRPr="00A411D0">
              <w:rPr>
                <w:b/>
                <w:bCs/>
                <w:u w:val="single"/>
              </w:rPr>
              <w:t>O</w:t>
            </w:r>
          </w:p>
        </w:tc>
        <w:tc>
          <w:tcPr>
            <w:tcW w:w="805" w:type="dxa"/>
          </w:tcPr>
          <w:p w14:paraId="658F6846" w14:textId="77777777" w:rsidR="0026234A" w:rsidRPr="00A411D0" w:rsidRDefault="0026234A" w:rsidP="00325C54">
            <w:pPr>
              <w:pStyle w:val="TableEntry"/>
              <w:rPr>
                <w:b/>
                <w:bCs/>
                <w:u w:val="single"/>
              </w:rPr>
            </w:pPr>
            <w:r w:rsidRPr="00A411D0">
              <w:rPr>
                <w:b/>
                <w:bCs/>
                <w:u w:val="single"/>
              </w:rPr>
              <w:t>O</w:t>
            </w:r>
          </w:p>
        </w:tc>
        <w:tc>
          <w:tcPr>
            <w:tcW w:w="783" w:type="dxa"/>
          </w:tcPr>
          <w:p w14:paraId="49A02DF4" w14:textId="77777777" w:rsidR="0026234A" w:rsidRPr="00A411D0" w:rsidRDefault="0026234A" w:rsidP="00325C54">
            <w:pPr>
              <w:pStyle w:val="TableEntry"/>
              <w:rPr>
                <w:b/>
                <w:bCs/>
                <w:u w:val="single"/>
              </w:rPr>
            </w:pPr>
            <w:r w:rsidRPr="00A411D0">
              <w:rPr>
                <w:b/>
                <w:bCs/>
                <w:u w:val="single"/>
              </w:rPr>
              <w:t>O</w:t>
            </w:r>
          </w:p>
        </w:tc>
        <w:tc>
          <w:tcPr>
            <w:tcW w:w="783" w:type="dxa"/>
          </w:tcPr>
          <w:p w14:paraId="210FD265" w14:textId="77777777" w:rsidR="0026234A" w:rsidRPr="00A411D0" w:rsidRDefault="0026234A" w:rsidP="00325C54">
            <w:pPr>
              <w:pStyle w:val="TableEntry"/>
              <w:rPr>
                <w:b/>
                <w:bCs/>
                <w:u w:val="single"/>
              </w:rPr>
            </w:pPr>
            <w:r w:rsidRPr="00A411D0">
              <w:rPr>
                <w:b/>
                <w:bCs/>
                <w:u w:val="single"/>
              </w:rPr>
              <w:t>O</w:t>
            </w:r>
          </w:p>
        </w:tc>
        <w:tc>
          <w:tcPr>
            <w:tcW w:w="772" w:type="dxa"/>
          </w:tcPr>
          <w:p w14:paraId="77071D9E" w14:textId="77777777" w:rsidR="0026234A" w:rsidRPr="00A411D0" w:rsidRDefault="0026234A" w:rsidP="00325C54">
            <w:pPr>
              <w:pStyle w:val="TableEntry"/>
              <w:rPr>
                <w:b/>
                <w:bCs/>
                <w:u w:val="single"/>
              </w:rPr>
            </w:pPr>
            <w:r w:rsidRPr="00A411D0">
              <w:rPr>
                <w:b/>
                <w:bCs/>
                <w:u w:val="single"/>
              </w:rPr>
              <w:t>O</w:t>
            </w:r>
          </w:p>
        </w:tc>
        <w:tc>
          <w:tcPr>
            <w:tcW w:w="849" w:type="dxa"/>
          </w:tcPr>
          <w:p w14:paraId="670827B0"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3EE77D5A"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7D63A7A4" w14:textId="77777777" w:rsidTr="00325C54">
        <w:trPr>
          <w:cantSplit/>
          <w:jc w:val="center"/>
        </w:trPr>
        <w:tc>
          <w:tcPr>
            <w:tcW w:w="1666" w:type="dxa"/>
          </w:tcPr>
          <w:p w14:paraId="6C9A4441"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75396DFE" w14:textId="77777777" w:rsidR="0026234A" w:rsidRPr="00A411D0" w:rsidRDefault="0026234A" w:rsidP="00325C54">
            <w:pPr>
              <w:pStyle w:val="TableEntry"/>
              <w:rPr>
                <w:rFonts w:ascii="Arial" w:hAnsi="Arial"/>
                <w:b/>
                <w:kern w:val="28"/>
              </w:rPr>
            </w:pPr>
            <w:r w:rsidRPr="00A411D0">
              <w:t>author</w:t>
            </w:r>
          </w:p>
        </w:tc>
        <w:tc>
          <w:tcPr>
            <w:tcW w:w="772" w:type="dxa"/>
          </w:tcPr>
          <w:p w14:paraId="373D9732" w14:textId="77777777" w:rsidR="0026234A" w:rsidRPr="00A411D0" w:rsidRDefault="0026234A" w:rsidP="00325C54">
            <w:pPr>
              <w:pStyle w:val="TableEntry"/>
              <w:rPr>
                <w:rFonts w:ascii="Arial" w:hAnsi="Arial"/>
                <w:b/>
                <w:kern w:val="28"/>
              </w:rPr>
            </w:pPr>
            <w:r w:rsidRPr="00A411D0">
              <w:t>R2</w:t>
            </w:r>
          </w:p>
        </w:tc>
        <w:tc>
          <w:tcPr>
            <w:tcW w:w="772" w:type="dxa"/>
          </w:tcPr>
          <w:p w14:paraId="50DE1E9F" w14:textId="77777777" w:rsidR="0026234A" w:rsidRPr="00A411D0" w:rsidRDefault="0026234A" w:rsidP="00325C54">
            <w:pPr>
              <w:pStyle w:val="TableEntry"/>
              <w:rPr>
                <w:rFonts w:ascii="Arial" w:hAnsi="Arial"/>
                <w:b/>
                <w:kern w:val="28"/>
              </w:rPr>
            </w:pPr>
            <w:r w:rsidRPr="00A411D0">
              <w:t>R2</w:t>
            </w:r>
          </w:p>
        </w:tc>
        <w:tc>
          <w:tcPr>
            <w:tcW w:w="805" w:type="dxa"/>
          </w:tcPr>
          <w:p w14:paraId="7449A235" w14:textId="77777777" w:rsidR="0026234A" w:rsidRPr="00A411D0" w:rsidRDefault="0026234A" w:rsidP="00325C54">
            <w:pPr>
              <w:pStyle w:val="TableEntry"/>
              <w:rPr>
                <w:rFonts w:ascii="Arial" w:hAnsi="Arial"/>
                <w:b/>
                <w:kern w:val="28"/>
              </w:rPr>
            </w:pPr>
            <w:r w:rsidRPr="00A411D0">
              <w:t>R2</w:t>
            </w:r>
          </w:p>
        </w:tc>
        <w:tc>
          <w:tcPr>
            <w:tcW w:w="783" w:type="dxa"/>
          </w:tcPr>
          <w:p w14:paraId="47E0D366" w14:textId="77777777" w:rsidR="0026234A" w:rsidRPr="00A411D0" w:rsidRDefault="0026234A" w:rsidP="00325C54">
            <w:pPr>
              <w:pStyle w:val="TableEntry"/>
              <w:rPr>
                <w:rFonts w:ascii="Arial" w:hAnsi="Arial"/>
                <w:b/>
                <w:kern w:val="28"/>
              </w:rPr>
            </w:pPr>
            <w:r w:rsidRPr="00A411D0">
              <w:t>R2</w:t>
            </w:r>
          </w:p>
        </w:tc>
        <w:tc>
          <w:tcPr>
            <w:tcW w:w="783" w:type="dxa"/>
          </w:tcPr>
          <w:p w14:paraId="171ACB8C" w14:textId="77777777" w:rsidR="0026234A" w:rsidRPr="00A411D0" w:rsidRDefault="0026234A" w:rsidP="00325C54">
            <w:pPr>
              <w:pStyle w:val="TableEntry"/>
              <w:rPr>
                <w:rFonts w:ascii="Arial" w:hAnsi="Arial"/>
                <w:b/>
                <w:kern w:val="28"/>
              </w:rPr>
            </w:pPr>
            <w:r w:rsidRPr="00A411D0">
              <w:t>R2</w:t>
            </w:r>
          </w:p>
        </w:tc>
        <w:tc>
          <w:tcPr>
            <w:tcW w:w="772" w:type="dxa"/>
          </w:tcPr>
          <w:p w14:paraId="79FF6504" w14:textId="77777777" w:rsidR="0026234A" w:rsidRPr="00A411D0" w:rsidRDefault="0026234A" w:rsidP="00325C54">
            <w:pPr>
              <w:pStyle w:val="TableEntry"/>
              <w:rPr>
                <w:rFonts w:ascii="Arial" w:hAnsi="Arial"/>
                <w:b/>
                <w:kern w:val="28"/>
              </w:rPr>
            </w:pPr>
            <w:r w:rsidRPr="00A411D0">
              <w:t>R2</w:t>
            </w:r>
          </w:p>
        </w:tc>
        <w:tc>
          <w:tcPr>
            <w:tcW w:w="849" w:type="dxa"/>
          </w:tcPr>
          <w:p w14:paraId="55D33C45" w14:textId="77777777" w:rsidR="0026234A" w:rsidRPr="00A411D0" w:rsidRDefault="0026234A" w:rsidP="00325C54">
            <w:pPr>
              <w:pStyle w:val="TableEntry"/>
              <w:jc w:val="center"/>
              <w:rPr>
                <w:rFonts w:ascii="Arial" w:hAnsi="Arial"/>
                <w:b/>
                <w:bCs/>
                <w:kern w:val="28"/>
                <w:u w:val="single"/>
              </w:rPr>
            </w:pPr>
            <w:r w:rsidRPr="00A411D0">
              <w:rPr>
                <w:b/>
                <w:bCs/>
                <w:u w:val="single"/>
              </w:rPr>
              <w:t>R2</w:t>
            </w:r>
          </w:p>
        </w:tc>
        <w:tc>
          <w:tcPr>
            <w:tcW w:w="849" w:type="dxa"/>
          </w:tcPr>
          <w:p w14:paraId="23BBF99C" w14:textId="77777777" w:rsidR="0026234A" w:rsidRPr="00A411D0" w:rsidRDefault="0026234A" w:rsidP="00325C54">
            <w:pPr>
              <w:pStyle w:val="TableEntry"/>
              <w:jc w:val="center"/>
              <w:rPr>
                <w:b/>
                <w:bCs/>
                <w:u w:val="single"/>
              </w:rPr>
            </w:pPr>
            <w:r w:rsidRPr="00A411D0">
              <w:rPr>
                <w:b/>
                <w:bCs/>
                <w:u w:val="single"/>
              </w:rPr>
              <w:t>R2</w:t>
            </w:r>
          </w:p>
        </w:tc>
      </w:tr>
      <w:tr w:rsidR="0026234A" w:rsidRPr="00A411D0" w14:paraId="37A180FC" w14:textId="77777777" w:rsidTr="00325C54">
        <w:trPr>
          <w:cantSplit/>
          <w:jc w:val="center"/>
        </w:trPr>
        <w:tc>
          <w:tcPr>
            <w:tcW w:w="1666" w:type="dxa"/>
          </w:tcPr>
          <w:p w14:paraId="732333D7"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2888A349" w14:textId="77777777" w:rsidR="0026234A" w:rsidRPr="00A411D0" w:rsidRDefault="0026234A" w:rsidP="00325C54">
            <w:pPr>
              <w:pStyle w:val="TableEntry"/>
              <w:rPr>
                <w:rFonts w:ascii="Arial" w:hAnsi="Arial"/>
                <w:b/>
                <w:kern w:val="28"/>
              </w:rPr>
            </w:pPr>
            <w:proofErr w:type="spellStart"/>
            <w:r w:rsidRPr="00A411D0">
              <w:t>availabilityStatus</w:t>
            </w:r>
            <w:proofErr w:type="spellEnd"/>
          </w:p>
        </w:tc>
        <w:tc>
          <w:tcPr>
            <w:tcW w:w="772" w:type="dxa"/>
          </w:tcPr>
          <w:p w14:paraId="1CECFBD1" w14:textId="77777777" w:rsidR="0026234A" w:rsidRPr="00A411D0" w:rsidRDefault="0026234A" w:rsidP="00325C54">
            <w:pPr>
              <w:pStyle w:val="TableEntry"/>
              <w:rPr>
                <w:rFonts w:ascii="Arial" w:hAnsi="Arial"/>
                <w:b/>
                <w:kern w:val="28"/>
              </w:rPr>
            </w:pPr>
            <w:r w:rsidRPr="00A411D0">
              <w:t>O</w:t>
            </w:r>
          </w:p>
        </w:tc>
        <w:tc>
          <w:tcPr>
            <w:tcW w:w="772" w:type="dxa"/>
          </w:tcPr>
          <w:p w14:paraId="4A8541AA" w14:textId="77777777" w:rsidR="0026234A" w:rsidRPr="00A411D0" w:rsidRDefault="0026234A" w:rsidP="00325C54">
            <w:pPr>
              <w:pStyle w:val="TableEntry"/>
              <w:rPr>
                <w:rFonts w:ascii="Arial" w:hAnsi="Arial"/>
                <w:b/>
                <w:kern w:val="28"/>
              </w:rPr>
            </w:pPr>
            <w:r w:rsidRPr="00A411D0">
              <w:t>O</w:t>
            </w:r>
          </w:p>
        </w:tc>
        <w:tc>
          <w:tcPr>
            <w:tcW w:w="805" w:type="dxa"/>
          </w:tcPr>
          <w:p w14:paraId="7534EE32" w14:textId="77777777" w:rsidR="0026234A" w:rsidRPr="00A411D0" w:rsidRDefault="0026234A" w:rsidP="00325C54">
            <w:pPr>
              <w:pStyle w:val="TableEntry"/>
              <w:rPr>
                <w:rFonts w:ascii="Arial" w:hAnsi="Arial"/>
                <w:b/>
                <w:kern w:val="28"/>
              </w:rPr>
            </w:pPr>
            <w:r w:rsidRPr="00A411D0">
              <w:t>O</w:t>
            </w:r>
          </w:p>
        </w:tc>
        <w:tc>
          <w:tcPr>
            <w:tcW w:w="783" w:type="dxa"/>
          </w:tcPr>
          <w:p w14:paraId="0AA2F365" w14:textId="77777777" w:rsidR="0026234A" w:rsidRPr="00A411D0" w:rsidRDefault="0026234A" w:rsidP="00325C54">
            <w:pPr>
              <w:pStyle w:val="TableEntry"/>
              <w:rPr>
                <w:rFonts w:ascii="Arial" w:hAnsi="Arial"/>
                <w:b/>
                <w:kern w:val="28"/>
              </w:rPr>
            </w:pPr>
            <w:r w:rsidRPr="00A411D0">
              <w:t>O</w:t>
            </w:r>
          </w:p>
        </w:tc>
        <w:tc>
          <w:tcPr>
            <w:tcW w:w="783" w:type="dxa"/>
          </w:tcPr>
          <w:p w14:paraId="28602DA7" w14:textId="77777777" w:rsidR="0026234A" w:rsidRPr="00A411D0" w:rsidRDefault="0026234A" w:rsidP="00325C54">
            <w:pPr>
              <w:pStyle w:val="TableEntry"/>
              <w:rPr>
                <w:rFonts w:ascii="Arial" w:hAnsi="Arial"/>
                <w:b/>
                <w:kern w:val="28"/>
              </w:rPr>
            </w:pPr>
            <w:r w:rsidRPr="00A411D0">
              <w:t>O</w:t>
            </w:r>
          </w:p>
        </w:tc>
        <w:tc>
          <w:tcPr>
            <w:tcW w:w="772" w:type="dxa"/>
          </w:tcPr>
          <w:p w14:paraId="0CC42FD8" w14:textId="77777777" w:rsidR="0026234A" w:rsidRPr="00A411D0" w:rsidRDefault="0026234A" w:rsidP="00325C54">
            <w:pPr>
              <w:pStyle w:val="TableEntry"/>
              <w:rPr>
                <w:rFonts w:ascii="Arial" w:hAnsi="Arial"/>
                <w:b/>
                <w:kern w:val="28"/>
              </w:rPr>
            </w:pPr>
            <w:r w:rsidRPr="00A411D0">
              <w:t>O</w:t>
            </w:r>
          </w:p>
        </w:tc>
        <w:tc>
          <w:tcPr>
            <w:tcW w:w="849" w:type="dxa"/>
          </w:tcPr>
          <w:p w14:paraId="5D6C3294"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1ADD520D"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0C16A22A" w14:textId="77777777" w:rsidTr="00325C54">
        <w:trPr>
          <w:cantSplit/>
          <w:jc w:val="center"/>
        </w:trPr>
        <w:tc>
          <w:tcPr>
            <w:tcW w:w="1666" w:type="dxa"/>
          </w:tcPr>
          <w:p w14:paraId="49DE093B"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6614F36C" w14:textId="77777777" w:rsidR="0026234A" w:rsidRPr="00A411D0" w:rsidRDefault="0026234A" w:rsidP="00325C54">
            <w:pPr>
              <w:pStyle w:val="TableEntry"/>
              <w:rPr>
                <w:rFonts w:ascii="Arial" w:hAnsi="Arial"/>
                <w:b/>
                <w:kern w:val="28"/>
              </w:rPr>
            </w:pPr>
            <w:r w:rsidRPr="00A411D0">
              <w:t>comments</w:t>
            </w:r>
          </w:p>
        </w:tc>
        <w:tc>
          <w:tcPr>
            <w:tcW w:w="772" w:type="dxa"/>
          </w:tcPr>
          <w:p w14:paraId="4CCB7204" w14:textId="77777777" w:rsidR="0026234A" w:rsidRPr="00A411D0" w:rsidRDefault="0026234A" w:rsidP="00325C54">
            <w:pPr>
              <w:pStyle w:val="TableEntry"/>
              <w:rPr>
                <w:rFonts w:ascii="Arial" w:hAnsi="Arial"/>
                <w:b/>
                <w:kern w:val="28"/>
              </w:rPr>
            </w:pPr>
            <w:r w:rsidRPr="00A411D0">
              <w:t>O</w:t>
            </w:r>
          </w:p>
        </w:tc>
        <w:tc>
          <w:tcPr>
            <w:tcW w:w="772" w:type="dxa"/>
          </w:tcPr>
          <w:p w14:paraId="33E1DFFE" w14:textId="77777777" w:rsidR="0026234A" w:rsidRPr="00A411D0" w:rsidRDefault="0026234A" w:rsidP="00325C54">
            <w:pPr>
              <w:pStyle w:val="TableEntry"/>
              <w:rPr>
                <w:rFonts w:ascii="Arial" w:hAnsi="Arial"/>
                <w:b/>
                <w:kern w:val="28"/>
              </w:rPr>
            </w:pPr>
            <w:r w:rsidRPr="00A411D0">
              <w:t>O</w:t>
            </w:r>
          </w:p>
        </w:tc>
        <w:tc>
          <w:tcPr>
            <w:tcW w:w="805" w:type="dxa"/>
          </w:tcPr>
          <w:p w14:paraId="7B5AD342" w14:textId="77777777" w:rsidR="0026234A" w:rsidRPr="00A411D0" w:rsidRDefault="0026234A" w:rsidP="00325C54">
            <w:pPr>
              <w:pStyle w:val="TableEntry"/>
              <w:rPr>
                <w:rFonts w:ascii="Arial" w:hAnsi="Arial"/>
                <w:b/>
                <w:kern w:val="28"/>
              </w:rPr>
            </w:pPr>
            <w:r w:rsidRPr="00A411D0">
              <w:t>O</w:t>
            </w:r>
          </w:p>
        </w:tc>
        <w:tc>
          <w:tcPr>
            <w:tcW w:w="783" w:type="dxa"/>
          </w:tcPr>
          <w:p w14:paraId="66678FD3" w14:textId="77777777" w:rsidR="0026234A" w:rsidRPr="00A411D0" w:rsidRDefault="0026234A" w:rsidP="00325C54">
            <w:pPr>
              <w:pStyle w:val="TableEntry"/>
              <w:rPr>
                <w:rFonts w:ascii="Arial" w:hAnsi="Arial"/>
                <w:b/>
                <w:kern w:val="28"/>
              </w:rPr>
            </w:pPr>
            <w:r w:rsidRPr="00A411D0">
              <w:t>O</w:t>
            </w:r>
          </w:p>
        </w:tc>
        <w:tc>
          <w:tcPr>
            <w:tcW w:w="783" w:type="dxa"/>
          </w:tcPr>
          <w:p w14:paraId="2E056D71" w14:textId="77777777" w:rsidR="0026234A" w:rsidRPr="00A411D0" w:rsidRDefault="0026234A" w:rsidP="00325C54">
            <w:pPr>
              <w:pStyle w:val="TableEntry"/>
              <w:rPr>
                <w:rFonts w:ascii="Arial" w:hAnsi="Arial"/>
                <w:b/>
                <w:kern w:val="28"/>
              </w:rPr>
            </w:pPr>
            <w:r w:rsidRPr="00A411D0">
              <w:t>O</w:t>
            </w:r>
          </w:p>
        </w:tc>
        <w:tc>
          <w:tcPr>
            <w:tcW w:w="772" w:type="dxa"/>
          </w:tcPr>
          <w:p w14:paraId="21444F16" w14:textId="77777777" w:rsidR="0026234A" w:rsidRPr="00A411D0" w:rsidRDefault="0026234A" w:rsidP="00325C54">
            <w:pPr>
              <w:pStyle w:val="TableEntry"/>
              <w:rPr>
                <w:rFonts w:ascii="Arial" w:hAnsi="Arial"/>
                <w:b/>
                <w:kern w:val="28"/>
              </w:rPr>
            </w:pPr>
            <w:r w:rsidRPr="00A411D0">
              <w:t>O</w:t>
            </w:r>
          </w:p>
        </w:tc>
        <w:tc>
          <w:tcPr>
            <w:tcW w:w="849" w:type="dxa"/>
          </w:tcPr>
          <w:p w14:paraId="549AB9F6"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4EDCEA55"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378693EC" w14:textId="77777777" w:rsidTr="00325C54">
        <w:trPr>
          <w:cantSplit/>
          <w:jc w:val="center"/>
        </w:trPr>
        <w:tc>
          <w:tcPr>
            <w:tcW w:w="1666" w:type="dxa"/>
          </w:tcPr>
          <w:p w14:paraId="5B57CC38"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52426B91" w14:textId="77777777" w:rsidR="0026234A" w:rsidRPr="00A411D0" w:rsidRDefault="0026234A" w:rsidP="00325C54">
            <w:pPr>
              <w:pStyle w:val="TableEntry"/>
              <w:rPr>
                <w:rFonts w:ascii="Arial" w:hAnsi="Arial"/>
                <w:b/>
                <w:kern w:val="28"/>
              </w:rPr>
            </w:pPr>
            <w:proofErr w:type="spellStart"/>
            <w:r w:rsidRPr="00A411D0">
              <w:t>contentTypeCode</w:t>
            </w:r>
            <w:proofErr w:type="spellEnd"/>
          </w:p>
        </w:tc>
        <w:tc>
          <w:tcPr>
            <w:tcW w:w="772" w:type="dxa"/>
          </w:tcPr>
          <w:p w14:paraId="592570BE" w14:textId="77777777" w:rsidR="0026234A" w:rsidRPr="00A411D0" w:rsidRDefault="0026234A" w:rsidP="00325C54">
            <w:pPr>
              <w:pStyle w:val="TableEntry"/>
              <w:rPr>
                <w:rFonts w:ascii="Arial" w:hAnsi="Arial"/>
                <w:b/>
                <w:kern w:val="28"/>
              </w:rPr>
            </w:pPr>
            <w:r w:rsidRPr="00A411D0">
              <w:t>R</w:t>
            </w:r>
          </w:p>
        </w:tc>
        <w:tc>
          <w:tcPr>
            <w:tcW w:w="772" w:type="dxa"/>
          </w:tcPr>
          <w:p w14:paraId="0C63056A" w14:textId="77777777" w:rsidR="0026234A" w:rsidRPr="00A411D0" w:rsidRDefault="0026234A" w:rsidP="00325C54">
            <w:pPr>
              <w:pStyle w:val="TableEntry"/>
              <w:rPr>
                <w:rFonts w:ascii="Arial" w:hAnsi="Arial"/>
                <w:b/>
                <w:kern w:val="28"/>
              </w:rPr>
            </w:pPr>
            <w:r w:rsidRPr="00A411D0">
              <w:t>R</w:t>
            </w:r>
          </w:p>
        </w:tc>
        <w:tc>
          <w:tcPr>
            <w:tcW w:w="805" w:type="dxa"/>
          </w:tcPr>
          <w:p w14:paraId="4DD3658F" w14:textId="77777777" w:rsidR="0026234A" w:rsidRPr="00A411D0" w:rsidRDefault="0026234A" w:rsidP="00325C54">
            <w:pPr>
              <w:pStyle w:val="TableEntry"/>
              <w:rPr>
                <w:rFonts w:ascii="Arial" w:hAnsi="Arial"/>
                <w:b/>
                <w:kern w:val="28"/>
              </w:rPr>
            </w:pPr>
            <w:r w:rsidRPr="00A411D0">
              <w:t>R2</w:t>
            </w:r>
          </w:p>
        </w:tc>
        <w:tc>
          <w:tcPr>
            <w:tcW w:w="783" w:type="dxa"/>
          </w:tcPr>
          <w:p w14:paraId="41EC05AD" w14:textId="77777777" w:rsidR="0026234A" w:rsidRPr="00A411D0" w:rsidRDefault="0026234A" w:rsidP="00325C54">
            <w:pPr>
              <w:pStyle w:val="TableEntry"/>
              <w:rPr>
                <w:rFonts w:ascii="Arial" w:hAnsi="Arial"/>
                <w:b/>
                <w:kern w:val="28"/>
              </w:rPr>
            </w:pPr>
            <w:r w:rsidRPr="00A411D0">
              <w:t>R</w:t>
            </w:r>
          </w:p>
        </w:tc>
        <w:tc>
          <w:tcPr>
            <w:tcW w:w="783" w:type="dxa"/>
          </w:tcPr>
          <w:p w14:paraId="16A298D0" w14:textId="77777777" w:rsidR="0026234A" w:rsidRPr="00A411D0" w:rsidRDefault="0026234A" w:rsidP="00325C54">
            <w:pPr>
              <w:pStyle w:val="TableEntry"/>
              <w:rPr>
                <w:rFonts w:ascii="Arial" w:hAnsi="Arial"/>
                <w:b/>
                <w:kern w:val="28"/>
              </w:rPr>
            </w:pPr>
            <w:r w:rsidRPr="00A411D0">
              <w:t>R2</w:t>
            </w:r>
          </w:p>
        </w:tc>
        <w:tc>
          <w:tcPr>
            <w:tcW w:w="772" w:type="dxa"/>
          </w:tcPr>
          <w:p w14:paraId="76CD2AAB" w14:textId="77777777" w:rsidR="0026234A" w:rsidRPr="00A411D0" w:rsidRDefault="0026234A" w:rsidP="00325C54">
            <w:pPr>
              <w:pStyle w:val="TableEntry"/>
              <w:rPr>
                <w:rFonts w:ascii="Arial" w:hAnsi="Arial"/>
                <w:b/>
                <w:kern w:val="28"/>
              </w:rPr>
            </w:pPr>
            <w:r w:rsidRPr="00A411D0">
              <w:t>R</w:t>
            </w:r>
          </w:p>
        </w:tc>
        <w:tc>
          <w:tcPr>
            <w:tcW w:w="849" w:type="dxa"/>
          </w:tcPr>
          <w:p w14:paraId="37EACA6C"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45646514"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67B276D0" w14:textId="77777777" w:rsidTr="00325C54">
        <w:trPr>
          <w:cantSplit/>
          <w:jc w:val="center"/>
        </w:trPr>
        <w:tc>
          <w:tcPr>
            <w:tcW w:w="1666" w:type="dxa"/>
          </w:tcPr>
          <w:p w14:paraId="40E58E8A"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419A1AC0" w14:textId="77777777" w:rsidR="0026234A" w:rsidRPr="00A411D0" w:rsidRDefault="0026234A" w:rsidP="00325C54">
            <w:pPr>
              <w:pStyle w:val="TableEntry"/>
              <w:rPr>
                <w:rFonts w:ascii="Arial" w:hAnsi="Arial"/>
                <w:b/>
                <w:kern w:val="28"/>
              </w:rPr>
            </w:pPr>
            <w:proofErr w:type="spellStart"/>
            <w:r w:rsidRPr="00A411D0">
              <w:t>entryUUID</w:t>
            </w:r>
            <w:proofErr w:type="spellEnd"/>
          </w:p>
        </w:tc>
        <w:tc>
          <w:tcPr>
            <w:tcW w:w="772" w:type="dxa"/>
          </w:tcPr>
          <w:p w14:paraId="500110B0" w14:textId="77777777" w:rsidR="0026234A" w:rsidRPr="00A411D0" w:rsidRDefault="0026234A" w:rsidP="00325C54">
            <w:pPr>
              <w:pStyle w:val="TableEntry"/>
              <w:rPr>
                <w:rFonts w:ascii="Arial" w:hAnsi="Arial"/>
                <w:b/>
                <w:kern w:val="28"/>
              </w:rPr>
            </w:pPr>
            <w:r w:rsidRPr="00A411D0">
              <w:t>R</w:t>
            </w:r>
          </w:p>
        </w:tc>
        <w:tc>
          <w:tcPr>
            <w:tcW w:w="772" w:type="dxa"/>
          </w:tcPr>
          <w:p w14:paraId="53EA2114" w14:textId="77777777" w:rsidR="0026234A" w:rsidRPr="00A411D0" w:rsidRDefault="0026234A" w:rsidP="00325C54">
            <w:pPr>
              <w:pStyle w:val="TableEntry"/>
              <w:rPr>
                <w:rFonts w:ascii="Arial" w:hAnsi="Arial"/>
                <w:b/>
                <w:kern w:val="28"/>
              </w:rPr>
            </w:pPr>
            <w:r w:rsidRPr="00A411D0">
              <w:t>R</w:t>
            </w:r>
          </w:p>
        </w:tc>
        <w:tc>
          <w:tcPr>
            <w:tcW w:w="805" w:type="dxa"/>
          </w:tcPr>
          <w:p w14:paraId="5803E0BE" w14:textId="77777777" w:rsidR="0026234A" w:rsidRPr="00A411D0" w:rsidRDefault="0026234A" w:rsidP="00325C54">
            <w:pPr>
              <w:pStyle w:val="TableEntry"/>
              <w:rPr>
                <w:rFonts w:ascii="Arial" w:hAnsi="Arial"/>
                <w:b/>
                <w:kern w:val="28"/>
              </w:rPr>
            </w:pPr>
            <w:r w:rsidRPr="00A411D0">
              <w:t>R</w:t>
            </w:r>
          </w:p>
        </w:tc>
        <w:tc>
          <w:tcPr>
            <w:tcW w:w="783" w:type="dxa"/>
          </w:tcPr>
          <w:p w14:paraId="27D1C91E" w14:textId="77777777" w:rsidR="0026234A" w:rsidRPr="00A411D0" w:rsidRDefault="0026234A" w:rsidP="00325C54">
            <w:pPr>
              <w:pStyle w:val="TableEntry"/>
              <w:rPr>
                <w:rFonts w:ascii="Arial" w:hAnsi="Arial"/>
                <w:b/>
                <w:kern w:val="28"/>
              </w:rPr>
            </w:pPr>
            <w:r w:rsidRPr="00A411D0">
              <w:t>R</w:t>
            </w:r>
          </w:p>
        </w:tc>
        <w:tc>
          <w:tcPr>
            <w:tcW w:w="783" w:type="dxa"/>
          </w:tcPr>
          <w:p w14:paraId="361D538C" w14:textId="77777777" w:rsidR="0026234A" w:rsidRPr="00A411D0" w:rsidRDefault="0026234A" w:rsidP="00325C54">
            <w:pPr>
              <w:pStyle w:val="TableEntry"/>
              <w:rPr>
                <w:rFonts w:ascii="Arial" w:hAnsi="Arial"/>
                <w:b/>
                <w:kern w:val="28"/>
              </w:rPr>
            </w:pPr>
            <w:r w:rsidRPr="00A411D0">
              <w:t>R</w:t>
            </w:r>
          </w:p>
        </w:tc>
        <w:tc>
          <w:tcPr>
            <w:tcW w:w="772" w:type="dxa"/>
          </w:tcPr>
          <w:p w14:paraId="1E1AFEEC" w14:textId="77777777" w:rsidR="0026234A" w:rsidRPr="00A411D0" w:rsidRDefault="0026234A" w:rsidP="00325C54">
            <w:pPr>
              <w:pStyle w:val="TableEntry"/>
              <w:rPr>
                <w:rFonts w:ascii="Arial" w:hAnsi="Arial"/>
                <w:b/>
                <w:kern w:val="28"/>
              </w:rPr>
            </w:pPr>
            <w:r w:rsidRPr="00A411D0">
              <w:t>R</w:t>
            </w:r>
          </w:p>
        </w:tc>
        <w:tc>
          <w:tcPr>
            <w:tcW w:w="849" w:type="dxa"/>
          </w:tcPr>
          <w:p w14:paraId="0CB26E24"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34381CB7"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008E5E3E" w14:textId="77777777" w:rsidTr="00325C54">
        <w:trPr>
          <w:cantSplit/>
          <w:jc w:val="center"/>
        </w:trPr>
        <w:tc>
          <w:tcPr>
            <w:tcW w:w="1666" w:type="dxa"/>
          </w:tcPr>
          <w:p w14:paraId="4484FDB4"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3D05AAB2" w14:textId="77777777" w:rsidR="0026234A" w:rsidRPr="00A411D0" w:rsidRDefault="0026234A" w:rsidP="00325C54">
            <w:pPr>
              <w:pStyle w:val="TableEntry"/>
              <w:rPr>
                <w:rFonts w:ascii="Arial" w:hAnsi="Arial"/>
                <w:b/>
                <w:kern w:val="28"/>
              </w:rPr>
            </w:pPr>
            <w:proofErr w:type="spellStart"/>
            <w:r w:rsidRPr="00A411D0">
              <w:t>homeCommunityId</w:t>
            </w:r>
            <w:proofErr w:type="spellEnd"/>
          </w:p>
        </w:tc>
        <w:tc>
          <w:tcPr>
            <w:tcW w:w="772" w:type="dxa"/>
          </w:tcPr>
          <w:p w14:paraId="1D72535F" w14:textId="77777777" w:rsidR="0026234A" w:rsidRPr="00A411D0" w:rsidRDefault="0026234A" w:rsidP="00325C54">
            <w:pPr>
              <w:pStyle w:val="TableEntry"/>
              <w:rPr>
                <w:rFonts w:ascii="Arial" w:hAnsi="Arial"/>
                <w:b/>
                <w:kern w:val="28"/>
              </w:rPr>
            </w:pPr>
            <w:r w:rsidRPr="00A411D0">
              <w:t>O</w:t>
            </w:r>
          </w:p>
        </w:tc>
        <w:tc>
          <w:tcPr>
            <w:tcW w:w="772" w:type="dxa"/>
          </w:tcPr>
          <w:p w14:paraId="45F51BC8" w14:textId="77777777" w:rsidR="0026234A" w:rsidRPr="00A411D0" w:rsidRDefault="0026234A" w:rsidP="00325C54">
            <w:pPr>
              <w:pStyle w:val="TableEntry"/>
              <w:rPr>
                <w:rFonts w:ascii="Arial" w:hAnsi="Arial"/>
                <w:b/>
                <w:kern w:val="28"/>
              </w:rPr>
            </w:pPr>
            <w:r w:rsidRPr="00A411D0">
              <w:t>O</w:t>
            </w:r>
          </w:p>
        </w:tc>
        <w:tc>
          <w:tcPr>
            <w:tcW w:w="805" w:type="dxa"/>
          </w:tcPr>
          <w:p w14:paraId="6737B14E" w14:textId="77777777" w:rsidR="0026234A" w:rsidRPr="00A411D0" w:rsidRDefault="0026234A" w:rsidP="00325C54">
            <w:pPr>
              <w:pStyle w:val="TableEntry"/>
              <w:rPr>
                <w:rFonts w:ascii="Arial" w:hAnsi="Arial"/>
                <w:b/>
                <w:kern w:val="28"/>
              </w:rPr>
            </w:pPr>
            <w:r w:rsidRPr="00A411D0">
              <w:t>O</w:t>
            </w:r>
          </w:p>
        </w:tc>
        <w:tc>
          <w:tcPr>
            <w:tcW w:w="783" w:type="dxa"/>
          </w:tcPr>
          <w:p w14:paraId="5E99DB85" w14:textId="77777777" w:rsidR="0026234A" w:rsidRPr="00A411D0" w:rsidRDefault="0026234A" w:rsidP="00325C54">
            <w:pPr>
              <w:pStyle w:val="TableEntry"/>
              <w:rPr>
                <w:rFonts w:ascii="Arial" w:hAnsi="Arial"/>
                <w:b/>
                <w:kern w:val="28"/>
              </w:rPr>
            </w:pPr>
            <w:r w:rsidRPr="00A411D0">
              <w:t>O</w:t>
            </w:r>
          </w:p>
        </w:tc>
        <w:tc>
          <w:tcPr>
            <w:tcW w:w="783" w:type="dxa"/>
          </w:tcPr>
          <w:p w14:paraId="4F876385" w14:textId="77777777" w:rsidR="0026234A" w:rsidRPr="00A411D0" w:rsidRDefault="0026234A" w:rsidP="00325C54">
            <w:pPr>
              <w:pStyle w:val="TableEntry"/>
              <w:rPr>
                <w:rFonts w:ascii="Arial" w:hAnsi="Arial"/>
                <w:b/>
                <w:kern w:val="28"/>
              </w:rPr>
            </w:pPr>
            <w:r w:rsidRPr="00A411D0">
              <w:t>O</w:t>
            </w:r>
          </w:p>
        </w:tc>
        <w:tc>
          <w:tcPr>
            <w:tcW w:w="772" w:type="dxa"/>
          </w:tcPr>
          <w:p w14:paraId="1801B5DE" w14:textId="77777777" w:rsidR="0026234A" w:rsidRPr="00A411D0" w:rsidRDefault="0026234A" w:rsidP="00325C54">
            <w:pPr>
              <w:pStyle w:val="TableEntry"/>
              <w:rPr>
                <w:rFonts w:ascii="Arial" w:hAnsi="Arial"/>
                <w:b/>
                <w:kern w:val="28"/>
              </w:rPr>
            </w:pPr>
            <w:r w:rsidRPr="00A411D0">
              <w:t>O</w:t>
            </w:r>
          </w:p>
        </w:tc>
        <w:tc>
          <w:tcPr>
            <w:tcW w:w="849" w:type="dxa"/>
          </w:tcPr>
          <w:p w14:paraId="14AAC33E"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7610E0D6"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6A1E0023" w14:textId="77777777" w:rsidTr="00325C54">
        <w:trPr>
          <w:cantSplit/>
          <w:jc w:val="center"/>
        </w:trPr>
        <w:tc>
          <w:tcPr>
            <w:tcW w:w="1666" w:type="dxa"/>
          </w:tcPr>
          <w:p w14:paraId="70C22499"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6302E4A3" w14:textId="77777777" w:rsidR="0026234A" w:rsidRPr="00A411D0" w:rsidRDefault="0026234A" w:rsidP="00325C54">
            <w:pPr>
              <w:pStyle w:val="TableEntry"/>
              <w:rPr>
                <w:rFonts w:ascii="Arial" w:hAnsi="Arial"/>
                <w:b/>
                <w:kern w:val="28"/>
              </w:rPr>
            </w:pPr>
            <w:proofErr w:type="spellStart"/>
            <w:r w:rsidRPr="00A411D0">
              <w:t>intendedRecipient</w:t>
            </w:r>
            <w:proofErr w:type="spellEnd"/>
          </w:p>
        </w:tc>
        <w:tc>
          <w:tcPr>
            <w:tcW w:w="772" w:type="dxa"/>
          </w:tcPr>
          <w:p w14:paraId="010A2B8B" w14:textId="77777777" w:rsidR="0026234A" w:rsidRPr="00A411D0" w:rsidRDefault="0026234A" w:rsidP="00325C54">
            <w:pPr>
              <w:pStyle w:val="TableEntry"/>
              <w:rPr>
                <w:rFonts w:ascii="Arial" w:hAnsi="Arial"/>
                <w:b/>
                <w:kern w:val="28"/>
              </w:rPr>
            </w:pPr>
            <w:r w:rsidRPr="00A411D0">
              <w:t>O</w:t>
            </w:r>
          </w:p>
        </w:tc>
        <w:tc>
          <w:tcPr>
            <w:tcW w:w="772" w:type="dxa"/>
          </w:tcPr>
          <w:p w14:paraId="7E351D4D" w14:textId="77777777" w:rsidR="0026234A" w:rsidRPr="00A411D0" w:rsidRDefault="0026234A" w:rsidP="00325C54">
            <w:pPr>
              <w:pStyle w:val="TableEntry"/>
              <w:rPr>
                <w:rFonts w:ascii="Arial" w:hAnsi="Arial"/>
                <w:b/>
                <w:kern w:val="28"/>
              </w:rPr>
            </w:pPr>
            <w:r w:rsidRPr="00A411D0">
              <w:t>O</w:t>
            </w:r>
          </w:p>
        </w:tc>
        <w:tc>
          <w:tcPr>
            <w:tcW w:w="805" w:type="dxa"/>
          </w:tcPr>
          <w:p w14:paraId="56B220D0" w14:textId="77777777" w:rsidR="0026234A" w:rsidRPr="00A411D0" w:rsidRDefault="0026234A" w:rsidP="00325C54">
            <w:pPr>
              <w:pStyle w:val="TableEntry"/>
              <w:rPr>
                <w:rFonts w:ascii="Arial" w:hAnsi="Arial"/>
                <w:b/>
                <w:kern w:val="28"/>
              </w:rPr>
            </w:pPr>
            <w:r w:rsidRPr="00A411D0">
              <w:t>R2</w:t>
            </w:r>
          </w:p>
        </w:tc>
        <w:tc>
          <w:tcPr>
            <w:tcW w:w="783" w:type="dxa"/>
          </w:tcPr>
          <w:p w14:paraId="0AA1AB1A" w14:textId="77777777" w:rsidR="0026234A" w:rsidRPr="00A411D0" w:rsidRDefault="0026234A" w:rsidP="00325C54">
            <w:pPr>
              <w:pStyle w:val="TableEntry"/>
              <w:rPr>
                <w:rFonts w:ascii="Arial" w:hAnsi="Arial"/>
                <w:b/>
                <w:kern w:val="28"/>
              </w:rPr>
            </w:pPr>
            <w:r w:rsidRPr="00A411D0">
              <w:t>R2</w:t>
            </w:r>
          </w:p>
        </w:tc>
        <w:tc>
          <w:tcPr>
            <w:tcW w:w="783" w:type="dxa"/>
          </w:tcPr>
          <w:p w14:paraId="772DA842" w14:textId="77777777" w:rsidR="0026234A" w:rsidRPr="00A411D0" w:rsidRDefault="0026234A" w:rsidP="00325C54">
            <w:pPr>
              <w:pStyle w:val="TableEntry"/>
              <w:rPr>
                <w:rFonts w:ascii="Arial" w:hAnsi="Arial"/>
                <w:b/>
                <w:kern w:val="28"/>
              </w:rPr>
            </w:pPr>
            <w:r w:rsidRPr="00A411D0">
              <w:t>R2</w:t>
            </w:r>
          </w:p>
        </w:tc>
        <w:tc>
          <w:tcPr>
            <w:tcW w:w="772" w:type="dxa"/>
          </w:tcPr>
          <w:p w14:paraId="2D9CE570" w14:textId="77777777" w:rsidR="0026234A" w:rsidRPr="00A411D0" w:rsidRDefault="0026234A" w:rsidP="00325C54">
            <w:pPr>
              <w:pStyle w:val="TableEntry"/>
              <w:rPr>
                <w:rFonts w:ascii="Arial" w:hAnsi="Arial"/>
                <w:b/>
                <w:kern w:val="28"/>
              </w:rPr>
            </w:pPr>
            <w:r w:rsidRPr="00A411D0">
              <w:t>O</w:t>
            </w:r>
          </w:p>
        </w:tc>
        <w:tc>
          <w:tcPr>
            <w:tcW w:w="849" w:type="dxa"/>
          </w:tcPr>
          <w:p w14:paraId="771ABE18"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57FB98B3"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35C84378" w14:textId="77777777" w:rsidTr="00325C54">
        <w:trPr>
          <w:cantSplit/>
          <w:jc w:val="center"/>
        </w:trPr>
        <w:tc>
          <w:tcPr>
            <w:tcW w:w="1666" w:type="dxa"/>
          </w:tcPr>
          <w:p w14:paraId="1BF83B40" w14:textId="77777777" w:rsidR="0026234A" w:rsidRPr="00A411D0" w:rsidRDefault="0026234A" w:rsidP="00325C54">
            <w:pPr>
              <w:pStyle w:val="TableEntry"/>
            </w:pPr>
            <w:proofErr w:type="spellStart"/>
            <w:r w:rsidRPr="00A411D0">
              <w:t>SubmissionSet</w:t>
            </w:r>
            <w:proofErr w:type="spellEnd"/>
          </w:p>
        </w:tc>
        <w:tc>
          <w:tcPr>
            <w:tcW w:w="2131" w:type="dxa"/>
          </w:tcPr>
          <w:p w14:paraId="1D05B562" w14:textId="77777777" w:rsidR="0026234A" w:rsidRPr="00A411D0" w:rsidRDefault="0026234A" w:rsidP="00325C54">
            <w:pPr>
              <w:pStyle w:val="TableEntry"/>
              <w:rPr>
                <w:rFonts w:ascii="Arial" w:hAnsi="Arial"/>
                <w:b/>
                <w:kern w:val="28"/>
              </w:rPr>
            </w:pPr>
            <w:proofErr w:type="spellStart"/>
            <w:r w:rsidRPr="00A411D0">
              <w:t>limitedMetadata</w:t>
            </w:r>
            <w:proofErr w:type="spellEnd"/>
          </w:p>
        </w:tc>
        <w:tc>
          <w:tcPr>
            <w:tcW w:w="772" w:type="dxa"/>
          </w:tcPr>
          <w:p w14:paraId="7F0C2DBD" w14:textId="77777777" w:rsidR="0026234A" w:rsidRPr="00A411D0" w:rsidRDefault="0026234A" w:rsidP="00325C54">
            <w:pPr>
              <w:pStyle w:val="TableEntry"/>
              <w:rPr>
                <w:rFonts w:ascii="Arial" w:hAnsi="Arial"/>
                <w:b/>
                <w:kern w:val="28"/>
              </w:rPr>
            </w:pPr>
            <w:r w:rsidRPr="00A411D0">
              <w:t>X</w:t>
            </w:r>
          </w:p>
        </w:tc>
        <w:tc>
          <w:tcPr>
            <w:tcW w:w="772" w:type="dxa"/>
          </w:tcPr>
          <w:p w14:paraId="1143B442" w14:textId="77777777" w:rsidR="0026234A" w:rsidRPr="00A411D0" w:rsidRDefault="0026234A" w:rsidP="00325C54">
            <w:pPr>
              <w:pStyle w:val="TableEntry"/>
              <w:rPr>
                <w:rFonts w:ascii="Arial" w:hAnsi="Arial"/>
                <w:b/>
                <w:kern w:val="28"/>
              </w:rPr>
            </w:pPr>
            <w:r w:rsidRPr="00A411D0">
              <w:t>X</w:t>
            </w:r>
          </w:p>
        </w:tc>
        <w:tc>
          <w:tcPr>
            <w:tcW w:w="805" w:type="dxa"/>
          </w:tcPr>
          <w:p w14:paraId="6D67008C" w14:textId="77777777" w:rsidR="0026234A" w:rsidRPr="00A411D0" w:rsidRDefault="0026234A" w:rsidP="00325C54">
            <w:pPr>
              <w:pStyle w:val="TableEntry"/>
              <w:rPr>
                <w:rFonts w:ascii="Arial" w:hAnsi="Arial"/>
                <w:b/>
                <w:kern w:val="28"/>
              </w:rPr>
            </w:pPr>
            <w:r w:rsidRPr="00A411D0">
              <w:t>O</w:t>
            </w:r>
          </w:p>
        </w:tc>
        <w:tc>
          <w:tcPr>
            <w:tcW w:w="783" w:type="dxa"/>
          </w:tcPr>
          <w:p w14:paraId="238CDA05" w14:textId="77777777" w:rsidR="0026234A" w:rsidRPr="00A411D0" w:rsidRDefault="0026234A" w:rsidP="00325C54">
            <w:pPr>
              <w:pStyle w:val="TableEntry"/>
              <w:rPr>
                <w:rFonts w:ascii="Arial" w:hAnsi="Arial"/>
                <w:b/>
                <w:kern w:val="28"/>
              </w:rPr>
            </w:pPr>
            <w:r w:rsidRPr="00A411D0">
              <w:t>X</w:t>
            </w:r>
          </w:p>
        </w:tc>
        <w:tc>
          <w:tcPr>
            <w:tcW w:w="783" w:type="dxa"/>
          </w:tcPr>
          <w:p w14:paraId="6D94BFAA" w14:textId="77777777" w:rsidR="0026234A" w:rsidRPr="00A411D0" w:rsidRDefault="0026234A" w:rsidP="00325C54">
            <w:pPr>
              <w:pStyle w:val="TableEntry"/>
              <w:rPr>
                <w:rFonts w:ascii="Arial" w:hAnsi="Arial"/>
                <w:b/>
                <w:kern w:val="28"/>
              </w:rPr>
            </w:pPr>
            <w:r w:rsidRPr="00A411D0">
              <w:t>R</w:t>
            </w:r>
          </w:p>
        </w:tc>
        <w:tc>
          <w:tcPr>
            <w:tcW w:w="772" w:type="dxa"/>
          </w:tcPr>
          <w:p w14:paraId="7E89D264" w14:textId="77777777" w:rsidR="0026234A" w:rsidRPr="00A411D0" w:rsidRDefault="0026234A" w:rsidP="00325C54">
            <w:pPr>
              <w:pStyle w:val="TableEntry"/>
              <w:rPr>
                <w:rFonts w:ascii="Arial" w:hAnsi="Arial"/>
                <w:b/>
                <w:kern w:val="28"/>
              </w:rPr>
            </w:pPr>
            <w:r w:rsidRPr="00A411D0">
              <w:t>X</w:t>
            </w:r>
          </w:p>
        </w:tc>
        <w:tc>
          <w:tcPr>
            <w:tcW w:w="849" w:type="dxa"/>
          </w:tcPr>
          <w:p w14:paraId="08594D6D"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64FC1541"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46839D8A" w14:textId="77777777" w:rsidTr="00325C54">
        <w:trPr>
          <w:cantSplit/>
          <w:jc w:val="center"/>
        </w:trPr>
        <w:tc>
          <w:tcPr>
            <w:tcW w:w="1666" w:type="dxa"/>
          </w:tcPr>
          <w:p w14:paraId="5ED118CD"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16B151E2" w14:textId="77777777" w:rsidR="0026234A" w:rsidRPr="00A411D0" w:rsidRDefault="0026234A" w:rsidP="00325C54">
            <w:pPr>
              <w:pStyle w:val="TableEntry"/>
              <w:rPr>
                <w:rFonts w:ascii="Arial" w:hAnsi="Arial"/>
                <w:b/>
                <w:kern w:val="28"/>
              </w:rPr>
            </w:pPr>
            <w:proofErr w:type="spellStart"/>
            <w:r w:rsidRPr="00A411D0">
              <w:t>patientId</w:t>
            </w:r>
            <w:proofErr w:type="spellEnd"/>
          </w:p>
        </w:tc>
        <w:tc>
          <w:tcPr>
            <w:tcW w:w="772" w:type="dxa"/>
          </w:tcPr>
          <w:p w14:paraId="2B9F03AD" w14:textId="77777777" w:rsidR="0026234A" w:rsidRPr="00A411D0" w:rsidRDefault="0026234A" w:rsidP="00325C54">
            <w:pPr>
              <w:pStyle w:val="TableEntry"/>
              <w:rPr>
                <w:rFonts w:ascii="Arial" w:hAnsi="Arial"/>
                <w:b/>
                <w:kern w:val="28"/>
              </w:rPr>
            </w:pPr>
            <w:r w:rsidRPr="00A411D0">
              <w:t>R</w:t>
            </w:r>
          </w:p>
        </w:tc>
        <w:tc>
          <w:tcPr>
            <w:tcW w:w="772" w:type="dxa"/>
          </w:tcPr>
          <w:p w14:paraId="0E5CBCA6" w14:textId="77777777" w:rsidR="0026234A" w:rsidRPr="00A411D0" w:rsidRDefault="0026234A" w:rsidP="00325C54">
            <w:pPr>
              <w:pStyle w:val="TableEntry"/>
              <w:rPr>
                <w:rFonts w:ascii="Arial" w:hAnsi="Arial"/>
                <w:b/>
                <w:kern w:val="28"/>
              </w:rPr>
            </w:pPr>
            <w:r w:rsidRPr="00A411D0">
              <w:t>R</w:t>
            </w:r>
          </w:p>
        </w:tc>
        <w:tc>
          <w:tcPr>
            <w:tcW w:w="805" w:type="dxa"/>
          </w:tcPr>
          <w:p w14:paraId="16BDD3A5" w14:textId="77777777" w:rsidR="0026234A" w:rsidRPr="00A411D0" w:rsidRDefault="0026234A" w:rsidP="00325C54">
            <w:pPr>
              <w:pStyle w:val="TableEntry"/>
              <w:rPr>
                <w:rFonts w:ascii="Arial" w:hAnsi="Arial"/>
                <w:b/>
                <w:kern w:val="28"/>
              </w:rPr>
            </w:pPr>
            <w:r w:rsidRPr="00A411D0">
              <w:t>R2</w:t>
            </w:r>
          </w:p>
        </w:tc>
        <w:tc>
          <w:tcPr>
            <w:tcW w:w="783" w:type="dxa"/>
          </w:tcPr>
          <w:p w14:paraId="0B6D2248" w14:textId="77777777" w:rsidR="0026234A" w:rsidRPr="00A411D0" w:rsidRDefault="0026234A" w:rsidP="00325C54">
            <w:pPr>
              <w:pStyle w:val="TableEntry"/>
              <w:rPr>
                <w:rFonts w:ascii="Arial" w:hAnsi="Arial"/>
                <w:b/>
                <w:kern w:val="28"/>
              </w:rPr>
            </w:pPr>
            <w:r w:rsidRPr="00A411D0">
              <w:t>R</w:t>
            </w:r>
          </w:p>
        </w:tc>
        <w:tc>
          <w:tcPr>
            <w:tcW w:w="783" w:type="dxa"/>
          </w:tcPr>
          <w:p w14:paraId="74C8E69D" w14:textId="77777777" w:rsidR="0026234A" w:rsidRPr="00A411D0" w:rsidRDefault="0026234A" w:rsidP="00325C54">
            <w:pPr>
              <w:pStyle w:val="TableEntry"/>
              <w:rPr>
                <w:rFonts w:ascii="Arial" w:hAnsi="Arial"/>
                <w:b/>
                <w:kern w:val="28"/>
              </w:rPr>
            </w:pPr>
            <w:r w:rsidRPr="00A411D0">
              <w:t>R2</w:t>
            </w:r>
          </w:p>
        </w:tc>
        <w:tc>
          <w:tcPr>
            <w:tcW w:w="772" w:type="dxa"/>
          </w:tcPr>
          <w:p w14:paraId="5A4419A8" w14:textId="77777777" w:rsidR="0026234A" w:rsidRPr="00A411D0" w:rsidRDefault="0026234A" w:rsidP="00325C54">
            <w:pPr>
              <w:pStyle w:val="TableEntry"/>
              <w:rPr>
                <w:rFonts w:ascii="Arial" w:hAnsi="Arial"/>
                <w:b/>
                <w:kern w:val="28"/>
              </w:rPr>
            </w:pPr>
            <w:r w:rsidRPr="00A411D0">
              <w:t>R</w:t>
            </w:r>
          </w:p>
        </w:tc>
        <w:tc>
          <w:tcPr>
            <w:tcW w:w="849" w:type="dxa"/>
          </w:tcPr>
          <w:p w14:paraId="01992F5B"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6CBA6A0E"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4ED40E84" w14:textId="77777777" w:rsidTr="00325C54">
        <w:trPr>
          <w:cantSplit/>
          <w:jc w:val="center"/>
        </w:trPr>
        <w:tc>
          <w:tcPr>
            <w:tcW w:w="1666" w:type="dxa"/>
          </w:tcPr>
          <w:p w14:paraId="423F7F4A"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190310A7" w14:textId="77777777" w:rsidR="0026234A" w:rsidRPr="00A411D0" w:rsidRDefault="0026234A" w:rsidP="00325C54">
            <w:pPr>
              <w:pStyle w:val="TableEntry"/>
              <w:rPr>
                <w:rFonts w:ascii="Arial" w:hAnsi="Arial"/>
                <w:b/>
                <w:kern w:val="28"/>
              </w:rPr>
            </w:pPr>
            <w:proofErr w:type="spellStart"/>
            <w:r w:rsidRPr="00A411D0">
              <w:t>sourceId</w:t>
            </w:r>
            <w:proofErr w:type="spellEnd"/>
          </w:p>
        </w:tc>
        <w:tc>
          <w:tcPr>
            <w:tcW w:w="772" w:type="dxa"/>
          </w:tcPr>
          <w:p w14:paraId="25A2972F" w14:textId="77777777" w:rsidR="0026234A" w:rsidRPr="00A411D0" w:rsidRDefault="0026234A" w:rsidP="00325C54">
            <w:pPr>
              <w:pStyle w:val="TableEntry"/>
              <w:rPr>
                <w:rFonts w:ascii="Arial" w:hAnsi="Arial"/>
                <w:b/>
                <w:kern w:val="28"/>
              </w:rPr>
            </w:pPr>
            <w:r w:rsidRPr="00A411D0">
              <w:t>R</w:t>
            </w:r>
          </w:p>
        </w:tc>
        <w:tc>
          <w:tcPr>
            <w:tcW w:w="772" w:type="dxa"/>
          </w:tcPr>
          <w:p w14:paraId="698EA89C" w14:textId="77777777" w:rsidR="0026234A" w:rsidRPr="00A411D0" w:rsidRDefault="0026234A" w:rsidP="00325C54">
            <w:pPr>
              <w:pStyle w:val="TableEntry"/>
              <w:rPr>
                <w:rFonts w:ascii="Arial" w:hAnsi="Arial"/>
                <w:b/>
                <w:kern w:val="28"/>
              </w:rPr>
            </w:pPr>
            <w:r w:rsidRPr="00A411D0">
              <w:t>R</w:t>
            </w:r>
          </w:p>
        </w:tc>
        <w:tc>
          <w:tcPr>
            <w:tcW w:w="805" w:type="dxa"/>
          </w:tcPr>
          <w:p w14:paraId="20E74DE7" w14:textId="77777777" w:rsidR="0026234A" w:rsidRPr="00A411D0" w:rsidRDefault="0026234A" w:rsidP="00325C54">
            <w:pPr>
              <w:pStyle w:val="TableEntry"/>
              <w:rPr>
                <w:rFonts w:ascii="Arial" w:hAnsi="Arial"/>
                <w:b/>
                <w:kern w:val="28"/>
              </w:rPr>
            </w:pPr>
            <w:r w:rsidRPr="00A411D0">
              <w:t>R</w:t>
            </w:r>
          </w:p>
        </w:tc>
        <w:tc>
          <w:tcPr>
            <w:tcW w:w="783" w:type="dxa"/>
          </w:tcPr>
          <w:p w14:paraId="64A4599A" w14:textId="77777777" w:rsidR="0026234A" w:rsidRPr="00A411D0" w:rsidRDefault="0026234A" w:rsidP="00325C54">
            <w:pPr>
              <w:pStyle w:val="TableEntry"/>
              <w:rPr>
                <w:rFonts w:ascii="Arial" w:hAnsi="Arial"/>
                <w:b/>
                <w:kern w:val="28"/>
              </w:rPr>
            </w:pPr>
            <w:r w:rsidRPr="00A411D0">
              <w:t>R</w:t>
            </w:r>
          </w:p>
        </w:tc>
        <w:tc>
          <w:tcPr>
            <w:tcW w:w="783" w:type="dxa"/>
          </w:tcPr>
          <w:p w14:paraId="100E5C1D" w14:textId="77777777" w:rsidR="0026234A" w:rsidRPr="00A411D0" w:rsidRDefault="0026234A" w:rsidP="00325C54">
            <w:pPr>
              <w:pStyle w:val="TableEntry"/>
              <w:rPr>
                <w:rFonts w:ascii="Arial" w:hAnsi="Arial"/>
                <w:b/>
                <w:kern w:val="28"/>
              </w:rPr>
            </w:pPr>
            <w:r w:rsidRPr="00A411D0">
              <w:t>R</w:t>
            </w:r>
          </w:p>
        </w:tc>
        <w:tc>
          <w:tcPr>
            <w:tcW w:w="772" w:type="dxa"/>
          </w:tcPr>
          <w:p w14:paraId="11F07EFB" w14:textId="77777777" w:rsidR="0026234A" w:rsidRPr="00A411D0" w:rsidRDefault="0026234A" w:rsidP="00325C54">
            <w:pPr>
              <w:pStyle w:val="TableEntry"/>
              <w:rPr>
                <w:rFonts w:ascii="Arial" w:hAnsi="Arial"/>
                <w:b/>
                <w:kern w:val="28"/>
              </w:rPr>
            </w:pPr>
            <w:r w:rsidRPr="00A411D0">
              <w:t>R</w:t>
            </w:r>
          </w:p>
        </w:tc>
        <w:tc>
          <w:tcPr>
            <w:tcW w:w="849" w:type="dxa"/>
          </w:tcPr>
          <w:p w14:paraId="524430BC"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D0E7610"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41C56766" w14:textId="77777777" w:rsidTr="00325C54">
        <w:trPr>
          <w:cantSplit/>
          <w:jc w:val="center"/>
        </w:trPr>
        <w:tc>
          <w:tcPr>
            <w:tcW w:w="1666" w:type="dxa"/>
          </w:tcPr>
          <w:p w14:paraId="383DBB77"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334D9215" w14:textId="77777777" w:rsidR="0026234A" w:rsidRPr="00A411D0" w:rsidRDefault="0026234A" w:rsidP="00325C54">
            <w:pPr>
              <w:pStyle w:val="TableEntry"/>
              <w:rPr>
                <w:rFonts w:ascii="Arial" w:hAnsi="Arial"/>
                <w:b/>
                <w:kern w:val="28"/>
              </w:rPr>
            </w:pPr>
            <w:proofErr w:type="spellStart"/>
            <w:r w:rsidRPr="00A411D0">
              <w:t>submissionTime</w:t>
            </w:r>
            <w:proofErr w:type="spellEnd"/>
          </w:p>
        </w:tc>
        <w:tc>
          <w:tcPr>
            <w:tcW w:w="772" w:type="dxa"/>
          </w:tcPr>
          <w:p w14:paraId="41E9FEE7" w14:textId="77777777" w:rsidR="0026234A" w:rsidRPr="00A411D0" w:rsidRDefault="0026234A" w:rsidP="00325C54">
            <w:pPr>
              <w:pStyle w:val="TableEntry"/>
              <w:rPr>
                <w:rFonts w:ascii="Arial" w:hAnsi="Arial"/>
                <w:b/>
                <w:kern w:val="28"/>
              </w:rPr>
            </w:pPr>
            <w:r w:rsidRPr="00A411D0">
              <w:t>R</w:t>
            </w:r>
          </w:p>
        </w:tc>
        <w:tc>
          <w:tcPr>
            <w:tcW w:w="772" w:type="dxa"/>
          </w:tcPr>
          <w:p w14:paraId="48E4C480" w14:textId="77777777" w:rsidR="0026234A" w:rsidRPr="00A411D0" w:rsidRDefault="0026234A" w:rsidP="00325C54">
            <w:pPr>
              <w:pStyle w:val="TableEntry"/>
              <w:rPr>
                <w:rFonts w:ascii="Arial" w:hAnsi="Arial"/>
                <w:b/>
                <w:kern w:val="28"/>
              </w:rPr>
            </w:pPr>
            <w:r w:rsidRPr="00A411D0">
              <w:t>R</w:t>
            </w:r>
          </w:p>
        </w:tc>
        <w:tc>
          <w:tcPr>
            <w:tcW w:w="805" w:type="dxa"/>
          </w:tcPr>
          <w:p w14:paraId="0B534183" w14:textId="77777777" w:rsidR="0026234A" w:rsidRPr="00A411D0" w:rsidRDefault="0026234A" w:rsidP="00325C54">
            <w:pPr>
              <w:pStyle w:val="TableEntry"/>
              <w:rPr>
                <w:rFonts w:ascii="Arial" w:hAnsi="Arial"/>
                <w:b/>
                <w:kern w:val="28"/>
              </w:rPr>
            </w:pPr>
            <w:r w:rsidRPr="00A411D0">
              <w:t>R</w:t>
            </w:r>
          </w:p>
        </w:tc>
        <w:tc>
          <w:tcPr>
            <w:tcW w:w="783" w:type="dxa"/>
          </w:tcPr>
          <w:p w14:paraId="1404FE5B" w14:textId="77777777" w:rsidR="0026234A" w:rsidRPr="00A411D0" w:rsidRDefault="0026234A" w:rsidP="00325C54">
            <w:pPr>
              <w:pStyle w:val="TableEntry"/>
              <w:rPr>
                <w:rFonts w:ascii="Arial" w:hAnsi="Arial"/>
                <w:b/>
                <w:kern w:val="28"/>
              </w:rPr>
            </w:pPr>
            <w:r w:rsidRPr="00A411D0">
              <w:t>R</w:t>
            </w:r>
          </w:p>
        </w:tc>
        <w:tc>
          <w:tcPr>
            <w:tcW w:w="783" w:type="dxa"/>
          </w:tcPr>
          <w:p w14:paraId="1E9EB2A4" w14:textId="77777777" w:rsidR="0026234A" w:rsidRPr="00A411D0" w:rsidRDefault="0026234A" w:rsidP="00325C54">
            <w:pPr>
              <w:pStyle w:val="TableEntry"/>
              <w:rPr>
                <w:rFonts w:ascii="Arial" w:hAnsi="Arial"/>
                <w:b/>
                <w:kern w:val="28"/>
              </w:rPr>
            </w:pPr>
            <w:r w:rsidRPr="00A411D0">
              <w:t>R</w:t>
            </w:r>
          </w:p>
        </w:tc>
        <w:tc>
          <w:tcPr>
            <w:tcW w:w="772" w:type="dxa"/>
          </w:tcPr>
          <w:p w14:paraId="4937FF4A" w14:textId="77777777" w:rsidR="0026234A" w:rsidRPr="00A411D0" w:rsidRDefault="0026234A" w:rsidP="00325C54">
            <w:pPr>
              <w:pStyle w:val="TableEntry"/>
              <w:rPr>
                <w:rFonts w:ascii="Arial" w:hAnsi="Arial"/>
                <w:b/>
                <w:kern w:val="28"/>
              </w:rPr>
            </w:pPr>
            <w:r w:rsidRPr="00A411D0">
              <w:t>R</w:t>
            </w:r>
          </w:p>
        </w:tc>
        <w:tc>
          <w:tcPr>
            <w:tcW w:w="849" w:type="dxa"/>
          </w:tcPr>
          <w:p w14:paraId="04499F31"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76CBE18"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0CA9EF5E" w14:textId="77777777" w:rsidTr="00325C54">
        <w:trPr>
          <w:cantSplit/>
          <w:jc w:val="center"/>
        </w:trPr>
        <w:tc>
          <w:tcPr>
            <w:tcW w:w="1666" w:type="dxa"/>
          </w:tcPr>
          <w:p w14:paraId="4D1C953C"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5C960F30" w14:textId="77777777" w:rsidR="0026234A" w:rsidRPr="00A411D0" w:rsidRDefault="0026234A" w:rsidP="00325C54">
            <w:pPr>
              <w:pStyle w:val="TableEntry"/>
              <w:rPr>
                <w:rFonts w:ascii="Arial" w:hAnsi="Arial"/>
                <w:b/>
                <w:kern w:val="28"/>
              </w:rPr>
            </w:pPr>
            <w:r w:rsidRPr="00A411D0">
              <w:t>title</w:t>
            </w:r>
          </w:p>
        </w:tc>
        <w:tc>
          <w:tcPr>
            <w:tcW w:w="772" w:type="dxa"/>
          </w:tcPr>
          <w:p w14:paraId="03D18FF7" w14:textId="77777777" w:rsidR="0026234A" w:rsidRPr="00A411D0" w:rsidRDefault="0026234A" w:rsidP="00325C54">
            <w:pPr>
              <w:pStyle w:val="TableEntry"/>
              <w:rPr>
                <w:rFonts w:ascii="Arial" w:hAnsi="Arial"/>
                <w:b/>
                <w:kern w:val="28"/>
              </w:rPr>
            </w:pPr>
            <w:r w:rsidRPr="00A411D0">
              <w:t>O</w:t>
            </w:r>
          </w:p>
        </w:tc>
        <w:tc>
          <w:tcPr>
            <w:tcW w:w="772" w:type="dxa"/>
          </w:tcPr>
          <w:p w14:paraId="198C9CF2" w14:textId="77777777" w:rsidR="0026234A" w:rsidRPr="00A411D0" w:rsidRDefault="0026234A" w:rsidP="00325C54">
            <w:pPr>
              <w:pStyle w:val="TableEntry"/>
              <w:rPr>
                <w:rFonts w:ascii="Arial" w:hAnsi="Arial"/>
                <w:b/>
                <w:kern w:val="28"/>
              </w:rPr>
            </w:pPr>
            <w:r w:rsidRPr="00A411D0">
              <w:t>O</w:t>
            </w:r>
          </w:p>
        </w:tc>
        <w:tc>
          <w:tcPr>
            <w:tcW w:w="805" w:type="dxa"/>
          </w:tcPr>
          <w:p w14:paraId="426DBBD1" w14:textId="77777777" w:rsidR="0026234A" w:rsidRPr="00A411D0" w:rsidRDefault="0026234A" w:rsidP="00325C54">
            <w:pPr>
              <w:pStyle w:val="TableEntry"/>
            </w:pPr>
            <w:r w:rsidRPr="00A411D0">
              <w:t>O</w:t>
            </w:r>
          </w:p>
        </w:tc>
        <w:tc>
          <w:tcPr>
            <w:tcW w:w="783" w:type="dxa"/>
          </w:tcPr>
          <w:p w14:paraId="06CB1AD8" w14:textId="77777777" w:rsidR="0026234A" w:rsidRPr="00A411D0" w:rsidRDefault="0026234A" w:rsidP="00325C54">
            <w:pPr>
              <w:pStyle w:val="TableEntry"/>
              <w:rPr>
                <w:rFonts w:ascii="Arial" w:hAnsi="Arial"/>
                <w:b/>
                <w:kern w:val="28"/>
              </w:rPr>
            </w:pPr>
            <w:r w:rsidRPr="00A411D0">
              <w:t>O</w:t>
            </w:r>
          </w:p>
        </w:tc>
        <w:tc>
          <w:tcPr>
            <w:tcW w:w="783" w:type="dxa"/>
          </w:tcPr>
          <w:p w14:paraId="38D182BF" w14:textId="77777777" w:rsidR="0026234A" w:rsidRPr="00A411D0" w:rsidRDefault="0026234A" w:rsidP="00325C54">
            <w:pPr>
              <w:pStyle w:val="TableEntry"/>
              <w:rPr>
                <w:rFonts w:ascii="Arial" w:hAnsi="Arial"/>
                <w:b/>
                <w:kern w:val="28"/>
              </w:rPr>
            </w:pPr>
            <w:r w:rsidRPr="00A411D0">
              <w:t>O</w:t>
            </w:r>
          </w:p>
        </w:tc>
        <w:tc>
          <w:tcPr>
            <w:tcW w:w="772" w:type="dxa"/>
          </w:tcPr>
          <w:p w14:paraId="5891AEA7" w14:textId="77777777" w:rsidR="0026234A" w:rsidRPr="00A411D0" w:rsidRDefault="0026234A" w:rsidP="00325C54">
            <w:pPr>
              <w:pStyle w:val="TableEntry"/>
              <w:rPr>
                <w:rFonts w:ascii="Arial" w:hAnsi="Arial"/>
                <w:b/>
                <w:kern w:val="28"/>
              </w:rPr>
            </w:pPr>
            <w:r w:rsidRPr="00A411D0">
              <w:t>O</w:t>
            </w:r>
          </w:p>
        </w:tc>
        <w:tc>
          <w:tcPr>
            <w:tcW w:w="849" w:type="dxa"/>
          </w:tcPr>
          <w:p w14:paraId="67E631A1"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050ADC16"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53E6FE44" w14:textId="77777777" w:rsidTr="00325C54">
        <w:trPr>
          <w:cantSplit/>
          <w:jc w:val="center"/>
        </w:trPr>
        <w:tc>
          <w:tcPr>
            <w:tcW w:w="1666" w:type="dxa"/>
          </w:tcPr>
          <w:p w14:paraId="6E50A58A" w14:textId="77777777" w:rsidR="0026234A" w:rsidRPr="00A411D0" w:rsidRDefault="0026234A" w:rsidP="00325C54">
            <w:pPr>
              <w:pStyle w:val="TableEntry"/>
              <w:rPr>
                <w:rFonts w:ascii="Arial" w:hAnsi="Arial"/>
                <w:b/>
                <w:kern w:val="28"/>
              </w:rPr>
            </w:pPr>
            <w:proofErr w:type="spellStart"/>
            <w:r w:rsidRPr="00A411D0">
              <w:t>SubmissionSet</w:t>
            </w:r>
            <w:proofErr w:type="spellEnd"/>
          </w:p>
        </w:tc>
        <w:tc>
          <w:tcPr>
            <w:tcW w:w="2131" w:type="dxa"/>
          </w:tcPr>
          <w:p w14:paraId="26EB8869" w14:textId="77777777" w:rsidR="0026234A" w:rsidRPr="00A411D0" w:rsidRDefault="0026234A" w:rsidP="00325C54">
            <w:pPr>
              <w:pStyle w:val="TableEntry"/>
              <w:rPr>
                <w:rFonts w:ascii="Arial" w:hAnsi="Arial"/>
                <w:b/>
                <w:kern w:val="28"/>
              </w:rPr>
            </w:pPr>
            <w:proofErr w:type="spellStart"/>
            <w:r w:rsidRPr="00A411D0">
              <w:t>uniqueId</w:t>
            </w:r>
            <w:proofErr w:type="spellEnd"/>
          </w:p>
        </w:tc>
        <w:tc>
          <w:tcPr>
            <w:tcW w:w="772" w:type="dxa"/>
          </w:tcPr>
          <w:p w14:paraId="34DCDF90" w14:textId="77777777" w:rsidR="0026234A" w:rsidRPr="00A411D0" w:rsidRDefault="0026234A" w:rsidP="00325C54">
            <w:pPr>
              <w:pStyle w:val="TableEntry"/>
              <w:rPr>
                <w:rFonts w:ascii="Arial" w:hAnsi="Arial"/>
                <w:b/>
                <w:kern w:val="28"/>
              </w:rPr>
            </w:pPr>
            <w:r w:rsidRPr="00A411D0">
              <w:t>R</w:t>
            </w:r>
          </w:p>
        </w:tc>
        <w:tc>
          <w:tcPr>
            <w:tcW w:w="772" w:type="dxa"/>
          </w:tcPr>
          <w:p w14:paraId="187972BA" w14:textId="77777777" w:rsidR="0026234A" w:rsidRPr="00A411D0" w:rsidRDefault="0026234A" w:rsidP="00325C54">
            <w:pPr>
              <w:pStyle w:val="TableEntry"/>
              <w:rPr>
                <w:rFonts w:ascii="Arial" w:hAnsi="Arial"/>
                <w:b/>
                <w:kern w:val="28"/>
              </w:rPr>
            </w:pPr>
            <w:r w:rsidRPr="00A411D0">
              <w:t>R</w:t>
            </w:r>
          </w:p>
        </w:tc>
        <w:tc>
          <w:tcPr>
            <w:tcW w:w="805" w:type="dxa"/>
          </w:tcPr>
          <w:p w14:paraId="06331421" w14:textId="77777777" w:rsidR="0026234A" w:rsidRPr="00A411D0" w:rsidRDefault="0026234A" w:rsidP="00325C54">
            <w:pPr>
              <w:pStyle w:val="TableEntry"/>
              <w:rPr>
                <w:rFonts w:ascii="Arial" w:hAnsi="Arial"/>
                <w:b/>
                <w:kern w:val="28"/>
              </w:rPr>
            </w:pPr>
            <w:r w:rsidRPr="00A411D0">
              <w:t>R</w:t>
            </w:r>
          </w:p>
        </w:tc>
        <w:tc>
          <w:tcPr>
            <w:tcW w:w="783" w:type="dxa"/>
          </w:tcPr>
          <w:p w14:paraId="7097DF32" w14:textId="77777777" w:rsidR="0026234A" w:rsidRPr="00A411D0" w:rsidRDefault="0026234A" w:rsidP="00325C54">
            <w:pPr>
              <w:pStyle w:val="TableEntry"/>
              <w:rPr>
                <w:rFonts w:ascii="Arial" w:hAnsi="Arial"/>
                <w:b/>
                <w:kern w:val="28"/>
              </w:rPr>
            </w:pPr>
            <w:r w:rsidRPr="00A411D0">
              <w:t>R</w:t>
            </w:r>
          </w:p>
        </w:tc>
        <w:tc>
          <w:tcPr>
            <w:tcW w:w="783" w:type="dxa"/>
          </w:tcPr>
          <w:p w14:paraId="0D5A7DA0" w14:textId="77777777" w:rsidR="0026234A" w:rsidRPr="00A411D0" w:rsidRDefault="0026234A" w:rsidP="00325C54">
            <w:pPr>
              <w:pStyle w:val="TableEntry"/>
              <w:rPr>
                <w:rFonts w:ascii="Arial" w:hAnsi="Arial"/>
                <w:b/>
                <w:kern w:val="28"/>
              </w:rPr>
            </w:pPr>
            <w:r w:rsidRPr="00A411D0">
              <w:t>R</w:t>
            </w:r>
          </w:p>
        </w:tc>
        <w:tc>
          <w:tcPr>
            <w:tcW w:w="772" w:type="dxa"/>
          </w:tcPr>
          <w:p w14:paraId="63920B5C" w14:textId="77777777" w:rsidR="0026234A" w:rsidRPr="00A411D0" w:rsidRDefault="0026234A" w:rsidP="00325C54">
            <w:pPr>
              <w:pStyle w:val="TableEntry"/>
              <w:rPr>
                <w:rFonts w:ascii="Arial" w:hAnsi="Arial"/>
                <w:b/>
                <w:kern w:val="28"/>
              </w:rPr>
            </w:pPr>
            <w:r w:rsidRPr="00A411D0">
              <w:t>R</w:t>
            </w:r>
          </w:p>
        </w:tc>
        <w:tc>
          <w:tcPr>
            <w:tcW w:w="849" w:type="dxa"/>
          </w:tcPr>
          <w:p w14:paraId="74CAB703"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FDBF231"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D0AF9FE" w14:textId="77777777" w:rsidTr="00325C54">
        <w:trPr>
          <w:cantSplit/>
          <w:jc w:val="center"/>
        </w:trPr>
        <w:tc>
          <w:tcPr>
            <w:tcW w:w="1666" w:type="dxa"/>
          </w:tcPr>
          <w:p w14:paraId="5FB566F2" w14:textId="77777777" w:rsidR="0026234A" w:rsidRPr="00A411D0" w:rsidRDefault="0026234A" w:rsidP="00325C54">
            <w:pPr>
              <w:pStyle w:val="TableEntry"/>
              <w:rPr>
                <w:rFonts w:ascii="Arial" w:hAnsi="Arial"/>
                <w:b/>
                <w:kern w:val="28"/>
              </w:rPr>
            </w:pPr>
            <w:r w:rsidRPr="00A411D0">
              <w:t>Folder</w:t>
            </w:r>
          </w:p>
        </w:tc>
        <w:tc>
          <w:tcPr>
            <w:tcW w:w="2131" w:type="dxa"/>
          </w:tcPr>
          <w:p w14:paraId="4D3B2F80" w14:textId="77777777" w:rsidR="0026234A" w:rsidRPr="00A411D0" w:rsidRDefault="0026234A" w:rsidP="00325C54">
            <w:pPr>
              <w:pStyle w:val="TableEntry"/>
              <w:rPr>
                <w:rFonts w:ascii="Arial" w:hAnsi="Arial"/>
                <w:b/>
                <w:kern w:val="28"/>
              </w:rPr>
            </w:pPr>
            <w:proofErr w:type="spellStart"/>
            <w:r w:rsidRPr="00A411D0">
              <w:t>availabilityStatus</w:t>
            </w:r>
            <w:proofErr w:type="spellEnd"/>
          </w:p>
        </w:tc>
        <w:tc>
          <w:tcPr>
            <w:tcW w:w="772" w:type="dxa"/>
          </w:tcPr>
          <w:p w14:paraId="729A1651" w14:textId="77777777" w:rsidR="0026234A" w:rsidRPr="00A411D0" w:rsidRDefault="0026234A" w:rsidP="00325C54">
            <w:pPr>
              <w:pStyle w:val="TableEntry"/>
              <w:rPr>
                <w:rFonts w:ascii="Arial" w:hAnsi="Arial"/>
                <w:b/>
                <w:kern w:val="28"/>
              </w:rPr>
            </w:pPr>
            <w:r w:rsidRPr="00A411D0">
              <w:t>O</w:t>
            </w:r>
          </w:p>
        </w:tc>
        <w:tc>
          <w:tcPr>
            <w:tcW w:w="772" w:type="dxa"/>
          </w:tcPr>
          <w:p w14:paraId="1C5712F2" w14:textId="77777777" w:rsidR="0026234A" w:rsidRPr="00A411D0" w:rsidRDefault="0026234A" w:rsidP="00325C54">
            <w:pPr>
              <w:pStyle w:val="TableEntry"/>
              <w:rPr>
                <w:rFonts w:ascii="Arial" w:hAnsi="Arial"/>
                <w:b/>
                <w:kern w:val="28"/>
              </w:rPr>
            </w:pPr>
            <w:r w:rsidRPr="00A411D0">
              <w:t>O</w:t>
            </w:r>
          </w:p>
        </w:tc>
        <w:tc>
          <w:tcPr>
            <w:tcW w:w="805" w:type="dxa"/>
          </w:tcPr>
          <w:p w14:paraId="537E8895" w14:textId="77777777" w:rsidR="0026234A" w:rsidRPr="00A411D0" w:rsidRDefault="0026234A" w:rsidP="00325C54">
            <w:pPr>
              <w:pStyle w:val="TableEntry"/>
              <w:rPr>
                <w:rFonts w:ascii="Arial" w:hAnsi="Arial"/>
                <w:b/>
                <w:kern w:val="28"/>
              </w:rPr>
            </w:pPr>
            <w:r w:rsidRPr="00A411D0">
              <w:t>O</w:t>
            </w:r>
          </w:p>
        </w:tc>
        <w:tc>
          <w:tcPr>
            <w:tcW w:w="783" w:type="dxa"/>
          </w:tcPr>
          <w:p w14:paraId="384A9E96" w14:textId="77777777" w:rsidR="0026234A" w:rsidRPr="00A411D0" w:rsidRDefault="0026234A" w:rsidP="00325C54">
            <w:pPr>
              <w:pStyle w:val="TableEntry"/>
              <w:rPr>
                <w:rFonts w:ascii="Arial" w:hAnsi="Arial"/>
                <w:b/>
                <w:kern w:val="28"/>
              </w:rPr>
            </w:pPr>
            <w:r w:rsidRPr="00A411D0">
              <w:t>O</w:t>
            </w:r>
          </w:p>
        </w:tc>
        <w:tc>
          <w:tcPr>
            <w:tcW w:w="783" w:type="dxa"/>
          </w:tcPr>
          <w:p w14:paraId="21B2ADE5" w14:textId="77777777" w:rsidR="0026234A" w:rsidRPr="00A411D0" w:rsidRDefault="0026234A" w:rsidP="00325C54">
            <w:pPr>
              <w:pStyle w:val="TableEntry"/>
              <w:rPr>
                <w:rFonts w:ascii="Arial" w:hAnsi="Arial"/>
                <w:b/>
                <w:kern w:val="28"/>
              </w:rPr>
            </w:pPr>
            <w:r w:rsidRPr="00A411D0">
              <w:t>O</w:t>
            </w:r>
          </w:p>
        </w:tc>
        <w:tc>
          <w:tcPr>
            <w:tcW w:w="772" w:type="dxa"/>
          </w:tcPr>
          <w:p w14:paraId="5EC5F604" w14:textId="77777777" w:rsidR="0026234A" w:rsidRPr="00A411D0" w:rsidRDefault="0026234A" w:rsidP="00325C54">
            <w:pPr>
              <w:pStyle w:val="TableEntry"/>
              <w:rPr>
                <w:rFonts w:ascii="Arial" w:hAnsi="Arial"/>
                <w:b/>
                <w:kern w:val="28"/>
              </w:rPr>
            </w:pPr>
            <w:r w:rsidRPr="00A411D0">
              <w:t>O</w:t>
            </w:r>
          </w:p>
        </w:tc>
        <w:tc>
          <w:tcPr>
            <w:tcW w:w="849" w:type="dxa"/>
          </w:tcPr>
          <w:p w14:paraId="6B7BF0C2"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0CD0459B"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296BAD19" w14:textId="77777777" w:rsidTr="00325C54">
        <w:trPr>
          <w:cantSplit/>
          <w:jc w:val="center"/>
        </w:trPr>
        <w:tc>
          <w:tcPr>
            <w:tcW w:w="1666" w:type="dxa"/>
          </w:tcPr>
          <w:p w14:paraId="19253EF9" w14:textId="77777777" w:rsidR="0026234A" w:rsidRPr="00A411D0" w:rsidRDefault="0026234A" w:rsidP="00325C54">
            <w:pPr>
              <w:pStyle w:val="TableEntry"/>
              <w:rPr>
                <w:rFonts w:ascii="Arial" w:hAnsi="Arial"/>
                <w:b/>
                <w:kern w:val="28"/>
              </w:rPr>
            </w:pPr>
            <w:r w:rsidRPr="00A411D0">
              <w:t>Folder</w:t>
            </w:r>
          </w:p>
        </w:tc>
        <w:tc>
          <w:tcPr>
            <w:tcW w:w="2131" w:type="dxa"/>
          </w:tcPr>
          <w:p w14:paraId="44ED84B0" w14:textId="77777777" w:rsidR="0026234A" w:rsidRPr="00A411D0" w:rsidRDefault="0026234A" w:rsidP="00325C54">
            <w:pPr>
              <w:pStyle w:val="TableEntry"/>
              <w:rPr>
                <w:rFonts w:ascii="Arial" w:hAnsi="Arial"/>
                <w:b/>
                <w:kern w:val="28"/>
              </w:rPr>
            </w:pPr>
            <w:proofErr w:type="spellStart"/>
            <w:r w:rsidRPr="00A411D0">
              <w:t>codeList</w:t>
            </w:r>
            <w:proofErr w:type="spellEnd"/>
          </w:p>
        </w:tc>
        <w:tc>
          <w:tcPr>
            <w:tcW w:w="772" w:type="dxa"/>
          </w:tcPr>
          <w:p w14:paraId="6708308C" w14:textId="77777777" w:rsidR="0026234A" w:rsidRPr="00A411D0" w:rsidRDefault="0026234A" w:rsidP="00325C54">
            <w:pPr>
              <w:pStyle w:val="TableEntry"/>
              <w:rPr>
                <w:rFonts w:ascii="Arial" w:hAnsi="Arial"/>
                <w:b/>
                <w:kern w:val="28"/>
              </w:rPr>
            </w:pPr>
            <w:r w:rsidRPr="00A411D0">
              <w:t>R</w:t>
            </w:r>
          </w:p>
        </w:tc>
        <w:tc>
          <w:tcPr>
            <w:tcW w:w="772" w:type="dxa"/>
          </w:tcPr>
          <w:p w14:paraId="403B582E" w14:textId="77777777" w:rsidR="0026234A" w:rsidRPr="00A411D0" w:rsidRDefault="0026234A" w:rsidP="00325C54">
            <w:pPr>
              <w:pStyle w:val="TableEntry"/>
              <w:rPr>
                <w:rFonts w:ascii="Arial" w:hAnsi="Arial"/>
                <w:b/>
                <w:kern w:val="28"/>
              </w:rPr>
            </w:pPr>
            <w:r w:rsidRPr="00A411D0">
              <w:t>R</w:t>
            </w:r>
          </w:p>
        </w:tc>
        <w:tc>
          <w:tcPr>
            <w:tcW w:w="805" w:type="dxa"/>
          </w:tcPr>
          <w:p w14:paraId="3FB2B713" w14:textId="77777777" w:rsidR="0026234A" w:rsidRPr="00A411D0" w:rsidRDefault="0026234A" w:rsidP="00325C54">
            <w:pPr>
              <w:pStyle w:val="TableEntry"/>
              <w:rPr>
                <w:rFonts w:ascii="Arial" w:hAnsi="Arial"/>
                <w:b/>
                <w:kern w:val="28"/>
              </w:rPr>
            </w:pPr>
            <w:r w:rsidRPr="00A411D0">
              <w:t>R2</w:t>
            </w:r>
          </w:p>
        </w:tc>
        <w:tc>
          <w:tcPr>
            <w:tcW w:w="783" w:type="dxa"/>
          </w:tcPr>
          <w:p w14:paraId="46262FFD" w14:textId="77777777" w:rsidR="0026234A" w:rsidRPr="00A411D0" w:rsidRDefault="0026234A" w:rsidP="00325C54">
            <w:pPr>
              <w:pStyle w:val="TableEntry"/>
              <w:rPr>
                <w:rFonts w:ascii="Arial" w:hAnsi="Arial"/>
                <w:b/>
                <w:kern w:val="28"/>
              </w:rPr>
            </w:pPr>
            <w:r w:rsidRPr="00A411D0">
              <w:t>R</w:t>
            </w:r>
          </w:p>
        </w:tc>
        <w:tc>
          <w:tcPr>
            <w:tcW w:w="783" w:type="dxa"/>
          </w:tcPr>
          <w:p w14:paraId="420BDFD1" w14:textId="77777777" w:rsidR="0026234A" w:rsidRPr="00A411D0" w:rsidRDefault="0026234A" w:rsidP="00325C54">
            <w:pPr>
              <w:pStyle w:val="TableEntry"/>
              <w:rPr>
                <w:rFonts w:ascii="Arial" w:hAnsi="Arial"/>
                <w:b/>
                <w:kern w:val="28"/>
              </w:rPr>
            </w:pPr>
            <w:r w:rsidRPr="00A411D0">
              <w:t>R2</w:t>
            </w:r>
          </w:p>
        </w:tc>
        <w:tc>
          <w:tcPr>
            <w:tcW w:w="772" w:type="dxa"/>
          </w:tcPr>
          <w:p w14:paraId="5C9625C6" w14:textId="77777777" w:rsidR="0026234A" w:rsidRPr="00A411D0" w:rsidRDefault="0026234A" w:rsidP="00325C54">
            <w:pPr>
              <w:pStyle w:val="TableEntry"/>
              <w:rPr>
                <w:rFonts w:ascii="Arial" w:hAnsi="Arial"/>
                <w:b/>
                <w:kern w:val="28"/>
              </w:rPr>
            </w:pPr>
            <w:r w:rsidRPr="00A411D0">
              <w:t>R</w:t>
            </w:r>
          </w:p>
        </w:tc>
        <w:tc>
          <w:tcPr>
            <w:tcW w:w="849" w:type="dxa"/>
          </w:tcPr>
          <w:p w14:paraId="0733F666"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6F8055E2"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2E6F7D3" w14:textId="77777777" w:rsidTr="00325C54">
        <w:trPr>
          <w:cantSplit/>
          <w:jc w:val="center"/>
        </w:trPr>
        <w:tc>
          <w:tcPr>
            <w:tcW w:w="1666" w:type="dxa"/>
          </w:tcPr>
          <w:p w14:paraId="22DC6470" w14:textId="77777777" w:rsidR="0026234A" w:rsidRPr="00A411D0" w:rsidRDefault="0026234A" w:rsidP="00325C54">
            <w:pPr>
              <w:pStyle w:val="TableEntry"/>
              <w:rPr>
                <w:rFonts w:ascii="Arial" w:hAnsi="Arial"/>
                <w:b/>
                <w:kern w:val="28"/>
              </w:rPr>
            </w:pPr>
            <w:r w:rsidRPr="00A411D0">
              <w:t>Folder</w:t>
            </w:r>
          </w:p>
        </w:tc>
        <w:tc>
          <w:tcPr>
            <w:tcW w:w="2131" w:type="dxa"/>
          </w:tcPr>
          <w:p w14:paraId="7C05D3AE" w14:textId="77777777" w:rsidR="0026234A" w:rsidRPr="00A411D0" w:rsidRDefault="0026234A" w:rsidP="00325C54">
            <w:pPr>
              <w:pStyle w:val="TableEntry"/>
              <w:rPr>
                <w:rFonts w:ascii="Arial" w:hAnsi="Arial"/>
                <w:b/>
                <w:kern w:val="28"/>
              </w:rPr>
            </w:pPr>
            <w:r w:rsidRPr="00A411D0">
              <w:t>comments</w:t>
            </w:r>
          </w:p>
        </w:tc>
        <w:tc>
          <w:tcPr>
            <w:tcW w:w="772" w:type="dxa"/>
          </w:tcPr>
          <w:p w14:paraId="0696C6DB" w14:textId="77777777" w:rsidR="0026234A" w:rsidRPr="00A411D0" w:rsidRDefault="0026234A" w:rsidP="00325C54">
            <w:pPr>
              <w:pStyle w:val="TableEntry"/>
              <w:rPr>
                <w:rFonts w:ascii="Arial" w:hAnsi="Arial"/>
                <w:b/>
                <w:kern w:val="28"/>
              </w:rPr>
            </w:pPr>
            <w:r w:rsidRPr="00A411D0">
              <w:t>O</w:t>
            </w:r>
          </w:p>
        </w:tc>
        <w:tc>
          <w:tcPr>
            <w:tcW w:w="772" w:type="dxa"/>
          </w:tcPr>
          <w:p w14:paraId="615770C9" w14:textId="77777777" w:rsidR="0026234A" w:rsidRPr="00A411D0" w:rsidRDefault="0026234A" w:rsidP="00325C54">
            <w:pPr>
              <w:pStyle w:val="TableEntry"/>
              <w:rPr>
                <w:rFonts w:ascii="Arial" w:hAnsi="Arial"/>
                <w:b/>
                <w:kern w:val="28"/>
              </w:rPr>
            </w:pPr>
            <w:r w:rsidRPr="00A411D0">
              <w:t>O</w:t>
            </w:r>
          </w:p>
        </w:tc>
        <w:tc>
          <w:tcPr>
            <w:tcW w:w="805" w:type="dxa"/>
          </w:tcPr>
          <w:p w14:paraId="728EB5D2" w14:textId="77777777" w:rsidR="0026234A" w:rsidRPr="00A411D0" w:rsidRDefault="0026234A" w:rsidP="00325C54">
            <w:pPr>
              <w:pStyle w:val="TableEntry"/>
            </w:pPr>
            <w:r w:rsidRPr="00A411D0">
              <w:t>O</w:t>
            </w:r>
          </w:p>
        </w:tc>
        <w:tc>
          <w:tcPr>
            <w:tcW w:w="783" w:type="dxa"/>
          </w:tcPr>
          <w:p w14:paraId="67E21B38" w14:textId="77777777" w:rsidR="0026234A" w:rsidRPr="00A411D0" w:rsidRDefault="0026234A" w:rsidP="00325C54">
            <w:pPr>
              <w:pStyle w:val="TableEntry"/>
              <w:rPr>
                <w:rFonts w:ascii="Arial" w:hAnsi="Arial"/>
                <w:b/>
                <w:kern w:val="28"/>
              </w:rPr>
            </w:pPr>
            <w:r w:rsidRPr="00A411D0">
              <w:t>O</w:t>
            </w:r>
          </w:p>
        </w:tc>
        <w:tc>
          <w:tcPr>
            <w:tcW w:w="783" w:type="dxa"/>
          </w:tcPr>
          <w:p w14:paraId="683B1CC4" w14:textId="77777777" w:rsidR="0026234A" w:rsidRPr="00A411D0" w:rsidRDefault="0026234A" w:rsidP="00325C54">
            <w:pPr>
              <w:pStyle w:val="TableEntry"/>
              <w:rPr>
                <w:rFonts w:ascii="Arial" w:hAnsi="Arial"/>
                <w:b/>
                <w:kern w:val="28"/>
              </w:rPr>
            </w:pPr>
            <w:r w:rsidRPr="00A411D0">
              <w:t>O</w:t>
            </w:r>
          </w:p>
        </w:tc>
        <w:tc>
          <w:tcPr>
            <w:tcW w:w="772" w:type="dxa"/>
          </w:tcPr>
          <w:p w14:paraId="3ECB7AD9" w14:textId="77777777" w:rsidR="0026234A" w:rsidRPr="00A411D0" w:rsidRDefault="0026234A" w:rsidP="00325C54">
            <w:pPr>
              <w:pStyle w:val="TableEntry"/>
              <w:rPr>
                <w:rFonts w:ascii="Arial" w:hAnsi="Arial"/>
                <w:b/>
                <w:kern w:val="28"/>
              </w:rPr>
            </w:pPr>
            <w:r w:rsidRPr="00A411D0">
              <w:t>O</w:t>
            </w:r>
          </w:p>
        </w:tc>
        <w:tc>
          <w:tcPr>
            <w:tcW w:w="849" w:type="dxa"/>
          </w:tcPr>
          <w:p w14:paraId="1F34A309"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415F5FB2"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3CD632ED" w14:textId="77777777" w:rsidTr="00325C54">
        <w:trPr>
          <w:cantSplit/>
          <w:jc w:val="center"/>
        </w:trPr>
        <w:tc>
          <w:tcPr>
            <w:tcW w:w="1666" w:type="dxa"/>
          </w:tcPr>
          <w:p w14:paraId="71BE0A0E" w14:textId="77777777" w:rsidR="0026234A" w:rsidRPr="00A411D0" w:rsidRDefault="0026234A" w:rsidP="00325C54">
            <w:pPr>
              <w:pStyle w:val="TableEntry"/>
              <w:rPr>
                <w:rFonts w:ascii="Arial" w:hAnsi="Arial"/>
                <w:b/>
                <w:kern w:val="28"/>
              </w:rPr>
            </w:pPr>
            <w:r w:rsidRPr="00A411D0">
              <w:t>Folder</w:t>
            </w:r>
          </w:p>
        </w:tc>
        <w:tc>
          <w:tcPr>
            <w:tcW w:w="2131" w:type="dxa"/>
          </w:tcPr>
          <w:p w14:paraId="2294A1F8" w14:textId="77777777" w:rsidR="0026234A" w:rsidRPr="00A411D0" w:rsidRDefault="0026234A" w:rsidP="00325C54">
            <w:pPr>
              <w:pStyle w:val="TableEntry"/>
              <w:rPr>
                <w:rFonts w:ascii="Arial" w:hAnsi="Arial"/>
                <w:b/>
                <w:kern w:val="28"/>
              </w:rPr>
            </w:pPr>
            <w:proofErr w:type="spellStart"/>
            <w:r w:rsidRPr="00A411D0">
              <w:t>entryUUID</w:t>
            </w:r>
            <w:proofErr w:type="spellEnd"/>
          </w:p>
        </w:tc>
        <w:tc>
          <w:tcPr>
            <w:tcW w:w="772" w:type="dxa"/>
          </w:tcPr>
          <w:p w14:paraId="3B165A45" w14:textId="77777777" w:rsidR="0026234A" w:rsidRPr="00A411D0" w:rsidRDefault="0026234A" w:rsidP="00325C54">
            <w:pPr>
              <w:pStyle w:val="TableEntry"/>
              <w:rPr>
                <w:rFonts w:ascii="Arial" w:hAnsi="Arial"/>
                <w:b/>
                <w:kern w:val="28"/>
              </w:rPr>
            </w:pPr>
            <w:r w:rsidRPr="00A411D0">
              <w:t>R</w:t>
            </w:r>
          </w:p>
        </w:tc>
        <w:tc>
          <w:tcPr>
            <w:tcW w:w="772" w:type="dxa"/>
          </w:tcPr>
          <w:p w14:paraId="6391E53A" w14:textId="77777777" w:rsidR="0026234A" w:rsidRPr="00A411D0" w:rsidRDefault="0026234A" w:rsidP="00325C54">
            <w:pPr>
              <w:pStyle w:val="TableEntry"/>
            </w:pPr>
            <w:r w:rsidRPr="00A411D0">
              <w:t>R</w:t>
            </w:r>
          </w:p>
        </w:tc>
        <w:tc>
          <w:tcPr>
            <w:tcW w:w="805" w:type="dxa"/>
          </w:tcPr>
          <w:p w14:paraId="6F13CBF1" w14:textId="77777777" w:rsidR="0026234A" w:rsidRPr="00A411D0" w:rsidRDefault="0026234A" w:rsidP="00325C54">
            <w:pPr>
              <w:pStyle w:val="TableEntry"/>
              <w:rPr>
                <w:rFonts w:ascii="Arial" w:hAnsi="Arial"/>
                <w:b/>
                <w:kern w:val="28"/>
              </w:rPr>
            </w:pPr>
            <w:r w:rsidRPr="00A411D0">
              <w:t>R</w:t>
            </w:r>
          </w:p>
        </w:tc>
        <w:tc>
          <w:tcPr>
            <w:tcW w:w="783" w:type="dxa"/>
          </w:tcPr>
          <w:p w14:paraId="6583CFA3" w14:textId="77777777" w:rsidR="0026234A" w:rsidRPr="00A411D0" w:rsidRDefault="0026234A" w:rsidP="00325C54">
            <w:pPr>
              <w:pStyle w:val="TableEntry"/>
              <w:rPr>
                <w:rFonts w:ascii="Arial" w:hAnsi="Arial"/>
                <w:b/>
                <w:kern w:val="28"/>
              </w:rPr>
            </w:pPr>
            <w:r w:rsidRPr="00A411D0">
              <w:t>R</w:t>
            </w:r>
          </w:p>
        </w:tc>
        <w:tc>
          <w:tcPr>
            <w:tcW w:w="783" w:type="dxa"/>
          </w:tcPr>
          <w:p w14:paraId="0CC1A06C" w14:textId="77777777" w:rsidR="0026234A" w:rsidRPr="00A411D0" w:rsidRDefault="0026234A" w:rsidP="00325C54">
            <w:pPr>
              <w:pStyle w:val="TableEntry"/>
              <w:rPr>
                <w:rFonts w:ascii="Arial" w:hAnsi="Arial"/>
                <w:b/>
                <w:kern w:val="28"/>
              </w:rPr>
            </w:pPr>
            <w:r w:rsidRPr="00A411D0">
              <w:t>R</w:t>
            </w:r>
          </w:p>
        </w:tc>
        <w:tc>
          <w:tcPr>
            <w:tcW w:w="772" w:type="dxa"/>
          </w:tcPr>
          <w:p w14:paraId="7B33FA8A" w14:textId="77777777" w:rsidR="0026234A" w:rsidRPr="00A411D0" w:rsidRDefault="0026234A" w:rsidP="00325C54">
            <w:pPr>
              <w:pStyle w:val="TableEntry"/>
              <w:rPr>
                <w:rFonts w:ascii="Arial" w:hAnsi="Arial"/>
                <w:b/>
                <w:kern w:val="28"/>
              </w:rPr>
            </w:pPr>
            <w:r w:rsidRPr="00A411D0">
              <w:t>R</w:t>
            </w:r>
          </w:p>
        </w:tc>
        <w:tc>
          <w:tcPr>
            <w:tcW w:w="849" w:type="dxa"/>
          </w:tcPr>
          <w:p w14:paraId="141F7FE3"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1779F5C5"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70EAC408" w14:textId="77777777" w:rsidTr="00325C54">
        <w:trPr>
          <w:cantSplit/>
          <w:jc w:val="center"/>
        </w:trPr>
        <w:tc>
          <w:tcPr>
            <w:tcW w:w="1666" w:type="dxa"/>
          </w:tcPr>
          <w:p w14:paraId="006C75F5" w14:textId="77777777" w:rsidR="0026234A" w:rsidRPr="00A411D0" w:rsidRDefault="0026234A" w:rsidP="00325C54">
            <w:pPr>
              <w:pStyle w:val="TableEntry"/>
              <w:rPr>
                <w:rFonts w:ascii="Arial" w:hAnsi="Arial"/>
                <w:b/>
                <w:kern w:val="28"/>
              </w:rPr>
            </w:pPr>
            <w:r w:rsidRPr="00A411D0">
              <w:t>Folder</w:t>
            </w:r>
          </w:p>
        </w:tc>
        <w:tc>
          <w:tcPr>
            <w:tcW w:w="2131" w:type="dxa"/>
          </w:tcPr>
          <w:p w14:paraId="5BF5F2E5" w14:textId="77777777" w:rsidR="0026234A" w:rsidRPr="00A411D0" w:rsidRDefault="0026234A" w:rsidP="00325C54">
            <w:pPr>
              <w:pStyle w:val="TableEntry"/>
              <w:rPr>
                <w:rFonts w:ascii="Arial" w:hAnsi="Arial"/>
                <w:b/>
                <w:kern w:val="28"/>
              </w:rPr>
            </w:pPr>
            <w:proofErr w:type="spellStart"/>
            <w:r w:rsidRPr="00A411D0">
              <w:t>homeCommunityId</w:t>
            </w:r>
            <w:proofErr w:type="spellEnd"/>
          </w:p>
        </w:tc>
        <w:tc>
          <w:tcPr>
            <w:tcW w:w="772" w:type="dxa"/>
          </w:tcPr>
          <w:p w14:paraId="0574328F" w14:textId="77777777" w:rsidR="0026234A" w:rsidRPr="00A411D0" w:rsidRDefault="0026234A" w:rsidP="00325C54">
            <w:pPr>
              <w:pStyle w:val="TableEntry"/>
            </w:pPr>
            <w:r w:rsidRPr="00A411D0">
              <w:t>O</w:t>
            </w:r>
          </w:p>
        </w:tc>
        <w:tc>
          <w:tcPr>
            <w:tcW w:w="772" w:type="dxa"/>
          </w:tcPr>
          <w:p w14:paraId="55C43E16" w14:textId="77777777" w:rsidR="0026234A" w:rsidRPr="00A411D0" w:rsidRDefault="0026234A" w:rsidP="00325C54">
            <w:pPr>
              <w:pStyle w:val="TableEntry"/>
              <w:rPr>
                <w:rFonts w:ascii="Arial" w:hAnsi="Arial"/>
                <w:b/>
                <w:kern w:val="28"/>
              </w:rPr>
            </w:pPr>
            <w:r w:rsidRPr="00A411D0">
              <w:t>O</w:t>
            </w:r>
          </w:p>
        </w:tc>
        <w:tc>
          <w:tcPr>
            <w:tcW w:w="805" w:type="dxa"/>
          </w:tcPr>
          <w:p w14:paraId="648EBD4A" w14:textId="77777777" w:rsidR="0026234A" w:rsidRPr="00A411D0" w:rsidRDefault="0026234A" w:rsidP="00325C54">
            <w:pPr>
              <w:pStyle w:val="TableEntry"/>
              <w:rPr>
                <w:rFonts w:ascii="Arial" w:hAnsi="Arial"/>
                <w:b/>
                <w:kern w:val="28"/>
              </w:rPr>
            </w:pPr>
            <w:r w:rsidRPr="00A411D0">
              <w:t>O</w:t>
            </w:r>
          </w:p>
        </w:tc>
        <w:tc>
          <w:tcPr>
            <w:tcW w:w="783" w:type="dxa"/>
          </w:tcPr>
          <w:p w14:paraId="53009DEB" w14:textId="77777777" w:rsidR="0026234A" w:rsidRPr="00A411D0" w:rsidRDefault="0026234A" w:rsidP="00325C54">
            <w:pPr>
              <w:pStyle w:val="TableEntry"/>
              <w:rPr>
                <w:rFonts w:ascii="Arial" w:hAnsi="Arial"/>
                <w:b/>
                <w:kern w:val="28"/>
              </w:rPr>
            </w:pPr>
            <w:r w:rsidRPr="00A411D0">
              <w:t>O</w:t>
            </w:r>
          </w:p>
        </w:tc>
        <w:tc>
          <w:tcPr>
            <w:tcW w:w="783" w:type="dxa"/>
          </w:tcPr>
          <w:p w14:paraId="59B718A3" w14:textId="77777777" w:rsidR="0026234A" w:rsidRPr="00A411D0" w:rsidRDefault="0026234A" w:rsidP="00325C54">
            <w:pPr>
              <w:pStyle w:val="TableEntry"/>
              <w:rPr>
                <w:rFonts w:ascii="Arial" w:hAnsi="Arial"/>
                <w:b/>
                <w:kern w:val="28"/>
              </w:rPr>
            </w:pPr>
            <w:r w:rsidRPr="00A411D0">
              <w:t>O</w:t>
            </w:r>
          </w:p>
        </w:tc>
        <w:tc>
          <w:tcPr>
            <w:tcW w:w="772" w:type="dxa"/>
          </w:tcPr>
          <w:p w14:paraId="6038FE01" w14:textId="77777777" w:rsidR="0026234A" w:rsidRPr="00A411D0" w:rsidRDefault="0026234A" w:rsidP="00325C54">
            <w:pPr>
              <w:pStyle w:val="TableEntry"/>
              <w:rPr>
                <w:rFonts w:ascii="Arial" w:hAnsi="Arial"/>
                <w:b/>
                <w:kern w:val="28"/>
              </w:rPr>
            </w:pPr>
            <w:r w:rsidRPr="00A411D0">
              <w:t>O</w:t>
            </w:r>
          </w:p>
        </w:tc>
        <w:tc>
          <w:tcPr>
            <w:tcW w:w="849" w:type="dxa"/>
          </w:tcPr>
          <w:p w14:paraId="05754F92"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007A5A67"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A2592D5" w14:textId="77777777" w:rsidTr="00325C54">
        <w:trPr>
          <w:cantSplit/>
          <w:jc w:val="center"/>
        </w:trPr>
        <w:tc>
          <w:tcPr>
            <w:tcW w:w="1666" w:type="dxa"/>
          </w:tcPr>
          <w:p w14:paraId="796F63F6" w14:textId="77777777" w:rsidR="0026234A" w:rsidRPr="00A411D0" w:rsidRDefault="0026234A" w:rsidP="00325C54">
            <w:pPr>
              <w:pStyle w:val="TableEntry"/>
              <w:rPr>
                <w:rFonts w:ascii="Arial" w:hAnsi="Arial"/>
                <w:b/>
                <w:kern w:val="28"/>
              </w:rPr>
            </w:pPr>
            <w:r w:rsidRPr="00A411D0">
              <w:t>Folder</w:t>
            </w:r>
          </w:p>
        </w:tc>
        <w:tc>
          <w:tcPr>
            <w:tcW w:w="2131" w:type="dxa"/>
          </w:tcPr>
          <w:p w14:paraId="415ABFE4" w14:textId="77777777" w:rsidR="0026234A" w:rsidRPr="00A411D0" w:rsidRDefault="0026234A" w:rsidP="00325C54">
            <w:pPr>
              <w:pStyle w:val="TableEntry"/>
            </w:pPr>
            <w:proofErr w:type="spellStart"/>
            <w:r w:rsidRPr="00A411D0">
              <w:t>lastUpdateTime</w:t>
            </w:r>
            <w:proofErr w:type="spellEnd"/>
          </w:p>
        </w:tc>
        <w:tc>
          <w:tcPr>
            <w:tcW w:w="772" w:type="dxa"/>
          </w:tcPr>
          <w:p w14:paraId="51805A7B" w14:textId="77777777" w:rsidR="0026234A" w:rsidRPr="00A411D0" w:rsidRDefault="0026234A" w:rsidP="00325C54">
            <w:pPr>
              <w:pStyle w:val="TableEntry"/>
              <w:rPr>
                <w:rFonts w:ascii="Arial" w:hAnsi="Arial"/>
                <w:b/>
                <w:kern w:val="28"/>
              </w:rPr>
            </w:pPr>
            <w:r w:rsidRPr="00A411D0">
              <w:t>O</w:t>
            </w:r>
          </w:p>
        </w:tc>
        <w:tc>
          <w:tcPr>
            <w:tcW w:w="772" w:type="dxa"/>
          </w:tcPr>
          <w:p w14:paraId="441BF38E" w14:textId="77777777" w:rsidR="0026234A" w:rsidRPr="00A411D0" w:rsidRDefault="0026234A" w:rsidP="00325C54">
            <w:pPr>
              <w:pStyle w:val="TableEntry"/>
              <w:rPr>
                <w:rFonts w:ascii="Arial" w:hAnsi="Arial"/>
                <w:b/>
                <w:kern w:val="28"/>
              </w:rPr>
            </w:pPr>
            <w:r w:rsidRPr="00A411D0">
              <w:t>O</w:t>
            </w:r>
          </w:p>
        </w:tc>
        <w:tc>
          <w:tcPr>
            <w:tcW w:w="805" w:type="dxa"/>
          </w:tcPr>
          <w:p w14:paraId="7F5B6460" w14:textId="77777777" w:rsidR="0026234A" w:rsidRPr="00A411D0" w:rsidRDefault="0026234A" w:rsidP="00325C54">
            <w:pPr>
              <w:pStyle w:val="TableEntry"/>
              <w:rPr>
                <w:rFonts w:ascii="Arial" w:hAnsi="Arial"/>
                <w:b/>
                <w:kern w:val="28"/>
              </w:rPr>
            </w:pPr>
            <w:r w:rsidRPr="00A411D0">
              <w:t>O</w:t>
            </w:r>
          </w:p>
        </w:tc>
        <w:tc>
          <w:tcPr>
            <w:tcW w:w="783" w:type="dxa"/>
          </w:tcPr>
          <w:p w14:paraId="7026B640" w14:textId="77777777" w:rsidR="0026234A" w:rsidRPr="00A411D0" w:rsidRDefault="0026234A" w:rsidP="00325C54">
            <w:pPr>
              <w:pStyle w:val="TableEntry"/>
              <w:rPr>
                <w:rFonts w:ascii="Arial" w:hAnsi="Arial"/>
                <w:b/>
                <w:kern w:val="28"/>
              </w:rPr>
            </w:pPr>
            <w:r w:rsidRPr="00A411D0">
              <w:t>O</w:t>
            </w:r>
          </w:p>
        </w:tc>
        <w:tc>
          <w:tcPr>
            <w:tcW w:w="783" w:type="dxa"/>
          </w:tcPr>
          <w:p w14:paraId="182AAD5D" w14:textId="77777777" w:rsidR="0026234A" w:rsidRPr="00A411D0" w:rsidRDefault="0026234A" w:rsidP="00325C54">
            <w:pPr>
              <w:pStyle w:val="TableEntry"/>
              <w:rPr>
                <w:rFonts w:ascii="Arial" w:hAnsi="Arial"/>
                <w:b/>
                <w:kern w:val="28"/>
              </w:rPr>
            </w:pPr>
            <w:r w:rsidRPr="00A411D0">
              <w:t>O</w:t>
            </w:r>
          </w:p>
        </w:tc>
        <w:tc>
          <w:tcPr>
            <w:tcW w:w="772" w:type="dxa"/>
          </w:tcPr>
          <w:p w14:paraId="384982DB" w14:textId="77777777" w:rsidR="0026234A" w:rsidRPr="00A411D0" w:rsidRDefault="0026234A" w:rsidP="00325C54">
            <w:pPr>
              <w:pStyle w:val="TableEntry"/>
              <w:rPr>
                <w:rFonts w:ascii="Arial" w:hAnsi="Arial"/>
                <w:b/>
                <w:kern w:val="28"/>
              </w:rPr>
            </w:pPr>
            <w:r w:rsidRPr="00A411D0">
              <w:t>O</w:t>
            </w:r>
          </w:p>
        </w:tc>
        <w:tc>
          <w:tcPr>
            <w:tcW w:w="849" w:type="dxa"/>
          </w:tcPr>
          <w:p w14:paraId="772DDCA1"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3575FADC"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7BD27DD4" w14:textId="77777777" w:rsidTr="00325C54">
        <w:trPr>
          <w:cantSplit/>
          <w:jc w:val="center"/>
        </w:trPr>
        <w:tc>
          <w:tcPr>
            <w:tcW w:w="1666" w:type="dxa"/>
          </w:tcPr>
          <w:p w14:paraId="5E7E9EBD" w14:textId="77777777" w:rsidR="0026234A" w:rsidRPr="00A411D0" w:rsidRDefault="0026234A" w:rsidP="00325C54">
            <w:pPr>
              <w:pStyle w:val="TableEntry"/>
            </w:pPr>
            <w:r w:rsidRPr="00A411D0">
              <w:t>Folder</w:t>
            </w:r>
          </w:p>
        </w:tc>
        <w:tc>
          <w:tcPr>
            <w:tcW w:w="2131" w:type="dxa"/>
          </w:tcPr>
          <w:p w14:paraId="3A9C9CB1" w14:textId="77777777" w:rsidR="0026234A" w:rsidRPr="00A411D0" w:rsidRDefault="0026234A" w:rsidP="00325C54">
            <w:pPr>
              <w:pStyle w:val="TableEntry"/>
              <w:rPr>
                <w:rFonts w:ascii="Arial" w:hAnsi="Arial"/>
                <w:b/>
                <w:kern w:val="28"/>
              </w:rPr>
            </w:pPr>
            <w:proofErr w:type="spellStart"/>
            <w:r w:rsidRPr="00A411D0">
              <w:t>limitedMetadata</w:t>
            </w:r>
            <w:proofErr w:type="spellEnd"/>
          </w:p>
        </w:tc>
        <w:tc>
          <w:tcPr>
            <w:tcW w:w="772" w:type="dxa"/>
          </w:tcPr>
          <w:p w14:paraId="2533F896" w14:textId="77777777" w:rsidR="0026234A" w:rsidRPr="00A411D0" w:rsidRDefault="0026234A" w:rsidP="00325C54">
            <w:pPr>
              <w:pStyle w:val="TableEntry"/>
              <w:rPr>
                <w:rFonts w:ascii="Arial" w:hAnsi="Arial"/>
                <w:b/>
                <w:kern w:val="28"/>
              </w:rPr>
            </w:pPr>
            <w:r w:rsidRPr="00A411D0">
              <w:t>X</w:t>
            </w:r>
          </w:p>
        </w:tc>
        <w:tc>
          <w:tcPr>
            <w:tcW w:w="772" w:type="dxa"/>
          </w:tcPr>
          <w:p w14:paraId="55D45481" w14:textId="77777777" w:rsidR="0026234A" w:rsidRPr="00A411D0" w:rsidRDefault="0026234A" w:rsidP="00325C54">
            <w:pPr>
              <w:pStyle w:val="TableEntry"/>
              <w:rPr>
                <w:rFonts w:ascii="Arial" w:hAnsi="Arial"/>
                <w:b/>
                <w:kern w:val="28"/>
              </w:rPr>
            </w:pPr>
            <w:r w:rsidRPr="00A411D0">
              <w:t>X</w:t>
            </w:r>
          </w:p>
        </w:tc>
        <w:tc>
          <w:tcPr>
            <w:tcW w:w="805" w:type="dxa"/>
          </w:tcPr>
          <w:p w14:paraId="4DBAB3AD" w14:textId="77777777" w:rsidR="0026234A" w:rsidRPr="00A411D0" w:rsidRDefault="0026234A" w:rsidP="00325C54">
            <w:pPr>
              <w:pStyle w:val="TableEntry"/>
              <w:rPr>
                <w:rFonts w:ascii="Arial" w:hAnsi="Arial"/>
                <w:b/>
                <w:kern w:val="28"/>
              </w:rPr>
            </w:pPr>
            <w:r w:rsidRPr="00A411D0">
              <w:t>O</w:t>
            </w:r>
          </w:p>
        </w:tc>
        <w:tc>
          <w:tcPr>
            <w:tcW w:w="783" w:type="dxa"/>
          </w:tcPr>
          <w:p w14:paraId="0E8BD362" w14:textId="77777777" w:rsidR="0026234A" w:rsidRPr="00A411D0" w:rsidRDefault="0026234A" w:rsidP="00325C54">
            <w:pPr>
              <w:pStyle w:val="TableEntry"/>
              <w:rPr>
                <w:rFonts w:ascii="Arial" w:hAnsi="Arial"/>
                <w:b/>
                <w:kern w:val="28"/>
              </w:rPr>
            </w:pPr>
            <w:r w:rsidRPr="00A411D0">
              <w:t>X</w:t>
            </w:r>
          </w:p>
        </w:tc>
        <w:tc>
          <w:tcPr>
            <w:tcW w:w="783" w:type="dxa"/>
          </w:tcPr>
          <w:p w14:paraId="253920C8" w14:textId="77777777" w:rsidR="0026234A" w:rsidRPr="00A411D0" w:rsidRDefault="0026234A" w:rsidP="00325C54">
            <w:pPr>
              <w:pStyle w:val="TableEntry"/>
              <w:rPr>
                <w:rFonts w:ascii="Arial" w:hAnsi="Arial"/>
                <w:b/>
                <w:kern w:val="28"/>
              </w:rPr>
            </w:pPr>
            <w:r w:rsidRPr="00A411D0">
              <w:t>R</w:t>
            </w:r>
          </w:p>
        </w:tc>
        <w:tc>
          <w:tcPr>
            <w:tcW w:w="772" w:type="dxa"/>
          </w:tcPr>
          <w:p w14:paraId="1BAB6BC1" w14:textId="77777777" w:rsidR="0026234A" w:rsidRPr="00A411D0" w:rsidRDefault="0026234A" w:rsidP="00325C54">
            <w:pPr>
              <w:pStyle w:val="TableEntry"/>
              <w:rPr>
                <w:rFonts w:ascii="Arial" w:hAnsi="Arial"/>
                <w:b/>
                <w:kern w:val="28"/>
              </w:rPr>
            </w:pPr>
            <w:r w:rsidRPr="00A411D0">
              <w:t>X</w:t>
            </w:r>
          </w:p>
        </w:tc>
        <w:tc>
          <w:tcPr>
            <w:tcW w:w="849" w:type="dxa"/>
          </w:tcPr>
          <w:p w14:paraId="1A518F73"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45F8FB6E"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56F5CDC2" w14:textId="77777777" w:rsidTr="00325C54">
        <w:trPr>
          <w:cantSplit/>
          <w:jc w:val="center"/>
        </w:trPr>
        <w:tc>
          <w:tcPr>
            <w:tcW w:w="1666" w:type="dxa"/>
          </w:tcPr>
          <w:p w14:paraId="55322A2C" w14:textId="77777777" w:rsidR="0026234A" w:rsidRPr="00A411D0" w:rsidRDefault="0026234A" w:rsidP="00325C54">
            <w:pPr>
              <w:pStyle w:val="TableEntry"/>
              <w:rPr>
                <w:rFonts w:ascii="Arial" w:hAnsi="Arial"/>
                <w:b/>
                <w:kern w:val="28"/>
              </w:rPr>
            </w:pPr>
            <w:r w:rsidRPr="00A411D0">
              <w:t>Folder</w:t>
            </w:r>
          </w:p>
        </w:tc>
        <w:tc>
          <w:tcPr>
            <w:tcW w:w="2131" w:type="dxa"/>
          </w:tcPr>
          <w:p w14:paraId="0088B314" w14:textId="77777777" w:rsidR="0026234A" w:rsidRPr="00A411D0" w:rsidRDefault="0026234A" w:rsidP="00325C54">
            <w:pPr>
              <w:pStyle w:val="TableEntry"/>
              <w:rPr>
                <w:rFonts w:ascii="Arial" w:hAnsi="Arial"/>
                <w:b/>
                <w:kern w:val="28"/>
              </w:rPr>
            </w:pPr>
            <w:proofErr w:type="spellStart"/>
            <w:r w:rsidRPr="00A411D0">
              <w:t>patientId</w:t>
            </w:r>
            <w:proofErr w:type="spellEnd"/>
          </w:p>
        </w:tc>
        <w:tc>
          <w:tcPr>
            <w:tcW w:w="772" w:type="dxa"/>
          </w:tcPr>
          <w:p w14:paraId="174AB89F" w14:textId="77777777" w:rsidR="0026234A" w:rsidRPr="00A411D0" w:rsidRDefault="0026234A" w:rsidP="00325C54">
            <w:pPr>
              <w:pStyle w:val="TableEntry"/>
              <w:rPr>
                <w:rFonts w:ascii="Arial" w:hAnsi="Arial"/>
                <w:b/>
                <w:kern w:val="28"/>
              </w:rPr>
            </w:pPr>
            <w:r w:rsidRPr="00A411D0">
              <w:t>R</w:t>
            </w:r>
          </w:p>
        </w:tc>
        <w:tc>
          <w:tcPr>
            <w:tcW w:w="772" w:type="dxa"/>
          </w:tcPr>
          <w:p w14:paraId="289961A3" w14:textId="77777777" w:rsidR="0026234A" w:rsidRPr="00A411D0" w:rsidRDefault="0026234A" w:rsidP="00325C54">
            <w:pPr>
              <w:pStyle w:val="TableEntry"/>
              <w:rPr>
                <w:rFonts w:ascii="Arial" w:hAnsi="Arial"/>
                <w:b/>
                <w:kern w:val="28"/>
              </w:rPr>
            </w:pPr>
            <w:r w:rsidRPr="00A411D0">
              <w:t>R</w:t>
            </w:r>
          </w:p>
        </w:tc>
        <w:tc>
          <w:tcPr>
            <w:tcW w:w="805" w:type="dxa"/>
          </w:tcPr>
          <w:p w14:paraId="1F438033" w14:textId="77777777" w:rsidR="0026234A" w:rsidRPr="00A411D0" w:rsidRDefault="0026234A" w:rsidP="00325C54">
            <w:pPr>
              <w:pStyle w:val="TableEntry"/>
              <w:rPr>
                <w:rFonts w:ascii="Arial" w:hAnsi="Arial"/>
                <w:b/>
                <w:kern w:val="28"/>
              </w:rPr>
            </w:pPr>
            <w:r w:rsidRPr="00A411D0">
              <w:t>R2</w:t>
            </w:r>
          </w:p>
        </w:tc>
        <w:tc>
          <w:tcPr>
            <w:tcW w:w="783" w:type="dxa"/>
          </w:tcPr>
          <w:p w14:paraId="7B99D56A" w14:textId="77777777" w:rsidR="0026234A" w:rsidRPr="00A411D0" w:rsidRDefault="0026234A" w:rsidP="00325C54">
            <w:pPr>
              <w:pStyle w:val="TableEntry"/>
              <w:rPr>
                <w:rFonts w:ascii="Arial" w:hAnsi="Arial"/>
                <w:b/>
                <w:kern w:val="28"/>
              </w:rPr>
            </w:pPr>
            <w:r w:rsidRPr="00A411D0">
              <w:t>R</w:t>
            </w:r>
          </w:p>
        </w:tc>
        <w:tc>
          <w:tcPr>
            <w:tcW w:w="783" w:type="dxa"/>
          </w:tcPr>
          <w:p w14:paraId="579D447F" w14:textId="77777777" w:rsidR="0026234A" w:rsidRPr="00A411D0" w:rsidRDefault="0026234A" w:rsidP="00325C54">
            <w:pPr>
              <w:pStyle w:val="TableEntry"/>
              <w:rPr>
                <w:rFonts w:ascii="Arial" w:hAnsi="Arial"/>
                <w:b/>
                <w:kern w:val="28"/>
              </w:rPr>
            </w:pPr>
            <w:r w:rsidRPr="00A411D0">
              <w:t>R2</w:t>
            </w:r>
          </w:p>
        </w:tc>
        <w:tc>
          <w:tcPr>
            <w:tcW w:w="772" w:type="dxa"/>
          </w:tcPr>
          <w:p w14:paraId="47599D78" w14:textId="77777777" w:rsidR="0026234A" w:rsidRPr="00A411D0" w:rsidRDefault="0026234A" w:rsidP="00325C54">
            <w:pPr>
              <w:pStyle w:val="TableEntry"/>
              <w:rPr>
                <w:rFonts w:ascii="Arial" w:hAnsi="Arial"/>
                <w:b/>
                <w:kern w:val="28"/>
              </w:rPr>
            </w:pPr>
            <w:r w:rsidRPr="00A411D0">
              <w:t>R</w:t>
            </w:r>
          </w:p>
        </w:tc>
        <w:tc>
          <w:tcPr>
            <w:tcW w:w="849" w:type="dxa"/>
          </w:tcPr>
          <w:p w14:paraId="53FADC8F"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59EC3D3A"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6B4657D" w14:textId="77777777" w:rsidTr="00325C54">
        <w:trPr>
          <w:cantSplit/>
          <w:jc w:val="center"/>
        </w:trPr>
        <w:tc>
          <w:tcPr>
            <w:tcW w:w="1666" w:type="dxa"/>
          </w:tcPr>
          <w:p w14:paraId="2EE376B3" w14:textId="77777777" w:rsidR="0026234A" w:rsidRPr="00A411D0" w:rsidRDefault="0026234A" w:rsidP="00325C54">
            <w:pPr>
              <w:pStyle w:val="TableEntry"/>
              <w:rPr>
                <w:rFonts w:ascii="Arial" w:hAnsi="Arial"/>
                <w:b/>
                <w:kern w:val="28"/>
              </w:rPr>
            </w:pPr>
            <w:r w:rsidRPr="00A411D0">
              <w:t>Folder</w:t>
            </w:r>
          </w:p>
        </w:tc>
        <w:tc>
          <w:tcPr>
            <w:tcW w:w="2131" w:type="dxa"/>
          </w:tcPr>
          <w:p w14:paraId="674D8818" w14:textId="77777777" w:rsidR="0026234A" w:rsidRPr="00A411D0" w:rsidRDefault="0026234A" w:rsidP="00325C54">
            <w:pPr>
              <w:pStyle w:val="TableEntry"/>
              <w:rPr>
                <w:rFonts w:ascii="Arial" w:hAnsi="Arial"/>
                <w:b/>
                <w:kern w:val="28"/>
              </w:rPr>
            </w:pPr>
            <w:r w:rsidRPr="00A411D0">
              <w:t>title</w:t>
            </w:r>
          </w:p>
        </w:tc>
        <w:tc>
          <w:tcPr>
            <w:tcW w:w="772" w:type="dxa"/>
          </w:tcPr>
          <w:p w14:paraId="246ADD1B" w14:textId="77777777" w:rsidR="0026234A" w:rsidRPr="00A411D0" w:rsidRDefault="0026234A" w:rsidP="00325C54">
            <w:pPr>
              <w:pStyle w:val="TableEntry"/>
              <w:rPr>
                <w:rFonts w:ascii="Arial" w:hAnsi="Arial"/>
                <w:b/>
                <w:kern w:val="28"/>
              </w:rPr>
            </w:pPr>
            <w:r w:rsidRPr="00A411D0">
              <w:t>R</w:t>
            </w:r>
          </w:p>
        </w:tc>
        <w:tc>
          <w:tcPr>
            <w:tcW w:w="772" w:type="dxa"/>
          </w:tcPr>
          <w:p w14:paraId="32B12D3A" w14:textId="77777777" w:rsidR="0026234A" w:rsidRPr="00A411D0" w:rsidRDefault="0026234A" w:rsidP="00325C54">
            <w:pPr>
              <w:pStyle w:val="TableEntry"/>
              <w:rPr>
                <w:rFonts w:ascii="Arial" w:hAnsi="Arial"/>
                <w:b/>
                <w:kern w:val="28"/>
              </w:rPr>
            </w:pPr>
            <w:r w:rsidRPr="00A411D0">
              <w:t>R</w:t>
            </w:r>
          </w:p>
        </w:tc>
        <w:tc>
          <w:tcPr>
            <w:tcW w:w="805" w:type="dxa"/>
          </w:tcPr>
          <w:p w14:paraId="5220CA6F" w14:textId="77777777" w:rsidR="0026234A" w:rsidRPr="00A411D0" w:rsidRDefault="0026234A" w:rsidP="00325C54">
            <w:pPr>
              <w:pStyle w:val="TableEntry"/>
              <w:rPr>
                <w:rFonts w:ascii="Arial" w:hAnsi="Arial"/>
                <w:b/>
                <w:kern w:val="28"/>
              </w:rPr>
            </w:pPr>
            <w:r w:rsidRPr="00A411D0">
              <w:t>O</w:t>
            </w:r>
          </w:p>
        </w:tc>
        <w:tc>
          <w:tcPr>
            <w:tcW w:w="783" w:type="dxa"/>
          </w:tcPr>
          <w:p w14:paraId="4F02DF49" w14:textId="77777777" w:rsidR="0026234A" w:rsidRPr="00A411D0" w:rsidRDefault="0026234A" w:rsidP="00325C54">
            <w:pPr>
              <w:pStyle w:val="TableEntry"/>
              <w:rPr>
                <w:rFonts w:ascii="Arial" w:hAnsi="Arial"/>
                <w:b/>
                <w:kern w:val="28"/>
              </w:rPr>
            </w:pPr>
            <w:r w:rsidRPr="00A411D0">
              <w:t>R</w:t>
            </w:r>
          </w:p>
        </w:tc>
        <w:tc>
          <w:tcPr>
            <w:tcW w:w="783" w:type="dxa"/>
          </w:tcPr>
          <w:p w14:paraId="3C3CE0FE" w14:textId="77777777" w:rsidR="0026234A" w:rsidRPr="00A411D0" w:rsidRDefault="0026234A" w:rsidP="00325C54">
            <w:pPr>
              <w:pStyle w:val="TableEntry"/>
              <w:rPr>
                <w:rFonts w:ascii="Arial" w:hAnsi="Arial"/>
                <w:b/>
                <w:kern w:val="28"/>
              </w:rPr>
            </w:pPr>
            <w:r w:rsidRPr="00A411D0">
              <w:t>O</w:t>
            </w:r>
          </w:p>
        </w:tc>
        <w:tc>
          <w:tcPr>
            <w:tcW w:w="772" w:type="dxa"/>
          </w:tcPr>
          <w:p w14:paraId="06903237" w14:textId="77777777" w:rsidR="0026234A" w:rsidRPr="00A411D0" w:rsidRDefault="0026234A" w:rsidP="00325C54">
            <w:pPr>
              <w:pStyle w:val="TableEntry"/>
              <w:rPr>
                <w:rFonts w:ascii="Arial" w:hAnsi="Arial"/>
                <w:b/>
                <w:kern w:val="28"/>
              </w:rPr>
            </w:pPr>
            <w:r w:rsidRPr="00A411D0">
              <w:t>R</w:t>
            </w:r>
          </w:p>
        </w:tc>
        <w:tc>
          <w:tcPr>
            <w:tcW w:w="849" w:type="dxa"/>
          </w:tcPr>
          <w:p w14:paraId="64E31576"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76BB3385"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1A75EA9C" w14:textId="77777777" w:rsidTr="00325C54">
        <w:trPr>
          <w:cantSplit/>
          <w:jc w:val="center"/>
        </w:trPr>
        <w:tc>
          <w:tcPr>
            <w:tcW w:w="1666" w:type="dxa"/>
          </w:tcPr>
          <w:p w14:paraId="51A61CBD" w14:textId="77777777" w:rsidR="0026234A" w:rsidRPr="00A411D0" w:rsidRDefault="0026234A" w:rsidP="00325C54">
            <w:pPr>
              <w:pStyle w:val="TableEntry"/>
              <w:rPr>
                <w:rFonts w:ascii="Arial" w:hAnsi="Arial"/>
                <w:b/>
                <w:kern w:val="28"/>
              </w:rPr>
            </w:pPr>
            <w:r w:rsidRPr="00A411D0">
              <w:t>Folder</w:t>
            </w:r>
          </w:p>
        </w:tc>
        <w:tc>
          <w:tcPr>
            <w:tcW w:w="2131" w:type="dxa"/>
          </w:tcPr>
          <w:p w14:paraId="6CA95E91" w14:textId="77777777" w:rsidR="0026234A" w:rsidRPr="00A411D0" w:rsidRDefault="0026234A" w:rsidP="00325C54">
            <w:pPr>
              <w:pStyle w:val="TableEntry"/>
              <w:rPr>
                <w:rFonts w:ascii="Arial" w:hAnsi="Arial"/>
                <w:b/>
                <w:kern w:val="28"/>
              </w:rPr>
            </w:pPr>
            <w:proofErr w:type="spellStart"/>
            <w:r w:rsidRPr="00A411D0">
              <w:t>uniqueId</w:t>
            </w:r>
            <w:proofErr w:type="spellEnd"/>
          </w:p>
        </w:tc>
        <w:tc>
          <w:tcPr>
            <w:tcW w:w="772" w:type="dxa"/>
          </w:tcPr>
          <w:p w14:paraId="389DCDB2" w14:textId="77777777" w:rsidR="0026234A" w:rsidRPr="00A411D0" w:rsidRDefault="0026234A" w:rsidP="00325C54">
            <w:pPr>
              <w:pStyle w:val="TableEntry"/>
              <w:rPr>
                <w:rFonts w:ascii="Arial" w:hAnsi="Arial"/>
                <w:b/>
                <w:kern w:val="28"/>
              </w:rPr>
            </w:pPr>
            <w:r w:rsidRPr="00A411D0">
              <w:t>R</w:t>
            </w:r>
          </w:p>
        </w:tc>
        <w:tc>
          <w:tcPr>
            <w:tcW w:w="772" w:type="dxa"/>
          </w:tcPr>
          <w:p w14:paraId="18E90A98" w14:textId="77777777" w:rsidR="0026234A" w:rsidRPr="00A411D0" w:rsidRDefault="0026234A" w:rsidP="00325C54">
            <w:pPr>
              <w:pStyle w:val="TableEntry"/>
              <w:rPr>
                <w:rFonts w:ascii="Arial" w:hAnsi="Arial"/>
                <w:b/>
                <w:kern w:val="28"/>
              </w:rPr>
            </w:pPr>
            <w:r w:rsidRPr="00A411D0">
              <w:t>R</w:t>
            </w:r>
          </w:p>
        </w:tc>
        <w:tc>
          <w:tcPr>
            <w:tcW w:w="805" w:type="dxa"/>
          </w:tcPr>
          <w:p w14:paraId="3F483665" w14:textId="77777777" w:rsidR="0026234A" w:rsidRPr="00A411D0" w:rsidRDefault="0026234A" w:rsidP="00325C54">
            <w:pPr>
              <w:pStyle w:val="TableEntry"/>
              <w:rPr>
                <w:rFonts w:ascii="Arial" w:hAnsi="Arial"/>
                <w:b/>
                <w:kern w:val="28"/>
              </w:rPr>
            </w:pPr>
            <w:r w:rsidRPr="00A411D0">
              <w:t>R</w:t>
            </w:r>
          </w:p>
        </w:tc>
        <w:tc>
          <w:tcPr>
            <w:tcW w:w="783" w:type="dxa"/>
          </w:tcPr>
          <w:p w14:paraId="505B9DFA" w14:textId="77777777" w:rsidR="0026234A" w:rsidRPr="00A411D0" w:rsidRDefault="0026234A" w:rsidP="00325C54">
            <w:pPr>
              <w:pStyle w:val="TableEntry"/>
              <w:rPr>
                <w:rFonts w:ascii="Arial" w:hAnsi="Arial"/>
                <w:b/>
                <w:kern w:val="28"/>
              </w:rPr>
            </w:pPr>
            <w:r w:rsidRPr="00A411D0">
              <w:t>R</w:t>
            </w:r>
          </w:p>
        </w:tc>
        <w:tc>
          <w:tcPr>
            <w:tcW w:w="783" w:type="dxa"/>
          </w:tcPr>
          <w:p w14:paraId="65C85F21" w14:textId="77777777" w:rsidR="0026234A" w:rsidRPr="00A411D0" w:rsidRDefault="0026234A" w:rsidP="00325C54">
            <w:pPr>
              <w:pStyle w:val="TableEntry"/>
              <w:rPr>
                <w:rFonts w:ascii="Arial" w:hAnsi="Arial"/>
                <w:b/>
                <w:kern w:val="28"/>
              </w:rPr>
            </w:pPr>
            <w:r w:rsidRPr="00A411D0">
              <w:t>R</w:t>
            </w:r>
          </w:p>
        </w:tc>
        <w:tc>
          <w:tcPr>
            <w:tcW w:w="772" w:type="dxa"/>
          </w:tcPr>
          <w:p w14:paraId="52F650A0" w14:textId="77777777" w:rsidR="0026234A" w:rsidRPr="00A411D0" w:rsidRDefault="0026234A" w:rsidP="00325C54">
            <w:pPr>
              <w:pStyle w:val="TableEntry"/>
              <w:rPr>
                <w:rFonts w:ascii="Arial" w:hAnsi="Arial"/>
                <w:b/>
                <w:kern w:val="28"/>
              </w:rPr>
            </w:pPr>
            <w:r w:rsidRPr="00A411D0">
              <w:t>R</w:t>
            </w:r>
          </w:p>
        </w:tc>
        <w:tc>
          <w:tcPr>
            <w:tcW w:w="849" w:type="dxa"/>
          </w:tcPr>
          <w:p w14:paraId="4E7FE995"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1C30E2B5" w14:textId="77777777" w:rsidR="0026234A" w:rsidRPr="00A411D0" w:rsidRDefault="0026234A" w:rsidP="00325C54">
            <w:pPr>
              <w:pStyle w:val="TableEntry"/>
              <w:jc w:val="center"/>
              <w:rPr>
                <w:b/>
                <w:bCs/>
                <w:u w:val="single"/>
              </w:rPr>
            </w:pPr>
            <w:r w:rsidRPr="00A411D0">
              <w:rPr>
                <w:b/>
                <w:bCs/>
                <w:u w:val="single"/>
              </w:rPr>
              <w:t>X</w:t>
            </w:r>
          </w:p>
        </w:tc>
      </w:tr>
    </w:tbl>
    <w:p w14:paraId="7DA26CE0" w14:textId="77777777" w:rsidR="00A66E97" w:rsidRPr="00A411D0" w:rsidRDefault="00A66E97" w:rsidP="005A53D7">
      <w:pPr>
        <w:pStyle w:val="BodyText"/>
        <w:rPr>
          <w:rFonts w:eastAsia="Arial"/>
          <w:lang w:eastAsia="ar-SA"/>
        </w:rPr>
      </w:pPr>
      <w:bookmarkStart w:id="316" w:name="_Toc355944554"/>
      <w:bookmarkStart w:id="317" w:name="_Toc355947474"/>
      <w:bookmarkStart w:id="318" w:name="_Toc355948597"/>
      <w:bookmarkStart w:id="319" w:name="_Toc356293553"/>
      <w:bookmarkStart w:id="320" w:name="_Toc357585845"/>
      <w:bookmarkStart w:id="321" w:name="_Toc355941971"/>
      <w:bookmarkStart w:id="322" w:name="_Toc355944556"/>
      <w:bookmarkStart w:id="323" w:name="_Toc355947476"/>
      <w:bookmarkStart w:id="324" w:name="_Toc355948599"/>
      <w:bookmarkStart w:id="325" w:name="_Toc356293555"/>
      <w:bookmarkStart w:id="326" w:name="_Toc357585847"/>
      <w:bookmarkStart w:id="327" w:name="_Toc355941974"/>
      <w:bookmarkStart w:id="328" w:name="_Toc355944559"/>
      <w:bookmarkStart w:id="329" w:name="_Toc355947479"/>
      <w:bookmarkStart w:id="330" w:name="_Toc355948602"/>
      <w:bookmarkStart w:id="331" w:name="_Toc356293558"/>
      <w:bookmarkStart w:id="332" w:name="_Toc357585850"/>
      <w:bookmarkStart w:id="333" w:name="_Toc336502765"/>
      <w:bookmarkStart w:id="334" w:name="_Toc336518949"/>
      <w:bookmarkStart w:id="335" w:name="_Toc336519147"/>
      <w:bookmarkStart w:id="336" w:name="_Toc336519341"/>
      <w:bookmarkStart w:id="337" w:name="_Toc336519530"/>
      <w:bookmarkStart w:id="338" w:name="_Toc336519784"/>
      <w:bookmarkStart w:id="339" w:name="_Toc336502772"/>
      <w:bookmarkStart w:id="340" w:name="_Toc336518956"/>
      <w:bookmarkStart w:id="341" w:name="_Toc336519154"/>
      <w:bookmarkStart w:id="342" w:name="_Toc336519348"/>
      <w:bookmarkStart w:id="343" w:name="_Toc336519537"/>
      <w:bookmarkStart w:id="344" w:name="_Toc336519791"/>
      <w:bookmarkStart w:id="345" w:name="_Toc336502773"/>
      <w:bookmarkStart w:id="346" w:name="_Toc336518957"/>
      <w:bookmarkStart w:id="347" w:name="_Toc336519155"/>
      <w:bookmarkStart w:id="348" w:name="_Toc336519349"/>
      <w:bookmarkStart w:id="349" w:name="_Toc336519538"/>
      <w:bookmarkStart w:id="350" w:name="_Toc336519792"/>
      <w:bookmarkStart w:id="351" w:name="_Toc336502789"/>
      <w:bookmarkStart w:id="352" w:name="_Toc336518973"/>
      <w:bookmarkStart w:id="353" w:name="_Toc336519171"/>
      <w:bookmarkStart w:id="354" w:name="_Toc336519365"/>
      <w:bookmarkStart w:id="355" w:name="_Toc336519554"/>
      <w:bookmarkStart w:id="356" w:name="_Toc336519808"/>
      <w:bookmarkStart w:id="357" w:name="_Toc336502794"/>
      <w:bookmarkStart w:id="358" w:name="_Toc336518978"/>
      <w:bookmarkStart w:id="359" w:name="_Toc336519176"/>
      <w:bookmarkStart w:id="360" w:name="_Toc336519370"/>
      <w:bookmarkStart w:id="361" w:name="_Toc336519559"/>
      <w:bookmarkStart w:id="362" w:name="_Toc336519813"/>
      <w:bookmarkStart w:id="363" w:name="_Toc355249496"/>
      <w:bookmarkStart w:id="364" w:name="_Toc355249497"/>
      <w:bookmarkStart w:id="365" w:name="_Toc355249667"/>
      <w:bookmarkStart w:id="366" w:name="_Toc355249676"/>
      <w:bookmarkStart w:id="367" w:name="_Toc355944562"/>
      <w:bookmarkStart w:id="368" w:name="_Toc355947482"/>
      <w:bookmarkStart w:id="369" w:name="_Toc355948605"/>
      <w:bookmarkStart w:id="370" w:name="_Toc356293561"/>
      <w:bookmarkStart w:id="371" w:name="_Toc357585853"/>
      <w:bookmarkStart w:id="372" w:name="_Toc355941978"/>
      <w:bookmarkStart w:id="373" w:name="_Toc355944564"/>
      <w:bookmarkStart w:id="374" w:name="_Toc355947484"/>
      <w:bookmarkStart w:id="375" w:name="_Toc355948607"/>
      <w:bookmarkStart w:id="376" w:name="_Toc356293563"/>
      <w:bookmarkStart w:id="377" w:name="_Toc357585855"/>
      <w:bookmarkStart w:id="378" w:name="_Toc487484781"/>
      <w:bookmarkStart w:id="379" w:name="_Toc487528151"/>
      <w:bookmarkStart w:id="380" w:name="_Toc488235859"/>
      <w:bookmarkStart w:id="381" w:name="_Toc488328511"/>
      <w:bookmarkStart w:id="382" w:name="_Toc488328799"/>
      <w:bookmarkStart w:id="383" w:name="_Toc355941980"/>
      <w:bookmarkStart w:id="384" w:name="_Toc355944566"/>
      <w:bookmarkStart w:id="385" w:name="_Toc355947486"/>
      <w:bookmarkStart w:id="386" w:name="_Toc355948609"/>
      <w:bookmarkStart w:id="387" w:name="_Toc356293565"/>
      <w:bookmarkStart w:id="388" w:name="_Toc357585857"/>
      <w:bookmarkStart w:id="389" w:name="_Toc355941981"/>
      <w:bookmarkStart w:id="390" w:name="_Toc355944567"/>
      <w:bookmarkStart w:id="391" w:name="_Toc355947487"/>
      <w:bookmarkStart w:id="392" w:name="_Toc355948610"/>
      <w:bookmarkStart w:id="393" w:name="_Toc356293566"/>
      <w:bookmarkStart w:id="394" w:name="_Toc357585858"/>
      <w:bookmarkStart w:id="395" w:name="_Toc355941982"/>
      <w:bookmarkStart w:id="396" w:name="_Toc355944568"/>
      <w:bookmarkStart w:id="397" w:name="_Toc355947488"/>
      <w:bookmarkStart w:id="398" w:name="_Toc355948611"/>
      <w:bookmarkStart w:id="399" w:name="_Toc356293567"/>
      <w:bookmarkStart w:id="400" w:name="_Toc357585859"/>
      <w:bookmarkStart w:id="401" w:name="_Toc364252913"/>
      <w:bookmarkStart w:id="402" w:name="_Toc367877042"/>
      <w:bookmarkStart w:id="403" w:name="_Toc488328800"/>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5B37D78B" w14:textId="20D9FCA8" w:rsidR="003B3A7D" w:rsidRPr="00A411D0" w:rsidRDefault="00D271FA" w:rsidP="004A3129">
      <w:pPr>
        <w:pStyle w:val="Heading3"/>
        <w:numPr>
          <w:ilvl w:val="0"/>
          <w:numId w:val="0"/>
        </w:numPr>
        <w:rPr>
          <w:noProof w:val="0"/>
        </w:rPr>
      </w:pPr>
      <w:bookmarkStart w:id="404" w:name="_Toc522535172"/>
      <w:r w:rsidRPr="00A411D0">
        <w:rPr>
          <w:noProof w:val="0"/>
        </w:rPr>
        <w:t xml:space="preserve">4.3.2 </w:t>
      </w:r>
      <w:r w:rsidR="003B3A7D" w:rsidRPr="00A411D0">
        <w:rPr>
          <w:noProof w:val="0"/>
        </w:rPr>
        <w:t>Requirements on Query Type Transactions</w:t>
      </w:r>
      <w:bookmarkEnd w:id="401"/>
      <w:bookmarkEnd w:id="402"/>
      <w:bookmarkEnd w:id="403"/>
      <w:bookmarkEnd w:id="404"/>
    </w:p>
    <w:p w14:paraId="0854C73E" w14:textId="2A12511A" w:rsidR="003B3A7D" w:rsidRPr="00A411D0" w:rsidRDefault="000F39D8" w:rsidP="004A3129">
      <w:pPr>
        <w:pStyle w:val="Heading4"/>
        <w:rPr>
          <w:rFonts w:eastAsia="Arial"/>
          <w:noProof w:val="0"/>
          <w:lang w:eastAsia="ar-SA"/>
        </w:rPr>
      </w:pPr>
      <w:bookmarkStart w:id="405" w:name="_Toc364252914"/>
      <w:bookmarkStart w:id="406" w:name="_Toc367877043"/>
      <w:bookmarkStart w:id="407" w:name="_Toc522535173"/>
      <w:r w:rsidRPr="00A411D0">
        <w:rPr>
          <w:rFonts w:eastAsia="Arial"/>
          <w:noProof w:val="0"/>
          <w:lang w:eastAsia="ar-SA"/>
        </w:rPr>
        <w:t xml:space="preserve">4.3.2.1 </w:t>
      </w:r>
      <w:r w:rsidR="003B3A7D" w:rsidRPr="00A411D0">
        <w:rPr>
          <w:rFonts w:eastAsia="Arial"/>
          <w:noProof w:val="0"/>
          <w:lang w:eastAsia="ar-SA"/>
        </w:rPr>
        <w:t>Query Type Metadata Attribute Optionality</w:t>
      </w:r>
      <w:bookmarkEnd w:id="405"/>
      <w:bookmarkEnd w:id="406"/>
      <w:bookmarkEnd w:id="407"/>
    </w:p>
    <w:p w14:paraId="376C3D89" w14:textId="77777777" w:rsidR="003B3A7D" w:rsidRPr="00A411D0" w:rsidRDefault="003B3A7D" w:rsidP="003B3A7D">
      <w:pPr>
        <w:rPr>
          <w:lang w:eastAsia="ja-JP"/>
        </w:rPr>
      </w:pPr>
      <w:r w:rsidRPr="00A411D0">
        <w:rPr>
          <w:lang w:eastAsia="ja-JP"/>
        </w:rPr>
        <w:t>This section lists which attributes shall contain content in a response to a query transaction. The query transactions covered in T</w:t>
      </w:r>
      <w:r w:rsidRPr="00A411D0">
        <w:t>able 4.3.2.1-1.</w:t>
      </w:r>
      <w:r w:rsidRPr="00A411D0">
        <w:rPr>
          <w:lang w:eastAsia="ja-JP"/>
        </w:rPr>
        <w:t xml:space="preserve"> The content of the query request can be found within the referenced transaction.</w:t>
      </w:r>
    </w:p>
    <w:p w14:paraId="4E818A75" w14:textId="77777777" w:rsidR="003B3A7D" w:rsidRPr="00A411D0" w:rsidRDefault="003B3A7D" w:rsidP="004A3129">
      <w:pPr>
        <w:pStyle w:val="TableTitle"/>
        <w:rPr>
          <w:lang w:eastAsia="ja-JP"/>
        </w:rPr>
      </w:pPr>
      <w:bookmarkStart w:id="408" w:name="_Ref357150237"/>
      <w:bookmarkStart w:id="409" w:name="_Ref357150230"/>
      <w:r w:rsidRPr="00A411D0">
        <w:lastRenderedPageBreak/>
        <w:t>Table</w:t>
      </w:r>
      <w:bookmarkEnd w:id="408"/>
      <w:r w:rsidRPr="00A411D0">
        <w:t xml:space="preserve"> 4.3.2.1-1: Responding </w:t>
      </w:r>
      <w:r w:rsidRPr="00A411D0">
        <w:rPr>
          <w:lang w:eastAsia="ja-JP"/>
        </w:rPr>
        <w:t>Actor/Transaction Pairs</w:t>
      </w:r>
      <w:bookmarkEnd w:id="40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A411D0" w14:paraId="0B198D53" w14:textId="77777777" w:rsidTr="00677828">
        <w:trPr>
          <w:cantSplit/>
          <w:tblHeader/>
        </w:trPr>
        <w:tc>
          <w:tcPr>
            <w:tcW w:w="3528" w:type="dxa"/>
            <w:shd w:val="clear" w:color="auto" w:fill="D9D9D9"/>
          </w:tcPr>
          <w:p w14:paraId="5AA9949A" w14:textId="77777777" w:rsidR="003B3A7D" w:rsidRPr="00A411D0" w:rsidRDefault="003B3A7D" w:rsidP="004A3129">
            <w:pPr>
              <w:pStyle w:val="TableEntryHeader"/>
              <w:rPr>
                <w:kern w:val="28"/>
              </w:rPr>
            </w:pPr>
            <w:r w:rsidRPr="00A411D0">
              <w:t>Actor</w:t>
            </w:r>
          </w:p>
        </w:tc>
        <w:tc>
          <w:tcPr>
            <w:tcW w:w="3960" w:type="dxa"/>
            <w:shd w:val="clear" w:color="auto" w:fill="D9D9D9"/>
          </w:tcPr>
          <w:p w14:paraId="36B6B994" w14:textId="77777777" w:rsidR="003B3A7D" w:rsidRPr="00A411D0" w:rsidRDefault="003B3A7D" w:rsidP="004A3129">
            <w:pPr>
              <w:pStyle w:val="TableEntryHeader"/>
              <w:rPr>
                <w:kern w:val="28"/>
              </w:rPr>
            </w:pPr>
            <w:r w:rsidRPr="00A411D0">
              <w:t>Transaction</w:t>
            </w:r>
          </w:p>
        </w:tc>
        <w:tc>
          <w:tcPr>
            <w:tcW w:w="1440" w:type="dxa"/>
            <w:shd w:val="clear" w:color="auto" w:fill="D9D9D9"/>
          </w:tcPr>
          <w:p w14:paraId="1AFA303E" w14:textId="77777777" w:rsidR="003B3A7D" w:rsidRPr="00A411D0" w:rsidRDefault="003B3A7D" w:rsidP="004A3129">
            <w:pPr>
              <w:pStyle w:val="TableEntryHeader"/>
              <w:rPr>
                <w:kern w:val="28"/>
              </w:rPr>
            </w:pPr>
            <w:proofErr w:type="spellStart"/>
            <w:r w:rsidRPr="00A411D0">
              <w:rPr>
                <w:bCs/>
              </w:rPr>
              <w:t>Shortname</w:t>
            </w:r>
            <w:proofErr w:type="spellEnd"/>
          </w:p>
        </w:tc>
      </w:tr>
      <w:tr w:rsidR="003B3A7D" w:rsidRPr="00A411D0" w14:paraId="7DFBA4E1" w14:textId="77777777" w:rsidTr="00677828">
        <w:trPr>
          <w:cantSplit/>
        </w:trPr>
        <w:tc>
          <w:tcPr>
            <w:tcW w:w="3528" w:type="dxa"/>
          </w:tcPr>
          <w:p w14:paraId="6E4F519C" w14:textId="77777777" w:rsidR="003B3A7D" w:rsidRPr="00A411D0" w:rsidRDefault="003B3A7D" w:rsidP="004A3129">
            <w:pPr>
              <w:pStyle w:val="TableEntry"/>
              <w:rPr>
                <w:rFonts w:ascii="Arial" w:hAnsi="Arial"/>
                <w:b/>
                <w:kern w:val="28"/>
              </w:rPr>
            </w:pPr>
            <w:r w:rsidRPr="00A411D0">
              <w:t>XDS Document Registry</w:t>
            </w:r>
          </w:p>
        </w:tc>
        <w:tc>
          <w:tcPr>
            <w:tcW w:w="3960" w:type="dxa"/>
          </w:tcPr>
          <w:p w14:paraId="73FAD12B" w14:textId="79D7D409" w:rsidR="003B3A7D" w:rsidRPr="00A411D0" w:rsidRDefault="003B3A7D" w:rsidP="004A3129">
            <w:pPr>
              <w:pStyle w:val="TableEntry"/>
            </w:pPr>
            <w:r w:rsidRPr="00A411D0">
              <w:t>Registry Stored Query</w:t>
            </w:r>
            <w:r w:rsidR="00AD70E6">
              <w:t xml:space="preserve"> [ITI-18]</w:t>
            </w:r>
          </w:p>
        </w:tc>
        <w:tc>
          <w:tcPr>
            <w:tcW w:w="1440" w:type="dxa"/>
          </w:tcPr>
          <w:p w14:paraId="7837566E" w14:textId="77777777" w:rsidR="003B3A7D" w:rsidRPr="00A411D0" w:rsidRDefault="003B3A7D" w:rsidP="004A3129">
            <w:pPr>
              <w:pStyle w:val="TableEntry"/>
              <w:rPr>
                <w:rFonts w:ascii="Arial" w:hAnsi="Arial"/>
                <w:b/>
                <w:kern w:val="28"/>
              </w:rPr>
            </w:pPr>
            <w:r w:rsidRPr="00A411D0">
              <w:t>XDS DR</w:t>
            </w:r>
          </w:p>
        </w:tc>
      </w:tr>
      <w:tr w:rsidR="00C45F93" w:rsidRPr="00A411D0" w14:paraId="2421FE70" w14:textId="77777777" w:rsidTr="00677828">
        <w:trPr>
          <w:cantSplit/>
        </w:trPr>
        <w:tc>
          <w:tcPr>
            <w:tcW w:w="3528" w:type="dxa"/>
          </w:tcPr>
          <w:p w14:paraId="39F153BC" w14:textId="77777777" w:rsidR="00C45F93" w:rsidRPr="00A411D0" w:rsidRDefault="00C45F93" w:rsidP="004A3129">
            <w:pPr>
              <w:pStyle w:val="TableEntry"/>
              <w:rPr>
                <w:rFonts w:ascii="Arial" w:hAnsi="Arial"/>
                <w:b/>
                <w:kern w:val="28"/>
              </w:rPr>
            </w:pPr>
            <w:r w:rsidRPr="00A411D0">
              <w:t>XCA Initiating Gateway</w:t>
            </w:r>
          </w:p>
        </w:tc>
        <w:tc>
          <w:tcPr>
            <w:tcW w:w="3960" w:type="dxa"/>
          </w:tcPr>
          <w:p w14:paraId="7A2620D8" w14:textId="67EE5993" w:rsidR="00C45F93" w:rsidRPr="00A411D0" w:rsidRDefault="00C45F93" w:rsidP="004A3129">
            <w:pPr>
              <w:pStyle w:val="TableEntry"/>
            </w:pPr>
            <w:r w:rsidRPr="00A411D0">
              <w:t>Registry Stored Query</w:t>
            </w:r>
            <w:r w:rsidR="00AD70E6">
              <w:t xml:space="preserve"> [ITI-18</w:t>
            </w:r>
            <w:r w:rsidR="000542C6">
              <w:t>]</w:t>
            </w:r>
          </w:p>
        </w:tc>
        <w:tc>
          <w:tcPr>
            <w:tcW w:w="1440" w:type="dxa"/>
          </w:tcPr>
          <w:p w14:paraId="23C6FE99" w14:textId="77777777" w:rsidR="00C45F93" w:rsidRPr="00A411D0" w:rsidRDefault="00C45F93" w:rsidP="004A3129">
            <w:pPr>
              <w:pStyle w:val="TableEntry"/>
              <w:rPr>
                <w:rFonts w:ascii="Arial" w:hAnsi="Arial"/>
                <w:b/>
                <w:kern w:val="28"/>
              </w:rPr>
            </w:pPr>
            <w:r w:rsidRPr="00A411D0">
              <w:t>XCA IG</w:t>
            </w:r>
          </w:p>
        </w:tc>
      </w:tr>
      <w:tr w:rsidR="00C45F93" w:rsidRPr="00A411D0" w14:paraId="295F7613" w14:textId="77777777" w:rsidTr="00677828">
        <w:trPr>
          <w:cantSplit/>
        </w:trPr>
        <w:tc>
          <w:tcPr>
            <w:tcW w:w="3528" w:type="dxa"/>
          </w:tcPr>
          <w:p w14:paraId="472AD3C5" w14:textId="77777777" w:rsidR="00C45F93" w:rsidRPr="00A411D0" w:rsidRDefault="00C45F93" w:rsidP="004A3129">
            <w:pPr>
              <w:pStyle w:val="TableEntry"/>
              <w:rPr>
                <w:rFonts w:ascii="Arial" w:hAnsi="Arial"/>
                <w:b/>
                <w:kern w:val="28"/>
              </w:rPr>
            </w:pPr>
            <w:r w:rsidRPr="00A411D0">
              <w:t>XCA Responding Gateway</w:t>
            </w:r>
          </w:p>
        </w:tc>
        <w:tc>
          <w:tcPr>
            <w:tcW w:w="3960" w:type="dxa"/>
          </w:tcPr>
          <w:p w14:paraId="510B188A" w14:textId="3DEF436E" w:rsidR="00C45F93" w:rsidRPr="00A411D0" w:rsidRDefault="00C45F93" w:rsidP="004A3129">
            <w:pPr>
              <w:pStyle w:val="TableEntry"/>
            </w:pPr>
            <w:r w:rsidRPr="00A411D0">
              <w:t>Cross</w:t>
            </w:r>
            <w:r w:rsidR="0077602C" w:rsidRPr="00A411D0">
              <w:t xml:space="preserve"> </w:t>
            </w:r>
            <w:r w:rsidRPr="00A411D0">
              <w:t>Gateway Query</w:t>
            </w:r>
            <w:r w:rsidR="00AD70E6">
              <w:t xml:space="preserve"> [ITI-38]</w:t>
            </w:r>
          </w:p>
        </w:tc>
        <w:tc>
          <w:tcPr>
            <w:tcW w:w="1440" w:type="dxa"/>
          </w:tcPr>
          <w:p w14:paraId="31B93628" w14:textId="77777777" w:rsidR="00C45F93" w:rsidRPr="00A411D0" w:rsidRDefault="00C45F93" w:rsidP="004A3129">
            <w:pPr>
              <w:pStyle w:val="TableEntry"/>
              <w:rPr>
                <w:rFonts w:ascii="Arial" w:hAnsi="Arial"/>
                <w:b/>
                <w:kern w:val="28"/>
              </w:rPr>
            </w:pPr>
            <w:r w:rsidRPr="00A411D0">
              <w:t>XCA RG</w:t>
            </w:r>
          </w:p>
        </w:tc>
      </w:tr>
      <w:tr w:rsidR="003B3A7D" w:rsidRPr="00A411D0" w14:paraId="18C0CDC8" w14:textId="77777777" w:rsidTr="00677828">
        <w:trPr>
          <w:cantSplit/>
        </w:trPr>
        <w:tc>
          <w:tcPr>
            <w:tcW w:w="3528" w:type="dxa"/>
          </w:tcPr>
          <w:p w14:paraId="4E416CB3" w14:textId="77777777" w:rsidR="003B3A7D" w:rsidRPr="00A411D0" w:rsidRDefault="003B3A7D" w:rsidP="004A3129">
            <w:pPr>
              <w:pStyle w:val="TableEntry"/>
              <w:rPr>
                <w:rFonts w:ascii="Arial" w:hAnsi="Arial"/>
                <w:b/>
                <w:kern w:val="28"/>
              </w:rPr>
            </w:pPr>
            <w:r w:rsidRPr="00A411D0">
              <w:t>MPQ Document Registry</w:t>
            </w:r>
          </w:p>
        </w:tc>
        <w:tc>
          <w:tcPr>
            <w:tcW w:w="3960" w:type="dxa"/>
          </w:tcPr>
          <w:p w14:paraId="3EF3F8E7" w14:textId="1EFAA370" w:rsidR="003B3A7D" w:rsidRPr="00A411D0" w:rsidRDefault="003B3A7D" w:rsidP="004A3129">
            <w:pPr>
              <w:pStyle w:val="TableEntry"/>
            </w:pPr>
            <w:r w:rsidRPr="00A411D0">
              <w:t>Multi-Patient Stored Query</w:t>
            </w:r>
            <w:r w:rsidR="00AD70E6">
              <w:t xml:space="preserve"> [ITI-51]</w:t>
            </w:r>
          </w:p>
        </w:tc>
        <w:tc>
          <w:tcPr>
            <w:tcW w:w="1440" w:type="dxa"/>
          </w:tcPr>
          <w:p w14:paraId="30A082A5" w14:textId="77777777" w:rsidR="003B3A7D" w:rsidRPr="00A411D0" w:rsidRDefault="003B3A7D" w:rsidP="004A3129">
            <w:pPr>
              <w:pStyle w:val="TableEntry"/>
              <w:rPr>
                <w:rFonts w:ascii="Arial" w:hAnsi="Arial"/>
                <w:b/>
                <w:kern w:val="28"/>
              </w:rPr>
            </w:pPr>
            <w:r w:rsidRPr="00A411D0">
              <w:t>MPQ DR</w:t>
            </w:r>
          </w:p>
        </w:tc>
      </w:tr>
    </w:tbl>
    <w:p w14:paraId="05BE6EDA" w14:textId="77777777" w:rsidR="00E20724" w:rsidRDefault="00E20724" w:rsidP="003B3A7D">
      <w:pPr>
        <w:suppressAutoHyphens/>
        <w:rPr>
          <w:lang w:eastAsia="ja-JP"/>
        </w:rPr>
      </w:pPr>
    </w:p>
    <w:p w14:paraId="37A34354" w14:textId="5D7C5464" w:rsidR="003B3A7D" w:rsidRPr="00A411D0" w:rsidRDefault="003B3A7D" w:rsidP="003B3A7D">
      <w:pPr>
        <w:suppressAutoHyphens/>
        <w:rPr>
          <w:lang w:eastAsia="ar-SA"/>
        </w:rPr>
      </w:pPr>
      <w:r w:rsidRPr="00A411D0">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0D5AC6E9" w14:textId="77777777" w:rsidR="003B3A7D" w:rsidRPr="00A411D0" w:rsidRDefault="003B3A7D" w:rsidP="004A3129">
      <w:pPr>
        <w:pStyle w:val="TableTitle"/>
      </w:pPr>
      <w:r w:rsidRPr="00A411D0">
        <w:t>Table 4.3.2.1-2: Responding Actor Metadata Attribute Optionality Code Definitions</w:t>
      </w:r>
    </w:p>
    <w:tbl>
      <w:tblPr>
        <w:tblW w:w="0" w:type="auto"/>
        <w:jc w:val="center"/>
        <w:tblLayout w:type="fixed"/>
        <w:tblLook w:val="0000" w:firstRow="0" w:lastRow="0" w:firstColumn="0" w:lastColumn="0" w:noHBand="0" w:noVBand="0"/>
      </w:tblPr>
      <w:tblGrid>
        <w:gridCol w:w="870"/>
        <w:gridCol w:w="6909"/>
      </w:tblGrid>
      <w:tr w:rsidR="003B3A7D" w:rsidRPr="00A411D0" w14:paraId="04E9573D" w14:textId="77777777" w:rsidTr="00F952E2">
        <w:trPr>
          <w:tblHeader/>
          <w:jc w:val="center"/>
        </w:trPr>
        <w:tc>
          <w:tcPr>
            <w:tcW w:w="870" w:type="dxa"/>
            <w:tcBorders>
              <w:top w:val="single" w:sz="4" w:space="0" w:color="000000"/>
              <w:left w:val="single" w:sz="4" w:space="0" w:color="000000"/>
              <w:bottom w:val="single" w:sz="4" w:space="0" w:color="000000"/>
            </w:tcBorders>
            <w:shd w:val="clear" w:color="auto" w:fill="D9D9D9"/>
          </w:tcPr>
          <w:p w14:paraId="6E8D8081" w14:textId="77777777" w:rsidR="003B3A7D" w:rsidRPr="00A411D0" w:rsidRDefault="003B3A7D" w:rsidP="004A3129">
            <w:pPr>
              <w:pStyle w:val="TableEntryHeader"/>
              <w:rPr>
                <w:kern w:val="28"/>
              </w:rPr>
            </w:pPr>
            <w:r w:rsidRPr="00A411D0">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4587C6FB" w14:textId="77777777" w:rsidR="003B3A7D" w:rsidRPr="00A411D0" w:rsidRDefault="003B3A7D" w:rsidP="004A3129">
            <w:pPr>
              <w:pStyle w:val="TableEntryHeader"/>
              <w:rPr>
                <w:kern w:val="28"/>
              </w:rPr>
            </w:pPr>
            <w:r w:rsidRPr="00A411D0">
              <w:t xml:space="preserve">Meaning </w:t>
            </w:r>
          </w:p>
        </w:tc>
      </w:tr>
      <w:tr w:rsidR="003B3A7D" w:rsidRPr="00A411D0" w14:paraId="72C13F68" w14:textId="77777777" w:rsidTr="00F952E2">
        <w:trPr>
          <w:cantSplit/>
          <w:jc w:val="center"/>
        </w:trPr>
        <w:tc>
          <w:tcPr>
            <w:tcW w:w="870" w:type="dxa"/>
            <w:tcBorders>
              <w:left w:val="single" w:sz="4" w:space="0" w:color="000000"/>
              <w:bottom w:val="single" w:sz="4" w:space="0" w:color="000000"/>
            </w:tcBorders>
          </w:tcPr>
          <w:p w14:paraId="06C480A7" w14:textId="77777777" w:rsidR="003B3A7D" w:rsidRPr="00A411D0" w:rsidRDefault="003B3A7D" w:rsidP="004A3129">
            <w:pPr>
              <w:pStyle w:val="TableEntry"/>
              <w:rPr>
                <w:rFonts w:ascii="Arial" w:hAnsi="Arial"/>
                <w:b/>
                <w:kern w:val="28"/>
              </w:rPr>
            </w:pPr>
            <w:r w:rsidRPr="00A411D0">
              <w:t>R</w:t>
            </w:r>
          </w:p>
        </w:tc>
        <w:tc>
          <w:tcPr>
            <w:tcW w:w="6909" w:type="dxa"/>
            <w:tcBorders>
              <w:left w:val="single" w:sz="4" w:space="0" w:color="000000"/>
              <w:bottom w:val="single" w:sz="4" w:space="0" w:color="000000"/>
              <w:right w:val="single" w:sz="4" w:space="0" w:color="000000"/>
            </w:tcBorders>
          </w:tcPr>
          <w:p w14:paraId="3B8830B4" w14:textId="77777777" w:rsidR="003B3A7D" w:rsidRPr="00A411D0" w:rsidRDefault="003B3A7D" w:rsidP="004A3129">
            <w:pPr>
              <w:pStyle w:val="TableEntry"/>
              <w:rPr>
                <w:rFonts w:ascii="Arial" w:hAnsi="Arial"/>
                <w:b/>
                <w:kern w:val="28"/>
              </w:rPr>
            </w:pPr>
            <w:r w:rsidRPr="00A411D0">
              <w:t>Required – A value for the attribute shall be supplied by the responding actor when responding to a query</w:t>
            </w:r>
          </w:p>
        </w:tc>
      </w:tr>
      <w:tr w:rsidR="003B3A7D" w:rsidRPr="00A411D0" w14:paraId="15E9895C" w14:textId="77777777" w:rsidTr="00F952E2">
        <w:trPr>
          <w:cantSplit/>
          <w:jc w:val="center"/>
        </w:trPr>
        <w:tc>
          <w:tcPr>
            <w:tcW w:w="870" w:type="dxa"/>
            <w:tcBorders>
              <w:left w:val="single" w:sz="4" w:space="0" w:color="000000"/>
              <w:bottom w:val="single" w:sz="4" w:space="0" w:color="000000"/>
            </w:tcBorders>
          </w:tcPr>
          <w:p w14:paraId="7AAA66B3" w14:textId="77777777" w:rsidR="003B3A7D" w:rsidRPr="00A411D0" w:rsidRDefault="003B3A7D" w:rsidP="004A3129">
            <w:pPr>
              <w:pStyle w:val="TableEntry"/>
              <w:rPr>
                <w:rFonts w:ascii="Arial" w:hAnsi="Arial"/>
                <w:b/>
                <w:kern w:val="28"/>
              </w:rPr>
            </w:pPr>
            <w:r w:rsidRPr="00A411D0">
              <w:t>R2</w:t>
            </w:r>
          </w:p>
        </w:tc>
        <w:tc>
          <w:tcPr>
            <w:tcW w:w="6909" w:type="dxa"/>
            <w:tcBorders>
              <w:left w:val="single" w:sz="4" w:space="0" w:color="000000"/>
              <w:bottom w:val="single" w:sz="4" w:space="0" w:color="000000"/>
              <w:right w:val="single" w:sz="4" w:space="0" w:color="000000"/>
            </w:tcBorders>
          </w:tcPr>
          <w:p w14:paraId="7632CCD9" w14:textId="77777777" w:rsidR="003B3A7D" w:rsidRPr="00A411D0" w:rsidRDefault="003B3A7D" w:rsidP="004A3129">
            <w:pPr>
              <w:pStyle w:val="TableEntry"/>
              <w:rPr>
                <w:rFonts w:ascii="Arial" w:hAnsi="Arial"/>
                <w:b/>
                <w:kern w:val="28"/>
              </w:rPr>
            </w:pPr>
            <w:r w:rsidRPr="00A411D0">
              <w:t>Required if Known – A value for the attribute shall be supplied by the responding actor when responding to the query if a value is available to the actor. For the Document Registry it must supply the value specified in the submission request.</w:t>
            </w:r>
          </w:p>
        </w:tc>
      </w:tr>
      <w:tr w:rsidR="003B3A7D" w:rsidRPr="00A411D0" w14:paraId="4C0AD298" w14:textId="77777777" w:rsidTr="00F952E2">
        <w:trPr>
          <w:jc w:val="center"/>
        </w:trPr>
        <w:tc>
          <w:tcPr>
            <w:tcW w:w="870" w:type="dxa"/>
            <w:tcBorders>
              <w:top w:val="single" w:sz="4" w:space="0" w:color="000000"/>
              <w:left w:val="single" w:sz="4" w:space="0" w:color="000000"/>
              <w:bottom w:val="single" w:sz="4" w:space="0" w:color="000000"/>
            </w:tcBorders>
          </w:tcPr>
          <w:p w14:paraId="3B4750E2" w14:textId="77777777" w:rsidR="003B3A7D" w:rsidRPr="00A411D0" w:rsidRDefault="003B3A7D" w:rsidP="004A3129">
            <w:pPr>
              <w:pStyle w:val="TableEntry"/>
              <w:rPr>
                <w:rFonts w:ascii="Arial" w:hAnsi="Arial"/>
                <w:b/>
                <w:kern w:val="28"/>
              </w:rPr>
            </w:pPr>
            <w:r w:rsidRPr="00A411D0">
              <w:t>O</w:t>
            </w:r>
          </w:p>
        </w:tc>
        <w:tc>
          <w:tcPr>
            <w:tcW w:w="6909" w:type="dxa"/>
            <w:tcBorders>
              <w:top w:val="single" w:sz="4" w:space="0" w:color="000000"/>
              <w:left w:val="single" w:sz="4" w:space="0" w:color="000000"/>
              <w:bottom w:val="single" w:sz="4" w:space="0" w:color="000000"/>
              <w:right w:val="single" w:sz="4" w:space="0" w:color="000000"/>
            </w:tcBorders>
          </w:tcPr>
          <w:p w14:paraId="39F6CC5D" w14:textId="77777777" w:rsidR="003B3A7D" w:rsidRPr="00A411D0" w:rsidRDefault="003B3A7D" w:rsidP="004A3129">
            <w:pPr>
              <w:pStyle w:val="TableEntry"/>
              <w:rPr>
                <w:rFonts w:ascii="Arial" w:hAnsi="Arial"/>
                <w:b/>
                <w:kern w:val="28"/>
              </w:rPr>
            </w:pPr>
            <w:r w:rsidRPr="00A411D0">
              <w:t>Optional – The responding actor may or may not supply a value for this attribute. For the Document Registry it must supply the value specified in the submission request.</w:t>
            </w:r>
          </w:p>
        </w:tc>
      </w:tr>
      <w:tr w:rsidR="003B3A7D" w:rsidRPr="00A411D0" w14:paraId="52F12439" w14:textId="77777777" w:rsidTr="00F952E2">
        <w:trPr>
          <w:jc w:val="center"/>
        </w:trPr>
        <w:tc>
          <w:tcPr>
            <w:tcW w:w="870" w:type="dxa"/>
            <w:tcBorders>
              <w:top w:val="single" w:sz="4" w:space="0" w:color="000000"/>
              <w:left w:val="single" w:sz="4" w:space="0" w:color="000000"/>
              <w:bottom w:val="single" w:sz="4" w:space="0" w:color="000000"/>
            </w:tcBorders>
          </w:tcPr>
          <w:p w14:paraId="563DDDA5" w14:textId="77777777" w:rsidR="003B3A7D" w:rsidRPr="00A411D0" w:rsidRDefault="003B3A7D" w:rsidP="004A3129">
            <w:pPr>
              <w:pStyle w:val="TableEntry"/>
              <w:rPr>
                <w:rFonts w:ascii="Arial" w:hAnsi="Arial"/>
                <w:b/>
                <w:kern w:val="28"/>
              </w:rPr>
            </w:pPr>
            <w:r w:rsidRPr="00A411D0">
              <w:t>X</w:t>
            </w:r>
          </w:p>
        </w:tc>
        <w:tc>
          <w:tcPr>
            <w:tcW w:w="6909" w:type="dxa"/>
            <w:tcBorders>
              <w:top w:val="single" w:sz="4" w:space="0" w:color="000000"/>
              <w:left w:val="single" w:sz="4" w:space="0" w:color="000000"/>
              <w:bottom w:val="single" w:sz="4" w:space="0" w:color="000000"/>
              <w:right w:val="single" w:sz="4" w:space="0" w:color="000000"/>
            </w:tcBorders>
          </w:tcPr>
          <w:p w14:paraId="1E6CE746" w14:textId="77777777" w:rsidR="003B3A7D" w:rsidRPr="00A411D0" w:rsidRDefault="003B3A7D" w:rsidP="004A3129">
            <w:pPr>
              <w:pStyle w:val="TableEntry"/>
              <w:rPr>
                <w:rFonts w:ascii="Arial" w:hAnsi="Arial"/>
                <w:b/>
                <w:kern w:val="28"/>
              </w:rPr>
            </w:pPr>
            <w:r w:rsidRPr="00A411D0">
              <w:t>Prohibited – When responding to a query, a value for the attribute shall not be supplied by the responding actor.</w:t>
            </w:r>
          </w:p>
        </w:tc>
      </w:tr>
      <w:tr w:rsidR="003B3A7D" w:rsidRPr="00A411D0" w14:paraId="20FECDA4" w14:textId="77777777" w:rsidTr="00F952E2">
        <w:trPr>
          <w:jc w:val="center"/>
        </w:trPr>
        <w:tc>
          <w:tcPr>
            <w:tcW w:w="870" w:type="dxa"/>
            <w:tcBorders>
              <w:top w:val="single" w:sz="4" w:space="0" w:color="000000"/>
              <w:left w:val="single" w:sz="4" w:space="0" w:color="000000"/>
              <w:bottom w:val="single" w:sz="4" w:space="0" w:color="000000"/>
            </w:tcBorders>
          </w:tcPr>
          <w:p w14:paraId="0807769A" w14:textId="77777777" w:rsidR="003B3A7D" w:rsidRPr="00A411D0" w:rsidRDefault="003B3A7D" w:rsidP="004A3129">
            <w:pPr>
              <w:pStyle w:val="TableEntry"/>
              <w:rPr>
                <w:rFonts w:ascii="Arial" w:hAnsi="Arial"/>
                <w:b/>
                <w:kern w:val="28"/>
              </w:rPr>
            </w:pPr>
            <w:r w:rsidRPr="00A411D0">
              <w:t>R3</w:t>
            </w:r>
          </w:p>
        </w:tc>
        <w:tc>
          <w:tcPr>
            <w:tcW w:w="6909" w:type="dxa"/>
            <w:tcBorders>
              <w:top w:val="single" w:sz="4" w:space="0" w:color="000000"/>
              <w:left w:val="single" w:sz="4" w:space="0" w:color="000000"/>
              <w:bottom w:val="single" w:sz="4" w:space="0" w:color="000000"/>
              <w:right w:val="single" w:sz="4" w:space="0" w:color="000000"/>
            </w:tcBorders>
          </w:tcPr>
          <w:p w14:paraId="215DA7E5" w14:textId="77777777" w:rsidR="003B3A7D" w:rsidRPr="00A411D0" w:rsidRDefault="003B3A7D" w:rsidP="004A3129">
            <w:pPr>
              <w:pStyle w:val="TableEntry"/>
              <w:rPr>
                <w:rFonts w:ascii="Arial" w:hAnsi="Arial"/>
                <w:b/>
                <w:kern w:val="28"/>
              </w:rPr>
            </w:pPr>
            <w:r w:rsidRPr="00A411D0">
              <w:rPr>
                <w:szCs w:val="18"/>
              </w:rPr>
              <w:t xml:space="preserve">Required for Stable </w:t>
            </w:r>
            <w:proofErr w:type="spellStart"/>
            <w:r w:rsidRPr="00A411D0">
              <w:rPr>
                <w:szCs w:val="18"/>
              </w:rPr>
              <w:t>DocumentEntries</w:t>
            </w:r>
            <w:proofErr w:type="spellEnd"/>
            <w:r w:rsidRPr="00A411D0">
              <w:rPr>
                <w:szCs w:val="18"/>
              </w:rPr>
              <w:t xml:space="preserve"> and not allowed for On-Demand </w:t>
            </w:r>
            <w:proofErr w:type="spellStart"/>
            <w:r w:rsidRPr="00A411D0">
              <w:rPr>
                <w:szCs w:val="18"/>
              </w:rPr>
              <w:t>DocumentEntries</w:t>
            </w:r>
            <w:proofErr w:type="spellEnd"/>
            <w:r w:rsidRPr="00A411D0">
              <w:rPr>
                <w:szCs w:val="18"/>
              </w:rPr>
              <w:t xml:space="preserve">. </w:t>
            </w:r>
          </w:p>
        </w:tc>
      </w:tr>
    </w:tbl>
    <w:p w14:paraId="12827212" w14:textId="77777777" w:rsidR="00182DB1" w:rsidRPr="00A411D0" w:rsidRDefault="00182DB1" w:rsidP="00677828">
      <w:pPr>
        <w:pStyle w:val="BodyText"/>
      </w:pPr>
    </w:p>
    <w:p w14:paraId="084ED986" w14:textId="4D157393" w:rsidR="00182DB1" w:rsidRPr="00A411D0" w:rsidRDefault="00182DB1" w:rsidP="00182DB1">
      <w:pPr>
        <w:pStyle w:val="EditorInstructions"/>
      </w:pPr>
      <w:r w:rsidRPr="00A411D0">
        <w:t>Editor: Update Table 4.3.2.1-3 as shown adding the new attributes in alphabetical order.</w:t>
      </w:r>
    </w:p>
    <w:p w14:paraId="7B182D66" w14:textId="77777777" w:rsidR="003B3A7D" w:rsidRPr="00A411D0" w:rsidRDefault="003B3A7D" w:rsidP="004A3129">
      <w:pPr>
        <w:pStyle w:val="TableTitle"/>
      </w:pPr>
      <w:r w:rsidRPr="00A411D0">
        <w:t>Table 4.3.2.1-3: Responding Actor 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2501"/>
        <w:gridCol w:w="1009"/>
        <w:gridCol w:w="900"/>
        <w:gridCol w:w="900"/>
        <w:gridCol w:w="990"/>
      </w:tblGrid>
      <w:tr w:rsidR="003B3A7D" w:rsidRPr="00A411D0" w14:paraId="69D02155" w14:textId="77777777" w:rsidTr="00F952E2">
        <w:trPr>
          <w:trHeight w:val="720"/>
          <w:tblHeader/>
          <w:jc w:val="center"/>
        </w:trPr>
        <w:tc>
          <w:tcPr>
            <w:tcW w:w="1913" w:type="dxa"/>
            <w:shd w:val="clear" w:color="auto" w:fill="D9D9D9"/>
          </w:tcPr>
          <w:p w14:paraId="6992930B" w14:textId="77777777" w:rsidR="003B3A7D" w:rsidRPr="00A411D0" w:rsidRDefault="003B3A7D" w:rsidP="004A3129">
            <w:pPr>
              <w:pStyle w:val="TableEntryHeader"/>
              <w:rPr>
                <w:kern w:val="28"/>
              </w:rPr>
            </w:pPr>
            <w:r w:rsidRPr="00A411D0">
              <w:t>Metadata Element</w:t>
            </w:r>
          </w:p>
        </w:tc>
        <w:tc>
          <w:tcPr>
            <w:tcW w:w="2501" w:type="dxa"/>
            <w:shd w:val="clear" w:color="auto" w:fill="D9D9D9"/>
          </w:tcPr>
          <w:p w14:paraId="372009E7" w14:textId="77777777" w:rsidR="003B3A7D" w:rsidRPr="00A411D0" w:rsidRDefault="003B3A7D" w:rsidP="004A3129">
            <w:pPr>
              <w:pStyle w:val="TableEntryHeader"/>
              <w:rPr>
                <w:kern w:val="28"/>
              </w:rPr>
            </w:pPr>
            <w:r w:rsidRPr="00A411D0">
              <w:t>Metadata Attribute</w:t>
            </w:r>
          </w:p>
        </w:tc>
        <w:tc>
          <w:tcPr>
            <w:tcW w:w="1009" w:type="dxa"/>
            <w:shd w:val="clear" w:color="auto" w:fill="D9D9D9"/>
          </w:tcPr>
          <w:p w14:paraId="6328B4E3" w14:textId="77777777" w:rsidR="003B3A7D" w:rsidRPr="00A411D0" w:rsidRDefault="003B3A7D" w:rsidP="004A3129">
            <w:pPr>
              <w:pStyle w:val="TableEntryHeader"/>
              <w:rPr>
                <w:kern w:val="28"/>
              </w:rPr>
            </w:pPr>
            <w:r w:rsidRPr="00A411D0">
              <w:t>XDS DR</w:t>
            </w:r>
          </w:p>
        </w:tc>
        <w:tc>
          <w:tcPr>
            <w:tcW w:w="900" w:type="dxa"/>
            <w:shd w:val="clear" w:color="auto" w:fill="D9D9D9"/>
          </w:tcPr>
          <w:p w14:paraId="2BB05DBB" w14:textId="77777777" w:rsidR="003B3A7D" w:rsidRPr="00A411D0" w:rsidRDefault="003B3A7D" w:rsidP="004A3129">
            <w:pPr>
              <w:pStyle w:val="TableEntryHeader"/>
              <w:rPr>
                <w:kern w:val="28"/>
              </w:rPr>
            </w:pPr>
            <w:r w:rsidRPr="00A411D0">
              <w:t>XCA IG</w:t>
            </w:r>
          </w:p>
        </w:tc>
        <w:tc>
          <w:tcPr>
            <w:tcW w:w="900" w:type="dxa"/>
            <w:shd w:val="clear" w:color="auto" w:fill="D9D9D9"/>
          </w:tcPr>
          <w:p w14:paraId="28088CAD" w14:textId="77777777" w:rsidR="003B3A7D" w:rsidRPr="00A411D0" w:rsidRDefault="003B3A7D" w:rsidP="004A3129">
            <w:pPr>
              <w:pStyle w:val="TableEntryHeader"/>
              <w:rPr>
                <w:kern w:val="28"/>
              </w:rPr>
            </w:pPr>
            <w:r w:rsidRPr="00A411D0">
              <w:t>XCA RG</w:t>
            </w:r>
          </w:p>
        </w:tc>
        <w:tc>
          <w:tcPr>
            <w:tcW w:w="990" w:type="dxa"/>
            <w:shd w:val="clear" w:color="auto" w:fill="D9D9D9"/>
          </w:tcPr>
          <w:p w14:paraId="6B099619" w14:textId="77777777" w:rsidR="003B3A7D" w:rsidRPr="00A411D0" w:rsidRDefault="003B3A7D" w:rsidP="004A3129">
            <w:pPr>
              <w:pStyle w:val="TableEntryHeader"/>
              <w:rPr>
                <w:kern w:val="28"/>
              </w:rPr>
            </w:pPr>
            <w:r w:rsidRPr="00A411D0">
              <w:t>MPQ DR</w:t>
            </w:r>
          </w:p>
        </w:tc>
      </w:tr>
      <w:tr w:rsidR="00A66E97" w:rsidRPr="00A411D0" w14:paraId="511D163D" w14:textId="77777777" w:rsidTr="00F952E2">
        <w:trPr>
          <w:jc w:val="center"/>
        </w:trPr>
        <w:tc>
          <w:tcPr>
            <w:tcW w:w="1913" w:type="dxa"/>
          </w:tcPr>
          <w:p w14:paraId="461CF809" w14:textId="77777777" w:rsidR="00A66E97" w:rsidRPr="00A411D0" w:rsidRDefault="00A66E97" w:rsidP="004A3129">
            <w:pPr>
              <w:pStyle w:val="TableEntry"/>
              <w:rPr>
                <w:b/>
                <w:bCs/>
                <w:u w:val="single"/>
              </w:rPr>
            </w:pPr>
            <w:proofErr w:type="spellStart"/>
            <w:r w:rsidRPr="00A411D0">
              <w:rPr>
                <w:b/>
                <w:bCs/>
                <w:u w:val="single"/>
              </w:rPr>
              <w:t>DocumentEntry</w:t>
            </w:r>
            <w:proofErr w:type="spellEnd"/>
          </w:p>
        </w:tc>
        <w:tc>
          <w:tcPr>
            <w:tcW w:w="2501" w:type="dxa"/>
          </w:tcPr>
          <w:p w14:paraId="606456DF" w14:textId="77777777" w:rsidR="00A66E97" w:rsidRPr="00A411D0" w:rsidRDefault="00A66E97" w:rsidP="004A3129">
            <w:pPr>
              <w:pStyle w:val="TableEntry"/>
              <w:rPr>
                <w:b/>
                <w:bCs/>
                <w:u w:val="single"/>
              </w:rPr>
            </w:pPr>
            <w:proofErr w:type="spellStart"/>
            <w:r w:rsidRPr="00A411D0">
              <w:rPr>
                <w:b/>
                <w:bCs/>
                <w:u w:val="single"/>
              </w:rPr>
              <w:t>documentAvailability</w:t>
            </w:r>
            <w:proofErr w:type="spellEnd"/>
          </w:p>
        </w:tc>
        <w:tc>
          <w:tcPr>
            <w:tcW w:w="1009" w:type="dxa"/>
          </w:tcPr>
          <w:p w14:paraId="04658E8B" w14:textId="77777777" w:rsidR="00A66E97" w:rsidRPr="00A411D0" w:rsidRDefault="00A66E97" w:rsidP="004A3129">
            <w:pPr>
              <w:pStyle w:val="TableEntry"/>
              <w:rPr>
                <w:b/>
                <w:bCs/>
                <w:u w:val="single"/>
              </w:rPr>
            </w:pPr>
            <w:r w:rsidRPr="00A411D0">
              <w:rPr>
                <w:b/>
                <w:bCs/>
                <w:u w:val="single"/>
              </w:rPr>
              <w:t>O</w:t>
            </w:r>
          </w:p>
        </w:tc>
        <w:tc>
          <w:tcPr>
            <w:tcW w:w="900" w:type="dxa"/>
          </w:tcPr>
          <w:p w14:paraId="471A22B1" w14:textId="77777777" w:rsidR="00A66E97" w:rsidRPr="00A411D0" w:rsidRDefault="00A66E97" w:rsidP="004A3129">
            <w:pPr>
              <w:pStyle w:val="TableEntry"/>
              <w:rPr>
                <w:b/>
                <w:bCs/>
                <w:u w:val="single"/>
              </w:rPr>
            </w:pPr>
            <w:r w:rsidRPr="00A411D0">
              <w:rPr>
                <w:b/>
                <w:bCs/>
                <w:u w:val="single"/>
              </w:rPr>
              <w:t>O</w:t>
            </w:r>
          </w:p>
        </w:tc>
        <w:tc>
          <w:tcPr>
            <w:tcW w:w="900" w:type="dxa"/>
          </w:tcPr>
          <w:p w14:paraId="50B1C2FB" w14:textId="77777777" w:rsidR="00A66E97" w:rsidRPr="00A411D0" w:rsidRDefault="00A66E97" w:rsidP="004A3129">
            <w:pPr>
              <w:pStyle w:val="TableEntry"/>
              <w:rPr>
                <w:b/>
                <w:bCs/>
                <w:u w:val="single"/>
              </w:rPr>
            </w:pPr>
            <w:r w:rsidRPr="00A411D0">
              <w:rPr>
                <w:b/>
                <w:bCs/>
                <w:u w:val="single"/>
              </w:rPr>
              <w:t>O</w:t>
            </w:r>
          </w:p>
        </w:tc>
        <w:tc>
          <w:tcPr>
            <w:tcW w:w="990" w:type="dxa"/>
          </w:tcPr>
          <w:p w14:paraId="4E91F97D" w14:textId="77777777" w:rsidR="00A66E97" w:rsidRPr="00A411D0" w:rsidRDefault="00A66E97" w:rsidP="004A3129">
            <w:pPr>
              <w:pStyle w:val="TableEntry"/>
              <w:rPr>
                <w:b/>
                <w:bCs/>
                <w:u w:val="single"/>
              </w:rPr>
            </w:pPr>
            <w:r w:rsidRPr="00A411D0">
              <w:rPr>
                <w:b/>
                <w:bCs/>
                <w:u w:val="single"/>
              </w:rPr>
              <w:t>O</w:t>
            </w:r>
          </w:p>
        </w:tc>
      </w:tr>
      <w:tr w:rsidR="00A66E97" w:rsidRPr="00A411D0" w14:paraId="5710406A" w14:textId="77777777" w:rsidTr="00F952E2">
        <w:trPr>
          <w:jc w:val="center"/>
        </w:trPr>
        <w:tc>
          <w:tcPr>
            <w:tcW w:w="1913" w:type="dxa"/>
          </w:tcPr>
          <w:p w14:paraId="3AEC0DB6" w14:textId="77777777" w:rsidR="00A66E97" w:rsidRPr="00A411D0" w:rsidRDefault="00A66E97" w:rsidP="004A3129">
            <w:pPr>
              <w:pStyle w:val="TableEntry"/>
              <w:rPr>
                <w:b/>
                <w:bCs/>
                <w:u w:val="single"/>
              </w:rPr>
            </w:pPr>
            <w:proofErr w:type="spellStart"/>
            <w:r w:rsidRPr="00A411D0">
              <w:rPr>
                <w:b/>
                <w:bCs/>
                <w:u w:val="single"/>
              </w:rPr>
              <w:t>DocumentEntry</w:t>
            </w:r>
            <w:proofErr w:type="spellEnd"/>
          </w:p>
        </w:tc>
        <w:tc>
          <w:tcPr>
            <w:tcW w:w="2501" w:type="dxa"/>
          </w:tcPr>
          <w:p w14:paraId="0CD6D3D4" w14:textId="77777777" w:rsidR="00A66E97" w:rsidRPr="00A411D0" w:rsidRDefault="00A66E97" w:rsidP="004A3129">
            <w:pPr>
              <w:pStyle w:val="TableEntry"/>
              <w:rPr>
                <w:b/>
                <w:bCs/>
                <w:u w:val="single"/>
              </w:rPr>
            </w:pPr>
            <w:proofErr w:type="spellStart"/>
            <w:r w:rsidRPr="00A411D0">
              <w:rPr>
                <w:b/>
                <w:bCs/>
                <w:u w:val="single"/>
              </w:rPr>
              <w:t>logicalID</w:t>
            </w:r>
            <w:proofErr w:type="spellEnd"/>
          </w:p>
        </w:tc>
        <w:tc>
          <w:tcPr>
            <w:tcW w:w="1009" w:type="dxa"/>
          </w:tcPr>
          <w:p w14:paraId="28891993" w14:textId="77777777" w:rsidR="00A66E97" w:rsidRPr="00A411D0" w:rsidRDefault="00A66E97" w:rsidP="004A3129">
            <w:pPr>
              <w:pStyle w:val="TableEntry"/>
              <w:rPr>
                <w:b/>
                <w:bCs/>
                <w:u w:val="single"/>
              </w:rPr>
            </w:pPr>
            <w:r w:rsidRPr="00A411D0">
              <w:rPr>
                <w:b/>
                <w:bCs/>
                <w:u w:val="single"/>
              </w:rPr>
              <w:t>O</w:t>
            </w:r>
          </w:p>
        </w:tc>
        <w:tc>
          <w:tcPr>
            <w:tcW w:w="900" w:type="dxa"/>
          </w:tcPr>
          <w:p w14:paraId="2EA6E0AA" w14:textId="77777777" w:rsidR="00A66E97" w:rsidRPr="00A411D0" w:rsidRDefault="00A66E97" w:rsidP="004A3129">
            <w:pPr>
              <w:pStyle w:val="TableEntry"/>
              <w:rPr>
                <w:b/>
                <w:bCs/>
                <w:u w:val="single"/>
              </w:rPr>
            </w:pPr>
            <w:r w:rsidRPr="00A411D0">
              <w:rPr>
                <w:b/>
                <w:bCs/>
                <w:u w:val="single"/>
              </w:rPr>
              <w:t>O</w:t>
            </w:r>
          </w:p>
        </w:tc>
        <w:tc>
          <w:tcPr>
            <w:tcW w:w="900" w:type="dxa"/>
          </w:tcPr>
          <w:p w14:paraId="53059F71" w14:textId="77777777" w:rsidR="00A66E97" w:rsidRPr="00A411D0" w:rsidRDefault="00A66E97" w:rsidP="004A3129">
            <w:pPr>
              <w:pStyle w:val="TableEntry"/>
              <w:rPr>
                <w:b/>
                <w:bCs/>
                <w:u w:val="single"/>
              </w:rPr>
            </w:pPr>
            <w:r w:rsidRPr="00A411D0">
              <w:rPr>
                <w:b/>
                <w:bCs/>
                <w:u w:val="single"/>
              </w:rPr>
              <w:t>O</w:t>
            </w:r>
          </w:p>
        </w:tc>
        <w:tc>
          <w:tcPr>
            <w:tcW w:w="990" w:type="dxa"/>
          </w:tcPr>
          <w:p w14:paraId="19C2890C" w14:textId="77777777" w:rsidR="00A66E97" w:rsidRPr="00A411D0" w:rsidRDefault="00A66E97" w:rsidP="004A3129">
            <w:pPr>
              <w:pStyle w:val="TableEntry"/>
              <w:rPr>
                <w:b/>
                <w:bCs/>
                <w:u w:val="single"/>
              </w:rPr>
            </w:pPr>
            <w:r w:rsidRPr="00A411D0">
              <w:rPr>
                <w:b/>
                <w:bCs/>
                <w:u w:val="single"/>
              </w:rPr>
              <w:t>O</w:t>
            </w:r>
          </w:p>
        </w:tc>
      </w:tr>
      <w:tr w:rsidR="003B3A7D" w:rsidRPr="00A411D0" w14:paraId="5B5086D9" w14:textId="77777777" w:rsidTr="00F952E2">
        <w:trPr>
          <w:jc w:val="center"/>
        </w:trPr>
        <w:tc>
          <w:tcPr>
            <w:tcW w:w="1913" w:type="dxa"/>
          </w:tcPr>
          <w:p w14:paraId="28051D13" w14:textId="77777777" w:rsidR="003B3A7D" w:rsidRPr="00A411D0" w:rsidRDefault="003B3A7D" w:rsidP="004A3129">
            <w:pPr>
              <w:pStyle w:val="TableEntry"/>
              <w:rPr>
                <w:b/>
                <w:bCs/>
                <w:u w:val="single"/>
              </w:rPr>
            </w:pPr>
            <w:proofErr w:type="spellStart"/>
            <w:r w:rsidRPr="00A411D0">
              <w:rPr>
                <w:b/>
                <w:bCs/>
                <w:u w:val="single"/>
              </w:rPr>
              <w:t>DocumentEntry</w:t>
            </w:r>
            <w:proofErr w:type="spellEnd"/>
          </w:p>
        </w:tc>
        <w:tc>
          <w:tcPr>
            <w:tcW w:w="2501" w:type="dxa"/>
          </w:tcPr>
          <w:p w14:paraId="67392629" w14:textId="77777777" w:rsidR="003B3A7D" w:rsidRPr="00A411D0" w:rsidRDefault="00A66E97" w:rsidP="004A3129">
            <w:pPr>
              <w:pStyle w:val="TableEntry"/>
              <w:rPr>
                <w:b/>
                <w:bCs/>
                <w:u w:val="single"/>
              </w:rPr>
            </w:pPr>
            <w:r w:rsidRPr="00A411D0">
              <w:rPr>
                <w:b/>
                <w:bCs/>
                <w:u w:val="single"/>
              </w:rPr>
              <w:t>version</w:t>
            </w:r>
          </w:p>
        </w:tc>
        <w:tc>
          <w:tcPr>
            <w:tcW w:w="1009" w:type="dxa"/>
          </w:tcPr>
          <w:p w14:paraId="1679DEF2" w14:textId="77777777" w:rsidR="003B3A7D" w:rsidRPr="00A411D0" w:rsidRDefault="003B3A7D" w:rsidP="004A3129">
            <w:pPr>
              <w:pStyle w:val="TableEntry"/>
              <w:rPr>
                <w:b/>
                <w:bCs/>
                <w:u w:val="single"/>
              </w:rPr>
            </w:pPr>
            <w:r w:rsidRPr="00A411D0">
              <w:rPr>
                <w:b/>
                <w:bCs/>
                <w:u w:val="single"/>
              </w:rPr>
              <w:t>O</w:t>
            </w:r>
          </w:p>
        </w:tc>
        <w:tc>
          <w:tcPr>
            <w:tcW w:w="900" w:type="dxa"/>
          </w:tcPr>
          <w:p w14:paraId="5C6A9A8B" w14:textId="77777777" w:rsidR="003B3A7D" w:rsidRPr="00A411D0" w:rsidRDefault="003B3A7D" w:rsidP="004A3129">
            <w:pPr>
              <w:pStyle w:val="TableEntry"/>
              <w:rPr>
                <w:b/>
                <w:bCs/>
                <w:u w:val="single"/>
              </w:rPr>
            </w:pPr>
            <w:r w:rsidRPr="00A411D0">
              <w:rPr>
                <w:b/>
                <w:bCs/>
                <w:u w:val="single"/>
              </w:rPr>
              <w:t>O</w:t>
            </w:r>
          </w:p>
        </w:tc>
        <w:tc>
          <w:tcPr>
            <w:tcW w:w="900" w:type="dxa"/>
          </w:tcPr>
          <w:p w14:paraId="00B79BEB" w14:textId="77777777" w:rsidR="003B3A7D" w:rsidRPr="00A411D0" w:rsidRDefault="003B3A7D" w:rsidP="004A3129">
            <w:pPr>
              <w:pStyle w:val="TableEntry"/>
              <w:rPr>
                <w:b/>
                <w:bCs/>
                <w:u w:val="single"/>
              </w:rPr>
            </w:pPr>
            <w:r w:rsidRPr="00A411D0">
              <w:rPr>
                <w:b/>
                <w:bCs/>
                <w:u w:val="single"/>
              </w:rPr>
              <w:t>O</w:t>
            </w:r>
          </w:p>
        </w:tc>
        <w:tc>
          <w:tcPr>
            <w:tcW w:w="990" w:type="dxa"/>
          </w:tcPr>
          <w:p w14:paraId="1EE53C8C" w14:textId="77777777" w:rsidR="003B3A7D" w:rsidRPr="00A411D0" w:rsidRDefault="003B3A7D" w:rsidP="004A3129">
            <w:pPr>
              <w:pStyle w:val="TableEntry"/>
              <w:rPr>
                <w:b/>
                <w:bCs/>
                <w:u w:val="single"/>
              </w:rPr>
            </w:pPr>
            <w:r w:rsidRPr="00A411D0">
              <w:rPr>
                <w:b/>
                <w:bCs/>
                <w:u w:val="single"/>
              </w:rPr>
              <w:t>O</w:t>
            </w:r>
          </w:p>
        </w:tc>
      </w:tr>
    </w:tbl>
    <w:p w14:paraId="3FD28199" w14:textId="51CFB84D" w:rsidR="002F69C5" w:rsidRPr="00A411D0" w:rsidRDefault="002F69C5" w:rsidP="004A3129">
      <w:pPr>
        <w:pStyle w:val="BodyText"/>
      </w:pPr>
      <w:bookmarkStart w:id="410" w:name="_IHEActCode_Vocabulary"/>
      <w:bookmarkStart w:id="411" w:name="_IHERoleCode_Vocabulary"/>
      <w:bookmarkStart w:id="412" w:name="_6.2.1.1.6.1_Service_Event"/>
      <w:bookmarkStart w:id="413" w:name="_6.2.1.1.6.2_Medications_Section"/>
      <w:bookmarkStart w:id="414" w:name="_6.2.1.1.6.3_Allergies_and"/>
      <w:bookmarkStart w:id="415" w:name="_6.2.2.1.1__Problem"/>
      <w:bookmarkStart w:id="416" w:name="_6.2.3.1_Encompassing_Encounter"/>
      <w:bookmarkStart w:id="417" w:name="_6.2.3.1.1_Responsible_Party"/>
      <w:bookmarkStart w:id="418" w:name="_6.2.3.1.2_Health_Care"/>
      <w:bookmarkStart w:id="419" w:name="_6.2.4.4.1__Simple"/>
      <w:bookmarkStart w:id="420" w:name="_Toc335730763"/>
      <w:bookmarkStart w:id="421" w:name="_Toc336000666"/>
      <w:bookmarkStart w:id="422" w:name="_Toc336002388"/>
      <w:bookmarkStart w:id="423" w:name="_Toc336006583"/>
      <w:bookmarkStart w:id="424" w:name="_Toc335730764"/>
      <w:bookmarkStart w:id="425" w:name="_Toc336000667"/>
      <w:bookmarkStart w:id="426" w:name="_Toc336002389"/>
      <w:bookmarkStart w:id="427" w:name="_Toc336006584"/>
      <w:bookmarkEnd w:id="268"/>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sectPr w:rsidR="002F69C5" w:rsidRPr="00A411D0" w:rsidSect="00060817">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6" w:author="Lynn Felhofer" w:date="2020-03-24T13:47:00Z" w:initials="LF">
    <w:p w14:paraId="1556B3E0" w14:textId="3879C572" w:rsidR="000C6BA5" w:rsidRDefault="000C6BA5">
      <w:pPr>
        <w:pStyle w:val="CommentText"/>
      </w:pPr>
      <w:r>
        <w:rPr>
          <w:rStyle w:val="CommentReference"/>
        </w:rPr>
        <w:annotationRef/>
      </w:r>
      <w:r>
        <w:t>CP-ITI-1196</w:t>
      </w:r>
    </w:p>
  </w:comment>
  <w:comment w:id="216" w:author="Lynn Felhofer" w:date="2020-03-24T13:53:00Z" w:initials="LF">
    <w:p w14:paraId="3524F521" w14:textId="38E5FE08" w:rsidR="000C6BA5" w:rsidRDefault="000C6BA5">
      <w:pPr>
        <w:pStyle w:val="CommentText"/>
      </w:pPr>
      <w:r>
        <w:rPr>
          <w:rStyle w:val="CommentReference"/>
        </w:rPr>
        <w:annotationRef/>
      </w:r>
      <w:r>
        <w:t>CP-ITI-1190</w:t>
      </w:r>
    </w:p>
  </w:comment>
  <w:comment w:id="223" w:author="Lynn Felhofer" w:date="2020-03-24T13:48:00Z" w:initials="LF">
    <w:p w14:paraId="3809CED0" w14:textId="29919D27" w:rsidR="000C6BA5" w:rsidRDefault="000C6BA5">
      <w:pPr>
        <w:pStyle w:val="CommentText"/>
      </w:pPr>
      <w:r>
        <w:rPr>
          <w:rStyle w:val="CommentReference"/>
        </w:rPr>
        <w:annotationRef/>
      </w:r>
      <w:r>
        <w:t>CP-ITI-1196</w:t>
      </w:r>
    </w:p>
  </w:comment>
  <w:comment w:id="224" w:author="Lynn Felhofer" w:date="2020-03-24T14:04:00Z" w:initials="LF">
    <w:p w14:paraId="42F72A8C" w14:textId="3707C91A" w:rsidR="00762AE7" w:rsidRDefault="00762AE7">
      <w:pPr>
        <w:pStyle w:val="CommentText"/>
      </w:pPr>
      <w:r>
        <w:rPr>
          <w:rStyle w:val="CommentReference"/>
        </w:rPr>
        <w:annotationRef/>
      </w:r>
      <w:r>
        <w:t>CP-ITI-1190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6B3E0" w15:done="0"/>
  <w15:commentEx w15:paraId="3524F521" w15:done="0"/>
  <w15:commentEx w15:paraId="3809CED0" w15:done="0"/>
  <w15:commentEx w15:paraId="42F72A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6B3E0" w16cid:durableId="22248DF2"/>
  <w16cid:commentId w16cid:paraId="3524F521" w16cid:durableId="22248F5B"/>
  <w16cid:commentId w16cid:paraId="3809CED0" w16cid:durableId="22248E34"/>
  <w16cid:commentId w16cid:paraId="42F72A8C" w16cid:durableId="222492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ABA89" w14:textId="77777777" w:rsidR="00CB6C1E" w:rsidRDefault="00CB6C1E">
      <w:r>
        <w:separator/>
      </w:r>
    </w:p>
  </w:endnote>
  <w:endnote w:type="continuationSeparator" w:id="0">
    <w:p w14:paraId="1EA0EF59" w14:textId="77777777" w:rsidR="00CB6C1E" w:rsidRDefault="00CB6C1E">
      <w:r>
        <w:continuationSeparator/>
      </w:r>
    </w:p>
  </w:endnote>
  <w:endnote w:type="continuationNotice" w:id="1">
    <w:p w14:paraId="013586D0" w14:textId="77777777" w:rsidR="00CB6C1E" w:rsidRDefault="00CB6C1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62031" w14:textId="77777777" w:rsidR="000C6BA5" w:rsidRDefault="000C6B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9DD370" w14:textId="77777777" w:rsidR="000C6BA5" w:rsidRDefault="000C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A2804" w14:textId="77777777" w:rsidR="000C6BA5" w:rsidRDefault="000C6BA5">
    <w:pPr>
      <w:pStyle w:val="Footer"/>
      <w:ind w:right="360"/>
    </w:pPr>
    <w:r>
      <w:t>___________________________________________________________________________</w:t>
    </w:r>
  </w:p>
  <w:p w14:paraId="065DF8AC" w14:textId="34C69A42" w:rsidR="000C6BA5" w:rsidRDefault="000C6BA5" w:rsidP="00597DB2">
    <w:pPr>
      <w:pStyle w:val="Footer"/>
      <w:ind w:right="360"/>
      <w:rPr>
        <w:sz w:val="20"/>
      </w:rPr>
    </w:pPr>
    <w:bookmarkStart w:id="428" w:name="_Toc473170355"/>
    <w:r>
      <w:rPr>
        <w:sz w:val="20"/>
      </w:rPr>
      <w:t>Rev. 1.1 – 2018-08-20</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15</w:t>
    </w:r>
    <w:r w:rsidRPr="00597DB2">
      <w:rPr>
        <w:rStyle w:val="PageNumber"/>
        <w:sz w:val="20"/>
      </w:rPr>
      <w:fldChar w:fldCharType="end"/>
    </w:r>
    <w:r>
      <w:rPr>
        <w:sz w:val="20"/>
      </w:rPr>
      <w:tab/>
      <w:t xml:space="preserve">                        Copyright © 2018: IHE International, Inc.</w:t>
    </w:r>
    <w:bookmarkEnd w:id="428"/>
  </w:p>
  <w:p w14:paraId="5E19A271" w14:textId="77777777" w:rsidR="000C6BA5" w:rsidRDefault="000C6BA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7C4F9" w14:textId="77777777" w:rsidR="000C6BA5" w:rsidRDefault="000C6BA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E6E4E" w14:textId="77777777" w:rsidR="00CB6C1E" w:rsidRDefault="00CB6C1E">
      <w:r>
        <w:separator/>
      </w:r>
    </w:p>
  </w:footnote>
  <w:footnote w:type="continuationSeparator" w:id="0">
    <w:p w14:paraId="37C83DD8" w14:textId="77777777" w:rsidR="00CB6C1E" w:rsidRDefault="00CB6C1E">
      <w:r>
        <w:continuationSeparator/>
      </w:r>
    </w:p>
  </w:footnote>
  <w:footnote w:type="continuationNotice" w:id="1">
    <w:p w14:paraId="54398F54" w14:textId="77777777" w:rsidR="00CB6C1E" w:rsidRDefault="00CB6C1E">
      <w:pPr>
        <w:spacing w:before="0"/>
      </w:pPr>
    </w:p>
  </w:footnote>
  <w:footnote w:id="2">
    <w:p w14:paraId="036837B3" w14:textId="566BEDAD" w:rsidR="000C6BA5" w:rsidRDefault="000C6BA5">
      <w:pPr>
        <w:pStyle w:val="FootnoteText"/>
      </w:pPr>
      <w:r>
        <w:rPr>
          <w:rStyle w:val="FootnoteReference"/>
        </w:rPr>
        <w:footnoteRef/>
      </w:r>
      <w:r>
        <w:t xml:space="preserve"> HL7 </w:t>
      </w:r>
      <w:r w:rsidRPr="002E43BC">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5D1C2" w14:textId="4B9EC5E9" w:rsidR="000C6BA5" w:rsidRDefault="000C6BA5" w:rsidP="004A3129">
    <w:pPr>
      <w:pStyle w:val="Header"/>
    </w:pPr>
    <w:r>
      <w:t>IHE IT Infrastructure Technical Framework Supplement – Restricted Metadata Update (RMU)</w:t>
    </w:r>
  </w:p>
  <w:p w14:paraId="66CCE467" w14:textId="77777777" w:rsidR="000C6BA5" w:rsidRDefault="000C6BA5">
    <w:pPr>
      <w:pStyle w:val="Header"/>
    </w:pPr>
    <w:r>
      <w:t>______________________________________________________________________________</w:t>
    </w:r>
  </w:p>
  <w:p w14:paraId="5D6336F5" w14:textId="77777777" w:rsidR="000C6BA5" w:rsidRDefault="000C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B"/>
    <w:lvl w:ilvl="0">
      <w:start w:val="1"/>
      <w:numFmt w:val="lowerRoman"/>
      <w:lvlText w:val="%1."/>
      <w:lvlJc w:val="right"/>
      <w:pPr>
        <w:ind w:left="1440" w:hanging="360"/>
      </w:pPr>
    </w:lvl>
  </w:abstractNum>
  <w:abstractNum w:abstractNumId="2" w15:restartNumberingAfterBreak="0">
    <w:nsid w:val="FFFFFF7E"/>
    <w:multiLevelType w:val="singleLevel"/>
    <w:tmpl w:val="10090019"/>
    <w:lvl w:ilvl="0">
      <w:start w:val="1"/>
      <w:numFmt w:val="lowerLetter"/>
      <w:lvlText w:val="%1."/>
      <w:lvlJc w:val="left"/>
      <w:pPr>
        <w:ind w:left="1080" w:hanging="360"/>
      </w:pPr>
    </w:lvl>
  </w:abstractNum>
  <w:abstractNum w:abstractNumId="3" w15:restartNumberingAfterBreak="0">
    <w:nsid w:val="FFFFFF7F"/>
    <w:multiLevelType w:val="singleLevel"/>
    <w:tmpl w:val="2F0C2C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5E240280"/>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F64EC71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15:restartNumberingAfterBreak="0">
    <w:nsid w:val="00B42FD4"/>
    <w:multiLevelType w:val="singleLevel"/>
    <w:tmpl w:val="10090019"/>
    <w:lvl w:ilvl="0">
      <w:start w:val="1"/>
      <w:numFmt w:val="lowerLetter"/>
      <w:lvlText w:val="%1."/>
      <w:lvlJc w:val="left"/>
      <w:pPr>
        <w:ind w:left="720" w:hanging="360"/>
      </w:pPr>
    </w:lvl>
  </w:abstractNum>
  <w:abstractNum w:abstractNumId="12" w15:restartNumberingAfterBreak="0">
    <w:nsid w:val="05540FA5"/>
    <w:multiLevelType w:val="multilevel"/>
    <w:tmpl w:val="C48A7BD4"/>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AA0303"/>
    <w:multiLevelType w:val="hybridMultilevel"/>
    <w:tmpl w:val="87AEA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97462BD"/>
    <w:multiLevelType w:val="hybridMultilevel"/>
    <w:tmpl w:val="874C1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37FBF"/>
    <w:multiLevelType w:val="singleLevel"/>
    <w:tmpl w:val="10090019"/>
    <w:lvl w:ilvl="0">
      <w:start w:val="1"/>
      <w:numFmt w:val="lowerLetter"/>
      <w:lvlText w:val="%1."/>
      <w:lvlJc w:val="left"/>
      <w:pPr>
        <w:ind w:left="720" w:hanging="360"/>
      </w:pPr>
    </w:lvl>
  </w:abstractNum>
  <w:abstractNum w:abstractNumId="16" w15:restartNumberingAfterBreak="0">
    <w:nsid w:val="0E1E38B2"/>
    <w:multiLevelType w:val="multilevel"/>
    <w:tmpl w:val="6EEE1CD0"/>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0FBB3C02"/>
    <w:multiLevelType w:val="multilevel"/>
    <w:tmpl w:val="BC0A64A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D52DA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227C1656"/>
    <w:multiLevelType w:val="hybridMultilevel"/>
    <w:tmpl w:val="348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0E2827"/>
    <w:multiLevelType w:val="hybridMultilevel"/>
    <w:tmpl w:val="4DD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37487EB9"/>
    <w:multiLevelType w:val="hybridMultilevel"/>
    <w:tmpl w:val="312813B0"/>
    <w:lvl w:ilvl="0" w:tplc="04090011">
      <w:start w:val="1"/>
      <w:numFmt w:val="decimal"/>
      <w:lvlText w:val="%1."/>
      <w:lvlJc w:val="left"/>
      <w:pPr>
        <w:ind w:left="1080" w:hanging="360"/>
      </w:pPr>
      <w:rPr>
        <w:rFonts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8" w15:restartNumberingAfterBreak="0">
    <w:nsid w:val="380319AE"/>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A9A6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0BC3A55"/>
    <w:multiLevelType w:val="multilevel"/>
    <w:tmpl w:val="7B943E18"/>
    <w:numStyleLink w:val="Constraints"/>
  </w:abstractNum>
  <w:abstractNum w:abstractNumId="36"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D24F0B"/>
    <w:multiLevelType w:val="hybridMultilevel"/>
    <w:tmpl w:val="1A7C4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46656500"/>
    <w:multiLevelType w:val="hybridMultilevel"/>
    <w:tmpl w:val="E990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665D1E"/>
    <w:multiLevelType w:val="hybridMultilevel"/>
    <w:tmpl w:val="A53213DC"/>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7A01722"/>
    <w:multiLevelType w:val="singleLevel"/>
    <w:tmpl w:val="10090019"/>
    <w:lvl w:ilvl="0">
      <w:start w:val="1"/>
      <w:numFmt w:val="lowerLetter"/>
      <w:lvlText w:val="%1."/>
      <w:lvlJc w:val="left"/>
      <w:pPr>
        <w:ind w:left="1080" w:hanging="360"/>
      </w:pPr>
    </w:lvl>
  </w:abstractNum>
  <w:abstractNum w:abstractNumId="42" w15:restartNumberingAfterBreak="0">
    <w:nsid w:val="4B025E5F"/>
    <w:multiLevelType w:val="multilevel"/>
    <w:tmpl w:val="7B943E18"/>
    <w:numStyleLink w:val="Constraints"/>
  </w:abstractNum>
  <w:abstractNum w:abstractNumId="43" w15:restartNumberingAfterBreak="0">
    <w:nsid w:val="4B6B15A7"/>
    <w:multiLevelType w:val="multilevel"/>
    <w:tmpl w:val="A830E8B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C4F3027"/>
    <w:multiLevelType w:val="hybridMultilevel"/>
    <w:tmpl w:val="0748C1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593E6F47"/>
    <w:multiLevelType w:val="hybridMultilevel"/>
    <w:tmpl w:val="A9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E57938"/>
    <w:multiLevelType w:val="hybridMultilevel"/>
    <w:tmpl w:val="846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106F99"/>
    <w:multiLevelType w:val="hybridMultilevel"/>
    <w:tmpl w:val="64E6657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234EE7"/>
    <w:multiLevelType w:val="multilevel"/>
    <w:tmpl w:val="4DD2C5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5F45A2"/>
    <w:multiLevelType w:val="hybridMultilevel"/>
    <w:tmpl w:val="1A3E3E64"/>
    <w:lvl w:ilvl="0" w:tplc="08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7C65BB"/>
    <w:multiLevelType w:val="hybridMultilevel"/>
    <w:tmpl w:val="6D70F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616A62BE"/>
    <w:multiLevelType w:val="multilevel"/>
    <w:tmpl w:val="99FE254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3F861D6"/>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42932ED"/>
    <w:multiLevelType w:val="hybridMultilevel"/>
    <w:tmpl w:val="CE1CB1D8"/>
    <w:lvl w:ilvl="0" w:tplc="FFFFFFFF">
      <w:start w:val="1"/>
      <w:numFmt w:val="decimal"/>
      <w:lvlText w:val="ISC32-[%1]"/>
      <w:lvlJc w:val="left"/>
      <w:pPr>
        <w:tabs>
          <w:tab w:val="num" w:pos="180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67951C7A"/>
    <w:multiLevelType w:val="hybridMultilevel"/>
    <w:tmpl w:val="31BA102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6"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7"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682D9A"/>
    <w:multiLevelType w:val="hybridMultilevel"/>
    <w:tmpl w:val="387A2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1" w15:restartNumberingAfterBreak="0">
    <w:nsid w:val="751E4B52"/>
    <w:multiLevelType w:val="hybridMultilevel"/>
    <w:tmpl w:val="7B7E19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5B3140B"/>
    <w:multiLevelType w:val="hybridMultilevel"/>
    <w:tmpl w:val="23526CBC"/>
    <w:lvl w:ilvl="0" w:tplc="36BC5A6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3" w15:restartNumberingAfterBreak="0">
    <w:nsid w:val="78CB4602"/>
    <w:multiLevelType w:val="hybridMultilevel"/>
    <w:tmpl w:val="1D4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06747D"/>
    <w:multiLevelType w:val="hybridMultilevel"/>
    <w:tmpl w:val="53C87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B12367A"/>
    <w:multiLevelType w:val="hybridMultilevel"/>
    <w:tmpl w:val="6C6CD7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15:restartNumberingAfterBreak="0">
    <w:nsid w:val="7ECC29A1"/>
    <w:multiLevelType w:val="hybridMultilevel"/>
    <w:tmpl w:val="640460B0"/>
    <w:lvl w:ilvl="0" w:tplc="BF80183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76"/>
  </w:num>
  <w:num w:numId="12">
    <w:abstractNumId w:val="42"/>
  </w:num>
  <w:num w:numId="13">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45"/>
  </w:num>
  <w:num w:numId="15">
    <w:abstractNumId w:val="58"/>
  </w:num>
  <w:num w:numId="16">
    <w:abstractNumId w:val="59"/>
  </w:num>
  <w:num w:numId="17">
    <w:abstractNumId w:val="47"/>
  </w:num>
  <w:num w:numId="18">
    <w:abstractNumId w:val="25"/>
  </w:num>
  <w:num w:numId="19">
    <w:abstractNumId w:val="56"/>
  </w:num>
  <w:num w:numId="20">
    <w:abstractNumId w:val="71"/>
  </w:num>
  <w:num w:numId="21">
    <w:abstractNumId w:val="37"/>
  </w:num>
  <w:num w:numId="22">
    <w:abstractNumId w:val="40"/>
  </w:num>
  <w:num w:numId="23">
    <w:abstractNumId w:val="13"/>
  </w:num>
  <w:num w:numId="24">
    <w:abstractNumId w:val="74"/>
  </w:num>
  <w:num w:numId="25">
    <w:abstractNumId w:val="75"/>
  </w:num>
  <w:num w:numId="26">
    <w:abstractNumId w:val="69"/>
  </w:num>
  <w:num w:numId="27">
    <w:abstractNumId w:val="63"/>
  </w:num>
  <w:num w:numId="28">
    <w:abstractNumId w:val="2"/>
    <w:lvlOverride w:ilvl="0">
      <w:startOverride w:val="1"/>
    </w:lvlOverride>
  </w:num>
  <w:num w:numId="29">
    <w:abstractNumId w:val="3"/>
    <w:lvlOverride w:ilvl="0">
      <w:startOverride w:val="1"/>
    </w:lvlOverride>
  </w:num>
  <w:num w:numId="30">
    <w:abstractNumId w:val="64"/>
  </w:num>
  <w:num w:numId="31">
    <w:abstractNumId w:val="10"/>
  </w:num>
  <w:num w:numId="32">
    <w:abstractNumId w:val="49"/>
  </w:num>
  <w:num w:numId="33">
    <w:abstractNumId w:val="38"/>
  </w:num>
  <w:num w:numId="34">
    <w:abstractNumId w:val="70"/>
  </w:num>
  <w:num w:numId="35">
    <w:abstractNumId w:val="36"/>
  </w:num>
  <w:num w:numId="36">
    <w:abstractNumId w:val="53"/>
  </w:num>
  <w:num w:numId="37">
    <w:abstractNumId w:val="26"/>
  </w:num>
  <w:num w:numId="38">
    <w:abstractNumId w:val="66"/>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67"/>
  </w:num>
  <w:num w:numId="44">
    <w:abstractNumId w:val="44"/>
  </w:num>
  <w:num w:numId="45">
    <w:abstractNumId w:val="24"/>
  </w:num>
  <w:num w:numId="46">
    <w:abstractNumId w:val="46"/>
  </w:num>
  <w:num w:numId="47">
    <w:abstractNumId w:val="32"/>
  </w:num>
  <w:num w:numId="48">
    <w:abstractNumId w:val="20"/>
  </w:num>
  <w:num w:numId="49">
    <w:abstractNumId w:val="32"/>
    <w:lvlOverride w:ilvl="0">
      <w:startOverride w:val="1"/>
    </w:lvlOverride>
  </w:num>
  <w:num w:numId="50">
    <w:abstractNumId w:val="68"/>
  </w:num>
  <w:num w:numId="51">
    <w:abstractNumId w:val="33"/>
  </w:num>
  <w:num w:numId="52">
    <w:abstractNumId w:val="30"/>
  </w:num>
  <w:num w:numId="53">
    <w:abstractNumId w:val="65"/>
  </w:num>
  <w:num w:numId="54">
    <w:abstractNumId w:val="11"/>
  </w:num>
  <w:num w:numId="55">
    <w:abstractNumId w:val="15"/>
  </w:num>
  <w:num w:numId="56">
    <w:abstractNumId w:val="60"/>
  </w:num>
  <w:num w:numId="57">
    <w:abstractNumId w:val="31"/>
  </w:num>
  <w:num w:numId="58">
    <w:abstractNumId w:val="48"/>
  </w:num>
  <w:num w:numId="59">
    <w:abstractNumId w:val="34"/>
  </w:num>
  <w:num w:numId="60">
    <w:abstractNumId w:val="62"/>
  </w:num>
  <w:num w:numId="61">
    <w:abstractNumId w:val="29"/>
    <w:lvlOverride w:ilvl="0">
      <w:startOverride w:val="1"/>
    </w:lvlOverride>
  </w:num>
  <w:num w:numId="62">
    <w:abstractNumId w:val="72"/>
  </w:num>
  <w:num w:numId="63">
    <w:abstractNumId w:val="27"/>
  </w:num>
  <w:num w:numId="64">
    <w:abstractNumId w:val="61"/>
  </w:num>
  <w:num w:numId="65">
    <w:abstractNumId w:val="52"/>
  </w:num>
  <w:num w:numId="66">
    <w:abstractNumId w:val="21"/>
  </w:num>
  <w:num w:numId="67">
    <w:abstractNumId w:val="28"/>
  </w:num>
  <w:num w:numId="68">
    <w:abstractNumId w:val="55"/>
  </w:num>
  <w:num w:numId="69">
    <w:abstractNumId w:val="23"/>
  </w:num>
  <w:num w:numId="70">
    <w:abstractNumId w:val="50"/>
  </w:num>
  <w:num w:numId="71">
    <w:abstractNumId w:val="39"/>
  </w:num>
  <w:num w:numId="72">
    <w:abstractNumId w:val="73"/>
  </w:num>
  <w:num w:numId="73">
    <w:abstractNumId w:val="22"/>
  </w:num>
  <w:num w:numId="74">
    <w:abstractNumId w:val="51"/>
  </w:num>
  <w:num w:numId="75">
    <w:abstractNumId w:val="9"/>
  </w:num>
  <w:num w:numId="76">
    <w:abstractNumId w:val="9"/>
  </w:num>
  <w:num w:numId="77">
    <w:abstractNumId w:val="9"/>
  </w:num>
  <w:num w:numId="78">
    <w:abstractNumId w:val="9"/>
  </w:num>
  <w:num w:numId="79">
    <w:abstractNumId w:val="14"/>
  </w:num>
  <w:num w:numId="80">
    <w:abstractNumId w:val="18"/>
  </w:num>
  <w:num w:numId="81">
    <w:abstractNumId w:val="57"/>
  </w:num>
  <w:num w:numId="82">
    <w:abstractNumId w:val="16"/>
  </w:num>
  <w:num w:numId="83">
    <w:abstractNumId w:val="41"/>
  </w:num>
  <w:num w:numId="84">
    <w:abstractNumId w:val="3"/>
    <w:lvlOverride w:ilvl="0">
      <w:startOverride w:val="1"/>
    </w:lvlOverride>
  </w:num>
  <w:num w:numId="85">
    <w:abstractNumId w:val="3"/>
    <w:lvlOverride w:ilvl="0">
      <w:startOverride w:val="1"/>
    </w:lvlOverride>
  </w:num>
  <w:num w:numId="86">
    <w:abstractNumId w:val="43"/>
  </w:num>
  <w:num w:numId="87">
    <w:abstractNumId w:val="54"/>
  </w:num>
  <w:num w:numId="88">
    <w:abstractNumId w:val="59"/>
  </w:num>
  <w:num w:numId="89">
    <w:abstractNumId w:val="12"/>
  </w:num>
  <w:num w:numId="90">
    <w:abstractNumId w:val="59"/>
  </w:num>
  <w:num w:numId="91">
    <w:abstractNumId w:val="59"/>
  </w:num>
  <w:num w:numId="92">
    <w:abstractNumId w:val="59"/>
  </w:num>
  <w:num w:numId="93">
    <w:abstractNumId w:val="59"/>
  </w:num>
  <w:num w:numId="94">
    <w:abstractNumId w:val="59"/>
  </w:num>
  <w:num w:numId="95">
    <w:abstractNumId w:val="59"/>
  </w:num>
  <w:num w:numId="96">
    <w:abstractNumId w:val="59"/>
  </w:num>
  <w:num w:numId="97">
    <w:abstractNumId w:val="77"/>
  </w:num>
  <w:num w:numId="98">
    <w:abstractNumId w:val="3"/>
    <w:lvlOverride w:ilvl="0">
      <w:startOverride w:val="1"/>
    </w:lvlOverride>
  </w:num>
  <w:numIdMacAtCleanup w:val="9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de-CH"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A02"/>
    <w:rsid w:val="00002D1C"/>
    <w:rsid w:val="000030DD"/>
    <w:rsid w:val="000055BD"/>
    <w:rsid w:val="0000674D"/>
    <w:rsid w:val="0000679C"/>
    <w:rsid w:val="000105A1"/>
    <w:rsid w:val="0001191A"/>
    <w:rsid w:val="000121FB"/>
    <w:rsid w:val="000125FF"/>
    <w:rsid w:val="000136C0"/>
    <w:rsid w:val="000138EB"/>
    <w:rsid w:val="00016892"/>
    <w:rsid w:val="00017CA6"/>
    <w:rsid w:val="00017E09"/>
    <w:rsid w:val="00022531"/>
    <w:rsid w:val="00024BCD"/>
    <w:rsid w:val="00026D1C"/>
    <w:rsid w:val="00027ADB"/>
    <w:rsid w:val="00031D5A"/>
    <w:rsid w:val="0003322F"/>
    <w:rsid w:val="00033EFF"/>
    <w:rsid w:val="00034EDD"/>
    <w:rsid w:val="00035212"/>
    <w:rsid w:val="00036347"/>
    <w:rsid w:val="000363AF"/>
    <w:rsid w:val="00040B61"/>
    <w:rsid w:val="0004144C"/>
    <w:rsid w:val="00046E88"/>
    <w:rsid w:val="000470A5"/>
    <w:rsid w:val="00047E21"/>
    <w:rsid w:val="000514E1"/>
    <w:rsid w:val="00053475"/>
    <w:rsid w:val="000542C6"/>
    <w:rsid w:val="0005577A"/>
    <w:rsid w:val="00060817"/>
    <w:rsid w:val="00060D78"/>
    <w:rsid w:val="0006157B"/>
    <w:rsid w:val="0006197A"/>
    <w:rsid w:val="000622EE"/>
    <w:rsid w:val="000645DA"/>
    <w:rsid w:val="00064FF2"/>
    <w:rsid w:val="00066F1C"/>
    <w:rsid w:val="00067045"/>
    <w:rsid w:val="00067B9C"/>
    <w:rsid w:val="00070847"/>
    <w:rsid w:val="000717A7"/>
    <w:rsid w:val="00077324"/>
    <w:rsid w:val="00077EA0"/>
    <w:rsid w:val="000807AC"/>
    <w:rsid w:val="00082F2B"/>
    <w:rsid w:val="00083104"/>
    <w:rsid w:val="00083B47"/>
    <w:rsid w:val="0008486C"/>
    <w:rsid w:val="000862CF"/>
    <w:rsid w:val="00087060"/>
    <w:rsid w:val="00087187"/>
    <w:rsid w:val="00094061"/>
    <w:rsid w:val="0009518B"/>
    <w:rsid w:val="000963BC"/>
    <w:rsid w:val="00097228"/>
    <w:rsid w:val="00097894"/>
    <w:rsid w:val="000A3061"/>
    <w:rsid w:val="000A3BC3"/>
    <w:rsid w:val="000A4A51"/>
    <w:rsid w:val="000A5133"/>
    <w:rsid w:val="000A68D3"/>
    <w:rsid w:val="000A726D"/>
    <w:rsid w:val="000B1C1B"/>
    <w:rsid w:val="000B30FF"/>
    <w:rsid w:val="000B37B2"/>
    <w:rsid w:val="000B3BD4"/>
    <w:rsid w:val="000B3F51"/>
    <w:rsid w:val="000B54A2"/>
    <w:rsid w:val="000B55BC"/>
    <w:rsid w:val="000B699D"/>
    <w:rsid w:val="000B7F97"/>
    <w:rsid w:val="000C0A07"/>
    <w:rsid w:val="000C1584"/>
    <w:rsid w:val="000C1BCA"/>
    <w:rsid w:val="000C219D"/>
    <w:rsid w:val="000C2B81"/>
    <w:rsid w:val="000C2E06"/>
    <w:rsid w:val="000C3556"/>
    <w:rsid w:val="000C3BC7"/>
    <w:rsid w:val="000C3EAA"/>
    <w:rsid w:val="000C4E15"/>
    <w:rsid w:val="000C5467"/>
    <w:rsid w:val="000C6BA5"/>
    <w:rsid w:val="000C6FDD"/>
    <w:rsid w:val="000D01EF"/>
    <w:rsid w:val="000D06C3"/>
    <w:rsid w:val="000D1366"/>
    <w:rsid w:val="000D245B"/>
    <w:rsid w:val="000D2487"/>
    <w:rsid w:val="000D2981"/>
    <w:rsid w:val="000D3520"/>
    <w:rsid w:val="000D5F7A"/>
    <w:rsid w:val="000D6321"/>
    <w:rsid w:val="000D69C6"/>
    <w:rsid w:val="000D6F01"/>
    <w:rsid w:val="000D711C"/>
    <w:rsid w:val="000E092D"/>
    <w:rsid w:val="000E101F"/>
    <w:rsid w:val="000E5562"/>
    <w:rsid w:val="000E5F2F"/>
    <w:rsid w:val="000E70CC"/>
    <w:rsid w:val="000F13F5"/>
    <w:rsid w:val="000F39D8"/>
    <w:rsid w:val="000F4567"/>
    <w:rsid w:val="000F613A"/>
    <w:rsid w:val="000F66B3"/>
    <w:rsid w:val="000F6D26"/>
    <w:rsid w:val="00100E2D"/>
    <w:rsid w:val="00103BA4"/>
    <w:rsid w:val="00104589"/>
    <w:rsid w:val="00104BE6"/>
    <w:rsid w:val="001055CB"/>
    <w:rsid w:val="00106B89"/>
    <w:rsid w:val="00106DF9"/>
    <w:rsid w:val="0011062E"/>
    <w:rsid w:val="00110B4B"/>
    <w:rsid w:val="00111543"/>
    <w:rsid w:val="001115F5"/>
    <w:rsid w:val="00111CBC"/>
    <w:rsid w:val="001128E2"/>
    <w:rsid w:val="001134EB"/>
    <w:rsid w:val="00114040"/>
    <w:rsid w:val="00114068"/>
    <w:rsid w:val="00115142"/>
    <w:rsid w:val="0011587C"/>
    <w:rsid w:val="00115A0F"/>
    <w:rsid w:val="001161F3"/>
    <w:rsid w:val="001166F9"/>
    <w:rsid w:val="00116A7E"/>
    <w:rsid w:val="00117DD7"/>
    <w:rsid w:val="00120D3D"/>
    <w:rsid w:val="00121855"/>
    <w:rsid w:val="001225C8"/>
    <w:rsid w:val="00123FD5"/>
    <w:rsid w:val="001253AA"/>
    <w:rsid w:val="00125F42"/>
    <w:rsid w:val="001263B9"/>
    <w:rsid w:val="00126A38"/>
    <w:rsid w:val="00127DF3"/>
    <w:rsid w:val="0013138B"/>
    <w:rsid w:val="00133BE6"/>
    <w:rsid w:val="00135620"/>
    <w:rsid w:val="001376E7"/>
    <w:rsid w:val="00137EF1"/>
    <w:rsid w:val="00140215"/>
    <w:rsid w:val="0014039C"/>
    <w:rsid w:val="0014275F"/>
    <w:rsid w:val="00142A85"/>
    <w:rsid w:val="001439BB"/>
    <w:rsid w:val="00144F18"/>
    <w:rsid w:val="001453CC"/>
    <w:rsid w:val="001463F4"/>
    <w:rsid w:val="00147A61"/>
    <w:rsid w:val="00147F29"/>
    <w:rsid w:val="00150691"/>
    <w:rsid w:val="00150B3C"/>
    <w:rsid w:val="00151C9E"/>
    <w:rsid w:val="00151E50"/>
    <w:rsid w:val="0015489F"/>
    <w:rsid w:val="00154B7B"/>
    <w:rsid w:val="001558DD"/>
    <w:rsid w:val="00156467"/>
    <w:rsid w:val="00156676"/>
    <w:rsid w:val="00156A28"/>
    <w:rsid w:val="001579E7"/>
    <w:rsid w:val="0016046E"/>
    <w:rsid w:val="00160539"/>
    <w:rsid w:val="001606A7"/>
    <w:rsid w:val="00161837"/>
    <w:rsid w:val="0016225E"/>
    <w:rsid w:val="001622E4"/>
    <w:rsid w:val="001637F0"/>
    <w:rsid w:val="00163A6C"/>
    <w:rsid w:val="0016666C"/>
    <w:rsid w:val="001666DF"/>
    <w:rsid w:val="00167B95"/>
    <w:rsid w:val="00167DB7"/>
    <w:rsid w:val="00170ED0"/>
    <w:rsid w:val="00173CDC"/>
    <w:rsid w:val="00174CB8"/>
    <w:rsid w:val="0017698E"/>
    <w:rsid w:val="00177E1D"/>
    <w:rsid w:val="00182DB1"/>
    <w:rsid w:val="00183107"/>
    <w:rsid w:val="00184083"/>
    <w:rsid w:val="00184707"/>
    <w:rsid w:val="00184712"/>
    <w:rsid w:val="00184E40"/>
    <w:rsid w:val="0018571F"/>
    <w:rsid w:val="00186DAB"/>
    <w:rsid w:val="0018714B"/>
    <w:rsid w:val="00187B29"/>
    <w:rsid w:val="00187E92"/>
    <w:rsid w:val="00191122"/>
    <w:rsid w:val="00192534"/>
    <w:rsid w:val="00193030"/>
    <w:rsid w:val="00194097"/>
    <w:rsid w:val="001946F4"/>
    <w:rsid w:val="00194FA7"/>
    <w:rsid w:val="00195213"/>
    <w:rsid w:val="00197C07"/>
    <w:rsid w:val="001A0AA9"/>
    <w:rsid w:val="001A1FA6"/>
    <w:rsid w:val="001A3A3B"/>
    <w:rsid w:val="001A5B5D"/>
    <w:rsid w:val="001A7247"/>
    <w:rsid w:val="001A7729"/>
    <w:rsid w:val="001A7C4C"/>
    <w:rsid w:val="001B007B"/>
    <w:rsid w:val="001B2B50"/>
    <w:rsid w:val="001B36CC"/>
    <w:rsid w:val="001B463C"/>
    <w:rsid w:val="001B4875"/>
    <w:rsid w:val="001B4AE9"/>
    <w:rsid w:val="001C26CB"/>
    <w:rsid w:val="001D0E6D"/>
    <w:rsid w:val="001D1619"/>
    <w:rsid w:val="001D640F"/>
    <w:rsid w:val="001D6A51"/>
    <w:rsid w:val="001D6BB3"/>
    <w:rsid w:val="001D6BCC"/>
    <w:rsid w:val="001E03EE"/>
    <w:rsid w:val="001E1A57"/>
    <w:rsid w:val="001E206E"/>
    <w:rsid w:val="001E3468"/>
    <w:rsid w:val="001E4F50"/>
    <w:rsid w:val="001E615F"/>
    <w:rsid w:val="001E62C3"/>
    <w:rsid w:val="001E6533"/>
    <w:rsid w:val="001E795C"/>
    <w:rsid w:val="001F03D7"/>
    <w:rsid w:val="001F0E7F"/>
    <w:rsid w:val="001F257D"/>
    <w:rsid w:val="001F2C43"/>
    <w:rsid w:val="001F2CF8"/>
    <w:rsid w:val="001F6755"/>
    <w:rsid w:val="001F68C9"/>
    <w:rsid w:val="001F7146"/>
    <w:rsid w:val="001F787E"/>
    <w:rsid w:val="001F7A35"/>
    <w:rsid w:val="00200217"/>
    <w:rsid w:val="00202323"/>
    <w:rsid w:val="002025E1"/>
    <w:rsid w:val="00202AC6"/>
    <w:rsid w:val="0020349A"/>
    <w:rsid w:val="002038BB"/>
    <w:rsid w:val="002040DD"/>
    <w:rsid w:val="00204180"/>
    <w:rsid w:val="0020453A"/>
    <w:rsid w:val="00206D98"/>
    <w:rsid w:val="00207571"/>
    <w:rsid w:val="00207816"/>
    <w:rsid w:val="00207830"/>
    <w:rsid w:val="00207868"/>
    <w:rsid w:val="00211172"/>
    <w:rsid w:val="00211255"/>
    <w:rsid w:val="00211E09"/>
    <w:rsid w:val="00212B12"/>
    <w:rsid w:val="00214C2E"/>
    <w:rsid w:val="002173E6"/>
    <w:rsid w:val="0022022E"/>
    <w:rsid w:val="002206B0"/>
    <w:rsid w:val="00221AC2"/>
    <w:rsid w:val="00222093"/>
    <w:rsid w:val="0022261E"/>
    <w:rsid w:val="00222CF4"/>
    <w:rsid w:val="0022352C"/>
    <w:rsid w:val="00225423"/>
    <w:rsid w:val="00226471"/>
    <w:rsid w:val="00226A97"/>
    <w:rsid w:val="002317E5"/>
    <w:rsid w:val="002322FF"/>
    <w:rsid w:val="002346D7"/>
    <w:rsid w:val="00234BE4"/>
    <w:rsid w:val="00234F89"/>
    <w:rsid w:val="0023732B"/>
    <w:rsid w:val="0024039C"/>
    <w:rsid w:val="0024101B"/>
    <w:rsid w:val="002412AC"/>
    <w:rsid w:val="002425C9"/>
    <w:rsid w:val="002440A3"/>
    <w:rsid w:val="00250A37"/>
    <w:rsid w:val="00250D21"/>
    <w:rsid w:val="00255462"/>
    <w:rsid w:val="00255821"/>
    <w:rsid w:val="00256665"/>
    <w:rsid w:val="00257A4C"/>
    <w:rsid w:val="00257B21"/>
    <w:rsid w:val="00260DD4"/>
    <w:rsid w:val="002618BD"/>
    <w:rsid w:val="0026234A"/>
    <w:rsid w:val="00265988"/>
    <w:rsid w:val="002670D2"/>
    <w:rsid w:val="00270EBB"/>
    <w:rsid w:val="002711CC"/>
    <w:rsid w:val="0027187C"/>
    <w:rsid w:val="002721F9"/>
    <w:rsid w:val="00272440"/>
    <w:rsid w:val="00273EF2"/>
    <w:rsid w:val="0027537B"/>
    <w:rsid w:val="002756A6"/>
    <w:rsid w:val="002757BD"/>
    <w:rsid w:val="00275DD1"/>
    <w:rsid w:val="00276E18"/>
    <w:rsid w:val="00277298"/>
    <w:rsid w:val="00277D49"/>
    <w:rsid w:val="00282EB3"/>
    <w:rsid w:val="00284DA1"/>
    <w:rsid w:val="00286433"/>
    <w:rsid w:val="002869E8"/>
    <w:rsid w:val="00287378"/>
    <w:rsid w:val="002878ED"/>
    <w:rsid w:val="0029159C"/>
    <w:rsid w:val="00291725"/>
    <w:rsid w:val="00293CF1"/>
    <w:rsid w:val="0029450A"/>
    <w:rsid w:val="00297801"/>
    <w:rsid w:val="00297D4C"/>
    <w:rsid w:val="00297E4A"/>
    <w:rsid w:val="002A1733"/>
    <w:rsid w:val="002A20DD"/>
    <w:rsid w:val="002A3193"/>
    <w:rsid w:val="002A4C2E"/>
    <w:rsid w:val="002A6446"/>
    <w:rsid w:val="002A6DB7"/>
    <w:rsid w:val="002B1A59"/>
    <w:rsid w:val="002B29D9"/>
    <w:rsid w:val="002B4844"/>
    <w:rsid w:val="002B6E56"/>
    <w:rsid w:val="002B7641"/>
    <w:rsid w:val="002B7643"/>
    <w:rsid w:val="002C06F2"/>
    <w:rsid w:val="002C0920"/>
    <w:rsid w:val="002C1B6E"/>
    <w:rsid w:val="002C26D4"/>
    <w:rsid w:val="002C27E4"/>
    <w:rsid w:val="002C3C97"/>
    <w:rsid w:val="002C5D62"/>
    <w:rsid w:val="002C6679"/>
    <w:rsid w:val="002D090A"/>
    <w:rsid w:val="002D0A95"/>
    <w:rsid w:val="002D0CC3"/>
    <w:rsid w:val="002D250B"/>
    <w:rsid w:val="002D5B69"/>
    <w:rsid w:val="002D6B88"/>
    <w:rsid w:val="002E094D"/>
    <w:rsid w:val="002E1D72"/>
    <w:rsid w:val="002E24A8"/>
    <w:rsid w:val="002E4125"/>
    <w:rsid w:val="002E43BC"/>
    <w:rsid w:val="002E4916"/>
    <w:rsid w:val="002E6F49"/>
    <w:rsid w:val="002E7105"/>
    <w:rsid w:val="002E724E"/>
    <w:rsid w:val="002F051F"/>
    <w:rsid w:val="002F076A"/>
    <w:rsid w:val="002F1423"/>
    <w:rsid w:val="002F3F7A"/>
    <w:rsid w:val="002F41E0"/>
    <w:rsid w:val="002F4AE1"/>
    <w:rsid w:val="002F50B0"/>
    <w:rsid w:val="002F524B"/>
    <w:rsid w:val="002F53D6"/>
    <w:rsid w:val="002F680D"/>
    <w:rsid w:val="002F69C5"/>
    <w:rsid w:val="00300B8F"/>
    <w:rsid w:val="003036BB"/>
    <w:rsid w:val="00303E20"/>
    <w:rsid w:val="00305592"/>
    <w:rsid w:val="00305993"/>
    <w:rsid w:val="003115C9"/>
    <w:rsid w:val="00311B21"/>
    <w:rsid w:val="00312CDC"/>
    <w:rsid w:val="00313111"/>
    <w:rsid w:val="00315308"/>
    <w:rsid w:val="00315CD2"/>
    <w:rsid w:val="00316247"/>
    <w:rsid w:val="003200C0"/>
    <w:rsid w:val="00320186"/>
    <w:rsid w:val="0032060B"/>
    <w:rsid w:val="00320724"/>
    <w:rsid w:val="00320867"/>
    <w:rsid w:val="00320FBF"/>
    <w:rsid w:val="003218A6"/>
    <w:rsid w:val="00322807"/>
    <w:rsid w:val="0032289E"/>
    <w:rsid w:val="00323461"/>
    <w:rsid w:val="00323835"/>
    <w:rsid w:val="00324410"/>
    <w:rsid w:val="003249A5"/>
    <w:rsid w:val="00324B64"/>
    <w:rsid w:val="00325079"/>
    <w:rsid w:val="00325C54"/>
    <w:rsid w:val="0032600B"/>
    <w:rsid w:val="003266E1"/>
    <w:rsid w:val="00330038"/>
    <w:rsid w:val="00330EC1"/>
    <w:rsid w:val="00332EA4"/>
    <w:rsid w:val="003330A1"/>
    <w:rsid w:val="0033335F"/>
    <w:rsid w:val="00333AB5"/>
    <w:rsid w:val="00335554"/>
    <w:rsid w:val="00336A44"/>
    <w:rsid w:val="003375BB"/>
    <w:rsid w:val="00340176"/>
    <w:rsid w:val="0034112A"/>
    <w:rsid w:val="00341A16"/>
    <w:rsid w:val="00342880"/>
    <w:rsid w:val="00342A78"/>
    <w:rsid w:val="00342AD4"/>
    <w:rsid w:val="003432DC"/>
    <w:rsid w:val="00343763"/>
    <w:rsid w:val="003457B1"/>
    <w:rsid w:val="00345DF6"/>
    <w:rsid w:val="00346314"/>
    <w:rsid w:val="00346BB8"/>
    <w:rsid w:val="00346D9C"/>
    <w:rsid w:val="00352784"/>
    <w:rsid w:val="0035295A"/>
    <w:rsid w:val="00354AB1"/>
    <w:rsid w:val="00354EE2"/>
    <w:rsid w:val="00355174"/>
    <w:rsid w:val="00356995"/>
    <w:rsid w:val="003577C8"/>
    <w:rsid w:val="003579DA"/>
    <w:rsid w:val="00357B60"/>
    <w:rsid w:val="003601D3"/>
    <w:rsid w:val="003602DC"/>
    <w:rsid w:val="003610EF"/>
    <w:rsid w:val="00361F12"/>
    <w:rsid w:val="00362533"/>
    <w:rsid w:val="00363069"/>
    <w:rsid w:val="00364E56"/>
    <w:rsid w:val="003651D9"/>
    <w:rsid w:val="00365DD0"/>
    <w:rsid w:val="003660F5"/>
    <w:rsid w:val="00370B52"/>
    <w:rsid w:val="00370CC8"/>
    <w:rsid w:val="00371F84"/>
    <w:rsid w:val="00373D95"/>
    <w:rsid w:val="00374B3E"/>
    <w:rsid w:val="00374F52"/>
    <w:rsid w:val="00382FFB"/>
    <w:rsid w:val="00383474"/>
    <w:rsid w:val="0038429E"/>
    <w:rsid w:val="0038470A"/>
    <w:rsid w:val="003857BC"/>
    <w:rsid w:val="00391851"/>
    <w:rsid w:val="003921A0"/>
    <w:rsid w:val="00393727"/>
    <w:rsid w:val="00393ACF"/>
    <w:rsid w:val="00395FC3"/>
    <w:rsid w:val="00397D69"/>
    <w:rsid w:val="003A019F"/>
    <w:rsid w:val="003A04CF"/>
    <w:rsid w:val="003A09FE"/>
    <w:rsid w:val="003A12A4"/>
    <w:rsid w:val="003A1AD5"/>
    <w:rsid w:val="003A27DF"/>
    <w:rsid w:val="003A4080"/>
    <w:rsid w:val="003A497A"/>
    <w:rsid w:val="003A545A"/>
    <w:rsid w:val="003A6A6D"/>
    <w:rsid w:val="003A7A3D"/>
    <w:rsid w:val="003A7E3F"/>
    <w:rsid w:val="003B2A2B"/>
    <w:rsid w:val="003B3A7D"/>
    <w:rsid w:val="003B40CC"/>
    <w:rsid w:val="003B69C9"/>
    <w:rsid w:val="003B70A2"/>
    <w:rsid w:val="003B782F"/>
    <w:rsid w:val="003B7860"/>
    <w:rsid w:val="003B7A4D"/>
    <w:rsid w:val="003C0341"/>
    <w:rsid w:val="003C0584"/>
    <w:rsid w:val="003C1C2C"/>
    <w:rsid w:val="003C1CAD"/>
    <w:rsid w:val="003C27D3"/>
    <w:rsid w:val="003C3195"/>
    <w:rsid w:val="003C3FFB"/>
    <w:rsid w:val="003C54C8"/>
    <w:rsid w:val="003C6D96"/>
    <w:rsid w:val="003D0D51"/>
    <w:rsid w:val="003D1654"/>
    <w:rsid w:val="003D174D"/>
    <w:rsid w:val="003D19E0"/>
    <w:rsid w:val="003D24EE"/>
    <w:rsid w:val="003D3404"/>
    <w:rsid w:val="003D3E5A"/>
    <w:rsid w:val="003D409F"/>
    <w:rsid w:val="003D5A68"/>
    <w:rsid w:val="003D65C0"/>
    <w:rsid w:val="003D7B58"/>
    <w:rsid w:val="003E11E8"/>
    <w:rsid w:val="003E3D0C"/>
    <w:rsid w:val="003E5C68"/>
    <w:rsid w:val="003F0805"/>
    <w:rsid w:val="003F106F"/>
    <w:rsid w:val="003F252B"/>
    <w:rsid w:val="003F2A2B"/>
    <w:rsid w:val="003F30B1"/>
    <w:rsid w:val="003F3E4A"/>
    <w:rsid w:val="003F7141"/>
    <w:rsid w:val="003F7319"/>
    <w:rsid w:val="004046B6"/>
    <w:rsid w:val="0040519A"/>
    <w:rsid w:val="004063EB"/>
    <w:rsid w:val="004067FD"/>
    <w:rsid w:val="00406F26"/>
    <w:rsid w:val="004070FB"/>
    <w:rsid w:val="0040745E"/>
    <w:rsid w:val="00410D6B"/>
    <w:rsid w:val="00411EF1"/>
    <w:rsid w:val="00412649"/>
    <w:rsid w:val="00415432"/>
    <w:rsid w:val="00417A70"/>
    <w:rsid w:val="004223D9"/>
    <w:rsid w:val="004225C9"/>
    <w:rsid w:val="004254A0"/>
    <w:rsid w:val="00426102"/>
    <w:rsid w:val="00427043"/>
    <w:rsid w:val="004270FB"/>
    <w:rsid w:val="004322FE"/>
    <w:rsid w:val="0043247A"/>
    <w:rsid w:val="004338EA"/>
    <w:rsid w:val="00433A7C"/>
    <w:rsid w:val="0043514A"/>
    <w:rsid w:val="00436599"/>
    <w:rsid w:val="00436D3B"/>
    <w:rsid w:val="004404A8"/>
    <w:rsid w:val="00440A18"/>
    <w:rsid w:val="004424C6"/>
    <w:rsid w:val="00442C32"/>
    <w:rsid w:val="0044310A"/>
    <w:rsid w:val="00444053"/>
    <w:rsid w:val="00444100"/>
    <w:rsid w:val="00444CFC"/>
    <w:rsid w:val="00445D2F"/>
    <w:rsid w:val="00446B0D"/>
    <w:rsid w:val="00447451"/>
    <w:rsid w:val="0045168B"/>
    <w:rsid w:val="00452C6A"/>
    <w:rsid w:val="004541CC"/>
    <w:rsid w:val="004544A6"/>
    <w:rsid w:val="004550B8"/>
    <w:rsid w:val="00455407"/>
    <w:rsid w:val="00457DDC"/>
    <w:rsid w:val="00457EDF"/>
    <w:rsid w:val="00461A12"/>
    <w:rsid w:val="00461F71"/>
    <w:rsid w:val="00462C66"/>
    <w:rsid w:val="00464501"/>
    <w:rsid w:val="00464A05"/>
    <w:rsid w:val="004651FC"/>
    <w:rsid w:val="00466694"/>
    <w:rsid w:val="0046784B"/>
    <w:rsid w:val="00470631"/>
    <w:rsid w:val="00471FED"/>
    <w:rsid w:val="00472035"/>
    <w:rsid w:val="00472402"/>
    <w:rsid w:val="00472877"/>
    <w:rsid w:val="00477952"/>
    <w:rsid w:val="00477C87"/>
    <w:rsid w:val="004809A3"/>
    <w:rsid w:val="004818E8"/>
    <w:rsid w:val="004820F4"/>
    <w:rsid w:val="00482DC2"/>
    <w:rsid w:val="004845CE"/>
    <w:rsid w:val="00484A3C"/>
    <w:rsid w:val="00484E2A"/>
    <w:rsid w:val="00485428"/>
    <w:rsid w:val="004858B3"/>
    <w:rsid w:val="00485F50"/>
    <w:rsid w:val="00490C1F"/>
    <w:rsid w:val="00492850"/>
    <w:rsid w:val="00492AD6"/>
    <w:rsid w:val="00495F2B"/>
    <w:rsid w:val="00496F2A"/>
    <w:rsid w:val="0049728F"/>
    <w:rsid w:val="004A21DF"/>
    <w:rsid w:val="004A3129"/>
    <w:rsid w:val="004A42C0"/>
    <w:rsid w:val="004A485D"/>
    <w:rsid w:val="004A531D"/>
    <w:rsid w:val="004A5C82"/>
    <w:rsid w:val="004A68D2"/>
    <w:rsid w:val="004A6CA4"/>
    <w:rsid w:val="004A7D5B"/>
    <w:rsid w:val="004A7E19"/>
    <w:rsid w:val="004B387F"/>
    <w:rsid w:val="004B4EF3"/>
    <w:rsid w:val="004B576F"/>
    <w:rsid w:val="004B7094"/>
    <w:rsid w:val="004C0F57"/>
    <w:rsid w:val="004C10B4"/>
    <w:rsid w:val="004C53D3"/>
    <w:rsid w:val="004C61F8"/>
    <w:rsid w:val="004C6535"/>
    <w:rsid w:val="004C67B0"/>
    <w:rsid w:val="004D1840"/>
    <w:rsid w:val="004D233D"/>
    <w:rsid w:val="004D2ED4"/>
    <w:rsid w:val="004D4A8C"/>
    <w:rsid w:val="004D55CE"/>
    <w:rsid w:val="004D68CC"/>
    <w:rsid w:val="004D69C3"/>
    <w:rsid w:val="004D6C45"/>
    <w:rsid w:val="004E0DAA"/>
    <w:rsid w:val="004E222C"/>
    <w:rsid w:val="004E2759"/>
    <w:rsid w:val="004E3216"/>
    <w:rsid w:val="004E3347"/>
    <w:rsid w:val="004E379F"/>
    <w:rsid w:val="004E4EDD"/>
    <w:rsid w:val="004E59A8"/>
    <w:rsid w:val="004E5A63"/>
    <w:rsid w:val="004E6773"/>
    <w:rsid w:val="004E67DF"/>
    <w:rsid w:val="004E6920"/>
    <w:rsid w:val="004E6D3B"/>
    <w:rsid w:val="004F1713"/>
    <w:rsid w:val="004F2392"/>
    <w:rsid w:val="004F4ED1"/>
    <w:rsid w:val="004F5211"/>
    <w:rsid w:val="004F54F9"/>
    <w:rsid w:val="004F5799"/>
    <w:rsid w:val="004F6662"/>
    <w:rsid w:val="004F7C05"/>
    <w:rsid w:val="00500EC5"/>
    <w:rsid w:val="0050184A"/>
    <w:rsid w:val="00501C4D"/>
    <w:rsid w:val="00501E97"/>
    <w:rsid w:val="005020D0"/>
    <w:rsid w:val="00503AE1"/>
    <w:rsid w:val="00504C89"/>
    <w:rsid w:val="0050674C"/>
    <w:rsid w:val="00506C22"/>
    <w:rsid w:val="00507C72"/>
    <w:rsid w:val="00510062"/>
    <w:rsid w:val="00512827"/>
    <w:rsid w:val="00513057"/>
    <w:rsid w:val="00515433"/>
    <w:rsid w:val="00515FCE"/>
    <w:rsid w:val="00516D6D"/>
    <w:rsid w:val="00522681"/>
    <w:rsid w:val="00522CD2"/>
    <w:rsid w:val="00522F30"/>
    <w:rsid w:val="00522F40"/>
    <w:rsid w:val="005231DB"/>
    <w:rsid w:val="005236CD"/>
    <w:rsid w:val="00523C5F"/>
    <w:rsid w:val="005242E2"/>
    <w:rsid w:val="00526943"/>
    <w:rsid w:val="00526CAF"/>
    <w:rsid w:val="00532551"/>
    <w:rsid w:val="00533344"/>
    <w:rsid w:val="005339EE"/>
    <w:rsid w:val="00534FA0"/>
    <w:rsid w:val="00535B09"/>
    <w:rsid w:val="005360E4"/>
    <w:rsid w:val="00537EF8"/>
    <w:rsid w:val="005410F9"/>
    <w:rsid w:val="005412E3"/>
    <w:rsid w:val="005416D9"/>
    <w:rsid w:val="00541DF9"/>
    <w:rsid w:val="00542A7F"/>
    <w:rsid w:val="00543FFB"/>
    <w:rsid w:val="005442BE"/>
    <w:rsid w:val="00545245"/>
    <w:rsid w:val="0054524C"/>
    <w:rsid w:val="00546E48"/>
    <w:rsid w:val="00547C57"/>
    <w:rsid w:val="00550128"/>
    <w:rsid w:val="00550D9D"/>
    <w:rsid w:val="0055127B"/>
    <w:rsid w:val="00551EBC"/>
    <w:rsid w:val="005541C6"/>
    <w:rsid w:val="0055573B"/>
    <w:rsid w:val="00555E9F"/>
    <w:rsid w:val="00556E6C"/>
    <w:rsid w:val="005604C3"/>
    <w:rsid w:val="00562432"/>
    <w:rsid w:val="00562A9B"/>
    <w:rsid w:val="005672A9"/>
    <w:rsid w:val="00570B52"/>
    <w:rsid w:val="00572031"/>
    <w:rsid w:val="005722FA"/>
    <w:rsid w:val="00573102"/>
    <w:rsid w:val="00574C76"/>
    <w:rsid w:val="0057561A"/>
    <w:rsid w:val="0057675A"/>
    <w:rsid w:val="005775A7"/>
    <w:rsid w:val="00581165"/>
    <w:rsid w:val="00581829"/>
    <w:rsid w:val="005818F0"/>
    <w:rsid w:val="00583B6B"/>
    <w:rsid w:val="005841A6"/>
    <w:rsid w:val="00585DA2"/>
    <w:rsid w:val="005869D7"/>
    <w:rsid w:val="00586AAF"/>
    <w:rsid w:val="0058752C"/>
    <w:rsid w:val="005876E3"/>
    <w:rsid w:val="00590EB7"/>
    <w:rsid w:val="005912A7"/>
    <w:rsid w:val="0059157C"/>
    <w:rsid w:val="005942AE"/>
    <w:rsid w:val="00594882"/>
    <w:rsid w:val="00594D95"/>
    <w:rsid w:val="00595ED1"/>
    <w:rsid w:val="00596609"/>
    <w:rsid w:val="00597432"/>
    <w:rsid w:val="005974F8"/>
    <w:rsid w:val="00597DB2"/>
    <w:rsid w:val="005A175A"/>
    <w:rsid w:val="005A53D7"/>
    <w:rsid w:val="005A5A92"/>
    <w:rsid w:val="005A5FA9"/>
    <w:rsid w:val="005A7664"/>
    <w:rsid w:val="005B2EEC"/>
    <w:rsid w:val="005B4F3F"/>
    <w:rsid w:val="005B52C8"/>
    <w:rsid w:val="005B5325"/>
    <w:rsid w:val="005B572E"/>
    <w:rsid w:val="005B5C92"/>
    <w:rsid w:val="005B5D47"/>
    <w:rsid w:val="005B66B8"/>
    <w:rsid w:val="005B69F4"/>
    <w:rsid w:val="005B72F3"/>
    <w:rsid w:val="005B7BFB"/>
    <w:rsid w:val="005C0284"/>
    <w:rsid w:val="005C295A"/>
    <w:rsid w:val="005C2F68"/>
    <w:rsid w:val="005C3229"/>
    <w:rsid w:val="005C3EEB"/>
    <w:rsid w:val="005C4AC3"/>
    <w:rsid w:val="005C50BF"/>
    <w:rsid w:val="005C5E28"/>
    <w:rsid w:val="005C6255"/>
    <w:rsid w:val="005C6F3A"/>
    <w:rsid w:val="005D1F91"/>
    <w:rsid w:val="005D20EB"/>
    <w:rsid w:val="005D2716"/>
    <w:rsid w:val="005D2A74"/>
    <w:rsid w:val="005D6104"/>
    <w:rsid w:val="005D6176"/>
    <w:rsid w:val="005E0AAE"/>
    <w:rsid w:val="005E0C1A"/>
    <w:rsid w:val="005E2543"/>
    <w:rsid w:val="005E2C89"/>
    <w:rsid w:val="005E59A8"/>
    <w:rsid w:val="005E722A"/>
    <w:rsid w:val="005E75BE"/>
    <w:rsid w:val="005E770A"/>
    <w:rsid w:val="005F0C76"/>
    <w:rsid w:val="005F2045"/>
    <w:rsid w:val="005F21E7"/>
    <w:rsid w:val="005F39ED"/>
    <w:rsid w:val="005F3FB5"/>
    <w:rsid w:val="005F4B35"/>
    <w:rsid w:val="005F4C3E"/>
    <w:rsid w:val="005F67BA"/>
    <w:rsid w:val="005F6B7C"/>
    <w:rsid w:val="005F6D33"/>
    <w:rsid w:val="00600EC6"/>
    <w:rsid w:val="006014F8"/>
    <w:rsid w:val="00603C60"/>
    <w:rsid w:val="00603ED5"/>
    <w:rsid w:val="00604FB9"/>
    <w:rsid w:val="0060642E"/>
    <w:rsid w:val="00606CE6"/>
    <w:rsid w:val="00607529"/>
    <w:rsid w:val="006106AB"/>
    <w:rsid w:val="006116E2"/>
    <w:rsid w:val="00613604"/>
    <w:rsid w:val="00613C53"/>
    <w:rsid w:val="00617209"/>
    <w:rsid w:val="00617BB4"/>
    <w:rsid w:val="00617D7B"/>
    <w:rsid w:val="00617F6E"/>
    <w:rsid w:val="0062119F"/>
    <w:rsid w:val="0062193E"/>
    <w:rsid w:val="00622D31"/>
    <w:rsid w:val="00623829"/>
    <w:rsid w:val="00625D23"/>
    <w:rsid w:val="00625F6C"/>
    <w:rsid w:val="006263EA"/>
    <w:rsid w:val="00626AB3"/>
    <w:rsid w:val="00630F33"/>
    <w:rsid w:val="006354D5"/>
    <w:rsid w:val="006360B8"/>
    <w:rsid w:val="00636FD4"/>
    <w:rsid w:val="0064094B"/>
    <w:rsid w:val="00641C5A"/>
    <w:rsid w:val="00644FC1"/>
    <w:rsid w:val="00646C5F"/>
    <w:rsid w:val="006500F7"/>
    <w:rsid w:val="006504D9"/>
    <w:rsid w:val="006512F0"/>
    <w:rsid w:val="006514EA"/>
    <w:rsid w:val="006515EC"/>
    <w:rsid w:val="006533FD"/>
    <w:rsid w:val="0065372E"/>
    <w:rsid w:val="00653765"/>
    <w:rsid w:val="00653F84"/>
    <w:rsid w:val="006553A0"/>
    <w:rsid w:val="006559BE"/>
    <w:rsid w:val="00655AF6"/>
    <w:rsid w:val="00656A6B"/>
    <w:rsid w:val="00662157"/>
    <w:rsid w:val="00662549"/>
    <w:rsid w:val="00662893"/>
    <w:rsid w:val="0066296D"/>
    <w:rsid w:val="00663624"/>
    <w:rsid w:val="00665A0A"/>
    <w:rsid w:val="00665D68"/>
    <w:rsid w:val="00665D8F"/>
    <w:rsid w:val="00670475"/>
    <w:rsid w:val="00672881"/>
    <w:rsid w:val="00672C39"/>
    <w:rsid w:val="00673B2A"/>
    <w:rsid w:val="00673F66"/>
    <w:rsid w:val="0067423B"/>
    <w:rsid w:val="00675288"/>
    <w:rsid w:val="006755F5"/>
    <w:rsid w:val="0067635E"/>
    <w:rsid w:val="00677828"/>
    <w:rsid w:val="0067797D"/>
    <w:rsid w:val="00680648"/>
    <w:rsid w:val="00682040"/>
    <w:rsid w:val="006825E1"/>
    <w:rsid w:val="00682838"/>
    <w:rsid w:val="0068355D"/>
    <w:rsid w:val="00685D30"/>
    <w:rsid w:val="00685DD6"/>
    <w:rsid w:val="00686778"/>
    <w:rsid w:val="00686E95"/>
    <w:rsid w:val="0068707B"/>
    <w:rsid w:val="006904AB"/>
    <w:rsid w:val="00690533"/>
    <w:rsid w:val="006923A4"/>
    <w:rsid w:val="00692AAD"/>
    <w:rsid w:val="00692B37"/>
    <w:rsid w:val="00694BF2"/>
    <w:rsid w:val="00695BF3"/>
    <w:rsid w:val="00695E64"/>
    <w:rsid w:val="006977C9"/>
    <w:rsid w:val="006A1CF9"/>
    <w:rsid w:val="006A2A74"/>
    <w:rsid w:val="006A3098"/>
    <w:rsid w:val="006A4160"/>
    <w:rsid w:val="006A66F1"/>
    <w:rsid w:val="006A7FF6"/>
    <w:rsid w:val="006B0349"/>
    <w:rsid w:val="006B1ADB"/>
    <w:rsid w:val="006B591C"/>
    <w:rsid w:val="006B7354"/>
    <w:rsid w:val="006B7ABF"/>
    <w:rsid w:val="006C0C1C"/>
    <w:rsid w:val="006C194F"/>
    <w:rsid w:val="006C242B"/>
    <w:rsid w:val="006C2C14"/>
    <w:rsid w:val="006C2D4D"/>
    <w:rsid w:val="006C371A"/>
    <w:rsid w:val="006C3A75"/>
    <w:rsid w:val="006C47A1"/>
    <w:rsid w:val="006C4BCC"/>
    <w:rsid w:val="006C553A"/>
    <w:rsid w:val="006C5FEF"/>
    <w:rsid w:val="006C60B7"/>
    <w:rsid w:val="006C7E2C"/>
    <w:rsid w:val="006D0AF9"/>
    <w:rsid w:val="006D4881"/>
    <w:rsid w:val="006D574C"/>
    <w:rsid w:val="006D5B37"/>
    <w:rsid w:val="006D6DC6"/>
    <w:rsid w:val="006D768F"/>
    <w:rsid w:val="006E0760"/>
    <w:rsid w:val="006E0F2B"/>
    <w:rsid w:val="006E15E6"/>
    <w:rsid w:val="006E163F"/>
    <w:rsid w:val="006E200B"/>
    <w:rsid w:val="006E2CC1"/>
    <w:rsid w:val="006E523A"/>
    <w:rsid w:val="006E5522"/>
    <w:rsid w:val="006E5767"/>
    <w:rsid w:val="006E6237"/>
    <w:rsid w:val="006E6C12"/>
    <w:rsid w:val="006E766C"/>
    <w:rsid w:val="006E77BF"/>
    <w:rsid w:val="006F17B4"/>
    <w:rsid w:val="00701B3A"/>
    <w:rsid w:val="00703079"/>
    <w:rsid w:val="00703DEF"/>
    <w:rsid w:val="007055C7"/>
    <w:rsid w:val="0070599D"/>
    <w:rsid w:val="00706AB8"/>
    <w:rsid w:val="00706C4E"/>
    <w:rsid w:val="0070762D"/>
    <w:rsid w:val="00710DED"/>
    <w:rsid w:val="00710FEC"/>
    <w:rsid w:val="007117B8"/>
    <w:rsid w:val="00712AE6"/>
    <w:rsid w:val="0071309E"/>
    <w:rsid w:val="00713C53"/>
    <w:rsid w:val="007157C1"/>
    <w:rsid w:val="00717DDA"/>
    <w:rsid w:val="0072005C"/>
    <w:rsid w:val="00721BCC"/>
    <w:rsid w:val="00721BCE"/>
    <w:rsid w:val="00722063"/>
    <w:rsid w:val="007224AF"/>
    <w:rsid w:val="00722E94"/>
    <w:rsid w:val="00723DAF"/>
    <w:rsid w:val="00723DC7"/>
    <w:rsid w:val="007249C7"/>
    <w:rsid w:val="00724B47"/>
    <w:rsid w:val="007251A4"/>
    <w:rsid w:val="007252C8"/>
    <w:rsid w:val="007258F0"/>
    <w:rsid w:val="00725B43"/>
    <w:rsid w:val="00726096"/>
    <w:rsid w:val="00726A7E"/>
    <w:rsid w:val="00726DAE"/>
    <w:rsid w:val="0072704E"/>
    <w:rsid w:val="00727080"/>
    <w:rsid w:val="00730E16"/>
    <w:rsid w:val="00733D43"/>
    <w:rsid w:val="007346D6"/>
    <w:rsid w:val="00734AC8"/>
    <w:rsid w:val="007351D6"/>
    <w:rsid w:val="00736B5B"/>
    <w:rsid w:val="007400C4"/>
    <w:rsid w:val="0074066F"/>
    <w:rsid w:val="00741155"/>
    <w:rsid w:val="007462CF"/>
    <w:rsid w:val="0074678D"/>
    <w:rsid w:val="00746A3D"/>
    <w:rsid w:val="00747676"/>
    <w:rsid w:val="007479B6"/>
    <w:rsid w:val="00747D3D"/>
    <w:rsid w:val="00747E7C"/>
    <w:rsid w:val="0075329F"/>
    <w:rsid w:val="007535BA"/>
    <w:rsid w:val="00753AFD"/>
    <w:rsid w:val="00754BDB"/>
    <w:rsid w:val="00756A31"/>
    <w:rsid w:val="00756C73"/>
    <w:rsid w:val="00757111"/>
    <w:rsid w:val="00757ECA"/>
    <w:rsid w:val="00761469"/>
    <w:rsid w:val="00761F59"/>
    <w:rsid w:val="00762AE7"/>
    <w:rsid w:val="00762BDD"/>
    <w:rsid w:val="00762E6E"/>
    <w:rsid w:val="0076354F"/>
    <w:rsid w:val="00764402"/>
    <w:rsid w:val="0076584E"/>
    <w:rsid w:val="007660D1"/>
    <w:rsid w:val="00766BD6"/>
    <w:rsid w:val="00767053"/>
    <w:rsid w:val="007671A0"/>
    <w:rsid w:val="00767353"/>
    <w:rsid w:val="00770D84"/>
    <w:rsid w:val="007714A9"/>
    <w:rsid w:val="00772E35"/>
    <w:rsid w:val="00774206"/>
    <w:rsid w:val="00774B6B"/>
    <w:rsid w:val="0077602C"/>
    <w:rsid w:val="0077736D"/>
    <w:rsid w:val="007773C8"/>
    <w:rsid w:val="0078024A"/>
    <w:rsid w:val="0078063E"/>
    <w:rsid w:val="00781317"/>
    <w:rsid w:val="007824BF"/>
    <w:rsid w:val="00782EC2"/>
    <w:rsid w:val="007835F8"/>
    <w:rsid w:val="00783CCA"/>
    <w:rsid w:val="007842A7"/>
    <w:rsid w:val="007856B1"/>
    <w:rsid w:val="00786486"/>
    <w:rsid w:val="00787B2D"/>
    <w:rsid w:val="00787EE5"/>
    <w:rsid w:val="00790AE4"/>
    <w:rsid w:val="00791F31"/>
    <w:rsid w:val="007922ED"/>
    <w:rsid w:val="007933C4"/>
    <w:rsid w:val="007942D7"/>
    <w:rsid w:val="00795A46"/>
    <w:rsid w:val="007962BA"/>
    <w:rsid w:val="007A0A1D"/>
    <w:rsid w:val="007A129C"/>
    <w:rsid w:val="007A15D1"/>
    <w:rsid w:val="007A3127"/>
    <w:rsid w:val="007A3E7E"/>
    <w:rsid w:val="007A4AD8"/>
    <w:rsid w:val="007A5052"/>
    <w:rsid w:val="007A51E3"/>
    <w:rsid w:val="007A5635"/>
    <w:rsid w:val="007A676E"/>
    <w:rsid w:val="007A6851"/>
    <w:rsid w:val="007A724D"/>
    <w:rsid w:val="007A7BF7"/>
    <w:rsid w:val="007B078E"/>
    <w:rsid w:val="007B331F"/>
    <w:rsid w:val="007B40FE"/>
    <w:rsid w:val="007B4142"/>
    <w:rsid w:val="007B43BC"/>
    <w:rsid w:val="007B44B7"/>
    <w:rsid w:val="007B54AF"/>
    <w:rsid w:val="007B64E0"/>
    <w:rsid w:val="007B790D"/>
    <w:rsid w:val="007B7920"/>
    <w:rsid w:val="007C0B45"/>
    <w:rsid w:val="007C1AAC"/>
    <w:rsid w:val="007C2595"/>
    <w:rsid w:val="007C35C4"/>
    <w:rsid w:val="007C3E9A"/>
    <w:rsid w:val="007C4BC8"/>
    <w:rsid w:val="007C4D94"/>
    <w:rsid w:val="007C52F1"/>
    <w:rsid w:val="007C5673"/>
    <w:rsid w:val="007C6CE6"/>
    <w:rsid w:val="007C7EAC"/>
    <w:rsid w:val="007D1847"/>
    <w:rsid w:val="007D19EC"/>
    <w:rsid w:val="007D3C92"/>
    <w:rsid w:val="007D519E"/>
    <w:rsid w:val="007D571A"/>
    <w:rsid w:val="007D65FD"/>
    <w:rsid w:val="007D671F"/>
    <w:rsid w:val="007D67A9"/>
    <w:rsid w:val="007D6986"/>
    <w:rsid w:val="007D724B"/>
    <w:rsid w:val="007E1EBE"/>
    <w:rsid w:val="007E241D"/>
    <w:rsid w:val="007E3C16"/>
    <w:rsid w:val="007E53DA"/>
    <w:rsid w:val="007E5B51"/>
    <w:rsid w:val="007E7244"/>
    <w:rsid w:val="007F0AF4"/>
    <w:rsid w:val="007F0FEE"/>
    <w:rsid w:val="007F3186"/>
    <w:rsid w:val="007F3197"/>
    <w:rsid w:val="007F35D6"/>
    <w:rsid w:val="007F4A1E"/>
    <w:rsid w:val="007F4E97"/>
    <w:rsid w:val="007F5254"/>
    <w:rsid w:val="007F5664"/>
    <w:rsid w:val="007F6987"/>
    <w:rsid w:val="007F771A"/>
    <w:rsid w:val="007F7801"/>
    <w:rsid w:val="007F7A94"/>
    <w:rsid w:val="00800DA9"/>
    <w:rsid w:val="008018EF"/>
    <w:rsid w:val="0080211A"/>
    <w:rsid w:val="00802F29"/>
    <w:rsid w:val="00803799"/>
    <w:rsid w:val="00803E2D"/>
    <w:rsid w:val="008044D0"/>
    <w:rsid w:val="00804B52"/>
    <w:rsid w:val="00805583"/>
    <w:rsid w:val="00805F1B"/>
    <w:rsid w:val="00806317"/>
    <w:rsid w:val="008067DF"/>
    <w:rsid w:val="00807EE1"/>
    <w:rsid w:val="00811755"/>
    <w:rsid w:val="00812CB7"/>
    <w:rsid w:val="0081320A"/>
    <w:rsid w:val="00813318"/>
    <w:rsid w:val="0081440F"/>
    <w:rsid w:val="00814F76"/>
    <w:rsid w:val="0081509C"/>
    <w:rsid w:val="00815E51"/>
    <w:rsid w:val="008249A2"/>
    <w:rsid w:val="00825642"/>
    <w:rsid w:val="0082607D"/>
    <w:rsid w:val="008265A6"/>
    <w:rsid w:val="00830157"/>
    <w:rsid w:val="00830E0E"/>
    <w:rsid w:val="00831FF5"/>
    <w:rsid w:val="00832668"/>
    <w:rsid w:val="00833045"/>
    <w:rsid w:val="00833B4B"/>
    <w:rsid w:val="008341AE"/>
    <w:rsid w:val="00834DF7"/>
    <w:rsid w:val="0083585E"/>
    <w:rsid w:val="008358E5"/>
    <w:rsid w:val="00835974"/>
    <w:rsid w:val="00835F28"/>
    <w:rsid w:val="00836F8A"/>
    <w:rsid w:val="008401F9"/>
    <w:rsid w:val="00840F17"/>
    <w:rsid w:val="008413B1"/>
    <w:rsid w:val="008413E9"/>
    <w:rsid w:val="00843B52"/>
    <w:rsid w:val="00844B36"/>
    <w:rsid w:val="008452AF"/>
    <w:rsid w:val="0084660F"/>
    <w:rsid w:val="00846B8D"/>
    <w:rsid w:val="008507FD"/>
    <w:rsid w:val="0085194A"/>
    <w:rsid w:val="008555C3"/>
    <w:rsid w:val="00855EDF"/>
    <w:rsid w:val="0085790F"/>
    <w:rsid w:val="008608EF"/>
    <w:rsid w:val="008616CB"/>
    <w:rsid w:val="0086353F"/>
    <w:rsid w:val="00863C8B"/>
    <w:rsid w:val="00865616"/>
    <w:rsid w:val="00865DF9"/>
    <w:rsid w:val="00866192"/>
    <w:rsid w:val="0086658A"/>
    <w:rsid w:val="00870306"/>
    <w:rsid w:val="00870A5F"/>
    <w:rsid w:val="00871613"/>
    <w:rsid w:val="00871ADC"/>
    <w:rsid w:val="008725F9"/>
    <w:rsid w:val="00873391"/>
    <w:rsid w:val="008749E8"/>
    <w:rsid w:val="00875076"/>
    <w:rsid w:val="008752D3"/>
    <w:rsid w:val="00875BFD"/>
    <w:rsid w:val="00876FF1"/>
    <w:rsid w:val="0087796A"/>
    <w:rsid w:val="00881CD8"/>
    <w:rsid w:val="00883B13"/>
    <w:rsid w:val="00884448"/>
    <w:rsid w:val="00884C9E"/>
    <w:rsid w:val="00885ABD"/>
    <w:rsid w:val="008867D6"/>
    <w:rsid w:val="00887E40"/>
    <w:rsid w:val="008903A6"/>
    <w:rsid w:val="00890783"/>
    <w:rsid w:val="00891BE5"/>
    <w:rsid w:val="00892818"/>
    <w:rsid w:val="00893444"/>
    <w:rsid w:val="00895A48"/>
    <w:rsid w:val="00895CC2"/>
    <w:rsid w:val="008964F4"/>
    <w:rsid w:val="00896E59"/>
    <w:rsid w:val="00897619"/>
    <w:rsid w:val="008A3DB7"/>
    <w:rsid w:val="008A3FD2"/>
    <w:rsid w:val="008A5607"/>
    <w:rsid w:val="008A5DAF"/>
    <w:rsid w:val="008A63C9"/>
    <w:rsid w:val="008B1F4F"/>
    <w:rsid w:val="008B53CB"/>
    <w:rsid w:val="008B59E5"/>
    <w:rsid w:val="008B5D7E"/>
    <w:rsid w:val="008B5EC6"/>
    <w:rsid w:val="008B620B"/>
    <w:rsid w:val="008B6391"/>
    <w:rsid w:val="008B6626"/>
    <w:rsid w:val="008C114D"/>
    <w:rsid w:val="008C1766"/>
    <w:rsid w:val="008C1FD4"/>
    <w:rsid w:val="008C2320"/>
    <w:rsid w:val="008C46E1"/>
    <w:rsid w:val="008C57EC"/>
    <w:rsid w:val="008D052D"/>
    <w:rsid w:val="008D0BA0"/>
    <w:rsid w:val="008D17FF"/>
    <w:rsid w:val="008D1943"/>
    <w:rsid w:val="008D1E03"/>
    <w:rsid w:val="008D3711"/>
    <w:rsid w:val="008D45BC"/>
    <w:rsid w:val="008D5002"/>
    <w:rsid w:val="008D6E4F"/>
    <w:rsid w:val="008D7044"/>
    <w:rsid w:val="008D7642"/>
    <w:rsid w:val="008E0275"/>
    <w:rsid w:val="008E1307"/>
    <w:rsid w:val="008E2907"/>
    <w:rsid w:val="008E2B5E"/>
    <w:rsid w:val="008E3C24"/>
    <w:rsid w:val="008E3DDC"/>
    <w:rsid w:val="008E3F6C"/>
    <w:rsid w:val="008E441F"/>
    <w:rsid w:val="008E5034"/>
    <w:rsid w:val="008E6457"/>
    <w:rsid w:val="008F2C7D"/>
    <w:rsid w:val="008F3CC0"/>
    <w:rsid w:val="008F4693"/>
    <w:rsid w:val="008F5363"/>
    <w:rsid w:val="008F680A"/>
    <w:rsid w:val="008F78D2"/>
    <w:rsid w:val="009002DA"/>
    <w:rsid w:val="00900A19"/>
    <w:rsid w:val="009031A5"/>
    <w:rsid w:val="0090436A"/>
    <w:rsid w:val="00907134"/>
    <w:rsid w:val="00910E03"/>
    <w:rsid w:val="00911033"/>
    <w:rsid w:val="00916005"/>
    <w:rsid w:val="009175F9"/>
    <w:rsid w:val="00921E53"/>
    <w:rsid w:val="0092364A"/>
    <w:rsid w:val="00923844"/>
    <w:rsid w:val="00924BBC"/>
    <w:rsid w:val="00925C15"/>
    <w:rsid w:val="00926753"/>
    <w:rsid w:val="009268F6"/>
    <w:rsid w:val="0093034E"/>
    <w:rsid w:val="0093194F"/>
    <w:rsid w:val="00931BDA"/>
    <w:rsid w:val="00933232"/>
    <w:rsid w:val="00933C9A"/>
    <w:rsid w:val="00934AA4"/>
    <w:rsid w:val="00934D96"/>
    <w:rsid w:val="00935A85"/>
    <w:rsid w:val="00935D92"/>
    <w:rsid w:val="00936B3D"/>
    <w:rsid w:val="00936BF0"/>
    <w:rsid w:val="009375D7"/>
    <w:rsid w:val="009406A5"/>
    <w:rsid w:val="00940FC7"/>
    <w:rsid w:val="00941A62"/>
    <w:rsid w:val="00941B88"/>
    <w:rsid w:val="009429FB"/>
    <w:rsid w:val="00943B32"/>
    <w:rsid w:val="00944C39"/>
    <w:rsid w:val="00945A8A"/>
    <w:rsid w:val="0095084C"/>
    <w:rsid w:val="0095196C"/>
    <w:rsid w:val="00951F63"/>
    <w:rsid w:val="0095298A"/>
    <w:rsid w:val="00953CFC"/>
    <w:rsid w:val="00955446"/>
    <w:rsid w:val="0095594C"/>
    <w:rsid w:val="00955CD4"/>
    <w:rsid w:val="00956966"/>
    <w:rsid w:val="00960360"/>
    <w:rsid w:val="009612F6"/>
    <w:rsid w:val="009637C8"/>
    <w:rsid w:val="00964B46"/>
    <w:rsid w:val="009667ED"/>
    <w:rsid w:val="00966AC0"/>
    <w:rsid w:val="00967B49"/>
    <w:rsid w:val="009718E9"/>
    <w:rsid w:val="0097454A"/>
    <w:rsid w:val="00977CAB"/>
    <w:rsid w:val="009813A1"/>
    <w:rsid w:val="00983131"/>
    <w:rsid w:val="00983C65"/>
    <w:rsid w:val="009843EF"/>
    <w:rsid w:val="00984679"/>
    <w:rsid w:val="00986CCA"/>
    <w:rsid w:val="009903C2"/>
    <w:rsid w:val="00990A02"/>
    <w:rsid w:val="00990ABE"/>
    <w:rsid w:val="00991352"/>
    <w:rsid w:val="00991D63"/>
    <w:rsid w:val="00993FF5"/>
    <w:rsid w:val="00997168"/>
    <w:rsid w:val="00997A04"/>
    <w:rsid w:val="009A04EA"/>
    <w:rsid w:val="009A060B"/>
    <w:rsid w:val="009A107A"/>
    <w:rsid w:val="009A1DE2"/>
    <w:rsid w:val="009A1EEA"/>
    <w:rsid w:val="009A2176"/>
    <w:rsid w:val="009A3A85"/>
    <w:rsid w:val="009A4980"/>
    <w:rsid w:val="009A63E6"/>
    <w:rsid w:val="009B048D"/>
    <w:rsid w:val="009B39FE"/>
    <w:rsid w:val="009B5876"/>
    <w:rsid w:val="009C10D5"/>
    <w:rsid w:val="009C1814"/>
    <w:rsid w:val="009C6269"/>
    <w:rsid w:val="009C6F21"/>
    <w:rsid w:val="009D0CDF"/>
    <w:rsid w:val="009D107B"/>
    <w:rsid w:val="009D125C"/>
    <w:rsid w:val="009D2A49"/>
    <w:rsid w:val="009D3063"/>
    <w:rsid w:val="009D4EA2"/>
    <w:rsid w:val="009D6A32"/>
    <w:rsid w:val="009D7991"/>
    <w:rsid w:val="009E34B7"/>
    <w:rsid w:val="009E35B8"/>
    <w:rsid w:val="009E4796"/>
    <w:rsid w:val="009E5C06"/>
    <w:rsid w:val="009E5F7F"/>
    <w:rsid w:val="009F3200"/>
    <w:rsid w:val="009F4241"/>
    <w:rsid w:val="009F4289"/>
    <w:rsid w:val="009F4946"/>
    <w:rsid w:val="009F4C4C"/>
    <w:rsid w:val="009F56A7"/>
    <w:rsid w:val="009F57FA"/>
    <w:rsid w:val="009F5CC2"/>
    <w:rsid w:val="009F5CF4"/>
    <w:rsid w:val="009F7903"/>
    <w:rsid w:val="009F7D3D"/>
    <w:rsid w:val="00A01FD9"/>
    <w:rsid w:val="00A05A12"/>
    <w:rsid w:val="00A05C5A"/>
    <w:rsid w:val="00A0732D"/>
    <w:rsid w:val="00A108C0"/>
    <w:rsid w:val="00A124C7"/>
    <w:rsid w:val="00A12F52"/>
    <w:rsid w:val="00A1528F"/>
    <w:rsid w:val="00A155FA"/>
    <w:rsid w:val="00A15AA9"/>
    <w:rsid w:val="00A16E07"/>
    <w:rsid w:val="00A174B6"/>
    <w:rsid w:val="00A177D5"/>
    <w:rsid w:val="00A219CF"/>
    <w:rsid w:val="00A23689"/>
    <w:rsid w:val="00A2392D"/>
    <w:rsid w:val="00A2572D"/>
    <w:rsid w:val="00A258AD"/>
    <w:rsid w:val="00A2722A"/>
    <w:rsid w:val="00A30698"/>
    <w:rsid w:val="00A30BDA"/>
    <w:rsid w:val="00A322F4"/>
    <w:rsid w:val="00A35D18"/>
    <w:rsid w:val="00A3774D"/>
    <w:rsid w:val="00A411D0"/>
    <w:rsid w:val="00A41819"/>
    <w:rsid w:val="00A43B3B"/>
    <w:rsid w:val="00A43E92"/>
    <w:rsid w:val="00A506CE"/>
    <w:rsid w:val="00A51271"/>
    <w:rsid w:val="00A52286"/>
    <w:rsid w:val="00A5325C"/>
    <w:rsid w:val="00A532B7"/>
    <w:rsid w:val="00A53F6F"/>
    <w:rsid w:val="00A5645C"/>
    <w:rsid w:val="00A6036A"/>
    <w:rsid w:val="00A6124F"/>
    <w:rsid w:val="00A63C63"/>
    <w:rsid w:val="00A64BE7"/>
    <w:rsid w:val="00A66278"/>
    <w:rsid w:val="00A66E97"/>
    <w:rsid w:val="00A66F91"/>
    <w:rsid w:val="00A72234"/>
    <w:rsid w:val="00A7235A"/>
    <w:rsid w:val="00A723FC"/>
    <w:rsid w:val="00A7635D"/>
    <w:rsid w:val="00A76CA0"/>
    <w:rsid w:val="00A773A9"/>
    <w:rsid w:val="00A80317"/>
    <w:rsid w:val="00A81A7C"/>
    <w:rsid w:val="00A840E2"/>
    <w:rsid w:val="00A85818"/>
    <w:rsid w:val="00A85861"/>
    <w:rsid w:val="00A87531"/>
    <w:rsid w:val="00A875FF"/>
    <w:rsid w:val="00A90BD5"/>
    <w:rsid w:val="00A910E1"/>
    <w:rsid w:val="00A96B9B"/>
    <w:rsid w:val="00A9751B"/>
    <w:rsid w:val="00AA533C"/>
    <w:rsid w:val="00AA560C"/>
    <w:rsid w:val="00AA5F39"/>
    <w:rsid w:val="00AA684E"/>
    <w:rsid w:val="00AA69C0"/>
    <w:rsid w:val="00AA6C1C"/>
    <w:rsid w:val="00AA7D2D"/>
    <w:rsid w:val="00AB030D"/>
    <w:rsid w:val="00AB2F06"/>
    <w:rsid w:val="00AB4427"/>
    <w:rsid w:val="00AB53A2"/>
    <w:rsid w:val="00AB5E93"/>
    <w:rsid w:val="00AC411E"/>
    <w:rsid w:val="00AC414D"/>
    <w:rsid w:val="00AC609B"/>
    <w:rsid w:val="00AC7C88"/>
    <w:rsid w:val="00AD069D"/>
    <w:rsid w:val="00AD107A"/>
    <w:rsid w:val="00AD2AE2"/>
    <w:rsid w:val="00AD3EA6"/>
    <w:rsid w:val="00AD5196"/>
    <w:rsid w:val="00AD6FE1"/>
    <w:rsid w:val="00AD70E6"/>
    <w:rsid w:val="00AD747F"/>
    <w:rsid w:val="00AE0C3A"/>
    <w:rsid w:val="00AE1400"/>
    <w:rsid w:val="00AE251E"/>
    <w:rsid w:val="00AE259F"/>
    <w:rsid w:val="00AE3D8A"/>
    <w:rsid w:val="00AE4AED"/>
    <w:rsid w:val="00AE4EC6"/>
    <w:rsid w:val="00AE6928"/>
    <w:rsid w:val="00AE7444"/>
    <w:rsid w:val="00AF0095"/>
    <w:rsid w:val="00AF1EF3"/>
    <w:rsid w:val="00AF2E12"/>
    <w:rsid w:val="00AF472E"/>
    <w:rsid w:val="00AF6112"/>
    <w:rsid w:val="00AF7069"/>
    <w:rsid w:val="00B014BD"/>
    <w:rsid w:val="00B03C08"/>
    <w:rsid w:val="00B052FF"/>
    <w:rsid w:val="00B05B18"/>
    <w:rsid w:val="00B05FC8"/>
    <w:rsid w:val="00B064A3"/>
    <w:rsid w:val="00B072B1"/>
    <w:rsid w:val="00B105A3"/>
    <w:rsid w:val="00B10DCE"/>
    <w:rsid w:val="00B1122C"/>
    <w:rsid w:val="00B1129F"/>
    <w:rsid w:val="00B1148B"/>
    <w:rsid w:val="00B11C27"/>
    <w:rsid w:val="00B12355"/>
    <w:rsid w:val="00B1380E"/>
    <w:rsid w:val="00B13BCC"/>
    <w:rsid w:val="00B15A1D"/>
    <w:rsid w:val="00B15D8F"/>
    <w:rsid w:val="00B15E9B"/>
    <w:rsid w:val="00B174E7"/>
    <w:rsid w:val="00B17F6B"/>
    <w:rsid w:val="00B20CCB"/>
    <w:rsid w:val="00B21F76"/>
    <w:rsid w:val="00B2331D"/>
    <w:rsid w:val="00B233AC"/>
    <w:rsid w:val="00B24019"/>
    <w:rsid w:val="00B24214"/>
    <w:rsid w:val="00B255E8"/>
    <w:rsid w:val="00B2594A"/>
    <w:rsid w:val="00B25B60"/>
    <w:rsid w:val="00B275B5"/>
    <w:rsid w:val="00B30859"/>
    <w:rsid w:val="00B30D61"/>
    <w:rsid w:val="00B3238C"/>
    <w:rsid w:val="00B32872"/>
    <w:rsid w:val="00B35749"/>
    <w:rsid w:val="00B36D4E"/>
    <w:rsid w:val="00B403E4"/>
    <w:rsid w:val="00B41BA0"/>
    <w:rsid w:val="00B43198"/>
    <w:rsid w:val="00B45241"/>
    <w:rsid w:val="00B46AD7"/>
    <w:rsid w:val="00B4798B"/>
    <w:rsid w:val="00B5284C"/>
    <w:rsid w:val="00B541EC"/>
    <w:rsid w:val="00B54C50"/>
    <w:rsid w:val="00B55331"/>
    <w:rsid w:val="00B55350"/>
    <w:rsid w:val="00B6021D"/>
    <w:rsid w:val="00B62B9D"/>
    <w:rsid w:val="00B63B69"/>
    <w:rsid w:val="00B63F32"/>
    <w:rsid w:val="00B65E96"/>
    <w:rsid w:val="00B66D88"/>
    <w:rsid w:val="00B66F83"/>
    <w:rsid w:val="00B67B9F"/>
    <w:rsid w:val="00B71037"/>
    <w:rsid w:val="00B711D5"/>
    <w:rsid w:val="00B711F6"/>
    <w:rsid w:val="00B7190A"/>
    <w:rsid w:val="00B71A87"/>
    <w:rsid w:val="00B71B5A"/>
    <w:rsid w:val="00B74458"/>
    <w:rsid w:val="00B74513"/>
    <w:rsid w:val="00B74942"/>
    <w:rsid w:val="00B749D1"/>
    <w:rsid w:val="00B74ECB"/>
    <w:rsid w:val="00B7582C"/>
    <w:rsid w:val="00B80E02"/>
    <w:rsid w:val="00B81660"/>
    <w:rsid w:val="00B8250A"/>
    <w:rsid w:val="00B82C54"/>
    <w:rsid w:val="00B82D84"/>
    <w:rsid w:val="00B8344C"/>
    <w:rsid w:val="00B83827"/>
    <w:rsid w:val="00B84D95"/>
    <w:rsid w:val="00B8586D"/>
    <w:rsid w:val="00B87220"/>
    <w:rsid w:val="00B92B55"/>
    <w:rsid w:val="00B92E9F"/>
    <w:rsid w:val="00B92EA1"/>
    <w:rsid w:val="00B9303B"/>
    <w:rsid w:val="00B9308F"/>
    <w:rsid w:val="00B93713"/>
    <w:rsid w:val="00B94919"/>
    <w:rsid w:val="00B96198"/>
    <w:rsid w:val="00B965FD"/>
    <w:rsid w:val="00B9790F"/>
    <w:rsid w:val="00BA1337"/>
    <w:rsid w:val="00BA1A91"/>
    <w:rsid w:val="00BA1DFC"/>
    <w:rsid w:val="00BA25A7"/>
    <w:rsid w:val="00BA437B"/>
    <w:rsid w:val="00BA4A87"/>
    <w:rsid w:val="00BA4E5E"/>
    <w:rsid w:val="00BA509A"/>
    <w:rsid w:val="00BA50DC"/>
    <w:rsid w:val="00BA510E"/>
    <w:rsid w:val="00BA5B8E"/>
    <w:rsid w:val="00BA7562"/>
    <w:rsid w:val="00BB1C43"/>
    <w:rsid w:val="00BB21E5"/>
    <w:rsid w:val="00BB3817"/>
    <w:rsid w:val="00BB4508"/>
    <w:rsid w:val="00BB5C88"/>
    <w:rsid w:val="00BB62C0"/>
    <w:rsid w:val="00BB62FE"/>
    <w:rsid w:val="00BB65D8"/>
    <w:rsid w:val="00BB6AAC"/>
    <w:rsid w:val="00BB74AF"/>
    <w:rsid w:val="00BB76BC"/>
    <w:rsid w:val="00BC2A24"/>
    <w:rsid w:val="00BC32F9"/>
    <w:rsid w:val="00BC3E9F"/>
    <w:rsid w:val="00BC4BE8"/>
    <w:rsid w:val="00BC5151"/>
    <w:rsid w:val="00BC6EDE"/>
    <w:rsid w:val="00BC745A"/>
    <w:rsid w:val="00BC7584"/>
    <w:rsid w:val="00BD0B33"/>
    <w:rsid w:val="00BD3674"/>
    <w:rsid w:val="00BD4D48"/>
    <w:rsid w:val="00BD50E5"/>
    <w:rsid w:val="00BD5479"/>
    <w:rsid w:val="00BD584B"/>
    <w:rsid w:val="00BD624A"/>
    <w:rsid w:val="00BD6767"/>
    <w:rsid w:val="00BE1308"/>
    <w:rsid w:val="00BE16EC"/>
    <w:rsid w:val="00BE39EE"/>
    <w:rsid w:val="00BE5916"/>
    <w:rsid w:val="00BE6CAE"/>
    <w:rsid w:val="00BE7DC4"/>
    <w:rsid w:val="00BF2184"/>
    <w:rsid w:val="00BF2986"/>
    <w:rsid w:val="00BF30C1"/>
    <w:rsid w:val="00BF4143"/>
    <w:rsid w:val="00BF4DE9"/>
    <w:rsid w:val="00BF6897"/>
    <w:rsid w:val="00C00FBC"/>
    <w:rsid w:val="00C0135D"/>
    <w:rsid w:val="00C017CC"/>
    <w:rsid w:val="00C05CCE"/>
    <w:rsid w:val="00C078A1"/>
    <w:rsid w:val="00C1037F"/>
    <w:rsid w:val="00C10561"/>
    <w:rsid w:val="00C121E0"/>
    <w:rsid w:val="00C14F8B"/>
    <w:rsid w:val="00C158E0"/>
    <w:rsid w:val="00C16349"/>
    <w:rsid w:val="00C16D2A"/>
    <w:rsid w:val="00C16F09"/>
    <w:rsid w:val="00C20315"/>
    <w:rsid w:val="00C20EFF"/>
    <w:rsid w:val="00C21545"/>
    <w:rsid w:val="00C21B30"/>
    <w:rsid w:val="00C22604"/>
    <w:rsid w:val="00C23294"/>
    <w:rsid w:val="00C250ED"/>
    <w:rsid w:val="00C25416"/>
    <w:rsid w:val="00C257F0"/>
    <w:rsid w:val="00C25A1D"/>
    <w:rsid w:val="00C26046"/>
    <w:rsid w:val="00C269FC"/>
    <w:rsid w:val="00C26E7C"/>
    <w:rsid w:val="00C271EB"/>
    <w:rsid w:val="00C30511"/>
    <w:rsid w:val="00C30A00"/>
    <w:rsid w:val="00C3107B"/>
    <w:rsid w:val="00C319DF"/>
    <w:rsid w:val="00C32C06"/>
    <w:rsid w:val="00C33335"/>
    <w:rsid w:val="00C3423D"/>
    <w:rsid w:val="00C3617A"/>
    <w:rsid w:val="00C3663E"/>
    <w:rsid w:val="00C37C0B"/>
    <w:rsid w:val="00C4097E"/>
    <w:rsid w:val="00C41214"/>
    <w:rsid w:val="00C412AE"/>
    <w:rsid w:val="00C41B2E"/>
    <w:rsid w:val="00C42C6C"/>
    <w:rsid w:val="00C440DE"/>
    <w:rsid w:val="00C45725"/>
    <w:rsid w:val="00C45949"/>
    <w:rsid w:val="00C45F93"/>
    <w:rsid w:val="00C47AFA"/>
    <w:rsid w:val="00C512AA"/>
    <w:rsid w:val="00C52492"/>
    <w:rsid w:val="00C52EB6"/>
    <w:rsid w:val="00C52FE3"/>
    <w:rsid w:val="00C536E4"/>
    <w:rsid w:val="00C539E6"/>
    <w:rsid w:val="00C53B3C"/>
    <w:rsid w:val="00C54D24"/>
    <w:rsid w:val="00C56183"/>
    <w:rsid w:val="00C56C96"/>
    <w:rsid w:val="00C57493"/>
    <w:rsid w:val="00C60F4D"/>
    <w:rsid w:val="00C61586"/>
    <w:rsid w:val="00C62E65"/>
    <w:rsid w:val="00C635FB"/>
    <w:rsid w:val="00C6382A"/>
    <w:rsid w:val="00C63D7E"/>
    <w:rsid w:val="00C64530"/>
    <w:rsid w:val="00C6603A"/>
    <w:rsid w:val="00C66F96"/>
    <w:rsid w:val="00C6772C"/>
    <w:rsid w:val="00C705BD"/>
    <w:rsid w:val="00C71FCB"/>
    <w:rsid w:val="00C71FDB"/>
    <w:rsid w:val="00C729ED"/>
    <w:rsid w:val="00C72D31"/>
    <w:rsid w:val="00C75474"/>
    <w:rsid w:val="00C75896"/>
    <w:rsid w:val="00C75E6D"/>
    <w:rsid w:val="00C76C4E"/>
    <w:rsid w:val="00C7717D"/>
    <w:rsid w:val="00C80B71"/>
    <w:rsid w:val="00C82A6A"/>
    <w:rsid w:val="00C82ED4"/>
    <w:rsid w:val="00C83F0F"/>
    <w:rsid w:val="00C85DC0"/>
    <w:rsid w:val="00C86287"/>
    <w:rsid w:val="00C87B8D"/>
    <w:rsid w:val="00C91766"/>
    <w:rsid w:val="00C940A2"/>
    <w:rsid w:val="00C9486D"/>
    <w:rsid w:val="00C96721"/>
    <w:rsid w:val="00C96974"/>
    <w:rsid w:val="00C969FE"/>
    <w:rsid w:val="00C97388"/>
    <w:rsid w:val="00CA098D"/>
    <w:rsid w:val="00CA175A"/>
    <w:rsid w:val="00CA410F"/>
    <w:rsid w:val="00CA48A3"/>
    <w:rsid w:val="00CA4B27"/>
    <w:rsid w:val="00CB263E"/>
    <w:rsid w:val="00CB5E9C"/>
    <w:rsid w:val="00CB6C1E"/>
    <w:rsid w:val="00CC0A43"/>
    <w:rsid w:val="00CC0A62"/>
    <w:rsid w:val="00CC0B78"/>
    <w:rsid w:val="00CC4EA3"/>
    <w:rsid w:val="00CC6D50"/>
    <w:rsid w:val="00CD05FA"/>
    <w:rsid w:val="00CD0A74"/>
    <w:rsid w:val="00CD23C7"/>
    <w:rsid w:val="00CD2787"/>
    <w:rsid w:val="00CD42D2"/>
    <w:rsid w:val="00CD44D7"/>
    <w:rsid w:val="00CD4D46"/>
    <w:rsid w:val="00CD53C4"/>
    <w:rsid w:val="00CD5AC5"/>
    <w:rsid w:val="00CD61EF"/>
    <w:rsid w:val="00CD6365"/>
    <w:rsid w:val="00CD706E"/>
    <w:rsid w:val="00CE0AA5"/>
    <w:rsid w:val="00CE1242"/>
    <w:rsid w:val="00CE359D"/>
    <w:rsid w:val="00CE66E7"/>
    <w:rsid w:val="00CE7284"/>
    <w:rsid w:val="00CF052E"/>
    <w:rsid w:val="00CF1770"/>
    <w:rsid w:val="00CF283F"/>
    <w:rsid w:val="00CF2CF2"/>
    <w:rsid w:val="00CF508D"/>
    <w:rsid w:val="00CF533C"/>
    <w:rsid w:val="00CF574F"/>
    <w:rsid w:val="00CF69CB"/>
    <w:rsid w:val="00CF7ED8"/>
    <w:rsid w:val="00D015DA"/>
    <w:rsid w:val="00D0225B"/>
    <w:rsid w:val="00D03E2F"/>
    <w:rsid w:val="00D05B7C"/>
    <w:rsid w:val="00D072CB"/>
    <w:rsid w:val="00D07411"/>
    <w:rsid w:val="00D0766F"/>
    <w:rsid w:val="00D155A1"/>
    <w:rsid w:val="00D165BD"/>
    <w:rsid w:val="00D209EF"/>
    <w:rsid w:val="00D20C35"/>
    <w:rsid w:val="00D20FFB"/>
    <w:rsid w:val="00D21FD7"/>
    <w:rsid w:val="00D222A9"/>
    <w:rsid w:val="00D2247D"/>
    <w:rsid w:val="00D22520"/>
    <w:rsid w:val="00D22884"/>
    <w:rsid w:val="00D22DE2"/>
    <w:rsid w:val="00D2443E"/>
    <w:rsid w:val="00D250A2"/>
    <w:rsid w:val="00D26514"/>
    <w:rsid w:val="00D271FA"/>
    <w:rsid w:val="00D30E6B"/>
    <w:rsid w:val="00D319C9"/>
    <w:rsid w:val="00D329AB"/>
    <w:rsid w:val="00D32EAC"/>
    <w:rsid w:val="00D34AAB"/>
    <w:rsid w:val="00D34E63"/>
    <w:rsid w:val="00D35346"/>
    <w:rsid w:val="00D35A72"/>
    <w:rsid w:val="00D35F24"/>
    <w:rsid w:val="00D36DD4"/>
    <w:rsid w:val="00D40266"/>
    <w:rsid w:val="00D4050F"/>
    <w:rsid w:val="00D40905"/>
    <w:rsid w:val="00D40F4F"/>
    <w:rsid w:val="00D41B7F"/>
    <w:rsid w:val="00D422BB"/>
    <w:rsid w:val="00D42415"/>
    <w:rsid w:val="00D42ED8"/>
    <w:rsid w:val="00D42FA3"/>
    <w:rsid w:val="00D439FF"/>
    <w:rsid w:val="00D450B5"/>
    <w:rsid w:val="00D450E4"/>
    <w:rsid w:val="00D502EA"/>
    <w:rsid w:val="00D5192B"/>
    <w:rsid w:val="00D51A38"/>
    <w:rsid w:val="00D51DC6"/>
    <w:rsid w:val="00D55ACF"/>
    <w:rsid w:val="00D5643C"/>
    <w:rsid w:val="00D56778"/>
    <w:rsid w:val="00D57321"/>
    <w:rsid w:val="00D609FE"/>
    <w:rsid w:val="00D60F27"/>
    <w:rsid w:val="00D62CEC"/>
    <w:rsid w:val="00D630A5"/>
    <w:rsid w:val="00D6348C"/>
    <w:rsid w:val="00D63BAF"/>
    <w:rsid w:val="00D63C5D"/>
    <w:rsid w:val="00D7036A"/>
    <w:rsid w:val="00D71FEB"/>
    <w:rsid w:val="00D752BA"/>
    <w:rsid w:val="00D75CC0"/>
    <w:rsid w:val="00D765F6"/>
    <w:rsid w:val="00D770E1"/>
    <w:rsid w:val="00D779CC"/>
    <w:rsid w:val="00D851E0"/>
    <w:rsid w:val="00D85A7B"/>
    <w:rsid w:val="00D9058E"/>
    <w:rsid w:val="00D91533"/>
    <w:rsid w:val="00D91791"/>
    <w:rsid w:val="00D91815"/>
    <w:rsid w:val="00D94499"/>
    <w:rsid w:val="00D95992"/>
    <w:rsid w:val="00D96A41"/>
    <w:rsid w:val="00DA1854"/>
    <w:rsid w:val="00DA1BDC"/>
    <w:rsid w:val="00DA2D61"/>
    <w:rsid w:val="00DA3D0A"/>
    <w:rsid w:val="00DA4143"/>
    <w:rsid w:val="00DA4346"/>
    <w:rsid w:val="00DA6C28"/>
    <w:rsid w:val="00DA7FE0"/>
    <w:rsid w:val="00DB08D4"/>
    <w:rsid w:val="00DB0E2D"/>
    <w:rsid w:val="00DB11D8"/>
    <w:rsid w:val="00DB186B"/>
    <w:rsid w:val="00DB3570"/>
    <w:rsid w:val="00DB4BF1"/>
    <w:rsid w:val="00DB5C1E"/>
    <w:rsid w:val="00DB6C03"/>
    <w:rsid w:val="00DB79C3"/>
    <w:rsid w:val="00DC0C3B"/>
    <w:rsid w:val="00DC1043"/>
    <w:rsid w:val="00DC11DB"/>
    <w:rsid w:val="00DC150D"/>
    <w:rsid w:val="00DC1611"/>
    <w:rsid w:val="00DC1B30"/>
    <w:rsid w:val="00DC40DE"/>
    <w:rsid w:val="00DC5581"/>
    <w:rsid w:val="00DC56FE"/>
    <w:rsid w:val="00DC5891"/>
    <w:rsid w:val="00DD13DB"/>
    <w:rsid w:val="00DD20D7"/>
    <w:rsid w:val="00DD2C12"/>
    <w:rsid w:val="00DD4D5A"/>
    <w:rsid w:val="00DD5BC0"/>
    <w:rsid w:val="00DD5C7F"/>
    <w:rsid w:val="00DD70BB"/>
    <w:rsid w:val="00DE0504"/>
    <w:rsid w:val="00DE2B33"/>
    <w:rsid w:val="00DE3F6C"/>
    <w:rsid w:val="00DE53A9"/>
    <w:rsid w:val="00DE6D6A"/>
    <w:rsid w:val="00DE7269"/>
    <w:rsid w:val="00DE7B9F"/>
    <w:rsid w:val="00DF1761"/>
    <w:rsid w:val="00DF1F11"/>
    <w:rsid w:val="00DF3A83"/>
    <w:rsid w:val="00DF3FC1"/>
    <w:rsid w:val="00DF5728"/>
    <w:rsid w:val="00DF66CC"/>
    <w:rsid w:val="00DF683C"/>
    <w:rsid w:val="00DF769E"/>
    <w:rsid w:val="00DF7CCA"/>
    <w:rsid w:val="00E007E6"/>
    <w:rsid w:val="00E014B6"/>
    <w:rsid w:val="00E01BC1"/>
    <w:rsid w:val="00E02407"/>
    <w:rsid w:val="00E04CD3"/>
    <w:rsid w:val="00E0527A"/>
    <w:rsid w:val="00E05C3C"/>
    <w:rsid w:val="00E066B8"/>
    <w:rsid w:val="00E10CD7"/>
    <w:rsid w:val="00E11595"/>
    <w:rsid w:val="00E121ED"/>
    <w:rsid w:val="00E13B94"/>
    <w:rsid w:val="00E1423C"/>
    <w:rsid w:val="00E16351"/>
    <w:rsid w:val="00E17613"/>
    <w:rsid w:val="00E1775A"/>
    <w:rsid w:val="00E20724"/>
    <w:rsid w:val="00E20C45"/>
    <w:rsid w:val="00E22B9D"/>
    <w:rsid w:val="00E24DC3"/>
    <w:rsid w:val="00E25761"/>
    <w:rsid w:val="00E25BD1"/>
    <w:rsid w:val="00E2703C"/>
    <w:rsid w:val="00E30AAF"/>
    <w:rsid w:val="00E32256"/>
    <w:rsid w:val="00E340A9"/>
    <w:rsid w:val="00E35D22"/>
    <w:rsid w:val="00E35F5B"/>
    <w:rsid w:val="00E36094"/>
    <w:rsid w:val="00E361D1"/>
    <w:rsid w:val="00E36A9C"/>
    <w:rsid w:val="00E36BDF"/>
    <w:rsid w:val="00E37F8A"/>
    <w:rsid w:val="00E406D5"/>
    <w:rsid w:val="00E419AD"/>
    <w:rsid w:val="00E4210F"/>
    <w:rsid w:val="00E42846"/>
    <w:rsid w:val="00E42E02"/>
    <w:rsid w:val="00E43F94"/>
    <w:rsid w:val="00E451B1"/>
    <w:rsid w:val="00E45E60"/>
    <w:rsid w:val="00E46159"/>
    <w:rsid w:val="00E46BAB"/>
    <w:rsid w:val="00E50AF1"/>
    <w:rsid w:val="00E51CCD"/>
    <w:rsid w:val="00E524E3"/>
    <w:rsid w:val="00E52558"/>
    <w:rsid w:val="00E526D4"/>
    <w:rsid w:val="00E52CE1"/>
    <w:rsid w:val="00E52DCC"/>
    <w:rsid w:val="00E56096"/>
    <w:rsid w:val="00E56193"/>
    <w:rsid w:val="00E56353"/>
    <w:rsid w:val="00E5672F"/>
    <w:rsid w:val="00E61442"/>
    <w:rsid w:val="00E6159A"/>
    <w:rsid w:val="00E61A6A"/>
    <w:rsid w:val="00E6355D"/>
    <w:rsid w:val="00E6465B"/>
    <w:rsid w:val="00E65066"/>
    <w:rsid w:val="00E730DA"/>
    <w:rsid w:val="00E7532D"/>
    <w:rsid w:val="00E75877"/>
    <w:rsid w:val="00E775CE"/>
    <w:rsid w:val="00E77A89"/>
    <w:rsid w:val="00E8043B"/>
    <w:rsid w:val="00E8307D"/>
    <w:rsid w:val="00E8520F"/>
    <w:rsid w:val="00E87138"/>
    <w:rsid w:val="00E8793B"/>
    <w:rsid w:val="00E908D0"/>
    <w:rsid w:val="00E90AC0"/>
    <w:rsid w:val="00E90E78"/>
    <w:rsid w:val="00E91C15"/>
    <w:rsid w:val="00E92AEF"/>
    <w:rsid w:val="00E932F6"/>
    <w:rsid w:val="00E9442A"/>
    <w:rsid w:val="00E948E2"/>
    <w:rsid w:val="00E96483"/>
    <w:rsid w:val="00E97952"/>
    <w:rsid w:val="00EA2D81"/>
    <w:rsid w:val="00EA33CF"/>
    <w:rsid w:val="00EA3787"/>
    <w:rsid w:val="00EA3BCB"/>
    <w:rsid w:val="00EA4332"/>
    <w:rsid w:val="00EA4EA1"/>
    <w:rsid w:val="00EA79D5"/>
    <w:rsid w:val="00EA7E83"/>
    <w:rsid w:val="00EB0EF4"/>
    <w:rsid w:val="00EB1CAA"/>
    <w:rsid w:val="00EB5109"/>
    <w:rsid w:val="00EB6F00"/>
    <w:rsid w:val="00EB712B"/>
    <w:rsid w:val="00EB71A2"/>
    <w:rsid w:val="00EB76DC"/>
    <w:rsid w:val="00EC098D"/>
    <w:rsid w:val="00EC11E0"/>
    <w:rsid w:val="00EC1DB7"/>
    <w:rsid w:val="00EC4E86"/>
    <w:rsid w:val="00EC5C35"/>
    <w:rsid w:val="00ED0083"/>
    <w:rsid w:val="00ED2D52"/>
    <w:rsid w:val="00ED2FA7"/>
    <w:rsid w:val="00ED3E87"/>
    <w:rsid w:val="00ED4892"/>
    <w:rsid w:val="00ED5269"/>
    <w:rsid w:val="00ED5576"/>
    <w:rsid w:val="00ED58BA"/>
    <w:rsid w:val="00ED7509"/>
    <w:rsid w:val="00ED76AD"/>
    <w:rsid w:val="00EE0A66"/>
    <w:rsid w:val="00EE188B"/>
    <w:rsid w:val="00EE1C86"/>
    <w:rsid w:val="00EE21E3"/>
    <w:rsid w:val="00EE4547"/>
    <w:rsid w:val="00EE54C7"/>
    <w:rsid w:val="00EE5968"/>
    <w:rsid w:val="00EE5AA4"/>
    <w:rsid w:val="00EE5F00"/>
    <w:rsid w:val="00EF05DF"/>
    <w:rsid w:val="00EF063D"/>
    <w:rsid w:val="00EF064B"/>
    <w:rsid w:val="00EF183A"/>
    <w:rsid w:val="00EF1E77"/>
    <w:rsid w:val="00EF1EEC"/>
    <w:rsid w:val="00EF3AE3"/>
    <w:rsid w:val="00EF3F52"/>
    <w:rsid w:val="00EF6962"/>
    <w:rsid w:val="00F002DD"/>
    <w:rsid w:val="00F00FA9"/>
    <w:rsid w:val="00F023C8"/>
    <w:rsid w:val="00F034AC"/>
    <w:rsid w:val="00F0458B"/>
    <w:rsid w:val="00F0477E"/>
    <w:rsid w:val="00F05794"/>
    <w:rsid w:val="00F059F9"/>
    <w:rsid w:val="00F0665F"/>
    <w:rsid w:val="00F06E51"/>
    <w:rsid w:val="00F11652"/>
    <w:rsid w:val="00F12877"/>
    <w:rsid w:val="00F12F5A"/>
    <w:rsid w:val="00F139DE"/>
    <w:rsid w:val="00F146E5"/>
    <w:rsid w:val="00F14B60"/>
    <w:rsid w:val="00F14DC6"/>
    <w:rsid w:val="00F159CF"/>
    <w:rsid w:val="00F202C2"/>
    <w:rsid w:val="00F2262E"/>
    <w:rsid w:val="00F22E61"/>
    <w:rsid w:val="00F2322C"/>
    <w:rsid w:val="00F237BB"/>
    <w:rsid w:val="00F23863"/>
    <w:rsid w:val="00F238DE"/>
    <w:rsid w:val="00F25084"/>
    <w:rsid w:val="00F25751"/>
    <w:rsid w:val="00F25DE8"/>
    <w:rsid w:val="00F2612F"/>
    <w:rsid w:val="00F26A97"/>
    <w:rsid w:val="00F27D8F"/>
    <w:rsid w:val="00F3060F"/>
    <w:rsid w:val="00F30DF9"/>
    <w:rsid w:val="00F313A8"/>
    <w:rsid w:val="00F31D45"/>
    <w:rsid w:val="00F331BB"/>
    <w:rsid w:val="00F336CE"/>
    <w:rsid w:val="00F3372D"/>
    <w:rsid w:val="00F431EA"/>
    <w:rsid w:val="00F455EA"/>
    <w:rsid w:val="00F45A0C"/>
    <w:rsid w:val="00F460C5"/>
    <w:rsid w:val="00F4757B"/>
    <w:rsid w:val="00F50732"/>
    <w:rsid w:val="00F533D2"/>
    <w:rsid w:val="00F53B3B"/>
    <w:rsid w:val="00F54C5E"/>
    <w:rsid w:val="00F5514A"/>
    <w:rsid w:val="00F55259"/>
    <w:rsid w:val="00F56C07"/>
    <w:rsid w:val="00F6224C"/>
    <w:rsid w:val="00F62299"/>
    <w:rsid w:val="00F623E5"/>
    <w:rsid w:val="00F6254F"/>
    <w:rsid w:val="00F6298D"/>
    <w:rsid w:val="00F63314"/>
    <w:rsid w:val="00F64635"/>
    <w:rsid w:val="00F64792"/>
    <w:rsid w:val="00F65448"/>
    <w:rsid w:val="00F669C1"/>
    <w:rsid w:val="00F66AEF"/>
    <w:rsid w:val="00F66C25"/>
    <w:rsid w:val="00F67F32"/>
    <w:rsid w:val="00F70207"/>
    <w:rsid w:val="00F73765"/>
    <w:rsid w:val="00F74FAA"/>
    <w:rsid w:val="00F76632"/>
    <w:rsid w:val="00F82F74"/>
    <w:rsid w:val="00F847E4"/>
    <w:rsid w:val="00F8495F"/>
    <w:rsid w:val="00F856EC"/>
    <w:rsid w:val="00F8659B"/>
    <w:rsid w:val="00F87B01"/>
    <w:rsid w:val="00F900F7"/>
    <w:rsid w:val="00F9164F"/>
    <w:rsid w:val="00F916BE"/>
    <w:rsid w:val="00F9257D"/>
    <w:rsid w:val="00F92A2D"/>
    <w:rsid w:val="00F95240"/>
    <w:rsid w:val="00F952E2"/>
    <w:rsid w:val="00F964B9"/>
    <w:rsid w:val="00F96602"/>
    <w:rsid w:val="00F9665D"/>
    <w:rsid w:val="00F967B3"/>
    <w:rsid w:val="00F967ED"/>
    <w:rsid w:val="00FA0161"/>
    <w:rsid w:val="00FA02E6"/>
    <w:rsid w:val="00FA0B88"/>
    <w:rsid w:val="00FA1B42"/>
    <w:rsid w:val="00FA2A29"/>
    <w:rsid w:val="00FA2D97"/>
    <w:rsid w:val="00FA36D2"/>
    <w:rsid w:val="00FA3C9A"/>
    <w:rsid w:val="00FA427F"/>
    <w:rsid w:val="00FA45A9"/>
    <w:rsid w:val="00FA7074"/>
    <w:rsid w:val="00FB2BAE"/>
    <w:rsid w:val="00FB4736"/>
    <w:rsid w:val="00FB48BC"/>
    <w:rsid w:val="00FB5845"/>
    <w:rsid w:val="00FB62EA"/>
    <w:rsid w:val="00FB75C2"/>
    <w:rsid w:val="00FC07B5"/>
    <w:rsid w:val="00FC0E42"/>
    <w:rsid w:val="00FC24E1"/>
    <w:rsid w:val="00FC278A"/>
    <w:rsid w:val="00FC2F9A"/>
    <w:rsid w:val="00FC3CA7"/>
    <w:rsid w:val="00FC3CE5"/>
    <w:rsid w:val="00FC4646"/>
    <w:rsid w:val="00FC4DF7"/>
    <w:rsid w:val="00FC54D9"/>
    <w:rsid w:val="00FC5E28"/>
    <w:rsid w:val="00FC734C"/>
    <w:rsid w:val="00FC75FA"/>
    <w:rsid w:val="00FC799F"/>
    <w:rsid w:val="00FC7C29"/>
    <w:rsid w:val="00FD0CE3"/>
    <w:rsid w:val="00FD15C0"/>
    <w:rsid w:val="00FD18F7"/>
    <w:rsid w:val="00FD3F02"/>
    <w:rsid w:val="00FD4346"/>
    <w:rsid w:val="00FD4625"/>
    <w:rsid w:val="00FD49A2"/>
    <w:rsid w:val="00FD554A"/>
    <w:rsid w:val="00FD6B22"/>
    <w:rsid w:val="00FE288E"/>
    <w:rsid w:val="00FE44D0"/>
    <w:rsid w:val="00FE616A"/>
    <w:rsid w:val="00FF02E3"/>
    <w:rsid w:val="00FF0411"/>
    <w:rsid w:val="00FF2BA5"/>
    <w:rsid w:val="00FF4C4E"/>
    <w:rsid w:val="00FF6A65"/>
    <w:rsid w:val="00FF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03B0D0"/>
  <w15:docId w15:val="{B6981AD1-2392-4C98-881B-B2447DA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00B"/>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uiPriority w:val="99"/>
    <w:qFormat/>
    <w:rsid w:val="008F2C7D"/>
    <w:pPr>
      <w:keepNext/>
      <w:jc w:val="center"/>
    </w:pPr>
    <w:rPr>
      <w:rFonts w:ascii="Arial" w:hAnsi="Arial"/>
      <w:b/>
      <w:sz w:val="20"/>
    </w:rPr>
  </w:style>
  <w:style w:type="paragraph" w:customStyle="1" w:styleId="TableTitle">
    <w:name w:val="Table Title"/>
    <w:basedOn w:val="BodyText"/>
    <w:link w:val="TableTitleChar1"/>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7714A9"/>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1"/>
    <w:rPr>
      <w:rFonts w:ascii="Courier New" w:hAnsi="Courier New" w:cs="Courier New"/>
      <w:sz w:val="20"/>
    </w:rPr>
  </w:style>
  <w:style w:type="paragraph" w:styleId="TableofFigures">
    <w:name w:val="table of figures"/>
    <w:basedOn w:val="Normal"/>
    <w:next w:val="Normal"/>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paragraph" w:styleId="BalloonText">
    <w:name w:val="Balloon Text"/>
    <w:basedOn w:val="Normal"/>
    <w:link w:val="BalloonTextChar"/>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uiPriority w:val="99"/>
    <w:locked/>
    <w:rsid w:val="008F2C7D"/>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numbering" w:customStyle="1" w:styleId="NoList1">
    <w:name w:val="No List1"/>
    <w:next w:val="NoList"/>
    <w:uiPriority w:val="99"/>
    <w:semiHidden/>
    <w:unhideWhenUsed/>
    <w:rsid w:val="003B3A7D"/>
  </w:style>
  <w:style w:type="character" w:customStyle="1" w:styleId="DefinitionChar">
    <w:name w:val="Definition Char"/>
    <w:rsid w:val="003B3A7D"/>
    <w:rPr>
      <w:sz w:val="24"/>
      <w:lang w:val="en-US" w:eastAsia="ar-SA" w:bidi="ar-SA"/>
    </w:rPr>
  </w:style>
  <w:style w:type="character" w:customStyle="1" w:styleId="FootnoteCharacters">
    <w:name w:val="Footnote Characters"/>
    <w:rsid w:val="003B3A7D"/>
    <w:rPr>
      <w:vertAlign w:val="superscript"/>
    </w:rPr>
  </w:style>
  <w:style w:type="character" w:customStyle="1" w:styleId="EndnoteCharacters">
    <w:name w:val="Endnote Characters"/>
    <w:rsid w:val="003B3A7D"/>
    <w:rPr>
      <w:vertAlign w:val="superscript"/>
    </w:rPr>
  </w:style>
  <w:style w:type="paragraph" w:customStyle="1" w:styleId="StyleBold">
    <w:name w:val="Style Bold"/>
    <w:basedOn w:val="Normal"/>
    <w:rsid w:val="003B3A7D"/>
    <w:pPr>
      <w:keepNext/>
      <w:suppressAutoHyphens/>
    </w:pPr>
    <w:rPr>
      <w:b/>
      <w:bCs/>
      <w:lang w:eastAsia="ar-SA"/>
    </w:rPr>
  </w:style>
  <w:style w:type="character" w:styleId="Emphasis">
    <w:name w:val="Emphasis"/>
    <w:qFormat/>
    <w:rsid w:val="003B3A7D"/>
    <w:rPr>
      <w:i/>
      <w:iCs/>
    </w:rPr>
  </w:style>
  <w:style w:type="paragraph" w:customStyle="1" w:styleId="StyleBodyTextBold">
    <w:name w:val="Style Body Text + Bold"/>
    <w:basedOn w:val="BodyText"/>
    <w:rsid w:val="003B3A7D"/>
    <w:rPr>
      <w:b/>
      <w:bCs/>
    </w:rPr>
  </w:style>
  <w:style w:type="character" w:customStyle="1" w:styleId="HyperlinkTable">
    <w:name w:val="Hyperlink Table"/>
    <w:rsid w:val="003B3A7D"/>
    <w:rPr>
      <w:rFonts w:ascii="Arial" w:hAnsi="Arial"/>
      <w:strike w:val="0"/>
      <w:dstrike w:val="0"/>
      <w:color w:val="0000FF"/>
      <w:kern w:val="1"/>
      <w:position w:val="0"/>
      <w:sz w:val="24"/>
      <w:u w:val="none"/>
      <w:vertAlign w:val="baseline"/>
    </w:rPr>
  </w:style>
  <w:style w:type="character" w:customStyle="1" w:styleId="ReferenceAttribute">
    <w:name w:val="Reference Attribute"/>
    <w:rsid w:val="003B3A7D"/>
    <w:rPr>
      <w:i/>
      <w:strike w:val="0"/>
      <w:dstrike w:val="0"/>
      <w:color w:val="0000FF"/>
      <w:kern w:val="1"/>
      <w:position w:val="0"/>
      <w:sz w:val="20"/>
      <w:szCs w:val="20"/>
      <w:u w:val="none"/>
      <w:vertAlign w:val="baseline"/>
    </w:rPr>
  </w:style>
  <w:style w:type="character" w:customStyle="1" w:styleId="HyperlinkText">
    <w:name w:val="Hyperlink Text"/>
    <w:rsid w:val="003B3A7D"/>
    <w:rPr>
      <w:rFonts w:ascii="Times New Roman" w:hAnsi="Times New Roman"/>
      <w:i/>
      <w:color w:val="0000FF"/>
      <w:kern w:val="1"/>
      <w:sz w:val="20"/>
      <w:u w:val="none"/>
    </w:rPr>
  </w:style>
  <w:style w:type="character" w:styleId="HTMLTypewriter">
    <w:name w:val="HTML Typewriter"/>
    <w:rsid w:val="003B3A7D"/>
    <w:rPr>
      <w:rFonts w:ascii="Arial Unicode MS" w:eastAsia="Arial Unicode MS" w:hAnsi="Arial Unicode MS" w:cs="Arial Unicode MS"/>
      <w:sz w:val="20"/>
      <w:szCs w:val="20"/>
    </w:rPr>
  </w:style>
  <w:style w:type="character" w:styleId="Strong">
    <w:name w:val="Strong"/>
    <w:qFormat/>
    <w:rsid w:val="003B3A7D"/>
    <w:rPr>
      <w:b/>
      <w:bCs/>
    </w:rPr>
  </w:style>
  <w:style w:type="character" w:customStyle="1" w:styleId="PlainTextChar">
    <w:name w:val="Plain Text Char"/>
    <w:rsid w:val="003B3A7D"/>
    <w:rPr>
      <w:rFonts w:ascii="Courier New" w:hAnsi="Courier New" w:cs="Courier New"/>
      <w:lang w:val="en-US" w:eastAsia="ar-SA" w:bidi="ar-SA"/>
    </w:rPr>
  </w:style>
  <w:style w:type="character" w:styleId="EndnoteReference">
    <w:name w:val="endnote reference"/>
    <w:rsid w:val="003B3A7D"/>
    <w:rPr>
      <w:vertAlign w:val="superscript"/>
    </w:rPr>
  </w:style>
  <w:style w:type="paragraph" w:customStyle="1" w:styleId="Heading">
    <w:name w:val="Heading"/>
    <w:basedOn w:val="Normal"/>
    <w:next w:val="BodyText"/>
    <w:rsid w:val="003B3A7D"/>
    <w:pPr>
      <w:keepNext/>
      <w:suppressAutoHyphens/>
      <w:spacing w:before="240" w:after="120"/>
    </w:pPr>
    <w:rPr>
      <w:rFonts w:ascii="Arial" w:eastAsia="MS Mincho" w:hAnsi="Arial" w:cs="Tahoma"/>
      <w:sz w:val="28"/>
      <w:szCs w:val="28"/>
      <w:lang w:eastAsia="ar-SA"/>
    </w:rPr>
  </w:style>
  <w:style w:type="paragraph" w:customStyle="1" w:styleId="Index">
    <w:name w:val="Index"/>
    <w:basedOn w:val="Normal"/>
    <w:rsid w:val="003B3A7D"/>
    <w:pPr>
      <w:suppressLineNumbers/>
      <w:suppressAutoHyphens/>
    </w:pPr>
    <w:rPr>
      <w:rFonts w:cs="Tahoma"/>
      <w:lang w:eastAsia="ar-SA"/>
    </w:rPr>
  </w:style>
  <w:style w:type="paragraph" w:customStyle="1" w:styleId="ListNumber10">
    <w:name w:val="List Number1"/>
    <w:basedOn w:val="Normal"/>
    <w:rsid w:val="003B3A7D"/>
    <w:pPr>
      <w:tabs>
        <w:tab w:val="num" w:pos="900"/>
      </w:tabs>
      <w:suppressAutoHyphens/>
      <w:ind w:left="-2160"/>
    </w:pPr>
    <w:rPr>
      <w:rFonts w:eastAsia="Arial"/>
      <w:lang w:eastAsia="ar-SA"/>
    </w:rPr>
  </w:style>
  <w:style w:type="paragraph" w:customStyle="1" w:styleId="ListContinue10">
    <w:name w:val="List Continue1"/>
    <w:basedOn w:val="List"/>
    <w:rsid w:val="003B3A7D"/>
    <w:pPr>
      <w:spacing w:after="120"/>
      <w:ind w:firstLine="0"/>
    </w:pPr>
  </w:style>
  <w:style w:type="paragraph" w:customStyle="1" w:styleId="ListBulletContinue">
    <w:name w:val="List Bullet Continue"/>
    <w:basedOn w:val="ListBullet"/>
    <w:rsid w:val="003B3A7D"/>
    <w:pPr>
      <w:numPr>
        <w:numId w:val="0"/>
      </w:numPr>
      <w:ind w:left="720"/>
    </w:pPr>
  </w:style>
  <w:style w:type="paragraph" w:customStyle="1" w:styleId="ListBullet2Continue">
    <w:name w:val="List Bullet 2 Continue"/>
    <w:basedOn w:val="ListBullet2"/>
    <w:rsid w:val="003B3A7D"/>
    <w:pPr>
      <w:numPr>
        <w:numId w:val="0"/>
      </w:numPr>
      <w:ind w:left="1080"/>
    </w:pPr>
  </w:style>
  <w:style w:type="paragraph" w:customStyle="1" w:styleId="ListBullet3Continue">
    <w:name w:val="List Bullet 3 Continue"/>
    <w:basedOn w:val="ListBullet3"/>
    <w:rsid w:val="003B3A7D"/>
    <w:pPr>
      <w:numPr>
        <w:numId w:val="0"/>
      </w:numPr>
      <w:ind w:left="1440"/>
    </w:pPr>
  </w:style>
  <w:style w:type="paragraph" w:customStyle="1" w:styleId="TableLabel">
    <w:name w:val="Table Label"/>
    <w:basedOn w:val="TableEntry"/>
    <w:rsid w:val="003B3A7D"/>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3B3A7D"/>
    <w:pPr>
      <w:suppressAutoHyphens/>
      <w:ind w:left="2160" w:hanging="2160"/>
    </w:pPr>
    <w:rPr>
      <w:b/>
      <w:bCs/>
      <w:lang w:eastAsia="ar-SA"/>
    </w:rPr>
  </w:style>
  <w:style w:type="paragraph" w:customStyle="1" w:styleId="TableText0">
    <w:name w:val="Table Text"/>
    <w:basedOn w:val="Normal"/>
    <w:rsid w:val="003B3A7D"/>
    <w:pPr>
      <w:keepLines/>
      <w:suppressAutoHyphens/>
      <w:spacing w:before="0"/>
    </w:pPr>
    <w:rPr>
      <w:sz w:val="20"/>
      <w:lang w:eastAsia="ar-SA"/>
    </w:rPr>
  </w:style>
  <w:style w:type="paragraph" w:customStyle="1" w:styleId="HTMLAddress1">
    <w:name w:val="HTML Address1"/>
    <w:basedOn w:val="Normal"/>
    <w:rsid w:val="003B3A7D"/>
    <w:pPr>
      <w:suppressAutoHyphens/>
    </w:pPr>
    <w:rPr>
      <w:i/>
      <w:iCs/>
      <w:lang w:eastAsia="ar-SA"/>
    </w:rPr>
  </w:style>
  <w:style w:type="paragraph" w:customStyle="1" w:styleId="MacroText1">
    <w:name w:val="Macro Text1"/>
    <w:rsid w:val="003B3A7D"/>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3B3A7D"/>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paragraph" w:customStyle="1" w:styleId="NormalIndent1">
    <w:name w:val="Normal Indent1"/>
    <w:basedOn w:val="Normal"/>
    <w:rsid w:val="003B3A7D"/>
    <w:pPr>
      <w:suppressAutoHyphens/>
      <w:ind w:left="720"/>
    </w:pPr>
    <w:rPr>
      <w:lang w:eastAsia="ar-SA"/>
    </w:rPr>
  </w:style>
  <w:style w:type="paragraph" w:customStyle="1" w:styleId="TOAHeading1">
    <w:name w:val="TOA Heading1"/>
    <w:basedOn w:val="Normal"/>
    <w:next w:val="Normal"/>
    <w:rsid w:val="003B3A7D"/>
    <w:pPr>
      <w:suppressAutoHyphens/>
    </w:pPr>
    <w:rPr>
      <w:rFonts w:ascii="Arial" w:hAnsi="Arial" w:cs="Arial"/>
      <w:b/>
      <w:bCs/>
      <w:szCs w:val="24"/>
      <w:lang w:eastAsia="ar-SA"/>
    </w:rPr>
  </w:style>
  <w:style w:type="paragraph" w:customStyle="1" w:styleId="Definition">
    <w:name w:val="Definition"/>
    <w:basedOn w:val="Normal"/>
    <w:rsid w:val="003B3A7D"/>
    <w:pPr>
      <w:suppressAutoHyphens/>
      <w:ind w:left="720" w:hanging="720"/>
    </w:pPr>
    <w:rPr>
      <w:lang w:eastAsia="ar-SA"/>
    </w:rPr>
  </w:style>
  <w:style w:type="paragraph" w:customStyle="1" w:styleId="instructions">
    <w:name w:val="instructions"/>
    <w:basedOn w:val="BodyText"/>
    <w:rsid w:val="003B3A7D"/>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3B3A7D"/>
    <w:pPr>
      <w:keepNext/>
      <w:suppressAutoHyphens/>
      <w:spacing w:after="40"/>
    </w:pPr>
    <w:rPr>
      <w:rFonts w:ascii="Courier New" w:hAnsi="Courier New"/>
      <w:b/>
      <w:kern w:val="1"/>
      <w:sz w:val="16"/>
      <w:u w:val="single"/>
      <w:lang w:eastAsia="ar-SA"/>
    </w:rPr>
  </w:style>
  <w:style w:type="paragraph" w:customStyle="1" w:styleId="MsgTableBody">
    <w:name w:val="Msg Table Body"/>
    <w:basedOn w:val="Normal"/>
    <w:rsid w:val="003B3A7D"/>
    <w:pPr>
      <w:suppressAutoHyphens/>
      <w:spacing w:before="0" w:line="180" w:lineRule="exact"/>
    </w:pPr>
    <w:rPr>
      <w:rFonts w:ascii="Courier New" w:hAnsi="Courier New"/>
      <w:kern w:val="1"/>
      <w:sz w:val="14"/>
      <w:lang w:eastAsia="ar-SA"/>
    </w:rPr>
  </w:style>
  <w:style w:type="paragraph" w:customStyle="1" w:styleId="NormalIndented">
    <w:name w:val="Normal Indented"/>
    <w:basedOn w:val="Normal"/>
    <w:rsid w:val="003B3A7D"/>
    <w:pPr>
      <w:suppressAutoHyphens/>
      <w:spacing w:after="120"/>
      <w:ind w:left="720"/>
    </w:pPr>
    <w:rPr>
      <w:kern w:val="1"/>
      <w:sz w:val="20"/>
      <w:lang w:eastAsia="ar-SA"/>
    </w:rPr>
  </w:style>
  <w:style w:type="paragraph" w:customStyle="1" w:styleId="NormalList">
    <w:name w:val="Normal List"/>
    <w:basedOn w:val="NormalIndented"/>
    <w:rsid w:val="003B3A7D"/>
    <w:pPr>
      <w:spacing w:before="0"/>
      <w:ind w:left="709"/>
    </w:pPr>
  </w:style>
  <w:style w:type="paragraph" w:customStyle="1" w:styleId="NormalListAlpha">
    <w:name w:val="Normal List Alpha"/>
    <w:basedOn w:val="NormalList"/>
    <w:rsid w:val="003B3A7D"/>
    <w:pPr>
      <w:tabs>
        <w:tab w:val="num" w:pos="1980"/>
      </w:tabs>
      <w:ind w:left="357"/>
    </w:pPr>
  </w:style>
  <w:style w:type="paragraph" w:customStyle="1" w:styleId="NormalListBullets">
    <w:name w:val="Normal List Bullets"/>
    <w:basedOn w:val="NormalList"/>
    <w:rsid w:val="003B3A7D"/>
    <w:pPr>
      <w:tabs>
        <w:tab w:val="num" w:pos="1980"/>
      </w:tabs>
      <w:spacing w:before="120"/>
      <w:ind w:left="-1260"/>
    </w:pPr>
  </w:style>
  <w:style w:type="paragraph" w:customStyle="1" w:styleId="HL7TableHeader">
    <w:name w:val="HL7 Table Header"/>
    <w:basedOn w:val="Normal"/>
    <w:next w:val="HL7TableBody"/>
    <w:rsid w:val="003B3A7D"/>
    <w:pPr>
      <w:keepNext/>
      <w:suppressAutoHyphens/>
      <w:spacing w:before="20" w:after="120"/>
    </w:pPr>
    <w:rPr>
      <w:rFonts w:ascii="Arial" w:hAnsi="Arial"/>
      <w:b/>
      <w:kern w:val="1"/>
      <w:sz w:val="16"/>
      <w:lang w:eastAsia="ar-SA"/>
    </w:rPr>
  </w:style>
  <w:style w:type="paragraph" w:customStyle="1" w:styleId="HL7TableBody">
    <w:name w:val="HL7 Table Body"/>
    <w:basedOn w:val="Normal"/>
    <w:rsid w:val="003B3A7D"/>
    <w:pPr>
      <w:suppressAutoHyphens/>
      <w:spacing w:before="20" w:after="120"/>
    </w:pPr>
    <w:rPr>
      <w:rFonts w:ascii="Arial" w:hAnsi="Arial"/>
      <w:kern w:val="1"/>
      <w:sz w:val="16"/>
      <w:lang w:eastAsia="ar-SA"/>
    </w:rPr>
  </w:style>
  <w:style w:type="paragraph" w:customStyle="1" w:styleId="HL7TableCaption">
    <w:name w:val="HL7 Table Caption"/>
    <w:basedOn w:val="Normal"/>
    <w:next w:val="Normal"/>
    <w:rsid w:val="003B3A7D"/>
    <w:pPr>
      <w:keepNext/>
      <w:suppressAutoHyphens/>
      <w:spacing w:before="180" w:after="60"/>
      <w:jc w:val="center"/>
    </w:pPr>
    <w:rPr>
      <w:kern w:val="1"/>
      <w:sz w:val="20"/>
      <w:lang w:eastAsia="ar-SA"/>
    </w:rPr>
  </w:style>
  <w:style w:type="paragraph" w:customStyle="1" w:styleId="QueryExample">
    <w:name w:val="Query Example"/>
    <w:basedOn w:val="Normal"/>
    <w:rsid w:val="003B3A7D"/>
    <w:pPr>
      <w:suppressAutoHyphens/>
    </w:pPr>
    <w:rPr>
      <w:rFonts w:ascii="Lucida Sans Unicode" w:eastAsia="Arial" w:hAnsi="Lucida Sans Unicode"/>
      <w:sz w:val="20"/>
      <w:lang w:eastAsia="ar-SA"/>
    </w:rPr>
  </w:style>
  <w:style w:type="paragraph" w:customStyle="1" w:styleId="TableContents">
    <w:name w:val="Table Contents"/>
    <w:basedOn w:val="Normal"/>
    <w:rsid w:val="003B3A7D"/>
    <w:pPr>
      <w:suppressLineNumbers/>
      <w:suppressAutoHyphens/>
    </w:pPr>
    <w:rPr>
      <w:lang w:eastAsia="ar-SA"/>
    </w:rPr>
  </w:style>
  <w:style w:type="paragraph" w:customStyle="1" w:styleId="MsgTableCaption">
    <w:name w:val="Msg Table Caption"/>
    <w:basedOn w:val="Normal"/>
    <w:rsid w:val="003B3A7D"/>
    <w:pPr>
      <w:keepNext/>
      <w:spacing w:before="0" w:line="240" w:lineRule="exact"/>
      <w:jc w:val="center"/>
    </w:pPr>
    <w:rPr>
      <w:kern w:val="1"/>
      <w:sz w:val="20"/>
      <w:u w:val="single"/>
      <w:lang w:val="fr-FR" w:eastAsia="ar-SA"/>
    </w:rPr>
  </w:style>
  <w:style w:type="paragraph" w:customStyle="1" w:styleId="UserTableHeader">
    <w:name w:val="User Table Header"/>
    <w:basedOn w:val="Normal"/>
    <w:next w:val="Normal"/>
    <w:rsid w:val="00E11595"/>
    <w:pPr>
      <w:keepNext/>
      <w:widowControl w:val="0"/>
      <w:spacing w:before="40" w:after="20"/>
    </w:pPr>
    <w:rPr>
      <w:rFonts w:ascii="Arial" w:hAnsi="Arial"/>
      <w:b/>
      <w:kern w:val="1"/>
      <w:sz w:val="16"/>
      <w:lang w:eastAsia="ar-SA"/>
    </w:rPr>
  </w:style>
  <w:style w:type="paragraph" w:customStyle="1" w:styleId="ComponentTableCaption">
    <w:name w:val="Component Table Caption"/>
    <w:basedOn w:val="Normal"/>
    <w:rsid w:val="003B3A7D"/>
    <w:pPr>
      <w:keepNext/>
      <w:spacing w:before="180" w:after="60" w:line="180" w:lineRule="exact"/>
      <w:jc w:val="center"/>
    </w:pPr>
    <w:rPr>
      <w:rFonts w:ascii="Arial" w:hAnsi="Arial"/>
      <w:kern w:val="1"/>
      <w:sz w:val="20"/>
      <w:lang w:eastAsia="ar-SA"/>
    </w:rPr>
  </w:style>
  <w:style w:type="paragraph" w:customStyle="1" w:styleId="ComponentTableHeader">
    <w:name w:val="Component Table Header"/>
    <w:basedOn w:val="ComponentTableCaption"/>
    <w:rsid w:val="003B3A7D"/>
    <w:pPr>
      <w:spacing w:before="40" w:after="30"/>
    </w:pPr>
    <w:rPr>
      <w:b/>
      <w:sz w:val="16"/>
    </w:rPr>
  </w:style>
  <w:style w:type="paragraph" w:customStyle="1" w:styleId="Components">
    <w:name w:val="Components"/>
    <w:basedOn w:val="Normal"/>
    <w:rsid w:val="003B3A7D"/>
    <w:pPr>
      <w:spacing w:after="120" w:line="160" w:lineRule="atLeast"/>
      <w:ind w:left="2160" w:hanging="1080"/>
    </w:pPr>
    <w:rPr>
      <w:rFonts w:ascii="Courier New" w:hAnsi="Courier New"/>
      <w:kern w:val="1"/>
      <w:sz w:val="16"/>
      <w:lang w:eastAsia="ar-SA"/>
    </w:rPr>
  </w:style>
  <w:style w:type="paragraph" w:customStyle="1" w:styleId="Figure">
    <w:name w:val="Figure"/>
    <w:basedOn w:val="Normal"/>
    <w:rsid w:val="003B3A7D"/>
    <w:pPr>
      <w:spacing w:before="0" w:after="120"/>
      <w:jc w:val="center"/>
    </w:pPr>
    <w:rPr>
      <w:rFonts w:ascii="Antigoni" w:hAnsi="Antigoni"/>
      <w:sz w:val="22"/>
      <w:lang w:val="fr-FR" w:eastAsia="ar-SA"/>
    </w:rPr>
  </w:style>
  <w:style w:type="paragraph" w:customStyle="1" w:styleId="TableHeading">
    <w:name w:val="Table Heading"/>
    <w:basedOn w:val="TableContents"/>
    <w:rsid w:val="003B3A7D"/>
    <w:pPr>
      <w:jc w:val="center"/>
    </w:pPr>
    <w:rPr>
      <w:b/>
      <w:bCs/>
    </w:rPr>
  </w:style>
  <w:style w:type="paragraph" w:styleId="BodyTextIndent">
    <w:name w:val="Body Text Indent"/>
    <w:basedOn w:val="BodyText"/>
    <w:link w:val="BodyTextIndentChar"/>
    <w:rsid w:val="003B3A7D"/>
    <w:pPr>
      <w:ind w:left="360"/>
    </w:pPr>
  </w:style>
  <w:style w:type="character" w:customStyle="1" w:styleId="BodyTextIndentChar">
    <w:name w:val="Body Text Indent Char"/>
    <w:basedOn w:val="DefaultParagraphFont"/>
    <w:link w:val="BodyTextIndent"/>
    <w:rsid w:val="003B3A7D"/>
    <w:rPr>
      <w:sz w:val="24"/>
    </w:rPr>
  </w:style>
  <w:style w:type="paragraph" w:customStyle="1" w:styleId="StyleBodyTextItalicRedBoxSinglesolidlineAuto05">
    <w:name w:val="Style Body Text + Italic Red Box: (Single solid line Auto  0.5 ..."/>
    <w:basedOn w:val="BodyText"/>
    <w:rsid w:val="003B3A7D"/>
    <w:pPr>
      <w:pBdr>
        <w:top w:val="single" w:sz="4" w:space="1" w:color="000000"/>
        <w:left w:val="single" w:sz="4" w:space="4" w:color="000000"/>
        <w:bottom w:val="single" w:sz="4" w:space="1" w:color="000000"/>
        <w:right w:val="single" w:sz="4" w:space="4" w:color="000000"/>
      </w:pBdr>
    </w:pPr>
    <w:rPr>
      <w:i/>
      <w:iCs/>
    </w:rPr>
  </w:style>
  <w:style w:type="paragraph" w:customStyle="1" w:styleId="AppendixHeading5">
    <w:name w:val="Appendix Heading 5"/>
    <w:basedOn w:val="AppendixHeading4"/>
    <w:next w:val="BodyText"/>
    <w:rsid w:val="003B3A7D"/>
    <w:pPr>
      <w:tabs>
        <w:tab w:val="left" w:pos="1008"/>
      </w:tabs>
      <w:suppressAutoHyphens/>
      <w:outlineLvl w:val="4"/>
    </w:pPr>
    <w:rPr>
      <w:rFonts w:eastAsia="Arial"/>
      <w:kern w:val="0"/>
      <w:lang w:eastAsia="ar-SA"/>
    </w:rPr>
  </w:style>
  <w:style w:type="paragraph" w:customStyle="1" w:styleId="Constraint">
    <w:name w:val="Constraint"/>
    <w:basedOn w:val="Normal"/>
    <w:rsid w:val="003B3A7D"/>
    <w:pPr>
      <w:tabs>
        <w:tab w:val="num" w:pos="1800"/>
        <w:tab w:val="left" w:pos="3960"/>
      </w:tabs>
      <w:suppressAutoHyphens/>
      <w:spacing w:line="300" w:lineRule="atLeast"/>
      <w:ind w:left="1980" w:hanging="1260"/>
    </w:pPr>
    <w:rPr>
      <w:rFonts w:ascii="Arial" w:hAnsi="Arial"/>
      <w:sz w:val="20"/>
      <w:lang w:eastAsia="ar-SA"/>
    </w:rPr>
  </w:style>
  <w:style w:type="paragraph" w:customStyle="1" w:styleId="Contents10">
    <w:name w:val="Contents 10"/>
    <w:basedOn w:val="Index"/>
    <w:rsid w:val="003B3A7D"/>
    <w:pPr>
      <w:tabs>
        <w:tab w:val="right" w:leader="dot" w:pos="9972"/>
      </w:tabs>
      <w:ind w:left="2547"/>
    </w:pPr>
  </w:style>
  <w:style w:type="character" w:customStyle="1" w:styleId="TableTitleChar1">
    <w:name w:val="Table Title Char1"/>
    <w:link w:val="TableTitle"/>
    <w:rsid w:val="003B3A7D"/>
    <w:rPr>
      <w:rFonts w:ascii="Arial" w:hAnsi="Arial"/>
      <w:b/>
      <w:sz w:val="22"/>
    </w:rPr>
  </w:style>
  <w:style w:type="paragraph" w:customStyle="1" w:styleId="ColorfulShading-Accent11">
    <w:name w:val="Colorful Shading - Accent 11"/>
    <w:hidden/>
    <w:uiPriority w:val="99"/>
    <w:rsid w:val="003B3A7D"/>
    <w:rPr>
      <w:sz w:val="24"/>
    </w:rPr>
  </w:style>
  <w:style w:type="numbering" w:customStyle="1" w:styleId="Constraints1">
    <w:name w:val="Constraints1"/>
    <w:rsid w:val="003B3A7D"/>
  </w:style>
  <w:style w:type="numbering" w:customStyle="1" w:styleId="NoList11">
    <w:name w:val="No List11"/>
    <w:next w:val="NoList"/>
    <w:uiPriority w:val="99"/>
    <w:semiHidden/>
    <w:unhideWhenUsed/>
    <w:rsid w:val="003B3A7D"/>
  </w:style>
  <w:style w:type="character" w:customStyle="1" w:styleId="HyperlinkText9pt">
    <w:name w:val="Hyperlink Text 9pt"/>
    <w:rsid w:val="003B3A7D"/>
    <w:rPr>
      <w:rFonts w:ascii="Bookman Old Style" w:hAnsi="Bookman Old Style" w:cs="Arial"/>
      <w:dstrike w:val="0"/>
      <w:color w:val="333399"/>
      <w:sz w:val="18"/>
      <w:szCs w:val="24"/>
      <w:u w:val="single"/>
      <w:vertAlign w:val="baseline"/>
      <w:lang w:val="en-US" w:eastAsia="zh-CN" w:bidi="ar-SA"/>
    </w:rPr>
  </w:style>
  <w:style w:type="paragraph" w:customStyle="1" w:styleId="Default">
    <w:name w:val="Default"/>
    <w:rsid w:val="003B3A7D"/>
    <w:pPr>
      <w:suppressAutoHyphens/>
      <w:autoSpaceDE w:val="0"/>
    </w:pPr>
    <w:rPr>
      <w:rFonts w:eastAsia="Arial"/>
      <w:color w:val="000000"/>
      <w:sz w:val="24"/>
      <w:szCs w:val="24"/>
      <w:lang w:eastAsia="ar-SA"/>
    </w:rPr>
  </w:style>
  <w:style w:type="character" w:customStyle="1" w:styleId="longtext">
    <w:name w:val="long_text"/>
    <w:rsid w:val="003B3A7D"/>
  </w:style>
  <w:style w:type="numbering" w:customStyle="1" w:styleId="Constraints11">
    <w:name w:val="Constraints11"/>
    <w:rsid w:val="003B3A7D"/>
  </w:style>
  <w:style w:type="character" w:customStyle="1" w:styleId="Heading6Char">
    <w:name w:val="Heading 6 Char"/>
    <w:link w:val="Heading6"/>
    <w:rsid w:val="003B3A7D"/>
    <w:rPr>
      <w:rFonts w:ascii="Arial" w:hAnsi="Arial"/>
      <w:b/>
      <w:noProof/>
      <w:kern w:val="28"/>
      <w:sz w:val="24"/>
    </w:rPr>
  </w:style>
  <w:style w:type="character" w:customStyle="1" w:styleId="Heading7Char">
    <w:name w:val="Heading 7 Char"/>
    <w:link w:val="Heading7"/>
    <w:rsid w:val="003B3A7D"/>
    <w:rPr>
      <w:rFonts w:ascii="Arial" w:hAnsi="Arial"/>
      <w:b/>
      <w:noProof/>
      <w:kern w:val="28"/>
      <w:sz w:val="24"/>
    </w:rPr>
  </w:style>
  <w:style w:type="character" w:customStyle="1" w:styleId="Heading8Char">
    <w:name w:val="Heading 8 Char"/>
    <w:link w:val="Heading8"/>
    <w:rsid w:val="003B3A7D"/>
    <w:rPr>
      <w:rFonts w:ascii="Arial" w:hAnsi="Arial"/>
      <w:b/>
      <w:noProof/>
      <w:kern w:val="28"/>
      <w:sz w:val="24"/>
    </w:rPr>
  </w:style>
  <w:style w:type="character" w:customStyle="1" w:styleId="Heading9Char">
    <w:name w:val="Heading 9 Char"/>
    <w:link w:val="Heading9"/>
    <w:rsid w:val="003B3A7D"/>
    <w:rPr>
      <w:rFonts w:ascii="Arial" w:hAnsi="Arial"/>
      <w:b/>
      <w:noProof/>
      <w:kern w:val="28"/>
      <w:sz w:val="24"/>
    </w:rPr>
  </w:style>
  <w:style w:type="numbering" w:customStyle="1" w:styleId="Nessunelenco1">
    <w:name w:val="Nessun elenco1"/>
    <w:next w:val="NoList"/>
    <w:uiPriority w:val="99"/>
    <w:semiHidden/>
    <w:unhideWhenUsed/>
    <w:rsid w:val="003B3A7D"/>
  </w:style>
  <w:style w:type="character" w:customStyle="1" w:styleId="HeaderChar">
    <w:name w:val="Header Char"/>
    <w:link w:val="Header"/>
    <w:rsid w:val="003B3A7D"/>
    <w:rPr>
      <w:sz w:val="24"/>
    </w:rPr>
  </w:style>
  <w:style w:type="character" w:customStyle="1" w:styleId="FootnoteTextChar1">
    <w:name w:val="Footnote Text Char1"/>
    <w:semiHidden/>
    <w:rsid w:val="003B3A7D"/>
    <w:rPr>
      <w:lang w:eastAsia="ar-SA"/>
    </w:rPr>
  </w:style>
  <w:style w:type="character" w:customStyle="1" w:styleId="FooterChar">
    <w:name w:val="Footer Char"/>
    <w:link w:val="Footer"/>
    <w:rsid w:val="003B3A7D"/>
    <w:rPr>
      <w:sz w:val="24"/>
    </w:rPr>
  </w:style>
  <w:style w:type="character" w:customStyle="1" w:styleId="DocumentMapChar">
    <w:name w:val="Document Map Char"/>
    <w:link w:val="DocumentMap"/>
    <w:rsid w:val="003B3A7D"/>
    <w:rPr>
      <w:rFonts w:ascii="Tahoma" w:hAnsi="Tahoma" w:cs="Tahoma"/>
      <w:sz w:val="24"/>
      <w:shd w:val="clear" w:color="auto" w:fill="000080"/>
    </w:rPr>
  </w:style>
  <w:style w:type="character" w:customStyle="1" w:styleId="PlainTextChar1">
    <w:name w:val="Plain Text Char1"/>
    <w:link w:val="PlainText"/>
    <w:rsid w:val="003B3A7D"/>
    <w:rPr>
      <w:rFonts w:ascii="Courier New" w:hAnsi="Courier New" w:cs="Courier New"/>
    </w:rPr>
  </w:style>
  <w:style w:type="character" w:styleId="HTMLCode">
    <w:name w:val="HTML Code"/>
    <w:rsid w:val="003B3A7D"/>
    <w:rPr>
      <w:rFonts w:ascii="Courier" w:hAnsi="Courier"/>
      <w:sz w:val="20"/>
      <w:szCs w:val="20"/>
    </w:rPr>
  </w:style>
  <w:style w:type="character" w:customStyle="1" w:styleId="BodyTextIndent2Char">
    <w:name w:val="Body Text Indent 2 Char"/>
    <w:link w:val="BodyTextIndent2"/>
    <w:rsid w:val="003B3A7D"/>
    <w:rPr>
      <w:sz w:val="24"/>
    </w:rPr>
  </w:style>
  <w:style w:type="paragraph" w:customStyle="1" w:styleId="Revisione1">
    <w:name w:val="Revisione1"/>
    <w:hidden/>
    <w:rsid w:val="003B3A7D"/>
    <w:rPr>
      <w:sz w:val="24"/>
    </w:rPr>
  </w:style>
  <w:style w:type="paragraph" w:customStyle="1" w:styleId="Elencomedio2-Colore21">
    <w:name w:val="Elenco medio 2 - Colore 21"/>
    <w:hidden/>
    <w:uiPriority w:val="71"/>
    <w:rsid w:val="003B3A7D"/>
    <w:rPr>
      <w:sz w:val="24"/>
    </w:rPr>
  </w:style>
  <w:style w:type="numbering" w:customStyle="1" w:styleId="Nessunelenco2">
    <w:name w:val="Nessun elenco2"/>
    <w:next w:val="NoList"/>
    <w:uiPriority w:val="99"/>
    <w:semiHidden/>
    <w:unhideWhenUsed/>
    <w:rsid w:val="003B3A7D"/>
  </w:style>
  <w:style w:type="numbering" w:customStyle="1" w:styleId="Nessunelenco11">
    <w:name w:val="Nessun elenco11"/>
    <w:next w:val="NoList"/>
    <w:uiPriority w:val="99"/>
    <w:semiHidden/>
    <w:unhideWhenUsed/>
    <w:rsid w:val="003B3A7D"/>
  </w:style>
  <w:style w:type="table" w:customStyle="1" w:styleId="Grigliatabella1">
    <w:name w:val="Griglia tabella1"/>
    <w:basedOn w:val="TableNormal"/>
    <w:next w:val="TableGrid"/>
    <w:rsid w:val="003B3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B3A7D"/>
    <w:rPr>
      <w:sz w:val="24"/>
    </w:rPr>
  </w:style>
  <w:style w:type="paragraph" w:customStyle="1" w:styleId="Elencomedio2-Colore22">
    <w:name w:val="Elenco medio 2 - Colore 22"/>
    <w:hidden/>
    <w:uiPriority w:val="99"/>
    <w:semiHidden/>
    <w:rsid w:val="003B3A7D"/>
    <w:rPr>
      <w:rFonts w:ascii="Cambria" w:eastAsia="MS Mincho" w:hAnsi="Cambria"/>
      <w:sz w:val="24"/>
      <w:szCs w:val="24"/>
      <w:lang w:val="it-IT" w:eastAsia="it-IT"/>
    </w:rPr>
  </w:style>
  <w:style w:type="paragraph" w:customStyle="1" w:styleId="Sfondoacolori-Colore12">
    <w:name w:val="Sfondo a colori - Colore 12"/>
    <w:hidden/>
    <w:uiPriority w:val="71"/>
    <w:rsid w:val="003B3A7D"/>
    <w:rPr>
      <w:rFonts w:ascii="Cambria" w:eastAsia="MS Mincho" w:hAnsi="Cambria"/>
      <w:sz w:val="24"/>
      <w:szCs w:val="24"/>
      <w:lang w:val="it-IT" w:eastAsia="it-IT"/>
    </w:rPr>
  </w:style>
  <w:style w:type="paragraph" w:customStyle="1" w:styleId="Revisione2">
    <w:name w:val="Revisione2"/>
    <w:hidden/>
    <w:uiPriority w:val="99"/>
    <w:semiHidden/>
    <w:rsid w:val="003B3A7D"/>
    <w:rPr>
      <w:rFonts w:ascii="Cambria" w:eastAsia="MS Mincho" w:hAnsi="Cambria"/>
      <w:sz w:val="24"/>
      <w:szCs w:val="24"/>
      <w:lang w:val="it-IT" w:eastAsia="it-IT"/>
    </w:rPr>
  </w:style>
  <w:style w:type="character" w:customStyle="1" w:styleId="EditorInstructionsChar">
    <w:name w:val="Editor Instructions Char"/>
    <w:link w:val="EditorInstructions"/>
    <w:rsid w:val="00F952E2"/>
    <w:rPr>
      <w:i/>
      <w:iCs/>
      <w:sz w:val="24"/>
    </w:rPr>
  </w:style>
  <w:style w:type="character" w:customStyle="1" w:styleId="FigureTitleChar1">
    <w:name w:val="Figure Title Char1"/>
    <w:basedOn w:val="TableTitleChar1"/>
    <w:link w:val="FigureTitle"/>
    <w:locked/>
    <w:rsid w:val="007714A9"/>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05310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016345511">
      <w:bodyDiv w:val="1"/>
      <w:marLeft w:val="0"/>
      <w:marRight w:val="0"/>
      <w:marTop w:val="0"/>
      <w:marBottom w:val="0"/>
      <w:divBdr>
        <w:top w:val="none" w:sz="0" w:space="0" w:color="auto"/>
        <w:left w:val="none" w:sz="0" w:space="0" w:color="auto"/>
        <w:bottom w:val="none" w:sz="0" w:space="0" w:color="auto"/>
        <w:right w:val="none" w:sz="0" w:space="0" w:color="auto"/>
      </w:divBdr>
      <w:divsChild>
        <w:div w:id="86657514">
          <w:marLeft w:val="0"/>
          <w:marRight w:val="345"/>
          <w:marTop w:val="0"/>
          <w:marBottom w:val="300"/>
          <w:divBdr>
            <w:top w:val="none" w:sz="0" w:space="0" w:color="auto"/>
            <w:left w:val="none" w:sz="0" w:space="0" w:color="auto"/>
            <w:bottom w:val="none" w:sz="0" w:space="0" w:color="auto"/>
            <w:right w:val="none" w:sz="0" w:space="0" w:color="auto"/>
          </w:divBdr>
        </w:div>
      </w:divsChild>
    </w:div>
    <w:div w:id="1133518245">
      <w:bodyDiv w:val="1"/>
      <w:marLeft w:val="0"/>
      <w:marRight w:val="0"/>
      <w:marTop w:val="0"/>
      <w:marBottom w:val="0"/>
      <w:divBdr>
        <w:top w:val="none" w:sz="0" w:space="0" w:color="auto"/>
        <w:left w:val="none" w:sz="0" w:space="0" w:color="auto"/>
        <w:bottom w:val="none" w:sz="0" w:space="0" w:color="auto"/>
        <w:right w:val="none" w:sz="0" w:space="0" w:color="auto"/>
      </w:divBdr>
    </w:div>
    <w:div w:id="1200896617">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3730944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93426600">
      <w:bodyDiv w:val="1"/>
      <w:marLeft w:val="0"/>
      <w:marRight w:val="0"/>
      <w:marTop w:val="0"/>
      <w:marBottom w:val="0"/>
      <w:divBdr>
        <w:top w:val="none" w:sz="0" w:space="0" w:color="auto"/>
        <w:left w:val="none" w:sz="0" w:space="0" w:color="auto"/>
        <w:bottom w:val="none" w:sz="0" w:space="0" w:color="auto"/>
        <w:right w:val="none" w:sz="0" w:space="0" w:color="auto"/>
      </w:divBdr>
      <w:divsChild>
        <w:div w:id="1552031973">
          <w:marLeft w:val="0"/>
          <w:marRight w:val="345"/>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image" Target="media/image7.emf"/><Relationship Id="rId21" Type="http://schemas.openxmlformats.org/officeDocument/2006/relationships/oleObject" Target="embeddings/oleObject1.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oleObject" Target="embeddings/oleObject3.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4.em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oleObject" Target="embeddings/oleObject2.bin"/><Relationship Id="rId28" Type="http://schemas.openxmlformats.org/officeDocument/2006/relationships/comments" Target="comments.xm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microsoft.com/office/2016/09/relationships/commentsIds" Target="commentsIds.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D9A68-3F3B-5A45-A194-65DA0C9F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21</TotalTime>
  <Pages>48</Pages>
  <Words>12248</Words>
  <Characters>69817</Characters>
  <Application>Microsoft Office Word</Application>
  <DocSecurity>0</DocSecurity>
  <Lines>581</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IHE_ITI_Suppl_RMU_Rev1-1_TI_2018-08-20</vt:lpstr>
      <vt:lpstr>IHE_Suppl_Template_Rev10.4_2017-12-05</vt:lpstr>
    </vt:vector>
  </TitlesOfParts>
  <Company>IHE</Company>
  <LinksUpToDate>false</LinksUpToDate>
  <CharactersWithSpaces>81902</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IHE_ITI_Suppl_RMU_Rev1-1_TI_2018-08-20</dc:title>
  <dc:subject>IHE ITI RMU Technical Framework Supplement</dc:subject>
  <dc:creator>IHE ITI Technical Committee</dc:creator>
  <cp:keywords>IHE ITI Supplement</cp:keywords>
  <dc:description/>
  <cp:lastModifiedBy>Lynn Felhofer</cp:lastModifiedBy>
  <cp:revision>11</cp:revision>
  <cp:lastPrinted>2018-04-02T22:47:00Z</cp:lastPrinted>
  <dcterms:created xsi:type="dcterms:W3CDTF">2018-08-13T16:38:00Z</dcterms:created>
  <dcterms:modified xsi:type="dcterms:W3CDTF">2020-03-24T19:11:00Z</dcterms:modified>
  <cp:category>IHE Supplement</cp:category>
</cp:coreProperties>
</file>