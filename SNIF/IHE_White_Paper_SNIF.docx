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4703" w14:textId="77777777" w:rsidR="00AF0472" w:rsidRPr="00A57D73" w:rsidRDefault="00AF0472" w:rsidP="00AF0472">
      <w:pPr>
        <w:pStyle w:val="BodyText"/>
        <w:jc w:val="center"/>
        <w:rPr>
          <w:b/>
          <w:kern w:val="28"/>
          <w:sz w:val="28"/>
        </w:rPr>
      </w:pPr>
      <w:r w:rsidRPr="00A57D73">
        <w:rPr>
          <w:b/>
          <w:kern w:val="28"/>
          <w:sz w:val="28"/>
        </w:rPr>
        <w:t>Integrating the Healthcare Enterprise</w:t>
      </w:r>
    </w:p>
    <w:p w14:paraId="465133BA" w14:textId="77777777" w:rsidR="00AF0472" w:rsidRPr="00A57D73" w:rsidRDefault="00AF0472" w:rsidP="00AF0472">
      <w:pPr>
        <w:pStyle w:val="BodyText"/>
      </w:pPr>
    </w:p>
    <w:p w14:paraId="343A4727" w14:textId="37C118D5" w:rsidR="00AF0472" w:rsidRPr="00A57D73" w:rsidRDefault="00AF0472" w:rsidP="00AF0472">
      <w:pPr>
        <w:pStyle w:val="BodyText"/>
        <w:jc w:val="center"/>
      </w:pPr>
      <w:r w:rsidRPr="00A57D73">
        <w:rPr>
          <w:noProof/>
        </w:rPr>
        <w:drawing>
          <wp:inline distT="0" distB="0" distL="0" distR="0" wp14:anchorId="2AA5CC5D" wp14:editId="359DE7CC">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3AC8822D" w14:textId="77777777" w:rsidR="00AF0472" w:rsidRPr="00A57D73" w:rsidRDefault="00AF0472" w:rsidP="00AF0472">
      <w:pPr>
        <w:pStyle w:val="BodyText"/>
      </w:pPr>
    </w:p>
    <w:p w14:paraId="3936DE7A" w14:textId="77777777" w:rsidR="00AF0472" w:rsidRPr="00A57D73" w:rsidRDefault="00A3745C" w:rsidP="00AF0472">
      <w:pPr>
        <w:pStyle w:val="BodyText"/>
        <w:jc w:val="center"/>
        <w:rPr>
          <w:b/>
          <w:sz w:val="44"/>
          <w:szCs w:val="44"/>
        </w:rPr>
      </w:pPr>
      <w:r w:rsidRPr="00A57D73">
        <w:rPr>
          <w:b/>
          <w:sz w:val="44"/>
          <w:szCs w:val="44"/>
        </w:rPr>
        <w:t>IT Infrastructure (ITI)</w:t>
      </w:r>
    </w:p>
    <w:p w14:paraId="0901B7E7" w14:textId="77777777" w:rsidR="00AF0472" w:rsidRPr="00A57D73" w:rsidRDefault="00AF0472" w:rsidP="00AF0472">
      <w:pPr>
        <w:pStyle w:val="BodyText"/>
        <w:jc w:val="center"/>
        <w:rPr>
          <w:b/>
          <w:sz w:val="44"/>
          <w:szCs w:val="44"/>
        </w:rPr>
      </w:pPr>
      <w:r w:rsidRPr="00A57D73">
        <w:rPr>
          <w:b/>
          <w:sz w:val="44"/>
          <w:szCs w:val="44"/>
        </w:rPr>
        <w:t>White Paper</w:t>
      </w:r>
    </w:p>
    <w:p w14:paraId="21F8DAA2" w14:textId="77777777" w:rsidR="00AF0472" w:rsidRPr="00A57D73" w:rsidRDefault="00AF0472" w:rsidP="00AF0472">
      <w:pPr>
        <w:pStyle w:val="BodyText"/>
      </w:pPr>
    </w:p>
    <w:p w14:paraId="62E837CA" w14:textId="77777777" w:rsidR="00AF0472" w:rsidRPr="00A57D73" w:rsidRDefault="00AF0472" w:rsidP="00AF0472">
      <w:pPr>
        <w:pStyle w:val="BodyText"/>
      </w:pPr>
    </w:p>
    <w:p w14:paraId="01B13068" w14:textId="77777777" w:rsidR="00AF0472" w:rsidRPr="00A57D73" w:rsidRDefault="00AF0472" w:rsidP="00AF0472">
      <w:pPr>
        <w:pStyle w:val="BodyText"/>
      </w:pPr>
    </w:p>
    <w:p w14:paraId="059AA81A" w14:textId="6D78859C" w:rsidR="00AF0472" w:rsidRPr="00A57D73" w:rsidRDefault="00926F74" w:rsidP="00AF0472">
      <w:pPr>
        <w:pStyle w:val="BodyText"/>
        <w:jc w:val="center"/>
        <w:rPr>
          <w:b/>
          <w:sz w:val="44"/>
        </w:rPr>
      </w:pPr>
      <w:r w:rsidRPr="00A57D73">
        <w:rPr>
          <w:b/>
          <w:sz w:val="44"/>
          <w:szCs w:val="44"/>
        </w:rPr>
        <w:t>Survey of Network Interfaces Form</w:t>
      </w:r>
    </w:p>
    <w:p w14:paraId="192FA845" w14:textId="77777777" w:rsidR="00AF0472" w:rsidRPr="00A57D73" w:rsidRDefault="00AF0472" w:rsidP="00AF0472">
      <w:pPr>
        <w:pStyle w:val="BodyText"/>
      </w:pPr>
    </w:p>
    <w:p w14:paraId="545719BA" w14:textId="77777777" w:rsidR="00AF0472" w:rsidRPr="00A57D73" w:rsidRDefault="00AF0472" w:rsidP="00AF0472">
      <w:pPr>
        <w:pStyle w:val="BodyText"/>
      </w:pPr>
    </w:p>
    <w:p w14:paraId="2C82C7C8" w14:textId="77777777" w:rsidR="00AF0472" w:rsidRPr="00A57D73" w:rsidRDefault="00AF0472" w:rsidP="00AF0472">
      <w:pPr>
        <w:pStyle w:val="BodyText"/>
      </w:pPr>
    </w:p>
    <w:p w14:paraId="3036FF4D" w14:textId="77777777" w:rsidR="00AF0472" w:rsidRPr="00A57D73" w:rsidRDefault="00AF0472" w:rsidP="00AF0472">
      <w:pPr>
        <w:pStyle w:val="BodyText"/>
      </w:pPr>
    </w:p>
    <w:p w14:paraId="48ECF6ED" w14:textId="2BAFF908" w:rsidR="00AF0472" w:rsidRPr="00A57D73" w:rsidRDefault="00AF0472" w:rsidP="006E239E">
      <w:pPr>
        <w:pStyle w:val="BodyText"/>
        <w:jc w:val="center"/>
        <w:rPr>
          <w:b/>
          <w:bCs/>
          <w:sz w:val="44"/>
        </w:rPr>
      </w:pPr>
      <w:r w:rsidRPr="00A57D73">
        <w:rPr>
          <w:b/>
          <w:bCs/>
          <w:sz w:val="44"/>
        </w:rPr>
        <w:t xml:space="preserve">Revision </w:t>
      </w:r>
      <w:r w:rsidR="00744CDE" w:rsidRPr="00A57D73">
        <w:rPr>
          <w:b/>
          <w:bCs/>
          <w:sz w:val="44"/>
        </w:rPr>
        <w:t>1</w:t>
      </w:r>
      <w:r w:rsidR="00A57D73">
        <w:rPr>
          <w:b/>
          <w:bCs/>
          <w:sz w:val="44"/>
        </w:rPr>
        <w:t>.</w:t>
      </w:r>
      <w:del w:id="0" w:author="Nichols, Steven (GE Healthcare)" w:date="2020-05-06T13:47:00Z">
        <w:r w:rsidR="00A57D73" w:rsidDel="006F765D">
          <w:rPr>
            <w:b/>
            <w:bCs/>
            <w:sz w:val="44"/>
          </w:rPr>
          <w:delText>0</w:delText>
        </w:r>
        <w:r w:rsidR="00260720" w:rsidRPr="00A57D73" w:rsidDel="006F765D">
          <w:rPr>
            <w:b/>
            <w:bCs/>
            <w:sz w:val="44"/>
          </w:rPr>
          <w:delText xml:space="preserve"> </w:delText>
        </w:r>
      </w:del>
      <w:ins w:id="1" w:author="Nichols, Steven (GE Healthcare)" w:date="2020-05-06T13:47:00Z">
        <w:r w:rsidR="006F765D">
          <w:rPr>
            <w:b/>
            <w:bCs/>
            <w:sz w:val="44"/>
          </w:rPr>
          <w:t>1</w:t>
        </w:r>
        <w:r w:rsidR="006F765D" w:rsidRPr="00A57D73">
          <w:rPr>
            <w:b/>
            <w:bCs/>
            <w:sz w:val="44"/>
          </w:rPr>
          <w:t xml:space="preserve"> </w:t>
        </w:r>
      </w:ins>
      <w:r w:rsidR="00260720" w:rsidRPr="00A57D73">
        <w:rPr>
          <w:b/>
          <w:bCs/>
          <w:sz w:val="44"/>
        </w:rPr>
        <w:t xml:space="preserve">– </w:t>
      </w:r>
      <w:del w:id="2" w:author="Nichols, Steven (GE Healthcare)" w:date="2020-05-06T13:44:00Z">
        <w:r w:rsidR="00260720" w:rsidRPr="00A57D73" w:rsidDel="006F765D">
          <w:rPr>
            <w:b/>
            <w:bCs/>
            <w:sz w:val="44"/>
          </w:rPr>
          <w:delText>Draft for Public Comment</w:delText>
        </w:r>
      </w:del>
      <w:ins w:id="3" w:author="Nichols, Steven (GE Healthcare)" w:date="2020-05-06T13:44:00Z">
        <w:r w:rsidR="006F765D">
          <w:rPr>
            <w:b/>
            <w:bCs/>
            <w:sz w:val="44"/>
          </w:rPr>
          <w:t>Published</w:t>
        </w:r>
      </w:ins>
    </w:p>
    <w:p w14:paraId="45C9C6A7" w14:textId="77777777" w:rsidR="00AF0472" w:rsidRPr="00A57D73" w:rsidRDefault="00AF0472" w:rsidP="00AF0472">
      <w:pPr>
        <w:pStyle w:val="BodyText"/>
      </w:pPr>
    </w:p>
    <w:p w14:paraId="68D6C55D" w14:textId="77777777" w:rsidR="00AF0472" w:rsidRPr="00A57D73" w:rsidRDefault="00AF0472" w:rsidP="00AF0472">
      <w:pPr>
        <w:pStyle w:val="BodyText"/>
      </w:pPr>
    </w:p>
    <w:p w14:paraId="125E72AE" w14:textId="77777777" w:rsidR="00AF0472" w:rsidRPr="00A57D73" w:rsidRDefault="00AF0472" w:rsidP="00AF0472">
      <w:pPr>
        <w:pStyle w:val="BodyText"/>
      </w:pPr>
    </w:p>
    <w:p w14:paraId="4C623448" w14:textId="77777777" w:rsidR="00AF0472" w:rsidRPr="00A57D73" w:rsidRDefault="00AF0472" w:rsidP="00AF0472">
      <w:pPr>
        <w:pStyle w:val="BodyText"/>
      </w:pPr>
    </w:p>
    <w:p w14:paraId="6E7C9B66" w14:textId="4E656772" w:rsidR="00AF0472" w:rsidRPr="00A57D73" w:rsidRDefault="00AF0472" w:rsidP="00AF0472">
      <w:pPr>
        <w:pStyle w:val="BodyText"/>
      </w:pPr>
      <w:r w:rsidRPr="00A57D73">
        <w:t>Date:</w:t>
      </w:r>
      <w:r w:rsidRPr="00A57D73">
        <w:tab/>
      </w:r>
      <w:r w:rsidRPr="00A57D73">
        <w:tab/>
      </w:r>
      <w:del w:id="4" w:author="Nichols, Steven (GE Healthcare)" w:date="2020-05-06T13:45:00Z">
        <w:r w:rsidR="00A57D73" w:rsidDel="006F765D">
          <w:delText xml:space="preserve">March </w:delText>
        </w:r>
      </w:del>
      <w:ins w:id="5" w:author="Nichols, Steven (GE Healthcare)" w:date="2020-05-06T13:45:00Z">
        <w:r w:rsidR="006F765D">
          <w:t>May 6</w:t>
        </w:r>
      </w:ins>
      <w:del w:id="6" w:author="Nichols, Steven (GE Healthcare)" w:date="2020-05-06T13:45:00Z">
        <w:r w:rsidR="00A56ACD" w:rsidDel="006F765D">
          <w:delText>5</w:delText>
        </w:r>
      </w:del>
      <w:r w:rsidR="00744CDE" w:rsidRPr="00A57D73">
        <w:t>, 2020</w:t>
      </w:r>
    </w:p>
    <w:p w14:paraId="3D6291D0" w14:textId="77777777" w:rsidR="00AF0472" w:rsidRPr="00A57D73" w:rsidRDefault="00AF0472" w:rsidP="00AF0472">
      <w:pPr>
        <w:pStyle w:val="BodyText"/>
      </w:pPr>
      <w:r w:rsidRPr="00A57D73">
        <w:t>Author:</w:t>
      </w:r>
      <w:r w:rsidRPr="00A57D73">
        <w:tab/>
      </w:r>
      <w:r w:rsidR="00623B7C" w:rsidRPr="00A57D73">
        <w:t>IHE ITI Technical Committee</w:t>
      </w:r>
    </w:p>
    <w:p w14:paraId="0980B8D9" w14:textId="77777777" w:rsidR="00AF0472" w:rsidRPr="00A57D73" w:rsidRDefault="00AF0472" w:rsidP="006058B9">
      <w:pPr>
        <w:pStyle w:val="BodyText"/>
        <w:spacing w:after="60"/>
      </w:pPr>
      <w:r w:rsidRPr="00A57D73">
        <w:t>Email:</w:t>
      </w:r>
      <w:r w:rsidRPr="00A57D73">
        <w:tab/>
      </w:r>
      <w:r w:rsidRPr="00A57D73">
        <w:tab/>
      </w:r>
      <w:r w:rsidR="00623B7C" w:rsidRPr="00A57D73">
        <w:t>iti</w:t>
      </w:r>
      <w:r w:rsidRPr="00A57D73">
        <w:t>@ihe.net</w:t>
      </w:r>
    </w:p>
    <w:p w14:paraId="2A401FF8" w14:textId="77777777" w:rsidR="00AF0472" w:rsidRPr="00A57D73" w:rsidRDefault="00AF0472" w:rsidP="00AF0472">
      <w:pPr>
        <w:pStyle w:val="BodyText"/>
      </w:pPr>
    </w:p>
    <w:p w14:paraId="79173D57" w14:textId="77777777" w:rsidR="00AF0472" w:rsidRPr="00A57D73" w:rsidRDefault="00AF0472" w:rsidP="00AF0472">
      <w:pPr>
        <w:pStyle w:val="BodyText"/>
      </w:pPr>
    </w:p>
    <w:p w14:paraId="0B99210E" w14:textId="77777777" w:rsidR="00AF0472" w:rsidRPr="00A57D73"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A57D73">
        <w:rPr>
          <w:b/>
        </w:rPr>
        <w:t xml:space="preserve">Please verify you have the most recent version of this document. </w:t>
      </w:r>
      <w:r w:rsidRPr="00A57D73">
        <w:t xml:space="preserve">See </w:t>
      </w:r>
      <w:hyperlink r:id="rId9" w:history="1">
        <w:r w:rsidRPr="00A57D73">
          <w:rPr>
            <w:rStyle w:val="Hyperlink"/>
          </w:rPr>
          <w:t>here</w:t>
        </w:r>
      </w:hyperlink>
      <w:r w:rsidRPr="00A57D73">
        <w:t xml:space="preserve"> for Published Versions and </w:t>
      </w:r>
      <w:hyperlink r:id="rId10" w:history="1">
        <w:r w:rsidRPr="00A57D73">
          <w:rPr>
            <w:rStyle w:val="Hyperlink"/>
          </w:rPr>
          <w:t>here</w:t>
        </w:r>
      </w:hyperlink>
      <w:r w:rsidRPr="00A57D73">
        <w:t xml:space="preserve"> for Public Comment versions.</w:t>
      </w:r>
    </w:p>
    <w:p w14:paraId="0C95BFAD" w14:textId="77777777" w:rsidR="00591C92" w:rsidRPr="00A57D73" w:rsidRDefault="00AF0472" w:rsidP="00F138FF">
      <w:pPr>
        <w:pStyle w:val="BodyText"/>
        <w:rPr>
          <w:rFonts w:ascii="Arial" w:hAnsi="Arial" w:cs="Arial"/>
          <w:b/>
          <w:bCs/>
          <w:caps/>
          <w:sz w:val="28"/>
          <w:szCs w:val="28"/>
        </w:rPr>
      </w:pPr>
      <w:r w:rsidRPr="00A57D73">
        <w:br w:type="page"/>
      </w:r>
      <w:r w:rsidR="00591C92" w:rsidRPr="00A57D73">
        <w:rPr>
          <w:rFonts w:ascii="Arial" w:hAnsi="Arial" w:cs="Arial"/>
          <w:b/>
          <w:sz w:val="28"/>
          <w:szCs w:val="28"/>
        </w:rPr>
        <w:lastRenderedPageBreak/>
        <w:t>For</w:t>
      </w:r>
      <w:r w:rsidR="007D24AC" w:rsidRPr="00A57D73">
        <w:rPr>
          <w:rFonts w:ascii="Arial" w:hAnsi="Arial" w:cs="Arial"/>
          <w:b/>
          <w:sz w:val="28"/>
          <w:szCs w:val="28"/>
        </w:rPr>
        <w:t>eword</w:t>
      </w:r>
    </w:p>
    <w:p w14:paraId="67E6FC0E" w14:textId="552C34C4" w:rsidR="008004DB" w:rsidRPr="00A57D73" w:rsidRDefault="008004DB" w:rsidP="008004DB">
      <w:pPr>
        <w:pStyle w:val="BodyText"/>
      </w:pPr>
      <w:r w:rsidRPr="00A57D73">
        <w:t xml:space="preserve">This is a white paper of the IHE </w:t>
      </w:r>
      <w:r w:rsidR="00623B7C" w:rsidRPr="00A57D73">
        <w:t>I</w:t>
      </w:r>
      <w:r w:rsidR="000E3682">
        <w:t>T</w:t>
      </w:r>
      <w:r w:rsidR="00623B7C" w:rsidRPr="00A57D73">
        <w:t xml:space="preserve"> Infrastructure (ITI) domain</w:t>
      </w:r>
      <w:r w:rsidRPr="00A57D73">
        <w:t>.</w:t>
      </w:r>
    </w:p>
    <w:p w14:paraId="2360855F" w14:textId="0E8D1BEE" w:rsidR="008004DB" w:rsidRPr="00A57D73" w:rsidRDefault="008004DB" w:rsidP="008004DB">
      <w:pPr>
        <w:pStyle w:val="BodyText"/>
      </w:pPr>
      <w:r w:rsidRPr="00A57D73">
        <w:t xml:space="preserve">This </w:t>
      </w:r>
      <w:r w:rsidR="00260720" w:rsidRPr="00A57D73">
        <w:t>white paper</w:t>
      </w:r>
      <w:r w:rsidRPr="00A57D73">
        <w:t xml:space="preserve"> is published on </w:t>
      </w:r>
      <w:del w:id="7" w:author="Nichols, Steven (GE Healthcare)" w:date="2020-05-06T13:47:00Z">
        <w:r w:rsidR="000E3682" w:rsidDel="006F765D">
          <w:delText xml:space="preserve">March </w:delText>
        </w:r>
      </w:del>
      <w:ins w:id="8" w:author="Nichols, Steven (GE Healthcare)" w:date="2020-05-06T13:47:00Z">
        <w:r w:rsidR="006F765D">
          <w:t xml:space="preserve">May </w:t>
        </w:r>
      </w:ins>
      <w:del w:id="9" w:author="Nichols, Steven (GE Healthcare)" w:date="2020-05-06T13:47:00Z">
        <w:r w:rsidR="00A56ACD" w:rsidDel="006F765D">
          <w:delText>5</w:delText>
        </w:r>
      </w:del>
      <w:ins w:id="10" w:author="Nichols, Steven (GE Healthcare)" w:date="2020-05-06T13:47:00Z">
        <w:r w:rsidR="006F765D">
          <w:t>6</w:t>
        </w:r>
      </w:ins>
      <w:r w:rsidR="007B7BD3" w:rsidRPr="00A57D73">
        <w:t xml:space="preserve">, 2020 </w:t>
      </w:r>
      <w:r w:rsidRPr="00A57D73">
        <w:t>for</w:t>
      </w:r>
      <w:del w:id="11" w:author="Nichols, Steven (GE Healthcare)" w:date="2020-05-06T13:47:00Z">
        <w:r w:rsidRPr="00A57D73" w:rsidDel="006F765D">
          <w:delText xml:space="preserve"> Public Comment</w:delText>
        </w:r>
      </w:del>
      <w:r w:rsidRPr="00A57D73">
        <w:t xml:space="preserve">. Comments are invited </w:t>
      </w:r>
      <w:ins w:id="12" w:author="Nichols, Steven (GE Healthcare)" w:date="2020-05-06T13:47:00Z">
        <w:r w:rsidR="006F765D">
          <w:t xml:space="preserve">at any time </w:t>
        </w:r>
      </w:ins>
      <w:r w:rsidRPr="00A57D73">
        <w:t xml:space="preserve">and can be submitted </w:t>
      </w:r>
      <w:hyperlink r:id="rId11" w:history="1">
        <w:r w:rsidR="000E3682" w:rsidRPr="00B00A38">
          <w:rPr>
            <w:rStyle w:val="Hyperlink"/>
          </w:rPr>
          <w:t>http://www.ihe.net/ITI_Public_Comments</w:t>
        </w:r>
      </w:hyperlink>
      <w:r w:rsidRPr="00A57D73">
        <w:t xml:space="preserve">. </w:t>
      </w:r>
      <w:del w:id="13" w:author="Nichols, Steven (GE Healthcare)" w:date="2020-05-06T13:47:00Z">
        <w:r w:rsidRPr="00A57D73" w:rsidDel="006F765D">
          <w:delText xml:space="preserve">In order to be considered in development of the subsequent version of the white paper, comments must be received by </w:delText>
        </w:r>
        <w:r w:rsidR="000E3682" w:rsidDel="006F765D">
          <w:delText xml:space="preserve">April </w:delText>
        </w:r>
        <w:r w:rsidR="00A56ACD" w:rsidDel="006F765D">
          <w:delText>4</w:delText>
        </w:r>
        <w:r w:rsidR="007B7BD3" w:rsidRPr="00A57D73" w:rsidDel="006F765D">
          <w:delText>, 2020</w:delText>
        </w:r>
        <w:r w:rsidR="00623B7C" w:rsidRPr="00A57D73" w:rsidDel="006F765D">
          <w:delText>.</w:delText>
        </w:r>
        <w:r w:rsidR="00D05AB2" w:rsidDel="006F765D">
          <w:delText xml:space="preserve"> </w:delText>
        </w:r>
        <w:r w:rsidR="00515333" w:rsidRPr="00A57D73" w:rsidDel="006F765D">
          <w:delText>If possible, please describe your organization’s vision and anticipated role within the workflow outlined under this initiative.</w:delText>
        </w:r>
      </w:del>
    </w:p>
    <w:p w14:paraId="48E950A6" w14:textId="77777777" w:rsidR="008004DB" w:rsidRPr="00A57D73" w:rsidRDefault="008004DB" w:rsidP="008004DB">
      <w:pPr>
        <w:pStyle w:val="BodyText"/>
      </w:pPr>
    </w:p>
    <w:p w14:paraId="77027535" w14:textId="77777777" w:rsidR="000E3682" w:rsidRPr="00B00A38" w:rsidRDefault="000E3682" w:rsidP="000E3682">
      <w:pPr>
        <w:pStyle w:val="BodyText"/>
      </w:pPr>
      <w:r w:rsidRPr="00B00A38">
        <w:t xml:space="preserve">General information about IHE can be found at </w:t>
      </w:r>
      <w:hyperlink r:id="rId12" w:history="1">
        <w:r w:rsidRPr="00B00A38">
          <w:rPr>
            <w:rStyle w:val="Hyperlink"/>
          </w:rPr>
          <w:t>http://ihe.net</w:t>
        </w:r>
      </w:hyperlink>
      <w:r w:rsidRPr="00B00A38">
        <w:t>.</w:t>
      </w:r>
    </w:p>
    <w:p w14:paraId="34577621" w14:textId="77777777" w:rsidR="000E3682" w:rsidRPr="00B00A38" w:rsidRDefault="000E3682" w:rsidP="000E3682">
      <w:pPr>
        <w:pStyle w:val="BodyText"/>
      </w:pPr>
      <w:r w:rsidRPr="00B00A38">
        <w:t xml:space="preserve">Information about the IHE IT Infrastructure domain can be found at </w:t>
      </w:r>
      <w:hyperlink r:id="rId13" w:history="1">
        <w:r w:rsidRPr="00B00A38">
          <w:rPr>
            <w:rStyle w:val="Hyperlink"/>
          </w:rPr>
          <w:t>http://ihe.net/IHE_Domains</w:t>
        </w:r>
      </w:hyperlink>
      <w:r w:rsidRPr="00B00A38">
        <w:t>.</w:t>
      </w:r>
    </w:p>
    <w:p w14:paraId="1A5B9DD7" w14:textId="77777777" w:rsidR="000E3682" w:rsidRPr="00B00A38" w:rsidRDefault="000E3682" w:rsidP="000E3682">
      <w:pPr>
        <w:pStyle w:val="BodyText"/>
      </w:pPr>
      <w:r w:rsidRPr="00B00A38">
        <w:t xml:space="preserve">Information about the organization of IHE Technical Frameworks and Supplements and the process used to create them can be found at </w:t>
      </w:r>
      <w:hyperlink r:id="rId14" w:history="1">
        <w:r w:rsidRPr="00B00A38">
          <w:rPr>
            <w:rStyle w:val="Hyperlink"/>
          </w:rPr>
          <w:t>http://ihe.net/IHE_Process</w:t>
        </w:r>
      </w:hyperlink>
      <w:r w:rsidRPr="00B00A38">
        <w:t xml:space="preserve"> and </w:t>
      </w:r>
      <w:hyperlink r:id="rId15" w:history="1">
        <w:r w:rsidRPr="00B00A38">
          <w:rPr>
            <w:rStyle w:val="Hyperlink"/>
          </w:rPr>
          <w:t>http://ihe.net/Profiles</w:t>
        </w:r>
      </w:hyperlink>
      <w:r w:rsidRPr="00B00A38">
        <w:t>.</w:t>
      </w:r>
    </w:p>
    <w:p w14:paraId="47C31061" w14:textId="77777777" w:rsidR="000E3682" w:rsidRPr="00B00A38" w:rsidRDefault="000E3682" w:rsidP="000E3682">
      <w:pPr>
        <w:pStyle w:val="BodyText"/>
      </w:pPr>
      <w:r w:rsidRPr="00B00A38">
        <w:t xml:space="preserve">The current version of the IHE IT Infrastructure Technical Framework can be found at </w:t>
      </w:r>
      <w:hyperlink r:id="rId16" w:history="1">
        <w:r w:rsidRPr="00B00A38">
          <w:rPr>
            <w:rStyle w:val="Hyperlink"/>
          </w:rPr>
          <w:t>http://ihe.net/Technical_Frameworks</w:t>
        </w:r>
      </w:hyperlink>
      <w:r w:rsidRPr="00B00A38">
        <w:t>.</w:t>
      </w:r>
    </w:p>
    <w:p w14:paraId="2D798AAD" w14:textId="77777777" w:rsidR="008004DB" w:rsidRPr="00A57D73" w:rsidRDefault="008004DB">
      <w:pPr>
        <w:rPr>
          <w:szCs w:val="24"/>
        </w:rPr>
      </w:pPr>
      <w:r w:rsidRPr="00A57D73">
        <w:br w:type="page"/>
      </w:r>
    </w:p>
    <w:p w14:paraId="2AC9D13C" w14:textId="77777777" w:rsidR="00942BEF" w:rsidRPr="00A57D73" w:rsidRDefault="000272B7" w:rsidP="00C26978">
      <w:pPr>
        <w:pStyle w:val="TOC1"/>
        <w:rPr>
          <w:b/>
        </w:rPr>
      </w:pPr>
      <w:r w:rsidRPr="00A57D73">
        <w:rPr>
          <w:b/>
        </w:rPr>
        <w:lastRenderedPageBreak/>
        <w:t>CONTENTS</w:t>
      </w:r>
    </w:p>
    <w:p w14:paraId="1B6CC217" w14:textId="77777777" w:rsidR="000272B7" w:rsidRPr="00A57D73" w:rsidRDefault="000272B7" w:rsidP="006E239E"/>
    <w:p w14:paraId="5A10D7B2" w14:textId="60B4D2B9" w:rsidR="004724AB" w:rsidRDefault="00DB4551">
      <w:pPr>
        <w:pStyle w:val="TOC1"/>
        <w:rPr>
          <w:rFonts w:asciiTheme="minorHAnsi" w:eastAsiaTheme="minorEastAsia" w:hAnsiTheme="minorHAnsi" w:cstheme="minorBidi"/>
          <w:noProof/>
          <w:sz w:val="22"/>
          <w:szCs w:val="22"/>
        </w:rPr>
      </w:pPr>
      <w:r w:rsidRPr="00A57D73">
        <w:rPr>
          <w:b/>
        </w:rPr>
        <w:fldChar w:fldCharType="begin"/>
      </w:r>
      <w:r w:rsidRPr="00A57D73">
        <w:rPr>
          <w:b/>
        </w:rPr>
        <w:instrText xml:space="preserve"> TOC \o "1-1" \h \z \t "Heading 2,2,Heading 3,3,Heading 4,4,Heading 5,5,Heading 6,6,Appendix Heading 2,2,Appendix Heading 1,1,Appendix Heading 3,3" </w:instrText>
      </w:r>
      <w:r w:rsidRPr="00A57D73">
        <w:rPr>
          <w:b/>
        </w:rPr>
        <w:fldChar w:fldCharType="separate"/>
      </w:r>
      <w:hyperlink w:anchor="_Toc34304666" w:history="1">
        <w:r w:rsidR="004724AB" w:rsidRPr="00637A2C">
          <w:rPr>
            <w:rStyle w:val="Hyperlink"/>
            <w:noProof/>
          </w:rPr>
          <w:t>1</w:t>
        </w:r>
        <w:r w:rsidR="004724AB">
          <w:rPr>
            <w:rFonts w:asciiTheme="minorHAnsi" w:eastAsiaTheme="minorEastAsia" w:hAnsiTheme="minorHAnsi" w:cstheme="minorBidi"/>
            <w:noProof/>
            <w:sz w:val="22"/>
            <w:szCs w:val="22"/>
          </w:rPr>
          <w:tab/>
        </w:r>
        <w:r w:rsidR="004724AB" w:rsidRPr="00637A2C">
          <w:rPr>
            <w:rStyle w:val="Hyperlink"/>
            <w:noProof/>
          </w:rPr>
          <w:t>Introduction</w:t>
        </w:r>
        <w:r w:rsidR="004724AB">
          <w:rPr>
            <w:noProof/>
            <w:webHidden/>
          </w:rPr>
          <w:tab/>
        </w:r>
        <w:r w:rsidR="004724AB">
          <w:rPr>
            <w:noProof/>
            <w:webHidden/>
          </w:rPr>
          <w:fldChar w:fldCharType="begin"/>
        </w:r>
        <w:r w:rsidR="004724AB">
          <w:rPr>
            <w:noProof/>
            <w:webHidden/>
          </w:rPr>
          <w:instrText xml:space="preserve"> PAGEREF _Toc34304666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532FA58C" w14:textId="394D6CE0" w:rsidR="004724AB" w:rsidRDefault="006F765D">
      <w:pPr>
        <w:pStyle w:val="TOC2"/>
        <w:tabs>
          <w:tab w:val="left" w:pos="1152"/>
        </w:tabs>
        <w:rPr>
          <w:rFonts w:asciiTheme="minorHAnsi" w:eastAsiaTheme="minorEastAsia" w:hAnsiTheme="minorHAnsi" w:cstheme="minorBidi"/>
          <w:noProof/>
          <w:sz w:val="22"/>
          <w:szCs w:val="22"/>
        </w:rPr>
      </w:pPr>
      <w:hyperlink w:anchor="_Toc34304667" w:history="1">
        <w:r w:rsidR="004724AB" w:rsidRPr="00637A2C">
          <w:rPr>
            <w:rStyle w:val="Hyperlink"/>
            <w:noProof/>
          </w:rPr>
          <w:t>1.1</w:t>
        </w:r>
        <w:r w:rsidR="004724AB">
          <w:rPr>
            <w:rFonts w:asciiTheme="minorHAnsi" w:eastAsiaTheme="minorEastAsia" w:hAnsiTheme="minorHAnsi" w:cstheme="minorBidi"/>
            <w:noProof/>
            <w:sz w:val="22"/>
            <w:szCs w:val="22"/>
          </w:rPr>
          <w:tab/>
        </w:r>
        <w:r w:rsidR="004724AB" w:rsidRPr="00637A2C">
          <w:rPr>
            <w:rStyle w:val="Hyperlink"/>
            <w:noProof/>
          </w:rPr>
          <w:t>Purpose of the Survey of Network Interfaces Form White Paper</w:t>
        </w:r>
        <w:r w:rsidR="004724AB">
          <w:rPr>
            <w:noProof/>
            <w:webHidden/>
          </w:rPr>
          <w:tab/>
        </w:r>
        <w:r w:rsidR="004724AB">
          <w:rPr>
            <w:noProof/>
            <w:webHidden/>
          </w:rPr>
          <w:fldChar w:fldCharType="begin"/>
        </w:r>
        <w:r w:rsidR="004724AB">
          <w:rPr>
            <w:noProof/>
            <w:webHidden/>
          </w:rPr>
          <w:instrText xml:space="preserve"> PAGEREF _Toc34304667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65EEDC8D" w14:textId="196D5D0C" w:rsidR="004724AB" w:rsidRDefault="006F765D">
      <w:pPr>
        <w:pStyle w:val="TOC2"/>
        <w:tabs>
          <w:tab w:val="left" w:pos="1152"/>
        </w:tabs>
        <w:rPr>
          <w:rFonts w:asciiTheme="minorHAnsi" w:eastAsiaTheme="minorEastAsia" w:hAnsiTheme="minorHAnsi" w:cstheme="minorBidi"/>
          <w:noProof/>
          <w:sz w:val="22"/>
          <w:szCs w:val="22"/>
        </w:rPr>
      </w:pPr>
      <w:hyperlink w:anchor="_Toc34304668" w:history="1">
        <w:r w:rsidR="004724AB" w:rsidRPr="00637A2C">
          <w:rPr>
            <w:rStyle w:val="Hyperlink"/>
            <w:noProof/>
          </w:rPr>
          <w:t>1.2</w:t>
        </w:r>
        <w:r w:rsidR="004724AB">
          <w:rPr>
            <w:rFonts w:asciiTheme="minorHAnsi" w:eastAsiaTheme="minorEastAsia" w:hAnsiTheme="minorHAnsi" w:cstheme="minorBidi"/>
            <w:noProof/>
            <w:sz w:val="22"/>
            <w:szCs w:val="22"/>
          </w:rPr>
          <w:tab/>
        </w:r>
        <w:r w:rsidR="004724AB" w:rsidRPr="00637A2C">
          <w:rPr>
            <w:rStyle w:val="Hyperlink"/>
            <w:noProof/>
          </w:rPr>
          <w:t>Scope</w:t>
        </w:r>
        <w:r w:rsidR="004724AB">
          <w:rPr>
            <w:noProof/>
            <w:webHidden/>
          </w:rPr>
          <w:tab/>
        </w:r>
        <w:r w:rsidR="004724AB">
          <w:rPr>
            <w:noProof/>
            <w:webHidden/>
          </w:rPr>
          <w:fldChar w:fldCharType="begin"/>
        </w:r>
        <w:r w:rsidR="004724AB">
          <w:rPr>
            <w:noProof/>
            <w:webHidden/>
          </w:rPr>
          <w:instrText xml:space="preserve"> PAGEREF _Toc34304668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178FEE42" w14:textId="78D24D55" w:rsidR="004724AB" w:rsidRDefault="006F765D">
      <w:pPr>
        <w:pStyle w:val="TOC2"/>
        <w:tabs>
          <w:tab w:val="left" w:pos="1152"/>
        </w:tabs>
        <w:rPr>
          <w:rFonts w:asciiTheme="minorHAnsi" w:eastAsiaTheme="minorEastAsia" w:hAnsiTheme="minorHAnsi" w:cstheme="minorBidi"/>
          <w:noProof/>
          <w:sz w:val="22"/>
          <w:szCs w:val="22"/>
        </w:rPr>
      </w:pPr>
      <w:hyperlink w:anchor="_Toc34304669" w:history="1">
        <w:r w:rsidR="004724AB" w:rsidRPr="00637A2C">
          <w:rPr>
            <w:rStyle w:val="Hyperlink"/>
            <w:noProof/>
          </w:rPr>
          <w:t>1.3</w:t>
        </w:r>
        <w:r w:rsidR="004724AB">
          <w:rPr>
            <w:rFonts w:asciiTheme="minorHAnsi" w:eastAsiaTheme="minorEastAsia" w:hAnsiTheme="minorHAnsi" w:cstheme="minorBidi"/>
            <w:noProof/>
            <w:sz w:val="22"/>
            <w:szCs w:val="22"/>
          </w:rPr>
          <w:tab/>
        </w:r>
        <w:r w:rsidR="004724AB" w:rsidRPr="00637A2C">
          <w:rPr>
            <w:rStyle w:val="Hyperlink"/>
            <w:noProof/>
          </w:rPr>
          <w:t>Intended Audience</w:t>
        </w:r>
        <w:r w:rsidR="004724AB">
          <w:rPr>
            <w:noProof/>
            <w:webHidden/>
          </w:rPr>
          <w:tab/>
        </w:r>
        <w:r w:rsidR="004724AB">
          <w:rPr>
            <w:noProof/>
            <w:webHidden/>
          </w:rPr>
          <w:fldChar w:fldCharType="begin"/>
        </w:r>
        <w:r w:rsidR="004724AB">
          <w:rPr>
            <w:noProof/>
            <w:webHidden/>
          </w:rPr>
          <w:instrText xml:space="preserve"> PAGEREF _Toc34304669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07B41613" w14:textId="0A4B16D8" w:rsidR="004724AB" w:rsidRDefault="006F765D">
      <w:pPr>
        <w:pStyle w:val="TOC2"/>
        <w:tabs>
          <w:tab w:val="left" w:pos="1152"/>
        </w:tabs>
        <w:rPr>
          <w:rFonts w:asciiTheme="minorHAnsi" w:eastAsiaTheme="minorEastAsia" w:hAnsiTheme="minorHAnsi" w:cstheme="minorBidi"/>
          <w:noProof/>
          <w:sz w:val="22"/>
          <w:szCs w:val="22"/>
        </w:rPr>
      </w:pPr>
      <w:hyperlink w:anchor="_Toc34304670" w:history="1">
        <w:r w:rsidR="004724AB" w:rsidRPr="00637A2C">
          <w:rPr>
            <w:rStyle w:val="Hyperlink"/>
            <w:noProof/>
          </w:rPr>
          <w:t>1.4</w:t>
        </w:r>
        <w:r w:rsidR="004724AB">
          <w:rPr>
            <w:rFonts w:asciiTheme="minorHAnsi" w:eastAsiaTheme="minorEastAsia" w:hAnsiTheme="minorHAnsi" w:cstheme="minorBidi"/>
            <w:noProof/>
            <w:sz w:val="22"/>
            <w:szCs w:val="22"/>
          </w:rPr>
          <w:tab/>
        </w:r>
        <w:r w:rsidR="004724AB" w:rsidRPr="00637A2C">
          <w:rPr>
            <w:rStyle w:val="Hyperlink"/>
            <w:noProof/>
          </w:rPr>
          <w:t>Open Issues and Questions</w:t>
        </w:r>
        <w:r w:rsidR="004724AB">
          <w:rPr>
            <w:noProof/>
            <w:webHidden/>
          </w:rPr>
          <w:tab/>
        </w:r>
        <w:r w:rsidR="004724AB">
          <w:rPr>
            <w:noProof/>
            <w:webHidden/>
          </w:rPr>
          <w:fldChar w:fldCharType="begin"/>
        </w:r>
        <w:r w:rsidR="004724AB">
          <w:rPr>
            <w:noProof/>
            <w:webHidden/>
          </w:rPr>
          <w:instrText xml:space="preserve"> PAGEREF _Toc34304670 \h </w:instrText>
        </w:r>
        <w:r w:rsidR="004724AB">
          <w:rPr>
            <w:noProof/>
            <w:webHidden/>
          </w:rPr>
        </w:r>
        <w:r w:rsidR="004724AB">
          <w:rPr>
            <w:noProof/>
            <w:webHidden/>
          </w:rPr>
          <w:fldChar w:fldCharType="separate"/>
        </w:r>
        <w:r w:rsidR="004724AB">
          <w:rPr>
            <w:noProof/>
            <w:webHidden/>
          </w:rPr>
          <w:t>5</w:t>
        </w:r>
        <w:r w:rsidR="004724AB">
          <w:rPr>
            <w:noProof/>
            <w:webHidden/>
          </w:rPr>
          <w:fldChar w:fldCharType="end"/>
        </w:r>
      </w:hyperlink>
    </w:p>
    <w:p w14:paraId="22BF7DF1" w14:textId="5EF22BCF" w:rsidR="004724AB" w:rsidRDefault="006F765D">
      <w:pPr>
        <w:pStyle w:val="TOC2"/>
        <w:tabs>
          <w:tab w:val="left" w:pos="1152"/>
        </w:tabs>
        <w:rPr>
          <w:rFonts w:asciiTheme="minorHAnsi" w:eastAsiaTheme="minorEastAsia" w:hAnsiTheme="minorHAnsi" w:cstheme="minorBidi"/>
          <w:noProof/>
          <w:sz w:val="22"/>
          <w:szCs w:val="22"/>
        </w:rPr>
      </w:pPr>
      <w:hyperlink w:anchor="_Toc34304671" w:history="1">
        <w:r w:rsidR="004724AB" w:rsidRPr="00637A2C">
          <w:rPr>
            <w:rStyle w:val="Hyperlink"/>
            <w:noProof/>
          </w:rPr>
          <w:t>1.5</w:t>
        </w:r>
        <w:r w:rsidR="004724AB">
          <w:rPr>
            <w:rFonts w:asciiTheme="minorHAnsi" w:eastAsiaTheme="minorEastAsia" w:hAnsiTheme="minorHAnsi" w:cstheme="minorBidi"/>
            <w:noProof/>
            <w:sz w:val="22"/>
            <w:szCs w:val="22"/>
          </w:rPr>
          <w:tab/>
        </w:r>
        <w:r w:rsidR="004724AB" w:rsidRPr="00637A2C">
          <w:rPr>
            <w:rStyle w:val="Hyperlink"/>
            <w:noProof/>
          </w:rPr>
          <w:t>Closed Issues</w:t>
        </w:r>
        <w:r w:rsidR="004724AB">
          <w:rPr>
            <w:noProof/>
            <w:webHidden/>
          </w:rPr>
          <w:tab/>
        </w:r>
        <w:r w:rsidR="004724AB">
          <w:rPr>
            <w:noProof/>
            <w:webHidden/>
          </w:rPr>
          <w:fldChar w:fldCharType="begin"/>
        </w:r>
        <w:r w:rsidR="004724AB">
          <w:rPr>
            <w:noProof/>
            <w:webHidden/>
          </w:rPr>
          <w:instrText xml:space="preserve"> PAGEREF _Toc34304671 \h </w:instrText>
        </w:r>
        <w:r w:rsidR="004724AB">
          <w:rPr>
            <w:noProof/>
            <w:webHidden/>
          </w:rPr>
        </w:r>
        <w:r w:rsidR="004724AB">
          <w:rPr>
            <w:noProof/>
            <w:webHidden/>
          </w:rPr>
          <w:fldChar w:fldCharType="separate"/>
        </w:r>
        <w:r w:rsidR="004724AB">
          <w:rPr>
            <w:noProof/>
            <w:webHidden/>
          </w:rPr>
          <w:t>7</w:t>
        </w:r>
        <w:r w:rsidR="004724AB">
          <w:rPr>
            <w:noProof/>
            <w:webHidden/>
          </w:rPr>
          <w:fldChar w:fldCharType="end"/>
        </w:r>
      </w:hyperlink>
    </w:p>
    <w:p w14:paraId="274F5261" w14:textId="11D31AC8" w:rsidR="004724AB" w:rsidRDefault="006F765D">
      <w:pPr>
        <w:pStyle w:val="TOC1"/>
        <w:rPr>
          <w:rFonts w:asciiTheme="minorHAnsi" w:eastAsiaTheme="minorEastAsia" w:hAnsiTheme="minorHAnsi" w:cstheme="minorBidi"/>
          <w:noProof/>
          <w:sz w:val="22"/>
          <w:szCs w:val="22"/>
        </w:rPr>
      </w:pPr>
      <w:hyperlink w:anchor="_Toc34304672" w:history="1">
        <w:r w:rsidR="004724AB" w:rsidRPr="00637A2C">
          <w:rPr>
            <w:rStyle w:val="Hyperlink"/>
            <w:noProof/>
          </w:rPr>
          <w:t>2</w:t>
        </w:r>
        <w:r w:rsidR="004724AB">
          <w:rPr>
            <w:rFonts w:asciiTheme="minorHAnsi" w:eastAsiaTheme="minorEastAsia" w:hAnsiTheme="minorHAnsi" w:cstheme="minorBidi"/>
            <w:noProof/>
            <w:sz w:val="22"/>
            <w:szCs w:val="22"/>
          </w:rPr>
          <w:tab/>
        </w:r>
        <w:r w:rsidR="004724AB" w:rsidRPr="00637A2C">
          <w:rPr>
            <w:rStyle w:val="Hyperlink"/>
            <w:noProof/>
          </w:rPr>
          <w:t>Summary</w:t>
        </w:r>
        <w:r w:rsidR="004724AB">
          <w:rPr>
            <w:noProof/>
            <w:webHidden/>
          </w:rPr>
          <w:tab/>
        </w:r>
        <w:r w:rsidR="004724AB">
          <w:rPr>
            <w:noProof/>
            <w:webHidden/>
          </w:rPr>
          <w:fldChar w:fldCharType="begin"/>
        </w:r>
        <w:r w:rsidR="004724AB">
          <w:rPr>
            <w:noProof/>
            <w:webHidden/>
          </w:rPr>
          <w:instrText xml:space="preserve"> PAGEREF _Toc34304672 \h </w:instrText>
        </w:r>
        <w:r w:rsidR="004724AB">
          <w:rPr>
            <w:noProof/>
            <w:webHidden/>
          </w:rPr>
        </w:r>
        <w:r w:rsidR="004724AB">
          <w:rPr>
            <w:noProof/>
            <w:webHidden/>
          </w:rPr>
          <w:fldChar w:fldCharType="separate"/>
        </w:r>
        <w:r w:rsidR="004724AB">
          <w:rPr>
            <w:noProof/>
            <w:webHidden/>
          </w:rPr>
          <w:t>8</w:t>
        </w:r>
        <w:r w:rsidR="004724AB">
          <w:rPr>
            <w:noProof/>
            <w:webHidden/>
          </w:rPr>
          <w:fldChar w:fldCharType="end"/>
        </w:r>
      </w:hyperlink>
    </w:p>
    <w:p w14:paraId="29182630" w14:textId="2DDB28C7" w:rsidR="004724AB" w:rsidRDefault="006F765D">
      <w:pPr>
        <w:pStyle w:val="TOC2"/>
        <w:tabs>
          <w:tab w:val="left" w:pos="1152"/>
        </w:tabs>
        <w:rPr>
          <w:rFonts w:asciiTheme="minorHAnsi" w:eastAsiaTheme="minorEastAsia" w:hAnsiTheme="minorHAnsi" w:cstheme="minorBidi"/>
          <w:noProof/>
          <w:sz w:val="22"/>
          <w:szCs w:val="22"/>
        </w:rPr>
      </w:pPr>
      <w:hyperlink w:anchor="_Toc34304673" w:history="1">
        <w:r w:rsidR="004724AB" w:rsidRPr="00637A2C">
          <w:rPr>
            <w:rStyle w:val="Hyperlink"/>
            <w:noProof/>
          </w:rPr>
          <w:t>2.1</w:t>
        </w:r>
        <w:r w:rsidR="004724AB">
          <w:rPr>
            <w:rFonts w:asciiTheme="minorHAnsi" w:eastAsiaTheme="minorEastAsia" w:hAnsiTheme="minorHAnsi" w:cstheme="minorBidi"/>
            <w:noProof/>
            <w:sz w:val="22"/>
            <w:szCs w:val="22"/>
          </w:rPr>
          <w:tab/>
        </w:r>
        <w:r w:rsidR="004724AB" w:rsidRPr="00637A2C">
          <w:rPr>
            <w:rStyle w:val="Hyperlink"/>
            <w:noProof/>
          </w:rPr>
          <w:t>Problem Description</w:t>
        </w:r>
        <w:r w:rsidR="004724AB">
          <w:rPr>
            <w:noProof/>
            <w:webHidden/>
          </w:rPr>
          <w:tab/>
        </w:r>
        <w:r w:rsidR="004724AB">
          <w:rPr>
            <w:noProof/>
            <w:webHidden/>
          </w:rPr>
          <w:fldChar w:fldCharType="begin"/>
        </w:r>
        <w:r w:rsidR="004724AB">
          <w:rPr>
            <w:noProof/>
            <w:webHidden/>
          </w:rPr>
          <w:instrText xml:space="preserve"> PAGEREF _Toc34304673 \h </w:instrText>
        </w:r>
        <w:r w:rsidR="004724AB">
          <w:rPr>
            <w:noProof/>
            <w:webHidden/>
          </w:rPr>
        </w:r>
        <w:r w:rsidR="004724AB">
          <w:rPr>
            <w:noProof/>
            <w:webHidden/>
          </w:rPr>
          <w:fldChar w:fldCharType="separate"/>
        </w:r>
        <w:r w:rsidR="004724AB">
          <w:rPr>
            <w:noProof/>
            <w:webHidden/>
          </w:rPr>
          <w:t>8</w:t>
        </w:r>
        <w:r w:rsidR="004724AB">
          <w:rPr>
            <w:noProof/>
            <w:webHidden/>
          </w:rPr>
          <w:fldChar w:fldCharType="end"/>
        </w:r>
      </w:hyperlink>
    </w:p>
    <w:p w14:paraId="1E7DB5D6" w14:textId="3D1F4B6D" w:rsidR="004724AB" w:rsidRDefault="006F765D">
      <w:pPr>
        <w:pStyle w:val="TOC2"/>
        <w:tabs>
          <w:tab w:val="left" w:pos="1152"/>
        </w:tabs>
        <w:rPr>
          <w:rFonts w:asciiTheme="minorHAnsi" w:eastAsiaTheme="minorEastAsia" w:hAnsiTheme="minorHAnsi" w:cstheme="minorBidi"/>
          <w:noProof/>
          <w:sz w:val="22"/>
          <w:szCs w:val="22"/>
        </w:rPr>
      </w:pPr>
      <w:hyperlink w:anchor="_Toc34304674" w:history="1">
        <w:r w:rsidR="004724AB" w:rsidRPr="00637A2C">
          <w:rPr>
            <w:rStyle w:val="Hyperlink"/>
            <w:noProof/>
          </w:rPr>
          <w:t>2.2</w:t>
        </w:r>
        <w:r w:rsidR="004724AB">
          <w:rPr>
            <w:rFonts w:asciiTheme="minorHAnsi" w:eastAsiaTheme="minorEastAsia" w:hAnsiTheme="minorHAnsi" w:cstheme="minorBidi"/>
            <w:noProof/>
            <w:sz w:val="22"/>
            <w:szCs w:val="22"/>
          </w:rPr>
          <w:tab/>
        </w:r>
        <w:r w:rsidR="004724AB" w:rsidRPr="00637A2C">
          <w:rPr>
            <w:rStyle w:val="Hyperlink"/>
            <w:noProof/>
          </w:rPr>
          <w:t>System Configuration Catalogs in Other Work Items</w:t>
        </w:r>
        <w:r w:rsidR="004724AB">
          <w:rPr>
            <w:noProof/>
            <w:webHidden/>
          </w:rPr>
          <w:tab/>
        </w:r>
        <w:r w:rsidR="004724AB">
          <w:rPr>
            <w:noProof/>
            <w:webHidden/>
          </w:rPr>
          <w:fldChar w:fldCharType="begin"/>
        </w:r>
        <w:r w:rsidR="004724AB">
          <w:rPr>
            <w:noProof/>
            <w:webHidden/>
          </w:rPr>
          <w:instrText xml:space="preserve"> PAGEREF _Toc34304674 \h </w:instrText>
        </w:r>
        <w:r w:rsidR="004724AB">
          <w:rPr>
            <w:noProof/>
            <w:webHidden/>
          </w:rPr>
        </w:r>
        <w:r w:rsidR="004724AB">
          <w:rPr>
            <w:noProof/>
            <w:webHidden/>
          </w:rPr>
          <w:fldChar w:fldCharType="separate"/>
        </w:r>
        <w:r w:rsidR="004724AB">
          <w:rPr>
            <w:noProof/>
            <w:webHidden/>
          </w:rPr>
          <w:t>9</w:t>
        </w:r>
        <w:r w:rsidR="004724AB">
          <w:rPr>
            <w:noProof/>
            <w:webHidden/>
          </w:rPr>
          <w:fldChar w:fldCharType="end"/>
        </w:r>
      </w:hyperlink>
    </w:p>
    <w:p w14:paraId="57B5A7A3" w14:textId="44BFADAC" w:rsidR="004724AB" w:rsidRDefault="006F765D">
      <w:pPr>
        <w:pStyle w:val="TOC3"/>
        <w:tabs>
          <w:tab w:val="left" w:pos="1584"/>
        </w:tabs>
        <w:rPr>
          <w:rFonts w:asciiTheme="minorHAnsi" w:eastAsiaTheme="minorEastAsia" w:hAnsiTheme="minorHAnsi" w:cstheme="minorBidi"/>
          <w:noProof/>
          <w:sz w:val="22"/>
          <w:szCs w:val="22"/>
        </w:rPr>
      </w:pPr>
      <w:hyperlink w:anchor="_Toc34304675" w:history="1">
        <w:r w:rsidR="004724AB" w:rsidRPr="00637A2C">
          <w:rPr>
            <w:rStyle w:val="Hyperlink"/>
            <w:noProof/>
          </w:rPr>
          <w:t>2.2.1</w:t>
        </w:r>
        <w:r w:rsidR="004724AB">
          <w:rPr>
            <w:rFonts w:asciiTheme="minorHAnsi" w:eastAsiaTheme="minorEastAsia" w:hAnsiTheme="minorHAnsi" w:cstheme="minorBidi"/>
            <w:noProof/>
            <w:sz w:val="22"/>
            <w:szCs w:val="22"/>
          </w:rPr>
          <w:tab/>
        </w:r>
        <w:r w:rsidR="004724AB" w:rsidRPr="00637A2C">
          <w:rPr>
            <w:rStyle w:val="Hyperlink"/>
            <w:noProof/>
          </w:rPr>
          <w:t>IHE</w:t>
        </w:r>
        <w:r w:rsidR="004724AB">
          <w:rPr>
            <w:noProof/>
            <w:webHidden/>
          </w:rPr>
          <w:tab/>
        </w:r>
        <w:r w:rsidR="004724AB">
          <w:rPr>
            <w:noProof/>
            <w:webHidden/>
          </w:rPr>
          <w:fldChar w:fldCharType="begin"/>
        </w:r>
        <w:r w:rsidR="004724AB">
          <w:rPr>
            <w:noProof/>
            <w:webHidden/>
          </w:rPr>
          <w:instrText xml:space="preserve"> PAGEREF _Toc34304675 \h </w:instrText>
        </w:r>
        <w:r w:rsidR="004724AB">
          <w:rPr>
            <w:noProof/>
            <w:webHidden/>
          </w:rPr>
        </w:r>
        <w:r w:rsidR="004724AB">
          <w:rPr>
            <w:noProof/>
            <w:webHidden/>
          </w:rPr>
          <w:fldChar w:fldCharType="separate"/>
        </w:r>
        <w:r w:rsidR="004724AB">
          <w:rPr>
            <w:noProof/>
            <w:webHidden/>
          </w:rPr>
          <w:t>9</w:t>
        </w:r>
        <w:r w:rsidR="004724AB">
          <w:rPr>
            <w:noProof/>
            <w:webHidden/>
          </w:rPr>
          <w:fldChar w:fldCharType="end"/>
        </w:r>
      </w:hyperlink>
    </w:p>
    <w:p w14:paraId="6EECEA55" w14:textId="1696FD89" w:rsidR="004724AB" w:rsidRDefault="006F765D">
      <w:pPr>
        <w:pStyle w:val="TOC4"/>
        <w:tabs>
          <w:tab w:val="left" w:pos="2160"/>
        </w:tabs>
        <w:rPr>
          <w:rFonts w:asciiTheme="minorHAnsi" w:eastAsiaTheme="minorEastAsia" w:hAnsiTheme="minorHAnsi" w:cstheme="minorBidi"/>
          <w:noProof/>
          <w:sz w:val="22"/>
          <w:szCs w:val="22"/>
        </w:rPr>
      </w:pPr>
      <w:hyperlink w:anchor="_Toc34304676" w:history="1">
        <w:r w:rsidR="004724AB" w:rsidRPr="00637A2C">
          <w:rPr>
            <w:rStyle w:val="Hyperlink"/>
            <w:noProof/>
          </w:rPr>
          <w:t>2.2.1.1</w:t>
        </w:r>
        <w:r w:rsidR="004724AB">
          <w:rPr>
            <w:rFonts w:asciiTheme="minorHAnsi" w:eastAsiaTheme="minorEastAsia" w:hAnsiTheme="minorHAnsi" w:cstheme="minorBidi"/>
            <w:noProof/>
            <w:sz w:val="22"/>
            <w:szCs w:val="22"/>
          </w:rPr>
          <w:tab/>
        </w:r>
        <w:r w:rsidR="004724AB" w:rsidRPr="00637A2C">
          <w:rPr>
            <w:rStyle w:val="Hyperlink"/>
            <w:noProof/>
          </w:rPr>
          <w:t>Connectathon Testbed</w:t>
        </w:r>
        <w:r w:rsidR="004724AB">
          <w:rPr>
            <w:noProof/>
            <w:webHidden/>
          </w:rPr>
          <w:tab/>
        </w:r>
        <w:r w:rsidR="004724AB">
          <w:rPr>
            <w:noProof/>
            <w:webHidden/>
          </w:rPr>
          <w:fldChar w:fldCharType="begin"/>
        </w:r>
        <w:r w:rsidR="004724AB">
          <w:rPr>
            <w:noProof/>
            <w:webHidden/>
          </w:rPr>
          <w:instrText xml:space="preserve"> PAGEREF _Toc34304676 \h </w:instrText>
        </w:r>
        <w:r w:rsidR="004724AB">
          <w:rPr>
            <w:noProof/>
            <w:webHidden/>
          </w:rPr>
        </w:r>
        <w:r w:rsidR="004724AB">
          <w:rPr>
            <w:noProof/>
            <w:webHidden/>
          </w:rPr>
          <w:fldChar w:fldCharType="separate"/>
        </w:r>
        <w:r w:rsidR="004724AB">
          <w:rPr>
            <w:noProof/>
            <w:webHidden/>
          </w:rPr>
          <w:t>9</w:t>
        </w:r>
        <w:r w:rsidR="004724AB">
          <w:rPr>
            <w:noProof/>
            <w:webHidden/>
          </w:rPr>
          <w:fldChar w:fldCharType="end"/>
        </w:r>
      </w:hyperlink>
    </w:p>
    <w:p w14:paraId="11E6C215" w14:textId="7E7616BE" w:rsidR="004724AB" w:rsidRDefault="006F765D">
      <w:pPr>
        <w:pStyle w:val="TOC4"/>
        <w:tabs>
          <w:tab w:val="left" w:pos="2160"/>
        </w:tabs>
        <w:rPr>
          <w:rFonts w:asciiTheme="minorHAnsi" w:eastAsiaTheme="minorEastAsia" w:hAnsiTheme="minorHAnsi" w:cstheme="minorBidi"/>
          <w:noProof/>
          <w:sz w:val="22"/>
          <w:szCs w:val="22"/>
        </w:rPr>
      </w:pPr>
      <w:hyperlink w:anchor="_Toc34304677" w:history="1">
        <w:r w:rsidR="004724AB" w:rsidRPr="00637A2C">
          <w:rPr>
            <w:rStyle w:val="Hyperlink"/>
            <w:noProof/>
          </w:rPr>
          <w:t>2.2.1.2</w:t>
        </w:r>
        <w:r w:rsidR="004724AB">
          <w:rPr>
            <w:rFonts w:asciiTheme="minorHAnsi" w:eastAsiaTheme="minorEastAsia" w:hAnsiTheme="minorHAnsi" w:cstheme="minorBidi"/>
            <w:noProof/>
            <w:sz w:val="22"/>
            <w:szCs w:val="22"/>
          </w:rPr>
          <w:tab/>
        </w:r>
        <w:r w:rsidR="004724AB" w:rsidRPr="00637A2C">
          <w:rPr>
            <w:rStyle w:val="Hyperlink"/>
            <w:noProof/>
          </w:rPr>
          <w:t>IHE PCD Domain Configuration Use Cases</w:t>
        </w:r>
        <w:r w:rsidR="004724AB">
          <w:rPr>
            <w:noProof/>
            <w:webHidden/>
          </w:rPr>
          <w:tab/>
        </w:r>
        <w:r w:rsidR="004724AB">
          <w:rPr>
            <w:noProof/>
            <w:webHidden/>
          </w:rPr>
          <w:fldChar w:fldCharType="begin"/>
        </w:r>
        <w:r w:rsidR="004724AB">
          <w:rPr>
            <w:noProof/>
            <w:webHidden/>
          </w:rPr>
          <w:instrText xml:space="preserve"> PAGEREF _Toc34304677 \h </w:instrText>
        </w:r>
        <w:r w:rsidR="004724AB">
          <w:rPr>
            <w:noProof/>
            <w:webHidden/>
          </w:rPr>
        </w:r>
        <w:r w:rsidR="004724AB">
          <w:rPr>
            <w:noProof/>
            <w:webHidden/>
          </w:rPr>
          <w:fldChar w:fldCharType="separate"/>
        </w:r>
        <w:r w:rsidR="004724AB">
          <w:rPr>
            <w:noProof/>
            <w:webHidden/>
          </w:rPr>
          <w:t>0</w:t>
        </w:r>
        <w:r w:rsidR="004724AB">
          <w:rPr>
            <w:noProof/>
            <w:webHidden/>
          </w:rPr>
          <w:fldChar w:fldCharType="end"/>
        </w:r>
      </w:hyperlink>
    </w:p>
    <w:p w14:paraId="5CB05534" w14:textId="761B2E44" w:rsidR="004724AB" w:rsidRDefault="006F765D">
      <w:pPr>
        <w:pStyle w:val="TOC4"/>
        <w:tabs>
          <w:tab w:val="left" w:pos="2160"/>
        </w:tabs>
        <w:rPr>
          <w:rFonts w:asciiTheme="minorHAnsi" w:eastAsiaTheme="minorEastAsia" w:hAnsiTheme="minorHAnsi" w:cstheme="minorBidi"/>
          <w:noProof/>
          <w:sz w:val="22"/>
          <w:szCs w:val="22"/>
        </w:rPr>
      </w:pPr>
      <w:hyperlink w:anchor="_Toc34304678" w:history="1">
        <w:r w:rsidR="004724AB" w:rsidRPr="00637A2C">
          <w:rPr>
            <w:rStyle w:val="Hyperlink"/>
            <w:noProof/>
          </w:rPr>
          <w:t>2.2.1.3</w:t>
        </w:r>
        <w:r w:rsidR="004724AB">
          <w:rPr>
            <w:rFonts w:asciiTheme="minorHAnsi" w:eastAsiaTheme="minorEastAsia" w:hAnsiTheme="minorHAnsi" w:cstheme="minorBidi"/>
            <w:noProof/>
            <w:sz w:val="22"/>
            <w:szCs w:val="22"/>
          </w:rPr>
          <w:tab/>
        </w:r>
        <w:r w:rsidR="004724AB" w:rsidRPr="00637A2C">
          <w:rPr>
            <w:rStyle w:val="Hyperlink"/>
            <w:noProof/>
          </w:rPr>
          <w:t>IHE ITI Configuration Management White Paper</w:t>
        </w:r>
        <w:r w:rsidR="004724AB">
          <w:rPr>
            <w:noProof/>
            <w:webHidden/>
          </w:rPr>
          <w:tab/>
        </w:r>
        <w:r w:rsidR="004724AB">
          <w:rPr>
            <w:noProof/>
            <w:webHidden/>
          </w:rPr>
          <w:fldChar w:fldCharType="begin"/>
        </w:r>
        <w:r w:rsidR="004724AB">
          <w:rPr>
            <w:noProof/>
            <w:webHidden/>
          </w:rPr>
          <w:instrText xml:space="preserve"> PAGEREF _Toc34304678 \h </w:instrText>
        </w:r>
        <w:r w:rsidR="004724AB">
          <w:rPr>
            <w:noProof/>
            <w:webHidden/>
          </w:rPr>
        </w:r>
        <w:r w:rsidR="004724AB">
          <w:rPr>
            <w:noProof/>
            <w:webHidden/>
          </w:rPr>
          <w:fldChar w:fldCharType="separate"/>
        </w:r>
        <w:r w:rsidR="004724AB">
          <w:rPr>
            <w:noProof/>
            <w:webHidden/>
          </w:rPr>
          <w:t>0</w:t>
        </w:r>
        <w:r w:rsidR="004724AB">
          <w:rPr>
            <w:noProof/>
            <w:webHidden/>
          </w:rPr>
          <w:fldChar w:fldCharType="end"/>
        </w:r>
      </w:hyperlink>
    </w:p>
    <w:p w14:paraId="73C180DB" w14:textId="2FCEE107" w:rsidR="004724AB" w:rsidRDefault="006F765D">
      <w:pPr>
        <w:pStyle w:val="TOC3"/>
        <w:tabs>
          <w:tab w:val="left" w:pos="1584"/>
        </w:tabs>
        <w:rPr>
          <w:rFonts w:asciiTheme="minorHAnsi" w:eastAsiaTheme="minorEastAsia" w:hAnsiTheme="minorHAnsi" w:cstheme="minorBidi"/>
          <w:noProof/>
          <w:sz w:val="22"/>
          <w:szCs w:val="22"/>
        </w:rPr>
      </w:pPr>
      <w:hyperlink w:anchor="_Toc34304679" w:history="1">
        <w:r w:rsidR="004724AB" w:rsidRPr="00637A2C">
          <w:rPr>
            <w:rStyle w:val="Hyperlink"/>
            <w:noProof/>
          </w:rPr>
          <w:t>2.2.2</w:t>
        </w:r>
        <w:r w:rsidR="004724AB">
          <w:rPr>
            <w:rFonts w:asciiTheme="minorHAnsi" w:eastAsiaTheme="minorEastAsia" w:hAnsiTheme="minorHAnsi" w:cstheme="minorBidi"/>
            <w:noProof/>
            <w:sz w:val="22"/>
            <w:szCs w:val="22"/>
          </w:rPr>
          <w:tab/>
        </w:r>
        <w:r w:rsidR="004724AB" w:rsidRPr="00637A2C">
          <w:rPr>
            <w:rStyle w:val="Hyperlink"/>
            <w:noProof/>
          </w:rPr>
          <w:t>DICOM</w:t>
        </w:r>
        <w:r w:rsidR="004724AB">
          <w:rPr>
            <w:noProof/>
            <w:webHidden/>
          </w:rPr>
          <w:tab/>
        </w:r>
        <w:r w:rsidR="004724AB">
          <w:rPr>
            <w:noProof/>
            <w:webHidden/>
          </w:rPr>
          <w:fldChar w:fldCharType="begin"/>
        </w:r>
        <w:r w:rsidR="004724AB">
          <w:rPr>
            <w:noProof/>
            <w:webHidden/>
          </w:rPr>
          <w:instrText xml:space="preserve"> PAGEREF _Toc34304679 \h </w:instrText>
        </w:r>
        <w:r w:rsidR="004724AB">
          <w:rPr>
            <w:noProof/>
            <w:webHidden/>
          </w:rPr>
        </w:r>
        <w:r w:rsidR="004724AB">
          <w:rPr>
            <w:noProof/>
            <w:webHidden/>
          </w:rPr>
          <w:fldChar w:fldCharType="separate"/>
        </w:r>
        <w:r w:rsidR="004724AB">
          <w:rPr>
            <w:noProof/>
            <w:webHidden/>
          </w:rPr>
          <w:t>0</w:t>
        </w:r>
        <w:r w:rsidR="004724AB">
          <w:rPr>
            <w:noProof/>
            <w:webHidden/>
          </w:rPr>
          <w:fldChar w:fldCharType="end"/>
        </w:r>
      </w:hyperlink>
    </w:p>
    <w:p w14:paraId="61795103" w14:textId="494246DB" w:rsidR="004724AB" w:rsidRDefault="006F765D">
      <w:pPr>
        <w:pStyle w:val="TOC4"/>
        <w:tabs>
          <w:tab w:val="left" w:pos="2160"/>
        </w:tabs>
        <w:rPr>
          <w:rFonts w:asciiTheme="minorHAnsi" w:eastAsiaTheme="minorEastAsia" w:hAnsiTheme="minorHAnsi" w:cstheme="minorBidi"/>
          <w:noProof/>
          <w:sz w:val="22"/>
          <w:szCs w:val="22"/>
        </w:rPr>
      </w:pPr>
      <w:hyperlink w:anchor="_Toc34304680" w:history="1">
        <w:r w:rsidR="004724AB" w:rsidRPr="00637A2C">
          <w:rPr>
            <w:rStyle w:val="Hyperlink"/>
            <w:noProof/>
          </w:rPr>
          <w:t>2.2.2.1</w:t>
        </w:r>
        <w:r w:rsidR="004724AB">
          <w:rPr>
            <w:rFonts w:asciiTheme="minorHAnsi" w:eastAsiaTheme="minorEastAsia" w:hAnsiTheme="minorHAnsi" w:cstheme="minorBidi"/>
            <w:noProof/>
            <w:sz w:val="22"/>
            <w:szCs w:val="22"/>
          </w:rPr>
          <w:tab/>
        </w:r>
        <w:r w:rsidR="004724AB" w:rsidRPr="00637A2C">
          <w:rPr>
            <w:rStyle w:val="Hyperlink"/>
            <w:noProof/>
          </w:rPr>
          <w:t>Configuration Management Profiles</w:t>
        </w:r>
        <w:r w:rsidR="004724AB">
          <w:rPr>
            <w:noProof/>
            <w:webHidden/>
          </w:rPr>
          <w:tab/>
        </w:r>
        <w:r w:rsidR="004724AB">
          <w:rPr>
            <w:noProof/>
            <w:webHidden/>
          </w:rPr>
          <w:fldChar w:fldCharType="begin"/>
        </w:r>
        <w:r w:rsidR="004724AB">
          <w:rPr>
            <w:noProof/>
            <w:webHidden/>
          </w:rPr>
          <w:instrText xml:space="preserve"> PAGEREF _Toc34304680 \h </w:instrText>
        </w:r>
        <w:r w:rsidR="004724AB">
          <w:rPr>
            <w:noProof/>
            <w:webHidden/>
          </w:rPr>
        </w:r>
        <w:r w:rsidR="004724AB">
          <w:rPr>
            <w:noProof/>
            <w:webHidden/>
          </w:rPr>
          <w:fldChar w:fldCharType="separate"/>
        </w:r>
        <w:r w:rsidR="004724AB">
          <w:rPr>
            <w:noProof/>
            <w:webHidden/>
          </w:rPr>
          <w:t>0</w:t>
        </w:r>
        <w:r w:rsidR="004724AB">
          <w:rPr>
            <w:noProof/>
            <w:webHidden/>
          </w:rPr>
          <w:fldChar w:fldCharType="end"/>
        </w:r>
      </w:hyperlink>
    </w:p>
    <w:p w14:paraId="0625B8E2" w14:textId="2370734B" w:rsidR="004724AB" w:rsidRDefault="006F765D">
      <w:pPr>
        <w:pStyle w:val="TOC3"/>
        <w:tabs>
          <w:tab w:val="left" w:pos="1584"/>
        </w:tabs>
        <w:rPr>
          <w:rFonts w:asciiTheme="minorHAnsi" w:eastAsiaTheme="minorEastAsia" w:hAnsiTheme="minorHAnsi" w:cstheme="minorBidi"/>
          <w:noProof/>
          <w:sz w:val="22"/>
          <w:szCs w:val="22"/>
        </w:rPr>
      </w:pPr>
      <w:hyperlink w:anchor="_Toc34304681" w:history="1">
        <w:r w:rsidR="004724AB" w:rsidRPr="00637A2C">
          <w:rPr>
            <w:rStyle w:val="Hyperlink"/>
            <w:noProof/>
          </w:rPr>
          <w:t>2.2.3</w:t>
        </w:r>
        <w:r w:rsidR="004724AB">
          <w:rPr>
            <w:rFonts w:asciiTheme="minorHAnsi" w:eastAsiaTheme="minorEastAsia" w:hAnsiTheme="minorHAnsi" w:cstheme="minorBidi"/>
            <w:noProof/>
            <w:sz w:val="22"/>
            <w:szCs w:val="22"/>
          </w:rPr>
          <w:tab/>
        </w:r>
        <w:r w:rsidR="004724AB" w:rsidRPr="00637A2C">
          <w:rPr>
            <w:rStyle w:val="Hyperlink"/>
            <w:noProof/>
          </w:rPr>
          <w:t>Other</w:t>
        </w:r>
        <w:r w:rsidR="004724AB">
          <w:rPr>
            <w:noProof/>
            <w:webHidden/>
          </w:rPr>
          <w:tab/>
        </w:r>
        <w:r w:rsidR="004724AB">
          <w:rPr>
            <w:noProof/>
            <w:webHidden/>
          </w:rPr>
          <w:fldChar w:fldCharType="begin"/>
        </w:r>
        <w:r w:rsidR="004724AB">
          <w:rPr>
            <w:noProof/>
            <w:webHidden/>
          </w:rPr>
          <w:instrText xml:space="preserve"> PAGEREF _Toc34304681 \h </w:instrText>
        </w:r>
        <w:r w:rsidR="004724AB">
          <w:rPr>
            <w:noProof/>
            <w:webHidden/>
          </w:rPr>
        </w:r>
        <w:r w:rsidR="004724AB">
          <w:rPr>
            <w:noProof/>
            <w:webHidden/>
          </w:rPr>
          <w:fldChar w:fldCharType="separate"/>
        </w:r>
        <w:r w:rsidR="004724AB">
          <w:rPr>
            <w:noProof/>
            <w:webHidden/>
          </w:rPr>
          <w:t>0</w:t>
        </w:r>
        <w:r w:rsidR="004724AB">
          <w:rPr>
            <w:noProof/>
            <w:webHidden/>
          </w:rPr>
          <w:fldChar w:fldCharType="end"/>
        </w:r>
      </w:hyperlink>
    </w:p>
    <w:p w14:paraId="703272F1" w14:textId="0A785FFD" w:rsidR="004724AB" w:rsidRDefault="006F765D">
      <w:pPr>
        <w:pStyle w:val="TOC1"/>
        <w:rPr>
          <w:rFonts w:asciiTheme="minorHAnsi" w:eastAsiaTheme="minorEastAsia" w:hAnsiTheme="minorHAnsi" w:cstheme="minorBidi"/>
          <w:noProof/>
          <w:sz w:val="22"/>
          <w:szCs w:val="22"/>
        </w:rPr>
      </w:pPr>
      <w:hyperlink w:anchor="_Toc34304682" w:history="1">
        <w:r w:rsidR="004724AB" w:rsidRPr="00637A2C">
          <w:rPr>
            <w:rStyle w:val="Hyperlink"/>
            <w:noProof/>
          </w:rPr>
          <w:t>3</w:t>
        </w:r>
        <w:r w:rsidR="004724AB">
          <w:rPr>
            <w:rFonts w:asciiTheme="minorHAnsi" w:eastAsiaTheme="minorEastAsia" w:hAnsiTheme="minorHAnsi" w:cstheme="minorBidi"/>
            <w:noProof/>
            <w:sz w:val="22"/>
            <w:szCs w:val="22"/>
          </w:rPr>
          <w:tab/>
        </w:r>
        <w:r w:rsidR="004724AB" w:rsidRPr="00637A2C">
          <w:rPr>
            <w:rStyle w:val="Hyperlink"/>
            <w:noProof/>
          </w:rPr>
          <w:t>Use Cases</w:t>
        </w:r>
        <w:r w:rsidR="004724AB">
          <w:rPr>
            <w:noProof/>
            <w:webHidden/>
          </w:rPr>
          <w:tab/>
        </w:r>
        <w:r w:rsidR="004724AB">
          <w:rPr>
            <w:noProof/>
            <w:webHidden/>
          </w:rPr>
          <w:fldChar w:fldCharType="begin"/>
        </w:r>
        <w:r w:rsidR="004724AB">
          <w:rPr>
            <w:noProof/>
            <w:webHidden/>
          </w:rPr>
          <w:instrText xml:space="preserve"> PAGEREF _Toc34304682 \h </w:instrText>
        </w:r>
        <w:r w:rsidR="004724AB">
          <w:rPr>
            <w:noProof/>
            <w:webHidden/>
          </w:rPr>
        </w:r>
        <w:r w:rsidR="004724AB">
          <w:rPr>
            <w:noProof/>
            <w:webHidden/>
          </w:rPr>
          <w:fldChar w:fldCharType="separate"/>
        </w:r>
        <w:r w:rsidR="004724AB">
          <w:rPr>
            <w:noProof/>
            <w:webHidden/>
          </w:rPr>
          <w:t>1</w:t>
        </w:r>
        <w:r w:rsidR="004724AB">
          <w:rPr>
            <w:noProof/>
            <w:webHidden/>
          </w:rPr>
          <w:fldChar w:fldCharType="end"/>
        </w:r>
      </w:hyperlink>
    </w:p>
    <w:p w14:paraId="5A707445" w14:textId="77EECDA1" w:rsidR="004724AB" w:rsidRDefault="006F765D">
      <w:pPr>
        <w:pStyle w:val="TOC2"/>
        <w:tabs>
          <w:tab w:val="left" w:pos="1152"/>
        </w:tabs>
        <w:rPr>
          <w:rFonts w:asciiTheme="minorHAnsi" w:eastAsiaTheme="minorEastAsia" w:hAnsiTheme="minorHAnsi" w:cstheme="minorBidi"/>
          <w:noProof/>
          <w:sz w:val="22"/>
          <w:szCs w:val="22"/>
        </w:rPr>
      </w:pPr>
      <w:hyperlink w:anchor="_Toc34304683" w:history="1">
        <w:r w:rsidR="004724AB" w:rsidRPr="00637A2C">
          <w:rPr>
            <w:rStyle w:val="Hyperlink"/>
            <w:noProof/>
          </w:rPr>
          <w:t>3.1</w:t>
        </w:r>
        <w:r w:rsidR="004724AB">
          <w:rPr>
            <w:rFonts w:asciiTheme="minorHAnsi" w:eastAsiaTheme="minorEastAsia" w:hAnsiTheme="minorHAnsi" w:cstheme="minorBidi"/>
            <w:noProof/>
            <w:sz w:val="22"/>
            <w:szCs w:val="22"/>
          </w:rPr>
          <w:tab/>
        </w:r>
        <w:r w:rsidR="004724AB" w:rsidRPr="00637A2C">
          <w:rPr>
            <w:rStyle w:val="Hyperlink"/>
            <w:noProof/>
          </w:rPr>
          <w:t>Use Case #1 - New Single System Implementation</w:t>
        </w:r>
        <w:r w:rsidR="004724AB">
          <w:rPr>
            <w:noProof/>
            <w:webHidden/>
          </w:rPr>
          <w:tab/>
        </w:r>
        <w:r w:rsidR="004724AB">
          <w:rPr>
            <w:noProof/>
            <w:webHidden/>
          </w:rPr>
          <w:fldChar w:fldCharType="begin"/>
        </w:r>
        <w:r w:rsidR="004724AB">
          <w:rPr>
            <w:noProof/>
            <w:webHidden/>
          </w:rPr>
          <w:instrText xml:space="preserve"> PAGEREF _Toc34304683 \h </w:instrText>
        </w:r>
        <w:r w:rsidR="004724AB">
          <w:rPr>
            <w:noProof/>
            <w:webHidden/>
          </w:rPr>
        </w:r>
        <w:r w:rsidR="004724AB">
          <w:rPr>
            <w:noProof/>
            <w:webHidden/>
          </w:rPr>
          <w:fldChar w:fldCharType="separate"/>
        </w:r>
        <w:r w:rsidR="004724AB">
          <w:rPr>
            <w:noProof/>
            <w:webHidden/>
          </w:rPr>
          <w:t>2</w:t>
        </w:r>
        <w:r w:rsidR="004724AB">
          <w:rPr>
            <w:noProof/>
            <w:webHidden/>
          </w:rPr>
          <w:fldChar w:fldCharType="end"/>
        </w:r>
      </w:hyperlink>
    </w:p>
    <w:p w14:paraId="27296A7D" w14:textId="355E0A5C" w:rsidR="004724AB" w:rsidRDefault="006F765D">
      <w:pPr>
        <w:pStyle w:val="TOC3"/>
        <w:tabs>
          <w:tab w:val="left" w:pos="1584"/>
        </w:tabs>
        <w:rPr>
          <w:rFonts w:asciiTheme="minorHAnsi" w:eastAsiaTheme="minorEastAsia" w:hAnsiTheme="minorHAnsi" w:cstheme="minorBidi"/>
          <w:noProof/>
          <w:sz w:val="22"/>
          <w:szCs w:val="22"/>
        </w:rPr>
      </w:pPr>
      <w:hyperlink w:anchor="_Toc34304684" w:history="1">
        <w:r w:rsidR="004724AB" w:rsidRPr="00637A2C">
          <w:rPr>
            <w:rStyle w:val="Hyperlink"/>
            <w:noProof/>
          </w:rPr>
          <w:t>3.1.1</w:t>
        </w:r>
        <w:r w:rsidR="004724AB">
          <w:rPr>
            <w:rFonts w:asciiTheme="minorHAnsi" w:eastAsiaTheme="minorEastAsia" w:hAnsiTheme="minorHAnsi" w:cstheme="minorBidi"/>
            <w:noProof/>
            <w:sz w:val="22"/>
            <w:szCs w:val="22"/>
          </w:rPr>
          <w:tab/>
        </w:r>
        <w:r w:rsidR="004724AB" w:rsidRPr="00637A2C">
          <w:rPr>
            <w:rStyle w:val="Hyperlink"/>
            <w:noProof/>
          </w:rPr>
          <w:t>Current State: New Single System Install</w:t>
        </w:r>
        <w:r w:rsidR="004724AB">
          <w:rPr>
            <w:noProof/>
            <w:webHidden/>
          </w:rPr>
          <w:tab/>
        </w:r>
        <w:r w:rsidR="004724AB">
          <w:rPr>
            <w:noProof/>
            <w:webHidden/>
          </w:rPr>
          <w:fldChar w:fldCharType="begin"/>
        </w:r>
        <w:r w:rsidR="004724AB">
          <w:rPr>
            <w:noProof/>
            <w:webHidden/>
          </w:rPr>
          <w:instrText xml:space="preserve"> PAGEREF _Toc34304684 \h </w:instrText>
        </w:r>
        <w:r w:rsidR="004724AB">
          <w:rPr>
            <w:noProof/>
            <w:webHidden/>
          </w:rPr>
        </w:r>
        <w:r w:rsidR="004724AB">
          <w:rPr>
            <w:noProof/>
            <w:webHidden/>
          </w:rPr>
          <w:fldChar w:fldCharType="separate"/>
        </w:r>
        <w:r w:rsidR="004724AB">
          <w:rPr>
            <w:noProof/>
            <w:webHidden/>
          </w:rPr>
          <w:t>2</w:t>
        </w:r>
        <w:r w:rsidR="004724AB">
          <w:rPr>
            <w:noProof/>
            <w:webHidden/>
          </w:rPr>
          <w:fldChar w:fldCharType="end"/>
        </w:r>
      </w:hyperlink>
    </w:p>
    <w:p w14:paraId="7AE6F4B4" w14:textId="7954957B" w:rsidR="004724AB" w:rsidRDefault="006F765D">
      <w:pPr>
        <w:pStyle w:val="TOC3"/>
        <w:tabs>
          <w:tab w:val="left" w:pos="1584"/>
        </w:tabs>
        <w:rPr>
          <w:rFonts w:asciiTheme="minorHAnsi" w:eastAsiaTheme="minorEastAsia" w:hAnsiTheme="minorHAnsi" w:cstheme="minorBidi"/>
          <w:noProof/>
          <w:sz w:val="22"/>
          <w:szCs w:val="22"/>
        </w:rPr>
      </w:pPr>
      <w:hyperlink w:anchor="_Toc34304685" w:history="1">
        <w:r w:rsidR="004724AB" w:rsidRPr="00637A2C">
          <w:rPr>
            <w:rStyle w:val="Hyperlink"/>
            <w:noProof/>
          </w:rPr>
          <w:t>3.1.2</w:t>
        </w:r>
        <w:r w:rsidR="004724AB">
          <w:rPr>
            <w:rFonts w:asciiTheme="minorHAnsi" w:eastAsiaTheme="minorEastAsia" w:hAnsiTheme="minorHAnsi" w:cstheme="minorBidi"/>
            <w:noProof/>
            <w:sz w:val="22"/>
            <w:szCs w:val="22"/>
          </w:rPr>
          <w:tab/>
        </w:r>
        <w:r w:rsidR="004724AB" w:rsidRPr="00637A2C">
          <w:rPr>
            <w:rStyle w:val="Hyperlink"/>
            <w:noProof/>
          </w:rPr>
          <w:t>Desired State: New Single System Install</w:t>
        </w:r>
        <w:r w:rsidR="004724AB">
          <w:rPr>
            <w:noProof/>
            <w:webHidden/>
          </w:rPr>
          <w:tab/>
        </w:r>
        <w:r w:rsidR="004724AB">
          <w:rPr>
            <w:noProof/>
            <w:webHidden/>
          </w:rPr>
          <w:fldChar w:fldCharType="begin"/>
        </w:r>
        <w:r w:rsidR="004724AB">
          <w:rPr>
            <w:noProof/>
            <w:webHidden/>
          </w:rPr>
          <w:instrText xml:space="preserve"> PAGEREF _Toc34304685 \h </w:instrText>
        </w:r>
        <w:r w:rsidR="004724AB">
          <w:rPr>
            <w:noProof/>
            <w:webHidden/>
          </w:rPr>
        </w:r>
        <w:r w:rsidR="004724AB">
          <w:rPr>
            <w:noProof/>
            <w:webHidden/>
          </w:rPr>
          <w:fldChar w:fldCharType="separate"/>
        </w:r>
        <w:r w:rsidR="004724AB">
          <w:rPr>
            <w:noProof/>
            <w:webHidden/>
          </w:rPr>
          <w:t>2</w:t>
        </w:r>
        <w:r w:rsidR="004724AB">
          <w:rPr>
            <w:noProof/>
            <w:webHidden/>
          </w:rPr>
          <w:fldChar w:fldCharType="end"/>
        </w:r>
      </w:hyperlink>
    </w:p>
    <w:p w14:paraId="09469F8B" w14:textId="7FB3516B" w:rsidR="004724AB" w:rsidRDefault="006F765D">
      <w:pPr>
        <w:pStyle w:val="TOC2"/>
        <w:tabs>
          <w:tab w:val="left" w:pos="1152"/>
        </w:tabs>
        <w:rPr>
          <w:rFonts w:asciiTheme="minorHAnsi" w:eastAsiaTheme="minorEastAsia" w:hAnsiTheme="minorHAnsi" w:cstheme="minorBidi"/>
          <w:noProof/>
          <w:sz w:val="22"/>
          <w:szCs w:val="22"/>
        </w:rPr>
      </w:pPr>
      <w:hyperlink w:anchor="_Toc34304686" w:history="1">
        <w:r w:rsidR="004724AB" w:rsidRPr="00637A2C">
          <w:rPr>
            <w:rStyle w:val="Hyperlink"/>
            <w:noProof/>
          </w:rPr>
          <w:t>3.2</w:t>
        </w:r>
        <w:r w:rsidR="004724AB">
          <w:rPr>
            <w:rFonts w:asciiTheme="minorHAnsi" w:eastAsiaTheme="minorEastAsia" w:hAnsiTheme="minorHAnsi" w:cstheme="minorBidi"/>
            <w:noProof/>
            <w:sz w:val="22"/>
            <w:szCs w:val="22"/>
          </w:rPr>
          <w:tab/>
        </w:r>
        <w:r w:rsidR="004724AB" w:rsidRPr="00637A2C">
          <w:rPr>
            <w:rStyle w:val="Hyperlink"/>
            <w:noProof/>
          </w:rPr>
          <w:t>Use Case #2 - Service</w:t>
        </w:r>
        <w:r w:rsidR="004724AB">
          <w:rPr>
            <w:noProof/>
            <w:webHidden/>
          </w:rPr>
          <w:tab/>
        </w:r>
        <w:r w:rsidR="004724AB">
          <w:rPr>
            <w:noProof/>
            <w:webHidden/>
          </w:rPr>
          <w:fldChar w:fldCharType="begin"/>
        </w:r>
        <w:r w:rsidR="004724AB">
          <w:rPr>
            <w:noProof/>
            <w:webHidden/>
          </w:rPr>
          <w:instrText xml:space="preserve"> PAGEREF _Toc34304686 \h </w:instrText>
        </w:r>
        <w:r w:rsidR="004724AB">
          <w:rPr>
            <w:noProof/>
            <w:webHidden/>
          </w:rPr>
        </w:r>
        <w:r w:rsidR="004724AB">
          <w:rPr>
            <w:noProof/>
            <w:webHidden/>
          </w:rPr>
          <w:fldChar w:fldCharType="separate"/>
        </w:r>
        <w:r w:rsidR="004724AB">
          <w:rPr>
            <w:noProof/>
            <w:webHidden/>
          </w:rPr>
          <w:t>3</w:t>
        </w:r>
        <w:r w:rsidR="004724AB">
          <w:rPr>
            <w:noProof/>
            <w:webHidden/>
          </w:rPr>
          <w:fldChar w:fldCharType="end"/>
        </w:r>
      </w:hyperlink>
    </w:p>
    <w:p w14:paraId="75635E9A" w14:textId="788AA4AE" w:rsidR="004724AB" w:rsidRDefault="006F765D">
      <w:pPr>
        <w:pStyle w:val="TOC3"/>
        <w:tabs>
          <w:tab w:val="left" w:pos="1584"/>
        </w:tabs>
        <w:rPr>
          <w:rFonts w:asciiTheme="minorHAnsi" w:eastAsiaTheme="minorEastAsia" w:hAnsiTheme="minorHAnsi" w:cstheme="minorBidi"/>
          <w:noProof/>
          <w:sz w:val="22"/>
          <w:szCs w:val="22"/>
        </w:rPr>
      </w:pPr>
      <w:hyperlink w:anchor="_Toc34304687" w:history="1">
        <w:r w:rsidR="004724AB" w:rsidRPr="00637A2C">
          <w:rPr>
            <w:rStyle w:val="Hyperlink"/>
            <w:noProof/>
          </w:rPr>
          <w:t>3.2.1</w:t>
        </w:r>
        <w:r w:rsidR="004724AB">
          <w:rPr>
            <w:rFonts w:asciiTheme="minorHAnsi" w:eastAsiaTheme="minorEastAsia" w:hAnsiTheme="minorHAnsi" w:cstheme="minorBidi"/>
            <w:noProof/>
            <w:sz w:val="22"/>
            <w:szCs w:val="22"/>
          </w:rPr>
          <w:tab/>
        </w:r>
        <w:r w:rsidR="004724AB" w:rsidRPr="00637A2C">
          <w:rPr>
            <w:rStyle w:val="Hyperlink"/>
            <w:noProof/>
          </w:rPr>
          <w:t>Current State: Service</w:t>
        </w:r>
        <w:r w:rsidR="004724AB">
          <w:rPr>
            <w:noProof/>
            <w:webHidden/>
          </w:rPr>
          <w:tab/>
        </w:r>
        <w:r w:rsidR="004724AB">
          <w:rPr>
            <w:noProof/>
            <w:webHidden/>
          </w:rPr>
          <w:fldChar w:fldCharType="begin"/>
        </w:r>
        <w:r w:rsidR="004724AB">
          <w:rPr>
            <w:noProof/>
            <w:webHidden/>
          </w:rPr>
          <w:instrText xml:space="preserve"> PAGEREF _Toc34304687 \h </w:instrText>
        </w:r>
        <w:r w:rsidR="004724AB">
          <w:rPr>
            <w:noProof/>
            <w:webHidden/>
          </w:rPr>
        </w:r>
        <w:r w:rsidR="004724AB">
          <w:rPr>
            <w:noProof/>
            <w:webHidden/>
          </w:rPr>
          <w:fldChar w:fldCharType="separate"/>
        </w:r>
        <w:r w:rsidR="004724AB">
          <w:rPr>
            <w:noProof/>
            <w:webHidden/>
          </w:rPr>
          <w:t>3</w:t>
        </w:r>
        <w:r w:rsidR="004724AB">
          <w:rPr>
            <w:noProof/>
            <w:webHidden/>
          </w:rPr>
          <w:fldChar w:fldCharType="end"/>
        </w:r>
      </w:hyperlink>
    </w:p>
    <w:p w14:paraId="00312240" w14:textId="7E291B05" w:rsidR="004724AB" w:rsidRDefault="006F765D">
      <w:pPr>
        <w:pStyle w:val="TOC3"/>
        <w:tabs>
          <w:tab w:val="left" w:pos="1584"/>
        </w:tabs>
        <w:rPr>
          <w:rFonts w:asciiTheme="minorHAnsi" w:eastAsiaTheme="minorEastAsia" w:hAnsiTheme="minorHAnsi" w:cstheme="minorBidi"/>
          <w:noProof/>
          <w:sz w:val="22"/>
          <w:szCs w:val="22"/>
        </w:rPr>
      </w:pPr>
      <w:hyperlink w:anchor="_Toc34304688" w:history="1">
        <w:r w:rsidR="004724AB" w:rsidRPr="00637A2C">
          <w:rPr>
            <w:rStyle w:val="Hyperlink"/>
            <w:noProof/>
          </w:rPr>
          <w:t>3.2.2</w:t>
        </w:r>
        <w:r w:rsidR="004724AB">
          <w:rPr>
            <w:rFonts w:asciiTheme="minorHAnsi" w:eastAsiaTheme="minorEastAsia" w:hAnsiTheme="minorHAnsi" w:cstheme="minorBidi"/>
            <w:noProof/>
            <w:sz w:val="22"/>
            <w:szCs w:val="22"/>
          </w:rPr>
          <w:tab/>
        </w:r>
        <w:r w:rsidR="004724AB" w:rsidRPr="00637A2C">
          <w:rPr>
            <w:rStyle w:val="Hyperlink"/>
            <w:noProof/>
          </w:rPr>
          <w:t>Desired State: Service</w:t>
        </w:r>
        <w:r w:rsidR="004724AB">
          <w:rPr>
            <w:noProof/>
            <w:webHidden/>
          </w:rPr>
          <w:tab/>
        </w:r>
        <w:r w:rsidR="004724AB">
          <w:rPr>
            <w:noProof/>
            <w:webHidden/>
          </w:rPr>
          <w:fldChar w:fldCharType="begin"/>
        </w:r>
        <w:r w:rsidR="004724AB">
          <w:rPr>
            <w:noProof/>
            <w:webHidden/>
          </w:rPr>
          <w:instrText xml:space="preserve"> PAGEREF _Toc34304688 \h </w:instrText>
        </w:r>
        <w:r w:rsidR="004724AB">
          <w:rPr>
            <w:noProof/>
            <w:webHidden/>
          </w:rPr>
        </w:r>
        <w:r w:rsidR="004724AB">
          <w:rPr>
            <w:noProof/>
            <w:webHidden/>
          </w:rPr>
          <w:fldChar w:fldCharType="separate"/>
        </w:r>
        <w:r w:rsidR="004724AB">
          <w:rPr>
            <w:noProof/>
            <w:webHidden/>
          </w:rPr>
          <w:t>3</w:t>
        </w:r>
        <w:r w:rsidR="004724AB">
          <w:rPr>
            <w:noProof/>
            <w:webHidden/>
          </w:rPr>
          <w:fldChar w:fldCharType="end"/>
        </w:r>
      </w:hyperlink>
    </w:p>
    <w:p w14:paraId="77FB9EBA" w14:textId="19CD1B62" w:rsidR="004724AB" w:rsidRDefault="006F765D">
      <w:pPr>
        <w:pStyle w:val="TOC1"/>
        <w:rPr>
          <w:rFonts w:asciiTheme="minorHAnsi" w:eastAsiaTheme="minorEastAsia" w:hAnsiTheme="minorHAnsi" w:cstheme="minorBidi"/>
          <w:noProof/>
          <w:sz w:val="22"/>
          <w:szCs w:val="22"/>
        </w:rPr>
      </w:pPr>
      <w:hyperlink w:anchor="_Toc34304689" w:history="1">
        <w:r w:rsidR="004724AB" w:rsidRPr="00637A2C">
          <w:rPr>
            <w:rStyle w:val="Hyperlink"/>
            <w:noProof/>
          </w:rPr>
          <w:t>4</w:t>
        </w:r>
        <w:r w:rsidR="004724AB">
          <w:rPr>
            <w:rFonts w:asciiTheme="minorHAnsi" w:eastAsiaTheme="minorEastAsia" w:hAnsiTheme="minorHAnsi" w:cstheme="minorBidi"/>
            <w:noProof/>
            <w:sz w:val="22"/>
            <w:szCs w:val="22"/>
          </w:rPr>
          <w:tab/>
        </w:r>
        <w:r w:rsidR="004724AB" w:rsidRPr="00637A2C">
          <w:rPr>
            <w:rStyle w:val="Hyperlink"/>
            <w:noProof/>
          </w:rPr>
          <w:t>Profile Proposal</w:t>
        </w:r>
        <w:r w:rsidR="004724AB">
          <w:rPr>
            <w:noProof/>
            <w:webHidden/>
          </w:rPr>
          <w:tab/>
        </w:r>
        <w:r w:rsidR="004724AB">
          <w:rPr>
            <w:noProof/>
            <w:webHidden/>
          </w:rPr>
          <w:fldChar w:fldCharType="begin"/>
        </w:r>
        <w:r w:rsidR="004724AB">
          <w:rPr>
            <w:noProof/>
            <w:webHidden/>
          </w:rPr>
          <w:instrText xml:space="preserve"> PAGEREF _Toc34304689 \h </w:instrText>
        </w:r>
        <w:r w:rsidR="004724AB">
          <w:rPr>
            <w:noProof/>
            <w:webHidden/>
          </w:rPr>
        </w:r>
        <w:r w:rsidR="004724AB">
          <w:rPr>
            <w:noProof/>
            <w:webHidden/>
          </w:rPr>
          <w:fldChar w:fldCharType="separate"/>
        </w:r>
        <w:r w:rsidR="004724AB">
          <w:rPr>
            <w:noProof/>
            <w:webHidden/>
          </w:rPr>
          <w:t>3</w:t>
        </w:r>
        <w:r w:rsidR="004724AB">
          <w:rPr>
            <w:noProof/>
            <w:webHidden/>
          </w:rPr>
          <w:fldChar w:fldCharType="end"/>
        </w:r>
      </w:hyperlink>
    </w:p>
    <w:p w14:paraId="0B054F98" w14:textId="7DA78F54" w:rsidR="004724AB" w:rsidRDefault="006F765D">
      <w:pPr>
        <w:pStyle w:val="TOC2"/>
        <w:tabs>
          <w:tab w:val="left" w:pos="1152"/>
        </w:tabs>
        <w:rPr>
          <w:rFonts w:asciiTheme="minorHAnsi" w:eastAsiaTheme="minorEastAsia" w:hAnsiTheme="minorHAnsi" w:cstheme="minorBidi"/>
          <w:noProof/>
          <w:sz w:val="22"/>
          <w:szCs w:val="22"/>
        </w:rPr>
      </w:pPr>
      <w:hyperlink w:anchor="_Toc34304690" w:history="1">
        <w:r w:rsidR="004724AB" w:rsidRPr="00637A2C">
          <w:rPr>
            <w:rStyle w:val="Hyperlink"/>
            <w:noProof/>
          </w:rPr>
          <w:t>4.1</w:t>
        </w:r>
        <w:r w:rsidR="004724AB">
          <w:rPr>
            <w:rFonts w:asciiTheme="minorHAnsi" w:eastAsiaTheme="minorEastAsia" w:hAnsiTheme="minorHAnsi" w:cstheme="minorBidi"/>
            <w:noProof/>
            <w:sz w:val="22"/>
            <w:szCs w:val="22"/>
          </w:rPr>
          <w:tab/>
        </w:r>
        <w:r w:rsidR="004724AB" w:rsidRPr="00637A2C">
          <w:rPr>
            <w:rStyle w:val="Hyperlink"/>
            <w:noProof/>
          </w:rPr>
          <w:t>Description</w:t>
        </w:r>
        <w:r w:rsidR="004724AB">
          <w:rPr>
            <w:noProof/>
            <w:webHidden/>
          </w:rPr>
          <w:tab/>
        </w:r>
        <w:r w:rsidR="004724AB">
          <w:rPr>
            <w:noProof/>
            <w:webHidden/>
          </w:rPr>
          <w:fldChar w:fldCharType="begin"/>
        </w:r>
        <w:r w:rsidR="004724AB">
          <w:rPr>
            <w:noProof/>
            <w:webHidden/>
          </w:rPr>
          <w:instrText xml:space="preserve"> PAGEREF _Toc34304690 \h </w:instrText>
        </w:r>
        <w:r w:rsidR="004724AB">
          <w:rPr>
            <w:noProof/>
            <w:webHidden/>
          </w:rPr>
        </w:r>
        <w:r w:rsidR="004724AB">
          <w:rPr>
            <w:noProof/>
            <w:webHidden/>
          </w:rPr>
          <w:fldChar w:fldCharType="separate"/>
        </w:r>
        <w:r w:rsidR="004724AB">
          <w:rPr>
            <w:noProof/>
            <w:webHidden/>
          </w:rPr>
          <w:t>3</w:t>
        </w:r>
        <w:r w:rsidR="004724AB">
          <w:rPr>
            <w:noProof/>
            <w:webHidden/>
          </w:rPr>
          <w:fldChar w:fldCharType="end"/>
        </w:r>
      </w:hyperlink>
    </w:p>
    <w:p w14:paraId="65CB2C0B" w14:textId="3EBE39F3" w:rsidR="004724AB" w:rsidRDefault="006F765D">
      <w:pPr>
        <w:pStyle w:val="TOC2"/>
        <w:tabs>
          <w:tab w:val="left" w:pos="1152"/>
        </w:tabs>
        <w:rPr>
          <w:rFonts w:asciiTheme="minorHAnsi" w:eastAsiaTheme="minorEastAsia" w:hAnsiTheme="minorHAnsi" w:cstheme="minorBidi"/>
          <w:noProof/>
          <w:sz w:val="22"/>
          <w:szCs w:val="22"/>
        </w:rPr>
      </w:pPr>
      <w:hyperlink w:anchor="_Toc34304691" w:history="1">
        <w:r w:rsidR="004724AB" w:rsidRPr="00637A2C">
          <w:rPr>
            <w:rStyle w:val="Hyperlink"/>
            <w:noProof/>
          </w:rPr>
          <w:t>4.2</w:t>
        </w:r>
        <w:r w:rsidR="004724AB">
          <w:rPr>
            <w:rFonts w:asciiTheme="minorHAnsi" w:eastAsiaTheme="minorEastAsia" w:hAnsiTheme="minorHAnsi" w:cstheme="minorBidi"/>
            <w:noProof/>
            <w:sz w:val="22"/>
            <w:szCs w:val="22"/>
          </w:rPr>
          <w:tab/>
        </w:r>
        <w:r w:rsidR="004724AB" w:rsidRPr="00637A2C">
          <w:rPr>
            <w:rStyle w:val="Hyperlink"/>
            <w:noProof/>
          </w:rPr>
          <w:t>Process Flow</w:t>
        </w:r>
        <w:r w:rsidR="004724AB">
          <w:rPr>
            <w:noProof/>
            <w:webHidden/>
          </w:rPr>
          <w:tab/>
        </w:r>
        <w:r w:rsidR="004724AB">
          <w:rPr>
            <w:noProof/>
            <w:webHidden/>
          </w:rPr>
          <w:fldChar w:fldCharType="begin"/>
        </w:r>
        <w:r w:rsidR="004724AB">
          <w:rPr>
            <w:noProof/>
            <w:webHidden/>
          </w:rPr>
          <w:instrText xml:space="preserve"> PAGEREF _Toc34304691 \h </w:instrText>
        </w:r>
        <w:r w:rsidR="004724AB">
          <w:rPr>
            <w:noProof/>
            <w:webHidden/>
          </w:rPr>
        </w:r>
        <w:r w:rsidR="004724AB">
          <w:rPr>
            <w:noProof/>
            <w:webHidden/>
          </w:rPr>
          <w:fldChar w:fldCharType="separate"/>
        </w:r>
        <w:r w:rsidR="004724AB">
          <w:rPr>
            <w:noProof/>
            <w:webHidden/>
          </w:rPr>
          <w:t>4</w:t>
        </w:r>
        <w:r w:rsidR="004724AB">
          <w:rPr>
            <w:noProof/>
            <w:webHidden/>
          </w:rPr>
          <w:fldChar w:fldCharType="end"/>
        </w:r>
      </w:hyperlink>
    </w:p>
    <w:p w14:paraId="3E659A2E" w14:textId="6675EA93" w:rsidR="004724AB" w:rsidRDefault="006F765D">
      <w:pPr>
        <w:pStyle w:val="TOC2"/>
        <w:tabs>
          <w:tab w:val="left" w:pos="1152"/>
        </w:tabs>
        <w:rPr>
          <w:rFonts w:asciiTheme="minorHAnsi" w:eastAsiaTheme="minorEastAsia" w:hAnsiTheme="minorHAnsi" w:cstheme="minorBidi"/>
          <w:noProof/>
          <w:sz w:val="22"/>
          <w:szCs w:val="22"/>
        </w:rPr>
      </w:pPr>
      <w:hyperlink w:anchor="_Toc34304692" w:history="1">
        <w:r w:rsidR="004724AB" w:rsidRPr="00637A2C">
          <w:rPr>
            <w:rStyle w:val="Hyperlink"/>
            <w:noProof/>
          </w:rPr>
          <w:t>4.3</w:t>
        </w:r>
        <w:r w:rsidR="004724AB">
          <w:rPr>
            <w:rFonts w:asciiTheme="minorHAnsi" w:eastAsiaTheme="minorEastAsia" w:hAnsiTheme="minorHAnsi" w:cstheme="minorBidi"/>
            <w:noProof/>
            <w:sz w:val="22"/>
            <w:szCs w:val="22"/>
          </w:rPr>
          <w:tab/>
        </w:r>
        <w:r w:rsidR="004724AB" w:rsidRPr="00637A2C">
          <w:rPr>
            <w:rStyle w:val="Hyperlink"/>
            <w:noProof/>
          </w:rPr>
          <w:t>Security Controls</w:t>
        </w:r>
        <w:r w:rsidR="004724AB">
          <w:rPr>
            <w:noProof/>
            <w:webHidden/>
          </w:rPr>
          <w:tab/>
        </w:r>
        <w:r w:rsidR="004724AB">
          <w:rPr>
            <w:noProof/>
            <w:webHidden/>
          </w:rPr>
          <w:fldChar w:fldCharType="begin"/>
        </w:r>
        <w:r w:rsidR="004724AB">
          <w:rPr>
            <w:noProof/>
            <w:webHidden/>
          </w:rPr>
          <w:instrText xml:space="preserve"> PAGEREF _Toc34304692 \h </w:instrText>
        </w:r>
        <w:r w:rsidR="004724AB">
          <w:rPr>
            <w:noProof/>
            <w:webHidden/>
          </w:rPr>
        </w:r>
        <w:r w:rsidR="004724AB">
          <w:rPr>
            <w:noProof/>
            <w:webHidden/>
          </w:rPr>
          <w:fldChar w:fldCharType="separate"/>
        </w:r>
        <w:r w:rsidR="004724AB">
          <w:rPr>
            <w:noProof/>
            <w:webHidden/>
          </w:rPr>
          <w:t>5</w:t>
        </w:r>
        <w:r w:rsidR="004724AB">
          <w:rPr>
            <w:noProof/>
            <w:webHidden/>
          </w:rPr>
          <w:fldChar w:fldCharType="end"/>
        </w:r>
      </w:hyperlink>
    </w:p>
    <w:p w14:paraId="5AD8BE09" w14:textId="1B368145" w:rsidR="004724AB" w:rsidRDefault="006F765D">
      <w:pPr>
        <w:pStyle w:val="TOC2"/>
        <w:tabs>
          <w:tab w:val="left" w:pos="1152"/>
        </w:tabs>
        <w:rPr>
          <w:rFonts w:asciiTheme="minorHAnsi" w:eastAsiaTheme="minorEastAsia" w:hAnsiTheme="minorHAnsi" w:cstheme="minorBidi"/>
          <w:noProof/>
          <w:sz w:val="22"/>
          <w:szCs w:val="22"/>
        </w:rPr>
      </w:pPr>
      <w:hyperlink w:anchor="_Toc34304693" w:history="1">
        <w:r w:rsidR="004724AB" w:rsidRPr="00637A2C">
          <w:rPr>
            <w:rStyle w:val="Hyperlink"/>
            <w:noProof/>
          </w:rPr>
          <w:t>4.4</w:t>
        </w:r>
        <w:r w:rsidR="004724AB">
          <w:rPr>
            <w:rFonts w:asciiTheme="minorHAnsi" w:eastAsiaTheme="minorEastAsia" w:hAnsiTheme="minorHAnsi" w:cstheme="minorBidi"/>
            <w:noProof/>
            <w:sz w:val="22"/>
            <w:szCs w:val="22"/>
          </w:rPr>
          <w:tab/>
        </w:r>
        <w:r w:rsidR="004724AB" w:rsidRPr="00637A2C">
          <w:rPr>
            <w:rStyle w:val="Hyperlink"/>
            <w:noProof/>
          </w:rPr>
          <w:t>Actors</w:t>
        </w:r>
        <w:r w:rsidR="004724AB">
          <w:rPr>
            <w:noProof/>
            <w:webHidden/>
          </w:rPr>
          <w:tab/>
        </w:r>
        <w:r w:rsidR="004724AB">
          <w:rPr>
            <w:noProof/>
            <w:webHidden/>
          </w:rPr>
          <w:fldChar w:fldCharType="begin"/>
        </w:r>
        <w:r w:rsidR="004724AB">
          <w:rPr>
            <w:noProof/>
            <w:webHidden/>
          </w:rPr>
          <w:instrText xml:space="preserve"> PAGEREF _Toc34304693 \h </w:instrText>
        </w:r>
        <w:r w:rsidR="004724AB">
          <w:rPr>
            <w:noProof/>
            <w:webHidden/>
          </w:rPr>
        </w:r>
        <w:r w:rsidR="004724AB">
          <w:rPr>
            <w:noProof/>
            <w:webHidden/>
          </w:rPr>
          <w:fldChar w:fldCharType="separate"/>
        </w:r>
        <w:r w:rsidR="004724AB">
          <w:rPr>
            <w:noProof/>
            <w:webHidden/>
          </w:rPr>
          <w:t>6</w:t>
        </w:r>
        <w:r w:rsidR="004724AB">
          <w:rPr>
            <w:noProof/>
            <w:webHidden/>
          </w:rPr>
          <w:fldChar w:fldCharType="end"/>
        </w:r>
      </w:hyperlink>
    </w:p>
    <w:p w14:paraId="47FF4B9E" w14:textId="10667DC1" w:rsidR="004724AB" w:rsidRDefault="006F765D">
      <w:pPr>
        <w:pStyle w:val="TOC3"/>
        <w:tabs>
          <w:tab w:val="left" w:pos="1584"/>
        </w:tabs>
        <w:rPr>
          <w:rFonts w:asciiTheme="minorHAnsi" w:eastAsiaTheme="minorEastAsia" w:hAnsiTheme="minorHAnsi" w:cstheme="minorBidi"/>
          <w:noProof/>
          <w:sz w:val="22"/>
          <w:szCs w:val="22"/>
        </w:rPr>
      </w:pPr>
      <w:hyperlink w:anchor="_Toc34304694" w:history="1">
        <w:r w:rsidR="004724AB" w:rsidRPr="00637A2C">
          <w:rPr>
            <w:rStyle w:val="Hyperlink"/>
            <w:noProof/>
          </w:rPr>
          <w:t>4.4.1</w:t>
        </w:r>
        <w:r w:rsidR="004724AB">
          <w:rPr>
            <w:rFonts w:asciiTheme="minorHAnsi" w:eastAsiaTheme="minorEastAsia" w:hAnsiTheme="minorHAnsi" w:cstheme="minorBidi"/>
            <w:noProof/>
            <w:sz w:val="22"/>
            <w:szCs w:val="22"/>
          </w:rPr>
          <w:tab/>
        </w:r>
        <w:r w:rsidR="004724AB" w:rsidRPr="00637A2C">
          <w:rPr>
            <w:rStyle w:val="Hyperlink"/>
            <w:noProof/>
          </w:rPr>
          <w:t>SNIF Content Creator</w:t>
        </w:r>
        <w:r w:rsidR="004724AB">
          <w:rPr>
            <w:noProof/>
            <w:webHidden/>
          </w:rPr>
          <w:tab/>
        </w:r>
        <w:r w:rsidR="004724AB">
          <w:rPr>
            <w:noProof/>
            <w:webHidden/>
          </w:rPr>
          <w:fldChar w:fldCharType="begin"/>
        </w:r>
        <w:r w:rsidR="004724AB">
          <w:rPr>
            <w:noProof/>
            <w:webHidden/>
          </w:rPr>
          <w:instrText xml:space="preserve"> PAGEREF _Toc34304694 \h </w:instrText>
        </w:r>
        <w:r w:rsidR="004724AB">
          <w:rPr>
            <w:noProof/>
            <w:webHidden/>
          </w:rPr>
        </w:r>
        <w:r w:rsidR="004724AB">
          <w:rPr>
            <w:noProof/>
            <w:webHidden/>
          </w:rPr>
          <w:fldChar w:fldCharType="separate"/>
        </w:r>
        <w:r w:rsidR="004724AB">
          <w:rPr>
            <w:noProof/>
            <w:webHidden/>
          </w:rPr>
          <w:t>6</w:t>
        </w:r>
        <w:r w:rsidR="004724AB">
          <w:rPr>
            <w:noProof/>
            <w:webHidden/>
          </w:rPr>
          <w:fldChar w:fldCharType="end"/>
        </w:r>
      </w:hyperlink>
    </w:p>
    <w:p w14:paraId="2804B8E7" w14:textId="66EB92B0" w:rsidR="004724AB" w:rsidRDefault="006F765D">
      <w:pPr>
        <w:pStyle w:val="TOC3"/>
        <w:tabs>
          <w:tab w:val="left" w:pos="1584"/>
        </w:tabs>
        <w:rPr>
          <w:rFonts w:asciiTheme="minorHAnsi" w:eastAsiaTheme="minorEastAsia" w:hAnsiTheme="minorHAnsi" w:cstheme="minorBidi"/>
          <w:noProof/>
          <w:sz w:val="22"/>
          <w:szCs w:val="22"/>
        </w:rPr>
      </w:pPr>
      <w:hyperlink w:anchor="_Toc34304695" w:history="1">
        <w:r w:rsidR="004724AB" w:rsidRPr="00637A2C">
          <w:rPr>
            <w:rStyle w:val="Hyperlink"/>
            <w:noProof/>
          </w:rPr>
          <w:t>4.4.2</w:t>
        </w:r>
        <w:r w:rsidR="004724AB">
          <w:rPr>
            <w:rFonts w:asciiTheme="minorHAnsi" w:eastAsiaTheme="minorEastAsia" w:hAnsiTheme="minorHAnsi" w:cstheme="minorBidi"/>
            <w:noProof/>
            <w:sz w:val="22"/>
            <w:szCs w:val="22"/>
          </w:rPr>
          <w:tab/>
        </w:r>
        <w:r w:rsidR="004724AB" w:rsidRPr="00637A2C">
          <w:rPr>
            <w:rStyle w:val="Hyperlink"/>
            <w:noProof/>
          </w:rPr>
          <w:t>SNIF Repository</w:t>
        </w:r>
        <w:r w:rsidR="004724AB">
          <w:rPr>
            <w:noProof/>
            <w:webHidden/>
          </w:rPr>
          <w:tab/>
        </w:r>
        <w:r w:rsidR="004724AB">
          <w:rPr>
            <w:noProof/>
            <w:webHidden/>
          </w:rPr>
          <w:fldChar w:fldCharType="begin"/>
        </w:r>
        <w:r w:rsidR="004724AB">
          <w:rPr>
            <w:noProof/>
            <w:webHidden/>
          </w:rPr>
          <w:instrText xml:space="preserve"> PAGEREF _Toc34304695 \h </w:instrText>
        </w:r>
        <w:r w:rsidR="004724AB">
          <w:rPr>
            <w:noProof/>
            <w:webHidden/>
          </w:rPr>
        </w:r>
        <w:r w:rsidR="004724AB">
          <w:rPr>
            <w:noProof/>
            <w:webHidden/>
          </w:rPr>
          <w:fldChar w:fldCharType="separate"/>
        </w:r>
        <w:r w:rsidR="004724AB">
          <w:rPr>
            <w:noProof/>
            <w:webHidden/>
          </w:rPr>
          <w:t>6</w:t>
        </w:r>
        <w:r w:rsidR="004724AB">
          <w:rPr>
            <w:noProof/>
            <w:webHidden/>
          </w:rPr>
          <w:fldChar w:fldCharType="end"/>
        </w:r>
      </w:hyperlink>
    </w:p>
    <w:p w14:paraId="58363ADA" w14:textId="609C691A" w:rsidR="004724AB" w:rsidRDefault="006F765D">
      <w:pPr>
        <w:pStyle w:val="TOC3"/>
        <w:tabs>
          <w:tab w:val="left" w:pos="1584"/>
        </w:tabs>
        <w:rPr>
          <w:rFonts w:asciiTheme="minorHAnsi" w:eastAsiaTheme="minorEastAsia" w:hAnsiTheme="minorHAnsi" w:cstheme="minorBidi"/>
          <w:noProof/>
          <w:sz w:val="22"/>
          <w:szCs w:val="22"/>
        </w:rPr>
      </w:pPr>
      <w:hyperlink w:anchor="_Toc34304696" w:history="1">
        <w:r w:rsidR="004724AB" w:rsidRPr="00637A2C">
          <w:rPr>
            <w:rStyle w:val="Hyperlink"/>
            <w:noProof/>
          </w:rPr>
          <w:t>4.4.3</w:t>
        </w:r>
        <w:r w:rsidR="004724AB">
          <w:rPr>
            <w:rFonts w:asciiTheme="minorHAnsi" w:eastAsiaTheme="minorEastAsia" w:hAnsiTheme="minorHAnsi" w:cstheme="minorBidi"/>
            <w:noProof/>
            <w:sz w:val="22"/>
            <w:szCs w:val="22"/>
          </w:rPr>
          <w:tab/>
        </w:r>
        <w:r w:rsidR="004724AB" w:rsidRPr="00637A2C">
          <w:rPr>
            <w:rStyle w:val="Hyperlink"/>
            <w:noProof/>
          </w:rPr>
          <w:t>Integrated SNIF Content Creator/Repository</w:t>
        </w:r>
        <w:r w:rsidR="004724AB">
          <w:rPr>
            <w:noProof/>
            <w:webHidden/>
          </w:rPr>
          <w:tab/>
        </w:r>
        <w:r w:rsidR="004724AB">
          <w:rPr>
            <w:noProof/>
            <w:webHidden/>
          </w:rPr>
          <w:fldChar w:fldCharType="begin"/>
        </w:r>
        <w:r w:rsidR="004724AB">
          <w:rPr>
            <w:noProof/>
            <w:webHidden/>
          </w:rPr>
          <w:instrText xml:space="preserve"> PAGEREF _Toc34304696 \h </w:instrText>
        </w:r>
        <w:r w:rsidR="004724AB">
          <w:rPr>
            <w:noProof/>
            <w:webHidden/>
          </w:rPr>
        </w:r>
        <w:r w:rsidR="004724AB">
          <w:rPr>
            <w:noProof/>
            <w:webHidden/>
          </w:rPr>
          <w:fldChar w:fldCharType="separate"/>
        </w:r>
        <w:r w:rsidR="004724AB">
          <w:rPr>
            <w:noProof/>
            <w:webHidden/>
          </w:rPr>
          <w:t>6</w:t>
        </w:r>
        <w:r w:rsidR="004724AB">
          <w:rPr>
            <w:noProof/>
            <w:webHidden/>
          </w:rPr>
          <w:fldChar w:fldCharType="end"/>
        </w:r>
      </w:hyperlink>
    </w:p>
    <w:p w14:paraId="337C9B3B" w14:textId="1511F166" w:rsidR="004724AB" w:rsidRDefault="006F765D">
      <w:pPr>
        <w:pStyle w:val="TOC3"/>
        <w:tabs>
          <w:tab w:val="left" w:pos="1584"/>
        </w:tabs>
        <w:rPr>
          <w:rFonts w:asciiTheme="minorHAnsi" w:eastAsiaTheme="minorEastAsia" w:hAnsiTheme="minorHAnsi" w:cstheme="minorBidi"/>
          <w:noProof/>
          <w:sz w:val="22"/>
          <w:szCs w:val="22"/>
        </w:rPr>
      </w:pPr>
      <w:hyperlink w:anchor="_Toc34304697" w:history="1">
        <w:r w:rsidR="004724AB" w:rsidRPr="00637A2C">
          <w:rPr>
            <w:rStyle w:val="Hyperlink"/>
            <w:noProof/>
          </w:rPr>
          <w:t>4.4.4</w:t>
        </w:r>
        <w:r w:rsidR="004724AB">
          <w:rPr>
            <w:rFonts w:asciiTheme="minorHAnsi" w:eastAsiaTheme="minorEastAsia" w:hAnsiTheme="minorHAnsi" w:cstheme="minorBidi"/>
            <w:noProof/>
            <w:sz w:val="22"/>
            <w:szCs w:val="22"/>
          </w:rPr>
          <w:tab/>
        </w:r>
        <w:r w:rsidR="004724AB" w:rsidRPr="00637A2C">
          <w:rPr>
            <w:rStyle w:val="Hyperlink"/>
            <w:noProof/>
          </w:rPr>
          <w:t>SNIF Content Consumer</w:t>
        </w:r>
        <w:r w:rsidR="004724AB">
          <w:rPr>
            <w:noProof/>
            <w:webHidden/>
          </w:rPr>
          <w:tab/>
        </w:r>
        <w:r w:rsidR="004724AB">
          <w:rPr>
            <w:noProof/>
            <w:webHidden/>
          </w:rPr>
          <w:fldChar w:fldCharType="begin"/>
        </w:r>
        <w:r w:rsidR="004724AB">
          <w:rPr>
            <w:noProof/>
            <w:webHidden/>
          </w:rPr>
          <w:instrText xml:space="preserve"> PAGEREF _Toc34304697 \h </w:instrText>
        </w:r>
        <w:r w:rsidR="004724AB">
          <w:rPr>
            <w:noProof/>
            <w:webHidden/>
          </w:rPr>
        </w:r>
        <w:r w:rsidR="004724AB">
          <w:rPr>
            <w:noProof/>
            <w:webHidden/>
          </w:rPr>
          <w:fldChar w:fldCharType="separate"/>
        </w:r>
        <w:r w:rsidR="004724AB">
          <w:rPr>
            <w:noProof/>
            <w:webHidden/>
          </w:rPr>
          <w:t>7</w:t>
        </w:r>
        <w:r w:rsidR="004724AB">
          <w:rPr>
            <w:noProof/>
            <w:webHidden/>
          </w:rPr>
          <w:fldChar w:fldCharType="end"/>
        </w:r>
      </w:hyperlink>
    </w:p>
    <w:p w14:paraId="4E5BFEB3" w14:textId="252637B1" w:rsidR="004724AB" w:rsidRDefault="006F765D">
      <w:pPr>
        <w:pStyle w:val="TOC3"/>
        <w:tabs>
          <w:tab w:val="left" w:pos="1584"/>
        </w:tabs>
        <w:rPr>
          <w:rFonts w:asciiTheme="minorHAnsi" w:eastAsiaTheme="minorEastAsia" w:hAnsiTheme="minorHAnsi" w:cstheme="minorBidi"/>
          <w:noProof/>
          <w:sz w:val="22"/>
          <w:szCs w:val="22"/>
        </w:rPr>
      </w:pPr>
      <w:hyperlink w:anchor="_Toc34304698" w:history="1">
        <w:r w:rsidR="004724AB" w:rsidRPr="00637A2C">
          <w:rPr>
            <w:rStyle w:val="Hyperlink"/>
            <w:noProof/>
          </w:rPr>
          <w:t>4.4.5</w:t>
        </w:r>
        <w:r w:rsidR="004724AB">
          <w:rPr>
            <w:rFonts w:asciiTheme="minorHAnsi" w:eastAsiaTheme="minorEastAsia" w:hAnsiTheme="minorHAnsi" w:cstheme="minorBidi"/>
            <w:noProof/>
            <w:sz w:val="22"/>
            <w:szCs w:val="22"/>
          </w:rPr>
          <w:tab/>
        </w:r>
        <w:r w:rsidR="004724AB" w:rsidRPr="00637A2C">
          <w:rPr>
            <w:rStyle w:val="Hyperlink"/>
            <w:noProof/>
          </w:rPr>
          <w:t>Grouping</w:t>
        </w:r>
        <w:r w:rsidR="004724AB">
          <w:rPr>
            <w:noProof/>
            <w:webHidden/>
          </w:rPr>
          <w:tab/>
        </w:r>
        <w:r w:rsidR="004724AB">
          <w:rPr>
            <w:noProof/>
            <w:webHidden/>
          </w:rPr>
          <w:fldChar w:fldCharType="begin"/>
        </w:r>
        <w:r w:rsidR="004724AB">
          <w:rPr>
            <w:noProof/>
            <w:webHidden/>
          </w:rPr>
          <w:instrText xml:space="preserve"> PAGEREF _Toc34304698 \h </w:instrText>
        </w:r>
        <w:r w:rsidR="004724AB">
          <w:rPr>
            <w:noProof/>
            <w:webHidden/>
          </w:rPr>
        </w:r>
        <w:r w:rsidR="004724AB">
          <w:rPr>
            <w:noProof/>
            <w:webHidden/>
          </w:rPr>
          <w:fldChar w:fldCharType="separate"/>
        </w:r>
        <w:r w:rsidR="004724AB">
          <w:rPr>
            <w:noProof/>
            <w:webHidden/>
          </w:rPr>
          <w:t>7</w:t>
        </w:r>
        <w:r w:rsidR="004724AB">
          <w:rPr>
            <w:noProof/>
            <w:webHidden/>
          </w:rPr>
          <w:fldChar w:fldCharType="end"/>
        </w:r>
      </w:hyperlink>
    </w:p>
    <w:p w14:paraId="3A46F1D1" w14:textId="3BB34E85" w:rsidR="004724AB" w:rsidRDefault="006F765D">
      <w:pPr>
        <w:pStyle w:val="TOC2"/>
        <w:tabs>
          <w:tab w:val="left" w:pos="1152"/>
        </w:tabs>
        <w:rPr>
          <w:rFonts w:asciiTheme="minorHAnsi" w:eastAsiaTheme="minorEastAsia" w:hAnsiTheme="minorHAnsi" w:cstheme="minorBidi"/>
          <w:noProof/>
          <w:sz w:val="22"/>
          <w:szCs w:val="22"/>
        </w:rPr>
      </w:pPr>
      <w:hyperlink w:anchor="_Toc34304699" w:history="1">
        <w:r w:rsidR="004724AB" w:rsidRPr="00637A2C">
          <w:rPr>
            <w:rStyle w:val="Hyperlink"/>
            <w:noProof/>
          </w:rPr>
          <w:t>4.5</w:t>
        </w:r>
        <w:r w:rsidR="004724AB">
          <w:rPr>
            <w:rFonts w:asciiTheme="minorHAnsi" w:eastAsiaTheme="minorEastAsia" w:hAnsiTheme="minorHAnsi" w:cstheme="minorBidi"/>
            <w:noProof/>
            <w:sz w:val="22"/>
            <w:szCs w:val="22"/>
          </w:rPr>
          <w:tab/>
        </w:r>
        <w:r w:rsidR="004724AB" w:rsidRPr="00637A2C">
          <w:rPr>
            <w:rStyle w:val="Hyperlink"/>
            <w:noProof/>
          </w:rPr>
          <w:t>Transactions</w:t>
        </w:r>
        <w:r w:rsidR="004724AB">
          <w:rPr>
            <w:noProof/>
            <w:webHidden/>
          </w:rPr>
          <w:tab/>
        </w:r>
        <w:r w:rsidR="004724AB">
          <w:rPr>
            <w:noProof/>
            <w:webHidden/>
          </w:rPr>
          <w:fldChar w:fldCharType="begin"/>
        </w:r>
        <w:r w:rsidR="004724AB">
          <w:rPr>
            <w:noProof/>
            <w:webHidden/>
          </w:rPr>
          <w:instrText xml:space="preserve"> PAGEREF _Toc34304699 \h </w:instrText>
        </w:r>
        <w:r w:rsidR="004724AB">
          <w:rPr>
            <w:noProof/>
            <w:webHidden/>
          </w:rPr>
        </w:r>
        <w:r w:rsidR="004724AB">
          <w:rPr>
            <w:noProof/>
            <w:webHidden/>
          </w:rPr>
          <w:fldChar w:fldCharType="separate"/>
        </w:r>
        <w:r w:rsidR="004724AB">
          <w:rPr>
            <w:noProof/>
            <w:webHidden/>
          </w:rPr>
          <w:t>7</w:t>
        </w:r>
        <w:r w:rsidR="004724AB">
          <w:rPr>
            <w:noProof/>
            <w:webHidden/>
          </w:rPr>
          <w:fldChar w:fldCharType="end"/>
        </w:r>
      </w:hyperlink>
    </w:p>
    <w:p w14:paraId="4EB7C221" w14:textId="6B9C0D94" w:rsidR="004724AB" w:rsidRDefault="006F765D">
      <w:pPr>
        <w:pStyle w:val="TOC2"/>
        <w:tabs>
          <w:tab w:val="left" w:pos="1152"/>
        </w:tabs>
        <w:rPr>
          <w:rFonts w:asciiTheme="minorHAnsi" w:eastAsiaTheme="minorEastAsia" w:hAnsiTheme="minorHAnsi" w:cstheme="minorBidi"/>
          <w:noProof/>
          <w:sz w:val="22"/>
          <w:szCs w:val="22"/>
        </w:rPr>
      </w:pPr>
      <w:hyperlink w:anchor="_Toc34304700" w:history="1">
        <w:r w:rsidR="004724AB" w:rsidRPr="00637A2C">
          <w:rPr>
            <w:rStyle w:val="Hyperlink"/>
            <w:noProof/>
          </w:rPr>
          <w:t>4.6</w:t>
        </w:r>
        <w:r w:rsidR="004724AB">
          <w:rPr>
            <w:rFonts w:asciiTheme="minorHAnsi" w:eastAsiaTheme="minorEastAsia" w:hAnsiTheme="minorHAnsi" w:cstheme="minorBidi"/>
            <w:noProof/>
            <w:sz w:val="22"/>
            <w:szCs w:val="22"/>
          </w:rPr>
          <w:tab/>
        </w:r>
        <w:r w:rsidR="004724AB" w:rsidRPr="00637A2C">
          <w:rPr>
            <w:rStyle w:val="Hyperlink"/>
            <w:noProof/>
          </w:rPr>
          <w:t>Data Model</w:t>
        </w:r>
        <w:r w:rsidR="004724AB">
          <w:rPr>
            <w:noProof/>
            <w:webHidden/>
          </w:rPr>
          <w:tab/>
        </w:r>
        <w:r w:rsidR="004724AB">
          <w:rPr>
            <w:noProof/>
            <w:webHidden/>
          </w:rPr>
          <w:fldChar w:fldCharType="begin"/>
        </w:r>
        <w:r w:rsidR="004724AB">
          <w:rPr>
            <w:noProof/>
            <w:webHidden/>
          </w:rPr>
          <w:instrText xml:space="preserve"> PAGEREF _Toc34304700 \h </w:instrText>
        </w:r>
        <w:r w:rsidR="004724AB">
          <w:rPr>
            <w:noProof/>
            <w:webHidden/>
          </w:rPr>
        </w:r>
        <w:r w:rsidR="004724AB">
          <w:rPr>
            <w:noProof/>
            <w:webHidden/>
          </w:rPr>
          <w:fldChar w:fldCharType="separate"/>
        </w:r>
        <w:r w:rsidR="004724AB">
          <w:rPr>
            <w:noProof/>
            <w:webHidden/>
          </w:rPr>
          <w:t>9</w:t>
        </w:r>
        <w:r w:rsidR="004724AB">
          <w:rPr>
            <w:noProof/>
            <w:webHidden/>
          </w:rPr>
          <w:fldChar w:fldCharType="end"/>
        </w:r>
      </w:hyperlink>
    </w:p>
    <w:p w14:paraId="7A9F58B5" w14:textId="07081660" w:rsidR="004724AB" w:rsidRDefault="006F765D">
      <w:pPr>
        <w:pStyle w:val="TOC3"/>
        <w:tabs>
          <w:tab w:val="left" w:pos="1584"/>
        </w:tabs>
        <w:rPr>
          <w:rFonts w:asciiTheme="minorHAnsi" w:eastAsiaTheme="minorEastAsia" w:hAnsiTheme="minorHAnsi" w:cstheme="minorBidi"/>
          <w:noProof/>
          <w:sz w:val="22"/>
          <w:szCs w:val="22"/>
        </w:rPr>
      </w:pPr>
      <w:hyperlink w:anchor="_Toc34304701" w:history="1">
        <w:r w:rsidR="004724AB" w:rsidRPr="00637A2C">
          <w:rPr>
            <w:rStyle w:val="Hyperlink"/>
            <w:noProof/>
          </w:rPr>
          <w:t>4.6.1</w:t>
        </w:r>
        <w:r w:rsidR="004724AB">
          <w:rPr>
            <w:rFonts w:asciiTheme="minorHAnsi" w:eastAsiaTheme="minorEastAsia" w:hAnsiTheme="minorHAnsi" w:cstheme="minorBidi"/>
            <w:noProof/>
            <w:sz w:val="22"/>
            <w:szCs w:val="22"/>
          </w:rPr>
          <w:tab/>
        </w:r>
        <w:r w:rsidR="004724AB" w:rsidRPr="00637A2C">
          <w:rPr>
            <w:rStyle w:val="Hyperlink"/>
            <w:noProof/>
          </w:rPr>
          <w:t>SNIF Repository Data Model</w:t>
        </w:r>
        <w:r w:rsidR="004724AB">
          <w:rPr>
            <w:noProof/>
            <w:webHidden/>
          </w:rPr>
          <w:tab/>
        </w:r>
        <w:r w:rsidR="004724AB">
          <w:rPr>
            <w:noProof/>
            <w:webHidden/>
          </w:rPr>
          <w:fldChar w:fldCharType="begin"/>
        </w:r>
        <w:r w:rsidR="004724AB">
          <w:rPr>
            <w:noProof/>
            <w:webHidden/>
          </w:rPr>
          <w:instrText xml:space="preserve"> PAGEREF _Toc34304701 \h </w:instrText>
        </w:r>
        <w:r w:rsidR="004724AB">
          <w:rPr>
            <w:noProof/>
            <w:webHidden/>
          </w:rPr>
        </w:r>
        <w:r w:rsidR="004724AB">
          <w:rPr>
            <w:noProof/>
            <w:webHidden/>
          </w:rPr>
          <w:fldChar w:fldCharType="separate"/>
        </w:r>
        <w:r w:rsidR="004724AB">
          <w:rPr>
            <w:noProof/>
            <w:webHidden/>
          </w:rPr>
          <w:t>9</w:t>
        </w:r>
        <w:r w:rsidR="004724AB">
          <w:rPr>
            <w:noProof/>
            <w:webHidden/>
          </w:rPr>
          <w:fldChar w:fldCharType="end"/>
        </w:r>
      </w:hyperlink>
    </w:p>
    <w:p w14:paraId="4E1B0719" w14:textId="427BD468" w:rsidR="004724AB" w:rsidRDefault="006F765D">
      <w:pPr>
        <w:pStyle w:val="TOC3"/>
        <w:tabs>
          <w:tab w:val="left" w:pos="1584"/>
        </w:tabs>
        <w:rPr>
          <w:rFonts w:asciiTheme="minorHAnsi" w:eastAsiaTheme="minorEastAsia" w:hAnsiTheme="minorHAnsi" w:cstheme="minorBidi"/>
          <w:noProof/>
          <w:sz w:val="22"/>
          <w:szCs w:val="22"/>
        </w:rPr>
      </w:pPr>
      <w:hyperlink w:anchor="_Toc34304702" w:history="1">
        <w:r w:rsidR="004724AB" w:rsidRPr="00637A2C">
          <w:rPr>
            <w:rStyle w:val="Hyperlink"/>
            <w:noProof/>
          </w:rPr>
          <w:t>4.6.2</w:t>
        </w:r>
        <w:r w:rsidR="004724AB">
          <w:rPr>
            <w:rFonts w:asciiTheme="minorHAnsi" w:eastAsiaTheme="minorEastAsia" w:hAnsiTheme="minorHAnsi" w:cstheme="minorBidi"/>
            <w:noProof/>
            <w:sz w:val="22"/>
            <w:szCs w:val="22"/>
          </w:rPr>
          <w:tab/>
        </w:r>
        <w:r w:rsidR="004724AB" w:rsidRPr="00637A2C">
          <w:rPr>
            <w:rStyle w:val="Hyperlink"/>
            <w:noProof/>
          </w:rPr>
          <w:t>SNIF Contents Data Model</w:t>
        </w:r>
        <w:r w:rsidR="004724AB">
          <w:rPr>
            <w:noProof/>
            <w:webHidden/>
          </w:rPr>
          <w:tab/>
        </w:r>
        <w:r w:rsidR="004724AB">
          <w:rPr>
            <w:noProof/>
            <w:webHidden/>
          </w:rPr>
          <w:fldChar w:fldCharType="begin"/>
        </w:r>
        <w:r w:rsidR="004724AB">
          <w:rPr>
            <w:noProof/>
            <w:webHidden/>
          </w:rPr>
          <w:instrText xml:space="preserve"> PAGEREF _Toc34304702 \h </w:instrText>
        </w:r>
        <w:r w:rsidR="004724AB">
          <w:rPr>
            <w:noProof/>
            <w:webHidden/>
          </w:rPr>
        </w:r>
        <w:r w:rsidR="004724AB">
          <w:rPr>
            <w:noProof/>
            <w:webHidden/>
          </w:rPr>
          <w:fldChar w:fldCharType="separate"/>
        </w:r>
        <w:r w:rsidR="004724AB">
          <w:rPr>
            <w:noProof/>
            <w:webHidden/>
          </w:rPr>
          <w:t>10</w:t>
        </w:r>
        <w:r w:rsidR="004724AB">
          <w:rPr>
            <w:noProof/>
            <w:webHidden/>
          </w:rPr>
          <w:fldChar w:fldCharType="end"/>
        </w:r>
      </w:hyperlink>
    </w:p>
    <w:p w14:paraId="7DEC20EC" w14:textId="5A6A5C95" w:rsidR="004724AB" w:rsidRDefault="006F765D">
      <w:pPr>
        <w:pStyle w:val="TOC2"/>
        <w:tabs>
          <w:tab w:val="left" w:pos="1152"/>
        </w:tabs>
        <w:rPr>
          <w:rFonts w:asciiTheme="minorHAnsi" w:eastAsiaTheme="minorEastAsia" w:hAnsiTheme="minorHAnsi" w:cstheme="minorBidi"/>
          <w:noProof/>
          <w:sz w:val="22"/>
          <w:szCs w:val="22"/>
        </w:rPr>
      </w:pPr>
      <w:hyperlink w:anchor="_Toc34304703" w:history="1">
        <w:r w:rsidR="004724AB" w:rsidRPr="00637A2C">
          <w:rPr>
            <w:rStyle w:val="Hyperlink"/>
            <w:noProof/>
          </w:rPr>
          <w:t>4.7</w:t>
        </w:r>
        <w:r w:rsidR="004724AB">
          <w:rPr>
            <w:rFonts w:asciiTheme="minorHAnsi" w:eastAsiaTheme="minorEastAsia" w:hAnsiTheme="minorHAnsi" w:cstheme="minorBidi"/>
            <w:noProof/>
            <w:sz w:val="22"/>
            <w:szCs w:val="22"/>
          </w:rPr>
          <w:tab/>
        </w:r>
        <w:r w:rsidR="004724AB" w:rsidRPr="00637A2C">
          <w:rPr>
            <w:rStyle w:val="Hyperlink"/>
            <w:noProof/>
          </w:rPr>
          <w:t>Future Profile Extensions</w:t>
        </w:r>
        <w:r w:rsidR="004724AB">
          <w:rPr>
            <w:noProof/>
            <w:webHidden/>
          </w:rPr>
          <w:tab/>
        </w:r>
        <w:r w:rsidR="004724AB">
          <w:rPr>
            <w:noProof/>
            <w:webHidden/>
          </w:rPr>
          <w:fldChar w:fldCharType="begin"/>
        </w:r>
        <w:r w:rsidR="004724AB">
          <w:rPr>
            <w:noProof/>
            <w:webHidden/>
          </w:rPr>
          <w:instrText xml:space="preserve"> PAGEREF _Toc34304703 \h </w:instrText>
        </w:r>
        <w:r w:rsidR="004724AB">
          <w:rPr>
            <w:noProof/>
            <w:webHidden/>
          </w:rPr>
        </w:r>
        <w:r w:rsidR="004724AB">
          <w:rPr>
            <w:noProof/>
            <w:webHidden/>
          </w:rPr>
          <w:fldChar w:fldCharType="separate"/>
        </w:r>
        <w:r w:rsidR="004724AB">
          <w:rPr>
            <w:noProof/>
            <w:webHidden/>
          </w:rPr>
          <w:t>11</w:t>
        </w:r>
        <w:r w:rsidR="004724AB">
          <w:rPr>
            <w:noProof/>
            <w:webHidden/>
          </w:rPr>
          <w:fldChar w:fldCharType="end"/>
        </w:r>
      </w:hyperlink>
    </w:p>
    <w:p w14:paraId="47D43985" w14:textId="66B7EB94" w:rsidR="000272B7" w:rsidRPr="00A57D73" w:rsidRDefault="00DB4551" w:rsidP="00623B7C">
      <w:pPr>
        <w:pStyle w:val="TOC1"/>
      </w:pPr>
      <w:r w:rsidRPr="00A57D73">
        <w:rPr>
          <w:b/>
        </w:rPr>
        <w:fldChar w:fldCharType="end"/>
      </w:r>
      <w:bookmarkStart w:id="14" w:name="_Toc136879226"/>
      <w:bookmarkStart w:id="15" w:name="_Toc136879230"/>
      <w:bookmarkStart w:id="16" w:name="_Toc136879231"/>
      <w:bookmarkStart w:id="17" w:name="_Toc504625752"/>
      <w:bookmarkStart w:id="18" w:name="_Toc530192904"/>
      <w:bookmarkStart w:id="19" w:name="_Toc1391406"/>
      <w:bookmarkStart w:id="20" w:name="_Toc1455605"/>
      <w:bookmarkStart w:id="21" w:name="_Toc1455660"/>
      <w:bookmarkEnd w:id="14"/>
      <w:bookmarkEnd w:id="15"/>
      <w:bookmarkEnd w:id="16"/>
      <w:r w:rsidR="000B572C" w:rsidRPr="00A57D73">
        <w:br w:type="page"/>
      </w:r>
      <w:bookmarkStart w:id="22" w:name="_Toc301797270"/>
    </w:p>
    <w:p w14:paraId="33AF8819" w14:textId="2B7E38D8" w:rsidR="00483152" w:rsidRPr="00A57D73" w:rsidRDefault="00483152" w:rsidP="006E239E">
      <w:pPr>
        <w:pStyle w:val="Heading1"/>
        <w:rPr>
          <w:noProof w:val="0"/>
        </w:rPr>
      </w:pPr>
      <w:bookmarkStart w:id="23" w:name="_Toc473210420"/>
      <w:bookmarkStart w:id="24" w:name="_Toc34304666"/>
      <w:r w:rsidRPr="00A57D73">
        <w:rPr>
          <w:noProof w:val="0"/>
        </w:rPr>
        <w:lastRenderedPageBreak/>
        <w:t>Introduction</w:t>
      </w:r>
      <w:bookmarkEnd w:id="17"/>
      <w:bookmarkEnd w:id="18"/>
      <w:bookmarkEnd w:id="19"/>
      <w:bookmarkEnd w:id="20"/>
      <w:bookmarkEnd w:id="21"/>
      <w:bookmarkEnd w:id="22"/>
      <w:bookmarkEnd w:id="23"/>
      <w:bookmarkEnd w:id="24"/>
    </w:p>
    <w:p w14:paraId="57304CEB" w14:textId="4A94062F" w:rsidR="00BE21CF" w:rsidRPr="00A57D73" w:rsidRDefault="00A74D77" w:rsidP="00BE21CF">
      <w:pPr>
        <w:pStyle w:val="BodyText"/>
      </w:pPr>
      <w:r w:rsidRPr="00A57D73">
        <w:t xml:space="preserve">This IHE </w:t>
      </w:r>
      <w:r w:rsidR="00623B7C" w:rsidRPr="00A57D73">
        <w:t>I</w:t>
      </w:r>
      <w:r w:rsidR="000E3682">
        <w:t>T</w:t>
      </w:r>
      <w:r w:rsidR="00623B7C" w:rsidRPr="00A57D73">
        <w:t xml:space="preserve"> Infrastructure </w:t>
      </w:r>
      <w:r w:rsidR="00744489" w:rsidRPr="00A57D73">
        <w:t xml:space="preserve">Survey of Network Interfaces Form </w:t>
      </w:r>
      <w:r w:rsidR="00034FC8" w:rsidRPr="00A57D73">
        <w:t xml:space="preserve">(SNIF) </w:t>
      </w:r>
      <w:r w:rsidR="00744489" w:rsidRPr="00A57D73">
        <w:t>White Paper</w:t>
      </w:r>
      <w:bookmarkStart w:id="25" w:name="_Toc301797271"/>
      <w:r w:rsidR="00401FCB" w:rsidRPr="00A57D73">
        <w:t xml:space="preserve"> describes </w:t>
      </w:r>
      <w:r w:rsidR="00623B7C" w:rsidRPr="00A57D73">
        <w:t>the need for</w:t>
      </w:r>
      <w:r w:rsidR="008648E9" w:rsidRPr="00A57D73">
        <w:t xml:space="preserve">, </w:t>
      </w:r>
      <w:r w:rsidR="000E3682">
        <w:t xml:space="preserve">the </w:t>
      </w:r>
      <w:r w:rsidR="008648E9" w:rsidRPr="00A57D73">
        <w:t>value</w:t>
      </w:r>
      <w:r w:rsidR="008D417B">
        <w:t xml:space="preserve"> of,</w:t>
      </w:r>
      <w:r w:rsidR="008648E9" w:rsidRPr="00A57D73">
        <w:t xml:space="preserve"> and </w:t>
      </w:r>
      <w:r w:rsidR="000E3682">
        <w:t xml:space="preserve">the </w:t>
      </w:r>
      <w:r w:rsidR="008648E9" w:rsidRPr="00A57D73">
        <w:t>approach</w:t>
      </w:r>
      <w:r w:rsidR="008D417B">
        <w:t xml:space="preserve"> for</w:t>
      </w:r>
      <w:r w:rsidR="008648E9" w:rsidRPr="00A57D73">
        <w:t xml:space="preserve"> </w:t>
      </w:r>
      <w:r w:rsidR="00744489" w:rsidRPr="00A57D73">
        <w:t xml:space="preserve">establishing a central </w:t>
      </w:r>
      <w:r w:rsidR="001369E8" w:rsidRPr="00A57D73">
        <w:t xml:space="preserve">data </w:t>
      </w:r>
      <w:r w:rsidR="00AE663A" w:rsidRPr="00A57D73">
        <w:t>source</w:t>
      </w:r>
      <w:r w:rsidR="00312DAD" w:rsidRPr="00A57D73">
        <w:t xml:space="preserve"> of technical </w:t>
      </w:r>
      <w:r w:rsidR="00582DB1" w:rsidRPr="00A57D73">
        <w:t>connectivity</w:t>
      </w:r>
      <w:r w:rsidR="00312DAD" w:rsidRPr="00A57D73">
        <w:t xml:space="preserve"> </w:t>
      </w:r>
      <w:r w:rsidR="00582DB1" w:rsidRPr="00A57D73">
        <w:t>details</w:t>
      </w:r>
      <w:r w:rsidR="00312DAD" w:rsidRPr="00A57D73">
        <w:t xml:space="preserve"> for </w:t>
      </w:r>
      <w:r w:rsidR="00521AB9" w:rsidRPr="00A57D73">
        <w:t>HL7</w:t>
      </w:r>
      <w:r w:rsidR="00D11484" w:rsidRPr="006058B9">
        <w:rPr>
          <w:vertAlign w:val="superscript"/>
        </w:rPr>
        <w:t>®</w:t>
      </w:r>
      <w:r w:rsidR="00D11484">
        <w:rPr>
          <w:rStyle w:val="FootnoteReference"/>
        </w:rPr>
        <w:footnoteReference w:id="2"/>
      </w:r>
      <w:r w:rsidR="00521AB9" w:rsidRPr="00A57D73">
        <w:t xml:space="preserve"> v2, XD*, DICOM</w:t>
      </w:r>
      <w:r w:rsidR="00D11484" w:rsidRPr="006058B9">
        <w:rPr>
          <w:vertAlign w:val="superscript"/>
        </w:rPr>
        <w:t>®</w:t>
      </w:r>
      <w:r w:rsidR="00D11484">
        <w:rPr>
          <w:rStyle w:val="FootnoteReference"/>
        </w:rPr>
        <w:footnoteReference w:id="3"/>
      </w:r>
      <w:r w:rsidR="00521AB9" w:rsidRPr="00A57D73">
        <w:t xml:space="preserve"> and FHIR</w:t>
      </w:r>
      <w:r w:rsidR="00D11484" w:rsidRPr="006058B9">
        <w:rPr>
          <w:vertAlign w:val="superscript"/>
        </w:rPr>
        <w:t>®</w:t>
      </w:r>
      <w:r w:rsidR="00D11484">
        <w:rPr>
          <w:rStyle w:val="FootnoteReference"/>
        </w:rPr>
        <w:footnoteReference w:id="4"/>
      </w:r>
      <w:r w:rsidR="00521AB9" w:rsidRPr="00A57D73">
        <w:t xml:space="preserve"> </w:t>
      </w:r>
      <w:r w:rsidR="00BE21CF" w:rsidRPr="00A57D73">
        <w:t xml:space="preserve">endpoints </w:t>
      </w:r>
      <w:r w:rsidR="00312DAD" w:rsidRPr="00A57D73">
        <w:t xml:space="preserve">to support search and </w:t>
      </w:r>
      <w:r w:rsidR="00F53DD1" w:rsidRPr="00A57D73">
        <w:t>retrieval</w:t>
      </w:r>
      <w:r w:rsidR="00312DAD" w:rsidRPr="00A57D73">
        <w:t xml:space="preserve"> of </w:t>
      </w:r>
      <w:r w:rsidR="00BE21CF" w:rsidRPr="00A57D73">
        <w:t xml:space="preserve">services </w:t>
      </w:r>
      <w:r w:rsidR="008C1A66" w:rsidRPr="00A57D73">
        <w:t>and endpoints</w:t>
      </w:r>
      <w:r w:rsidR="00BE21CF" w:rsidRPr="00A57D73">
        <w:t>.</w:t>
      </w:r>
    </w:p>
    <w:p w14:paraId="43F4F442" w14:textId="6FCC0114" w:rsidR="00483152" w:rsidRPr="00A57D73" w:rsidRDefault="008C442A">
      <w:pPr>
        <w:pStyle w:val="Heading2"/>
        <w:rPr>
          <w:noProof w:val="0"/>
        </w:rPr>
      </w:pPr>
      <w:bookmarkStart w:id="26" w:name="_Toc301797273"/>
      <w:bookmarkStart w:id="27" w:name="_Toc473210421"/>
      <w:bookmarkStart w:id="28" w:name="_Toc34304667"/>
      <w:bookmarkEnd w:id="25"/>
      <w:r w:rsidRPr="00A57D73">
        <w:rPr>
          <w:noProof w:val="0"/>
        </w:rPr>
        <w:t xml:space="preserve">Purpose </w:t>
      </w:r>
      <w:r w:rsidR="00483152" w:rsidRPr="00A57D73">
        <w:rPr>
          <w:noProof w:val="0"/>
        </w:rPr>
        <w:t>of</w:t>
      </w:r>
      <w:bookmarkEnd w:id="26"/>
      <w:r w:rsidRPr="00A57D73">
        <w:rPr>
          <w:noProof w:val="0"/>
        </w:rPr>
        <w:t xml:space="preserve"> the</w:t>
      </w:r>
      <w:r w:rsidR="009C328A" w:rsidRPr="00A57D73">
        <w:rPr>
          <w:noProof w:val="0"/>
        </w:rPr>
        <w:t xml:space="preserve"> </w:t>
      </w:r>
      <w:r w:rsidR="00744489" w:rsidRPr="00A57D73">
        <w:rPr>
          <w:noProof w:val="0"/>
        </w:rPr>
        <w:t>Survey of Network Interfaces Form White Paper</w:t>
      </w:r>
      <w:bookmarkEnd w:id="27"/>
      <w:bookmarkEnd w:id="28"/>
    </w:p>
    <w:p w14:paraId="274B5741" w14:textId="1D1ED37D" w:rsidR="00554CCB" w:rsidRPr="00A57D73" w:rsidRDefault="000B5E98" w:rsidP="00554CCB">
      <w:pPr>
        <w:pStyle w:val="BodyText"/>
        <w:rPr>
          <w:iCs/>
        </w:rPr>
      </w:pPr>
      <w:r w:rsidRPr="00A57D73">
        <w:rPr>
          <w:iCs/>
        </w:rPr>
        <w:t>During system implementation within a healthcare institution</w:t>
      </w:r>
      <w:r w:rsidR="00554CCB" w:rsidRPr="00A57D73">
        <w:rPr>
          <w:iCs/>
        </w:rPr>
        <w:t xml:space="preserve">, </w:t>
      </w:r>
      <w:r w:rsidR="00F53DD1" w:rsidRPr="00A57D73">
        <w:rPr>
          <w:iCs/>
        </w:rPr>
        <w:t>identification</w:t>
      </w:r>
      <w:r w:rsidRPr="00A57D73">
        <w:rPr>
          <w:iCs/>
        </w:rPr>
        <w:t xml:space="preserve"> of </w:t>
      </w:r>
      <w:r w:rsidR="00FD6A7B" w:rsidRPr="00A57D73">
        <w:rPr>
          <w:iCs/>
        </w:rPr>
        <w:t xml:space="preserve">endpoint service connection details </w:t>
      </w:r>
      <w:r w:rsidR="00F72A20" w:rsidRPr="00A57D73">
        <w:rPr>
          <w:iCs/>
        </w:rPr>
        <w:t>requires</w:t>
      </w:r>
      <w:r w:rsidR="00554CCB" w:rsidRPr="00A57D73">
        <w:rPr>
          <w:iCs/>
        </w:rPr>
        <w:t xml:space="preserve"> the cooperation of </w:t>
      </w:r>
      <w:r w:rsidR="00D43FE9" w:rsidRPr="00A57D73">
        <w:rPr>
          <w:iCs/>
        </w:rPr>
        <w:t xml:space="preserve">the </w:t>
      </w:r>
      <w:r w:rsidR="00554CCB" w:rsidRPr="00A57D73">
        <w:rPr>
          <w:iCs/>
        </w:rPr>
        <w:t xml:space="preserve">healthcare institution, integrators and vendors. Once </w:t>
      </w:r>
      <w:r w:rsidR="004E78DF" w:rsidRPr="00A57D73">
        <w:rPr>
          <w:iCs/>
        </w:rPr>
        <w:t xml:space="preserve">a system is </w:t>
      </w:r>
      <w:r w:rsidR="00554CCB" w:rsidRPr="00A57D73">
        <w:rPr>
          <w:iCs/>
        </w:rPr>
        <w:t xml:space="preserve">deployed into clinical use, </w:t>
      </w:r>
      <w:r w:rsidR="00FD6A7B" w:rsidRPr="00A57D73">
        <w:rPr>
          <w:iCs/>
        </w:rPr>
        <w:t xml:space="preserve">these details </w:t>
      </w:r>
      <w:r w:rsidR="008C1A66" w:rsidRPr="00A57D73">
        <w:rPr>
          <w:iCs/>
        </w:rPr>
        <w:t>are often difficult to find</w:t>
      </w:r>
      <w:r w:rsidR="00FD6A7B" w:rsidRPr="00A57D73">
        <w:rPr>
          <w:iCs/>
        </w:rPr>
        <w:t xml:space="preserve"> due to dispersal of the project team, </w:t>
      </w:r>
      <w:r w:rsidR="004E78DF" w:rsidRPr="00A57D73">
        <w:rPr>
          <w:iCs/>
        </w:rPr>
        <w:t xml:space="preserve">inadequate record keeping, and </w:t>
      </w:r>
      <w:r w:rsidR="00FD6A7B" w:rsidRPr="00A57D73">
        <w:rPr>
          <w:iCs/>
        </w:rPr>
        <w:t>configuration change</w:t>
      </w:r>
      <w:r w:rsidR="0083255E" w:rsidRPr="00A57D73">
        <w:rPr>
          <w:iCs/>
        </w:rPr>
        <w:t>s</w:t>
      </w:r>
      <w:r w:rsidR="004E78DF" w:rsidRPr="00A57D73">
        <w:rPr>
          <w:iCs/>
        </w:rPr>
        <w:t>.</w:t>
      </w:r>
      <w:r w:rsidR="00554CCB" w:rsidRPr="00A57D73">
        <w:rPr>
          <w:iCs/>
        </w:rPr>
        <w:t xml:space="preserve"> </w:t>
      </w:r>
      <w:r w:rsidR="00144B58" w:rsidRPr="00A57D73">
        <w:rPr>
          <w:iCs/>
        </w:rPr>
        <w:t xml:space="preserve">The proposal </w:t>
      </w:r>
      <w:r w:rsidR="00CB75F9" w:rsidRPr="00A57D73">
        <w:rPr>
          <w:iCs/>
        </w:rPr>
        <w:t xml:space="preserve">of this white paper </w:t>
      </w:r>
      <w:r w:rsidR="00144B58" w:rsidRPr="00A57D73">
        <w:rPr>
          <w:iCs/>
        </w:rPr>
        <w:t xml:space="preserve">is to start with a </w:t>
      </w:r>
      <w:r w:rsidR="00CB75F9" w:rsidRPr="00A57D73">
        <w:rPr>
          <w:iCs/>
        </w:rPr>
        <w:t xml:space="preserve">standardized </w:t>
      </w:r>
      <w:r w:rsidR="00144B58" w:rsidRPr="00A57D73">
        <w:rPr>
          <w:iCs/>
        </w:rPr>
        <w:t>form</w:t>
      </w:r>
      <w:r w:rsidR="00F53DD1" w:rsidRPr="00A57D73">
        <w:rPr>
          <w:iCs/>
        </w:rPr>
        <w:t>.</w:t>
      </w:r>
    </w:p>
    <w:p w14:paraId="6018B538" w14:textId="0065E474" w:rsidR="00144B58" w:rsidRPr="00A57D73" w:rsidRDefault="00BB53F6" w:rsidP="00BB53F6">
      <w:pPr>
        <w:pStyle w:val="BodyText"/>
        <w:rPr>
          <w:iCs/>
        </w:rPr>
      </w:pPr>
      <w:r w:rsidRPr="00A57D73">
        <w:rPr>
          <w:iCs/>
        </w:rPr>
        <w:t>The purpose of this white</w:t>
      </w:r>
      <w:r w:rsidR="002514DE" w:rsidRPr="00A57D73">
        <w:rPr>
          <w:iCs/>
        </w:rPr>
        <w:t xml:space="preserve"> paper</w:t>
      </w:r>
      <w:r w:rsidRPr="00A57D73">
        <w:rPr>
          <w:iCs/>
        </w:rPr>
        <w:t xml:space="preserve"> is to present the issues within the healthcare enterprise relating to the </w:t>
      </w:r>
      <w:r w:rsidR="004E78DF" w:rsidRPr="00A57D73">
        <w:rPr>
          <w:iCs/>
        </w:rPr>
        <w:t xml:space="preserve">cataloguing, search and </w:t>
      </w:r>
      <w:r w:rsidR="009C5060" w:rsidRPr="00A57D73">
        <w:rPr>
          <w:iCs/>
        </w:rPr>
        <w:t xml:space="preserve">retrieval </w:t>
      </w:r>
      <w:r w:rsidRPr="00A57D73">
        <w:rPr>
          <w:iCs/>
        </w:rPr>
        <w:t xml:space="preserve">of endpoint </w:t>
      </w:r>
      <w:r w:rsidR="004E78DF" w:rsidRPr="00A57D73">
        <w:rPr>
          <w:iCs/>
        </w:rPr>
        <w:t>service connection details</w:t>
      </w:r>
      <w:r w:rsidRPr="00A57D73">
        <w:rPr>
          <w:iCs/>
        </w:rPr>
        <w:t xml:space="preserve">, describes related use cases and </w:t>
      </w:r>
      <w:r w:rsidR="0084129F" w:rsidRPr="00A57D73">
        <w:rPr>
          <w:iCs/>
        </w:rPr>
        <w:t>proposes</w:t>
      </w:r>
      <w:r w:rsidRPr="00A57D73">
        <w:rPr>
          <w:iCs/>
        </w:rPr>
        <w:t xml:space="preserve"> </w:t>
      </w:r>
      <w:r w:rsidR="00171421" w:rsidRPr="00A57D73">
        <w:rPr>
          <w:iCs/>
        </w:rPr>
        <w:t xml:space="preserve">a minimally viable </w:t>
      </w:r>
      <w:r w:rsidRPr="00A57D73">
        <w:rPr>
          <w:iCs/>
        </w:rPr>
        <w:t xml:space="preserve">IHE profile </w:t>
      </w:r>
      <w:r w:rsidR="00F53DD1" w:rsidRPr="00A57D73">
        <w:rPr>
          <w:iCs/>
        </w:rPr>
        <w:t>to address desirable situation use cases</w:t>
      </w:r>
      <w:r w:rsidR="00B950FE" w:rsidRPr="00A57D73">
        <w:rPr>
          <w:iCs/>
        </w:rPr>
        <w:t xml:space="preserve"> in </w:t>
      </w:r>
      <w:r w:rsidR="00D05AB2">
        <w:rPr>
          <w:iCs/>
        </w:rPr>
        <w:t>Section</w:t>
      </w:r>
      <w:r w:rsidR="00CB75F9" w:rsidRPr="00A57D73">
        <w:rPr>
          <w:iCs/>
        </w:rPr>
        <w:t xml:space="preserve"> </w:t>
      </w:r>
      <w:r w:rsidR="00B950FE" w:rsidRPr="00A57D73">
        <w:rPr>
          <w:iCs/>
        </w:rPr>
        <w:fldChar w:fldCharType="begin"/>
      </w:r>
      <w:r w:rsidR="00B950FE" w:rsidRPr="00A57D73">
        <w:rPr>
          <w:iCs/>
        </w:rPr>
        <w:instrText xml:space="preserve"> REF _Ref32902977 \r \p \h </w:instrText>
      </w:r>
      <w:r w:rsidR="00B950FE" w:rsidRPr="00A57D73">
        <w:rPr>
          <w:iCs/>
        </w:rPr>
      </w:r>
      <w:r w:rsidR="00B950FE" w:rsidRPr="00A57D73">
        <w:rPr>
          <w:iCs/>
        </w:rPr>
        <w:fldChar w:fldCharType="separate"/>
      </w:r>
      <w:r w:rsidR="00CB75F9" w:rsidRPr="00A57D73">
        <w:rPr>
          <w:iCs/>
        </w:rPr>
        <w:t>3.2.2 below</w:t>
      </w:r>
      <w:r w:rsidR="00B950FE" w:rsidRPr="00A57D73">
        <w:rPr>
          <w:iCs/>
        </w:rPr>
        <w:fldChar w:fldCharType="end"/>
      </w:r>
      <w:r w:rsidR="00B950FE" w:rsidRPr="00A57D73">
        <w:rPr>
          <w:iCs/>
        </w:rPr>
        <w:t>.</w:t>
      </w:r>
    </w:p>
    <w:p w14:paraId="7BB0893D" w14:textId="0598747C" w:rsidR="00FB4516" w:rsidRPr="00A57D73" w:rsidRDefault="00FB4516">
      <w:pPr>
        <w:pStyle w:val="Heading2"/>
        <w:rPr>
          <w:noProof w:val="0"/>
        </w:rPr>
      </w:pPr>
      <w:bookmarkStart w:id="29" w:name="_Toc34304668"/>
      <w:bookmarkStart w:id="30" w:name="_Toc473170357"/>
      <w:bookmarkStart w:id="31" w:name="_Toc504625754"/>
      <w:bookmarkStart w:id="32" w:name="_Toc530192906"/>
      <w:bookmarkStart w:id="33" w:name="_Toc1391408"/>
      <w:bookmarkStart w:id="34" w:name="_Toc1455607"/>
      <w:bookmarkStart w:id="35" w:name="_Toc1455662"/>
      <w:bookmarkStart w:id="36" w:name="_Toc301797274"/>
      <w:bookmarkStart w:id="37" w:name="_Toc473210422"/>
      <w:r w:rsidRPr="00A57D73">
        <w:rPr>
          <w:noProof w:val="0"/>
        </w:rPr>
        <w:t>Scope</w:t>
      </w:r>
      <w:bookmarkEnd w:id="29"/>
    </w:p>
    <w:p w14:paraId="44B97896" w14:textId="16A731BA" w:rsidR="00FB4516" w:rsidRPr="00A57D73" w:rsidRDefault="00817352" w:rsidP="00311150">
      <w:pPr>
        <w:pStyle w:val="BodyText"/>
      </w:pPr>
      <w:r w:rsidRPr="00A57D73">
        <w:t>This white paper encompasses t</w:t>
      </w:r>
      <w:r w:rsidR="00FB4516" w:rsidRPr="00A57D73">
        <w:t>he cataloguing, search and retrieval of endpoint connectivity</w:t>
      </w:r>
      <w:r w:rsidR="006B48CC" w:rsidRPr="00A57D73">
        <w:t xml:space="preserve"> details</w:t>
      </w:r>
      <w:r w:rsidR="00FB4516" w:rsidRPr="00A57D73">
        <w:t xml:space="preserve"> for standards commonly profiled </w:t>
      </w:r>
      <w:r w:rsidRPr="00A57D73">
        <w:t>within</w:t>
      </w:r>
      <w:r w:rsidR="00FB4516" w:rsidRPr="00A57D73">
        <w:t xml:space="preserve"> IHE. Although SNIF could be useful </w:t>
      </w:r>
      <w:r w:rsidRPr="00A57D73">
        <w:t>in documenting intra-system</w:t>
      </w:r>
      <w:r w:rsidR="00FB4516" w:rsidRPr="00A57D73">
        <w:t xml:space="preserve"> interfaces</w:t>
      </w:r>
      <w:r w:rsidR="00026A55" w:rsidRPr="00A57D73">
        <w:t xml:space="preserve"> not exposed to the enterprise</w:t>
      </w:r>
      <w:r w:rsidR="00FB4516" w:rsidRPr="00A57D73">
        <w:t>,</w:t>
      </w:r>
      <w:r w:rsidRPr="00A57D73">
        <w:t xml:space="preserve"> (such as failover or load balancing)</w:t>
      </w:r>
      <w:r w:rsidR="00026A55" w:rsidRPr="00A57D73">
        <w:t>,</w:t>
      </w:r>
      <w:r w:rsidRPr="00A57D73">
        <w:t xml:space="preserve"> and in implementing </w:t>
      </w:r>
      <w:r w:rsidR="00026A55" w:rsidRPr="00A57D73">
        <w:t xml:space="preserve">and managing </w:t>
      </w:r>
      <w:r w:rsidRPr="00A57D73">
        <w:t>security controls, these use cases are out of scope</w:t>
      </w:r>
      <w:r w:rsidR="00CB75F9" w:rsidRPr="00A57D73">
        <w:t xml:space="preserve"> for this white paper</w:t>
      </w:r>
      <w:r w:rsidRPr="00A57D73">
        <w:t>.</w:t>
      </w:r>
    </w:p>
    <w:p w14:paraId="602C7464" w14:textId="0E2B9F83" w:rsidR="00483152" w:rsidRPr="00A57D73" w:rsidRDefault="008C442A">
      <w:pPr>
        <w:pStyle w:val="Heading2"/>
        <w:rPr>
          <w:noProof w:val="0"/>
        </w:rPr>
      </w:pPr>
      <w:bookmarkStart w:id="38" w:name="_Toc34304669"/>
      <w:r w:rsidRPr="00A57D73">
        <w:rPr>
          <w:noProof w:val="0"/>
        </w:rPr>
        <w:t xml:space="preserve">Intended </w:t>
      </w:r>
      <w:r w:rsidR="00483152" w:rsidRPr="00A57D73">
        <w:rPr>
          <w:noProof w:val="0"/>
        </w:rPr>
        <w:t>Audience</w:t>
      </w:r>
      <w:bookmarkEnd w:id="30"/>
      <w:bookmarkEnd w:id="31"/>
      <w:bookmarkEnd w:id="32"/>
      <w:bookmarkEnd w:id="33"/>
      <w:bookmarkEnd w:id="34"/>
      <w:bookmarkEnd w:id="35"/>
      <w:bookmarkEnd w:id="36"/>
      <w:bookmarkEnd w:id="37"/>
      <w:bookmarkEnd w:id="38"/>
    </w:p>
    <w:p w14:paraId="247A0F60" w14:textId="11AD2554" w:rsidR="002962B9" w:rsidRPr="00A57D73" w:rsidRDefault="002962B9" w:rsidP="00F138FF">
      <w:pPr>
        <w:pStyle w:val="BodyText"/>
      </w:pPr>
      <w:bookmarkStart w:id="39" w:name="_Toc473170359"/>
      <w:bookmarkStart w:id="40" w:name="_Toc504625756"/>
      <w:bookmarkStart w:id="41" w:name="_Toc530192908"/>
      <w:bookmarkStart w:id="42" w:name="_Toc1391410"/>
      <w:bookmarkStart w:id="43" w:name="_Toc1455609"/>
      <w:bookmarkStart w:id="44" w:name="_Toc1455664"/>
      <w:r w:rsidRPr="00A57D73">
        <w:t xml:space="preserve">The intended audience </w:t>
      </w:r>
      <w:r w:rsidR="008C442A" w:rsidRPr="00A57D73">
        <w:t xml:space="preserve">of the IHE </w:t>
      </w:r>
      <w:r w:rsidR="009C328A" w:rsidRPr="00A57D73">
        <w:t xml:space="preserve">ITI </w:t>
      </w:r>
      <w:r w:rsidR="00744489" w:rsidRPr="00A57D73">
        <w:t>Survey of Network Interfaces Form White Paper</w:t>
      </w:r>
      <w:r w:rsidRPr="00A57D73">
        <w:t xml:space="preserve"> is:</w:t>
      </w:r>
    </w:p>
    <w:p w14:paraId="79AC90B1" w14:textId="77777777" w:rsidR="002962B9" w:rsidRPr="000E3682" w:rsidRDefault="002962B9" w:rsidP="006058B9">
      <w:pPr>
        <w:pStyle w:val="ListBullet2"/>
      </w:pPr>
      <w:r w:rsidRPr="000E3682">
        <w:t>IT departments of healthcare institutions</w:t>
      </w:r>
    </w:p>
    <w:p w14:paraId="6C37C6B1" w14:textId="77777777" w:rsidR="009C328A" w:rsidRPr="000E3682" w:rsidRDefault="009C328A" w:rsidP="006058B9">
      <w:pPr>
        <w:pStyle w:val="ListBullet2"/>
      </w:pPr>
      <w:r w:rsidRPr="000E3682">
        <w:t>Integrators, consultants and interface analysts</w:t>
      </w:r>
    </w:p>
    <w:p w14:paraId="32CE5FD3" w14:textId="77777777" w:rsidR="00515333" w:rsidRPr="000E3682" w:rsidRDefault="002962B9" w:rsidP="006058B9">
      <w:pPr>
        <w:pStyle w:val="ListBullet2"/>
      </w:pPr>
      <w:r w:rsidRPr="000E3682">
        <w:t xml:space="preserve">Technical staff of vendors participating in the </w:t>
      </w:r>
      <w:r w:rsidR="009C328A" w:rsidRPr="000E3682">
        <w:t>deployment and service of healthcare applications</w:t>
      </w:r>
      <w:bookmarkStart w:id="45" w:name="_Toc473212471"/>
      <w:bookmarkStart w:id="46" w:name="_Toc473213173"/>
      <w:bookmarkStart w:id="47" w:name="_Toc513018173"/>
      <w:bookmarkStart w:id="48" w:name="_Toc473213174"/>
      <w:bookmarkStart w:id="49" w:name="_Toc513018174"/>
      <w:bookmarkStart w:id="50" w:name="_Toc473213175"/>
      <w:bookmarkStart w:id="51" w:name="_Toc513018175"/>
      <w:bookmarkStart w:id="52" w:name="_Toc473213176"/>
      <w:bookmarkStart w:id="53" w:name="_Toc513018176"/>
      <w:bookmarkStart w:id="54" w:name="_Toc473213177"/>
      <w:bookmarkStart w:id="55" w:name="_Toc513018177"/>
      <w:bookmarkStart w:id="56" w:name="_Toc473213178"/>
      <w:bookmarkStart w:id="57" w:name="_Toc513018178"/>
      <w:bookmarkStart w:id="58" w:name="_Toc473213179"/>
      <w:bookmarkStart w:id="59" w:name="_Toc513018179"/>
      <w:bookmarkStart w:id="60" w:name="_Toc473210424"/>
      <w:bookmarkStart w:id="61" w:name="_Toc473170361"/>
      <w:bookmarkStart w:id="62" w:name="_Toc504625759"/>
      <w:bookmarkStart w:id="63" w:name="_Toc530192911"/>
      <w:bookmarkStart w:id="64" w:name="_Toc1391413"/>
      <w:bookmarkStart w:id="65" w:name="_Toc1455612"/>
      <w:bookmarkStart w:id="66" w:name="_Toc145566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323EEE4E" w14:textId="3C18151B" w:rsidR="002A640E" w:rsidRPr="00A57D73" w:rsidRDefault="002A640E" w:rsidP="002A640E">
      <w:pPr>
        <w:pStyle w:val="Heading2"/>
        <w:rPr>
          <w:noProof w:val="0"/>
        </w:rPr>
      </w:pPr>
      <w:bookmarkStart w:id="67" w:name="_Toc34304670"/>
      <w:r w:rsidRPr="00A57D73">
        <w:rPr>
          <w:noProof w:val="0"/>
        </w:rPr>
        <w:lastRenderedPageBreak/>
        <w:t>Open Issues</w:t>
      </w:r>
      <w:bookmarkEnd w:id="60"/>
      <w:r w:rsidR="0077264C" w:rsidRPr="00A57D73">
        <w:rPr>
          <w:noProof w:val="0"/>
        </w:rPr>
        <w:t xml:space="preserve"> and Questions</w:t>
      </w:r>
      <w:bookmarkEnd w:id="67"/>
    </w:p>
    <w:p w14:paraId="118D3C0D" w14:textId="67309827" w:rsidR="002A640E" w:rsidRPr="00A57D73" w:rsidRDefault="008648E9" w:rsidP="006058B9">
      <w:pPr>
        <w:pStyle w:val="BodyText"/>
        <w:keepNext/>
      </w:pPr>
      <w:r w:rsidRPr="00A57D73">
        <w:t xml:space="preserve">Open </w:t>
      </w:r>
      <w:r w:rsidR="00B26FEB" w:rsidRPr="00A57D73">
        <w:t>I</w:t>
      </w:r>
      <w:r w:rsidRPr="00A57D73">
        <w:t>ssue 1</w:t>
      </w:r>
      <w:r w:rsidR="00404852" w:rsidRPr="00A57D73">
        <w:t>:</w:t>
      </w:r>
    </w:p>
    <w:p w14:paraId="043B1698" w14:textId="0041A4CF" w:rsidR="00E42681" w:rsidRPr="00A57D73" w:rsidRDefault="00D43FE9" w:rsidP="00E42681">
      <w:pPr>
        <w:pStyle w:val="BodyText"/>
      </w:pPr>
      <w:r w:rsidRPr="00A57D73">
        <w:t>What level of portability</w:t>
      </w:r>
      <w:r w:rsidR="005C5DBC" w:rsidRPr="00A57D73">
        <w:t>, availability</w:t>
      </w:r>
      <w:r w:rsidRPr="00A57D73">
        <w:t xml:space="preserve"> and openness should be proposed</w:t>
      </w:r>
      <w:r w:rsidR="008A40B1" w:rsidRPr="00A57D73">
        <w:t xml:space="preserve"> to access SNIF</w:t>
      </w:r>
      <w:r w:rsidR="005C5DBC" w:rsidRPr="00A57D73">
        <w:t xml:space="preserve"> (</w:t>
      </w:r>
      <w:r w:rsidR="00053259" w:rsidRPr="00A57D73">
        <w:t xml:space="preserve">such as discovery </w:t>
      </w:r>
      <w:r w:rsidRPr="00A57D73">
        <w:t>of the repository</w:t>
      </w:r>
      <w:r w:rsidR="00B26FEB" w:rsidRPr="00A57D73">
        <w:t>, access to,</w:t>
      </w:r>
      <w:r w:rsidRPr="00A57D73">
        <w:t xml:space="preserve"> and search</w:t>
      </w:r>
      <w:r w:rsidR="005C5DBC" w:rsidRPr="00A57D73">
        <w:t>ing</w:t>
      </w:r>
      <w:r w:rsidRPr="00A57D73">
        <w:t xml:space="preserve"> within the repository</w:t>
      </w:r>
      <w:r w:rsidR="00053259" w:rsidRPr="00A57D73">
        <w:t>)?</w:t>
      </w:r>
      <w:r w:rsidR="005C5DBC" w:rsidRPr="00A57D73">
        <w:t xml:space="preserve"> </w:t>
      </w:r>
      <w:r w:rsidR="00E42681" w:rsidRPr="00A57D73">
        <w:t>We recognize a trade-off between accessibility</w:t>
      </w:r>
      <w:r w:rsidR="00B26FEB" w:rsidRPr="00A57D73">
        <w:t>/</w:t>
      </w:r>
      <w:r w:rsidR="008A40B1" w:rsidRPr="00A57D73">
        <w:t xml:space="preserve">convenience </w:t>
      </w:r>
      <w:r w:rsidR="00E42681" w:rsidRPr="00A57D73">
        <w:t xml:space="preserve">and exposure of network connectivity details with access to PHI. </w:t>
      </w:r>
    </w:p>
    <w:p w14:paraId="3D00222B" w14:textId="77777777" w:rsidR="00E43233" w:rsidRPr="00A57D73" w:rsidRDefault="00404852" w:rsidP="00D43FE9">
      <w:pPr>
        <w:pStyle w:val="BodyText"/>
      </w:pPr>
      <w:r w:rsidRPr="00A57D73">
        <w:t xml:space="preserve">Open </w:t>
      </w:r>
      <w:r w:rsidR="00B26FEB" w:rsidRPr="00A57D73">
        <w:t>I</w:t>
      </w:r>
      <w:r w:rsidRPr="00A57D73">
        <w:t xml:space="preserve">ssue 1 response: </w:t>
      </w:r>
    </w:p>
    <w:p w14:paraId="7CA2FE45" w14:textId="5AF325DB" w:rsidR="00B26FEB" w:rsidRPr="00A57D73" w:rsidRDefault="00D26FA2" w:rsidP="00D43FE9">
      <w:pPr>
        <w:pStyle w:val="BodyText"/>
      </w:pPr>
      <w:r w:rsidRPr="00A57D73">
        <w:t xml:space="preserve">There are two aspects to security: </w:t>
      </w:r>
    </w:p>
    <w:p w14:paraId="29E8518C" w14:textId="70ECD138" w:rsidR="00B26FEB" w:rsidRPr="00A57D73" w:rsidRDefault="00D26FA2" w:rsidP="006058B9">
      <w:pPr>
        <w:pStyle w:val="ListNumber2"/>
      </w:pPr>
      <w:r w:rsidRPr="00A57D73">
        <w:t>what elements should be included within the form (</w:t>
      </w:r>
      <w:r w:rsidR="00B26FEB" w:rsidRPr="00A57D73">
        <w:t>O</w:t>
      </w:r>
      <w:r w:rsidRPr="00A57D73">
        <w:t xml:space="preserve">pen </w:t>
      </w:r>
      <w:r w:rsidR="00B26FEB" w:rsidRPr="00A57D73">
        <w:t>I</w:t>
      </w:r>
      <w:r w:rsidRPr="00A57D73">
        <w:t>ssue 4) and</w:t>
      </w:r>
      <w:r w:rsidR="00B26FEB" w:rsidRPr="00A57D73">
        <w:t>,</w:t>
      </w:r>
    </w:p>
    <w:p w14:paraId="0696A9E2" w14:textId="4D14AAD7" w:rsidR="00404852" w:rsidRPr="00A57D73" w:rsidRDefault="00D26FA2" w:rsidP="006058B9">
      <w:pPr>
        <w:pStyle w:val="ListNumber2"/>
      </w:pPr>
      <w:r w:rsidRPr="00A57D73">
        <w:t xml:space="preserve">what security controls are required to access the form itself (this </w:t>
      </w:r>
      <w:r w:rsidR="00B26FEB" w:rsidRPr="00A57D73">
        <w:t>O</w:t>
      </w:r>
      <w:r w:rsidRPr="00A57D73">
        <w:t xml:space="preserve">pen </w:t>
      </w:r>
      <w:r w:rsidR="00B26FEB" w:rsidRPr="00A57D73">
        <w:t>I</w:t>
      </w:r>
      <w:r w:rsidRPr="00A57D73">
        <w:t xml:space="preserve">ssue). </w:t>
      </w:r>
      <w:r w:rsidR="0005678D" w:rsidRPr="00A57D73">
        <w:t>An initial proposal suggests that ATNA could be leveraged a dependency for both issues is included within the profile.</w:t>
      </w:r>
    </w:p>
    <w:p w14:paraId="59318729" w14:textId="20A6FDC5" w:rsidR="008A40B1" w:rsidRPr="00A57D73" w:rsidRDefault="008A40B1" w:rsidP="008A40B1">
      <w:pPr>
        <w:pStyle w:val="BodyText"/>
      </w:pPr>
      <w:r w:rsidRPr="00A57D73">
        <w:t xml:space="preserve">Public comment is sought on this approach, as well as additional security control baselines that should apply to a SNIF data </w:t>
      </w:r>
      <w:r w:rsidR="00AE663A" w:rsidRPr="00A57D73">
        <w:t>source</w:t>
      </w:r>
      <w:r w:rsidRPr="00A57D73">
        <w:t xml:space="preserve"> based on requirements and guidelines such as: NIST 800-53</w:t>
      </w:r>
      <w:r w:rsidRPr="00A57D73">
        <w:rPr>
          <w:rStyle w:val="FootnoteReference"/>
        </w:rPr>
        <w:footnoteReference w:id="5"/>
      </w:r>
      <w:r w:rsidRPr="00A57D73">
        <w:t>, MDR 2017/745</w:t>
      </w:r>
      <w:r w:rsidRPr="00A57D73">
        <w:rPr>
          <w:rStyle w:val="FootnoteReference"/>
        </w:rPr>
        <w:footnoteReference w:id="6"/>
      </w:r>
      <w:r w:rsidRPr="00A57D73">
        <w:t>, EU Directive on Security of Network and Information Systems</w:t>
      </w:r>
      <w:r w:rsidRPr="00A57D73">
        <w:rPr>
          <w:rStyle w:val="FootnoteReference"/>
        </w:rPr>
        <w:footnoteReference w:id="7"/>
      </w:r>
      <w:r w:rsidRPr="00A57D73">
        <w:t>, EU GDPR</w:t>
      </w:r>
      <w:r w:rsidRPr="00A57D73">
        <w:rPr>
          <w:rStyle w:val="FootnoteReference"/>
        </w:rPr>
        <w:footnoteReference w:id="8"/>
      </w:r>
      <w:r w:rsidRPr="00A57D73">
        <w:t>, EU Cybersecurity Act</w:t>
      </w:r>
      <w:r w:rsidRPr="00A57D73">
        <w:rPr>
          <w:rStyle w:val="FootnoteReference"/>
        </w:rPr>
        <w:footnoteReference w:id="9"/>
      </w:r>
      <w:r w:rsidR="001D14FE" w:rsidRPr="00A57D73">
        <w:t>,</w:t>
      </w:r>
      <w:r w:rsidRPr="00A57D73">
        <w:t xml:space="preserve">  ANSI/NEMA HN 1-2019</w:t>
      </w:r>
      <w:r w:rsidRPr="00A57D73">
        <w:rPr>
          <w:rStyle w:val="FootnoteReference"/>
        </w:rPr>
        <w:footnoteReference w:id="10"/>
      </w:r>
      <w:r w:rsidR="001D14FE" w:rsidRPr="00A57D73">
        <w:t xml:space="preserve">, ISO/IEC 27001/2 </w:t>
      </w:r>
      <w:r w:rsidRPr="00A57D73">
        <w:t>and FIPS 140-3 for US Federal Agencies</w:t>
      </w:r>
      <w:r w:rsidRPr="00A57D73">
        <w:rPr>
          <w:rStyle w:val="FootnoteReference"/>
        </w:rPr>
        <w:footnoteReference w:id="11"/>
      </w:r>
      <w:r w:rsidRPr="00A57D73">
        <w:t>.</w:t>
      </w:r>
    </w:p>
    <w:p w14:paraId="79EC8518" w14:textId="0AD479C6" w:rsidR="00053259" w:rsidRPr="00A57D73" w:rsidRDefault="00053259" w:rsidP="00053259">
      <w:pPr>
        <w:pStyle w:val="BodyText"/>
      </w:pPr>
      <w:bookmarkStart w:id="68" w:name="_Hlk32570068"/>
      <w:bookmarkEnd w:id="61"/>
      <w:bookmarkEnd w:id="62"/>
      <w:bookmarkEnd w:id="63"/>
      <w:bookmarkEnd w:id="64"/>
      <w:bookmarkEnd w:id="65"/>
      <w:bookmarkEnd w:id="66"/>
      <w:r w:rsidRPr="00A57D73">
        <w:t xml:space="preserve">Open </w:t>
      </w:r>
      <w:r w:rsidR="00A80A63" w:rsidRPr="00A57D73">
        <w:t>I</w:t>
      </w:r>
      <w:r w:rsidRPr="00A57D73">
        <w:t xml:space="preserve">ssue </w:t>
      </w:r>
      <w:r w:rsidR="00783467" w:rsidRPr="00A57D73">
        <w:t>2</w:t>
      </w:r>
      <w:r w:rsidR="00404852" w:rsidRPr="00A57D73">
        <w:t>:</w:t>
      </w:r>
    </w:p>
    <w:p w14:paraId="04D80319" w14:textId="44BA371B" w:rsidR="0005678D" w:rsidRPr="00A57D73" w:rsidRDefault="00053259" w:rsidP="00ED1BF1">
      <w:pPr>
        <w:pStyle w:val="BodyText"/>
      </w:pPr>
      <w:r w:rsidRPr="00A57D73">
        <w:t xml:space="preserve">What amount of security information should be included </w:t>
      </w:r>
      <w:r w:rsidR="00CB75F9" w:rsidRPr="00A57D73">
        <w:t>within</w:t>
      </w:r>
      <w:r w:rsidRPr="00A57D73">
        <w:t xml:space="preserve"> the data model </w:t>
      </w:r>
      <w:r w:rsidR="005C5DBC" w:rsidRPr="00A57D73">
        <w:t>without compromising security?</w:t>
      </w:r>
      <w:r w:rsidR="003B66C7" w:rsidRPr="00A57D73">
        <w:t xml:space="preserve"> </w:t>
      </w:r>
    </w:p>
    <w:p w14:paraId="60176677" w14:textId="41623141" w:rsidR="003B66C7" w:rsidRPr="00A57D73" w:rsidRDefault="00D26FA2" w:rsidP="00ED1BF1">
      <w:pPr>
        <w:pStyle w:val="BodyText"/>
      </w:pPr>
      <w:r w:rsidRPr="00A57D73">
        <w:t>Consider</w:t>
      </w:r>
      <w:r w:rsidR="00083A1D" w:rsidRPr="00A57D73">
        <w:t>,</w:t>
      </w:r>
      <w:r w:rsidRPr="00A57D73">
        <w:t xml:space="preserve"> although</w:t>
      </w:r>
      <w:r w:rsidR="0005678D" w:rsidRPr="00A57D73">
        <w:t xml:space="preserve"> not intended as a security tool, SNIF could aid in</w:t>
      </w:r>
      <w:r w:rsidR="00D15496" w:rsidRPr="00A57D73">
        <w:t xml:space="preserve"> aid in a project to map an existing network</w:t>
      </w:r>
      <w:r w:rsidR="0005678D" w:rsidRPr="00A57D73">
        <w:rPr>
          <w:rStyle w:val="FootnoteReference"/>
        </w:rPr>
        <w:footnoteReference w:id="12"/>
      </w:r>
      <w:r w:rsidR="00A80A63" w:rsidRPr="00A57D73">
        <w:t>.</w:t>
      </w:r>
    </w:p>
    <w:p w14:paraId="39F4A4ED" w14:textId="020CC796" w:rsidR="00E24F31" w:rsidRPr="00A57D73" w:rsidRDefault="00E24F31" w:rsidP="00ED1BF1">
      <w:pPr>
        <w:pStyle w:val="BodyText"/>
      </w:pPr>
      <w:r w:rsidRPr="00A57D73">
        <w:t xml:space="preserve">Open </w:t>
      </w:r>
      <w:r w:rsidR="00A80A63" w:rsidRPr="00A57D73">
        <w:t>I</w:t>
      </w:r>
      <w:r w:rsidR="00885044" w:rsidRPr="00A57D73">
        <w:t xml:space="preserve">ssue </w:t>
      </w:r>
      <w:r w:rsidR="00783467" w:rsidRPr="00A57D73">
        <w:t>2</w:t>
      </w:r>
      <w:r w:rsidR="00885044" w:rsidRPr="00A57D73">
        <w:t xml:space="preserve"> response: </w:t>
      </w:r>
    </w:p>
    <w:p w14:paraId="72150FF0" w14:textId="77777777" w:rsidR="00D26FA2" w:rsidRPr="00A57D73" w:rsidRDefault="00885044" w:rsidP="00D26FA2">
      <w:pPr>
        <w:pStyle w:val="BodyText"/>
      </w:pPr>
      <w:r w:rsidRPr="00A57D73">
        <w:t xml:space="preserve">An initial proposal </w:t>
      </w:r>
      <w:r w:rsidR="000A16CE" w:rsidRPr="00A57D73">
        <w:t xml:space="preserve">suggests that ATNA </w:t>
      </w:r>
      <w:r w:rsidR="00D26FA2" w:rsidRPr="00A57D73">
        <w:t xml:space="preserve">options could be included within the data model. </w:t>
      </w:r>
    </w:p>
    <w:p w14:paraId="500E4F2B" w14:textId="77777777" w:rsidR="00D26FA2" w:rsidRPr="00A57D73" w:rsidRDefault="00D26FA2" w:rsidP="00D26FA2">
      <w:pPr>
        <w:pStyle w:val="BodyText"/>
      </w:pPr>
      <w:r w:rsidRPr="00A57D73">
        <w:t>Public comment is sought on this approach, as well as additional data elements such as:</w:t>
      </w:r>
    </w:p>
    <w:p w14:paraId="480D4A7E" w14:textId="6CDD690D" w:rsidR="00D26FA2" w:rsidRPr="00A57D73" w:rsidRDefault="00D26FA2" w:rsidP="006058B9">
      <w:pPr>
        <w:pStyle w:val="ListBullet2"/>
      </w:pPr>
      <w:r w:rsidRPr="00A57D73">
        <w:t>security risk assessment level</w:t>
      </w:r>
      <w:r w:rsidR="00A80A63" w:rsidRPr="00A57D73">
        <w:t xml:space="preserve"> and/or</w:t>
      </w:r>
      <w:r w:rsidRPr="00A57D73">
        <w:t xml:space="preserve"> classification</w:t>
      </w:r>
      <w:r w:rsidR="00A80A63" w:rsidRPr="00A57D73">
        <w:t>,</w:t>
      </w:r>
    </w:p>
    <w:p w14:paraId="03610C32" w14:textId="1BA6DBD6" w:rsidR="00D26FA2" w:rsidRPr="00A57D73" w:rsidRDefault="00D26FA2" w:rsidP="006058B9">
      <w:pPr>
        <w:pStyle w:val="ListBullet2"/>
      </w:pPr>
      <w:r w:rsidRPr="00A57D73">
        <w:t>link to a MDS2</w:t>
      </w:r>
      <w:r w:rsidR="00A80A63" w:rsidRPr="00A57D73">
        <w:t>,</w:t>
      </w:r>
    </w:p>
    <w:p w14:paraId="3687AEF3" w14:textId="684F88C5" w:rsidR="002E37BC" w:rsidRDefault="002E37BC" w:rsidP="006058B9">
      <w:pPr>
        <w:pStyle w:val="ListBullet2"/>
        <w:rPr>
          <w:ins w:id="69" w:author="Nichols, Steven (GE Healthcare)" w:date="2020-05-06T13:56:00Z"/>
        </w:rPr>
      </w:pPr>
      <w:r w:rsidRPr="00A57D73">
        <w:t xml:space="preserve">VLAN </w:t>
      </w:r>
      <w:r w:rsidR="00A80A63" w:rsidRPr="00A57D73">
        <w:t>details</w:t>
      </w:r>
      <w:r w:rsidRPr="00A57D73">
        <w:t xml:space="preserve"> (</w:t>
      </w:r>
      <w:r w:rsidR="00D05AB2">
        <w:t xml:space="preserve">e.g., </w:t>
      </w:r>
      <w:r w:rsidRPr="00A57D73">
        <w:t>encrypted VLAN used to secure legacy equipment)</w:t>
      </w:r>
      <w:ins w:id="70" w:author="Nichols, Steven (GE Healthcare)" w:date="2020-05-06T13:56:00Z">
        <w:r w:rsidR="00831C76">
          <w:t xml:space="preserve">, </w:t>
        </w:r>
      </w:ins>
      <w:del w:id="71" w:author="Nichols, Steven (GE Healthcare)" w:date="2020-05-06T13:56:00Z">
        <w:r w:rsidR="00A80A63" w:rsidRPr="00A57D73" w:rsidDel="00831C76">
          <w:delText>.</w:delText>
        </w:r>
        <w:r w:rsidRPr="00A57D73" w:rsidDel="00831C76">
          <w:delText xml:space="preserve"> </w:delText>
        </w:r>
      </w:del>
    </w:p>
    <w:p w14:paraId="4E3EED65" w14:textId="662F475B" w:rsidR="00831C76" w:rsidRPr="00A57D73" w:rsidRDefault="00831C76" w:rsidP="00831C76">
      <w:pPr>
        <w:pStyle w:val="ListBullet2"/>
        <w:pPrChange w:id="72" w:author="Nichols, Steven (GE Healthcare)" w:date="2020-05-06T13:56:00Z">
          <w:pPr>
            <w:pStyle w:val="ListBullet2"/>
          </w:pPr>
        </w:pPrChange>
      </w:pPr>
      <w:ins w:id="73" w:author="Nichols, Steven (GE Healthcare)" w:date="2020-05-06T13:56:00Z">
        <w:r>
          <w:lastRenderedPageBreak/>
          <w:t>CA authority, public key, TLS</w:t>
        </w:r>
        <w:r>
          <w:t xml:space="preserve"> version</w:t>
        </w:r>
      </w:ins>
      <w:ins w:id="74" w:author="Nichols, Steven (GE Healthcare)" w:date="2020-05-06T13:57:00Z">
        <w:r>
          <w:t xml:space="preserve"> and</w:t>
        </w:r>
      </w:ins>
      <w:ins w:id="75" w:author="Nichols, Steven (GE Healthcare)" w:date="2020-05-06T13:56:00Z">
        <w:r>
          <w:t xml:space="preserve"> authentication token</w:t>
        </w:r>
      </w:ins>
      <w:ins w:id="76" w:author="Nichols, Steven (GE Healthcare)" w:date="2020-05-06T13:57:00Z">
        <w:r>
          <w:t>.</w:t>
        </w:r>
      </w:ins>
    </w:p>
    <w:p w14:paraId="4CB4B3C1" w14:textId="4F2C134E" w:rsidR="00D26FA2" w:rsidRPr="00A57D73" w:rsidRDefault="00D26FA2" w:rsidP="00D26FA2">
      <w:pPr>
        <w:pStyle w:val="BodyText"/>
      </w:pPr>
      <w:r w:rsidRPr="00A57D73">
        <w:t xml:space="preserve">Note: these may </w:t>
      </w:r>
      <w:r w:rsidR="002E37BC" w:rsidRPr="00A57D73">
        <w:t>duplicate information in a</w:t>
      </w:r>
      <w:r w:rsidR="00A80A63" w:rsidRPr="00A57D73">
        <w:t>n existing</w:t>
      </w:r>
      <w:r w:rsidR="002E37BC" w:rsidRPr="00A57D73">
        <w:t xml:space="preserve"> </w:t>
      </w:r>
      <w:r w:rsidRPr="00A57D73">
        <w:t>security management database.</w:t>
      </w:r>
    </w:p>
    <w:bookmarkEnd w:id="68"/>
    <w:p w14:paraId="7C4AC1DB" w14:textId="3F5177FF" w:rsidR="005C5DBC" w:rsidRPr="00A57D73" w:rsidRDefault="005C5DBC" w:rsidP="005C5DBC">
      <w:pPr>
        <w:pStyle w:val="BodyText"/>
      </w:pPr>
      <w:r w:rsidRPr="00A57D73">
        <w:t xml:space="preserve">Open </w:t>
      </w:r>
      <w:r w:rsidR="00A80A63" w:rsidRPr="00A57D73">
        <w:t>I</w:t>
      </w:r>
      <w:r w:rsidRPr="00A57D73">
        <w:t xml:space="preserve">ssue </w:t>
      </w:r>
      <w:r w:rsidR="00783467" w:rsidRPr="00A57D73">
        <w:t>3:</w:t>
      </w:r>
    </w:p>
    <w:p w14:paraId="5AFBE34C" w14:textId="5F34C343" w:rsidR="005C5DBC" w:rsidRPr="00A57D73" w:rsidRDefault="005C5DBC" w:rsidP="00ED1BF1">
      <w:pPr>
        <w:pStyle w:val="BodyText"/>
      </w:pPr>
      <w:r w:rsidRPr="00A57D73">
        <w:t>How should the data be organized? Should there be 1</w:t>
      </w:r>
      <w:r w:rsidR="008C1A66" w:rsidRPr="00A57D73">
        <w:t xml:space="preserve"> </w:t>
      </w:r>
      <w:r w:rsidRPr="00A57D73">
        <w:t>form per system or 1 form per site?</w:t>
      </w:r>
    </w:p>
    <w:p w14:paraId="3A2D21D9" w14:textId="32905605" w:rsidR="00783467" w:rsidRPr="00A57D73" w:rsidRDefault="00404852" w:rsidP="00ED1BF1">
      <w:pPr>
        <w:pStyle w:val="BodyText"/>
      </w:pPr>
      <w:r w:rsidRPr="00A57D73">
        <w:t xml:space="preserve">Open </w:t>
      </w:r>
      <w:r w:rsidR="00A80A63" w:rsidRPr="00A57D73">
        <w:t>I</w:t>
      </w:r>
      <w:r w:rsidRPr="00A57D73">
        <w:t xml:space="preserve">ssue </w:t>
      </w:r>
      <w:r w:rsidR="00783467" w:rsidRPr="00A57D73">
        <w:t>3</w:t>
      </w:r>
      <w:r w:rsidRPr="00A57D73">
        <w:t xml:space="preserve"> response: </w:t>
      </w:r>
    </w:p>
    <w:p w14:paraId="14AA2F22" w14:textId="051407AB" w:rsidR="00404852" w:rsidRPr="00A57D73" w:rsidRDefault="00010BBF" w:rsidP="00ED1BF1">
      <w:pPr>
        <w:pStyle w:val="BodyText"/>
      </w:pPr>
      <w:r w:rsidRPr="00A57D73">
        <w:t>The form is a virtual form and should allow for one or more</w:t>
      </w:r>
      <w:r w:rsidR="00D550E8" w:rsidRPr="00A57D73">
        <w:t>;</w:t>
      </w:r>
      <w:r w:rsidRPr="00A57D73">
        <w:t xml:space="preserve"> p</w:t>
      </w:r>
      <w:r w:rsidR="00404852" w:rsidRPr="00A57D73">
        <w:t xml:space="preserve">ublic comment is sought on this </w:t>
      </w:r>
      <w:r w:rsidR="00CB75F9" w:rsidRPr="00A57D73">
        <w:t>approach</w:t>
      </w:r>
      <w:r w:rsidR="00783467" w:rsidRPr="00A57D73">
        <w:t>.</w:t>
      </w:r>
      <w:r w:rsidRPr="00A57D73">
        <w:t xml:space="preserve"> </w:t>
      </w:r>
    </w:p>
    <w:p w14:paraId="7FD15519" w14:textId="48C17374" w:rsidR="00885B72" w:rsidRPr="00A57D73" w:rsidRDefault="00885B72" w:rsidP="00ED1BF1">
      <w:pPr>
        <w:pStyle w:val="BodyText"/>
      </w:pPr>
      <w:r w:rsidRPr="00A57D73">
        <w:t xml:space="preserve">Open </w:t>
      </w:r>
      <w:r w:rsidR="00A80A63" w:rsidRPr="00A57D73">
        <w:t>I</w:t>
      </w:r>
      <w:r w:rsidRPr="00A57D73">
        <w:t xml:space="preserve">ssue </w:t>
      </w:r>
      <w:r w:rsidR="00783467" w:rsidRPr="00A57D73">
        <w:t>4:</w:t>
      </w:r>
    </w:p>
    <w:p w14:paraId="4E3D3F31" w14:textId="4FDC5DFD" w:rsidR="00A93EF4" w:rsidRPr="00A57D73" w:rsidRDefault="00885B72" w:rsidP="00885B72">
      <w:pPr>
        <w:pStyle w:val="BodyText"/>
      </w:pPr>
      <w:r w:rsidRPr="00A57D73">
        <w:t xml:space="preserve">Are the assumptions regarding </w:t>
      </w:r>
      <w:r w:rsidR="00CB75F9" w:rsidRPr="00A57D73">
        <w:t xml:space="preserve">an </w:t>
      </w:r>
      <w:r w:rsidRPr="00A57D73">
        <w:t>institution’s role in interface management correct?</w:t>
      </w:r>
      <w:ins w:id="77" w:author="Nichols, Steven (GE Healthcare)" w:date="2020-05-06T14:03:00Z">
        <w:r w:rsidR="001068BE">
          <w:t xml:space="preserve"> Initial feedback suggests that institutions tend not to catalogue endpoints</w:t>
        </w:r>
      </w:ins>
      <w:ins w:id="78" w:author="Nichols, Steven (GE Healthcare)" w:date="2020-05-06T14:04:00Z">
        <w:r w:rsidR="001068BE">
          <w:t xml:space="preserve">, however there is </w:t>
        </w:r>
      </w:ins>
      <w:ins w:id="79" w:author="Nichols, Steven (GE Healthcare)" w:date="2020-05-06T14:06:00Z">
        <w:r w:rsidR="001068BE">
          <w:t xml:space="preserve">some </w:t>
        </w:r>
      </w:ins>
      <w:ins w:id="80" w:author="Nichols, Steven (GE Healthcare)" w:date="2020-05-06T14:04:00Z">
        <w:r w:rsidR="001068BE">
          <w:t xml:space="preserve">interest in </w:t>
        </w:r>
      </w:ins>
      <w:ins w:id="81" w:author="Nichols, Steven (GE Healthcare)" w:date="2020-05-06T14:05:00Z">
        <w:r w:rsidR="001068BE">
          <w:t xml:space="preserve">having such information </w:t>
        </w:r>
      </w:ins>
      <w:ins w:id="82" w:author="Nichols, Steven (GE Healthcare)" w:date="2020-05-06T14:06:00Z">
        <w:r w:rsidR="001068BE">
          <w:t xml:space="preserve">available, </w:t>
        </w:r>
      </w:ins>
      <w:ins w:id="83" w:author="Nichols, Steven (GE Healthcare)" w:date="2020-05-06T14:05:00Z">
        <w:r w:rsidR="001068BE">
          <w:t xml:space="preserve">in order to become </w:t>
        </w:r>
      </w:ins>
      <w:ins w:id="84" w:author="Nichols, Steven (GE Healthcare)" w:date="2020-05-06T14:06:00Z">
        <w:r w:rsidR="001068BE">
          <w:t>more self-sufficient</w:t>
        </w:r>
      </w:ins>
      <w:ins w:id="85" w:author="Nichols, Steven (GE Healthcare)" w:date="2020-05-06T14:05:00Z">
        <w:r w:rsidR="001068BE">
          <w:t>.</w:t>
        </w:r>
      </w:ins>
    </w:p>
    <w:p w14:paraId="5052909B" w14:textId="71BBDC70" w:rsidR="00783467" w:rsidRPr="00A57D73" w:rsidRDefault="00A93EF4" w:rsidP="007949A3">
      <w:pPr>
        <w:pStyle w:val="BodyText"/>
      </w:pPr>
      <w:r w:rsidRPr="00A57D73">
        <w:t xml:space="preserve">Open </w:t>
      </w:r>
      <w:r w:rsidR="00A80A63" w:rsidRPr="00A57D73">
        <w:t>I</w:t>
      </w:r>
      <w:r w:rsidRPr="00A57D73">
        <w:t xml:space="preserve">ssue </w:t>
      </w:r>
      <w:r w:rsidR="00783467" w:rsidRPr="00A57D73">
        <w:t>4</w:t>
      </w:r>
      <w:r w:rsidRPr="00A57D73">
        <w:t xml:space="preserve"> response:</w:t>
      </w:r>
    </w:p>
    <w:p w14:paraId="07CCD4AF" w14:textId="1CA62C83" w:rsidR="00885B72" w:rsidRPr="00A57D73" w:rsidRDefault="00885B72" w:rsidP="007949A3">
      <w:pPr>
        <w:pStyle w:val="BodyText"/>
      </w:pPr>
      <w:r w:rsidRPr="00A57D73">
        <w:t>Seek public comment on the following:</w:t>
      </w:r>
    </w:p>
    <w:p w14:paraId="4C422765" w14:textId="77777777" w:rsidR="00885B72" w:rsidRPr="00A57D73" w:rsidRDefault="00885B72" w:rsidP="006058B9">
      <w:pPr>
        <w:pStyle w:val="ListBullet2"/>
      </w:pPr>
      <w:r w:rsidRPr="00A57D73">
        <w:t>Are interface endpoints catalogued today? If so, who maintains the catalogue?</w:t>
      </w:r>
    </w:p>
    <w:p w14:paraId="5DAE97D3" w14:textId="77777777" w:rsidR="00885B72" w:rsidRPr="00A57D73" w:rsidRDefault="00885B72" w:rsidP="006058B9">
      <w:pPr>
        <w:pStyle w:val="ListBullet2"/>
      </w:pPr>
      <w:r w:rsidRPr="00A57D73">
        <w:t>If an endpoint catalogue was standardized, would institutions and vendors adopt it?</w:t>
      </w:r>
    </w:p>
    <w:p w14:paraId="2011AF10" w14:textId="62CE2363" w:rsidR="00885B72" w:rsidRPr="00A57D73" w:rsidRDefault="00885B72" w:rsidP="006058B9">
      <w:pPr>
        <w:pStyle w:val="ListBullet2"/>
      </w:pPr>
      <w:r w:rsidRPr="00A57D73">
        <w:t xml:space="preserve">Would institutions be willing to transition </w:t>
      </w:r>
      <w:r w:rsidR="00CB75F9" w:rsidRPr="00A57D73">
        <w:t xml:space="preserve">their </w:t>
      </w:r>
      <w:r w:rsidRPr="00A57D73">
        <w:t>current systems to one that is standardized?</w:t>
      </w:r>
    </w:p>
    <w:p w14:paraId="7FF0E16C" w14:textId="462C5F56" w:rsidR="00502D67" w:rsidRPr="00A57D73" w:rsidRDefault="00502D67" w:rsidP="00502D67">
      <w:pPr>
        <w:pStyle w:val="BodyText"/>
      </w:pPr>
      <w:r w:rsidRPr="00A57D73">
        <w:t>Open Issue 7</w:t>
      </w:r>
      <w:r w:rsidR="00783467" w:rsidRPr="00A57D73">
        <w:t>:</w:t>
      </w:r>
    </w:p>
    <w:p w14:paraId="6BD647A9" w14:textId="1DA4C80F" w:rsidR="001158D3" w:rsidRPr="00A57D73" w:rsidRDefault="001158D3" w:rsidP="00502D67">
      <w:pPr>
        <w:pStyle w:val="BodyText"/>
      </w:pPr>
      <w:r w:rsidRPr="00A57D73">
        <w:t xml:space="preserve">Regarding a SNIF </w:t>
      </w:r>
      <w:r w:rsidR="00D05AB2">
        <w:t>Profile</w:t>
      </w:r>
      <w:r w:rsidRPr="00A57D73">
        <w:t>:</w:t>
      </w:r>
    </w:p>
    <w:p w14:paraId="0434577E" w14:textId="559BB9B8" w:rsidR="00783467" w:rsidRPr="00A57D73" w:rsidRDefault="005C0E5B" w:rsidP="006058B9">
      <w:pPr>
        <w:pStyle w:val="ListBullet2"/>
      </w:pPr>
      <w:r w:rsidRPr="00A57D73">
        <w:t xml:space="preserve">Is there a preferred technical approach based on existing standards, referenced in </w:t>
      </w:r>
      <w:r w:rsidR="00D05AB2">
        <w:t>Section</w:t>
      </w:r>
      <w:r w:rsidR="00CB75F9" w:rsidRPr="00A57D73">
        <w:t xml:space="preserve"> </w:t>
      </w:r>
      <w:r w:rsidRPr="00A57D73">
        <w:fldChar w:fldCharType="begin"/>
      </w:r>
      <w:r w:rsidRPr="00A57D73">
        <w:instrText xml:space="preserve"> REF _Ref32859899 \r \p \h </w:instrText>
      </w:r>
      <w:r w:rsidR="000E3682">
        <w:instrText xml:space="preserve"> \* MERGEFORMAT </w:instrText>
      </w:r>
      <w:r w:rsidRPr="00A57D73">
        <w:fldChar w:fldCharType="separate"/>
      </w:r>
      <w:r w:rsidR="00CB75F9" w:rsidRPr="00A57D73">
        <w:t>2.2 below</w:t>
      </w:r>
      <w:r w:rsidRPr="00A57D73">
        <w:fldChar w:fldCharType="end"/>
      </w:r>
      <w:r w:rsidRPr="00A57D73">
        <w:t xml:space="preserve">? </w:t>
      </w:r>
    </w:p>
    <w:p w14:paraId="4903499F" w14:textId="72F598A1" w:rsidR="00582C50" w:rsidRPr="00A57D73" w:rsidRDefault="00006E63" w:rsidP="006058B9">
      <w:pPr>
        <w:pStyle w:val="ListBullet2"/>
      </w:pPr>
      <w:r w:rsidRPr="00A57D73">
        <w:t xml:space="preserve">Is there </w:t>
      </w:r>
      <w:r w:rsidR="00F8001E" w:rsidRPr="00A57D73">
        <w:t>any interest from an organization</w:t>
      </w:r>
      <w:r w:rsidRPr="00A57D73">
        <w:t xml:space="preserve"> willing to develop an opensource implementation as a project related to the </w:t>
      </w:r>
      <w:r w:rsidR="00F8001E" w:rsidRPr="00A57D73">
        <w:t xml:space="preserve">SNIF </w:t>
      </w:r>
      <w:r w:rsidRPr="00A57D73">
        <w:t xml:space="preserve">profiling </w:t>
      </w:r>
      <w:r w:rsidR="00F8001E" w:rsidRPr="00A57D73">
        <w:t>activity?</w:t>
      </w:r>
    </w:p>
    <w:p w14:paraId="72CA167C" w14:textId="5230B29E" w:rsidR="001158D3" w:rsidRPr="00A57D73" w:rsidRDefault="001158D3" w:rsidP="006058B9">
      <w:pPr>
        <w:pStyle w:val="ListBullet2"/>
      </w:pPr>
      <w:r w:rsidRPr="00A57D73">
        <w:t xml:space="preserve">Should SNIF have focus on implementation and break-fix use cases, or should it take a greater role in </w:t>
      </w:r>
      <w:r w:rsidR="00CB75F9" w:rsidRPr="00A57D73">
        <w:t xml:space="preserve">routine </w:t>
      </w:r>
      <w:r w:rsidRPr="00A57D73">
        <w:t>network transactions (</w:t>
      </w:r>
      <w:r w:rsidR="00D05AB2">
        <w:t xml:space="preserve">i.e., </w:t>
      </w:r>
      <w:r w:rsidRPr="00A57D73">
        <w:t>reference SNIF in lieu of a static host file)?</w:t>
      </w:r>
    </w:p>
    <w:p w14:paraId="5E4DBD92" w14:textId="2A3EB4BB" w:rsidR="00CB7D9A" w:rsidRPr="00A57D73" w:rsidRDefault="00CB7D9A" w:rsidP="006058B9">
      <w:pPr>
        <w:pStyle w:val="ListBullet2"/>
      </w:pPr>
      <w:r w:rsidRPr="00A57D73">
        <w:t>SNIF-like functionality is exercised in the Carequality</w:t>
      </w:r>
      <w:r w:rsidR="007E47AE" w:rsidRPr="00A57D73">
        <w:t xml:space="preserve">/eHealth Exchange </w:t>
      </w:r>
      <w:r w:rsidR="00D550E8" w:rsidRPr="00A57D73">
        <w:t xml:space="preserve">Provider </w:t>
      </w:r>
      <w:r w:rsidRPr="00A57D73">
        <w:t xml:space="preserve">Directory, what Carequality attributes should </w:t>
      </w:r>
      <w:r w:rsidR="005C0E5B" w:rsidRPr="00A57D73">
        <w:t>be included in SNIF (and vice-versa)?</w:t>
      </w:r>
    </w:p>
    <w:p w14:paraId="17FFC07B" w14:textId="62B3FB95" w:rsidR="00DC5DD1" w:rsidRPr="00A57D73" w:rsidRDefault="00DC5DD1" w:rsidP="00311150">
      <w:pPr>
        <w:pStyle w:val="BodyText"/>
      </w:pPr>
      <w:r w:rsidRPr="00A57D73">
        <w:t>Open Issue 8:</w:t>
      </w:r>
    </w:p>
    <w:p w14:paraId="4B755D09" w14:textId="77777777" w:rsidR="00CB348D" w:rsidRPr="00A57D73" w:rsidRDefault="00CB348D" w:rsidP="00DC5DD1">
      <w:pPr>
        <w:pStyle w:val="BodyText"/>
      </w:pPr>
      <w:r w:rsidRPr="00A57D73">
        <w:t>SNIF Repositories:</w:t>
      </w:r>
    </w:p>
    <w:p w14:paraId="42A82E32" w14:textId="04AA9F68" w:rsidR="00DC5DD1" w:rsidRPr="00A57D73" w:rsidRDefault="00DC5DD1" w:rsidP="006058B9">
      <w:pPr>
        <w:pStyle w:val="ListBullet2"/>
      </w:pPr>
      <w:r w:rsidRPr="00A57D73">
        <w:t xml:space="preserve">How should multiple </w:t>
      </w:r>
      <w:r w:rsidR="00F859E2" w:rsidRPr="00A57D73">
        <w:t xml:space="preserve">SNIF Repositories be managed? Is there a need for an authoritative Repository and defined data management policies? </w:t>
      </w:r>
      <w:r w:rsidR="005A1CCF" w:rsidRPr="00A57D73">
        <w:t xml:space="preserve">Do Digital Signatures offer a solution? </w:t>
      </w:r>
      <w:ins w:id="86" w:author="Nichols, Steven (GE Healthcare)" w:date="2020-05-06T14:15:00Z">
        <w:r w:rsidR="003E7046">
          <w:t>Should only one SNIF Repository be allowed (as w</w:t>
        </w:r>
      </w:ins>
      <w:ins w:id="87" w:author="Nichols, Steven (GE Healthcare)" w:date="2020-05-06T14:16:00Z">
        <w:r w:rsidR="003E7046">
          <w:t>ith an XDS Registry)?</w:t>
        </w:r>
      </w:ins>
      <w:ins w:id="88" w:author="Nichols, Steven (GE Healthcare)" w:date="2020-05-06T14:15:00Z">
        <w:r w:rsidR="003E7046">
          <w:t xml:space="preserve"> </w:t>
        </w:r>
      </w:ins>
      <w:r w:rsidR="00F859E2" w:rsidRPr="00A57D73">
        <w:t xml:space="preserve">See </w:t>
      </w:r>
      <w:r w:rsidR="00D05AB2">
        <w:t>S</w:t>
      </w:r>
      <w:r w:rsidR="00F859E2" w:rsidRPr="00A57D73">
        <w:t xml:space="preserve">ections </w:t>
      </w:r>
      <w:r w:rsidR="00F859E2" w:rsidRPr="00A57D73">
        <w:fldChar w:fldCharType="begin"/>
      </w:r>
      <w:r w:rsidR="00F859E2" w:rsidRPr="00A57D73">
        <w:instrText xml:space="preserve"> REF _Ref31620755 \r \h </w:instrText>
      </w:r>
      <w:r w:rsidR="000E3682">
        <w:instrText xml:space="preserve"> \* MERGEFORMAT </w:instrText>
      </w:r>
      <w:r w:rsidR="00F859E2" w:rsidRPr="00A57D73">
        <w:fldChar w:fldCharType="separate"/>
      </w:r>
      <w:r w:rsidR="00CB75F9" w:rsidRPr="00A57D73">
        <w:t>4.1</w:t>
      </w:r>
      <w:r w:rsidR="00F859E2" w:rsidRPr="00A57D73">
        <w:fldChar w:fldCharType="end"/>
      </w:r>
      <w:r w:rsidR="00F859E2" w:rsidRPr="00A57D73">
        <w:t xml:space="preserve">and </w:t>
      </w:r>
      <w:r w:rsidR="00F859E2" w:rsidRPr="00A57D73">
        <w:fldChar w:fldCharType="begin"/>
      </w:r>
      <w:r w:rsidR="00F859E2" w:rsidRPr="00A57D73">
        <w:instrText xml:space="preserve"> REF _Ref33001694 \r \p \h </w:instrText>
      </w:r>
      <w:r w:rsidR="000E3682">
        <w:instrText xml:space="preserve"> \* MERGEFORMAT </w:instrText>
      </w:r>
      <w:r w:rsidR="00F859E2" w:rsidRPr="00A57D73">
        <w:fldChar w:fldCharType="separate"/>
      </w:r>
      <w:r w:rsidR="00CB75F9" w:rsidRPr="00A57D73">
        <w:t>4.4.3 below</w:t>
      </w:r>
      <w:r w:rsidR="00F859E2" w:rsidRPr="00A57D73">
        <w:fldChar w:fldCharType="end"/>
      </w:r>
      <w:r w:rsidR="00F859E2" w:rsidRPr="00A57D73">
        <w:t>.</w:t>
      </w:r>
    </w:p>
    <w:p w14:paraId="415AED7B" w14:textId="500CE9D8" w:rsidR="00CB348D" w:rsidRPr="00A57D73" w:rsidRDefault="00CB348D" w:rsidP="006058B9">
      <w:pPr>
        <w:pStyle w:val="ListBullet2"/>
      </w:pPr>
      <w:r w:rsidRPr="00A57D73">
        <w:lastRenderedPageBreak/>
        <w:t xml:space="preserve">Should the Repository </w:t>
      </w:r>
      <w:r w:rsidR="007C432F" w:rsidRPr="00A57D73">
        <w:t xml:space="preserve">query </w:t>
      </w:r>
      <w:r w:rsidRPr="00A57D73">
        <w:t xml:space="preserve">Content Creators for </w:t>
      </w:r>
      <w:r w:rsidR="00817352" w:rsidRPr="00A57D73">
        <w:t>updates</w:t>
      </w:r>
      <w:r w:rsidR="007C432F" w:rsidRPr="00A57D73">
        <w:t xml:space="preserve"> </w:t>
      </w:r>
      <w:r w:rsidR="00817352" w:rsidRPr="00A57D73">
        <w:t>or</w:t>
      </w:r>
      <w:r w:rsidR="00591674" w:rsidRPr="00A57D73">
        <w:t xml:space="preserve"> does this add unnecessary complexity</w:t>
      </w:r>
      <w:r w:rsidRPr="00A57D73">
        <w:t xml:space="preserve"> (</w:t>
      </w:r>
      <w:r w:rsidR="00D05AB2">
        <w:t xml:space="preserve">i.e., </w:t>
      </w:r>
      <w:r w:rsidRPr="00A57D73">
        <w:t xml:space="preserve">should bi-directional transactions be established as discussed in </w:t>
      </w:r>
      <w:r w:rsidR="00D05AB2">
        <w:t>Section</w:t>
      </w:r>
      <w:r w:rsidRPr="00A57D73">
        <w:t xml:space="preserve"> </w:t>
      </w:r>
      <w:r w:rsidRPr="00A57D73">
        <w:fldChar w:fldCharType="begin"/>
      </w:r>
      <w:r w:rsidRPr="00A57D73">
        <w:instrText xml:space="preserve"> REF _Ref33003059 \r \p \h </w:instrText>
      </w:r>
      <w:r w:rsidR="000E3682">
        <w:instrText xml:space="preserve"> \* MERGEFORMAT </w:instrText>
      </w:r>
      <w:r w:rsidRPr="00A57D73">
        <w:fldChar w:fldCharType="separate"/>
      </w:r>
      <w:r w:rsidR="00CB75F9" w:rsidRPr="00A57D73">
        <w:t>4.4.2 below</w:t>
      </w:r>
      <w:r w:rsidRPr="00A57D73">
        <w:fldChar w:fldCharType="end"/>
      </w:r>
      <w:r w:rsidRPr="00A57D73">
        <w:t>)?</w:t>
      </w:r>
    </w:p>
    <w:p w14:paraId="33F84C92" w14:textId="2D8A6ACD" w:rsidR="00E30CC8" w:rsidRPr="00A57D73" w:rsidRDefault="00E30CC8" w:rsidP="006058B9">
      <w:pPr>
        <w:pStyle w:val="BodyText"/>
        <w:keepNext/>
      </w:pPr>
      <w:r w:rsidRPr="00A57D73">
        <w:t>Open Issue 9:</w:t>
      </w:r>
    </w:p>
    <w:p w14:paraId="3EA32980" w14:textId="63B81188" w:rsidR="00EF35C8" w:rsidRPr="00A57D73" w:rsidRDefault="00EF35C8" w:rsidP="00E30CC8">
      <w:pPr>
        <w:pStyle w:val="BodyText"/>
      </w:pPr>
      <w:r w:rsidRPr="00A57D73">
        <w:t>To what extent should connectivity details be incorporated in the d</w:t>
      </w:r>
      <w:r w:rsidR="00E30CC8" w:rsidRPr="00A57D73">
        <w:t xml:space="preserve">ata </w:t>
      </w:r>
      <w:r w:rsidRPr="00A57D73">
        <w:t>m</w:t>
      </w:r>
      <w:r w:rsidR="00E30CC8" w:rsidRPr="00A57D73">
        <w:t>odel</w:t>
      </w:r>
      <w:r w:rsidRPr="00A57D73">
        <w:t xml:space="preserve"> to differentiate an endpoint without being overly exhaustive? Noting that the more information that is included, the more </w:t>
      </w:r>
      <w:r w:rsidR="00CB75F9" w:rsidRPr="00A57D73">
        <w:t xml:space="preserve">of a burden </w:t>
      </w:r>
      <w:r w:rsidRPr="00A57D73">
        <w:t>SNIF can be to maintain.</w:t>
      </w:r>
      <w:r w:rsidR="00083A1D" w:rsidRPr="00A57D73">
        <w:t xml:space="preserve"> Public comment is sought on:</w:t>
      </w:r>
    </w:p>
    <w:p w14:paraId="04813825" w14:textId="44BB5C85" w:rsidR="00083A1D" w:rsidRPr="00A57D73" w:rsidRDefault="00EF35C8" w:rsidP="006058B9">
      <w:pPr>
        <w:pStyle w:val="ListBullet2"/>
      </w:pPr>
      <w:r w:rsidRPr="00A57D73">
        <w:t>The data element “Period” was borrowed from the FHIR Endpoint resource. There are several other timestamps that could be included such as: created in repository, last updated in repository, created by content creator, last updated by content creator. This could reach a tipping point and lend towards recording such information in an audit trail.</w:t>
      </w:r>
      <w:r w:rsidR="00083A1D" w:rsidRPr="00A57D73">
        <w:t xml:space="preserve"> What is the preferred approach for timestamps?</w:t>
      </w:r>
    </w:p>
    <w:p w14:paraId="6A230794" w14:textId="778AC821" w:rsidR="00083A1D" w:rsidRPr="00A57D73" w:rsidRDefault="00083A1D" w:rsidP="006058B9">
      <w:pPr>
        <w:pStyle w:val="ListBullet2"/>
      </w:pPr>
      <w:r w:rsidRPr="00A57D73">
        <w:t>Which fields are suited for encoding as identifiers for machine readability?</w:t>
      </w:r>
    </w:p>
    <w:p w14:paraId="7B4FA766" w14:textId="06B647E6" w:rsidR="00CB75F9" w:rsidRPr="00A57D73" w:rsidRDefault="00AA5B53" w:rsidP="006058B9">
      <w:pPr>
        <w:pStyle w:val="ListBullet2"/>
      </w:pPr>
      <w:r w:rsidRPr="00A57D73">
        <w:t>Are there recommended standards that can satisfy one or more groups of the data model (Administrative, Operational or Technical)? Is there a better grouping that enables use of existing standards?</w:t>
      </w:r>
    </w:p>
    <w:p w14:paraId="27747E86" w14:textId="19F10458" w:rsidR="007C2FC8" w:rsidRPr="00A57D73" w:rsidRDefault="00FB4EF7" w:rsidP="006058B9">
      <w:pPr>
        <w:pStyle w:val="ListBullet2"/>
      </w:pPr>
      <w:r w:rsidRPr="00A57D73">
        <w:rPr>
          <w:color w:val="000000"/>
          <w:szCs w:val="24"/>
        </w:rPr>
        <w:t xml:space="preserve">How should </w:t>
      </w:r>
      <w:r w:rsidR="00D23184" w:rsidRPr="00A57D73">
        <w:rPr>
          <w:color w:val="000000"/>
          <w:szCs w:val="24"/>
        </w:rPr>
        <w:t xml:space="preserve">the data model handle </w:t>
      </w:r>
      <w:r w:rsidRPr="00A57D73">
        <w:rPr>
          <w:color w:val="000000"/>
          <w:szCs w:val="24"/>
        </w:rPr>
        <w:t xml:space="preserve">synchronous </w:t>
      </w:r>
      <w:r w:rsidR="00D23184" w:rsidRPr="00A57D73">
        <w:rPr>
          <w:color w:val="000000"/>
          <w:szCs w:val="24"/>
        </w:rPr>
        <w:t>vs.</w:t>
      </w:r>
      <w:r w:rsidRPr="00A57D73">
        <w:rPr>
          <w:color w:val="000000"/>
          <w:szCs w:val="24"/>
        </w:rPr>
        <w:t xml:space="preserve"> asynchronous services</w:t>
      </w:r>
      <w:r w:rsidR="00D23184" w:rsidRPr="00A57D73">
        <w:rPr>
          <w:color w:val="000000"/>
          <w:szCs w:val="24"/>
        </w:rPr>
        <w:t>?</w:t>
      </w:r>
    </w:p>
    <w:p w14:paraId="59CC4C9E" w14:textId="33DC55E5" w:rsidR="007C2FC8" w:rsidRPr="00A57D73" w:rsidRDefault="007C2FC8" w:rsidP="007C2FC8">
      <w:pPr>
        <w:pStyle w:val="BodyText"/>
      </w:pPr>
      <w:r w:rsidRPr="00A57D73">
        <w:t>Open Issue 10:</w:t>
      </w:r>
    </w:p>
    <w:p w14:paraId="24A960C0" w14:textId="182AA246" w:rsidR="007C2FC8" w:rsidRPr="00A57D73" w:rsidRDefault="007C2FC8" w:rsidP="007C2FC8">
      <w:pPr>
        <w:pStyle w:val="BodyText"/>
      </w:pPr>
      <w:r w:rsidRPr="00A57D73">
        <w:t>How can this profile avoid interfering with facility network inventory/configuration management systems?  Some facilities already maintain system-wide configuration inventories that identify all network connected systems, their addresses, identification, etc. These typically do not capture vendor specific or standards-based interoperability protocol configurations</w:t>
      </w:r>
      <w:r w:rsidR="00CB75F9" w:rsidRPr="00A57D73">
        <w:t>; t</w:t>
      </w:r>
      <w:r w:rsidRPr="00A57D73">
        <w:t>hey manage network addresses, ports, make/model, responsible party, etc.</w:t>
      </w:r>
    </w:p>
    <w:p w14:paraId="1B98F6F4" w14:textId="77777777" w:rsidR="007C2FC8" w:rsidRPr="00A57D73" w:rsidRDefault="007C2FC8" w:rsidP="007C2FC8">
      <w:pPr>
        <w:pStyle w:val="BodyText"/>
      </w:pPr>
      <w:r w:rsidRPr="00A57D73">
        <w:t>Other facilities will be establishing such systems because this kind of network management is a basic starting point for all security management frameworks.</w:t>
      </w:r>
    </w:p>
    <w:p w14:paraId="6FC03F51" w14:textId="59A3E485" w:rsidR="007C2FC8" w:rsidRPr="00A57D73" w:rsidRDefault="00E159E3" w:rsidP="007C2FC8">
      <w:pPr>
        <w:pStyle w:val="BodyText"/>
      </w:pPr>
      <w:ins w:id="89" w:author="Nichols, Steven (GE Healthcare)" w:date="2020-05-06T13:52:00Z">
        <w:r>
          <w:t>Initial feedback sugges</w:t>
        </w:r>
      </w:ins>
      <w:ins w:id="90" w:author="Nichols, Steven (GE Healthcare)" w:date="2020-05-06T13:53:00Z">
        <w:r>
          <w:t>ts that facilities manage the network layer, not the application layer, however</w:t>
        </w:r>
      </w:ins>
      <w:ins w:id="91" w:author="Nichols, Steven (GE Healthcare)" w:date="2020-05-06T13:55:00Z">
        <w:r w:rsidR="00831C76">
          <w:t xml:space="preserve">, further </w:t>
        </w:r>
      </w:ins>
      <w:ins w:id="92" w:author="Nichols, Steven (GE Healthcare)" w:date="2020-05-06T13:54:00Z">
        <w:r>
          <w:t xml:space="preserve">comment is sought on </w:t>
        </w:r>
      </w:ins>
      <w:del w:id="93" w:author="Nichols, Steven (GE Healthcare)" w:date="2020-05-06T13:54:00Z">
        <w:r w:rsidR="007C2FC8" w:rsidRPr="00A57D73" w:rsidDel="00E159E3">
          <w:delText>T</w:delText>
        </w:r>
      </w:del>
      <w:ins w:id="94" w:author="Nichols, Steven (GE Healthcare)" w:date="2020-05-06T13:54:00Z">
        <w:r>
          <w:t>t</w:t>
        </w:r>
      </w:ins>
      <w:r w:rsidR="007C2FC8" w:rsidRPr="00A57D73">
        <w:t xml:space="preserve">wo </w:t>
      </w:r>
      <w:del w:id="95" w:author="Nichols, Steven (GE Healthcare)" w:date="2020-05-06T13:54:00Z">
        <w:r w:rsidR="007C2FC8" w:rsidRPr="00A57D73" w:rsidDel="00E159E3">
          <w:delText xml:space="preserve">likely </w:delText>
        </w:r>
      </w:del>
      <w:ins w:id="96" w:author="Nichols, Steven (GE Healthcare)" w:date="2020-05-06T13:54:00Z">
        <w:r>
          <w:t>potential points of</w:t>
        </w:r>
        <w:r w:rsidRPr="00A57D73">
          <w:t xml:space="preserve"> </w:t>
        </w:r>
      </w:ins>
      <w:r w:rsidR="007C2FC8" w:rsidRPr="00A57D73">
        <w:t>interference</w:t>
      </w:r>
      <w:del w:id="97" w:author="Nichols, Steven (GE Healthcare)" w:date="2020-05-06T13:54:00Z">
        <w:r w:rsidR="007C2FC8" w:rsidRPr="00A57D73" w:rsidDel="00E159E3">
          <w:delText>s are</w:delText>
        </w:r>
      </w:del>
      <w:r w:rsidR="007C2FC8" w:rsidRPr="00A57D73">
        <w:t>:</w:t>
      </w:r>
    </w:p>
    <w:p w14:paraId="3D49F8EB" w14:textId="72B9ABF0" w:rsidR="007C2FC8" w:rsidRPr="00A57D73" w:rsidRDefault="00CB75F9" w:rsidP="006058B9">
      <w:pPr>
        <w:pStyle w:val="ListBullet2"/>
      </w:pPr>
      <w:r w:rsidRPr="00A57D73">
        <w:t xml:space="preserve">Use </w:t>
      </w:r>
      <w:r w:rsidR="007C2FC8" w:rsidRPr="00A57D73">
        <w:t>of SNIF creates information inconsistency between the facility system and the SNIF system</w:t>
      </w:r>
      <w:r w:rsidR="00A57D73">
        <w:t xml:space="preserve">. </w:t>
      </w:r>
      <w:r w:rsidR="007C2FC8" w:rsidRPr="00A57D73">
        <w:t>This is usually the result of updating one but not the other system</w:t>
      </w:r>
      <w:r w:rsidRPr="00A57D73">
        <w:t>.</w:t>
      </w:r>
    </w:p>
    <w:p w14:paraId="35D0F35E" w14:textId="0B7CDB94" w:rsidR="007C2FC8" w:rsidRPr="00A57D73" w:rsidRDefault="007C2FC8" w:rsidP="006058B9">
      <w:pPr>
        <w:pStyle w:val="ListBullet2"/>
      </w:pPr>
      <w:r w:rsidRPr="00A57D73">
        <w:t>SNIF system could be mis-used as a substitute for a facility system</w:t>
      </w:r>
      <w:r w:rsidR="00CB75F9" w:rsidRPr="00A57D73">
        <w:t>.</w:t>
      </w:r>
    </w:p>
    <w:p w14:paraId="4E44C522" w14:textId="6D1A841B" w:rsidR="00E43233" w:rsidRPr="00A57D73" w:rsidRDefault="00E43233" w:rsidP="00E43233">
      <w:pPr>
        <w:pStyle w:val="Heading2"/>
        <w:rPr>
          <w:noProof w:val="0"/>
        </w:rPr>
      </w:pPr>
      <w:bookmarkStart w:id="98" w:name="_Toc33012074"/>
      <w:bookmarkStart w:id="99" w:name="_Toc33012136"/>
      <w:bookmarkStart w:id="100" w:name="_Toc34304671"/>
      <w:bookmarkEnd w:id="98"/>
      <w:bookmarkEnd w:id="99"/>
      <w:r w:rsidRPr="00A57D73">
        <w:rPr>
          <w:noProof w:val="0"/>
        </w:rPr>
        <w:t>Closed Issues</w:t>
      </w:r>
      <w:bookmarkEnd w:id="100"/>
    </w:p>
    <w:p w14:paraId="78B8963E" w14:textId="11AEC7B3" w:rsidR="00E43233" w:rsidRPr="00A57D73" w:rsidRDefault="00E43233" w:rsidP="00E43233">
      <w:pPr>
        <w:pStyle w:val="BodyText"/>
      </w:pPr>
      <w:r w:rsidRPr="00A57D73">
        <w:t>Closed Issue</w:t>
      </w:r>
      <w:r w:rsidR="00783467" w:rsidRPr="00A57D73">
        <w:t xml:space="preserve"> </w:t>
      </w:r>
      <w:r w:rsidRPr="00A57D73">
        <w:t>1:</w:t>
      </w:r>
    </w:p>
    <w:p w14:paraId="5C68B0AC" w14:textId="77777777" w:rsidR="00E43233" w:rsidRPr="00A57D73" w:rsidRDefault="00E43233" w:rsidP="00E43233">
      <w:pPr>
        <w:pStyle w:val="BodyText"/>
      </w:pPr>
      <w:r w:rsidRPr="00A57D73">
        <w:t>Is there incentive for the healthcare institution to own and manage configuration details? Such details are typically held by vendors and within vendor systems.</w:t>
      </w:r>
    </w:p>
    <w:p w14:paraId="374EA2E8" w14:textId="77777777" w:rsidR="00E43233" w:rsidRPr="00A57D73" w:rsidRDefault="00E43233" w:rsidP="00E43233">
      <w:pPr>
        <w:pStyle w:val="BodyText"/>
      </w:pPr>
      <w:r w:rsidRPr="00A57D73">
        <w:t>Data can quickly become obsolete through movement within the facility, upgrades or de-installations; further de-incentivizing institutions to maintain this information. What model should be used for data collection? Manual entry is not sustainable.</w:t>
      </w:r>
    </w:p>
    <w:p w14:paraId="2D4E780E" w14:textId="19F4F783" w:rsidR="00B950FE" w:rsidRPr="00A57D73" w:rsidRDefault="00E43233" w:rsidP="00857754">
      <w:pPr>
        <w:pStyle w:val="BodyText"/>
      </w:pPr>
      <w:r w:rsidRPr="00A57D73">
        <w:lastRenderedPageBreak/>
        <w:t xml:space="preserve">Closed Issue 1 response: </w:t>
      </w:r>
    </w:p>
    <w:p w14:paraId="34096B07" w14:textId="1BD9858B" w:rsidR="00B950FE" w:rsidRPr="00A57D73" w:rsidRDefault="00B950FE" w:rsidP="00783467">
      <w:pPr>
        <w:pStyle w:val="BodyText"/>
      </w:pPr>
      <w:r w:rsidRPr="00A57D73">
        <w:t>To reduce, and possibly eliminate the need for healthcare institutions to create and maintain configuration details, a</w:t>
      </w:r>
      <w:r w:rsidR="00E43233" w:rsidRPr="00A57D73">
        <w:t xml:space="preserve"> vendor supported, shared model is proposed in </w:t>
      </w:r>
      <w:r w:rsidR="00E43233" w:rsidRPr="00A57D73">
        <w:fldChar w:fldCharType="begin"/>
      </w:r>
      <w:r w:rsidR="00E43233" w:rsidRPr="00A57D73">
        <w:instrText xml:space="preserve"> REF _Ref31620755 \r \p \h </w:instrText>
      </w:r>
      <w:r w:rsidR="00E43233" w:rsidRPr="00A57D73">
        <w:fldChar w:fldCharType="separate"/>
      </w:r>
      <w:r w:rsidR="00CB75F9" w:rsidRPr="00A57D73">
        <w:t>4.1 below</w:t>
      </w:r>
      <w:r w:rsidR="00E43233" w:rsidRPr="00A57D73">
        <w:fldChar w:fldCharType="end"/>
      </w:r>
      <w:r w:rsidRPr="00A57D73">
        <w:t xml:space="preserve">. This proposes a model in which connectivity details held </w:t>
      </w:r>
      <w:r w:rsidR="007E47AE" w:rsidRPr="00A57D73">
        <w:t>within vendor applications are</w:t>
      </w:r>
      <w:r w:rsidRPr="00A57D73">
        <w:t xml:space="preserve"> exposed in a standardized manner. By reducing the resources required to manually maintain SNIF, we are </w:t>
      </w:r>
      <w:r w:rsidR="00010BBF" w:rsidRPr="00A57D73">
        <w:t>hoping to incentivize adoption.</w:t>
      </w:r>
    </w:p>
    <w:p w14:paraId="0C153DB3" w14:textId="7E58D6C8" w:rsidR="00783467" w:rsidRPr="00A57D73" w:rsidRDefault="00783467" w:rsidP="006058B9">
      <w:pPr>
        <w:pStyle w:val="BodyText"/>
        <w:keepNext/>
      </w:pPr>
      <w:r w:rsidRPr="00A57D73">
        <w:t>Closed Issue 2:</w:t>
      </w:r>
    </w:p>
    <w:p w14:paraId="0E5949E7" w14:textId="13D78764" w:rsidR="00E43233" w:rsidRPr="00A57D73" w:rsidRDefault="00E43233" w:rsidP="00E43233">
      <w:pPr>
        <w:pStyle w:val="BodyText"/>
      </w:pPr>
      <w:r w:rsidRPr="00A57D73">
        <w:t>Should the profile include provisions for automated or self-configuration (</w:t>
      </w:r>
      <w:r w:rsidR="00D05AB2">
        <w:t xml:space="preserve">e.g., </w:t>
      </w:r>
      <w:r w:rsidRPr="00A57D73">
        <w:t xml:space="preserve">automated XCA-I config, or fully automated </w:t>
      </w:r>
      <w:r w:rsidR="00B629B6" w:rsidRPr="00A57D73">
        <w:t>C</w:t>
      </w:r>
      <w:r w:rsidRPr="00A57D73">
        <w:t>onnectathon setup)?</w:t>
      </w:r>
    </w:p>
    <w:p w14:paraId="17672ADA" w14:textId="77777777" w:rsidR="00783467" w:rsidRPr="00A57D73" w:rsidRDefault="00783467" w:rsidP="00E43233">
      <w:pPr>
        <w:pStyle w:val="BodyText"/>
        <w:rPr>
          <w:i/>
          <w:iCs/>
        </w:rPr>
      </w:pPr>
      <w:r w:rsidRPr="00A57D73">
        <w:t xml:space="preserve">Closed Issue 2 </w:t>
      </w:r>
      <w:r w:rsidR="00E43233" w:rsidRPr="00A57D73">
        <w:t>response:</w:t>
      </w:r>
      <w:r w:rsidR="00E43233" w:rsidRPr="00A57D73">
        <w:rPr>
          <w:i/>
          <w:iCs/>
        </w:rPr>
        <w:t xml:space="preserve"> </w:t>
      </w:r>
    </w:p>
    <w:p w14:paraId="1274D01A" w14:textId="4E71CCDC" w:rsidR="00E43233" w:rsidRPr="00A57D73" w:rsidRDefault="00010BBF" w:rsidP="00E43233">
      <w:pPr>
        <w:pStyle w:val="BodyText"/>
      </w:pPr>
      <w:r w:rsidRPr="00A57D73">
        <w:t xml:space="preserve">An interpretation of automated and self-configuration may be found in </w:t>
      </w:r>
      <w:r w:rsidR="00D05AB2">
        <w:t>Section</w:t>
      </w:r>
      <w:r w:rsidRPr="00A57D73">
        <w:t xml:space="preserve"> </w:t>
      </w:r>
      <w:r w:rsidRPr="00A57D73">
        <w:fldChar w:fldCharType="begin"/>
      </w:r>
      <w:r w:rsidRPr="00A57D73">
        <w:instrText xml:space="preserve"> REF _Ref32903369 \r \h </w:instrText>
      </w:r>
      <w:r w:rsidRPr="00A57D73">
        <w:fldChar w:fldCharType="separate"/>
      </w:r>
      <w:r w:rsidR="00CB75F9" w:rsidRPr="00A57D73">
        <w:t>4.7</w:t>
      </w:r>
      <w:r w:rsidRPr="00A57D73">
        <w:fldChar w:fldCharType="end"/>
      </w:r>
      <w:r w:rsidRPr="00A57D73">
        <w:t xml:space="preserve"> below. </w:t>
      </w:r>
      <w:r w:rsidR="00E43233" w:rsidRPr="00A57D73">
        <w:t xml:space="preserve">The initial scope of this profile is to establish common content, and a means to access content pertaining to technical configuration details. Future extensions could include discovery and automation upon </w:t>
      </w:r>
      <w:r w:rsidRPr="00A57D73">
        <w:t xml:space="preserve">successful </w:t>
      </w:r>
      <w:r w:rsidR="00E43233" w:rsidRPr="00A57D73">
        <w:t xml:space="preserve">adoption of the initial </w:t>
      </w:r>
      <w:r w:rsidRPr="00A57D73">
        <w:t>profile</w:t>
      </w:r>
      <w:r w:rsidR="00E43233" w:rsidRPr="00A57D73">
        <w:t>.</w:t>
      </w:r>
    </w:p>
    <w:p w14:paraId="0C4BCB61" w14:textId="430E6EAE" w:rsidR="00483152" w:rsidRPr="00A57D73" w:rsidRDefault="00ED1BF1" w:rsidP="00ED1BF1">
      <w:pPr>
        <w:pStyle w:val="Heading1"/>
        <w:rPr>
          <w:noProof w:val="0"/>
        </w:rPr>
      </w:pPr>
      <w:bookmarkStart w:id="101" w:name="_Toc34304672"/>
      <w:r w:rsidRPr="00A57D73">
        <w:rPr>
          <w:noProof w:val="0"/>
        </w:rPr>
        <w:t>S</w:t>
      </w:r>
      <w:r w:rsidR="00BE1E81" w:rsidRPr="00A57D73">
        <w:rPr>
          <w:noProof w:val="0"/>
        </w:rPr>
        <w:t>ummary</w:t>
      </w:r>
      <w:bookmarkEnd w:id="101"/>
    </w:p>
    <w:p w14:paraId="52C609E0" w14:textId="6ED4599D" w:rsidR="005A1A6A" w:rsidRPr="00A57D73" w:rsidRDefault="00767793" w:rsidP="002A640E">
      <w:pPr>
        <w:pStyle w:val="BodyText"/>
      </w:pPr>
      <w:r w:rsidRPr="00A57D73">
        <w:t xml:space="preserve">The search for and discovery of </w:t>
      </w:r>
      <w:r w:rsidR="00CA2E50" w:rsidRPr="00A57D73">
        <w:t>system-to-system interface</w:t>
      </w:r>
      <w:r w:rsidRPr="00A57D73">
        <w:t xml:space="preserve"> connection details </w:t>
      </w:r>
      <w:r w:rsidR="00CA2E50" w:rsidRPr="00A57D73">
        <w:t>enabling IHE profiles within the healthcare enterprise can be burdensome throughout the application lifecycle of installation, upgrade and repair.</w:t>
      </w:r>
    </w:p>
    <w:p w14:paraId="1275B4B6" w14:textId="54AFC0E8" w:rsidR="00966EE9" w:rsidRPr="00A57D73" w:rsidRDefault="002A640E" w:rsidP="00966EE9">
      <w:pPr>
        <w:pStyle w:val="Heading2"/>
        <w:rPr>
          <w:noProof w:val="0"/>
        </w:rPr>
      </w:pPr>
      <w:bookmarkStart w:id="102" w:name="_Toc473210426"/>
      <w:bookmarkStart w:id="103" w:name="_Toc34304673"/>
      <w:r w:rsidRPr="00A57D73">
        <w:rPr>
          <w:noProof w:val="0"/>
        </w:rPr>
        <w:t>Problem Description</w:t>
      </w:r>
      <w:bookmarkEnd w:id="102"/>
      <w:bookmarkEnd w:id="103"/>
    </w:p>
    <w:p w14:paraId="48A277E4" w14:textId="2352D860" w:rsidR="00BE1E81" w:rsidRPr="00A57D73" w:rsidRDefault="00BE1E81" w:rsidP="000B572C">
      <w:pPr>
        <w:pStyle w:val="BodyText"/>
      </w:pPr>
      <w:r w:rsidRPr="00A57D73">
        <w:t xml:space="preserve">Interfaces are often manually configured, requiring trained integrators to gather configuration properties, configure and test interoperability. The human element introduces the opportunity for errors, often typographical, that can be difficult to identify and correct. The increasing adoption of secure connectivity protocols complicates connectivity by </w:t>
      </w:r>
      <w:r w:rsidR="00CB75F9" w:rsidRPr="00A57D73">
        <w:t xml:space="preserve">introducing </w:t>
      </w:r>
      <w:r w:rsidRPr="00A57D73">
        <w:t>additional connectivity properties, such as logging, and certificates.</w:t>
      </w:r>
    </w:p>
    <w:p w14:paraId="0195A504" w14:textId="77777777" w:rsidR="00267980" w:rsidRPr="00A57D73" w:rsidRDefault="00CA2E50" w:rsidP="000B572C">
      <w:pPr>
        <w:pStyle w:val="BodyText"/>
      </w:pPr>
      <w:r w:rsidRPr="00A57D73">
        <w:t>There are no public figures on the specific price for the configuration of interoperable products, however there is much commentary on the expense associated with system integration</w:t>
      </w:r>
      <w:r w:rsidR="00267980" w:rsidRPr="00A57D73">
        <w:t>, upgrade and repair</w:t>
      </w:r>
      <w:r w:rsidRPr="00A57D73">
        <w:t>. One paper estimates a savings of seven hours when a configuration management tool is used to assist in the set up a new cath lab</w:t>
      </w:r>
      <w:r w:rsidR="00BE1E81" w:rsidRPr="00A57D73">
        <w:rPr>
          <w:rStyle w:val="FootnoteReference"/>
        </w:rPr>
        <w:footnoteReference w:id="13"/>
      </w:r>
      <w:r w:rsidRPr="00A57D73">
        <w:t xml:space="preserve">. </w:t>
      </w:r>
    </w:p>
    <w:p w14:paraId="4B87A92C" w14:textId="2A2AD2AD" w:rsidR="0049435B" w:rsidRPr="00A57D73" w:rsidRDefault="00267980" w:rsidP="0049435B">
      <w:pPr>
        <w:pStyle w:val="BodyText"/>
        <w:rPr>
          <w:iCs/>
        </w:rPr>
      </w:pPr>
      <w:r w:rsidRPr="00A57D73">
        <w:rPr>
          <w:iCs/>
        </w:rPr>
        <w:t>The participation and role of institutions in the management of endpoints varies</w:t>
      </w:r>
      <w:r w:rsidR="0049435B" w:rsidRPr="00A57D73">
        <w:rPr>
          <w:iCs/>
        </w:rPr>
        <w:t>. The level of interface endpoint cataloguing ranges from not at all to</w:t>
      </w:r>
      <w:r w:rsidR="00276E11" w:rsidRPr="00A57D73">
        <w:rPr>
          <w:iCs/>
        </w:rPr>
        <w:t xml:space="preserve"> incomplete and informal. </w:t>
      </w:r>
      <w:r w:rsidR="0049435B" w:rsidRPr="00A57D73">
        <w:rPr>
          <w:iCs/>
        </w:rPr>
        <w:t xml:space="preserve">Catalogues </w:t>
      </w:r>
      <w:r w:rsidR="00276E11" w:rsidRPr="00A57D73">
        <w:rPr>
          <w:iCs/>
        </w:rPr>
        <w:t xml:space="preserve">that are established </w:t>
      </w:r>
      <w:r w:rsidR="0049435B" w:rsidRPr="00A57D73">
        <w:rPr>
          <w:iCs/>
        </w:rPr>
        <w:t xml:space="preserve">may be maintained </w:t>
      </w:r>
      <w:r w:rsidR="006340BC" w:rsidRPr="00A57D73">
        <w:rPr>
          <w:iCs/>
        </w:rPr>
        <w:t xml:space="preserve">by </w:t>
      </w:r>
      <w:r w:rsidR="0049435B" w:rsidRPr="00A57D73">
        <w:rPr>
          <w:iCs/>
        </w:rPr>
        <w:t>the institution, consultants, vendors or a combination of any of the three</w:t>
      </w:r>
      <w:r w:rsidR="00276E11" w:rsidRPr="00A57D73">
        <w:rPr>
          <w:iCs/>
        </w:rPr>
        <w:t>.</w:t>
      </w:r>
    </w:p>
    <w:p w14:paraId="5DB4DC8B" w14:textId="3C43B2D8" w:rsidR="00267980" w:rsidRPr="00A57D73" w:rsidRDefault="00276E11" w:rsidP="00276E11">
      <w:pPr>
        <w:pStyle w:val="BodyText"/>
        <w:rPr>
          <w:iCs/>
        </w:rPr>
      </w:pPr>
      <w:r w:rsidRPr="00A57D73">
        <w:rPr>
          <w:iCs/>
        </w:rPr>
        <w:t xml:space="preserve">During the implementation of a new system, some institutions </w:t>
      </w:r>
      <w:r w:rsidR="00CF3FA8" w:rsidRPr="00A57D73">
        <w:rPr>
          <w:iCs/>
        </w:rPr>
        <w:t>can</w:t>
      </w:r>
      <w:r w:rsidRPr="00A57D73">
        <w:rPr>
          <w:iCs/>
        </w:rPr>
        <w:t xml:space="preserve"> readily provide endpoint interfaces</w:t>
      </w:r>
      <w:r w:rsidR="00BB22A1" w:rsidRPr="00A57D73">
        <w:rPr>
          <w:iCs/>
        </w:rPr>
        <w:t xml:space="preserve">; </w:t>
      </w:r>
      <w:r w:rsidRPr="00A57D73">
        <w:rPr>
          <w:iCs/>
        </w:rPr>
        <w:t xml:space="preserve">most </w:t>
      </w:r>
      <w:r w:rsidR="00267980" w:rsidRPr="00A57D73">
        <w:t xml:space="preserve">do not maintain </w:t>
      </w:r>
      <w:r w:rsidRPr="00A57D73">
        <w:t>a catalogue</w:t>
      </w:r>
      <w:r w:rsidR="00267980" w:rsidRPr="00A57D73">
        <w:t xml:space="preserve">, taking </w:t>
      </w:r>
      <w:r w:rsidRPr="00A57D73">
        <w:t xml:space="preserve">days or </w:t>
      </w:r>
      <w:r w:rsidR="00267980" w:rsidRPr="00A57D73">
        <w:t xml:space="preserve">weeks to </w:t>
      </w:r>
      <w:r w:rsidRPr="00A57D73">
        <w:t>compile</w:t>
      </w:r>
      <w:r w:rsidR="00267980" w:rsidRPr="00A57D73">
        <w:t xml:space="preserve"> a site inventory</w:t>
      </w:r>
      <w:r w:rsidRPr="00A57D73">
        <w:t>.</w:t>
      </w:r>
    </w:p>
    <w:p w14:paraId="2E793CC6" w14:textId="25B5207A" w:rsidR="00841DF4" w:rsidRPr="00A57D73" w:rsidRDefault="00841DF4" w:rsidP="00841DF4">
      <w:pPr>
        <w:pStyle w:val="BodyText"/>
      </w:pPr>
      <w:r w:rsidRPr="00A57D73">
        <w:lastRenderedPageBreak/>
        <w:t>Standards, documentation, and endpoint capabilities are not maintained by or known to institution IT staff. Endpoint interface details are often siloed within each systems’ administrative interfaces.</w:t>
      </w:r>
    </w:p>
    <w:p w14:paraId="6A5226CD" w14:textId="47EF0468" w:rsidR="00267980" w:rsidRPr="00A57D73" w:rsidRDefault="00010BBF" w:rsidP="00275B83">
      <w:pPr>
        <w:pStyle w:val="BodyText"/>
      </w:pPr>
      <w:r w:rsidRPr="00A57D73">
        <w:t>Process b</w:t>
      </w:r>
      <w:r w:rsidR="00267980" w:rsidRPr="00A57D73">
        <w:t xml:space="preserve">arriers </w:t>
      </w:r>
      <w:r w:rsidR="002E37BC" w:rsidRPr="00A57D73">
        <w:t>include</w:t>
      </w:r>
      <w:r w:rsidR="00275B83" w:rsidRPr="00A57D73">
        <w:t xml:space="preserve"> limited institutional resources, </w:t>
      </w:r>
      <w:r w:rsidR="00CF3FA8" w:rsidRPr="00A57D73">
        <w:t>restricted</w:t>
      </w:r>
      <w:r w:rsidR="00275B83" w:rsidRPr="00A57D73">
        <w:t xml:space="preserve"> access to vendor</w:t>
      </w:r>
      <w:r w:rsidR="00CF3FA8" w:rsidRPr="00A57D73">
        <w:t>-</w:t>
      </w:r>
      <w:r w:rsidR="00275B83" w:rsidRPr="00A57D73">
        <w:t xml:space="preserve">maintained configurations, inconsistent </w:t>
      </w:r>
      <w:r w:rsidR="00CF3FA8" w:rsidRPr="00A57D73">
        <w:t xml:space="preserve">user interfaces for accessing </w:t>
      </w:r>
      <w:r w:rsidR="00275B83" w:rsidRPr="00A57D73">
        <w:t>system configuration</w:t>
      </w:r>
      <w:r w:rsidR="00CF3FA8" w:rsidRPr="00A57D73">
        <w:t>s,</w:t>
      </w:r>
      <w:r w:rsidR="00275B83" w:rsidRPr="00A57D73">
        <w:t xml:space="preserve"> </w:t>
      </w:r>
      <w:r w:rsidR="00CF3FA8" w:rsidRPr="00A57D73">
        <w:t xml:space="preserve">incomplete system inventories across the institution, and unknown </w:t>
      </w:r>
      <w:r w:rsidR="00267980" w:rsidRPr="00A57D73">
        <w:t xml:space="preserve">connectivity properties, features and requirements. </w:t>
      </w:r>
    </w:p>
    <w:p w14:paraId="56EEB60D" w14:textId="5639386E" w:rsidR="00010BBF" w:rsidRPr="00A57D73" w:rsidRDefault="00010BBF" w:rsidP="00010BBF">
      <w:pPr>
        <w:pStyle w:val="BodyText"/>
      </w:pPr>
      <w:r w:rsidRPr="00A57D73">
        <w:t xml:space="preserve">Technical barriers include </w:t>
      </w:r>
      <w:r w:rsidR="006340BC" w:rsidRPr="00A57D73">
        <w:t>the</w:t>
      </w:r>
      <w:r w:rsidRPr="00A57D73">
        <w:t xml:space="preserve"> lack of a standard set of metadata defined for </w:t>
      </w:r>
      <w:r w:rsidR="006340BC" w:rsidRPr="00A57D73">
        <w:t>healthcare</w:t>
      </w:r>
      <w:r w:rsidRPr="00A57D73">
        <w:t xml:space="preserve"> system interface</w:t>
      </w:r>
      <w:r w:rsidR="006340BC" w:rsidRPr="00A57D73">
        <w:t>s</w:t>
      </w:r>
      <w:r w:rsidRPr="00A57D73">
        <w:t>, and the lack of an API to search</w:t>
      </w:r>
      <w:r w:rsidR="006340BC" w:rsidRPr="00A57D73">
        <w:t xml:space="preserve"> and retrieve </w:t>
      </w:r>
      <w:r w:rsidRPr="00A57D73">
        <w:t>this information for each interface.</w:t>
      </w:r>
    </w:p>
    <w:p w14:paraId="3B5C70D7" w14:textId="50A6D818" w:rsidR="00554CCB" w:rsidRPr="00A57D73" w:rsidRDefault="00767793" w:rsidP="00554CCB">
      <w:pPr>
        <w:pStyle w:val="Heading2"/>
        <w:rPr>
          <w:noProof w:val="0"/>
        </w:rPr>
      </w:pPr>
      <w:bookmarkStart w:id="104" w:name="_Ref32859899"/>
      <w:bookmarkStart w:id="105" w:name="_Toc34304674"/>
      <w:bookmarkStart w:id="106" w:name="_Toc473210430"/>
      <w:r w:rsidRPr="00A57D73">
        <w:rPr>
          <w:noProof w:val="0"/>
        </w:rPr>
        <w:t xml:space="preserve">System </w:t>
      </w:r>
      <w:r w:rsidR="00511EC0" w:rsidRPr="00A57D73">
        <w:rPr>
          <w:noProof w:val="0"/>
        </w:rPr>
        <w:t xml:space="preserve">Configuration </w:t>
      </w:r>
      <w:r w:rsidRPr="00A57D73">
        <w:rPr>
          <w:noProof w:val="0"/>
        </w:rPr>
        <w:t xml:space="preserve">Catalogs </w:t>
      </w:r>
      <w:r w:rsidR="00511EC0" w:rsidRPr="00A57D73">
        <w:rPr>
          <w:noProof w:val="0"/>
        </w:rPr>
        <w:t xml:space="preserve">in </w:t>
      </w:r>
      <w:r w:rsidRPr="00A57D73">
        <w:rPr>
          <w:noProof w:val="0"/>
        </w:rPr>
        <w:t>O</w:t>
      </w:r>
      <w:r w:rsidR="00554CCB" w:rsidRPr="00A57D73">
        <w:rPr>
          <w:noProof w:val="0"/>
        </w:rPr>
        <w:t xml:space="preserve">ther </w:t>
      </w:r>
      <w:r w:rsidRPr="00A57D73">
        <w:rPr>
          <w:noProof w:val="0"/>
        </w:rPr>
        <w:t>W</w:t>
      </w:r>
      <w:r w:rsidR="00554CCB" w:rsidRPr="00A57D73">
        <w:rPr>
          <w:noProof w:val="0"/>
        </w:rPr>
        <w:t xml:space="preserve">ork </w:t>
      </w:r>
      <w:r w:rsidRPr="00A57D73">
        <w:rPr>
          <w:noProof w:val="0"/>
        </w:rPr>
        <w:t>I</w:t>
      </w:r>
      <w:r w:rsidR="00554CCB" w:rsidRPr="00A57D73">
        <w:rPr>
          <w:noProof w:val="0"/>
        </w:rPr>
        <w:t>tems</w:t>
      </w:r>
      <w:bookmarkEnd w:id="104"/>
      <w:bookmarkEnd w:id="105"/>
      <w:r w:rsidR="00554CCB" w:rsidRPr="00A57D73">
        <w:rPr>
          <w:noProof w:val="0"/>
        </w:rPr>
        <w:t xml:space="preserve"> </w:t>
      </w:r>
    </w:p>
    <w:p w14:paraId="16122A50" w14:textId="32D38854" w:rsidR="00266B75" w:rsidRDefault="00266B75" w:rsidP="00511EC0">
      <w:pPr>
        <w:pStyle w:val="BodyText"/>
      </w:pPr>
      <w:r w:rsidRPr="00A57D73">
        <w:t xml:space="preserve">The challenge of configuration </w:t>
      </w:r>
      <w:r w:rsidR="00767793" w:rsidRPr="00A57D73">
        <w:t>registration and discovery</w:t>
      </w:r>
      <w:r w:rsidRPr="00A57D73">
        <w:t xml:space="preserve"> is not unique to interoperability associated with IHE profiles, a non-exhaustive list of configuration </w:t>
      </w:r>
      <w:r w:rsidR="006340BC" w:rsidRPr="00A57D73">
        <w:t>solutions and standards</w:t>
      </w:r>
      <w:r w:rsidRPr="00A57D73">
        <w:t xml:space="preserve"> may be found below, none of which are widely adopted in healthcare.</w:t>
      </w:r>
    </w:p>
    <w:p w14:paraId="778DE261" w14:textId="77777777" w:rsidR="008414D0" w:rsidRPr="00A57D73" w:rsidRDefault="008414D0" w:rsidP="008414D0">
      <w:pPr>
        <w:pStyle w:val="Heading3"/>
        <w:rPr>
          <w:noProof w:val="0"/>
        </w:rPr>
      </w:pPr>
      <w:bookmarkStart w:id="107" w:name="_Toc34304675"/>
      <w:r w:rsidRPr="00A57D73">
        <w:rPr>
          <w:noProof w:val="0"/>
        </w:rPr>
        <w:t>IHE</w:t>
      </w:r>
      <w:bookmarkEnd w:id="107"/>
    </w:p>
    <w:p w14:paraId="19329B6D" w14:textId="77777777" w:rsidR="008414D0" w:rsidRPr="00A57D73" w:rsidRDefault="008414D0" w:rsidP="008414D0">
      <w:pPr>
        <w:pStyle w:val="Heading4"/>
        <w:rPr>
          <w:noProof w:val="0"/>
        </w:rPr>
      </w:pPr>
      <w:bookmarkStart w:id="108" w:name="_Toc34304676"/>
      <w:r w:rsidRPr="00A57D73">
        <w:rPr>
          <w:noProof w:val="0"/>
        </w:rPr>
        <w:t>Connectathon Testbed</w:t>
      </w:r>
      <w:bookmarkEnd w:id="108"/>
      <w:r w:rsidRPr="00A57D73">
        <w:rPr>
          <w:noProof w:val="0"/>
        </w:rPr>
        <w:t xml:space="preserve"> </w:t>
      </w:r>
    </w:p>
    <w:p w14:paraId="4581658F" w14:textId="4B0C7204" w:rsidR="008414D0" w:rsidRPr="00A57D73" w:rsidRDefault="008414D0" w:rsidP="008414D0">
      <w:pPr>
        <w:pStyle w:val="BodyText"/>
      </w:pPr>
      <w:r w:rsidRPr="00A57D73">
        <w:t>During an IHE Connectathon, technical details of hundreds of endpoints must be catalogued, searched and retrieved in order to perform peer to peer interoperability connectivity testing</w:t>
      </w:r>
      <w:r>
        <w:t xml:space="preserve">. </w:t>
      </w:r>
      <w:r w:rsidRPr="00A57D73">
        <w:t>A searchable configuration data source for web services, DICOM and HL7 v2</w:t>
      </w:r>
      <w:r w:rsidRPr="00A57D73">
        <w:rPr>
          <w:rStyle w:val="FootnoteReference"/>
        </w:rPr>
        <w:footnoteReference w:id="14"/>
      </w:r>
      <w:r w:rsidRPr="00A57D73">
        <w:t xml:space="preserve"> within the Gazelle </w:t>
      </w:r>
      <w:r w:rsidR="007C7B22">
        <w:t xml:space="preserve">Test Management </w:t>
      </w:r>
      <w:r w:rsidRPr="00A57D73">
        <w:t>system allows test participants to create, update, view and .csv export endpoint details.</w:t>
      </w:r>
    </w:p>
    <w:p w14:paraId="7821D7AD" w14:textId="77777777" w:rsidR="008414D0" w:rsidRDefault="008414D0">
      <w:pPr>
        <w:pStyle w:val="BodyText"/>
      </w:pPr>
    </w:p>
    <w:p w14:paraId="4E61BA88" w14:textId="77777777" w:rsidR="008414D0" w:rsidRPr="00A57D73" w:rsidRDefault="008414D0">
      <w:pPr>
        <w:pStyle w:val="BodyText"/>
      </w:pPr>
    </w:p>
    <w:p w14:paraId="70A6774A" w14:textId="77777777" w:rsidR="000E79AE" w:rsidRPr="00A57D73" w:rsidRDefault="000E79AE" w:rsidP="006058B9">
      <w:pPr>
        <w:pStyle w:val="BodyText"/>
        <w:sectPr w:rsidR="000E79AE" w:rsidRPr="00A57D73" w:rsidSect="00DB4FFF">
          <w:headerReference w:type="default" r:id="rId17"/>
          <w:footerReference w:type="even" r:id="rId18"/>
          <w:footerReference w:type="default" r:id="rId19"/>
          <w:footerReference w:type="first" r:id="rId20"/>
          <w:pgSz w:w="12240" w:h="15840"/>
          <w:pgMar w:top="1440" w:right="1080" w:bottom="1440" w:left="1800" w:header="720" w:footer="720" w:gutter="0"/>
          <w:lnNumType w:countBy="5" w:restart="continuous"/>
          <w:pgNumType w:start="1"/>
          <w:cols w:space="720"/>
          <w:titlePg/>
          <w:docGrid w:linePitch="326"/>
        </w:sectPr>
      </w:pPr>
    </w:p>
    <w:p w14:paraId="18ABB27A" w14:textId="2F890A80" w:rsidR="008B7598" w:rsidRPr="00A57D73" w:rsidRDefault="008B7598">
      <w:pPr>
        <w:pStyle w:val="BodyText"/>
      </w:pPr>
      <w:bookmarkStart w:id="120" w:name="_Toc33012080"/>
      <w:bookmarkStart w:id="121" w:name="_Toc33012142"/>
      <w:bookmarkEnd w:id="120"/>
      <w:bookmarkEnd w:id="121"/>
      <w:r w:rsidRPr="00A57D73">
        <w:rPr>
          <w:noProof/>
        </w:rPr>
        <w:lastRenderedPageBreak/>
        <w:drawing>
          <wp:inline distT="0" distB="0" distL="0" distR="0" wp14:anchorId="42407E20" wp14:editId="1372D13B">
            <wp:extent cx="9153525" cy="4539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221"/>
                    <a:stretch/>
                  </pic:blipFill>
                  <pic:spPr bwMode="auto">
                    <a:xfrm>
                      <a:off x="0" y="0"/>
                      <a:ext cx="9359421" cy="4641295"/>
                    </a:xfrm>
                    <a:prstGeom prst="rect">
                      <a:avLst/>
                    </a:prstGeom>
                    <a:ln>
                      <a:noFill/>
                    </a:ln>
                    <a:extLst>
                      <a:ext uri="{53640926-AAD7-44D8-BBD7-CCE9431645EC}">
                        <a14:shadowObscured xmlns:a14="http://schemas.microsoft.com/office/drawing/2010/main"/>
                      </a:ext>
                    </a:extLst>
                  </pic:spPr>
                </pic:pic>
              </a:graphicData>
            </a:graphic>
          </wp:inline>
        </w:drawing>
      </w:r>
    </w:p>
    <w:p w14:paraId="739F827A" w14:textId="5ACEE60D" w:rsidR="008646A8" w:rsidRDefault="008414D0" w:rsidP="006058B9">
      <w:pPr>
        <w:pStyle w:val="FigureTitle"/>
      </w:pPr>
      <w:r>
        <w:t xml:space="preserve">Figure 2.2.1.1-1: </w:t>
      </w:r>
      <w:r w:rsidR="007C7B22">
        <w:t>Sample IHE Connectathon Configurations in Gazelle Test Management</w:t>
      </w:r>
    </w:p>
    <w:p w14:paraId="6C7DC8C2" w14:textId="77777777" w:rsidR="008414D0" w:rsidRDefault="008414D0" w:rsidP="008414D0">
      <w:pPr>
        <w:pStyle w:val="BodyText"/>
      </w:pPr>
    </w:p>
    <w:p w14:paraId="31BCA2F0" w14:textId="765D1865" w:rsidR="00D05AB2" w:rsidRPr="00B176CF" w:rsidRDefault="00D05AB2" w:rsidP="006058B9">
      <w:pPr>
        <w:pStyle w:val="BodyText"/>
        <w:rPr>
          <w:b/>
        </w:rPr>
        <w:sectPr w:rsidR="00D05AB2" w:rsidRPr="00B176CF" w:rsidSect="006058B9">
          <w:pgSz w:w="15840" w:h="12240" w:orient="landscape" w:code="1"/>
          <w:pgMar w:top="1440" w:right="1080" w:bottom="1440" w:left="720" w:header="720" w:footer="720" w:gutter="0"/>
          <w:lnNumType w:countBy="5" w:restart="continuous"/>
          <w:cols w:space="720"/>
          <w:docGrid w:linePitch="326"/>
        </w:sectPr>
      </w:pPr>
    </w:p>
    <w:p w14:paraId="7456F40E" w14:textId="5C2134EF" w:rsidR="005C5DBC" w:rsidRPr="00A57D73" w:rsidRDefault="00162CD1" w:rsidP="00162CD1">
      <w:pPr>
        <w:pStyle w:val="Heading4"/>
        <w:rPr>
          <w:noProof w:val="0"/>
        </w:rPr>
      </w:pPr>
      <w:bookmarkStart w:id="122" w:name="_Toc34304677"/>
      <w:r w:rsidRPr="00A57D73">
        <w:rPr>
          <w:noProof w:val="0"/>
        </w:rPr>
        <w:lastRenderedPageBreak/>
        <w:t>IHE PCD Domain</w:t>
      </w:r>
      <w:r w:rsidR="0073477A" w:rsidRPr="00A57D73">
        <w:rPr>
          <w:noProof w:val="0"/>
        </w:rPr>
        <w:t xml:space="preserve"> Configuration Use Cases</w:t>
      </w:r>
      <w:bookmarkEnd w:id="122"/>
    </w:p>
    <w:p w14:paraId="1D3B6D79" w14:textId="3FD67CAE" w:rsidR="00C720DC" w:rsidRPr="00A57D73" w:rsidRDefault="00554CCB" w:rsidP="00F82A93">
      <w:pPr>
        <w:pStyle w:val="BodyText"/>
      </w:pPr>
      <w:r w:rsidRPr="00A57D73">
        <w:t xml:space="preserve">The IHE </w:t>
      </w:r>
      <w:r w:rsidR="0025750C" w:rsidRPr="00A57D73">
        <w:t>Patient Care Device (</w:t>
      </w:r>
      <w:r w:rsidRPr="00A57D73">
        <w:t>PCD</w:t>
      </w:r>
      <w:r w:rsidR="0025750C" w:rsidRPr="00A57D73">
        <w:t>)</w:t>
      </w:r>
      <w:r w:rsidRPr="00A57D73">
        <w:t xml:space="preserve"> Domain </w:t>
      </w:r>
      <w:r w:rsidR="00F82A93" w:rsidRPr="00A57D73">
        <w:t>concentrates on profiles pertaining to</w:t>
      </w:r>
      <w:r w:rsidR="0025750C" w:rsidRPr="00A57D73">
        <w:t xml:space="preserve"> patient-centric point-of-care medical devices (such as vital signs monitors and infusion pumps). IHE PCD has identified use cases</w:t>
      </w:r>
      <w:r w:rsidR="00F82A93" w:rsidRPr="00A57D73">
        <w:t xml:space="preserve"> within </w:t>
      </w:r>
      <w:r w:rsidR="00C720DC" w:rsidRPr="00A57D73">
        <w:t>the recent</w:t>
      </w:r>
      <w:r w:rsidR="00F82A93" w:rsidRPr="00A57D73">
        <w:t xml:space="preserve"> Service-oriented Device Point-of-care Interoperability (SDPi) White Paper</w:t>
      </w:r>
      <w:r w:rsidR="00F82A93" w:rsidRPr="00A57D73">
        <w:rPr>
          <w:rStyle w:val="FootnoteReference"/>
        </w:rPr>
        <w:footnoteReference w:id="15"/>
      </w:r>
      <w:r w:rsidR="00C720DC" w:rsidRPr="00A57D73">
        <w:t>,</w:t>
      </w:r>
      <w:r w:rsidR="00F82A93" w:rsidRPr="00A57D73">
        <w:t xml:space="preserve"> in which devices exchange software and hardware configuration details </w:t>
      </w:r>
      <w:r w:rsidR="000E79AE" w:rsidRPr="00A57D73">
        <w:t>(</w:t>
      </w:r>
      <w:r w:rsidR="000E79AE" w:rsidRPr="00A57D73">
        <w:rPr>
          <w:iCs/>
        </w:rPr>
        <w:t xml:space="preserve">UC.33, UC.194 </w:t>
      </w:r>
      <w:r w:rsidR="00C720DC" w:rsidRPr="00A57D73">
        <w:rPr>
          <w:iCs/>
        </w:rPr>
        <w:t>and</w:t>
      </w:r>
      <w:r w:rsidR="000E79AE" w:rsidRPr="00A57D73">
        <w:rPr>
          <w:iCs/>
        </w:rPr>
        <w:t xml:space="preserve"> UC.199)</w:t>
      </w:r>
      <w:r w:rsidR="00C720DC" w:rsidRPr="00A57D73">
        <w:t xml:space="preserve"> to facilitate biomedical equipment management.</w:t>
      </w:r>
    </w:p>
    <w:p w14:paraId="56E8CC6D" w14:textId="054B70D8" w:rsidR="00162CD1" w:rsidRPr="00A57D73" w:rsidRDefault="0073477A" w:rsidP="00162CD1">
      <w:pPr>
        <w:pStyle w:val="Heading4"/>
        <w:rPr>
          <w:noProof w:val="0"/>
        </w:rPr>
      </w:pPr>
      <w:bookmarkStart w:id="123" w:name="_Toc33012083"/>
      <w:bookmarkStart w:id="124" w:name="_Toc33012145"/>
      <w:bookmarkStart w:id="125" w:name="_Toc33012084"/>
      <w:bookmarkStart w:id="126" w:name="_Toc33012146"/>
      <w:bookmarkStart w:id="127" w:name="_Toc33012085"/>
      <w:bookmarkStart w:id="128" w:name="_Toc33012147"/>
      <w:bookmarkStart w:id="129" w:name="_Toc34304678"/>
      <w:bookmarkEnd w:id="123"/>
      <w:bookmarkEnd w:id="124"/>
      <w:bookmarkEnd w:id="125"/>
      <w:bookmarkEnd w:id="126"/>
      <w:bookmarkEnd w:id="127"/>
      <w:bookmarkEnd w:id="128"/>
      <w:r w:rsidRPr="00A57D73">
        <w:rPr>
          <w:noProof w:val="0"/>
        </w:rPr>
        <w:t xml:space="preserve">IHE ITI </w:t>
      </w:r>
      <w:r w:rsidR="00162CD1" w:rsidRPr="00A57D73">
        <w:rPr>
          <w:noProof w:val="0"/>
        </w:rPr>
        <w:t>Configuration Management White Paper</w:t>
      </w:r>
      <w:bookmarkEnd w:id="129"/>
    </w:p>
    <w:p w14:paraId="1C990878" w14:textId="746933BA" w:rsidR="00F90629" w:rsidRPr="00A57D73" w:rsidRDefault="00511EC0" w:rsidP="00511EC0">
      <w:pPr>
        <w:pStyle w:val="BodyText"/>
      </w:pPr>
      <w:r w:rsidRPr="00A57D73">
        <w:t>In 2007</w:t>
      </w:r>
      <w:r w:rsidR="007C7B22">
        <w:t>,</w:t>
      </w:r>
      <w:r w:rsidRPr="00A57D73">
        <w:t xml:space="preserve"> IHE ITI </w:t>
      </w:r>
      <w:r w:rsidR="005A0D7D" w:rsidRPr="00A57D73">
        <w:t xml:space="preserve">began to draft </w:t>
      </w:r>
      <w:r w:rsidRPr="00A57D73">
        <w:t>a Configuration Management White Paper</w:t>
      </w:r>
      <w:r w:rsidR="005A0D7D" w:rsidRPr="00A57D73">
        <w:rPr>
          <w:rStyle w:val="FootnoteReference"/>
        </w:rPr>
        <w:footnoteReference w:id="16"/>
      </w:r>
      <w:r w:rsidRPr="00A57D73">
        <w:t xml:space="preserve"> that proposed extending the DICOM LDAP model to HL7 </w:t>
      </w:r>
      <w:r w:rsidR="008646A8" w:rsidRPr="00A57D73">
        <w:t xml:space="preserve">v2 </w:t>
      </w:r>
      <w:r w:rsidRPr="00A57D73">
        <w:t xml:space="preserve">and XD* web services. </w:t>
      </w:r>
      <w:r w:rsidR="005A0D7D" w:rsidRPr="00A57D73">
        <w:t>Although this was not published as an IHE White Paper, its development fed into other work products</w:t>
      </w:r>
      <w:r w:rsidR="0073477A" w:rsidRPr="00A57D73">
        <w:t>, and was considered in the development of this white paper.</w:t>
      </w:r>
      <w:r w:rsidRPr="00A57D73">
        <w:t xml:space="preserve"> </w:t>
      </w:r>
    </w:p>
    <w:p w14:paraId="1C96B103" w14:textId="004E5566" w:rsidR="00554CCB" w:rsidRPr="00A57D73" w:rsidRDefault="00511EC0" w:rsidP="00554CCB">
      <w:pPr>
        <w:pStyle w:val="Heading3"/>
        <w:rPr>
          <w:noProof w:val="0"/>
        </w:rPr>
      </w:pPr>
      <w:bookmarkStart w:id="130" w:name="_Toc34304679"/>
      <w:r w:rsidRPr="00A57D73">
        <w:rPr>
          <w:noProof w:val="0"/>
        </w:rPr>
        <w:t>DICOM</w:t>
      </w:r>
      <w:bookmarkEnd w:id="130"/>
    </w:p>
    <w:p w14:paraId="582EE4CC" w14:textId="5AEA6E97" w:rsidR="00341610" w:rsidRPr="00A57D73" w:rsidRDefault="0073477A" w:rsidP="00341610">
      <w:pPr>
        <w:pStyle w:val="BodyText"/>
      </w:pPr>
      <w:r w:rsidRPr="00A57D73">
        <w:t xml:space="preserve">One of the earliest attempts to standardize system configuration was within the </w:t>
      </w:r>
      <w:r w:rsidRPr="006058B9">
        <w:rPr>
          <w:rStyle w:val="ListBullet2Char"/>
        </w:rPr>
        <w:t>Digital Imaging and Communications in Medicine</w:t>
      </w:r>
      <w:r w:rsidRPr="00A57D73">
        <w:t xml:space="preserve"> (DICOM) Standard.</w:t>
      </w:r>
    </w:p>
    <w:p w14:paraId="5C1185B2" w14:textId="1D4DFC9E" w:rsidR="00162CD1" w:rsidRPr="00A57D73" w:rsidRDefault="00162CD1" w:rsidP="00162CD1">
      <w:pPr>
        <w:pStyle w:val="Heading4"/>
        <w:rPr>
          <w:noProof w:val="0"/>
        </w:rPr>
      </w:pPr>
      <w:bookmarkStart w:id="131" w:name="_Ref31355764"/>
      <w:bookmarkStart w:id="132" w:name="_Toc34304680"/>
      <w:r w:rsidRPr="00A57D73">
        <w:rPr>
          <w:noProof w:val="0"/>
        </w:rPr>
        <w:t>Configuration Management Profiles</w:t>
      </w:r>
      <w:bookmarkEnd w:id="131"/>
      <w:bookmarkEnd w:id="132"/>
    </w:p>
    <w:p w14:paraId="2742F40D" w14:textId="77777777" w:rsidR="00554CCB" w:rsidRPr="00A57D73" w:rsidRDefault="00554CCB" w:rsidP="00554CCB">
      <w:pPr>
        <w:pStyle w:val="BodyText"/>
      </w:pPr>
      <w:r w:rsidRPr="00A57D73">
        <w:t>In 2001, DICOM convened an ad hoc group on configuration management that developed use cases and a data model that led to the development of Supplement 67, Configuration Management, which was introduced into the DICOM standard in 2004</w:t>
      </w:r>
      <w:r w:rsidRPr="00A57D73">
        <w:rPr>
          <w:rStyle w:val="FootnoteReference"/>
        </w:rPr>
        <w:footnoteReference w:id="17"/>
      </w:r>
      <w:r w:rsidRPr="00A57D73">
        <w:t xml:space="preserve">. </w:t>
      </w:r>
    </w:p>
    <w:p w14:paraId="6F749680" w14:textId="77777777" w:rsidR="00554CCB" w:rsidRPr="00A57D73" w:rsidRDefault="00554CCB" w:rsidP="00554CCB">
      <w:pPr>
        <w:pStyle w:val="BodyText"/>
      </w:pPr>
      <w:r w:rsidRPr="00A57D73">
        <w:t>Despite leveraging an existing LDAP infrastructure for campus configuration management support, a review of DICOM conformance statements reveals that most products do not support DICOM Application Configuration Management Profiles.</w:t>
      </w:r>
    </w:p>
    <w:p w14:paraId="30089853" w14:textId="392A64A8" w:rsidR="009944E1" w:rsidRPr="00A57D73" w:rsidRDefault="009766B6" w:rsidP="00554CCB">
      <w:pPr>
        <w:pStyle w:val="BodyText"/>
      </w:pPr>
      <w:r w:rsidRPr="00A57D73">
        <w:t xml:space="preserve">Poor adoption of LDAP for configuration and </w:t>
      </w:r>
      <w:r w:rsidR="009944E1" w:rsidRPr="00A57D73">
        <w:t>their</w:t>
      </w:r>
      <w:r w:rsidRPr="00A57D73">
        <w:t xml:space="preserve"> engineering-centric nature</w:t>
      </w:r>
      <w:r w:rsidR="009944E1" w:rsidRPr="00A57D73">
        <w:t xml:space="preserve"> are </w:t>
      </w:r>
      <w:r w:rsidR="005C0E5B" w:rsidRPr="00A57D73">
        <w:t xml:space="preserve">among </w:t>
      </w:r>
      <w:r w:rsidR="00724F97" w:rsidRPr="00A57D73">
        <w:t>the factors</w:t>
      </w:r>
      <w:r w:rsidR="009944E1" w:rsidRPr="00A57D73">
        <w:t xml:space="preserve"> that have inhibited the acceptance of the DICOM Configuration Management Profiles in the marketplace.</w:t>
      </w:r>
    </w:p>
    <w:p w14:paraId="58A4FCE5" w14:textId="1AE9E654" w:rsidR="00511EC0" w:rsidRPr="00A57D73" w:rsidRDefault="00511EC0" w:rsidP="00511EC0">
      <w:pPr>
        <w:pStyle w:val="Heading3"/>
        <w:rPr>
          <w:noProof w:val="0"/>
        </w:rPr>
      </w:pPr>
      <w:bookmarkStart w:id="133" w:name="_Toc34304681"/>
      <w:r w:rsidRPr="00A57D73">
        <w:rPr>
          <w:noProof w:val="0"/>
        </w:rPr>
        <w:t>Other</w:t>
      </w:r>
      <w:bookmarkEnd w:id="133"/>
    </w:p>
    <w:p w14:paraId="67B5593D" w14:textId="77777777" w:rsidR="00162CD1" w:rsidRPr="00A57D73" w:rsidRDefault="00162CD1" w:rsidP="009B7299">
      <w:pPr>
        <w:pStyle w:val="BodyText"/>
      </w:pPr>
      <w:r w:rsidRPr="00A57D73">
        <w:t>Other Configuration Management worth noting include:</w:t>
      </w:r>
    </w:p>
    <w:p w14:paraId="332D6ECC" w14:textId="77777777" w:rsidR="00511EC0" w:rsidRPr="00A57D73" w:rsidRDefault="00511EC0" w:rsidP="006058B9">
      <w:pPr>
        <w:pStyle w:val="ListBullet2"/>
      </w:pPr>
      <w:r w:rsidRPr="00A57D73">
        <w:t>Interface definition language</w:t>
      </w:r>
      <w:r w:rsidR="008C4AC3" w:rsidRPr="00A57D73">
        <w:t xml:space="preserve"> </w:t>
      </w:r>
      <w:r w:rsidRPr="00A57D73">
        <w:t>(IDL)</w:t>
      </w:r>
      <w:r w:rsidRPr="00A57D73">
        <w:rPr>
          <w:vertAlign w:val="superscript"/>
        </w:rPr>
        <w:footnoteReference w:id="18"/>
      </w:r>
      <w:r w:rsidR="008C4AC3" w:rsidRPr="00A57D73">
        <w:t xml:space="preserve">, such as </w:t>
      </w:r>
      <w:r w:rsidRPr="00A57D73">
        <w:t>Web Services Description Language (WSDL</w:t>
      </w:r>
      <w:r w:rsidR="008C4AC3" w:rsidRPr="00A57D73">
        <w:t>) or Object Management group (OMG)</w:t>
      </w:r>
    </w:p>
    <w:p w14:paraId="710068B0" w14:textId="2A645A6C" w:rsidR="00511EC0" w:rsidRPr="00A57D73" w:rsidRDefault="009B7299" w:rsidP="006058B9">
      <w:pPr>
        <w:pStyle w:val="ListBullet2"/>
      </w:pPr>
      <w:r w:rsidRPr="00A57D73">
        <w:lastRenderedPageBreak/>
        <w:t>Universal Description, Discovery and Integration (</w:t>
      </w:r>
      <w:r w:rsidR="00511EC0" w:rsidRPr="00A57D73">
        <w:t>UDDI</w:t>
      </w:r>
      <w:r w:rsidRPr="00A57D73">
        <w:t>) OASIS</w:t>
      </w:r>
      <w:r w:rsidR="00403F9D" w:rsidRPr="00A57D73">
        <w:rPr>
          <w:rStyle w:val="FootnoteReference"/>
        </w:rPr>
        <w:footnoteReference w:id="19"/>
      </w:r>
      <w:r w:rsidRPr="00A57D73">
        <w:t xml:space="preserve"> standard that is </w:t>
      </w:r>
      <w:r w:rsidR="00511EC0" w:rsidRPr="00A57D73">
        <w:t>no longer maintained</w:t>
      </w:r>
    </w:p>
    <w:p w14:paraId="37BD2D50" w14:textId="4ED8D079" w:rsidR="00511EC0" w:rsidRPr="00A57D73" w:rsidRDefault="00511EC0" w:rsidP="006058B9">
      <w:pPr>
        <w:pStyle w:val="ListBullet2"/>
      </w:pPr>
      <w:r w:rsidRPr="00A57D73">
        <w:t xml:space="preserve">WoT </w:t>
      </w:r>
      <w:r w:rsidR="009B7299" w:rsidRPr="00A57D73">
        <w:t>(Web of Things) Thing Description</w:t>
      </w:r>
      <w:r w:rsidR="009B7299" w:rsidRPr="00A57D73">
        <w:rPr>
          <w:rStyle w:val="FootnoteReference"/>
        </w:rPr>
        <w:footnoteReference w:id="20"/>
      </w:r>
      <w:r w:rsidR="00D9085D" w:rsidRPr="00A57D73">
        <w:t xml:space="preserve">, a work item from the W3C Working Group, </w:t>
      </w:r>
      <w:r w:rsidR="00034FC8" w:rsidRPr="00A57D73">
        <w:t xml:space="preserve">recently </w:t>
      </w:r>
      <w:r w:rsidR="008C1A66" w:rsidRPr="00A57D73">
        <w:t>open for public comment</w:t>
      </w:r>
    </w:p>
    <w:p w14:paraId="1FD22F99" w14:textId="4A308FC1" w:rsidR="00165340" w:rsidRPr="00A57D73" w:rsidRDefault="00511EC0" w:rsidP="006058B9">
      <w:pPr>
        <w:pStyle w:val="ListBullet2"/>
      </w:pPr>
      <w:r w:rsidRPr="00A57D73">
        <w:t xml:space="preserve">FHIR </w:t>
      </w:r>
      <w:r w:rsidR="00396323" w:rsidRPr="00A57D73">
        <w:t>CapabilityStatement resource and its expected publication on</w:t>
      </w:r>
      <w:r w:rsidR="00D94EC0" w:rsidRPr="00A57D73">
        <w:t xml:space="preserve"> the</w:t>
      </w:r>
      <w:r w:rsidR="00396323" w:rsidRPr="00A57D73">
        <w:t xml:space="preserve"> met</w:t>
      </w:r>
      <w:r w:rsidR="00D94EC0" w:rsidRPr="00A57D73">
        <w:t>a</w:t>
      </w:r>
      <w:r w:rsidR="00396323" w:rsidRPr="00A57D73">
        <w:t>data</w:t>
      </w:r>
      <w:r w:rsidR="00D94EC0" w:rsidRPr="00A57D73">
        <w:t xml:space="preserve"> endpoint of a server</w:t>
      </w:r>
      <w:r w:rsidR="00D94EC0" w:rsidRPr="00A57D73">
        <w:rPr>
          <w:rStyle w:val="FootnoteReference"/>
        </w:rPr>
        <w:footnoteReference w:id="21"/>
      </w:r>
    </w:p>
    <w:p w14:paraId="15D89D3D" w14:textId="20B25142" w:rsidR="00AF6C9D" w:rsidRPr="006058B9" w:rsidRDefault="00AF6C9D" w:rsidP="006058B9">
      <w:pPr>
        <w:pStyle w:val="ListBullet2"/>
      </w:pPr>
      <w:r w:rsidRPr="00E7204C">
        <w:t>FHIR Endpoint resource</w:t>
      </w:r>
      <w:r w:rsidRPr="00E7204C">
        <w:rPr>
          <w:rStyle w:val="FootnoteReference"/>
        </w:rPr>
        <w:footnoteReference w:id="22"/>
      </w:r>
      <w:r w:rsidRPr="00E7204C">
        <w:t xml:space="preserve"> </w:t>
      </w:r>
      <w:r w:rsidR="00523094" w:rsidRPr="00E7204C">
        <w:t>describes the technical details for how to connect</w:t>
      </w:r>
      <w:r w:rsidR="00D9085D" w:rsidRPr="00E7204C">
        <w:t xml:space="preserve"> to a FHIR server</w:t>
      </w:r>
      <w:r w:rsidR="00523094" w:rsidRPr="00E7204C">
        <w:t>, and for what purposes</w:t>
      </w:r>
    </w:p>
    <w:p w14:paraId="31A7CF13" w14:textId="47485BFA" w:rsidR="00883685" w:rsidRPr="00A57D73" w:rsidRDefault="0077264C" w:rsidP="006058B9">
      <w:pPr>
        <w:pStyle w:val="ListBullet2"/>
      </w:pPr>
      <w:r w:rsidRPr="00A57D73">
        <w:t>mCS</w:t>
      </w:r>
      <w:r w:rsidR="004814E8" w:rsidRPr="00A57D73">
        <w:t xml:space="preserve">D, </w:t>
      </w:r>
      <w:r w:rsidRPr="00A57D73">
        <w:t xml:space="preserve">Mobile Care Services </w:t>
      </w:r>
      <w:r w:rsidR="004814E8" w:rsidRPr="00A57D73">
        <w:t>Discovery, provides</w:t>
      </w:r>
      <w:r w:rsidRPr="00A57D73">
        <w:t xml:space="preserve"> a </w:t>
      </w:r>
      <w:r w:rsidR="004814E8" w:rsidRPr="00A57D73">
        <w:t>provides a RESTful interface to discover Care Services</w:t>
      </w:r>
      <w:r w:rsidR="001158D3" w:rsidRPr="00A57D73">
        <w:rPr>
          <w:rStyle w:val="FootnoteReference"/>
        </w:rPr>
        <w:footnoteReference w:id="23"/>
      </w:r>
      <w:r w:rsidR="001158D3" w:rsidRPr="00A57D73">
        <w:t>; endpoint services could be managed in a similar manner</w:t>
      </w:r>
    </w:p>
    <w:p w14:paraId="4CBD7536" w14:textId="22323717" w:rsidR="00523094" w:rsidRPr="00A57D73" w:rsidRDefault="00523094" w:rsidP="006058B9">
      <w:pPr>
        <w:pStyle w:val="ListBullet2"/>
      </w:pPr>
      <w:r w:rsidRPr="00A57D73">
        <w:t>DICOMweb includes a WADL Retrieve Capabilities Transaction, a machine-readable description of the service(s) implemented by an origin server</w:t>
      </w:r>
      <w:r w:rsidRPr="00A57D73">
        <w:rPr>
          <w:rStyle w:val="FootnoteReference"/>
        </w:rPr>
        <w:footnoteReference w:id="24"/>
      </w:r>
    </w:p>
    <w:p w14:paraId="7CC85C49" w14:textId="4407BA9A" w:rsidR="00511EC0" w:rsidRPr="00A57D73" w:rsidRDefault="00511EC0" w:rsidP="006058B9">
      <w:pPr>
        <w:pStyle w:val="ListBullet2"/>
      </w:pPr>
      <w:r w:rsidRPr="00A57D73">
        <w:t>IEEE 11073</w:t>
      </w:r>
      <w:r w:rsidR="00165340" w:rsidRPr="00A57D73">
        <w:rPr>
          <w:rStyle w:val="FootnoteReference"/>
        </w:rPr>
        <w:footnoteReference w:id="25"/>
      </w:r>
      <w:r w:rsidRPr="00A57D73">
        <w:t xml:space="preserve"> contains configuration specification</w:t>
      </w:r>
      <w:r w:rsidR="00165340" w:rsidRPr="00A57D73">
        <w:t>s for point of care / personal health devices</w:t>
      </w:r>
    </w:p>
    <w:p w14:paraId="2D896AA9" w14:textId="77777777" w:rsidR="00165340" w:rsidRPr="00A57D73" w:rsidRDefault="00165340" w:rsidP="006058B9">
      <w:pPr>
        <w:pStyle w:val="ListBullet2"/>
        <w:rPr>
          <w:szCs w:val="24"/>
        </w:rPr>
      </w:pPr>
      <w:r w:rsidRPr="00A57D73">
        <w:rPr>
          <w:szCs w:val="24"/>
        </w:rPr>
        <w:t>Configuration Management with SNMP (Simple Network Management Protocol, snmpconf)</w:t>
      </w:r>
      <w:r w:rsidRPr="00A57D73">
        <w:rPr>
          <w:rStyle w:val="FootnoteReference"/>
          <w:szCs w:val="24"/>
        </w:rPr>
        <w:footnoteReference w:id="26"/>
      </w:r>
    </w:p>
    <w:p w14:paraId="0BCD9EE7" w14:textId="6148340A" w:rsidR="00511EC0" w:rsidRPr="00A57D73" w:rsidRDefault="00165340" w:rsidP="006058B9">
      <w:pPr>
        <w:pStyle w:val="ListBullet2"/>
      </w:pPr>
      <w:r w:rsidRPr="00A57D73">
        <w:t>Key Management Interoperability Protocol (KMIP)</w:t>
      </w:r>
      <w:r w:rsidRPr="00A57D73">
        <w:rPr>
          <w:rStyle w:val="FootnoteReference"/>
        </w:rPr>
        <w:footnoteReference w:id="27"/>
      </w:r>
    </w:p>
    <w:p w14:paraId="2A015F0B" w14:textId="6D56A7DD" w:rsidR="0012368F" w:rsidRPr="001068BE" w:rsidRDefault="005152F4" w:rsidP="006058B9">
      <w:pPr>
        <w:pStyle w:val="ListBullet2"/>
        <w:rPr>
          <w:ins w:id="134" w:author="Nichols, Steven (GE Healthcare)" w:date="2020-05-06T14:07:00Z"/>
          <w:i/>
          <w:iCs/>
          <w:rPrChange w:id="135" w:author="Nichols, Steven (GE Healthcare)" w:date="2020-05-06T14:07:00Z">
            <w:rPr>
              <w:ins w:id="136" w:author="Nichols, Steven (GE Healthcare)" w:date="2020-05-06T14:07:00Z"/>
            </w:rPr>
          </w:rPrChange>
        </w:rPr>
      </w:pPr>
      <w:r w:rsidRPr="00A57D73">
        <w:t>Universal Plug and Play (UPnP)</w:t>
      </w:r>
      <w:r w:rsidRPr="00A57D73">
        <w:rPr>
          <w:rStyle w:val="FootnoteReference"/>
        </w:rPr>
        <w:footnoteReference w:id="28"/>
      </w:r>
      <w:r w:rsidR="00BB22A1" w:rsidRPr="00A57D73">
        <w:t xml:space="preserve">, </w:t>
      </w:r>
      <w:r w:rsidRPr="00A57D73">
        <w:t xml:space="preserve">a set of networking protocols supporting zero-configuration and automatic discovery in </w:t>
      </w:r>
      <w:r w:rsidR="00261385" w:rsidRPr="00A57D73">
        <w:t>local area</w:t>
      </w:r>
      <w:r w:rsidRPr="00A57D73">
        <w:t xml:space="preserve"> networks</w:t>
      </w:r>
    </w:p>
    <w:p w14:paraId="3072B7A8" w14:textId="76C69FF5" w:rsidR="001068BE" w:rsidRDefault="005853A0" w:rsidP="006058B9">
      <w:pPr>
        <w:pStyle w:val="ListBullet2"/>
        <w:rPr>
          <w:ins w:id="137" w:author="Nichols, Steven (GE Healthcare)" w:date="2020-05-06T14:11:00Z"/>
        </w:rPr>
      </w:pPr>
      <w:ins w:id="138" w:author="Nichols, Steven (GE Healthcare)" w:date="2020-05-06T14:08:00Z">
        <w:r w:rsidRPr="005853A0">
          <w:rPr>
            <w:rPrChange w:id="139" w:author="Nichols, Steven (GE Healthcare)" w:date="2020-05-06T14:08:00Z">
              <w:rPr>
                <w:i/>
                <w:iCs/>
              </w:rPr>
            </w:rPrChange>
          </w:rPr>
          <w:t>Web</w:t>
        </w:r>
        <w:r w:rsidRPr="005853A0">
          <w:rPr>
            <w:rPrChange w:id="140" w:author="Nichols, Steven (GE Healthcare)" w:date="2020-05-06T14:08:00Z">
              <w:rPr>
                <w:i/>
                <w:iCs/>
              </w:rPr>
            </w:rPrChange>
          </w:rPr>
          <w:t xml:space="preserve"> </w:t>
        </w:r>
        <w:r w:rsidRPr="005853A0">
          <w:rPr>
            <w:rPrChange w:id="141" w:author="Nichols, Steven (GE Healthcare)" w:date="2020-05-06T14:08:00Z">
              <w:rPr>
                <w:i/>
                <w:iCs/>
              </w:rPr>
            </w:rPrChange>
          </w:rPr>
          <w:t>Services</w:t>
        </w:r>
        <w:r w:rsidRPr="005853A0">
          <w:rPr>
            <w:rPrChange w:id="142" w:author="Nichols, Steven (GE Healthcare)" w:date="2020-05-06T14:08:00Z">
              <w:rPr>
                <w:i/>
                <w:iCs/>
              </w:rPr>
            </w:rPrChange>
          </w:rPr>
          <w:t xml:space="preserve"> </w:t>
        </w:r>
        <w:r w:rsidRPr="005853A0">
          <w:rPr>
            <w:rPrChange w:id="143" w:author="Nichols, Steven (GE Healthcare)" w:date="2020-05-06T14:08:00Z">
              <w:rPr>
                <w:i/>
                <w:iCs/>
              </w:rPr>
            </w:rPrChange>
          </w:rPr>
          <w:t>for</w:t>
        </w:r>
        <w:r w:rsidRPr="005853A0">
          <w:rPr>
            <w:rPrChange w:id="144" w:author="Nichols, Steven (GE Healthcare)" w:date="2020-05-06T14:08:00Z">
              <w:rPr>
                <w:i/>
                <w:iCs/>
              </w:rPr>
            </w:rPrChange>
          </w:rPr>
          <w:t xml:space="preserve"> </w:t>
        </w:r>
        <w:r w:rsidRPr="005853A0">
          <w:rPr>
            <w:rPrChange w:id="145" w:author="Nichols, Steven (GE Healthcare)" w:date="2020-05-06T14:08:00Z">
              <w:rPr>
                <w:i/>
                <w:iCs/>
              </w:rPr>
            </w:rPrChange>
          </w:rPr>
          <w:t>Management</w:t>
        </w:r>
        <w:r>
          <w:t xml:space="preserve"> </w:t>
        </w:r>
        <w:r w:rsidRPr="005853A0">
          <w:rPr>
            <w:rPrChange w:id="146" w:author="Nichols, Steven (GE Healthcare)" w:date="2020-05-06T14:08:00Z">
              <w:rPr>
                <w:i/>
                <w:iCs/>
              </w:rPr>
            </w:rPrChange>
          </w:rPr>
          <w:t>(WS-Management)</w:t>
        </w:r>
        <w:r>
          <w:t xml:space="preserve"> </w:t>
        </w:r>
        <w:r w:rsidRPr="005853A0">
          <w:rPr>
            <w:rPrChange w:id="147" w:author="Nichols, Steven (GE Healthcare)" w:date="2020-05-06T14:08:00Z">
              <w:rPr>
                <w:i/>
                <w:iCs/>
              </w:rPr>
            </w:rPrChange>
          </w:rPr>
          <w:t>Specification</w:t>
        </w:r>
        <w:r>
          <w:t xml:space="preserve">, </w:t>
        </w:r>
        <w:r w:rsidRPr="005853A0">
          <w:t>a SOAP-based protocol for the management of servers, devices, applications and various Web service</w:t>
        </w:r>
      </w:ins>
      <w:ins w:id="148" w:author="Nichols, Steven (GE Healthcare)" w:date="2020-05-06T14:09:00Z">
        <w:r>
          <w:t>s</w:t>
        </w:r>
        <w:r>
          <w:rPr>
            <w:rStyle w:val="FootnoteReference"/>
          </w:rPr>
          <w:footnoteReference w:id="29"/>
        </w:r>
      </w:ins>
    </w:p>
    <w:p w14:paraId="3CF367A0" w14:textId="2DC05ADE" w:rsidR="005853A0" w:rsidRPr="005853A0" w:rsidRDefault="005853A0" w:rsidP="006058B9">
      <w:pPr>
        <w:pStyle w:val="ListBullet2"/>
        <w:rPr>
          <w:rPrChange w:id="151" w:author="Nichols, Steven (GE Healthcare)" w:date="2020-05-06T14:08:00Z">
            <w:rPr>
              <w:i/>
              <w:iCs/>
            </w:rPr>
          </w:rPrChange>
        </w:rPr>
      </w:pPr>
      <w:ins w:id="152" w:author="Nichols, Steven (GE Healthcare)" w:date="2020-05-06T14:11:00Z">
        <w:r w:rsidRPr="005853A0">
          <w:t>DNS Service Discovery (DNS-SD)</w:t>
        </w:r>
      </w:ins>
      <w:ins w:id="153" w:author="Nichols, Steven (GE Healthcare)" w:date="2020-05-06T14:12:00Z">
        <w:r w:rsidRPr="005853A0">
          <w:t xml:space="preserve"> </w:t>
        </w:r>
        <w:r>
          <w:t xml:space="preserve">standardizes </w:t>
        </w:r>
        <w:r w:rsidRPr="005853A0">
          <w:t>DNS programming interfaces, servers, and packet formats to browse the network for services</w:t>
        </w:r>
        <w:r>
          <w:rPr>
            <w:rStyle w:val="FootnoteReference"/>
          </w:rPr>
          <w:footnoteReference w:id="30"/>
        </w:r>
      </w:ins>
    </w:p>
    <w:p w14:paraId="6A55BEA9" w14:textId="68428249" w:rsidR="00511EC0" w:rsidRPr="00A57D73" w:rsidRDefault="00FC6B4E" w:rsidP="006058B9">
      <w:pPr>
        <w:pStyle w:val="ListBullet2"/>
      </w:pPr>
      <w:r w:rsidRPr="00A57D73">
        <w:t>C</w:t>
      </w:r>
      <w:r w:rsidR="00CF3FA8" w:rsidRPr="00A57D73">
        <w:t xml:space="preserve">ommercially available or open-source products that provide similar services </w:t>
      </w:r>
    </w:p>
    <w:p w14:paraId="768042D1" w14:textId="778E7777" w:rsidR="00D05551" w:rsidRPr="00A57D73" w:rsidRDefault="00D05551" w:rsidP="00F16BFD">
      <w:pPr>
        <w:pStyle w:val="Heading1"/>
        <w:rPr>
          <w:noProof w:val="0"/>
        </w:rPr>
      </w:pPr>
      <w:bookmarkStart w:id="156" w:name="_Toc34304682"/>
      <w:r w:rsidRPr="00A57D73">
        <w:rPr>
          <w:noProof w:val="0"/>
        </w:rPr>
        <w:lastRenderedPageBreak/>
        <w:t>Use Cases</w:t>
      </w:r>
      <w:bookmarkEnd w:id="106"/>
      <w:bookmarkEnd w:id="156"/>
      <w:r w:rsidRPr="00A57D73">
        <w:rPr>
          <w:noProof w:val="0"/>
        </w:rPr>
        <w:t xml:space="preserve"> </w:t>
      </w:r>
    </w:p>
    <w:p w14:paraId="6C827155" w14:textId="1A916ECA" w:rsidR="00D42732" w:rsidRPr="00A57D73" w:rsidRDefault="00D42732" w:rsidP="00D42732">
      <w:pPr>
        <w:pStyle w:val="BodyText"/>
      </w:pPr>
      <w:r w:rsidRPr="00A57D73">
        <w:t xml:space="preserve">The current state use cases below touch upon the impact of unaccounted endpoint connectivity details, in which </w:t>
      </w:r>
      <w:r w:rsidR="00D83CAF" w:rsidRPr="00A57D73">
        <w:t>information</w:t>
      </w:r>
      <w:r w:rsidRPr="00A57D73">
        <w:t xml:space="preserve"> must be </w:t>
      </w:r>
      <w:r w:rsidR="00D83CAF" w:rsidRPr="00A57D73">
        <w:t>collected</w:t>
      </w:r>
      <w:r w:rsidRPr="00A57D73">
        <w:t xml:space="preserve"> and reconstructed</w:t>
      </w:r>
      <w:r w:rsidR="00D83CAF" w:rsidRPr="00A57D73">
        <w:t>.</w:t>
      </w:r>
    </w:p>
    <w:p w14:paraId="6342BAB8" w14:textId="6386C20C" w:rsidR="00D42732" w:rsidRPr="00A57D73" w:rsidRDefault="00D42732" w:rsidP="00D42732">
      <w:pPr>
        <w:pStyle w:val="BodyText"/>
      </w:pPr>
      <w:r w:rsidRPr="00A57D73">
        <w:t xml:space="preserve">The desired state introduces a standard data format and interface as a basic service to </w:t>
      </w:r>
      <w:r w:rsidRPr="00A57D73">
        <w:rPr>
          <w:iCs/>
        </w:rPr>
        <w:t xml:space="preserve">catalogue and search for </w:t>
      </w:r>
      <w:r w:rsidR="00D83CAF" w:rsidRPr="00A57D73">
        <w:t>connectivity details.</w:t>
      </w:r>
      <w:r w:rsidRPr="00A57D73">
        <w:t xml:space="preserve"> This offers the potential to reduce the time and effort spent in the discovery of HL7 v2, XD*, DICOM and FHIR endpoint details.</w:t>
      </w:r>
    </w:p>
    <w:p w14:paraId="054A1C65" w14:textId="66EF4D6D" w:rsidR="00422E68" w:rsidRPr="00A57D73" w:rsidRDefault="002E59A2" w:rsidP="00B66E5D">
      <w:pPr>
        <w:pStyle w:val="Heading2"/>
        <w:rPr>
          <w:noProof w:val="0"/>
        </w:rPr>
      </w:pPr>
      <w:bookmarkStart w:id="157" w:name="_Toc33012091"/>
      <w:bookmarkStart w:id="158" w:name="_Toc33012153"/>
      <w:bookmarkStart w:id="159" w:name="_Ref32580087"/>
      <w:bookmarkStart w:id="160" w:name="_Toc34304683"/>
      <w:bookmarkEnd w:id="157"/>
      <w:bookmarkEnd w:id="158"/>
      <w:r w:rsidRPr="00A57D73">
        <w:rPr>
          <w:noProof w:val="0"/>
        </w:rPr>
        <w:t xml:space="preserve">Use Case </w:t>
      </w:r>
      <w:r w:rsidR="00C6591E" w:rsidRPr="00A57D73">
        <w:rPr>
          <w:noProof w:val="0"/>
        </w:rPr>
        <w:t xml:space="preserve">#1 </w:t>
      </w:r>
      <w:r w:rsidR="007C7B22">
        <w:rPr>
          <w:noProof w:val="0"/>
        </w:rPr>
        <w:t xml:space="preserve">- </w:t>
      </w:r>
      <w:r w:rsidR="00A554DB" w:rsidRPr="00A57D73">
        <w:rPr>
          <w:noProof w:val="0"/>
        </w:rPr>
        <w:t xml:space="preserve">New Single System </w:t>
      </w:r>
      <w:r w:rsidR="00276E11" w:rsidRPr="00A57D73">
        <w:rPr>
          <w:noProof w:val="0"/>
        </w:rPr>
        <w:t>Implementation</w:t>
      </w:r>
      <w:bookmarkEnd w:id="159"/>
      <w:bookmarkEnd w:id="160"/>
    </w:p>
    <w:p w14:paraId="073005B1" w14:textId="5A9382B9" w:rsidR="00A554DB" w:rsidRPr="00A57D73" w:rsidRDefault="00D142D3" w:rsidP="00A554DB">
      <w:pPr>
        <w:pStyle w:val="BodyText"/>
      </w:pPr>
      <w:r w:rsidRPr="00A57D73">
        <w:t>A</w:t>
      </w:r>
      <w:r w:rsidR="00A554DB" w:rsidRPr="00A57D73">
        <w:t xml:space="preserve"> new system </w:t>
      </w:r>
      <w:r w:rsidR="00235222" w:rsidRPr="00A57D73">
        <w:t xml:space="preserve">is </w:t>
      </w:r>
      <w:r w:rsidRPr="00A57D73">
        <w:t xml:space="preserve">introduced </w:t>
      </w:r>
      <w:r w:rsidR="00235222" w:rsidRPr="00A57D73">
        <w:t>in</w:t>
      </w:r>
      <w:r w:rsidRPr="00A57D73">
        <w:t xml:space="preserve">to an </w:t>
      </w:r>
      <w:r w:rsidR="00A554DB" w:rsidRPr="00A57D73">
        <w:t xml:space="preserve">existing </w:t>
      </w:r>
      <w:r w:rsidR="00FC6B4E" w:rsidRPr="00A57D73">
        <w:t>enterprise</w:t>
      </w:r>
      <w:r w:rsidRPr="00A57D73">
        <w:t xml:space="preserve"> that requires configuration to interface with other systems and vice-versa.</w:t>
      </w:r>
      <w:r w:rsidR="00A554DB" w:rsidRPr="00A57D73">
        <w:t xml:space="preserve"> </w:t>
      </w:r>
    </w:p>
    <w:p w14:paraId="5BB1F404" w14:textId="68242223" w:rsidR="00841DF4" w:rsidRPr="00A57D73" w:rsidRDefault="00841DF4" w:rsidP="00841DF4">
      <w:pPr>
        <w:pStyle w:val="BodyText"/>
      </w:pPr>
      <w:r w:rsidRPr="00A57D73">
        <w:t xml:space="preserve">Implementation of a new system, whether a modality, such as an Ultrasound system, or an Information Management system, such as a Cardiovascular IT </w:t>
      </w:r>
      <w:r w:rsidR="00CB697B" w:rsidRPr="00A57D73">
        <w:t xml:space="preserve">system </w:t>
      </w:r>
      <w:r w:rsidRPr="00A57D73">
        <w:t>requires exchanging technical details of connectivity to integrate within the existing enterprise.</w:t>
      </w:r>
    </w:p>
    <w:p w14:paraId="58571737" w14:textId="18EA75A0" w:rsidR="002E59A2" w:rsidRPr="00A57D73" w:rsidRDefault="00421635" w:rsidP="00460F41">
      <w:pPr>
        <w:pStyle w:val="Heading3"/>
        <w:rPr>
          <w:noProof w:val="0"/>
        </w:rPr>
      </w:pPr>
      <w:bookmarkStart w:id="161" w:name="_Toc34304684"/>
      <w:r w:rsidRPr="00A57D73">
        <w:rPr>
          <w:noProof w:val="0"/>
        </w:rPr>
        <w:t xml:space="preserve">Current State: </w:t>
      </w:r>
      <w:r w:rsidR="00460F41" w:rsidRPr="00A57D73">
        <w:rPr>
          <w:noProof w:val="0"/>
        </w:rPr>
        <w:t>New Single System Install</w:t>
      </w:r>
      <w:bookmarkEnd w:id="161"/>
      <w:r w:rsidR="00460F41" w:rsidRPr="00A57D73">
        <w:rPr>
          <w:noProof w:val="0"/>
        </w:rPr>
        <w:t xml:space="preserve"> </w:t>
      </w:r>
    </w:p>
    <w:p w14:paraId="755EE27F" w14:textId="4228DED0" w:rsidR="004264FC" w:rsidRPr="00A57D73" w:rsidRDefault="00077009" w:rsidP="004264FC">
      <w:pPr>
        <w:pStyle w:val="BodyText"/>
      </w:pPr>
      <w:r w:rsidRPr="00A57D73">
        <w:t>A</w:t>
      </w:r>
      <w:r w:rsidR="007A78BD" w:rsidRPr="00A57D73">
        <w:t>n</w:t>
      </w:r>
      <w:r w:rsidR="00A07229" w:rsidRPr="00A57D73">
        <w:t xml:space="preserve"> institution interface analyst or system administrator</w:t>
      </w:r>
      <w:r w:rsidR="007E1F35" w:rsidRPr="00A57D73">
        <w:t xml:space="preserve"> </w:t>
      </w:r>
      <w:r w:rsidR="00A07229" w:rsidRPr="00A57D73">
        <w:t>is assigned to the project</w:t>
      </w:r>
      <w:r w:rsidR="00025293" w:rsidRPr="00A57D73">
        <w:t xml:space="preserve"> (departmental integrator)</w:t>
      </w:r>
      <w:r w:rsidR="00A07229" w:rsidRPr="00A57D73">
        <w:t xml:space="preserve">. This may be formal or informal. Larger projects may </w:t>
      </w:r>
      <w:r w:rsidR="007E1F35" w:rsidRPr="00A57D73">
        <w:t xml:space="preserve">also involve a </w:t>
      </w:r>
      <w:r w:rsidR="00A07229" w:rsidRPr="00A57D73">
        <w:t>project management</w:t>
      </w:r>
      <w:r w:rsidR="007E1F35" w:rsidRPr="00A57D73">
        <w:t xml:space="preserve"> resource.</w:t>
      </w:r>
    </w:p>
    <w:p w14:paraId="01A626F4" w14:textId="4ABC2F4A" w:rsidR="00A07229" w:rsidRPr="00A57D73" w:rsidRDefault="004264FC" w:rsidP="004264FC">
      <w:pPr>
        <w:pStyle w:val="BodyText"/>
      </w:pPr>
      <w:r w:rsidRPr="00A57D73">
        <w:t xml:space="preserve">Interface connectivity </w:t>
      </w:r>
      <w:r w:rsidR="00077009" w:rsidRPr="00A57D73">
        <w:t xml:space="preserve">to existing systems </w:t>
      </w:r>
      <w:r w:rsidRPr="00A57D73">
        <w:t xml:space="preserve">is </w:t>
      </w:r>
      <w:r w:rsidR="007E1F35" w:rsidRPr="00A57D73">
        <w:t>determined by the</w:t>
      </w:r>
      <w:r w:rsidRPr="00A57D73">
        <w:t xml:space="preserve"> departmental integrator </w:t>
      </w:r>
      <w:r w:rsidR="007E1F35" w:rsidRPr="00A57D73">
        <w:t>and vendors</w:t>
      </w:r>
      <w:r w:rsidR="00A07229" w:rsidRPr="00A57D73">
        <w:t xml:space="preserve"> based on institution policy, use cases, departmental workflow</w:t>
      </w:r>
      <w:r w:rsidRPr="00A57D73">
        <w:t xml:space="preserve"> and</w:t>
      </w:r>
      <w:r w:rsidR="00A07229" w:rsidRPr="00A57D73">
        <w:t xml:space="preserve"> feature </w:t>
      </w:r>
      <w:r w:rsidR="00025293" w:rsidRPr="00A57D73">
        <w:t>availability</w:t>
      </w:r>
      <w:r w:rsidR="00A07229" w:rsidRPr="00A57D73">
        <w:t xml:space="preserve"> </w:t>
      </w:r>
      <w:r w:rsidRPr="00A57D73">
        <w:t>within</w:t>
      </w:r>
      <w:r w:rsidR="00A07229" w:rsidRPr="00A57D73">
        <w:t xml:space="preserve"> the new </w:t>
      </w:r>
      <w:r w:rsidR="007E1F35" w:rsidRPr="00A57D73">
        <w:t>and peer systems</w:t>
      </w:r>
      <w:r w:rsidR="00A07229" w:rsidRPr="00A57D73">
        <w:t>.</w:t>
      </w:r>
    </w:p>
    <w:p w14:paraId="08B7DD30" w14:textId="01AAC6BE" w:rsidR="00A07229" w:rsidRPr="00A57D73" w:rsidRDefault="00077009" w:rsidP="00077009">
      <w:pPr>
        <w:pStyle w:val="BodyText"/>
      </w:pPr>
      <w:r w:rsidRPr="00A57D73">
        <w:t>E</w:t>
      </w:r>
      <w:r w:rsidR="00A07229" w:rsidRPr="00A57D73">
        <w:t xml:space="preserve">ndpoint configuration details are collected from </w:t>
      </w:r>
      <w:r w:rsidRPr="00A57D73">
        <w:t xml:space="preserve">the </w:t>
      </w:r>
      <w:r w:rsidR="00A07229" w:rsidRPr="00A57D73">
        <w:t>existing systems</w:t>
      </w:r>
      <w:r w:rsidR="007E1F35" w:rsidRPr="00A57D73">
        <w:t xml:space="preserve"> by the departmental integrator</w:t>
      </w:r>
      <w:r w:rsidR="00A07229" w:rsidRPr="00A57D73">
        <w:t>, potentially with the assistance</w:t>
      </w:r>
      <w:r w:rsidRPr="00A57D73">
        <w:t xml:space="preserve"> of </w:t>
      </w:r>
      <w:r w:rsidR="00A07229" w:rsidRPr="00A57D73">
        <w:t>vendors</w:t>
      </w:r>
      <w:r w:rsidR="00025293" w:rsidRPr="00A57D73">
        <w:t>.</w:t>
      </w:r>
    </w:p>
    <w:p w14:paraId="3DA77265" w14:textId="77777777" w:rsidR="00C23D34" w:rsidRPr="00A57D73" w:rsidRDefault="007E1F35" w:rsidP="00C23D34">
      <w:pPr>
        <w:pStyle w:val="BodyText"/>
      </w:pPr>
      <w:r w:rsidRPr="00A57D73">
        <w:t xml:space="preserve">The vendor configures the new system and the institution </w:t>
      </w:r>
      <w:r w:rsidR="00025293" w:rsidRPr="00A57D73">
        <w:t>integrator</w:t>
      </w:r>
      <w:r w:rsidRPr="00A57D73">
        <w:t xml:space="preserve"> coordinate</w:t>
      </w:r>
      <w:r w:rsidR="00077009" w:rsidRPr="00A57D73">
        <w:t>s</w:t>
      </w:r>
      <w:r w:rsidRPr="00A57D73">
        <w:t xml:space="preserve"> the configuration of </w:t>
      </w:r>
      <w:r w:rsidR="00077009" w:rsidRPr="00A57D73">
        <w:t>existing</w:t>
      </w:r>
      <w:r w:rsidRPr="00A57D73">
        <w:t xml:space="preserve"> systems with vendors.</w:t>
      </w:r>
    </w:p>
    <w:p w14:paraId="644A7A10" w14:textId="77777777" w:rsidR="00EA7074" w:rsidRPr="00A57D73" w:rsidRDefault="00C23D34" w:rsidP="00EA7074">
      <w:pPr>
        <w:pStyle w:val="BodyText"/>
      </w:pPr>
      <w:r w:rsidRPr="00A57D73">
        <w:t>T</w:t>
      </w:r>
      <w:r w:rsidR="007E1F35" w:rsidRPr="00A57D73">
        <w:t xml:space="preserve">he configured interfaces are tested </w:t>
      </w:r>
      <w:r w:rsidR="00025293" w:rsidRPr="00A57D73">
        <w:t>by the vendor and departmental integrator.</w:t>
      </w:r>
    </w:p>
    <w:p w14:paraId="3B1E6FEB" w14:textId="2637AC1B" w:rsidR="00EA7074" w:rsidRPr="00A57D73" w:rsidRDefault="00EA7074" w:rsidP="00EA7074">
      <w:pPr>
        <w:pStyle w:val="BodyText"/>
      </w:pPr>
      <w:r w:rsidRPr="00A57D73">
        <w:t>A</w:t>
      </w:r>
      <w:r w:rsidR="00025293" w:rsidRPr="00A57D73">
        <w:t>ny errors identified through testing are corrected by the departmental integrator and vendor</w:t>
      </w:r>
      <w:r w:rsidRPr="00A57D73">
        <w:t>s</w:t>
      </w:r>
      <w:r w:rsidR="00025293" w:rsidRPr="00A57D73">
        <w:t>. Errors may be due to incompatibilities, errors or missing features (</w:t>
      </w:r>
      <w:r w:rsidR="00D05AB2">
        <w:t xml:space="preserve">i.e., </w:t>
      </w:r>
      <w:r w:rsidR="00025293" w:rsidRPr="00A57D73">
        <w:t xml:space="preserve">an existing EKG cart </w:t>
      </w:r>
      <w:r w:rsidRPr="00A57D73">
        <w:t>is missing</w:t>
      </w:r>
      <w:r w:rsidR="00025293" w:rsidRPr="00A57D73">
        <w:t xml:space="preserve"> a DICOM license option). </w:t>
      </w:r>
    </w:p>
    <w:p w14:paraId="144DC005" w14:textId="79C87289" w:rsidR="004D6831" w:rsidRPr="00A57D73" w:rsidRDefault="00EA7074" w:rsidP="00EA7074">
      <w:pPr>
        <w:pStyle w:val="BodyText"/>
      </w:pPr>
      <w:r w:rsidRPr="00A57D73">
        <w:t>T</w:t>
      </w:r>
      <w:r w:rsidR="00025293" w:rsidRPr="00A57D73">
        <w:t>he new system is cut into production</w:t>
      </w:r>
      <w:r w:rsidRPr="00A57D73">
        <w:t xml:space="preserve"> and </w:t>
      </w:r>
      <w:r w:rsidR="00025293" w:rsidRPr="00A57D73">
        <w:t>institutional and vendor team</w:t>
      </w:r>
      <w:r w:rsidRPr="00A57D73">
        <w:t xml:space="preserve"> members</w:t>
      </w:r>
      <w:r w:rsidR="00025293" w:rsidRPr="00A57D73">
        <w:t xml:space="preserve"> are re-deployed to other projects. New teams take over responsibility for service and maintenance. </w:t>
      </w:r>
    </w:p>
    <w:p w14:paraId="7E73151E" w14:textId="066ED6F5" w:rsidR="00421635" w:rsidRPr="00A57D73" w:rsidRDefault="00D42732" w:rsidP="00421635">
      <w:pPr>
        <w:pStyle w:val="Heading3"/>
        <w:rPr>
          <w:noProof w:val="0"/>
        </w:rPr>
      </w:pPr>
      <w:bookmarkStart w:id="162" w:name="_Toc34304685"/>
      <w:r w:rsidRPr="00A57D73">
        <w:rPr>
          <w:noProof w:val="0"/>
        </w:rPr>
        <w:t>Desired</w:t>
      </w:r>
      <w:r w:rsidR="00421635" w:rsidRPr="00A57D73">
        <w:rPr>
          <w:noProof w:val="0"/>
        </w:rPr>
        <w:t xml:space="preserve"> </w:t>
      </w:r>
      <w:r w:rsidRPr="00A57D73">
        <w:rPr>
          <w:noProof w:val="0"/>
        </w:rPr>
        <w:t>State</w:t>
      </w:r>
      <w:r w:rsidR="00421635" w:rsidRPr="00A57D73">
        <w:rPr>
          <w:noProof w:val="0"/>
        </w:rPr>
        <w:t>: New Single System Install</w:t>
      </w:r>
      <w:bookmarkEnd w:id="162"/>
      <w:r w:rsidR="00421635" w:rsidRPr="00A57D73">
        <w:rPr>
          <w:noProof w:val="0"/>
        </w:rPr>
        <w:t xml:space="preserve"> </w:t>
      </w:r>
    </w:p>
    <w:p w14:paraId="1FFE10F8" w14:textId="7AB1BE88" w:rsidR="00421635" w:rsidRPr="00A57D73" w:rsidRDefault="00421635" w:rsidP="00421635">
      <w:pPr>
        <w:pStyle w:val="BodyText"/>
      </w:pPr>
      <w:r w:rsidRPr="00A57D73">
        <w:t>During the planning phase, the institution interface analyst reviews the new system specifications and compares them to information within a human readable SNIF</w:t>
      </w:r>
      <w:r w:rsidR="00276E7F" w:rsidRPr="00A57D73">
        <w:t xml:space="preserve"> retrieved from the repository</w:t>
      </w:r>
      <w:r w:rsidRPr="00A57D73">
        <w:t>, discovering that the new system may be undersized based on the number of existing endpoints and that some of the existing systems have incompatible interface versions.</w:t>
      </w:r>
    </w:p>
    <w:p w14:paraId="70DDB150" w14:textId="66B5F7D4" w:rsidR="00421635" w:rsidRPr="00A57D73" w:rsidRDefault="00421635" w:rsidP="00421635">
      <w:pPr>
        <w:pStyle w:val="BodyText"/>
      </w:pPr>
      <w:r w:rsidRPr="00A57D73">
        <w:lastRenderedPageBreak/>
        <w:t xml:space="preserve">The vendor is provided relevant entries from the institution’s SNIF. Mismatches are reviewed with the vendor integrator and the implementation plan is modified to ensure desired connectivity </w:t>
      </w:r>
      <w:r w:rsidR="00012A1D" w:rsidRPr="00A57D73">
        <w:t>between</w:t>
      </w:r>
      <w:r w:rsidRPr="00A57D73">
        <w:t xml:space="preserve"> the new </w:t>
      </w:r>
      <w:r w:rsidR="00012A1D" w:rsidRPr="00A57D73">
        <w:t xml:space="preserve">and existing </w:t>
      </w:r>
      <w:r w:rsidRPr="00A57D73">
        <w:t>system</w:t>
      </w:r>
      <w:r w:rsidR="00012A1D" w:rsidRPr="00A57D73">
        <w:t>s</w:t>
      </w:r>
      <w:r w:rsidRPr="00A57D73">
        <w:t xml:space="preserve"> is achieved.</w:t>
      </w:r>
    </w:p>
    <w:p w14:paraId="03E84540" w14:textId="4D74FCAE" w:rsidR="00421635" w:rsidRPr="00A57D73" w:rsidRDefault="00421635" w:rsidP="00421635">
      <w:pPr>
        <w:pStyle w:val="BodyText"/>
      </w:pPr>
      <w:r w:rsidRPr="00A57D73">
        <w:t xml:space="preserve">During implementation, </w:t>
      </w:r>
      <w:r w:rsidR="00276E7F" w:rsidRPr="00A57D73">
        <w:t>relevant</w:t>
      </w:r>
      <w:r w:rsidRPr="00A57D73">
        <w:t xml:space="preserve"> SNIF</w:t>
      </w:r>
      <w:r w:rsidR="00276E7F" w:rsidRPr="00A57D73">
        <w:t xml:space="preserve"> entries are</w:t>
      </w:r>
      <w:r w:rsidRPr="00A57D73">
        <w:t xml:space="preserve"> imported into the new system, avoiding manual entry and typographical errors. The new system is </w:t>
      </w:r>
      <w:r w:rsidR="00276E7F" w:rsidRPr="00A57D73">
        <w:t xml:space="preserve">created in the </w:t>
      </w:r>
      <w:r w:rsidRPr="00A57D73">
        <w:t xml:space="preserve">institution’s SNIF data source and it’s SNIF parameters are retrieved by the owners of the existing systems, </w:t>
      </w:r>
      <w:r w:rsidR="00276E7F" w:rsidRPr="00A57D73">
        <w:t>identified in SNIF</w:t>
      </w:r>
      <w:r w:rsidRPr="00A57D73">
        <w:t>, to assist in TLS certificate exchange and connectivity testing.</w:t>
      </w:r>
    </w:p>
    <w:p w14:paraId="20227080" w14:textId="2F5995A7" w:rsidR="00A554DB" w:rsidRPr="00A57D73" w:rsidRDefault="00460F41" w:rsidP="002F7266">
      <w:pPr>
        <w:pStyle w:val="Heading2"/>
        <w:rPr>
          <w:noProof w:val="0"/>
        </w:rPr>
      </w:pPr>
      <w:bookmarkStart w:id="163" w:name="_Toc34304686"/>
      <w:r w:rsidRPr="00A57D73">
        <w:rPr>
          <w:noProof w:val="0"/>
        </w:rPr>
        <w:t>Use Case #</w:t>
      </w:r>
      <w:r w:rsidR="00ED1BF1" w:rsidRPr="00A57D73">
        <w:rPr>
          <w:noProof w:val="0"/>
        </w:rPr>
        <w:t>2</w:t>
      </w:r>
      <w:r w:rsidRPr="00A57D73">
        <w:rPr>
          <w:noProof w:val="0"/>
        </w:rPr>
        <w:t xml:space="preserve"> </w:t>
      </w:r>
      <w:r w:rsidR="007C7B22">
        <w:rPr>
          <w:noProof w:val="0"/>
        </w:rPr>
        <w:t xml:space="preserve">- </w:t>
      </w:r>
      <w:r w:rsidR="00A378D9" w:rsidRPr="00A57D73">
        <w:rPr>
          <w:noProof w:val="0"/>
        </w:rPr>
        <w:t>Service</w:t>
      </w:r>
      <w:bookmarkEnd w:id="163"/>
    </w:p>
    <w:p w14:paraId="219205B0" w14:textId="5CC4BB09" w:rsidR="00841DF4" w:rsidRPr="00A57D73" w:rsidRDefault="00841DF4" w:rsidP="00841DF4">
      <w:pPr>
        <w:pStyle w:val="BodyText"/>
      </w:pPr>
      <w:r w:rsidRPr="00A57D73">
        <w:t xml:space="preserve">A service disruption between two or more endpoints may be caused by a network change or disruption, </w:t>
      </w:r>
      <w:r w:rsidR="00B90C73" w:rsidRPr="00A57D73">
        <w:t xml:space="preserve">device repair swap-out, </w:t>
      </w:r>
      <w:r w:rsidR="00276E7F" w:rsidRPr="00A57D73">
        <w:t xml:space="preserve">proactive service, </w:t>
      </w:r>
      <w:r w:rsidRPr="00A57D73">
        <w:t xml:space="preserve">software update, software anomaly, or system hang. Troubleshooting and repair frequently requires knowledge of the technical details associated with each endpoint interface. </w:t>
      </w:r>
    </w:p>
    <w:p w14:paraId="69CCEB25" w14:textId="7382BE96" w:rsidR="00460F41" w:rsidRPr="00A57D73" w:rsidRDefault="00D42732" w:rsidP="00460F41">
      <w:pPr>
        <w:pStyle w:val="Heading3"/>
        <w:rPr>
          <w:noProof w:val="0"/>
        </w:rPr>
      </w:pPr>
      <w:bookmarkStart w:id="164" w:name="_Toc34304687"/>
      <w:r w:rsidRPr="00A57D73">
        <w:rPr>
          <w:noProof w:val="0"/>
        </w:rPr>
        <w:t xml:space="preserve">Current State: </w:t>
      </w:r>
      <w:r w:rsidR="00A378D9" w:rsidRPr="00A57D73">
        <w:rPr>
          <w:noProof w:val="0"/>
        </w:rPr>
        <w:t>Service</w:t>
      </w:r>
      <w:bookmarkEnd w:id="164"/>
    </w:p>
    <w:p w14:paraId="7466F17E" w14:textId="6D830F5D" w:rsidR="00D94A1A" w:rsidRPr="00A57D73" w:rsidRDefault="003D635E" w:rsidP="002852F4">
      <w:pPr>
        <w:pStyle w:val="BodyText"/>
      </w:pPr>
      <w:r w:rsidRPr="00A57D73">
        <w:t xml:space="preserve">An institution interface analyst or system administrator responds to the service disruption. In evaluating the </w:t>
      </w:r>
      <w:r w:rsidR="00D94A1A" w:rsidRPr="00A57D73">
        <w:t>disruption</w:t>
      </w:r>
      <w:r w:rsidRPr="00A57D73">
        <w:t xml:space="preserve">, the interface analysist requires endpoint interface details to </w:t>
      </w:r>
      <w:r w:rsidR="00D94A1A" w:rsidRPr="00A57D73">
        <w:t>perform triage</w:t>
      </w:r>
      <w:r w:rsidR="002F4951" w:rsidRPr="00A57D73">
        <w:t xml:space="preserve">. The interface analyst spends time </w:t>
      </w:r>
      <w:r w:rsidR="00851B6D" w:rsidRPr="00A57D73">
        <w:t xml:space="preserve">researching </w:t>
      </w:r>
      <w:r w:rsidR="002F4951" w:rsidRPr="00A57D73">
        <w:t xml:space="preserve">technical details of each interface in order to </w:t>
      </w:r>
      <w:r w:rsidR="00D94A1A" w:rsidRPr="00A57D73">
        <w:t xml:space="preserve">assess availability </w:t>
      </w:r>
      <w:r w:rsidR="002F4951" w:rsidRPr="00A57D73">
        <w:t>and identify vendors</w:t>
      </w:r>
      <w:r w:rsidR="00D94A1A" w:rsidRPr="00A57D73">
        <w:t xml:space="preserve"> </w:t>
      </w:r>
      <w:r w:rsidR="00BD1C00" w:rsidRPr="00A57D73">
        <w:t>to</w:t>
      </w:r>
      <w:r w:rsidR="002F4951" w:rsidRPr="00A57D73">
        <w:t xml:space="preserve"> engage</w:t>
      </w:r>
      <w:r w:rsidR="00BD1C00" w:rsidRPr="00A57D73">
        <w:t xml:space="preserve"> in</w:t>
      </w:r>
      <w:r w:rsidR="002F4951" w:rsidRPr="00A57D73">
        <w:t xml:space="preserve"> address</w:t>
      </w:r>
      <w:r w:rsidR="00BD1C00" w:rsidRPr="00A57D73">
        <w:t>ing</w:t>
      </w:r>
      <w:r w:rsidR="002F4951" w:rsidRPr="00A57D73">
        <w:t xml:space="preserve"> the </w:t>
      </w:r>
      <w:r w:rsidR="00BD1C00" w:rsidRPr="00A57D73">
        <w:t>problem</w:t>
      </w:r>
      <w:r w:rsidR="002F4951" w:rsidRPr="00A57D73">
        <w:t>. Once engaged, vendor</w:t>
      </w:r>
      <w:r w:rsidR="00D94A1A" w:rsidRPr="00A57D73">
        <w:t>(s) may</w:t>
      </w:r>
      <w:r w:rsidR="002F4951" w:rsidRPr="00A57D73">
        <w:t xml:space="preserve"> require</w:t>
      </w:r>
      <w:r w:rsidR="00D94A1A" w:rsidRPr="00A57D73">
        <w:t xml:space="preserve"> additional</w:t>
      </w:r>
      <w:r w:rsidR="002F4951" w:rsidRPr="00A57D73">
        <w:t xml:space="preserve"> </w:t>
      </w:r>
      <w:r w:rsidR="00D94A1A" w:rsidRPr="00A57D73">
        <w:t xml:space="preserve">interface details, depending on the completeness of the </w:t>
      </w:r>
      <w:r w:rsidR="00BD1C00" w:rsidRPr="00A57D73">
        <w:t xml:space="preserve">initial </w:t>
      </w:r>
      <w:r w:rsidR="00D94A1A" w:rsidRPr="00A57D73">
        <w:t>discovery performed by the institution.</w:t>
      </w:r>
    </w:p>
    <w:p w14:paraId="3A87A7D7" w14:textId="4DB8101F" w:rsidR="003D635E" w:rsidRPr="00A57D73" w:rsidRDefault="00857CBB" w:rsidP="002852F4">
      <w:pPr>
        <w:pStyle w:val="BodyText"/>
      </w:pPr>
      <w:r w:rsidRPr="00A57D73">
        <w:t xml:space="preserve">Through iterative testing and gathering of information by those involved, the root cause of the disruption can be determined and addressed. </w:t>
      </w:r>
    </w:p>
    <w:p w14:paraId="294F6582" w14:textId="54641697" w:rsidR="00857CBB" w:rsidRPr="00A57D73" w:rsidRDefault="00857CBB" w:rsidP="002852F4">
      <w:pPr>
        <w:pStyle w:val="BodyText"/>
      </w:pPr>
      <w:r w:rsidRPr="00A57D73">
        <w:t xml:space="preserve">In cases where the solution requires an interface change, interface technical details are often modified, and the new system endpoint configurations are not catalogued. </w:t>
      </w:r>
    </w:p>
    <w:p w14:paraId="0AF9498D" w14:textId="6E930BD4" w:rsidR="00D42732" w:rsidRPr="00A57D73" w:rsidRDefault="00D42732" w:rsidP="00D42732">
      <w:pPr>
        <w:pStyle w:val="Heading3"/>
        <w:rPr>
          <w:noProof w:val="0"/>
        </w:rPr>
      </w:pPr>
      <w:bookmarkStart w:id="165" w:name="_Toc33094352"/>
      <w:bookmarkStart w:id="166" w:name="_Toc33094353"/>
      <w:bookmarkStart w:id="167" w:name="_Toc33094354"/>
      <w:bookmarkStart w:id="168" w:name="_Toc33094355"/>
      <w:bookmarkStart w:id="169" w:name="_Toc33094356"/>
      <w:bookmarkStart w:id="170" w:name="_Toc33094357"/>
      <w:bookmarkStart w:id="171" w:name="_Toc33094358"/>
      <w:bookmarkStart w:id="172" w:name="_Toc33094359"/>
      <w:bookmarkStart w:id="173" w:name="_Toc34304688"/>
      <w:bookmarkStart w:id="174" w:name="_Ref32902977"/>
      <w:bookmarkEnd w:id="165"/>
      <w:bookmarkEnd w:id="166"/>
      <w:bookmarkEnd w:id="167"/>
      <w:bookmarkEnd w:id="168"/>
      <w:bookmarkEnd w:id="169"/>
      <w:bookmarkEnd w:id="170"/>
      <w:bookmarkEnd w:id="171"/>
      <w:bookmarkEnd w:id="172"/>
      <w:r w:rsidRPr="00A57D73">
        <w:rPr>
          <w:noProof w:val="0"/>
        </w:rPr>
        <w:t>Desired State: Service</w:t>
      </w:r>
      <w:bookmarkEnd w:id="173"/>
    </w:p>
    <w:p w14:paraId="18875DF9" w14:textId="02AD97A0" w:rsidR="00D42732" w:rsidRPr="00A57D73" w:rsidRDefault="00D42732" w:rsidP="00D42732">
      <w:pPr>
        <w:pStyle w:val="BodyText"/>
      </w:pPr>
      <w:r w:rsidRPr="00A57D73">
        <w:t>In the initial triage of a service disruption, or in planning proactive service, the institution system administrator searches and retrieves interface connectivity details for the effected systems registered in the SNIF repository and immediately focuses activities based on known security profiles, network addresses, ports and departmental contacts documented within the SNIF.</w:t>
      </w:r>
    </w:p>
    <w:p w14:paraId="1C2CD255" w14:textId="379E6FCB" w:rsidR="00D42732" w:rsidRPr="00A57D73" w:rsidRDefault="00D42732" w:rsidP="00D42732">
      <w:pPr>
        <w:pStyle w:val="BodyText"/>
      </w:pPr>
      <w:r w:rsidRPr="00A57D73">
        <w:t>In the case of a device repair swap-out, the spare is pre-configured in the biomed department before the physical swap-out</w:t>
      </w:r>
      <w:r w:rsidR="00034FC8" w:rsidRPr="00A57D73">
        <w:t>,</w:t>
      </w:r>
      <w:r w:rsidRPr="00A57D73">
        <w:t xml:space="preserve"> based on the SNIF, reducing re-configuration time.</w:t>
      </w:r>
    </w:p>
    <w:p w14:paraId="0A68821C" w14:textId="301ED9B4" w:rsidR="002A640E" w:rsidRPr="00A57D73" w:rsidRDefault="00A7216A" w:rsidP="00A7216A">
      <w:pPr>
        <w:pStyle w:val="Heading1"/>
        <w:rPr>
          <w:noProof w:val="0"/>
        </w:rPr>
      </w:pPr>
      <w:bookmarkStart w:id="175" w:name="_Toc33012098"/>
      <w:bookmarkStart w:id="176" w:name="_Toc33012160"/>
      <w:bookmarkStart w:id="177" w:name="_Toc33012099"/>
      <w:bookmarkStart w:id="178" w:name="_Toc33012161"/>
      <w:bookmarkStart w:id="179" w:name="_Toc33012100"/>
      <w:bookmarkStart w:id="180" w:name="_Toc33012162"/>
      <w:bookmarkStart w:id="181" w:name="_Toc33012101"/>
      <w:bookmarkStart w:id="182" w:name="_Toc33012163"/>
      <w:bookmarkStart w:id="183" w:name="_Toc33012102"/>
      <w:bookmarkStart w:id="184" w:name="_Toc33012164"/>
      <w:bookmarkStart w:id="185" w:name="_Toc33012103"/>
      <w:bookmarkStart w:id="186" w:name="_Toc33012165"/>
      <w:bookmarkStart w:id="187" w:name="_Toc33012104"/>
      <w:bookmarkStart w:id="188" w:name="_Toc33012166"/>
      <w:bookmarkStart w:id="189" w:name="_Toc33012105"/>
      <w:bookmarkStart w:id="190" w:name="_Toc33012167"/>
      <w:bookmarkStart w:id="191" w:name="_Toc33012106"/>
      <w:bookmarkStart w:id="192" w:name="_Toc33012168"/>
      <w:bookmarkStart w:id="193" w:name="_Toc33012107"/>
      <w:bookmarkStart w:id="194" w:name="_Toc33012169"/>
      <w:bookmarkStart w:id="195" w:name="_Toc3430468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A57D73">
        <w:rPr>
          <w:noProof w:val="0"/>
        </w:rPr>
        <w:t>Profile</w:t>
      </w:r>
      <w:r w:rsidR="00835298" w:rsidRPr="00A57D73">
        <w:rPr>
          <w:noProof w:val="0"/>
        </w:rPr>
        <w:t xml:space="preserve"> Proposal</w:t>
      </w:r>
      <w:bookmarkEnd w:id="195"/>
    </w:p>
    <w:p w14:paraId="639F7DCE" w14:textId="21E89B31" w:rsidR="003400BC" w:rsidRPr="00A57D73" w:rsidRDefault="003400BC" w:rsidP="008E08FD">
      <w:pPr>
        <w:pStyle w:val="Heading2"/>
        <w:rPr>
          <w:noProof w:val="0"/>
        </w:rPr>
      </w:pPr>
      <w:bookmarkStart w:id="196" w:name="_Ref31620755"/>
      <w:bookmarkStart w:id="197" w:name="_Toc34304690"/>
      <w:bookmarkStart w:id="198" w:name="_Toc316476945"/>
      <w:bookmarkStart w:id="199" w:name="_Toc473210440"/>
      <w:bookmarkStart w:id="200" w:name="_Toc214425677"/>
      <w:bookmarkStart w:id="201" w:name="_Toc216799157"/>
      <w:bookmarkStart w:id="202" w:name="_Toc473170372"/>
      <w:r w:rsidRPr="00A57D73">
        <w:rPr>
          <w:noProof w:val="0"/>
        </w:rPr>
        <w:t>Description</w:t>
      </w:r>
      <w:bookmarkEnd w:id="196"/>
      <w:bookmarkEnd w:id="197"/>
    </w:p>
    <w:p w14:paraId="46D92C1F" w14:textId="40D2568F" w:rsidR="00616B05" w:rsidRPr="00A57D73" w:rsidRDefault="007A0990" w:rsidP="00325EB0">
      <w:pPr>
        <w:pStyle w:val="BodyText"/>
      </w:pPr>
      <w:r w:rsidRPr="00A57D73">
        <w:t xml:space="preserve">The objective of a SNIF </w:t>
      </w:r>
      <w:r w:rsidR="00D05AB2">
        <w:t>Profile</w:t>
      </w:r>
      <w:r w:rsidR="006F54C3" w:rsidRPr="00A57D73">
        <w:t xml:space="preserve"> is to define a standard resource for institutions to catalog</w:t>
      </w:r>
      <w:r w:rsidR="00616B05" w:rsidRPr="00A57D73">
        <w:t>, search and</w:t>
      </w:r>
      <w:r w:rsidR="006F54C3" w:rsidRPr="00A57D73">
        <w:t xml:space="preserve"> access </w:t>
      </w:r>
      <w:r w:rsidR="00616B05" w:rsidRPr="00A57D73">
        <w:t xml:space="preserve">endpoint </w:t>
      </w:r>
      <w:r w:rsidR="006F54C3" w:rsidRPr="00A57D73">
        <w:t xml:space="preserve">configuration details. </w:t>
      </w:r>
      <w:r w:rsidR="00325EB0" w:rsidRPr="00A57D73">
        <w:t>SNIF is initially intended as a content profile with a basic coordinated infrastructure that serves information sharing needs.</w:t>
      </w:r>
    </w:p>
    <w:p w14:paraId="63FDABDD" w14:textId="043BC60B" w:rsidR="00153949" w:rsidRPr="00A57D73" w:rsidRDefault="00533914" w:rsidP="007A0990">
      <w:pPr>
        <w:pStyle w:val="BodyText"/>
      </w:pPr>
      <w:r w:rsidRPr="00A57D73">
        <w:lastRenderedPageBreak/>
        <w:t>In o</w:t>
      </w:r>
      <w:r w:rsidR="00991CF4" w:rsidRPr="00A57D73">
        <w:t>ne deployment alternative</w:t>
      </w:r>
      <w:r w:rsidR="00034FC8" w:rsidRPr="00A57D73">
        <w:t>,</w:t>
      </w:r>
      <w:r w:rsidR="00991CF4" w:rsidRPr="00A57D73">
        <w:t xml:space="preserve"> </w:t>
      </w:r>
      <w:r w:rsidR="00942BCC" w:rsidRPr="00A57D73">
        <w:t xml:space="preserve">the SNIF </w:t>
      </w:r>
      <w:r w:rsidR="00404852" w:rsidRPr="00A57D73">
        <w:t xml:space="preserve">data </w:t>
      </w:r>
      <w:r w:rsidR="00AE663A" w:rsidRPr="00A57D73">
        <w:t>source</w:t>
      </w:r>
      <w:r w:rsidR="00942BCC" w:rsidRPr="00A57D73">
        <w:t xml:space="preserve"> would </w:t>
      </w:r>
      <w:r w:rsidR="002E37BC" w:rsidRPr="00A57D73">
        <w:t>exist as a</w:t>
      </w:r>
      <w:r w:rsidR="00404852" w:rsidRPr="00A57D73">
        <w:t xml:space="preserve"> </w:t>
      </w:r>
      <w:r w:rsidR="00942BCC" w:rsidRPr="00A57D73">
        <w:t>centralized service,</w:t>
      </w:r>
      <w:r w:rsidR="002E37BC" w:rsidRPr="00A57D73">
        <w:t xml:space="preserve"> such as an opensource, lightweight application</w:t>
      </w:r>
      <w:r w:rsidRPr="00A57D73">
        <w:t xml:space="preserve">. A second deployment alternative could be to pair the SNIF data source with </w:t>
      </w:r>
      <w:r w:rsidR="002E37BC" w:rsidRPr="00A57D73">
        <w:t>a network management system.</w:t>
      </w:r>
      <w:r w:rsidR="00942BCC" w:rsidRPr="00A57D73">
        <w:t xml:space="preserve"> </w:t>
      </w:r>
      <w:r w:rsidRPr="00A57D73">
        <w:t xml:space="preserve">Each of these deployments </w:t>
      </w:r>
      <w:r w:rsidR="009C5060" w:rsidRPr="00A57D73">
        <w:t xml:space="preserve">establish an authoritative source </w:t>
      </w:r>
      <w:r w:rsidR="00153949" w:rsidRPr="00A57D73">
        <w:t xml:space="preserve">of </w:t>
      </w:r>
      <w:r w:rsidR="009C5060" w:rsidRPr="00A57D73">
        <w:t>technical connectivity details</w:t>
      </w:r>
      <w:r w:rsidR="00153949" w:rsidRPr="00A57D73">
        <w:t>; each also implies a dedication of healthcare institutional resources to maintain the catalogue.</w:t>
      </w:r>
    </w:p>
    <w:p w14:paraId="4007C0B8" w14:textId="604F821D" w:rsidR="00D6299D" w:rsidRPr="00A57D73" w:rsidRDefault="00153949" w:rsidP="007A0990">
      <w:pPr>
        <w:pStyle w:val="BodyText"/>
      </w:pPr>
      <w:r w:rsidRPr="00A57D73">
        <w:t>A</w:t>
      </w:r>
      <w:r w:rsidR="00533914" w:rsidRPr="00A57D73">
        <w:t xml:space="preserve"> third deployment alternative </w:t>
      </w:r>
      <w:r w:rsidR="00D6299D" w:rsidRPr="00A57D73">
        <w:t>could be</w:t>
      </w:r>
      <w:r w:rsidR="00533914" w:rsidRPr="00A57D73">
        <w:t xml:space="preserve"> </w:t>
      </w:r>
      <w:r w:rsidR="00942BCC" w:rsidRPr="00A57D73">
        <w:t xml:space="preserve">a vendor assisted resource, in which </w:t>
      </w:r>
      <w:r w:rsidR="00616B05" w:rsidRPr="00A57D73">
        <w:t xml:space="preserve">products </w:t>
      </w:r>
      <w:r w:rsidR="009C5060" w:rsidRPr="00A57D73">
        <w:t>catalog and e</w:t>
      </w:r>
      <w:r w:rsidR="00616B05" w:rsidRPr="00A57D73">
        <w:t>xpos</w:t>
      </w:r>
      <w:r w:rsidR="009C5060" w:rsidRPr="00A57D73">
        <w:t>e</w:t>
      </w:r>
      <w:r w:rsidR="00942BCC" w:rsidRPr="00A57D73">
        <w:t xml:space="preserve"> connectivity details</w:t>
      </w:r>
      <w:r w:rsidRPr="00A57D73">
        <w:t xml:space="preserve"> in a standardized manner</w:t>
      </w:r>
      <w:r w:rsidR="00616B05" w:rsidRPr="00A57D73">
        <w:t xml:space="preserve">. </w:t>
      </w:r>
      <w:r w:rsidR="00D6299D" w:rsidRPr="00A57D73">
        <w:t>In this alternative, products expose their connectivity details</w:t>
      </w:r>
      <w:r w:rsidR="00F45735" w:rsidRPr="00A57D73">
        <w:t>,</w:t>
      </w:r>
      <w:r w:rsidR="00D6299D" w:rsidRPr="00A57D73">
        <w:t xml:space="preserve"> as well as the connectivity details of </w:t>
      </w:r>
      <w:r w:rsidR="00034FC8" w:rsidRPr="00A57D73">
        <w:t xml:space="preserve">registered </w:t>
      </w:r>
      <w:r w:rsidR="00D6299D" w:rsidRPr="00A57D73">
        <w:t xml:space="preserve">peers </w:t>
      </w:r>
      <w:r w:rsidR="00F45735" w:rsidRPr="00A57D73">
        <w:t>within that product</w:t>
      </w:r>
      <w:r w:rsidR="00D6299D" w:rsidRPr="00A57D73">
        <w:t xml:space="preserve">. This alternative potentially reduces healthcare institutional resource overhead, </w:t>
      </w:r>
      <w:r w:rsidR="00A53707" w:rsidRPr="00A57D73">
        <w:t xml:space="preserve">eliminates manual entry, </w:t>
      </w:r>
      <w:r w:rsidR="00D6299D" w:rsidRPr="00A57D73">
        <w:t xml:space="preserve">and offers a </w:t>
      </w:r>
      <w:r w:rsidR="00F45735" w:rsidRPr="00A57D73">
        <w:t>method</w:t>
      </w:r>
      <w:r w:rsidR="00D6299D" w:rsidRPr="00A57D73">
        <w:t xml:space="preserve"> to </w:t>
      </w:r>
      <w:r w:rsidR="00034FC8" w:rsidRPr="00A57D73">
        <w:t xml:space="preserve">automatically </w:t>
      </w:r>
      <w:r w:rsidR="00D6299D" w:rsidRPr="00A57D73">
        <w:t>catalogue connectivity details of legacy products</w:t>
      </w:r>
      <w:r w:rsidR="00F45735" w:rsidRPr="00A57D73">
        <w:t>. This alternative</w:t>
      </w:r>
      <w:r w:rsidR="00817775">
        <w:t>;</w:t>
      </w:r>
      <w:r w:rsidR="00A53707" w:rsidRPr="00A57D73">
        <w:t xml:space="preserve"> however, potentially introduces </w:t>
      </w:r>
      <w:r w:rsidR="00F45735" w:rsidRPr="00A57D73">
        <w:t>multiple SNIF data sources throughout the ecosystem</w:t>
      </w:r>
      <w:r w:rsidR="00A53707" w:rsidRPr="00A57D73">
        <w:t>. W</w:t>
      </w:r>
      <w:r w:rsidR="007A3D78" w:rsidRPr="00A57D73">
        <w:t xml:space="preserve">ithout an authoritative source, </w:t>
      </w:r>
      <w:r w:rsidR="00A53707" w:rsidRPr="00A57D73">
        <w:t xml:space="preserve">healthcare institutions would be forced to manage </w:t>
      </w:r>
      <w:r w:rsidR="007A3D78" w:rsidRPr="00A57D73">
        <w:t>duplicate and conflicting information (</w:t>
      </w:r>
      <w:r w:rsidR="00D05AB2">
        <w:t xml:space="preserve">e.g., </w:t>
      </w:r>
      <w:r w:rsidR="007A3D78" w:rsidRPr="00A57D73">
        <w:t xml:space="preserve">two Creators </w:t>
      </w:r>
      <w:r w:rsidR="00851B6D" w:rsidRPr="00A57D73">
        <w:t xml:space="preserve">attempt to create or update </w:t>
      </w:r>
      <w:r w:rsidR="007A3D78" w:rsidRPr="00A57D73">
        <w:t>information for the same endpoint</w:t>
      </w:r>
      <w:r w:rsidR="00851B6D" w:rsidRPr="00A57D73">
        <w:t xml:space="preserve"> entry</w:t>
      </w:r>
      <w:r w:rsidR="007A3D78" w:rsidRPr="00A57D73">
        <w:t>).</w:t>
      </w:r>
      <w:r w:rsidR="00F45735" w:rsidRPr="00A57D73">
        <w:t xml:space="preserve"> </w:t>
      </w:r>
    </w:p>
    <w:p w14:paraId="47964323" w14:textId="72F99F03" w:rsidR="00E04DCA" w:rsidRPr="00A57D73" w:rsidRDefault="0098602E" w:rsidP="0098602E">
      <w:pPr>
        <w:pStyle w:val="BodyText"/>
        <w:jc w:val="center"/>
      </w:pPr>
      <w:r w:rsidRPr="00A57D73">
        <w:rPr>
          <w:noProof/>
        </w:rPr>
        <w:drawing>
          <wp:inline distT="0" distB="0" distL="0" distR="0" wp14:anchorId="146566EB" wp14:editId="34134EC2">
            <wp:extent cx="4352739" cy="217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61525" cy="2177952"/>
                    </a:xfrm>
                    <a:prstGeom prst="rect">
                      <a:avLst/>
                    </a:prstGeom>
                    <a:noFill/>
                  </pic:spPr>
                </pic:pic>
              </a:graphicData>
            </a:graphic>
          </wp:inline>
        </w:drawing>
      </w:r>
    </w:p>
    <w:p w14:paraId="559074A1" w14:textId="653F8E64" w:rsidR="0098602E" w:rsidRPr="00A57D73" w:rsidRDefault="0098602E" w:rsidP="006058B9">
      <w:pPr>
        <w:pStyle w:val="FigureTitle"/>
      </w:pPr>
      <w:r w:rsidRPr="00A57D73">
        <w:t xml:space="preserve">Figure </w:t>
      </w:r>
      <w:r w:rsidR="008414D0">
        <w:t>4.1-1</w:t>
      </w:r>
      <w:r w:rsidRPr="00A57D73">
        <w:t>: Vendor Assisted Model</w:t>
      </w:r>
    </w:p>
    <w:p w14:paraId="587A6E84" w14:textId="524675D5" w:rsidR="0098602E" w:rsidRPr="006058B9" w:rsidRDefault="0098602E">
      <w:pPr>
        <w:pStyle w:val="BodyText"/>
      </w:pPr>
      <w:r w:rsidRPr="006058B9">
        <w:t xml:space="preserve">Figure </w:t>
      </w:r>
      <w:r w:rsidR="00D05AB2">
        <w:t>4.1-1</w:t>
      </w:r>
      <w:r w:rsidRPr="006058B9">
        <w:t xml:space="preserve"> depicts a fictional </w:t>
      </w:r>
      <w:r w:rsidR="00034FC8" w:rsidRPr="006058B9">
        <w:t>“</w:t>
      </w:r>
      <w:r w:rsidRPr="006058B9">
        <w:t>DICOM SCP Server</w:t>
      </w:r>
      <w:r w:rsidR="00034FC8" w:rsidRPr="006058B9">
        <w:t>”</w:t>
      </w:r>
      <w:r w:rsidRPr="006058B9">
        <w:t xml:space="preserve"> that translates and exposes </w:t>
      </w:r>
      <w:r w:rsidR="00034FC8" w:rsidRPr="006058B9">
        <w:t xml:space="preserve">the connectivity details of </w:t>
      </w:r>
      <w:r w:rsidRPr="006058B9">
        <w:t>itself and its registered peers into a standardized SNIF format</w:t>
      </w:r>
      <w:r w:rsidR="00015B81" w:rsidRPr="006058B9">
        <w:t xml:space="preserve"> (s</w:t>
      </w:r>
      <w:r w:rsidRPr="006058B9">
        <w:t>creen capture courtesy of DVTk QR SCP Emulator 5.0.1</w:t>
      </w:r>
      <w:r w:rsidR="00015B81" w:rsidRPr="006058B9">
        <w:t>)</w:t>
      </w:r>
      <w:r w:rsidRPr="006058B9">
        <w:t>.</w:t>
      </w:r>
    </w:p>
    <w:p w14:paraId="4469F095" w14:textId="7EB3E768" w:rsidR="00C93795" w:rsidRPr="00A57D73" w:rsidRDefault="00C93795" w:rsidP="00242BB0">
      <w:pPr>
        <w:pStyle w:val="Heading2"/>
        <w:rPr>
          <w:noProof w:val="0"/>
        </w:rPr>
      </w:pPr>
      <w:bookmarkStart w:id="203" w:name="_Toc33619972"/>
      <w:bookmarkStart w:id="204" w:name="_Toc33094363"/>
      <w:bookmarkStart w:id="205" w:name="_Toc33094364"/>
      <w:bookmarkStart w:id="206" w:name="_Toc33094365"/>
      <w:bookmarkStart w:id="207" w:name="_Toc33094366"/>
      <w:bookmarkStart w:id="208" w:name="_Toc33012110"/>
      <w:bookmarkStart w:id="209" w:name="_Toc33012172"/>
      <w:bookmarkStart w:id="210" w:name="_Toc33012111"/>
      <w:bookmarkStart w:id="211" w:name="_Toc33012173"/>
      <w:bookmarkStart w:id="212" w:name="_Toc33012112"/>
      <w:bookmarkStart w:id="213" w:name="_Toc33012174"/>
      <w:bookmarkStart w:id="214" w:name="_Toc33012113"/>
      <w:bookmarkStart w:id="215" w:name="_Toc33012175"/>
      <w:bookmarkStart w:id="216" w:name="_Toc33012114"/>
      <w:bookmarkStart w:id="217" w:name="_Toc33012176"/>
      <w:bookmarkStart w:id="218" w:name="_Toc34304691"/>
      <w:bookmarkStart w:id="219" w:name="_Ref31626658"/>
      <w:bookmarkStart w:id="220" w:name="_Ref31620652"/>
      <w:bookmarkStart w:id="221" w:name="_Ref3162065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Pr="00A57D73">
        <w:rPr>
          <w:noProof w:val="0"/>
        </w:rPr>
        <w:t>Process Flow</w:t>
      </w:r>
      <w:bookmarkEnd w:id="218"/>
    </w:p>
    <w:p w14:paraId="56C16BB4" w14:textId="78474293" w:rsidR="00C93795" w:rsidRPr="00A57D73" w:rsidRDefault="00063CD7" w:rsidP="00C93795">
      <w:pPr>
        <w:pStyle w:val="BodyText"/>
      </w:pPr>
      <w:r w:rsidRPr="00A57D73">
        <w:t>In this scenario a</w:t>
      </w:r>
      <w:r w:rsidR="00C93795" w:rsidRPr="00A57D73">
        <w:t xml:space="preserve">n application exposes </w:t>
      </w:r>
      <w:r w:rsidRPr="00A57D73">
        <w:t xml:space="preserve">existing, </w:t>
      </w:r>
      <w:r w:rsidR="00C93795" w:rsidRPr="00A57D73">
        <w:t xml:space="preserve">endpoint configuration details </w:t>
      </w:r>
      <w:r w:rsidRPr="00A57D73">
        <w:t xml:space="preserve">in a </w:t>
      </w:r>
      <w:r w:rsidR="00C93795" w:rsidRPr="00A57D73">
        <w:t>SNIF</w:t>
      </w:r>
      <w:r w:rsidRPr="00A57D73">
        <w:t xml:space="preserve"> that is accessible to the institution in a standardized manner.</w:t>
      </w:r>
    </w:p>
    <w:p w14:paraId="4E7FA58E" w14:textId="2679434C" w:rsidR="00F81673" w:rsidRPr="00A57D73" w:rsidRDefault="00063CD7" w:rsidP="00C93795">
      <w:pPr>
        <w:pStyle w:val="BodyText"/>
      </w:pPr>
      <w:r w:rsidRPr="00A57D73">
        <w:t xml:space="preserve">At installation, the vendor enters endpoint configuration details in the application’s </w:t>
      </w:r>
      <w:r w:rsidR="00F81673" w:rsidRPr="00A57D73">
        <w:t xml:space="preserve">user </w:t>
      </w:r>
      <w:r w:rsidRPr="00A57D73">
        <w:t>interface. Configuration details are</w:t>
      </w:r>
      <w:r w:rsidR="00F81673" w:rsidRPr="00A57D73">
        <w:t xml:space="preserve"> translated into a common SNIF format</w:t>
      </w:r>
      <w:r w:rsidR="007541D0" w:rsidRPr="00A57D73">
        <w:t xml:space="preserve">. From there, </w:t>
      </w:r>
      <w:r w:rsidR="003E41BC" w:rsidRPr="00A57D73">
        <w:t xml:space="preserve">they </w:t>
      </w:r>
      <w:r w:rsidR="007541D0" w:rsidRPr="00A57D73">
        <w:t xml:space="preserve">could </w:t>
      </w:r>
      <w:r w:rsidR="00686941" w:rsidRPr="00A57D73">
        <w:t>be made</w:t>
      </w:r>
      <w:r w:rsidRPr="00A57D73">
        <w:t xml:space="preserve"> available for search and retrieval in an onboard SNIF repository</w:t>
      </w:r>
      <w:r w:rsidR="007541D0" w:rsidRPr="00A57D73">
        <w:t xml:space="preserve"> </w:t>
      </w:r>
      <w:r w:rsidR="003E41BC" w:rsidRPr="00A57D73">
        <w:t>and/</w:t>
      </w:r>
      <w:r w:rsidR="007541D0" w:rsidRPr="00A57D73">
        <w:t>or transmitted to centralized SNIF repository.</w:t>
      </w:r>
    </w:p>
    <w:p w14:paraId="65AA8E70" w14:textId="02B253FB" w:rsidR="00063CD7" w:rsidRPr="00A57D73" w:rsidRDefault="008F5C60" w:rsidP="00C93795">
      <w:pPr>
        <w:pStyle w:val="BodyText"/>
      </w:pPr>
      <w:r w:rsidRPr="00A57D73">
        <w:t>A</w:t>
      </w:r>
      <w:r w:rsidR="00063CD7" w:rsidRPr="00A57D73">
        <w:t xml:space="preserve">ctors retrieve SNIF </w:t>
      </w:r>
      <w:r w:rsidRPr="00A57D73">
        <w:t xml:space="preserve">connectivity </w:t>
      </w:r>
      <w:r w:rsidR="00063CD7" w:rsidRPr="00A57D73">
        <w:t>details</w:t>
      </w:r>
      <w:r w:rsidR="00F477FF" w:rsidRPr="00A57D73">
        <w:t>.</w:t>
      </w:r>
      <w:r w:rsidR="00063CD7" w:rsidRPr="00A57D73">
        <w:t xml:space="preserve"> </w:t>
      </w:r>
    </w:p>
    <w:p w14:paraId="0984347C" w14:textId="17B0A296" w:rsidR="00C93795" w:rsidRPr="00A57D73" w:rsidRDefault="00D13BC0" w:rsidP="000361AA">
      <w:pPr>
        <w:pStyle w:val="BodyText"/>
        <w:jc w:val="center"/>
      </w:pPr>
      <w:r w:rsidRPr="00A57D73">
        <w:rPr>
          <w:noProof/>
        </w:rPr>
        <w:lastRenderedPageBreak/>
        <w:drawing>
          <wp:inline distT="0" distB="0" distL="0" distR="0" wp14:anchorId="3D2A53FD" wp14:editId="7A1549AF">
            <wp:extent cx="5512685" cy="26376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30924" cy="2646419"/>
                    </a:xfrm>
                    <a:prstGeom prst="rect">
                      <a:avLst/>
                    </a:prstGeom>
                    <a:noFill/>
                    <a:ln>
                      <a:noFill/>
                    </a:ln>
                    <a:extLst>
                      <a:ext uri="{53640926-AAD7-44D8-BBD7-CCE9431645EC}">
                        <a14:shadowObscured xmlns:a14="http://schemas.microsoft.com/office/drawing/2010/main"/>
                      </a:ext>
                    </a:extLst>
                  </pic:spPr>
                </pic:pic>
              </a:graphicData>
            </a:graphic>
          </wp:inline>
        </w:drawing>
      </w:r>
    </w:p>
    <w:p w14:paraId="6E19612D" w14:textId="74234E9B" w:rsidR="009A7812" w:rsidRPr="00A57D73" w:rsidRDefault="009A7812" w:rsidP="006058B9">
      <w:pPr>
        <w:pStyle w:val="FigureTitle"/>
      </w:pPr>
      <w:r w:rsidRPr="00A57D73">
        <w:t xml:space="preserve">Figure </w:t>
      </w:r>
      <w:r w:rsidR="008414D0">
        <w:t>4.2-1</w:t>
      </w:r>
      <w:r w:rsidRPr="00A57D73">
        <w:t>: SNIF Process Flow</w:t>
      </w:r>
      <w:r w:rsidR="00CF79BC" w:rsidRPr="00A57D73">
        <w:t>, Vendor-Assisted</w:t>
      </w:r>
    </w:p>
    <w:p w14:paraId="3DE6D4CE" w14:textId="4D1D0945" w:rsidR="00034FC8" w:rsidRPr="006058B9" w:rsidRDefault="00034FC8" w:rsidP="006058B9">
      <w:pPr>
        <w:pStyle w:val="BodyText"/>
      </w:pPr>
    </w:p>
    <w:p w14:paraId="6433109C" w14:textId="77777777" w:rsidR="00034FC8" w:rsidRPr="00A57D73" w:rsidRDefault="00034FC8" w:rsidP="00034FC8">
      <w:pPr>
        <w:pStyle w:val="BodyText"/>
        <w:jc w:val="center"/>
      </w:pPr>
      <w:r w:rsidRPr="00A57D73">
        <w:rPr>
          <w:noProof/>
        </w:rPr>
        <w:drawing>
          <wp:inline distT="0" distB="0" distL="0" distR="0" wp14:anchorId="29B703BE" wp14:editId="6D174B4A">
            <wp:extent cx="4835623" cy="2508738"/>
            <wp:effectExtent l="0" t="0" r="3175" b="6350"/>
            <wp:docPr id="15" name="Picture 15" descr="SNIF Process Flow, Centralized Reposi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tral repository.png"/>
                    <pic:cNvPicPr/>
                  </pic:nvPicPr>
                  <pic:blipFill>
                    <a:blip r:embed="rId24">
                      <a:extLst>
                        <a:ext uri="{28A0092B-C50C-407E-A947-70E740481C1C}">
                          <a14:useLocalDpi xmlns:a14="http://schemas.microsoft.com/office/drawing/2010/main" val="0"/>
                        </a:ext>
                      </a:extLst>
                    </a:blip>
                    <a:stretch>
                      <a:fillRect/>
                    </a:stretch>
                  </pic:blipFill>
                  <pic:spPr>
                    <a:xfrm>
                      <a:off x="0" y="0"/>
                      <a:ext cx="4870335" cy="2526747"/>
                    </a:xfrm>
                    <a:prstGeom prst="rect">
                      <a:avLst/>
                    </a:prstGeom>
                  </pic:spPr>
                </pic:pic>
              </a:graphicData>
            </a:graphic>
          </wp:inline>
        </w:drawing>
      </w:r>
    </w:p>
    <w:p w14:paraId="16111DF5" w14:textId="098B9589" w:rsidR="00034FC8" w:rsidRPr="006058B9" w:rsidRDefault="00034FC8" w:rsidP="006058B9">
      <w:pPr>
        <w:pStyle w:val="FigureTitle"/>
      </w:pPr>
      <w:r w:rsidRPr="00D05AB2">
        <w:t xml:space="preserve">Figure </w:t>
      </w:r>
      <w:r w:rsidR="008414D0">
        <w:t>4.2-2</w:t>
      </w:r>
      <w:r w:rsidRPr="00D05AB2">
        <w:t>: SNIF Process Flow, Centralized Repository</w:t>
      </w:r>
    </w:p>
    <w:p w14:paraId="5BFC7B2E" w14:textId="48FD9C82" w:rsidR="00242BB0" w:rsidRPr="00A57D73" w:rsidRDefault="00242BB0" w:rsidP="00242BB0">
      <w:pPr>
        <w:pStyle w:val="Heading2"/>
        <w:rPr>
          <w:noProof w:val="0"/>
        </w:rPr>
      </w:pPr>
      <w:bookmarkStart w:id="222" w:name="_Toc33619974"/>
      <w:bookmarkStart w:id="223" w:name="_Ref33538559"/>
      <w:bookmarkStart w:id="224" w:name="_Toc34304692"/>
      <w:bookmarkEnd w:id="222"/>
      <w:r w:rsidRPr="00A57D73">
        <w:rPr>
          <w:noProof w:val="0"/>
        </w:rPr>
        <w:t>Security Controls</w:t>
      </w:r>
      <w:bookmarkEnd w:id="219"/>
      <w:bookmarkEnd w:id="223"/>
      <w:bookmarkEnd w:id="224"/>
    </w:p>
    <w:p w14:paraId="000E714D" w14:textId="512AFEC7" w:rsidR="00242BB0" w:rsidRPr="00A57D73" w:rsidRDefault="00242BB0" w:rsidP="00242BB0">
      <w:pPr>
        <w:pStyle w:val="BodyText"/>
        <w:rPr>
          <w:i/>
          <w:iCs/>
        </w:rPr>
      </w:pPr>
      <w:r w:rsidRPr="00A57D73">
        <w:t xml:space="preserve">The SNIF will require a proper security model </w:t>
      </w:r>
      <w:r w:rsidR="002C4F14" w:rsidRPr="00A57D73">
        <w:t>based on local security policy, considerations and threat model</w:t>
      </w:r>
      <w:r w:rsidRPr="00A57D73">
        <w:t xml:space="preserve">. It is expected that a range of security models </w:t>
      </w:r>
      <w:r w:rsidR="00A80A63" w:rsidRPr="00A57D73">
        <w:t>are</w:t>
      </w:r>
      <w:r w:rsidRPr="00A57D73">
        <w:t xml:space="preserve"> possible. Although the SNIF is not intended to include a specific security model, it is expected that SNIF will group actors with actors from the IHE Audit Trail and Node Authentication and will need a capability of access control and secure communications. </w:t>
      </w:r>
    </w:p>
    <w:p w14:paraId="451D456E" w14:textId="77777777" w:rsidR="00242BB0" w:rsidRPr="00A57D73" w:rsidRDefault="00242BB0" w:rsidP="00242BB0">
      <w:pPr>
        <w:pStyle w:val="BodyText"/>
      </w:pPr>
      <w:r w:rsidRPr="00A57D73">
        <w:t xml:space="preserve">Other IHE Integration Profiles complementary to SNIF are available (e.g., Enterprise User Authentication, Document Digital Signature, etc.). </w:t>
      </w:r>
    </w:p>
    <w:p w14:paraId="0EFD581E" w14:textId="6CC904A2" w:rsidR="00242BB0" w:rsidRPr="00A57D73" w:rsidRDefault="00242BB0" w:rsidP="00242BB0">
      <w:pPr>
        <w:pStyle w:val="BodyText"/>
      </w:pPr>
      <w:r w:rsidRPr="00A57D73">
        <w:lastRenderedPageBreak/>
        <w:t xml:space="preserve">ATNA expects that local governance determines which methods of user authentication will be used, however </w:t>
      </w:r>
      <w:r w:rsidR="00006E63" w:rsidRPr="00A57D73">
        <w:t xml:space="preserve">token, federated or Kerberos-based </w:t>
      </w:r>
      <w:r w:rsidRPr="00A57D73">
        <w:t>authentication</w:t>
      </w:r>
      <w:r w:rsidR="00006E63" w:rsidRPr="00A57D73">
        <w:t xml:space="preserve"> methods</w:t>
      </w:r>
      <w:r w:rsidRPr="00A57D73">
        <w:t xml:space="preserve">, as in </w:t>
      </w:r>
      <w:r w:rsidR="00006E63" w:rsidRPr="00A57D73">
        <w:t xml:space="preserve">IUA, XUA or </w:t>
      </w:r>
      <w:r w:rsidRPr="00A57D73">
        <w:t>EUA could be also employed.</w:t>
      </w:r>
      <w:r w:rsidR="00775927" w:rsidRPr="00A57D73">
        <w:t xml:space="preserve"> </w:t>
      </w:r>
    </w:p>
    <w:p w14:paraId="231D495A" w14:textId="537C3703" w:rsidR="006869F9" w:rsidRPr="00A57D73" w:rsidRDefault="00242BB0" w:rsidP="00242BB0">
      <w:pPr>
        <w:pStyle w:val="BodyText"/>
      </w:pPr>
      <w:r w:rsidRPr="00A57D73">
        <w:t xml:space="preserve">A SNIF creator may digitally sign a SNIF, supporting </w:t>
      </w:r>
      <w:r w:rsidR="00B35A18" w:rsidRPr="00A57D73">
        <w:t xml:space="preserve">the </w:t>
      </w:r>
      <w:r w:rsidRPr="00A57D73">
        <w:t>Digital Signature (DSG) Content Profile as a Document Source. When a SNIF consumer needs to verify a Digital Signature, it may retrieve the digital signature document and may perform the verification against the signed document content.</w:t>
      </w:r>
    </w:p>
    <w:p w14:paraId="6D63AF1A" w14:textId="15EEB696" w:rsidR="00325EB0" w:rsidRPr="00A57D73" w:rsidRDefault="00325EB0" w:rsidP="00325EB0">
      <w:pPr>
        <w:pStyle w:val="Heading2"/>
        <w:rPr>
          <w:noProof w:val="0"/>
        </w:rPr>
      </w:pPr>
      <w:bookmarkStart w:id="225" w:name="_Toc34304693"/>
      <w:r w:rsidRPr="00A57D73">
        <w:rPr>
          <w:noProof w:val="0"/>
        </w:rPr>
        <w:t>Actors</w:t>
      </w:r>
      <w:bookmarkEnd w:id="225"/>
      <w:r w:rsidRPr="00A57D73">
        <w:rPr>
          <w:noProof w:val="0"/>
        </w:rPr>
        <w:t xml:space="preserve"> </w:t>
      </w:r>
    </w:p>
    <w:p w14:paraId="24417C3F" w14:textId="36FFEC66" w:rsidR="00325EB0" w:rsidRPr="00A57D73" w:rsidRDefault="00325EB0" w:rsidP="00325EB0">
      <w:pPr>
        <w:pStyle w:val="Heading3"/>
        <w:rPr>
          <w:noProof w:val="0"/>
        </w:rPr>
      </w:pPr>
      <w:bookmarkStart w:id="226" w:name="_Toc34304694"/>
      <w:r w:rsidRPr="00A57D73">
        <w:rPr>
          <w:noProof w:val="0"/>
        </w:rPr>
        <w:t>SNIF Content Creator</w:t>
      </w:r>
      <w:bookmarkEnd w:id="226"/>
    </w:p>
    <w:p w14:paraId="51E66A9C" w14:textId="4AF45ABF" w:rsidR="00387C30" w:rsidRPr="00A57D73" w:rsidRDefault="00593480" w:rsidP="00593480">
      <w:pPr>
        <w:pStyle w:val="BodyText"/>
      </w:pPr>
      <w:r w:rsidRPr="00A57D73">
        <w:t xml:space="preserve">The Content Creator is responsible for </w:t>
      </w:r>
      <w:r w:rsidR="0062473B" w:rsidRPr="00A57D73">
        <w:t>populating, deleting and updating endpoint configuration details within the SNIF</w:t>
      </w:r>
      <w:r w:rsidRPr="00A57D73">
        <w:t xml:space="preserve"> that will be shared or exchanged between other IHE </w:t>
      </w:r>
      <w:r w:rsidR="00D11484">
        <w:t>a</w:t>
      </w:r>
      <w:r w:rsidRPr="00A57D73">
        <w:t>ctors.</w:t>
      </w:r>
      <w:r w:rsidR="00387C30" w:rsidRPr="00A57D73">
        <w:t xml:space="preserve"> </w:t>
      </w:r>
    </w:p>
    <w:p w14:paraId="155F49F5" w14:textId="76C39D28" w:rsidR="00593480" w:rsidRPr="00A57D73" w:rsidRDefault="007E4CFB" w:rsidP="00593480">
      <w:pPr>
        <w:pStyle w:val="BodyText"/>
        <w:rPr>
          <w:i/>
          <w:iCs/>
        </w:rPr>
      </w:pPr>
      <w:r w:rsidRPr="00A57D73">
        <w:t xml:space="preserve">A stand-alone SNIF Content Creator could be network planning software, utilized in the planning of an implementation (as in </w:t>
      </w:r>
      <w:r w:rsidRPr="00A57D73">
        <w:fldChar w:fldCharType="begin"/>
      </w:r>
      <w:r w:rsidRPr="00A57D73">
        <w:instrText xml:space="preserve"> REF _Ref32580087 \r \p \h </w:instrText>
      </w:r>
      <w:r w:rsidRPr="00A57D73">
        <w:fldChar w:fldCharType="separate"/>
      </w:r>
      <w:r w:rsidR="00CB75F9" w:rsidRPr="00A57D73">
        <w:t>3.1 above</w:t>
      </w:r>
      <w:r w:rsidRPr="00A57D73">
        <w:fldChar w:fldCharType="end"/>
      </w:r>
      <w:r w:rsidRPr="00A57D73">
        <w:t>)</w:t>
      </w:r>
      <w:r w:rsidR="00591838" w:rsidRPr="00A57D73">
        <w:t xml:space="preserve"> that creates planned SNIF content within the SNIF Repository</w:t>
      </w:r>
      <w:r w:rsidRPr="00A57D73">
        <w:t xml:space="preserve">. </w:t>
      </w:r>
      <w:r w:rsidR="00591838" w:rsidRPr="00A57D73">
        <w:t>In a m</w:t>
      </w:r>
      <w:r w:rsidRPr="00A57D73">
        <w:t>ore likely</w:t>
      </w:r>
      <w:r w:rsidR="00591838" w:rsidRPr="00A57D73">
        <w:t xml:space="preserve"> scenario</w:t>
      </w:r>
      <w:r w:rsidRPr="00A57D73">
        <w:t xml:space="preserve">, the SNIF Content Creator would be grouped with other actors, such as a </w:t>
      </w:r>
      <w:r w:rsidR="001674DE" w:rsidRPr="00A57D73">
        <w:t>M</w:t>
      </w:r>
      <w:r w:rsidRPr="00A57D73">
        <w:t xml:space="preserve">odality, </w:t>
      </w:r>
      <w:r w:rsidR="001674DE" w:rsidRPr="00A57D73">
        <w:t>A</w:t>
      </w:r>
      <w:r w:rsidR="00591838" w:rsidRPr="00A57D73">
        <w:t xml:space="preserve">udit </w:t>
      </w:r>
      <w:r w:rsidR="001674DE" w:rsidRPr="00A57D73">
        <w:t>C</w:t>
      </w:r>
      <w:r w:rsidR="00591838" w:rsidRPr="00A57D73">
        <w:t>onsumer</w:t>
      </w:r>
      <w:r w:rsidR="001674DE" w:rsidRPr="00A57D73">
        <w:t>, or</w:t>
      </w:r>
      <w:r w:rsidR="00591838" w:rsidRPr="00A57D73">
        <w:t xml:space="preserve"> </w:t>
      </w:r>
      <w:r w:rsidR="001674DE" w:rsidRPr="00A57D73">
        <w:t>Document R</w:t>
      </w:r>
      <w:r w:rsidR="00591838" w:rsidRPr="00A57D73">
        <w:t>epository, in which the actor creates or updates its own configuration details within the SNIF Repository.</w:t>
      </w:r>
    </w:p>
    <w:p w14:paraId="7F4843D7" w14:textId="518A16C3" w:rsidR="00325EB0" w:rsidRPr="00A57D73" w:rsidRDefault="00325EB0" w:rsidP="00325EB0">
      <w:pPr>
        <w:pStyle w:val="Heading3"/>
        <w:rPr>
          <w:noProof w:val="0"/>
        </w:rPr>
      </w:pPr>
      <w:bookmarkStart w:id="227" w:name="_Ref33003059"/>
      <w:bookmarkStart w:id="228" w:name="_Toc34304695"/>
      <w:r w:rsidRPr="00A57D73">
        <w:rPr>
          <w:noProof w:val="0"/>
        </w:rPr>
        <w:t>SNIF Repository</w:t>
      </w:r>
      <w:bookmarkEnd w:id="227"/>
      <w:bookmarkEnd w:id="228"/>
    </w:p>
    <w:p w14:paraId="1FC75278" w14:textId="4970ED5C" w:rsidR="00AF49D3" w:rsidRPr="00A57D73" w:rsidRDefault="00AF49D3" w:rsidP="00AF49D3">
      <w:pPr>
        <w:pStyle w:val="BodyText"/>
      </w:pPr>
      <w:r w:rsidRPr="00A57D73">
        <w:t>The Repository is responsible for the persistent storage</w:t>
      </w:r>
      <w:r w:rsidR="0062473B" w:rsidRPr="00A57D73">
        <w:t xml:space="preserve"> of the SNIF.</w:t>
      </w:r>
      <w:r w:rsidR="00CB348D" w:rsidRPr="00A57D73">
        <w:t xml:space="preserve"> In addition, the Repository could </w:t>
      </w:r>
      <w:r w:rsidR="008D2FE1" w:rsidRPr="00A57D73">
        <w:t xml:space="preserve">query </w:t>
      </w:r>
      <w:r w:rsidR="00CB348D" w:rsidRPr="00A57D73">
        <w:t>existing SNIF Content Creators for updates</w:t>
      </w:r>
      <w:r w:rsidR="008D2FE1" w:rsidRPr="00A57D73">
        <w:t xml:space="preserve"> based on </w:t>
      </w:r>
      <w:r w:rsidR="007C432F" w:rsidRPr="00A57D73">
        <w:t xml:space="preserve">a </w:t>
      </w:r>
      <w:r w:rsidR="008D2FE1" w:rsidRPr="00A57D73">
        <w:t>polling interval</w:t>
      </w:r>
      <w:r w:rsidR="007C432F" w:rsidRPr="00A57D73">
        <w:t xml:space="preserve"> defined</w:t>
      </w:r>
      <w:r w:rsidR="008D2FE1" w:rsidRPr="00A57D73">
        <w:t xml:space="preserve"> by local policy.</w:t>
      </w:r>
      <w:r w:rsidR="00CF7803" w:rsidRPr="00A57D73">
        <w:t xml:space="preserve"> </w:t>
      </w:r>
    </w:p>
    <w:p w14:paraId="3CDAD7F3" w14:textId="77777777" w:rsidR="004B5C74" w:rsidRPr="00A57D73" w:rsidRDefault="001674DE" w:rsidP="00AF49D3">
      <w:pPr>
        <w:pStyle w:val="BodyText"/>
      </w:pPr>
      <w:r w:rsidRPr="00A57D73">
        <w:t xml:space="preserve">As with the SNIF Content Creator, an opensource or network management system could act as a stand-alone SNIF Repository. </w:t>
      </w:r>
      <w:r w:rsidR="00A3510B" w:rsidRPr="00A57D73">
        <w:t>Other</w:t>
      </w:r>
      <w:r w:rsidRPr="00A57D73">
        <w:t xml:space="preserve"> scenarios could imagine the SNIF Repository grouped with an Image Manager/Archive</w:t>
      </w:r>
      <w:r w:rsidR="00A3510B" w:rsidRPr="00A57D73">
        <w:t xml:space="preserve"> or an Initiating/Responding</w:t>
      </w:r>
      <w:r w:rsidRPr="00A57D73">
        <w:t xml:space="preserve"> </w:t>
      </w:r>
      <w:r w:rsidR="00A3510B" w:rsidRPr="00A57D73">
        <w:t>G</w:t>
      </w:r>
      <w:r w:rsidRPr="00A57D73">
        <w:t>ateway</w:t>
      </w:r>
      <w:r w:rsidR="00A3510B" w:rsidRPr="00A57D73">
        <w:t>.</w:t>
      </w:r>
    </w:p>
    <w:p w14:paraId="4E970D89" w14:textId="39CE13EF" w:rsidR="0062473B" w:rsidRPr="00A57D73" w:rsidRDefault="0062473B" w:rsidP="0062473B">
      <w:pPr>
        <w:pStyle w:val="Heading3"/>
        <w:rPr>
          <w:noProof w:val="0"/>
        </w:rPr>
      </w:pPr>
      <w:bookmarkStart w:id="229" w:name="_Ref33001689"/>
      <w:bookmarkStart w:id="230" w:name="_Ref33001694"/>
      <w:bookmarkStart w:id="231" w:name="_Toc34304696"/>
      <w:r w:rsidRPr="00A57D73">
        <w:rPr>
          <w:noProof w:val="0"/>
        </w:rPr>
        <w:t>Integrated SNIF Content Creator/Repository</w:t>
      </w:r>
      <w:bookmarkEnd w:id="229"/>
      <w:bookmarkEnd w:id="230"/>
      <w:bookmarkEnd w:id="231"/>
    </w:p>
    <w:p w14:paraId="74CA6B30" w14:textId="1899169D" w:rsidR="00A3510B" w:rsidRPr="00A57D73" w:rsidRDefault="0062473B" w:rsidP="0062473B">
      <w:pPr>
        <w:pStyle w:val="BodyText"/>
      </w:pPr>
      <w:r w:rsidRPr="00A57D73">
        <w:t xml:space="preserve">The Integrated SNIF Content Creator/Repository combines the functionality of the Content Creator and Repository </w:t>
      </w:r>
      <w:r w:rsidR="00C451F7" w:rsidRPr="00A57D73">
        <w:t xml:space="preserve">actors </w:t>
      </w:r>
      <w:r w:rsidRPr="00A57D73">
        <w:t xml:space="preserve">into a single actor that exposes </w:t>
      </w:r>
      <w:r w:rsidR="00C451F7" w:rsidRPr="00A57D73">
        <w:t xml:space="preserve">peer </w:t>
      </w:r>
      <w:r w:rsidRPr="00A57D73">
        <w:t xml:space="preserve">endpoint configuration details </w:t>
      </w:r>
      <w:r w:rsidR="00644542" w:rsidRPr="00A57D73">
        <w:t>configured on that</w:t>
      </w:r>
      <w:r w:rsidRPr="00A57D73">
        <w:t xml:space="preserve"> server.</w:t>
      </w:r>
      <w:r w:rsidR="00A3510B" w:rsidRPr="00A57D73">
        <w:t xml:space="preserve"> </w:t>
      </w:r>
    </w:p>
    <w:p w14:paraId="67980108" w14:textId="28B964CA" w:rsidR="003633AE" w:rsidRPr="00A57D73" w:rsidRDefault="00A3510B" w:rsidP="003633AE">
      <w:pPr>
        <w:pStyle w:val="BodyText"/>
      </w:pPr>
      <w:r w:rsidRPr="00A57D73">
        <w:t xml:space="preserve">For example, an </w:t>
      </w:r>
      <w:r w:rsidR="008D3EE9" w:rsidRPr="00A57D73">
        <w:t xml:space="preserve">ECG Manager </w:t>
      </w:r>
      <w:r w:rsidRPr="00A57D73">
        <w:t xml:space="preserve">could act as a SNIF Content Creator by translating </w:t>
      </w:r>
      <w:r w:rsidR="003F4017" w:rsidRPr="00A57D73">
        <w:t>ECG cart endpoint connectivity details</w:t>
      </w:r>
      <w:r w:rsidRPr="00A57D73">
        <w:t xml:space="preserve"> into </w:t>
      </w:r>
      <w:r w:rsidR="007C432F" w:rsidRPr="00A57D73">
        <w:t>SNIF and</w:t>
      </w:r>
      <w:r w:rsidR="003F4017" w:rsidRPr="00A57D73">
        <w:t xml:space="preserve"> </w:t>
      </w:r>
      <w:r w:rsidRPr="00A57D73">
        <w:t xml:space="preserve">exposing </w:t>
      </w:r>
      <w:r w:rsidR="003F4017" w:rsidRPr="00A57D73">
        <w:t>these</w:t>
      </w:r>
      <w:r w:rsidRPr="00A57D73">
        <w:t xml:space="preserve"> to Content Consumers as a Repository.</w:t>
      </w:r>
      <w:r w:rsidR="00F8001E" w:rsidRPr="00A57D73">
        <w:t xml:space="preserve"> </w:t>
      </w:r>
    </w:p>
    <w:p w14:paraId="39C9643F" w14:textId="77777777" w:rsidR="00DD380E" w:rsidRPr="00A57D73" w:rsidRDefault="00644542" w:rsidP="003633AE">
      <w:pPr>
        <w:pStyle w:val="BodyText"/>
      </w:pPr>
      <w:r w:rsidRPr="00A57D73">
        <w:t>For viability, d</w:t>
      </w:r>
      <w:r w:rsidR="003F4017" w:rsidRPr="00A57D73">
        <w:t>ata management policies</w:t>
      </w:r>
      <w:r w:rsidRPr="00A57D73">
        <w:t xml:space="preserve"> are required </w:t>
      </w:r>
      <w:r w:rsidR="0088234A" w:rsidRPr="00A57D73">
        <w:t>to deal with</w:t>
      </w:r>
      <w:r w:rsidRPr="00A57D73">
        <w:t xml:space="preserve"> duplicate </w:t>
      </w:r>
      <w:r w:rsidR="00DC5DD1" w:rsidRPr="00A57D73">
        <w:t>or</w:t>
      </w:r>
      <w:r w:rsidRPr="00A57D73">
        <w:t xml:space="preserve"> conflicting SNIF </w:t>
      </w:r>
      <w:r w:rsidR="00DC5DD1" w:rsidRPr="00A57D73">
        <w:t>content</w:t>
      </w:r>
      <w:r w:rsidR="00185C0D" w:rsidRPr="00A57D73">
        <w:t xml:space="preserve"> from </w:t>
      </w:r>
      <w:r w:rsidR="00DC5DD1" w:rsidRPr="00A57D73">
        <w:t>external</w:t>
      </w:r>
      <w:r w:rsidR="00185C0D" w:rsidRPr="00A57D73">
        <w:t xml:space="preserve"> Content Creators</w:t>
      </w:r>
      <w:r w:rsidRPr="00A57D73">
        <w:t>.</w:t>
      </w:r>
      <w:r w:rsidR="0088234A" w:rsidRPr="00A57D73">
        <w:t xml:space="preserve"> </w:t>
      </w:r>
      <w:r w:rsidRPr="00A57D73">
        <w:t>For</w:t>
      </w:r>
      <w:r w:rsidR="003F4017" w:rsidRPr="00A57D73">
        <w:t xml:space="preserve"> example, </w:t>
      </w:r>
      <w:r w:rsidR="003633AE" w:rsidRPr="00A57D73">
        <w:t>a</w:t>
      </w:r>
      <w:r w:rsidR="00F8001E" w:rsidRPr="00A57D73">
        <w:t xml:space="preserve"> </w:t>
      </w:r>
      <w:r w:rsidR="00185C0D" w:rsidRPr="00A57D73">
        <w:t>r</w:t>
      </w:r>
      <w:r w:rsidR="00F8001E" w:rsidRPr="00A57D73">
        <w:t xml:space="preserve">epository </w:t>
      </w:r>
      <w:r w:rsidR="0088234A" w:rsidRPr="00A57D73">
        <w:t>could</w:t>
      </w:r>
      <w:r w:rsidR="00F8001E" w:rsidRPr="00A57D73">
        <w:t xml:space="preserve"> </w:t>
      </w:r>
      <w:r w:rsidR="003F4017" w:rsidRPr="00A57D73">
        <w:t>choose</w:t>
      </w:r>
      <w:r w:rsidR="00F8001E" w:rsidRPr="00A57D73">
        <w:t xml:space="preserve"> to</w:t>
      </w:r>
      <w:r w:rsidR="00185C0D" w:rsidRPr="00A57D73">
        <w:t xml:space="preserve"> </w:t>
      </w:r>
      <w:r w:rsidR="0088234A" w:rsidRPr="00A57D73">
        <w:t>refuse Create/Update transactions</w:t>
      </w:r>
      <w:r w:rsidR="00185C0D" w:rsidRPr="00A57D73">
        <w:t xml:space="preserve">, </w:t>
      </w:r>
      <w:r w:rsidR="0088234A" w:rsidRPr="00A57D73">
        <w:t>merge Create/Update transactions with existing SNIF entries</w:t>
      </w:r>
      <w:r w:rsidR="00185C0D" w:rsidRPr="00A57D73">
        <w:t xml:space="preserve">, present duplicate SNIF entries </w:t>
      </w:r>
      <w:r w:rsidR="003633AE" w:rsidRPr="00A57D73">
        <w:t xml:space="preserve">in query responses, or </w:t>
      </w:r>
      <w:r w:rsidR="0088234A" w:rsidRPr="00A57D73">
        <w:t xml:space="preserve">flag conflicts for </w:t>
      </w:r>
      <w:r w:rsidR="00185C0D" w:rsidRPr="00A57D73">
        <w:t>user resolution</w:t>
      </w:r>
      <w:r w:rsidR="003633AE" w:rsidRPr="00A57D73">
        <w:t>.</w:t>
      </w:r>
    </w:p>
    <w:p w14:paraId="55444B11" w14:textId="1B4A3126" w:rsidR="005A1CCF" w:rsidRPr="00A57D73" w:rsidRDefault="00DD380E" w:rsidP="003633AE">
      <w:pPr>
        <w:pStyle w:val="BodyText"/>
      </w:pPr>
      <w:r w:rsidRPr="00A57D73">
        <w:t>In addition to security (</w:t>
      </w:r>
      <w:r w:rsidR="007C7B22">
        <w:t>see Section 4.3</w:t>
      </w:r>
      <w:r w:rsidRPr="00A57D73">
        <w:t>), Digital Signatures provide</w:t>
      </w:r>
      <w:r w:rsidR="00A25693" w:rsidRPr="00A57D73">
        <w:t xml:space="preserve"> </w:t>
      </w:r>
      <w:r w:rsidR="00FB4AD3" w:rsidRPr="00A57D73">
        <w:t xml:space="preserve">a clear </w:t>
      </w:r>
      <w:r w:rsidR="00A25693" w:rsidRPr="00A57D73">
        <w:t>source and timestamp</w:t>
      </w:r>
      <w:r w:rsidR="005A1CCF" w:rsidRPr="00A57D73">
        <w:t xml:space="preserve"> </w:t>
      </w:r>
      <w:r w:rsidR="00FB4AD3" w:rsidRPr="00A57D73">
        <w:t xml:space="preserve">that </w:t>
      </w:r>
      <w:bookmarkStart w:id="232" w:name="_GoBack"/>
      <w:bookmarkEnd w:id="232"/>
      <w:del w:id="233" w:author="Nichols, Steven (GE Healthcare)" w:date="2020-05-06T14:16:00Z">
        <w:r w:rsidR="005A1CCF" w:rsidRPr="00A57D73" w:rsidDel="003E7046">
          <w:delText xml:space="preserve"> </w:delText>
        </w:r>
      </w:del>
      <w:r w:rsidR="005A1CCF" w:rsidRPr="00A57D73">
        <w:t>aid</w:t>
      </w:r>
      <w:r w:rsidR="00FB4AD3" w:rsidRPr="00A57D73">
        <w:t>s</w:t>
      </w:r>
      <w:r w:rsidR="005A1CCF" w:rsidRPr="00A57D73">
        <w:t xml:space="preserve"> in establishing </w:t>
      </w:r>
      <w:r w:rsidR="00A25693" w:rsidRPr="00A57D73">
        <w:t xml:space="preserve">an authoritative SNIF </w:t>
      </w:r>
      <w:r w:rsidR="005A1CCF" w:rsidRPr="00A57D73">
        <w:t>source.</w:t>
      </w:r>
    </w:p>
    <w:p w14:paraId="6344CCF7" w14:textId="4F8D8083" w:rsidR="005336BD" w:rsidRPr="00A57D73" w:rsidRDefault="005336BD" w:rsidP="00311150">
      <w:pPr>
        <w:pStyle w:val="BodyText"/>
        <w:jc w:val="center"/>
      </w:pPr>
      <w:r w:rsidRPr="00A57D73">
        <w:rPr>
          <w:noProof/>
        </w:rPr>
        <w:lastRenderedPageBreak/>
        <w:drawing>
          <wp:inline distT="0" distB="0" distL="0" distR="0" wp14:anchorId="0287F5BD" wp14:editId="4CB21015">
            <wp:extent cx="4726493" cy="2706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cy(1).png"/>
                    <pic:cNvPicPr/>
                  </pic:nvPicPr>
                  <pic:blipFill>
                    <a:blip r:embed="rId25">
                      <a:extLst>
                        <a:ext uri="{28A0092B-C50C-407E-A947-70E740481C1C}">
                          <a14:useLocalDpi xmlns:a14="http://schemas.microsoft.com/office/drawing/2010/main" val="0"/>
                        </a:ext>
                      </a:extLst>
                    </a:blip>
                    <a:stretch>
                      <a:fillRect/>
                    </a:stretch>
                  </pic:blipFill>
                  <pic:spPr>
                    <a:xfrm>
                      <a:off x="0" y="0"/>
                      <a:ext cx="4734238" cy="2711059"/>
                    </a:xfrm>
                    <a:prstGeom prst="rect">
                      <a:avLst/>
                    </a:prstGeom>
                  </pic:spPr>
                </pic:pic>
              </a:graphicData>
            </a:graphic>
          </wp:inline>
        </w:drawing>
      </w:r>
    </w:p>
    <w:p w14:paraId="3297CCA6" w14:textId="084C3787" w:rsidR="005336BD" w:rsidRPr="00A57D73" w:rsidRDefault="005336BD" w:rsidP="006058B9">
      <w:pPr>
        <w:pStyle w:val="FigureTitle"/>
      </w:pPr>
      <w:r w:rsidRPr="00A57D73">
        <w:t xml:space="preserve">Figure </w:t>
      </w:r>
      <w:r w:rsidR="008414D0">
        <w:t>4.4.3-1</w:t>
      </w:r>
      <w:r w:rsidRPr="00A57D73">
        <w:t>: Application of a Data Management Policy</w:t>
      </w:r>
    </w:p>
    <w:p w14:paraId="125F8FD6" w14:textId="2ED6CA0F" w:rsidR="00325EB0" w:rsidRPr="00A57D73" w:rsidRDefault="00325EB0" w:rsidP="00325EB0">
      <w:pPr>
        <w:pStyle w:val="Heading3"/>
        <w:rPr>
          <w:noProof w:val="0"/>
        </w:rPr>
      </w:pPr>
      <w:bookmarkStart w:id="234" w:name="_Toc33012121"/>
      <w:bookmarkStart w:id="235" w:name="_Toc33012183"/>
      <w:bookmarkStart w:id="236" w:name="_Toc34304697"/>
      <w:bookmarkEnd w:id="234"/>
      <w:bookmarkEnd w:id="235"/>
      <w:r w:rsidRPr="00A57D73">
        <w:rPr>
          <w:noProof w:val="0"/>
        </w:rPr>
        <w:t>SNIF Content Consumer</w:t>
      </w:r>
      <w:bookmarkEnd w:id="236"/>
    </w:p>
    <w:p w14:paraId="01127513" w14:textId="3F286546" w:rsidR="005D0FD1" w:rsidRPr="00A57D73" w:rsidRDefault="005D0FD1" w:rsidP="005D0FD1">
      <w:pPr>
        <w:pStyle w:val="BodyText"/>
      </w:pPr>
      <w:r w:rsidRPr="00A57D73">
        <w:t>The Consumer is responsible for quer</w:t>
      </w:r>
      <w:r w:rsidR="008F5C60" w:rsidRPr="00A57D73">
        <w:t xml:space="preserve">ies based on connectivity details, </w:t>
      </w:r>
      <w:r w:rsidRPr="00A57D73">
        <w:t xml:space="preserve">and retrieval of SNIF meeting </w:t>
      </w:r>
      <w:r w:rsidR="00591674" w:rsidRPr="00A57D73">
        <w:t xml:space="preserve">query </w:t>
      </w:r>
      <w:r w:rsidRPr="00A57D73">
        <w:t>criteria.</w:t>
      </w:r>
      <w:r w:rsidR="00C61EBF" w:rsidRPr="00A57D73">
        <w:t xml:space="preserve"> Queries </w:t>
      </w:r>
      <w:r w:rsidR="00591674" w:rsidRPr="00A57D73">
        <w:t xml:space="preserve">would be based on data elements described in </w:t>
      </w:r>
      <w:r w:rsidR="00B35A18" w:rsidRPr="00A57D73">
        <w:t xml:space="preserve">the data model in </w:t>
      </w:r>
      <w:r w:rsidR="00D05AB2">
        <w:t>Section</w:t>
      </w:r>
      <w:r w:rsidR="007C7B22">
        <w:t xml:space="preserve"> 4.6.2</w:t>
      </w:r>
      <w:r w:rsidR="00591674" w:rsidRPr="00A57D73">
        <w:t xml:space="preserve">. </w:t>
      </w:r>
    </w:p>
    <w:p w14:paraId="71DD9826" w14:textId="287ED497" w:rsidR="00387C30" w:rsidRPr="00A57D73" w:rsidRDefault="00775927" w:rsidP="005D0FD1">
      <w:pPr>
        <w:pStyle w:val="BodyText"/>
        <w:rPr>
          <w:i/>
          <w:iCs/>
        </w:rPr>
      </w:pPr>
      <w:r w:rsidRPr="00A57D73">
        <w:t>For example, a</w:t>
      </w:r>
      <w:r w:rsidR="00A3510B" w:rsidRPr="00A57D73">
        <w:t xml:space="preserve"> </w:t>
      </w:r>
      <w:r w:rsidR="008D3EE9" w:rsidRPr="00A57D73">
        <w:t>Protocol Manager</w:t>
      </w:r>
      <w:r w:rsidR="00A3510B" w:rsidRPr="00A57D73">
        <w:t xml:space="preserve"> could be grouped with SNIF Content Consumer</w:t>
      </w:r>
      <w:r w:rsidR="008D3EE9" w:rsidRPr="00A57D73">
        <w:t xml:space="preserve"> in order to retrieve connectivity details for Modality actors supporting DICOM </w:t>
      </w:r>
      <w:r w:rsidR="0084129F" w:rsidRPr="00A57D73">
        <w:t>protocol object transfer.</w:t>
      </w:r>
      <w:r w:rsidR="008D3EE9" w:rsidRPr="00A57D73">
        <w:t xml:space="preserve"> </w:t>
      </w:r>
    </w:p>
    <w:p w14:paraId="69081D20" w14:textId="5FB25B26" w:rsidR="00593480" w:rsidRPr="00A57D73" w:rsidRDefault="00593480" w:rsidP="00593480">
      <w:pPr>
        <w:pStyle w:val="Heading3"/>
        <w:rPr>
          <w:noProof w:val="0"/>
        </w:rPr>
      </w:pPr>
      <w:bookmarkStart w:id="237" w:name="_Toc34304698"/>
      <w:r w:rsidRPr="00A57D73">
        <w:rPr>
          <w:noProof w:val="0"/>
        </w:rPr>
        <w:t>Grouping</w:t>
      </w:r>
      <w:bookmarkEnd w:id="237"/>
    </w:p>
    <w:p w14:paraId="340D235D" w14:textId="0BC2172F" w:rsidR="005D0FD1" w:rsidRPr="00A57D73" w:rsidRDefault="00F8001E" w:rsidP="00AF49D3">
      <w:pPr>
        <w:pStyle w:val="BodyText"/>
      </w:pPr>
      <w:r w:rsidRPr="00A57D73">
        <w:t xml:space="preserve">It is envisioned that </w:t>
      </w:r>
      <w:r w:rsidR="002F29D1" w:rsidRPr="00A57D73">
        <w:t>Security Controls (</w:t>
      </w:r>
      <w:r w:rsidR="007C7B22">
        <w:t>Section 4.2</w:t>
      </w:r>
      <w:r w:rsidR="002F29D1" w:rsidRPr="00A57D73">
        <w:t>) warrants grouping</w:t>
      </w:r>
      <w:r w:rsidR="00242BB0" w:rsidRPr="00A57D73">
        <w:t xml:space="preserve"> as below</w:t>
      </w:r>
      <w:r w:rsidR="002F29D1" w:rsidRPr="00A57D73">
        <w:t xml:space="preserve">. </w:t>
      </w:r>
      <w:r w:rsidR="005D0FD1" w:rsidRPr="00A57D73">
        <w:t xml:space="preserve">An actor from this profile (Column 1) shall implement </w:t>
      </w:r>
      <w:r w:rsidR="002F29D1" w:rsidRPr="00A57D73">
        <w:t>all</w:t>
      </w:r>
      <w:r w:rsidR="005D0FD1" w:rsidRPr="00A57D73">
        <w:t xml:space="preserve"> the required transactions and/or content modules in this profile in addition to </w:t>
      </w:r>
      <w:r w:rsidR="00242BB0" w:rsidRPr="00A57D73">
        <w:t>all</w:t>
      </w:r>
      <w:r w:rsidR="005D0FD1" w:rsidRPr="00A57D73">
        <w:t xml:space="preserve"> transactions required for the grouped actor (Column 2).</w:t>
      </w:r>
    </w:p>
    <w:p w14:paraId="7B88F96E" w14:textId="31062774" w:rsidR="002F29D1" w:rsidRPr="00A57D73" w:rsidRDefault="007C7B22" w:rsidP="006058B9">
      <w:pPr>
        <w:pStyle w:val="TableTitle"/>
      </w:pPr>
      <w:r>
        <w:t>Table 4.4.5-1: SNIF Required Actor Groupings</w:t>
      </w:r>
    </w:p>
    <w:tbl>
      <w:tblPr>
        <w:tblStyle w:val="TableGrid"/>
        <w:tblW w:w="5000" w:type="pct"/>
        <w:tblLook w:val="04A0" w:firstRow="1" w:lastRow="0" w:firstColumn="1" w:lastColumn="0" w:noHBand="0" w:noVBand="1"/>
      </w:tblPr>
      <w:tblGrid>
        <w:gridCol w:w="4675"/>
        <w:gridCol w:w="4675"/>
      </w:tblGrid>
      <w:tr w:rsidR="002F29D1" w:rsidRPr="00A57D73" w14:paraId="40F4B267" w14:textId="77777777" w:rsidTr="00DB4FFF">
        <w:trPr>
          <w:trHeight w:val="323"/>
          <w:tblHeader/>
        </w:trPr>
        <w:tc>
          <w:tcPr>
            <w:tcW w:w="2500" w:type="pct"/>
            <w:shd w:val="clear" w:color="auto" w:fill="D9D9D9" w:themeFill="background1" w:themeFillShade="D9"/>
            <w:vAlign w:val="center"/>
          </w:tcPr>
          <w:p w14:paraId="4D41ECE6" w14:textId="5DC405F8" w:rsidR="002F29D1" w:rsidRPr="00A57D73" w:rsidRDefault="002F29D1" w:rsidP="006058B9">
            <w:pPr>
              <w:pStyle w:val="TableEntryHeader"/>
            </w:pPr>
            <w:r w:rsidRPr="00A57D73">
              <w:t>SNIF Actor</w:t>
            </w:r>
          </w:p>
        </w:tc>
        <w:tc>
          <w:tcPr>
            <w:tcW w:w="2500" w:type="pct"/>
            <w:shd w:val="clear" w:color="auto" w:fill="D9D9D9" w:themeFill="background1" w:themeFillShade="D9"/>
            <w:vAlign w:val="center"/>
          </w:tcPr>
          <w:p w14:paraId="752A206C" w14:textId="48DBB609" w:rsidR="002F29D1" w:rsidRPr="00A57D73" w:rsidRDefault="002F29D1" w:rsidP="006058B9">
            <w:pPr>
              <w:pStyle w:val="TableEntryHeader"/>
            </w:pPr>
            <w:r w:rsidRPr="00A57D73">
              <w:t>Profile/Actor to be grouped with</w:t>
            </w:r>
          </w:p>
        </w:tc>
      </w:tr>
      <w:tr w:rsidR="002F29D1" w:rsidRPr="00A57D73" w14:paraId="5B2C5E8B" w14:textId="77777777" w:rsidTr="00242BB0">
        <w:tc>
          <w:tcPr>
            <w:tcW w:w="2500" w:type="pct"/>
            <w:vMerge w:val="restart"/>
            <w:vAlign w:val="center"/>
          </w:tcPr>
          <w:p w14:paraId="066CFA27" w14:textId="09205FBC" w:rsidR="002F29D1" w:rsidRPr="00D05AB2" w:rsidRDefault="002F29D1" w:rsidP="006058B9">
            <w:pPr>
              <w:pStyle w:val="TableEntry"/>
            </w:pPr>
            <w:r w:rsidRPr="00D05AB2">
              <w:t>Content Creator</w:t>
            </w:r>
          </w:p>
        </w:tc>
        <w:tc>
          <w:tcPr>
            <w:tcW w:w="2500" w:type="pct"/>
            <w:vAlign w:val="center"/>
          </w:tcPr>
          <w:p w14:paraId="1DC570C1" w14:textId="4896BB45" w:rsidR="002F29D1" w:rsidRPr="00D05AB2" w:rsidRDefault="002F29D1" w:rsidP="006058B9">
            <w:pPr>
              <w:pStyle w:val="TableEntry"/>
            </w:pPr>
            <w:r w:rsidRPr="006058B9">
              <w:t>ATNA / Secure Node or Secure Application</w:t>
            </w:r>
          </w:p>
        </w:tc>
      </w:tr>
      <w:tr w:rsidR="002F29D1" w:rsidRPr="00A57D73" w14:paraId="2620652A" w14:textId="77777777" w:rsidTr="00242BB0">
        <w:tc>
          <w:tcPr>
            <w:tcW w:w="2500" w:type="pct"/>
            <w:vMerge/>
            <w:vAlign w:val="center"/>
          </w:tcPr>
          <w:p w14:paraId="2C4F8D74" w14:textId="77777777" w:rsidR="002F29D1" w:rsidRPr="00B176CF" w:rsidRDefault="002F29D1" w:rsidP="006058B9">
            <w:pPr>
              <w:pStyle w:val="TableEntry"/>
            </w:pPr>
          </w:p>
        </w:tc>
        <w:tc>
          <w:tcPr>
            <w:tcW w:w="2500" w:type="pct"/>
            <w:vAlign w:val="center"/>
          </w:tcPr>
          <w:p w14:paraId="02F257D6" w14:textId="5A9A0B4A" w:rsidR="002F29D1" w:rsidRPr="006058B9" w:rsidRDefault="002F29D1" w:rsidP="006058B9">
            <w:pPr>
              <w:pStyle w:val="TableEntry"/>
            </w:pPr>
            <w:r w:rsidRPr="006058B9">
              <w:t>CT / Time Client</w:t>
            </w:r>
          </w:p>
        </w:tc>
      </w:tr>
      <w:tr w:rsidR="002F29D1" w:rsidRPr="00A57D73" w14:paraId="2C93A4D2" w14:textId="77777777" w:rsidTr="00242BB0">
        <w:tc>
          <w:tcPr>
            <w:tcW w:w="2500" w:type="pct"/>
            <w:vMerge w:val="restart"/>
            <w:vAlign w:val="center"/>
          </w:tcPr>
          <w:p w14:paraId="5033DB87" w14:textId="4B7E4ABB" w:rsidR="002F29D1" w:rsidRPr="00D05AB2" w:rsidRDefault="002F29D1" w:rsidP="006058B9">
            <w:pPr>
              <w:pStyle w:val="TableEntry"/>
            </w:pPr>
            <w:r w:rsidRPr="00D05AB2">
              <w:t>Repository</w:t>
            </w:r>
          </w:p>
        </w:tc>
        <w:tc>
          <w:tcPr>
            <w:tcW w:w="2500" w:type="pct"/>
            <w:vAlign w:val="center"/>
          </w:tcPr>
          <w:p w14:paraId="7079AC7F" w14:textId="4705C119" w:rsidR="002F29D1" w:rsidRPr="00D05AB2" w:rsidRDefault="002F29D1" w:rsidP="006058B9">
            <w:pPr>
              <w:pStyle w:val="TableEntry"/>
            </w:pPr>
            <w:r w:rsidRPr="006058B9">
              <w:t>ATNA / Secure Node or Secure Application</w:t>
            </w:r>
          </w:p>
        </w:tc>
      </w:tr>
      <w:tr w:rsidR="002F29D1" w:rsidRPr="00A57D73" w14:paraId="46F96727" w14:textId="77777777" w:rsidTr="00242BB0">
        <w:tc>
          <w:tcPr>
            <w:tcW w:w="2500" w:type="pct"/>
            <w:vMerge/>
            <w:vAlign w:val="center"/>
          </w:tcPr>
          <w:p w14:paraId="192FE2A5" w14:textId="77777777" w:rsidR="002F29D1" w:rsidRPr="00B176CF" w:rsidRDefault="002F29D1" w:rsidP="006058B9">
            <w:pPr>
              <w:pStyle w:val="TableEntry"/>
            </w:pPr>
          </w:p>
        </w:tc>
        <w:tc>
          <w:tcPr>
            <w:tcW w:w="2500" w:type="pct"/>
            <w:vAlign w:val="center"/>
          </w:tcPr>
          <w:p w14:paraId="5D169906" w14:textId="68F71330" w:rsidR="002F29D1" w:rsidRPr="006058B9" w:rsidRDefault="002F29D1" w:rsidP="006058B9">
            <w:pPr>
              <w:pStyle w:val="TableEntry"/>
            </w:pPr>
            <w:r w:rsidRPr="006058B9">
              <w:t>CT / Time Client</w:t>
            </w:r>
          </w:p>
        </w:tc>
      </w:tr>
      <w:tr w:rsidR="002F29D1" w:rsidRPr="00A57D73" w14:paraId="730A52D7" w14:textId="77777777" w:rsidTr="00242BB0">
        <w:tc>
          <w:tcPr>
            <w:tcW w:w="2500" w:type="pct"/>
            <w:vMerge w:val="restart"/>
            <w:vAlign w:val="center"/>
          </w:tcPr>
          <w:p w14:paraId="5BFEEF95" w14:textId="3220B0AB" w:rsidR="002F29D1" w:rsidRPr="00D05AB2" w:rsidRDefault="002F29D1" w:rsidP="006058B9">
            <w:pPr>
              <w:pStyle w:val="TableEntry"/>
            </w:pPr>
            <w:r w:rsidRPr="00D05AB2">
              <w:t>Content Consumer</w:t>
            </w:r>
          </w:p>
        </w:tc>
        <w:tc>
          <w:tcPr>
            <w:tcW w:w="2500" w:type="pct"/>
            <w:vAlign w:val="center"/>
          </w:tcPr>
          <w:p w14:paraId="5E3A0623" w14:textId="138FDE39" w:rsidR="002F29D1" w:rsidRPr="006058B9" w:rsidRDefault="002F29D1" w:rsidP="006058B9">
            <w:pPr>
              <w:pStyle w:val="TableEntry"/>
            </w:pPr>
            <w:r w:rsidRPr="006058B9">
              <w:t>ATNA / Secure Node or Secure Application</w:t>
            </w:r>
          </w:p>
        </w:tc>
      </w:tr>
      <w:tr w:rsidR="002F29D1" w:rsidRPr="00A57D73" w14:paraId="6501C7DB" w14:textId="77777777" w:rsidTr="00242BB0">
        <w:tc>
          <w:tcPr>
            <w:tcW w:w="2500" w:type="pct"/>
            <w:vMerge/>
            <w:vAlign w:val="center"/>
          </w:tcPr>
          <w:p w14:paraId="518446FC" w14:textId="77777777" w:rsidR="002F29D1" w:rsidRPr="00B176CF" w:rsidRDefault="002F29D1" w:rsidP="006058B9">
            <w:pPr>
              <w:pStyle w:val="TableEntry"/>
            </w:pPr>
          </w:p>
        </w:tc>
        <w:tc>
          <w:tcPr>
            <w:tcW w:w="2500" w:type="pct"/>
            <w:vAlign w:val="center"/>
          </w:tcPr>
          <w:p w14:paraId="5AA41D38" w14:textId="105D0696" w:rsidR="002F29D1" w:rsidRPr="006058B9" w:rsidRDefault="002F29D1" w:rsidP="006058B9">
            <w:pPr>
              <w:pStyle w:val="TableEntry"/>
            </w:pPr>
            <w:r w:rsidRPr="006058B9">
              <w:t>CT / Time Client</w:t>
            </w:r>
          </w:p>
        </w:tc>
      </w:tr>
    </w:tbl>
    <w:p w14:paraId="7CCEA20C" w14:textId="77777777" w:rsidR="00B176CF" w:rsidRDefault="00B176CF" w:rsidP="006058B9">
      <w:pPr>
        <w:pStyle w:val="BodyText"/>
      </w:pPr>
    </w:p>
    <w:p w14:paraId="2B05CB5E" w14:textId="74BC7482" w:rsidR="00325EB0" w:rsidRPr="00A57D73" w:rsidRDefault="00325EB0" w:rsidP="00325EB0">
      <w:pPr>
        <w:pStyle w:val="Heading2"/>
        <w:rPr>
          <w:noProof w:val="0"/>
        </w:rPr>
      </w:pPr>
      <w:bookmarkStart w:id="238" w:name="_Toc34304699"/>
      <w:r w:rsidRPr="00A57D73">
        <w:rPr>
          <w:noProof w:val="0"/>
        </w:rPr>
        <w:t>Transactions</w:t>
      </w:r>
      <w:bookmarkEnd w:id="238"/>
    </w:p>
    <w:p w14:paraId="174E4EDB" w14:textId="31B6CC1D" w:rsidR="00242BB0" w:rsidRPr="00A57D73" w:rsidRDefault="00242BB0" w:rsidP="00242BB0">
      <w:pPr>
        <w:pStyle w:val="BodyText"/>
      </w:pPr>
      <w:r w:rsidRPr="00A57D73">
        <w:t>Transactions support the basic population of the creation and management of the SNIF</w:t>
      </w:r>
      <w:r w:rsidR="00B306AF" w:rsidRPr="00A57D73">
        <w:t>.</w:t>
      </w:r>
    </w:p>
    <w:p w14:paraId="02E97289" w14:textId="737BC07E" w:rsidR="00242BB0" w:rsidRPr="00A57D73" w:rsidRDefault="00B306AF" w:rsidP="00D734C1">
      <w:pPr>
        <w:pStyle w:val="BodyText"/>
        <w:jc w:val="center"/>
      </w:pPr>
      <w:r w:rsidRPr="00A57D73">
        <w:rPr>
          <w:noProof/>
        </w:rPr>
        <w:lastRenderedPageBreak/>
        <w:drawing>
          <wp:inline distT="0" distB="0" distL="0" distR="0" wp14:anchorId="43608855" wp14:editId="1FB67BC8">
            <wp:extent cx="3602940" cy="3029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3602940" cy="3029461"/>
                    </a:xfrm>
                    <a:prstGeom prst="rect">
                      <a:avLst/>
                    </a:prstGeom>
                    <a:ln>
                      <a:noFill/>
                    </a:ln>
                    <a:extLst>
                      <a:ext uri="{53640926-AAD7-44D8-BBD7-CCE9431645EC}">
                        <a14:shadowObscured xmlns:a14="http://schemas.microsoft.com/office/drawing/2010/main"/>
                      </a:ext>
                    </a:extLst>
                  </pic:spPr>
                </pic:pic>
              </a:graphicData>
            </a:graphic>
          </wp:inline>
        </w:drawing>
      </w:r>
    </w:p>
    <w:p w14:paraId="0DDB1877" w14:textId="77777777" w:rsidR="00B176CF" w:rsidRDefault="00B176CF" w:rsidP="006058B9">
      <w:pPr>
        <w:pStyle w:val="BodyText"/>
      </w:pPr>
    </w:p>
    <w:p w14:paraId="7AE27AAB" w14:textId="30001701" w:rsidR="009A7812" w:rsidRPr="00A57D73" w:rsidRDefault="009A7812" w:rsidP="006058B9">
      <w:pPr>
        <w:pStyle w:val="FigureTitle"/>
      </w:pPr>
      <w:r w:rsidRPr="00A57D73">
        <w:t xml:space="preserve">Figure </w:t>
      </w:r>
      <w:r w:rsidR="008414D0">
        <w:t>4.5-1</w:t>
      </w:r>
      <w:r w:rsidRPr="00A57D73">
        <w:t>: SNIF Transactions for individual Content Creator, Repository and Consumer actors</w:t>
      </w:r>
    </w:p>
    <w:p w14:paraId="2152D60B" w14:textId="12B8C522" w:rsidR="00C166AC" w:rsidRPr="00A57D73" w:rsidRDefault="00C166AC" w:rsidP="00D734C1">
      <w:pPr>
        <w:pStyle w:val="BodyText"/>
        <w:jc w:val="center"/>
      </w:pPr>
      <w:r w:rsidRPr="00A57D73">
        <w:rPr>
          <w:noProof/>
        </w:rPr>
        <w:drawing>
          <wp:inline distT="0" distB="0" distL="0" distR="0" wp14:anchorId="363FDBE0" wp14:editId="11BD515A">
            <wp:extent cx="3829050" cy="2713990"/>
            <wp:effectExtent l="0" t="0" r="0" b="0"/>
            <wp:docPr id="4" name="Picture 4" descr="SNIF Transactions for Integrated Content Creator/Repository and Consumer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7469" r="1728"/>
                    <a:stretch/>
                  </pic:blipFill>
                  <pic:spPr bwMode="auto">
                    <a:xfrm>
                      <a:off x="0" y="0"/>
                      <a:ext cx="3829050" cy="2713990"/>
                    </a:xfrm>
                    <a:prstGeom prst="rect">
                      <a:avLst/>
                    </a:prstGeom>
                    <a:ln>
                      <a:noFill/>
                    </a:ln>
                    <a:extLst>
                      <a:ext uri="{53640926-AAD7-44D8-BBD7-CCE9431645EC}">
                        <a14:shadowObscured xmlns:a14="http://schemas.microsoft.com/office/drawing/2010/main"/>
                      </a:ext>
                    </a:extLst>
                  </pic:spPr>
                </pic:pic>
              </a:graphicData>
            </a:graphic>
          </wp:inline>
        </w:drawing>
      </w:r>
    </w:p>
    <w:p w14:paraId="35B1B0C4" w14:textId="77777777" w:rsidR="00B176CF" w:rsidRDefault="00B176CF" w:rsidP="006058B9">
      <w:pPr>
        <w:pStyle w:val="BodyText"/>
      </w:pPr>
    </w:p>
    <w:p w14:paraId="476628DC" w14:textId="0E7F4C4C" w:rsidR="00F42CAD" w:rsidRPr="00A57D73" w:rsidRDefault="009A7812" w:rsidP="006058B9">
      <w:pPr>
        <w:pStyle w:val="FigureTitle"/>
      </w:pPr>
      <w:r w:rsidRPr="00A57D73">
        <w:t xml:space="preserve">Figure </w:t>
      </w:r>
      <w:r w:rsidR="008414D0">
        <w:t>4.5-2</w:t>
      </w:r>
      <w:r w:rsidRPr="00A57D73">
        <w:t>: SNIF Transactions for Integrated Content Creator/Repository and Consumer actors</w:t>
      </w:r>
      <w:bookmarkEnd w:id="220"/>
      <w:bookmarkEnd w:id="221"/>
    </w:p>
    <w:p w14:paraId="67A25AA5" w14:textId="1E4BEC6A" w:rsidR="00F42CAD" w:rsidRPr="00A57D73" w:rsidRDefault="00F42CAD" w:rsidP="00311150">
      <w:pPr>
        <w:pStyle w:val="BodyText"/>
        <w:jc w:val="center"/>
      </w:pPr>
      <w:r w:rsidRPr="00A57D73">
        <w:rPr>
          <w:noProof/>
        </w:rPr>
        <w:lastRenderedPageBreak/>
        <w:drawing>
          <wp:inline distT="0" distB="0" distL="0" distR="0" wp14:anchorId="528D8FEC" wp14:editId="480A06F1">
            <wp:extent cx="4888374" cy="384533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4888374" cy="3845335"/>
                    </a:xfrm>
                    <a:prstGeom prst="rect">
                      <a:avLst/>
                    </a:prstGeom>
                  </pic:spPr>
                </pic:pic>
              </a:graphicData>
            </a:graphic>
          </wp:inline>
        </w:drawing>
      </w:r>
    </w:p>
    <w:p w14:paraId="1A346674" w14:textId="77777777" w:rsidR="00B176CF" w:rsidRDefault="00B176CF" w:rsidP="006058B9">
      <w:pPr>
        <w:pStyle w:val="BodyText"/>
      </w:pPr>
    </w:p>
    <w:p w14:paraId="4E5EC354" w14:textId="449EA54C" w:rsidR="00F42CAD" w:rsidRPr="00A57D73" w:rsidRDefault="00F42CAD" w:rsidP="006058B9">
      <w:pPr>
        <w:pStyle w:val="FigureTitle"/>
      </w:pPr>
      <w:r w:rsidRPr="00A57D73">
        <w:t xml:space="preserve">Figure </w:t>
      </w:r>
      <w:r w:rsidR="008414D0">
        <w:t>4.5-3</w:t>
      </w:r>
      <w:r w:rsidRPr="00A57D73">
        <w:t>: SNIF Transactions for Integrated Content Creator/Repository and Consumer actors with a Central Repository</w:t>
      </w:r>
    </w:p>
    <w:p w14:paraId="2663C16F" w14:textId="016054D0" w:rsidR="00BD1C00" w:rsidRPr="00A57D73" w:rsidRDefault="00BD1C00" w:rsidP="008E08FD">
      <w:pPr>
        <w:pStyle w:val="Heading2"/>
        <w:rPr>
          <w:noProof w:val="0"/>
        </w:rPr>
      </w:pPr>
      <w:bookmarkStart w:id="239" w:name="_Toc33714429"/>
      <w:bookmarkStart w:id="240" w:name="_Toc33771909"/>
      <w:bookmarkStart w:id="241" w:name="_Toc33772188"/>
      <w:bookmarkStart w:id="242" w:name="_Toc34299208"/>
      <w:bookmarkStart w:id="243" w:name="_Toc34304700"/>
      <w:bookmarkEnd w:id="239"/>
      <w:bookmarkEnd w:id="240"/>
      <w:bookmarkEnd w:id="241"/>
      <w:bookmarkEnd w:id="242"/>
      <w:r w:rsidRPr="00A57D73">
        <w:rPr>
          <w:noProof w:val="0"/>
        </w:rPr>
        <w:t>Data Model</w:t>
      </w:r>
      <w:bookmarkEnd w:id="243"/>
    </w:p>
    <w:p w14:paraId="42D8F374" w14:textId="6AC7B6EE" w:rsidR="00B9480D" w:rsidRPr="00A57D73" w:rsidRDefault="00B9480D" w:rsidP="00B9480D">
      <w:pPr>
        <w:pStyle w:val="Heading3"/>
        <w:rPr>
          <w:noProof w:val="0"/>
        </w:rPr>
      </w:pPr>
      <w:bookmarkStart w:id="244" w:name="_Toc34304701"/>
      <w:r w:rsidRPr="00A57D73">
        <w:rPr>
          <w:noProof w:val="0"/>
        </w:rPr>
        <w:t xml:space="preserve">SNIF </w:t>
      </w:r>
      <w:r w:rsidR="00AE663A" w:rsidRPr="00A57D73">
        <w:rPr>
          <w:noProof w:val="0"/>
        </w:rPr>
        <w:t xml:space="preserve">Repository </w:t>
      </w:r>
      <w:r w:rsidR="001369E8" w:rsidRPr="00A57D73">
        <w:rPr>
          <w:noProof w:val="0"/>
        </w:rPr>
        <w:t xml:space="preserve">Data </w:t>
      </w:r>
      <w:r w:rsidR="00AE663A" w:rsidRPr="00A57D73">
        <w:rPr>
          <w:noProof w:val="0"/>
        </w:rPr>
        <w:t>Model</w:t>
      </w:r>
      <w:bookmarkEnd w:id="244"/>
    </w:p>
    <w:p w14:paraId="73179FDD" w14:textId="29744B44" w:rsidR="00B9480D" w:rsidRPr="00A57D73" w:rsidRDefault="007C7B22" w:rsidP="00B9480D">
      <w:pPr>
        <w:pStyle w:val="BodyText"/>
      </w:pPr>
      <w:r>
        <w:t xml:space="preserve">A </w:t>
      </w:r>
      <w:r w:rsidR="00B9480D" w:rsidRPr="00A57D73">
        <w:t xml:space="preserve">SNIF </w:t>
      </w:r>
      <w:r>
        <w:t>R</w:t>
      </w:r>
      <w:r w:rsidR="00AE663A" w:rsidRPr="00A57D73">
        <w:t xml:space="preserve">epository </w:t>
      </w:r>
      <w:r w:rsidR="001369E8" w:rsidRPr="00A57D73">
        <w:t xml:space="preserve">requires a data model </w:t>
      </w:r>
      <w:r w:rsidR="00404852" w:rsidRPr="00A57D73">
        <w:t xml:space="preserve">in order to be distinguished from and registered within other SNIF </w:t>
      </w:r>
      <w:r>
        <w:t>R</w:t>
      </w:r>
      <w:r w:rsidR="00404852" w:rsidRPr="00A57D73">
        <w:t xml:space="preserve">epositories. </w:t>
      </w:r>
    </w:p>
    <w:p w14:paraId="3E41D649" w14:textId="6F9D6A82" w:rsidR="00B9480D" w:rsidRPr="00A57D73" w:rsidRDefault="008414D0" w:rsidP="006058B9">
      <w:pPr>
        <w:pStyle w:val="TableTitle"/>
      </w:pPr>
      <w:r>
        <w:t xml:space="preserve">Table 4.6.1-1: </w:t>
      </w:r>
      <w:r w:rsidR="007C7B22">
        <w:t>Elements in the SNIF Data Model</w:t>
      </w:r>
    </w:p>
    <w:tbl>
      <w:tblPr>
        <w:tblW w:w="5000" w:type="pct"/>
        <w:tblLook w:val="04A0" w:firstRow="1" w:lastRow="0" w:firstColumn="1" w:lastColumn="0" w:noHBand="0" w:noVBand="1"/>
      </w:tblPr>
      <w:tblGrid>
        <w:gridCol w:w="3744"/>
        <w:gridCol w:w="5606"/>
      </w:tblGrid>
      <w:tr w:rsidR="001369E8" w:rsidRPr="00A57D73" w14:paraId="60083413" w14:textId="77777777" w:rsidTr="006058B9">
        <w:trPr>
          <w:trHeight w:val="305"/>
          <w:tblHeader/>
        </w:trPr>
        <w:tc>
          <w:tcPr>
            <w:tcW w:w="2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F941753" w14:textId="77777777" w:rsidR="001369E8" w:rsidRPr="00A57D73" w:rsidRDefault="001369E8" w:rsidP="006058B9">
            <w:pPr>
              <w:pStyle w:val="TableEntryHeader"/>
            </w:pPr>
            <w:r w:rsidRPr="00A57D73">
              <w:t>Element</w:t>
            </w:r>
          </w:p>
        </w:tc>
        <w:tc>
          <w:tcPr>
            <w:tcW w:w="2998"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4F92A3" w14:textId="77777777" w:rsidR="001369E8" w:rsidRPr="00A57D73" w:rsidRDefault="001369E8" w:rsidP="006058B9">
            <w:pPr>
              <w:pStyle w:val="TableEntryHeader"/>
            </w:pPr>
            <w:r w:rsidRPr="00A57D73">
              <w:t>Description</w:t>
            </w:r>
          </w:p>
        </w:tc>
      </w:tr>
      <w:tr w:rsidR="001369E8" w:rsidRPr="00A57D73" w14:paraId="132CF242"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35C29F36" w14:textId="77777777" w:rsidR="001369E8" w:rsidRPr="00A57D73" w:rsidRDefault="001369E8" w:rsidP="006058B9">
            <w:pPr>
              <w:pStyle w:val="TableEntry"/>
            </w:pPr>
            <w:r w:rsidRPr="00A57D73">
              <w:rPr>
                <w:rFonts w:eastAsia="Symbol"/>
              </w:rPr>
              <w:t>Identifier</w:t>
            </w:r>
          </w:p>
        </w:tc>
        <w:tc>
          <w:tcPr>
            <w:tcW w:w="2998" w:type="pct"/>
            <w:tcBorders>
              <w:top w:val="nil"/>
              <w:left w:val="nil"/>
              <w:bottom w:val="single" w:sz="4" w:space="0" w:color="auto"/>
              <w:right w:val="single" w:sz="4" w:space="0" w:color="auto"/>
            </w:tcBorders>
            <w:shd w:val="clear" w:color="auto" w:fill="auto"/>
            <w:noWrap/>
            <w:vAlign w:val="center"/>
            <w:hideMark/>
          </w:tcPr>
          <w:p w14:paraId="06629A16" w14:textId="5223EA4E" w:rsidR="001369E8" w:rsidRPr="00A57D73" w:rsidRDefault="001369E8" w:rsidP="006058B9">
            <w:pPr>
              <w:pStyle w:val="TableEntry"/>
            </w:pPr>
            <w:r w:rsidRPr="00A57D73">
              <w:t xml:space="preserve">Unique identifier of the SNIF </w:t>
            </w:r>
            <w:r w:rsidR="00AE663A" w:rsidRPr="00A57D73">
              <w:t>Repository</w:t>
            </w:r>
            <w:r w:rsidRPr="00A57D73">
              <w:t xml:space="preserve"> used across systems</w:t>
            </w:r>
          </w:p>
        </w:tc>
      </w:tr>
      <w:tr w:rsidR="001369E8" w:rsidRPr="00A57D73" w14:paraId="102DA841" w14:textId="77777777" w:rsidTr="00A80A63">
        <w:trPr>
          <w:trHeight w:val="288"/>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E0C0BC9" w14:textId="77777777" w:rsidR="001369E8" w:rsidRPr="00A57D73" w:rsidRDefault="001369E8" w:rsidP="006058B9">
            <w:pPr>
              <w:pStyle w:val="TableEntry"/>
            </w:pPr>
            <w:r w:rsidRPr="00A57D73">
              <w:t>Name</w:t>
            </w:r>
          </w:p>
        </w:tc>
        <w:tc>
          <w:tcPr>
            <w:tcW w:w="2998" w:type="pct"/>
            <w:tcBorders>
              <w:top w:val="nil"/>
              <w:left w:val="nil"/>
              <w:bottom w:val="single" w:sz="4" w:space="0" w:color="auto"/>
              <w:right w:val="single" w:sz="4" w:space="0" w:color="auto"/>
            </w:tcBorders>
            <w:shd w:val="clear" w:color="auto" w:fill="auto"/>
            <w:noWrap/>
            <w:vAlign w:val="center"/>
            <w:hideMark/>
          </w:tcPr>
          <w:p w14:paraId="2F2D2365" w14:textId="46E08E6C" w:rsidR="001369E8" w:rsidRPr="00A57D73" w:rsidRDefault="001369E8" w:rsidP="006058B9">
            <w:pPr>
              <w:pStyle w:val="TableEntry"/>
            </w:pPr>
            <w:r w:rsidRPr="00A57D73">
              <w:t xml:space="preserve">Identifiable name of the SNIF </w:t>
            </w:r>
            <w:r w:rsidR="00AE663A" w:rsidRPr="00A57D73">
              <w:t>Repository</w:t>
            </w:r>
          </w:p>
        </w:tc>
      </w:tr>
      <w:tr w:rsidR="001369E8" w:rsidRPr="00A57D73" w14:paraId="2EC3C679" w14:textId="77777777" w:rsidTr="00A80A63">
        <w:trPr>
          <w:trHeight w:val="206"/>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429C769E" w14:textId="77777777" w:rsidR="001369E8" w:rsidRPr="00A57D73" w:rsidRDefault="001369E8" w:rsidP="006058B9">
            <w:pPr>
              <w:pStyle w:val="TableEntry"/>
            </w:pPr>
            <w:r w:rsidRPr="00A57D73">
              <w:t>Managing Organization</w:t>
            </w:r>
          </w:p>
        </w:tc>
        <w:tc>
          <w:tcPr>
            <w:tcW w:w="2998" w:type="pct"/>
            <w:tcBorders>
              <w:top w:val="nil"/>
              <w:left w:val="nil"/>
              <w:bottom w:val="single" w:sz="4" w:space="0" w:color="auto"/>
              <w:right w:val="single" w:sz="4" w:space="0" w:color="auto"/>
            </w:tcBorders>
            <w:shd w:val="clear" w:color="auto" w:fill="auto"/>
            <w:noWrap/>
            <w:vAlign w:val="center"/>
            <w:hideMark/>
          </w:tcPr>
          <w:p w14:paraId="077F5D4D" w14:textId="2FC4A824" w:rsidR="001369E8" w:rsidRPr="00A57D73" w:rsidRDefault="001369E8" w:rsidP="006058B9">
            <w:pPr>
              <w:pStyle w:val="TableEntry"/>
            </w:pPr>
            <w:r w:rsidRPr="00A57D73">
              <w:t xml:space="preserve">Organization that manages this SNIF </w:t>
            </w:r>
            <w:r w:rsidR="00AE663A" w:rsidRPr="00A57D73">
              <w:t>Repository</w:t>
            </w:r>
          </w:p>
        </w:tc>
      </w:tr>
      <w:tr w:rsidR="001369E8" w:rsidRPr="00A57D73" w14:paraId="18F11D12"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27A1CAB4" w14:textId="77777777" w:rsidR="001369E8" w:rsidRPr="00A57D73" w:rsidRDefault="001369E8" w:rsidP="006058B9">
            <w:pPr>
              <w:pStyle w:val="TableEntry"/>
            </w:pPr>
            <w:r w:rsidRPr="00A57D73">
              <w:t>Contact</w:t>
            </w:r>
          </w:p>
        </w:tc>
        <w:tc>
          <w:tcPr>
            <w:tcW w:w="2998" w:type="pct"/>
            <w:tcBorders>
              <w:top w:val="nil"/>
              <w:left w:val="nil"/>
              <w:bottom w:val="single" w:sz="4" w:space="0" w:color="auto"/>
              <w:right w:val="single" w:sz="4" w:space="0" w:color="auto"/>
            </w:tcBorders>
            <w:shd w:val="clear" w:color="auto" w:fill="auto"/>
            <w:noWrap/>
            <w:vAlign w:val="center"/>
            <w:hideMark/>
          </w:tcPr>
          <w:p w14:paraId="04EA1E75" w14:textId="26733DED" w:rsidR="001369E8" w:rsidRPr="00A57D73" w:rsidRDefault="001369E8" w:rsidP="006058B9">
            <w:pPr>
              <w:pStyle w:val="TableEntry"/>
            </w:pPr>
            <w:r w:rsidRPr="00A57D73">
              <w:t xml:space="preserve">Contact (owner) details for this SNIF </w:t>
            </w:r>
            <w:r w:rsidR="00AE663A" w:rsidRPr="00A57D73">
              <w:t>Repository</w:t>
            </w:r>
          </w:p>
        </w:tc>
      </w:tr>
      <w:tr w:rsidR="001369E8" w:rsidRPr="00A57D73" w14:paraId="226C8ACB"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4F4FC0D" w14:textId="77777777" w:rsidR="001369E8" w:rsidRPr="00A57D73" w:rsidRDefault="001369E8" w:rsidP="006058B9">
            <w:pPr>
              <w:pStyle w:val="TableEntry"/>
            </w:pPr>
            <w:r w:rsidRPr="00A57D73">
              <w:t>Period</w:t>
            </w:r>
          </w:p>
        </w:tc>
        <w:tc>
          <w:tcPr>
            <w:tcW w:w="2998" w:type="pct"/>
            <w:tcBorders>
              <w:top w:val="nil"/>
              <w:left w:val="nil"/>
              <w:bottom w:val="single" w:sz="4" w:space="0" w:color="auto"/>
              <w:right w:val="single" w:sz="4" w:space="0" w:color="auto"/>
            </w:tcBorders>
            <w:shd w:val="clear" w:color="auto" w:fill="auto"/>
            <w:noWrap/>
            <w:vAlign w:val="center"/>
            <w:hideMark/>
          </w:tcPr>
          <w:p w14:paraId="7576679F" w14:textId="2E1B8690" w:rsidR="001369E8" w:rsidRPr="00A57D73" w:rsidRDefault="001369E8" w:rsidP="006058B9">
            <w:pPr>
              <w:pStyle w:val="TableEntry"/>
            </w:pPr>
            <w:r w:rsidRPr="00A57D73">
              <w:t xml:space="preserve">Interval this SNIF </w:t>
            </w:r>
            <w:r w:rsidR="00AE663A" w:rsidRPr="00A57D73">
              <w:t xml:space="preserve">Repository </w:t>
            </w:r>
            <w:r w:rsidRPr="00A57D73">
              <w:t>is expected to be operational</w:t>
            </w:r>
          </w:p>
        </w:tc>
      </w:tr>
      <w:tr w:rsidR="001369E8" w:rsidRPr="00A57D73" w14:paraId="4E3C8290"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tcPr>
          <w:p w14:paraId="7F753452" w14:textId="000D36F3" w:rsidR="001369E8" w:rsidRPr="00A57D73" w:rsidRDefault="001369E8" w:rsidP="006058B9">
            <w:pPr>
              <w:pStyle w:val="TableEntry"/>
            </w:pPr>
            <w:r w:rsidRPr="00A57D73">
              <w:t>Last Update</w:t>
            </w:r>
          </w:p>
        </w:tc>
        <w:tc>
          <w:tcPr>
            <w:tcW w:w="2998" w:type="pct"/>
            <w:tcBorders>
              <w:top w:val="nil"/>
              <w:left w:val="nil"/>
              <w:bottom w:val="single" w:sz="4" w:space="0" w:color="auto"/>
              <w:right w:val="single" w:sz="4" w:space="0" w:color="auto"/>
            </w:tcBorders>
            <w:shd w:val="clear" w:color="auto" w:fill="auto"/>
            <w:noWrap/>
            <w:vAlign w:val="center"/>
          </w:tcPr>
          <w:p w14:paraId="4E652F44" w14:textId="71061781" w:rsidR="001369E8" w:rsidRPr="00A57D73" w:rsidRDefault="001369E8" w:rsidP="006058B9">
            <w:pPr>
              <w:pStyle w:val="TableEntry"/>
            </w:pPr>
            <w:r w:rsidRPr="00A57D73">
              <w:t xml:space="preserve">Last update of this SNIF </w:t>
            </w:r>
            <w:r w:rsidR="00AE663A" w:rsidRPr="00A57D73">
              <w:t>Repository</w:t>
            </w:r>
          </w:p>
        </w:tc>
      </w:tr>
      <w:tr w:rsidR="001369E8" w:rsidRPr="00A57D73" w14:paraId="4F69FEBD" w14:textId="77777777" w:rsidTr="00A80A63">
        <w:trPr>
          <w:trHeight w:val="300"/>
        </w:trPr>
        <w:tc>
          <w:tcPr>
            <w:tcW w:w="2002" w:type="pct"/>
            <w:tcBorders>
              <w:top w:val="nil"/>
              <w:left w:val="single" w:sz="4" w:space="0" w:color="auto"/>
              <w:bottom w:val="single" w:sz="4" w:space="0" w:color="auto"/>
              <w:right w:val="single" w:sz="4" w:space="0" w:color="auto"/>
            </w:tcBorders>
            <w:shd w:val="clear" w:color="auto" w:fill="auto"/>
            <w:noWrap/>
            <w:vAlign w:val="center"/>
            <w:hideMark/>
          </w:tcPr>
          <w:p w14:paraId="7C2BAAB5" w14:textId="77777777" w:rsidR="001369E8" w:rsidRPr="00A57D73" w:rsidRDefault="001369E8" w:rsidP="006058B9">
            <w:pPr>
              <w:pStyle w:val="TableEntry"/>
            </w:pPr>
            <w:r w:rsidRPr="00A57D73">
              <w:t>Status</w:t>
            </w:r>
          </w:p>
        </w:tc>
        <w:tc>
          <w:tcPr>
            <w:tcW w:w="2998" w:type="pct"/>
            <w:tcBorders>
              <w:top w:val="nil"/>
              <w:left w:val="nil"/>
              <w:bottom w:val="single" w:sz="4" w:space="0" w:color="auto"/>
              <w:right w:val="single" w:sz="4" w:space="0" w:color="auto"/>
            </w:tcBorders>
            <w:shd w:val="clear" w:color="auto" w:fill="auto"/>
            <w:noWrap/>
            <w:vAlign w:val="center"/>
            <w:hideMark/>
          </w:tcPr>
          <w:p w14:paraId="3240ECF9" w14:textId="11C09DDC" w:rsidR="001369E8" w:rsidRPr="00A57D73" w:rsidRDefault="00AE663A" w:rsidP="006058B9">
            <w:pPr>
              <w:pStyle w:val="TableEntry"/>
            </w:pPr>
            <w:r w:rsidRPr="00A57D73">
              <w:t>P</w:t>
            </w:r>
            <w:r w:rsidR="001369E8" w:rsidRPr="00A57D73">
              <w:t xml:space="preserve">lanned, </w:t>
            </w:r>
            <w:r w:rsidRPr="00A57D73">
              <w:t>T</w:t>
            </w:r>
            <w:r w:rsidR="001369E8" w:rsidRPr="00A57D73">
              <w:t xml:space="preserve">est, </w:t>
            </w:r>
            <w:r w:rsidRPr="00A57D73">
              <w:t>P</w:t>
            </w:r>
            <w:r w:rsidR="001369E8" w:rsidRPr="00A57D73">
              <w:t>roduction</w:t>
            </w:r>
          </w:p>
        </w:tc>
      </w:tr>
    </w:tbl>
    <w:p w14:paraId="4865D5D0" w14:textId="70DC3AAB" w:rsidR="00B9480D" w:rsidRPr="00A57D73" w:rsidRDefault="00B9480D" w:rsidP="00B9480D">
      <w:pPr>
        <w:pStyle w:val="Heading3"/>
        <w:rPr>
          <w:noProof w:val="0"/>
        </w:rPr>
      </w:pPr>
      <w:bookmarkStart w:id="245" w:name="_Ref33003615"/>
      <w:bookmarkStart w:id="246" w:name="_Toc34304702"/>
      <w:r w:rsidRPr="00A57D73">
        <w:rPr>
          <w:noProof w:val="0"/>
        </w:rPr>
        <w:lastRenderedPageBreak/>
        <w:t>SNIF Contents</w:t>
      </w:r>
      <w:r w:rsidR="00AE663A" w:rsidRPr="00A57D73">
        <w:rPr>
          <w:noProof w:val="0"/>
        </w:rPr>
        <w:t xml:space="preserve"> Data Model</w:t>
      </w:r>
      <w:bookmarkEnd w:id="245"/>
      <w:bookmarkEnd w:id="246"/>
    </w:p>
    <w:p w14:paraId="5C0088AD" w14:textId="3A1791C4" w:rsidR="00BD1C00" w:rsidRPr="00A57D73" w:rsidRDefault="00D44EE5" w:rsidP="00BD1C00">
      <w:pPr>
        <w:pStyle w:val="BodyText"/>
      </w:pPr>
      <w:r w:rsidRPr="00A57D73">
        <w:t xml:space="preserve">Each </w:t>
      </w:r>
      <w:r w:rsidR="00BD1C00" w:rsidRPr="00A57D73">
        <w:t>standard</w:t>
      </w:r>
      <w:r w:rsidRPr="00A57D73">
        <w:t xml:space="preserve"> </w:t>
      </w:r>
      <w:r w:rsidR="00BD1C00" w:rsidRPr="00A57D73">
        <w:t>utilized in IHE profile</w:t>
      </w:r>
      <w:r w:rsidR="008414D0">
        <w:t xml:space="preserve">s </w:t>
      </w:r>
      <w:r w:rsidRPr="00A57D73">
        <w:t>offer</w:t>
      </w:r>
      <w:r w:rsidR="00BD1C00" w:rsidRPr="00A57D73">
        <w:t xml:space="preserve"> unique level</w:t>
      </w:r>
      <w:r w:rsidR="008414D0">
        <w:t>s</w:t>
      </w:r>
      <w:r w:rsidR="00BD1C00" w:rsidRPr="00A57D73">
        <w:t xml:space="preserve"> of complexity. For a profile to be simple, yet robust, a common data model should be established.</w:t>
      </w:r>
    </w:p>
    <w:p w14:paraId="16994A1F" w14:textId="6C5B28D8" w:rsidR="00B35A18" w:rsidRPr="00A57D73" w:rsidRDefault="00BD1C00" w:rsidP="00B35A18">
      <w:pPr>
        <w:pStyle w:val="BodyText"/>
      </w:pPr>
      <w:r w:rsidRPr="00A57D73">
        <w:t xml:space="preserve">The </w:t>
      </w:r>
      <w:r w:rsidR="00F42CAD" w:rsidRPr="00A57D73">
        <w:t>table</w:t>
      </w:r>
      <w:r w:rsidRPr="00A57D73">
        <w:t xml:space="preserve"> below is non</w:t>
      </w:r>
      <w:r w:rsidR="008414D0">
        <w:t>-</w:t>
      </w:r>
      <w:r w:rsidR="0062473B" w:rsidRPr="00A57D73">
        <w:t>comprehensive and</w:t>
      </w:r>
      <w:r w:rsidRPr="00A57D73">
        <w:t xml:space="preserve"> intended as a starting point for </w:t>
      </w:r>
      <w:r w:rsidR="00B35A18" w:rsidRPr="00A57D73">
        <w:t xml:space="preserve">the SNIF </w:t>
      </w:r>
      <w:r w:rsidR="008414D0">
        <w:t>P</w:t>
      </w:r>
      <w:r w:rsidR="00B35A18" w:rsidRPr="00A57D73">
        <w:t>rofile</w:t>
      </w:r>
      <w:r w:rsidRPr="00A57D73">
        <w:t>.</w:t>
      </w:r>
      <w:r w:rsidR="00F42CAD" w:rsidRPr="00A57D73">
        <w:t xml:space="preserve"> The four columns to the right (FHIR, HL7 v2, DICOM, XD*) contain the relationship of each element to that standard, each described as required (</w:t>
      </w:r>
      <w:r w:rsidR="00D44EE5" w:rsidRPr="00A57D73">
        <w:t>“*”</w:t>
      </w:r>
      <w:r w:rsidR="00F42CAD" w:rsidRPr="00A57D73">
        <w:t xml:space="preserve">), </w:t>
      </w:r>
      <w:r w:rsidR="00D44EE5" w:rsidRPr="00A57D73">
        <w:t xml:space="preserve">strongly recommended (“x”), </w:t>
      </w:r>
      <w:r w:rsidR="00F42CAD" w:rsidRPr="00A57D73">
        <w:t>recommended (</w:t>
      </w:r>
      <w:r w:rsidR="00D44EE5" w:rsidRPr="00A57D73">
        <w:t>“o”</w:t>
      </w:r>
      <w:r w:rsidR="00F42CAD" w:rsidRPr="00A57D73">
        <w:t>) or not applicable</w:t>
      </w:r>
      <w:r w:rsidR="00D069E5" w:rsidRPr="00A57D73">
        <w:t xml:space="preserve"> (</w:t>
      </w:r>
      <w:r w:rsidR="00D44EE5" w:rsidRPr="00A57D73">
        <w:t>empty</w:t>
      </w:r>
      <w:r w:rsidR="00D069E5" w:rsidRPr="00A57D73">
        <w:t>).</w:t>
      </w:r>
      <w:r w:rsidR="005B249D" w:rsidRPr="00A57D73">
        <w:t xml:space="preserve"> </w:t>
      </w:r>
      <w:r w:rsidR="00B35A18" w:rsidRPr="00A57D73">
        <w:t>Data elements within the model are grouped by Administrative, Operational and Technical, posing an opportunity to profile existing standards as appropriate by group.</w:t>
      </w:r>
    </w:p>
    <w:p w14:paraId="5D4DB9BA" w14:textId="3E1C187B" w:rsidR="00B35A18" w:rsidRPr="00A57D73" w:rsidRDefault="005B249D" w:rsidP="00BD1C00">
      <w:pPr>
        <w:pStyle w:val="BodyText"/>
      </w:pPr>
      <w:r w:rsidRPr="00A57D73">
        <w:t xml:space="preserve">This initial data model does not address cardinality, although it is recognized that one address may </w:t>
      </w:r>
      <w:r w:rsidR="00390C01" w:rsidRPr="00A57D73">
        <w:t>offer multiple services (e.g.</w:t>
      </w:r>
      <w:r w:rsidR="008414D0">
        <w:t>,</w:t>
      </w:r>
      <w:r w:rsidR="00390C01" w:rsidRPr="00A57D73">
        <w:t xml:space="preserve"> DICOM Modality Worklist, Performed Procedure Step, Storage and Storage Commit).</w:t>
      </w:r>
      <w:r w:rsidR="004D7063" w:rsidRPr="00A57D73">
        <w:t xml:space="preserve"> </w:t>
      </w:r>
    </w:p>
    <w:p w14:paraId="5733D0E7" w14:textId="799EE229" w:rsidR="00BD1C00" w:rsidRPr="00A57D73" w:rsidRDefault="00B35A18" w:rsidP="00BD1C00">
      <w:pPr>
        <w:pStyle w:val="BodyText"/>
      </w:pPr>
      <w:r w:rsidRPr="00A57D73">
        <w:t>Finally, i</w:t>
      </w:r>
      <w:r w:rsidR="004D7063" w:rsidRPr="00A57D73">
        <w:t xml:space="preserve">t is also recognized that some of elements below are better represented through encoding </w:t>
      </w:r>
      <w:r w:rsidR="00C51BEA" w:rsidRPr="00A57D73">
        <w:t>for</w:t>
      </w:r>
      <w:r w:rsidR="004D7063" w:rsidRPr="00A57D73">
        <w:t xml:space="preserve"> machine </w:t>
      </w:r>
      <w:r w:rsidR="00C51BEA" w:rsidRPr="00A57D73">
        <w:t>readability</w:t>
      </w:r>
      <w:r w:rsidR="004D7063" w:rsidRPr="00A57D73">
        <w:t>.</w:t>
      </w:r>
    </w:p>
    <w:p w14:paraId="2589D986" w14:textId="38D3B517" w:rsidR="00C51BEA" w:rsidRPr="00A57D73" w:rsidRDefault="008414D0" w:rsidP="006058B9">
      <w:pPr>
        <w:pStyle w:val="TableTitle"/>
      </w:pPr>
      <w:r>
        <w:t xml:space="preserve">Table 4.6.2-1: </w:t>
      </w:r>
      <w:r w:rsidR="007C7B22">
        <w:t>SNIF Data Model Elements - categorized</w:t>
      </w:r>
    </w:p>
    <w:tbl>
      <w:tblPr>
        <w:tblW w:w="0" w:type="auto"/>
        <w:tblLayout w:type="fixed"/>
        <w:tblLook w:val="04A0" w:firstRow="1" w:lastRow="0" w:firstColumn="1" w:lastColumn="0" w:noHBand="0" w:noVBand="1"/>
      </w:tblPr>
      <w:tblGrid>
        <w:gridCol w:w="2695"/>
        <w:gridCol w:w="5379"/>
        <w:gridCol w:w="319"/>
        <w:gridCol w:w="319"/>
        <w:gridCol w:w="319"/>
        <w:gridCol w:w="319"/>
      </w:tblGrid>
      <w:tr w:rsidR="00136314" w:rsidRPr="00A57D73" w14:paraId="7CB17D29" w14:textId="77777777" w:rsidTr="006058B9">
        <w:trPr>
          <w:cantSplit/>
          <w:trHeight w:val="1016"/>
          <w:tblHeader/>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9E21CCF" w14:textId="7767292E" w:rsidR="00960521" w:rsidRPr="00A57D73" w:rsidRDefault="00960521" w:rsidP="006058B9">
            <w:pPr>
              <w:pStyle w:val="TableEntryHeader"/>
            </w:pPr>
            <w:r w:rsidRPr="00A57D73">
              <w:t>Element</w:t>
            </w:r>
          </w:p>
        </w:tc>
        <w:tc>
          <w:tcPr>
            <w:tcW w:w="537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2782ACE" w14:textId="77777777" w:rsidR="00960521" w:rsidRPr="00A57D73" w:rsidRDefault="00960521" w:rsidP="006058B9">
            <w:pPr>
              <w:pStyle w:val="TableEntryHeader"/>
            </w:pPr>
            <w:r w:rsidRPr="00A57D73">
              <w:t>Description</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070F198D" w14:textId="77777777" w:rsidR="00960521" w:rsidRPr="00A57D73" w:rsidRDefault="00960521" w:rsidP="006058B9">
            <w:pPr>
              <w:pStyle w:val="TableEntryHeader"/>
            </w:pPr>
            <w:r w:rsidRPr="00A57D73">
              <w:t>FHIR</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6953DB4F" w14:textId="59B74D6D" w:rsidR="00960521" w:rsidRPr="00A57D73" w:rsidRDefault="00960521" w:rsidP="006058B9">
            <w:pPr>
              <w:pStyle w:val="TableEntryHeader"/>
            </w:pPr>
            <w:r w:rsidRPr="00A57D73">
              <w:t>HL7 v2</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51116287" w14:textId="77777777" w:rsidR="00960521" w:rsidRPr="00A57D73" w:rsidRDefault="00960521" w:rsidP="006058B9">
            <w:pPr>
              <w:pStyle w:val="TableEntryHeader"/>
            </w:pPr>
            <w:r w:rsidRPr="00A57D73">
              <w:t>DICOM</w:t>
            </w:r>
          </w:p>
        </w:tc>
        <w:tc>
          <w:tcPr>
            <w:tcW w:w="319" w:type="dxa"/>
            <w:tcBorders>
              <w:top w:val="single" w:sz="4" w:space="0" w:color="auto"/>
              <w:left w:val="nil"/>
              <w:bottom w:val="single" w:sz="4" w:space="0" w:color="auto"/>
              <w:right w:val="single" w:sz="4" w:space="0" w:color="auto"/>
            </w:tcBorders>
            <w:shd w:val="clear" w:color="auto" w:fill="D9D9D9" w:themeFill="background1" w:themeFillShade="D9"/>
            <w:noWrap/>
            <w:tcMar>
              <w:left w:w="0" w:type="dxa"/>
              <w:right w:w="144" w:type="dxa"/>
            </w:tcMar>
            <w:textDirection w:val="btLr"/>
            <w:vAlign w:val="center"/>
            <w:hideMark/>
          </w:tcPr>
          <w:p w14:paraId="22FDC669" w14:textId="77777777" w:rsidR="00960521" w:rsidRPr="00A57D73" w:rsidRDefault="00960521" w:rsidP="006058B9">
            <w:pPr>
              <w:pStyle w:val="TableEntryHeader"/>
            </w:pPr>
            <w:r w:rsidRPr="00A57D73">
              <w:t>XD*</w:t>
            </w:r>
          </w:p>
        </w:tc>
      </w:tr>
      <w:tr w:rsidR="00136314" w:rsidRPr="00A57D73" w14:paraId="699DDDA3"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BFD25BE" w14:textId="7B706857" w:rsidR="00136314" w:rsidRPr="00A57D73" w:rsidRDefault="00136314" w:rsidP="006058B9">
            <w:pPr>
              <w:pStyle w:val="TableEntryHeader"/>
            </w:pPr>
            <w:r w:rsidRPr="00A57D73">
              <w:t>Administrative</w:t>
            </w:r>
          </w:p>
        </w:tc>
      </w:tr>
      <w:tr w:rsidR="00136314" w:rsidRPr="00A57D73" w14:paraId="56A7306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401B97FD" w14:textId="670FB5F6" w:rsidR="00960521" w:rsidRPr="00A57D73" w:rsidRDefault="00960521" w:rsidP="006058B9">
            <w:pPr>
              <w:pStyle w:val="TableEntry"/>
            </w:pPr>
            <w:r w:rsidRPr="00A57D73">
              <w:rPr>
                <w:rFonts w:eastAsia="Symbol"/>
              </w:rPr>
              <w:t>Identifier</w:t>
            </w:r>
          </w:p>
        </w:tc>
        <w:tc>
          <w:tcPr>
            <w:tcW w:w="5379" w:type="dxa"/>
            <w:tcBorders>
              <w:top w:val="nil"/>
              <w:left w:val="nil"/>
              <w:bottom w:val="single" w:sz="4" w:space="0" w:color="auto"/>
              <w:right w:val="single" w:sz="4" w:space="0" w:color="auto"/>
            </w:tcBorders>
            <w:shd w:val="clear" w:color="auto" w:fill="auto"/>
            <w:noWrap/>
            <w:vAlign w:val="center"/>
            <w:hideMark/>
          </w:tcPr>
          <w:p w14:paraId="7DA295C1" w14:textId="77777777" w:rsidR="00960521" w:rsidRPr="00A57D73" w:rsidRDefault="00960521" w:rsidP="006058B9">
            <w:pPr>
              <w:pStyle w:val="TableEntry"/>
            </w:pPr>
            <w:r w:rsidRPr="00A57D73">
              <w:t>Unique identifier, used across systems</w:t>
            </w:r>
          </w:p>
        </w:tc>
        <w:tc>
          <w:tcPr>
            <w:tcW w:w="319" w:type="dxa"/>
            <w:tcBorders>
              <w:top w:val="nil"/>
              <w:left w:val="nil"/>
              <w:bottom w:val="single" w:sz="4" w:space="0" w:color="auto"/>
              <w:right w:val="single" w:sz="4" w:space="0" w:color="auto"/>
            </w:tcBorders>
            <w:shd w:val="clear" w:color="auto" w:fill="auto"/>
            <w:noWrap/>
            <w:vAlign w:val="center"/>
            <w:hideMark/>
          </w:tcPr>
          <w:p w14:paraId="61580CF0" w14:textId="1DCADCE2"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09F54EE6" w14:textId="0A888E84"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22E07CC3" w14:textId="33D00B36"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191F08F4" w14:textId="4F4AE55E" w:rsidR="00960521" w:rsidRPr="00A57D73" w:rsidRDefault="00960521" w:rsidP="006058B9">
            <w:pPr>
              <w:pStyle w:val="TableEntry"/>
            </w:pPr>
            <w:r w:rsidRPr="00A57D73">
              <w:t>*</w:t>
            </w:r>
          </w:p>
        </w:tc>
      </w:tr>
      <w:tr w:rsidR="00136314" w:rsidRPr="00A57D73" w14:paraId="69DA3C67"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D9A246D" w14:textId="327FB8BC" w:rsidR="00960521" w:rsidRPr="00A57D73" w:rsidRDefault="00960521" w:rsidP="006058B9">
            <w:pPr>
              <w:pStyle w:val="TableEntry"/>
              <w:rPr>
                <w:rFonts w:eastAsia="Symbol"/>
              </w:rPr>
            </w:pPr>
            <w:r w:rsidRPr="00A57D73">
              <w:t>Name</w:t>
            </w:r>
          </w:p>
        </w:tc>
        <w:tc>
          <w:tcPr>
            <w:tcW w:w="5379" w:type="dxa"/>
            <w:tcBorders>
              <w:top w:val="nil"/>
              <w:left w:val="nil"/>
              <w:bottom w:val="single" w:sz="4" w:space="0" w:color="auto"/>
              <w:right w:val="single" w:sz="4" w:space="0" w:color="auto"/>
            </w:tcBorders>
            <w:shd w:val="clear" w:color="auto" w:fill="auto"/>
            <w:noWrap/>
            <w:vAlign w:val="center"/>
          </w:tcPr>
          <w:p w14:paraId="6D742444" w14:textId="68DED478" w:rsidR="00960521" w:rsidRPr="00A57D73" w:rsidRDefault="00960521" w:rsidP="006058B9">
            <w:pPr>
              <w:pStyle w:val="TableEntry"/>
            </w:pPr>
            <w:r w:rsidRPr="00A57D73">
              <w:t>Identifiable name of the endpoint</w:t>
            </w:r>
          </w:p>
        </w:tc>
        <w:tc>
          <w:tcPr>
            <w:tcW w:w="319" w:type="dxa"/>
            <w:tcBorders>
              <w:top w:val="nil"/>
              <w:left w:val="nil"/>
              <w:bottom w:val="single" w:sz="4" w:space="0" w:color="auto"/>
              <w:right w:val="single" w:sz="4" w:space="0" w:color="auto"/>
            </w:tcBorders>
            <w:shd w:val="clear" w:color="auto" w:fill="auto"/>
            <w:noWrap/>
            <w:vAlign w:val="center"/>
          </w:tcPr>
          <w:p w14:paraId="1BA02729" w14:textId="4789FE13"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A0B1D71" w14:textId="13E4E9C2"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775782E" w14:textId="4FE87C8F"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0090476B" w14:textId="24FF65EC" w:rsidR="00960521" w:rsidRPr="00A57D73" w:rsidRDefault="00960521" w:rsidP="006058B9">
            <w:pPr>
              <w:pStyle w:val="TableEntry"/>
            </w:pPr>
            <w:r w:rsidRPr="00A57D73">
              <w:t>*</w:t>
            </w:r>
          </w:p>
        </w:tc>
      </w:tr>
      <w:tr w:rsidR="00136314" w:rsidRPr="00A57D73" w14:paraId="4C8FBCA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F3A05B5" w14:textId="176F9205" w:rsidR="00960521" w:rsidRPr="00A57D73" w:rsidRDefault="00960521" w:rsidP="006058B9">
            <w:pPr>
              <w:pStyle w:val="TableEntry"/>
              <w:rPr>
                <w:rFonts w:eastAsia="Symbol"/>
              </w:rPr>
            </w:pPr>
            <w:r w:rsidRPr="00A57D73">
              <w:t>Managing organization</w:t>
            </w:r>
          </w:p>
        </w:tc>
        <w:tc>
          <w:tcPr>
            <w:tcW w:w="5379" w:type="dxa"/>
            <w:tcBorders>
              <w:top w:val="nil"/>
              <w:left w:val="nil"/>
              <w:bottom w:val="single" w:sz="4" w:space="0" w:color="auto"/>
              <w:right w:val="single" w:sz="4" w:space="0" w:color="auto"/>
            </w:tcBorders>
            <w:shd w:val="clear" w:color="auto" w:fill="auto"/>
            <w:noWrap/>
            <w:vAlign w:val="center"/>
          </w:tcPr>
          <w:p w14:paraId="2FF9C98C" w14:textId="2E417FB1" w:rsidR="00960521" w:rsidRPr="00A57D73" w:rsidRDefault="00960521" w:rsidP="006058B9">
            <w:pPr>
              <w:pStyle w:val="TableEntry"/>
            </w:pPr>
            <w:r w:rsidRPr="00A57D73">
              <w:t>Organization that manages this endpoint</w:t>
            </w:r>
          </w:p>
        </w:tc>
        <w:tc>
          <w:tcPr>
            <w:tcW w:w="319" w:type="dxa"/>
            <w:tcBorders>
              <w:top w:val="nil"/>
              <w:left w:val="nil"/>
              <w:bottom w:val="single" w:sz="4" w:space="0" w:color="auto"/>
              <w:right w:val="single" w:sz="4" w:space="0" w:color="auto"/>
            </w:tcBorders>
            <w:shd w:val="clear" w:color="auto" w:fill="auto"/>
            <w:noWrap/>
            <w:vAlign w:val="center"/>
          </w:tcPr>
          <w:p w14:paraId="1CB5BCB4" w14:textId="21CC73C8"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03150BC1" w14:textId="3B828843"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9708DBB" w14:textId="77777777" w:rsidR="00960521" w:rsidRPr="00A57D73"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4DFA15A1" w14:textId="19B24C8E" w:rsidR="00960521" w:rsidRPr="00A57D73" w:rsidRDefault="00960521" w:rsidP="006058B9">
            <w:pPr>
              <w:pStyle w:val="TableEntry"/>
            </w:pPr>
            <w:r w:rsidRPr="00A57D73">
              <w:t>*</w:t>
            </w:r>
          </w:p>
        </w:tc>
      </w:tr>
      <w:tr w:rsidR="00136314" w:rsidRPr="00A57D73" w14:paraId="4AEDB733"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6883B63" w14:textId="08C26473" w:rsidR="00960521" w:rsidRPr="00A57D73" w:rsidRDefault="00960521" w:rsidP="006058B9">
            <w:pPr>
              <w:pStyle w:val="TableEntry"/>
              <w:rPr>
                <w:rFonts w:eastAsia="Symbol"/>
              </w:rPr>
            </w:pPr>
            <w:r w:rsidRPr="00A57D73">
              <w:t>Contact</w:t>
            </w:r>
          </w:p>
        </w:tc>
        <w:tc>
          <w:tcPr>
            <w:tcW w:w="5379" w:type="dxa"/>
            <w:tcBorders>
              <w:top w:val="nil"/>
              <w:left w:val="nil"/>
              <w:bottom w:val="single" w:sz="4" w:space="0" w:color="auto"/>
              <w:right w:val="single" w:sz="4" w:space="0" w:color="auto"/>
            </w:tcBorders>
            <w:shd w:val="clear" w:color="auto" w:fill="auto"/>
            <w:noWrap/>
            <w:vAlign w:val="center"/>
          </w:tcPr>
          <w:p w14:paraId="535B0B2C" w14:textId="24943984" w:rsidR="00960521" w:rsidRPr="00A57D73" w:rsidRDefault="00960521" w:rsidP="006058B9">
            <w:pPr>
              <w:pStyle w:val="TableEntry"/>
            </w:pPr>
            <w:r w:rsidRPr="00A57D73">
              <w:t>Contact (owner) details</w:t>
            </w:r>
          </w:p>
        </w:tc>
        <w:tc>
          <w:tcPr>
            <w:tcW w:w="319" w:type="dxa"/>
            <w:tcBorders>
              <w:top w:val="nil"/>
              <w:left w:val="nil"/>
              <w:bottom w:val="single" w:sz="4" w:space="0" w:color="auto"/>
              <w:right w:val="single" w:sz="4" w:space="0" w:color="auto"/>
            </w:tcBorders>
            <w:shd w:val="clear" w:color="auto" w:fill="auto"/>
            <w:noWrap/>
            <w:vAlign w:val="center"/>
          </w:tcPr>
          <w:p w14:paraId="66C87864" w14:textId="656F3718"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33BF7343" w14:textId="76A1921F"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2B5B07F" w14:textId="2F6F9983"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1F40EC34" w14:textId="6760FFF1" w:rsidR="00960521" w:rsidRPr="00A57D73" w:rsidRDefault="00960521" w:rsidP="006058B9">
            <w:pPr>
              <w:pStyle w:val="TableEntry"/>
            </w:pPr>
            <w:r w:rsidRPr="00A57D73">
              <w:t>*</w:t>
            </w:r>
          </w:p>
        </w:tc>
      </w:tr>
      <w:tr w:rsidR="00136314" w:rsidRPr="00A57D73" w14:paraId="5964E85C" w14:textId="77777777" w:rsidTr="006058B9">
        <w:trPr>
          <w:trHeight w:val="288"/>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48D61EB5" w14:textId="7347DF78" w:rsidR="00136314" w:rsidRPr="00A57D73" w:rsidRDefault="00136314" w:rsidP="006058B9">
            <w:pPr>
              <w:pStyle w:val="TableEntryHeader"/>
            </w:pPr>
            <w:r w:rsidRPr="00A57D73">
              <w:t>Operational</w:t>
            </w:r>
          </w:p>
        </w:tc>
      </w:tr>
      <w:tr w:rsidR="00136314" w:rsidRPr="00A57D73" w14:paraId="79D55D5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DCA67A8" w14:textId="075E7D7F" w:rsidR="00960521" w:rsidRPr="00A57D73" w:rsidRDefault="00960521" w:rsidP="006058B9">
            <w:pPr>
              <w:pStyle w:val="TableEntry"/>
            </w:pPr>
            <w:r w:rsidRPr="00A57D73">
              <w:t xml:space="preserve">Period </w:t>
            </w:r>
          </w:p>
        </w:tc>
        <w:tc>
          <w:tcPr>
            <w:tcW w:w="5379" w:type="dxa"/>
            <w:tcBorders>
              <w:top w:val="nil"/>
              <w:left w:val="nil"/>
              <w:bottom w:val="single" w:sz="4" w:space="0" w:color="auto"/>
              <w:right w:val="single" w:sz="4" w:space="0" w:color="auto"/>
            </w:tcBorders>
            <w:shd w:val="clear" w:color="auto" w:fill="auto"/>
            <w:noWrap/>
            <w:vAlign w:val="center"/>
          </w:tcPr>
          <w:p w14:paraId="68F786A0" w14:textId="4F011CD2" w:rsidR="00960521" w:rsidRPr="00A57D73" w:rsidRDefault="00960521" w:rsidP="006058B9">
            <w:pPr>
              <w:pStyle w:val="TableEntry"/>
            </w:pPr>
            <w:r w:rsidRPr="00A57D73">
              <w:t>A time period (defined by a start and end date/time) that the endpoint is expected to be operational</w:t>
            </w:r>
          </w:p>
        </w:tc>
        <w:tc>
          <w:tcPr>
            <w:tcW w:w="319" w:type="dxa"/>
            <w:tcBorders>
              <w:top w:val="nil"/>
              <w:left w:val="nil"/>
              <w:bottom w:val="single" w:sz="4" w:space="0" w:color="auto"/>
              <w:right w:val="single" w:sz="4" w:space="0" w:color="auto"/>
            </w:tcBorders>
            <w:shd w:val="clear" w:color="auto" w:fill="auto"/>
            <w:noWrap/>
            <w:vAlign w:val="center"/>
          </w:tcPr>
          <w:p w14:paraId="7AF485DB" w14:textId="78BB7A27"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C02BAE" w14:textId="4B4A3084"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4587546" w14:textId="187EFBA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097C7B6" w14:textId="5A898B4A" w:rsidR="00960521" w:rsidRPr="00A57D73" w:rsidRDefault="00960521" w:rsidP="006058B9">
            <w:pPr>
              <w:pStyle w:val="TableEntry"/>
            </w:pPr>
            <w:r w:rsidRPr="00A57D73">
              <w:t>o</w:t>
            </w:r>
          </w:p>
        </w:tc>
      </w:tr>
      <w:tr w:rsidR="00136314" w:rsidRPr="00A57D73" w14:paraId="2E2D2142"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AD21C71" w14:textId="783405A7" w:rsidR="00960521" w:rsidRPr="00A57D73" w:rsidRDefault="00960521" w:rsidP="006058B9">
            <w:pPr>
              <w:pStyle w:val="TableEntry"/>
            </w:pPr>
            <w:r w:rsidRPr="00A57D73">
              <w:t>Time zone</w:t>
            </w:r>
          </w:p>
        </w:tc>
        <w:tc>
          <w:tcPr>
            <w:tcW w:w="5379" w:type="dxa"/>
            <w:tcBorders>
              <w:top w:val="nil"/>
              <w:left w:val="nil"/>
              <w:bottom w:val="single" w:sz="4" w:space="0" w:color="auto"/>
              <w:right w:val="single" w:sz="4" w:space="0" w:color="auto"/>
            </w:tcBorders>
            <w:shd w:val="clear" w:color="auto" w:fill="auto"/>
            <w:noWrap/>
            <w:vAlign w:val="center"/>
          </w:tcPr>
          <w:p w14:paraId="199A09DF" w14:textId="7EC9BF5D" w:rsidR="00960521" w:rsidRPr="00A57D73" w:rsidRDefault="00960521" w:rsidP="006058B9">
            <w:pPr>
              <w:pStyle w:val="TableEntry"/>
            </w:pPr>
            <w:r w:rsidRPr="00A57D73">
              <w:t>Time zone of the endpoint</w:t>
            </w:r>
          </w:p>
        </w:tc>
        <w:tc>
          <w:tcPr>
            <w:tcW w:w="319" w:type="dxa"/>
            <w:tcBorders>
              <w:top w:val="nil"/>
              <w:left w:val="nil"/>
              <w:bottom w:val="single" w:sz="4" w:space="0" w:color="auto"/>
              <w:right w:val="single" w:sz="4" w:space="0" w:color="auto"/>
            </w:tcBorders>
            <w:shd w:val="clear" w:color="auto" w:fill="auto"/>
            <w:noWrap/>
            <w:vAlign w:val="center"/>
          </w:tcPr>
          <w:p w14:paraId="45797C5D" w14:textId="075F054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60A4D925" w14:textId="1CBF61FA"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F2B46B8" w14:textId="751E6BCA" w:rsidR="00960521" w:rsidRPr="00A57D73" w:rsidDel="00B51AB5"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2A44D85D" w14:textId="445954BC" w:rsidR="00960521" w:rsidRPr="00A57D73" w:rsidDel="00B51AB5" w:rsidRDefault="00960521" w:rsidP="006058B9">
            <w:pPr>
              <w:pStyle w:val="TableEntry"/>
            </w:pPr>
            <w:r w:rsidRPr="00A57D73">
              <w:t>o</w:t>
            </w:r>
          </w:p>
        </w:tc>
      </w:tr>
      <w:tr w:rsidR="00136314" w:rsidRPr="00A57D73" w14:paraId="0ECE9E81"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969E237" w14:textId="2B1A1886" w:rsidR="00960521" w:rsidRPr="00A57D73" w:rsidRDefault="00960521" w:rsidP="006058B9">
            <w:pPr>
              <w:pStyle w:val="TableEntry"/>
            </w:pPr>
            <w:r w:rsidRPr="00A57D73">
              <w:t>IHE Profiles &amp; Actors</w:t>
            </w:r>
          </w:p>
        </w:tc>
        <w:tc>
          <w:tcPr>
            <w:tcW w:w="5379" w:type="dxa"/>
            <w:tcBorders>
              <w:top w:val="nil"/>
              <w:left w:val="nil"/>
              <w:bottom w:val="single" w:sz="4" w:space="0" w:color="auto"/>
              <w:right w:val="single" w:sz="4" w:space="0" w:color="auto"/>
            </w:tcBorders>
            <w:shd w:val="clear" w:color="auto" w:fill="auto"/>
            <w:noWrap/>
            <w:vAlign w:val="center"/>
          </w:tcPr>
          <w:p w14:paraId="3E182023" w14:textId="232B9523" w:rsidR="00960521" w:rsidRPr="00A57D73" w:rsidRDefault="00960521" w:rsidP="006058B9">
            <w:pPr>
              <w:pStyle w:val="TableEntry"/>
            </w:pPr>
            <w:r w:rsidRPr="00A57D73">
              <w:t xml:space="preserve">Profile/actor pair(s) </w:t>
            </w:r>
          </w:p>
        </w:tc>
        <w:tc>
          <w:tcPr>
            <w:tcW w:w="319" w:type="dxa"/>
            <w:tcBorders>
              <w:top w:val="nil"/>
              <w:left w:val="nil"/>
              <w:bottom w:val="single" w:sz="4" w:space="0" w:color="auto"/>
              <w:right w:val="single" w:sz="4" w:space="0" w:color="auto"/>
            </w:tcBorders>
            <w:shd w:val="clear" w:color="auto" w:fill="auto"/>
            <w:noWrap/>
            <w:vAlign w:val="center"/>
          </w:tcPr>
          <w:p w14:paraId="3E95B57B" w14:textId="5A052BFE"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10601690" w14:textId="137585AB"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14E54D9" w14:textId="1E95B529"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519EE0F" w14:textId="705396AC" w:rsidR="00960521" w:rsidRPr="00A57D73" w:rsidRDefault="00960521" w:rsidP="006058B9">
            <w:pPr>
              <w:pStyle w:val="TableEntry"/>
            </w:pPr>
            <w:r w:rsidRPr="00A57D73">
              <w:t>*</w:t>
            </w:r>
          </w:p>
        </w:tc>
      </w:tr>
      <w:tr w:rsidR="00136314" w:rsidRPr="00A57D73" w14:paraId="5387E3DE" w14:textId="77777777" w:rsidTr="00DB4FFF">
        <w:trPr>
          <w:trHeight w:val="206"/>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27A3614E" w14:textId="3E38EAE6" w:rsidR="00960521" w:rsidRPr="00A57D73" w:rsidRDefault="00960521" w:rsidP="006058B9">
            <w:pPr>
              <w:pStyle w:val="TableEntry"/>
            </w:pPr>
            <w:r w:rsidRPr="00A57D73">
              <w:t>IHE Transaction &amp; Roles</w:t>
            </w:r>
          </w:p>
        </w:tc>
        <w:tc>
          <w:tcPr>
            <w:tcW w:w="5379" w:type="dxa"/>
            <w:tcBorders>
              <w:top w:val="nil"/>
              <w:left w:val="nil"/>
              <w:bottom w:val="single" w:sz="4" w:space="0" w:color="auto"/>
              <w:right w:val="single" w:sz="4" w:space="0" w:color="auto"/>
            </w:tcBorders>
            <w:shd w:val="clear" w:color="auto" w:fill="auto"/>
            <w:noWrap/>
            <w:vAlign w:val="center"/>
          </w:tcPr>
          <w:p w14:paraId="41D8A7C8" w14:textId="314BDBB4" w:rsidR="00960521" w:rsidRPr="00A57D73" w:rsidRDefault="00960521" w:rsidP="006058B9">
            <w:pPr>
              <w:pStyle w:val="TableEntry"/>
            </w:pPr>
            <w:r w:rsidRPr="00A57D73">
              <w:t>Supported transactions and roles</w:t>
            </w:r>
          </w:p>
        </w:tc>
        <w:tc>
          <w:tcPr>
            <w:tcW w:w="319" w:type="dxa"/>
            <w:tcBorders>
              <w:top w:val="nil"/>
              <w:left w:val="nil"/>
              <w:bottom w:val="single" w:sz="4" w:space="0" w:color="auto"/>
              <w:right w:val="single" w:sz="4" w:space="0" w:color="auto"/>
            </w:tcBorders>
            <w:shd w:val="clear" w:color="auto" w:fill="auto"/>
            <w:noWrap/>
            <w:vAlign w:val="center"/>
          </w:tcPr>
          <w:p w14:paraId="2FA97135" w14:textId="463847D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268D805" w14:textId="782970A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B340285" w14:textId="08641C2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55185D3" w14:textId="68D2A2AF" w:rsidR="00960521" w:rsidRPr="00A57D73" w:rsidRDefault="00960521" w:rsidP="006058B9">
            <w:pPr>
              <w:pStyle w:val="TableEntry"/>
            </w:pPr>
            <w:r w:rsidRPr="00A57D73">
              <w:t>o</w:t>
            </w:r>
          </w:p>
        </w:tc>
      </w:tr>
      <w:tr w:rsidR="00136314" w:rsidRPr="00A57D73" w14:paraId="38E41BFB"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F3D8B00" w14:textId="73B7F773" w:rsidR="00960521" w:rsidRPr="00A57D73" w:rsidRDefault="00960521" w:rsidP="006058B9">
            <w:pPr>
              <w:pStyle w:val="TableEntry"/>
            </w:pPr>
            <w:r w:rsidRPr="00A57D73">
              <w:t>Status</w:t>
            </w:r>
          </w:p>
        </w:tc>
        <w:tc>
          <w:tcPr>
            <w:tcW w:w="5379" w:type="dxa"/>
            <w:tcBorders>
              <w:top w:val="nil"/>
              <w:left w:val="nil"/>
              <w:bottom w:val="single" w:sz="4" w:space="0" w:color="auto"/>
              <w:right w:val="single" w:sz="4" w:space="0" w:color="auto"/>
            </w:tcBorders>
            <w:shd w:val="clear" w:color="auto" w:fill="auto"/>
            <w:noWrap/>
            <w:vAlign w:val="center"/>
          </w:tcPr>
          <w:p w14:paraId="170A4031" w14:textId="739CFBD9" w:rsidR="00960521" w:rsidRPr="00A57D73" w:rsidRDefault="00960521" w:rsidP="006058B9">
            <w:pPr>
              <w:pStyle w:val="TableEntry"/>
            </w:pPr>
            <w:r w:rsidRPr="00A57D73">
              <w:t>planned, test, production</w:t>
            </w:r>
          </w:p>
        </w:tc>
        <w:tc>
          <w:tcPr>
            <w:tcW w:w="319" w:type="dxa"/>
            <w:tcBorders>
              <w:top w:val="nil"/>
              <w:left w:val="nil"/>
              <w:bottom w:val="single" w:sz="4" w:space="0" w:color="auto"/>
              <w:right w:val="single" w:sz="4" w:space="0" w:color="auto"/>
            </w:tcBorders>
            <w:shd w:val="clear" w:color="auto" w:fill="auto"/>
            <w:noWrap/>
            <w:vAlign w:val="center"/>
          </w:tcPr>
          <w:p w14:paraId="7F4D4C52" w14:textId="6876A472"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375F2A7" w14:textId="2A8FA9EB"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6EEADD16" w14:textId="6476638D"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43308ED3" w14:textId="2CD6077E" w:rsidR="00960521" w:rsidRPr="00A57D73" w:rsidRDefault="00960521" w:rsidP="006058B9">
            <w:pPr>
              <w:pStyle w:val="TableEntry"/>
            </w:pPr>
            <w:r w:rsidRPr="00A57D73">
              <w:t>o</w:t>
            </w:r>
          </w:p>
        </w:tc>
      </w:tr>
      <w:tr w:rsidR="00136314" w:rsidRPr="00A57D73" w14:paraId="5D1B9C16"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04065CB2" w14:textId="0316D321" w:rsidR="00960521" w:rsidRPr="00A57D73" w:rsidDel="00960521" w:rsidRDefault="00960521" w:rsidP="006058B9">
            <w:pPr>
              <w:pStyle w:val="TableEntry"/>
            </w:pPr>
            <w:r w:rsidRPr="00A57D73">
              <w:t>Receiving/Sending Facility</w:t>
            </w:r>
          </w:p>
        </w:tc>
        <w:tc>
          <w:tcPr>
            <w:tcW w:w="5379" w:type="dxa"/>
            <w:tcBorders>
              <w:top w:val="nil"/>
              <w:left w:val="nil"/>
              <w:bottom w:val="single" w:sz="4" w:space="0" w:color="auto"/>
              <w:right w:val="single" w:sz="4" w:space="0" w:color="auto"/>
            </w:tcBorders>
            <w:shd w:val="clear" w:color="auto" w:fill="auto"/>
            <w:noWrap/>
            <w:vAlign w:val="center"/>
          </w:tcPr>
          <w:p w14:paraId="031ECC38" w14:textId="1DAE40B4" w:rsidR="00960521" w:rsidRPr="00A57D73" w:rsidDel="00960521" w:rsidRDefault="00960521" w:rsidP="006058B9">
            <w:pPr>
              <w:pStyle w:val="TableEntry"/>
            </w:pPr>
            <w:r w:rsidRPr="00A57D73">
              <w:t>HL7</w:t>
            </w:r>
          </w:p>
        </w:tc>
        <w:tc>
          <w:tcPr>
            <w:tcW w:w="319" w:type="dxa"/>
            <w:tcBorders>
              <w:top w:val="nil"/>
              <w:left w:val="nil"/>
              <w:bottom w:val="single" w:sz="4" w:space="0" w:color="auto"/>
              <w:right w:val="single" w:sz="4" w:space="0" w:color="auto"/>
            </w:tcBorders>
            <w:shd w:val="clear" w:color="auto" w:fill="auto"/>
            <w:noWrap/>
            <w:vAlign w:val="center"/>
          </w:tcPr>
          <w:p w14:paraId="4F8D329F"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6DBD308" w14:textId="40F4F736"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6A3BBF82"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112EC3C2" w14:textId="77777777" w:rsidR="00960521" w:rsidRPr="00A57D73" w:rsidDel="00960521" w:rsidRDefault="00960521" w:rsidP="006058B9">
            <w:pPr>
              <w:pStyle w:val="TableEntry"/>
            </w:pPr>
          </w:p>
        </w:tc>
      </w:tr>
      <w:tr w:rsidR="00136314" w:rsidRPr="00A57D73" w14:paraId="0D4F7311"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067FB91" w14:textId="2E0BFA63" w:rsidR="00960521" w:rsidRPr="00A57D73" w:rsidDel="00960521" w:rsidRDefault="00960521" w:rsidP="006058B9">
            <w:pPr>
              <w:pStyle w:val="TableEntry"/>
            </w:pPr>
            <w:r w:rsidRPr="00A57D73">
              <w:t>Receiving/Sending Application</w:t>
            </w:r>
          </w:p>
        </w:tc>
        <w:tc>
          <w:tcPr>
            <w:tcW w:w="5379" w:type="dxa"/>
            <w:tcBorders>
              <w:top w:val="nil"/>
              <w:left w:val="nil"/>
              <w:bottom w:val="single" w:sz="4" w:space="0" w:color="auto"/>
              <w:right w:val="single" w:sz="4" w:space="0" w:color="auto"/>
            </w:tcBorders>
            <w:shd w:val="clear" w:color="auto" w:fill="auto"/>
            <w:noWrap/>
            <w:vAlign w:val="center"/>
          </w:tcPr>
          <w:p w14:paraId="202AA924" w14:textId="1C91845B" w:rsidR="00960521" w:rsidRPr="00A57D73" w:rsidDel="00960521" w:rsidRDefault="00960521" w:rsidP="006058B9">
            <w:pPr>
              <w:pStyle w:val="TableEntry"/>
            </w:pPr>
            <w:r w:rsidRPr="00A57D73">
              <w:t>HL7</w:t>
            </w:r>
          </w:p>
        </w:tc>
        <w:tc>
          <w:tcPr>
            <w:tcW w:w="319" w:type="dxa"/>
            <w:tcBorders>
              <w:top w:val="nil"/>
              <w:left w:val="nil"/>
              <w:bottom w:val="single" w:sz="4" w:space="0" w:color="auto"/>
              <w:right w:val="single" w:sz="4" w:space="0" w:color="auto"/>
            </w:tcBorders>
            <w:shd w:val="clear" w:color="auto" w:fill="auto"/>
            <w:noWrap/>
            <w:vAlign w:val="center"/>
          </w:tcPr>
          <w:p w14:paraId="1FA79E26"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C6AE9FF" w14:textId="158F491D"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2C9FE5CE"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0D3FE795" w14:textId="77777777" w:rsidR="00960521" w:rsidRPr="00A57D73" w:rsidDel="00960521" w:rsidRDefault="00960521" w:rsidP="006058B9">
            <w:pPr>
              <w:pStyle w:val="TableEntry"/>
            </w:pPr>
          </w:p>
        </w:tc>
      </w:tr>
      <w:tr w:rsidR="00136314" w:rsidRPr="00A57D73" w14:paraId="7540DDEC"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603A2E4D" w14:textId="275A5B85" w:rsidR="00960521" w:rsidRPr="00A57D73" w:rsidDel="00960521" w:rsidRDefault="00960521" w:rsidP="006058B9">
            <w:pPr>
              <w:pStyle w:val="TableEntry"/>
            </w:pPr>
            <w:r w:rsidRPr="00A57D73">
              <w:t>Integration Guide</w:t>
            </w:r>
          </w:p>
        </w:tc>
        <w:tc>
          <w:tcPr>
            <w:tcW w:w="5379" w:type="dxa"/>
            <w:tcBorders>
              <w:top w:val="nil"/>
              <w:left w:val="nil"/>
              <w:bottom w:val="single" w:sz="4" w:space="0" w:color="auto"/>
              <w:right w:val="single" w:sz="4" w:space="0" w:color="auto"/>
            </w:tcBorders>
            <w:shd w:val="clear" w:color="auto" w:fill="auto"/>
            <w:noWrap/>
            <w:vAlign w:val="center"/>
          </w:tcPr>
          <w:p w14:paraId="330F219B" w14:textId="5075C46C" w:rsidR="00960521" w:rsidRPr="00A57D73" w:rsidDel="00960521" w:rsidRDefault="00960521" w:rsidP="006058B9">
            <w:pPr>
              <w:pStyle w:val="TableEntry"/>
            </w:pPr>
            <w:r w:rsidRPr="00A57D73">
              <w:t>Site/product specific documentation, such as Implementation Guide, HL7 or DICOM conformance statement, IHE integration statement</w:t>
            </w:r>
          </w:p>
        </w:tc>
        <w:tc>
          <w:tcPr>
            <w:tcW w:w="319" w:type="dxa"/>
            <w:tcBorders>
              <w:top w:val="nil"/>
              <w:left w:val="nil"/>
              <w:bottom w:val="single" w:sz="4" w:space="0" w:color="auto"/>
              <w:right w:val="single" w:sz="4" w:space="0" w:color="auto"/>
            </w:tcBorders>
            <w:shd w:val="clear" w:color="auto" w:fill="auto"/>
            <w:noWrap/>
            <w:vAlign w:val="center"/>
          </w:tcPr>
          <w:p w14:paraId="668904C8" w14:textId="50FD4B89"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318965D1" w14:textId="20479A9E"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F13D1BF" w14:textId="76035CB0" w:rsidR="00960521" w:rsidRPr="00A57D73" w:rsidDel="00960521"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36628FE3" w14:textId="7A07BC1A" w:rsidR="00960521" w:rsidRPr="00A57D73" w:rsidDel="00960521" w:rsidRDefault="00960521" w:rsidP="006058B9">
            <w:pPr>
              <w:pStyle w:val="TableEntry"/>
            </w:pPr>
            <w:r w:rsidRPr="00A57D73">
              <w:t>o</w:t>
            </w:r>
          </w:p>
        </w:tc>
      </w:tr>
      <w:tr w:rsidR="00136314" w:rsidRPr="00A57D73" w14:paraId="0026DFBA" w14:textId="77777777" w:rsidTr="006058B9">
        <w:trPr>
          <w:trHeight w:val="300"/>
        </w:trPr>
        <w:tc>
          <w:tcPr>
            <w:tcW w:w="935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C08E7C" w14:textId="33BBA79A" w:rsidR="00136314" w:rsidRPr="00A57D73" w:rsidRDefault="00136314" w:rsidP="006058B9">
            <w:pPr>
              <w:pStyle w:val="TableEntryHeader"/>
            </w:pPr>
            <w:r w:rsidRPr="00A57D73">
              <w:t xml:space="preserve">Technical </w:t>
            </w:r>
          </w:p>
        </w:tc>
      </w:tr>
      <w:tr w:rsidR="00136314" w:rsidRPr="00A57D73" w14:paraId="453DDBB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57C92583" w14:textId="22DEB7B3" w:rsidR="00960521" w:rsidRPr="00A57D73" w:rsidDel="00960521" w:rsidRDefault="00960521" w:rsidP="006058B9">
            <w:pPr>
              <w:pStyle w:val="TableEntry"/>
            </w:pPr>
            <w:r w:rsidRPr="00A57D73">
              <w:rPr>
                <w:rFonts w:eastAsia="Symbol"/>
              </w:rPr>
              <w:t>Connection type</w:t>
            </w:r>
          </w:p>
        </w:tc>
        <w:tc>
          <w:tcPr>
            <w:tcW w:w="5379" w:type="dxa"/>
            <w:tcBorders>
              <w:top w:val="nil"/>
              <w:left w:val="nil"/>
              <w:bottom w:val="single" w:sz="4" w:space="0" w:color="auto"/>
              <w:right w:val="single" w:sz="4" w:space="0" w:color="auto"/>
            </w:tcBorders>
            <w:shd w:val="clear" w:color="auto" w:fill="auto"/>
            <w:noWrap/>
            <w:vAlign w:val="center"/>
          </w:tcPr>
          <w:p w14:paraId="5AB0EB27" w14:textId="553A14D5" w:rsidR="00960521" w:rsidRPr="00A57D73" w:rsidDel="00960521" w:rsidRDefault="00960521" w:rsidP="006058B9">
            <w:pPr>
              <w:pStyle w:val="TableEntry"/>
            </w:pPr>
            <w:r w:rsidRPr="00A57D73">
              <w:t>Endpoint protocol or standard</w:t>
            </w:r>
          </w:p>
        </w:tc>
        <w:tc>
          <w:tcPr>
            <w:tcW w:w="319" w:type="dxa"/>
            <w:tcBorders>
              <w:top w:val="nil"/>
              <w:left w:val="nil"/>
              <w:bottom w:val="single" w:sz="4" w:space="0" w:color="auto"/>
              <w:right w:val="single" w:sz="4" w:space="0" w:color="auto"/>
            </w:tcBorders>
            <w:shd w:val="clear" w:color="auto" w:fill="auto"/>
            <w:noWrap/>
            <w:vAlign w:val="center"/>
          </w:tcPr>
          <w:p w14:paraId="503A2BD5" w14:textId="303E222C"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2B05D19" w14:textId="5AB1AFF3"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2F0764E" w14:textId="6DB7DF6E"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7DF7493A" w14:textId="42037D37" w:rsidR="00960521" w:rsidRPr="00A57D73" w:rsidDel="00960521" w:rsidRDefault="00960521" w:rsidP="006058B9">
            <w:pPr>
              <w:pStyle w:val="TableEntry"/>
            </w:pPr>
            <w:r w:rsidRPr="00A57D73">
              <w:t>*</w:t>
            </w:r>
          </w:p>
        </w:tc>
      </w:tr>
      <w:tr w:rsidR="00136314" w:rsidRPr="00A57D73" w14:paraId="0CE5217E"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3C61E89C" w14:textId="3EA78590" w:rsidR="00960521" w:rsidRPr="00A57D73" w:rsidDel="00960521" w:rsidRDefault="00960521" w:rsidP="006058B9">
            <w:pPr>
              <w:pStyle w:val="TableEntry"/>
            </w:pPr>
            <w:r w:rsidRPr="00A57D73">
              <w:t>Connection type version</w:t>
            </w:r>
          </w:p>
        </w:tc>
        <w:tc>
          <w:tcPr>
            <w:tcW w:w="5379" w:type="dxa"/>
            <w:tcBorders>
              <w:top w:val="nil"/>
              <w:left w:val="nil"/>
              <w:bottom w:val="single" w:sz="4" w:space="0" w:color="auto"/>
              <w:right w:val="single" w:sz="4" w:space="0" w:color="auto"/>
            </w:tcBorders>
            <w:shd w:val="clear" w:color="auto" w:fill="auto"/>
            <w:noWrap/>
            <w:vAlign w:val="center"/>
          </w:tcPr>
          <w:p w14:paraId="13256CEF" w14:textId="3BBBCC0A" w:rsidR="00960521" w:rsidRPr="00A57D73" w:rsidDel="00960521" w:rsidRDefault="00960521" w:rsidP="006058B9">
            <w:pPr>
              <w:pStyle w:val="TableEntry"/>
            </w:pPr>
            <w:r w:rsidRPr="00A57D73">
              <w:t>Endpoint protocol or standard version</w:t>
            </w:r>
          </w:p>
        </w:tc>
        <w:tc>
          <w:tcPr>
            <w:tcW w:w="319" w:type="dxa"/>
            <w:tcBorders>
              <w:top w:val="nil"/>
              <w:left w:val="nil"/>
              <w:bottom w:val="single" w:sz="4" w:space="0" w:color="auto"/>
              <w:right w:val="single" w:sz="4" w:space="0" w:color="auto"/>
            </w:tcBorders>
            <w:shd w:val="clear" w:color="auto" w:fill="auto"/>
            <w:noWrap/>
            <w:vAlign w:val="center"/>
          </w:tcPr>
          <w:p w14:paraId="1DD0D283" w14:textId="2E8F7699"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6F289C37" w14:textId="50C592B0" w:rsidR="00960521" w:rsidRPr="00A57D73" w:rsidDel="00960521" w:rsidRDefault="00960521" w:rsidP="006058B9">
            <w:pPr>
              <w:pStyle w:val="TableEntry"/>
            </w:pPr>
            <w:r w:rsidRPr="00A57D73">
              <w:t>x</w:t>
            </w:r>
          </w:p>
        </w:tc>
        <w:tc>
          <w:tcPr>
            <w:tcW w:w="319" w:type="dxa"/>
            <w:tcBorders>
              <w:top w:val="nil"/>
              <w:left w:val="nil"/>
              <w:bottom w:val="single" w:sz="4" w:space="0" w:color="auto"/>
              <w:right w:val="single" w:sz="4" w:space="0" w:color="auto"/>
            </w:tcBorders>
            <w:shd w:val="clear" w:color="auto" w:fill="auto"/>
            <w:noWrap/>
            <w:vAlign w:val="center"/>
          </w:tcPr>
          <w:p w14:paraId="03FDE5C4"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3E644660" w14:textId="77777777" w:rsidR="00960521" w:rsidRPr="00A57D73" w:rsidDel="00960521" w:rsidRDefault="00960521" w:rsidP="006058B9">
            <w:pPr>
              <w:pStyle w:val="TableEntry"/>
            </w:pPr>
          </w:p>
        </w:tc>
      </w:tr>
      <w:tr w:rsidR="00136314" w:rsidRPr="00A57D73" w14:paraId="4E529057"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4A27C54C" w14:textId="02F4C202" w:rsidR="00960521" w:rsidRPr="00A57D73" w:rsidDel="00960521" w:rsidRDefault="00960521" w:rsidP="006058B9">
            <w:pPr>
              <w:pStyle w:val="TableEntry"/>
            </w:pPr>
            <w:r w:rsidRPr="00A57D73">
              <w:t>Transport</w:t>
            </w:r>
          </w:p>
        </w:tc>
        <w:tc>
          <w:tcPr>
            <w:tcW w:w="5379" w:type="dxa"/>
            <w:tcBorders>
              <w:top w:val="nil"/>
              <w:left w:val="nil"/>
              <w:bottom w:val="single" w:sz="4" w:space="0" w:color="auto"/>
              <w:right w:val="single" w:sz="4" w:space="0" w:color="auto"/>
            </w:tcBorders>
            <w:shd w:val="clear" w:color="auto" w:fill="auto"/>
            <w:noWrap/>
            <w:vAlign w:val="center"/>
          </w:tcPr>
          <w:p w14:paraId="72C8DB09" w14:textId="02C38406" w:rsidR="00960521" w:rsidRPr="00A57D73" w:rsidDel="00960521" w:rsidRDefault="00960521" w:rsidP="006058B9">
            <w:pPr>
              <w:pStyle w:val="TableEntry"/>
            </w:pPr>
            <w:r w:rsidRPr="00A57D73">
              <w:t xml:space="preserve">TCP/IP, HTTP, MLLP </w:t>
            </w:r>
          </w:p>
        </w:tc>
        <w:tc>
          <w:tcPr>
            <w:tcW w:w="319" w:type="dxa"/>
            <w:tcBorders>
              <w:top w:val="nil"/>
              <w:left w:val="nil"/>
              <w:bottom w:val="single" w:sz="4" w:space="0" w:color="auto"/>
              <w:right w:val="single" w:sz="4" w:space="0" w:color="auto"/>
            </w:tcBorders>
            <w:shd w:val="clear" w:color="auto" w:fill="auto"/>
            <w:noWrap/>
            <w:vAlign w:val="center"/>
          </w:tcPr>
          <w:p w14:paraId="1E87CDBA" w14:textId="77777777" w:rsidR="00960521" w:rsidRPr="00A57D73" w:rsidDel="00960521" w:rsidRDefault="00960521" w:rsidP="006058B9">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5AEC09F2" w14:textId="21AC7DA0"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C467DA7" w14:textId="715C2A60" w:rsidR="00960521" w:rsidRPr="00A57D73" w:rsidDel="00960521"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74F495C" w14:textId="77777777" w:rsidR="00960521" w:rsidRPr="00A57D73" w:rsidDel="00960521" w:rsidRDefault="00960521" w:rsidP="006058B9">
            <w:pPr>
              <w:pStyle w:val="TableEntry"/>
            </w:pPr>
          </w:p>
        </w:tc>
      </w:tr>
      <w:tr w:rsidR="00136314" w:rsidRPr="00A57D73" w14:paraId="5A9E38F9"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26FC397" w14:textId="552EA02F" w:rsidR="00960521" w:rsidRPr="00A57D73" w:rsidRDefault="00960521" w:rsidP="006058B9">
            <w:pPr>
              <w:pStyle w:val="TableEntry"/>
            </w:pPr>
            <w:r w:rsidRPr="00A57D73">
              <w:lastRenderedPageBreak/>
              <w:t>Service details</w:t>
            </w:r>
          </w:p>
        </w:tc>
        <w:tc>
          <w:tcPr>
            <w:tcW w:w="5379" w:type="dxa"/>
            <w:tcBorders>
              <w:top w:val="nil"/>
              <w:left w:val="nil"/>
              <w:bottom w:val="single" w:sz="4" w:space="0" w:color="auto"/>
              <w:right w:val="single" w:sz="4" w:space="0" w:color="auto"/>
            </w:tcBorders>
            <w:shd w:val="clear" w:color="auto" w:fill="auto"/>
            <w:noWrap/>
            <w:vAlign w:val="center"/>
          </w:tcPr>
          <w:p w14:paraId="64AF214A" w14:textId="3868023D" w:rsidR="00960521" w:rsidRPr="00A57D73" w:rsidRDefault="00960521" w:rsidP="006058B9">
            <w:pPr>
              <w:pStyle w:val="TableEntry"/>
            </w:pPr>
            <w:r w:rsidRPr="00A57D73">
              <w:t>DICOM PS3.15 Annex H</w:t>
            </w:r>
            <w:r w:rsidRPr="00A57D73">
              <w:rPr>
                <w:rStyle w:val="FootnoteReference"/>
                <w:color w:val="000000"/>
                <w:sz w:val="24"/>
                <w:szCs w:val="24"/>
              </w:rPr>
              <w:footnoteReference w:id="31"/>
            </w:r>
            <w:r w:rsidRPr="00A57D73">
              <w:t>, DICOMweb Capabilities</w:t>
            </w:r>
            <w:r w:rsidRPr="00A57D73">
              <w:rPr>
                <w:rStyle w:val="FootnoteReference"/>
                <w:color w:val="000000"/>
                <w:sz w:val="24"/>
                <w:szCs w:val="24"/>
              </w:rPr>
              <w:footnoteReference w:id="32"/>
            </w:r>
            <w:r w:rsidRPr="00A57D73">
              <w:t>, FHIR Capability Statement</w:t>
            </w:r>
            <w:r w:rsidRPr="00A57D73">
              <w:rPr>
                <w:rStyle w:val="FootnoteReference"/>
                <w:color w:val="000000"/>
                <w:sz w:val="24"/>
                <w:szCs w:val="24"/>
              </w:rPr>
              <w:footnoteReference w:id="33"/>
            </w:r>
            <w:r w:rsidRPr="00A57D73">
              <w:t>, HL7 messages supported, DIMSE services</w:t>
            </w:r>
          </w:p>
        </w:tc>
        <w:tc>
          <w:tcPr>
            <w:tcW w:w="319" w:type="dxa"/>
            <w:tcBorders>
              <w:top w:val="nil"/>
              <w:left w:val="nil"/>
              <w:bottom w:val="single" w:sz="4" w:space="0" w:color="auto"/>
              <w:right w:val="single" w:sz="4" w:space="0" w:color="auto"/>
            </w:tcBorders>
            <w:shd w:val="clear" w:color="auto" w:fill="auto"/>
            <w:noWrap/>
            <w:vAlign w:val="center"/>
          </w:tcPr>
          <w:p w14:paraId="2D9CFEE2" w14:textId="266C499A"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7AEAE643" w14:textId="235062E7"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20908118" w14:textId="5DEEF61B"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62B526CC" w14:textId="336460DF" w:rsidR="00960521" w:rsidRPr="00A57D73" w:rsidRDefault="00960521" w:rsidP="006058B9">
            <w:pPr>
              <w:pStyle w:val="TableEntry"/>
            </w:pPr>
            <w:r w:rsidRPr="00A57D73">
              <w:t>o</w:t>
            </w:r>
          </w:p>
        </w:tc>
      </w:tr>
      <w:tr w:rsidR="00136314" w:rsidRPr="00A57D73" w14:paraId="1583433E" w14:textId="77777777" w:rsidTr="00DB4FFF">
        <w:trPr>
          <w:trHeight w:val="288"/>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78659D33" w14:textId="13A40F2F" w:rsidR="00960521" w:rsidRPr="00A57D73" w:rsidRDefault="00960521" w:rsidP="006058B9">
            <w:pPr>
              <w:pStyle w:val="TableEntry"/>
            </w:pPr>
            <w:r w:rsidRPr="00A57D73">
              <w:t>Address</w:t>
            </w:r>
          </w:p>
        </w:tc>
        <w:tc>
          <w:tcPr>
            <w:tcW w:w="5379" w:type="dxa"/>
            <w:tcBorders>
              <w:top w:val="nil"/>
              <w:left w:val="nil"/>
              <w:bottom w:val="single" w:sz="4" w:space="0" w:color="auto"/>
              <w:right w:val="single" w:sz="4" w:space="0" w:color="auto"/>
            </w:tcBorders>
            <w:shd w:val="clear" w:color="auto" w:fill="auto"/>
            <w:noWrap/>
            <w:vAlign w:val="center"/>
            <w:hideMark/>
          </w:tcPr>
          <w:p w14:paraId="6D4CB332" w14:textId="003AC841" w:rsidR="00960521" w:rsidRPr="00A57D73" w:rsidRDefault="00960521" w:rsidP="006058B9">
            <w:pPr>
              <w:pStyle w:val="TableEntry"/>
            </w:pPr>
            <w:r w:rsidRPr="00A57D73">
              <w:t>Address for connecting to this endpoint (</w:t>
            </w:r>
            <w:r w:rsidR="00D05AB2">
              <w:t xml:space="preserve">e.g., </w:t>
            </w:r>
            <w:r w:rsidRPr="00A57D73">
              <w:t>URL, IP/hostname, port)</w:t>
            </w:r>
          </w:p>
        </w:tc>
        <w:tc>
          <w:tcPr>
            <w:tcW w:w="319" w:type="dxa"/>
            <w:tcBorders>
              <w:top w:val="nil"/>
              <w:left w:val="nil"/>
              <w:bottom w:val="single" w:sz="4" w:space="0" w:color="auto"/>
              <w:right w:val="single" w:sz="4" w:space="0" w:color="auto"/>
            </w:tcBorders>
            <w:shd w:val="clear" w:color="auto" w:fill="auto"/>
            <w:noWrap/>
            <w:vAlign w:val="center"/>
            <w:hideMark/>
          </w:tcPr>
          <w:p w14:paraId="3283872A" w14:textId="6B9E899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7AE535CA" w14:textId="3C106CEC"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464D76ED" w14:textId="5D2F6D47"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24D83558" w14:textId="7F802AEF" w:rsidR="00960521" w:rsidRPr="00A57D73" w:rsidRDefault="00960521" w:rsidP="006058B9">
            <w:pPr>
              <w:pStyle w:val="TableEntry"/>
            </w:pPr>
            <w:r w:rsidRPr="00A57D73">
              <w:t>*</w:t>
            </w:r>
          </w:p>
        </w:tc>
      </w:tr>
      <w:tr w:rsidR="00136314" w:rsidRPr="00A57D73" w14:paraId="7E29E2BD"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hideMark/>
          </w:tcPr>
          <w:p w14:paraId="278FFD47" w14:textId="46A78236" w:rsidR="00960521" w:rsidRPr="00A57D73" w:rsidRDefault="00960521" w:rsidP="006058B9">
            <w:pPr>
              <w:pStyle w:val="TableEntry"/>
            </w:pPr>
            <w:r w:rsidRPr="00A57D73">
              <w:t>Connection type security description</w:t>
            </w:r>
          </w:p>
        </w:tc>
        <w:tc>
          <w:tcPr>
            <w:tcW w:w="5379" w:type="dxa"/>
            <w:tcBorders>
              <w:top w:val="nil"/>
              <w:left w:val="nil"/>
              <w:bottom w:val="single" w:sz="4" w:space="0" w:color="auto"/>
              <w:right w:val="single" w:sz="4" w:space="0" w:color="auto"/>
            </w:tcBorders>
            <w:shd w:val="clear" w:color="auto" w:fill="auto"/>
            <w:noWrap/>
            <w:vAlign w:val="center"/>
            <w:hideMark/>
          </w:tcPr>
          <w:p w14:paraId="59F45E04" w14:textId="485D1964" w:rsidR="00960521" w:rsidRPr="00A57D73" w:rsidRDefault="00960521" w:rsidP="006058B9">
            <w:pPr>
              <w:pStyle w:val="TableEntry"/>
            </w:pPr>
            <w:r w:rsidRPr="00A57D73">
              <w:t>IHE ATNA Options</w:t>
            </w:r>
            <w:r w:rsidRPr="00A57D73">
              <w:rPr>
                <w:rStyle w:val="FootnoteReference"/>
                <w:color w:val="000000"/>
                <w:sz w:val="24"/>
                <w:szCs w:val="24"/>
              </w:rPr>
              <w:footnoteReference w:id="34"/>
            </w:r>
            <w:r w:rsidRPr="00A57D73">
              <w:t xml:space="preserve"> </w:t>
            </w:r>
            <w:r w:rsidRPr="00A57D73">
              <w:rPr>
                <w:iCs/>
              </w:rPr>
              <w:t>(CP-ITI-1151)</w:t>
            </w:r>
          </w:p>
        </w:tc>
        <w:tc>
          <w:tcPr>
            <w:tcW w:w="319" w:type="dxa"/>
            <w:tcBorders>
              <w:top w:val="nil"/>
              <w:left w:val="nil"/>
              <w:bottom w:val="single" w:sz="4" w:space="0" w:color="auto"/>
              <w:right w:val="single" w:sz="4" w:space="0" w:color="auto"/>
            </w:tcBorders>
            <w:shd w:val="clear" w:color="auto" w:fill="auto"/>
            <w:noWrap/>
            <w:vAlign w:val="center"/>
            <w:hideMark/>
          </w:tcPr>
          <w:p w14:paraId="0EC79566" w14:textId="117F6EB9"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19BB2AA5" w14:textId="60C76F7E"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3C5FC572" w14:textId="5E0D2F2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hideMark/>
          </w:tcPr>
          <w:p w14:paraId="41268785" w14:textId="3AD5F695" w:rsidR="00960521" w:rsidRPr="00A57D73" w:rsidRDefault="00960521" w:rsidP="006058B9">
            <w:pPr>
              <w:pStyle w:val="TableEntry"/>
            </w:pPr>
            <w:r w:rsidRPr="00A57D73">
              <w:t>*</w:t>
            </w:r>
          </w:p>
        </w:tc>
      </w:tr>
      <w:tr w:rsidR="00136314" w:rsidRPr="00A57D73" w14:paraId="26BCAF24" w14:textId="77777777" w:rsidTr="00DB4FFF">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0616B85" w14:textId="3015F824" w:rsidR="00960521" w:rsidRPr="00A57D73" w:rsidRDefault="00960521" w:rsidP="006058B9">
            <w:pPr>
              <w:pStyle w:val="TableEntry"/>
            </w:pPr>
            <w:r w:rsidRPr="00A57D73">
              <w:t>Connection security certificate management</w:t>
            </w:r>
          </w:p>
        </w:tc>
        <w:tc>
          <w:tcPr>
            <w:tcW w:w="5379" w:type="dxa"/>
            <w:tcBorders>
              <w:top w:val="nil"/>
              <w:left w:val="nil"/>
              <w:bottom w:val="single" w:sz="4" w:space="0" w:color="auto"/>
              <w:right w:val="single" w:sz="4" w:space="0" w:color="auto"/>
            </w:tcBorders>
            <w:shd w:val="clear" w:color="auto" w:fill="auto"/>
            <w:noWrap/>
            <w:vAlign w:val="center"/>
          </w:tcPr>
          <w:p w14:paraId="6466AEDF" w14:textId="1DB0D48D" w:rsidR="00960521" w:rsidRPr="00A57D73" w:rsidRDefault="00960521" w:rsidP="006058B9">
            <w:pPr>
              <w:pStyle w:val="TableEntry"/>
            </w:pPr>
            <w:r w:rsidRPr="00A57D73">
              <w:t>Signed Direct Comparison, Certificate Authority</w:t>
            </w:r>
          </w:p>
        </w:tc>
        <w:tc>
          <w:tcPr>
            <w:tcW w:w="319" w:type="dxa"/>
            <w:tcBorders>
              <w:top w:val="nil"/>
              <w:left w:val="nil"/>
              <w:bottom w:val="single" w:sz="4" w:space="0" w:color="auto"/>
              <w:right w:val="single" w:sz="4" w:space="0" w:color="auto"/>
            </w:tcBorders>
            <w:shd w:val="clear" w:color="auto" w:fill="auto"/>
            <w:noWrap/>
            <w:vAlign w:val="center"/>
          </w:tcPr>
          <w:p w14:paraId="524F8E08" w14:textId="3D6173B1"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108ADC2" w14:textId="5EA024AA"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54FED80C" w14:textId="40AB8605" w:rsidR="00960521" w:rsidRPr="00A57D73" w:rsidRDefault="00960521" w:rsidP="006058B9">
            <w:pPr>
              <w:pStyle w:val="TableEntry"/>
            </w:pPr>
            <w:r w:rsidRPr="00A57D73">
              <w:t>*</w:t>
            </w:r>
          </w:p>
        </w:tc>
        <w:tc>
          <w:tcPr>
            <w:tcW w:w="319" w:type="dxa"/>
            <w:tcBorders>
              <w:top w:val="nil"/>
              <w:left w:val="nil"/>
              <w:bottom w:val="single" w:sz="4" w:space="0" w:color="auto"/>
              <w:right w:val="single" w:sz="4" w:space="0" w:color="auto"/>
            </w:tcBorders>
            <w:shd w:val="clear" w:color="auto" w:fill="auto"/>
            <w:noWrap/>
            <w:vAlign w:val="center"/>
          </w:tcPr>
          <w:p w14:paraId="4FB325C4" w14:textId="0F4135C0" w:rsidR="00960521" w:rsidRPr="00A57D73" w:rsidRDefault="00960521" w:rsidP="006058B9">
            <w:pPr>
              <w:pStyle w:val="TableEntry"/>
            </w:pPr>
            <w:r w:rsidRPr="00A57D73">
              <w:t>*</w:t>
            </w:r>
          </w:p>
        </w:tc>
      </w:tr>
      <w:tr w:rsidR="00136314" w:rsidRPr="00A57D73" w14:paraId="0B8603A3" w14:textId="77777777" w:rsidTr="006058B9">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1E4B2D46" w14:textId="50314076" w:rsidR="00960521" w:rsidRPr="00A57D73" w:rsidRDefault="00960521" w:rsidP="006058B9">
            <w:pPr>
              <w:pStyle w:val="TableEntry"/>
            </w:pPr>
            <w:r w:rsidRPr="00A57D73">
              <w:t xml:space="preserve">Transmission </w:t>
            </w:r>
          </w:p>
        </w:tc>
        <w:tc>
          <w:tcPr>
            <w:tcW w:w="5379" w:type="dxa"/>
            <w:tcBorders>
              <w:top w:val="nil"/>
              <w:left w:val="nil"/>
              <w:bottom w:val="single" w:sz="4" w:space="0" w:color="auto"/>
              <w:right w:val="single" w:sz="4" w:space="0" w:color="auto"/>
            </w:tcBorders>
            <w:shd w:val="clear" w:color="auto" w:fill="auto"/>
            <w:noWrap/>
            <w:vAlign w:val="center"/>
          </w:tcPr>
          <w:p w14:paraId="45148BA1" w14:textId="70054AA0" w:rsidR="00960521" w:rsidRPr="00A57D73" w:rsidRDefault="00960521" w:rsidP="006058B9">
            <w:pPr>
              <w:pStyle w:val="TableEntry"/>
            </w:pPr>
            <w:r w:rsidRPr="00A57D73">
              <w:t xml:space="preserve">Synchronous or asynchronous communication </w:t>
            </w:r>
          </w:p>
        </w:tc>
        <w:tc>
          <w:tcPr>
            <w:tcW w:w="319" w:type="dxa"/>
            <w:tcBorders>
              <w:top w:val="nil"/>
              <w:left w:val="nil"/>
              <w:bottom w:val="single" w:sz="4" w:space="0" w:color="auto"/>
              <w:right w:val="single" w:sz="4" w:space="0" w:color="auto"/>
            </w:tcBorders>
            <w:shd w:val="clear" w:color="auto" w:fill="auto"/>
            <w:noWrap/>
            <w:vAlign w:val="center"/>
          </w:tcPr>
          <w:p w14:paraId="403D77FB" w14:textId="04F91620"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309F85" w14:textId="40F65608"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116461CC" w14:textId="0BB46CED" w:rsidR="00960521" w:rsidRPr="00A57D73" w:rsidRDefault="00960521" w:rsidP="006058B9">
            <w:pPr>
              <w:pStyle w:val="TableEntry"/>
            </w:pPr>
            <w:r w:rsidRPr="00A57D73">
              <w:t>o</w:t>
            </w:r>
          </w:p>
        </w:tc>
        <w:tc>
          <w:tcPr>
            <w:tcW w:w="319" w:type="dxa"/>
            <w:tcBorders>
              <w:top w:val="nil"/>
              <w:left w:val="nil"/>
              <w:bottom w:val="single" w:sz="4" w:space="0" w:color="auto"/>
              <w:right w:val="single" w:sz="4" w:space="0" w:color="auto"/>
            </w:tcBorders>
            <w:shd w:val="clear" w:color="auto" w:fill="auto"/>
            <w:noWrap/>
            <w:vAlign w:val="center"/>
          </w:tcPr>
          <w:p w14:paraId="53089697" w14:textId="1EED40C8" w:rsidR="00960521" w:rsidRPr="00A57D73" w:rsidRDefault="00960521" w:rsidP="006058B9">
            <w:pPr>
              <w:pStyle w:val="TableEntry"/>
            </w:pPr>
            <w:r w:rsidRPr="00A57D73">
              <w:t>o</w:t>
            </w:r>
          </w:p>
        </w:tc>
      </w:tr>
      <w:tr w:rsidR="00817775" w:rsidRPr="00A57D73" w14:paraId="019C5ADC" w14:textId="77777777" w:rsidTr="00817775">
        <w:trPr>
          <w:trHeight w:val="300"/>
        </w:trPr>
        <w:tc>
          <w:tcPr>
            <w:tcW w:w="2695" w:type="dxa"/>
            <w:tcBorders>
              <w:top w:val="nil"/>
              <w:left w:val="single" w:sz="4" w:space="0" w:color="auto"/>
              <w:bottom w:val="single" w:sz="4" w:space="0" w:color="auto"/>
              <w:right w:val="single" w:sz="4" w:space="0" w:color="auto"/>
            </w:tcBorders>
            <w:shd w:val="clear" w:color="auto" w:fill="auto"/>
            <w:noWrap/>
            <w:vAlign w:val="center"/>
          </w:tcPr>
          <w:p w14:paraId="74950394" w14:textId="61E2FA89" w:rsidR="00817775" w:rsidRPr="00A57D73" w:rsidRDefault="00E7204C" w:rsidP="00817775">
            <w:pPr>
              <w:pStyle w:val="TableEntry"/>
            </w:pPr>
            <w:r>
              <w:t>Application Entity</w:t>
            </w:r>
          </w:p>
        </w:tc>
        <w:tc>
          <w:tcPr>
            <w:tcW w:w="5379" w:type="dxa"/>
            <w:tcBorders>
              <w:top w:val="nil"/>
              <w:left w:val="nil"/>
              <w:bottom w:val="single" w:sz="4" w:space="0" w:color="auto"/>
              <w:right w:val="single" w:sz="4" w:space="0" w:color="auto"/>
            </w:tcBorders>
            <w:shd w:val="clear" w:color="auto" w:fill="auto"/>
            <w:noWrap/>
            <w:vAlign w:val="center"/>
          </w:tcPr>
          <w:p w14:paraId="13B7328A" w14:textId="14B3E668" w:rsidR="00817775" w:rsidRPr="00A57D73" w:rsidRDefault="00E7204C" w:rsidP="00817775">
            <w:pPr>
              <w:pStyle w:val="TableEntry"/>
            </w:pPr>
            <w:r>
              <w:t>DICOM AE title</w:t>
            </w:r>
          </w:p>
        </w:tc>
        <w:tc>
          <w:tcPr>
            <w:tcW w:w="319" w:type="dxa"/>
            <w:tcBorders>
              <w:top w:val="nil"/>
              <w:left w:val="nil"/>
              <w:bottom w:val="single" w:sz="4" w:space="0" w:color="auto"/>
              <w:right w:val="single" w:sz="4" w:space="0" w:color="auto"/>
            </w:tcBorders>
            <w:shd w:val="clear" w:color="auto" w:fill="auto"/>
            <w:noWrap/>
            <w:vAlign w:val="center"/>
          </w:tcPr>
          <w:p w14:paraId="761A8FA7" w14:textId="77777777" w:rsidR="00817775" w:rsidRPr="00A57D73"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7405EA5B" w14:textId="77777777" w:rsidR="00817775" w:rsidRPr="00A57D73" w:rsidRDefault="00817775" w:rsidP="00817775">
            <w:pPr>
              <w:pStyle w:val="TableEntry"/>
            </w:pPr>
          </w:p>
        </w:tc>
        <w:tc>
          <w:tcPr>
            <w:tcW w:w="319" w:type="dxa"/>
            <w:tcBorders>
              <w:top w:val="nil"/>
              <w:left w:val="nil"/>
              <w:bottom w:val="single" w:sz="4" w:space="0" w:color="auto"/>
              <w:right w:val="single" w:sz="4" w:space="0" w:color="auto"/>
            </w:tcBorders>
            <w:shd w:val="clear" w:color="auto" w:fill="auto"/>
            <w:noWrap/>
            <w:vAlign w:val="center"/>
          </w:tcPr>
          <w:p w14:paraId="21FCAC75" w14:textId="7C135A23" w:rsidR="00817775" w:rsidRPr="00A57D73" w:rsidRDefault="00817775" w:rsidP="00817775">
            <w:pPr>
              <w:pStyle w:val="TableEntry"/>
            </w:pPr>
            <w:r>
              <w:t>*</w:t>
            </w:r>
          </w:p>
        </w:tc>
        <w:tc>
          <w:tcPr>
            <w:tcW w:w="319" w:type="dxa"/>
            <w:tcBorders>
              <w:top w:val="nil"/>
              <w:left w:val="nil"/>
              <w:bottom w:val="single" w:sz="4" w:space="0" w:color="auto"/>
              <w:right w:val="single" w:sz="4" w:space="0" w:color="auto"/>
            </w:tcBorders>
            <w:shd w:val="clear" w:color="auto" w:fill="auto"/>
            <w:noWrap/>
            <w:vAlign w:val="center"/>
          </w:tcPr>
          <w:p w14:paraId="7570C0AB" w14:textId="77777777" w:rsidR="00817775" w:rsidRPr="00A57D73" w:rsidRDefault="00817775" w:rsidP="00817775">
            <w:pPr>
              <w:pStyle w:val="TableEntry"/>
            </w:pPr>
          </w:p>
        </w:tc>
      </w:tr>
    </w:tbl>
    <w:p w14:paraId="54A50202" w14:textId="77777777" w:rsidR="0081658A" w:rsidRDefault="0081658A" w:rsidP="006058B9">
      <w:pPr>
        <w:pStyle w:val="BodyText"/>
      </w:pPr>
      <w:bookmarkStart w:id="247" w:name="_Ref32903369"/>
    </w:p>
    <w:p w14:paraId="724B46FC" w14:textId="48A09C9D" w:rsidR="000765FE" w:rsidRPr="00A57D73" w:rsidRDefault="000765FE" w:rsidP="000765FE">
      <w:pPr>
        <w:pStyle w:val="Heading2"/>
        <w:rPr>
          <w:noProof w:val="0"/>
        </w:rPr>
      </w:pPr>
      <w:bookmarkStart w:id="248" w:name="_Toc34304703"/>
      <w:r w:rsidRPr="00A57D73">
        <w:rPr>
          <w:noProof w:val="0"/>
        </w:rPr>
        <w:t>Future Profile Extensions</w:t>
      </w:r>
      <w:bookmarkEnd w:id="247"/>
      <w:bookmarkEnd w:id="248"/>
    </w:p>
    <w:p w14:paraId="58D49109" w14:textId="43FEC656" w:rsidR="006B48CC" w:rsidRPr="00A57D73" w:rsidRDefault="0012368F" w:rsidP="00F53DD1">
      <w:pPr>
        <w:pStyle w:val="BodyText"/>
      </w:pPr>
      <w:r w:rsidRPr="00A57D73">
        <w:t>This white paper scopes the</w:t>
      </w:r>
      <w:r w:rsidR="006B48CC" w:rsidRPr="00A57D73">
        <w:t xml:space="preserve"> minimum viable profile for cataloguing, search and retrieval of endpoint connectivity details for standards commonly profiled within IHE. </w:t>
      </w:r>
    </w:p>
    <w:p w14:paraId="047CA33A" w14:textId="6A211ABC" w:rsidR="00C018DA" w:rsidRPr="00A57D73" w:rsidRDefault="00C018DA" w:rsidP="00F53DD1">
      <w:pPr>
        <w:pStyle w:val="BodyText"/>
      </w:pPr>
      <w:r w:rsidRPr="00A57D73">
        <w:t>Once adopted, i</w:t>
      </w:r>
      <w:r w:rsidR="00AF1FC2" w:rsidRPr="00A57D73">
        <w:t xml:space="preserve">t is envisioned that future </w:t>
      </w:r>
      <w:r w:rsidR="0012368F" w:rsidRPr="00A57D73">
        <w:t>revisions to</w:t>
      </w:r>
      <w:r w:rsidR="00AF1FC2" w:rsidRPr="00A57D73">
        <w:t xml:space="preserve"> the SNIF </w:t>
      </w:r>
      <w:r w:rsidR="00D05AB2">
        <w:t>Profile</w:t>
      </w:r>
      <w:r w:rsidR="00AF1FC2" w:rsidRPr="00A57D73">
        <w:t xml:space="preserve"> would include </w:t>
      </w:r>
      <w:r w:rsidR="000B6674" w:rsidRPr="00A57D73">
        <w:t xml:space="preserve">transactions </w:t>
      </w:r>
      <w:r w:rsidRPr="00A57D73">
        <w:t>to establish</w:t>
      </w:r>
      <w:r w:rsidR="000B6674" w:rsidRPr="00A57D73">
        <w:t xml:space="preserve"> a plug-and-play environment in which discovery and registration </w:t>
      </w:r>
      <w:r w:rsidR="00A83AC1" w:rsidRPr="00A57D73">
        <w:t>establish systems’ configuration</w:t>
      </w:r>
      <w:r w:rsidR="000B6674" w:rsidRPr="00A57D73">
        <w:t xml:space="preserve"> without human intervention</w:t>
      </w:r>
      <w:r w:rsidR="00A83AC1" w:rsidRPr="00A57D73">
        <w:t xml:space="preserve">. </w:t>
      </w:r>
    </w:p>
    <w:p w14:paraId="7BD446B4" w14:textId="130B9630" w:rsidR="006D728C" w:rsidRPr="00A57D73" w:rsidRDefault="00A83AC1" w:rsidP="00744CDE">
      <w:pPr>
        <w:pStyle w:val="BodyText"/>
      </w:pPr>
      <w:r w:rsidRPr="00A57D73">
        <w:t xml:space="preserve">For example, a system newly introduced to a network performs an auto-discovery to identify the SNIF repository, self-registers and automatically retrieves </w:t>
      </w:r>
      <w:r w:rsidR="00F53DD1" w:rsidRPr="00A57D73">
        <w:t xml:space="preserve">and configures </w:t>
      </w:r>
      <w:r w:rsidR="00F53DD1" w:rsidRPr="00A57D73">
        <w:rPr>
          <w:iCs/>
        </w:rPr>
        <w:t>appropriate connections based on purpose and capabilities.</w:t>
      </w:r>
      <w:bookmarkStart w:id="249" w:name="OLE_LINK21"/>
      <w:bookmarkStart w:id="250" w:name="OLE_LINK22"/>
    </w:p>
    <w:bookmarkEnd w:id="198"/>
    <w:bookmarkEnd w:id="199"/>
    <w:bookmarkEnd w:id="249"/>
    <w:bookmarkEnd w:id="250"/>
    <w:p w14:paraId="051FA912" w14:textId="0314FA2D" w:rsidR="00550C0B" w:rsidRPr="00A57D73" w:rsidRDefault="00DB4551">
      <w:pPr>
        <w:pStyle w:val="BodyText"/>
      </w:pPr>
      <w:r w:rsidRPr="00A57D73">
        <w:t xml:space="preserve"> </w:t>
      </w:r>
      <w:bookmarkEnd w:id="200"/>
      <w:bookmarkEnd w:id="201"/>
      <w:bookmarkEnd w:id="202"/>
    </w:p>
    <w:sectPr w:rsidR="00550C0B" w:rsidRPr="00A57D73" w:rsidSect="006058B9">
      <w:headerReference w:type="first" r:id="rId29"/>
      <w:pgSz w:w="12240" w:h="15840"/>
      <w:pgMar w:top="1440" w:right="1080" w:bottom="1440" w:left="1800" w:header="720" w:footer="720" w:gutter="0"/>
      <w:lnNumType w:countBy="5" w:restart="continuous"/>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ED8B6" w14:textId="77777777" w:rsidR="002E7893" w:rsidRDefault="002E7893">
      <w:r>
        <w:separator/>
      </w:r>
    </w:p>
  </w:endnote>
  <w:endnote w:type="continuationSeparator" w:id="0">
    <w:p w14:paraId="1CDC65EF" w14:textId="77777777" w:rsidR="002E7893" w:rsidRDefault="002E7893">
      <w:r>
        <w:continuationSeparator/>
      </w:r>
    </w:p>
  </w:endnote>
  <w:endnote w:type="continuationNotice" w:id="1">
    <w:p w14:paraId="6EA6C632" w14:textId="77777777" w:rsidR="002E7893" w:rsidRDefault="002E7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058F" w14:textId="77777777" w:rsidR="006F765D" w:rsidRDefault="006F76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AFF0142" w14:textId="77777777" w:rsidR="006F765D" w:rsidRDefault="006F7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3DC2F" w14:textId="0087645F" w:rsidR="006F765D" w:rsidRDefault="006F765D" w:rsidP="006058B9">
    <w:pPr>
      <w:pStyle w:val="Footer"/>
      <w:spacing w:before="120"/>
    </w:pPr>
    <w:bookmarkStart w:id="109" w:name="OLE_LINK33"/>
    <w:bookmarkStart w:id="110" w:name="OLE_LINK34"/>
    <w:r w:rsidRPr="006058B9">
      <w:rPr>
        <w:sz w:val="24"/>
        <w:szCs w:val="24"/>
      </w:rPr>
      <w:t>_</w:t>
    </w:r>
    <w:r>
      <w:t>____________________________________________________________________________________________</w:t>
    </w:r>
  </w:p>
  <w:bookmarkEnd w:id="109"/>
  <w:bookmarkEnd w:id="110"/>
  <w:p w14:paraId="7F12C90B" w14:textId="7548E6A9" w:rsidR="006F765D" w:rsidRPr="00FA542A" w:rsidRDefault="006F765D" w:rsidP="006058B9">
    <w:pPr>
      <w:pStyle w:val="Footer"/>
      <w:spacing w:before="120"/>
    </w:pPr>
    <w:r w:rsidRPr="00FA542A">
      <w:t xml:space="preserve">Rev. </w:t>
    </w:r>
    <w:r>
      <w:t>1.</w:t>
    </w:r>
    <w:del w:id="111" w:author="Nichols, Steven (GE Healthcare)" w:date="2020-05-06T13:47:00Z">
      <w:r w:rsidDel="006F765D">
        <w:delText xml:space="preserve">0 </w:delText>
      </w:r>
    </w:del>
    <w:ins w:id="112" w:author="Nichols, Steven (GE Healthcare)" w:date="2020-05-06T13:47:00Z">
      <w:r>
        <w:t xml:space="preserve">1 </w:t>
      </w:r>
    </w:ins>
    <w:r w:rsidRPr="00FA542A">
      <w:t>– 20</w:t>
    </w:r>
    <w:r>
      <w:t>20-</w:t>
    </w:r>
    <w:del w:id="113" w:author="Nichols, Steven (GE Healthcare)" w:date="2020-05-06T13:48:00Z">
      <w:r w:rsidDel="006F765D">
        <w:delText>03</w:delText>
      </w:r>
    </w:del>
    <w:ins w:id="114" w:author="Nichols, Steven (GE Healthcare)" w:date="2020-05-06T13:48:00Z">
      <w:r>
        <w:t>05</w:t>
      </w:r>
    </w:ins>
    <w:r>
      <w:t>-</w:t>
    </w:r>
    <w:del w:id="115" w:author="Nichols, Steven (GE Healthcare)" w:date="2020-05-06T13:48:00Z">
      <w:r w:rsidDel="006F765D">
        <w:delText>05</w:delText>
      </w:r>
      <w:r w:rsidRPr="00FA542A" w:rsidDel="006F765D">
        <w:delText xml:space="preserve">      </w:delText>
      </w:r>
      <w:r w:rsidDel="006F765D">
        <w:delText xml:space="preserve"> </w:delText>
      </w:r>
      <w:r w:rsidRPr="00FA542A" w:rsidDel="006F765D">
        <w:delText xml:space="preserve">                               </w:delText>
      </w:r>
      <w:r w:rsidRPr="006E239E" w:rsidDel="006F765D">
        <w:rPr>
          <w:rStyle w:val="PageNumber"/>
        </w:rPr>
        <w:delText xml:space="preserve"> </w:delText>
      </w:r>
    </w:del>
    <w:ins w:id="116" w:author="Nichols, Steven (GE Healthcare)" w:date="2020-05-06T13:48:00Z">
      <w:r>
        <w:t>06</w:t>
      </w:r>
      <w:r w:rsidRPr="00FA542A">
        <w:t xml:space="preserve">      </w:t>
      </w:r>
      <w:r>
        <w:t xml:space="preserve"> </w:t>
      </w:r>
      <w:r w:rsidRPr="00FA542A">
        <w:t xml:space="preserve">                               </w:t>
      </w:r>
      <w:r w:rsidRPr="006E239E">
        <w:rPr>
          <w:rStyle w:val="PageNumber"/>
        </w:rPr>
        <w:t xml:space="preserve"> </w:t>
      </w:r>
    </w:ins>
    <w:r w:rsidRPr="006E239E">
      <w:rPr>
        <w:rStyle w:val="PageNumber"/>
      </w:rPr>
      <w:fldChar w:fldCharType="begin"/>
    </w:r>
    <w:r w:rsidRPr="006E239E">
      <w:rPr>
        <w:rStyle w:val="PageNumber"/>
      </w:rPr>
      <w:instrText xml:space="preserve"> PAGE </w:instrText>
    </w:r>
    <w:r w:rsidRPr="006E239E">
      <w:rPr>
        <w:rStyle w:val="PageNumber"/>
      </w:rPr>
      <w:fldChar w:fldCharType="separate"/>
    </w:r>
    <w:r>
      <w:rPr>
        <w:rStyle w:val="PageNumber"/>
      </w:rPr>
      <w:t>2</w:t>
    </w:r>
    <w:r w:rsidRPr="006E239E">
      <w:rPr>
        <w:rStyle w:val="PageNumber"/>
      </w:rPr>
      <w:fldChar w:fldCharType="end"/>
    </w:r>
    <w:r w:rsidRPr="00FA542A">
      <w:t xml:space="preserve">          </w:t>
    </w:r>
    <w:r>
      <w:t xml:space="preserve">          </w:t>
    </w:r>
    <w:r w:rsidRPr="00FA542A">
      <w:t xml:space="preserve">                     Copyright © 20</w:t>
    </w:r>
    <w:r>
      <w:t>20</w:t>
    </w:r>
    <w:r w:rsidRPr="00FA542A">
      <w:t>: IHE International, Inc.</w:t>
    </w:r>
  </w:p>
  <w:p w14:paraId="7A88A7E5" w14:textId="5AB8A914" w:rsidR="006F765D" w:rsidRPr="00053931" w:rsidRDefault="006F765D" w:rsidP="00053931">
    <w:pPr>
      <w:pStyle w:val="Footer"/>
    </w:pPr>
    <w:bookmarkStart w:id="117" w:name="OLE_LINK1"/>
    <w:bookmarkStart w:id="118" w:name="OLE_LINK2"/>
    <w:bookmarkStart w:id="119" w:name="OLE_LINK3"/>
    <w:r>
      <w:t>Template Rev. 1.1 – 2018-05-02</w:t>
    </w:r>
    <w:bookmarkEnd w:id="117"/>
    <w:bookmarkEnd w:id="118"/>
    <w:bookmarkEnd w:id="119"/>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BB768" w14:textId="77777777" w:rsidR="006F765D" w:rsidRPr="00C30B37" w:rsidRDefault="006F765D"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4E25E" w14:textId="77777777" w:rsidR="002E7893" w:rsidRDefault="002E7893">
      <w:r>
        <w:separator/>
      </w:r>
    </w:p>
  </w:footnote>
  <w:footnote w:type="continuationSeparator" w:id="0">
    <w:p w14:paraId="7063C5AF" w14:textId="77777777" w:rsidR="002E7893" w:rsidRDefault="002E7893">
      <w:r>
        <w:continuationSeparator/>
      </w:r>
    </w:p>
  </w:footnote>
  <w:footnote w:type="continuationNotice" w:id="1">
    <w:p w14:paraId="27F85C0C" w14:textId="77777777" w:rsidR="002E7893" w:rsidRDefault="002E7893"/>
  </w:footnote>
  <w:footnote w:id="2">
    <w:p w14:paraId="5343183C" w14:textId="26EA9E11" w:rsidR="006F765D" w:rsidRDefault="006F765D">
      <w:pPr>
        <w:pStyle w:val="FootnoteText"/>
      </w:pPr>
      <w:r>
        <w:rPr>
          <w:rStyle w:val="FootnoteReference"/>
        </w:rPr>
        <w:footnoteRef/>
      </w:r>
      <w:r>
        <w:t xml:space="preserve"> HL7 </w:t>
      </w:r>
      <w:r w:rsidRPr="00D11484">
        <w:t>is the registered trademark of Health Level Seven International and the use does not constitute endorsement by HL7.</w:t>
      </w:r>
    </w:p>
  </w:footnote>
  <w:footnote w:id="3">
    <w:p w14:paraId="44F02DA8" w14:textId="5DB9A76F" w:rsidR="006F765D" w:rsidRDefault="006F765D" w:rsidP="00D11484">
      <w:pPr>
        <w:pStyle w:val="FootnoteText"/>
      </w:pPr>
      <w:r>
        <w:rPr>
          <w:rStyle w:val="FootnoteReference"/>
        </w:rPr>
        <w:footnoteRef/>
      </w:r>
      <w:r>
        <w:t xml:space="preserve"> DICOM is the registered trademark of the National Electrical Manufacturers Association for its standards publications relating to digital communications of medical information.</w:t>
      </w:r>
    </w:p>
  </w:footnote>
  <w:footnote w:id="4">
    <w:p w14:paraId="7FEB245D" w14:textId="53CD0787" w:rsidR="006F765D" w:rsidRDefault="006F765D">
      <w:pPr>
        <w:pStyle w:val="FootnoteText"/>
      </w:pPr>
      <w:r>
        <w:rPr>
          <w:rStyle w:val="FootnoteReference"/>
        </w:rPr>
        <w:footnoteRef/>
      </w:r>
      <w:r>
        <w:t xml:space="preserve"> FHIR </w:t>
      </w:r>
      <w:r w:rsidRPr="00D11484">
        <w:t>is the registered trademark of Health Level Seven International and the use does not constitute endorsement by HL7.</w:t>
      </w:r>
    </w:p>
  </w:footnote>
  <w:footnote w:id="5">
    <w:p w14:paraId="5C1B1918" w14:textId="77777777" w:rsidR="006F765D" w:rsidRPr="00784490" w:rsidRDefault="006F765D"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1" w:anchor="page=51" w:history="1">
        <w:r w:rsidRPr="00784490">
          <w:rPr>
            <w:rStyle w:val="Hyperlink"/>
            <w:rFonts w:cs="Times New Roman"/>
          </w:rPr>
          <w:t>https://nvlpubs.nist.gov/nistpubs/SpecialPublications/NIST.SP.800-53r4.pdf#page=51</w:t>
        </w:r>
      </w:hyperlink>
    </w:p>
  </w:footnote>
  <w:footnote w:id="6">
    <w:p w14:paraId="169E8876" w14:textId="77777777" w:rsidR="006F765D" w:rsidRDefault="006F765D"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https://eur-lex.europa.eu/legal-content/EN/TXT/?uri=CELEX:32017R0745</w:t>
      </w:r>
    </w:p>
  </w:footnote>
  <w:footnote w:id="7">
    <w:p w14:paraId="5AE5C911" w14:textId="77777777" w:rsidR="006F765D" w:rsidRPr="00283D49" w:rsidRDefault="006F765D"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https://eur-lex.europa.eu/legal-content/EN/TXT/?uri=CELEX:32016L1148</w:t>
      </w:r>
    </w:p>
  </w:footnote>
  <w:footnote w:id="8">
    <w:p w14:paraId="3C5F85D7" w14:textId="77777777" w:rsidR="006F765D" w:rsidRPr="00283D49" w:rsidRDefault="006F765D" w:rsidP="008A40B1">
      <w:pPr>
        <w:pStyle w:val="FootnoteText"/>
        <w:rPr>
          <w:rStyle w:val="Hyperlink"/>
          <w:rFonts w:cs="Times New Roman"/>
        </w:rPr>
      </w:pPr>
      <w:r w:rsidRPr="00283D49">
        <w:rPr>
          <w:rStyle w:val="Hyperlink"/>
          <w:rFonts w:cs="Times New Roman"/>
        </w:rPr>
        <w:footnoteRef/>
      </w:r>
      <w:r w:rsidRPr="00283D49">
        <w:rPr>
          <w:rStyle w:val="Hyperlink"/>
          <w:rFonts w:cs="Times New Roman"/>
        </w:rPr>
        <w:t xml:space="preserve"> https://eur-lex.europa.eu/legal-content/EN/TXT/?uri=CELEX:32016R0679</w:t>
      </w:r>
    </w:p>
  </w:footnote>
  <w:footnote w:id="9">
    <w:p w14:paraId="379E5BD4" w14:textId="77777777" w:rsidR="006F765D" w:rsidRDefault="006F765D" w:rsidP="008A40B1">
      <w:pPr>
        <w:pStyle w:val="FootnoteText"/>
      </w:pPr>
      <w:r w:rsidRPr="00283D49">
        <w:rPr>
          <w:rStyle w:val="Hyperlink"/>
          <w:rFonts w:cs="Times New Roman"/>
        </w:rPr>
        <w:footnoteRef/>
      </w:r>
      <w:r w:rsidRPr="00283D49">
        <w:rPr>
          <w:rStyle w:val="Hyperlink"/>
          <w:rFonts w:cs="Times New Roman"/>
        </w:rPr>
        <w:t xml:space="preserve"> https://eur-lex.europa.eu/legal-content/EN/TXT/?uri=CELEX:32019R0881</w:t>
      </w:r>
    </w:p>
  </w:footnote>
  <w:footnote w:id="10">
    <w:p w14:paraId="51359BDF" w14:textId="77777777" w:rsidR="006F765D" w:rsidRDefault="006F765D" w:rsidP="008A40B1">
      <w:pPr>
        <w:pStyle w:val="FootnoteText"/>
      </w:pPr>
      <w:r>
        <w:rPr>
          <w:rStyle w:val="FootnoteReference"/>
        </w:rPr>
        <w:footnoteRef/>
      </w:r>
      <w:r>
        <w:t xml:space="preserve"> </w:t>
      </w:r>
      <w:hyperlink r:id="rId2" w:anchor="download" w:history="1">
        <w:r w:rsidRPr="00283D49">
          <w:rPr>
            <w:rStyle w:val="Hyperlink"/>
            <w:rFonts w:cs="Times New Roman"/>
          </w:rPr>
          <w:t>https://www.nema.org/Standards/Pages/manufacturer-disclosure-statement-for-medical-device-security.aspx?key=67ri900e6rt5af#download</w:t>
        </w:r>
      </w:hyperlink>
      <w:r>
        <w:t xml:space="preserve"> </w:t>
      </w:r>
    </w:p>
  </w:footnote>
  <w:footnote w:id="11">
    <w:p w14:paraId="10A99B46" w14:textId="77777777" w:rsidR="006F765D" w:rsidRPr="00784490" w:rsidRDefault="006F765D" w:rsidP="008A40B1">
      <w:pPr>
        <w:pStyle w:val="FootnoteText"/>
        <w:rPr>
          <w:rFonts w:cs="Times New Roman"/>
        </w:rPr>
      </w:pPr>
      <w:r w:rsidRPr="00784490">
        <w:rPr>
          <w:rStyle w:val="FootnoteReference"/>
          <w:rFonts w:cs="Times New Roman"/>
        </w:rPr>
        <w:footnoteRef/>
      </w:r>
      <w:r w:rsidRPr="00784490">
        <w:rPr>
          <w:rFonts w:cs="Times New Roman"/>
        </w:rPr>
        <w:t xml:space="preserve"> </w:t>
      </w:r>
      <w:hyperlink r:id="rId3" w:history="1">
        <w:r w:rsidRPr="00784490">
          <w:rPr>
            <w:rStyle w:val="Hyperlink"/>
            <w:rFonts w:cs="Times New Roman"/>
          </w:rPr>
          <w:t>https://nvlpubs.nist.gov/nistpubs/FIPS/NIST.FIPS.140-3.pdf</w:t>
        </w:r>
      </w:hyperlink>
    </w:p>
  </w:footnote>
  <w:footnote w:id="12">
    <w:p w14:paraId="2AC79AAA" w14:textId="5D9D0FD1" w:rsidR="006F765D" w:rsidRDefault="006F765D">
      <w:pPr>
        <w:pStyle w:val="FootnoteText"/>
      </w:pPr>
      <w:r>
        <w:rPr>
          <w:rStyle w:val="FootnoteReference"/>
        </w:rPr>
        <w:footnoteRef/>
      </w:r>
      <w:r>
        <w:t xml:space="preserve"> </w:t>
      </w:r>
      <w:r w:rsidRPr="0005678D">
        <w:rPr>
          <w:rStyle w:val="Hyperlink"/>
          <w:rFonts w:cs="Times New Roman"/>
        </w:rPr>
        <w:t>https://apps.nsa.gov/iaarchive/library/ia-guidance/security-configuration/networks/manageable-network-plan.cfm</w:t>
      </w:r>
    </w:p>
  </w:footnote>
  <w:footnote w:id="13">
    <w:p w14:paraId="715FB83F" w14:textId="77777777" w:rsidR="006F765D" w:rsidRPr="0027779F" w:rsidRDefault="006F765D">
      <w:pPr>
        <w:pStyle w:val="FootnoteText"/>
        <w:rPr>
          <w:rFonts w:cs="Times New Roman"/>
        </w:rPr>
      </w:pPr>
      <w:r w:rsidRPr="00784490">
        <w:rPr>
          <w:rStyle w:val="FootnoteReference"/>
          <w:rFonts w:cs="Times New Roman"/>
        </w:rPr>
        <w:footnoteRef/>
      </w:r>
      <w:r w:rsidRPr="00784490">
        <w:rPr>
          <w:rFonts w:cs="Times New Roman"/>
        </w:rPr>
        <w:t xml:space="preserve"> </w:t>
      </w:r>
      <w:hyperlink r:id="rId4" w:history="1">
        <w:r w:rsidRPr="00784490">
          <w:rPr>
            <w:rStyle w:val="Hyperlink"/>
            <w:rFonts w:cs="Times New Roman"/>
          </w:rPr>
          <w:t>https://www.ijert.org/research/dicom-configuration-management-using-configuration-cockpit-tool-IJERTCONV6IS13190.pdf</w:t>
        </w:r>
      </w:hyperlink>
    </w:p>
  </w:footnote>
  <w:footnote w:id="14">
    <w:p w14:paraId="10220B4C" w14:textId="77777777" w:rsidR="006F765D" w:rsidRPr="00162CD1" w:rsidRDefault="006F765D" w:rsidP="008414D0">
      <w:pPr>
        <w:pStyle w:val="FootnoteText"/>
        <w:rPr>
          <w:rFonts w:cs="Times New Roman"/>
        </w:rPr>
      </w:pPr>
      <w:r w:rsidRPr="00162CD1">
        <w:rPr>
          <w:rStyle w:val="FootnoteReference"/>
          <w:rFonts w:cs="Times New Roman"/>
        </w:rPr>
        <w:footnoteRef/>
      </w:r>
      <w:r w:rsidRPr="00162CD1">
        <w:rPr>
          <w:rFonts w:cs="Times New Roman"/>
        </w:rPr>
        <w:t xml:space="preserve"> </w:t>
      </w:r>
      <w:hyperlink r:id="rId5" w:history="1">
        <w:r w:rsidRPr="00162CD1">
          <w:rPr>
            <w:rStyle w:val="Hyperlink"/>
            <w:rFonts w:cs="Times New Roman"/>
          </w:rPr>
          <w:t>https://gazelle.ihe.net/content/system-configuration</w:t>
        </w:r>
      </w:hyperlink>
    </w:p>
  </w:footnote>
  <w:footnote w:id="15">
    <w:p w14:paraId="77BFB947" w14:textId="77777777" w:rsidR="006F765D" w:rsidRPr="0027779F" w:rsidRDefault="006F765D" w:rsidP="00F82A93">
      <w:pPr>
        <w:pStyle w:val="FootnoteText"/>
        <w:rPr>
          <w:rFonts w:cs="Times New Roman"/>
        </w:rPr>
      </w:pPr>
      <w:r w:rsidRPr="0027779F">
        <w:rPr>
          <w:rStyle w:val="FootnoteReference"/>
          <w:rFonts w:cs="Times New Roman"/>
        </w:rPr>
        <w:footnoteRef/>
      </w:r>
      <w:r w:rsidRPr="0027779F">
        <w:rPr>
          <w:rFonts w:cs="Times New Roman"/>
        </w:rPr>
        <w:t xml:space="preserve"> </w:t>
      </w:r>
      <w:hyperlink r:id="rId6" w:history="1">
        <w:r w:rsidRPr="0027779F">
          <w:rPr>
            <w:rStyle w:val="Hyperlink"/>
            <w:rFonts w:cs="Times New Roman"/>
          </w:rPr>
          <w:t>https://www.ihe.net/uploadedFiles/Documents/PCD/IHE_PCD_WP_SDPi_UseCases_Rev1-1_Pub_2019-11-01.pdf</w:t>
        </w:r>
      </w:hyperlink>
    </w:p>
  </w:footnote>
  <w:footnote w:id="16">
    <w:p w14:paraId="5C32EBD4" w14:textId="77777777" w:rsidR="006F765D" w:rsidRPr="0027779F" w:rsidRDefault="006F765D" w:rsidP="005A0D7D">
      <w:pPr>
        <w:pStyle w:val="FootnoteText"/>
        <w:rPr>
          <w:rFonts w:cs="Times New Roman"/>
        </w:rPr>
      </w:pPr>
      <w:r w:rsidRPr="0027779F">
        <w:rPr>
          <w:rStyle w:val="FootnoteReference"/>
          <w:rFonts w:cs="Times New Roman"/>
        </w:rPr>
        <w:footnoteRef/>
      </w:r>
      <w:r w:rsidRPr="0027779F">
        <w:rPr>
          <w:rFonts w:cs="Times New Roman"/>
        </w:rPr>
        <w:t xml:space="preserve"> </w:t>
      </w:r>
      <w:hyperlink r:id="rId7" w:history="1">
        <w:r w:rsidRPr="0027779F">
          <w:rPr>
            <w:rStyle w:val="Hyperlink"/>
            <w:rFonts w:cs="Times New Roman"/>
          </w:rPr>
          <w:t>ftp://ftp.ihe.net/IT_Infrastructure/iheitiyr5-2007-2008/Technical_Cmte/Whitepaper_Work/Configuration/Config-Whitepaper-Outline04.doc</w:t>
        </w:r>
      </w:hyperlink>
    </w:p>
  </w:footnote>
  <w:footnote w:id="17">
    <w:p w14:paraId="206B2CD1" w14:textId="77777777" w:rsidR="006F765D" w:rsidRPr="0027779F" w:rsidRDefault="006F765D" w:rsidP="00554CCB">
      <w:pPr>
        <w:pStyle w:val="FootnoteText"/>
        <w:rPr>
          <w:rFonts w:cs="Times New Roman"/>
        </w:rPr>
      </w:pPr>
      <w:r w:rsidRPr="0027779F">
        <w:rPr>
          <w:rStyle w:val="FootnoteReference"/>
          <w:rFonts w:cs="Times New Roman"/>
        </w:rPr>
        <w:footnoteRef/>
      </w:r>
      <w:r w:rsidRPr="0027779F">
        <w:rPr>
          <w:rFonts w:cs="Times New Roman"/>
        </w:rPr>
        <w:t xml:space="preserve"> </w:t>
      </w:r>
      <w:hyperlink r:id="rId8" w:anchor="chapter_7" w:history="1">
        <w:r w:rsidRPr="0027779F">
          <w:rPr>
            <w:rStyle w:val="Hyperlink"/>
            <w:rFonts w:cs="Times New Roman"/>
          </w:rPr>
          <w:t>http://dicom.nema.org/medical/dicom/current/output/html/part15.html#chapter_7</w:t>
        </w:r>
      </w:hyperlink>
    </w:p>
  </w:footnote>
  <w:footnote w:id="18">
    <w:p w14:paraId="4AA30081" w14:textId="77777777" w:rsidR="006F765D" w:rsidRPr="0027779F" w:rsidRDefault="006F765D" w:rsidP="00511EC0">
      <w:pPr>
        <w:pStyle w:val="FootnoteText"/>
        <w:rPr>
          <w:rFonts w:cs="Times New Roman"/>
        </w:rPr>
      </w:pPr>
      <w:r w:rsidRPr="0027779F">
        <w:rPr>
          <w:rStyle w:val="FootnoteReference"/>
          <w:rFonts w:cs="Times New Roman"/>
        </w:rPr>
        <w:footnoteRef/>
      </w:r>
      <w:r w:rsidRPr="0027779F">
        <w:rPr>
          <w:rFonts w:cs="Times New Roman"/>
        </w:rPr>
        <w:t xml:space="preserve"> </w:t>
      </w:r>
      <w:hyperlink r:id="rId9" w:history="1">
        <w:r w:rsidRPr="0027779F">
          <w:rPr>
            <w:rStyle w:val="Hyperlink"/>
            <w:rFonts w:cs="Times New Roman"/>
          </w:rPr>
          <w:t>https://en.wikipedia.org/wiki/Interface_description_language</w:t>
        </w:r>
      </w:hyperlink>
    </w:p>
  </w:footnote>
  <w:footnote w:id="19">
    <w:p w14:paraId="6A571FA4" w14:textId="77777777" w:rsidR="006F765D" w:rsidRPr="0027779F" w:rsidRDefault="006F765D">
      <w:pPr>
        <w:pStyle w:val="FootnoteText"/>
        <w:rPr>
          <w:rFonts w:cs="Times New Roman"/>
        </w:rPr>
      </w:pPr>
      <w:r w:rsidRPr="0027779F">
        <w:rPr>
          <w:rStyle w:val="FootnoteReference"/>
          <w:rFonts w:cs="Times New Roman"/>
        </w:rPr>
        <w:footnoteRef/>
      </w:r>
      <w:r w:rsidRPr="0027779F">
        <w:rPr>
          <w:rFonts w:cs="Times New Roman"/>
        </w:rPr>
        <w:t xml:space="preserve"> </w:t>
      </w:r>
      <w:hyperlink r:id="rId10" w:history="1">
        <w:r w:rsidRPr="0027779F">
          <w:rPr>
            <w:rStyle w:val="Hyperlink"/>
            <w:rFonts w:cs="Times New Roman"/>
          </w:rPr>
          <w:t>https://www.oasis-open.org/committees/tc_home.php?wg_abbrev=uddi-spec</w:t>
        </w:r>
      </w:hyperlink>
    </w:p>
  </w:footnote>
  <w:footnote w:id="20">
    <w:p w14:paraId="731B342E" w14:textId="32045AFA" w:rsidR="006F765D" w:rsidRPr="00E23E95" w:rsidRDefault="006F765D">
      <w:pPr>
        <w:pStyle w:val="FootnoteText"/>
        <w:rPr>
          <w:rFonts w:cs="Times New Roman"/>
        </w:rPr>
      </w:pPr>
      <w:r w:rsidRPr="00E23E95">
        <w:rPr>
          <w:rStyle w:val="FootnoteReference"/>
          <w:rFonts w:cs="Times New Roman"/>
        </w:rPr>
        <w:footnoteRef/>
      </w:r>
      <w:r w:rsidRPr="00E23E95">
        <w:rPr>
          <w:rFonts w:cs="Times New Roman"/>
        </w:rPr>
        <w:t xml:space="preserve"> </w:t>
      </w:r>
      <w:hyperlink r:id="rId11" w:history="1">
        <w:r w:rsidRPr="00956409">
          <w:rPr>
            <w:rStyle w:val="Hyperlink"/>
            <w:rFonts w:cs="Times New Roman"/>
          </w:rPr>
          <w:t>https://www.w3.org/TR/2020/PR-wot-thing-description-20200130/</w:t>
        </w:r>
      </w:hyperlink>
    </w:p>
  </w:footnote>
  <w:footnote w:id="21">
    <w:p w14:paraId="0F99BC33" w14:textId="39C8465F" w:rsidR="006F765D" w:rsidRDefault="006F765D">
      <w:pPr>
        <w:pStyle w:val="FootnoteText"/>
      </w:pPr>
      <w:r>
        <w:rPr>
          <w:rStyle w:val="FootnoteReference"/>
        </w:rPr>
        <w:footnoteRef/>
      </w:r>
      <w:r>
        <w:t xml:space="preserve"> </w:t>
      </w:r>
      <w:hyperlink r:id="rId12" w:anchor="capabilities" w:history="1">
        <w:r w:rsidRPr="00D94EC0">
          <w:rPr>
            <w:rStyle w:val="Hyperlink"/>
            <w:rFonts w:cs="Times New Roman"/>
          </w:rPr>
          <w:t>http://hl7.org/fhir/http.html#capabilities</w:t>
        </w:r>
      </w:hyperlink>
      <w:r>
        <w:t xml:space="preserve"> </w:t>
      </w:r>
    </w:p>
  </w:footnote>
  <w:footnote w:id="22">
    <w:p w14:paraId="5E61CE08" w14:textId="6D2408B0" w:rsidR="006F765D" w:rsidRDefault="006F765D">
      <w:pPr>
        <w:pStyle w:val="FootnoteText"/>
      </w:pPr>
      <w:r>
        <w:rPr>
          <w:rStyle w:val="FootnoteReference"/>
        </w:rPr>
        <w:footnoteRef/>
      </w:r>
      <w:r>
        <w:t xml:space="preserve"> </w:t>
      </w:r>
      <w:hyperlink r:id="rId13" w:history="1">
        <w:r w:rsidRPr="00AF6C9D">
          <w:rPr>
            <w:rStyle w:val="Hyperlink"/>
            <w:rFonts w:cs="Times New Roman"/>
          </w:rPr>
          <w:t>https://www.hl7.org/fhir/endpoint.html</w:t>
        </w:r>
      </w:hyperlink>
      <w:r>
        <w:t xml:space="preserve"> </w:t>
      </w:r>
    </w:p>
  </w:footnote>
  <w:footnote w:id="23">
    <w:p w14:paraId="19951CDF" w14:textId="77777777" w:rsidR="006F765D" w:rsidRDefault="006F765D" w:rsidP="001158D3">
      <w:pPr>
        <w:pStyle w:val="FootnoteText"/>
      </w:pPr>
      <w:r>
        <w:rPr>
          <w:rStyle w:val="FootnoteReference"/>
        </w:rPr>
        <w:footnoteRef/>
      </w:r>
      <w:r>
        <w:t xml:space="preserve"> </w:t>
      </w:r>
      <w:hyperlink r:id="rId14" w:history="1">
        <w:r w:rsidRPr="004814E8">
          <w:rPr>
            <w:rStyle w:val="Hyperlink"/>
            <w:rFonts w:cs="Times New Roman"/>
          </w:rPr>
          <w:t>https://www.ihe.net/uploadedFiles/Documents/ITI/IHE_ITI_Suppl_mCSD.pdf</w:t>
        </w:r>
      </w:hyperlink>
      <w:r>
        <w:t xml:space="preserve"> </w:t>
      </w:r>
    </w:p>
  </w:footnote>
  <w:footnote w:id="24">
    <w:p w14:paraId="7B7842FF" w14:textId="0C966429" w:rsidR="006F765D" w:rsidRPr="00311150" w:rsidRDefault="006F765D">
      <w:pPr>
        <w:pStyle w:val="FootnoteText"/>
      </w:pPr>
      <w:r w:rsidRPr="00311150">
        <w:rPr>
          <w:rStyle w:val="FootnoteReference"/>
        </w:rPr>
        <w:footnoteRef/>
      </w:r>
      <w:r>
        <w:t xml:space="preserve"> </w:t>
      </w:r>
      <w:r w:rsidRPr="00523094">
        <w:rPr>
          <w:rStyle w:val="Hyperlink"/>
          <w:rFonts w:cs="Times New Roman"/>
        </w:rPr>
        <w:t>http://dicom.nema.org/medical/dicom/current/output/chtml/part18/sect_8.9.html</w:t>
      </w:r>
    </w:p>
  </w:footnote>
  <w:footnote w:id="25">
    <w:p w14:paraId="706EB952" w14:textId="77777777" w:rsidR="006F765D" w:rsidRPr="0027779F" w:rsidRDefault="006F765D">
      <w:pPr>
        <w:pStyle w:val="FootnoteText"/>
        <w:rPr>
          <w:rFonts w:cs="Times New Roman"/>
        </w:rPr>
      </w:pPr>
      <w:r w:rsidRPr="0027779F">
        <w:rPr>
          <w:rStyle w:val="FootnoteReference"/>
          <w:rFonts w:cs="Times New Roman"/>
        </w:rPr>
        <w:footnoteRef/>
      </w:r>
      <w:r w:rsidRPr="0027779F">
        <w:rPr>
          <w:rFonts w:cs="Times New Roman"/>
        </w:rPr>
        <w:t xml:space="preserve"> </w:t>
      </w:r>
      <w:hyperlink r:id="rId15" w:history="1">
        <w:r w:rsidRPr="0027779F">
          <w:rPr>
            <w:rStyle w:val="Hyperlink"/>
            <w:rFonts w:cs="Times New Roman"/>
          </w:rPr>
          <w:t>https://en.wikipedia.org/wiki/ISO/IEEE_11073</w:t>
        </w:r>
      </w:hyperlink>
    </w:p>
  </w:footnote>
  <w:footnote w:id="26">
    <w:p w14:paraId="62C862AB" w14:textId="77777777" w:rsidR="006F765D" w:rsidRPr="0027779F" w:rsidRDefault="006F765D">
      <w:pPr>
        <w:pStyle w:val="FootnoteText"/>
        <w:rPr>
          <w:rFonts w:cs="Times New Roman"/>
        </w:rPr>
      </w:pPr>
      <w:r w:rsidRPr="0027779F">
        <w:rPr>
          <w:rStyle w:val="FootnoteReference"/>
          <w:rFonts w:cs="Times New Roman"/>
        </w:rPr>
        <w:footnoteRef/>
      </w:r>
      <w:r w:rsidRPr="0027779F">
        <w:rPr>
          <w:rFonts w:cs="Times New Roman"/>
        </w:rPr>
        <w:t xml:space="preserve"> </w:t>
      </w:r>
      <w:hyperlink r:id="rId16" w:history="1">
        <w:r w:rsidRPr="0027779F">
          <w:rPr>
            <w:rStyle w:val="Hyperlink"/>
            <w:rFonts w:cs="Times New Roman"/>
          </w:rPr>
          <w:t>https://datatracker.ietf.org/wg/snmpconf/about/</w:t>
        </w:r>
      </w:hyperlink>
    </w:p>
  </w:footnote>
  <w:footnote w:id="27">
    <w:p w14:paraId="3C7E18E8" w14:textId="77777777" w:rsidR="006F765D" w:rsidRPr="0027779F" w:rsidRDefault="006F765D">
      <w:pPr>
        <w:pStyle w:val="FootnoteText"/>
        <w:rPr>
          <w:rFonts w:cs="Times New Roman"/>
        </w:rPr>
      </w:pPr>
      <w:r w:rsidRPr="0027779F">
        <w:rPr>
          <w:rStyle w:val="FootnoteReference"/>
          <w:rFonts w:cs="Times New Roman"/>
        </w:rPr>
        <w:footnoteRef/>
      </w:r>
      <w:r w:rsidRPr="0027779F">
        <w:rPr>
          <w:rFonts w:cs="Times New Roman"/>
        </w:rPr>
        <w:t xml:space="preserve"> </w:t>
      </w:r>
      <w:hyperlink r:id="rId17" w:history="1">
        <w:r w:rsidRPr="0027779F">
          <w:rPr>
            <w:rStyle w:val="Hyperlink"/>
            <w:rFonts w:cs="Times New Roman"/>
          </w:rPr>
          <w:t>https://www.oasis-open.org/committees/tc_home.php?wg_abbrev=kmip</w:t>
        </w:r>
      </w:hyperlink>
    </w:p>
  </w:footnote>
  <w:footnote w:id="28">
    <w:p w14:paraId="36E7EF9D" w14:textId="473F632A" w:rsidR="006F765D" w:rsidRDefault="006F765D">
      <w:pPr>
        <w:pStyle w:val="FootnoteText"/>
      </w:pPr>
      <w:r>
        <w:rPr>
          <w:rStyle w:val="FootnoteReference"/>
        </w:rPr>
        <w:footnoteRef/>
      </w:r>
      <w:r>
        <w:t xml:space="preserve"> </w:t>
      </w:r>
      <w:hyperlink r:id="rId18" w:history="1">
        <w:r w:rsidRPr="00DB4FFF">
          <w:rPr>
            <w:rStyle w:val="Hyperlink"/>
            <w:rFonts w:cs="Times New Roman"/>
          </w:rPr>
          <w:t>https://openconnectivity.org/developer/specifications/upnp-resources/upnp/</w:t>
        </w:r>
      </w:hyperlink>
    </w:p>
  </w:footnote>
  <w:footnote w:id="29">
    <w:p w14:paraId="296EF616" w14:textId="33131439" w:rsidR="005853A0" w:rsidRDefault="005853A0">
      <w:pPr>
        <w:pStyle w:val="FootnoteText"/>
      </w:pPr>
      <w:ins w:id="149" w:author="Nichols, Steven (GE Healthcare)" w:date="2020-05-06T14:09:00Z">
        <w:r>
          <w:rPr>
            <w:rStyle w:val="FootnoteReference"/>
          </w:rPr>
          <w:footnoteRef/>
        </w:r>
        <w:r>
          <w:t xml:space="preserve"> </w:t>
        </w:r>
        <w:r w:rsidRPr="005853A0">
          <w:rPr>
            <w:rStyle w:val="Hyperlink"/>
            <w:rFonts w:cs="Times New Roman"/>
            <w:rPrChange w:id="150" w:author="Nichols, Steven (GE Healthcare)" w:date="2020-05-06T14:09:00Z">
              <w:rPr/>
            </w:rPrChange>
          </w:rPr>
          <w:t>https://www.dmtf.org/sites/default/files/standards/documents/DSP0226_1.2.0.pdf</w:t>
        </w:r>
      </w:ins>
    </w:p>
  </w:footnote>
  <w:footnote w:id="30">
    <w:p w14:paraId="476AC074" w14:textId="1406509C" w:rsidR="005853A0" w:rsidRDefault="005853A0">
      <w:pPr>
        <w:pStyle w:val="FootnoteText"/>
      </w:pPr>
      <w:ins w:id="154" w:author="Nichols, Steven (GE Healthcare)" w:date="2020-05-06T14:12:00Z">
        <w:r>
          <w:rPr>
            <w:rStyle w:val="FootnoteReference"/>
          </w:rPr>
          <w:footnoteRef/>
        </w:r>
        <w:r>
          <w:t xml:space="preserve"> </w:t>
        </w:r>
        <w:r w:rsidRPr="005853A0">
          <w:rPr>
            <w:rStyle w:val="Hyperlink"/>
            <w:rFonts w:cs="Times New Roman"/>
            <w:rPrChange w:id="155" w:author="Nichols, Steven (GE Healthcare)" w:date="2020-05-06T14:12:00Z">
              <w:rPr/>
            </w:rPrChange>
          </w:rPr>
          <w:t>http://www.dns-sd.org/</w:t>
        </w:r>
      </w:ins>
    </w:p>
  </w:footnote>
  <w:footnote w:id="31">
    <w:p w14:paraId="58D24319" w14:textId="77777777" w:rsidR="006F765D" w:rsidRDefault="006F765D">
      <w:pPr>
        <w:pStyle w:val="FootnoteText"/>
      </w:pPr>
      <w:r>
        <w:rPr>
          <w:rStyle w:val="FootnoteReference"/>
        </w:rPr>
        <w:footnoteRef/>
      </w:r>
      <w:r>
        <w:t xml:space="preserve"> </w:t>
      </w:r>
      <w:hyperlink r:id="rId19" w:anchor="chapter_H" w:history="1">
        <w:r w:rsidRPr="001B6036">
          <w:rPr>
            <w:rStyle w:val="Hyperlink"/>
            <w:rFonts w:cs="Times New Roman"/>
          </w:rPr>
          <w:t>http://dicom.nema.org/medical/dicom/current/output/html/part15.html#chapter_H</w:t>
        </w:r>
      </w:hyperlink>
    </w:p>
  </w:footnote>
  <w:footnote w:id="32">
    <w:p w14:paraId="1564FCD0" w14:textId="77777777" w:rsidR="006F765D" w:rsidRPr="00FF3F85" w:rsidRDefault="006F765D">
      <w:pPr>
        <w:pStyle w:val="FootnoteText"/>
        <w:rPr>
          <w:rStyle w:val="Hyperlink"/>
          <w:rFonts w:cs="Times New Roman"/>
        </w:rPr>
      </w:pPr>
      <w:r>
        <w:rPr>
          <w:rStyle w:val="FootnoteReference"/>
        </w:rPr>
        <w:footnoteRef/>
      </w:r>
      <w:r>
        <w:t xml:space="preserve"> </w:t>
      </w:r>
      <w:hyperlink r:id="rId20" w:anchor="sect_8.9" w:history="1">
        <w:r w:rsidRPr="00FF3F85">
          <w:rPr>
            <w:rStyle w:val="Hyperlink"/>
            <w:rFonts w:cs="Times New Roman"/>
          </w:rPr>
          <w:t>http://dicom.nema.org/medical/dicom/current/output/html/part18.html#sect_8.9</w:t>
        </w:r>
      </w:hyperlink>
    </w:p>
  </w:footnote>
  <w:footnote w:id="33">
    <w:p w14:paraId="5E436C29" w14:textId="77777777" w:rsidR="006F765D" w:rsidRDefault="006F765D">
      <w:pPr>
        <w:pStyle w:val="FootnoteText"/>
      </w:pPr>
      <w:r>
        <w:rPr>
          <w:rStyle w:val="FootnoteReference"/>
        </w:rPr>
        <w:footnoteRef/>
      </w:r>
      <w:r>
        <w:t xml:space="preserve"> </w:t>
      </w:r>
      <w:hyperlink r:id="rId21" w:history="1">
        <w:r w:rsidRPr="00FF3F85">
          <w:rPr>
            <w:rStyle w:val="Hyperlink"/>
            <w:rFonts w:cs="Times New Roman"/>
          </w:rPr>
          <w:t>https://www.hl7.org/fhir/capabilitystatement.html</w:t>
        </w:r>
      </w:hyperlink>
      <w:r>
        <w:t xml:space="preserve"> </w:t>
      </w:r>
    </w:p>
  </w:footnote>
  <w:footnote w:id="34">
    <w:p w14:paraId="37849007" w14:textId="51936EF1" w:rsidR="006F765D" w:rsidRPr="001369E8" w:rsidRDefault="006F765D">
      <w:pPr>
        <w:pStyle w:val="FootnoteText"/>
        <w:rPr>
          <w:rFonts w:cs="Times New Roman"/>
        </w:rPr>
      </w:pPr>
      <w:r w:rsidRPr="001369E8">
        <w:rPr>
          <w:rStyle w:val="FootnoteReference"/>
          <w:rFonts w:cs="Times New Roman"/>
        </w:rPr>
        <w:footnoteRef/>
      </w:r>
      <w:r w:rsidRPr="001369E8">
        <w:rPr>
          <w:rFonts w:cs="Times New Roman"/>
        </w:rPr>
        <w:t xml:space="preserve"> </w:t>
      </w:r>
      <w:hyperlink r:id="rId22" w:history="1">
        <w:r w:rsidRPr="001369E8">
          <w:rPr>
            <w:rStyle w:val="Hyperlink"/>
            <w:rFonts w:cs="Times New Roman"/>
          </w:rPr>
          <w:t>https://gazelle.ihe.net/files/CP-ITI-1151-04-ballot54.pdf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63B2A" w14:textId="3F20ABAC" w:rsidR="006F765D" w:rsidRPr="00053931" w:rsidRDefault="006F765D" w:rsidP="00053931">
    <w:pPr>
      <w:pStyle w:val="Header"/>
    </w:pPr>
    <w:r w:rsidRPr="00053931">
      <w:t xml:space="preserve">IHE </w:t>
    </w:r>
    <w:r>
      <w:t xml:space="preserve">IT Infrastructure </w:t>
    </w:r>
    <w:r w:rsidRPr="00053931">
      <w:t xml:space="preserve">White Paper – </w:t>
    </w:r>
    <w:r>
      <w:t>Survey of Network Interfaces Form</w:t>
    </w:r>
  </w:p>
  <w:p w14:paraId="5A088543" w14:textId="77777777" w:rsidR="006F765D" w:rsidRPr="00053931" w:rsidRDefault="006F765D" w:rsidP="00053931">
    <w:pPr>
      <w:pStyle w:val="Header"/>
    </w:pPr>
    <w:r w:rsidRPr="00053931">
      <w:t>______________________________________________________________________________</w:t>
    </w:r>
  </w:p>
  <w:p w14:paraId="04F78248" w14:textId="77777777" w:rsidR="006F765D" w:rsidRPr="00053931" w:rsidRDefault="006F765D" w:rsidP="006058B9">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BFCC" w14:textId="77777777" w:rsidR="006F765D" w:rsidRDefault="006F7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7015828"/>
    <w:multiLevelType w:val="hybridMultilevel"/>
    <w:tmpl w:val="581CB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363826"/>
    <w:multiLevelType w:val="hybridMultilevel"/>
    <w:tmpl w:val="80BC5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232A87"/>
    <w:multiLevelType w:val="hybridMultilevel"/>
    <w:tmpl w:val="4D52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2432D9"/>
    <w:multiLevelType w:val="hybridMultilevel"/>
    <w:tmpl w:val="ED1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C71283"/>
    <w:multiLevelType w:val="hybridMultilevel"/>
    <w:tmpl w:val="C3BA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E560B"/>
    <w:multiLevelType w:val="hybridMultilevel"/>
    <w:tmpl w:val="373EB1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6F9522C"/>
    <w:multiLevelType w:val="hybridMultilevel"/>
    <w:tmpl w:val="3496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82DEE"/>
    <w:multiLevelType w:val="hybridMultilevel"/>
    <w:tmpl w:val="A53A4522"/>
    <w:lvl w:ilvl="0" w:tplc="5BAAF82A">
      <w:numFmt w:val="bullet"/>
      <w:lvlText w:val="•"/>
      <w:lvlJc w:val="left"/>
      <w:pPr>
        <w:ind w:left="-1440" w:hanging="360"/>
      </w:pPr>
      <w:rPr>
        <w:rFonts w:ascii="Calibri" w:eastAsiaTheme="minorHAnsi" w:hAnsi="Calibri" w:cs="Calibri"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9" w15:restartNumberingAfterBreak="0">
    <w:nsid w:val="2A9D0BC6"/>
    <w:multiLevelType w:val="hybridMultilevel"/>
    <w:tmpl w:val="D9B8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34A18"/>
    <w:multiLevelType w:val="hybridMultilevel"/>
    <w:tmpl w:val="8E2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160"/>
    <w:multiLevelType w:val="hybridMultilevel"/>
    <w:tmpl w:val="2D26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6C14CF"/>
    <w:multiLevelType w:val="hybridMultilevel"/>
    <w:tmpl w:val="F2CC1F8C"/>
    <w:lvl w:ilvl="0" w:tplc="5BAAF8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B613E1"/>
    <w:multiLevelType w:val="hybridMultilevel"/>
    <w:tmpl w:val="B0EC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D2A50"/>
    <w:multiLevelType w:val="hybridMultilevel"/>
    <w:tmpl w:val="297AA484"/>
    <w:lvl w:ilvl="0" w:tplc="92F0729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48650C98"/>
    <w:multiLevelType w:val="hybridMultilevel"/>
    <w:tmpl w:val="88BC1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3FE4"/>
    <w:multiLevelType w:val="hybridMultilevel"/>
    <w:tmpl w:val="A2C2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F544C"/>
    <w:multiLevelType w:val="hybridMultilevel"/>
    <w:tmpl w:val="65B2B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237C4"/>
    <w:multiLevelType w:val="hybridMultilevel"/>
    <w:tmpl w:val="31A855A8"/>
    <w:lvl w:ilvl="0" w:tplc="594084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B3483"/>
    <w:multiLevelType w:val="hybridMultilevel"/>
    <w:tmpl w:val="649ADE8C"/>
    <w:lvl w:ilvl="0" w:tplc="1ED8B834">
      <w:start w:val="1"/>
      <w:numFmt w:val="bullet"/>
      <w:lvlText w:val="•"/>
      <w:lvlJc w:val="left"/>
      <w:pPr>
        <w:tabs>
          <w:tab w:val="num" w:pos="720"/>
        </w:tabs>
        <w:ind w:left="720" w:hanging="360"/>
      </w:pPr>
      <w:rPr>
        <w:rFonts w:ascii="Arial" w:hAnsi="Arial" w:hint="default"/>
      </w:rPr>
    </w:lvl>
    <w:lvl w:ilvl="1" w:tplc="2CE6D78C" w:tentative="1">
      <w:start w:val="1"/>
      <w:numFmt w:val="bullet"/>
      <w:lvlText w:val="•"/>
      <w:lvlJc w:val="left"/>
      <w:pPr>
        <w:tabs>
          <w:tab w:val="num" w:pos="1440"/>
        </w:tabs>
        <w:ind w:left="1440" w:hanging="360"/>
      </w:pPr>
      <w:rPr>
        <w:rFonts w:ascii="Arial" w:hAnsi="Arial" w:hint="default"/>
      </w:rPr>
    </w:lvl>
    <w:lvl w:ilvl="2" w:tplc="AD10BC68" w:tentative="1">
      <w:start w:val="1"/>
      <w:numFmt w:val="bullet"/>
      <w:lvlText w:val="•"/>
      <w:lvlJc w:val="left"/>
      <w:pPr>
        <w:tabs>
          <w:tab w:val="num" w:pos="2160"/>
        </w:tabs>
        <w:ind w:left="2160" w:hanging="360"/>
      </w:pPr>
      <w:rPr>
        <w:rFonts w:ascii="Arial" w:hAnsi="Arial" w:hint="default"/>
      </w:rPr>
    </w:lvl>
    <w:lvl w:ilvl="3" w:tplc="76926082" w:tentative="1">
      <w:start w:val="1"/>
      <w:numFmt w:val="bullet"/>
      <w:lvlText w:val="•"/>
      <w:lvlJc w:val="left"/>
      <w:pPr>
        <w:tabs>
          <w:tab w:val="num" w:pos="2880"/>
        </w:tabs>
        <w:ind w:left="2880" w:hanging="360"/>
      </w:pPr>
      <w:rPr>
        <w:rFonts w:ascii="Arial" w:hAnsi="Arial" w:hint="default"/>
      </w:rPr>
    </w:lvl>
    <w:lvl w:ilvl="4" w:tplc="F1EED40E" w:tentative="1">
      <w:start w:val="1"/>
      <w:numFmt w:val="bullet"/>
      <w:lvlText w:val="•"/>
      <w:lvlJc w:val="left"/>
      <w:pPr>
        <w:tabs>
          <w:tab w:val="num" w:pos="3600"/>
        </w:tabs>
        <w:ind w:left="3600" w:hanging="360"/>
      </w:pPr>
      <w:rPr>
        <w:rFonts w:ascii="Arial" w:hAnsi="Arial" w:hint="default"/>
      </w:rPr>
    </w:lvl>
    <w:lvl w:ilvl="5" w:tplc="B316DF42" w:tentative="1">
      <w:start w:val="1"/>
      <w:numFmt w:val="bullet"/>
      <w:lvlText w:val="•"/>
      <w:lvlJc w:val="left"/>
      <w:pPr>
        <w:tabs>
          <w:tab w:val="num" w:pos="4320"/>
        </w:tabs>
        <w:ind w:left="4320" w:hanging="360"/>
      </w:pPr>
      <w:rPr>
        <w:rFonts w:ascii="Arial" w:hAnsi="Arial" w:hint="default"/>
      </w:rPr>
    </w:lvl>
    <w:lvl w:ilvl="6" w:tplc="9670C9EA" w:tentative="1">
      <w:start w:val="1"/>
      <w:numFmt w:val="bullet"/>
      <w:lvlText w:val="•"/>
      <w:lvlJc w:val="left"/>
      <w:pPr>
        <w:tabs>
          <w:tab w:val="num" w:pos="5040"/>
        </w:tabs>
        <w:ind w:left="5040" w:hanging="360"/>
      </w:pPr>
      <w:rPr>
        <w:rFonts w:ascii="Arial" w:hAnsi="Arial" w:hint="default"/>
      </w:rPr>
    </w:lvl>
    <w:lvl w:ilvl="7" w:tplc="C078759A" w:tentative="1">
      <w:start w:val="1"/>
      <w:numFmt w:val="bullet"/>
      <w:lvlText w:val="•"/>
      <w:lvlJc w:val="left"/>
      <w:pPr>
        <w:tabs>
          <w:tab w:val="num" w:pos="5760"/>
        </w:tabs>
        <w:ind w:left="5760" w:hanging="360"/>
      </w:pPr>
      <w:rPr>
        <w:rFonts w:ascii="Arial" w:hAnsi="Arial" w:hint="default"/>
      </w:rPr>
    </w:lvl>
    <w:lvl w:ilvl="8" w:tplc="1B5030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050D0B"/>
    <w:multiLevelType w:val="hybridMultilevel"/>
    <w:tmpl w:val="31D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4085FB0"/>
    <w:multiLevelType w:val="hybridMultilevel"/>
    <w:tmpl w:val="CE92546C"/>
    <w:lvl w:ilvl="0" w:tplc="A9FA6CF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5F0DB0"/>
    <w:multiLevelType w:val="hybridMultilevel"/>
    <w:tmpl w:val="B8E0121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5" w15:restartNumberingAfterBreak="0">
    <w:nsid w:val="698A2667"/>
    <w:multiLevelType w:val="hybridMultilevel"/>
    <w:tmpl w:val="604CC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538DB"/>
    <w:multiLevelType w:val="hybridMultilevel"/>
    <w:tmpl w:val="B606B66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7" w15:restartNumberingAfterBreak="0">
    <w:nsid w:val="6F9E4518"/>
    <w:multiLevelType w:val="hybridMultilevel"/>
    <w:tmpl w:val="C6820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BF1A5A"/>
    <w:multiLevelType w:val="hybridMultilevel"/>
    <w:tmpl w:val="4C9C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7"/>
  </w:num>
  <w:num w:numId="15">
    <w:abstractNumId w:val="22"/>
  </w:num>
  <w:num w:numId="16">
    <w:abstractNumId w:val="18"/>
  </w:num>
  <w:num w:numId="17">
    <w:abstractNumId w:val="12"/>
  </w:num>
  <w:num w:numId="18">
    <w:abstractNumId w:val="31"/>
  </w:num>
  <w:num w:numId="19">
    <w:abstractNumId w:val="26"/>
  </w:num>
  <w:num w:numId="20">
    <w:abstractNumId w:val="16"/>
  </w:num>
  <w:num w:numId="21">
    <w:abstractNumId w:val="13"/>
  </w:num>
  <w:num w:numId="22">
    <w:abstractNumId w:val="32"/>
  </w:num>
  <w:num w:numId="23">
    <w:abstractNumId w:val="14"/>
  </w:num>
  <w:num w:numId="24">
    <w:abstractNumId w:val="19"/>
  </w:num>
  <w:num w:numId="25">
    <w:abstractNumId w:val="27"/>
  </w:num>
  <w:num w:numId="26">
    <w:abstractNumId w:val="25"/>
  </w:num>
  <w:num w:numId="27">
    <w:abstractNumId w:val="15"/>
  </w:num>
  <w:num w:numId="28">
    <w:abstractNumId w:val="33"/>
  </w:num>
  <w:num w:numId="29">
    <w:abstractNumId w:val="35"/>
  </w:num>
  <w:num w:numId="30">
    <w:abstractNumId w:val="21"/>
  </w:num>
  <w:num w:numId="31">
    <w:abstractNumId w:val="11"/>
  </w:num>
  <w:num w:numId="32">
    <w:abstractNumId w:val="37"/>
  </w:num>
  <w:num w:numId="33">
    <w:abstractNumId w:val="28"/>
  </w:num>
  <w:num w:numId="34">
    <w:abstractNumId w:val="36"/>
  </w:num>
  <w:num w:numId="35">
    <w:abstractNumId w:val="38"/>
  </w:num>
  <w:num w:numId="36">
    <w:abstractNumId w:val="20"/>
  </w:num>
  <w:num w:numId="37">
    <w:abstractNumId w:val="23"/>
  </w:num>
  <w:num w:numId="38">
    <w:abstractNumId w:val="24"/>
  </w:num>
  <w:num w:numId="39">
    <w:abstractNumId w:val="34"/>
  </w:num>
  <w:num w:numId="40">
    <w:abstractNumId w:val="9"/>
  </w:num>
  <w:num w:numId="41">
    <w:abstractNumId w:val="9"/>
  </w:num>
  <w:num w:numId="42">
    <w:abstractNumId w:val="7"/>
  </w:num>
  <w:num w:numId="43">
    <w:abstractNumId w:val="6"/>
  </w:num>
  <w:num w:numId="44">
    <w:abstractNumId w:val="5"/>
  </w:num>
  <w:num w:numId="45">
    <w:abstractNumId w:val="4"/>
  </w:num>
  <w:num w:numId="46">
    <w:abstractNumId w:val="8"/>
  </w:num>
  <w:num w:numId="47">
    <w:abstractNumId w:val="8"/>
  </w:num>
  <w:num w:numId="48">
    <w:abstractNumId w:val="3"/>
  </w:num>
  <w:num w:numId="49">
    <w:abstractNumId w:val="2"/>
  </w:num>
  <w:num w:numId="50">
    <w:abstractNumId w:val="1"/>
  </w:num>
  <w:num w:numId="51">
    <w:abstractNumId w:val="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s, Steven (GE Healthcare)">
    <w15:presenceInfo w15:providerId="AD" w15:userId="S::212024164@ge.com::c71c995d-ab63-418d-a65e-a1b37461b1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1E7B"/>
    <w:rsid w:val="00006E63"/>
    <w:rsid w:val="00010BBF"/>
    <w:rsid w:val="00011271"/>
    <w:rsid w:val="00012A1D"/>
    <w:rsid w:val="00015B81"/>
    <w:rsid w:val="00023B9F"/>
    <w:rsid w:val="00025293"/>
    <w:rsid w:val="00026A55"/>
    <w:rsid w:val="000272B7"/>
    <w:rsid w:val="00034FC8"/>
    <w:rsid w:val="000361AA"/>
    <w:rsid w:val="000418CE"/>
    <w:rsid w:val="000460CE"/>
    <w:rsid w:val="00053259"/>
    <w:rsid w:val="00053931"/>
    <w:rsid w:val="0005678D"/>
    <w:rsid w:val="000621B2"/>
    <w:rsid w:val="00063CD7"/>
    <w:rsid w:val="00064B5D"/>
    <w:rsid w:val="0006505C"/>
    <w:rsid w:val="00070261"/>
    <w:rsid w:val="00071AF4"/>
    <w:rsid w:val="00071D91"/>
    <w:rsid w:val="000740C2"/>
    <w:rsid w:val="000744A9"/>
    <w:rsid w:val="00076239"/>
    <w:rsid w:val="000765FE"/>
    <w:rsid w:val="00077009"/>
    <w:rsid w:val="00083A1D"/>
    <w:rsid w:val="00087133"/>
    <w:rsid w:val="0008799C"/>
    <w:rsid w:val="00087AF0"/>
    <w:rsid w:val="00094AD3"/>
    <w:rsid w:val="000953ED"/>
    <w:rsid w:val="000A16CE"/>
    <w:rsid w:val="000A1D30"/>
    <w:rsid w:val="000A24A0"/>
    <w:rsid w:val="000A3148"/>
    <w:rsid w:val="000A3FEB"/>
    <w:rsid w:val="000B20F3"/>
    <w:rsid w:val="000B572C"/>
    <w:rsid w:val="000B5E98"/>
    <w:rsid w:val="000B6674"/>
    <w:rsid w:val="000B68E3"/>
    <w:rsid w:val="000B694A"/>
    <w:rsid w:val="000C176A"/>
    <w:rsid w:val="000C24C1"/>
    <w:rsid w:val="000C3A75"/>
    <w:rsid w:val="000C3C26"/>
    <w:rsid w:val="000C464A"/>
    <w:rsid w:val="000C4B5A"/>
    <w:rsid w:val="000C5508"/>
    <w:rsid w:val="000D00CF"/>
    <w:rsid w:val="000D061E"/>
    <w:rsid w:val="000D72D7"/>
    <w:rsid w:val="000E2646"/>
    <w:rsid w:val="000E3682"/>
    <w:rsid w:val="000E3CFD"/>
    <w:rsid w:val="000E5887"/>
    <w:rsid w:val="000E69D8"/>
    <w:rsid w:val="000E760E"/>
    <w:rsid w:val="000E79AE"/>
    <w:rsid w:val="000F1552"/>
    <w:rsid w:val="000F2D15"/>
    <w:rsid w:val="000F2EAF"/>
    <w:rsid w:val="000F37F0"/>
    <w:rsid w:val="000F45D5"/>
    <w:rsid w:val="00102819"/>
    <w:rsid w:val="001036B2"/>
    <w:rsid w:val="00106210"/>
    <w:rsid w:val="001068BE"/>
    <w:rsid w:val="00107497"/>
    <w:rsid w:val="0011019C"/>
    <w:rsid w:val="00110D05"/>
    <w:rsid w:val="00114478"/>
    <w:rsid w:val="001158D3"/>
    <w:rsid w:val="00116CBC"/>
    <w:rsid w:val="00120782"/>
    <w:rsid w:val="0012368F"/>
    <w:rsid w:val="0012392A"/>
    <w:rsid w:val="00126FB3"/>
    <w:rsid w:val="00127BB1"/>
    <w:rsid w:val="00131602"/>
    <w:rsid w:val="00131BA6"/>
    <w:rsid w:val="0013210F"/>
    <w:rsid w:val="00136314"/>
    <w:rsid w:val="001369E8"/>
    <w:rsid w:val="00137735"/>
    <w:rsid w:val="00142762"/>
    <w:rsid w:val="00144B58"/>
    <w:rsid w:val="00152DC5"/>
    <w:rsid w:val="00153949"/>
    <w:rsid w:val="00154133"/>
    <w:rsid w:val="0016005A"/>
    <w:rsid w:val="00161085"/>
    <w:rsid w:val="0016225E"/>
    <w:rsid w:val="00162CD1"/>
    <w:rsid w:val="00162F34"/>
    <w:rsid w:val="00165340"/>
    <w:rsid w:val="001674DE"/>
    <w:rsid w:val="00171421"/>
    <w:rsid w:val="001737F8"/>
    <w:rsid w:val="001762C1"/>
    <w:rsid w:val="00180E73"/>
    <w:rsid w:val="00183CE5"/>
    <w:rsid w:val="00184A99"/>
    <w:rsid w:val="00185C0D"/>
    <w:rsid w:val="00187B78"/>
    <w:rsid w:val="001920AC"/>
    <w:rsid w:val="00193CC8"/>
    <w:rsid w:val="00197603"/>
    <w:rsid w:val="00197959"/>
    <w:rsid w:val="001A2294"/>
    <w:rsid w:val="001A4F91"/>
    <w:rsid w:val="001A651F"/>
    <w:rsid w:val="001B01FF"/>
    <w:rsid w:val="001B239B"/>
    <w:rsid w:val="001B37D4"/>
    <w:rsid w:val="001B3CAC"/>
    <w:rsid w:val="001B6036"/>
    <w:rsid w:val="001C0045"/>
    <w:rsid w:val="001D03F0"/>
    <w:rsid w:val="001D066F"/>
    <w:rsid w:val="001D14FE"/>
    <w:rsid w:val="001D46DE"/>
    <w:rsid w:val="001D4F5A"/>
    <w:rsid w:val="001D6246"/>
    <w:rsid w:val="001D676C"/>
    <w:rsid w:val="001E0670"/>
    <w:rsid w:val="001E1A3C"/>
    <w:rsid w:val="001E2542"/>
    <w:rsid w:val="001E659A"/>
    <w:rsid w:val="001E71C6"/>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4E9A"/>
    <w:rsid w:val="00235222"/>
    <w:rsid w:val="00235D93"/>
    <w:rsid w:val="002367B3"/>
    <w:rsid w:val="0023687C"/>
    <w:rsid w:val="0024015C"/>
    <w:rsid w:val="00240F92"/>
    <w:rsid w:val="00241DB6"/>
    <w:rsid w:val="00242BB0"/>
    <w:rsid w:val="002443DE"/>
    <w:rsid w:val="0024702C"/>
    <w:rsid w:val="00247A1F"/>
    <w:rsid w:val="002514DE"/>
    <w:rsid w:val="00254D76"/>
    <w:rsid w:val="0025750C"/>
    <w:rsid w:val="00257EE5"/>
    <w:rsid w:val="00260720"/>
    <w:rsid w:val="00261385"/>
    <w:rsid w:val="00266B75"/>
    <w:rsid w:val="00267980"/>
    <w:rsid w:val="00275B83"/>
    <w:rsid w:val="00276E11"/>
    <w:rsid w:val="00276E7F"/>
    <w:rsid w:val="0027779F"/>
    <w:rsid w:val="00282B13"/>
    <w:rsid w:val="00282FF0"/>
    <w:rsid w:val="00283D49"/>
    <w:rsid w:val="002852F4"/>
    <w:rsid w:val="002871DA"/>
    <w:rsid w:val="00291E7C"/>
    <w:rsid w:val="002938E8"/>
    <w:rsid w:val="00295DDA"/>
    <w:rsid w:val="002962B9"/>
    <w:rsid w:val="002A0832"/>
    <w:rsid w:val="002A640E"/>
    <w:rsid w:val="002A6A4C"/>
    <w:rsid w:val="002B0F88"/>
    <w:rsid w:val="002C0807"/>
    <w:rsid w:val="002C4DD6"/>
    <w:rsid w:val="002C4F14"/>
    <w:rsid w:val="002C5BCF"/>
    <w:rsid w:val="002C6406"/>
    <w:rsid w:val="002D1217"/>
    <w:rsid w:val="002D7807"/>
    <w:rsid w:val="002E22ED"/>
    <w:rsid w:val="002E3660"/>
    <w:rsid w:val="002E37BC"/>
    <w:rsid w:val="002E4173"/>
    <w:rsid w:val="002E4A9D"/>
    <w:rsid w:val="002E59A2"/>
    <w:rsid w:val="002E5DD7"/>
    <w:rsid w:val="002E7893"/>
    <w:rsid w:val="002F2624"/>
    <w:rsid w:val="002F29D1"/>
    <w:rsid w:val="002F4951"/>
    <w:rsid w:val="002F5B86"/>
    <w:rsid w:val="002F65DF"/>
    <w:rsid w:val="002F7266"/>
    <w:rsid w:val="00302CE7"/>
    <w:rsid w:val="00303948"/>
    <w:rsid w:val="0030636F"/>
    <w:rsid w:val="003072A8"/>
    <w:rsid w:val="003076CE"/>
    <w:rsid w:val="00311150"/>
    <w:rsid w:val="00312DAD"/>
    <w:rsid w:val="003153B0"/>
    <w:rsid w:val="00316AAB"/>
    <w:rsid w:val="00325EB0"/>
    <w:rsid w:val="00330ACE"/>
    <w:rsid w:val="003334B6"/>
    <w:rsid w:val="00333812"/>
    <w:rsid w:val="003347DA"/>
    <w:rsid w:val="00335DC3"/>
    <w:rsid w:val="00336543"/>
    <w:rsid w:val="003400BC"/>
    <w:rsid w:val="00341610"/>
    <w:rsid w:val="0034372E"/>
    <w:rsid w:val="00353A2C"/>
    <w:rsid w:val="003566D9"/>
    <w:rsid w:val="00357FD8"/>
    <w:rsid w:val="003613D2"/>
    <w:rsid w:val="00362FE2"/>
    <w:rsid w:val="003633AE"/>
    <w:rsid w:val="00365903"/>
    <w:rsid w:val="003670F8"/>
    <w:rsid w:val="00370C24"/>
    <w:rsid w:val="003735B8"/>
    <w:rsid w:val="00386E4E"/>
    <w:rsid w:val="00387C30"/>
    <w:rsid w:val="00390900"/>
    <w:rsid w:val="00390C01"/>
    <w:rsid w:val="003931ED"/>
    <w:rsid w:val="00393AF1"/>
    <w:rsid w:val="00394999"/>
    <w:rsid w:val="00394DC4"/>
    <w:rsid w:val="00396323"/>
    <w:rsid w:val="00397216"/>
    <w:rsid w:val="003A0C3E"/>
    <w:rsid w:val="003A4114"/>
    <w:rsid w:val="003A7B3E"/>
    <w:rsid w:val="003B0F6A"/>
    <w:rsid w:val="003B6609"/>
    <w:rsid w:val="003B66C7"/>
    <w:rsid w:val="003C34DC"/>
    <w:rsid w:val="003D27FE"/>
    <w:rsid w:val="003D5313"/>
    <w:rsid w:val="003D635E"/>
    <w:rsid w:val="003E1F05"/>
    <w:rsid w:val="003E39D4"/>
    <w:rsid w:val="003E3B71"/>
    <w:rsid w:val="003E3BED"/>
    <w:rsid w:val="003E41BC"/>
    <w:rsid w:val="003E7046"/>
    <w:rsid w:val="003F0796"/>
    <w:rsid w:val="003F4017"/>
    <w:rsid w:val="003F5686"/>
    <w:rsid w:val="003F5994"/>
    <w:rsid w:val="003F79A7"/>
    <w:rsid w:val="00401FCB"/>
    <w:rsid w:val="00403F9D"/>
    <w:rsid w:val="0040418D"/>
    <w:rsid w:val="00404852"/>
    <w:rsid w:val="00404DCE"/>
    <w:rsid w:val="00416497"/>
    <w:rsid w:val="00421635"/>
    <w:rsid w:val="00422E68"/>
    <w:rsid w:val="004264FC"/>
    <w:rsid w:val="00426530"/>
    <w:rsid w:val="00426587"/>
    <w:rsid w:val="00432FAA"/>
    <w:rsid w:val="00436950"/>
    <w:rsid w:val="00436C13"/>
    <w:rsid w:val="004404D8"/>
    <w:rsid w:val="00440CBC"/>
    <w:rsid w:val="00440EAB"/>
    <w:rsid w:val="00451848"/>
    <w:rsid w:val="00457B80"/>
    <w:rsid w:val="00460065"/>
    <w:rsid w:val="00460A58"/>
    <w:rsid w:val="00460F41"/>
    <w:rsid w:val="00464197"/>
    <w:rsid w:val="004724AB"/>
    <w:rsid w:val="004748E6"/>
    <w:rsid w:val="004814E8"/>
    <w:rsid w:val="00482A35"/>
    <w:rsid w:val="00483152"/>
    <w:rsid w:val="004863D5"/>
    <w:rsid w:val="0049435B"/>
    <w:rsid w:val="004949BC"/>
    <w:rsid w:val="00496FF3"/>
    <w:rsid w:val="004A23F8"/>
    <w:rsid w:val="004A2E0E"/>
    <w:rsid w:val="004B4204"/>
    <w:rsid w:val="004B5C74"/>
    <w:rsid w:val="004C0BCB"/>
    <w:rsid w:val="004C3512"/>
    <w:rsid w:val="004C43E8"/>
    <w:rsid w:val="004C4CF1"/>
    <w:rsid w:val="004D1AA0"/>
    <w:rsid w:val="004D40FD"/>
    <w:rsid w:val="004D4B04"/>
    <w:rsid w:val="004D4C9A"/>
    <w:rsid w:val="004D5390"/>
    <w:rsid w:val="004D6831"/>
    <w:rsid w:val="004D7063"/>
    <w:rsid w:val="004D7C84"/>
    <w:rsid w:val="004E1E12"/>
    <w:rsid w:val="004E2F03"/>
    <w:rsid w:val="004E5667"/>
    <w:rsid w:val="004E6C85"/>
    <w:rsid w:val="004E78DF"/>
    <w:rsid w:val="005004C2"/>
    <w:rsid w:val="00500D0D"/>
    <w:rsid w:val="00502D67"/>
    <w:rsid w:val="005044F2"/>
    <w:rsid w:val="005069CC"/>
    <w:rsid w:val="00511EC0"/>
    <w:rsid w:val="005145A4"/>
    <w:rsid w:val="005152F4"/>
    <w:rsid w:val="00515333"/>
    <w:rsid w:val="00521AB9"/>
    <w:rsid w:val="00523094"/>
    <w:rsid w:val="005235F8"/>
    <w:rsid w:val="00523AAC"/>
    <w:rsid w:val="00524A66"/>
    <w:rsid w:val="0053194D"/>
    <w:rsid w:val="00532398"/>
    <w:rsid w:val="005336BD"/>
    <w:rsid w:val="00533914"/>
    <w:rsid w:val="00543309"/>
    <w:rsid w:val="00543469"/>
    <w:rsid w:val="00550BF1"/>
    <w:rsid w:val="00550C0B"/>
    <w:rsid w:val="00554CCB"/>
    <w:rsid w:val="00563F23"/>
    <w:rsid w:val="0056466A"/>
    <w:rsid w:val="00564BB0"/>
    <w:rsid w:val="00565B01"/>
    <w:rsid w:val="00570FD6"/>
    <w:rsid w:val="0057124F"/>
    <w:rsid w:val="00571928"/>
    <w:rsid w:val="0057246C"/>
    <w:rsid w:val="00573981"/>
    <w:rsid w:val="00580BC2"/>
    <w:rsid w:val="00582864"/>
    <w:rsid w:val="005829FB"/>
    <w:rsid w:val="00582C50"/>
    <w:rsid w:val="00582DB1"/>
    <w:rsid w:val="005853A0"/>
    <w:rsid w:val="0059124F"/>
    <w:rsid w:val="00591674"/>
    <w:rsid w:val="00591838"/>
    <w:rsid w:val="00591C92"/>
    <w:rsid w:val="00593480"/>
    <w:rsid w:val="00595EA6"/>
    <w:rsid w:val="00597C53"/>
    <w:rsid w:val="005A03F8"/>
    <w:rsid w:val="005A0D7D"/>
    <w:rsid w:val="005A1A6A"/>
    <w:rsid w:val="005A1CCF"/>
    <w:rsid w:val="005A3928"/>
    <w:rsid w:val="005B052F"/>
    <w:rsid w:val="005B249D"/>
    <w:rsid w:val="005C0E5B"/>
    <w:rsid w:val="005C5DBC"/>
    <w:rsid w:val="005C6864"/>
    <w:rsid w:val="005D0FD1"/>
    <w:rsid w:val="005D2626"/>
    <w:rsid w:val="005D4D02"/>
    <w:rsid w:val="005D5C5A"/>
    <w:rsid w:val="005E653E"/>
    <w:rsid w:val="005E6581"/>
    <w:rsid w:val="005F0671"/>
    <w:rsid w:val="005F1273"/>
    <w:rsid w:val="005F5D56"/>
    <w:rsid w:val="005F7608"/>
    <w:rsid w:val="006058B9"/>
    <w:rsid w:val="0061181E"/>
    <w:rsid w:val="00613150"/>
    <w:rsid w:val="00613C1A"/>
    <w:rsid w:val="006146C2"/>
    <w:rsid w:val="00616B05"/>
    <w:rsid w:val="00623152"/>
    <w:rsid w:val="00623B7C"/>
    <w:rsid w:val="0062473B"/>
    <w:rsid w:val="0063081A"/>
    <w:rsid w:val="006340BC"/>
    <w:rsid w:val="00635EF8"/>
    <w:rsid w:val="00644542"/>
    <w:rsid w:val="00647E09"/>
    <w:rsid w:val="006526A4"/>
    <w:rsid w:val="006556ED"/>
    <w:rsid w:val="00657503"/>
    <w:rsid w:val="006602C7"/>
    <w:rsid w:val="00661BF2"/>
    <w:rsid w:val="00664061"/>
    <w:rsid w:val="006656E1"/>
    <w:rsid w:val="0066764B"/>
    <w:rsid w:val="0067213D"/>
    <w:rsid w:val="00672C00"/>
    <w:rsid w:val="00674CE4"/>
    <w:rsid w:val="00674D55"/>
    <w:rsid w:val="00676289"/>
    <w:rsid w:val="00681CDB"/>
    <w:rsid w:val="00683262"/>
    <w:rsid w:val="00686941"/>
    <w:rsid w:val="006869F9"/>
    <w:rsid w:val="006A1A72"/>
    <w:rsid w:val="006A2121"/>
    <w:rsid w:val="006A2E10"/>
    <w:rsid w:val="006A614A"/>
    <w:rsid w:val="006A6F86"/>
    <w:rsid w:val="006A759B"/>
    <w:rsid w:val="006B06E9"/>
    <w:rsid w:val="006B37EB"/>
    <w:rsid w:val="006B48CC"/>
    <w:rsid w:val="006C2201"/>
    <w:rsid w:val="006C71F3"/>
    <w:rsid w:val="006D4692"/>
    <w:rsid w:val="006D5828"/>
    <w:rsid w:val="006D5B99"/>
    <w:rsid w:val="006D728C"/>
    <w:rsid w:val="006E239E"/>
    <w:rsid w:val="006F11B1"/>
    <w:rsid w:val="006F2516"/>
    <w:rsid w:val="006F3C04"/>
    <w:rsid w:val="006F4720"/>
    <w:rsid w:val="006F54C3"/>
    <w:rsid w:val="006F765D"/>
    <w:rsid w:val="00705D50"/>
    <w:rsid w:val="0071044C"/>
    <w:rsid w:val="007132EF"/>
    <w:rsid w:val="00713622"/>
    <w:rsid w:val="007139AC"/>
    <w:rsid w:val="00714D7E"/>
    <w:rsid w:val="00716932"/>
    <w:rsid w:val="00722C48"/>
    <w:rsid w:val="00724F97"/>
    <w:rsid w:val="00727F23"/>
    <w:rsid w:val="0073477A"/>
    <w:rsid w:val="0073498D"/>
    <w:rsid w:val="00736A1E"/>
    <w:rsid w:val="00744489"/>
    <w:rsid w:val="00744CDE"/>
    <w:rsid w:val="0075004F"/>
    <w:rsid w:val="00750E8B"/>
    <w:rsid w:val="00751573"/>
    <w:rsid w:val="007541D0"/>
    <w:rsid w:val="00754379"/>
    <w:rsid w:val="007576CE"/>
    <w:rsid w:val="00757934"/>
    <w:rsid w:val="00761A13"/>
    <w:rsid w:val="007628C3"/>
    <w:rsid w:val="007660A6"/>
    <w:rsid w:val="00767793"/>
    <w:rsid w:val="0077264C"/>
    <w:rsid w:val="007736D2"/>
    <w:rsid w:val="00774560"/>
    <w:rsid w:val="00774858"/>
    <w:rsid w:val="00775927"/>
    <w:rsid w:val="00776EB8"/>
    <w:rsid w:val="00777B09"/>
    <w:rsid w:val="00783467"/>
    <w:rsid w:val="00784490"/>
    <w:rsid w:val="0078450B"/>
    <w:rsid w:val="0079240E"/>
    <w:rsid w:val="0079437C"/>
    <w:rsid w:val="007949A3"/>
    <w:rsid w:val="007957DC"/>
    <w:rsid w:val="007A0990"/>
    <w:rsid w:val="007A3D78"/>
    <w:rsid w:val="007A5D0B"/>
    <w:rsid w:val="007A6A88"/>
    <w:rsid w:val="007A78BD"/>
    <w:rsid w:val="007B24C0"/>
    <w:rsid w:val="007B351E"/>
    <w:rsid w:val="007B7447"/>
    <w:rsid w:val="007B7933"/>
    <w:rsid w:val="007B7BD3"/>
    <w:rsid w:val="007C2FC8"/>
    <w:rsid w:val="007C432F"/>
    <w:rsid w:val="007C6C7C"/>
    <w:rsid w:val="007C7B22"/>
    <w:rsid w:val="007D0E48"/>
    <w:rsid w:val="007D24AC"/>
    <w:rsid w:val="007D52A8"/>
    <w:rsid w:val="007E04D6"/>
    <w:rsid w:val="007E05A0"/>
    <w:rsid w:val="007E1F35"/>
    <w:rsid w:val="007E4329"/>
    <w:rsid w:val="007E47AE"/>
    <w:rsid w:val="007E4CFB"/>
    <w:rsid w:val="007F0181"/>
    <w:rsid w:val="007F0D22"/>
    <w:rsid w:val="007F313D"/>
    <w:rsid w:val="007F77BC"/>
    <w:rsid w:val="008004CE"/>
    <w:rsid w:val="008004DB"/>
    <w:rsid w:val="0080768B"/>
    <w:rsid w:val="008124F4"/>
    <w:rsid w:val="0081467B"/>
    <w:rsid w:val="0081658A"/>
    <w:rsid w:val="00817352"/>
    <w:rsid w:val="00817775"/>
    <w:rsid w:val="00817FC8"/>
    <w:rsid w:val="008215A7"/>
    <w:rsid w:val="008220DA"/>
    <w:rsid w:val="00822521"/>
    <w:rsid w:val="0082358B"/>
    <w:rsid w:val="008260FD"/>
    <w:rsid w:val="00826703"/>
    <w:rsid w:val="00831C76"/>
    <w:rsid w:val="0083255E"/>
    <w:rsid w:val="00835298"/>
    <w:rsid w:val="00836130"/>
    <w:rsid w:val="0084129F"/>
    <w:rsid w:val="008414D0"/>
    <w:rsid w:val="0084199D"/>
    <w:rsid w:val="00841DF4"/>
    <w:rsid w:val="00845747"/>
    <w:rsid w:val="008458A5"/>
    <w:rsid w:val="00846022"/>
    <w:rsid w:val="00846DCC"/>
    <w:rsid w:val="00847775"/>
    <w:rsid w:val="00851B6D"/>
    <w:rsid w:val="00857754"/>
    <w:rsid w:val="00857CBB"/>
    <w:rsid w:val="008645C8"/>
    <w:rsid w:val="008646A8"/>
    <w:rsid w:val="008648E9"/>
    <w:rsid w:val="0087186E"/>
    <w:rsid w:val="00875452"/>
    <w:rsid w:val="00877C33"/>
    <w:rsid w:val="0088234A"/>
    <w:rsid w:val="00883685"/>
    <w:rsid w:val="00885044"/>
    <w:rsid w:val="00885B72"/>
    <w:rsid w:val="00887FD1"/>
    <w:rsid w:val="0089034E"/>
    <w:rsid w:val="00892282"/>
    <w:rsid w:val="00897BA8"/>
    <w:rsid w:val="00897C9B"/>
    <w:rsid w:val="008A024D"/>
    <w:rsid w:val="008A3051"/>
    <w:rsid w:val="008A40B1"/>
    <w:rsid w:val="008B1099"/>
    <w:rsid w:val="008B2A4F"/>
    <w:rsid w:val="008B312F"/>
    <w:rsid w:val="008B4C02"/>
    <w:rsid w:val="008B57AA"/>
    <w:rsid w:val="008B7598"/>
    <w:rsid w:val="008B7C7F"/>
    <w:rsid w:val="008C1A66"/>
    <w:rsid w:val="008C26E4"/>
    <w:rsid w:val="008C442A"/>
    <w:rsid w:val="008C4AC3"/>
    <w:rsid w:val="008C584F"/>
    <w:rsid w:val="008C5AD0"/>
    <w:rsid w:val="008D071B"/>
    <w:rsid w:val="008D1F93"/>
    <w:rsid w:val="008D2FE1"/>
    <w:rsid w:val="008D3EE9"/>
    <w:rsid w:val="008D417B"/>
    <w:rsid w:val="008D5EC5"/>
    <w:rsid w:val="008D78CA"/>
    <w:rsid w:val="008E08FD"/>
    <w:rsid w:val="008E4EDC"/>
    <w:rsid w:val="008F32CF"/>
    <w:rsid w:val="008F5C60"/>
    <w:rsid w:val="00904392"/>
    <w:rsid w:val="00906A1F"/>
    <w:rsid w:val="00910EC0"/>
    <w:rsid w:val="00911BCD"/>
    <w:rsid w:val="00912A32"/>
    <w:rsid w:val="00912DD4"/>
    <w:rsid w:val="00926F74"/>
    <w:rsid w:val="009270B4"/>
    <w:rsid w:val="009325BF"/>
    <w:rsid w:val="00934DE4"/>
    <w:rsid w:val="009356F5"/>
    <w:rsid w:val="009376C2"/>
    <w:rsid w:val="009377F4"/>
    <w:rsid w:val="00942BCC"/>
    <w:rsid w:val="00942BEF"/>
    <w:rsid w:val="00944861"/>
    <w:rsid w:val="00946F9A"/>
    <w:rsid w:val="0095361A"/>
    <w:rsid w:val="0095773B"/>
    <w:rsid w:val="00960521"/>
    <w:rsid w:val="00961023"/>
    <w:rsid w:val="00963C4E"/>
    <w:rsid w:val="009658CD"/>
    <w:rsid w:val="009665EB"/>
    <w:rsid w:val="00966EE9"/>
    <w:rsid w:val="00967995"/>
    <w:rsid w:val="009707A0"/>
    <w:rsid w:val="00970831"/>
    <w:rsid w:val="009733A3"/>
    <w:rsid w:val="009766B6"/>
    <w:rsid w:val="009766D8"/>
    <w:rsid w:val="00977C05"/>
    <w:rsid w:val="009810A0"/>
    <w:rsid w:val="0098602E"/>
    <w:rsid w:val="00986B84"/>
    <w:rsid w:val="00987034"/>
    <w:rsid w:val="0098717F"/>
    <w:rsid w:val="00990899"/>
    <w:rsid w:val="009913AD"/>
    <w:rsid w:val="00991C29"/>
    <w:rsid w:val="00991CF4"/>
    <w:rsid w:val="009944E1"/>
    <w:rsid w:val="0099557E"/>
    <w:rsid w:val="009A3F21"/>
    <w:rsid w:val="009A7812"/>
    <w:rsid w:val="009B105C"/>
    <w:rsid w:val="009B4F51"/>
    <w:rsid w:val="009B7299"/>
    <w:rsid w:val="009C1765"/>
    <w:rsid w:val="009C328A"/>
    <w:rsid w:val="009C5060"/>
    <w:rsid w:val="009C5794"/>
    <w:rsid w:val="009D1906"/>
    <w:rsid w:val="009D1ECB"/>
    <w:rsid w:val="009D20D9"/>
    <w:rsid w:val="009D2339"/>
    <w:rsid w:val="009D7356"/>
    <w:rsid w:val="009E0C39"/>
    <w:rsid w:val="009E483E"/>
    <w:rsid w:val="00A018F7"/>
    <w:rsid w:val="00A02FAD"/>
    <w:rsid w:val="00A0602D"/>
    <w:rsid w:val="00A07229"/>
    <w:rsid w:val="00A12A8E"/>
    <w:rsid w:val="00A21F6A"/>
    <w:rsid w:val="00A23AC7"/>
    <w:rsid w:val="00A25693"/>
    <w:rsid w:val="00A27CFF"/>
    <w:rsid w:val="00A3510B"/>
    <w:rsid w:val="00A3564B"/>
    <w:rsid w:val="00A3745C"/>
    <w:rsid w:val="00A378D9"/>
    <w:rsid w:val="00A40331"/>
    <w:rsid w:val="00A40BEC"/>
    <w:rsid w:val="00A41C16"/>
    <w:rsid w:val="00A45832"/>
    <w:rsid w:val="00A462C3"/>
    <w:rsid w:val="00A50ECA"/>
    <w:rsid w:val="00A53707"/>
    <w:rsid w:val="00A54C53"/>
    <w:rsid w:val="00A554DB"/>
    <w:rsid w:val="00A56ACD"/>
    <w:rsid w:val="00A56B61"/>
    <w:rsid w:val="00A57D73"/>
    <w:rsid w:val="00A64409"/>
    <w:rsid w:val="00A650E8"/>
    <w:rsid w:val="00A651E8"/>
    <w:rsid w:val="00A67871"/>
    <w:rsid w:val="00A67877"/>
    <w:rsid w:val="00A7216A"/>
    <w:rsid w:val="00A74D77"/>
    <w:rsid w:val="00A80A63"/>
    <w:rsid w:val="00A83AC1"/>
    <w:rsid w:val="00A93EF4"/>
    <w:rsid w:val="00A945DA"/>
    <w:rsid w:val="00A94B44"/>
    <w:rsid w:val="00A95DDE"/>
    <w:rsid w:val="00AA1E18"/>
    <w:rsid w:val="00AA43CA"/>
    <w:rsid w:val="00AA5B53"/>
    <w:rsid w:val="00AA5E1B"/>
    <w:rsid w:val="00AB1567"/>
    <w:rsid w:val="00AB47D7"/>
    <w:rsid w:val="00AB51E5"/>
    <w:rsid w:val="00AB6049"/>
    <w:rsid w:val="00AC595E"/>
    <w:rsid w:val="00AC7209"/>
    <w:rsid w:val="00AD05AF"/>
    <w:rsid w:val="00AD22B9"/>
    <w:rsid w:val="00AD5844"/>
    <w:rsid w:val="00AD5D72"/>
    <w:rsid w:val="00AE0A8D"/>
    <w:rsid w:val="00AE342D"/>
    <w:rsid w:val="00AE34A0"/>
    <w:rsid w:val="00AE51D7"/>
    <w:rsid w:val="00AE663A"/>
    <w:rsid w:val="00AF0472"/>
    <w:rsid w:val="00AF1D61"/>
    <w:rsid w:val="00AF1FC2"/>
    <w:rsid w:val="00AF49D3"/>
    <w:rsid w:val="00AF4C07"/>
    <w:rsid w:val="00AF6C9D"/>
    <w:rsid w:val="00B01C42"/>
    <w:rsid w:val="00B037DE"/>
    <w:rsid w:val="00B04DAD"/>
    <w:rsid w:val="00B109F4"/>
    <w:rsid w:val="00B139CC"/>
    <w:rsid w:val="00B176CF"/>
    <w:rsid w:val="00B20CA6"/>
    <w:rsid w:val="00B20CDC"/>
    <w:rsid w:val="00B21274"/>
    <w:rsid w:val="00B22C01"/>
    <w:rsid w:val="00B24A32"/>
    <w:rsid w:val="00B26FEB"/>
    <w:rsid w:val="00B278D7"/>
    <w:rsid w:val="00B306AF"/>
    <w:rsid w:val="00B31934"/>
    <w:rsid w:val="00B34304"/>
    <w:rsid w:val="00B3566C"/>
    <w:rsid w:val="00B35A18"/>
    <w:rsid w:val="00B35B7E"/>
    <w:rsid w:val="00B36FD2"/>
    <w:rsid w:val="00B4082A"/>
    <w:rsid w:val="00B40E5D"/>
    <w:rsid w:val="00B510A6"/>
    <w:rsid w:val="00B51559"/>
    <w:rsid w:val="00B51AB5"/>
    <w:rsid w:val="00B52976"/>
    <w:rsid w:val="00B5539E"/>
    <w:rsid w:val="00B56D94"/>
    <w:rsid w:val="00B629B6"/>
    <w:rsid w:val="00B63A65"/>
    <w:rsid w:val="00B6498C"/>
    <w:rsid w:val="00B64F2E"/>
    <w:rsid w:val="00B65853"/>
    <w:rsid w:val="00B66E5D"/>
    <w:rsid w:val="00B7196F"/>
    <w:rsid w:val="00B778B0"/>
    <w:rsid w:val="00B84E50"/>
    <w:rsid w:val="00B90C73"/>
    <w:rsid w:val="00B9480D"/>
    <w:rsid w:val="00B950FE"/>
    <w:rsid w:val="00B96846"/>
    <w:rsid w:val="00B97CB8"/>
    <w:rsid w:val="00BA1C28"/>
    <w:rsid w:val="00BA3DAF"/>
    <w:rsid w:val="00BA4E3D"/>
    <w:rsid w:val="00BA5BE5"/>
    <w:rsid w:val="00BA66E6"/>
    <w:rsid w:val="00BA7300"/>
    <w:rsid w:val="00BB22A1"/>
    <w:rsid w:val="00BB239C"/>
    <w:rsid w:val="00BB53F6"/>
    <w:rsid w:val="00BC456C"/>
    <w:rsid w:val="00BC515B"/>
    <w:rsid w:val="00BC6222"/>
    <w:rsid w:val="00BC6CFD"/>
    <w:rsid w:val="00BD1C00"/>
    <w:rsid w:val="00BD38B4"/>
    <w:rsid w:val="00BD521F"/>
    <w:rsid w:val="00BD600F"/>
    <w:rsid w:val="00BE1A33"/>
    <w:rsid w:val="00BE1E81"/>
    <w:rsid w:val="00BE21CF"/>
    <w:rsid w:val="00BE2A59"/>
    <w:rsid w:val="00BE2E0A"/>
    <w:rsid w:val="00BE31C8"/>
    <w:rsid w:val="00BE3CA4"/>
    <w:rsid w:val="00BF19EF"/>
    <w:rsid w:val="00BF3D5A"/>
    <w:rsid w:val="00BF57E7"/>
    <w:rsid w:val="00BF7F58"/>
    <w:rsid w:val="00C0032E"/>
    <w:rsid w:val="00C006BB"/>
    <w:rsid w:val="00C012EC"/>
    <w:rsid w:val="00C018DA"/>
    <w:rsid w:val="00C03485"/>
    <w:rsid w:val="00C052ED"/>
    <w:rsid w:val="00C065DC"/>
    <w:rsid w:val="00C06DE0"/>
    <w:rsid w:val="00C07867"/>
    <w:rsid w:val="00C166AC"/>
    <w:rsid w:val="00C23D34"/>
    <w:rsid w:val="00C2432B"/>
    <w:rsid w:val="00C26978"/>
    <w:rsid w:val="00C3092A"/>
    <w:rsid w:val="00C30B37"/>
    <w:rsid w:val="00C30D8E"/>
    <w:rsid w:val="00C31F39"/>
    <w:rsid w:val="00C33348"/>
    <w:rsid w:val="00C36A3C"/>
    <w:rsid w:val="00C412B6"/>
    <w:rsid w:val="00C451F7"/>
    <w:rsid w:val="00C51BEA"/>
    <w:rsid w:val="00C52D9C"/>
    <w:rsid w:val="00C54E15"/>
    <w:rsid w:val="00C61EBF"/>
    <w:rsid w:val="00C61F2A"/>
    <w:rsid w:val="00C63BB5"/>
    <w:rsid w:val="00C6591E"/>
    <w:rsid w:val="00C70BE6"/>
    <w:rsid w:val="00C70EE0"/>
    <w:rsid w:val="00C720DC"/>
    <w:rsid w:val="00C7417B"/>
    <w:rsid w:val="00C77CED"/>
    <w:rsid w:val="00C809BD"/>
    <w:rsid w:val="00C85F5F"/>
    <w:rsid w:val="00C86713"/>
    <w:rsid w:val="00C93191"/>
    <w:rsid w:val="00C93795"/>
    <w:rsid w:val="00C971B3"/>
    <w:rsid w:val="00C9783D"/>
    <w:rsid w:val="00CA0871"/>
    <w:rsid w:val="00CA2E50"/>
    <w:rsid w:val="00CA69B3"/>
    <w:rsid w:val="00CA6BE0"/>
    <w:rsid w:val="00CB348D"/>
    <w:rsid w:val="00CB697B"/>
    <w:rsid w:val="00CB71D1"/>
    <w:rsid w:val="00CB75F9"/>
    <w:rsid w:val="00CB7D9A"/>
    <w:rsid w:val="00CC4348"/>
    <w:rsid w:val="00CC6245"/>
    <w:rsid w:val="00CD1DDC"/>
    <w:rsid w:val="00CD23B1"/>
    <w:rsid w:val="00CD2BE3"/>
    <w:rsid w:val="00CD4152"/>
    <w:rsid w:val="00CD4824"/>
    <w:rsid w:val="00CD645D"/>
    <w:rsid w:val="00CD7009"/>
    <w:rsid w:val="00CE0EF6"/>
    <w:rsid w:val="00CE1EA9"/>
    <w:rsid w:val="00CE3D50"/>
    <w:rsid w:val="00CE6F11"/>
    <w:rsid w:val="00CF2825"/>
    <w:rsid w:val="00CF3FA8"/>
    <w:rsid w:val="00CF7803"/>
    <w:rsid w:val="00CF79BC"/>
    <w:rsid w:val="00D019ED"/>
    <w:rsid w:val="00D0290D"/>
    <w:rsid w:val="00D048A4"/>
    <w:rsid w:val="00D05551"/>
    <w:rsid w:val="00D05A62"/>
    <w:rsid w:val="00D05AB2"/>
    <w:rsid w:val="00D069E5"/>
    <w:rsid w:val="00D1032C"/>
    <w:rsid w:val="00D10604"/>
    <w:rsid w:val="00D11484"/>
    <w:rsid w:val="00D12152"/>
    <w:rsid w:val="00D13417"/>
    <w:rsid w:val="00D13BC0"/>
    <w:rsid w:val="00D142D3"/>
    <w:rsid w:val="00D15496"/>
    <w:rsid w:val="00D15870"/>
    <w:rsid w:val="00D17BE0"/>
    <w:rsid w:val="00D223C0"/>
    <w:rsid w:val="00D23184"/>
    <w:rsid w:val="00D255B9"/>
    <w:rsid w:val="00D26FA2"/>
    <w:rsid w:val="00D30188"/>
    <w:rsid w:val="00D34CD9"/>
    <w:rsid w:val="00D42732"/>
    <w:rsid w:val="00D43FE9"/>
    <w:rsid w:val="00D44EE5"/>
    <w:rsid w:val="00D45006"/>
    <w:rsid w:val="00D46FFF"/>
    <w:rsid w:val="00D513EA"/>
    <w:rsid w:val="00D52D7C"/>
    <w:rsid w:val="00D53C85"/>
    <w:rsid w:val="00D550E8"/>
    <w:rsid w:val="00D55DF3"/>
    <w:rsid w:val="00D6299D"/>
    <w:rsid w:val="00D6435C"/>
    <w:rsid w:val="00D67A73"/>
    <w:rsid w:val="00D72F47"/>
    <w:rsid w:val="00D734C1"/>
    <w:rsid w:val="00D74083"/>
    <w:rsid w:val="00D83CAF"/>
    <w:rsid w:val="00D845CD"/>
    <w:rsid w:val="00D90370"/>
    <w:rsid w:val="00D9085D"/>
    <w:rsid w:val="00D90A52"/>
    <w:rsid w:val="00D94A1A"/>
    <w:rsid w:val="00D94EC0"/>
    <w:rsid w:val="00D967D8"/>
    <w:rsid w:val="00DA0E75"/>
    <w:rsid w:val="00DA40A2"/>
    <w:rsid w:val="00DA4216"/>
    <w:rsid w:val="00DB0A2E"/>
    <w:rsid w:val="00DB3BFA"/>
    <w:rsid w:val="00DB4551"/>
    <w:rsid w:val="00DB4FFF"/>
    <w:rsid w:val="00DB6FCA"/>
    <w:rsid w:val="00DB7D5F"/>
    <w:rsid w:val="00DC5DD1"/>
    <w:rsid w:val="00DD360F"/>
    <w:rsid w:val="00DD380E"/>
    <w:rsid w:val="00DD4140"/>
    <w:rsid w:val="00DD67D3"/>
    <w:rsid w:val="00DD6B7C"/>
    <w:rsid w:val="00DE0EBA"/>
    <w:rsid w:val="00DE718D"/>
    <w:rsid w:val="00DF32E3"/>
    <w:rsid w:val="00DF66A6"/>
    <w:rsid w:val="00DF7DF6"/>
    <w:rsid w:val="00E02628"/>
    <w:rsid w:val="00E03D87"/>
    <w:rsid w:val="00E04DCA"/>
    <w:rsid w:val="00E052B7"/>
    <w:rsid w:val="00E13B62"/>
    <w:rsid w:val="00E14305"/>
    <w:rsid w:val="00E159E3"/>
    <w:rsid w:val="00E23E95"/>
    <w:rsid w:val="00E24F31"/>
    <w:rsid w:val="00E30CC8"/>
    <w:rsid w:val="00E30ED2"/>
    <w:rsid w:val="00E30EE5"/>
    <w:rsid w:val="00E338F9"/>
    <w:rsid w:val="00E340AF"/>
    <w:rsid w:val="00E42482"/>
    <w:rsid w:val="00E42681"/>
    <w:rsid w:val="00E43233"/>
    <w:rsid w:val="00E43C80"/>
    <w:rsid w:val="00E443CA"/>
    <w:rsid w:val="00E44F4B"/>
    <w:rsid w:val="00E45EDF"/>
    <w:rsid w:val="00E470D4"/>
    <w:rsid w:val="00E52063"/>
    <w:rsid w:val="00E56959"/>
    <w:rsid w:val="00E60E3C"/>
    <w:rsid w:val="00E63BF6"/>
    <w:rsid w:val="00E65853"/>
    <w:rsid w:val="00E664E2"/>
    <w:rsid w:val="00E66F13"/>
    <w:rsid w:val="00E672A7"/>
    <w:rsid w:val="00E67CE3"/>
    <w:rsid w:val="00E70674"/>
    <w:rsid w:val="00E7204C"/>
    <w:rsid w:val="00E74B5F"/>
    <w:rsid w:val="00E852A1"/>
    <w:rsid w:val="00E926BC"/>
    <w:rsid w:val="00E931C0"/>
    <w:rsid w:val="00E95B26"/>
    <w:rsid w:val="00EA28B7"/>
    <w:rsid w:val="00EA5A7F"/>
    <w:rsid w:val="00EA7074"/>
    <w:rsid w:val="00EB4543"/>
    <w:rsid w:val="00EB6E88"/>
    <w:rsid w:val="00EC331F"/>
    <w:rsid w:val="00EC45CB"/>
    <w:rsid w:val="00EC6BEB"/>
    <w:rsid w:val="00ED1BF1"/>
    <w:rsid w:val="00ED7782"/>
    <w:rsid w:val="00EE2FD4"/>
    <w:rsid w:val="00EE46C9"/>
    <w:rsid w:val="00EF0AF9"/>
    <w:rsid w:val="00EF1178"/>
    <w:rsid w:val="00EF2114"/>
    <w:rsid w:val="00EF35C8"/>
    <w:rsid w:val="00EF416D"/>
    <w:rsid w:val="00EF71BB"/>
    <w:rsid w:val="00EF7805"/>
    <w:rsid w:val="00F048D4"/>
    <w:rsid w:val="00F057B4"/>
    <w:rsid w:val="00F10B58"/>
    <w:rsid w:val="00F11F64"/>
    <w:rsid w:val="00F138FF"/>
    <w:rsid w:val="00F151A4"/>
    <w:rsid w:val="00F151D3"/>
    <w:rsid w:val="00F16BFD"/>
    <w:rsid w:val="00F27EE5"/>
    <w:rsid w:val="00F30ECE"/>
    <w:rsid w:val="00F31F88"/>
    <w:rsid w:val="00F35B9F"/>
    <w:rsid w:val="00F378FD"/>
    <w:rsid w:val="00F42CAD"/>
    <w:rsid w:val="00F42F5C"/>
    <w:rsid w:val="00F45735"/>
    <w:rsid w:val="00F477FF"/>
    <w:rsid w:val="00F47A8A"/>
    <w:rsid w:val="00F5098D"/>
    <w:rsid w:val="00F53DD1"/>
    <w:rsid w:val="00F542B5"/>
    <w:rsid w:val="00F55718"/>
    <w:rsid w:val="00F55CE6"/>
    <w:rsid w:val="00F6401E"/>
    <w:rsid w:val="00F64EBD"/>
    <w:rsid w:val="00F6507C"/>
    <w:rsid w:val="00F6558B"/>
    <w:rsid w:val="00F65704"/>
    <w:rsid w:val="00F704BF"/>
    <w:rsid w:val="00F72A20"/>
    <w:rsid w:val="00F7569E"/>
    <w:rsid w:val="00F8001E"/>
    <w:rsid w:val="00F81673"/>
    <w:rsid w:val="00F82A93"/>
    <w:rsid w:val="00F859E2"/>
    <w:rsid w:val="00F87C74"/>
    <w:rsid w:val="00F90629"/>
    <w:rsid w:val="00F92A03"/>
    <w:rsid w:val="00F9300F"/>
    <w:rsid w:val="00F9358C"/>
    <w:rsid w:val="00F93CED"/>
    <w:rsid w:val="00F955B3"/>
    <w:rsid w:val="00F9642C"/>
    <w:rsid w:val="00F9672E"/>
    <w:rsid w:val="00F96777"/>
    <w:rsid w:val="00F9786A"/>
    <w:rsid w:val="00FA11C1"/>
    <w:rsid w:val="00FA233B"/>
    <w:rsid w:val="00FA542A"/>
    <w:rsid w:val="00FA6F7E"/>
    <w:rsid w:val="00FB4516"/>
    <w:rsid w:val="00FB4AD3"/>
    <w:rsid w:val="00FB4EF7"/>
    <w:rsid w:val="00FB521B"/>
    <w:rsid w:val="00FB574F"/>
    <w:rsid w:val="00FB6F1F"/>
    <w:rsid w:val="00FB7A4F"/>
    <w:rsid w:val="00FC31C3"/>
    <w:rsid w:val="00FC5965"/>
    <w:rsid w:val="00FC6B4E"/>
    <w:rsid w:val="00FC723C"/>
    <w:rsid w:val="00FD0B93"/>
    <w:rsid w:val="00FD2E06"/>
    <w:rsid w:val="00FD6A7B"/>
    <w:rsid w:val="00FE1807"/>
    <w:rsid w:val="00FF3F8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12B26"/>
  <w15:docId w15:val="{D1AF765F-4116-4915-A166-A444003D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E2E0A"/>
    <w:rPr>
      <w:rFonts w:ascii="Calibri" w:eastAsiaTheme="minorHAnsi" w:hAnsi="Calibri" w:cs="Calibri"/>
      <w:sz w:val="22"/>
      <w:szCs w:val="22"/>
      <w:lang w:val="en-US" w:eastAsia="en-US"/>
    </w:rPr>
  </w:style>
  <w:style w:type="paragraph" w:styleId="Heading1">
    <w:name w:val="heading 1"/>
    <w:next w:val="BodyText"/>
    <w:qFormat/>
    <w:rsid w:val="006C71F3"/>
    <w:pPr>
      <w:keepNext/>
      <w:numPr>
        <w:numId w:val="1"/>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8B2A4F"/>
    <w:pPr>
      <w:numPr>
        <w:ilvl w:val="1"/>
      </w:numPr>
      <w:outlineLvl w:val="1"/>
    </w:pPr>
  </w:style>
  <w:style w:type="paragraph" w:styleId="Heading3">
    <w:name w:val="heading 3"/>
    <w:basedOn w:val="Heading2"/>
    <w:next w:val="BodyText"/>
    <w:link w:val="Heading3Char"/>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0E3682"/>
    <w:pPr>
      <w:numPr>
        <w:numId w:val="47"/>
      </w:numPr>
      <w:spacing w:before="120"/>
      <w:contextualSpacing/>
    </w:pPr>
    <w:rPr>
      <w:rFonts w:ascii="Times New Roman" w:eastAsia="Times New Roman" w:hAnsi="Times New Roman" w:cs="Times New Roman"/>
      <w:sz w:val="24"/>
      <w:szCs w:val="20"/>
    </w:rPr>
  </w:style>
  <w:style w:type="paragraph" w:styleId="List">
    <w:name w:val="List"/>
    <w:basedOn w:val="BodyText"/>
    <w:link w:val="ListChar"/>
    <w:rsid w:val="000E3682"/>
    <w:pPr>
      <w:ind w:left="1080" w:hanging="720"/>
    </w:pPr>
  </w:style>
  <w:style w:type="paragraph" w:styleId="ListBullet">
    <w:name w:val="List Bullet"/>
    <w:basedOn w:val="Normal"/>
    <w:link w:val="ListBulletChar"/>
    <w:unhideWhenUsed/>
    <w:rsid w:val="000E3682"/>
    <w:pPr>
      <w:numPr>
        <w:numId w:val="41"/>
      </w:numPr>
      <w:spacing w:before="120"/>
    </w:pPr>
    <w:rPr>
      <w:rFonts w:ascii="Times New Roman" w:eastAsia="Times New Roman" w:hAnsi="Times New Roman" w:cs="Times New Roman"/>
      <w:sz w:val="24"/>
      <w:szCs w:val="20"/>
    </w:rPr>
  </w:style>
  <w:style w:type="paragraph" w:styleId="ListBullet2">
    <w:name w:val="List Bullet 2"/>
    <w:basedOn w:val="Normal"/>
    <w:link w:val="ListBullet2Char"/>
    <w:rsid w:val="000E3682"/>
    <w:pPr>
      <w:numPr>
        <w:numId w:val="42"/>
      </w:numPr>
      <w:spacing w:before="120"/>
    </w:pPr>
    <w:rPr>
      <w:rFonts w:ascii="Times New Roman" w:eastAsia="Times New Roman" w:hAnsi="Times New Roman" w:cs="Times New Roman"/>
      <w:sz w:val="24"/>
      <w:szCs w:val="20"/>
    </w:rPr>
  </w:style>
  <w:style w:type="paragraph" w:styleId="ListBullet3">
    <w:name w:val="List Bullet 3"/>
    <w:basedOn w:val="Normal"/>
    <w:link w:val="ListBullet3Char"/>
    <w:rsid w:val="000E3682"/>
    <w:pPr>
      <w:numPr>
        <w:numId w:val="43"/>
      </w:numPr>
      <w:spacing w:before="120"/>
    </w:pPr>
    <w:rPr>
      <w:rFonts w:ascii="Times New Roman" w:eastAsia="Times New Roman" w:hAnsi="Times New Roman" w:cs="Times New Roman"/>
      <w:sz w:val="24"/>
      <w:szCs w:val="20"/>
    </w:rPr>
  </w:style>
  <w:style w:type="paragraph" w:styleId="List2">
    <w:name w:val="List 2"/>
    <w:basedOn w:val="List"/>
    <w:link w:val="List2Char"/>
    <w:rsid w:val="000E3682"/>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rsid w:val="0081658A"/>
    <w:pPr>
      <w:keepNext/>
      <w:jc w:val="center"/>
    </w:pPr>
    <w:rPr>
      <w:rFonts w:ascii="Arial" w:hAnsi="Arial"/>
      <w:b/>
      <w:sz w:val="20"/>
    </w:rPr>
  </w:style>
  <w:style w:type="paragraph" w:customStyle="1" w:styleId="TableTitle">
    <w:name w:val="Table Title"/>
    <w:basedOn w:val="BodyText"/>
    <w:rsid w:val="0081658A"/>
    <w:pPr>
      <w:keepNext/>
      <w:spacing w:before="300" w:after="60"/>
      <w:jc w:val="center"/>
    </w:pPr>
    <w:rPr>
      <w:rFonts w:ascii="Arial" w:hAnsi="Arial"/>
      <w:b/>
      <w:sz w:val="22"/>
    </w:rPr>
  </w:style>
  <w:style w:type="paragraph" w:customStyle="1" w:styleId="FigureTitle">
    <w:name w:val="Figure Title"/>
    <w:basedOn w:val="TableTitle"/>
    <w:rsid w:val="0081658A"/>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0E3682"/>
    <w:pPr>
      <w:spacing w:before="120"/>
      <w:ind w:left="1800" w:hanging="720"/>
    </w:pPr>
    <w:rPr>
      <w:rFonts w:ascii="Times New Roman" w:eastAsia="Times New Roman" w:hAnsi="Times New Roman" w:cs="Times New Roman"/>
      <w:sz w:val="24"/>
      <w:szCs w:val="20"/>
    </w:rPr>
  </w:style>
  <w:style w:type="paragraph" w:styleId="ListContinue">
    <w:name w:val="List Continue"/>
    <w:basedOn w:val="Normal"/>
    <w:link w:val="ListContinueChar"/>
    <w:uiPriority w:val="99"/>
    <w:unhideWhenUsed/>
    <w:rsid w:val="000E3682"/>
    <w:pPr>
      <w:spacing w:before="120"/>
      <w:ind w:left="360"/>
      <w:contextualSpacing/>
    </w:pPr>
    <w:rPr>
      <w:rFonts w:ascii="Times New Roman" w:eastAsia="Times New Roman" w:hAnsi="Times New Roman" w:cs="Times New Roman"/>
      <w:sz w:val="24"/>
      <w:szCs w:val="20"/>
    </w:rPr>
  </w:style>
  <w:style w:type="paragraph" w:styleId="ListContinue2">
    <w:name w:val="List Continue 2"/>
    <w:basedOn w:val="Normal"/>
    <w:uiPriority w:val="99"/>
    <w:unhideWhenUsed/>
    <w:rsid w:val="000E3682"/>
    <w:pPr>
      <w:spacing w:before="120"/>
      <w:ind w:left="720"/>
      <w:contextualSpacing/>
    </w:pPr>
    <w:rPr>
      <w:rFonts w:ascii="Times New Roman" w:eastAsia="Times New Roman" w:hAnsi="Times New Roman" w:cs="Times New Roman"/>
      <w:sz w:val="24"/>
      <w:szCs w:val="20"/>
    </w:r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0E3682"/>
    <w:pPr>
      <w:spacing w:before="60"/>
      <w:ind w:left="900"/>
    </w:pPr>
    <w:rPr>
      <w:rFonts w:ascii="Times New Roman" w:eastAsia="Times New Roman" w:hAnsi="Times New Roman" w:cs="Times New Roman"/>
      <w:sz w:val="24"/>
      <w:szCs w:val="20"/>
    </w:r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0E3682"/>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2"/>
      </w:numPr>
    </w:pPr>
    <w:rPr>
      <w:sz w:val="24"/>
    </w:rPr>
  </w:style>
  <w:style w:type="character" w:styleId="FootnoteReference">
    <w:name w:val="footnote reference"/>
    <w:uiPriority w:val="99"/>
    <w:semiHidden/>
    <w:rPr>
      <w:vertAlign w:val="superscript"/>
    </w:rPr>
  </w:style>
  <w:style w:type="paragraph" w:styleId="Header">
    <w:name w:val="header"/>
    <w:basedOn w:val="Normal"/>
    <w:link w:val="HeaderChar"/>
    <w:rsid w:val="00053931"/>
    <w:pPr>
      <w:tabs>
        <w:tab w:val="center" w:pos="4320"/>
        <w:tab w:val="right" w:pos="8640"/>
      </w:tabs>
    </w:pPr>
    <w:rPr>
      <w:rFonts w:ascii="Times New Roman" w:hAnsi="Times New Roman"/>
      <w:sz w:val="24"/>
    </w:rPr>
  </w:style>
  <w:style w:type="paragraph" w:styleId="FootnoteText">
    <w:name w:val="footnote text"/>
    <w:basedOn w:val="Normal"/>
    <w:link w:val="FootnoteTextChar"/>
    <w:uiPriority w:val="99"/>
    <w:semiHidden/>
    <w:rsid w:val="00D11484"/>
    <w:rPr>
      <w:rFonts w:ascii="Times New Roman" w:hAnsi="Times New Roman"/>
      <w:sz w:val="20"/>
    </w:rPr>
  </w:style>
  <w:style w:type="character" w:styleId="PageNumber">
    <w:name w:val="page number"/>
    <w:basedOn w:val="DefaultParagraphFont"/>
  </w:style>
  <w:style w:type="paragraph" w:styleId="Footer">
    <w:name w:val="footer"/>
    <w:basedOn w:val="Normal"/>
    <w:rsid w:val="00053931"/>
    <w:pPr>
      <w:tabs>
        <w:tab w:val="center" w:pos="4320"/>
        <w:tab w:val="right" w:pos="8640"/>
      </w:tabs>
    </w:pPr>
    <w:rPr>
      <w:rFonts w:ascii="Times New Roman" w:hAnsi="Times New Roman"/>
      <w:sz w:val="20"/>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lang w:val="en-US" w:eastAsia="en-US"/>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style>
  <w:style w:type="paragraph" w:styleId="CommentText">
    <w:name w:val="annotation text"/>
    <w:basedOn w:val="Normal"/>
    <w:link w:val="CommentTextChar"/>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0E3682"/>
    <w:pPr>
      <w:spacing w:before="120"/>
      <w:ind w:left="1800" w:hanging="360"/>
    </w:pPr>
    <w:rPr>
      <w:rFonts w:ascii="Times New Roman" w:eastAsia="Times New Roman" w:hAnsi="Times New Roman" w:cs="Times New Roman"/>
      <w:sz w:val="24"/>
      <w:szCs w:val="20"/>
    </w:rPr>
  </w:style>
  <w:style w:type="paragraph" w:styleId="List5">
    <w:name w:val="List 5"/>
    <w:basedOn w:val="Normal"/>
    <w:link w:val="List5Char"/>
    <w:rsid w:val="000E3682"/>
    <w:pPr>
      <w:spacing w:before="120"/>
      <w:ind w:left="1800" w:hanging="360"/>
    </w:pPr>
    <w:rPr>
      <w:rFonts w:ascii="Times New Roman" w:eastAsia="Times New Roman" w:hAnsi="Times New Roman" w:cs="Times New Roman"/>
      <w:sz w:val="24"/>
      <w:szCs w:val="20"/>
    </w:rPr>
  </w:style>
  <w:style w:type="paragraph" w:styleId="ListBullet4">
    <w:name w:val="List Bullet 4"/>
    <w:basedOn w:val="Normal"/>
    <w:rsid w:val="000E3682"/>
    <w:pPr>
      <w:numPr>
        <w:numId w:val="44"/>
      </w:numPr>
      <w:spacing w:before="120"/>
    </w:pPr>
    <w:rPr>
      <w:rFonts w:ascii="Times New Roman" w:eastAsia="Times New Roman" w:hAnsi="Times New Roman" w:cs="Times New Roman"/>
      <w:sz w:val="24"/>
      <w:szCs w:val="20"/>
    </w:rPr>
  </w:style>
  <w:style w:type="paragraph" w:styleId="ListBullet5">
    <w:name w:val="List Bullet 5"/>
    <w:basedOn w:val="Normal"/>
    <w:uiPriority w:val="99"/>
    <w:unhideWhenUsed/>
    <w:rsid w:val="000E3682"/>
    <w:pPr>
      <w:numPr>
        <w:numId w:val="45"/>
      </w:numPr>
      <w:spacing w:before="120"/>
    </w:pPr>
    <w:rPr>
      <w:rFonts w:ascii="Times New Roman" w:eastAsia="Times New Roman" w:hAnsi="Times New Roman" w:cs="Times New Roman"/>
      <w:sz w:val="24"/>
      <w:szCs w:val="20"/>
    </w:rPr>
  </w:style>
  <w:style w:type="paragraph" w:styleId="ListContinue3">
    <w:name w:val="List Continue 3"/>
    <w:basedOn w:val="Normal"/>
    <w:uiPriority w:val="99"/>
    <w:unhideWhenUsed/>
    <w:rsid w:val="000E3682"/>
    <w:pPr>
      <w:spacing w:before="120"/>
      <w:ind w:left="1080"/>
      <w:contextualSpacing/>
    </w:pPr>
    <w:rPr>
      <w:rFonts w:ascii="Times New Roman" w:eastAsia="Times New Roman" w:hAnsi="Times New Roman" w:cs="Times New Roman"/>
      <w:sz w:val="24"/>
      <w:szCs w:val="20"/>
    </w:rPr>
  </w:style>
  <w:style w:type="paragraph" w:styleId="ListContinue4">
    <w:name w:val="List Continue 4"/>
    <w:basedOn w:val="Normal"/>
    <w:uiPriority w:val="99"/>
    <w:unhideWhenUsed/>
    <w:rsid w:val="000E3682"/>
    <w:pPr>
      <w:spacing w:before="120"/>
      <w:ind w:left="1440"/>
      <w:contextualSpacing/>
    </w:pPr>
    <w:rPr>
      <w:rFonts w:ascii="Times New Roman" w:eastAsia="Times New Roman" w:hAnsi="Times New Roman" w:cs="Times New Roman"/>
      <w:sz w:val="24"/>
      <w:szCs w:val="20"/>
    </w:rPr>
  </w:style>
  <w:style w:type="paragraph" w:styleId="ListContinue5">
    <w:name w:val="List Continue 5"/>
    <w:basedOn w:val="Normal"/>
    <w:uiPriority w:val="99"/>
    <w:unhideWhenUsed/>
    <w:rsid w:val="000E3682"/>
    <w:pPr>
      <w:spacing w:before="120"/>
      <w:ind w:left="1800"/>
      <w:contextualSpacing/>
    </w:pPr>
    <w:rPr>
      <w:rFonts w:ascii="Times New Roman" w:eastAsia="Times New Roman" w:hAnsi="Times New Roman" w:cs="Times New Roman"/>
      <w:sz w:val="24"/>
      <w:szCs w:val="20"/>
    </w:rPr>
  </w:style>
  <w:style w:type="paragraph" w:styleId="ListNumber2">
    <w:name w:val="List Number 2"/>
    <w:basedOn w:val="Normal"/>
    <w:link w:val="ListNumber2Char"/>
    <w:rsid w:val="000E3682"/>
    <w:pPr>
      <w:numPr>
        <w:numId w:val="48"/>
      </w:numPr>
      <w:spacing w:before="120"/>
    </w:pPr>
    <w:rPr>
      <w:rFonts w:ascii="Times New Roman" w:eastAsia="Times New Roman" w:hAnsi="Times New Roman" w:cs="Times New Roman"/>
      <w:sz w:val="24"/>
      <w:szCs w:val="20"/>
    </w:rPr>
  </w:style>
  <w:style w:type="paragraph" w:styleId="ListNumber3">
    <w:name w:val="List Number 3"/>
    <w:basedOn w:val="Normal"/>
    <w:rsid w:val="000E3682"/>
    <w:pPr>
      <w:numPr>
        <w:numId w:val="49"/>
      </w:numPr>
      <w:spacing w:before="120"/>
    </w:pPr>
    <w:rPr>
      <w:rFonts w:ascii="Times New Roman" w:eastAsia="Times New Roman" w:hAnsi="Times New Roman" w:cs="Times New Roman"/>
      <w:sz w:val="24"/>
      <w:szCs w:val="20"/>
    </w:rPr>
  </w:style>
  <w:style w:type="paragraph" w:styleId="ListNumber4">
    <w:name w:val="List Number 4"/>
    <w:basedOn w:val="Normal"/>
    <w:rsid w:val="000E3682"/>
    <w:pPr>
      <w:numPr>
        <w:numId w:val="50"/>
      </w:numPr>
      <w:spacing w:before="120"/>
    </w:pPr>
    <w:rPr>
      <w:rFonts w:ascii="Times New Roman" w:eastAsia="Times New Roman" w:hAnsi="Times New Roman" w:cs="Times New Roman"/>
      <w:sz w:val="24"/>
      <w:szCs w:val="20"/>
    </w:rPr>
  </w:style>
  <w:style w:type="paragraph" w:styleId="ListNumber5">
    <w:name w:val="List Number 5"/>
    <w:basedOn w:val="Normal"/>
    <w:uiPriority w:val="99"/>
    <w:unhideWhenUsed/>
    <w:rsid w:val="000E3682"/>
    <w:pPr>
      <w:numPr>
        <w:numId w:val="51"/>
      </w:numPr>
      <w:spacing w:before="120"/>
    </w:pPr>
    <w:rPr>
      <w:rFonts w:ascii="Times New Roman" w:eastAsia="Times New Roman" w:hAnsi="Times New Roman" w:cs="Times New Roman"/>
      <w:sz w:val="24"/>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0E3682"/>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053931"/>
    <w:rPr>
      <w:rFonts w:ascii="Times New Roman" w:hAnsi="Times New Roman"/>
      <w:sz w:val="24"/>
    </w:rPr>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0E3682"/>
  </w:style>
  <w:style w:type="character" w:customStyle="1" w:styleId="List1Char">
    <w:name w:val="List 1 Char"/>
    <w:link w:val="List1"/>
    <w:rsid w:val="000E3682"/>
    <w:rPr>
      <w:sz w:val="24"/>
      <w:lang w:val="en-US" w:eastAsia="en-US"/>
    </w:rPr>
  </w:style>
  <w:style w:type="character" w:customStyle="1" w:styleId="List2Char">
    <w:name w:val="List 2 Char"/>
    <w:link w:val="List2"/>
    <w:rsid w:val="000E3682"/>
    <w:rPr>
      <w:sz w:val="24"/>
      <w:lang w:val="en-US" w:eastAsia="en-US"/>
    </w:rPr>
  </w:style>
  <w:style w:type="character" w:customStyle="1" w:styleId="List3Char">
    <w:name w:val="List 3 Char"/>
    <w:link w:val="List3"/>
    <w:rsid w:val="000E3682"/>
    <w:rPr>
      <w:sz w:val="24"/>
      <w:lang w:val="en-US" w:eastAsia="en-US"/>
    </w:rPr>
  </w:style>
  <w:style w:type="character" w:customStyle="1" w:styleId="List5Char">
    <w:name w:val="List 5 Char"/>
    <w:link w:val="List5"/>
    <w:rsid w:val="000E3682"/>
    <w:rPr>
      <w:sz w:val="24"/>
      <w:lang w:val="en-US" w:eastAsia="en-US"/>
    </w:rPr>
  </w:style>
  <w:style w:type="character" w:customStyle="1" w:styleId="ListBulletChar">
    <w:name w:val="List Bullet Char"/>
    <w:link w:val="ListBullet"/>
    <w:rsid w:val="000E3682"/>
    <w:rPr>
      <w:sz w:val="24"/>
      <w:lang w:val="en-US" w:eastAsia="en-US"/>
    </w:rPr>
  </w:style>
  <w:style w:type="paragraph" w:customStyle="1" w:styleId="ListBullet1">
    <w:name w:val="List Bullet 1"/>
    <w:basedOn w:val="ListBullet"/>
    <w:link w:val="ListBullet1Char"/>
    <w:qFormat/>
    <w:rsid w:val="000E3682"/>
  </w:style>
  <w:style w:type="character" w:customStyle="1" w:styleId="ListBullet1Char">
    <w:name w:val="List Bullet 1 Char"/>
    <w:link w:val="ListBullet1"/>
    <w:rsid w:val="000E3682"/>
    <w:rPr>
      <w:sz w:val="24"/>
      <w:lang w:val="en-US" w:eastAsia="en-US"/>
    </w:rPr>
  </w:style>
  <w:style w:type="character" w:customStyle="1" w:styleId="ListBullet2Char">
    <w:name w:val="List Bullet 2 Char"/>
    <w:link w:val="ListBullet2"/>
    <w:rsid w:val="000E3682"/>
    <w:rPr>
      <w:sz w:val="24"/>
      <w:lang w:val="en-US" w:eastAsia="en-US"/>
    </w:rPr>
  </w:style>
  <w:style w:type="character" w:customStyle="1" w:styleId="ListBullet3Char">
    <w:name w:val="List Bullet 3 Char"/>
    <w:link w:val="ListBullet3"/>
    <w:rsid w:val="000E3682"/>
    <w:rPr>
      <w:sz w:val="24"/>
      <w:lang w:val="en-US" w:eastAsia="en-US"/>
    </w:rPr>
  </w:style>
  <w:style w:type="character" w:customStyle="1" w:styleId="ListContinueChar">
    <w:name w:val="List Continue Char"/>
    <w:link w:val="ListContinue"/>
    <w:uiPriority w:val="99"/>
    <w:rsid w:val="000E3682"/>
    <w:rPr>
      <w:sz w:val="24"/>
      <w:lang w:val="en-US" w:eastAsia="en-US"/>
    </w:rPr>
  </w:style>
  <w:style w:type="paragraph" w:customStyle="1" w:styleId="ListContinue1">
    <w:name w:val="List Continue 1"/>
    <w:basedOn w:val="ListContinue"/>
    <w:link w:val="ListContinue1Char"/>
    <w:qFormat/>
    <w:rsid w:val="000E3682"/>
  </w:style>
  <w:style w:type="character" w:customStyle="1" w:styleId="ListContinue1Char">
    <w:name w:val="List Continue 1 Char"/>
    <w:link w:val="ListContinue1"/>
    <w:rsid w:val="000E3682"/>
    <w:rPr>
      <w:sz w:val="24"/>
      <w:lang w:val="en-US" w:eastAsia="en-US"/>
    </w:rPr>
  </w:style>
  <w:style w:type="paragraph" w:customStyle="1" w:styleId="ListNumber1">
    <w:name w:val="List Number 1"/>
    <w:basedOn w:val="ListNumber"/>
    <w:link w:val="ListNumber1Char"/>
    <w:qFormat/>
    <w:rsid w:val="000E3682"/>
    <w:pPr>
      <w:contextualSpacing w:val="0"/>
    </w:pPr>
  </w:style>
  <w:style w:type="character" w:customStyle="1" w:styleId="ListNumber1Char">
    <w:name w:val="List Number 1 Char"/>
    <w:link w:val="ListNumber1"/>
    <w:rsid w:val="000E3682"/>
    <w:rPr>
      <w:sz w:val="24"/>
      <w:lang w:val="en-US" w:eastAsia="en-US"/>
    </w:rPr>
  </w:style>
  <w:style w:type="character" w:customStyle="1" w:styleId="ListNumber2Char">
    <w:name w:val="List Number 2 Char"/>
    <w:link w:val="ListNumber2"/>
    <w:rsid w:val="000E3682"/>
    <w:rPr>
      <w:sz w:val="24"/>
      <w:lang w:val="en-US" w:eastAsia="en-US"/>
    </w:rPr>
  </w:style>
  <w:style w:type="paragraph" w:styleId="ListParagraph">
    <w:name w:val="List Paragraph"/>
    <w:basedOn w:val="Normal"/>
    <w:uiPriority w:val="34"/>
    <w:qFormat/>
    <w:rsid w:val="000E3682"/>
    <w:pPr>
      <w:spacing w:before="120"/>
      <w:ind w:left="720"/>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053931"/>
    <w:rPr>
      <w:rFonts w:eastAsiaTheme="minorHAnsi" w:cs="Calibri"/>
      <w:sz w:val="24"/>
      <w:szCs w:val="22"/>
      <w:lang w:val="en-US" w:eastAsia="en-US"/>
    </w:rPr>
  </w:style>
  <w:style w:type="character" w:styleId="UnresolvedMention">
    <w:name w:val="Unresolved Mention"/>
    <w:basedOn w:val="DefaultParagraphFont"/>
    <w:uiPriority w:val="99"/>
    <w:semiHidden/>
    <w:unhideWhenUsed/>
    <w:rsid w:val="005D4D02"/>
    <w:rPr>
      <w:color w:val="605E5C"/>
      <w:shd w:val="clear" w:color="auto" w:fill="E1DFDD"/>
    </w:rPr>
  </w:style>
  <w:style w:type="character" w:styleId="EndnoteReference">
    <w:name w:val="endnote reference"/>
    <w:basedOn w:val="DefaultParagraphFont"/>
    <w:semiHidden/>
    <w:unhideWhenUsed/>
    <w:rsid w:val="005D4D02"/>
    <w:rPr>
      <w:vertAlign w:val="superscript"/>
    </w:rPr>
  </w:style>
  <w:style w:type="character" w:customStyle="1" w:styleId="FootnoteTextChar">
    <w:name w:val="Footnote Text Char"/>
    <w:basedOn w:val="DefaultParagraphFont"/>
    <w:link w:val="FootnoteText"/>
    <w:uiPriority w:val="99"/>
    <w:semiHidden/>
    <w:rsid w:val="00D11484"/>
    <w:rPr>
      <w:rFonts w:eastAsiaTheme="minorHAnsi" w:cs="Calibri"/>
      <w:szCs w:val="22"/>
      <w:lang w:val="en-US" w:eastAsia="en-US"/>
    </w:rPr>
  </w:style>
  <w:style w:type="character" w:customStyle="1" w:styleId="CommentTextChar">
    <w:name w:val="Comment Text Char"/>
    <w:basedOn w:val="DefaultParagraphFont"/>
    <w:link w:val="CommentText"/>
    <w:semiHidden/>
    <w:rsid w:val="0005678D"/>
    <w:rPr>
      <w:rFonts w:ascii="Calibri" w:eastAsiaTheme="minorHAnsi" w:hAnsi="Calibri" w:cs="Calibri"/>
      <w:szCs w:val="22"/>
      <w:lang w:val="en-US" w:eastAsia="en-US"/>
    </w:rPr>
  </w:style>
  <w:style w:type="character" w:customStyle="1" w:styleId="Heading2Char">
    <w:name w:val="Heading 2 Char"/>
    <w:basedOn w:val="DefaultParagraphFont"/>
    <w:link w:val="Heading2"/>
    <w:rsid w:val="00E43233"/>
    <w:rPr>
      <w:rFonts w:ascii="Arial" w:hAnsi="Arial"/>
      <w:b/>
      <w:noProof/>
      <w:kern w:val="28"/>
      <w:sz w:val="28"/>
      <w:lang w:val="en-US" w:eastAsia="en-US"/>
    </w:rPr>
  </w:style>
  <w:style w:type="character" w:customStyle="1" w:styleId="Heading3Char">
    <w:name w:val="Heading 3 Char"/>
    <w:basedOn w:val="DefaultParagraphFont"/>
    <w:link w:val="Heading3"/>
    <w:rsid w:val="006D728C"/>
    <w:rPr>
      <w:rFonts w:ascii="Arial" w:hAnsi="Arial"/>
      <w:b/>
      <w:noProof/>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408577239">
      <w:bodyDiv w:val="1"/>
      <w:marLeft w:val="0"/>
      <w:marRight w:val="0"/>
      <w:marTop w:val="0"/>
      <w:marBottom w:val="0"/>
      <w:divBdr>
        <w:top w:val="none" w:sz="0" w:space="0" w:color="auto"/>
        <w:left w:val="none" w:sz="0" w:space="0" w:color="auto"/>
        <w:bottom w:val="none" w:sz="0" w:space="0" w:color="auto"/>
        <w:right w:val="none" w:sz="0" w:space="0" w:color="auto"/>
      </w:divBdr>
    </w:div>
    <w:div w:id="428081198">
      <w:bodyDiv w:val="1"/>
      <w:marLeft w:val="0"/>
      <w:marRight w:val="0"/>
      <w:marTop w:val="0"/>
      <w:marBottom w:val="0"/>
      <w:divBdr>
        <w:top w:val="none" w:sz="0" w:space="0" w:color="auto"/>
        <w:left w:val="none" w:sz="0" w:space="0" w:color="auto"/>
        <w:bottom w:val="none" w:sz="0" w:space="0" w:color="auto"/>
        <w:right w:val="none" w:sz="0" w:space="0" w:color="auto"/>
      </w:divBdr>
    </w:div>
    <w:div w:id="549071242">
      <w:bodyDiv w:val="1"/>
      <w:marLeft w:val="0"/>
      <w:marRight w:val="0"/>
      <w:marTop w:val="0"/>
      <w:marBottom w:val="0"/>
      <w:divBdr>
        <w:top w:val="none" w:sz="0" w:space="0" w:color="auto"/>
        <w:left w:val="none" w:sz="0" w:space="0" w:color="auto"/>
        <w:bottom w:val="none" w:sz="0" w:space="0" w:color="auto"/>
        <w:right w:val="none" w:sz="0" w:space="0" w:color="auto"/>
      </w:divBdr>
    </w:div>
    <w:div w:id="712075552">
      <w:bodyDiv w:val="1"/>
      <w:marLeft w:val="0"/>
      <w:marRight w:val="0"/>
      <w:marTop w:val="0"/>
      <w:marBottom w:val="0"/>
      <w:divBdr>
        <w:top w:val="none" w:sz="0" w:space="0" w:color="auto"/>
        <w:left w:val="none" w:sz="0" w:space="0" w:color="auto"/>
        <w:bottom w:val="none" w:sz="0" w:space="0" w:color="auto"/>
        <w:right w:val="none" w:sz="0" w:space="0" w:color="auto"/>
      </w:divBdr>
    </w:div>
    <w:div w:id="905534012">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227350">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385179572">
      <w:bodyDiv w:val="1"/>
      <w:marLeft w:val="0"/>
      <w:marRight w:val="0"/>
      <w:marTop w:val="0"/>
      <w:marBottom w:val="0"/>
      <w:divBdr>
        <w:top w:val="none" w:sz="0" w:space="0" w:color="auto"/>
        <w:left w:val="none" w:sz="0" w:space="0" w:color="auto"/>
        <w:bottom w:val="none" w:sz="0" w:space="0" w:color="auto"/>
        <w:right w:val="none" w:sz="0" w:space="0" w:color="auto"/>
      </w:divBdr>
      <w:divsChild>
        <w:div w:id="1621911457">
          <w:marLeft w:val="547"/>
          <w:marRight w:val="0"/>
          <w:marTop w:val="280"/>
          <w:marBottom w:val="0"/>
          <w:divBdr>
            <w:top w:val="none" w:sz="0" w:space="0" w:color="auto"/>
            <w:left w:val="none" w:sz="0" w:space="0" w:color="auto"/>
            <w:bottom w:val="none" w:sz="0" w:space="0" w:color="auto"/>
            <w:right w:val="none" w:sz="0" w:space="0" w:color="auto"/>
          </w:divBdr>
        </w:div>
        <w:div w:id="1173060512">
          <w:marLeft w:val="547"/>
          <w:marRight w:val="0"/>
          <w:marTop w:val="280"/>
          <w:marBottom w:val="0"/>
          <w:divBdr>
            <w:top w:val="none" w:sz="0" w:space="0" w:color="auto"/>
            <w:left w:val="none" w:sz="0" w:space="0" w:color="auto"/>
            <w:bottom w:val="none" w:sz="0" w:space="0" w:color="auto"/>
            <w:right w:val="none" w:sz="0" w:space="0" w:color="auto"/>
          </w:divBdr>
        </w:div>
        <w:div w:id="220218369">
          <w:marLeft w:val="547"/>
          <w:marRight w:val="0"/>
          <w:marTop w:val="280"/>
          <w:marBottom w:val="0"/>
          <w:divBdr>
            <w:top w:val="none" w:sz="0" w:space="0" w:color="auto"/>
            <w:left w:val="none" w:sz="0" w:space="0" w:color="auto"/>
            <w:bottom w:val="none" w:sz="0" w:space="0" w:color="auto"/>
            <w:right w:val="none" w:sz="0" w:space="0" w:color="auto"/>
          </w:divBdr>
        </w:div>
        <w:div w:id="190730334">
          <w:marLeft w:val="547"/>
          <w:marRight w:val="0"/>
          <w:marTop w:val="280"/>
          <w:marBottom w:val="0"/>
          <w:divBdr>
            <w:top w:val="none" w:sz="0" w:space="0" w:color="auto"/>
            <w:left w:val="none" w:sz="0" w:space="0" w:color="auto"/>
            <w:bottom w:val="none" w:sz="0" w:space="0" w:color="auto"/>
            <w:right w:val="none" w:sz="0" w:space="0" w:color="auto"/>
          </w:divBdr>
        </w:div>
      </w:divsChild>
    </w:div>
    <w:div w:id="1565292135">
      <w:bodyDiv w:val="1"/>
      <w:marLeft w:val="0"/>
      <w:marRight w:val="0"/>
      <w:marTop w:val="0"/>
      <w:marBottom w:val="0"/>
      <w:divBdr>
        <w:top w:val="none" w:sz="0" w:space="0" w:color="auto"/>
        <w:left w:val="none" w:sz="0" w:space="0" w:color="auto"/>
        <w:bottom w:val="none" w:sz="0" w:space="0" w:color="auto"/>
        <w:right w:val="none" w:sz="0" w:space="0" w:color="auto"/>
      </w:divBdr>
    </w:div>
    <w:div w:id="1702047790">
      <w:bodyDiv w:val="1"/>
      <w:marLeft w:val="0"/>
      <w:marRight w:val="0"/>
      <w:marTop w:val="0"/>
      <w:marBottom w:val="0"/>
      <w:divBdr>
        <w:top w:val="none" w:sz="0" w:space="0" w:color="auto"/>
        <w:left w:val="none" w:sz="0" w:space="0" w:color="auto"/>
        <w:bottom w:val="none" w:sz="0" w:space="0" w:color="auto"/>
        <w:right w:val="none" w:sz="0" w:space="0" w:color="auto"/>
      </w:divBdr>
      <w:divsChild>
        <w:div w:id="220016895">
          <w:marLeft w:val="547"/>
          <w:marRight w:val="0"/>
          <w:marTop w:val="280"/>
          <w:marBottom w:val="0"/>
          <w:divBdr>
            <w:top w:val="none" w:sz="0" w:space="0" w:color="auto"/>
            <w:left w:val="none" w:sz="0" w:space="0" w:color="auto"/>
            <w:bottom w:val="none" w:sz="0" w:space="0" w:color="auto"/>
            <w:right w:val="none" w:sz="0" w:space="0" w:color="auto"/>
          </w:divBdr>
        </w:div>
        <w:div w:id="1713844615">
          <w:marLeft w:val="547"/>
          <w:marRight w:val="0"/>
          <w:marTop w:val="280"/>
          <w:marBottom w:val="0"/>
          <w:divBdr>
            <w:top w:val="none" w:sz="0" w:space="0" w:color="auto"/>
            <w:left w:val="none" w:sz="0" w:space="0" w:color="auto"/>
            <w:bottom w:val="none" w:sz="0" w:space="0" w:color="auto"/>
            <w:right w:val="none" w:sz="0" w:space="0" w:color="auto"/>
          </w:divBdr>
        </w:div>
        <w:div w:id="1333800635">
          <w:marLeft w:val="547"/>
          <w:marRight w:val="0"/>
          <w:marTop w:val="280"/>
          <w:marBottom w:val="0"/>
          <w:divBdr>
            <w:top w:val="none" w:sz="0" w:space="0" w:color="auto"/>
            <w:left w:val="none" w:sz="0" w:space="0" w:color="auto"/>
            <w:bottom w:val="none" w:sz="0" w:space="0" w:color="auto"/>
            <w:right w:val="none" w:sz="0" w:space="0" w:color="auto"/>
          </w:divBdr>
        </w:div>
        <w:div w:id="1471941845">
          <w:marLeft w:val="547"/>
          <w:marRight w:val="0"/>
          <w:marTop w:val="280"/>
          <w:marBottom w:val="0"/>
          <w:divBdr>
            <w:top w:val="none" w:sz="0" w:space="0" w:color="auto"/>
            <w:left w:val="none" w:sz="0" w:space="0" w:color="auto"/>
            <w:bottom w:val="none" w:sz="0" w:space="0" w:color="auto"/>
            <w:right w:val="none" w:sz="0" w:space="0" w:color="auto"/>
          </w:divBdr>
        </w:div>
      </w:divsChild>
    </w:div>
    <w:div w:id="1819882212">
      <w:bodyDiv w:val="1"/>
      <w:marLeft w:val="0"/>
      <w:marRight w:val="0"/>
      <w:marTop w:val="0"/>
      <w:marBottom w:val="0"/>
      <w:divBdr>
        <w:top w:val="none" w:sz="0" w:space="0" w:color="auto"/>
        <w:left w:val="none" w:sz="0" w:space="0" w:color="auto"/>
        <w:bottom w:val="none" w:sz="0" w:space="0" w:color="auto"/>
        <w:right w:val="none" w:sz="0" w:space="0" w:color="auto"/>
      </w:divBdr>
    </w:div>
    <w:div w:id="1968271620">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eader" Target="header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3.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ihe.net/Public_Comment/" TargetMode="External"/><Relationship Id="rId19" Type="http://schemas.openxmlformats.org/officeDocument/2006/relationships/footer" Target="footer2.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om.nema.org/medical/dicom/current/output/html/part15.html" TargetMode="External"/><Relationship Id="rId13" Type="http://schemas.openxmlformats.org/officeDocument/2006/relationships/hyperlink" Target="https://www.hl7.org/fhir/endpoint.html" TargetMode="External"/><Relationship Id="rId18" Type="http://schemas.openxmlformats.org/officeDocument/2006/relationships/hyperlink" Target="https://openconnectivity.org/developer/specifications/upnp-resources/upnp/" TargetMode="External"/><Relationship Id="rId3" Type="http://schemas.openxmlformats.org/officeDocument/2006/relationships/hyperlink" Target="https://nvlpubs.nist.gov/nistpubs/FIPS/NIST.FIPS.140-3.pdf" TargetMode="External"/><Relationship Id="rId21" Type="http://schemas.openxmlformats.org/officeDocument/2006/relationships/hyperlink" Target="https://www.hl7.org/fhir/capabilitystatement.html" TargetMode="External"/><Relationship Id="rId7" Type="http://schemas.openxmlformats.org/officeDocument/2006/relationships/hyperlink" Target="ftp://ftp.ihe.net/IT_Infrastructure/iheitiyr5-2007-2008/Technical_Cmte/Whitepaper_Work/Configuration/Config-Whitepaper-Outline04.doc" TargetMode="External"/><Relationship Id="rId12" Type="http://schemas.openxmlformats.org/officeDocument/2006/relationships/hyperlink" Target="http://hl7.org/fhir/http.html" TargetMode="External"/><Relationship Id="rId17" Type="http://schemas.openxmlformats.org/officeDocument/2006/relationships/hyperlink" Target="https://www.oasis-open.org/committees/tc_home.php?wg_abbrev=kmip" TargetMode="External"/><Relationship Id="rId2" Type="http://schemas.openxmlformats.org/officeDocument/2006/relationships/hyperlink" Target="https://www.nema.org/Standards/Pages/manufacturer-disclosure-statement-for-medical-device-security.aspx?key=67ri900e6rt5af" TargetMode="External"/><Relationship Id="rId16" Type="http://schemas.openxmlformats.org/officeDocument/2006/relationships/hyperlink" Target="https://datatracker.ietf.org/wg/snmpconf/about/" TargetMode="External"/><Relationship Id="rId20" Type="http://schemas.openxmlformats.org/officeDocument/2006/relationships/hyperlink" Target="http://dicom.nema.org/medical/dicom/current/output/html/part18.html" TargetMode="External"/><Relationship Id="rId1" Type="http://schemas.openxmlformats.org/officeDocument/2006/relationships/hyperlink" Target="https://nvlpubs.nist.gov/nistpubs/SpecialPublications/NIST.SP.800-53r4.pdf" TargetMode="External"/><Relationship Id="rId6" Type="http://schemas.openxmlformats.org/officeDocument/2006/relationships/hyperlink" Target="https://www.ihe.net/uploadedFiles/Documents/PCD/IHE_PCD_WP_SDPi_UseCases_Rev1-1_Pub_2019-11-01.pdf" TargetMode="External"/><Relationship Id="rId11" Type="http://schemas.openxmlformats.org/officeDocument/2006/relationships/hyperlink" Target="https://www.w3.org/TR/2020/PR-wot-thing-description-20200130/" TargetMode="External"/><Relationship Id="rId5" Type="http://schemas.openxmlformats.org/officeDocument/2006/relationships/hyperlink" Target="https://gazelle.ihe.net/content/system-configuration" TargetMode="External"/><Relationship Id="rId15" Type="http://schemas.openxmlformats.org/officeDocument/2006/relationships/hyperlink" Target="https://en.wikipedia.org/wiki/ISO/IEEE_11073" TargetMode="External"/><Relationship Id="rId10" Type="http://schemas.openxmlformats.org/officeDocument/2006/relationships/hyperlink" Target="https://www.oasis-open.org/committees/tc_home.php?wg_abbrev=uddi-spec" TargetMode="External"/><Relationship Id="rId19" Type="http://schemas.openxmlformats.org/officeDocument/2006/relationships/hyperlink" Target="http://dicom.nema.org/medical/dicom/current/output/html/part15.html" TargetMode="External"/><Relationship Id="rId4" Type="http://schemas.openxmlformats.org/officeDocument/2006/relationships/hyperlink" Target="https://www.ijert.org/research/dicom-configuration-management-using-configuration-cockpit-tool-IJERTCONV6IS13190.pdf" TargetMode="External"/><Relationship Id="rId9" Type="http://schemas.openxmlformats.org/officeDocument/2006/relationships/hyperlink" Target="https://en.wikipedia.org/wiki/Interface_description_language" TargetMode="External"/><Relationship Id="rId14" Type="http://schemas.openxmlformats.org/officeDocument/2006/relationships/hyperlink" Target="https://www.ihe.net/uploadedFiles/Documents/ITI/IHE_ITI_Suppl_mCSD.pdf" TargetMode="External"/><Relationship Id="rId22" Type="http://schemas.openxmlformats.org/officeDocument/2006/relationships/hyperlink" Target="https://gazelle.ihe.net/files/CP-ITI-1151-04-ballot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F600-0187-4D33-A55D-BA32395F9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5506</Words>
  <Characters>31389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IHE_ITI_WP_SNIF_Rev1-0_PC_2020-03-05</vt:lpstr>
    </vt:vector>
  </TitlesOfParts>
  <Company>IHE</Company>
  <LinksUpToDate>false</LinksUpToDate>
  <CharactersWithSpaces>36822</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IHE_ITI_WP_SNIF_Rev1-0_PC_2020-03-05</dc:title>
  <dc:subject>IHE ITI SNIF White Paper</dc:subject>
  <dc:creator>IHE ITI Technical Committee</dc:creator>
  <cp:keywords>IHE ITI White Paper</cp:keywords>
  <cp:lastModifiedBy>Nichols, Steven (GE Healthcare)</cp:lastModifiedBy>
  <cp:revision>2</cp:revision>
  <cp:lastPrinted>2020-02-26T16:59:00Z</cp:lastPrinted>
  <dcterms:created xsi:type="dcterms:W3CDTF">2020-05-06T19:17:00Z</dcterms:created>
  <dcterms:modified xsi:type="dcterms:W3CDTF">2020-05-06T19:17:00Z</dcterms:modified>
  <cp:category>IHE White Paper</cp:category>
</cp:coreProperties>
</file>